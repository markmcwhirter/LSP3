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EastAsia" w:hAnsi="Times New Roman" w:cs="Times New Roman"/>
          <w:color w:val="auto"/>
          <w:sz w:val="24"/>
          <w:szCs w:val="24"/>
          <w:lang w:eastAsia="ja-JP"/>
        </w:rPr>
        <w:id w:val="1379900999"/>
        <w:docPartObj>
          <w:docPartGallery w:val="Table of Contents"/>
          <w:docPartUnique/>
        </w:docPartObj>
      </w:sdtPr>
      <w:sdtEndPr>
        <w:rPr>
          <w:b/>
          <w:bCs/>
          <w:noProof/>
        </w:rPr>
      </w:sdtEndPr>
      <w:sdtContent>
        <w:p w14:paraId="032CE526" w14:textId="5FE4AC82" w:rsidR="00003C75" w:rsidRPr="00F11EFB" w:rsidRDefault="00B35B98" w:rsidP="00107109">
          <w:pPr>
            <w:pStyle w:val="TOCHeading"/>
            <w:spacing w:line="480" w:lineRule="auto"/>
            <w:ind w:right="4"/>
            <w:contextualSpacing/>
            <w:rPr>
              <w:rFonts w:ascii="Times New Roman" w:hAnsi="Times New Roman" w:cs="Times New Roman"/>
              <w:color w:val="auto"/>
              <w:sz w:val="24"/>
              <w:szCs w:val="24"/>
            </w:rPr>
          </w:pPr>
          <w:del w:id="0" w:author="Author">
            <w:r w:rsidRPr="00F11EFB" w:rsidDel="0042256A">
              <w:rPr>
                <w:rFonts w:ascii="Times New Roman" w:hAnsi="Times New Roman" w:cs="Times New Roman"/>
                <w:color w:val="auto"/>
                <w:sz w:val="24"/>
                <w:szCs w:val="24"/>
              </w:rPr>
              <w:delText>Table</w:delText>
            </w:r>
            <w:r w:rsidR="00370E76" w:rsidRPr="00F11EFB" w:rsidDel="0042256A">
              <w:rPr>
                <w:rFonts w:ascii="Times New Roman" w:hAnsi="Times New Roman" w:cs="Times New Roman"/>
                <w:color w:val="auto"/>
                <w:sz w:val="24"/>
                <w:szCs w:val="24"/>
              </w:rPr>
              <w:delText xml:space="preserve"> </w:delText>
            </w:r>
            <w:r w:rsidRPr="00F11EFB" w:rsidDel="0042256A">
              <w:rPr>
                <w:rFonts w:ascii="Times New Roman" w:hAnsi="Times New Roman" w:cs="Times New Roman"/>
                <w:color w:val="auto"/>
                <w:sz w:val="24"/>
                <w:szCs w:val="24"/>
              </w:rPr>
              <w:delText>of</w:delText>
            </w:r>
            <w:r w:rsidR="00370E76" w:rsidRPr="00F11EFB" w:rsidDel="0042256A">
              <w:rPr>
                <w:rFonts w:ascii="Times New Roman" w:hAnsi="Times New Roman" w:cs="Times New Roman"/>
                <w:color w:val="auto"/>
                <w:sz w:val="24"/>
                <w:szCs w:val="24"/>
              </w:rPr>
              <w:delText xml:space="preserve"> </w:delText>
            </w:r>
          </w:del>
          <w:r w:rsidR="00003C75" w:rsidRPr="00F11EFB">
            <w:rPr>
              <w:rFonts w:ascii="Times New Roman" w:hAnsi="Times New Roman" w:cs="Times New Roman"/>
              <w:color w:val="auto"/>
              <w:sz w:val="24"/>
              <w:szCs w:val="24"/>
            </w:rPr>
            <w:t>Contents</w:t>
          </w:r>
        </w:p>
        <w:p w14:paraId="08C7F022" w14:textId="29E5C046" w:rsidR="00003C75" w:rsidRPr="00F11EFB" w:rsidRDefault="00003C75" w:rsidP="00107109">
          <w:pPr>
            <w:ind w:right="4"/>
            <w:contextualSpacing/>
            <w:rPr>
              <w:rFonts w:ascii="Times New Roman" w:hAnsi="Times New Roman" w:cs="Times New Roman"/>
              <w:b/>
              <w:bCs/>
              <w:noProof/>
              <w:lang w:eastAsia="en-US"/>
            </w:rPr>
          </w:pPr>
          <w:r w:rsidRPr="00F11EFB">
            <w:rPr>
              <w:rFonts w:ascii="Times New Roman" w:hAnsi="Times New Roman" w:cs="Times New Roman"/>
            </w:rPr>
            <w:fldChar w:fldCharType="begin"/>
          </w:r>
          <w:r w:rsidRPr="00F11EFB">
            <w:rPr>
              <w:rFonts w:ascii="Times New Roman" w:hAnsi="Times New Roman" w:cs="Times New Roman"/>
            </w:rPr>
            <w:instrText xml:space="preserve"> TOC \o "1-3" \h \z \u </w:instrText>
          </w:r>
          <w:r w:rsidRPr="00F11EFB">
            <w:rPr>
              <w:rFonts w:ascii="Times New Roman" w:hAnsi="Times New Roman" w:cs="Times New Roman"/>
            </w:rPr>
            <w:fldChar w:fldCharType="separate"/>
          </w:r>
          <w:r w:rsidR="00676791" w:rsidRPr="00F11EFB">
            <w:fldChar w:fldCharType="begin"/>
          </w:r>
          <w:r w:rsidR="00676791" w:rsidRPr="00F11EFB">
            <w:instrText xml:space="preserve"> HYPERLINK \l "_Toc33259950" </w:instrText>
          </w:r>
          <w:r w:rsidR="00676791" w:rsidRPr="00F11EFB">
            <w:fldChar w:fldCharType="separate"/>
          </w:r>
          <w:r w:rsidRPr="00F11EFB">
            <w:rPr>
              <w:rStyle w:val="Hyperlink"/>
              <w:rFonts w:ascii="Times New Roman" w:hAnsi="Times New Roman" w:cs="Times New Roman"/>
              <w:b/>
              <w:bCs/>
              <w:noProof/>
              <w:color w:val="auto"/>
              <w:u w:val="none"/>
            </w:rPr>
            <w:t>CHAPTER</w:t>
          </w:r>
          <w:r w:rsidR="00370E76" w:rsidRPr="00F11EFB">
            <w:rPr>
              <w:rStyle w:val="Hyperlink"/>
              <w:rFonts w:ascii="Times New Roman" w:hAnsi="Times New Roman" w:cs="Times New Roman"/>
              <w:b/>
              <w:bCs/>
              <w:noProof/>
              <w:color w:val="auto"/>
              <w:u w:val="none"/>
            </w:rPr>
            <w:t xml:space="preserve"> </w:t>
          </w:r>
          <w:r w:rsidRPr="00F11EFB">
            <w:rPr>
              <w:rStyle w:val="Hyperlink"/>
              <w:rFonts w:ascii="Times New Roman" w:hAnsi="Times New Roman" w:cs="Times New Roman"/>
              <w:b/>
              <w:bCs/>
              <w:noProof/>
              <w:color w:val="auto"/>
              <w:u w:val="none"/>
            </w:rPr>
            <w:t>1</w:t>
          </w:r>
          <w:r w:rsidR="00370E76" w:rsidRPr="00F11EFB">
            <w:rPr>
              <w:rStyle w:val="Hyperlink"/>
              <w:rFonts w:ascii="Times New Roman" w:hAnsi="Times New Roman" w:cs="Times New Roman"/>
              <w:b/>
              <w:bCs/>
              <w:noProof/>
              <w:color w:val="auto"/>
              <w:u w:val="none"/>
            </w:rPr>
            <w:t xml:space="preserve"> </w:t>
          </w:r>
          <w:del w:id="1" w:author="Author">
            <w:r w:rsidRPr="00F11EFB" w:rsidDel="00676791">
              <w:rPr>
                <w:rStyle w:val="Hyperlink"/>
                <w:rFonts w:ascii="Times New Roman" w:hAnsi="Times New Roman" w:cs="Times New Roman"/>
                <w:b/>
                <w:bCs/>
                <w:noProof/>
                <w:color w:val="auto"/>
                <w:u w:val="none"/>
              </w:rPr>
              <w:delText>’</w:delText>
            </w:r>
          </w:del>
          <w:r w:rsidRPr="00F11EFB">
            <w:rPr>
              <w:rStyle w:val="Hyperlink"/>
              <w:rFonts w:ascii="Times New Roman" w:hAnsi="Times New Roman" w:cs="Times New Roman"/>
              <w:b/>
              <w:bCs/>
              <w:noProof/>
              <w:color w:val="auto"/>
              <w:u w:val="none"/>
            </w:rPr>
            <w:t>THE</w:t>
          </w:r>
          <w:r w:rsidR="00370E76" w:rsidRPr="00F11EFB">
            <w:rPr>
              <w:rStyle w:val="Hyperlink"/>
              <w:rFonts w:ascii="Times New Roman" w:hAnsi="Times New Roman" w:cs="Times New Roman"/>
              <w:b/>
              <w:bCs/>
              <w:noProof/>
              <w:color w:val="auto"/>
              <w:u w:val="none"/>
            </w:rPr>
            <w:t xml:space="preserve"> </w:t>
          </w:r>
          <w:r w:rsidRPr="00F11EFB">
            <w:rPr>
              <w:rStyle w:val="Hyperlink"/>
              <w:rFonts w:ascii="Times New Roman" w:hAnsi="Times New Roman" w:cs="Times New Roman"/>
              <w:b/>
              <w:bCs/>
              <w:noProof/>
              <w:color w:val="auto"/>
              <w:u w:val="none"/>
            </w:rPr>
            <w:t>TRUTHS</w:t>
          </w:r>
          <w:r w:rsidR="00370E76" w:rsidRPr="00F11EFB">
            <w:rPr>
              <w:rStyle w:val="Hyperlink"/>
              <w:rFonts w:ascii="Times New Roman" w:hAnsi="Times New Roman" w:cs="Times New Roman"/>
              <w:b/>
              <w:bCs/>
              <w:noProof/>
              <w:color w:val="auto"/>
              <w:u w:val="none"/>
            </w:rPr>
            <w:t xml:space="preserve"> </w:t>
          </w:r>
          <w:r w:rsidRPr="00F11EFB">
            <w:rPr>
              <w:rStyle w:val="Hyperlink"/>
              <w:rFonts w:ascii="Times New Roman" w:hAnsi="Times New Roman" w:cs="Times New Roman"/>
              <w:b/>
              <w:bCs/>
              <w:noProof/>
              <w:color w:val="auto"/>
              <w:u w:val="none"/>
            </w:rPr>
            <w:t>AND</w:t>
          </w:r>
          <w:r w:rsidR="00370E76" w:rsidRPr="00F11EFB">
            <w:rPr>
              <w:rStyle w:val="Hyperlink"/>
              <w:rFonts w:ascii="Times New Roman" w:hAnsi="Times New Roman" w:cs="Times New Roman"/>
              <w:b/>
              <w:bCs/>
              <w:noProof/>
              <w:color w:val="auto"/>
              <w:u w:val="none"/>
            </w:rPr>
            <w:t xml:space="preserve"> </w:t>
          </w:r>
          <w:r w:rsidRPr="00F11EFB">
            <w:rPr>
              <w:rStyle w:val="Hyperlink"/>
              <w:rFonts w:ascii="Times New Roman" w:hAnsi="Times New Roman" w:cs="Times New Roman"/>
              <w:b/>
              <w:bCs/>
              <w:noProof/>
              <w:color w:val="auto"/>
              <w:u w:val="none"/>
            </w:rPr>
            <w:t>UNTRUTHS</w:t>
          </w:r>
          <w:r w:rsidR="00676791" w:rsidRPr="00F11EFB">
            <w:rPr>
              <w:rFonts w:ascii="Times New Roman" w:hAnsi="Times New Roman" w:cs="Times New Roman"/>
              <w:b/>
              <w:bCs/>
              <w:noProof/>
            </w:rPr>
            <w:fldChar w:fldCharType="end"/>
          </w:r>
        </w:p>
        <w:p w14:paraId="53BF4ED8" w14:textId="6E0DFD6A" w:rsidR="00003C75" w:rsidRPr="00F11EFB" w:rsidRDefault="00003C75" w:rsidP="00107109">
          <w:pPr>
            <w:ind w:right="4"/>
            <w:contextualSpacing/>
            <w:rPr>
              <w:rFonts w:ascii="Times New Roman" w:hAnsi="Times New Roman" w:cs="Times New Roman"/>
              <w:b/>
              <w:bCs/>
              <w:noProof/>
            </w:rPr>
          </w:pPr>
          <w:r w:rsidRPr="00F11EFB">
            <w:rPr>
              <w:rFonts w:ascii="Times New Roman" w:hAnsi="Times New Roman" w:cs="Times New Roman"/>
              <w:b/>
              <w:bCs/>
              <w:noProof/>
            </w:rPr>
            <w:fldChar w:fldCharType="end"/>
          </w:r>
          <w:r w:rsidRPr="00F11EFB">
            <w:rPr>
              <w:rFonts w:ascii="Times New Roman" w:hAnsi="Times New Roman" w:cs="Times New Roman"/>
              <w:b/>
              <w:bCs/>
              <w:noProof/>
            </w:rPr>
            <w:t>CHAPTER</w:t>
          </w:r>
          <w:r w:rsidR="00370E76" w:rsidRPr="00F11EFB">
            <w:rPr>
              <w:rFonts w:ascii="Times New Roman" w:hAnsi="Times New Roman" w:cs="Times New Roman"/>
              <w:b/>
              <w:bCs/>
              <w:noProof/>
            </w:rPr>
            <w:t xml:space="preserve"> </w:t>
          </w:r>
          <w:r w:rsidRPr="00F11EFB">
            <w:rPr>
              <w:rFonts w:ascii="Times New Roman" w:hAnsi="Times New Roman" w:cs="Times New Roman"/>
              <w:b/>
              <w:bCs/>
              <w:noProof/>
            </w:rPr>
            <w:t>2</w:t>
          </w:r>
          <w:r w:rsidR="00370E76" w:rsidRPr="00F11EFB">
            <w:rPr>
              <w:rFonts w:ascii="Times New Roman" w:hAnsi="Times New Roman" w:cs="Times New Roman"/>
              <w:b/>
              <w:bCs/>
              <w:noProof/>
            </w:rPr>
            <w:t xml:space="preserve"> </w:t>
          </w:r>
          <w:r w:rsidRPr="00F11EFB">
            <w:rPr>
              <w:rFonts w:ascii="Times New Roman" w:hAnsi="Times New Roman" w:cs="Times New Roman"/>
              <w:b/>
              <w:bCs/>
              <w:noProof/>
            </w:rPr>
            <w:t>DISCLOSURE</w:t>
          </w:r>
          <w:r w:rsidR="00370E76" w:rsidRPr="00F11EFB">
            <w:rPr>
              <w:rFonts w:ascii="Times New Roman" w:hAnsi="Times New Roman" w:cs="Times New Roman"/>
              <w:b/>
              <w:bCs/>
              <w:noProof/>
            </w:rPr>
            <w:t xml:space="preserve"> </w:t>
          </w:r>
          <w:r w:rsidRPr="00F11EFB">
            <w:rPr>
              <w:rFonts w:ascii="Times New Roman" w:hAnsi="Times New Roman" w:cs="Times New Roman"/>
              <w:b/>
              <w:bCs/>
              <w:noProof/>
            </w:rPr>
            <w:t>STATEMENTS</w:t>
          </w:r>
          <w:r w:rsidR="00370E76" w:rsidRPr="00F11EFB">
            <w:rPr>
              <w:rFonts w:ascii="Times New Roman" w:hAnsi="Times New Roman" w:cs="Times New Roman"/>
              <w:b/>
              <w:bCs/>
              <w:noProof/>
            </w:rPr>
            <w:t xml:space="preserve"> </w:t>
          </w:r>
          <w:r w:rsidRPr="00F11EFB">
            <w:rPr>
              <w:rFonts w:ascii="Times New Roman" w:hAnsi="Times New Roman" w:cs="Times New Roman"/>
              <w:b/>
              <w:bCs/>
              <w:noProof/>
            </w:rPr>
            <w:t>MADE</w:t>
          </w:r>
          <w:r w:rsidR="00370E76" w:rsidRPr="00F11EFB">
            <w:rPr>
              <w:rFonts w:ascii="Times New Roman" w:hAnsi="Times New Roman" w:cs="Times New Roman"/>
              <w:b/>
              <w:bCs/>
              <w:noProof/>
            </w:rPr>
            <w:t xml:space="preserve"> </w:t>
          </w:r>
          <w:r w:rsidRPr="00F11EFB">
            <w:rPr>
              <w:rFonts w:ascii="Times New Roman" w:hAnsi="Times New Roman" w:cs="Times New Roman"/>
              <w:b/>
              <w:bCs/>
              <w:noProof/>
            </w:rPr>
            <w:t>BY</w:t>
          </w:r>
          <w:r w:rsidR="00370E76" w:rsidRPr="00F11EFB">
            <w:rPr>
              <w:rFonts w:ascii="Times New Roman" w:hAnsi="Times New Roman" w:cs="Times New Roman"/>
              <w:b/>
              <w:bCs/>
              <w:noProof/>
            </w:rPr>
            <w:t xml:space="preserve"> </w:t>
          </w:r>
          <w:r w:rsidRPr="00F11EFB">
            <w:rPr>
              <w:rFonts w:ascii="Times New Roman" w:hAnsi="Times New Roman" w:cs="Times New Roman"/>
              <w:b/>
              <w:bCs/>
              <w:noProof/>
            </w:rPr>
            <w:t>PRESIDENTS</w:t>
          </w:r>
        </w:p>
        <w:p w14:paraId="6EFB25CB" w14:textId="3EA90ED9" w:rsidR="009C257F" w:rsidRPr="00F11EFB" w:rsidRDefault="00003C75" w:rsidP="00107109">
          <w:pPr>
            <w:ind w:right="4"/>
            <w:contextualSpacing/>
            <w:rPr>
              <w:rFonts w:ascii="Times New Roman" w:hAnsi="Times New Roman" w:cs="Times New Roman"/>
              <w:b/>
              <w:bCs/>
              <w:noProof/>
            </w:rPr>
          </w:pPr>
          <w:r w:rsidRPr="00F11EFB">
            <w:rPr>
              <w:rFonts w:ascii="Times New Roman" w:hAnsi="Times New Roman" w:cs="Times New Roman"/>
              <w:b/>
              <w:bCs/>
              <w:noProof/>
            </w:rPr>
            <w:t>CHAPTER</w:t>
          </w:r>
          <w:r w:rsidR="00370E76" w:rsidRPr="00F11EFB">
            <w:rPr>
              <w:rFonts w:ascii="Times New Roman" w:hAnsi="Times New Roman" w:cs="Times New Roman"/>
              <w:b/>
              <w:bCs/>
              <w:noProof/>
            </w:rPr>
            <w:t xml:space="preserve"> </w:t>
          </w:r>
          <w:r w:rsidRPr="00F11EFB">
            <w:rPr>
              <w:rFonts w:ascii="Times New Roman" w:hAnsi="Times New Roman" w:cs="Times New Roman"/>
              <w:b/>
              <w:bCs/>
              <w:noProof/>
            </w:rPr>
            <w:t>3</w:t>
          </w:r>
          <w:r w:rsidR="00370E76" w:rsidRPr="00F11EFB">
            <w:rPr>
              <w:rFonts w:ascii="Times New Roman" w:hAnsi="Times New Roman" w:cs="Times New Roman"/>
              <w:b/>
              <w:bCs/>
              <w:noProof/>
            </w:rPr>
            <w:t xml:space="preserve"> </w:t>
          </w:r>
          <w:r w:rsidRPr="00F11EFB">
            <w:rPr>
              <w:rFonts w:ascii="Times New Roman" w:hAnsi="Times New Roman" w:cs="Times New Roman"/>
              <w:b/>
              <w:bCs/>
              <w:noProof/>
            </w:rPr>
            <w:t>JOB</w:t>
          </w:r>
          <w:r w:rsidR="00370E76" w:rsidRPr="00F11EFB">
            <w:rPr>
              <w:rFonts w:ascii="Times New Roman" w:hAnsi="Times New Roman" w:cs="Times New Roman"/>
              <w:b/>
              <w:bCs/>
              <w:noProof/>
            </w:rPr>
            <w:t xml:space="preserve"> </w:t>
          </w:r>
          <w:r w:rsidRPr="00F11EFB">
            <w:rPr>
              <w:rFonts w:ascii="Times New Roman" w:hAnsi="Times New Roman" w:cs="Times New Roman"/>
              <w:b/>
              <w:bCs/>
              <w:noProof/>
            </w:rPr>
            <w:t>TRAINING-HUNTING</w:t>
          </w:r>
        </w:p>
        <w:p w14:paraId="11BF21A9" w14:textId="76AB61DC" w:rsidR="00003C75" w:rsidRPr="00F11EFB" w:rsidRDefault="00003C75" w:rsidP="00107109">
          <w:pPr>
            <w:ind w:right="4"/>
            <w:contextualSpacing/>
            <w:rPr>
              <w:rFonts w:ascii="Times New Roman" w:hAnsi="Times New Roman" w:cs="Times New Roman"/>
              <w:b/>
              <w:bCs/>
              <w:noProof/>
            </w:rPr>
          </w:pPr>
          <w:r w:rsidRPr="00F11EFB">
            <w:rPr>
              <w:rFonts w:ascii="Times New Roman" w:hAnsi="Times New Roman" w:cs="Times New Roman"/>
              <w:b/>
              <w:bCs/>
              <w:noProof/>
            </w:rPr>
            <w:t>CHAPTER</w:t>
          </w:r>
          <w:r w:rsidR="00370E76" w:rsidRPr="00F11EFB">
            <w:rPr>
              <w:rFonts w:ascii="Times New Roman" w:hAnsi="Times New Roman" w:cs="Times New Roman"/>
              <w:b/>
              <w:bCs/>
              <w:noProof/>
            </w:rPr>
            <w:t xml:space="preserve"> </w:t>
          </w:r>
          <w:r w:rsidRPr="00F11EFB">
            <w:rPr>
              <w:rFonts w:ascii="Times New Roman" w:hAnsi="Times New Roman" w:cs="Times New Roman"/>
              <w:b/>
              <w:bCs/>
              <w:noProof/>
            </w:rPr>
            <w:t>4</w:t>
          </w:r>
          <w:r w:rsidR="00370E76" w:rsidRPr="00F11EFB">
            <w:rPr>
              <w:rFonts w:ascii="Times New Roman" w:hAnsi="Times New Roman" w:cs="Times New Roman"/>
              <w:b/>
              <w:bCs/>
              <w:noProof/>
            </w:rPr>
            <w:t xml:space="preserve"> </w:t>
          </w:r>
          <w:r w:rsidRPr="00F11EFB">
            <w:rPr>
              <w:rFonts w:ascii="Times New Roman" w:hAnsi="Times New Roman" w:cs="Times New Roman"/>
              <w:b/>
              <w:bCs/>
              <w:noProof/>
            </w:rPr>
            <w:t>HOUSING</w:t>
          </w:r>
        </w:p>
        <w:p w14:paraId="34338FF3" w14:textId="79887FE1" w:rsidR="00851565" w:rsidRPr="00F11EFB" w:rsidRDefault="00003C75" w:rsidP="00676791">
          <w:pPr>
            <w:ind w:right="4"/>
            <w:contextualSpacing/>
            <w:rPr>
              <w:rFonts w:ascii="Times New Roman" w:hAnsi="Times New Roman" w:cs="Times New Roman"/>
              <w:b/>
              <w:bCs/>
              <w:noProof/>
            </w:rPr>
          </w:pPr>
          <w:r w:rsidRPr="00F11EFB">
            <w:rPr>
              <w:rFonts w:ascii="Times New Roman" w:hAnsi="Times New Roman" w:cs="Times New Roman"/>
              <w:b/>
              <w:bCs/>
              <w:noProof/>
            </w:rPr>
            <w:t>CHAPTER</w:t>
          </w:r>
          <w:r w:rsidR="00370E76" w:rsidRPr="00F11EFB">
            <w:rPr>
              <w:rFonts w:ascii="Times New Roman" w:hAnsi="Times New Roman" w:cs="Times New Roman"/>
              <w:b/>
              <w:bCs/>
              <w:noProof/>
            </w:rPr>
            <w:t xml:space="preserve"> </w:t>
          </w:r>
          <w:r w:rsidRPr="00F11EFB">
            <w:rPr>
              <w:rFonts w:ascii="Times New Roman" w:hAnsi="Times New Roman" w:cs="Times New Roman"/>
              <w:b/>
              <w:bCs/>
              <w:noProof/>
            </w:rPr>
            <w:t>5</w:t>
          </w:r>
          <w:r w:rsidR="00370E76" w:rsidRPr="00F11EFB">
            <w:rPr>
              <w:rFonts w:ascii="Times New Roman" w:hAnsi="Times New Roman" w:cs="Times New Roman"/>
              <w:b/>
              <w:bCs/>
              <w:noProof/>
            </w:rPr>
            <w:t xml:space="preserve"> </w:t>
          </w:r>
          <w:ins w:id="2" w:author="Author">
            <w:r w:rsidR="00676791" w:rsidRPr="00F11EFB">
              <w:rPr>
                <w:rFonts w:ascii="Times New Roman" w:hAnsi="Times New Roman" w:cs="Times New Roman"/>
                <w:b/>
                <w:bCs/>
                <w:noProof/>
              </w:rPr>
              <w:t xml:space="preserve">The </w:t>
            </w:r>
          </w:ins>
          <w:r w:rsidRPr="00F11EFB">
            <w:rPr>
              <w:rFonts w:ascii="Times New Roman" w:hAnsi="Times New Roman" w:cs="Times New Roman"/>
              <w:b/>
              <w:bCs/>
              <w:noProof/>
            </w:rPr>
            <w:t>AMERICAN</w:t>
          </w:r>
          <w:r w:rsidR="00370E76" w:rsidRPr="00F11EFB">
            <w:rPr>
              <w:rFonts w:ascii="Times New Roman" w:hAnsi="Times New Roman" w:cs="Times New Roman"/>
              <w:b/>
              <w:bCs/>
              <w:noProof/>
            </w:rPr>
            <w:t xml:space="preserve"> </w:t>
          </w:r>
          <w:r w:rsidRPr="00F11EFB">
            <w:rPr>
              <w:rFonts w:ascii="Times New Roman" w:hAnsi="Times New Roman" w:cs="Times New Roman"/>
              <w:b/>
              <w:bCs/>
              <w:noProof/>
            </w:rPr>
            <w:t>DREAM</w:t>
          </w:r>
          <w:r w:rsidR="00370E76" w:rsidRPr="00F11EFB">
            <w:rPr>
              <w:rFonts w:ascii="Times New Roman" w:hAnsi="Times New Roman" w:cs="Times New Roman"/>
              <w:b/>
              <w:bCs/>
              <w:noProof/>
            </w:rPr>
            <w:t xml:space="preserve"> </w:t>
          </w:r>
          <w:r w:rsidRPr="00F11EFB">
            <w:rPr>
              <w:rFonts w:ascii="Times New Roman" w:hAnsi="Times New Roman" w:cs="Times New Roman"/>
              <w:b/>
              <w:bCs/>
              <w:noProof/>
            </w:rPr>
            <w:t>CHANGES</w:t>
          </w:r>
        </w:p>
      </w:sdtContent>
    </w:sdt>
    <w:p w14:paraId="085FBF9F" w14:textId="0E83C5C0" w:rsidR="00851565" w:rsidRPr="00F11EFB" w:rsidDel="00676791" w:rsidRDefault="00851565" w:rsidP="00107109">
      <w:pPr>
        <w:ind w:right="4"/>
        <w:contextualSpacing/>
        <w:rPr>
          <w:del w:id="3" w:author="Author"/>
          <w:rFonts w:ascii="Times New Roman" w:hAnsi="Times New Roman" w:cs="Times New Roman"/>
        </w:rPr>
      </w:pPr>
      <w:del w:id="4" w:author="Author">
        <w:r w:rsidRPr="00F11EFB" w:rsidDel="00676791">
          <w:rPr>
            <w:rFonts w:ascii="Times New Roman" w:hAnsi="Times New Roman" w:cs="Times New Roman"/>
          </w:rPr>
          <w:delText>‘The</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American</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Dream’’</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The</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Truths</w:delText>
        </w:r>
        <w:r w:rsidR="00370E76" w:rsidRPr="00F11EFB" w:rsidDel="00676791">
          <w:rPr>
            <w:rFonts w:ascii="Times New Roman" w:hAnsi="Times New Roman" w:cs="Times New Roman"/>
          </w:rPr>
          <w:delText xml:space="preserve"> </w:delText>
        </w:r>
        <w:r w:rsidR="00A948A7" w:rsidRPr="00F11EFB" w:rsidDel="00676791">
          <w:rPr>
            <w:rFonts w:ascii="Times New Roman" w:hAnsi="Times New Roman" w:cs="Times New Roman"/>
          </w:rPr>
          <w:delText>A</w:delText>
        </w:r>
        <w:r w:rsidRPr="00F11EFB" w:rsidDel="00676791">
          <w:rPr>
            <w:rFonts w:ascii="Times New Roman" w:hAnsi="Times New Roman" w:cs="Times New Roman"/>
          </w:rPr>
          <w:delText>nd</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Untruths”</w:delText>
        </w:r>
      </w:del>
    </w:p>
    <w:tbl>
      <w:tblPr>
        <w:tblW w:w="5000" w:type="pct"/>
        <w:tblCellMar>
          <w:left w:w="0" w:type="dxa"/>
          <w:right w:w="0" w:type="dxa"/>
        </w:tblCellMar>
        <w:tblLook w:val="04A0" w:firstRow="1" w:lastRow="0" w:firstColumn="1" w:lastColumn="0" w:noHBand="0" w:noVBand="1"/>
        <w:tblDescription w:val="Author's information and word count"/>
      </w:tblPr>
      <w:tblGrid>
        <w:gridCol w:w="6302"/>
        <w:gridCol w:w="3058"/>
      </w:tblGrid>
      <w:tr w:rsidR="0072252C" w:rsidRPr="00F11EFB" w:rsidDel="00676791" w14:paraId="54328E8C" w14:textId="5DC8C05C" w:rsidTr="00851565">
        <w:trPr>
          <w:cantSplit/>
          <w:trHeight w:val="2250"/>
          <w:del w:id="5" w:author="Author"/>
        </w:trPr>
        <w:tc>
          <w:tcPr>
            <w:tcW w:w="6302" w:type="dxa"/>
          </w:tcPr>
          <w:p w14:paraId="4942C230" w14:textId="1092DB32" w:rsidR="0072252C" w:rsidRPr="00F11EFB" w:rsidDel="00676791" w:rsidRDefault="000A0E8E" w:rsidP="00107109">
            <w:pPr>
              <w:pStyle w:val="NoSpacing"/>
              <w:spacing w:line="480" w:lineRule="auto"/>
              <w:ind w:right="4"/>
              <w:contextualSpacing/>
              <w:rPr>
                <w:del w:id="6" w:author="Author"/>
                <w:rFonts w:ascii="Times New Roman" w:hAnsi="Times New Roman" w:cs="Times New Roman"/>
              </w:rPr>
            </w:pPr>
            <w:bookmarkStart w:id="7" w:name="_Hlk531433246"/>
            <w:del w:id="8" w:author="Author">
              <w:r w:rsidRPr="00F11EFB" w:rsidDel="00676791">
                <w:rPr>
                  <w:rFonts w:ascii="Times New Roman" w:hAnsi="Times New Roman" w:cs="Times New Roman"/>
                </w:rPr>
                <w:delText>Angela</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D.</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Hayes</w:delText>
              </w:r>
            </w:del>
          </w:p>
          <w:p w14:paraId="5D086328" w14:textId="7F90EFCB" w:rsidR="00DD460B" w:rsidRPr="00F11EFB" w:rsidDel="00676791" w:rsidRDefault="0059376D" w:rsidP="00107109">
            <w:pPr>
              <w:pStyle w:val="NoSpacing"/>
              <w:spacing w:line="480" w:lineRule="auto"/>
              <w:ind w:right="4"/>
              <w:contextualSpacing/>
              <w:rPr>
                <w:del w:id="9" w:author="Author"/>
                <w:rFonts w:ascii="Times New Roman" w:hAnsi="Times New Roman" w:cs="Times New Roman"/>
              </w:rPr>
            </w:pPr>
            <w:del w:id="10" w:author="Author">
              <w:r w:rsidRPr="00F11EFB" w:rsidDel="00676791">
                <w:rPr>
                  <w:rFonts w:ascii="Times New Roman" w:hAnsi="Times New Roman" w:cs="Times New Roman"/>
                </w:rPr>
                <w:delText>613</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Old</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Pinola</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Braxton</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Rd.</w:delText>
              </w:r>
              <w:r w:rsidR="00370E76" w:rsidRPr="00F11EFB" w:rsidDel="00676791">
                <w:rPr>
                  <w:rFonts w:ascii="Times New Roman" w:hAnsi="Times New Roman" w:cs="Times New Roman"/>
                </w:rPr>
                <w:delText xml:space="preserve"> </w:delText>
              </w:r>
            </w:del>
          </w:p>
          <w:p w14:paraId="1C9F8AD8" w14:textId="3B35CE97" w:rsidR="00CA54AD" w:rsidRPr="00F11EFB" w:rsidDel="00676791" w:rsidRDefault="0059376D" w:rsidP="00107109">
            <w:pPr>
              <w:pStyle w:val="NoSpacing"/>
              <w:spacing w:line="480" w:lineRule="auto"/>
              <w:ind w:right="4"/>
              <w:contextualSpacing/>
              <w:rPr>
                <w:del w:id="11" w:author="Author"/>
                <w:rFonts w:ascii="Times New Roman" w:hAnsi="Times New Roman" w:cs="Times New Roman"/>
              </w:rPr>
            </w:pPr>
            <w:del w:id="12" w:author="Author">
              <w:r w:rsidRPr="00F11EFB" w:rsidDel="00676791">
                <w:rPr>
                  <w:rFonts w:ascii="Times New Roman" w:hAnsi="Times New Roman" w:cs="Times New Roman"/>
                </w:rPr>
                <w:delText>Braxton,</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MS</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39044</w:delText>
              </w:r>
            </w:del>
          </w:p>
          <w:p w14:paraId="6ECE2BC2" w14:textId="7022B49A" w:rsidR="0072252C" w:rsidRPr="00F11EFB" w:rsidDel="00676791" w:rsidRDefault="00370E76" w:rsidP="00107109">
            <w:pPr>
              <w:pStyle w:val="NoSpacing"/>
              <w:spacing w:line="480" w:lineRule="auto"/>
              <w:ind w:right="4"/>
              <w:contextualSpacing/>
              <w:rPr>
                <w:del w:id="13" w:author="Author"/>
                <w:rFonts w:ascii="Times New Roman" w:hAnsi="Times New Roman" w:cs="Times New Roman"/>
              </w:rPr>
            </w:pPr>
            <w:del w:id="14" w:author="Author">
              <w:r w:rsidRPr="00F11EFB" w:rsidDel="00676791">
                <w:rPr>
                  <w:rFonts w:ascii="Times New Roman" w:hAnsi="Times New Roman" w:cs="Times New Roman"/>
                </w:rPr>
                <w:delText xml:space="preserve"> </w:delText>
              </w:r>
              <w:r w:rsidR="000A0E8E" w:rsidRPr="00F11EFB" w:rsidDel="00676791">
                <w:rPr>
                  <w:rFonts w:ascii="Times New Roman" w:hAnsi="Times New Roman" w:cs="Times New Roman"/>
                </w:rPr>
                <w:delText>Cell:</w:delText>
              </w:r>
              <w:r w:rsidRPr="00F11EFB" w:rsidDel="00676791">
                <w:rPr>
                  <w:rFonts w:ascii="Times New Roman" w:hAnsi="Times New Roman" w:cs="Times New Roman"/>
                </w:rPr>
                <w:delText xml:space="preserve"> </w:delText>
              </w:r>
              <w:r w:rsidR="001A5D3A" w:rsidRPr="00F11EFB" w:rsidDel="00676791">
                <w:rPr>
                  <w:rFonts w:ascii="Times New Roman" w:hAnsi="Times New Roman" w:cs="Times New Roman"/>
                </w:rPr>
                <w:delText>769-777-8764</w:delText>
              </w:r>
            </w:del>
          </w:p>
          <w:p w14:paraId="1962E6DD" w14:textId="3A8E999D" w:rsidR="00E2099C" w:rsidRPr="00F11EFB" w:rsidDel="00676791" w:rsidRDefault="00566AE8" w:rsidP="00107109">
            <w:pPr>
              <w:pStyle w:val="NoSpacing"/>
              <w:spacing w:line="480" w:lineRule="auto"/>
              <w:ind w:right="4"/>
              <w:contextualSpacing/>
              <w:rPr>
                <w:del w:id="15" w:author="Author"/>
                <w:rFonts w:ascii="Times New Roman" w:hAnsi="Times New Roman" w:cs="Times New Roman"/>
              </w:rPr>
            </w:pPr>
            <w:del w:id="16" w:author="Author">
              <w:r w:rsidRPr="00F11EFB" w:rsidDel="00676791">
                <w:rPr>
                  <w:rFonts w:ascii="Times New Roman" w:hAnsi="Times New Roman" w:cs="Times New Roman"/>
                </w:rPr>
                <w:delText>a</w:delText>
              </w:r>
              <w:r w:rsidR="00E00A05" w:rsidRPr="00F11EFB" w:rsidDel="00676791">
                <w:rPr>
                  <w:rFonts w:ascii="Times New Roman" w:hAnsi="Times New Roman" w:cs="Times New Roman"/>
                </w:rPr>
                <w:delText>ngel</w:delText>
              </w:r>
              <w:r w:rsidRPr="00F11EFB" w:rsidDel="00676791">
                <w:rPr>
                  <w:rFonts w:ascii="Times New Roman" w:hAnsi="Times New Roman" w:cs="Times New Roman"/>
                </w:rPr>
                <w:delText>hayes334@gmail.com</w:delText>
              </w:r>
            </w:del>
          </w:p>
        </w:tc>
        <w:tc>
          <w:tcPr>
            <w:tcW w:w="3058" w:type="dxa"/>
          </w:tcPr>
          <w:p w14:paraId="45F0EC74" w14:textId="0BA7F7FA" w:rsidR="00851565" w:rsidRPr="00F11EFB" w:rsidDel="00676791" w:rsidRDefault="00851565" w:rsidP="00107109">
            <w:pPr>
              <w:pStyle w:val="NoSpacing"/>
              <w:spacing w:line="480" w:lineRule="auto"/>
              <w:ind w:right="4"/>
              <w:contextualSpacing/>
              <w:rPr>
                <w:del w:id="17" w:author="Author"/>
                <w:rFonts w:ascii="Times New Roman" w:hAnsi="Times New Roman" w:cs="Times New Roman"/>
              </w:rPr>
            </w:pPr>
          </w:p>
          <w:p w14:paraId="4E5529DB" w14:textId="45E0E06D" w:rsidR="00851565" w:rsidRPr="00F11EFB" w:rsidDel="00676791" w:rsidRDefault="00851565" w:rsidP="00107109">
            <w:pPr>
              <w:pStyle w:val="NoSpacing"/>
              <w:spacing w:line="480" w:lineRule="auto"/>
              <w:ind w:right="4"/>
              <w:contextualSpacing/>
              <w:rPr>
                <w:del w:id="18" w:author="Author"/>
                <w:rFonts w:ascii="Times New Roman" w:hAnsi="Times New Roman" w:cs="Times New Roman"/>
              </w:rPr>
            </w:pPr>
          </w:p>
          <w:p w14:paraId="023F5F2A" w14:textId="3F2A88A4" w:rsidR="0072252C" w:rsidRPr="00F11EFB" w:rsidDel="00676791" w:rsidRDefault="00085615" w:rsidP="00107109">
            <w:pPr>
              <w:pStyle w:val="NoSpacing"/>
              <w:spacing w:line="480" w:lineRule="auto"/>
              <w:ind w:right="4"/>
              <w:contextualSpacing/>
              <w:rPr>
                <w:del w:id="19" w:author="Author"/>
                <w:rFonts w:ascii="Times New Roman" w:hAnsi="Times New Roman" w:cs="Times New Roman"/>
              </w:rPr>
            </w:pPr>
            <w:del w:id="20" w:author="Author">
              <w:r w:rsidRPr="00F11EFB" w:rsidDel="00676791">
                <w:rPr>
                  <w:rFonts w:ascii="Times New Roman" w:hAnsi="Times New Roman" w:cs="Times New Roman"/>
                </w:rPr>
                <w:delText>About</w:delText>
              </w:r>
              <w:r w:rsidR="00370E76" w:rsidRPr="00F11EFB" w:rsidDel="00676791">
                <w:rPr>
                  <w:rFonts w:ascii="Times New Roman" w:hAnsi="Times New Roman" w:cs="Times New Roman"/>
                </w:rPr>
                <w:delText xml:space="preserve"> </w:delText>
              </w:r>
              <w:r w:rsidR="00EB1AED" w:rsidRPr="00F11EFB" w:rsidDel="00676791">
                <w:rPr>
                  <w:rFonts w:ascii="Times New Roman" w:hAnsi="Times New Roman" w:cs="Times New Roman"/>
                </w:rPr>
                <w:delText>11,</w:delText>
              </w:r>
              <w:r w:rsidR="00607138" w:rsidRPr="00F11EFB" w:rsidDel="00676791">
                <w:rPr>
                  <w:rFonts w:ascii="Times New Roman" w:hAnsi="Times New Roman" w:cs="Times New Roman"/>
                </w:rPr>
                <w:delText>440</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words</w:delText>
              </w:r>
            </w:del>
          </w:p>
        </w:tc>
      </w:tr>
    </w:tbl>
    <w:p w14:paraId="5B9107CA" w14:textId="3EC6A83E" w:rsidR="0072252C" w:rsidRPr="00F11EFB" w:rsidRDefault="00380FFF" w:rsidP="00107109">
      <w:pPr>
        <w:pStyle w:val="Style1"/>
        <w:ind w:right="4"/>
        <w:contextualSpacing/>
        <w:jc w:val="left"/>
        <w:rPr>
          <w:rFonts w:ascii="Times New Roman" w:hAnsi="Times New Roman" w:cs="Times New Roman"/>
        </w:rPr>
      </w:pPr>
      <w:bookmarkStart w:id="21" w:name="_Toc33259950"/>
      <w:commentRangeStart w:id="22"/>
      <w:r w:rsidRPr="00F11EFB">
        <w:rPr>
          <w:rFonts w:ascii="Times New Roman" w:hAnsi="Times New Roman" w:cs="Times New Roman"/>
        </w:rPr>
        <w:t>CHAPTER</w:t>
      </w:r>
      <w:r w:rsidR="00370E76" w:rsidRPr="00F11EFB">
        <w:rPr>
          <w:rFonts w:ascii="Times New Roman" w:hAnsi="Times New Roman" w:cs="Times New Roman"/>
        </w:rPr>
        <w:t xml:space="preserve"> </w:t>
      </w:r>
      <w:r w:rsidRPr="00F11EFB">
        <w:rPr>
          <w:rFonts w:ascii="Times New Roman" w:hAnsi="Times New Roman" w:cs="Times New Roman"/>
        </w:rPr>
        <w:t>1</w:t>
      </w:r>
      <w:r w:rsidR="00370E76" w:rsidRPr="00F11EFB">
        <w:rPr>
          <w:rFonts w:ascii="Times New Roman" w:hAnsi="Times New Roman" w:cs="Times New Roman"/>
        </w:rPr>
        <w:t xml:space="preserve"> </w:t>
      </w:r>
      <w:del w:id="23" w:author="Author">
        <w:r w:rsidRPr="00F11EFB" w:rsidDel="00676791">
          <w:rPr>
            <w:rFonts w:ascii="Times New Roman" w:hAnsi="Times New Roman" w:cs="Times New Roman"/>
          </w:rPr>
          <w:delText>’</w:delText>
        </w:r>
      </w:del>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TRUTHS</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UNTRUTHS</w:t>
      </w:r>
      <w:commentRangeEnd w:id="22"/>
      <w:r w:rsidR="00421B02">
        <w:rPr>
          <w:rStyle w:val="CommentReference"/>
          <w:rFonts w:asciiTheme="minorHAnsi" w:eastAsiaTheme="minorEastAsia" w:hAnsiTheme="minorHAnsi" w:cstheme="minorBidi"/>
          <w:b w:val="0"/>
          <w:caps w:val="0"/>
        </w:rPr>
        <w:commentReference w:id="22"/>
      </w:r>
      <w:del w:id="24" w:author="Author">
        <w:r w:rsidRPr="00F11EFB" w:rsidDel="00676791">
          <w:rPr>
            <w:rFonts w:ascii="Times New Roman" w:hAnsi="Times New Roman" w:cs="Times New Roman"/>
          </w:rPr>
          <w:delText>’</w:delText>
        </w:r>
      </w:del>
      <w:bookmarkEnd w:id="21"/>
    </w:p>
    <w:p w14:paraId="4D938045" w14:textId="63FA9909" w:rsidR="00D170C2" w:rsidRPr="00F11EFB" w:rsidRDefault="00735C5D">
      <w:pPr>
        <w:ind w:right="4" w:firstLine="0"/>
        <w:contextualSpacing/>
        <w:rPr>
          <w:rFonts w:ascii="Times New Roman" w:hAnsi="Times New Roman" w:cs="Times New Roman"/>
        </w:rPr>
        <w:pPrChange w:id="25" w:author="Author">
          <w:pPr>
            <w:ind w:right="4"/>
            <w:contextualSpacing/>
          </w:pPr>
        </w:pPrChange>
      </w:pPr>
      <w:r w:rsidRPr="00F11EFB">
        <w:rPr>
          <w:rFonts w:ascii="Times New Roman" w:hAnsi="Times New Roman" w:cs="Times New Roman"/>
        </w:rPr>
        <w:t>I</w:t>
      </w:r>
      <w:r w:rsidR="00370E76" w:rsidRPr="00F11EFB">
        <w:rPr>
          <w:rFonts w:ascii="Times New Roman" w:hAnsi="Times New Roman" w:cs="Times New Roman"/>
        </w:rPr>
        <w:t xml:space="preserve"> </w:t>
      </w:r>
      <w:r w:rsidRPr="00F11EFB">
        <w:rPr>
          <w:rFonts w:ascii="Times New Roman" w:hAnsi="Times New Roman" w:cs="Times New Roman"/>
        </w:rPr>
        <w:t>believe</w:t>
      </w:r>
      <w:ins w:id="26" w:author="Author">
        <w:r w:rsidR="0042256A" w:rsidRPr="00F11EFB">
          <w:rPr>
            <w:rFonts w:ascii="Times New Roman" w:hAnsi="Times New Roman" w:cs="Times New Roman"/>
          </w:rPr>
          <w:t>d</w:t>
        </w:r>
      </w:ins>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commentRangeStart w:id="27"/>
      <w:r w:rsidRPr="00F11EFB">
        <w:rPr>
          <w:rFonts w:ascii="Times New Roman" w:hAnsi="Times New Roman" w:cs="Times New Roman"/>
        </w:rPr>
        <w:t>American</w:t>
      </w:r>
      <w:r w:rsidR="00370E76" w:rsidRPr="00F11EFB">
        <w:rPr>
          <w:rFonts w:ascii="Times New Roman" w:hAnsi="Times New Roman" w:cs="Times New Roman"/>
        </w:rPr>
        <w:t xml:space="preserve"> </w:t>
      </w:r>
      <w:ins w:id="28" w:author="Author">
        <w:r w:rsidR="008C5655" w:rsidRPr="00F11EFB">
          <w:rPr>
            <w:rFonts w:ascii="Times New Roman" w:hAnsi="Times New Roman" w:cs="Times New Roman"/>
          </w:rPr>
          <w:t>d</w:t>
        </w:r>
      </w:ins>
      <w:del w:id="29" w:author="Author">
        <w:r w:rsidRPr="00F11EFB" w:rsidDel="008C5655">
          <w:rPr>
            <w:rFonts w:ascii="Times New Roman" w:hAnsi="Times New Roman" w:cs="Times New Roman"/>
          </w:rPr>
          <w:delText>D</w:delText>
        </w:r>
      </w:del>
      <w:r w:rsidRPr="00F11EFB">
        <w:rPr>
          <w:rFonts w:ascii="Times New Roman" w:hAnsi="Times New Roman" w:cs="Times New Roman"/>
        </w:rPr>
        <w:t>ream</w:t>
      </w:r>
      <w:commentRangeEnd w:id="27"/>
      <w:r w:rsidR="008C5655" w:rsidRPr="00F11EFB">
        <w:rPr>
          <w:rStyle w:val="CommentReference"/>
        </w:rPr>
        <w:commentReference w:id="27"/>
      </w:r>
      <w:del w:id="30" w:author="Author">
        <w:r w:rsidR="003A5434" w:rsidRPr="00F11EFB" w:rsidDel="0042256A">
          <w:rPr>
            <w:rFonts w:ascii="Times New Roman" w:hAnsi="Times New Roman" w:cs="Times New Roman"/>
          </w:rPr>
          <w:delText>,</w:delText>
        </w:r>
      </w:del>
      <w:r w:rsidR="00370E76" w:rsidRPr="00F11EFB">
        <w:rPr>
          <w:rFonts w:ascii="Times New Roman" w:hAnsi="Times New Roman" w:cs="Times New Roman"/>
        </w:rPr>
        <w:t xml:space="preserve"> </w:t>
      </w:r>
      <w:r w:rsidRPr="00F11EFB">
        <w:rPr>
          <w:rFonts w:ascii="Times New Roman" w:hAnsi="Times New Roman" w:cs="Times New Roman"/>
        </w:rPr>
        <w:t>when</w:t>
      </w:r>
      <w:r w:rsidR="00370E76" w:rsidRPr="00F11EFB">
        <w:rPr>
          <w:rFonts w:ascii="Times New Roman" w:hAnsi="Times New Roman" w:cs="Times New Roman"/>
        </w:rPr>
        <w:t xml:space="preserve"> </w:t>
      </w:r>
      <w:r w:rsidRPr="00F11EFB">
        <w:rPr>
          <w:rFonts w:ascii="Times New Roman" w:hAnsi="Times New Roman" w:cs="Times New Roman"/>
        </w:rPr>
        <w:t>I</w:t>
      </w:r>
      <w:r w:rsidR="00370E76" w:rsidRPr="00F11EFB">
        <w:rPr>
          <w:rFonts w:ascii="Times New Roman" w:hAnsi="Times New Roman" w:cs="Times New Roman"/>
        </w:rPr>
        <w:t xml:space="preserve"> </w:t>
      </w:r>
      <w:r w:rsidRPr="00F11EFB">
        <w:rPr>
          <w:rFonts w:ascii="Times New Roman" w:hAnsi="Times New Roman" w:cs="Times New Roman"/>
        </w:rPr>
        <w:t>was</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child.</w:t>
      </w:r>
      <w:r w:rsidR="00370E76" w:rsidRPr="00F11EFB">
        <w:rPr>
          <w:rFonts w:ascii="Times New Roman" w:hAnsi="Times New Roman" w:cs="Times New Roman"/>
        </w:rPr>
        <w:t xml:space="preserve"> </w:t>
      </w:r>
      <w:r w:rsidR="006F136C" w:rsidRPr="00F11EFB">
        <w:rPr>
          <w:rFonts w:ascii="Times New Roman" w:hAnsi="Times New Roman" w:cs="Times New Roman"/>
        </w:rPr>
        <w:t>The</w:t>
      </w:r>
      <w:r w:rsidR="00370E76" w:rsidRPr="00F11EFB">
        <w:rPr>
          <w:rFonts w:ascii="Times New Roman" w:hAnsi="Times New Roman" w:cs="Times New Roman"/>
        </w:rPr>
        <w:t xml:space="preserve"> </w:t>
      </w:r>
      <w:r w:rsidR="000007D0" w:rsidRPr="00F11EFB">
        <w:rPr>
          <w:rFonts w:ascii="Times New Roman" w:hAnsi="Times New Roman" w:cs="Times New Roman"/>
        </w:rPr>
        <w:t>truth</w:t>
      </w:r>
      <w:r w:rsidR="00370E76" w:rsidRPr="00F11EFB">
        <w:rPr>
          <w:rFonts w:ascii="Times New Roman" w:hAnsi="Times New Roman" w:cs="Times New Roman"/>
        </w:rPr>
        <w:t xml:space="preserve"> </w:t>
      </w:r>
      <w:ins w:id="31" w:author="Author">
        <w:r w:rsidR="0042256A" w:rsidRPr="00F11EFB">
          <w:rPr>
            <w:rFonts w:ascii="Times New Roman" w:hAnsi="Times New Roman" w:cs="Times New Roman"/>
          </w:rPr>
          <w:t xml:space="preserve">is that </w:t>
        </w:r>
      </w:ins>
      <w:r w:rsidR="001300C7" w:rsidRPr="00F11EFB">
        <w:rPr>
          <w:rFonts w:ascii="Times New Roman" w:hAnsi="Times New Roman" w:cs="Times New Roman"/>
        </w:rPr>
        <w:t>I</w:t>
      </w:r>
      <w:r w:rsidR="00370E76" w:rsidRPr="00F11EFB">
        <w:rPr>
          <w:rFonts w:ascii="Times New Roman" w:hAnsi="Times New Roman" w:cs="Times New Roman"/>
        </w:rPr>
        <w:t xml:space="preserve"> </w:t>
      </w:r>
      <w:r w:rsidR="006F136C" w:rsidRPr="00F11EFB">
        <w:rPr>
          <w:rFonts w:ascii="Times New Roman" w:hAnsi="Times New Roman" w:cs="Times New Roman"/>
        </w:rPr>
        <w:t>thought</w:t>
      </w:r>
      <w:r w:rsidR="00370E76" w:rsidRPr="00F11EFB">
        <w:rPr>
          <w:rFonts w:ascii="Times New Roman" w:hAnsi="Times New Roman" w:cs="Times New Roman"/>
        </w:rPr>
        <w:t xml:space="preserve"> </w:t>
      </w:r>
      <w:ins w:id="32" w:author="Author">
        <w:r w:rsidR="0042256A" w:rsidRPr="00F11EFB">
          <w:rPr>
            <w:rFonts w:ascii="Times New Roman" w:hAnsi="Times New Roman" w:cs="Times New Roman"/>
          </w:rPr>
          <w:t xml:space="preserve">I </w:t>
        </w:r>
      </w:ins>
      <w:r w:rsidR="00C22005" w:rsidRPr="00F11EFB">
        <w:rPr>
          <w:rFonts w:ascii="Times New Roman" w:hAnsi="Times New Roman" w:cs="Times New Roman"/>
        </w:rPr>
        <w:t>would</w:t>
      </w:r>
      <w:r w:rsidR="00370E76" w:rsidRPr="00F11EFB">
        <w:rPr>
          <w:rFonts w:ascii="Times New Roman" w:hAnsi="Times New Roman" w:cs="Times New Roman"/>
        </w:rPr>
        <w:t xml:space="preserve"> </w:t>
      </w:r>
      <w:r w:rsidR="00C22005" w:rsidRPr="00F11EFB">
        <w:rPr>
          <w:rFonts w:ascii="Times New Roman" w:hAnsi="Times New Roman" w:cs="Times New Roman"/>
        </w:rPr>
        <w:t>not</w:t>
      </w:r>
      <w:r w:rsidR="00370E76" w:rsidRPr="00F11EFB">
        <w:rPr>
          <w:rFonts w:ascii="Times New Roman" w:hAnsi="Times New Roman" w:cs="Times New Roman"/>
        </w:rPr>
        <w:t xml:space="preserve"> </w:t>
      </w:r>
      <w:r w:rsidR="00C22005" w:rsidRPr="00F11EFB">
        <w:rPr>
          <w:rFonts w:ascii="Times New Roman" w:hAnsi="Times New Roman" w:cs="Times New Roman"/>
        </w:rPr>
        <w:t>be</w:t>
      </w:r>
      <w:r w:rsidR="00370E76" w:rsidRPr="00F11EFB">
        <w:rPr>
          <w:rFonts w:ascii="Times New Roman" w:hAnsi="Times New Roman" w:cs="Times New Roman"/>
        </w:rPr>
        <w:t xml:space="preserve"> </w:t>
      </w:r>
      <w:r w:rsidR="00C22005" w:rsidRPr="00F11EFB">
        <w:rPr>
          <w:rFonts w:ascii="Times New Roman" w:hAnsi="Times New Roman" w:cs="Times New Roman"/>
        </w:rPr>
        <w:t>able</w:t>
      </w:r>
      <w:r w:rsidR="00370E76" w:rsidRPr="00F11EFB">
        <w:rPr>
          <w:rFonts w:ascii="Times New Roman" w:hAnsi="Times New Roman" w:cs="Times New Roman"/>
        </w:rPr>
        <w:t xml:space="preserve"> </w:t>
      </w:r>
      <w:r w:rsidR="00C22005" w:rsidRPr="00F11EFB">
        <w:rPr>
          <w:rFonts w:ascii="Times New Roman" w:hAnsi="Times New Roman" w:cs="Times New Roman"/>
        </w:rPr>
        <w:t>to</w:t>
      </w:r>
      <w:r w:rsidR="00370E76" w:rsidRPr="00F11EFB">
        <w:rPr>
          <w:rFonts w:ascii="Times New Roman" w:hAnsi="Times New Roman" w:cs="Times New Roman"/>
        </w:rPr>
        <w:t xml:space="preserve"> </w:t>
      </w:r>
      <w:r w:rsidR="00C22005" w:rsidRPr="00F11EFB">
        <w:rPr>
          <w:rFonts w:ascii="Times New Roman" w:hAnsi="Times New Roman" w:cs="Times New Roman"/>
        </w:rPr>
        <w:t>fulfill</w:t>
      </w:r>
      <w:r w:rsidR="00370E76" w:rsidRPr="00F11EFB">
        <w:rPr>
          <w:rFonts w:ascii="Times New Roman" w:hAnsi="Times New Roman" w:cs="Times New Roman"/>
        </w:rPr>
        <w:t xml:space="preserve"> </w:t>
      </w:r>
      <w:ins w:id="33" w:author="Author">
        <w:r w:rsidR="0042256A" w:rsidRPr="00F11EFB">
          <w:rPr>
            <w:rFonts w:ascii="Times New Roman" w:hAnsi="Times New Roman" w:cs="Times New Roman"/>
          </w:rPr>
          <w:t>it</w:t>
        </w:r>
      </w:ins>
      <w:del w:id="34" w:author="Author">
        <w:r w:rsidR="00C22005" w:rsidRPr="00F11EFB" w:rsidDel="0042256A">
          <w:rPr>
            <w:rFonts w:ascii="Times New Roman" w:hAnsi="Times New Roman" w:cs="Times New Roman"/>
          </w:rPr>
          <w:delText>because</w:delText>
        </w:r>
        <w:r w:rsidR="00370E76" w:rsidRPr="00F11EFB" w:rsidDel="0042256A">
          <w:rPr>
            <w:rFonts w:ascii="Times New Roman" w:hAnsi="Times New Roman" w:cs="Times New Roman"/>
          </w:rPr>
          <w:delText xml:space="preserve"> </w:delText>
        </w:r>
        <w:r w:rsidR="00C22005" w:rsidRPr="00F11EFB" w:rsidDel="0042256A">
          <w:rPr>
            <w:rFonts w:ascii="Times New Roman" w:hAnsi="Times New Roman" w:cs="Times New Roman"/>
          </w:rPr>
          <w:delText>this</w:delText>
        </w:r>
        <w:r w:rsidR="00370E76" w:rsidRPr="00F11EFB" w:rsidDel="0042256A">
          <w:rPr>
            <w:rFonts w:ascii="Times New Roman" w:hAnsi="Times New Roman" w:cs="Times New Roman"/>
          </w:rPr>
          <w:delText xml:space="preserve"> </w:delText>
        </w:r>
        <w:r w:rsidR="00C22005" w:rsidRPr="00F11EFB" w:rsidDel="0042256A">
          <w:rPr>
            <w:rFonts w:ascii="Times New Roman" w:hAnsi="Times New Roman" w:cs="Times New Roman"/>
          </w:rPr>
          <w:delText>was</w:delText>
        </w:r>
        <w:r w:rsidR="00370E76" w:rsidRPr="00F11EFB" w:rsidDel="0042256A">
          <w:rPr>
            <w:rFonts w:ascii="Times New Roman" w:hAnsi="Times New Roman" w:cs="Times New Roman"/>
          </w:rPr>
          <w:delText xml:space="preserve"> </w:delText>
        </w:r>
        <w:r w:rsidR="00C22005" w:rsidRPr="00F11EFB" w:rsidDel="0042256A">
          <w:rPr>
            <w:rFonts w:ascii="Times New Roman" w:hAnsi="Times New Roman" w:cs="Times New Roman"/>
          </w:rPr>
          <w:delText>part</w:delText>
        </w:r>
        <w:r w:rsidR="00370E76" w:rsidRPr="00F11EFB" w:rsidDel="0042256A">
          <w:rPr>
            <w:rFonts w:ascii="Times New Roman" w:hAnsi="Times New Roman" w:cs="Times New Roman"/>
          </w:rPr>
          <w:delText xml:space="preserve"> </w:delText>
        </w:r>
        <w:r w:rsidR="00C22005" w:rsidRPr="00F11EFB" w:rsidDel="0042256A">
          <w:rPr>
            <w:rFonts w:ascii="Times New Roman" w:hAnsi="Times New Roman" w:cs="Times New Roman"/>
          </w:rPr>
          <w:delText>of</w:delText>
        </w:r>
        <w:r w:rsidR="00370E76" w:rsidRPr="00F11EFB" w:rsidDel="0042256A">
          <w:rPr>
            <w:rFonts w:ascii="Times New Roman" w:hAnsi="Times New Roman" w:cs="Times New Roman"/>
          </w:rPr>
          <w:delText xml:space="preserve"> </w:delText>
        </w:r>
        <w:r w:rsidR="00C22005" w:rsidRPr="00F11EFB" w:rsidDel="0042256A">
          <w:rPr>
            <w:rFonts w:ascii="Times New Roman" w:hAnsi="Times New Roman" w:cs="Times New Roman"/>
          </w:rPr>
          <w:delText>my</w:delText>
        </w:r>
        <w:r w:rsidR="00370E76" w:rsidRPr="00F11EFB" w:rsidDel="0042256A">
          <w:rPr>
            <w:rFonts w:ascii="Times New Roman" w:hAnsi="Times New Roman" w:cs="Times New Roman"/>
          </w:rPr>
          <w:delText xml:space="preserve"> </w:delText>
        </w:r>
        <w:r w:rsidR="00C22005" w:rsidRPr="00F11EFB" w:rsidDel="0042256A">
          <w:rPr>
            <w:rFonts w:ascii="Times New Roman" w:hAnsi="Times New Roman" w:cs="Times New Roman"/>
          </w:rPr>
          <w:delText>dreams.</w:delText>
        </w:r>
        <w:r w:rsidR="00370E76" w:rsidRPr="00F11EFB" w:rsidDel="0042256A">
          <w:rPr>
            <w:rFonts w:ascii="Times New Roman" w:hAnsi="Times New Roman" w:cs="Times New Roman"/>
          </w:rPr>
          <w:delText xml:space="preserve"> </w:delText>
        </w:r>
        <w:r w:rsidR="00C22005" w:rsidRPr="00F11EFB" w:rsidDel="0042256A">
          <w:rPr>
            <w:rFonts w:ascii="Times New Roman" w:hAnsi="Times New Roman" w:cs="Times New Roman"/>
          </w:rPr>
          <w:delText>Sometimes</w:delText>
        </w:r>
        <w:r w:rsidR="00370E76" w:rsidRPr="00F11EFB" w:rsidDel="0042256A">
          <w:rPr>
            <w:rFonts w:ascii="Times New Roman" w:hAnsi="Times New Roman" w:cs="Times New Roman"/>
          </w:rPr>
          <w:delText xml:space="preserve"> </w:delText>
        </w:r>
        <w:r w:rsidR="00C22005" w:rsidRPr="00F11EFB" w:rsidDel="0042256A">
          <w:rPr>
            <w:rFonts w:ascii="Times New Roman" w:hAnsi="Times New Roman" w:cs="Times New Roman"/>
          </w:rPr>
          <w:delText>dreams</w:delText>
        </w:r>
        <w:r w:rsidR="00370E76" w:rsidRPr="00F11EFB" w:rsidDel="0042256A">
          <w:rPr>
            <w:rFonts w:ascii="Times New Roman" w:hAnsi="Times New Roman" w:cs="Times New Roman"/>
          </w:rPr>
          <w:delText xml:space="preserve"> </w:delText>
        </w:r>
        <w:r w:rsidR="00C22005" w:rsidRPr="00F11EFB" w:rsidDel="0042256A">
          <w:rPr>
            <w:rFonts w:ascii="Times New Roman" w:hAnsi="Times New Roman" w:cs="Times New Roman"/>
          </w:rPr>
          <w:delText>are</w:delText>
        </w:r>
        <w:r w:rsidR="00370E76" w:rsidRPr="00F11EFB" w:rsidDel="0042256A">
          <w:rPr>
            <w:rFonts w:ascii="Times New Roman" w:hAnsi="Times New Roman" w:cs="Times New Roman"/>
          </w:rPr>
          <w:delText xml:space="preserve"> </w:delText>
        </w:r>
        <w:r w:rsidR="00C22005" w:rsidRPr="00F11EFB" w:rsidDel="0042256A">
          <w:rPr>
            <w:rFonts w:ascii="Times New Roman" w:hAnsi="Times New Roman" w:cs="Times New Roman"/>
          </w:rPr>
          <w:delText>not</w:delText>
        </w:r>
        <w:r w:rsidR="00370E76" w:rsidRPr="00F11EFB" w:rsidDel="0042256A">
          <w:rPr>
            <w:rFonts w:ascii="Times New Roman" w:hAnsi="Times New Roman" w:cs="Times New Roman"/>
          </w:rPr>
          <w:delText xml:space="preserve"> </w:delText>
        </w:r>
        <w:r w:rsidR="00C22005" w:rsidRPr="00F11EFB" w:rsidDel="0042256A">
          <w:rPr>
            <w:rFonts w:ascii="Times New Roman" w:hAnsi="Times New Roman" w:cs="Times New Roman"/>
          </w:rPr>
          <w:delText>able</w:delText>
        </w:r>
        <w:r w:rsidR="00370E76" w:rsidRPr="00F11EFB" w:rsidDel="0042256A">
          <w:rPr>
            <w:rFonts w:ascii="Times New Roman" w:hAnsi="Times New Roman" w:cs="Times New Roman"/>
          </w:rPr>
          <w:delText xml:space="preserve"> </w:delText>
        </w:r>
        <w:r w:rsidR="00C22005" w:rsidRPr="00F11EFB" w:rsidDel="0042256A">
          <w:rPr>
            <w:rFonts w:ascii="Times New Roman" w:hAnsi="Times New Roman" w:cs="Times New Roman"/>
          </w:rPr>
          <w:delText>to</w:delText>
        </w:r>
        <w:r w:rsidR="00370E76" w:rsidRPr="00F11EFB" w:rsidDel="0042256A">
          <w:rPr>
            <w:rFonts w:ascii="Times New Roman" w:hAnsi="Times New Roman" w:cs="Times New Roman"/>
          </w:rPr>
          <w:delText xml:space="preserve"> </w:delText>
        </w:r>
        <w:r w:rsidR="00C22005" w:rsidRPr="00F11EFB" w:rsidDel="0042256A">
          <w:rPr>
            <w:rFonts w:ascii="Times New Roman" w:hAnsi="Times New Roman" w:cs="Times New Roman"/>
          </w:rPr>
          <w:delText>be</w:delText>
        </w:r>
        <w:r w:rsidR="00370E76" w:rsidRPr="00F11EFB" w:rsidDel="0042256A">
          <w:rPr>
            <w:rFonts w:ascii="Times New Roman" w:hAnsi="Times New Roman" w:cs="Times New Roman"/>
          </w:rPr>
          <w:delText xml:space="preserve"> </w:delText>
        </w:r>
        <w:r w:rsidR="00C22005" w:rsidRPr="00F11EFB" w:rsidDel="0042256A">
          <w:rPr>
            <w:rFonts w:ascii="Times New Roman" w:hAnsi="Times New Roman" w:cs="Times New Roman"/>
          </w:rPr>
          <w:delText>fulfilled</w:delText>
        </w:r>
      </w:del>
      <w:r w:rsidR="00C22005" w:rsidRPr="00F11EFB">
        <w:rPr>
          <w:rFonts w:ascii="Times New Roman" w:hAnsi="Times New Roman" w:cs="Times New Roman"/>
        </w:rPr>
        <w:t>.</w:t>
      </w:r>
      <w:r w:rsidR="00370E76" w:rsidRPr="00F11EFB">
        <w:rPr>
          <w:rFonts w:ascii="Times New Roman" w:hAnsi="Times New Roman" w:cs="Times New Roman"/>
        </w:rPr>
        <w:t xml:space="preserve"> </w:t>
      </w:r>
      <w:r w:rsidR="00C22005" w:rsidRPr="00F11EFB">
        <w:rPr>
          <w:rFonts w:ascii="Times New Roman" w:hAnsi="Times New Roman" w:cs="Times New Roman"/>
        </w:rPr>
        <w:t>Sometimes</w:t>
      </w:r>
      <w:r w:rsidR="00370E76" w:rsidRPr="00F11EFB">
        <w:rPr>
          <w:rFonts w:ascii="Times New Roman" w:hAnsi="Times New Roman" w:cs="Times New Roman"/>
        </w:rPr>
        <w:t xml:space="preserve"> </w:t>
      </w:r>
      <w:r w:rsidR="00C22005" w:rsidRPr="00F11EFB">
        <w:rPr>
          <w:rFonts w:ascii="Times New Roman" w:hAnsi="Times New Roman" w:cs="Times New Roman"/>
        </w:rPr>
        <w:t>dreams</w:t>
      </w:r>
      <w:r w:rsidR="00370E76" w:rsidRPr="00F11EFB">
        <w:rPr>
          <w:rFonts w:ascii="Times New Roman" w:hAnsi="Times New Roman" w:cs="Times New Roman"/>
        </w:rPr>
        <w:t xml:space="preserve"> </w:t>
      </w:r>
      <w:r w:rsidR="00C22005" w:rsidRPr="00F11EFB">
        <w:rPr>
          <w:rFonts w:ascii="Times New Roman" w:hAnsi="Times New Roman" w:cs="Times New Roman"/>
        </w:rPr>
        <w:t>turn</w:t>
      </w:r>
      <w:r w:rsidR="00370E76" w:rsidRPr="00F11EFB">
        <w:rPr>
          <w:rFonts w:ascii="Times New Roman" w:hAnsi="Times New Roman" w:cs="Times New Roman"/>
        </w:rPr>
        <w:t xml:space="preserve"> </w:t>
      </w:r>
      <w:r w:rsidR="00C22005" w:rsidRPr="00F11EFB">
        <w:rPr>
          <w:rFonts w:ascii="Times New Roman" w:hAnsi="Times New Roman" w:cs="Times New Roman"/>
        </w:rPr>
        <w:t>out</w:t>
      </w:r>
      <w:r w:rsidR="00370E76" w:rsidRPr="00F11EFB">
        <w:rPr>
          <w:rFonts w:ascii="Times New Roman" w:hAnsi="Times New Roman" w:cs="Times New Roman"/>
        </w:rPr>
        <w:t xml:space="preserve"> </w:t>
      </w:r>
      <w:r w:rsidR="00C22005" w:rsidRPr="00F11EFB">
        <w:rPr>
          <w:rFonts w:ascii="Times New Roman" w:hAnsi="Times New Roman" w:cs="Times New Roman"/>
        </w:rPr>
        <w:t>to</w:t>
      </w:r>
      <w:r w:rsidR="00370E76" w:rsidRPr="00F11EFB">
        <w:rPr>
          <w:rFonts w:ascii="Times New Roman" w:hAnsi="Times New Roman" w:cs="Times New Roman"/>
        </w:rPr>
        <w:t xml:space="preserve"> </w:t>
      </w:r>
      <w:r w:rsidR="00C22005" w:rsidRPr="00F11EFB">
        <w:rPr>
          <w:rFonts w:ascii="Times New Roman" w:hAnsi="Times New Roman" w:cs="Times New Roman"/>
        </w:rPr>
        <w:t>be</w:t>
      </w:r>
      <w:r w:rsidR="00370E76" w:rsidRPr="00F11EFB">
        <w:rPr>
          <w:rFonts w:ascii="Times New Roman" w:hAnsi="Times New Roman" w:cs="Times New Roman"/>
        </w:rPr>
        <w:t xml:space="preserve"> </w:t>
      </w:r>
      <w:r w:rsidR="00C22005" w:rsidRPr="00F11EFB">
        <w:rPr>
          <w:rFonts w:ascii="Times New Roman" w:hAnsi="Times New Roman" w:cs="Times New Roman"/>
        </w:rPr>
        <w:t>lies</w:t>
      </w:r>
      <w:ins w:id="35" w:author="Author">
        <w:r w:rsidR="0042256A" w:rsidRPr="00F11EFB">
          <w:rPr>
            <w:rFonts w:ascii="Times New Roman" w:hAnsi="Times New Roman" w:cs="Times New Roman"/>
          </w:rPr>
          <w:t>,</w:t>
        </w:r>
      </w:ins>
      <w:del w:id="36" w:author="Author">
        <w:r w:rsidR="00370E76" w:rsidRPr="00F11EFB" w:rsidDel="0042256A">
          <w:rPr>
            <w:rFonts w:ascii="Times New Roman" w:hAnsi="Times New Roman" w:cs="Times New Roman"/>
          </w:rPr>
          <w:delText xml:space="preserve"> </w:delText>
        </w:r>
        <w:r w:rsidR="00C22005" w:rsidRPr="00F11EFB" w:rsidDel="0042256A">
          <w:rPr>
            <w:rFonts w:ascii="Times New Roman" w:hAnsi="Times New Roman" w:cs="Times New Roman"/>
          </w:rPr>
          <w:delText>then</w:delText>
        </w:r>
        <w:r w:rsidR="003A5434" w:rsidRPr="00F11EFB" w:rsidDel="0042256A">
          <w:rPr>
            <w:rFonts w:ascii="Times New Roman" w:hAnsi="Times New Roman" w:cs="Times New Roman"/>
          </w:rPr>
          <w:delText>;</w:delText>
        </w:r>
      </w:del>
      <w:r w:rsidR="00370E76" w:rsidRPr="00F11EFB">
        <w:rPr>
          <w:rFonts w:ascii="Times New Roman" w:hAnsi="Times New Roman" w:cs="Times New Roman"/>
        </w:rPr>
        <w:t xml:space="preserve"> </w:t>
      </w:r>
      <w:r w:rsidR="003A5434" w:rsidRPr="00F11EFB">
        <w:rPr>
          <w:rFonts w:ascii="Times New Roman" w:hAnsi="Times New Roman" w:cs="Times New Roman"/>
        </w:rPr>
        <w:t>therefore</w:t>
      </w:r>
      <w:del w:id="37" w:author="Author">
        <w:r w:rsidR="003A5434" w:rsidRPr="00F11EFB" w:rsidDel="0042256A">
          <w:rPr>
            <w:rFonts w:ascii="Times New Roman" w:hAnsi="Times New Roman" w:cs="Times New Roman"/>
          </w:rPr>
          <w:delText>,</w:delText>
        </w:r>
      </w:del>
      <w:r w:rsidR="00370E76" w:rsidRPr="00F11EFB">
        <w:rPr>
          <w:rFonts w:ascii="Times New Roman" w:hAnsi="Times New Roman" w:cs="Times New Roman"/>
        </w:rPr>
        <w:t xml:space="preserve"> </w:t>
      </w:r>
      <w:r w:rsidR="00C22005" w:rsidRPr="00F11EFB">
        <w:rPr>
          <w:rFonts w:ascii="Times New Roman" w:hAnsi="Times New Roman" w:cs="Times New Roman"/>
        </w:rPr>
        <w:t>they</w:t>
      </w:r>
      <w:r w:rsidR="00370E76" w:rsidRPr="00F11EFB">
        <w:rPr>
          <w:rFonts w:ascii="Times New Roman" w:hAnsi="Times New Roman" w:cs="Times New Roman"/>
        </w:rPr>
        <w:t xml:space="preserve"> </w:t>
      </w:r>
      <w:r w:rsidR="00C22005" w:rsidRPr="00F11EFB">
        <w:rPr>
          <w:rFonts w:ascii="Times New Roman" w:hAnsi="Times New Roman" w:cs="Times New Roman"/>
        </w:rPr>
        <w:t>are</w:t>
      </w:r>
      <w:r w:rsidR="00370E76" w:rsidRPr="00F11EFB">
        <w:rPr>
          <w:rFonts w:ascii="Times New Roman" w:hAnsi="Times New Roman" w:cs="Times New Roman"/>
        </w:rPr>
        <w:t xml:space="preserve"> </w:t>
      </w:r>
      <w:r w:rsidR="00C22005" w:rsidRPr="00F11EFB">
        <w:rPr>
          <w:rFonts w:ascii="Times New Roman" w:hAnsi="Times New Roman" w:cs="Times New Roman"/>
        </w:rPr>
        <w:t>never</w:t>
      </w:r>
      <w:r w:rsidR="00370E76" w:rsidRPr="00F11EFB">
        <w:rPr>
          <w:rFonts w:ascii="Times New Roman" w:hAnsi="Times New Roman" w:cs="Times New Roman"/>
        </w:rPr>
        <w:t xml:space="preserve"> </w:t>
      </w:r>
      <w:r w:rsidR="00C22005" w:rsidRPr="00F11EFB">
        <w:rPr>
          <w:rFonts w:ascii="Times New Roman" w:hAnsi="Times New Roman" w:cs="Times New Roman"/>
        </w:rPr>
        <w:t>the</w:t>
      </w:r>
      <w:r w:rsidR="00370E76" w:rsidRPr="00F11EFB">
        <w:rPr>
          <w:rFonts w:ascii="Times New Roman" w:hAnsi="Times New Roman" w:cs="Times New Roman"/>
        </w:rPr>
        <w:t xml:space="preserve"> </w:t>
      </w:r>
      <w:r w:rsidR="00C22005" w:rsidRPr="00F11EFB">
        <w:rPr>
          <w:rFonts w:ascii="Times New Roman" w:hAnsi="Times New Roman" w:cs="Times New Roman"/>
        </w:rPr>
        <w:t>truth.</w:t>
      </w:r>
      <w:r w:rsidR="00370E76" w:rsidRPr="00F11EFB">
        <w:rPr>
          <w:rFonts w:ascii="Times New Roman" w:hAnsi="Times New Roman" w:cs="Times New Roman"/>
        </w:rPr>
        <w:t xml:space="preserve"> </w:t>
      </w:r>
      <w:ins w:id="38" w:author="Author">
        <w:r w:rsidR="0042256A" w:rsidRPr="00F11EFB">
          <w:rPr>
            <w:rFonts w:ascii="Times New Roman" w:hAnsi="Times New Roman" w:cs="Times New Roman"/>
          </w:rPr>
          <w:t>This</w:t>
        </w:r>
      </w:ins>
      <w:del w:id="39" w:author="Author">
        <w:r w:rsidR="003A5434" w:rsidRPr="00F11EFB" w:rsidDel="0042256A">
          <w:rPr>
            <w:rFonts w:ascii="Times New Roman" w:hAnsi="Times New Roman" w:cs="Times New Roman"/>
          </w:rPr>
          <w:delText>T</w:delText>
        </w:r>
        <w:r w:rsidR="00C22005" w:rsidRPr="00F11EFB" w:rsidDel="0042256A">
          <w:rPr>
            <w:rFonts w:ascii="Times New Roman" w:hAnsi="Times New Roman" w:cs="Times New Roman"/>
          </w:rPr>
          <w:delText>hat</w:delText>
        </w:r>
      </w:del>
      <w:r w:rsidR="00370E76" w:rsidRPr="00F11EFB">
        <w:rPr>
          <w:rFonts w:ascii="Times New Roman" w:hAnsi="Times New Roman" w:cs="Times New Roman"/>
        </w:rPr>
        <w:t xml:space="preserve"> </w:t>
      </w:r>
      <w:r w:rsidR="00C22005" w:rsidRPr="00F11EFB">
        <w:rPr>
          <w:rFonts w:ascii="Times New Roman" w:hAnsi="Times New Roman" w:cs="Times New Roman"/>
        </w:rPr>
        <w:t>I</w:t>
      </w:r>
      <w:r w:rsidR="00370E76" w:rsidRPr="00F11EFB">
        <w:rPr>
          <w:rFonts w:ascii="Times New Roman" w:hAnsi="Times New Roman" w:cs="Times New Roman"/>
        </w:rPr>
        <w:t xml:space="preserve"> </w:t>
      </w:r>
      <w:r w:rsidR="00C22005" w:rsidRPr="00F11EFB">
        <w:rPr>
          <w:rFonts w:ascii="Times New Roman" w:hAnsi="Times New Roman" w:cs="Times New Roman"/>
        </w:rPr>
        <w:t>know</w:t>
      </w:r>
      <w:ins w:id="40" w:author="Author">
        <w:r w:rsidR="0042256A" w:rsidRPr="00F11EFB">
          <w:rPr>
            <w:rFonts w:ascii="Times New Roman" w:hAnsi="Times New Roman" w:cs="Times New Roman"/>
          </w:rPr>
          <w:t>:</w:t>
        </w:r>
      </w:ins>
      <w:del w:id="41" w:author="Author">
        <w:r w:rsidR="003A5434" w:rsidRPr="00F11EFB" w:rsidDel="0042256A">
          <w:rPr>
            <w:rFonts w:ascii="Times New Roman" w:hAnsi="Times New Roman" w:cs="Times New Roman"/>
          </w:rPr>
          <w:delText>,</w:delText>
        </w:r>
      </w:del>
      <w:r w:rsidR="00370E76" w:rsidRPr="00F11EFB">
        <w:rPr>
          <w:rFonts w:ascii="Times New Roman" w:hAnsi="Times New Roman" w:cs="Times New Roman"/>
        </w:rPr>
        <w:t xml:space="preserve"> </w:t>
      </w:r>
      <w:r w:rsidR="00C22005" w:rsidRPr="00F11EFB">
        <w:rPr>
          <w:rFonts w:ascii="Times New Roman" w:hAnsi="Times New Roman" w:cs="Times New Roman"/>
        </w:rPr>
        <w:t>I</w:t>
      </w:r>
      <w:r w:rsidR="00370E76" w:rsidRPr="00F11EFB">
        <w:rPr>
          <w:rFonts w:ascii="Times New Roman" w:hAnsi="Times New Roman" w:cs="Times New Roman"/>
        </w:rPr>
        <w:t xml:space="preserve"> </w:t>
      </w:r>
      <w:r w:rsidR="00C22005" w:rsidRPr="00F11EFB">
        <w:rPr>
          <w:rFonts w:ascii="Times New Roman" w:hAnsi="Times New Roman" w:cs="Times New Roman"/>
        </w:rPr>
        <w:t>wanted</w:t>
      </w:r>
      <w:r w:rsidR="00370E76" w:rsidRPr="00F11EFB">
        <w:rPr>
          <w:rFonts w:ascii="Times New Roman" w:hAnsi="Times New Roman" w:cs="Times New Roman"/>
        </w:rPr>
        <w:t xml:space="preserve"> </w:t>
      </w:r>
      <w:r w:rsidR="003A5434" w:rsidRPr="00F11EFB">
        <w:rPr>
          <w:rFonts w:ascii="Times New Roman" w:hAnsi="Times New Roman" w:cs="Times New Roman"/>
        </w:rPr>
        <w:t>to</w:t>
      </w:r>
      <w:r w:rsidR="00370E76" w:rsidRPr="00F11EFB">
        <w:rPr>
          <w:rFonts w:ascii="Times New Roman" w:hAnsi="Times New Roman" w:cs="Times New Roman"/>
        </w:rPr>
        <w:t xml:space="preserve"> </w:t>
      </w:r>
      <w:r w:rsidR="003A5434" w:rsidRPr="00F11EFB">
        <w:rPr>
          <w:rFonts w:ascii="Times New Roman" w:hAnsi="Times New Roman" w:cs="Times New Roman"/>
        </w:rPr>
        <w:t>believe</w:t>
      </w:r>
      <w:r w:rsidR="00370E76" w:rsidRPr="00F11EFB">
        <w:rPr>
          <w:rFonts w:ascii="Times New Roman" w:hAnsi="Times New Roman" w:cs="Times New Roman"/>
        </w:rPr>
        <w:t xml:space="preserve"> </w:t>
      </w:r>
      <w:r w:rsidR="00C22005" w:rsidRPr="00F11EFB">
        <w:rPr>
          <w:rFonts w:ascii="Times New Roman" w:hAnsi="Times New Roman" w:cs="Times New Roman"/>
        </w:rPr>
        <w:t>I</w:t>
      </w:r>
      <w:r w:rsidR="00370E76" w:rsidRPr="00F11EFB">
        <w:rPr>
          <w:rFonts w:ascii="Times New Roman" w:hAnsi="Times New Roman" w:cs="Times New Roman"/>
        </w:rPr>
        <w:t xml:space="preserve"> </w:t>
      </w:r>
      <w:r w:rsidR="00C22005" w:rsidRPr="00F11EFB">
        <w:rPr>
          <w:rFonts w:ascii="Times New Roman" w:hAnsi="Times New Roman" w:cs="Times New Roman"/>
        </w:rPr>
        <w:t>was</w:t>
      </w:r>
      <w:r w:rsidR="00370E76" w:rsidRPr="00F11EFB">
        <w:rPr>
          <w:rFonts w:ascii="Times New Roman" w:hAnsi="Times New Roman" w:cs="Times New Roman"/>
        </w:rPr>
        <w:t xml:space="preserve"> </w:t>
      </w:r>
      <w:r w:rsidR="00C22005" w:rsidRPr="00F11EFB">
        <w:rPr>
          <w:rFonts w:ascii="Times New Roman" w:hAnsi="Times New Roman" w:cs="Times New Roman"/>
        </w:rPr>
        <w:t>living</w:t>
      </w:r>
      <w:r w:rsidR="00370E76" w:rsidRPr="00F11EFB">
        <w:rPr>
          <w:rFonts w:ascii="Times New Roman" w:hAnsi="Times New Roman" w:cs="Times New Roman"/>
        </w:rPr>
        <w:t xml:space="preserve"> </w:t>
      </w:r>
      <w:r w:rsidR="00C22005" w:rsidRPr="00F11EFB">
        <w:rPr>
          <w:rFonts w:ascii="Times New Roman" w:hAnsi="Times New Roman" w:cs="Times New Roman"/>
        </w:rPr>
        <w:t>the</w:t>
      </w:r>
      <w:r w:rsidR="00370E76" w:rsidRPr="00F11EFB">
        <w:rPr>
          <w:rFonts w:ascii="Times New Roman" w:hAnsi="Times New Roman" w:cs="Times New Roman"/>
        </w:rPr>
        <w:t xml:space="preserve"> </w:t>
      </w:r>
      <w:r w:rsidR="00C22005" w:rsidRPr="00F11EFB">
        <w:rPr>
          <w:rFonts w:ascii="Times New Roman" w:hAnsi="Times New Roman" w:cs="Times New Roman"/>
        </w:rPr>
        <w:t>truth</w:t>
      </w:r>
      <w:ins w:id="42" w:author="Author">
        <w:r w:rsidR="0042256A" w:rsidRPr="00F11EFB">
          <w:rPr>
            <w:rFonts w:ascii="Times New Roman" w:hAnsi="Times New Roman" w:cs="Times New Roman"/>
          </w:rPr>
          <w:t>,</w:t>
        </w:r>
      </w:ins>
      <w:r w:rsidR="00370E76" w:rsidRPr="00F11EFB">
        <w:rPr>
          <w:rFonts w:ascii="Times New Roman" w:hAnsi="Times New Roman" w:cs="Times New Roman"/>
        </w:rPr>
        <w:t xml:space="preserve"> </w:t>
      </w:r>
      <w:r w:rsidR="00C22005" w:rsidRPr="00F11EFB">
        <w:rPr>
          <w:rFonts w:ascii="Times New Roman" w:hAnsi="Times New Roman" w:cs="Times New Roman"/>
        </w:rPr>
        <w:t>not</w:t>
      </w:r>
      <w:r w:rsidR="00370E76" w:rsidRPr="00F11EFB">
        <w:rPr>
          <w:rFonts w:ascii="Times New Roman" w:hAnsi="Times New Roman" w:cs="Times New Roman"/>
        </w:rPr>
        <w:t xml:space="preserve"> </w:t>
      </w:r>
      <w:r w:rsidR="00C22005" w:rsidRPr="00F11EFB">
        <w:rPr>
          <w:rFonts w:ascii="Times New Roman" w:hAnsi="Times New Roman" w:cs="Times New Roman"/>
        </w:rPr>
        <w:t>a</w:t>
      </w:r>
      <w:r w:rsidR="00370E76" w:rsidRPr="00F11EFB">
        <w:rPr>
          <w:rFonts w:ascii="Times New Roman" w:hAnsi="Times New Roman" w:cs="Times New Roman"/>
        </w:rPr>
        <w:t xml:space="preserve"> </w:t>
      </w:r>
      <w:r w:rsidR="00C22005" w:rsidRPr="00F11EFB">
        <w:rPr>
          <w:rFonts w:ascii="Times New Roman" w:hAnsi="Times New Roman" w:cs="Times New Roman"/>
        </w:rPr>
        <w:t>lie.</w:t>
      </w:r>
      <w:r w:rsidR="00370E76" w:rsidRPr="00F11EFB">
        <w:rPr>
          <w:rFonts w:ascii="Times New Roman" w:hAnsi="Times New Roman" w:cs="Times New Roman"/>
        </w:rPr>
        <w:t xml:space="preserve"> </w:t>
      </w:r>
      <w:r w:rsidR="00C22005" w:rsidRPr="00F11EFB">
        <w:rPr>
          <w:rFonts w:ascii="Times New Roman" w:hAnsi="Times New Roman" w:cs="Times New Roman"/>
        </w:rPr>
        <w:t>For</w:t>
      </w:r>
      <w:r w:rsidR="00370E76" w:rsidRPr="00F11EFB">
        <w:rPr>
          <w:rFonts w:ascii="Times New Roman" w:hAnsi="Times New Roman" w:cs="Times New Roman"/>
        </w:rPr>
        <w:t xml:space="preserve"> </w:t>
      </w:r>
      <w:r w:rsidR="00C22005" w:rsidRPr="00F11EFB">
        <w:rPr>
          <w:rFonts w:ascii="Times New Roman" w:hAnsi="Times New Roman" w:cs="Times New Roman"/>
        </w:rPr>
        <w:t>example,</w:t>
      </w:r>
      <w:r w:rsidR="00370E76" w:rsidRPr="00F11EFB">
        <w:rPr>
          <w:rFonts w:ascii="Times New Roman" w:hAnsi="Times New Roman" w:cs="Times New Roman"/>
        </w:rPr>
        <w:t xml:space="preserve"> </w:t>
      </w:r>
      <w:r w:rsidR="001300C7" w:rsidRPr="00F11EFB">
        <w:rPr>
          <w:rFonts w:ascii="Times New Roman" w:hAnsi="Times New Roman" w:cs="Times New Roman"/>
        </w:rPr>
        <w:t>I</w:t>
      </w:r>
      <w:r w:rsidR="00370E76" w:rsidRPr="00F11EFB">
        <w:rPr>
          <w:rFonts w:ascii="Times New Roman" w:hAnsi="Times New Roman" w:cs="Times New Roman"/>
        </w:rPr>
        <w:t xml:space="preserve"> </w:t>
      </w:r>
      <w:r w:rsidR="001300C7" w:rsidRPr="00F11EFB">
        <w:rPr>
          <w:rFonts w:ascii="Times New Roman" w:hAnsi="Times New Roman" w:cs="Times New Roman"/>
        </w:rPr>
        <w:t>thought</w:t>
      </w:r>
      <w:r w:rsidR="00370E76" w:rsidRPr="00F11EFB">
        <w:rPr>
          <w:rFonts w:ascii="Times New Roman" w:hAnsi="Times New Roman" w:cs="Times New Roman"/>
        </w:rPr>
        <w:t xml:space="preserve"> </w:t>
      </w:r>
      <w:r w:rsidR="006F136C" w:rsidRPr="00F11EFB">
        <w:rPr>
          <w:rFonts w:ascii="Times New Roman" w:hAnsi="Times New Roman" w:cs="Times New Roman"/>
        </w:rPr>
        <w:t>I</w:t>
      </w:r>
      <w:r w:rsidR="00370E76" w:rsidRPr="00F11EFB">
        <w:rPr>
          <w:rFonts w:ascii="Times New Roman" w:hAnsi="Times New Roman" w:cs="Times New Roman"/>
        </w:rPr>
        <w:t xml:space="preserve"> </w:t>
      </w:r>
      <w:r w:rsidRPr="00F11EFB">
        <w:rPr>
          <w:rFonts w:ascii="Times New Roman" w:hAnsi="Times New Roman" w:cs="Times New Roman"/>
        </w:rPr>
        <w:t>would</w:t>
      </w:r>
      <w:r w:rsidR="00370E76" w:rsidRPr="00F11EFB">
        <w:rPr>
          <w:rFonts w:ascii="Times New Roman" w:hAnsi="Times New Roman" w:cs="Times New Roman"/>
        </w:rPr>
        <w:t xml:space="preserve"> </w:t>
      </w:r>
      <w:r w:rsidRPr="00F11EFB">
        <w:rPr>
          <w:rFonts w:ascii="Times New Roman" w:hAnsi="Times New Roman" w:cs="Times New Roman"/>
        </w:rPr>
        <w:t>h</w:t>
      </w:r>
      <w:r w:rsidR="00380FFF" w:rsidRPr="00F11EFB">
        <w:rPr>
          <w:rFonts w:ascii="Times New Roman" w:hAnsi="Times New Roman" w:cs="Times New Roman"/>
        </w:rPr>
        <w:t>a</w:t>
      </w:r>
      <w:r w:rsidRPr="00F11EFB">
        <w:rPr>
          <w:rFonts w:ascii="Times New Roman" w:hAnsi="Times New Roman" w:cs="Times New Roman"/>
        </w:rPr>
        <w:t>ve</w:t>
      </w:r>
      <w:r w:rsidR="00370E76" w:rsidRPr="00F11EFB">
        <w:rPr>
          <w:rFonts w:ascii="Times New Roman" w:hAnsi="Times New Roman" w:cs="Times New Roman"/>
        </w:rPr>
        <w:t xml:space="preserve"> </w:t>
      </w:r>
      <w:r w:rsidR="00A26BD2" w:rsidRPr="00F11EFB">
        <w:rPr>
          <w:rFonts w:ascii="Times New Roman" w:hAnsi="Times New Roman" w:cs="Times New Roman"/>
        </w:rPr>
        <w:t>as</w:t>
      </w:r>
      <w:r w:rsidR="00370E76" w:rsidRPr="00F11EFB">
        <w:rPr>
          <w:rFonts w:ascii="Times New Roman" w:hAnsi="Times New Roman" w:cs="Times New Roman"/>
        </w:rPr>
        <w:t xml:space="preserve"> </w:t>
      </w:r>
      <w:r w:rsidRPr="00F11EFB">
        <w:rPr>
          <w:rFonts w:ascii="Times New Roman" w:hAnsi="Times New Roman" w:cs="Times New Roman"/>
        </w:rPr>
        <w:t>a</w:t>
      </w:r>
      <w:r w:rsidR="00A26BD2" w:rsidRPr="00F11EFB">
        <w:rPr>
          <w:rFonts w:ascii="Times New Roman" w:hAnsi="Times New Roman" w:cs="Times New Roman"/>
        </w:rPr>
        <w:t>n</w:t>
      </w:r>
      <w:r w:rsidR="00370E76" w:rsidRPr="00F11EFB">
        <w:rPr>
          <w:rFonts w:ascii="Times New Roman" w:hAnsi="Times New Roman" w:cs="Times New Roman"/>
        </w:rPr>
        <w:t xml:space="preserve"> </w:t>
      </w:r>
      <w:r w:rsidR="00A26BD2" w:rsidRPr="00F11EFB">
        <w:rPr>
          <w:rFonts w:ascii="Times New Roman" w:hAnsi="Times New Roman" w:cs="Times New Roman"/>
        </w:rPr>
        <w:t>adult</w:t>
      </w:r>
      <w:r w:rsidR="00370E76" w:rsidRPr="00F11EFB">
        <w:rPr>
          <w:rFonts w:ascii="Times New Roman" w:hAnsi="Times New Roman" w:cs="Times New Roman"/>
        </w:rPr>
        <w:t xml:space="preserve"> </w:t>
      </w:r>
      <w:r w:rsidR="00A26BD2"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white</w:t>
      </w:r>
      <w:r w:rsidR="00370E76" w:rsidRPr="00F11EFB">
        <w:rPr>
          <w:rFonts w:ascii="Times New Roman" w:hAnsi="Times New Roman" w:cs="Times New Roman"/>
        </w:rPr>
        <w:t xml:space="preserve"> </w:t>
      </w:r>
      <w:r w:rsidRPr="00F11EFB">
        <w:rPr>
          <w:rFonts w:ascii="Times New Roman" w:hAnsi="Times New Roman" w:cs="Times New Roman"/>
        </w:rPr>
        <w:t>house</w:t>
      </w:r>
      <w:del w:id="43" w:author="Author">
        <w:r w:rsidRPr="00F11EFB" w:rsidDel="0042256A">
          <w:rPr>
            <w:rFonts w:ascii="Times New Roman" w:hAnsi="Times New Roman" w:cs="Times New Roman"/>
          </w:rPr>
          <w:delText>,</w:delText>
        </w:r>
      </w:del>
      <w:r w:rsidR="00370E76" w:rsidRPr="00F11EFB">
        <w:rPr>
          <w:rFonts w:ascii="Times New Roman" w:hAnsi="Times New Roman" w:cs="Times New Roman"/>
        </w:rPr>
        <w:t xml:space="preserve"> </w:t>
      </w:r>
      <w:r w:rsidRPr="00F11EFB">
        <w:rPr>
          <w:rFonts w:ascii="Times New Roman" w:hAnsi="Times New Roman" w:cs="Times New Roman"/>
        </w:rPr>
        <w:t>with</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white</w:t>
      </w:r>
      <w:r w:rsidR="00370E76" w:rsidRPr="00F11EFB">
        <w:rPr>
          <w:rFonts w:ascii="Times New Roman" w:hAnsi="Times New Roman" w:cs="Times New Roman"/>
        </w:rPr>
        <w:t xml:space="preserve"> </w:t>
      </w:r>
      <w:r w:rsidRPr="00F11EFB">
        <w:rPr>
          <w:rFonts w:ascii="Times New Roman" w:hAnsi="Times New Roman" w:cs="Times New Roman"/>
        </w:rPr>
        <w:t>picket</w:t>
      </w:r>
      <w:r w:rsidR="00370E76" w:rsidRPr="00F11EFB">
        <w:rPr>
          <w:rFonts w:ascii="Times New Roman" w:hAnsi="Times New Roman" w:cs="Times New Roman"/>
        </w:rPr>
        <w:t xml:space="preserve"> </w:t>
      </w:r>
      <w:r w:rsidRPr="00F11EFB">
        <w:rPr>
          <w:rFonts w:ascii="Times New Roman" w:hAnsi="Times New Roman" w:cs="Times New Roman"/>
        </w:rPr>
        <w:t>fence.</w:t>
      </w:r>
      <w:r w:rsidR="00370E76" w:rsidRPr="00F11EFB">
        <w:rPr>
          <w:rFonts w:ascii="Times New Roman" w:hAnsi="Times New Roman" w:cs="Times New Roman"/>
        </w:rPr>
        <w:t xml:space="preserve"> </w:t>
      </w:r>
      <w:del w:id="44" w:author="Author">
        <w:r w:rsidRPr="00F11EFB" w:rsidDel="0042256A">
          <w:rPr>
            <w:rFonts w:ascii="Times New Roman" w:hAnsi="Times New Roman" w:cs="Times New Roman"/>
          </w:rPr>
          <w:delText>Additionally,</w:delText>
        </w:r>
        <w:r w:rsidR="00370E76" w:rsidRPr="00F11EFB" w:rsidDel="0042256A">
          <w:rPr>
            <w:rFonts w:ascii="Times New Roman" w:hAnsi="Times New Roman" w:cs="Times New Roman"/>
          </w:rPr>
          <w:delText xml:space="preserve"> </w:delText>
        </w:r>
      </w:del>
      <w:r w:rsidRPr="00F11EFB">
        <w:rPr>
          <w:rFonts w:ascii="Times New Roman" w:hAnsi="Times New Roman" w:cs="Times New Roman"/>
        </w:rPr>
        <w:t>I</w:t>
      </w:r>
      <w:r w:rsidR="00370E76" w:rsidRPr="00F11EFB">
        <w:rPr>
          <w:rFonts w:ascii="Times New Roman" w:hAnsi="Times New Roman" w:cs="Times New Roman"/>
        </w:rPr>
        <w:t xml:space="preserve"> </w:t>
      </w:r>
      <w:r w:rsidRPr="00F11EFB">
        <w:rPr>
          <w:rFonts w:ascii="Times New Roman" w:hAnsi="Times New Roman" w:cs="Times New Roman"/>
        </w:rPr>
        <w:t>thought</w:t>
      </w:r>
      <w:r w:rsidR="00370E76" w:rsidRPr="00F11EFB">
        <w:rPr>
          <w:rFonts w:ascii="Times New Roman" w:hAnsi="Times New Roman" w:cs="Times New Roman"/>
        </w:rPr>
        <w:t xml:space="preserve"> </w:t>
      </w:r>
      <w:r w:rsidRPr="00F11EFB">
        <w:rPr>
          <w:rFonts w:ascii="Times New Roman" w:hAnsi="Times New Roman" w:cs="Times New Roman"/>
        </w:rPr>
        <w:t>I</w:t>
      </w:r>
      <w:r w:rsidR="00370E76" w:rsidRPr="00F11EFB">
        <w:rPr>
          <w:rFonts w:ascii="Times New Roman" w:hAnsi="Times New Roman" w:cs="Times New Roman"/>
        </w:rPr>
        <w:t xml:space="preserve"> </w:t>
      </w:r>
      <w:r w:rsidRPr="00F11EFB">
        <w:rPr>
          <w:rFonts w:ascii="Times New Roman" w:hAnsi="Times New Roman" w:cs="Times New Roman"/>
        </w:rPr>
        <w:t>would</w:t>
      </w:r>
      <w:r w:rsidR="00370E76" w:rsidRPr="00F11EFB">
        <w:rPr>
          <w:rFonts w:ascii="Times New Roman" w:hAnsi="Times New Roman" w:cs="Times New Roman"/>
        </w:rPr>
        <w:t xml:space="preserve"> </w:t>
      </w:r>
      <w:r w:rsidRPr="00F11EFB">
        <w:rPr>
          <w:rFonts w:ascii="Times New Roman" w:hAnsi="Times New Roman" w:cs="Times New Roman"/>
        </w:rPr>
        <w:t>have</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whole</w:t>
      </w:r>
      <w:r w:rsidR="00370E76" w:rsidRPr="00F11EFB">
        <w:rPr>
          <w:rFonts w:ascii="Times New Roman" w:hAnsi="Times New Roman" w:cs="Times New Roman"/>
        </w:rPr>
        <w:t xml:space="preserve"> </w:t>
      </w:r>
      <w:r w:rsidRPr="00F11EFB">
        <w:rPr>
          <w:rFonts w:ascii="Times New Roman" w:hAnsi="Times New Roman" w:cs="Times New Roman"/>
        </w:rPr>
        <w:t>bunch</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children</w:t>
      </w:r>
      <w:r w:rsidR="00370E76" w:rsidRPr="00F11EFB">
        <w:rPr>
          <w:rFonts w:ascii="Times New Roman" w:hAnsi="Times New Roman" w:cs="Times New Roman"/>
        </w:rPr>
        <w:t xml:space="preserve"> </w:t>
      </w:r>
      <w:r w:rsidRPr="00F11EFB">
        <w:rPr>
          <w:rFonts w:ascii="Times New Roman" w:hAnsi="Times New Roman" w:cs="Times New Roman"/>
        </w:rPr>
        <w:t>roaming</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house</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ins w:id="45" w:author="Author">
        <w:r w:rsidR="0042256A" w:rsidRPr="00F11EFB">
          <w:rPr>
            <w:rFonts w:ascii="Times New Roman" w:hAnsi="Times New Roman" w:cs="Times New Roman"/>
          </w:rPr>
          <w:t xml:space="preserve">be </w:t>
        </w:r>
      </w:ins>
      <w:r w:rsidRPr="00F11EFB">
        <w:rPr>
          <w:rFonts w:ascii="Times New Roman" w:hAnsi="Times New Roman" w:cs="Times New Roman"/>
        </w:rPr>
        <w:t>married</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wonderful</w:t>
      </w:r>
      <w:r w:rsidR="00370E76" w:rsidRPr="00F11EFB">
        <w:rPr>
          <w:rFonts w:ascii="Times New Roman" w:hAnsi="Times New Roman" w:cs="Times New Roman"/>
        </w:rPr>
        <w:t xml:space="preserve"> </w:t>
      </w:r>
      <w:r w:rsidRPr="00F11EFB">
        <w:rPr>
          <w:rFonts w:ascii="Times New Roman" w:hAnsi="Times New Roman" w:cs="Times New Roman"/>
        </w:rPr>
        <w:t>husband</w:t>
      </w:r>
      <w:r w:rsidR="00370E76" w:rsidRPr="00F11EFB">
        <w:rPr>
          <w:rFonts w:ascii="Times New Roman" w:hAnsi="Times New Roman" w:cs="Times New Roman"/>
        </w:rPr>
        <w:t xml:space="preserve"> </w:t>
      </w:r>
      <w:ins w:id="46" w:author="Author">
        <w:r w:rsidR="0042256A" w:rsidRPr="00F11EFB">
          <w:rPr>
            <w:rFonts w:ascii="Times New Roman" w:hAnsi="Times New Roman" w:cs="Times New Roman"/>
          </w:rPr>
          <w:t xml:space="preserve">and live </w:t>
        </w:r>
      </w:ins>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great</w:t>
      </w:r>
      <w:r w:rsidR="00370E76" w:rsidRPr="00F11EFB">
        <w:rPr>
          <w:rFonts w:ascii="Times New Roman" w:hAnsi="Times New Roman" w:cs="Times New Roman"/>
        </w:rPr>
        <w:t xml:space="preserve"> </w:t>
      </w:r>
      <w:r w:rsidRPr="00F11EFB">
        <w:rPr>
          <w:rFonts w:ascii="Times New Roman" w:hAnsi="Times New Roman" w:cs="Times New Roman"/>
        </w:rPr>
        <w:t>neighborhood.</w:t>
      </w:r>
      <w:r w:rsidR="00370E76" w:rsidRPr="00F11EFB">
        <w:rPr>
          <w:rFonts w:ascii="Times New Roman" w:hAnsi="Times New Roman" w:cs="Times New Roman"/>
        </w:rPr>
        <w:t xml:space="preserve"> </w:t>
      </w:r>
    </w:p>
    <w:p w14:paraId="31EEC73F" w14:textId="0EB6A61E" w:rsidR="00D170C2" w:rsidRPr="00F11EFB" w:rsidDel="00676791" w:rsidRDefault="00D170C2" w:rsidP="00107109">
      <w:pPr>
        <w:ind w:right="4"/>
        <w:contextualSpacing/>
        <w:rPr>
          <w:del w:id="47" w:author="Author"/>
          <w:rFonts w:ascii="Times New Roman" w:hAnsi="Times New Roman" w:cs="Times New Roman"/>
        </w:rPr>
      </w:pPr>
      <w:del w:id="48" w:author="Author">
        <w:r w:rsidRPr="00F11EFB" w:rsidDel="00676791">
          <w:rPr>
            <w:rFonts w:ascii="Times New Roman" w:hAnsi="Times New Roman" w:cs="Times New Roman"/>
          </w:rPr>
          <w:delText>CHAPETER</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1</w:delText>
        </w:r>
        <w:r w:rsidR="00370E76" w:rsidRPr="00F11EFB" w:rsidDel="00676791">
          <w:rPr>
            <w:rFonts w:ascii="Times New Roman" w:hAnsi="Times New Roman" w:cs="Times New Roman"/>
          </w:rPr>
          <w:delText xml:space="preserve"> </w:delText>
        </w:r>
        <w:r w:rsidR="0085279B" w:rsidRPr="00F11EFB" w:rsidDel="00676791">
          <w:rPr>
            <w:rFonts w:ascii="Times New Roman" w:hAnsi="Times New Roman" w:cs="Times New Roman"/>
          </w:rPr>
          <w:delText>“THE</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TRUTHS</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AND</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UNTRUTHS”</w:delText>
        </w:r>
      </w:del>
    </w:p>
    <w:p w14:paraId="0D5082EC" w14:textId="361239DE" w:rsidR="00003C75" w:rsidRPr="00F11EFB" w:rsidRDefault="008B18AD" w:rsidP="00107109">
      <w:pPr>
        <w:ind w:right="4"/>
        <w:contextualSpacing/>
        <w:rPr>
          <w:rFonts w:ascii="Times New Roman" w:hAnsi="Times New Roman" w:cs="Times New Roman"/>
        </w:rPr>
      </w:pPr>
      <w:r w:rsidRPr="00F11EFB">
        <w:rPr>
          <w:rFonts w:ascii="Times New Roman" w:hAnsi="Times New Roman" w:cs="Times New Roman"/>
        </w:rPr>
        <w:t>Additionally</w:t>
      </w:r>
      <w:r w:rsidR="000007D0" w:rsidRPr="00F11EFB">
        <w:rPr>
          <w:rFonts w:ascii="Times New Roman" w:hAnsi="Times New Roman" w:cs="Times New Roman"/>
        </w:rPr>
        <w:t>,</w:t>
      </w:r>
      <w:r w:rsidR="00370E76" w:rsidRPr="00F11EFB">
        <w:rPr>
          <w:rFonts w:ascii="Times New Roman" w:hAnsi="Times New Roman" w:cs="Times New Roman"/>
        </w:rPr>
        <w:t xml:space="preserve"> </w:t>
      </w:r>
      <w:r w:rsidR="000007D0" w:rsidRPr="00F11EFB">
        <w:rPr>
          <w:rFonts w:ascii="Times New Roman" w:hAnsi="Times New Roman" w:cs="Times New Roman"/>
        </w:rPr>
        <w:t>I</w:t>
      </w:r>
      <w:r w:rsidR="00370E76" w:rsidRPr="00F11EFB">
        <w:rPr>
          <w:rFonts w:ascii="Times New Roman" w:hAnsi="Times New Roman" w:cs="Times New Roman"/>
        </w:rPr>
        <w:t xml:space="preserve"> </w:t>
      </w:r>
      <w:r w:rsidR="000007D0" w:rsidRPr="00F11EFB">
        <w:rPr>
          <w:rFonts w:ascii="Times New Roman" w:hAnsi="Times New Roman" w:cs="Times New Roman"/>
        </w:rPr>
        <w:t>thought</w:t>
      </w:r>
      <w:r w:rsidR="00370E76" w:rsidRPr="00F11EFB">
        <w:rPr>
          <w:rFonts w:ascii="Times New Roman" w:hAnsi="Times New Roman" w:cs="Times New Roman"/>
        </w:rPr>
        <w:t xml:space="preserve"> </w:t>
      </w:r>
      <w:r w:rsidR="000007D0" w:rsidRPr="00F11EFB">
        <w:rPr>
          <w:rFonts w:ascii="Times New Roman" w:hAnsi="Times New Roman" w:cs="Times New Roman"/>
        </w:rPr>
        <w:t>I</w:t>
      </w:r>
      <w:r w:rsidR="00370E76" w:rsidRPr="00F11EFB">
        <w:rPr>
          <w:rFonts w:ascii="Times New Roman" w:hAnsi="Times New Roman" w:cs="Times New Roman"/>
        </w:rPr>
        <w:t xml:space="preserve"> </w:t>
      </w:r>
      <w:r w:rsidR="000007D0" w:rsidRPr="00F11EFB">
        <w:rPr>
          <w:rFonts w:ascii="Times New Roman" w:hAnsi="Times New Roman" w:cs="Times New Roman"/>
        </w:rPr>
        <w:t>would</w:t>
      </w:r>
      <w:r w:rsidR="00370E76" w:rsidRPr="00F11EFB">
        <w:rPr>
          <w:rFonts w:ascii="Times New Roman" w:hAnsi="Times New Roman" w:cs="Times New Roman"/>
        </w:rPr>
        <w:t xml:space="preserve"> </w:t>
      </w:r>
      <w:r w:rsidR="000007D0" w:rsidRPr="00F11EFB">
        <w:rPr>
          <w:rFonts w:ascii="Times New Roman" w:hAnsi="Times New Roman" w:cs="Times New Roman"/>
        </w:rPr>
        <w:t>have</w:t>
      </w:r>
      <w:r w:rsidR="00370E76" w:rsidRPr="00F11EFB">
        <w:rPr>
          <w:rFonts w:ascii="Times New Roman" w:hAnsi="Times New Roman" w:cs="Times New Roman"/>
        </w:rPr>
        <w:t xml:space="preserve"> </w:t>
      </w:r>
      <w:r w:rsidR="00735C5D" w:rsidRPr="00F11EFB">
        <w:rPr>
          <w:rFonts w:ascii="Times New Roman" w:hAnsi="Times New Roman" w:cs="Times New Roman"/>
        </w:rPr>
        <w:t>a</w:t>
      </w:r>
      <w:r w:rsidR="00370E76" w:rsidRPr="00F11EFB">
        <w:rPr>
          <w:rFonts w:ascii="Times New Roman" w:hAnsi="Times New Roman" w:cs="Times New Roman"/>
        </w:rPr>
        <w:t xml:space="preserve"> </w:t>
      </w:r>
      <w:del w:id="49" w:author="Author">
        <w:r w:rsidR="00735C5D" w:rsidRPr="00F11EFB" w:rsidDel="0042256A">
          <w:rPr>
            <w:rFonts w:ascii="Times New Roman" w:hAnsi="Times New Roman" w:cs="Times New Roman"/>
          </w:rPr>
          <w:delText>college</w:delText>
        </w:r>
        <w:r w:rsidR="00370E76" w:rsidRPr="00F11EFB" w:rsidDel="0042256A">
          <w:rPr>
            <w:rFonts w:ascii="Times New Roman" w:hAnsi="Times New Roman" w:cs="Times New Roman"/>
          </w:rPr>
          <w:delText xml:space="preserve"> </w:delText>
        </w:r>
      </w:del>
      <w:r w:rsidR="00735C5D" w:rsidRPr="00F11EFB">
        <w:rPr>
          <w:rFonts w:ascii="Times New Roman" w:hAnsi="Times New Roman" w:cs="Times New Roman"/>
        </w:rPr>
        <w:t>degree</w:t>
      </w:r>
      <w:r w:rsidR="00370E76" w:rsidRPr="00F11EFB">
        <w:rPr>
          <w:rFonts w:ascii="Times New Roman" w:hAnsi="Times New Roman" w:cs="Times New Roman"/>
        </w:rPr>
        <w:t xml:space="preserve"> </w:t>
      </w:r>
      <w:r w:rsidR="00735C5D" w:rsidRPr="00F11EFB">
        <w:rPr>
          <w:rFonts w:ascii="Times New Roman" w:hAnsi="Times New Roman" w:cs="Times New Roman"/>
        </w:rPr>
        <w:t>from</w:t>
      </w:r>
      <w:r w:rsidR="00370E76" w:rsidRPr="00F11EFB">
        <w:rPr>
          <w:rFonts w:ascii="Times New Roman" w:hAnsi="Times New Roman" w:cs="Times New Roman"/>
        </w:rPr>
        <w:t xml:space="preserve"> </w:t>
      </w:r>
      <w:r w:rsidR="00735C5D" w:rsidRPr="00F11EFB">
        <w:rPr>
          <w:rFonts w:ascii="Times New Roman" w:hAnsi="Times New Roman" w:cs="Times New Roman"/>
        </w:rPr>
        <w:t>an</w:t>
      </w:r>
      <w:r w:rsidR="00370E76" w:rsidRPr="00F11EFB">
        <w:rPr>
          <w:rFonts w:ascii="Times New Roman" w:hAnsi="Times New Roman" w:cs="Times New Roman"/>
        </w:rPr>
        <w:t xml:space="preserve"> </w:t>
      </w:r>
      <w:r w:rsidR="00735C5D" w:rsidRPr="00F11EFB">
        <w:rPr>
          <w:rFonts w:ascii="Times New Roman" w:hAnsi="Times New Roman" w:cs="Times New Roman"/>
        </w:rPr>
        <w:t>elite</w:t>
      </w:r>
      <w:r w:rsidR="00370E76" w:rsidRPr="00F11EFB">
        <w:rPr>
          <w:rFonts w:ascii="Times New Roman" w:hAnsi="Times New Roman" w:cs="Times New Roman"/>
        </w:rPr>
        <w:t xml:space="preserve"> </w:t>
      </w:r>
      <w:r w:rsidR="00735C5D" w:rsidRPr="00F11EFB">
        <w:rPr>
          <w:rFonts w:ascii="Times New Roman" w:hAnsi="Times New Roman" w:cs="Times New Roman"/>
        </w:rPr>
        <w:t>college,</w:t>
      </w:r>
      <w:r w:rsidR="00370E76" w:rsidRPr="00F11EFB">
        <w:rPr>
          <w:rFonts w:ascii="Times New Roman" w:hAnsi="Times New Roman" w:cs="Times New Roman"/>
        </w:rPr>
        <w:t xml:space="preserve"> </w:t>
      </w:r>
      <w:r w:rsidR="00735C5D" w:rsidRPr="00F11EFB">
        <w:rPr>
          <w:rFonts w:ascii="Times New Roman" w:hAnsi="Times New Roman" w:cs="Times New Roman"/>
        </w:rPr>
        <w:t>an</w:t>
      </w:r>
      <w:r w:rsidR="00370E76" w:rsidRPr="00F11EFB">
        <w:rPr>
          <w:rFonts w:ascii="Times New Roman" w:hAnsi="Times New Roman" w:cs="Times New Roman"/>
        </w:rPr>
        <w:t xml:space="preserve"> </w:t>
      </w:r>
      <w:r w:rsidR="00735C5D" w:rsidRPr="00F11EFB">
        <w:rPr>
          <w:rFonts w:ascii="Times New Roman" w:hAnsi="Times New Roman" w:cs="Times New Roman"/>
        </w:rPr>
        <w:t>emergency</w:t>
      </w:r>
      <w:r w:rsidR="00370E76" w:rsidRPr="00F11EFB">
        <w:rPr>
          <w:rFonts w:ascii="Times New Roman" w:hAnsi="Times New Roman" w:cs="Times New Roman"/>
        </w:rPr>
        <w:t xml:space="preserve"> </w:t>
      </w:r>
      <w:r w:rsidR="00735C5D" w:rsidRPr="00F11EFB">
        <w:rPr>
          <w:rFonts w:ascii="Times New Roman" w:hAnsi="Times New Roman" w:cs="Times New Roman"/>
        </w:rPr>
        <w:t>savings</w:t>
      </w:r>
      <w:r w:rsidR="00370E76" w:rsidRPr="00F11EFB">
        <w:rPr>
          <w:rFonts w:ascii="Times New Roman" w:hAnsi="Times New Roman" w:cs="Times New Roman"/>
        </w:rPr>
        <w:t xml:space="preserve"> </w:t>
      </w:r>
      <w:r w:rsidR="00C055B6" w:rsidRPr="00F11EFB">
        <w:rPr>
          <w:rFonts w:ascii="Times New Roman" w:hAnsi="Times New Roman" w:cs="Times New Roman"/>
        </w:rPr>
        <w:t>account,</w:t>
      </w:r>
      <w:r w:rsidR="00370E76" w:rsidRPr="00F11EFB">
        <w:rPr>
          <w:rFonts w:ascii="Times New Roman" w:hAnsi="Times New Roman" w:cs="Times New Roman"/>
        </w:rPr>
        <w:t xml:space="preserve"> </w:t>
      </w:r>
      <w:r w:rsidR="00C055B6" w:rsidRPr="00F11EFB">
        <w:rPr>
          <w:rFonts w:ascii="Times New Roman" w:hAnsi="Times New Roman" w:cs="Times New Roman"/>
        </w:rPr>
        <w:t>savings</w:t>
      </w:r>
      <w:r w:rsidR="00370E76" w:rsidRPr="00F11EFB">
        <w:rPr>
          <w:rFonts w:ascii="Times New Roman" w:hAnsi="Times New Roman" w:cs="Times New Roman"/>
        </w:rPr>
        <w:t xml:space="preserve"> </w:t>
      </w:r>
      <w:r w:rsidR="00C055B6" w:rsidRPr="00F11EFB">
        <w:rPr>
          <w:rFonts w:ascii="Times New Roman" w:hAnsi="Times New Roman" w:cs="Times New Roman"/>
        </w:rPr>
        <w:t>account,</w:t>
      </w:r>
      <w:r w:rsidR="00370E76" w:rsidRPr="00F11EFB">
        <w:rPr>
          <w:rFonts w:ascii="Times New Roman" w:hAnsi="Times New Roman" w:cs="Times New Roman"/>
        </w:rPr>
        <w:t xml:space="preserve"> </w:t>
      </w:r>
      <w:r w:rsidR="00735C5D" w:rsidRPr="00F11EFB">
        <w:rPr>
          <w:rFonts w:ascii="Times New Roman" w:hAnsi="Times New Roman" w:cs="Times New Roman"/>
        </w:rPr>
        <w:t>401k</w:t>
      </w:r>
      <w:r w:rsidR="00370E76" w:rsidRPr="00F11EFB">
        <w:rPr>
          <w:rFonts w:ascii="Times New Roman" w:hAnsi="Times New Roman" w:cs="Times New Roman"/>
        </w:rPr>
        <w:t xml:space="preserve"> </w:t>
      </w:r>
      <w:r w:rsidR="00735C5D" w:rsidRPr="00F11EFB">
        <w:rPr>
          <w:rFonts w:ascii="Times New Roman" w:hAnsi="Times New Roman" w:cs="Times New Roman"/>
        </w:rPr>
        <w:t>account,</w:t>
      </w:r>
      <w:r w:rsidR="00370E76" w:rsidRPr="00F11EFB">
        <w:rPr>
          <w:rFonts w:ascii="Times New Roman" w:hAnsi="Times New Roman" w:cs="Times New Roman"/>
        </w:rPr>
        <w:t xml:space="preserve"> </w:t>
      </w:r>
      <w:r w:rsidR="00735C5D" w:rsidRPr="00F11EFB">
        <w:rPr>
          <w:rFonts w:ascii="Times New Roman" w:hAnsi="Times New Roman" w:cs="Times New Roman"/>
        </w:rPr>
        <w:t>retirement</w:t>
      </w:r>
      <w:r w:rsidR="00370E76" w:rsidRPr="00F11EFB">
        <w:rPr>
          <w:rFonts w:ascii="Times New Roman" w:hAnsi="Times New Roman" w:cs="Times New Roman"/>
        </w:rPr>
        <w:t xml:space="preserve"> </w:t>
      </w:r>
      <w:r w:rsidR="00735C5D" w:rsidRPr="00F11EFB">
        <w:rPr>
          <w:rFonts w:ascii="Times New Roman" w:hAnsi="Times New Roman" w:cs="Times New Roman"/>
        </w:rPr>
        <w:t>fund,</w:t>
      </w:r>
      <w:r w:rsidR="00370E76" w:rsidRPr="00F11EFB">
        <w:rPr>
          <w:rFonts w:ascii="Times New Roman" w:hAnsi="Times New Roman" w:cs="Times New Roman"/>
        </w:rPr>
        <w:t xml:space="preserve"> </w:t>
      </w:r>
      <w:r w:rsidR="00735C5D" w:rsidRPr="00F11EFB">
        <w:rPr>
          <w:rFonts w:ascii="Times New Roman" w:hAnsi="Times New Roman" w:cs="Times New Roman"/>
        </w:rPr>
        <w:t>checking</w:t>
      </w:r>
      <w:r w:rsidR="00370E76" w:rsidRPr="00F11EFB">
        <w:rPr>
          <w:rFonts w:ascii="Times New Roman" w:hAnsi="Times New Roman" w:cs="Times New Roman"/>
        </w:rPr>
        <w:t xml:space="preserve"> </w:t>
      </w:r>
      <w:r w:rsidR="00735C5D" w:rsidRPr="00F11EFB">
        <w:rPr>
          <w:rFonts w:ascii="Times New Roman" w:hAnsi="Times New Roman" w:cs="Times New Roman"/>
        </w:rPr>
        <w:t>account</w:t>
      </w:r>
      <w:ins w:id="50" w:author="Author">
        <w:r w:rsidR="0042256A" w:rsidRPr="00F11EFB">
          <w:rPr>
            <w:rFonts w:ascii="Times New Roman" w:hAnsi="Times New Roman" w:cs="Times New Roman"/>
          </w:rPr>
          <w:t>,</w:t>
        </w:r>
      </w:ins>
      <w:r w:rsidR="00370E76" w:rsidRPr="00F11EFB">
        <w:rPr>
          <w:rFonts w:ascii="Times New Roman" w:hAnsi="Times New Roman" w:cs="Times New Roman"/>
        </w:rPr>
        <w:t xml:space="preserve"> </w:t>
      </w:r>
      <w:r w:rsidR="00735C5D" w:rsidRPr="00F11EFB">
        <w:rPr>
          <w:rFonts w:ascii="Times New Roman" w:hAnsi="Times New Roman" w:cs="Times New Roman"/>
        </w:rPr>
        <w:t>and</w:t>
      </w:r>
      <w:r w:rsidR="00370E76" w:rsidRPr="00F11EFB">
        <w:rPr>
          <w:rFonts w:ascii="Times New Roman" w:hAnsi="Times New Roman" w:cs="Times New Roman"/>
        </w:rPr>
        <w:t xml:space="preserve"> </w:t>
      </w:r>
      <w:r w:rsidR="00735C5D" w:rsidRPr="00F11EFB">
        <w:rPr>
          <w:rFonts w:ascii="Times New Roman" w:hAnsi="Times New Roman" w:cs="Times New Roman"/>
        </w:rPr>
        <w:t>college</w:t>
      </w:r>
      <w:r w:rsidR="00370E76" w:rsidRPr="00F11EFB">
        <w:rPr>
          <w:rFonts w:ascii="Times New Roman" w:hAnsi="Times New Roman" w:cs="Times New Roman"/>
        </w:rPr>
        <w:t xml:space="preserve"> </w:t>
      </w:r>
      <w:r w:rsidR="00735C5D" w:rsidRPr="00F11EFB">
        <w:rPr>
          <w:rFonts w:ascii="Times New Roman" w:hAnsi="Times New Roman" w:cs="Times New Roman"/>
        </w:rPr>
        <w:t>fund</w:t>
      </w:r>
      <w:ins w:id="51" w:author="Author">
        <w:r w:rsidR="0042256A" w:rsidRPr="00F11EFB">
          <w:rPr>
            <w:rFonts w:ascii="Times New Roman" w:hAnsi="Times New Roman" w:cs="Times New Roman"/>
          </w:rPr>
          <w:t>s</w:t>
        </w:r>
      </w:ins>
      <w:r w:rsidR="00370E76" w:rsidRPr="00F11EFB">
        <w:rPr>
          <w:rFonts w:ascii="Times New Roman" w:hAnsi="Times New Roman" w:cs="Times New Roman"/>
        </w:rPr>
        <w:t xml:space="preserve"> </w:t>
      </w:r>
      <w:r w:rsidR="00735C5D" w:rsidRPr="00F11EFB">
        <w:rPr>
          <w:rFonts w:ascii="Times New Roman" w:hAnsi="Times New Roman" w:cs="Times New Roman"/>
        </w:rPr>
        <w:t>for</w:t>
      </w:r>
      <w:r w:rsidR="00370E76" w:rsidRPr="00F11EFB">
        <w:rPr>
          <w:rFonts w:ascii="Times New Roman" w:hAnsi="Times New Roman" w:cs="Times New Roman"/>
        </w:rPr>
        <w:t xml:space="preserve"> </w:t>
      </w:r>
      <w:proofErr w:type="gramStart"/>
      <w:r w:rsidR="00735C5D" w:rsidRPr="00F11EFB">
        <w:rPr>
          <w:rFonts w:ascii="Times New Roman" w:hAnsi="Times New Roman" w:cs="Times New Roman"/>
        </w:rPr>
        <w:t>all</w:t>
      </w:r>
      <w:r w:rsidR="00370E76" w:rsidRPr="00F11EFB">
        <w:rPr>
          <w:rFonts w:ascii="Times New Roman" w:hAnsi="Times New Roman" w:cs="Times New Roman"/>
        </w:rPr>
        <w:t xml:space="preserve"> </w:t>
      </w:r>
      <w:ins w:id="52" w:author="Author">
        <w:r w:rsidR="0042256A" w:rsidRPr="00F11EFB">
          <w:rPr>
            <w:rFonts w:ascii="Times New Roman" w:hAnsi="Times New Roman" w:cs="Times New Roman"/>
          </w:rPr>
          <w:t>of</w:t>
        </w:r>
        <w:proofErr w:type="gramEnd"/>
        <w:r w:rsidR="0042256A" w:rsidRPr="00F11EFB">
          <w:rPr>
            <w:rFonts w:ascii="Times New Roman" w:hAnsi="Times New Roman" w:cs="Times New Roman"/>
          </w:rPr>
          <w:t xml:space="preserve"> </w:t>
        </w:r>
      </w:ins>
      <w:r w:rsidR="00735C5D" w:rsidRPr="00F11EFB">
        <w:rPr>
          <w:rFonts w:ascii="Times New Roman" w:hAnsi="Times New Roman" w:cs="Times New Roman"/>
        </w:rPr>
        <w:t>my</w:t>
      </w:r>
      <w:r w:rsidR="00370E76" w:rsidRPr="00F11EFB">
        <w:rPr>
          <w:rFonts w:ascii="Times New Roman" w:hAnsi="Times New Roman" w:cs="Times New Roman"/>
        </w:rPr>
        <w:t xml:space="preserve"> </w:t>
      </w:r>
      <w:r w:rsidR="00735C5D" w:rsidRPr="00F11EFB">
        <w:rPr>
          <w:rFonts w:ascii="Times New Roman" w:hAnsi="Times New Roman" w:cs="Times New Roman"/>
        </w:rPr>
        <w:t>children,</w:t>
      </w:r>
      <w:r w:rsidR="00370E76" w:rsidRPr="00F11EFB">
        <w:rPr>
          <w:rFonts w:ascii="Times New Roman" w:hAnsi="Times New Roman" w:cs="Times New Roman"/>
        </w:rPr>
        <w:t xml:space="preserve"> </w:t>
      </w:r>
      <w:r w:rsidR="00735C5D" w:rsidRPr="00F11EFB">
        <w:rPr>
          <w:rFonts w:ascii="Times New Roman" w:hAnsi="Times New Roman" w:cs="Times New Roman"/>
        </w:rPr>
        <w:t>but</w:t>
      </w:r>
      <w:r w:rsidR="00370E76" w:rsidRPr="00F11EFB">
        <w:rPr>
          <w:rFonts w:ascii="Times New Roman" w:hAnsi="Times New Roman" w:cs="Times New Roman"/>
        </w:rPr>
        <w:t xml:space="preserve"> </w:t>
      </w:r>
      <w:r w:rsidR="00735C5D" w:rsidRPr="00F11EFB">
        <w:rPr>
          <w:rFonts w:ascii="Times New Roman" w:hAnsi="Times New Roman" w:cs="Times New Roman"/>
        </w:rPr>
        <w:t>it</w:t>
      </w:r>
      <w:r w:rsidR="00370E76" w:rsidRPr="00F11EFB">
        <w:rPr>
          <w:rFonts w:ascii="Times New Roman" w:hAnsi="Times New Roman" w:cs="Times New Roman"/>
        </w:rPr>
        <w:t xml:space="preserve"> </w:t>
      </w:r>
      <w:r w:rsidR="00735C5D" w:rsidRPr="00F11EFB">
        <w:rPr>
          <w:rFonts w:ascii="Times New Roman" w:hAnsi="Times New Roman" w:cs="Times New Roman"/>
        </w:rPr>
        <w:t>did</w:t>
      </w:r>
      <w:r w:rsidR="00370E76" w:rsidRPr="00F11EFB">
        <w:rPr>
          <w:rFonts w:ascii="Times New Roman" w:hAnsi="Times New Roman" w:cs="Times New Roman"/>
        </w:rPr>
        <w:t xml:space="preserve"> </w:t>
      </w:r>
      <w:r w:rsidR="00735C5D" w:rsidRPr="00F11EFB">
        <w:rPr>
          <w:rFonts w:ascii="Times New Roman" w:hAnsi="Times New Roman" w:cs="Times New Roman"/>
        </w:rPr>
        <w:t>not</w:t>
      </w:r>
      <w:r w:rsidR="00370E76" w:rsidRPr="00F11EFB">
        <w:rPr>
          <w:rFonts w:ascii="Times New Roman" w:hAnsi="Times New Roman" w:cs="Times New Roman"/>
        </w:rPr>
        <w:t xml:space="preserve"> </w:t>
      </w:r>
      <w:r w:rsidR="00735C5D" w:rsidRPr="00F11EFB">
        <w:rPr>
          <w:rFonts w:ascii="Times New Roman" w:hAnsi="Times New Roman" w:cs="Times New Roman"/>
        </w:rPr>
        <w:t>turn</w:t>
      </w:r>
      <w:r w:rsidR="00370E76" w:rsidRPr="00F11EFB">
        <w:rPr>
          <w:rFonts w:ascii="Times New Roman" w:hAnsi="Times New Roman" w:cs="Times New Roman"/>
        </w:rPr>
        <w:t xml:space="preserve"> </w:t>
      </w:r>
      <w:r w:rsidR="00735C5D" w:rsidRPr="00F11EFB">
        <w:rPr>
          <w:rFonts w:ascii="Times New Roman" w:hAnsi="Times New Roman" w:cs="Times New Roman"/>
        </w:rPr>
        <w:t>out</w:t>
      </w:r>
      <w:r w:rsidR="00370E76" w:rsidRPr="00F11EFB">
        <w:rPr>
          <w:rFonts w:ascii="Times New Roman" w:hAnsi="Times New Roman" w:cs="Times New Roman"/>
        </w:rPr>
        <w:t xml:space="preserve"> </w:t>
      </w:r>
      <w:r w:rsidR="00735C5D" w:rsidRPr="00F11EFB">
        <w:rPr>
          <w:rFonts w:ascii="Times New Roman" w:hAnsi="Times New Roman" w:cs="Times New Roman"/>
        </w:rPr>
        <w:t>the</w:t>
      </w:r>
      <w:r w:rsidR="00370E76" w:rsidRPr="00F11EFB">
        <w:rPr>
          <w:rFonts w:ascii="Times New Roman" w:hAnsi="Times New Roman" w:cs="Times New Roman"/>
        </w:rPr>
        <w:t xml:space="preserve"> </w:t>
      </w:r>
      <w:r w:rsidR="00735C5D" w:rsidRPr="00F11EFB">
        <w:rPr>
          <w:rFonts w:ascii="Times New Roman" w:hAnsi="Times New Roman" w:cs="Times New Roman"/>
        </w:rPr>
        <w:t>way</w:t>
      </w:r>
      <w:r w:rsidR="00370E76" w:rsidRPr="00F11EFB">
        <w:rPr>
          <w:rFonts w:ascii="Times New Roman" w:hAnsi="Times New Roman" w:cs="Times New Roman"/>
        </w:rPr>
        <w:t xml:space="preserve"> </w:t>
      </w:r>
      <w:del w:id="53" w:author="Author">
        <w:r w:rsidR="000007D0" w:rsidRPr="00F11EFB" w:rsidDel="0042256A">
          <w:rPr>
            <w:rFonts w:ascii="Times New Roman" w:hAnsi="Times New Roman" w:cs="Times New Roman"/>
          </w:rPr>
          <w:delText>as</w:delText>
        </w:r>
        <w:r w:rsidR="00370E76" w:rsidRPr="00F11EFB" w:rsidDel="0042256A">
          <w:rPr>
            <w:rFonts w:ascii="Times New Roman" w:hAnsi="Times New Roman" w:cs="Times New Roman"/>
          </w:rPr>
          <w:delText xml:space="preserve"> </w:delText>
        </w:r>
      </w:del>
      <w:r w:rsidR="00735C5D" w:rsidRPr="00F11EFB">
        <w:rPr>
          <w:rFonts w:ascii="Times New Roman" w:hAnsi="Times New Roman" w:cs="Times New Roman"/>
        </w:rPr>
        <w:t>I</w:t>
      </w:r>
      <w:r w:rsidR="00370E76" w:rsidRPr="00F11EFB">
        <w:rPr>
          <w:rFonts w:ascii="Times New Roman" w:hAnsi="Times New Roman" w:cs="Times New Roman"/>
        </w:rPr>
        <w:t xml:space="preserve"> </w:t>
      </w:r>
      <w:r w:rsidR="00735C5D" w:rsidRPr="00F11EFB">
        <w:rPr>
          <w:rFonts w:ascii="Times New Roman" w:hAnsi="Times New Roman" w:cs="Times New Roman"/>
        </w:rPr>
        <w:t>planned</w:t>
      </w:r>
      <w:del w:id="54" w:author="Author">
        <w:r w:rsidR="00370E76" w:rsidRPr="00F11EFB" w:rsidDel="0042256A">
          <w:rPr>
            <w:rFonts w:ascii="Times New Roman" w:hAnsi="Times New Roman" w:cs="Times New Roman"/>
          </w:rPr>
          <w:delText xml:space="preserve"> </w:delText>
        </w:r>
        <w:r w:rsidR="00735C5D" w:rsidRPr="00F11EFB" w:rsidDel="0042256A">
          <w:rPr>
            <w:rFonts w:ascii="Times New Roman" w:hAnsi="Times New Roman" w:cs="Times New Roman"/>
          </w:rPr>
          <w:delText>it</w:delText>
        </w:r>
      </w:del>
      <w:r w:rsidR="00735C5D" w:rsidRPr="00F11EFB">
        <w:rPr>
          <w:rFonts w:ascii="Times New Roman" w:hAnsi="Times New Roman" w:cs="Times New Roman"/>
        </w:rPr>
        <w:t>.</w:t>
      </w:r>
      <w:r w:rsidR="00370E76" w:rsidRPr="00F11EFB">
        <w:rPr>
          <w:rFonts w:ascii="Times New Roman" w:hAnsi="Times New Roman" w:cs="Times New Roman"/>
        </w:rPr>
        <w:t xml:space="preserve"> </w:t>
      </w:r>
      <w:r w:rsidR="00735C5D" w:rsidRPr="00F11EFB">
        <w:rPr>
          <w:rFonts w:ascii="Times New Roman" w:hAnsi="Times New Roman" w:cs="Times New Roman"/>
        </w:rPr>
        <w:t>Life</w:t>
      </w:r>
      <w:r w:rsidR="00370E76" w:rsidRPr="00F11EFB">
        <w:rPr>
          <w:rFonts w:ascii="Times New Roman" w:hAnsi="Times New Roman" w:cs="Times New Roman"/>
        </w:rPr>
        <w:t xml:space="preserve"> </w:t>
      </w:r>
      <w:r w:rsidR="00735C5D" w:rsidRPr="00F11EFB">
        <w:rPr>
          <w:rFonts w:ascii="Times New Roman" w:hAnsi="Times New Roman" w:cs="Times New Roman"/>
        </w:rPr>
        <w:t>never</w:t>
      </w:r>
      <w:r w:rsidR="00370E76" w:rsidRPr="00F11EFB">
        <w:rPr>
          <w:rFonts w:ascii="Times New Roman" w:hAnsi="Times New Roman" w:cs="Times New Roman"/>
        </w:rPr>
        <w:t xml:space="preserve"> </w:t>
      </w:r>
      <w:r w:rsidR="00735C5D" w:rsidRPr="00F11EFB">
        <w:rPr>
          <w:rFonts w:ascii="Times New Roman" w:hAnsi="Times New Roman" w:cs="Times New Roman"/>
        </w:rPr>
        <w:t>does</w:t>
      </w:r>
      <w:r w:rsidR="000007D0" w:rsidRPr="00F11EFB">
        <w:rPr>
          <w:rFonts w:ascii="Times New Roman" w:hAnsi="Times New Roman" w:cs="Times New Roman"/>
        </w:rPr>
        <w:t>!</w:t>
      </w:r>
      <w:r w:rsidR="00370E76" w:rsidRPr="00F11EFB">
        <w:rPr>
          <w:rFonts w:ascii="Times New Roman" w:hAnsi="Times New Roman" w:cs="Times New Roman"/>
        </w:rPr>
        <w:t xml:space="preserve"> </w:t>
      </w:r>
      <w:del w:id="55" w:author="Author">
        <w:r w:rsidR="00735C5D" w:rsidRPr="00F11EFB" w:rsidDel="0042256A">
          <w:rPr>
            <w:rFonts w:ascii="Times New Roman" w:hAnsi="Times New Roman" w:cs="Times New Roman"/>
          </w:rPr>
          <w:delText>The</w:delText>
        </w:r>
        <w:r w:rsidR="00370E76" w:rsidRPr="00F11EFB" w:rsidDel="0042256A">
          <w:rPr>
            <w:rFonts w:ascii="Times New Roman" w:hAnsi="Times New Roman" w:cs="Times New Roman"/>
          </w:rPr>
          <w:delText xml:space="preserve"> </w:delText>
        </w:r>
      </w:del>
      <w:r w:rsidR="00342262" w:rsidRPr="00F11EFB">
        <w:rPr>
          <w:rFonts w:ascii="Times New Roman" w:hAnsi="Times New Roman" w:cs="Times New Roman"/>
        </w:rPr>
        <w:t>America’s</w:t>
      </w:r>
      <w:r w:rsidR="00370E76" w:rsidRPr="00F11EFB">
        <w:rPr>
          <w:rFonts w:ascii="Times New Roman" w:hAnsi="Times New Roman" w:cs="Times New Roman"/>
        </w:rPr>
        <w:t xml:space="preserve"> </w:t>
      </w:r>
      <w:r w:rsidR="000007D0" w:rsidRPr="00F11EFB">
        <w:rPr>
          <w:rFonts w:ascii="Times New Roman" w:hAnsi="Times New Roman" w:cs="Times New Roman"/>
        </w:rPr>
        <w:t>truth</w:t>
      </w:r>
      <w:r w:rsidR="00370E76" w:rsidRPr="00F11EFB">
        <w:rPr>
          <w:rFonts w:ascii="Times New Roman" w:hAnsi="Times New Roman" w:cs="Times New Roman"/>
        </w:rPr>
        <w:t xml:space="preserve"> </w:t>
      </w:r>
      <w:r w:rsidR="00342262" w:rsidRPr="00F11EFB">
        <w:rPr>
          <w:rFonts w:ascii="Times New Roman" w:hAnsi="Times New Roman" w:cs="Times New Roman"/>
        </w:rPr>
        <w:t>or</w:t>
      </w:r>
      <w:r w:rsidR="00370E76" w:rsidRPr="00F11EFB">
        <w:rPr>
          <w:rFonts w:ascii="Times New Roman" w:hAnsi="Times New Roman" w:cs="Times New Roman"/>
        </w:rPr>
        <w:t xml:space="preserve"> </w:t>
      </w:r>
      <w:r w:rsidR="00342262" w:rsidRPr="00F11EFB">
        <w:rPr>
          <w:rFonts w:ascii="Times New Roman" w:hAnsi="Times New Roman" w:cs="Times New Roman"/>
        </w:rPr>
        <w:t>lie</w:t>
      </w:r>
      <w:r w:rsidR="00370E76" w:rsidRPr="00F11EFB">
        <w:rPr>
          <w:rFonts w:ascii="Times New Roman" w:hAnsi="Times New Roman" w:cs="Times New Roman"/>
        </w:rPr>
        <w:t xml:space="preserve"> </w:t>
      </w:r>
      <w:r w:rsidR="00735C5D" w:rsidRPr="00F11EFB">
        <w:rPr>
          <w:rFonts w:ascii="Times New Roman" w:hAnsi="Times New Roman" w:cs="Times New Roman"/>
        </w:rPr>
        <w:t>is</w:t>
      </w:r>
      <w:r w:rsidR="00370E76" w:rsidRPr="00F11EFB">
        <w:rPr>
          <w:rFonts w:ascii="Times New Roman" w:hAnsi="Times New Roman" w:cs="Times New Roman"/>
        </w:rPr>
        <w:t xml:space="preserve"> </w:t>
      </w:r>
      <w:r w:rsidR="00735C5D" w:rsidRPr="00F11EFB">
        <w:rPr>
          <w:rFonts w:ascii="Times New Roman" w:hAnsi="Times New Roman" w:cs="Times New Roman"/>
        </w:rPr>
        <w:t>that</w:t>
      </w:r>
      <w:r w:rsidR="00370E76" w:rsidRPr="00F11EFB">
        <w:rPr>
          <w:rFonts w:ascii="Times New Roman" w:hAnsi="Times New Roman" w:cs="Times New Roman"/>
        </w:rPr>
        <w:t xml:space="preserve"> </w:t>
      </w:r>
      <w:r w:rsidR="00C055B6" w:rsidRPr="00F11EFB">
        <w:rPr>
          <w:rFonts w:ascii="Times New Roman" w:hAnsi="Times New Roman" w:cs="Times New Roman"/>
        </w:rPr>
        <w:t>you</w:t>
      </w:r>
      <w:r w:rsidR="00370E76" w:rsidRPr="00F11EFB">
        <w:rPr>
          <w:rFonts w:ascii="Times New Roman" w:hAnsi="Times New Roman" w:cs="Times New Roman"/>
        </w:rPr>
        <w:t xml:space="preserve"> </w:t>
      </w:r>
      <w:r w:rsidR="00C055B6" w:rsidRPr="00F11EFB">
        <w:rPr>
          <w:rFonts w:ascii="Times New Roman" w:hAnsi="Times New Roman" w:cs="Times New Roman"/>
        </w:rPr>
        <w:t>can</w:t>
      </w:r>
      <w:r w:rsidR="00370E76" w:rsidRPr="00F11EFB">
        <w:rPr>
          <w:rFonts w:ascii="Times New Roman" w:hAnsi="Times New Roman" w:cs="Times New Roman"/>
        </w:rPr>
        <w:t xml:space="preserve"> </w:t>
      </w:r>
      <w:del w:id="56" w:author="Author">
        <w:r w:rsidR="00C055B6" w:rsidRPr="00F11EFB" w:rsidDel="0042256A">
          <w:rPr>
            <w:rFonts w:ascii="Times New Roman" w:hAnsi="Times New Roman" w:cs="Times New Roman"/>
          </w:rPr>
          <w:delText>only</w:delText>
        </w:r>
        <w:r w:rsidR="00370E76" w:rsidRPr="00F11EFB" w:rsidDel="0042256A">
          <w:rPr>
            <w:rFonts w:ascii="Times New Roman" w:hAnsi="Times New Roman" w:cs="Times New Roman"/>
          </w:rPr>
          <w:delText xml:space="preserve"> </w:delText>
        </w:r>
      </w:del>
      <w:r w:rsidR="00C055B6" w:rsidRPr="00F11EFB">
        <w:rPr>
          <w:rFonts w:ascii="Times New Roman" w:hAnsi="Times New Roman" w:cs="Times New Roman"/>
        </w:rPr>
        <w:t>achieve</w:t>
      </w:r>
      <w:r w:rsidR="00370E76" w:rsidRPr="00F11EFB">
        <w:rPr>
          <w:rFonts w:ascii="Times New Roman" w:hAnsi="Times New Roman" w:cs="Times New Roman"/>
        </w:rPr>
        <w:t xml:space="preserve"> </w:t>
      </w:r>
      <w:r w:rsidR="00C055B6" w:rsidRPr="00F11EFB">
        <w:rPr>
          <w:rFonts w:ascii="Times New Roman" w:hAnsi="Times New Roman" w:cs="Times New Roman"/>
        </w:rPr>
        <w:t>the</w:t>
      </w:r>
      <w:r w:rsidR="00370E76" w:rsidRPr="00F11EFB">
        <w:rPr>
          <w:rFonts w:ascii="Times New Roman" w:hAnsi="Times New Roman" w:cs="Times New Roman"/>
        </w:rPr>
        <w:t xml:space="preserve"> </w:t>
      </w:r>
      <w:r w:rsidR="00C055B6" w:rsidRPr="00F11EFB">
        <w:rPr>
          <w:rFonts w:ascii="Times New Roman" w:hAnsi="Times New Roman" w:cs="Times New Roman"/>
        </w:rPr>
        <w:t>American</w:t>
      </w:r>
      <w:r w:rsidR="00370E76" w:rsidRPr="00F11EFB">
        <w:rPr>
          <w:rFonts w:ascii="Times New Roman" w:hAnsi="Times New Roman" w:cs="Times New Roman"/>
        </w:rPr>
        <w:t xml:space="preserve"> </w:t>
      </w:r>
      <w:r w:rsidR="00D170C2" w:rsidRPr="00F11EFB">
        <w:rPr>
          <w:rFonts w:ascii="Times New Roman" w:hAnsi="Times New Roman" w:cs="Times New Roman"/>
          <w:noProof/>
        </w:rPr>
        <w:t>d</w:t>
      </w:r>
      <w:r w:rsidR="00C055B6" w:rsidRPr="00F11EFB">
        <w:rPr>
          <w:rFonts w:ascii="Times New Roman" w:hAnsi="Times New Roman" w:cs="Times New Roman"/>
          <w:noProof/>
        </w:rPr>
        <w:t>ream</w:t>
      </w:r>
      <w:r w:rsidR="00370E76" w:rsidRPr="00F11EFB">
        <w:rPr>
          <w:rFonts w:ascii="Times New Roman" w:hAnsi="Times New Roman" w:cs="Times New Roman"/>
        </w:rPr>
        <w:t xml:space="preserve"> </w:t>
      </w:r>
      <w:ins w:id="57" w:author="Author">
        <w:r w:rsidR="0042256A" w:rsidRPr="00F11EFB">
          <w:rPr>
            <w:rFonts w:ascii="Times New Roman" w:hAnsi="Times New Roman" w:cs="Times New Roman"/>
          </w:rPr>
          <w:t xml:space="preserve">only </w:t>
        </w:r>
      </w:ins>
      <w:r w:rsidR="00C055B6" w:rsidRPr="00F11EFB">
        <w:rPr>
          <w:rFonts w:ascii="Times New Roman" w:hAnsi="Times New Roman" w:cs="Times New Roman"/>
        </w:rPr>
        <w:t>if</w:t>
      </w:r>
      <w:r w:rsidR="00370E76" w:rsidRPr="00F11EFB">
        <w:rPr>
          <w:rFonts w:ascii="Times New Roman" w:hAnsi="Times New Roman" w:cs="Times New Roman"/>
        </w:rPr>
        <w:t xml:space="preserve"> </w:t>
      </w:r>
      <w:r w:rsidR="00C055B6" w:rsidRPr="00F11EFB">
        <w:rPr>
          <w:rFonts w:ascii="Times New Roman" w:hAnsi="Times New Roman" w:cs="Times New Roman"/>
        </w:rPr>
        <w:t>you</w:t>
      </w:r>
      <w:r w:rsidR="00370E76" w:rsidRPr="00F11EFB">
        <w:rPr>
          <w:rFonts w:ascii="Times New Roman" w:hAnsi="Times New Roman" w:cs="Times New Roman"/>
        </w:rPr>
        <w:t xml:space="preserve"> </w:t>
      </w:r>
      <w:r w:rsidR="00C055B6" w:rsidRPr="00F11EFB">
        <w:rPr>
          <w:rFonts w:ascii="Times New Roman" w:hAnsi="Times New Roman" w:cs="Times New Roman"/>
        </w:rPr>
        <w:t>are</w:t>
      </w:r>
      <w:r w:rsidR="00370E76" w:rsidRPr="00F11EFB">
        <w:rPr>
          <w:rFonts w:ascii="Times New Roman" w:hAnsi="Times New Roman" w:cs="Times New Roman"/>
        </w:rPr>
        <w:t xml:space="preserve"> </w:t>
      </w:r>
      <w:r w:rsidR="00C055B6" w:rsidRPr="00F11EFB">
        <w:rPr>
          <w:rFonts w:ascii="Times New Roman" w:hAnsi="Times New Roman" w:cs="Times New Roman"/>
        </w:rPr>
        <w:t>rich</w:t>
      </w:r>
      <w:ins w:id="58" w:author="Author">
        <w:r w:rsidR="0042256A" w:rsidRPr="00F11EFB">
          <w:rPr>
            <w:rFonts w:ascii="Times New Roman" w:hAnsi="Times New Roman" w:cs="Times New Roman"/>
          </w:rPr>
          <w:t xml:space="preserve"> or</w:t>
        </w:r>
      </w:ins>
      <w:del w:id="59" w:author="Author">
        <w:r w:rsidR="000007D0" w:rsidRPr="00F11EFB" w:rsidDel="0042256A">
          <w:rPr>
            <w:rFonts w:ascii="Times New Roman" w:hAnsi="Times New Roman" w:cs="Times New Roman"/>
          </w:rPr>
          <w:delText>,</w:delText>
        </w:r>
      </w:del>
      <w:r w:rsidR="00370E76" w:rsidRPr="00F11EFB">
        <w:rPr>
          <w:rFonts w:ascii="Times New Roman" w:hAnsi="Times New Roman" w:cs="Times New Roman"/>
        </w:rPr>
        <w:t xml:space="preserve"> </w:t>
      </w:r>
      <w:ins w:id="60" w:author="Author">
        <w:r w:rsidR="0042256A" w:rsidRPr="00F11EFB">
          <w:rPr>
            <w:rFonts w:ascii="Times New Roman" w:hAnsi="Times New Roman" w:cs="Times New Roman"/>
          </w:rPr>
          <w:t>have some kind of financial</w:t>
        </w:r>
      </w:ins>
      <w:del w:id="61" w:author="Author">
        <w:r w:rsidR="000007D0" w:rsidRPr="00F11EFB" w:rsidDel="0042256A">
          <w:rPr>
            <w:rFonts w:ascii="Times New Roman" w:hAnsi="Times New Roman" w:cs="Times New Roman"/>
          </w:rPr>
          <w:delText>already</w:delText>
        </w:r>
        <w:r w:rsidR="00370E76" w:rsidRPr="00F11EFB" w:rsidDel="0042256A">
          <w:rPr>
            <w:rFonts w:ascii="Times New Roman" w:hAnsi="Times New Roman" w:cs="Times New Roman"/>
          </w:rPr>
          <w:delText xml:space="preserve"> </w:delText>
        </w:r>
        <w:r w:rsidR="000007D0" w:rsidRPr="00F11EFB" w:rsidDel="0042256A">
          <w:rPr>
            <w:rFonts w:ascii="Times New Roman" w:hAnsi="Times New Roman" w:cs="Times New Roman"/>
          </w:rPr>
          <w:delText>have</w:delText>
        </w:r>
        <w:r w:rsidR="00370E76" w:rsidRPr="00F11EFB" w:rsidDel="0042256A">
          <w:rPr>
            <w:rFonts w:ascii="Times New Roman" w:hAnsi="Times New Roman" w:cs="Times New Roman"/>
          </w:rPr>
          <w:delText xml:space="preserve"> </w:delText>
        </w:r>
        <w:r w:rsidR="000007D0" w:rsidRPr="00F11EFB" w:rsidDel="0042256A">
          <w:rPr>
            <w:rFonts w:ascii="Times New Roman" w:hAnsi="Times New Roman" w:cs="Times New Roman"/>
          </w:rPr>
          <w:delText>money,</w:delText>
        </w:r>
      </w:del>
      <w:r w:rsidR="00370E76" w:rsidRPr="00F11EFB">
        <w:rPr>
          <w:rFonts w:ascii="Times New Roman" w:hAnsi="Times New Roman" w:cs="Times New Roman"/>
        </w:rPr>
        <w:t xml:space="preserve"> </w:t>
      </w:r>
      <w:r w:rsidR="000007D0" w:rsidRPr="00F11EFB">
        <w:rPr>
          <w:rFonts w:ascii="Times New Roman" w:hAnsi="Times New Roman" w:cs="Times New Roman"/>
        </w:rPr>
        <w:t>settlement</w:t>
      </w:r>
      <w:ins w:id="62" w:author="Author">
        <w:r w:rsidR="0042256A" w:rsidRPr="00F11EFB">
          <w:rPr>
            <w:rFonts w:ascii="Times New Roman" w:hAnsi="Times New Roman" w:cs="Times New Roman"/>
          </w:rPr>
          <w:t>,</w:t>
        </w:r>
      </w:ins>
      <w:del w:id="63" w:author="Author">
        <w:r w:rsidR="00370E76" w:rsidRPr="00F11EFB" w:rsidDel="0042256A">
          <w:rPr>
            <w:rFonts w:ascii="Times New Roman" w:hAnsi="Times New Roman" w:cs="Times New Roman"/>
          </w:rPr>
          <w:delText xml:space="preserve"> </w:delText>
        </w:r>
        <w:r w:rsidR="000007D0" w:rsidRPr="00F11EFB" w:rsidDel="0042256A">
          <w:rPr>
            <w:rFonts w:ascii="Times New Roman" w:hAnsi="Times New Roman" w:cs="Times New Roman"/>
          </w:rPr>
          <w:delText>coming</w:delText>
        </w:r>
        <w:r w:rsidR="00370E76" w:rsidRPr="00F11EFB" w:rsidDel="0042256A">
          <w:rPr>
            <w:rFonts w:ascii="Times New Roman" w:hAnsi="Times New Roman" w:cs="Times New Roman"/>
          </w:rPr>
          <w:delText xml:space="preserve"> </w:delText>
        </w:r>
        <w:r w:rsidR="000007D0" w:rsidRPr="00F11EFB" w:rsidDel="0042256A">
          <w:rPr>
            <w:rFonts w:ascii="Times New Roman" w:hAnsi="Times New Roman" w:cs="Times New Roman"/>
          </w:rPr>
          <w:delText>in</w:delText>
        </w:r>
        <w:r w:rsidR="00370E76" w:rsidRPr="00F11EFB" w:rsidDel="0042256A">
          <w:rPr>
            <w:rFonts w:ascii="Times New Roman" w:hAnsi="Times New Roman" w:cs="Times New Roman"/>
          </w:rPr>
          <w:delText xml:space="preserve"> </w:delText>
        </w:r>
        <w:r w:rsidR="000007D0" w:rsidRPr="00F11EFB" w:rsidDel="0042256A">
          <w:rPr>
            <w:rFonts w:ascii="Times New Roman" w:hAnsi="Times New Roman" w:cs="Times New Roman"/>
          </w:rPr>
          <w:delText>the</w:delText>
        </w:r>
        <w:r w:rsidR="00370E76" w:rsidRPr="00F11EFB" w:rsidDel="0042256A">
          <w:rPr>
            <w:rFonts w:ascii="Times New Roman" w:hAnsi="Times New Roman" w:cs="Times New Roman"/>
          </w:rPr>
          <w:delText xml:space="preserve"> </w:delText>
        </w:r>
        <w:r w:rsidR="000007D0" w:rsidRPr="00F11EFB" w:rsidDel="0042256A">
          <w:rPr>
            <w:rFonts w:ascii="Times New Roman" w:hAnsi="Times New Roman" w:cs="Times New Roman"/>
          </w:rPr>
          <w:delText>mail</w:delText>
        </w:r>
      </w:del>
      <w:r w:rsidR="00370E76" w:rsidRPr="00F11EFB">
        <w:rPr>
          <w:rFonts w:ascii="Times New Roman" w:hAnsi="Times New Roman" w:cs="Times New Roman"/>
        </w:rPr>
        <w:t xml:space="preserve"> </w:t>
      </w:r>
      <w:r w:rsidRPr="00F11EFB">
        <w:rPr>
          <w:rFonts w:ascii="Times New Roman" w:hAnsi="Times New Roman" w:cs="Times New Roman"/>
        </w:rPr>
        <w:t>or</w:t>
      </w:r>
      <w:r w:rsidR="00370E76" w:rsidRPr="00F11EFB">
        <w:rPr>
          <w:rFonts w:ascii="Times New Roman" w:hAnsi="Times New Roman" w:cs="Times New Roman"/>
        </w:rPr>
        <w:t xml:space="preserve"> </w:t>
      </w:r>
      <w:ins w:id="64" w:author="Author">
        <w:r w:rsidR="0042256A" w:rsidRPr="00F11EFB">
          <w:rPr>
            <w:rFonts w:ascii="Times New Roman" w:hAnsi="Times New Roman" w:cs="Times New Roman"/>
          </w:rPr>
          <w:t xml:space="preserve">if </w:t>
        </w:r>
      </w:ins>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have</w:t>
      </w:r>
      <w:r w:rsidR="00370E76" w:rsidRPr="00F11EFB">
        <w:rPr>
          <w:rFonts w:ascii="Times New Roman" w:hAnsi="Times New Roman" w:cs="Times New Roman"/>
        </w:rPr>
        <w:t xml:space="preserve"> </w:t>
      </w:r>
      <w:r w:rsidR="000007D0" w:rsidRPr="00F11EFB">
        <w:rPr>
          <w:rFonts w:ascii="Times New Roman" w:hAnsi="Times New Roman" w:cs="Times New Roman"/>
        </w:rPr>
        <w:t>the</w:t>
      </w:r>
      <w:r w:rsidR="00370E76" w:rsidRPr="00F11EFB">
        <w:rPr>
          <w:rFonts w:ascii="Times New Roman" w:hAnsi="Times New Roman" w:cs="Times New Roman"/>
        </w:rPr>
        <w:t xml:space="preserve"> </w:t>
      </w:r>
      <w:ins w:id="65" w:author="Author">
        <w:r w:rsidR="0042256A" w:rsidRPr="00F11EFB">
          <w:rPr>
            <w:rFonts w:ascii="Times New Roman" w:hAnsi="Times New Roman" w:cs="Times New Roman"/>
          </w:rPr>
          <w:t xml:space="preserve">correct </w:t>
        </w:r>
      </w:ins>
      <w:r w:rsidR="000007D0" w:rsidRPr="00F11EFB">
        <w:rPr>
          <w:rFonts w:ascii="Times New Roman" w:hAnsi="Times New Roman" w:cs="Times New Roman"/>
        </w:rPr>
        <w:t>mindset</w:t>
      </w:r>
      <w:r w:rsidR="00370E76" w:rsidRPr="00F11EFB">
        <w:rPr>
          <w:rFonts w:ascii="Times New Roman" w:hAnsi="Times New Roman" w:cs="Times New Roman"/>
        </w:rPr>
        <w:t xml:space="preserve"> </w:t>
      </w:r>
      <w:r w:rsidR="000007D0" w:rsidRPr="00F11EFB">
        <w:rPr>
          <w:rFonts w:ascii="Times New Roman" w:hAnsi="Times New Roman" w:cs="Times New Roman"/>
        </w:rPr>
        <w:t>and</w:t>
      </w:r>
      <w:r w:rsidR="00370E76" w:rsidRPr="00F11EFB">
        <w:rPr>
          <w:rFonts w:ascii="Times New Roman" w:hAnsi="Times New Roman" w:cs="Times New Roman"/>
        </w:rPr>
        <w:t xml:space="preserve"> </w:t>
      </w:r>
      <w:r w:rsidR="000007D0" w:rsidRPr="00F11EFB">
        <w:rPr>
          <w:rFonts w:ascii="Times New Roman" w:hAnsi="Times New Roman" w:cs="Times New Roman"/>
        </w:rPr>
        <w:t>goal</w:t>
      </w:r>
      <w:ins w:id="66" w:author="Author">
        <w:r w:rsidR="0042256A" w:rsidRPr="00F11EFB">
          <w:rPr>
            <w:rFonts w:ascii="Times New Roman" w:hAnsi="Times New Roman" w:cs="Times New Roman"/>
          </w:rPr>
          <w:t>s.</w:t>
        </w:r>
      </w:ins>
      <w:del w:id="67" w:author="Author">
        <w:r w:rsidR="000007D0" w:rsidRPr="00F11EFB" w:rsidDel="0042256A">
          <w:rPr>
            <w:rFonts w:ascii="Times New Roman" w:hAnsi="Times New Roman" w:cs="Times New Roman"/>
          </w:rPr>
          <w:delText>s</w:delText>
        </w:r>
        <w:r w:rsidR="00370E76" w:rsidRPr="00F11EFB" w:rsidDel="0042256A">
          <w:rPr>
            <w:rFonts w:ascii="Times New Roman" w:hAnsi="Times New Roman" w:cs="Times New Roman"/>
          </w:rPr>
          <w:delText xml:space="preserve"> </w:delText>
        </w:r>
        <w:r w:rsidRPr="00F11EFB" w:rsidDel="0042256A">
          <w:rPr>
            <w:rFonts w:ascii="Times New Roman" w:hAnsi="Times New Roman" w:cs="Times New Roman"/>
          </w:rPr>
          <w:delText>already</w:delText>
        </w:r>
        <w:r w:rsidR="00370E76" w:rsidRPr="00F11EFB" w:rsidDel="0042256A">
          <w:rPr>
            <w:rFonts w:ascii="Times New Roman" w:hAnsi="Times New Roman" w:cs="Times New Roman"/>
          </w:rPr>
          <w:delText xml:space="preserve"> </w:delText>
        </w:r>
        <w:r w:rsidRPr="00F11EFB" w:rsidDel="0042256A">
          <w:rPr>
            <w:rFonts w:ascii="Times New Roman" w:hAnsi="Times New Roman" w:cs="Times New Roman"/>
          </w:rPr>
          <w:delText>planned</w:delText>
        </w:r>
        <w:r w:rsidR="00342262" w:rsidRPr="00F11EFB" w:rsidDel="0042256A">
          <w:rPr>
            <w:rFonts w:ascii="Times New Roman" w:hAnsi="Times New Roman" w:cs="Times New Roman"/>
          </w:rPr>
          <w:delText>,</w:delText>
        </w:r>
      </w:del>
      <w:r w:rsidR="00370E76" w:rsidRPr="00F11EFB">
        <w:rPr>
          <w:rFonts w:ascii="Times New Roman" w:hAnsi="Times New Roman" w:cs="Times New Roman"/>
        </w:rPr>
        <w:t xml:space="preserve"> </w:t>
      </w:r>
      <w:ins w:id="68" w:author="Author">
        <w:r w:rsidR="0042256A" w:rsidRPr="00F11EFB">
          <w:rPr>
            <w:rFonts w:ascii="Times New Roman" w:hAnsi="Times New Roman" w:cs="Times New Roman"/>
          </w:rPr>
          <w:t>I</w:t>
        </w:r>
      </w:ins>
      <w:del w:id="69" w:author="Author">
        <w:r w:rsidR="00342262" w:rsidRPr="00F11EFB" w:rsidDel="0042256A">
          <w:rPr>
            <w:rFonts w:ascii="Times New Roman" w:hAnsi="Times New Roman" w:cs="Times New Roman"/>
          </w:rPr>
          <w:delText>but</w:delText>
        </w:r>
        <w:r w:rsidR="00370E76" w:rsidRPr="00F11EFB" w:rsidDel="0042256A">
          <w:rPr>
            <w:rFonts w:ascii="Times New Roman" w:hAnsi="Times New Roman" w:cs="Times New Roman"/>
          </w:rPr>
          <w:delText xml:space="preserve"> </w:delText>
        </w:r>
        <w:r w:rsidR="00342262" w:rsidRPr="00F11EFB" w:rsidDel="0042256A">
          <w:rPr>
            <w:rFonts w:ascii="Times New Roman" w:hAnsi="Times New Roman" w:cs="Times New Roman"/>
          </w:rPr>
          <w:delText>i</w:delText>
        </w:r>
      </w:del>
      <w:r w:rsidR="00342262" w:rsidRPr="00F11EFB">
        <w:rPr>
          <w:rFonts w:ascii="Times New Roman" w:hAnsi="Times New Roman" w:cs="Times New Roman"/>
        </w:rPr>
        <w:t>t</w:t>
      </w:r>
      <w:r w:rsidR="00370E76" w:rsidRPr="00F11EFB">
        <w:rPr>
          <w:rFonts w:ascii="Times New Roman" w:hAnsi="Times New Roman" w:cs="Times New Roman"/>
        </w:rPr>
        <w:t xml:space="preserve"> </w:t>
      </w:r>
      <w:r w:rsidR="00342262" w:rsidRPr="00F11EFB">
        <w:rPr>
          <w:rFonts w:ascii="Times New Roman" w:hAnsi="Times New Roman" w:cs="Times New Roman"/>
        </w:rPr>
        <w:t>does</w:t>
      </w:r>
      <w:r w:rsidR="00370E76" w:rsidRPr="00F11EFB">
        <w:rPr>
          <w:rFonts w:ascii="Times New Roman" w:hAnsi="Times New Roman" w:cs="Times New Roman"/>
        </w:rPr>
        <w:t xml:space="preserve"> </w:t>
      </w:r>
      <w:r w:rsidR="00342262" w:rsidRPr="00F11EFB">
        <w:rPr>
          <w:rFonts w:ascii="Times New Roman" w:hAnsi="Times New Roman" w:cs="Times New Roman"/>
        </w:rPr>
        <w:t>not</w:t>
      </w:r>
      <w:r w:rsidR="00370E76" w:rsidRPr="00F11EFB">
        <w:rPr>
          <w:rFonts w:ascii="Times New Roman" w:hAnsi="Times New Roman" w:cs="Times New Roman"/>
        </w:rPr>
        <w:t xml:space="preserve"> </w:t>
      </w:r>
      <w:r w:rsidR="00342262" w:rsidRPr="00F11EFB">
        <w:rPr>
          <w:rFonts w:ascii="Times New Roman" w:hAnsi="Times New Roman" w:cs="Times New Roman"/>
        </w:rPr>
        <w:t>have</w:t>
      </w:r>
      <w:r w:rsidR="00370E76" w:rsidRPr="00F11EFB">
        <w:rPr>
          <w:rFonts w:ascii="Times New Roman" w:hAnsi="Times New Roman" w:cs="Times New Roman"/>
        </w:rPr>
        <w:t xml:space="preserve"> </w:t>
      </w:r>
      <w:r w:rsidR="00342262" w:rsidRPr="00F11EFB">
        <w:rPr>
          <w:rFonts w:ascii="Times New Roman" w:hAnsi="Times New Roman" w:cs="Times New Roman"/>
        </w:rPr>
        <w:t>to</w:t>
      </w:r>
      <w:r w:rsidR="00370E76" w:rsidRPr="00F11EFB">
        <w:rPr>
          <w:rFonts w:ascii="Times New Roman" w:hAnsi="Times New Roman" w:cs="Times New Roman"/>
        </w:rPr>
        <w:t xml:space="preserve"> </w:t>
      </w:r>
      <w:r w:rsidR="00342262" w:rsidRPr="00F11EFB">
        <w:rPr>
          <w:rFonts w:ascii="Times New Roman" w:hAnsi="Times New Roman" w:cs="Times New Roman"/>
        </w:rPr>
        <w:t>be</w:t>
      </w:r>
      <w:r w:rsidR="00370E76" w:rsidRPr="00F11EFB">
        <w:rPr>
          <w:rFonts w:ascii="Times New Roman" w:hAnsi="Times New Roman" w:cs="Times New Roman"/>
        </w:rPr>
        <w:t xml:space="preserve"> </w:t>
      </w:r>
      <w:r w:rsidR="00342262" w:rsidRPr="00F11EFB">
        <w:rPr>
          <w:rFonts w:ascii="Times New Roman" w:hAnsi="Times New Roman" w:cs="Times New Roman"/>
        </w:rPr>
        <w:t>that</w:t>
      </w:r>
      <w:r w:rsidR="00370E76" w:rsidRPr="00F11EFB">
        <w:rPr>
          <w:rFonts w:ascii="Times New Roman" w:hAnsi="Times New Roman" w:cs="Times New Roman"/>
        </w:rPr>
        <w:t xml:space="preserve"> </w:t>
      </w:r>
      <w:r w:rsidR="00342262" w:rsidRPr="00F11EFB">
        <w:rPr>
          <w:rFonts w:ascii="Times New Roman" w:hAnsi="Times New Roman" w:cs="Times New Roman"/>
        </w:rPr>
        <w:t>way.</w:t>
      </w:r>
      <w:r w:rsidR="00370E76" w:rsidRPr="00F11EFB">
        <w:rPr>
          <w:rFonts w:ascii="Times New Roman" w:hAnsi="Times New Roman" w:cs="Times New Roman"/>
        </w:rPr>
        <w:t xml:space="preserve"> </w:t>
      </w:r>
      <w:r w:rsidR="00342262" w:rsidRPr="00F11EFB">
        <w:rPr>
          <w:rFonts w:ascii="Times New Roman" w:hAnsi="Times New Roman" w:cs="Times New Roman"/>
        </w:rPr>
        <w:t>The</w:t>
      </w:r>
      <w:r w:rsidR="00370E76" w:rsidRPr="00F11EFB">
        <w:rPr>
          <w:rFonts w:ascii="Times New Roman" w:hAnsi="Times New Roman" w:cs="Times New Roman"/>
        </w:rPr>
        <w:t xml:space="preserve"> </w:t>
      </w:r>
      <w:r w:rsidR="00342262" w:rsidRPr="00F11EFB">
        <w:rPr>
          <w:rFonts w:ascii="Times New Roman" w:hAnsi="Times New Roman" w:cs="Times New Roman"/>
        </w:rPr>
        <w:t>truth</w:t>
      </w:r>
      <w:r w:rsidR="00370E76" w:rsidRPr="00F11EFB">
        <w:rPr>
          <w:rFonts w:ascii="Times New Roman" w:hAnsi="Times New Roman" w:cs="Times New Roman"/>
        </w:rPr>
        <w:t xml:space="preserve"> </w:t>
      </w:r>
      <w:r w:rsidR="00342262" w:rsidRPr="00F11EFB">
        <w:rPr>
          <w:rFonts w:ascii="Times New Roman" w:hAnsi="Times New Roman" w:cs="Times New Roman"/>
        </w:rPr>
        <w:t>of</w:t>
      </w:r>
      <w:r w:rsidR="00370E76" w:rsidRPr="00F11EFB">
        <w:rPr>
          <w:rFonts w:ascii="Times New Roman" w:hAnsi="Times New Roman" w:cs="Times New Roman"/>
        </w:rPr>
        <w:t xml:space="preserve"> </w:t>
      </w:r>
      <w:r w:rsidR="00342262" w:rsidRPr="00F11EFB">
        <w:rPr>
          <w:rFonts w:ascii="Times New Roman" w:hAnsi="Times New Roman" w:cs="Times New Roman"/>
        </w:rPr>
        <w:t>the</w:t>
      </w:r>
      <w:r w:rsidR="00370E76" w:rsidRPr="00F11EFB">
        <w:rPr>
          <w:rFonts w:ascii="Times New Roman" w:hAnsi="Times New Roman" w:cs="Times New Roman"/>
        </w:rPr>
        <w:t xml:space="preserve"> </w:t>
      </w:r>
      <w:r w:rsidR="00342262" w:rsidRPr="00F11EFB">
        <w:rPr>
          <w:rFonts w:ascii="Times New Roman" w:hAnsi="Times New Roman" w:cs="Times New Roman"/>
        </w:rPr>
        <w:t>matter</w:t>
      </w:r>
      <w:r w:rsidR="00370E76" w:rsidRPr="00F11EFB">
        <w:rPr>
          <w:rFonts w:ascii="Times New Roman" w:hAnsi="Times New Roman" w:cs="Times New Roman"/>
        </w:rPr>
        <w:t xml:space="preserve"> </w:t>
      </w:r>
      <w:r w:rsidR="00342262" w:rsidRPr="00F11EFB">
        <w:rPr>
          <w:rFonts w:ascii="Times New Roman" w:hAnsi="Times New Roman" w:cs="Times New Roman"/>
        </w:rPr>
        <w:t>is</w:t>
      </w:r>
      <w:r w:rsidR="00370E76" w:rsidRPr="00F11EFB">
        <w:rPr>
          <w:rFonts w:ascii="Times New Roman" w:hAnsi="Times New Roman" w:cs="Times New Roman"/>
        </w:rPr>
        <w:t xml:space="preserve"> </w:t>
      </w:r>
      <w:ins w:id="70" w:author="Author">
        <w:r w:rsidR="0042256A" w:rsidRPr="00F11EFB">
          <w:rPr>
            <w:rFonts w:ascii="Times New Roman" w:hAnsi="Times New Roman" w:cs="Times New Roman"/>
          </w:rPr>
          <w:t xml:space="preserve">that </w:t>
        </w:r>
      </w:ins>
      <w:r w:rsidR="00342262" w:rsidRPr="00F11EFB">
        <w:rPr>
          <w:rFonts w:ascii="Times New Roman" w:hAnsi="Times New Roman" w:cs="Times New Roman"/>
        </w:rPr>
        <w:t>you</w:t>
      </w:r>
      <w:r w:rsidR="00370E76" w:rsidRPr="00F11EFB">
        <w:rPr>
          <w:rFonts w:ascii="Times New Roman" w:hAnsi="Times New Roman" w:cs="Times New Roman"/>
        </w:rPr>
        <w:t xml:space="preserve"> </w:t>
      </w:r>
      <w:r w:rsidR="00342262" w:rsidRPr="00F11EFB">
        <w:rPr>
          <w:rFonts w:ascii="Times New Roman" w:hAnsi="Times New Roman" w:cs="Times New Roman"/>
        </w:rPr>
        <w:t>can</w:t>
      </w:r>
      <w:r w:rsidR="00370E76" w:rsidRPr="00F11EFB">
        <w:rPr>
          <w:rFonts w:ascii="Times New Roman" w:hAnsi="Times New Roman" w:cs="Times New Roman"/>
        </w:rPr>
        <w:t xml:space="preserve"> </w:t>
      </w:r>
      <w:r w:rsidR="00342262" w:rsidRPr="00F11EFB">
        <w:rPr>
          <w:rFonts w:ascii="Times New Roman" w:hAnsi="Times New Roman" w:cs="Times New Roman"/>
        </w:rPr>
        <w:t>work</w:t>
      </w:r>
      <w:r w:rsidR="00370E76" w:rsidRPr="00F11EFB">
        <w:rPr>
          <w:rFonts w:ascii="Times New Roman" w:hAnsi="Times New Roman" w:cs="Times New Roman"/>
        </w:rPr>
        <w:t xml:space="preserve"> </w:t>
      </w:r>
      <w:r w:rsidR="00342262" w:rsidRPr="00F11EFB">
        <w:rPr>
          <w:rFonts w:ascii="Times New Roman" w:hAnsi="Times New Roman" w:cs="Times New Roman"/>
        </w:rPr>
        <w:t>hard</w:t>
      </w:r>
      <w:r w:rsidR="00370E76" w:rsidRPr="00F11EFB">
        <w:rPr>
          <w:rFonts w:ascii="Times New Roman" w:hAnsi="Times New Roman" w:cs="Times New Roman"/>
        </w:rPr>
        <w:t xml:space="preserve"> </w:t>
      </w:r>
      <w:ins w:id="71" w:author="Author">
        <w:r w:rsidR="0042256A" w:rsidRPr="00F11EFB">
          <w:rPr>
            <w:rFonts w:ascii="Times New Roman" w:hAnsi="Times New Roman" w:cs="Times New Roman"/>
          </w:rPr>
          <w:t>for someone else or begin your own business in order</w:t>
        </w:r>
      </w:ins>
      <w:del w:id="72" w:author="Author">
        <w:r w:rsidRPr="00F11EFB" w:rsidDel="0042256A">
          <w:rPr>
            <w:rFonts w:ascii="Times New Roman" w:hAnsi="Times New Roman" w:cs="Times New Roman"/>
          </w:rPr>
          <w:delText>on</w:delText>
        </w:r>
        <w:r w:rsidR="00370E76" w:rsidRPr="00F11EFB" w:rsidDel="0042256A">
          <w:rPr>
            <w:rFonts w:ascii="Times New Roman" w:hAnsi="Times New Roman" w:cs="Times New Roman"/>
          </w:rPr>
          <w:delText xml:space="preserve"> </w:delText>
        </w:r>
        <w:r w:rsidRPr="00F11EFB" w:rsidDel="0042256A">
          <w:rPr>
            <w:rFonts w:ascii="Times New Roman" w:hAnsi="Times New Roman" w:cs="Times New Roman"/>
          </w:rPr>
          <w:delText>a</w:delText>
        </w:r>
        <w:r w:rsidR="00370E76" w:rsidRPr="00F11EFB" w:rsidDel="0042256A">
          <w:rPr>
            <w:rFonts w:ascii="Times New Roman" w:hAnsi="Times New Roman" w:cs="Times New Roman"/>
          </w:rPr>
          <w:delText xml:space="preserve"> </w:delText>
        </w:r>
        <w:r w:rsidRPr="00F11EFB" w:rsidDel="0042256A">
          <w:rPr>
            <w:rFonts w:ascii="Times New Roman" w:hAnsi="Times New Roman" w:cs="Times New Roman"/>
          </w:rPr>
          <w:delText>work</w:delText>
        </w:r>
        <w:r w:rsidR="00370E76" w:rsidRPr="00F11EFB" w:rsidDel="0042256A">
          <w:rPr>
            <w:rFonts w:ascii="Times New Roman" w:hAnsi="Times New Roman" w:cs="Times New Roman"/>
          </w:rPr>
          <w:delText xml:space="preserve"> </w:delText>
        </w:r>
        <w:r w:rsidRPr="00F11EFB" w:rsidDel="0042256A">
          <w:rPr>
            <w:rFonts w:ascii="Times New Roman" w:hAnsi="Times New Roman" w:cs="Times New Roman"/>
          </w:rPr>
          <w:delText>at</w:delText>
        </w:r>
        <w:r w:rsidR="00370E76" w:rsidRPr="00F11EFB" w:rsidDel="0042256A">
          <w:rPr>
            <w:rFonts w:ascii="Times New Roman" w:hAnsi="Times New Roman" w:cs="Times New Roman"/>
          </w:rPr>
          <w:delText xml:space="preserve"> </w:delText>
        </w:r>
        <w:r w:rsidRPr="00F11EFB" w:rsidDel="0042256A">
          <w:rPr>
            <w:rFonts w:ascii="Times New Roman" w:hAnsi="Times New Roman" w:cs="Times New Roman"/>
          </w:rPr>
          <w:delText>home</w:delText>
        </w:r>
        <w:r w:rsidR="00370E76" w:rsidRPr="00F11EFB" w:rsidDel="0042256A">
          <w:rPr>
            <w:rFonts w:ascii="Times New Roman" w:hAnsi="Times New Roman" w:cs="Times New Roman"/>
          </w:rPr>
          <w:delText xml:space="preserve"> </w:delText>
        </w:r>
        <w:r w:rsidRPr="00F11EFB" w:rsidDel="0042256A">
          <w:rPr>
            <w:rFonts w:ascii="Times New Roman" w:hAnsi="Times New Roman" w:cs="Times New Roman"/>
          </w:rPr>
          <w:delText>business</w:delText>
        </w:r>
        <w:r w:rsidR="00370E76" w:rsidRPr="00F11EFB" w:rsidDel="0042256A">
          <w:rPr>
            <w:rFonts w:ascii="Times New Roman" w:hAnsi="Times New Roman" w:cs="Times New Roman"/>
          </w:rPr>
          <w:delText xml:space="preserve"> </w:delText>
        </w:r>
        <w:r w:rsidRPr="00F11EFB" w:rsidDel="0042256A">
          <w:rPr>
            <w:rFonts w:ascii="Times New Roman" w:hAnsi="Times New Roman" w:cs="Times New Roman"/>
          </w:rPr>
          <w:delText>or</w:delText>
        </w:r>
        <w:r w:rsidR="00370E76" w:rsidRPr="00F11EFB" w:rsidDel="0042256A">
          <w:rPr>
            <w:rFonts w:ascii="Times New Roman" w:hAnsi="Times New Roman" w:cs="Times New Roman"/>
          </w:rPr>
          <w:delText xml:space="preserve"> </w:delText>
        </w:r>
        <w:r w:rsidRPr="00F11EFB" w:rsidDel="0042256A">
          <w:rPr>
            <w:rFonts w:ascii="Times New Roman" w:hAnsi="Times New Roman" w:cs="Times New Roman"/>
          </w:rPr>
          <w:delText>a</w:delText>
        </w:r>
        <w:r w:rsidR="00370E76" w:rsidRPr="00F11EFB" w:rsidDel="0042256A">
          <w:rPr>
            <w:rFonts w:ascii="Times New Roman" w:hAnsi="Times New Roman" w:cs="Times New Roman"/>
          </w:rPr>
          <w:delText xml:space="preserve"> </w:delText>
        </w:r>
        <w:r w:rsidRPr="00F11EFB" w:rsidDel="0042256A">
          <w:rPr>
            <w:rFonts w:ascii="Times New Roman" w:hAnsi="Times New Roman" w:cs="Times New Roman"/>
          </w:rPr>
          <w:delText>regular</w:delText>
        </w:r>
        <w:r w:rsidR="00370E76" w:rsidRPr="00F11EFB" w:rsidDel="0042256A">
          <w:rPr>
            <w:rFonts w:ascii="Times New Roman" w:hAnsi="Times New Roman" w:cs="Times New Roman"/>
          </w:rPr>
          <w:delText xml:space="preserve"> </w:delText>
        </w:r>
        <w:r w:rsidRPr="00F11EFB" w:rsidDel="0042256A">
          <w:rPr>
            <w:rFonts w:ascii="Times New Roman" w:hAnsi="Times New Roman" w:cs="Times New Roman"/>
          </w:rPr>
          <w:delText>business</w:delText>
        </w:r>
      </w:del>
      <w:r w:rsidR="00370E76" w:rsidRPr="00F11EFB">
        <w:rPr>
          <w:rFonts w:ascii="Times New Roman" w:hAnsi="Times New Roman" w:cs="Times New Roman"/>
        </w:rPr>
        <w:t xml:space="preserve"> </w:t>
      </w:r>
      <w:r w:rsidR="00342262" w:rsidRPr="00F11EFB">
        <w:rPr>
          <w:rFonts w:ascii="Times New Roman" w:hAnsi="Times New Roman" w:cs="Times New Roman"/>
        </w:rPr>
        <w:t>to</w:t>
      </w:r>
      <w:r w:rsidR="00370E76" w:rsidRPr="00F11EFB">
        <w:rPr>
          <w:rFonts w:ascii="Times New Roman" w:hAnsi="Times New Roman" w:cs="Times New Roman"/>
        </w:rPr>
        <w:t xml:space="preserve"> </w:t>
      </w:r>
      <w:r w:rsidR="00342262" w:rsidRPr="00F11EFB">
        <w:rPr>
          <w:rFonts w:ascii="Times New Roman" w:hAnsi="Times New Roman" w:cs="Times New Roman"/>
        </w:rPr>
        <w:t>achieve</w:t>
      </w:r>
      <w:r w:rsidR="00370E76" w:rsidRPr="00F11EFB">
        <w:rPr>
          <w:rFonts w:ascii="Times New Roman" w:hAnsi="Times New Roman" w:cs="Times New Roman"/>
        </w:rPr>
        <w:t xml:space="preserve"> </w:t>
      </w:r>
      <w:r w:rsidR="00342262" w:rsidRPr="00F11EFB">
        <w:rPr>
          <w:rFonts w:ascii="Times New Roman" w:hAnsi="Times New Roman" w:cs="Times New Roman"/>
        </w:rPr>
        <w:t>the</w:t>
      </w:r>
      <w:r w:rsidR="00370E76" w:rsidRPr="00F11EFB">
        <w:rPr>
          <w:rFonts w:ascii="Times New Roman" w:hAnsi="Times New Roman" w:cs="Times New Roman"/>
        </w:rPr>
        <w:t xml:space="preserve"> </w:t>
      </w:r>
      <w:r w:rsidR="00342262" w:rsidRPr="00F11EFB">
        <w:rPr>
          <w:rFonts w:ascii="Times New Roman" w:hAnsi="Times New Roman" w:cs="Times New Roman"/>
        </w:rPr>
        <w:t>American</w:t>
      </w:r>
      <w:r w:rsidR="00370E76" w:rsidRPr="00F11EFB">
        <w:rPr>
          <w:rFonts w:ascii="Times New Roman" w:hAnsi="Times New Roman" w:cs="Times New Roman"/>
        </w:rPr>
        <w:t xml:space="preserve"> </w:t>
      </w:r>
      <w:r w:rsidR="00D170C2" w:rsidRPr="00F11EFB">
        <w:rPr>
          <w:rFonts w:ascii="Times New Roman" w:hAnsi="Times New Roman" w:cs="Times New Roman"/>
        </w:rPr>
        <w:t>d</w:t>
      </w:r>
      <w:r w:rsidR="00342262" w:rsidRPr="00F11EFB">
        <w:rPr>
          <w:rFonts w:ascii="Times New Roman" w:hAnsi="Times New Roman" w:cs="Times New Roman"/>
        </w:rPr>
        <w:t>ream</w:t>
      </w:r>
      <w:del w:id="73" w:author="Author">
        <w:r w:rsidR="00370E76" w:rsidRPr="00F11EFB" w:rsidDel="0042256A">
          <w:rPr>
            <w:rFonts w:ascii="Times New Roman" w:hAnsi="Times New Roman" w:cs="Times New Roman"/>
          </w:rPr>
          <w:delText xml:space="preserve"> </w:delText>
        </w:r>
        <w:r w:rsidRPr="00F11EFB" w:rsidDel="0042256A">
          <w:rPr>
            <w:rFonts w:ascii="Times New Roman" w:hAnsi="Times New Roman" w:cs="Times New Roman"/>
          </w:rPr>
          <w:delText>that</w:delText>
        </w:r>
        <w:r w:rsidR="00370E76" w:rsidRPr="00F11EFB" w:rsidDel="0042256A">
          <w:rPr>
            <w:rFonts w:ascii="Times New Roman" w:hAnsi="Times New Roman" w:cs="Times New Roman"/>
          </w:rPr>
          <w:delText xml:space="preserve"> </w:delText>
        </w:r>
        <w:r w:rsidRPr="00F11EFB" w:rsidDel="0042256A">
          <w:rPr>
            <w:rFonts w:ascii="Times New Roman" w:hAnsi="Times New Roman" w:cs="Times New Roman"/>
          </w:rPr>
          <w:delText>is</w:delText>
        </w:r>
        <w:r w:rsidR="00370E76" w:rsidRPr="00F11EFB" w:rsidDel="0042256A">
          <w:rPr>
            <w:rFonts w:ascii="Times New Roman" w:hAnsi="Times New Roman" w:cs="Times New Roman"/>
          </w:rPr>
          <w:delText xml:space="preserve"> </w:delText>
        </w:r>
        <w:r w:rsidRPr="00F11EFB" w:rsidDel="0042256A">
          <w:rPr>
            <w:rFonts w:ascii="Times New Roman" w:hAnsi="Times New Roman" w:cs="Times New Roman"/>
          </w:rPr>
          <w:delText>the</w:delText>
        </w:r>
        <w:r w:rsidR="00370E76" w:rsidRPr="00F11EFB" w:rsidDel="0042256A">
          <w:rPr>
            <w:rFonts w:ascii="Times New Roman" w:hAnsi="Times New Roman" w:cs="Times New Roman"/>
          </w:rPr>
          <w:delText xml:space="preserve"> </w:delText>
        </w:r>
        <w:r w:rsidR="00E21B08" w:rsidRPr="00F11EFB" w:rsidDel="0042256A">
          <w:rPr>
            <w:rFonts w:ascii="Times New Roman" w:hAnsi="Times New Roman" w:cs="Times New Roman"/>
          </w:rPr>
          <w:delText>truth</w:delText>
        </w:r>
      </w:del>
      <w:r w:rsidR="00E21B08" w:rsidRPr="00F11EFB">
        <w:rPr>
          <w:rFonts w:ascii="Times New Roman" w:hAnsi="Times New Roman" w:cs="Times New Roman"/>
        </w:rPr>
        <w:t>.</w:t>
      </w:r>
      <w:del w:id="74" w:author="Author">
        <w:r w:rsidR="00370E76" w:rsidRPr="00F11EFB" w:rsidDel="0042256A">
          <w:rPr>
            <w:rFonts w:ascii="Times New Roman" w:hAnsi="Times New Roman" w:cs="Times New Roman"/>
          </w:rPr>
          <w:delText xml:space="preserve"> </w:delText>
        </w:r>
      </w:del>
    </w:p>
    <w:p w14:paraId="20541A86" w14:textId="4B97C10A" w:rsidR="00851565" w:rsidRPr="00F11EFB" w:rsidDel="00676791" w:rsidRDefault="008B18AD" w:rsidP="00107109">
      <w:pPr>
        <w:ind w:right="4"/>
        <w:contextualSpacing/>
        <w:rPr>
          <w:del w:id="75" w:author="Author"/>
          <w:rFonts w:ascii="Times New Roman" w:hAnsi="Times New Roman" w:cs="Times New Roman"/>
        </w:rPr>
      </w:pP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will</w:t>
      </w:r>
      <w:r w:rsidR="00370E76" w:rsidRPr="00F11EFB">
        <w:rPr>
          <w:rFonts w:ascii="Times New Roman" w:hAnsi="Times New Roman" w:cs="Times New Roman"/>
        </w:rPr>
        <w:t xml:space="preserve"> </w:t>
      </w:r>
      <w:r w:rsidRPr="00F11EFB">
        <w:rPr>
          <w:rFonts w:ascii="Times New Roman" w:hAnsi="Times New Roman" w:cs="Times New Roman"/>
        </w:rPr>
        <w:t>need</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save</w:t>
      </w:r>
      <w:r w:rsidR="00370E76" w:rsidRPr="00F11EFB">
        <w:rPr>
          <w:rFonts w:ascii="Times New Roman" w:hAnsi="Times New Roman" w:cs="Times New Roman"/>
        </w:rPr>
        <w:t xml:space="preserve"> </w:t>
      </w:r>
      <w:r w:rsidRPr="00F11EFB">
        <w:rPr>
          <w:rFonts w:ascii="Times New Roman" w:hAnsi="Times New Roman" w:cs="Times New Roman"/>
        </w:rPr>
        <w:t>some</w:t>
      </w:r>
      <w:r w:rsidR="00370E76" w:rsidRPr="00F11EFB">
        <w:rPr>
          <w:rFonts w:ascii="Times New Roman" w:hAnsi="Times New Roman" w:cs="Times New Roman"/>
        </w:rPr>
        <w:t xml:space="preserve"> </w:t>
      </w:r>
      <w:r w:rsidR="000007D0" w:rsidRPr="00F11EFB">
        <w:rPr>
          <w:rFonts w:ascii="Times New Roman" w:hAnsi="Times New Roman" w:cs="Times New Roman"/>
        </w:rPr>
        <w:t>money</w:t>
      </w:r>
      <w:r w:rsidR="00370E76" w:rsidRPr="00F11EFB">
        <w:rPr>
          <w:rFonts w:ascii="Times New Roman" w:hAnsi="Times New Roman" w:cs="Times New Roman"/>
        </w:rPr>
        <w:t xml:space="preserve"> </w:t>
      </w:r>
      <w:r w:rsidR="000007D0" w:rsidRPr="00F11EFB">
        <w:rPr>
          <w:rFonts w:ascii="Times New Roman" w:hAnsi="Times New Roman" w:cs="Times New Roman"/>
        </w:rPr>
        <w:t>in</w:t>
      </w:r>
      <w:r w:rsidR="00370E76" w:rsidRPr="00F11EFB">
        <w:rPr>
          <w:rFonts w:ascii="Times New Roman" w:hAnsi="Times New Roman" w:cs="Times New Roman"/>
        </w:rPr>
        <w:t xml:space="preserve"> </w:t>
      </w:r>
      <w:r w:rsidR="000007D0" w:rsidRPr="00F11EFB">
        <w:rPr>
          <w:rFonts w:ascii="Times New Roman" w:hAnsi="Times New Roman" w:cs="Times New Roman"/>
        </w:rPr>
        <w:t>the</w:t>
      </w:r>
      <w:r w:rsidR="00370E76" w:rsidRPr="00F11EFB">
        <w:rPr>
          <w:rFonts w:ascii="Times New Roman" w:hAnsi="Times New Roman" w:cs="Times New Roman"/>
        </w:rPr>
        <w:t xml:space="preserve"> </w:t>
      </w:r>
      <w:r w:rsidR="000007D0" w:rsidRPr="00F11EFB">
        <w:rPr>
          <w:rFonts w:ascii="Times New Roman" w:hAnsi="Times New Roman" w:cs="Times New Roman"/>
        </w:rPr>
        <w:t>bank</w:t>
      </w:r>
      <w:r w:rsidR="00370E76" w:rsidRPr="00F11EFB">
        <w:rPr>
          <w:rFonts w:ascii="Times New Roman" w:hAnsi="Times New Roman" w:cs="Times New Roman"/>
        </w:rPr>
        <w:t xml:space="preserve"> </w:t>
      </w:r>
      <w:r w:rsidR="000007D0" w:rsidRPr="00F11EFB">
        <w:rPr>
          <w:rFonts w:ascii="Times New Roman" w:hAnsi="Times New Roman" w:cs="Times New Roman"/>
        </w:rPr>
        <w:t>that</w:t>
      </w:r>
      <w:r w:rsidR="00370E76" w:rsidRPr="00F11EFB">
        <w:rPr>
          <w:rFonts w:ascii="Times New Roman" w:hAnsi="Times New Roman" w:cs="Times New Roman"/>
        </w:rPr>
        <w:t xml:space="preserve"> </w:t>
      </w:r>
      <w:r w:rsidR="000007D0" w:rsidRPr="00F11EFB">
        <w:rPr>
          <w:rFonts w:ascii="Times New Roman" w:hAnsi="Times New Roman" w:cs="Times New Roman"/>
        </w:rPr>
        <w:t>will</w:t>
      </w:r>
      <w:r w:rsidR="00370E76" w:rsidRPr="00F11EFB">
        <w:rPr>
          <w:rFonts w:ascii="Times New Roman" w:hAnsi="Times New Roman" w:cs="Times New Roman"/>
        </w:rPr>
        <w:t xml:space="preserve"> </w:t>
      </w:r>
      <w:r w:rsidR="000007D0" w:rsidRPr="00F11EFB">
        <w:rPr>
          <w:rFonts w:ascii="Times New Roman" w:hAnsi="Times New Roman" w:cs="Times New Roman"/>
        </w:rPr>
        <w:t>accumulate</w:t>
      </w:r>
      <w:r w:rsidR="00370E76" w:rsidRPr="00F11EFB">
        <w:rPr>
          <w:rFonts w:ascii="Times New Roman" w:hAnsi="Times New Roman" w:cs="Times New Roman"/>
        </w:rPr>
        <w:t xml:space="preserve"> </w:t>
      </w:r>
      <w:r w:rsidR="000007D0" w:rsidRPr="00F11EFB">
        <w:rPr>
          <w:rFonts w:ascii="Times New Roman" w:hAnsi="Times New Roman" w:cs="Times New Roman"/>
        </w:rPr>
        <w:t>and</w:t>
      </w:r>
      <w:r w:rsidR="00370E76" w:rsidRPr="00F11EFB">
        <w:rPr>
          <w:rFonts w:ascii="Times New Roman" w:hAnsi="Times New Roman" w:cs="Times New Roman"/>
        </w:rPr>
        <w:t xml:space="preserve"> </w:t>
      </w:r>
      <w:r w:rsidR="000007D0" w:rsidRPr="00F11EFB">
        <w:rPr>
          <w:rFonts w:ascii="Times New Roman" w:hAnsi="Times New Roman" w:cs="Times New Roman"/>
        </w:rPr>
        <w:t>accrue</w:t>
      </w:r>
      <w:r w:rsidR="00370E76" w:rsidRPr="00F11EFB">
        <w:rPr>
          <w:rFonts w:ascii="Times New Roman" w:hAnsi="Times New Roman" w:cs="Times New Roman"/>
        </w:rPr>
        <w:t xml:space="preserve"> </w:t>
      </w:r>
      <w:r w:rsidRPr="00F11EFB">
        <w:rPr>
          <w:rFonts w:ascii="Times New Roman" w:hAnsi="Times New Roman" w:cs="Times New Roman"/>
        </w:rPr>
        <w:t>interest</w:t>
      </w:r>
      <w:r w:rsidR="00370E76" w:rsidRPr="00F11EFB">
        <w:rPr>
          <w:rFonts w:ascii="Times New Roman" w:hAnsi="Times New Roman" w:cs="Times New Roman"/>
        </w:rPr>
        <w:t xml:space="preserve"> </w:t>
      </w:r>
      <w:r w:rsidR="000007D0" w:rsidRPr="00F11EFB">
        <w:rPr>
          <w:rFonts w:ascii="Times New Roman" w:hAnsi="Times New Roman" w:cs="Times New Roman"/>
        </w:rPr>
        <w:t>within</w:t>
      </w:r>
      <w:r w:rsidR="00370E76" w:rsidRPr="00F11EFB">
        <w:rPr>
          <w:rFonts w:ascii="Times New Roman" w:hAnsi="Times New Roman" w:cs="Times New Roman"/>
        </w:rPr>
        <w:t xml:space="preserve"> </w:t>
      </w:r>
      <w:r w:rsidR="000007D0" w:rsidRPr="00F11EFB">
        <w:rPr>
          <w:rFonts w:ascii="Times New Roman" w:hAnsi="Times New Roman" w:cs="Times New Roman"/>
        </w:rPr>
        <w:t>your</w:t>
      </w:r>
      <w:r w:rsidR="00370E76" w:rsidRPr="00F11EFB">
        <w:rPr>
          <w:rFonts w:ascii="Times New Roman" w:hAnsi="Times New Roman" w:cs="Times New Roman"/>
        </w:rPr>
        <w:t xml:space="preserve"> </w:t>
      </w:r>
      <w:r w:rsidR="000007D0" w:rsidRPr="00F11EFB">
        <w:rPr>
          <w:rFonts w:ascii="Times New Roman" w:hAnsi="Times New Roman" w:cs="Times New Roman"/>
        </w:rPr>
        <w:t>banking</w:t>
      </w:r>
      <w:r w:rsidR="00370E76" w:rsidRPr="00F11EFB">
        <w:rPr>
          <w:rFonts w:ascii="Times New Roman" w:hAnsi="Times New Roman" w:cs="Times New Roman"/>
        </w:rPr>
        <w:t xml:space="preserve"> </w:t>
      </w:r>
      <w:r w:rsidR="000007D0" w:rsidRPr="00F11EFB">
        <w:rPr>
          <w:rFonts w:ascii="Times New Roman" w:hAnsi="Times New Roman" w:cs="Times New Roman"/>
        </w:rPr>
        <w:t>account.</w:t>
      </w:r>
      <w:r w:rsidR="00370E76" w:rsidRPr="00F11EFB">
        <w:rPr>
          <w:rFonts w:ascii="Times New Roman" w:hAnsi="Times New Roman" w:cs="Times New Roman"/>
        </w:rPr>
        <w:t xml:space="preserve"> </w:t>
      </w:r>
      <w:r w:rsidR="00C055B6" w:rsidRPr="00F11EFB">
        <w:rPr>
          <w:rFonts w:ascii="Times New Roman" w:hAnsi="Times New Roman" w:cs="Times New Roman"/>
        </w:rPr>
        <w:t>That</w:t>
      </w:r>
      <w:r w:rsidR="00370E76" w:rsidRPr="00F11EFB">
        <w:rPr>
          <w:rFonts w:ascii="Times New Roman" w:hAnsi="Times New Roman" w:cs="Times New Roman"/>
        </w:rPr>
        <w:t xml:space="preserve"> </w:t>
      </w:r>
      <w:r w:rsidR="00C055B6" w:rsidRPr="00F11EFB">
        <w:rPr>
          <w:rFonts w:ascii="Times New Roman" w:hAnsi="Times New Roman" w:cs="Times New Roman"/>
        </w:rPr>
        <w:t>is</w:t>
      </w:r>
      <w:r w:rsidR="00370E76" w:rsidRPr="00F11EFB">
        <w:rPr>
          <w:rFonts w:ascii="Times New Roman" w:hAnsi="Times New Roman" w:cs="Times New Roman"/>
        </w:rPr>
        <w:t xml:space="preserve"> </w:t>
      </w:r>
      <w:r w:rsidR="00C055B6" w:rsidRPr="00F11EFB">
        <w:rPr>
          <w:rFonts w:ascii="Times New Roman" w:hAnsi="Times New Roman" w:cs="Times New Roman"/>
        </w:rPr>
        <w:t>the</w:t>
      </w:r>
      <w:r w:rsidR="00370E76" w:rsidRPr="00F11EFB">
        <w:rPr>
          <w:rFonts w:ascii="Times New Roman" w:hAnsi="Times New Roman" w:cs="Times New Roman"/>
        </w:rPr>
        <w:t xml:space="preserve"> </w:t>
      </w:r>
      <w:r w:rsidR="00C055B6" w:rsidRPr="00F11EFB">
        <w:rPr>
          <w:rFonts w:ascii="Times New Roman" w:hAnsi="Times New Roman" w:cs="Times New Roman"/>
        </w:rPr>
        <w:t>real</w:t>
      </w:r>
      <w:r w:rsidR="00370E76" w:rsidRPr="00F11EFB">
        <w:rPr>
          <w:rFonts w:ascii="Times New Roman" w:hAnsi="Times New Roman" w:cs="Times New Roman"/>
        </w:rPr>
        <w:t xml:space="preserve"> </w:t>
      </w:r>
      <w:r w:rsidR="00C055B6" w:rsidRPr="00F11EFB">
        <w:rPr>
          <w:rFonts w:ascii="Times New Roman" w:hAnsi="Times New Roman" w:cs="Times New Roman"/>
        </w:rPr>
        <w:t>world</w:t>
      </w:r>
      <w:r w:rsidR="000007D0" w:rsidRPr="00F11EFB">
        <w:rPr>
          <w:rFonts w:ascii="Times New Roman" w:hAnsi="Times New Roman" w:cs="Times New Roman"/>
        </w:rPr>
        <w:t>!</w:t>
      </w:r>
      <w:r w:rsidR="00370E76" w:rsidRPr="00F11EFB">
        <w:rPr>
          <w:rFonts w:ascii="Times New Roman" w:hAnsi="Times New Roman" w:cs="Times New Roman"/>
        </w:rPr>
        <w:t xml:space="preserve"> </w:t>
      </w:r>
      <w:r w:rsidR="000007D0" w:rsidRPr="00F11EFB">
        <w:rPr>
          <w:rFonts w:ascii="Times New Roman" w:hAnsi="Times New Roman" w:cs="Times New Roman"/>
        </w:rPr>
        <w:t>T</w:t>
      </w:r>
      <w:r w:rsidR="001300C7" w:rsidRPr="00F11EFB">
        <w:rPr>
          <w:rFonts w:ascii="Times New Roman" w:hAnsi="Times New Roman" w:cs="Times New Roman"/>
        </w:rPr>
        <w:t>hat</w:t>
      </w:r>
      <w:r w:rsidR="00370E76" w:rsidRPr="00F11EFB">
        <w:rPr>
          <w:rFonts w:ascii="Times New Roman" w:hAnsi="Times New Roman" w:cs="Times New Roman"/>
        </w:rPr>
        <w:t xml:space="preserve"> </w:t>
      </w:r>
      <w:r w:rsidR="001300C7" w:rsidRPr="00F11EFB">
        <w:rPr>
          <w:rFonts w:ascii="Times New Roman" w:hAnsi="Times New Roman" w:cs="Times New Roman"/>
        </w:rPr>
        <w:t>is</w:t>
      </w:r>
      <w:r w:rsidR="00370E76" w:rsidRPr="00F11EFB">
        <w:rPr>
          <w:rFonts w:ascii="Times New Roman" w:hAnsi="Times New Roman" w:cs="Times New Roman"/>
        </w:rPr>
        <w:t xml:space="preserve"> </w:t>
      </w:r>
      <w:r w:rsidR="001300C7" w:rsidRPr="00F11EFB">
        <w:rPr>
          <w:rFonts w:ascii="Times New Roman" w:hAnsi="Times New Roman" w:cs="Times New Roman"/>
        </w:rPr>
        <w:t>the</w:t>
      </w:r>
      <w:r w:rsidR="00370E76" w:rsidRPr="00F11EFB">
        <w:rPr>
          <w:rFonts w:ascii="Times New Roman" w:hAnsi="Times New Roman" w:cs="Times New Roman"/>
        </w:rPr>
        <w:t xml:space="preserve"> </w:t>
      </w:r>
      <w:r w:rsidR="001300C7" w:rsidRPr="00F11EFB">
        <w:rPr>
          <w:rFonts w:ascii="Times New Roman" w:hAnsi="Times New Roman" w:cs="Times New Roman"/>
        </w:rPr>
        <w:t>truth!</w:t>
      </w:r>
      <w:r w:rsidR="00370E76" w:rsidRPr="00F11EFB">
        <w:rPr>
          <w:rFonts w:ascii="Times New Roman" w:hAnsi="Times New Roman" w:cs="Times New Roman"/>
        </w:rPr>
        <w:t xml:space="preserve"> </w:t>
      </w:r>
      <w:r w:rsidR="000007D0" w:rsidRPr="00F11EFB">
        <w:rPr>
          <w:rFonts w:ascii="Times New Roman" w:hAnsi="Times New Roman" w:cs="Times New Roman"/>
        </w:rPr>
        <w:t>A</w:t>
      </w:r>
      <w:r w:rsidR="00C055B6" w:rsidRPr="00F11EFB">
        <w:rPr>
          <w:rFonts w:ascii="Times New Roman" w:hAnsi="Times New Roman" w:cs="Times New Roman"/>
        </w:rPr>
        <w:t>verage</w:t>
      </w:r>
      <w:r w:rsidR="00370E76" w:rsidRPr="00F11EFB">
        <w:rPr>
          <w:rFonts w:ascii="Times New Roman" w:hAnsi="Times New Roman" w:cs="Times New Roman"/>
        </w:rPr>
        <w:t xml:space="preserve"> </w:t>
      </w:r>
      <w:r w:rsidR="00C055B6" w:rsidRPr="00F11EFB">
        <w:rPr>
          <w:rFonts w:ascii="Times New Roman" w:hAnsi="Times New Roman" w:cs="Times New Roman"/>
        </w:rPr>
        <w:t>people</w:t>
      </w:r>
      <w:del w:id="76" w:author="Author">
        <w:r w:rsidR="003A5434" w:rsidRPr="00F11EFB" w:rsidDel="0042256A">
          <w:rPr>
            <w:rFonts w:ascii="Times New Roman" w:hAnsi="Times New Roman" w:cs="Times New Roman"/>
          </w:rPr>
          <w:delText>,</w:delText>
        </w:r>
        <w:r w:rsidR="00370E76" w:rsidRPr="00F11EFB" w:rsidDel="0042256A">
          <w:rPr>
            <w:rFonts w:ascii="Times New Roman" w:hAnsi="Times New Roman" w:cs="Times New Roman"/>
          </w:rPr>
          <w:delText xml:space="preserve"> </w:delText>
        </w:r>
        <w:r w:rsidR="000007D0" w:rsidRPr="00F11EFB" w:rsidDel="0042256A">
          <w:rPr>
            <w:rFonts w:ascii="Times New Roman" w:hAnsi="Times New Roman" w:cs="Times New Roman"/>
          </w:rPr>
          <w:delText>on</w:delText>
        </w:r>
        <w:r w:rsidR="00370E76" w:rsidRPr="00F11EFB" w:rsidDel="0042256A">
          <w:rPr>
            <w:rFonts w:ascii="Times New Roman" w:hAnsi="Times New Roman" w:cs="Times New Roman"/>
          </w:rPr>
          <w:delText xml:space="preserve"> </w:delText>
        </w:r>
        <w:r w:rsidR="000007D0" w:rsidRPr="00F11EFB" w:rsidDel="0042256A">
          <w:rPr>
            <w:rFonts w:ascii="Times New Roman" w:hAnsi="Times New Roman" w:cs="Times New Roman"/>
          </w:rPr>
          <w:delText>the</w:delText>
        </w:r>
        <w:r w:rsidR="00370E76" w:rsidRPr="00F11EFB" w:rsidDel="0042256A">
          <w:rPr>
            <w:rFonts w:ascii="Times New Roman" w:hAnsi="Times New Roman" w:cs="Times New Roman"/>
          </w:rPr>
          <w:delText xml:space="preserve"> </w:delText>
        </w:r>
        <w:r w:rsidR="000007D0" w:rsidRPr="00F11EFB" w:rsidDel="0042256A">
          <w:rPr>
            <w:rFonts w:ascii="Times New Roman" w:hAnsi="Times New Roman" w:cs="Times New Roman"/>
          </w:rPr>
          <w:delText>other</w:delText>
        </w:r>
        <w:r w:rsidR="00370E76" w:rsidRPr="00F11EFB" w:rsidDel="0042256A">
          <w:rPr>
            <w:rFonts w:ascii="Times New Roman" w:hAnsi="Times New Roman" w:cs="Times New Roman"/>
          </w:rPr>
          <w:delText xml:space="preserve"> </w:delText>
        </w:r>
        <w:r w:rsidR="000007D0" w:rsidRPr="00F11EFB" w:rsidDel="0042256A">
          <w:rPr>
            <w:rFonts w:ascii="Times New Roman" w:hAnsi="Times New Roman" w:cs="Times New Roman"/>
          </w:rPr>
          <w:delText>hand</w:delText>
        </w:r>
        <w:r w:rsidR="003A5434" w:rsidRPr="00F11EFB" w:rsidDel="0042256A">
          <w:rPr>
            <w:rFonts w:ascii="Times New Roman" w:hAnsi="Times New Roman" w:cs="Times New Roman"/>
          </w:rPr>
          <w:delText>,</w:delText>
        </w:r>
        <w:r w:rsidR="00370E76" w:rsidRPr="00F11EFB" w:rsidDel="0042256A">
          <w:rPr>
            <w:rFonts w:ascii="Times New Roman" w:hAnsi="Times New Roman" w:cs="Times New Roman"/>
          </w:rPr>
          <w:delText xml:space="preserve"> </w:delText>
        </w:r>
        <w:r w:rsidR="004B3374" w:rsidRPr="00F11EFB" w:rsidDel="0042256A">
          <w:rPr>
            <w:rFonts w:ascii="Times New Roman" w:hAnsi="Times New Roman" w:cs="Times New Roman"/>
          </w:rPr>
          <w:delText>only</w:delText>
        </w:r>
      </w:del>
      <w:r w:rsidR="00370E76" w:rsidRPr="00F11EFB">
        <w:rPr>
          <w:rFonts w:ascii="Times New Roman" w:hAnsi="Times New Roman" w:cs="Times New Roman"/>
        </w:rPr>
        <w:t xml:space="preserve"> </w:t>
      </w:r>
      <w:r w:rsidR="004B3374" w:rsidRPr="00F11EFB">
        <w:rPr>
          <w:rFonts w:ascii="Times New Roman" w:hAnsi="Times New Roman" w:cs="Times New Roman"/>
        </w:rPr>
        <w:t>live</w:t>
      </w:r>
      <w:r w:rsidR="00370E76" w:rsidRPr="00F11EFB">
        <w:rPr>
          <w:rFonts w:ascii="Times New Roman" w:hAnsi="Times New Roman" w:cs="Times New Roman"/>
        </w:rPr>
        <w:t xml:space="preserve"> </w:t>
      </w:r>
      <w:r w:rsidR="00C055B6" w:rsidRPr="00F11EFB">
        <w:rPr>
          <w:rFonts w:ascii="Times New Roman" w:hAnsi="Times New Roman" w:cs="Times New Roman"/>
        </w:rPr>
        <w:t>paycheck</w:t>
      </w:r>
      <w:r w:rsidR="00370E76" w:rsidRPr="00F11EFB">
        <w:rPr>
          <w:rFonts w:ascii="Times New Roman" w:hAnsi="Times New Roman" w:cs="Times New Roman"/>
        </w:rPr>
        <w:t xml:space="preserve"> </w:t>
      </w:r>
      <w:r w:rsidR="00C055B6" w:rsidRPr="00F11EFB">
        <w:rPr>
          <w:rFonts w:ascii="Times New Roman" w:hAnsi="Times New Roman" w:cs="Times New Roman"/>
        </w:rPr>
        <w:t>to</w:t>
      </w:r>
      <w:r w:rsidR="00370E76" w:rsidRPr="00F11EFB">
        <w:rPr>
          <w:rFonts w:ascii="Times New Roman" w:hAnsi="Times New Roman" w:cs="Times New Roman"/>
        </w:rPr>
        <w:t xml:space="preserve"> </w:t>
      </w:r>
      <w:r w:rsidR="00C055B6" w:rsidRPr="00F11EFB">
        <w:rPr>
          <w:rFonts w:ascii="Times New Roman" w:hAnsi="Times New Roman" w:cs="Times New Roman"/>
        </w:rPr>
        <w:t>paycheck</w:t>
      </w:r>
      <w:r w:rsidR="00370E76" w:rsidRPr="00F11EFB">
        <w:rPr>
          <w:rFonts w:ascii="Times New Roman" w:hAnsi="Times New Roman" w:cs="Times New Roman"/>
        </w:rPr>
        <w:t xml:space="preserve"> </w:t>
      </w:r>
      <w:r w:rsidR="00C055B6" w:rsidRPr="00F11EFB">
        <w:rPr>
          <w:rFonts w:ascii="Times New Roman" w:hAnsi="Times New Roman" w:cs="Times New Roman"/>
        </w:rPr>
        <w:t>and</w:t>
      </w:r>
      <w:r w:rsidR="00370E76" w:rsidRPr="00F11EFB">
        <w:rPr>
          <w:rFonts w:ascii="Times New Roman" w:hAnsi="Times New Roman" w:cs="Times New Roman"/>
        </w:rPr>
        <w:t xml:space="preserve"> </w:t>
      </w:r>
      <w:ins w:id="77" w:author="Author">
        <w:r w:rsidR="0042256A" w:rsidRPr="00F11EFB">
          <w:rPr>
            <w:rFonts w:ascii="Times New Roman" w:hAnsi="Times New Roman" w:cs="Times New Roman"/>
          </w:rPr>
          <w:t>perhaps stay</w:t>
        </w:r>
      </w:ins>
      <w:del w:id="78" w:author="Author">
        <w:r w:rsidRPr="00F11EFB" w:rsidDel="0042256A">
          <w:rPr>
            <w:rFonts w:ascii="Times New Roman" w:hAnsi="Times New Roman" w:cs="Times New Roman"/>
          </w:rPr>
          <w:delText>are</w:delText>
        </w:r>
      </w:del>
      <w:r w:rsidR="00370E76" w:rsidRPr="00F11EFB">
        <w:rPr>
          <w:rFonts w:ascii="Times New Roman" w:hAnsi="Times New Roman" w:cs="Times New Roman"/>
        </w:rPr>
        <w:t xml:space="preserve"> </w:t>
      </w:r>
      <w:r w:rsidR="00D170C2" w:rsidRPr="00F11EFB">
        <w:rPr>
          <w:rFonts w:ascii="Times New Roman" w:hAnsi="Times New Roman" w:cs="Times New Roman"/>
        </w:rPr>
        <w:t>on</w:t>
      </w:r>
      <w:r w:rsidR="00370E76" w:rsidRPr="00F11EFB">
        <w:rPr>
          <w:rFonts w:ascii="Times New Roman" w:hAnsi="Times New Roman" w:cs="Times New Roman"/>
        </w:rPr>
        <w:t xml:space="preserve"> </w:t>
      </w:r>
      <w:r w:rsidR="00D170C2" w:rsidRPr="00F11EFB">
        <w:rPr>
          <w:rFonts w:ascii="Times New Roman" w:hAnsi="Times New Roman" w:cs="Times New Roman"/>
        </w:rPr>
        <w:t>someone’s</w:t>
      </w:r>
      <w:r w:rsidR="00370E76" w:rsidRPr="00F11EFB">
        <w:rPr>
          <w:rFonts w:ascii="Times New Roman" w:hAnsi="Times New Roman" w:cs="Times New Roman"/>
        </w:rPr>
        <w:t xml:space="preserve"> </w:t>
      </w:r>
      <w:r w:rsidR="00D170C2" w:rsidRPr="00F11EFB">
        <w:rPr>
          <w:rFonts w:ascii="Times New Roman" w:hAnsi="Times New Roman" w:cs="Times New Roman"/>
        </w:rPr>
        <w:t>co</w:t>
      </w:r>
      <w:ins w:id="79" w:author="Author">
        <w:r w:rsidR="0042256A" w:rsidRPr="00F11EFB">
          <w:rPr>
            <w:rFonts w:ascii="Times New Roman" w:hAnsi="Times New Roman" w:cs="Times New Roman"/>
          </w:rPr>
          <w:t>u</w:t>
        </w:r>
      </w:ins>
      <w:del w:id="80" w:author="Author">
        <w:r w:rsidR="00D170C2" w:rsidRPr="00F11EFB" w:rsidDel="0042256A">
          <w:rPr>
            <w:rFonts w:ascii="Times New Roman" w:hAnsi="Times New Roman" w:cs="Times New Roman"/>
          </w:rPr>
          <w:delText>a</w:delText>
        </w:r>
      </w:del>
      <w:r w:rsidR="00D170C2" w:rsidRPr="00F11EFB">
        <w:rPr>
          <w:rFonts w:ascii="Times New Roman" w:hAnsi="Times New Roman" w:cs="Times New Roman"/>
        </w:rPr>
        <w:t>ch</w:t>
      </w:r>
      <w:r w:rsidR="00370E76" w:rsidRPr="00F11EFB">
        <w:rPr>
          <w:rFonts w:ascii="Times New Roman" w:hAnsi="Times New Roman" w:cs="Times New Roman"/>
        </w:rPr>
        <w:t xml:space="preserve"> </w:t>
      </w:r>
      <w:r w:rsidR="00D170C2" w:rsidRPr="00F11EFB">
        <w:rPr>
          <w:rFonts w:ascii="Times New Roman" w:hAnsi="Times New Roman" w:cs="Times New Roman"/>
        </w:rPr>
        <w:t>in</w:t>
      </w:r>
      <w:r w:rsidR="00370E76" w:rsidRPr="00F11EFB">
        <w:rPr>
          <w:rFonts w:ascii="Times New Roman" w:hAnsi="Times New Roman" w:cs="Times New Roman"/>
        </w:rPr>
        <w:t xml:space="preserve"> </w:t>
      </w:r>
      <w:r w:rsidR="00D170C2" w:rsidRPr="00F11EFB">
        <w:rPr>
          <w:rFonts w:ascii="Times New Roman" w:hAnsi="Times New Roman" w:cs="Times New Roman"/>
        </w:rPr>
        <w:t>an</w:t>
      </w:r>
      <w:r w:rsidR="00370E76" w:rsidRPr="00F11EFB">
        <w:rPr>
          <w:rFonts w:ascii="Times New Roman" w:hAnsi="Times New Roman" w:cs="Times New Roman"/>
        </w:rPr>
        <w:t xml:space="preserve"> </w:t>
      </w:r>
      <w:r w:rsidR="00D170C2" w:rsidRPr="00F11EFB">
        <w:rPr>
          <w:rFonts w:ascii="Times New Roman" w:hAnsi="Times New Roman" w:cs="Times New Roman"/>
        </w:rPr>
        <w:t>apartment</w:t>
      </w:r>
      <w:r w:rsidR="00370E76" w:rsidRPr="00F11EFB">
        <w:rPr>
          <w:rFonts w:ascii="Times New Roman" w:hAnsi="Times New Roman" w:cs="Times New Roman"/>
        </w:rPr>
        <w:t xml:space="preserve"> </w:t>
      </w:r>
      <w:r w:rsidR="0085279B" w:rsidRPr="00F11EFB">
        <w:rPr>
          <w:rFonts w:ascii="Times New Roman" w:hAnsi="Times New Roman" w:cs="Times New Roman"/>
        </w:rPr>
        <w:t>or</w:t>
      </w:r>
      <w:r w:rsidR="00370E76" w:rsidRPr="00F11EFB">
        <w:rPr>
          <w:rFonts w:ascii="Times New Roman" w:hAnsi="Times New Roman" w:cs="Times New Roman"/>
        </w:rPr>
        <w:t xml:space="preserve"> </w:t>
      </w:r>
      <w:ins w:id="81" w:author="Author">
        <w:r w:rsidR="0042256A" w:rsidRPr="00F11EFB">
          <w:rPr>
            <w:rFonts w:ascii="Times New Roman" w:hAnsi="Times New Roman" w:cs="Times New Roman"/>
          </w:rPr>
          <w:t xml:space="preserve">in </w:t>
        </w:r>
      </w:ins>
      <w:r w:rsidR="0085279B" w:rsidRPr="00F11EFB">
        <w:rPr>
          <w:rFonts w:ascii="Times New Roman" w:hAnsi="Times New Roman" w:cs="Times New Roman"/>
        </w:rPr>
        <w:t>a</w:t>
      </w:r>
      <w:r w:rsidR="00370E76" w:rsidRPr="00F11EFB">
        <w:rPr>
          <w:rFonts w:ascii="Times New Roman" w:hAnsi="Times New Roman" w:cs="Times New Roman"/>
        </w:rPr>
        <w:t xml:space="preserve"> </w:t>
      </w:r>
      <w:r w:rsidR="00C055B6" w:rsidRPr="00F11EFB">
        <w:rPr>
          <w:rFonts w:ascii="Times New Roman" w:hAnsi="Times New Roman" w:cs="Times New Roman"/>
        </w:rPr>
        <w:t>house</w:t>
      </w:r>
      <w:r w:rsidR="00370E76" w:rsidRPr="00F11EFB">
        <w:rPr>
          <w:rFonts w:ascii="Times New Roman" w:hAnsi="Times New Roman" w:cs="Times New Roman"/>
        </w:rPr>
        <w:t xml:space="preserve"> </w:t>
      </w:r>
      <w:ins w:id="82" w:author="Author">
        <w:r w:rsidR="0042256A" w:rsidRPr="00F11EFB">
          <w:rPr>
            <w:rFonts w:ascii="Times New Roman" w:hAnsi="Times New Roman" w:cs="Times New Roman"/>
          </w:rPr>
          <w:t>they</w:t>
        </w:r>
      </w:ins>
      <w:del w:id="83" w:author="Author">
        <w:r w:rsidRPr="00F11EFB" w:rsidDel="0042256A">
          <w:rPr>
            <w:rFonts w:ascii="Times New Roman" w:hAnsi="Times New Roman" w:cs="Times New Roman"/>
          </w:rPr>
          <w:delText>people</w:delText>
        </w:r>
      </w:del>
      <w:r w:rsidR="00370E76" w:rsidRPr="00F11EFB">
        <w:rPr>
          <w:rFonts w:ascii="Times New Roman" w:hAnsi="Times New Roman" w:cs="Times New Roman"/>
        </w:rPr>
        <w:t xml:space="preserve"> </w:t>
      </w:r>
      <w:r w:rsidRPr="00F11EFB">
        <w:rPr>
          <w:rFonts w:ascii="Times New Roman" w:hAnsi="Times New Roman" w:cs="Times New Roman"/>
        </w:rPr>
        <w:t>cannot</w:t>
      </w:r>
      <w:r w:rsidR="00370E76" w:rsidRPr="00F11EFB">
        <w:rPr>
          <w:rFonts w:ascii="Times New Roman" w:hAnsi="Times New Roman" w:cs="Times New Roman"/>
        </w:rPr>
        <w:t xml:space="preserve"> </w:t>
      </w:r>
      <w:r w:rsidR="000007D0" w:rsidRPr="00F11EFB">
        <w:rPr>
          <w:rFonts w:ascii="Times New Roman" w:hAnsi="Times New Roman" w:cs="Times New Roman"/>
        </w:rPr>
        <w:t>call</w:t>
      </w:r>
      <w:r w:rsidR="00370E76" w:rsidRPr="00F11EFB">
        <w:rPr>
          <w:rFonts w:ascii="Times New Roman" w:hAnsi="Times New Roman" w:cs="Times New Roman"/>
        </w:rPr>
        <w:t xml:space="preserve"> </w:t>
      </w:r>
      <w:r w:rsidR="000007D0" w:rsidRPr="00F11EFB">
        <w:rPr>
          <w:rFonts w:ascii="Times New Roman" w:hAnsi="Times New Roman" w:cs="Times New Roman"/>
        </w:rPr>
        <w:t>their</w:t>
      </w:r>
      <w:r w:rsidR="00370E76" w:rsidRPr="00F11EFB">
        <w:rPr>
          <w:rFonts w:ascii="Times New Roman" w:hAnsi="Times New Roman" w:cs="Times New Roman"/>
        </w:rPr>
        <w:t xml:space="preserve"> </w:t>
      </w:r>
      <w:r w:rsidR="000007D0" w:rsidRPr="00F11EFB">
        <w:rPr>
          <w:rFonts w:ascii="Times New Roman" w:hAnsi="Times New Roman" w:cs="Times New Roman"/>
        </w:rPr>
        <w:t>o</w:t>
      </w:r>
      <w:r w:rsidR="00C055B6" w:rsidRPr="00F11EFB">
        <w:rPr>
          <w:rFonts w:ascii="Times New Roman" w:hAnsi="Times New Roman" w:cs="Times New Roman"/>
        </w:rPr>
        <w:t>wn</w:t>
      </w:r>
      <w:ins w:id="84" w:author="Author">
        <w:r w:rsidR="0042256A" w:rsidRPr="00F11EFB">
          <w:rPr>
            <w:rFonts w:ascii="Times New Roman" w:hAnsi="Times New Roman" w:cs="Times New Roman"/>
          </w:rPr>
          <w:t>.</w:t>
        </w:r>
      </w:ins>
      <w:del w:id="85" w:author="Author">
        <w:r w:rsidR="003A5434" w:rsidRPr="00F11EFB" w:rsidDel="0042256A">
          <w:rPr>
            <w:rFonts w:ascii="Times New Roman" w:hAnsi="Times New Roman" w:cs="Times New Roman"/>
          </w:rPr>
          <w:delText>,</w:delText>
        </w:r>
      </w:del>
      <w:r w:rsidR="00370E76" w:rsidRPr="00F11EFB">
        <w:rPr>
          <w:rFonts w:ascii="Times New Roman" w:hAnsi="Times New Roman" w:cs="Times New Roman"/>
        </w:rPr>
        <w:t xml:space="preserve"> </w:t>
      </w:r>
      <w:ins w:id="86" w:author="Author">
        <w:r w:rsidR="0042256A" w:rsidRPr="00F11EFB">
          <w:rPr>
            <w:rFonts w:ascii="Times New Roman" w:hAnsi="Times New Roman" w:cs="Times New Roman"/>
          </w:rPr>
          <w:t>They perhaps</w:t>
        </w:r>
      </w:ins>
      <w:del w:id="87" w:author="Author">
        <w:r w:rsidR="000007D0" w:rsidRPr="00F11EFB" w:rsidDel="0042256A">
          <w:rPr>
            <w:rFonts w:ascii="Times New Roman" w:hAnsi="Times New Roman" w:cs="Times New Roman"/>
          </w:rPr>
          <w:delText>and</w:delText>
        </w:r>
        <w:r w:rsidR="00370E76" w:rsidRPr="00F11EFB" w:rsidDel="0042256A">
          <w:rPr>
            <w:rFonts w:ascii="Times New Roman" w:hAnsi="Times New Roman" w:cs="Times New Roman"/>
          </w:rPr>
          <w:delText xml:space="preserve"> </w:delText>
        </w:r>
        <w:r w:rsidR="00C055B6" w:rsidRPr="00F11EFB" w:rsidDel="0042256A">
          <w:rPr>
            <w:rFonts w:ascii="Times New Roman" w:hAnsi="Times New Roman" w:cs="Times New Roman"/>
          </w:rPr>
          <w:delText>you</w:delText>
        </w:r>
      </w:del>
      <w:r w:rsidR="00370E76" w:rsidRPr="00F11EFB">
        <w:rPr>
          <w:rFonts w:ascii="Times New Roman" w:hAnsi="Times New Roman" w:cs="Times New Roman"/>
        </w:rPr>
        <w:t xml:space="preserve"> </w:t>
      </w:r>
      <w:r w:rsidR="00C055B6" w:rsidRPr="00F11EFB">
        <w:rPr>
          <w:rFonts w:ascii="Times New Roman" w:hAnsi="Times New Roman" w:cs="Times New Roman"/>
        </w:rPr>
        <w:t>are</w:t>
      </w:r>
      <w:r w:rsidR="00370E76" w:rsidRPr="00F11EFB">
        <w:rPr>
          <w:rFonts w:ascii="Times New Roman" w:hAnsi="Times New Roman" w:cs="Times New Roman"/>
        </w:rPr>
        <w:t xml:space="preserve"> </w:t>
      </w:r>
      <w:r w:rsidR="00C055B6" w:rsidRPr="00F11EFB">
        <w:rPr>
          <w:rFonts w:ascii="Times New Roman" w:hAnsi="Times New Roman" w:cs="Times New Roman"/>
        </w:rPr>
        <w:t>living</w:t>
      </w:r>
      <w:r w:rsidR="00370E76" w:rsidRPr="00F11EFB">
        <w:rPr>
          <w:rFonts w:ascii="Times New Roman" w:hAnsi="Times New Roman" w:cs="Times New Roman"/>
        </w:rPr>
        <w:t xml:space="preserve"> </w:t>
      </w:r>
    </w:p>
    <w:p w14:paraId="062B84AD" w14:textId="299F38D0" w:rsidR="00EC79C8" w:rsidRPr="00F11EFB" w:rsidRDefault="00C055B6" w:rsidP="00676791">
      <w:pPr>
        <w:ind w:right="4"/>
        <w:contextualSpacing/>
        <w:rPr>
          <w:rFonts w:ascii="Times New Roman" w:hAnsi="Times New Roman" w:cs="Times New Roman"/>
        </w:rPr>
      </w:pPr>
      <w:r w:rsidRPr="00F11EFB">
        <w:rPr>
          <w:rFonts w:ascii="Times New Roman" w:hAnsi="Times New Roman" w:cs="Times New Roman"/>
        </w:rPr>
        <w:t>day</w:t>
      </w:r>
      <w:ins w:id="88" w:author="Author">
        <w:r w:rsidR="0042256A" w:rsidRPr="00F11EFB">
          <w:rPr>
            <w:rFonts w:ascii="Times New Roman" w:hAnsi="Times New Roman" w:cs="Times New Roman"/>
          </w:rPr>
          <w:t xml:space="preserve"> </w:t>
        </w:r>
      </w:ins>
      <w:del w:id="89" w:author="Author">
        <w:r w:rsidRPr="00F11EFB" w:rsidDel="0042256A">
          <w:rPr>
            <w:rFonts w:ascii="Times New Roman" w:hAnsi="Times New Roman" w:cs="Times New Roman"/>
          </w:rPr>
          <w:delText>-</w:delText>
        </w:r>
      </w:del>
      <w:r w:rsidRPr="00F11EFB">
        <w:rPr>
          <w:rFonts w:ascii="Times New Roman" w:hAnsi="Times New Roman" w:cs="Times New Roman"/>
        </w:rPr>
        <w:t>to</w:t>
      </w:r>
      <w:ins w:id="90" w:author="Author">
        <w:r w:rsidR="0042256A" w:rsidRPr="00F11EFB">
          <w:rPr>
            <w:rFonts w:ascii="Times New Roman" w:hAnsi="Times New Roman" w:cs="Times New Roman"/>
          </w:rPr>
          <w:t xml:space="preserve"> </w:t>
        </w:r>
      </w:ins>
      <w:del w:id="91" w:author="Author">
        <w:r w:rsidRPr="00F11EFB" w:rsidDel="0042256A">
          <w:rPr>
            <w:rFonts w:ascii="Times New Roman" w:hAnsi="Times New Roman" w:cs="Times New Roman"/>
          </w:rPr>
          <w:delText>-</w:delText>
        </w:r>
      </w:del>
      <w:r w:rsidRPr="00F11EFB">
        <w:rPr>
          <w:rFonts w:ascii="Times New Roman" w:hAnsi="Times New Roman" w:cs="Times New Roman"/>
        </w:rPr>
        <w:t>day</w:t>
      </w:r>
      <w:r w:rsidR="00370E76" w:rsidRPr="00F11EFB">
        <w:rPr>
          <w:rFonts w:ascii="Times New Roman" w:hAnsi="Times New Roman" w:cs="Times New Roman"/>
        </w:rPr>
        <w:t xml:space="preserve"> </w:t>
      </w:r>
      <w:r w:rsidRPr="00F11EFB">
        <w:rPr>
          <w:rFonts w:ascii="Times New Roman" w:hAnsi="Times New Roman" w:cs="Times New Roman"/>
        </w:rPr>
        <w:t>waiting</w:t>
      </w:r>
      <w:r w:rsidR="00370E76" w:rsidRPr="00F11EFB">
        <w:rPr>
          <w:rFonts w:ascii="Times New Roman" w:hAnsi="Times New Roman" w:cs="Times New Roman"/>
        </w:rPr>
        <w:t xml:space="preserve"> </w:t>
      </w:r>
      <w:r w:rsidRPr="00F11EFB">
        <w:rPr>
          <w:rFonts w:ascii="Times New Roman" w:hAnsi="Times New Roman" w:cs="Times New Roman"/>
        </w:rPr>
        <w:t>for</w:t>
      </w:r>
      <w:r w:rsidR="00370E76" w:rsidRPr="00F11EFB">
        <w:rPr>
          <w:rFonts w:ascii="Times New Roman" w:hAnsi="Times New Roman" w:cs="Times New Roman"/>
        </w:rPr>
        <w:t xml:space="preserve"> </w:t>
      </w:r>
      <w:ins w:id="92" w:author="Author">
        <w:r w:rsidR="0042256A" w:rsidRPr="00F11EFB">
          <w:rPr>
            <w:rFonts w:ascii="Times New Roman" w:hAnsi="Times New Roman" w:cs="Times New Roman"/>
          </w:rPr>
          <w:t>their</w:t>
        </w:r>
      </w:ins>
      <w:del w:id="93" w:author="Author">
        <w:r w:rsidRPr="00F11EFB" w:rsidDel="0042256A">
          <w:rPr>
            <w:rFonts w:ascii="Times New Roman" w:hAnsi="Times New Roman" w:cs="Times New Roman"/>
          </w:rPr>
          <w:delText>your</w:delText>
        </w:r>
      </w:del>
      <w:r w:rsidR="00370E76" w:rsidRPr="00F11EFB">
        <w:rPr>
          <w:rFonts w:ascii="Times New Roman" w:hAnsi="Times New Roman" w:cs="Times New Roman"/>
        </w:rPr>
        <w:t xml:space="preserve"> </w:t>
      </w:r>
      <w:r w:rsidRPr="00F11EFB">
        <w:rPr>
          <w:rFonts w:ascii="Times New Roman" w:hAnsi="Times New Roman" w:cs="Times New Roman"/>
        </w:rPr>
        <w:t>funeral</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come</w:t>
      </w:r>
      <w:r w:rsidR="00370E76" w:rsidRPr="00F11EFB">
        <w:rPr>
          <w:rFonts w:ascii="Times New Roman" w:hAnsi="Times New Roman" w:cs="Times New Roman"/>
        </w:rPr>
        <w:t xml:space="preserve"> </w:t>
      </w:r>
      <w:r w:rsidRPr="00F11EFB">
        <w:rPr>
          <w:rFonts w:ascii="Times New Roman" w:hAnsi="Times New Roman" w:cs="Times New Roman"/>
        </w:rPr>
        <w:lastRenderedPageBreak/>
        <w:t>around</w:t>
      </w:r>
      <w:r w:rsidR="001300C7" w:rsidRPr="00F11EFB">
        <w:rPr>
          <w:rFonts w:ascii="Times New Roman" w:hAnsi="Times New Roman" w:cs="Times New Roman"/>
        </w:rPr>
        <w:t>!</w:t>
      </w:r>
      <w:r w:rsidR="00370E76" w:rsidRPr="00F11EFB">
        <w:rPr>
          <w:rFonts w:ascii="Times New Roman" w:hAnsi="Times New Roman" w:cs="Times New Roman"/>
        </w:rPr>
        <w:t xml:space="preserve"> </w:t>
      </w:r>
      <w:r w:rsidR="000007D0" w:rsidRPr="00F11EFB">
        <w:rPr>
          <w:rFonts w:ascii="Times New Roman" w:hAnsi="Times New Roman" w:cs="Times New Roman"/>
        </w:rPr>
        <w:t>If</w:t>
      </w:r>
      <w:r w:rsidR="00370E76" w:rsidRPr="00F11EFB">
        <w:rPr>
          <w:rFonts w:ascii="Times New Roman" w:hAnsi="Times New Roman" w:cs="Times New Roman"/>
        </w:rPr>
        <w:t xml:space="preserve"> </w:t>
      </w:r>
      <w:ins w:id="94" w:author="Author">
        <w:r w:rsidR="0042256A" w:rsidRPr="00F11EFB">
          <w:rPr>
            <w:rFonts w:ascii="Times New Roman" w:hAnsi="Times New Roman" w:cs="Times New Roman"/>
          </w:rPr>
          <w:t>this</w:t>
        </w:r>
      </w:ins>
      <w:del w:id="95" w:author="Author">
        <w:r w:rsidR="000007D0" w:rsidRPr="00F11EFB" w:rsidDel="0042256A">
          <w:rPr>
            <w:rFonts w:ascii="Times New Roman" w:hAnsi="Times New Roman" w:cs="Times New Roman"/>
          </w:rPr>
          <w:delText>that</w:delText>
        </w:r>
      </w:del>
      <w:r w:rsidR="00370E76" w:rsidRPr="00F11EFB">
        <w:rPr>
          <w:rFonts w:ascii="Times New Roman" w:hAnsi="Times New Roman" w:cs="Times New Roman"/>
        </w:rPr>
        <w:t xml:space="preserve"> </w:t>
      </w:r>
      <w:r w:rsidR="000007D0" w:rsidRPr="00F11EFB">
        <w:rPr>
          <w:rFonts w:ascii="Times New Roman" w:hAnsi="Times New Roman" w:cs="Times New Roman"/>
        </w:rPr>
        <w:t>is</w:t>
      </w:r>
      <w:r w:rsidR="00370E76" w:rsidRPr="00F11EFB">
        <w:rPr>
          <w:rFonts w:ascii="Times New Roman" w:hAnsi="Times New Roman" w:cs="Times New Roman"/>
        </w:rPr>
        <w:t xml:space="preserve"> </w:t>
      </w:r>
      <w:r w:rsidR="000007D0" w:rsidRPr="00F11EFB">
        <w:rPr>
          <w:rFonts w:ascii="Times New Roman" w:hAnsi="Times New Roman" w:cs="Times New Roman"/>
        </w:rPr>
        <w:t>not</w:t>
      </w:r>
      <w:r w:rsidR="00370E76" w:rsidRPr="00F11EFB">
        <w:rPr>
          <w:rFonts w:ascii="Times New Roman" w:hAnsi="Times New Roman" w:cs="Times New Roman"/>
        </w:rPr>
        <w:t xml:space="preserve"> </w:t>
      </w:r>
      <w:r w:rsidR="000007D0" w:rsidRPr="00F11EFB">
        <w:rPr>
          <w:rFonts w:ascii="Times New Roman" w:hAnsi="Times New Roman" w:cs="Times New Roman"/>
        </w:rPr>
        <w:t>the</w:t>
      </w:r>
      <w:r w:rsidR="00370E76" w:rsidRPr="00F11EFB">
        <w:rPr>
          <w:rFonts w:ascii="Times New Roman" w:hAnsi="Times New Roman" w:cs="Times New Roman"/>
        </w:rPr>
        <w:t xml:space="preserve"> </w:t>
      </w:r>
      <w:r w:rsidR="000007D0" w:rsidRPr="00F11EFB">
        <w:rPr>
          <w:rFonts w:ascii="Times New Roman" w:hAnsi="Times New Roman" w:cs="Times New Roman"/>
        </w:rPr>
        <w:t>case</w:t>
      </w:r>
      <w:ins w:id="96" w:author="Author">
        <w:r w:rsidR="0042256A" w:rsidRPr="00F11EFB">
          <w:rPr>
            <w:rFonts w:ascii="Times New Roman" w:hAnsi="Times New Roman" w:cs="Times New Roman"/>
          </w:rPr>
          <w:t xml:space="preserve"> for you</w:t>
        </w:r>
      </w:ins>
      <w:r w:rsidR="000007D0" w:rsidRPr="00F11EFB">
        <w:rPr>
          <w:rFonts w:ascii="Times New Roman" w:hAnsi="Times New Roman" w:cs="Times New Roman"/>
        </w:rPr>
        <w:t>,</w:t>
      </w:r>
      <w:r w:rsidR="00370E76" w:rsidRPr="00F11EFB">
        <w:rPr>
          <w:rFonts w:ascii="Times New Roman" w:hAnsi="Times New Roman" w:cs="Times New Roman"/>
        </w:rPr>
        <w:t xml:space="preserve"> </w:t>
      </w:r>
      <w:ins w:id="97" w:author="Author">
        <w:r w:rsidR="0042256A" w:rsidRPr="00F11EFB">
          <w:rPr>
            <w:rFonts w:ascii="Times New Roman" w:hAnsi="Times New Roman" w:cs="Times New Roman"/>
          </w:rPr>
          <w:t xml:space="preserve">perhaps </w:t>
        </w:r>
      </w:ins>
      <w:r w:rsidR="000007D0" w:rsidRPr="00F11EFB">
        <w:rPr>
          <w:rFonts w:ascii="Times New Roman" w:hAnsi="Times New Roman" w:cs="Times New Roman"/>
        </w:rPr>
        <w:t>you</w:t>
      </w:r>
      <w:r w:rsidR="00370E76" w:rsidRPr="00F11EFB">
        <w:rPr>
          <w:rFonts w:ascii="Times New Roman" w:hAnsi="Times New Roman" w:cs="Times New Roman"/>
        </w:rPr>
        <w:t xml:space="preserve"> </w:t>
      </w:r>
      <w:r w:rsidR="000007D0" w:rsidRPr="00F11EFB">
        <w:rPr>
          <w:rFonts w:ascii="Times New Roman" w:hAnsi="Times New Roman" w:cs="Times New Roman"/>
        </w:rPr>
        <w:t>are</w:t>
      </w:r>
      <w:r w:rsidR="00370E76" w:rsidRPr="00F11EFB">
        <w:rPr>
          <w:rFonts w:ascii="Times New Roman" w:hAnsi="Times New Roman" w:cs="Times New Roman"/>
        </w:rPr>
        <w:t xml:space="preserve"> </w:t>
      </w:r>
      <w:r w:rsidR="000007D0" w:rsidRPr="00F11EFB">
        <w:rPr>
          <w:rFonts w:ascii="Times New Roman" w:hAnsi="Times New Roman" w:cs="Times New Roman"/>
        </w:rPr>
        <w:t>renting</w:t>
      </w:r>
      <w:r w:rsidR="00370E76" w:rsidRPr="00F11EFB">
        <w:rPr>
          <w:rFonts w:ascii="Times New Roman" w:hAnsi="Times New Roman" w:cs="Times New Roman"/>
        </w:rPr>
        <w:t xml:space="preserve"> </w:t>
      </w:r>
      <w:r w:rsidR="00D170C2" w:rsidRPr="00F11EFB">
        <w:rPr>
          <w:rFonts w:ascii="Times New Roman" w:hAnsi="Times New Roman" w:cs="Times New Roman"/>
        </w:rPr>
        <w:t>a</w:t>
      </w:r>
      <w:r w:rsidR="00370E76" w:rsidRPr="00F11EFB">
        <w:rPr>
          <w:rFonts w:ascii="Times New Roman" w:hAnsi="Times New Roman" w:cs="Times New Roman"/>
        </w:rPr>
        <w:t xml:space="preserve"> </w:t>
      </w:r>
      <w:r w:rsidR="00D170C2" w:rsidRPr="00F11EFB">
        <w:rPr>
          <w:rFonts w:ascii="Times New Roman" w:hAnsi="Times New Roman" w:cs="Times New Roman"/>
        </w:rPr>
        <w:t>house</w:t>
      </w:r>
      <w:r w:rsidR="00370E76" w:rsidRPr="00F11EFB">
        <w:rPr>
          <w:rFonts w:ascii="Times New Roman" w:hAnsi="Times New Roman" w:cs="Times New Roman"/>
        </w:rPr>
        <w:t xml:space="preserve"> </w:t>
      </w:r>
      <w:r w:rsidR="00D170C2" w:rsidRPr="00F11EFB">
        <w:rPr>
          <w:rFonts w:ascii="Times New Roman" w:hAnsi="Times New Roman" w:cs="Times New Roman"/>
        </w:rPr>
        <w:t>or</w:t>
      </w:r>
      <w:r w:rsidR="00370E76" w:rsidRPr="00F11EFB">
        <w:rPr>
          <w:rFonts w:ascii="Times New Roman" w:hAnsi="Times New Roman" w:cs="Times New Roman"/>
        </w:rPr>
        <w:t xml:space="preserve"> </w:t>
      </w:r>
      <w:r w:rsidR="00D170C2" w:rsidRPr="00F11EFB">
        <w:rPr>
          <w:rFonts w:ascii="Times New Roman" w:hAnsi="Times New Roman" w:cs="Times New Roman"/>
        </w:rPr>
        <w:t>an</w:t>
      </w:r>
      <w:r w:rsidR="00370E76" w:rsidRPr="00F11EFB">
        <w:rPr>
          <w:rFonts w:ascii="Times New Roman" w:hAnsi="Times New Roman" w:cs="Times New Roman"/>
        </w:rPr>
        <w:t xml:space="preserve"> </w:t>
      </w:r>
      <w:r w:rsidR="00D170C2" w:rsidRPr="00F11EFB">
        <w:rPr>
          <w:rFonts w:ascii="Times New Roman" w:hAnsi="Times New Roman" w:cs="Times New Roman"/>
        </w:rPr>
        <w:t>apartment</w:t>
      </w:r>
      <w:ins w:id="98" w:author="Author">
        <w:r w:rsidR="0042256A" w:rsidRPr="00F11EFB">
          <w:rPr>
            <w:rFonts w:ascii="Times New Roman" w:hAnsi="Times New Roman" w:cs="Times New Roman"/>
          </w:rPr>
          <w:t>,</w:t>
        </w:r>
      </w:ins>
      <w:r w:rsidR="00370E76" w:rsidRPr="00F11EFB">
        <w:rPr>
          <w:rFonts w:ascii="Times New Roman" w:hAnsi="Times New Roman" w:cs="Times New Roman"/>
        </w:rPr>
        <w:t xml:space="preserve"> </w:t>
      </w:r>
      <w:r w:rsidR="000007D0" w:rsidRPr="00F11EFB">
        <w:rPr>
          <w:rFonts w:ascii="Times New Roman" w:hAnsi="Times New Roman" w:cs="Times New Roman"/>
        </w:rPr>
        <w:t>not</w:t>
      </w:r>
      <w:r w:rsidR="00370E76" w:rsidRPr="00F11EFB">
        <w:rPr>
          <w:rFonts w:ascii="Times New Roman" w:hAnsi="Times New Roman" w:cs="Times New Roman"/>
        </w:rPr>
        <w:t xml:space="preserve"> </w:t>
      </w:r>
      <w:r w:rsidR="000007D0" w:rsidRPr="00F11EFB">
        <w:rPr>
          <w:rFonts w:ascii="Times New Roman" w:hAnsi="Times New Roman" w:cs="Times New Roman"/>
        </w:rPr>
        <w:t>buying</w:t>
      </w:r>
      <w:ins w:id="99" w:author="Author">
        <w:r w:rsidR="0042256A" w:rsidRPr="00F11EFB">
          <w:rPr>
            <w:rFonts w:ascii="Times New Roman" w:hAnsi="Times New Roman" w:cs="Times New Roman"/>
          </w:rPr>
          <w:t xml:space="preserve"> one,</w:t>
        </w:r>
      </w:ins>
      <w:r w:rsidR="00370E76" w:rsidRPr="00F11EFB">
        <w:rPr>
          <w:rFonts w:ascii="Times New Roman" w:hAnsi="Times New Roman" w:cs="Times New Roman"/>
        </w:rPr>
        <w:t xml:space="preserve"> </w:t>
      </w:r>
      <w:r w:rsidR="000007D0" w:rsidRPr="00F11EFB">
        <w:rPr>
          <w:rFonts w:ascii="Times New Roman" w:hAnsi="Times New Roman" w:cs="Times New Roman"/>
        </w:rPr>
        <w:t>and</w:t>
      </w:r>
      <w:r w:rsidR="00370E76" w:rsidRPr="00F11EFB">
        <w:rPr>
          <w:rFonts w:ascii="Times New Roman" w:hAnsi="Times New Roman" w:cs="Times New Roman"/>
        </w:rPr>
        <w:t xml:space="preserve"> </w:t>
      </w:r>
      <w:r w:rsidR="000007D0" w:rsidRPr="00F11EFB">
        <w:rPr>
          <w:rFonts w:ascii="Times New Roman" w:hAnsi="Times New Roman" w:cs="Times New Roman"/>
        </w:rPr>
        <w:t>struggling</w:t>
      </w:r>
      <w:r w:rsidR="00370E76" w:rsidRPr="00F11EFB">
        <w:rPr>
          <w:rFonts w:ascii="Times New Roman" w:hAnsi="Times New Roman" w:cs="Times New Roman"/>
        </w:rPr>
        <w:t xml:space="preserve"> </w:t>
      </w:r>
      <w:ins w:id="100" w:author="Author">
        <w:r w:rsidR="0042256A" w:rsidRPr="00F11EFB">
          <w:rPr>
            <w:rFonts w:ascii="Times New Roman" w:hAnsi="Times New Roman" w:cs="Times New Roman"/>
          </w:rPr>
          <w:t xml:space="preserve">from </w:t>
        </w:r>
      </w:ins>
      <w:r w:rsidR="000007D0" w:rsidRPr="00F11EFB">
        <w:rPr>
          <w:rFonts w:ascii="Times New Roman" w:hAnsi="Times New Roman" w:cs="Times New Roman"/>
        </w:rPr>
        <w:t>day</w:t>
      </w:r>
      <w:ins w:id="101" w:author="Author">
        <w:r w:rsidR="0042256A" w:rsidRPr="00F11EFB">
          <w:rPr>
            <w:rFonts w:ascii="Times New Roman" w:hAnsi="Times New Roman" w:cs="Times New Roman"/>
          </w:rPr>
          <w:t xml:space="preserve"> </w:t>
        </w:r>
      </w:ins>
      <w:del w:id="102" w:author="Author">
        <w:r w:rsidR="000007D0" w:rsidRPr="00F11EFB" w:rsidDel="0042256A">
          <w:rPr>
            <w:rFonts w:ascii="Times New Roman" w:hAnsi="Times New Roman" w:cs="Times New Roman"/>
          </w:rPr>
          <w:delText>-</w:delText>
        </w:r>
      </w:del>
      <w:r w:rsidR="000007D0" w:rsidRPr="00F11EFB">
        <w:rPr>
          <w:rFonts w:ascii="Times New Roman" w:hAnsi="Times New Roman" w:cs="Times New Roman"/>
        </w:rPr>
        <w:t>to</w:t>
      </w:r>
      <w:ins w:id="103" w:author="Author">
        <w:r w:rsidR="0042256A" w:rsidRPr="00F11EFB">
          <w:rPr>
            <w:rFonts w:ascii="Times New Roman" w:hAnsi="Times New Roman" w:cs="Times New Roman"/>
          </w:rPr>
          <w:t xml:space="preserve"> </w:t>
        </w:r>
      </w:ins>
      <w:del w:id="104" w:author="Author">
        <w:r w:rsidR="000007D0" w:rsidRPr="00F11EFB" w:rsidDel="0042256A">
          <w:rPr>
            <w:rFonts w:ascii="Times New Roman" w:hAnsi="Times New Roman" w:cs="Times New Roman"/>
          </w:rPr>
          <w:delText>-</w:delText>
        </w:r>
      </w:del>
      <w:r w:rsidR="000007D0" w:rsidRPr="00F11EFB">
        <w:rPr>
          <w:rFonts w:ascii="Times New Roman" w:hAnsi="Times New Roman" w:cs="Times New Roman"/>
        </w:rPr>
        <w:t>day</w:t>
      </w:r>
      <w:r w:rsidR="003A5434" w:rsidRPr="00F11EFB">
        <w:rPr>
          <w:rFonts w:ascii="Times New Roman" w:hAnsi="Times New Roman" w:cs="Times New Roman"/>
        </w:rPr>
        <w:t>,</w:t>
      </w:r>
      <w:r w:rsidR="00370E76" w:rsidRPr="00F11EFB">
        <w:rPr>
          <w:rFonts w:ascii="Times New Roman" w:hAnsi="Times New Roman" w:cs="Times New Roman"/>
        </w:rPr>
        <w:t xml:space="preserve"> </w:t>
      </w:r>
      <w:r w:rsidR="000007D0" w:rsidRPr="00F11EFB">
        <w:rPr>
          <w:rFonts w:ascii="Times New Roman" w:hAnsi="Times New Roman" w:cs="Times New Roman"/>
        </w:rPr>
        <w:t>hoping</w:t>
      </w:r>
      <w:r w:rsidR="00370E76" w:rsidRPr="00F11EFB">
        <w:rPr>
          <w:rFonts w:ascii="Times New Roman" w:hAnsi="Times New Roman" w:cs="Times New Roman"/>
        </w:rPr>
        <w:t xml:space="preserve"> </w:t>
      </w:r>
      <w:r w:rsidR="000007D0" w:rsidRPr="00F11EFB">
        <w:rPr>
          <w:rFonts w:ascii="Times New Roman" w:hAnsi="Times New Roman" w:cs="Times New Roman"/>
        </w:rPr>
        <w:t>for</w:t>
      </w:r>
      <w:r w:rsidR="00370E76" w:rsidRPr="00F11EFB">
        <w:rPr>
          <w:rFonts w:ascii="Times New Roman" w:hAnsi="Times New Roman" w:cs="Times New Roman"/>
        </w:rPr>
        <w:t xml:space="preserve"> </w:t>
      </w:r>
      <w:r w:rsidR="000007D0" w:rsidRPr="00F11EFB">
        <w:rPr>
          <w:rFonts w:ascii="Times New Roman" w:hAnsi="Times New Roman" w:cs="Times New Roman"/>
        </w:rPr>
        <w:t>a</w:t>
      </w:r>
      <w:r w:rsidR="00370E76" w:rsidRPr="00F11EFB">
        <w:rPr>
          <w:rFonts w:ascii="Times New Roman" w:hAnsi="Times New Roman" w:cs="Times New Roman"/>
        </w:rPr>
        <w:t xml:space="preserve"> </w:t>
      </w:r>
      <w:r w:rsidR="000007D0" w:rsidRPr="00F11EFB">
        <w:rPr>
          <w:rFonts w:ascii="Times New Roman" w:hAnsi="Times New Roman" w:cs="Times New Roman"/>
        </w:rPr>
        <w:t>better</w:t>
      </w:r>
      <w:r w:rsidR="00370E76" w:rsidRPr="00F11EFB">
        <w:rPr>
          <w:rFonts w:ascii="Times New Roman" w:hAnsi="Times New Roman" w:cs="Times New Roman"/>
        </w:rPr>
        <w:t xml:space="preserve"> </w:t>
      </w:r>
      <w:r w:rsidR="000007D0" w:rsidRPr="00F11EFB">
        <w:rPr>
          <w:rFonts w:ascii="Times New Roman" w:hAnsi="Times New Roman" w:cs="Times New Roman"/>
        </w:rPr>
        <w:t>day</w:t>
      </w:r>
      <w:r w:rsidR="00370E76" w:rsidRPr="00F11EFB">
        <w:rPr>
          <w:rFonts w:ascii="Times New Roman" w:hAnsi="Times New Roman" w:cs="Times New Roman"/>
        </w:rPr>
        <w:t xml:space="preserve"> </w:t>
      </w:r>
      <w:ins w:id="105" w:author="Author">
        <w:r w:rsidR="0042256A" w:rsidRPr="00F11EFB">
          <w:rPr>
            <w:rFonts w:ascii="Times New Roman" w:hAnsi="Times New Roman" w:cs="Times New Roman"/>
          </w:rPr>
          <w:t>when</w:t>
        </w:r>
      </w:ins>
      <w:del w:id="106" w:author="Author">
        <w:r w:rsidR="000007D0" w:rsidRPr="00F11EFB" w:rsidDel="0042256A">
          <w:rPr>
            <w:rFonts w:ascii="Times New Roman" w:hAnsi="Times New Roman" w:cs="Times New Roman"/>
          </w:rPr>
          <w:delText>that</w:delText>
        </w:r>
      </w:del>
      <w:r w:rsidR="00370E76" w:rsidRPr="00F11EFB">
        <w:rPr>
          <w:rFonts w:ascii="Times New Roman" w:hAnsi="Times New Roman" w:cs="Times New Roman"/>
        </w:rPr>
        <w:t xml:space="preserve"> </w:t>
      </w:r>
      <w:r w:rsidR="000007D0" w:rsidRPr="00F11EFB">
        <w:rPr>
          <w:rFonts w:ascii="Times New Roman" w:hAnsi="Times New Roman" w:cs="Times New Roman"/>
        </w:rPr>
        <w:t>you</w:t>
      </w:r>
      <w:r w:rsidR="00370E76" w:rsidRPr="00F11EFB">
        <w:rPr>
          <w:rFonts w:ascii="Times New Roman" w:hAnsi="Times New Roman" w:cs="Times New Roman"/>
        </w:rPr>
        <w:t xml:space="preserve"> </w:t>
      </w:r>
      <w:proofErr w:type="gramStart"/>
      <w:r w:rsidR="000007D0" w:rsidRPr="00F11EFB">
        <w:rPr>
          <w:rFonts w:ascii="Times New Roman" w:hAnsi="Times New Roman" w:cs="Times New Roman"/>
        </w:rPr>
        <w:t>don’t</w:t>
      </w:r>
      <w:proofErr w:type="gramEnd"/>
      <w:r w:rsidR="00370E76" w:rsidRPr="00F11EFB">
        <w:rPr>
          <w:rFonts w:ascii="Times New Roman" w:hAnsi="Times New Roman" w:cs="Times New Roman"/>
        </w:rPr>
        <w:t xml:space="preserve"> </w:t>
      </w:r>
      <w:r w:rsidR="000007D0" w:rsidRPr="00F11EFB">
        <w:rPr>
          <w:rFonts w:ascii="Times New Roman" w:hAnsi="Times New Roman" w:cs="Times New Roman"/>
        </w:rPr>
        <w:t>have</w:t>
      </w:r>
      <w:r w:rsidR="00370E76" w:rsidRPr="00F11EFB">
        <w:rPr>
          <w:rFonts w:ascii="Times New Roman" w:hAnsi="Times New Roman" w:cs="Times New Roman"/>
        </w:rPr>
        <w:t xml:space="preserve"> </w:t>
      </w:r>
      <w:r w:rsidR="000007D0" w:rsidRPr="00F11EFB">
        <w:rPr>
          <w:rFonts w:ascii="Times New Roman" w:hAnsi="Times New Roman" w:cs="Times New Roman"/>
        </w:rPr>
        <w:t>to</w:t>
      </w:r>
      <w:r w:rsidR="00370E76" w:rsidRPr="00F11EFB">
        <w:rPr>
          <w:rFonts w:ascii="Times New Roman" w:hAnsi="Times New Roman" w:cs="Times New Roman"/>
        </w:rPr>
        <w:t xml:space="preserve"> </w:t>
      </w:r>
      <w:r w:rsidR="000007D0" w:rsidRPr="00F11EFB">
        <w:rPr>
          <w:rFonts w:ascii="Times New Roman" w:hAnsi="Times New Roman" w:cs="Times New Roman"/>
        </w:rPr>
        <w:t>go</w:t>
      </w:r>
      <w:r w:rsidR="00370E76" w:rsidRPr="00F11EFB">
        <w:rPr>
          <w:rFonts w:ascii="Times New Roman" w:hAnsi="Times New Roman" w:cs="Times New Roman"/>
        </w:rPr>
        <w:t xml:space="preserve"> </w:t>
      </w:r>
      <w:r w:rsidR="000007D0" w:rsidRPr="00F11EFB">
        <w:rPr>
          <w:rFonts w:ascii="Times New Roman" w:hAnsi="Times New Roman" w:cs="Times New Roman"/>
        </w:rPr>
        <w:t>back</w:t>
      </w:r>
      <w:r w:rsidR="00370E76" w:rsidRPr="00F11EFB">
        <w:rPr>
          <w:rFonts w:ascii="Times New Roman" w:hAnsi="Times New Roman" w:cs="Times New Roman"/>
        </w:rPr>
        <w:t xml:space="preserve"> </w:t>
      </w:r>
      <w:r w:rsidR="000007D0" w:rsidRPr="00F11EFB">
        <w:rPr>
          <w:rFonts w:ascii="Times New Roman" w:hAnsi="Times New Roman" w:cs="Times New Roman"/>
        </w:rPr>
        <w:t>to</w:t>
      </w:r>
      <w:r w:rsidR="00370E76" w:rsidRPr="00F11EFB">
        <w:rPr>
          <w:rFonts w:ascii="Times New Roman" w:hAnsi="Times New Roman" w:cs="Times New Roman"/>
        </w:rPr>
        <w:t xml:space="preserve"> </w:t>
      </w:r>
      <w:r w:rsidR="000007D0" w:rsidRPr="00F11EFB">
        <w:rPr>
          <w:rFonts w:ascii="Times New Roman" w:hAnsi="Times New Roman" w:cs="Times New Roman"/>
        </w:rPr>
        <w:t>that</w:t>
      </w:r>
      <w:r w:rsidR="00370E76" w:rsidRPr="00F11EFB">
        <w:rPr>
          <w:rFonts w:ascii="Times New Roman" w:hAnsi="Times New Roman" w:cs="Times New Roman"/>
        </w:rPr>
        <w:t xml:space="preserve"> </w:t>
      </w:r>
      <w:r w:rsidR="000007D0" w:rsidRPr="00F11EFB">
        <w:rPr>
          <w:rFonts w:ascii="Times New Roman" w:hAnsi="Times New Roman" w:cs="Times New Roman"/>
        </w:rPr>
        <w:t>job</w:t>
      </w:r>
      <w:r w:rsidR="00370E76" w:rsidRPr="00F11EFB">
        <w:rPr>
          <w:rFonts w:ascii="Times New Roman" w:hAnsi="Times New Roman" w:cs="Times New Roman"/>
        </w:rPr>
        <w:t xml:space="preserve"> </w:t>
      </w:r>
      <w:r w:rsidR="000007D0" w:rsidRPr="00F11EFB">
        <w:rPr>
          <w:rFonts w:ascii="Times New Roman" w:hAnsi="Times New Roman" w:cs="Times New Roman"/>
        </w:rPr>
        <w:t>and</w:t>
      </w:r>
      <w:r w:rsidR="00370E76" w:rsidRPr="00F11EFB">
        <w:rPr>
          <w:rFonts w:ascii="Times New Roman" w:hAnsi="Times New Roman" w:cs="Times New Roman"/>
        </w:rPr>
        <w:t xml:space="preserve"> </w:t>
      </w:r>
      <w:r w:rsidR="000007D0" w:rsidRPr="00F11EFB">
        <w:rPr>
          <w:rFonts w:ascii="Times New Roman" w:hAnsi="Times New Roman" w:cs="Times New Roman"/>
        </w:rPr>
        <w:t>work</w:t>
      </w:r>
      <w:r w:rsidR="00370E76" w:rsidRPr="00F11EFB">
        <w:rPr>
          <w:rFonts w:ascii="Times New Roman" w:hAnsi="Times New Roman" w:cs="Times New Roman"/>
        </w:rPr>
        <w:t xml:space="preserve"> </w:t>
      </w:r>
      <w:r w:rsidR="000007D0" w:rsidRPr="00F11EFB">
        <w:rPr>
          <w:rFonts w:ascii="Times New Roman" w:hAnsi="Times New Roman" w:cs="Times New Roman"/>
        </w:rPr>
        <w:t>within</w:t>
      </w:r>
      <w:r w:rsidR="00370E76" w:rsidRPr="00F11EFB">
        <w:rPr>
          <w:rFonts w:ascii="Times New Roman" w:hAnsi="Times New Roman" w:cs="Times New Roman"/>
        </w:rPr>
        <w:t xml:space="preserve"> </w:t>
      </w:r>
      <w:r w:rsidR="000007D0" w:rsidRPr="00F11EFB">
        <w:rPr>
          <w:rFonts w:ascii="Times New Roman" w:hAnsi="Times New Roman" w:cs="Times New Roman"/>
        </w:rPr>
        <w:t>the</w:t>
      </w:r>
      <w:r w:rsidR="00370E76" w:rsidRPr="00F11EFB">
        <w:rPr>
          <w:rFonts w:ascii="Times New Roman" w:hAnsi="Times New Roman" w:cs="Times New Roman"/>
        </w:rPr>
        <w:t xml:space="preserve"> </w:t>
      </w:r>
      <w:commentRangeStart w:id="107"/>
      <w:r w:rsidR="000007D0" w:rsidRPr="00F11EFB">
        <w:rPr>
          <w:rFonts w:ascii="Times New Roman" w:hAnsi="Times New Roman" w:cs="Times New Roman"/>
        </w:rPr>
        <w:t>9</w:t>
      </w:r>
      <w:ins w:id="108" w:author="Author">
        <w:r w:rsidR="0042256A" w:rsidRPr="00F11EFB">
          <w:rPr>
            <w:rFonts w:ascii="Times New Roman" w:hAnsi="Times New Roman" w:cs="Times New Roman"/>
          </w:rPr>
          <w:t>-</w:t>
        </w:r>
      </w:ins>
      <w:del w:id="109" w:author="Author">
        <w:r w:rsidR="00370E76" w:rsidRPr="00F11EFB" w:rsidDel="0042256A">
          <w:rPr>
            <w:rFonts w:ascii="Times New Roman" w:hAnsi="Times New Roman" w:cs="Times New Roman"/>
          </w:rPr>
          <w:delText xml:space="preserve"> </w:delText>
        </w:r>
      </w:del>
      <w:r w:rsidR="000007D0" w:rsidRPr="00F11EFB">
        <w:rPr>
          <w:rFonts w:ascii="Times New Roman" w:hAnsi="Times New Roman" w:cs="Times New Roman"/>
        </w:rPr>
        <w:t>to</w:t>
      </w:r>
      <w:ins w:id="110" w:author="Author">
        <w:r w:rsidR="0042256A" w:rsidRPr="00F11EFB">
          <w:rPr>
            <w:rFonts w:ascii="Times New Roman" w:hAnsi="Times New Roman" w:cs="Times New Roman"/>
          </w:rPr>
          <w:t>-</w:t>
        </w:r>
      </w:ins>
      <w:del w:id="111" w:author="Author">
        <w:r w:rsidR="00370E76" w:rsidRPr="00F11EFB" w:rsidDel="0042256A">
          <w:rPr>
            <w:rFonts w:ascii="Times New Roman" w:hAnsi="Times New Roman" w:cs="Times New Roman"/>
          </w:rPr>
          <w:delText xml:space="preserve"> </w:delText>
        </w:r>
      </w:del>
      <w:r w:rsidR="000007D0" w:rsidRPr="00F11EFB">
        <w:rPr>
          <w:rFonts w:ascii="Times New Roman" w:hAnsi="Times New Roman" w:cs="Times New Roman"/>
        </w:rPr>
        <w:t>5</w:t>
      </w:r>
      <w:commentRangeEnd w:id="107"/>
      <w:r w:rsidR="008C5655" w:rsidRPr="00F11EFB">
        <w:rPr>
          <w:rStyle w:val="CommentReference"/>
        </w:rPr>
        <w:commentReference w:id="107"/>
      </w:r>
      <w:r w:rsidR="00370E76" w:rsidRPr="00F11EFB">
        <w:rPr>
          <w:rFonts w:ascii="Times New Roman" w:hAnsi="Times New Roman" w:cs="Times New Roman"/>
        </w:rPr>
        <w:t xml:space="preserve"> </w:t>
      </w:r>
      <w:r w:rsidR="000007D0" w:rsidRPr="00F11EFB">
        <w:rPr>
          <w:rFonts w:ascii="Times New Roman" w:hAnsi="Times New Roman" w:cs="Times New Roman"/>
        </w:rPr>
        <w:t>rat</w:t>
      </w:r>
      <w:r w:rsidR="00370E76" w:rsidRPr="00F11EFB">
        <w:rPr>
          <w:rFonts w:ascii="Times New Roman" w:hAnsi="Times New Roman" w:cs="Times New Roman"/>
        </w:rPr>
        <w:t xml:space="preserve"> </w:t>
      </w:r>
      <w:r w:rsidR="000007D0" w:rsidRPr="00F11EFB">
        <w:rPr>
          <w:rFonts w:ascii="Times New Roman" w:hAnsi="Times New Roman" w:cs="Times New Roman"/>
        </w:rPr>
        <w:t>race.</w:t>
      </w:r>
      <w:del w:id="112" w:author="Author">
        <w:r w:rsidR="00370E76" w:rsidRPr="00F11EFB" w:rsidDel="0042256A">
          <w:rPr>
            <w:rFonts w:ascii="Times New Roman" w:hAnsi="Times New Roman" w:cs="Times New Roman"/>
          </w:rPr>
          <w:delText xml:space="preserve"> </w:delText>
        </w:r>
      </w:del>
    </w:p>
    <w:p w14:paraId="34381168" w14:textId="7DE81958" w:rsidR="00EC79C8" w:rsidRPr="00F11EFB" w:rsidDel="008C5655" w:rsidRDefault="00EC79C8">
      <w:pPr>
        <w:ind w:right="4"/>
        <w:contextualSpacing/>
        <w:rPr>
          <w:del w:id="113" w:author="Author"/>
          <w:rFonts w:ascii="Times New Roman" w:hAnsi="Times New Roman" w:cs="Times New Roman"/>
        </w:rPr>
        <w:pPrChange w:id="114" w:author="Editor" w:date="2020-11-10T14:30:00Z">
          <w:pPr>
            <w:ind w:right="4" w:firstLine="0"/>
            <w:contextualSpacing/>
          </w:pPr>
        </w:pPrChange>
      </w:pPr>
      <w:r w:rsidRPr="00F11EFB">
        <w:rPr>
          <w:rFonts w:ascii="Times New Roman" w:hAnsi="Times New Roman" w:cs="Times New Roman"/>
        </w:rPr>
        <w:t>I</w:t>
      </w:r>
      <w:r w:rsidR="00370E76" w:rsidRPr="00F11EFB">
        <w:rPr>
          <w:rFonts w:ascii="Times New Roman" w:hAnsi="Times New Roman" w:cs="Times New Roman"/>
        </w:rPr>
        <w:t xml:space="preserve"> </w:t>
      </w:r>
      <w:r w:rsidRPr="00F11EFB">
        <w:rPr>
          <w:rFonts w:ascii="Times New Roman" w:hAnsi="Times New Roman" w:cs="Times New Roman"/>
        </w:rPr>
        <w:t>interviewed</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lot</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average</w:t>
      </w:r>
      <w:r w:rsidR="00370E76" w:rsidRPr="00F11EFB">
        <w:rPr>
          <w:rFonts w:ascii="Times New Roman" w:hAnsi="Times New Roman" w:cs="Times New Roman"/>
        </w:rPr>
        <w:t xml:space="preserve"> </w:t>
      </w:r>
      <w:r w:rsidRPr="00F11EFB">
        <w:rPr>
          <w:rFonts w:ascii="Times New Roman" w:hAnsi="Times New Roman" w:cs="Times New Roman"/>
        </w:rPr>
        <w:t>people</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Mississippi,</w:t>
      </w:r>
      <w:r w:rsidR="00370E76" w:rsidRPr="00F11EFB">
        <w:rPr>
          <w:rFonts w:ascii="Times New Roman" w:hAnsi="Times New Roman" w:cs="Times New Roman"/>
        </w:rPr>
        <w:t xml:space="preserve"> </w:t>
      </w:r>
      <w:r w:rsidRPr="00F11EFB">
        <w:rPr>
          <w:rFonts w:ascii="Times New Roman" w:hAnsi="Times New Roman" w:cs="Times New Roman"/>
        </w:rPr>
        <w:t>for</w:t>
      </w:r>
      <w:r w:rsidR="00370E76" w:rsidRPr="00F11EFB">
        <w:rPr>
          <w:rFonts w:ascii="Times New Roman" w:hAnsi="Times New Roman" w:cs="Times New Roman"/>
        </w:rPr>
        <w:t xml:space="preserve"> </w:t>
      </w:r>
      <w:r w:rsidRPr="00F11EFB">
        <w:rPr>
          <w:rFonts w:ascii="Times New Roman" w:hAnsi="Times New Roman" w:cs="Times New Roman"/>
        </w:rPr>
        <w:t>example,</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police</w:t>
      </w:r>
      <w:r w:rsidR="00370E76" w:rsidRPr="00F11EFB">
        <w:rPr>
          <w:rFonts w:ascii="Times New Roman" w:hAnsi="Times New Roman" w:cs="Times New Roman"/>
        </w:rPr>
        <w:t xml:space="preserve"> </w:t>
      </w:r>
      <w:r w:rsidRPr="00F11EFB">
        <w:rPr>
          <w:rFonts w:ascii="Times New Roman" w:hAnsi="Times New Roman" w:cs="Times New Roman"/>
        </w:rPr>
        <w:t>officer,</w:t>
      </w:r>
      <w:r w:rsidR="00370E76" w:rsidRPr="00F11EFB">
        <w:rPr>
          <w:rFonts w:ascii="Times New Roman" w:hAnsi="Times New Roman" w:cs="Times New Roman"/>
        </w:rPr>
        <w:t xml:space="preserve"> </w:t>
      </w:r>
      <w:r w:rsidRPr="00F11EFB">
        <w:rPr>
          <w:rFonts w:ascii="Times New Roman" w:hAnsi="Times New Roman" w:cs="Times New Roman"/>
        </w:rPr>
        <w:t>a</w:t>
      </w:r>
      <w:del w:id="115" w:author="Author">
        <w:r w:rsidR="00370E76" w:rsidRPr="00F11EFB" w:rsidDel="008C5655">
          <w:rPr>
            <w:rFonts w:ascii="Times New Roman" w:hAnsi="Times New Roman" w:cs="Times New Roman"/>
          </w:rPr>
          <w:delText xml:space="preserve"> </w:delText>
        </w:r>
      </w:del>
    </w:p>
    <w:p w14:paraId="4BB21D13" w14:textId="7442D5A8" w:rsidR="00EC79C8" w:rsidRPr="00F11EFB" w:rsidRDefault="004B3374" w:rsidP="008C5655">
      <w:pPr>
        <w:ind w:right="4"/>
        <w:contextualSpacing/>
        <w:rPr>
          <w:rFonts w:ascii="Times New Roman" w:hAnsi="Times New Roman" w:cs="Times New Roman"/>
        </w:rPr>
      </w:pPr>
      <w:del w:id="116" w:author="Author">
        <w:r w:rsidRPr="00F11EFB" w:rsidDel="008C5655">
          <w:rPr>
            <w:rFonts w:ascii="Times New Roman" w:hAnsi="Times New Roman" w:cs="Times New Roman"/>
          </w:rPr>
          <w:delText>A</w:delText>
        </w:r>
      </w:del>
      <w:r w:rsidR="00370E76" w:rsidRPr="00F11EFB">
        <w:rPr>
          <w:rFonts w:ascii="Times New Roman" w:hAnsi="Times New Roman" w:cs="Times New Roman"/>
        </w:rPr>
        <w:t xml:space="preserve"> </w:t>
      </w:r>
      <w:r w:rsidRPr="00F11EFB">
        <w:rPr>
          <w:rFonts w:ascii="Times New Roman" w:hAnsi="Times New Roman" w:cs="Times New Roman"/>
        </w:rPr>
        <w:t>homemaker</w:t>
      </w:r>
      <w:r w:rsidR="00EC79C8" w:rsidRPr="00F11EFB">
        <w:rPr>
          <w:rFonts w:ascii="Times New Roman" w:hAnsi="Times New Roman" w:cs="Times New Roman"/>
        </w:rPr>
        <w:t>,</w:t>
      </w:r>
      <w:r w:rsidR="00370E76" w:rsidRPr="00F11EFB">
        <w:rPr>
          <w:rFonts w:ascii="Times New Roman" w:hAnsi="Times New Roman" w:cs="Times New Roman"/>
        </w:rPr>
        <w:t xml:space="preserve"> </w:t>
      </w:r>
      <w:r w:rsidR="00EC79C8" w:rsidRPr="00F11EFB">
        <w:rPr>
          <w:rFonts w:ascii="Times New Roman" w:hAnsi="Times New Roman" w:cs="Times New Roman"/>
        </w:rPr>
        <w:t>a</w:t>
      </w:r>
      <w:r w:rsidR="00370E76" w:rsidRPr="00F11EFB">
        <w:rPr>
          <w:rFonts w:ascii="Times New Roman" w:hAnsi="Times New Roman" w:cs="Times New Roman"/>
        </w:rPr>
        <w:t xml:space="preserve"> </w:t>
      </w:r>
      <w:r w:rsidR="00EC79C8" w:rsidRPr="00F11EFB">
        <w:rPr>
          <w:rFonts w:ascii="Times New Roman" w:hAnsi="Times New Roman" w:cs="Times New Roman"/>
        </w:rPr>
        <w:t>mother</w:t>
      </w:r>
      <w:ins w:id="117" w:author="Author">
        <w:r w:rsidR="008C5655" w:rsidRPr="00F11EFB">
          <w:rPr>
            <w:rFonts w:ascii="Times New Roman" w:hAnsi="Times New Roman" w:cs="Times New Roman"/>
          </w:rPr>
          <w:t>,</w:t>
        </w:r>
      </w:ins>
      <w:r w:rsidR="00370E76" w:rsidRPr="00F11EFB">
        <w:rPr>
          <w:rFonts w:ascii="Times New Roman" w:hAnsi="Times New Roman" w:cs="Times New Roman"/>
        </w:rPr>
        <w:t xml:space="preserve"> </w:t>
      </w:r>
      <w:r w:rsidR="00EC79C8" w:rsidRPr="00F11EFB">
        <w:rPr>
          <w:rFonts w:ascii="Times New Roman" w:hAnsi="Times New Roman" w:cs="Times New Roman"/>
        </w:rPr>
        <w:t>and</w:t>
      </w:r>
      <w:r w:rsidR="00370E76" w:rsidRPr="00F11EFB">
        <w:rPr>
          <w:rFonts w:ascii="Times New Roman" w:hAnsi="Times New Roman" w:cs="Times New Roman"/>
        </w:rPr>
        <w:t xml:space="preserve"> </w:t>
      </w:r>
      <w:r w:rsidR="00EC79C8" w:rsidRPr="00F11EFB">
        <w:rPr>
          <w:rFonts w:ascii="Times New Roman" w:hAnsi="Times New Roman" w:cs="Times New Roman"/>
        </w:rPr>
        <w:t>two</w:t>
      </w:r>
      <w:r w:rsidR="00370E76" w:rsidRPr="00F11EFB">
        <w:rPr>
          <w:rFonts w:ascii="Times New Roman" w:hAnsi="Times New Roman" w:cs="Times New Roman"/>
        </w:rPr>
        <w:t xml:space="preserve"> </w:t>
      </w:r>
      <w:r w:rsidRPr="00F11EFB">
        <w:rPr>
          <w:rFonts w:ascii="Times New Roman" w:hAnsi="Times New Roman" w:cs="Times New Roman"/>
        </w:rPr>
        <w:t>neighbors,</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00EC79C8" w:rsidRPr="00F11EFB">
        <w:rPr>
          <w:rFonts w:ascii="Times New Roman" w:hAnsi="Times New Roman" w:cs="Times New Roman"/>
        </w:rPr>
        <w:t>they</w:t>
      </w:r>
      <w:r w:rsidR="00370E76" w:rsidRPr="00F11EFB">
        <w:rPr>
          <w:rFonts w:ascii="Times New Roman" w:hAnsi="Times New Roman" w:cs="Times New Roman"/>
        </w:rPr>
        <w:t xml:space="preserve"> </w:t>
      </w:r>
      <w:r w:rsidR="00EC79C8" w:rsidRPr="00F11EFB">
        <w:rPr>
          <w:rFonts w:ascii="Times New Roman" w:hAnsi="Times New Roman" w:cs="Times New Roman"/>
        </w:rPr>
        <w:t>all</w:t>
      </w:r>
      <w:r w:rsidR="00370E76" w:rsidRPr="00F11EFB">
        <w:rPr>
          <w:rFonts w:ascii="Times New Roman" w:hAnsi="Times New Roman" w:cs="Times New Roman"/>
        </w:rPr>
        <w:t xml:space="preserve"> </w:t>
      </w:r>
      <w:r w:rsidR="00EC79C8" w:rsidRPr="00F11EFB">
        <w:rPr>
          <w:rFonts w:ascii="Times New Roman" w:hAnsi="Times New Roman" w:cs="Times New Roman"/>
        </w:rPr>
        <w:t>told</w:t>
      </w:r>
      <w:r w:rsidR="00370E76" w:rsidRPr="00F11EFB">
        <w:rPr>
          <w:rFonts w:ascii="Times New Roman" w:hAnsi="Times New Roman" w:cs="Times New Roman"/>
        </w:rPr>
        <w:t xml:space="preserve"> </w:t>
      </w:r>
      <w:r w:rsidR="00EC79C8" w:rsidRPr="00F11EFB">
        <w:rPr>
          <w:rFonts w:ascii="Times New Roman" w:hAnsi="Times New Roman" w:cs="Times New Roman"/>
        </w:rPr>
        <w:t>me</w:t>
      </w:r>
      <w:r w:rsidR="00370E76" w:rsidRPr="00F11EFB">
        <w:rPr>
          <w:rFonts w:ascii="Times New Roman" w:hAnsi="Times New Roman" w:cs="Times New Roman"/>
        </w:rPr>
        <w:t xml:space="preserve"> </w:t>
      </w:r>
      <w:r w:rsidR="00EC79C8" w:rsidRPr="00F11EFB">
        <w:rPr>
          <w:rFonts w:ascii="Times New Roman" w:hAnsi="Times New Roman" w:cs="Times New Roman"/>
        </w:rPr>
        <w:t>how</w:t>
      </w:r>
      <w:r w:rsidR="00370E76" w:rsidRPr="00F11EFB">
        <w:rPr>
          <w:rFonts w:ascii="Times New Roman" w:hAnsi="Times New Roman" w:cs="Times New Roman"/>
        </w:rPr>
        <w:t xml:space="preserve"> </w:t>
      </w:r>
      <w:r w:rsidR="00EC79C8" w:rsidRPr="00F11EFB">
        <w:rPr>
          <w:rFonts w:ascii="Times New Roman" w:hAnsi="Times New Roman" w:cs="Times New Roman"/>
        </w:rPr>
        <w:t>the</w:t>
      </w:r>
      <w:r w:rsidR="00370E76" w:rsidRPr="00F11EFB">
        <w:rPr>
          <w:rFonts w:ascii="Times New Roman" w:hAnsi="Times New Roman" w:cs="Times New Roman"/>
        </w:rPr>
        <w:t xml:space="preserve"> </w:t>
      </w:r>
      <w:r w:rsidR="00EC79C8" w:rsidRPr="00F11EFB">
        <w:rPr>
          <w:rFonts w:ascii="Times New Roman" w:hAnsi="Times New Roman" w:cs="Times New Roman"/>
        </w:rPr>
        <w:t>so</w:t>
      </w:r>
      <w:r w:rsidR="00FB0B0D" w:rsidRPr="00F11EFB">
        <w:rPr>
          <w:rFonts w:ascii="Times New Roman" w:hAnsi="Times New Roman" w:cs="Times New Roman"/>
        </w:rPr>
        <w:t>-</w:t>
      </w:r>
      <w:r w:rsidR="00EC79C8" w:rsidRPr="00F11EFB">
        <w:rPr>
          <w:rFonts w:ascii="Times New Roman" w:hAnsi="Times New Roman" w:cs="Times New Roman"/>
        </w:rPr>
        <w:t>called</w:t>
      </w:r>
      <w:r w:rsidR="00370E76" w:rsidRPr="00F11EFB">
        <w:rPr>
          <w:rFonts w:ascii="Times New Roman" w:hAnsi="Times New Roman" w:cs="Times New Roman"/>
        </w:rPr>
        <w:t xml:space="preserve"> </w:t>
      </w:r>
      <w:del w:id="118" w:author="Author">
        <w:r w:rsidR="00AD183B" w:rsidRPr="00F11EFB" w:rsidDel="008C5655">
          <w:rPr>
            <w:rFonts w:ascii="Times New Roman" w:hAnsi="Times New Roman" w:cs="Times New Roman"/>
          </w:rPr>
          <w:delText>t</w:delText>
        </w:r>
        <w:r w:rsidRPr="00F11EFB" w:rsidDel="008C5655">
          <w:rPr>
            <w:rFonts w:ascii="Times New Roman" w:hAnsi="Times New Roman" w:cs="Times New Roman"/>
          </w:rPr>
          <w:delText>he</w:delText>
        </w:r>
        <w:r w:rsidR="00370E76" w:rsidRPr="00F11EFB" w:rsidDel="008C5655">
          <w:rPr>
            <w:rFonts w:ascii="Times New Roman" w:hAnsi="Times New Roman" w:cs="Times New Roman"/>
          </w:rPr>
          <w:delText xml:space="preserve"> </w:delText>
        </w:r>
      </w:del>
      <w:r w:rsidRPr="00F11EFB">
        <w:rPr>
          <w:rFonts w:ascii="Times New Roman" w:hAnsi="Times New Roman" w:cs="Times New Roman"/>
        </w:rPr>
        <w:t>American</w:t>
      </w:r>
      <w:r w:rsidR="00370E76" w:rsidRPr="00F11EFB">
        <w:rPr>
          <w:rFonts w:ascii="Times New Roman" w:hAnsi="Times New Roman" w:cs="Times New Roman"/>
        </w:rPr>
        <w:t xml:space="preserve"> </w:t>
      </w:r>
      <w:r w:rsidR="00D170C2" w:rsidRPr="00F11EFB">
        <w:rPr>
          <w:rFonts w:ascii="Times New Roman" w:hAnsi="Times New Roman" w:cs="Times New Roman"/>
        </w:rPr>
        <w:t>d</w:t>
      </w:r>
      <w:r w:rsidRPr="00F11EFB">
        <w:rPr>
          <w:rFonts w:ascii="Times New Roman" w:hAnsi="Times New Roman" w:cs="Times New Roman"/>
        </w:rPr>
        <w:t>ream</w:t>
      </w:r>
      <w:r w:rsidR="00370E76" w:rsidRPr="00F11EFB">
        <w:rPr>
          <w:rFonts w:ascii="Times New Roman" w:hAnsi="Times New Roman" w:cs="Times New Roman"/>
        </w:rPr>
        <w:t xml:space="preserve"> </w:t>
      </w:r>
      <w:ins w:id="119" w:author="Author">
        <w:r w:rsidR="008C5655" w:rsidRPr="00F11EFB">
          <w:rPr>
            <w:rFonts w:ascii="Times New Roman" w:hAnsi="Times New Roman" w:cs="Times New Roman"/>
          </w:rPr>
          <w:t>contains</w:t>
        </w:r>
      </w:ins>
      <w:del w:id="120" w:author="Author">
        <w:r w:rsidR="00EC79C8" w:rsidRPr="00F11EFB" w:rsidDel="008C5655">
          <w:rPr>
            <w:rFonts w:ascii="Times New Roman" w:hAnsi="Times New Roman" w:cs="Times New Roman"/>
          </w:rPr>
          <w:delText>is</w:delText>
        </w:r>
        <w:r w:rsidR="00370E76" w:rsidRPr="00F11EFB" w:rsidDel="008C5655">
          <w:rPr>
            <w:rFonts w:ascii="Times New Roman" w:hAnsi="Times New Roman" w:cs="Times New Roman"/>
          </w:rPr>
          <w:delText xml:space="preserve"> </w:delText>
        </w:r>
        <w:r w:rsidR="00EC79C8" w:rsidRPr="00F11EFB" w:rsidDel="008C5655">
          <w:rPr>
            <w:rFonts w:ascii="Times New Roman" w:hAnsi="Times New Roman" w:cs="Times New Roman"/>
          </w:rPr>
          <w:delText>really</w:delText>
        </w:r>
        <w:r w:rsidR="00370E76" w:rsidRPr="00F11EFB" w:rsidDel="008C5655">
          <w:rPr>
            <w:rFonts w:ascii="Times New Roman" w:hAnsi="Times New Roman" w:cs="Times New Roman"/>
          </w:rPr>
          <w:delText xml:space="preserve"> </w:delText>
        </w:r>
        <w:r w:rsidR="00EC79C8" w:rsidRPr="00F11EFB" w:rsidDel="008C5655">
          <w:rPr>
            <w:rFonts w:ascii="Times New Roman" w:hAnsi="Times New Roman" w:cs="Times New Roman"/>
          </w:rPr>
          <w:delText>like</w:delText>
        </w:r>
        <w:r w:rsidR="00370E76" w:rsidRPr="00F11EFB" w:rsidDel="008C5655">
          <w:rPr>
            <w:rFonts w:ascii="Times New Roman" w:hAnsi="Times New Roman" w:cs="Times New Roman"/>
          </w:rPr>
          <w:delText xml:space="preserve"> </w:delText>
        </w:r>
        <w:r w:rsidR="00EC79C8" w:rsidRPr="00F11EFB" w:rsidDel="008C5655">
          <w:rPr>
            <w:rFonts w:ascii="Times New Roman" w:hAnsi="Times New Roman" w:cs="Times New Roman"/>
          </w:rPr>
          <w:delText>there</w:delText>
        </w:r>
        <w:r w:rsidR="00370E76" w:rsidRPr="00F11EFB" w:rsidDel="008C5655">
          <w:rPr>
            <w:rFonts w:ascii="Times New Roman" w:hAnsi="Times New Roman" w:cs="Times New Roman"/>
          </w:rPr>
          <w:delText xml:space="preserve"> </w:delText>
        </w:r>
        <w:r w:rsidRPr="00F11EFB" w:rsidDel="008C5655">
          <w:rPr>
            <w:rFonts w:ascii="Times New Roman" w:hAnsi="Times New Roman" w:cs="Times New Roman"/>
          </w:rPr>
          <w:delText>are</w:delText>
        </w:r>
      </w:del>
      <w:r w:rsidR="00370E76" w:rsidRPr="00F11EFB">
        <w:rPr>
          <w:rFonts w:ascii="Times New Roman" w:hAnsi="Times New Roman" w:cs="Times New Roman"/>
        </w:rPr>
        <w:t xml:space="preserve"> </w:t>
      </w:r>
      <w:r w:rsidR="00EC79C8" w:rsidRPr="00F11EFB">
        <w:rPr>
          <w:rFonts w:ascii="Times New Roman" w:hAnsi="Times New Roman" w:cs="Times New Roman"/>
        </w:rPr>
        <w:t>a</w:t>
      </w:r>
      <w:r w:rsidR="00370E76" w:rsidRPr="00F11EFB">
        <w:rPr>
          <w:rFonts w:ascii="Times New Roman" w:hAnsi="Times New Roman" w:cs="Times New Roman"/>
        </w:rPr>
        <w:t xml:space="preserve"> </w:t>
      </w:r>
      <w:r w:rsidR="00EC79C8" w:rsidRPr="00F11EFB">
        <w:rPr>
          <w:rFonts w:ascii="Times New Roman" w:hAnsi="Times New Roman" w:cs="Times New Roman"/>
        </w:rPr>
        <w:t>lot</w:t>
      </w:r>
      <w:r w:rsidR="00370E76" w:rsidRPr="00F11EFB">
        <w:rPr>
          <w:rFonts w:ascii="Times New Roman" w:hAnsi="Times New Roman" w:cs="Times New Roman"/>
        </w:rPr>
        <w:t xml:space="preserve"> </w:t>
      </w:r>
      <w:r w:rsidR="00EC79C8" w:rsidRPr="00F11EFB">
        <w:rPr>
          <w:rFonts w:ascii="Times New Roman" w:hAnsi="Times New Roman" w:cs="Times New Roman"/>
        </w:rPr>
        <w:t>of</w:t>
      </w:r>
      <w:r w:rsidR="00370E76" w:rsidRPr="00F11EFB">
        <w:rPr>
          <w:rFonts w:ascii="Times New Roman" w:hAnsi="Times New Roman" w:cs="Times New Roman"/>
        </w:rPr>
        <w:t xml:space="preserve"> </w:t>
      </w:r>
      <w:r w:rsidR="00EC79C8" w:rsidRPr="00F11EFB">
        <w:rPr>
          <w:rFonts w:ascii="Times New Roman" w:hAnsi="Times New Roman" w:cs="Times New Roman"/>
        </w:rPr>
        <w:t>untruth</w:t>
      </w:r>
      <w:del w:id="121" w:author="Author">
        <w:r w:rsidR="00EC79C8" w:rsidRPr="00F11EFB" w:rsidDel="008C5655">
          <w:rPr>
            <w:rFonts w:ascii="Times New Roman" w:hAnsi="Times New Roman" w:cs="Times New Roman"/>
          </w:rPr>
          <w:delText>s,</w:delText>
        </w:r>
      </w:del>
      <w:r w:rsidR="00370E76" w:rsidRPr="00F11EFB">
        <w:rPr>
          <w:rFonts w:ascii="Times New Roman" w:hAnsi="Times New Roman" w:cs="Times New Roman"/>
        </w:rPr>
        <w:t xml:space="preserve"> </w:t>
      </w:r>
      <w:r w:rsidR="00EC79C8" w:rsidRPr="00F11EFB">
        <w:rPr>
          <w:rFonts w:ascii="Times New Roman" w:hAnsi="Times New Roman" w:cs="Times New Roman"/>
        </w:rPr>
        <w:t>but</w:t>
      </w:r>
      <w:del w:id="122" w:author="Author">
        <w:r w:rsidR="00370E76" w:rsidRPr="00F11EFB" w:rsidDel="008C5655">
          <w:rPr>
            <w:rFonts w:ascii="Times New Roman" w:hAnsi="Times New Roman" w:cs="Times New Roman"/>
          </w:rPr>
          <w:delText xml:space="preserve"> </w:delText>
        </w:r>
        <w:r w:rsidR="00EC79C8" w:rsidRPr="00F11EFB" w:rsidDel="008C5655">
          <w:rPr>
            <w:rFonts w:ascii="Times New Roman" w:hAnsi="Times New Roman" w:cs="Times New Roman"/>
          </w:rPr>
          <w:delText>there</w:delText>
        </w:r>
        <w:r w:rsidR="00370E76" w:rsidRPr="00F11EFB" w:rsidDel="008C5655">
          <w:rPr>
            <w:rFonts w:ascii="Times New Roman" w:hAnsi="Times New Roman" w:cs="Times New Roman"/>
          </w:rPr>
          <w:delText xml:space="preserve"> </w:delText>
        </w:r>
        <w:r w:rsidR="00EC79C8" w:rsidRPr="00F11EFB" w:rsidDel="008C5655">
          <w:rPr>
            <w:rFonts w:ascii="Times New Roman" w:hAnsi="Times New Roman" w:cs="Times New Roman"/>
          </w:rPr>
          <w:delText>are</w:delText>
        </w:r>
      </w:del>
      <w:r w:rsidR="00370E76" w:rsidRPr="00F11EFB">
        <w:rPr>
          <w:rFonts w:ascii="Times New Roman" w:hAnsi="Times New Roman" w:cs="Times New Roman"/>
        </w:rPr>
        <w:t xml:space="preserve"> </w:t>
      </w:r>
      <w:r w:rsidR="00EC79C8" w:rsidRPr="00F11EFB">
        <w:rPr>
          <w:rFonts w:ascii="Times New Roman" w:hAnsi="Times New Roman" w:cs="Times New Roman"/>
        </w:rPr>
        <w:t>a</w:t>
      </w:r>
      <w:r w:rsidR="00370E76" w:rsidRPr="00F11EFB">
        <w:rPr>
          <w:rFonts w:ascii="Times New Roman" w:hAnsi="Times New Roman" w:cs="Times New Roman"/>
        </w:rPr>
        <w:t xml:space="preserve"> </w:t>
      </w:r>
      <w:r w:rsidR="00EC79C8" w:rsidRPr="00F11EFB">
        <w:rPr>
          <w:rFonts w:ascii="Times New Roman" w:hAnsi="Times New Roman" w:cs="Times New Roman"/>
        </w:rPr>
        <w:t>lot</w:t>
      </w:r>
      <w:r w:rsidR="00370E76" w:rsidRPr="00F11EFB">
        <w:rPr>
          <w:rFonts w:ascii="Times New Roman" w:hAnsi="Times New Roman" w:cs="Times New Roman"/>
        </w:rPr>
        <w:t xml:space="preserve"> </w:t>
      </w:r>
      <w:r w:rsidR="00EC79C8" w:rsidRPr="00F11EFB">
        <w:rPr>
          <w:rFonts w:ascii="Times New Roman" w:hAnsi="Times New Roman" w:cs="Times New Roman"/>
        </w:rPr>
        <w:t>of</w:t>
      </w:r>
      <w:r w:rsidR="00370E76" w:rsidRPr="00F11EFB">
        <w:rPr>
          <w:rFonts w:ascii="Times New Roman" w:hAnsi="Times New Roman" w:cs="Times New Roman"/>
        </w:rPr>
        <w:t xml:space="preserve"> </w:t>
      </w:r>
      <w:r w:rsidR="000007D0" w:rsidRPr="00F11EFB">
        <w:rPr>
          <w:rFonts w:ascii="Times New Roman" w:hAnsi="Times New Roman" w:cs="Times New Roman"/>
        </w:rPr>
        <w:t>t</w:t>
      </w:r>
      <w:r w:rsidRPr="00F11EFB">
        <w:rPr>
          <w:rFonts w:ascii="Times New Roman" w:hAnsi="Times New Roman" w:cs="Times New Roman"/>
        </w:rPr>
        <w:t>ruth</w:t>
      </w:r>
      <w:del w:id="123" w:author="Author">
        <w:r w:rsidRPr="00F11EFB" w:rsidDel="008C5655">
          <w:rPr>
            <w:rFonts w:ascii="Times New Roman" w:hAnsi="Times New Roman" w:cs="Times New Roman"/>
          </w:rPr>
          <w:delText>s</w:delText>
        </w:r>
      </w:del>
      <w:r w:rsidR="00370E76" w:rsidRPr="00F11EFB">
        <w:rPr>
          <w:rFonts w:ascii="Times New Roman" w:hAnsi="Times New Roman" w:cs="Times New Roman"/>
        </w:rPr>
        <w:t xml:space="preserve"> </w:t>
      </w:r>
      <w:r w:rsidR="00EC79C8" w:rsidRPr="00F11EFB">
        <w:rPr>
          <w:rFonts w:ascii="Times New Roman" w:hAnsi="Times New Roman" w:cs="Times New Roman"/>
        </w:rPr>
        <w:t>as</w:t>
      </w:r>
      <w:r w:rsidR="00370E76" w:rsidRPr="00F11EFB">
        <w:rPr>
          <w:rFonts w:ascii="Times New Roman" w:hAnsi="Times New Roman" w:cs="Times New Roman"/>
        </w:rPr>
        <w:t xml:space="preserve"> </w:t>
      </w:r>
      <w:r w:rsidR="00EC79C8" w:rsidRPr="00F11EFB">
        <w:rPr>
          <w:rFonts w:ascii="Times New Roman" w:hAnsi="Times New Roman" w:cs="Times New Roman"/>
        </w:rPr>
        <w:t>well.</w:t>
      </w:r>
      <w:del w:id="124" w:author="Author">
        <w:r w:rsidR="00370E76" w:rsidRPr="00F11EFB" w:rsidDel="008C5655">
          <w:rPr>
            <w:rFonts w:ascii="Times New Roman" w:hAnsi="Times New Roman" w:cs="Times New Roman"/>
          </w:rPr>
          <w:delText xml:space="preserve"> </w:delText>
        </w:r>
      </w:del>
    </w:p>
    <w:p w14:paraId="69F5C616" w14:textId="33F17E3B" w:rsidR="00EC79C8" w:rsidRPr="00F11EFB" w:rsidDel="00676791" w:rsidRDefault="008C5655" w:rsidP="008C2D65">
      <w:pPr>
        <w:ind w:right="4"/>
        <w:contextualSpacing/>
        <w:rPr>
          <w:del w:id="125" w:author="Author"/>
          <w:rFonts w:ascii="Times New Roman" w:hAnsi="Times New Roman" w:cs="Times New Roman"/>
        </w:rPr>
      </w:pPr>
      <w:ins w:id="126" w:author="Author">
        <w:r w:rsidRPr="00F11EFB">
          <w:rPr>
            <w:rFonts w:ascii="Times New Roman" w:hAnsi="Times New Roman" w:cs="Times New Roman"/>
          </w:rPr>
          <w:t>T</w:t>
        </w:r>
      </w:ins>
      <w:del w:id="127" w:author="Author">
        <w:r w:rsidR="00EC79C8" w:rsidRPr="00F11EFB" w:rsidDel="008C5655">
          <w:rPr>
            <w:rFonts w:ascii="Times New Roman" w:hAnsi="Times New Roman" w:cs="Times New Roman"/>
          </w:rPr>
          <w:delText>Like</w:delText>
        </w:r>
        <w:r w:rsidR="00370E76" w:rsidRPr="00F11EFB" w:rsidDel="008C5655">
          <w:rPr>
            <w:rFonts w:ascii="Times New Roman" w:hAnsi="Times New Roman" w:cs="Times New Roman"/>
          </w:rPr>
          <w:delText xml:space="preserve"> </w:delText>
        </w:r>
      </w:del>
      <w:ins w:id="128" w:author="Author">
        <w:r w:rsidRPr="00F11EFB">
          <w:rPr>
            <w:rFonts w:ascii="Times New Roman" w:hAnsi="Times New Roman" w:cs="Times New Roman"/>
          </w:rPr>
          <w:t>he</w:t>
        </w:r>
      </w:ins>
      <w:del w:id="129" w:author="Author">
        <w:r w:rsidR="00EC79C8" w:rsidRPr="00F11EFB" w:rsidDel="008C5655">
          <w:rPr>
            <w:rFonts w:ascii="Times New Roman" w:hAnsi="Times New Roman" w:cs="Times New Roman"/>
          </w:rPr>
          <w:delText>a</w:delText>
        </w:r>
      </w:del>
      <w:r w:rsidR="00370E76" w:rsidRPr="00F11EFB">
        <w:rPr>
          <w:rFonts w:ascii="Times New Roman" w:hAnsi="Times New Roman" w:cs="Times New Roman"/>
        </w:rPr>
        <w:t xml:space="preserve"> </w:t>
      </w:r>
      <w:r w:rsidR="00EC79C8" w:rsidRPr="00F11EFB">
        <w:rPr>
          <w:rFonts w:ascii="Times New Roman" w:hAnsi="Times New Roman" w:cs="Times New Roman"/>
        </w:rPr>
        <w:t>police</w:t>
      </w:r>
      <w:r w:rsidR="00370E76" w:rsidRPr="00F11EFB">
        <w:rPr>
          <w:rFonts w:ascii="Times New Roman" w:hAnsi="Times New Roman" w:cs="Times New Roman"/>
        </w:rPr>
        <w:t xml:space="preserve"> </w:t>
      </w:r>
      <w:r w:rsidR="00EC79C8" w:rsidRPr="00F11EFB">
        <w:rPr>
          <w:rFonts w:ascii="Times New Roman" w:hAnsi="Times New Roman" w:cs="Times New Roman"/>
        </w:rPr>
        <w:t>officer</w:t>
      </w:r>
      <w:r w:rsidR="00370E76" w:rsidRPr="00F11EFB">
        <w:rPr>
          <w:rFonts w:ascii="Times New Roman" w:hAnsi="Times New Roman" w:cs="Times New Roman"/>
        </w:rPr>
        <w:t xml:space="preserve"> </w:t>
      </w:r>
      <w:r w:rsidR="00EC79C8" w:rsidRPr="00F11EFB">
        <w:rPr>
          <w:rFonts w:ascii="Times New Roman" w:hAnsi="Times New Roman" w:cs="Times New Roman"/>
        </w:rPr>
        <w:t>told</w:t>
      </w:r>
      <w:r w:rsidR="00370E76" w:rsidRPr="00F11EFB">
        <w:rPr>
          <w:rFonts w:ascii="Times New Roman" w:hAnsi="Times New Roman" w:cs="Times New Roman"/>
        </w:rPr>
        <w:t xml:space="preserve"> </w:t>
      </w:r>
      <w:r w:rsidR="00EC79C8" w:rsidRPr="00F11EFB">
        <w:rPr>
          <w:rFonts w:ascii="Times New Roman" w:hAnsi="Times New Roman" w:cs="Times New Roman"/>
        </w:rPr>
        <w:t>me</w:t>
      </w:r>
      <w:del w:id="130" w:author="Author">
        <w:r w:rsidR="00EC79C8" w:rsidRPr="00F11EFB" w:rsidDel="008C5655">
          <w:rPr>
            <w:rFonts w:ascii="Times New Roman" w:hAnsi="Times New Roman" w:cs="Times New Roman"/>
          </w:rPr>
          <w:delText>,</w:delText>
        </w:r>
      </w:del>
      <w:r w:rsidR="00370E76" w:rsidRPr="00F11EFB">
        <w:rPr>
          <w:rFonts w:ascii="Times New Roman" w:hAnsi="Times New Roman" w:cs="Times New Roman"/>
        </w:rPr>
        <w:t xml:space="preserve"> </w:t>
      </w:r>
      <w:ins w:id="131" w:author="Author">
        <w:r w:rsidRPr="00F11EFB">
          <w:rPr>
            <w:rFonts w:ascii="Times New Roman" w:hAnsi="Times New Roman" w:cs="Times New Roman"/>
          </w:rPr>
          <w:t xml:space="preserve">that </w:t>
        </w:r>
      </w:ins>
      <w:r w:rsidR="00EC79C8" w:rsidRPr="00F11EFB">
        <w:rPr>
          <w:rFonts w:ascii="Times New Roman" w:hAnsi="Times New Roman" w:cs="Times New Roman"/>
        </w:rPr>
        <w:t>if</w:t>
      </w:r>
      <w:r w:rsidR="00370E76" w:rsidRPr="00F11EFB">
        <w:rPr>
          <w:rFonts w:ascii="Times New Roman" w:hAnsi="Times New Roman" w:cs="Times New Roman"/>
        </w:rPr>
        <w:t xml:space="preserve"> </w:t>
      </w:r>
      <w:r w:rsidR="00EC79C8" w:rsidRPr="00F11EFB">
        <w:rPr>
          <w:rFonts w:ascii="Times New Roman" w:hAnsi="Times New Roman" w:cs="Times New Roman"/>
        </w:rPr>
        <w:t>he</w:t>
      </w:r>
      <w:r w:rsidR="00370E76" w:rsidRPr="00F11EFB">
        <w:rPr>
          <w:rFonts w:ascii="Times New Roman" w:hAnsi="Times New Roman" w:cs="Times New Roman"/>
        </w:rPr>
        <w:t xml:space="preserve"> </w:t>
      </w:r>
      <w:r w:rsidR="00EC79C8" w:rsidRPr="00F11EFB">
        <w:rPr>
          <w:rFonts w:ascii="Times New Roman" w:hAnsi="Times New Roman" w:cs="Times New Roman"/>
        </w:rPr>
        <w:t>did</w:t>
      </w:r>
      <w:r w:rsidR="00370E76" w:rsidRPr="00F11EFB">
        <w:rPr>
          <w:rFonts w:ascii="Times New Roman" w:hAnsi="Times New Roman" w:cs="Times New Roman"/>
        </w:rPr>
        <w:t xml:space="preserve"> </w:t>
      </w:r>
      <w:r w:rsidR="00EC79C8" w:rsidRPr="00F11EFB">
        <w:rPr>
          <w:rFonts w:ascii="Times New Roman" w:hAnsi="Times New Roman" w:cs="Times New Roman"/>
        </w:rPr>
        <w:t>not</w:t>
      </w:r>
      <w:r w:rsidR="00370E76" w:rsidRPr="00F11EFB">
        <w:rPr>
          <w:rFonts w:ascii="Times New Roman" w:hAnsi="Times New Roman" w:cs="Times New Roman"/>
        </w:rPr>
        <w:t xml:space="preserve"> </w:t>
      </w:r>
      <w:r w:rsidR="00EC79C8" w:rsidRPr="00F11EFB">
        <w:rPr>
          <w:rFonts w:ascii="Times New Roman" w:hAnsi="Times New Roman" w:cs="Times New Roman"/>
        </w:rPr>
        <w:t>have</w:t>
      </w:r>
      <w:r w:rsidR="00370E76" w:rsidRPr="00F11EFB">
        <w:rPr>
          <w:rFonts w:ascii="Times New Roman" w:hAnsi="Times New Roman" w:cs="Times New Roman"/>
        </w:rPr>
        <w:t xml:space="preserve"> </w:t>
      </w:r>
      <w:r w:rsidR="00EC79C8" w:rsidRPr="00F11EFB">
        <w:rPr>
          <w:rFonts w:ascii="Times New Roman" w:hAnsi="Times New Roman" w:cs="Times New Roman"/>
        </w:rPr>
        <w:t>to</w:t>
      </w:r>
      <w:r w:rsidR="00370E76" w:rsidRPr="00F11EFB">
        <w:rPr>
          <w:rFonts w:ascii="Times New Roman" w:hAnsi="Times New Roman" w:cs="Times New Roman"/>
        </w:rPr>
        <w:t xml:space="preserve"> </w:t>
      </w:r>
      <w:r w:rsidR="00EC79C8" w:rsidRPr="00F11EFB">
        <w:rPr>
          <w:rFonts w:ascii="Times New Roman" w:hAnsi="Times New Roman" w:cs="Times New Roman"/>
        </w:rPr>
        <w:t>be</w:t>
      </w:r>
      <w:r w:rsidR="00370E76" w:rsidRPr="00F11EFB">
        <w:rPr>
          <w:rFonts w:ascii="Times New Roman" w:hAnsi="Times New Roman" w:cs="Times New Roman"/>
        </w:rPr>
        <w:t xml:space="preserve"> </w:t>
      </w:r>
      <w:r w:rsidR="00EC79C8" w:rsidRPr="00F11EFB">
        <w:rPr>
          <w:rFonts w:ascii="Times New Roman" w:hAnsi="Times New Roman" w:cs="Times New Roman"/>
        </w:rPr>
        <w:t>a</w:t>
      </w:r>
      <w:r w:rsidR="00370E76" w:rsidRPr="00F11EFB">
        <w:rPr>
          <w:rFonts w:ascii="Times New Roman" w:hAnsi="Times New Roman" w:cs="Times New Roman"/>
        </w:rPr>
        <w:t xml:space="preserve"> </w:t>
      </w:r>
      <w:r w:rsidR="00EC79C8" w:rsidRPr="00F11EFB">
        <w:rPr>
          <w:rFonts w:ascii="Times New Roman" w:hAnsi="Times New Roman" w:cs="Times New Roman"/>
        </w:rPr>
        <w:t>security</w:t>
      </w:r>
      <w:r w:rsidR="00370E76" w:rsidRPr="00F11EFB">
        <w:rPr>
          <w:rFonts w:ascii="Times New Roman" w:hAnsi="Times New Roman" w:cs="Times New Roman"/>
        </w:rPr>
        <w:t xml:space="preserve"> </w:t>
      </w:r>
      <w:r w:rsidR="00EC79C8" w:rsidRPr="00F11EFB">
        <w:rPr>
          <w:rFonts w:ascii="Times New Roman" w:hAnsi="Times New Roman" w:cs="Times New Roman"/>
        </w:rPr>
        <w:t>guard</w:t>
      </w:r>
      <w:r w:rsidR="00370E76" w:rsidRPr="00F11EFB">
        <w:rPr>
          <w:rFonts w:ascii="Times New Roman" w:hAnsi="Times New Roman" w:cs="Times New Roman"/>
        </w:rPr>
        <w:t xml:space="preserve"> </w:t>
      </w:r>
      <w:r w:rsidR="00EC79C8" w:rsidRPr="00F11EFB">
        <w:rPr>
          <w:rFonts w:ascii="Times New Roman" w:hAnsi="Times New Roman" w:cs="Times New Roman"/>
        </w:rPr>
        <w:t>at</w:t>
      </w:r>
      <w:r w:rsidR="00370E76" w:rsidRPr="00F11EFB">
        <w:rPr>
          <w:rFonts w:ascii="Times New Roman" w:hAnsi="Times New Roman" w:cs="Times New Roman"/>
        </w:rPr>
        <w:t xml:space="preserve"> </w:t>
      </w:r>
      <w:r w:rsidR="00EC79C8" w:rsidRPr="00F11EFB">
        <w:rPr>
          <w:rFonts w:ascii="Times New Roman" w:hAnsi="Times New Roman" w:cs="Times New Roman"/>
        </w:rPr>
        <w:t>Walmart</w:t>
      </w:r>
      <w:del w:id="132" w:author="Author">
        <w:r w:rsidR="00370E76" w:rsidRPr="00F11EFB" w:rsidDel="008C5655">
          <w:rPr>
            <w:rFonts w:ascii="Times New Roman" w:hAnsi="Times New Roman" w:cs="Times New Roman"/>
          </w:rPr>
          <w:delText xml:space="preserve"> </w:delText>
        </w:r>
        <w:r w:rsidR="003A5434" w:rsidRPr="00F11EFB" w:rsidDel="008C5655">
          <w:rPr>
            <w:rFonts w:ascii="Times New Roman" w:hAnsi="Times New Roman" w:cs="Times New Roman"/>
          </w:rPr>
          <w:delText>Superstore</w:delText>
        </w:r>
      </w:del>
      <w:ins w:id="133" w:author="Author">
        <w:r w:rsidRPr="00F11EFB">
          <w:rPr>
            <w:rFonts w:ascii="Times New Roman" w:hAnsi="Times New Roman" w:cs="Times New Roman"/>
          </w:rPr>
          <w:t>,</w:t>
        </w:r>
      </w:ins>
      <w:del w:id="134" w:author="Author">
        <w:r w:rsidR="00370E76" w:rsidRPr="00F11EFB" w:rsidDel="008C5655">
          <w:rPr>
            <w:rFonts w:ascii="Times New Roman" w:hAnsi="Times New Roman" w:cs="Times New Roman"/>
          </w:rPr>
          <w:delText xml:space="preserve"> </w:delText>
        </w:r>
        <w:r w:rsidR="004B3374" w:rsidRPr="00F11EFB" w:rsidDel="008C5655">
          <w:rPr>
            <w:rFonts w:ascii="Times New Roman" w:hAnsi="Times New Roman" w:cs="Times New Roman"/>
          </w:rPr>
          <w:delText>is</w:delText>
        </w:r>
      </w:del>
      <w:r w:rsidR="00370E76" w:rsidRPr="00F11EFB">
        <w:rPr>
          <w:rFonts w:ascii="Times New Roman" w:hAnsi="Times New Roman" w:cs="Times New Roman"/>
        </w:rPr>
        <w:t xml:space="preserve"> </w:t>
      </w:r>
      <w:r w:rsidR="004B3374" w:rsidRPr="00F11EFB">
        <w:rPr>
          <w:rFonts w:ascii="Times New Roman" w:hAnsi="Times New Roman" w:cs="Times New Roman"/>
        </w:rPr>
        <w:t>waiting</w:t>
      </w:r>
      <w:r w:rsidR="00370E76" w:rsidRPr="00F11EFB">
        <w:rPr>
          <w:rFonts w:ascii="Times New Roman" w:hAnsi="Times New Roman" w:cs="Times New Roman"/>
        </w:rPr>
        <w:t xml:space="preserve"> </w:t>
      </w:r>
      <w:r w:rsidR="00EC79C8" w:rsidRPr="00F11EFB">
        <w:rPr>
          <w:rFonts w:ascii="Times New Roman" w:hAnsi="Times New Roman" w:cs="Times New Roman"/>
        </w:rPr>
        <w:t>around</w:t>
      </w:r>
      <w:r w:rsidR="00370E76" w:rsidRPr="00F11EFB">
        <w:rPr>
          <w:rFonts w:ascii="Times New Roman" w:hAnsi="Times New Roman" w:cs="Times New Roman"/>
        </w:rPr>
        <w:t xml:space="preserve"> </w:t>
      </w:r>
      <w:r w:rsidR="00EC79C8" w:rsidRPr="00F11EFB">
        <w:rPr>
          <w:rFonts w:ascii="Times New Roman" w:hAnsi="Times New Roman" w:cs="Times New Roman"/>
        </w:rPr>
        <w:t>to</w:t>
      </w:r>
      <w:r w:rsidR="00370E76" w:rsidRPr="00F11EFB">
        <w:rPr>
          <w:rFonts w:ascii="Times New Roman" w:hAnsi="Times New Roman" w:cs="Times New Roman"/>
        </w:rPr>
        <w:t xml:space="preserve"> </w:t>
      </w:r>
      <w:r w:rsidR="00EC79C8" w:rsidRPr="00F11EFB">
        <w:rPr>
          <w:rFonts w:ascii="Times New Roman" w:hAnsi="Times New Roman" w:cs="Times New Roman"/>
        </w:rPr>
        <w:t>see</w:t>
      </w:r>
      <w:r w:rsidR="00370E76" w:rsidRPr="00F11EFB">
        <w:rPr>
          <w:rFonts w:ascii="Times New Roman" w:hAnsi="Times New Roman" w:cs="Times New Roman"/>
        </w:rPr>
        <w:t xml:space="preserve"> </w:t>
      </w:r>
      <w:r w:rsidR="00EC79C8" w:rsidRPr="00F11EFB">
        <w:rPr>
          <w:rFonts w:ascii="Times New Roman" w:hAnsi="Times New Roman" w:cs="Times New Roman"/>
        </w:rPr>
        <w:t>if</w:t>
      </w:r>
      <w:r w:rsidR="00370E76" w:rsidRPr="00F11EFB">
        <w:rPr>
          <w:rFonts w:ascii="Times New Roman" w:hAnsi="Times New Roman" w:cs="Times New Roman"/>
        </w:rPr>
        <w:t xml:space="preserve"> </w:t>
      </w:r>
      <w:r w:rsidR="00EC79C8" w:rsidRPr="00F11EFB">
        <w:rPr>
          <w:rFonts w:ascii="Times New Roman" w:hAnsi="Times New Roman" w:cs="Times New Roman"/>
        </w:rPr>
        <w:t>someone</w:t>
      </w:r>
      <w:r w:rsidR="00370E76" w:rsidRPr="00F11EFB">
        <w:rPr>
          <w:rFonts w:ascii="Times New Roman" w:hAnsi="Times New Roman" w:cs="Times New Roman"/>
        </w:rPr>
        <w:t xml:space="preserve"> </w:t>
      </w:r>
      <w:r w:rsidR="00EC79C8" w:rsidRPr="00F11EFB">
        <w:rPr>
          <w:rFonts w:ascii="Times New Roman" w:hAnsi="Times New Roman" w:cs="Times New Roman"/>
        </w:rPr>
        <w:t>would</w:t>
      </w:r>
      <w:r w:rsidR="00370E76" w:rsidRPr="00F11EFB">
        <w:rPr>
          <w:rFonts w:ascii="Times New Roman" w:hAnsi="Times New Roman" w:cs="Times New Roman"/>
        </w:rPr>
        <w:t xml:space="preserve"> </w:t>
      </w:r>
      <w:r w:rsidR="00EC79C8" w:rsidRPr="00F11EFB">
        <w:rPr>
          <w:rFonts w:ascii="Times New Roman" w:hAnsi="Times New Roman" w:cs="Times New Roman"/>
        </w:rPr>
        <w:t>have</w:t>
      </w:r>
      <w:r w:rsidR="00370E76" w:rsidRPr="00F11EFB">
        <w:rPr>
          <w:rFonts w:ascii="Times New Roman" w:hAnsi="Times New Roman" w:cs="Times New Roman"/>
        </w:rPr>
        <w:t xml:space="preserve"> </w:t>
      </w:r>
      <w:r w:rsidR="00EC79C8" w:rsidRPr="00F11EFB">
        <w:rPr>
          <w:rFonts w:ascii="Times New Roman" w:hAnsi="Times New Roman" w:cs="Times New Roman"/>
        </w:rPr>
        <w:t>the</w:t>
      </w:r>
      <w:r w:rsidR="00370E76" w:rsidRPr="00F11EFB">
        <w:rPr>
          <w:rFonts w:ascii="Times New Roman" w:hAnsi="Times New Roman" w:cs="Times New Roman"/>
        </w:rPr>
        <w:t xml:space="preserve"> </w:t>
      </w:r>
      <w:r w:rsidR="00EC79C8" w:rsidRPr="00F11EFB">
        <w:rPr>
          <w:rFonts w:ascii="Times New Roman" w:hAnsi="Times New Roman" w:cs="Times New Roman"/>
        </w:rPr>
        <w:t>gall</w:t>
      </w:r>
      <w:r w:rsidR="00370E76" w:rsidRPr="00F11EFB">
        <w:rPr>
          <w:rFonts w:ascii="Times New Roman" w:hAnsi="Times New Roman" w:cs="Times New Roman"/>
        </w:rPr>
        <w:t xml:space="preserve"> </w:t>
      </w:r>
      <w:r w:rsidR="00EC79C8" w:rsidRPr="00F11EFB">
        <w:rPr>
          <w:rFonts w:ascii="Times New Roman" w:hAnsi="Times New Roman" w:cs="Times New Roman"/>
        </w:rPr>
        <w:t>to</w:t>
      </w:r>
      <w:r w:rsidR="00370E76" w:rsidRPr="00F11EFB">
        <w:rPr>
          <w:rFonts w:ascii="Times New Roman" w:hAnsi="Times New Roman" w:cs="Times New Roman"/>
        </w:rPr>
        <w:t xml:space="preserve"> </w:t>
      </w:r>
      <w:r w:rsidR="00EC79C8" w:rsidRPr="00F11EFB">
        <w:rPr>
          <w:rFonts w:ascii="Times New Roman" w:hAnsi="Times New Roman" w:cs="Times New Roman"/>
        </w:rPr>
        <w:t>steal</w:t>
      </w:r>
      <w:r w:rsidR="00370E76" w:rsidRPr="00F11EFB">
        <w:rPr>
          <w:rFonts w:ascii="Times New Roman" w:hAnsi="Times New Roman" w:cs="Times New Roman"/>
        </w:rPr>
        <w:t xml:space="preserve"> </w:t>
      </w:r>
      <w:r w:rsidR="00FB0B0D" w:rsidRPr="00F11EFB">
        <w:rPr>
          <w:rFonts w:ascii="Times New Roman" w:hAnsi="Times New Roman" w:cs="Times New Roman"/>
        </w:rPr>
        <w:t>s</w:t>
      </w:r>
      <w:r w:rsidR="004B3374" w:rsidRPr="00F11EFB">
        <w:rPr>
          <w:rFonts w:ascii="Times New Roman" w:hAnsi="Times New Roman" w:cs="Times New Roman"/>
        </w:rPr>
        <w:t>omething</w:t>
      </w:r>
      <w:r w:rsidR="00EC79C8" w:rsidRPr="00F11EFB">
        <w:rPr>
          <w:rFonts w:ascii="Times New Roman" w:hAnsi="Times New Roman" w:cs="Times New Roman"/>
        </w:rPr>
        <w:t>,</w:t>
      </w:r>
      <w:r w:rsidR="00370E76" w:rsidRPr="00F11EFB">
        <w:rPr>
          <w:rFonts w:ascii="Times New Roman" w:hAnsi="Times New Roman" w:cs="Times New Roman"/>
        </w:rPr>
        <w:t xml:space="preserve"> </w:t>
      </w:r>
      <w:r w:rsidR="00EC79C8" w:rsidRPr="00F11EFB">
        <w:rPr>
          <w:rFonts w:ascii="Times New Roman" w:hAnsi="Times New Roman" w:cs="Times New Roman"/>
        </w:rPr>
        <w:t>“</w:t>
      </w:r>
      <w:del w:id="135" w:author="Author">
        <w:r w:rsidR="00EC79C8" w:rsidRPr="00F11EFB" w:rsidDel="008C5655">
          <w:rPr>
            <w:rFonts w:ascii="Times New Roman" w:hAnsi="Times New Roman" w:cs="Times New Roman"/>
          </w:rPr>
          <w:delText>He</w:delText>
        </w:r>
        <w:r w:rsidR="00370E76" w:rsidRPr="00F11EFB" w:rsidDel="008C5655">
          <w:rPr>
            <w:rFonts w:ascii="Times New Roman" w:hAnsi="Times New Roman" w:cs="Times New Roman"/>
          </w:rPr>
          <w:delText xml:space="preserve"> </w:delText>
        </w:r>
        <w:r w:rsidR="00EC79C8" w:rsidRPr="00F11EFB" w:rsidDel="008C5655">
          <w:rPr>
            <w:rFonts w:ascii="Times New Roman" w:hAnsi="Times New Roman" w:cs="Times New Roman"/>
          </w:rPr>
          <w:delText>told</w:delText>
        </w:r>
        <w:r w:rsidR="00370E76" w:rsidRPr="00F11EFB" w:rsidDel="008C5655">
          <w:rPr>
            <w:rFonts w:ascii="Times New Roman" w:hAnsi="Times New Roman" w:cs="Times New Roman"/>
          </w:rPr>
          <w:delText xml:space="preserve"> </w:delText>
        </w:r>
        <w:r w:rsidR="00EC79C8" w:rsidRPr="00F11EFB" w:rsidDel="008C5655">
          <w:rPr>
            <w:rFonts w:ascii="Times New Roman" w:hAnsi="Times New Roman" w:cs="Times New Roman"/>
          </w:rPr>
          <w:delText>me</w:delText>
        </w:r>
        <w:r w:rsidR="00370E76" w:rsidRPr="00F11EFB" w:rsidDel="008C5655">
          <w:rPr>
            <w:rFonts w:ascii="Times New Roman" w:hAnsi="Times New Roman" w:cs="Times New Roman"/>
          </w:rPr>
          <w:delText xml:space="preserve"> </w:delText>
        </w:r>
      </w:del>
      <w:r w:rsidR="00EC79C8" w:rsidRPr="00F11EFB">
        <w:rPr>
          <w:rFonts w:ascii="Times New Roman" w:hAnsi="Times New Roman" w:cs="Times New Roman"/>
        </w:rPr>
        <w:t>he</w:t>
      </w:r>
      <w:r w:rsidR="00370E76" w:rsidRPr="00F11EFB">
        <w:rPr>
          <w:rFonts w:ascii="Times New Roman" w:hAnsi="Times New Roman" w:cs="Times New Roman"/>
        </w:rPr>
        <w:t xml:space="preserve"> </w:t>
      </w:r>
      <w:r w:rsidR="00EC79C8" w:rsidRPr="00F11EFB">
        <w:rPr>
          <w:rFonts w:ascii="Times New Roman" w:hAnsi="Times New Roman" w:cs="Times New Roman"/>
        </w:rPr>
        <w:t>would</w:t>
      </w:r>
      <w:r w:rsidR="00370E76" w:rsidRPr="00F11EFB">
        <w:rPr>
          <w:rFonts w:ascii="Times New Roman" w:hAnsi="Times New Roman" w:cs="Times New Roman"/>
        </w:rPr>
        <w:t xml:space="preserve"> </w:t>
      </w:r>
      <w:r w:rsidR="00EC79C8" w:rsidRPr="00F11EFB">
        <w:rPr>
          <w:rFonts w:ascii="Times New Roman" w:hAnsi="Times New Roman" w:cs="Times New Roman"/>
        </w:rPr>
        <w:t>rather</w:t>
      </w:r>
      <w:r w:rsidR="00370E76" w:rsidRPr="00F11EFB">
        <w:rPr>
          <w:rFonts w:ascii="Times New Roman" w:hAnsi="Times New Roman" w:cs="Times New Roman"/>
        </w:rPr>
        <w:t xml:space="preserve"> </w:t>
      </w:r>
      <w:r w:rsidR="00EC79C8" w:rsidRPr="00F11EFB">
        <w:rPr>
          <w:rFonts w:ascii="Times New Roman" w:hAnsi="Times New Roman" w:cs="Times New Roman"/>
        </w:rPr>
        <w:t>be</w:t>
      </w:r>
      <w:r w:rsidR="00370E76" w:rsidRPr="00F11EFB">
        <w:rPr>
          <w:rFonts w:ascii="Times New Roman" w:hAnsi="Times New Roman" w:cs="Times New Roman"/>
        </w:rPr>
        <w:t xml:space="preserve"> </w:t>
      </w:r>
      <w:r w:rsidR="00EC79C8" w:rsidRPr="00F11EFB">
        <w:rPr>
          <w:rFonts w:ascii="Times New Roman" w:hAnsi="Times New Roman" w:cs="Times New Roman"/>
        </w:rPr>
        <w:t>in</w:t>
      </w:r>
      <w:r w:rsidR="00370E76" w:rsidRPr="00F11EFB">
        <w:rPr>
          <w:rFonts w:ascii="Times New Roman" w:hAnsi="Times New Roman" w:cs="Times New Roman"/>
        </w:rPr>
        <w:t xml:space="preserve"> </w:t>
      </w:r>
      <w:r w:rsidR="00EC79C8" w:rsidRPr="00F11EFB">
        <w:rPr>
          <w:rFonts w:ascii="Times New Roman" w:hAnsi="Times New Roman" w:cs="Times New Roman"/>
        </w:rPr>
        <w:t>a</w:t>
      </w:r>
      <w:r w:rsidR="00370E76" w:rsidRPr="00F11EFB">
        <w:rPr>
          <w:rFonts w:ascii="Times New Roman" w:hAnsi="Times New Roman" w:cs="Times New Roman"/>
        </w:rPr>
        <w:t xml:space="preserve"> </w:t>
      </w:r>
      <w:r w:rsidR="00EC79C8" w:rsidRPr="00F11EFB">
        <w:rPr>
          <w:rFonts w:ascii="Times New Roman" w:hAnsi="Times New Roman" w:cs="Times New Roman"/>
        </w:rPr>
        <w:t>big</w:t>
      </w:r>
      <w:r w:rsidR="00370E76" w:rsidRPr="00F11EFB">
        <w:rPr>
          <w:rFonts w:ascii="Times New Roman" w:hAnsi="Times New Roman" w:cs="Times New Roman"/>
        </w:rPr>
        <w:t xml:space="preserve"> </w:t>
      </w:r>
      <w:r w:rsidR="00EC79C8" w:rsidRPr="00F11EFB">
        <w:rPr>
          <w:rFonts w:ascii="Times New Roman" w:hAnsi="Times New Roman" w:cs="Times New Roman"/>
        </w:rPr>
        <w:t>house</w:t>
      </w:r>
      <w:r w:rsidR="00370E76" w:rsidRPr="00F11EFB">
        <w:rPr>
          <w:rFonts w:ascii="Times New Roman" w:hAnsi="Times New Roman" w:cs="Times New Roman"/>
        </w:rPr>
        <w:t xml:space="preserve"> </w:t>
      </w:r>
      <w:r w:rsidR="00EC79C8" w:rsidRPr="00F11EFB">
        <w:rPr>
          <w:rFonts w:ascii="Times New Roman" w:hAnsi="Times New Roman" w:cs="Times New Roman"/>
        </w:rPr>
        <w:t>watching</w:t>
      </w:r>
      <w:r w:rsidR="00370E76" w:rsidRPr="00F11EFB">
        <w:rPr>
          <w:rFonts w:ascii="Times New Roman" w:hAnsi="Times New Roman" w:cs="Times New Roman"/>
        </w:rPr>
        <w:t xml:space="preserve"> </w:t>
      </w:r>
      <w:r w:rsidR="00EC79C8" w:rsidRPr="00F11EFB">
        <w:rPr>
          <w:rFonts w:ascii="Times New Roman" w:hAnsi="Times New Roman" w:cs="Times New Roman"/>
        </w:rPr>
        <w:t>his</w:t>
      </w:r>
      <w:r w:rsidR="00370E76" w:rsidRPr="00F11EFB">
        <w:rPr>
          <w:rFonts w:ascii="Times New Roman" w:hAnsi="Times New Roman" w:cs="Times New Roman"/>
        </w:rPr>
        <w:t xml:space="preserve"> </w:t>
      </w:r>
      <w:r w:rsidR="00EC79C8" w:rsidRPr="00F11EFB">
        <w:rPr>
          <w:rFonts w:ascii="Times New Roman" w:hAnsi="Times New Roman" w:cs="Times New Roman"/>
        </w:rPr>
        <w:t>television</w:t>
      </w:r>
      <w:r w:rsidR="00370E76" w:rsidRPr="00F11EFB">
        <w:rPr>
          <w:rFonts w:ascii="Times New Roman" w:hAnsi="Times New Roman" w:cs="Times New Roman"/>
        </w:rPr>
        <w:t xml:space="preserve"> </w:t>
      </w:r>
      <w:r w:rsidR="000007D0" w:rsidRPr="00F11EFB">
        <w:rPr>
          <w:rFonts w:ascii="Times New Roman" w:hAnsi="Times New Roman" w:cs="Times New Roman"/>
        </w:rPr>
        <w:t>a</w:t>
      </w:r>
      <w:r w:rsidR="004B3374" w:rsidRPr="00F11EFB">
        <w:rPr>
          <w:rFonts w:ascii="Times New Roman" w:hAnsi="Times New Roman" w:cs="Times New Roman"/>
        </w:rPr>
        <w:t>nd</w:t>
      </w:r>
      <w:r w:rsidR="00370E76" w:rsidRPr="00F11EFB">
        <w:rPr>
          <w:rFonts w:ascii="Times New Roman" w:hAnsi="Times New Roman" w:cs="Times New Roman"/>
        </w:rPr>
        <w:t xml:space="preserve"> </w:t>
      </w:r>
      <w:r w:rsidR="00EC79C8" w:rsidRPr="00F11EFB">
        <w:rPr>
          <w:rFonts w:ascii="Times New Roman" w:hAnsi="Times New Roman" w:cs="Times New Roman"/>
        </w:rPr>
        <w:t>have</w:t>
      </w:r>
      <w:r w:rsidR="00370E76" w:rsidRPr="00F11EFB">
        <w:rPr>
          <w:rFonts w:ascii="Times New Roman" w:hAnsi="Times New Roman" w:cs="Times New Roman"/>
        </w:rPr>
        <w:t xml:space="preserve"> </w:t>
      </w:r>
      <w:r w:rsidR="00EC79C8" w:rsidRPr="00F11EFB">
        <w:rPr>
          <w:rFonts w:ascii="Times New Roman" w:hAnsi="Times New Roman" w:cs="Times New Roman"/>
        </w:rPr>
        <w:t>a</w:t>
      </w:r>
      <w:r w:rsidR="00370E76" w:rsidRPr="00F11EFB">
        <w:rPr>
          <w:rFonts w:ascii="Times New Roman" w:hAnsi="Times New Roman" w:cs="Times New Roman"/>
        </w:rPr>
        <w:t xml:space="preserve"> </w:t>
      </w:r>
      <w:r w:rsidR="00EC79C8" w:rsidRPr="00F11EFB">
        <w:rPr>
          <w:rFonts w:ascii="Times New Roman" w:hAnsi="Times New Roman" w:cs="Times New Roman"/>
        </w:rPr>
        <w:t>better</w:t>
      </w:r>
      <w:ins w:id="136" w:author="Author">
        <w:r w:rsidRPr="00F11EFB">
          <w:rPr>
            <w:rFonts w:ascii="Times New Roman" w:hAnsi="Times New Roman" w:cs="Times New Roman"/>
          </w:rPr>
          <w:t>-</w:t>
        </w:r>
      </w:ins>
      <w:del w:id="137" w:author="Author">
        <w:r w:rsidR="00370E76" w:rsidRPr="00F11EFB" w:rsidDel="008C5655">
          <w:rPr>
            <w:rFonts w:ascii="Times New Roman" w:hAnsi="Times New Roman" w:cs="Times New Roman"/>
          </w:rPr>
          <w:delText xml:space="preserve"> </w:delText>
        </w:r>
      </w:del>
      <w:r w:rsidR="00EC79C8" w:rsidRPr="00F11EFB">
        <w:rPr>
          <w:rFonts w:ascii="Times New Roman" w:hAnsi="Times New Roman" w:cs="Times New Roman"/>
        </w:rPr>
        <w:t>paying</w:t>
      </w:r>
      <w:r w:rsidR="00370E76" w:rsidRPr="00F11EFB">
        <w:rPr>
          <w:rFonts w:ascii="Times New Roman" w:hAnsi="Times New Roman" w:cs="Times New Roman"/>
        </w:rPr>
        <w:t xml:space="preserve"> </w:t>
      </w:r>
      <w:r w:rsidR="00EC79C8" w:rsidRPr="00F11EFB">
        <w:rPr>
          <w:rFonts w:ascii="Times New Roman" w:hAnsi="Times New Roman" w:cs="Times New Roman"/>
        </w:rPr>
        <w:t>job,</w:t>
      </w:r>
      <w:r w:rsidR="00370E76" w:rsidRPr="00F11EFB">
        <w:rPr>
          <w:rFonts w:ascii="Times New Roman" w:hAnsi="Times New Roman" w:cs="Times New Roman"/>
        </w:rPr>
        <w:t xml:space="preserve"> </w:t>
      </w:r>
      <w:r w:rsidR="00EC79C8" w:rsidRPr="00F11EFB">
        <w:rPr>
          <w:rFonts w:ascii="Times New Roman" w:hAnsi="Times New Roman" w:cs="Times New Roman"/>
        </w:rPr>
        <w:t>but</w:t>
      </w:r>
      <w:r w:rsidR="00370E76" w:rsidRPr="00F11EFB">
        <w:rPr>
          <w:rFonts w:ascii="Times New Roman" w:hAnsi="Times New Roman" w:cs="Times New Roman"/>
        </w:rPr>
        <w:t xml:space="preserve"> </w:t>
      </w:r>
      <w:r w:rsidR="00EC79C8" w:rsidRPr="00F11EFB">
        <w:rPr>
          <w:rFonts w:ascii="Times New Roman" w:hAnsi="Times New Roman" w:cs="Times New Roman"/>
        </w:rPr>
        <w:t>off</w:t>
      </w:r>
      <w:r w:rsidR="00370E76" w:rsidRPr="00F11EFB">
        <w:rPr>
          <w:rFonts w:ascii="Times New Roman" w:hAnsi="Times New Roman" w:cs="Times New Roman"/>
        </w:rPr>
        <w:t xml:space="preserve"> </w:t>
      </w:r>
      <w:r w:rsidR="00EC79C8" w:rsidRPr="00F11EFB">
        <w:rPr>
          <w:rFonts w:ascii="Times New Roman" w:hAnsi="Times New Roman" w:cs="Times New Roman"/>
        </w:rPr>
        <w:t>on</w:t>
      </w:r>
      <w:r w:rsidR="00370E76" w:rsidRPr="00F11EFB">
        <w:rPr>
          <w:rFonts w:ascii="Times New Roman" w:hAnsi="Times New Roman" w:cs="Times New Roman"/>
        </w:rPr>
        <w:t xml:space="preserve"> </w:t>
      </w:r>
      <w:r w:rsidR="00EC79C8" w:rsidRPr="00F11EFB">
        <w:rPr>
          <w:rFonts w:ascii="Times New Roman" w:hAnsi="Times New Roman" w:cs="Times New Roman"/>
        </w:rPr>
        <w:t>some</w:t>
      </w:r>
      <w:r w:rsidR="00370E76" w:rsidRPr="00F11EFB">
        <w:rPr>
          <w:rFonts w:ascii="Times New Roman" w:hAnsi="Times New Roman" w:cs="Times New Roman"/>
        </w:rPr>
        <w:t xml:space="preserve"> </w:t>
      </w:r>
      <w:r w:rsidR="00EC79C8" w:rsidRPr="00F11EFB">
        <w:rPr>
          <w:rFonts w:ascii="Times New Roman" w:hAnsi="Times New Roman" w:cs="Times New Roman"/>
        </w:rPr>
        <w:t>days</w:t>
      </w:r>
      <w:r w:rsidR="00370E76" w:rsidRPr="00F11EFB">
        <w:rPr>
          <w:rFonts w:ascii="Times New Roman" w:hAnsi="Times New Roman" w:cs="Times New Roman"/>
        </w:rPr>
        <w:t xml:space="preserve"> </w:t>
      </w:r>
      <w:r w:rsidR="00EC79C8" w:rsidRPr="00F11EFB">
        <w:rPr>
          <w:rFonts w:ascii="Times New Roman" w:hAnsi="Times New Roman" w:cs="Times New Roman"/>
        </w:rPr>
        <w:t>so</w:t>
      </w:r>
      <w:r w:rsidR="00370E76" w:rsidRPr="00F11EFB">
        <w:rPr>
          <w:rFonts w:ascii="Times New Roman" w:hAnsi="Times New Roman" w:cs="Times New Roman"/>
        </w:rPr>
        <w:t xml:space="preserve"> </w:t>
      </w:r>
      <w:r w:rsidR="00EC79C8" w:rsidRPr="00F11EFB">
        <w:rPr>
          <w:rFonts w:ascii="Times New Roman" w:hAnsi="Times New Roman" w:cs="Times New Roman"/>
        </w:rPr>
        <w:t>he</w:t>
      </w:r>
      <w:r w:rsidR="00370E76" w:rsidRPr="00F11EFB">
        <w:rPr>
          <w:rFonts w:ascii="Times New Roman" w:hAnsi="Times New Roman" w:cs="Times New Roman"/>
        </w:rPr>
        <w:t xml:space="preserve"> </w:t>
      </w:r>
      <w:r w:rsidR="00EC79C8" w:rsidRPr="00F11EFB">
        <w:rPr>
          <w:rFonts w:ascii="Times New Roman" w:hAnsi="Times New Roman" w:cs="Times New Roman"/>
        </w:rPr>
        <w:t>could</w:t>
      </w:r>
      <w:r w:rsidR="00370E76" w:rsidRPr="00F11EFB">
        <w:rPr>
          <w:rFonts w:ascii="Times New Roman" w:hAnsi="Times New Roman" w:cs="Times New Roman"/>
        </w:rPr>
        <w:t xml:space="preserve"> </w:t>
      </w:r>
      <w:r w:rsidR="00EC79C8" w:rsidRPr="00F11EFB">
        <w:rPr>
          <w:rFonts w:ascii="Times New Roman" w:hAnsi="Times New Roman" w:cs="Times New Roman"/>
        </w:rPr>
        <w:t>lavish</w:t>
      </w:r>
      <w:r w:rsidR="00370E76" w:rsidRPr="00F11EFB">
        <w:rPr>
          <w:rFonts w:ascii="Times New Roman" w:hAnsi="Times New Roman" w:cs="Times New Roman"/>
        </w:rPr>
        <w:t xml:space="preserve"> </w:t>
      </w:r>
      <w:r w:rsidR="00EC79C8" w:rsidRPr="00F11EFB">
        <w:rPr>
          <w:rFonts w:ascii="Times New Roman" w:hAnsi="Times New Roman" w:cs="Times New Roman"/>
        </w:rPr>
        <w:t>in</w:t>
      </w:r>
      <w:r w:rsidR="00370E76" w:rsidRPr="00F11EFB">
        <w:rPr>
          <w:rFonts w:ascii="Times New Roman" w:hAnsi="Times New Roman" w:cs="Times New Roman"/>
        </w:rPr>
        <w:t xml:space="preserve"> </w:t>
      </w:r>
      <w:r w:rsidR="00EC79C8" w:rsidRPr="00F11EFB">
        <w:rPr>
          <w:rFonts w:ascii="Times New Roman" w:hAnsi="Times New Roman" w:cs="Times New Roman"/>
        </w:rPr>
        <w:t>luxury</w:t>
      </w:r>
      <w:r w:rsidR="00370E76" w:rsidRPr="00F11EFB">
        <w:rPr>
          <w:rFonts w:ascii="Times New Roman" w:hAnsi="Times New Roman" w:cs="Times New Roman"/>
        </w:rPr>
        <w:t xml:space="preserve"> </w:t>
      </w:r>
    </w:p>
    <w:p w14:paraId="50E43DB5" w14:textId="02F9813B" w:rsidR="00D170C2" w:rsidRPr="00F11EFB" w:rsidDel="00676791" w:rsidRDefault="00D170C2">
      <w:pPr>
        <w:ind w:right="4" w:firstLine="0"/>
        <w:contextualSpacing/>
        <w:rPr>
          <w:del w:id="138" w:author="Author"/>
          <w:rFonts w:ascii="Times New Roman" w:hAnsi="Times New Roman" w:cs="Times New Roman"/>
        </w:rPr>
        <w:pPrChange w:id="139" w:author="Editor" w:date="2020-11-10T14:13:00Z">
          <w:pPr>
            <w:ind w:right="4"/>
            <w:contextualSpacing/>
          </w:pPr>
        </w:pPrChange>
      </w:pPr>
      <w:del w:id="140" w:author="Author">
        <w:r w:rsidRPr="00F11EFB" w:rsidDel="00676791">
          <w:rPr>
            <w:rFonts w:ascii="Times New Roman" w:hAnsi="Times New Roman" w:cs="Times New Roman"/>
          </w:rPr>
          <w:delText>CHAPTER</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1”</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THE</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TRUTHS</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AND</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UNTRUTHS”</w:delText>
        </w:r>
      </w:del>
    </w:p>
    <w:p w14:paraId="70F0D716" w14:textId="2E7F856F" w:rsidR="00EC79C8" w:rsidRPr="00F11EFB" w:rsidRDefault="00370E76" w:rsidP="00676791">
      <w:pPr>
        <w:ind w:right="4"/>
        <w:contextualSpacing/>
        <w:rPr>
          <w:rFonts w:ascii="Times New Roman" w:hAnsi="Times New Roman" w:cs="Times New Roman"/>
        </w:rPr>
      </w:pPr>
      <w:del w:id="141" w:author="Author">
        <w:r w:rsidRPr="00F11EFB" w:rsidDel="00676791">
          <w:rPr>
            <w:rFonts w:ascii="Times New Roman" w:hAnsi="Times New Roman" w:cs="Times New Roman"/>
          </w:rPr>
          <w:delText xml:space="preserve"> </w:delText>
        </w:r>
      </w:del>
      <w:r w:rsidR="000007D0" w:rsidRPr="00F11EFB">
        <w:rPr>
          <w:rFonts w:ascii="Times New Roman" w:hAnsi="Times New Roman" w:cs="Times New Roman"/>
        </w:rPr>
        <w:t>in</w:t>
      </w:r>
      <w:r w:rsidRPr="00F11EFB">
        <w:rPr>
          <w:rFonts w:ascii="Times New Roman" w:hAnsi="Times New Roman" w:cs="Times New Roman"/>
        </w:rPr>
        <w:t xml:space="preserve"> </w:t>
      </w:r>
      <w:r w:rsidR="000007D0" w:rsidRPr="00F11EFB">
        <w:rPr>
          <w:rFonts w:ascii="Times New Roman" w:hAnsi="Times New Roman" w:cs="Times New Roman"/>
        </w:rPr>
        <w:t>h</w:t>
      </w:r>
      <w:r w:rsidR="004B3374" w:rsidRPr="00F11EFB">
        <w:rPr>
          <w:rFonts w:ascii="Times New Roman" w:hAnsi="Times New Roman" w:cs="Times New Roman"/>
        </w:rPr>
        <w:t>is</w:t>
      </w:r>
      <w:r w:rsidRPr="00F11EFB">
        <w:rPr>
          <w:rFonts w:ascii="Times New Roman" w:hAnsi="Times New Roman" w:cs="Times New Roman"/>
        </w:rPr>
        <w:t xml:space="preserve"> </w:t>
      </w:r>
      <w:r w:rsidR="004B3374" w:rsidRPr="00F11EFB">
        <w:rPr>
          <w:rFonts w:ascii="Times New Roman" w:hAnsi="Times New Roman" w:cs="Times New Roman"/>
        </w:rPr>
        <w:t>big</w:t>
      </w:r>
      <w:r w:rsidR="00EC79C8" w:rsidRPr="00F11EFB">
        <w:rPr>
          <w:rFonts w:ascii="Times New Roman" w:hAnsi="Times New Roman" w:cs="Times New Roman"/>
        </w:rPr>
        <w:t>,</w:t>
      </w:r>
      <w:r w:rsidRPr="00F11EFB">
        <w:rPr>
          <w:rFonts w:ascii="Times New Roman" w:hAnsi="Times New Roman" w:cs="Times New Roman"/>
        </w:rPr>
        <w:t xml:space="preserve"> </w:t>
      </w:r>
      <w:r w:rsidR="00EC79C8" w:rsidRPr="00F11EFB">
        <w:rPr>
          <w:rFonts w:ascii="Times New Roman" w:hAnsi="Times New Roman" w:cs="Times New Roman"/>
        </w:rPr>
        <w:t>beautiful</w:t>
      </w:r>
      <w:r w:rsidRPr="00F11EFB">
        <w:rPr>
          <w:rFonts w:ascii="Times New Roman" w:hAnsi="Times New Roman" w:cs="Times New Roman"/>
        </w:rPr>
        <w:t xml:space="preserve"> </w:t>
      </w:r>
      <w:r w:rsidR="00EC79C8" w:rsidRPr="00F11EFB">
        <w:rPr>
          <w:rFonts w:ascii="Times New Roman" w:hAnsi="Times New Roman" w:cs="Times New Roman"/>
        </w:rPr>
        <w:t>house</w:t>
      </w:r>
      <w:r w:rsidRPr="00F11EFB">
        <w:rPr>
          <w:rFonts w:ascii="Times New Roman" w:hAnsi="Times New Roman" w:cs="Times New Roman"/>
        </w:rPr>
        <w:t xml:space="preserve"> </w:t>
      </w:r>
      <w:r w:rsidR="00EC79C8" w:rsidRPr="00F11EFB">
        <w:rPr>
          <w:rFonts w:ascii="Times New Roman" w:hAnsi="Times New Roman" w:cs="Times New Roman"/>
        </w:rPr>
        <w:t>in</w:t>
      </w:r>
      <w:r w:rsidRPr="00F11EFB">
        <w:rPr>
          <w:rFonts w:ascii="Times New Roman" w:hAnsi="Times New Roman" w:cs="Times New Roman"/>
        </w:rPr>
        <w:t xml:space="preserve"> </w:t>
      </w:r>
      <w:r w:rsidR="00EC79C8" w:rsidRPr="00F11EFB">
        <w:rPr>
          <w:rFonts w:ascii="Times New Roman" w:hAnsi="Times New Roman" w:cs="Times New Roman"/>
        </w:rPr>
        <w:t>Mississippi!”</w:t>
      </w:r>
      <w:r w:rsidRPr="00F11EFB">
        <w:rPr>
          <w:rFonts w:ascii="Times New Roman" w:hAnsi="Times New Roman" w:cs="Times New Roman"/>
        </w:rPr>
        <w:t xml:space="preserve"> </w:t>
      </w:r>
      <w:ins w:id="142" w:author="Author">
        <w:r w:rsidR="008C5655" w:rsidRPr="00F11EFB">
          <w:rPr>
            <w:rFonts w:ascii="Times New Roman" w:hAnsi="Times New Roman" w:cs="Times New Roman"/>
          </w:rPr>
          <w:t>The</w:t>
        </w:r>
      </w:ins>
      <w:del w:id="143" w:author="Author">
        <w:r w:rsidR="00EC79C8" w:rsidRPr="00F11EFB" w:rsidDel="008C5655">
          <w:rPr>
            <w:rFonts w:ascii="Times New Roman" w:hAnsi="Times New Roman" w:cs="Times New Roman"/>
          </w:rPr>
          <w:delText>A</w:delText>
        </w:r>
      </w:del>
      <w:r w:rsidRPr="00F11EFB">
        <w:rPr>
          <w:rFonts w:ascii="Times New Roman" w:hAnsi="Times New Roman" w:cs="Times New Roman"/>
        </w:rPr>
        <w:t xml:space="preserve"> </w:t>
      </w:r>
      <w:r w:rsidR="004B3374" w:rsidRPr="00F11EFB">
        <w:rPr>
          <w:rFonts w:ascii="Times New Roman" w:hAnsi="Times New Roman" w:cs="Times New Roman"/>
        </w:rPr>
        <w:t>homemaker</w:t>
      </w:r>
      <w:del w:id="144" w:author="Author">
        <w:r w:rsidR="004B3374" w:rsidRPr="00F11EFB" w:rsidDel="008C5655">
          <w:rPr>
            <w:rFonts w:ascii="Times New Roman" w:hAnsi="Times New Roman" w:cs="Times New Roman"/>
          </w:rPr>
          <w:delText>,</w:delText>
        </w:r>
      </w:del>
      <w:r w:rsidRPr="00F11EFB">
        <w:rPr>
          <w:rFonts w:ascii="Times New Roman" w:hAnsi="Times New Roman" w:cs="Times New Roman"/>
        </w:rPr>
        <w:t xml:space="preserve"> </w:t>
      </w:r>
      <w:ins w:id="145" w:author="Author">
        <w:r w:rsidR="008C5655" w:rsidRPr="00F11EFB">
          <w:rPr>
            <w:rFonts w:ascii="Times New Roman" w:hAnsi="Times New Roman" w:cs="Times New Roman"/>
          </w:rPr>
          <w:t>shared that</w:t>
        </w:r>
      </w:ins>
      <w:del w:id="146" w:author="Author">
        <w:r w:rsidR="004B3374" w:rsidRPr="00F11EFB" w:rsidDel="008C5655">
          <w:rPr>
            <w:rFonts w:ascii="Times New Roman" w:hAnsi="Times New Roman" w:cs="Times New Roman"/>
          </w:rPr>
          <w:delText>told</w:delText>
        </w:r>
        <w:r w:rsidRPr="00F11EFB" w:rsidDel="008C5655">
          <w:rPr>
            <w:rFonts w:ascii="Times New Roman" w:hAnsi="Times New Roman" w:cs="Times New Roman"/>
          </w:rPr>
          <w:delText xml:space="preserve"> </w:delText>
        </w:r>
        <w:r w:rsidR="00EC79C8" w:rsidRPr="00F11EFB" w:rsidDel="008C5655">
          <w:rPr>
            <w:rFonts w:ascii="Times New Roman" w:hAnsi="Times New Roman" w:cs="Times New Roman"/>
          </w:rPr>
          <w:delText>me,</w:delText>
        </w:r>
      </w:del>
      <w:r w:rsidRPr="00F11EFB">
        <w:rPr>
          <w:rFonts w:ascii="Times New Roman" w:hAnsi="Times New Roman" w:cs="Times New Roman"/>
        </w:rPr>
        <w:t xml:space="preserve"> </w:t>
      </w:r>
      <w:r w:rsidR="00EC79C8" w:rsidRPr="00F11EFB">
        <w:rPr>
          <w:rFonts w:ascii="Times New Roman" w:hAnsi="Times New Roman" w:cs="Times New Roman"/>
        </w:rPr>
        <w:t>if</w:t>
      </w:r>
      <w:r w:rsidRPr="00F11EFB">
        <w:rPr>
          <w:rFonts w:ascii="Times New Roman" w:hAnsi="Times New Roman" w:cs="Times New Roman"/>
        </w:rPr>
        <w:t xml:space="preserve"> </w:t>
      </w:r>
      <w:r w:rsidR="00EC79C8" w:rsidRPr="00F11EFB">
        <w:rPr>
          <w:rFonts w:ascii="Times New Roman" w:hAnsi="Times New Roman" w:cs="Times New Roman"/>
        </w:rPr>
        <w:t>she</w:t>
      </w:r>
      <w:r w:rsidRPr="00F11EFB">
        <w:rPr>
          <w:rFonts w:ascii="Times New Roman" w:hAnsi="Times New Roman" w:cs="Times New Roman"/>
        </w:rPr>
        <w:t xml:space="preserve"> </w:t>
      </w:r>
      <w:r w:rsidR="00EC79C8" w:rsidRPr="00F11EFB">
        <w:rPr>
          <w:rFonts w:ascii="Times New Roman" w:hAnsi="Times New Roman" w:cs="Times New Roman"/>
        </w:rPr>
        <w:t>did</w:t>
      </w:r>
      <w:r w:rsidRPr="00F11EFB">
        <w:rPr>
          <w:rFonts w:ascii="Times New Roman" w:hAnsi="Times New Roman" w:cs="Times New Roman"/>
        </w:rPr>
        <w:t xml:space="preserve"> </w:t>
      </w:r>
      <w:r w:rsidR="00EC79C8" w:rsidRPr="00F11EFB">
        <w:rPr>
          <w:rFonts w:ascii="Times New Roman" w:hAnsi="Times New Roman" w:cs="Times New Roman"/>
        </w:rPr>
        <w:t>not</w:t>
      </w:r>
      <w:r w:rsidRPr="00F11EFB">
        <w:rPr>
          <w:rFonts w:ascii="Times New Roman" w:hAnsi="Times New Roman" w:cs="Times New Roman"/>
        </w:rPr>
        <w:t xml:space="preserve"> </w:t>
      </w:r>
      <w:r w:rsidR="00D170C2" w:rsidRPr="00F11EFB">
        <w:rPr>
          <w:rFonts w:ascii="Times New Roman" w:hAnsi="Times New Roman" w:cs="Times New Roman"/>
        </w:rPr>
        <w:t>have</w:t>
      </w:r>
      <w:r w:rsidRPr="00F11EFB">
        <w:rPr>
          <w:rFonts w:ascii="Times New Roman" w:hAnsi="Times New Roman" w:cs="Times New Roman"/>
        </w:rPr>
        <w:t xml:space="preserve"> </w:t>
      </w:r>
      <w:r w:rsidR="00D170C2" w:rsidRPr="00F11EFB">
        <w:rPr>
          <w:rFonts w:ascii="Times New Roman" w:hAnsi="Times New Roman" w:cs="Times New Roman"/>
        </w:rPr>
        <w:t>to</w:t>
      </w:r>
      <w:r w:rsidRPr="00F11EFB">
        <w:rPr>
          <w:rFonts w:ascii="Times New Roman" w:hAnsi="Times New Roman" w:cs="Times New Roman"/>
        </w:rPr>
        <w:t xml:space="preserve"> </w:t>
      </w:r>
      <w:r w:rsidR="00EC79C8" w:rsidRPr="00F11EFB">
        <w:rPr>
          <w:rFonts w:ascii="Times New Roman" w:hAnsi="Times New Roman" w:cs="Times New Roman"/>
        </w:rPr>
        <w:t>be</w:t>
      </w:r>
      <w:r w:rsidRPr="00F11EFB">
        <w:rPr>
          <w:rFonts w:ascii="Times New Roman" w:hAnsi="Times New Roman" w:cs="Times New Roman"/>
        </w:rPr>
        <w:t xml:space="preserve"> </w:t>
      </w:r>
      <w:r w:rsidR="00EC79C8" w:rsidRPr="00F11EFB">
        <w:rPr>
          <w:rFonts w:ascii="Times New Roman" w:hAnsi="Times New Roman" w:cs="Times New Roman"/>
        </w:rPr>
        <w:t>in</w:t>
      </w:r>
      <w:r w:rsidRPr="00F11EFB">
        <w:rPr>
          <w:rFonts w:ascii="Times New Roman" w:hAnsi="Times New Roman" w:cs="Times New Roman"/>
        </w:rPr>
        <w:t xml:space="preserve"> </w:t>
      </w:r>
      <w:r w:rsidR="00EC79C8" w:rsidRPr="00F11EFB">
        <w:rPr>
          <w:rFonts w:ascii="Times New Roman" w:hAnsi="Times New Roman" w:cs="Times New Roman"/>
        </w:rPr>
        <w:t>Walmart</w:t>
      </w:r>
      <w:r w:rsidRPr="00F11EFB">
        <w:rPr>
          <w:rFonts w:ascii="Times New Roman" w:hAnsi="Times New Roman" w:cs="Times New Roman"/>
        </w:rPr>
        <w:t xml:space="preserve"> </w:t>
      </w:r>
      <w:r w:rsidR="00EC79C8" w:rsidRPr="00F11EFB">
        <w:rPr>
          <w:rFonts w:ascii="Times New Roman" w:hAnsi="Times New Roman" w:cs="Times New Roman"/>
        </w:rPr>
        <w:t>shopping</w:t>
      </w:r>
      <w:r w:rsidRPr="00F11EFB">
        <w:rPr>
          <w:rFonts w:ascii="Times New Roman" w:hAnsi="Times New Roman" w:cs="Times New Roman"/>
        </w:rPr>
        <w:t xml:space="preserve"> </w:t>
      </w:r>
      <w:r w:rsidR="00EC79C8" w:rsidRPr="00F11EFB">
        <w:rPr>
          <w:rFonts w:ascii="Times New Roman" w:hAnsi="Times New Roman" w:cs="Times New Roman"/>
        </w:rPr>
        <w:t>for</w:t>
      </w:r>
      <w:r w:rsidRPr="00F11EFB">
        <w:rPr>
          <w:rFonts w:ascii="Times New Roman" w:hAnsi="Times New Roman" w:cs="Times New Roman"/>
        </w:rPr>
        <w:t xml:space="preserve"> </w:t>
      </w:r>
      <w:r w:rsidR="00EC79C8" w:rsidRPr="00F11EFB">
        <w:rPr>
          <w:rFonts w:ascii="Times New Roman" w:hAnsi="Times New Roman" w:cs="Times New Roman"/>
        </w:rPr>
        <w:t>clothes</w:t>
      </w:r>
      <w:r w:rsidRPr="00F11EFB">
        <w:rPr>
          <w:rFonts w:ascii="Times New Roman" w:hAnsi="Times New Roman" w:cs="Times New Roman"/>
        </w:rPr>
        <w:t xml:space="preserve"> </w:t>
      </w:r>
      <w:r w:rsidR="00EC79C8" w:rsidRPr="00F11EFB">
        <w:rPr>
          <w:rFonts w:ascii="Times New Roman" w:hAnsi="Times New Roman" w:cs="Times New Roman"/>
        </w:rPr>
        <w:t>for</w:t>
      </w:r>
      <w:r w:rsidRPr="00F11EFB">
        <w:rPr>
          <w:rFonts w:ascii="Times New Roman" w:hAnsi="Times New Roman" w:cs="Times New Roman"/>
        </w:rPr>
        <w:t xml:space="preserve"> </w:t>
      </w:r>
      <w:r w:rsidR="00EC79C8" w:rsidRPr="00F11EFB">
        <w:rPr>
          <w:rFonts w:ascii="Times New Roman" w:hAnsi="Times New Roman" w:cs="Times New Roman"/>
        </w:rPr>
        <w:t>her</w:t>
      </w:r>
      <w:r w:rsidRPr="00F11EFB">
        <w:rPr>
          <w:rFonts w:ascii="Times New Roman" w:hAnsi="Times New Roman" w:cs="Times New Roman"/>
        </w:rPr>
        <w:t xml:space="preserve"> </w:t>
      </w:r>
      <w:r w:rsidR="00EC79C8" w:rsidRPr="00F11EFB">
        <w:rPr>
          <w:rFonts w:ascii="Times New Roman" w:hAnsi="Times New Roman" w:cs="Times New Roman"/>
        </w:rPr>
        <w:t>children</w:t>
      </w:r>
      <w:r w:rsidR="003A5434" w:rsidRPr="00F11EFB">
        <w:rPr>
          <w:rFonts w:ascii="Times New Roman" w:hAnsi="Times New Roman" w:cs="Times New Roman"/>
        </w:rPr>
        <w:t>,</w:t>
      </w:r>
      <w:r w:rsidRPr="00F11EFB">
        <w:rPr>
          <w:rFonts w:ascii="Times New Roman" w:hAnsi="Times New Roman" w:cs="Times New Roman"/>
        </w:rPr>
        <w:t xml:space="preserve"> </w:t>
      </w:r>
      <w:r w:rsidR="00EC79C8" w:rsidRPr="00F11EFB">
        <w:rPr>
          <w:rFonts w:ascii="Times New Roman" w:hAnsi="Times New Roman" w:cs="Times New Roman"/>
        </w:rPr>
        <w:t>she</w:t>
      </w:r>
      <w:r w:rsidRPr="00F11EFB">
        <w:rPr>
          <w:rFonts w:ascii="Times New Roman" w:hAnsi="Times New Roman" w:cs="Times New Roman"/>
        </w:rPr>
        <w:t xml:space="preserve"> </w:t>
      </w:r>
      <w:r w:rsidR="00EC79C8" w:rsidRPr="00F11EFB">
        <w:rPr>
          <w:rFonts w:ascii="Times New Roman" w:hAnsi="Times New Roman" w:cs="Times New Roman"/>
        </w:rPr>
        <w:t>would</w:t>
      </w:r>
      <w:r w:rsidRPr="00F11EFB">
        <w:rPr>
          <w:rFonts w:ascii="Times New Roman" w:hAnsi="Times New Roman" w:cs="Times New Roman"/>
        </w:rPr>
        <w:t xml:space="preserve"> </w:t>
      </w:r>
      <w:r w:rsidR="00EC79C8" w:rsidRPr="00F11EFB">
        <w:rPr>
          <w:rFonts w:ascii="Times New Roman" w:hAnsi="Times New Roman" w:cs="Times New Roman"/>
        </w:rPr>
        <w:t>hire</w:t>
      </w:r>
      <w:r w:rsidRPr="00F11EFB">
        <w:rPr>
          <w:rFonts w:ascii="Times New Roman" w:hAnsi="Times New Roman" w:cs="Times New Roman"/>
        </w:rPr>
        <w:t xml:space="preserve"> </w:t>
      </w:r>
      <w:r w:rsidR="000007D0" w:rsidRPr="00F11EFB">
        <w:rPr>
          <w:rFonts w:ascii="Times New Roman" w:hAnsi="Times New Roman" w:cs="Times New Roman"/>
        </w:rPr>
        <w:t>s</w:t>
      </w:r>
      <w:r w:rsidR="004B3374" w:rsidRPr="00F11EFB">
        <w:rPr>
          <w:rFonts w:ascii="Times New Roman" w:hAnsi="Times New Roman" w:cs="Times New Roman"/>
        </w:rPr>
        <w:t>omeone</w:t>
      </w:r>
      <w:r w:rsidRPr="00F11EFB">
        <w:rPr>
          <w:rFonts w:ascii="Times New Roman" w:hAnsi="Times New Roman" w:cs="Times New Roman"/>
        </w:rPr>
        <w:t xml:space="preserve"> </w:t>
      </w:r>
      <w:r w:rsidR="00EC79C8" w:rsidRPr="00F11EFB">
        <w:rPr>
          <w:rFonts w:ascii="Times New Roman" w:hAnsi="Times New Roman" w:cs="Times New Roman"/>
        </w:rPr>
        <w:t>else</w:t>
      </w:r>
      <w:r w:rsidRPr="00F11EFB">
        <w:rPr>
          <w:rFonts w:ascii="Times New Roman" w:hAnsi="Times New Roman" w:cs="Times New Roman"/>
        </w:rPr>
        <w:t xml:space="preserve"> </w:t>
      </w:r>
      <w:r w:rsidR="00EC79C8" w:rsidRPr="00F11EFB">
        <w:rPr>
          <w:rFonts w:ascii="Times New Roman" w:hAnsi="Times New Roman" w:cs="Times New Roman"/>
        </w:rPr>
        <w:t>to</w:t>
      </w:r>
      <w:r w:rsidRPr="00F11EFB">
        <w:rPr>
          <w:rFonts w:ascii="Times New Roman" w:hAnsi="Times New Roman" w:cs="Times New Roman"/>
        </w:rPr>
        <w:t xml:space="preserve"> </w:t>
      </w:r>
      <w:r w:rsidR="00EC79C8" w:rsidRPr="00F11EFB">
        <w:rPr>
          <w:rFonts w:ascii="Times New Roman" w:hAnsi="Times New Roman" w:cs="Times New Roman"/>
        </w:rPr>
        <w:t>do</w:t>
      </w:r>
      <w:r w:rsidRPr="00F11EFB">
        <w:rPr>
          <w:rFonts w:ascii="Times New Roman" w:hAnsi="Times New Roman" w:cs="Times New Roman"/>
        </w:rPr>
        <w:t xml:space="preserve"> </w:t>
      </w:r>
      <w:r w:rsidR="00EC79C8" w:rsidRPr="00F11EFB">
        <w:rPr>
          <w:rFonts w:ascii="Times New Roman" w:hAnsi="Times New Roman" w:cs="Times New Roman"/>
        </w:rPr>
        <w:t>it</w:t>
      </w:r>
      <w:r w:rsidRPr="00F11EFB">
        <w:rPr>
          <w:rFonts w:ascii="Times New Roman" w:hAnsi="Times New Roman" w:cs="Times New Roman"/>
        </w:rPr>
        <w:t xml:space="preserve"> </w:t>
      </w:r>
      <w:r w:rsidR="00EC79C8" w:rsidRPr="00F11EFB">
        <w:rPr>
          <w:rFonts w:ascii="Times New Roman" w:hAnsi="Times New Roman" w:cs="Times New Roman"/>
        </w:rPr>
        <w:t>for</w:t>
      </w:r>
      <w:r w:rsidRPr="00F11EFB">
        <w:rPr>
          <w:rFonts w:ascii="Times New Roman" w:hAnsi="Times New Roman" w:cs="Times New Roman"/>
        </w:rPr>
        <w:t xml:space="preserve"> </w:t>
      </w:r>
      <w:r w:rsidR="00EC79C8" w:rsidRPr="00F11EFB">
        <w:rPr>
          <w:rFonts w:ascii="Times New Roman" w:hAnsi="Times New Roman" w:cs="Times New Roman"/>
        </w:rPr>
        <w:t>her!</w:t>
      </w:r>
      <w:r w:rsidRPr="00F11EFB">
        <w:rPr>
          <w:rFonts w:ascii="Times New Roman" w:hAnsi="Times New Roman" w:cs="Times New Roman"/>
        </w:rPr>
        <w:t xml:space="preserve"> </w:t>
      </w:r>
      <w:ins w:id="147" w:author="Author">
        <w:r w:rsidR="008C5655" w:rsidRPr="00F11EFB">
          <w:rPr>
            <w:rFonts w:ascii="Times New Roman" w:hAnsi="Times New Roman" w:cs="Times New Roman"/>
          </w:rPr>
          <w:t>The</w:t>
        </w:r>
      </w:ins>
      <w:del w:id="148" w:author="Author">
        <w:r w:rsidR="00EC79C8" w:rsidRPr="00F11EFB" w:rsidDel="008C5655">
          <w:rPr>
            <w:rFonts w:ascii="Times New Roman" w:hAnsi="Times New Roman" w:cs="Times New Roman"/>
          </w:rPr>
          <w:delText>Then,</w:delText>
        </w:r>
      </w:del>
      <w:r w:rsidRPr="00F11EFB">
        <w:rPr>
          <w:rFonts w:ascii="Times New Roman" w:hAnsi="Times New Roman" w:cs="Times New Roman"/>
        </w:rPr>
        <w:t xml:space="preserve"> </w:t>
      </w:r>
      <w:r w:rsidR="00EC79C8" w:rsidRPr="00F11EFB">
        <w:rPr>
          <w:rFonts w:ascii="Times New Roman" w:hAnsi="Times New Roman" w:cs="Times New Roman"/>
        </w:rPr>
        <w:t>two</w:t>
      </w:r>
      <w:r w:rsidRPr="00F11EFB">
        <w:rPr>
          <w:rFonts w:ascii="Times New Roman" w:hAnsi="Times New Roman" w:cs="Times New Roman"/>
        </w:rPr>
        <w:t xml:space="preserve"> </w:t>
      </w:r>
      <w:r w:rsidR="00EC79C8" w:rsidRPr="00F11EFB">
        <w:rPr>
          <w:rFonts w:ascii="Times New Roman" w:hAnsi="Times New Roman" w:cs="Times New Roman"/>
        </w:rPr>
        <w:t>neighbors</w:t>
      </w:r>
      <w:ins w:id="149" w:author="Author">
        <w:r w:rsidR="008C5655" w:rsidRPr="00F11EFB">
          <w:rPr>
            <w:rFonts w:ascii="Times New Roman" w:hAnsi="Times New Roman" w:cs="Times New Roman"/>
          </w:rPr>
          <w:t xml:space="preserve"> I spoke with</w:t>
        </w:r>
      </w:ins>
      <w:del w:id="150" w:author="Author">
        <w:r w:rsidR="00EC79C8" w:rsidRPr="00F11EFB" w:rsidDel="008C5655">
          <w:rPr>
            <w:rFonts w:ascii="Times New Roman" w:hAnsi="Times New Roman" w:cs="Times New Roman"/>
          </w:rPr>
          <w:delText>,</w:delText>
        </w:r>
        <w:r w:rsidRPr="00F11EFB" w:rsidDel="008C5655">
          <w:rPr>
            <w:rFonts w:ascii="Times New Roman" w:hAnsi="Times New Roman" w:cs="Times New Roman"/>
          </w:rPr>
          <w:delText xml:space="preserve"> </w:delText>
        </w:r>
        <w:r w:rsidR="00EC79C8" w:rsidRPr="00F11EFB" w:rsidDel="008C5655">
          <w:rPr>
            <w:rFonts w:ascii="Times New Roman" w:hAnsi="Times New Roman" w:cs="Times New Roman"/>
          </w:rPr>
          <w:delText>I</w:delText>
        </w:r>
        <w:r w:rsidRPr="00F11EFB" w:rsidDel="008C5655">
          <w:rPr>
            <w:rFonts w:ascii="Times New Roman" w:hAnsi="Times New Roman" w:cs="Times New Roman"/>
          </w:rPr>
          <w:delText xml:space="preserve"> </w:delText>
        </w:r>
        <w:r w:rsidR="00EC79C8" w:rsidRPr="00F11EFB" w:rsidDel="008C5655">
          <w:rPr>
            <w:rFonts w:ascii="Times New Roman" w:hAnsi="Times New Roman" w:cs="Times New Roman"/>
          </w:rPr>
          <w:delText>was</w:delText>
        </w:r>
        <w:r w:rsidRPr="00F11EFB" w:rsidDel="008C5655">
          <w:rPr>
            <w:rFonts w:ascii="Times New Roman" w:hAnsi="Times New Roman" w:cs="Times New Roman"/>
          </w:rPr>
          <w:delText xml:space="preserve"> </w:delText>
        </w:r>
        <w:r w:rsidR="00EC79C8" w:rsidRPr="00F11EFB" w:rsidDel="008C5655">
          <w:rPr>
            <w:rFonts w:ascii="Times New Roman" w:hAnsi="Times New Roman" w:cs="Times New Roman"/>
          </w:rPr>
          <w:delText>talking</w:delText>
        </w:r>
        <w:r w:rsidRPr="00F11EFB" w:rsidDel="008C5655">
          <w:rPr>
            <w:rFonts w:ascii="Times New Roman" w:hAnsi="Times New Roman" w:cs="Times New Roman"/>
          </w:rPr>
          <w:delText xml:space="preserve"> </w:delText>
        </w:r>
        <w:r w:rsidR="00EC79C8" w:rsidRPr="00F11EFB" w:rsidDel="008C5655">
          <w:rPr>
            <w:rFonts w:ascii="Times New Roman" w:hAnsi="Times New Roman" w:cs="Times New Roman"/>
          </w:rPr>
          <w:delText>to</w:delText>
        </w:r>
        <w:r w:rsidRPr="00F11EFB" w:rsidDel="008C5655">
          <w:rPr>
            <w:rFonts w:ascii="Times New Roman" w:hAnsi="Times New Roman" w:cs="Times New Roman"/>
          </w:rPr>
          <w:delText xml:space="preserve"> </w:delText>
        </w:r>
        <w:r w:rsidR="00EC79C8" w:rsidRPr="00F11EFB" w:rsidDel="008C5655">
          <w:rPr>
            <w:rFonts w:ascii="Times New Roman" w:hAnsi="Times New Roman" w:cs="Times New Roman"/>
          </w:rPr>
          <w:delText>they</w:delText>
        </w:r>
      </w:del>
      <w:r w:rsidRPr="00F11EFB">
        <w:rPr>
          <w:rFonts w:ascii="Times New Roman" w:hAnsi="Times New Roman" w:cs="Times New Roman"/>
        </w:rPr>
        <w:t xml:space="preserve"> </w:t>
      </w:r>
      <w:ins w:id="151" w:author="Author">
        <w:r w:rsidR="008C5655" w:rsidRPr="00F11EFB">
          <w:rPr>
            <w:rFonts w:ascii="Times New Roman" w:hAnsi="Times New Roman" w:cs="Times New Roman"/>
          </w:rPr>
          <w:t>stated that</w:t>
        </w:r>
      </w:ins>
      <w:del w:id="152" w:author="Author">
        <w:r w:rsidR="00EC79C8" w:rsidRPr="00F11EFB" w:rsidDel="008C5655">
          <w:rPr>
            <w:rFonts w:ascii="Times New Roman" w:hAnsi="Times New Roman" w:cs="Times New Roman"/>
          </w:rPr>
          <w:delText>told</w:delText>
        </w:r>
        <w:r w:rsidRPr="00F11EFB" w:rsidDel="008C5655">
          <w:rPr>
            <w:rFonts w:ascii="Times New Roman" w:hAnsi="Times New Roman" w:cs="Times New Roman"/>
          </w:rPr>
          <w:delText xml:space="preserve"> </w:delText>
        </w:r>
        <w:r w:rsidR="00EC79C8" w:rsidRPr="00F11EFB" w:rsidDel="008C5655">
          <w:rPr>
            <w:rFonts w:ascii="Times New Roman" w:hAnsi="Times New Roman" w:cs="Times New Roman"/>
          </w:rPr>
          <w:delText>me</w:delText>
        </w:r>
      </w:del>
      <w:r w:rsidRPr="00F11EFB">
        <w:rPr>
          <w:rFonts w:ascii="Times New Roman" w:hAnsi="Times New Roman" w:cs="Times New Roman"/>
        </w:rPr>
        <w:t xml:space="preserve"> </w:t>
      </w:r>
      <w:ins w:id="153" w:author="Author">
        <w:r w:rsidR="008C5655" w:rsidRPr="00F11EFB">
          <w:rPr>
            <w:rFonts w:ascii="Times New Roman" w:hAnsi="Times New Roman" w:cs="Times New Roman"/>
          </w:rPr>
          <w:t>i</w:t>
        </w:r>
      </w:ins>
      <w:del w:id="154" w:author="Author">
        <w:r w:rsidR="004B3374" w:rsidRPr="00F11EFB" w:rsidDel="008C5655">
          <w:rPr>
            <w:rFonts w:ascii="Times New Roman" w:hAnsi="Times New Roman" w:cs="Times New Roman"/>
          </w:rPr>
          <w:delText>I</w:delText>
        </w:r>
      </w:del>
      <w:r w:rsidR="004B3374" w:rsidRPr="00F11EFB">
        <w:rPr>
          <w:rFonts w:ascii="Times New Roman" w:hAnsi="Times New Roman" w:cs="Times New Roman"/>
        </w:rPr>
        <w:t>f</w:t>
      </w:r>
      <w:r w:rsidRPr="00F11EFB">
        <w:rPr>
          <w:rFonts w:ascii="Times New Roman" w:hAnsi="Times New Roman" w:cs="Times New Roman"/>
        </w:rPr>
        <w:t xml:space="preserve"> </w:t>
      </w:r>
      <w:r w:rsidR="00EC79C8" w:rsidRPr="00F11EFB">
        <w:rPr>
          <w:rFonts w:ascii="Times New Roman" w:hAnsi="Times New Roman" w:cs="Times New Roman"/>
        </w:rPr>
        <w:t>they</w:t>
      </w:r>
      <w:r w:rsidRPr="00F11EFB">
        <w:rPr>
          <w:rFonts w:ascii="Times New Roman" w:hAnsi="Times New Roman" w:cs="Times New Roman"/>
        </w:rPr>
        <w:t xml:space="preserve"> </w:t>
      </w:r>
      <w:r w:rsidR="00EC79C8" w:rsidRPr="00F11EFB">
        <w:rPr>
          <w:rFonts w:ascii="Times New Roman" w:hAnsi="Times New Roman" w:cs="Times New Roman"/>
        </w:rPr>
        <w:t>had</w:t>
      </w:r>
      <w:r w:rsidRPr="00F11EFB">
        <w:rPr>
          <w:rFonts w:ascii="Times New Roman" w:hAnsi="Times New Roman" w:cs="Times New Roman"/>
        </w:rPr>
        <w:t xml:space="preserve"> </w:t>
      </w:r>
      <w:r w:rsidR="00EC79C8" w:rsidRPr="00F11EFB">
        <w:rPr>
          <w:rFonts w:ascii="Times New Roman" w:hAnsi="Times New Roman" w:cs="Times New Roman"/>
        </w:rPr>
        <w:t>things</w:t>
      </w:r>
      <w:r w:rsidRPr="00F11EFB">
        <w:rPr>
          <w:rFonts w:ascii="Times New Roman" w:hAnsi="Times New Roman" w:cs="Times New Roman"/>
        </w:rPr>
        <w:t xml:space="preserve"> </w:t>
      </w:r>
      <w:r w:rsidR="00EC79C8" w:rsidRPr="00F11EFB">
        <w:rPr>
          <w:rFonts w:ascii="Times New Roman" w:hAnsi="Times New Roman" w:cs="Times New Roman"/>
        </w:rPr>
        <w:t>their</w:t>
      </w:r>
      <w:r w:rsidRPr="00F11EFB">
        <w:rPr>
          <w:rFonts w:ascii="Times New Roman" w:hAnsi="Times New Roman" w:cs="Times New Roman"/>
        </w:rPr>
        <w:t xml:space="preserve"> </w:t>
      </w:r>
      <w:r w:rsidR="004B3374" w:rsidRPr="00F11EFB">
        <w:rPr>
          <w:rFonts w:ascii="Times New Roman" w:hAnsi="Times New Roman" w:cs="Times New Roman"/>
        </w:rPr>
        <w:t>way,</w:t>
      </w:r>
      <w:r w:rsidRPr="00F11EFB">
        <w:rPr>
          <w:rFonts w:ascii="Times New Roman" w:hAnsi="Times New Roman" w:cs="Times New Roman"/>
        </w:rPr>
        <w:t xml:space="preserve"> </w:t>
      </w:r>
      <w:r w:rsidR="00EC79C8" w:rsidRPr="00F11EFB">
        <w:rPr>
          <w:rFonts w:ascii="Times New Roman" w:hAnsi="Times New Roman" w:cs="Times New Roman"/>
        </w:rPr>
        <w:t>they</w:t>
      </w:r>
      <w:r w:rsidRPr="00F11EFB">
        <w:rPr>
          <w:rFonts w:ascii="Times New Roman" w:hAnsi="Times New Roman" w:cs="Times New Roman"/>
        </w:rPr>
        <w:t xml:space="preserve"> </w:t>
      </w:r>
      <w:ins w:id="155" w:author="Author">
        <w:r w:rsidR="008C5655" w:rsidRPr="00F11EFB">
          <w:rPr>
            <w:rFonts w:ascii="Times New Roman" w:hAnsi="Times New Roman" w:cs="Times New Roman"/>
          </w:rPr>
          <w:t>would</w:t>
        </w:r>
      </w:ins>
      <w:del w:id="156" w:author="Author">
        <w:r w:rsidR="00EC79C8" w:rsidRPr="00F11EFB" w:rsidDel="008C5655">
          <w:rPr>
            <w:rFonts w:ascii="Times New Roman" w:hAnsi="Times New Roman" w:cs="Times New Roman"/>
          </w:rPr>
          <w:delText>wanted</w:delText>
        </w:r>
        <w:r w:rsidRPr="00F11EFB" w:rsidDel="008C5655">
          <w:rPr>
            <w:rFonts w:ascii="Times New Roman" w:hAnsi="Times New Roman" w:cs="Times New Roman"/>
          </w:rPr>
          <w:delText xml:space="preserve"> </w:delText>
        </w:r>
        <w:r w:rsidR="00EC79C8" w:rsidRPr="00F11EFB" w:rsidDel="008C5655">
          <w:rPr>
            <w:rFonts w:ascii="Times New Roman" w:hAnsi="Times New Roman" w:cs="Times New Roman"/>
          </w:rPr>
          <w:delText>to</w:delText>
        </w:r>
      </w:del>
      <w:r w:rsidRPr="00F11EFB">
        <w:rPr>
          <w:rFonts w:ascii="Times New Roman" w:hAnsi="Times New Roman" w:cs="Times New Roman"/>
        </w:rPr>
        <w:t xml:space="preserve"> </w:t>
      </w:r>
      <w:r w:rsidR="00EC79C8" w:rsidRPr="00F11EFB">
        <w:rPr>
          <w:rFonts w:ascii="Times New Roman" w:hAnsi="Times New Roman" w:cs="Times New Roman"/>
        </w:rPr>
        <w:t>move</w:t>
      </w:r>
      <w:r w:rsidRPr="00F11EFB">
        <w:rPr>
          <w:rFonts w:ascii="Times New Roman" w:hAnsi="Times New Roman" w:cs="Times New Roman"/>
        </w:rPr>
        <w:t xml:space="preserve"> </w:t>
      </w:r>
      <w:r w:rsidR="00EC79C8" w:rsidRPr="00F11EFB">
        <w:rPr>
          <w:rFonts w:ascii="Times New Roman" w:hAnsi="Times New Roman" w:cs="Times New Roman"/>
        </w:rPr>
        <w:t>to</w:t>
      </w:r>
      <w:r w:rsidRPr="00F11EFB">
        <w:rPr>
          <w:rFonts w:ascii="Times New Roman" w:hAnsi="Times New Roman" w:cs="Times New Roman"/>
        </w:rPr>
        <w:t xml:space="preserve"> </w:t>
      </w:r>
      <w:r w:rsidR="00EC79C8" w:rsidRPr="00F11EFB">
        <w:rPr>
          <w:rFonts w:ascii="Times New Roman" w:hAnsi="Times New Roman" w:cs="Times New Roman"/>
        </w:rPr>
        <w:t>the</w:t>
      </w:r>
      <w:r w:rsidRPr="00F11EFB">
        <w:rPr>
          <w:rFonts w:ascii="Times New Roman" w:hAnsi="Times New Roman" w:cs="Times New Roman"/>
        </w:rPr>
        <w:t xml:space="preserve"> </w:t>
      </w:r>
      <w:r w:rsidR="00EC79C8" w:rsidRPr="00F11EFB">
        <w:rPr>
          <w:rFonts w:ascii="Times New Roman" w:hAnsi="Times New Roman" w:cs="Times New Roman"/>
        </w:rPr>
        <w:t>rich</w:t>
      </w:r>
      <w:r w:rsidRPr="00F11EFB">
        <w:rPr>
          <w:rFonts w:ascii="Times New Roman" w:hAnsi="Times New Roman" w:cs="Times New Roman"/>
        </w:rPr>
        <w:t xml:space="preserve"> </w:t>
      </w:r>
      <w:r w:rsidR="00EC79C8" w:rsidRPr="00F11EFB">
        <w:rPr>
          <w:rFonts w:ascii="Times New Roman" w:hAnsi="Times New Roman" w:cs="Times New Roman"/>
        </w:rPr>
        <w:t>area</w:t>
      </w:r>
      <w:r w:rsidRPr="00F11EFB">
        <w:rPr>
          <w:rFonts w:ascii="Times New Roman" w:hAnsi="Times New Roman" w:cs="Times New Roman"/>
        </w:rPr>
        <w:t xml:space="preserve"> </w:t>
      </w:r>
      <w:r w:rsidR="00EC79C8" w:rsidRPr="00F11EFB">
        <w:rPr>
          <w:rFonts w:ascii="Times New Roman" w:hAnsi="Times New Roman" w:cs="Times New Roman"/>
        </w:rPr>
        <w:t>of</w:t>
      </w:r>
      <w:r w:rsidRPr="00F11EFB">
        <w:rPr>
          <w:rFonts w:ascii="Times New Roman" w:hAnsi="Times New Roman" w:cs="Times New Roman"/>
        </w:rPr>
        <w:t xml:space="preserve"> </w:t>
      </w:r>
      <w:r w:rsidR="00EC79C8" w:rsidRPr="00F11EFB">
        <w:rPr>
          <w:rFonts w:ascii="Times New Roman" w:hAnsi="Times New Roman" w:cs="Times New Roman"/>
        </w:rPr>
        <w:t>Mississippi</w:t>
      </w:r>
      <w:r w:rsidRPr="00F11EFB">
        <w:rPr>
          <w:rFonts w:ascii="Times New Roman" w:hAnsi="Times New Roman" w:cs="Times New Roman"/>
        </w:rPr>
        <w:t xml:space="preserve"> </w:t>
      </w:r>
      <w:r w:rsidR="00EC79C8" w:rsidRPr="00F11EFB">
        <w:rPr>
          <w:rFonts w:ascii="Times New Roman" w:hAnsi="Times New Roman" w:cs="Times New Roman"/>
        </w:rPr>
        <w:t>in</w:t>
      </w:r>
      <w:r w:rsidRPr="00F11EFB">
        <w:rPr>
          <w:rFonts w:ascii="Times New Roman" w:hAnsi="Times New Roman" w:cs="Times New Roman"/>
        </w:rPr>
        <w:t xml:space="preserve"> </w:t>
      </w:r>
      <w:r w:rsidR="00EC79C8" w:rsidRPr="00F11EFB">
        <w:rPr>
          <w:rFonts w:ascii="Times New Roman" w:hAnsi="Times New Roman" w:cs="Times New Roman"/>
        </w:rPr>
        <w:t>Rankin</w:t>
      </w:r>
      <w:r w:rsidRPr="00F11EFB">
        <w:rPr>
          <w:rFonts w:ascii="Times New Roman" w:hAnsi="Times New Roman" w:cs="Times New Roman"/>
        </w:rPr>
        <w:t xml:space="preserve"> </w:t>
      </w:r>
      <w:r w:rsidR="00EC79C8" w:rsidRPr="00F11EFB">
        <w:rPr>
          <w:rFonts w:ascii="Times New Roman" w:hAnsi="Times New Roman" w:cs="Times New Roman"/>
        </w:rPr>
        <w:t>County</w:t>
      </w:r>
      <w:del w:id="157" w:author="Author">
        <w:r w:rsidRPr="00F11EFB" w:rsidDel="008C5655">
          <w:rPr>
            <w:rFonts w:ascii="Times New Roman" w:hAnsi="Times New Roman" w:cs="Times New Roman"/>
          </w:rPr>
          <w:delText xml:space="preserve"> </w:delText>
        </w:r>
        <w:r w:rsidR="00EC79C8" w:rsidRPr="00F11EFB" w:rsidDel="008C5655">
          <w:rPr>
            <w:rFonts w:ascii="Times New Roman" w:hAnsi="Times New Roman" w:cs="Times New Roman"/>
          </w:rPr>
          <w:delText>and</w:delText>
        </w:r>
        <w:r w:rsidRPr="00F11EFB" w:rsidDel="008C5655">
          <w:rPr>
            <w:rFonts w:ascii="Times New Roman" w:hAnsi="Times New Roman" w:cs="Times New Roman"/>
          </w:rPr>
          <w:delText xml:space="preserve"> </w:delText>
        </w:r>
        <w:r w:rsidR="00EC79C8" w:rsidRPr="00F11EFB" w:rsidDel="008C5655">
          <w:rPr>
            <w:rFonts w:ascii="Times New Roman" w:hAnsi="Times New Roman" w:cs="Times New Roman"/>
          </w:rPr>
          <w:delText>move</w:delText>
        </w:r>
        <w:r w:rsidRPr="00F11EFB" w:rsidDel="008C5655">
          <w:rPr>
            <w:rFonts w:ascii="Times New Roman" w:hAnsi="Times New Roman" w:cs="Times New Roman"/>
          </w:rPr>
          <w:delText xml:space="preserve"> </w:delText>
        </w:r>
        <w:r w:rsidR="00EC79C8" w:rsidRPr="00F11EFB" w:rsidDel="008C5655">
          <w:rPr>
            <w:rFonts w:ascii="Times New Roman" w:hAnsi="Times New Roman" w:cs="Times New Roman"/>
          </w:rPr>
          <w:delText>into</w:delText>
        </w:r>
        <w:r w:rsidRPr="00F11EFB" w:rsidDel="008C5655">
          <w:rPr>
            <w:rFonts w:ascii="Times New Roman" w:hAnsi="Times New Roman" w:cs="Times New Roman"/>
          </w:rPr>
          <w:delText xml:space="preserve"> </w:delText>
        </w:r>
        <w:r w:rsidR="00EC79C8" w:rsidRPr="00F11EFB" w:rsidDel="008C5655">
          <w:rPr>
            <w:rFonts w:ascii="Times New Roman" w:hAnsi="Times New Roman" w:cs="Times New Roman"/>
          </w:rPr>
          <w:delText>their</w:delText>
        </w:r>
        <w:r w:rsidRPr="00F11EFB" w:rsidDel="008C5655">
          <w:rPr>
            <w:rFonts w:ascii="Times New Roman" w:hAnsi="Times New Roman" w:cs="Times New Roman"/>
          </w:rPr>
          <w:delText xml:space="preserve"> </w:delText>
        </w:r>
        <w:r w:rsidR="00EC79C8" w:rsidRPr="00F11EFB" w:rsidDel="008C5655">
          <w:rPr>
            <w:rFonts w:ascii="Times New Roman" w:hAnsi="Times New Roman" w:cs="Times New Roman"/>
          </w:rPr>
          <w:delText>house</w:delText>
        </w:r>
      </w:del>
      <w:r w:rsidRPr="00F11EFB">
        <w:rPr>
          <w:rFonts w:ascii="Times New Roman" w:hAnsi="Times New Roman" w:cs="Times New Roman"/>
        </w:rPr>
        <w:t xml:space="preserve"> </w:t>
      </w:r>
      <w:r w:rsidR="00EC79C8" w:rsidRPr="00F11EFB">
        <w:rPr>
          <w:rFonts w:ascii="Times New Roman" w:hAnsi="Times New Roman" w:cs="Times New Roman"/>
        </w:rPr>
        <w:t>and</w:t>
      </w:r>
      <w:r w:rsidRPr="00F11EFB">
        <w:rPr>
          <w:rFonts w:ascii="Times New Roman" w:hAnsi="Times New Roman" w:cs="Times New Roman"/>
        </w:rPr>
        <w:t xml:space="preserve"> </w:t>
      </w:r>
      <w:r w:rsidR="00EC79C8" w:rsidRPr="00F11EFB">
        <w:rPr>
          <w:rFonts w:ascii="Times New Roman" w:hAnsi="Times New Roman" w:cs="Times New Roman"/>
        </w:rPr>
        <w:t>live</w:t>
      </w:r>
      <w:r w:rsidRPr="00F11EFB">
        <w:rPr>
          <w:rFonts w:ascii="Times New Roman" w:hAnsi="Times New Roman" w:cs="Times New Roman"/>
        </w:rPr>
        <w:t xml:space="preserve"> </w:t>
      </w:r>
      <w:r w:rsidR="00EC79C8" w:rsidRPr="00F11EFB">
        <w:rPr>
          <w:rFonts w:ascii="Times New Roman" w:hAnsi="Times New Roman" w:cs="Times New Roman"/>
        </w:rPr>
        <w:t>it</w:t>
      </w:r>
      <w:r w:rsidRPr="00F11EFB">
        <w:rPr>
          <w:rFonts w:ascii="Times New Roman" w:hAnsi="Times New Roman" w:cs="Times New Roman"/>
        </w:rPr>
        <w:t xml:space="preserve"> </w:t>
      </w:r>
      <w:r w:rsidR="00EC79C8" w:rsidRPr="00F11EFB">
        <w:rPr>
          <w:rFonts w:ascii="Times New Roman" w:hAnsi="Times New Roman" w:cs="Times New Roman"/>
        </w:rPr>
        <w:t>up!</w:t>
      </w:r>
      <w:del w:id="158" w:author="Author">
        <w:r w:rsidRPr="00F11EFB" w:rsidDel="008C2FCD">
          <w:rPr>
            <w:rFonts w:ascii="Times New Roman" w:hAnsi="Times New Roman" w:cs="Times New Roman"/>
          </w:rPr>
          <w:delText xml:space="preserve"> </w:delText>
        </w:r>
      </w:del>
    </w:p>
    <w:p w14:paraId="719A40F6" w14:textId="5157E227" w:rsidR="00EC79C8" w:rsidRPr="00F11EFB" w:rsidDel="00A1091C" w:rsidRDefault="00EC79C8">
      <w:pPr>
        <w:ind w:right="4"/>
        <w:contextualSpacing/>
        <w:rPr>
          <w:del w:id="159" w:author="Author"/>
          <w:rFonts w:ascii="Times New Roman" w:hAnsi="Times New Roman" w:cs="Times New Roman"/>
        </w:rPr>
        <w:pPrChange w:id="160" w:author="Editor" w:date="2020-11-10T14:44:00Z">
          <w:pPr>
            <w:ind w:right="4" w:firstLine="0"/>
            <w:contextualSpacing/>
          </w:pPr>
        </w:pPrChange>
      </w:pP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haven’t</w:t>
      </w:r>
      <w:r w:rsidR="00370E76" w:rsidRPr="00F11EFB">
        <w:rPr>
          <w:rFonts w:ascii="Times New Roman" w:hAnsi="Times New Roman" w:cs="Times New Roman"/>
        </w:rPr>
        <w:t xml:space="preserve"> </w:t>
      </w:r>
      <w:r w:rsidRPr="00F11EFB">
        <w:rPr>
          <w:rFonts w:ascii="Times New Roman" w:hAnsi="Times New Roman" w:cs="Times New Roman"/>
        </w:rPr>
        <w:t>heard</w:t>
      </w:r>
      <w:r w:rsidR="00370E76" w:rsidRPr="00F11EFB">
        <w:rPr>
          <w:rFonts w:ascii="Times New Roman" w:hAnsi="Times New Roman" w:cs="Times New Roman"/>
        </w:rPr>
        <w:t xml:space="preserve"> </w:t>
      </w:r>
      <w:r w:rsidRPr="00F11EFB">
        <w:rPr>
          <w:rFonts w:ascii="Times New Roman" w:hAnsi="Times New Roman" w:cs="Times New Roman"/>
        </w:rPr>
        <w:t>all</w:t>
      </w:r>
      <w:r w:rsidR="00370E76" w:rsidRPr="00F11EFB">
        <w:rPr>
          <w:rFonts w:ascii="Times New Roman" w:hAnsi="Times New Roman" w:cs="Times New Roman"/>
        </w:rPr>
        <w:t xml:space="preserve"> </w:t>
      </w:r>
      <w:ins w:id="161" w:author="Author">
        <w:r w:rsidR="008C5655" w:rsidRPr="00F11EFB">
          <w:rPr>
            <w:rFonts w:ascii="Times New Roman" w:hAnsi="Times New Roman" w:cs="Times New Roman"/>
          </w:rPr>
          <w:t xml:space="preserve">of </w:t>
        </w:r>
      </w:ins>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stories</w:t>
      </w:r>
      <w:ins w:id="162" w:author="Author">
        <w:r w:rsidR="008C5655" w:rsidRPr="00F11EFB">
          <w:rPr>
            <w:rFonts w:ascii="Times New Roman" w:hAnsi="Times New Roman" w:cs="Times New Roman"/>
          </w:rPr>
          <w:t>.</w:t>
        </w:r>
      </w:ins>
      <w:del w:id="163" w:author="Author">
        <w:r w:rsidRPr="00F11EFB" w:rsidDel="008C5655">
          <w:rPr>
            <w:rFonts w:ascii="Times New Roman" w:hAnsi="Times New Roman" w:cs="Times New Roman"/>
          </w:rPr>
          <w:delText>,</w:delText>
        </w:r>
      </w:del>
      <w:r w:rsidR="00370E76" w:rsidRPr="00F11EFB">
        <w:rPr>
          <w:rFonts w:ascii="Times New Roman" w:hAnsi="Times New Roman" w:cs="Times New Roman"/>
        </w:rPr>
        <w:t xml:space="preserve"> </w:t>
      </w:r>
      <w:ins w:id="164" w:author="Author">
        <w:r w:rsidR="008C5655" w:rsidRPr="00F11EFB">
          <w:rPr>
            <w:rFonts w:ascii="Times New Roman" w:hAnsi="Times New Roman" w:cs="Times New Roman"/>
          </w:rPr>
          <w:t>W</w:t>
        </w:r>
      </w:ins>
      <w:del w:id="165" w:author="Author">
        <w:r w:rsidRPr="00F11EFB" w:rsidDel="008C5655">
          <w:rPr>
            <w:rFonts w:ascii="Times New Roman" w:hAnsi="Times New Roman" w:cs="Times New Roman"/>
          </w:rPr>
          <w:delText>but</w:delText>
        </w:r>
        <w:r w:rsidR="00370E76" w:rsidRPr="00F11EFB" w:rsidDel="008C5655">
          <w:rPr>
            <w:rFonts w:ascii="Times New Roman" w:hAnsi="Times New Roman" w:cs="Times New Roman"/>
          </w:rPr>
          <w:delText xml:space="preserve"> </w:delText>
        </w:r>
        <w:r w:rsidRPr="00F11EFB" w:rsidDel="008C5655">
          <w:rPr>
            <w:rFonts w:ascii="Times New Roman" w:hAnsi="Times New Roman" w:cs="Times New Roman"/>
          </w:rPr>
          <w:delText>w</w:delText>
        </w:r>
      </w:del>
      <w:r w:rsidRPr="00F11EFB">
        <w:rPr>
          <w:rFonts w:ascii="Times New Roman" w:hAnsi="Times New Roman" w:cs="Times New Roman"/>
        </w:rPr>
        <w:t>hat</w:t>
      </w:r>
      <w:r w:rsidR="00370E76" w:rsidRPr="00F11EFB">
        <w:rPr>
          <w:rFonts w:ascii="Times New Roman" w:hAnsi="Times New Roman" w:cs="Times New Roman"/>
        </w:rPr>
        <w:t xml:space="preserve"> </w:t>
      </w:r>
      <w:r w:rsidRPr="00F11EFB">
        <w:rPr>
          <w:rFonts w:ascii="Times New Roman" w:hAnsi="Times New Roman" w:cs="Times New Roman"/>
        </w:rPr>
        <w:t>about</w:t>
      </w:r>
      <w:r w:rsidR="00370E76" w:rsidRPr="00F11EFB">
        <w:rPr>
          <w:rFonts w:ascii="Times New Roman" w:hAnsi="Times New Roman" w:cs="Times New Roman"/>
        </w:rPr>
        <w:t xml:space="preserve"> </w:t>
      </w:r>
      <w:del w:id="166" w:author="Author">
        <w:r w:rsidRPr="00F11EFB" w:rsidDel="00A42B4F">
          <w:rPr>
            <w:rFonts w:ascii="Times New Roman" w:hAnsi="Times New Roman" w:cs="Times New Roman"/>
          </w:rPr>
          <w:delText>the</w:delText>
        </w:r>
        <w:r w:rsidR="00370E76" w:rsidRPr="00F11EFB" w:rsidDel="00A42B4F">
          <w:rPr>
            <w:rFonts w:ascii="Times New Roman" w:hAnsi="Times New Roman" w:cs="Times New Roman"/>
          </w:rPr>
          <w:delText xml:space="preserve"> </w:delText>
        </w:r>
        <w:r w:rsidRPr="00F11EFB" w:rsidDel="008C2FCD">
          <w:rPr>
            <w:rFonts w:ascii="Times New Roman" w:hAnsi="Times New Roman" w:cs="Times New Roman"/>
          </w:rPr>
          <w:delText>stories</w:delText>
        </w:r>
        <w:r w:rsidR="00370E76" w:rsidRPr="00F11EFB" w:rsidDel="008C2FCD">
          <w:rPr>
            <w:rFonts w:ascii="Times New Roman" w:hAnsi="Times New Roman" w:cs="Times New Roman"/>
          </w:rPr>
          <w:delText xml:space="preserve"> </w:delText>
        </w:r>
        <w:r w:rsidRPr="00F11EFB" w:rsidDel="008C2FCD">
          <w:rPr>
            <w:rFonts w:ascii="Times New Roman" w:hAnsi="Times New Roman" w:cs="Times New Roman"/>
          </w:rPr>
          <w:delText>of</w:delText>
        </w:r>
        <w:r w:rsidR="00370E76" w:rsidRPr="00F11EFB" w:rsidDel="008C2FCD">
          <w:rPr>
            <w:rFonts w:ascii="Times New Roman" w:hAnsi="Times New Roman" w:cs="Times New Roman"/>
          </w:rPr>
          <w:delText xml:space="preserve"> </w:delText>
        </w:r>
        <w:r w:rsidRPr="00F11EFB" w:rsidDel="0095088D">
          <w:rPr>
            <w:rFonts w:ascii="Times New Roman" w:hAnsi="Times New Roman" w:cs="Times New Roman"/>
          </w:rPr>
          <w:delText>single</w:delText>
        </w:r>
        <w:r w:rsidR="00370E76" w:rsidRPr="00F11EFB" w:rsidDel="0095088D">
          <w:rPr>
            <w:rFonts w:ascii="Times New Roman" w:hAnsi="Times New Roman" w:cs="Times New Roman"/>
          </w:rPr>
          <w:delText xml:space="preserve"> </w:delText>
        </w:r>
      </w:del>
      <w:r w:rsidRPr="00F11EFB">
        <w:rPr>
          <w:rFonts w:ascii="Times New Roman" w:hAnsi="Times New Roman" w:cs="Times New Roman"/>
        </w:rPr>
        <w:t>poor</w:t>
      </w:r>
      <w:r w:rsidR="00370E76" w:rsidRPr="00F11EFB">
        <w:rPr>
          <w:rFonts w:ascii="Times New Roman" w:hAnsi="Times New Roman" w:cs="Times New Roman"/>
        </w:rPr>
        <w:t xml:space="preserve"> </w:t>
      </w:r>
      <w:ins w:id="167" w:author="Author">
        <w:r w:rsidR="0095088D" w:rsidRPr="00F11EFB">
          <w:rPr>
            <w:rFonts w:ascii="Times New Roman" w:hAnsi="Times New Roman" w:cs="Times New Roman"/>
          </w:rPr>
          <w:t xml:space="preserve">single </w:t>
        </w:r>
      </w:ins>
      <w:r w:rsidR="000007D0" w:rsidRPr="00F11EFB">
        <w:rPr>
          <w:rFonts w:ascii="Times New Roman" w:hAnsi="Times New Roman" w:cs="Times New Roman"/>
        </w:rPr>
        <w:t>m</w:t>
      </w:r>
      <w:r w:rsidR="004B3374" w:rsidRPr="00F11EFB">
        <w:rPr>
          <w:rFonts w:ascii="Times New Roman" w:hAnsi="Times New Roman" w:cs="Times New Roman"/>
        </w:rPr>
        <w:t>others</w:t>
      </w:r>
      <w:del w:id="168" w:author="Author">
        <w:r w:rsidR="00370E76" w:rsidRPr="00F11EFB" w:rsidDel="008C2FCD">
          <w:rPr>
            <w:rFonts w:ascii="Times New Roman" w:hAnsi="Times New Roman" w:cs="Times New Roman"/>
          </w:rPr>
          <w:delText xml:space="preserve"> </w:delText>
        </w:r>
        <w:r w:rsidRPr="00F11EFB" w:rsidDel="008C2FCD">
          <w:rPr>
            <w:rFonts w:ascii="Times New Roman" w:hAnsi="Times New Roman" w:cs="Times New Roman"/>
          </w:rPr>
          <w:delText>with</w:delText>
        </w:r>
        <w:r w:rsidR="00370E76" w:rsidRPr="00F11EFB" w:rsidDel="008C2FCD">
          <w:rPr>
            <w:rFonts w:ascii="Times New Roman" w:hAnsi="Times New Roman" w:cs="Times New Roman"/>
          </w:rPr>
          <w:delText xml:space="preserve"> </w:delText>
        </w:r>
        <w:r w:rsidRPr="00F11EFB" w:rsidDel="008C2FCD">
          <w:rPr>
            <w:rFonts w:ascii="Times New Roman" w:hAnsi="Times New Roman" w:cs="Times New Roman"/>
          </w:rPr>
          <w:delText>children</w:delText>
        </w:r>
      </w:del>
      <w:r w:rsidR="00370E76" w:rsidRPr="00F11EFB">
        <w:rPr>
          <w:rFonts w:ascii="Times New Roman" w:hAnsi="Times New Roman" w:cs="Times New Roman"/>
        </w:rPr>
        <w:t xml:space="preserve"> </w:t>
      </w:r>
      <w:r w:rsidRPr="00F11EFB">
        <w:rPr>
          <w:rFonts w:ascii="Times New Roman" w:hAnsi="Times New Roman" w:cs="Times New Roman"/>
        </w:rPr>
        <w:t>or</w:t>
      </w:r>
      <w:r w:rsidR="00370E76" w:rsidRPr="00F11EFB">
        <w:rPr>
          <w:rFonts w:ascii="Times New Roman" w:hAnsi="Times New Roman" w:cs="Times New Roman"/>
        </w:rPr>
        <w:t xml:space="preserve"> </w:t>
      </w:r>
      <w:r w:rsidRPr="00F11EFB">
        <w:rPr>
          <w:rFonts w:ascii="Times New Roman" w:hAnsi="Times New Roman" w:cs="Times New Roman"/>
        </w:rPr>
        <w:t>poor</w:t>
      </w:r>
      <w:r w:rsidR="00370E76" w:rsidRPr="00F11EFB">
        <w:rPr>
          <w:rFonts w:ascii="Times New Roman" w:hAnsi="Times New Roman" w:cs="Times New Roman"/>
        </w:rPr>
        <w:t xml:space="preserve"> </w:t>
      </w:r>
      <w:r w:rsidRPr="00F11EFB">
        <w:rPr>
          <w:rFonts w:ascii="Times New Roman" w:hAnsi="Times New Roman" w:cs="Times New Roman"/>
        </w:rPr>
        <w:t>families</w:t>
      </w:r>
      <w:r w:rsidR="00370E76" w:rsidRPr="00F11EFB">
        <w:rPr>
          <w:rFonts w:ascii="Times New Roman" w:hAnsi="Times New Roman" w:cs="Times New Roman"/>
        </w:rPr>
        <w:t xml:space="preserve"> </w:t>
      </w:r>
      <w:r w:rsidRPr="00F11EFB">
        <w:rPr>
          <w:rFonts w:ascii="Times New Roman" w:hAnsi="Times New Roman" w:cs="Times New Roman"/>
        </w:rPr>
        <w:t>with</w:t>
      </w:r>
      <w:r w:rsidR="00370E76" w:rsidRPr="00F11EFB">
        <w:rPr>
          <w:rFonts w:ascii="Times New Roman" w:hAnsi="Times New Roman" w:cs="Times New Roman"/>
        </w:rPr>
        <w:t xml:space="preserve"> </w:t>
      </w:r>
      <w:r w:rsidRPr="00F11EFB">
        <w:rPr>
          <w:rFonts w:ascii="Times New Roman" w:hAnsi="Times New Roman" w:cs="Times New Roman"/>
        </w:rPr>
        <w:t>children</w:t>
      </w:r>
      <w:r w:rsidR="00370E76" w:rsidRPr="00F11EFB">
        <w:rPr>
          <w:rFonts w:ascii="Times New Roman" w:hAnsi="Times New Roman" w:cs="Times New Roman"/>
        </w:rPr>
        <w:t xml:space="preserve"> </w:t>
      </w:r>
      <w:r w:rsidRPr="00F11EFB">
        <w:rPr>
          <w:rFonts w:ascii="Times New Roman" w:hAnsi="Times New Roman" w:cs="Times New Roman"/>
        </w:rPr>
        <w:t>from</w:t>
      </w:r>
      <w:r w:rsidR="00370E76" w:rsidRPr="00F11EFB">
        <w:rPr>
          <w:rFonts w:ascii="Times New Roman" w:hAnsi="Times New Roman" w:cs="Times New Roman"/>
        </w:rPr>
        <w:t xml:space="preserve"> </w:t>
      </w:r>
      <w:r w:rsidRPr="00F11EFB">
        <w:rPr>
          <w:rFonts w:ascii="Times New Roman" w:hAnsi="Times New Roman" w:cs="Times New Roman"/>
        </w:rPr>
        <w:t>various</w:t>
      </w:r>
      <w:r w:rsidR="00370E76" w:rsidRPr="00F11EFB">
        <w:rPr>
          <w:rFonts w:ascii="Times New Roman" w:hAnsi="Times New Roman" w:cs="Times New Roman"/>
        </w:rPr>
        <w:t xml:space="preserve"> </w:t>
      </w:r>
      <w:r w:rsidRPr="00F11EFB">
        <w:rPr>
          <w:rFonts w:ascii="Times New Roman" w:hAnsi="Times New Roman" w:cs="Times New Roman"/>
        </w:rPr>
        <w:t>cultures,</w:t>
      </w:r>
      <w:r w:rsidR="00370E76" w:rsidRPr="00F11EFB">
        <w:rPr>
          <w:rFonts w:ascii="Times New Roman" w:hAnsi="Times New Roman" w:cs="Times New Roman"/>
        </w:rPr>
        <w:t xml:space="preserve"> </w:t>
      </w:r>
      <w:r w:rsidR="000007D0" w:rsidRPr="00F11EFB">
        <w:rPr>
          <w:rFonts w:ascii="Times New Roman" w:hAnsi="Times New Roman" w:cs="Times New Roman"/>
        </w:rPr>
        <w:t>c</w:t>
      </w:r>
      <w:r w:rsidR="004B3374" w:rsidRPr="00F11EFB">
        <w:rPr>
          <w:rFonts w:ascii="Times New Roman" w:hAnsi="Times New Roman" w:cs="Times New Roman"/>
        </w:rPr>
        <w:t>reeds</w:t>
      </w:r>
      <w:ins w:id="169" w:author="Author">
        <w:r w:rsidR="008C2FCD" w:rsidRPr="00F11EFB">
          <w:rPr>
            <w:rFonts w:ascii="Times New Roman" w:hAnsi="Times New Roman" w:cs="Times New Roman"/>
          </w:rPr>
          <w:t>,</w:t>
        </w:r>
      </w:ins>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del w:id="170" w:author="Author">
        <w:r w:rsidRPr="00F11EFB" w:rsidDel="008C2FCD">
          <w:rPr>
            <w:rFonts w:ascii="Times New Roman" w:hAnsi="Times New Roman" w:cs="Times New Roman"/>
          </w:rPr>
          <w:delText>different</w:delText>
        </w:r>
        <w:r w:rsidR="00370E76" w:rsidRPr="00F11EFB" w:rsidDel="008C2FCD">
          <w:rPr>
            <w:rFonts w:ascii="Times New Roman" w:hAnsi="Times New Roman" w:cs="Times New Roman"/>
          </w:rPr>
          <w:delText xml:space="preserve"> </w:delText>
        </w:r>
      </w:del>
      <w:r w:rsidRPr="00F11EFB">
        <w:rPr>
          <w:rFonts w:ascii="Times New Roman" w:hAnsi="Times New Roman" w:cs="Times New Roman"/>
        </w:rPr>
        <w:t>races</w:t>
      </w:r>
      <w:r w:rsidR="00370E76" w:rsidRPr="00F11EFB">
        <w:rPr>
          <w:rFonts w:ascii="Times New Roman" w:hAnsi="Times New Roman" w:cs="Times New Roman"/>
        </w:rPr>
        <w:t xml:space="preserve"> </w:t>
      </w:r>
      <w:r w:rsidRPr="00F11EFB">
        <w:rPr>
          <w:rFonts w:ascii="Times New Roman" w:hAnsi="Times New Roman" w:cs="Times New Roman"/>
        </w:rPr>
        <w:t>or</w:t>
      </w:r>
      <w:r w:rsidR="00370E76" w:rsidRPr="00F11EFB">
        <w:rPr>
          <w:rFonts w:ascii="Times New Roman" w:hAnsi="Times New Roman" w:cs="Times New Roman"/>
        </w:rPr>
        <w:t xml:space="preserve"> </w:t>
      </w:r>
      <w:r w:rsidRPr="00F11EFB">
        <w:rPr>
          <w:rFonts w:ascii="Times New Roman" w:hAnsi="Times New Roman" w:cs="Times New Roman"/>
        </w:rPr>
        <w:t>ethnic</w:t>
      </w:r>
      <w:r w:rsidR="00370E76" w:rsidRPr="00F11EFB">
        <w:rPr>
          <w:rFonts w:ascii="Times New Roman" w:hAnsi="Times New Roman" w:cs="Times New Roman"/>
        </w:rPr>
        <w:t xml:space="preserve"> </w:t>
      </w:r>
      <w:r w:rsidRPr="00F11EFB">
        <w:rPr>
          <w:rFonts w:ascii="Times New Roman" w:hAnsi="Times New Roman" w:cs="Times New Roman"/>
        </w:rPr>
        <w:t>backgrounds</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can’t</w:t>
      </w:r>
      <w:r w:rsidR="00370E76" w:rsidRPr="00F11EFB">
        <w:rPr>
          <w:rFonts w:ascii="Times New Roman" w:hAnsi="Times New Roman" w:cs="Times New Roman"/>
        </w:rPr>
        <w:t xml:space="preserve"> </w:t>
      </w:r>
      <w:r w:rsidRPr="00F11EFB">
        <w:rPr>
          <w:rFonts w:ascii="Times New Roman" w:hAnsi="Times New Roman" w:cs="Times New Roman"/>
        </w:rPr>
        <w:t>obtain</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American</w:t>
      </w:r>
      <w:r w:rsidR="00370E76" w:rsidRPr="00F11EFB">
        <w:rPr>
          <w:rFonts w:ascii="Times New Roman" w:hAnsi="Times New Roman" w:cs="Times New Roman"/>
        </w:rPr>
        <w:t xml:space="preserve"> </w:t>
      </w:r>
      <w:r w:rsidR="003A5434" w:rsidRPr="00F11EFB">
        <w:rPr>
          <w:rFonts w:ascii="Times New Roman" w:hAnsi="Times New Roman" w:cs="Times New Roman"/>
        </w:rPr>
        <w:t>dream</w:t>
      </w:r>
      <w:del w:id="171" w:author="Author">
        <w:r w:rsidR="003A5434" w:rsidRPr="00F11EFB" w:rsidDel="008C2FCD">
          <w:rPr>
            <w:rFonts w:ascii="Times New Roman" w:hAnsi="Times New Roman" w:cs="Times New Roman"/>
          </w:rPr>
          <w:delText>,</w:delText>
        </w:r>
      </w:del>
      <w:r w:rsidR="00370E76" w:rsidRPr="00F11EFB">
        <w:rPr>
          <w:rFonts w:ascii="Times New Roman" w:hAnsi="Times New Roman" w:cs="Times New Roman"/>
        </w:rPr>
        <w:t xml:space="preserve"> </w:t>
      </w:r>
      <w:r w:rsidR="003A5434" w:rsidRPr="00F11EFB">
        <w:rPr>
          <w:rFonts w:ascii="Times New Roman" w:hAnsi="Times New Roman" w:cs="Times New Roman"/>
        </w:rPr>
        <w:t>due</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certain</w:t>
      </w:r>
      <w:r w:rsidR="00370E76" w:rsidRPr="00F11EFB">
        <w:rPr>
          <w:rFonts w:ascii="Times New Roman" w:hAnsi="Times New Roman" w:cs="Times New Roman"/>
        </w:rPr>
        <w:t xml:space="preserve"> </w:t>
      </w:r>
      <w:r w:rsidRPr="00F11EFB">
        <w:rPr>
          <w:rFonts w:ascii="Times New Roman" w:hAnsi="Times New Roman" w:cs="Times New Roman"/>
        </w:rPr>
        <w:t>obstacles</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their</w:t>
      </w:r>
      <w:r w:rsidR="00370E76" w:rsidRPr="00F11EFB">
        <w:rPr>
          <w:rFonts w:ascii="Times New Roman" w:hAnsi="Times New Roman" w:cs="Times New Roman"/>
        </w:rPr>
        <w:t xml:space="preserve"> </w:t>
      </w:r>
      <w:r w:rsidRPr="00F11EFB">
        <w:rPr>
          <w:rFonts w:ascii="Times New Roman" w:hAnsi="Times New Roman" w:cs="Times New Roman"/>
        </w:rPr>
        <w:t>way</w:t>
      </w:r>
      <w:ins w:id="172" w:author="Author">
        <w:r w:rsidR="00A42B4F" w:rsidRPr="00F11EFB">
          <w:rPr>
            <w:rFonts w:ascii="Times New Roman" w:hAnsi="Times New Roman" w:cs="Times New Roman"/>
          </w:rPr>
          <w:t>—</w:t>
        </w:r>
      </w:ins>
      <w:del w:id="173" w:author="Author">
        <w:r w:rsidRPr="00F11EFB" w:rsidDel="00A42B4F">
          <w:rPr>
            <w:rFonts w:ascii="Times New Roman" w:hAnsi="Times New Roman" w:cs="Times New Roman"/>
          </w:rPr>
          <w:delText>,</w:delText>
        </w:r>
        <w:r w:rsidR="00370E76" w:rsidRPr="00F11EFB" w:rsidDel="00A42B4F">
          <w:rPr>
            <w:rFonts w:ascii="Times New Roman" w:hAnsi="Times New Roman" w:cs="Times New Roman"/>
          </w:rPr>
          <w:delText xml:space="preserve"> </w:delText>
        </w:r>
      </w:del>
      <w:r w:rsidRPr="00F11EFB">
        <w:rPr>
          <w:rFonts w:ascii="Times New Roman" w:hAnsi="Times New Roman" w:cs="Times New Roman"/>
        </w:rPr>
        <w:t>for</w:t>
      </w:r>
      <w:r w:rsidR="00370E76" w:rsidRPr="00F11EFB">
        <w:rPr>
          <w:rFonts w:ascii="Times New Roman" w:hAnsi="Times New Roman" w:cs="Times New Roman"/>
        </w:rPr>
        <w:t xml:space="preserve"> </w:t>
      </w:r>
      <w:r w:rsidRPr="00F11EFB">
        <w:rPr>
          <w:rFonts w:ascii="Times New Roman" w:hAnsi="Times New Roman" w:cs="Times New Roman"/>
        </w:rPr>
        <w:t>example,</w:t>
      </w:r>
      <w:r w:rsidR="00370E76" w:rsidRPr="00F11EFB">
        <w:rPr>
          <w:rFonts w:ascii="Times New Roman" w:hAnsi="Times New Roman" w:cs="Times New Roman"/>
        </w:rPr>
        <w:t xml:space="preserve"> </w:t>
      </w:r>
      <w:ins w:id="174" w:author="Author">
        <w:r w:rsidR="00A42B4F" w:rsidRPr="00F11EFB">
          <w:rPr>
            <w:rFonts w:ascii="Times New Roman" w:hAnsi="Times New Roman" w:cs="Times New Roman"/>
          </w:rPr>
          <w:t>perhaps</w:t>
        </w:r>
      </w:ins>
      <w:del w:id="175" w:author="Author">
        <w:r w:rsidRPr="00F11EFB" w:rsidDel="00A42B4F">
          <w:rPr>
            <w:rFonts w:ascii="Times New Roman" w:hAnsi="Times New Roman" w:cs="Times New Roman"/>
          </w:rPr>
          <w:delText>you</w:delText>
        </w:r>
        <w:r w:rsidR="00370E76" w:rsidRPr="00F11EFB" w:rsidDel="00A42B4F">
          <w:rPr>
            <w:rFonts w:ascii="Times New Roman" w:hAnsi="Times New Roman" w:cs="Times New Roman"/>
          </w:rPr>
          <w:delText xml:space="preserve"> </w:delText>
        </w:r>
        <w:r w:rsidRPr="00F11EFB" w:rsidDel="00A42B4F">
          <w:rPr>
            <w:rFonts w:ascii="Times New Roman" w:hAnsi="Times New Roman" w:cs="Times New Roman"/>
          </w:rPr>
          <w:delText>have</w:delText>
        </w:r>
      </w:del>
      <w:r w:rsidR="00370E76" w:rsidRPr="00F11EFB">
        <w:rPr>
          <w:rFonts w:ascii="Times New Roman" w:hAnsi="Times New Roman" w:cs="Times New Roman"/>
        </w:rPr>
        <w:t xml:space="preserve"> </w:t>
      </w:r>
      <w:r w:rsidRPr="00F11EFB">
        <w:rPr>
          <w:rFonts w:ascii="Times New Roman" w:hAnsi="Times New Roman" w:cs="Times New Roman"/>
        </w:rPr>
        <w:t>a</w:t>
      </w:r>
      <w:del w:id="176" w:author="Author">
        <w:r w:rsidRPr="00F11EFB" w:rsidDel="00A42B4F">
          <w:rPr>
            <w:rFonts w:ascii="Times New Roman" w:hAnsi="Times New Roman" w:cs="Times New Roman"/>
          </w:rPr>
          <w:delText>n</w:delText>
        </w:r>
        <w:r w:rsidR="00370E76" w:rsidRPr="00F11EFB" w:rsidDel="00A42B4F">
          <w:rPr>
            <w:rFonts w:ascii="Times New Roman" w:hAnsi="Times New Roman" w:cs="Times New Roman"/>
          </w:rPr>
          <w:delText xml:space="preserve"> </w:delText>
        </w:r>
        <w:r w:rsidR="00AD183B" w:rsidRPr="00F11EFB" w:rsidDel="00A42B4F">
          <w:rPr>
            <w:rFonts w:ascii="Times New Roman" w:hAnsi="Times New Roman" w:cs="Times New Roman"/>
          </w:rPr>
          <w:delText>u</w:delText>
        </w:r>
        <w:r w:rsidR="004B3374" w:rsidRPr="00F11EFB" w:rsidDel="00A42B4F">
          <w:rPr>
            <w:rFonts w:ascii="Times New Roman" w:hAnsi="Times New Roman" w:cs="Times New Roman"/>
          </w:rPr>
          <w:delText>nlicensed</w:delText>
        </w:r>
        <w:r w:rsidR="00370E76" w:rsidRPr="00F11EFB" w:rsidDel="00A42B4F">
          <w:rPr>
            <w:rFonts w:ascii="Times New Roman" w:hAnsi="Times New Roman" w:cs="Times New Roman"/>
          </w:rPr>
          <w:delText xml:space="preserve"> </w:delText>
        </w:r>
        <w:r w:rsidR="00AD183B" w:rsidRPr="00F11EFB" w:rsidDel="00A42B4F">
          <w:rPr>
            <w:rFonts w:ascii="Times New Roman" w:hAnsi="Times New Roman" w:cs="Times New Roman"/>
          </w:rPr>
          <w:delText>or</w:delText>
        </w:r>
        <w:r w:rsidR="00370E76" w:rsidRPr="00F11EFB" w:rsidDel="00A42B4F">
          <w:rPr>
            <w:rFonts w:ascii="Times New Roman" w:hAnsi="Times New Roman" w:cs="Times New Roman"/>
          </w:rPr>
          <w:delText xml:space="preserve"> </w:delText>
        </w:r>
        <w:r w:rsidR="00AD183B" w:rsidRPr="00F11EFB" w:rsidDel="00A42B4F">
          <w:rPr>
            <w:rFonts w:ascii="Times New Roman" w:hAnsi="Times New Roman" w:cs="Times New Roman"/>
          </w:rPr>
          <w:delText>licensed</w:delText>
        </w:r>
      </w:del>
      <w:r w:rsidR="00370E76" w:rsidRPr="00F11EFB">
        <w:rPr>
          <w:rFonts w:ascii="Times New Roman" w:hAnsi="Times New Roman" w:cs="Times New Roman"/>
        </w:rPr>
        <w:t xml:space="preserve"> </w:t>
      </w:r>
      <w:ins w:id="177" w:author="Author">
        <w:r w:rsidR="00A42B4F" w:rsidRPr="00F11EFB">
          <w:rPr>
            <w:rFonts w:ascii="Times New Roman" w:hAnsi="Times New Roman" w:cs="Times New Roman"/>
          </w:rPr>
          <w:t>s</w:t>
        </w:r>
      </w:ins>
      <w:del w:id="178" w:author="Author">
        <w:r w:rsidR="00FB0B0D" w:rsidRPr="00F11EFB" w:rsidDel="00A42B4F">
          <w:rPr>
            <w:rFonts w:ascii="Times New Roman" w:hAnsi="Times New Roman" w:cs="Times New Roman"/>
          </w:rPr>
          <w:delText>S</w:delText>
        </w:r>
      </w:del>
      <w:r w:rsidRPr="00F11EFB">
        <w:rPr>
          <w:rFonts w:ascii="Times New Roman" w:hAnsi="Times New Roman" w:cs="Times New Roman"/>
        </w:rPr>
        <w:t>ocial</w:t>
      </w:r>
      <w:r w:rsidR="00370E76" w:rsidRPr="00F11EFB">
        <w:rPr>
          <w:rFonts w:ascii="Times New Roman" w:hAnsi="Times New Roman" w:cs="Times New Roman"/>
        </w:rPr>
        <w:t xml:space="preserve"> </w:t>
      </w:r>
      <w:ins w:id="179" w:author="Author">
        <w:r w:rsidR="00A42B4F" w:rsidRPr="00F11EFB">
          <w:rPr>
            <w:rFonts w:ascii="Times New Roman" w:hAnsi="Times New Roman" w:cs="Times New Roman"/>
          </w:rPr>
          <w:t>w</w:t>
        </w:r>
      </w:ins>
      <w:del w:id="180" w:author="Author">
        <w:r w:rsidR="00FB0B0D" w:rsidRPr="00F11EFB" w:rsidDel="00A42B4F">
          <w:rPr>
            <w:rFonts w:ascii="Times New Roman" w:hAnsi="Times New Roman" w:cs="Times New Roman"/>
          </w:rPr>
          <w:delText>W</w:delText>
        </w:r>
      </w:del>
      <w:r w:rsidRPr="00F11EFB">
        <w:rPr>
          <w:rFonts w:ascii="Times New Roman" w:hAnsi="Times New Roman" w:cs="Times New Roman"/>
        </w:rPr>
        <w:t>orker</w:t>
      </w:r>
      <w:del w:id="181" w:author="Author">
        <w:r w:rsidR="003A5434" w:rsidRPr="00F11EFB" w:rsidDel="00A42B4F">
          <w:rPr>
            <w:rFonts w:ascii="Times New Roman" w:hAnsi="Times New Roman" w:cs="Times New Roman"/>
          </w:rPr>
          <w:delText>,</w:delText>
        </w:r>
        <w:r w:rsidR="00370E76" w:rsidRPr="00F11EFB" w:rsidDel="00A42B4F">
          <w:rPr>
            <w:rFonts w:ascii="Times New Roman" w:hAnsi="Times New Roman" w:cs="Times New Roman"/>
          </w:rPr>
          <w:delText xml:space="preserve"> </w:delText>
        </w:r>
        <w:r w:rsidRPr="00F11EFB" w:rsidDel="00A42B4F">
          <w:rPr>
            <w:rFonts w:ascii="Times New Roman" w:hAnsi="Times New Roman" w:cs="Times New Roman"/>
          </w:rPr>
          <w:delText>and</w:delText>
        </w:r>
        <w:r w:rsidR="00370E76" w:rsidRPr="00F11EFB" w:rsidDel="00A42B4F">
          <w:rPr>
            <w:rFonts w:ascii="Times New Roman" w:hAnsi="Times New Roman" w:cs="Times New Roman"/>
          </w:rPr>
          <w:delText xml:space="preserve"> </w:delText>
        </w:r>
        <w:r w:rsidRPr="00F11EFB" w:rsidDel="00A42B4F">
          <w:rPr>
            <w:rFonts w:ascii="Times New Roman" w:hAnsi="Times New Roman" w:cs="Times New Roman"/>
          </w:rPr>
          <w:delText>she</w:delText>
        </w:r>
      </w:del>
      <w:r w:rsidR="00370E76" w:rsidRPr="00F11EFB">
        <w:rPr>
          <w:rFonts w:ascii="Times New Roman" w:hAnsi="Times New Roman" w:cs="Times New Roman"/>
        </w:rPr>
        <w:t xml:space="preserve"> </w:t>
      </w:r>
      <w:ins w:id="182" w:author="Author">
        <w:r w:rsidR="00A42B4F" w:rsidRPr="00F11EFB">
          <w:rPr>
            <w:rFonts w:ascii="Times New Roman" w:hAnsi="Times New Roman" w:cs="Times New Roman"/>
          </w:rPr>
          <w:t>has threatened to take away the children.</w:t>
        </w:r>
        <w:r w:rsidR="00A1091C" w:rsidRPr="00F11EFB">
          <w:rPr>
            <w:rFonts w:ascii="Times New Roman" w:hAnsi="Times New Roman" w:cs="Times New Roman"/>
          </w:rPr>
          <w:t xml:space="preserve"> Imagine in that situation </w:t>
        </w:r>
      </w:ins>
      <w:del w:id="183" w:author="Author">
        <w:r w:rsidR="000007D0" w:rsidRPr="00F11EFB" w:rsidDel="00A42B4F">
          <w:rPr>
            <w:rFonts w:ascii="Times New Roman" w:hAnsi="Times New Roman" w:cs="Times New Roman"/>
          </w:rPr>
          <w:delText>is</w:delText>
        </w:r>
        <w:r w:rsidR="00370E76" w:rsidRPr="00F11EFB" w:rsidDel="00A42B4F">
          <w:rPr>
            <w:rFonts w:ascii="Times New Roman" w:hAnsi="Times New Roman" w:cs="Times New Roman"/>
          </w:rPr>
          <w:delText xml:space="preserve"> </w:delText>
        </w:r>
        <w:r w:rsidRPr="00F11EFB" w:rsidDel="00A42B4F">
          <w:rPr>
            <w:rFonts w:ascii="Times New Roman" w:hAnsi="Times New Roman" w:cs="Times New Roman"/>
          </w:rPr>
          <w:delText>always</w:delText>
        </w:r>
        <w:r w:rsidR="00370E76" w:rsidRPr="00F11EFB" w:rsidDel="00A42B4F">
          <w:rPr>
            <w:rFonts w:ascii="Times New Roman" w:hAnsi="Times New Roman" w:cs="Times New Roman"/>
          </w:rPr>
          <w:delText xml:space="preserve"> </w:delText>
        </w:r>
        <w:r w:rsidRPr="00F11EFB" w:rsidDel="00A42B4F">
          <w:rPr>
            <w:rFonts w:ascii="Times New Roman" w:hAnsi="Times New Roman" w:cs="Times New Roman"/>
          </w:rPr>
          <w:delText>in</w:delText>
        </w:r>
        <w:r w:rsidR="00370E76" w:rsidRPr="00F11EFB" w:rsidDel="00A42B4F">
          <w:rPr>
            <w:rFonts w:ascii="Times New Roman" w:hAnsi="Times New Roman" w:cs="Times New Roman"/>
          </w:rPr>
          <w:delText xml:space="preserve"> </w:delText>
        </w:r>
        <w:r w:rsidRPr="00F11EFB" w:rsidDel="00A42B4F">
          <w:rPr>
            <w:rFonts w:ascii="Times New Roman" w:hAnsi="Times New Roman" w:cs="Times New Roman"/>
          </w:rPr>
          <w:delText>your</w:delText>
        </w:r>
        <w:r w:rsidR="00370E76" w:rsidRPr="00F11EFB" w:rsidDel="00A42B4F">
          <w:rPr>
            <w:rFonts w:ascii="Times New Roman" w:hAnsi="Times New Roman" w:cs="Times New Roman"/>
          </w:rPr>
          <w:delText xml:space="preserve"> </w:delText>
        </w:r>
        <w:r w:rsidRPr="00F11EFB" w:rsidDel="00A42B4F">
          <w:rPr>
            <w:rFonts w:ascii="Times New Roman" w:hAnsi="Times New Roman" w:cs="Times New Roman"/>
          </w:rPr>
          <w:delText>neighborhood</w:delText>
        </w:r>
        <w:r w:rsidR="003A5434" w:rsidRPr="00F11EFB" w:rsidDel="00A42B4F">
          <w:rPr>
            <w:rFonts w:ascii="Times New Roman" w:hAnsi="Times New Roman" w:cs="Times New Roman"/>
          </w:rPr>
          <w:delText>,</w:delText>
        </w:r>
        <w:r w:rsidR="00370E76" w:rsidRPr="00F11EFB" w:rsidDel="00A42B4F">
          <w:rPr>
            <w:rFonts w:ascii="Times New Roman" w:hAnsi="Times New Roman" w:cs="Times New Roman"/>
          </w:rPr>
          <w:delText xml:space="preserve"> </w:delText>
        </w:r>
        <w:r w:rsidRPr="00F11EFB" w:rsidDel="00A42B4F">
          <w:rPr>
            <w:rFonts w:ascii="Times New Roman" w:hAnsi="Times New Roman" w:cs="Times New Roman"/>
          </w:rPr>
          <w:delText>and</w:delText>
        </w:r>
        <w:r w:rsidR="00370E76" w:rsidRPr="00F11EFB" w:rsidDel="00A42B4F">
          <w:rPr>
            <w:rFonts w:ascii="Times New Roman" w:hAnsi="Times New Roman" w:cs="Times New Roman"/>
          </w:rPr>
          <w:delText xml:space="preserve"> </w:delText>
        </w:r>
        <w:r w:rsidRPr="00F11EFB" w:rsidDel="00A42B4F">
          <w:rPr>
            <w:rFonts w:ascii="Times New Roman" w:hAnsi="Times New Roman" w:cs="Times New Roman"/>
          </w:rPr>
          <w:delText>she</w:delText>
        </w:r>
        <w:r w:rsidR="00370E76" w:rsidRPr="00F11EFB" w:rsidDel="00A42B4F">
          <w:rPr>
            <w:rFonts w:ascii="Times New Roman" w:hAnsi="Times New Roman" w:cs="Times New Roman"/>
          </w:rPr>
          <w:delText xml:space="preserve"> </w:delText>
        </w:r>
        <w:r w:rsidRPr="00F11EFB" w:rsidDel="00A42B4F">
          <w:rPr>
            <w:rFonts w:ascii="Times New Roman" w:hAnsi="Times New Roman" w:cs="Times New Roman"/>
          </w:rPr>
          <w:delText>tries</w:delText>
        </w:r>
        <w:r w:rsidR="00370E76" w:rsidRPr="00F11EFB" w:rsidDel="00A42B4F">
          <w:rPr>
            <w:rFonts w:ascii="Times New Roman" w:hAnsi="Times New Roman" w:cs="Times New Roman"/>
          </w:rPr>
          <w:delText xml:space="preserve"> </w:delText>
        </w:r>
        <w:r w:rsidRPr="00F11EFB" w:rsidDel="00A42B4F">
          <w:rPr>
            <w:rFonts w:ascii="Times New Roman" w:hAnsi="Times New Roman" w:cs="Times New Roman"/>
          </w:rPr>
          <w:delText>to</w:delText>
        </w:r>
        <w:r w:rsidR="00370E76" w:rsidRPr="00F11EFB" w:rsidDel="00A42B4F">
          <w:rPr>
            <w:rFonts w:ascii="Times New Roman" w:hAnsi="Times New Roman" w:cs="Times New Roman"/>
          </w:rPr>
          <w:delText xml:space="preserve"> </w:delText>
        </w:r>
        <w:r w:rsidRPr="00F11EFB" w:rsidDel="00A42B4F">
          <w:rPr>
            <w:rFonts w:ascii="Times New Roman" w:hAnsi="Times New Roman" w:cs="Times New Roman"/>
          </w:rPr>
          <w:delText>catch</w:delText>
        </w:r>
        <w:r w:rsidR="00370E76" w:rsidRPr="00F11EFB" w:rsidDel="00A42B4F">
          <w:rPr>
            <w:rFonts w:ascii="Times New Roman" w:hAnsi="Times New Roman" w:cs="Times New Roman"/>
          </w:rPr>
          <w:delText xml:space="preserve"> </w:delText>
        </w:r>
        <w:r w:rsidR="00CA54AD" w:rsidRPr="00F11EFB" w:rsidDel="00A42B4F">
          <w:rPr>
            <w:rFonts w:ascii="Times New Roman" w:hAnsi="Times New Roman" w:cs="Times New Roman"/>
          </w:rPr>
          <w:delText>y</w:delText>
        </w:r>
        <w:r w:rsidR="00380FFF" w:rsidRPr="00F11EFB" w:rsidDel="00A42B4F">
          <w:rPr>
            <w:rFonts w:ascii="Times New Roman" w:hAnsi="Times New Roman" w:cs="Times New Roman"/>
          </w:rPr>
          <w:delText>ou</w:delText>
        </w:r>
        <w:r w:rsidR="00370E76" w:rsidRPr="00F11EFB" w:rsidDel="00A42B4F">
          <w:rPr>
            <w:rFonts w:ascii="Times New Roman" w:hAnsi="Times New Roman" w:cs="Times New Roman"/>
          </w:rPr>
          <w:delText xml:space="preserve"> </w:delText>
        </w:r>
        <w:r w:rsidRPr="00F11EFB" w:rsidDel="00A42B4F">
          <w:rPr>
            <w:rFonts w:ascii="Times New Roman" w:hAnsi="Times New Roman" w:cs="Times New Roman"/>
          </w:rPr>
          <w:delText>doing</w:delText>
        </w:r>
        <w:r w:rsidR="00370E76" w:rsidRPr="00F11EFB" w:rsidDel="00A42B4F">
          <w:rPr>
            <w:rFonts w:ascii="Times New Roman" w:hAnsi="Times New Roman" w:cs="Times New Roman"/>
          </w:rPr>
          <w:delText xml:space="preserve"> </w:delText>
        </w:r>
        <w:r w:rsidRPr="00F11EFB" w:rsidDel="00A42B4F">
          <w:rPr>
            <w:rFonts w:ascii="Times New Roman" w:hAnsi="Times New Roman" w:cs="Times New Roman"/>
          </w:rPr>
          <w:delText>anything</w:delText>
        </w:r>
        <w:r w:rsidR="00370E76" w:rsidRPr="00F11EFB" w:rsidDel="00A42B4F">
          <w:rPr>
            <w:rFonts w:ascii="Times New Roman" w:hAnsi="Times New Roman" w:cs="Times New Roman"/>
          </w:rPr>
          <w:delText xml:space="preserve"> </w:delText>
        </w:r>
        <w:r w:rsidRPr="00F11EFB" w:rsidDel="00A42B4F">
          <w:rPr>
            <w:rFonts w:ascii="Times New Roman" w:hAnsi="Times New Roman" w:cs="Times New Roman"/>
          </w:rPr>
          <w:delText>to</w:delText>
        </w:r>
        <w:r w:rsidR="00370E76" w:rsidRPr="00F11EFB" w:rsidDel="00A42B4F">
          <w:rPr>
            <w:rFonts w:ascii="Times New Roman" w:hAnsi="Times New Roman" w:cs="Times New Roman"/>
          </w:rPr>
          <w:delText xml:space="preserve"> </w:delText>
        </w:r>
        <w:r w:rsidRPr="00F11EFB" w:rsidDel="00A42B4F">
          <w:rPr>
            <w:rFonts w:ascii="Times New Roman" w:hAnsi="Times New Roman" w:cs="Times New Roman"/>
          </w:rPr>
          <w:delText>make</w:delText>
        </w:r>
        <w:r w:rsidR="00370E76" w:rsidRPr="00F11EFB" w:rsidDel="00A42B4F">
          <w:rPr>
            <w:rFonts w:ascii="Times New Roman" w:hAnsi="Times New Roman" w:cs="Times New Roman"/>
          </w:rPr>
          <w:delText xml:space="preserve"> </w:delText>
        </w:r>
        <w:r w:rsidRPr="00F11EFB" w:rsidDel="00A42B4F">
          <w:rPr>
            <w:rFonts w:ascii="Times New Roman" w:hAnsi="Times New Roman" w:cs="Times New Roman"/>
          </w:rPr>
          <w:delText>you</w:delText>
        </w:r>
        <w:r w:rsidR="00370E76" w:rsidRPr="00F11EFB" w:rsidDel="00A42B4F">
          <w:rPr>
            <w:rFonts w:ascii="Times New Roman" w:hAnsi="Times New Roman" w:cs="Times New Roman"/>
          </w:rPr>
          <w:delText xml:space="preserve"> </w:delText>
        </w:r>
        <w:r w:rsidRPr="00F11EFB" w:rsidDel="00A42B4F">
          <w:rPr>
            <w:rFonts w:ascii="Times New Roman" w:hAnsi="Times New Roman" w:cs="Times New Roman"/>
          </w:rPr>
          <w:delText>look</w:delText>
        </w:r>
        <w:r w:rsidR="00370E76" w:rsidRPr="00F11EFB" w:rsidDel="00A42B4F">
          <w:rPr>
            <w:rFonts w:ascii="Times New Roman" w:hAnsi="Times New Roman" w:cs="Times New Roman"/>
          </w:rPr>
          <w:delText xml:space="preserve"> </w:delText>
        </w:r>
        <w:r w:rsidRPr="00F11EFB" w:rsidDel="00A42B4F">
          <w:rPr>
            <w:rFonts w:ascii="Times New Roman" w:hAnsi="Times New Roman" w:cs="Times New Roman"/>
          </w:rPr>
          <w:delText>bad</w:delText>
        </w:r>
        <w:r w:rsidR="003A5434" w:rsidRPr="00F11EFB" w:rsidDel="00A42B4F">
          <w:rPr>
            <w:rFonts w:ascii="Times New Roman" w:hAnsi="Times New Roman" w:cs="Times New Roman"/>
          </w:rPr>
          <w:delText>,</w:delText>
        </w:r>
        <w:r w:rsidR="00370E76" w:rsidRPr="00F11EFB" w:rsidDel="00A42B4F">
          <w:rPr>
            <w:rFonts w:ascii="Times New Roman" w:hAnsi="Times New Roman" w:cs="Times New Roman"/>
          </w:rPr>
          <w:delText xml:space="preserve"> </w:delText>
        </w:r>
        <w:r w:rsidRPr="00F11EFB" w:rsidDel="00A42B4F">
          <w:rPr>
            <w:rFonts w:ascii="Times New Roman" w:hAnsi="Times New Roman" w:cs="Times New Roman"/>
          </w:rPr>
          <w:delText>and</w:delText>
        </w:r>
        <w:r w:rsidR="00370E76" w:rsidRPr="00F11EFB" w:rsidDel="00A42B4F">
          <w:rPr>
            <w:rFonts w:ascii="Times New Roman" w:hAnsi="Times New Roman" w:cs="Times New Roman"/>
          </w:rPr>
          <w:delText xml:space="preserve"> </w:delText>
        </w:r>
        <w:r w:rsidRPr="00F11EFB" w:rsidDel="00A42B4F">
          <w:rPr>
            <w:rFonts w:ascii="Times New Roman" w:hAnsi="Times New Roman" w:cs="Times New Roman"/>
          </w:rPr>
          <w:delText>then</w:delText>
        </w:r>
        <w:r w:rsidR="00370E76" w:rsidRPr="00F11EFB" w:rsidDel="00A42B4F">
          <w:rPr>
            <w:rFonts w:ascii="Times New Roman" w:hAnsi="Times New Roman" w:cs="Times New Roman"/>
          </w:rPr>
          <w:delText xml:space="preserve"> </w:delText>
        </w:r>
        <w:r w:rsidRPr="00F11EFB" w:rsidDel="00A42B4F">
          <w:rPr>
            <w:rFonts w:ascii="Times New Roman" w:hAnsi="Times New Roman" w:cs="Times New Roman"/>
          </w:rPr>
          <w:delText>out</w:delText>
        </w:r>
        <w:r w:rsidR="00370E76" w:rsidRPr="00F11EFB" w:rsidDel="00A42B4F">
          <w:rPr>
            <w:rFonts w:ascii="Times New Roman" w:hAnsi="Times New Roman" w:cs="Times New Roman"/>
          </w:rPr>
          <w:delText xml:space="preserve"> </w:delText>
        </w:r>
        <w:r w:rsidRPr="00F11EFB" w:rsidDel="00A42B4F">
          <w:rPr>
            <w:rFonts w:ascii="Times New Roman" w:hAnsi="Times New Roman" w:cs="Times New Roman"/>
          </w:rPr>
          <w:delText>of</w:delText>
        </w:r>
        <w:r w:rsidR="00370E76" w:rsidRPr="00F11EFB" w:rsidDel="00A42B4F">
          <w:rPr>
            <w:rFonts w:ascii="Times New Roman" w:hAnsi="Times New Roman" w:cs="Times New Roman"/>
          </w:rPr>
          <w:delText xml:space="preserve"> </w:delText>
        </w:r>
        <w:r w:rsidRPr="00F11EFB" w:rsidDel="00A42B4F">
          <w:rPr>
            <w:rFonts w:ascii="Times New Roman" w:hAnsi="Times New Roman" w:cs="Times New Roman"/>
          </w:rPr>
          <w:delText>the</w:delText>
        </w:r>
        <w:r w:rsidR="00370E76" w:rsidRPr="00F11EFB" w:rsidDel="00A42B4F">
          <w:rPr>
            <w:rFonts w:ascii="Times New Roman" w:hAnsi="Times New Roman" w:cs="Times New Roman"/>
          </w:rPr>
          <w:delText xml:space="preserve"> </w:delText>
        </w:r>
        <w:r w:rsidRPr="00F11EFB" w:rsidDel="00A42B4F">
          <w:rPr>
            <w:rFonts w:ascii="Times New Roman" w:hAnsi="Times New Roman" w:cs="Times New Roman"/>
          </w:rPr>
          <w:delText>blue</w:delText>
        </w:r>
        <w:r w:rsidR="003A5434" w:rsidRPr="00F11EFB" w:rsidDel="00A42B4F">
          <w:rPr>
            <w:rFonts w:ascii="Times New Roman" w:hAnsi="Times New Roman" w:cs="Times New Roman"/>
          </w:rPr>
          <w:delText>,</w:delText>
        </w:r>
        <w:r w:rsidR="00370E76" w:rsidRPr="00F11EFB" w:rsidDel="00A42B4F">
          <w:rPr>
            <w:rFonts w:ascii="Times New Roman" w:hAnsi="Times New Roman" w:cs="Times New Roman"/>
          </w:rPr>
          <w:delText xml:space="preserve"> </w:delText>
        </w:r>
        <w:r w:rsidRPr="00F11EFB" w:rsidDel="00A42B4F">
          <w:rPr>
            <w:rFonts w:ascii="Times New Roman" w:hAnsi="Times New Roman" w:cs="Times New Roman"/>
          </w:rPr>
          <w:delText>she</w:delText>
        </w:r>
        <w:r w:rsidR="00370E76" w:rsidRPr="00F11EFB" w:rsidDel="00A42B4F">
          <w:rPr>
            <w:rFonts w:ascii="Times New Roman" w:hAnsi="Times New Roman" w:cs="Times New Roman"/>
          </w:rPr>
          <w:delText xml:space="preserve"> </w:delText>
        </w:r>
        <w:r w:rsidRPr="00F11EFB" w:rsidDel="00A42B4F">
          <w:rPr>
            <w:rFonts w:ascii="Times New Roman" w:hAnsi="Times New Roman" w:cs="Times New Roman"/>
          </w:rPr>
          <w:delText>comes</w:delText>
        </w:r>
        <w:r w:rsidR="00370E76" w:rsidRPr="00F11EFB" w:rsidDel="00A42B4F">
          <w:rPr>
            <w:rFonts w:ascii="Times New Roman" w:hAnsi="Times New Roman" w:cs="Times New Roman"/>
          </w:rPr>
          <w:delText xml:space="preserve"> </w:delText>
        </w:r>
        <w:r w:rsidRPr="00F11EFB" w:rsidDel="00A42B4F">
          <w:rPr>
            <w:rFonts w:ascii="Times New Roman" w:hAnsi="Times New Roman" w:cs="Times New Roman"/>
          </w:rPr>
          <w:delText>to</w:delText>
        </w:r>
        <w:r w:rsidR="00370E76" w:rsidRPr="00F11EFB" w:rsidDel="00A42B4F">
          <w:rPr>
            <w:rFonts w:ascii="Times New Roman" w:hAnsi="Times New Roman" w:cs="Times New Roman"/>
          </w:rPr>
          <w:delText xml:space="preserve"> </w:delText>
        </w:r>
        <w:r w:rsidR="004B3374" w:rsidRPr="00F11EFB" w:rsidDel="00A42B4F">
          <w:rPr>
            <w:rFonts w:ascii="Times New Roman" w:hAnsi="Times New Roman" w:cs="Times New Roman"/>
          </w:rPr>
          <w:delText>you</w:delText>
        </w:r>
        <w:r w:rsidR="00FB0B0D" w:rsidRPr="00F11EFB" w:rsidDel="00A42B4F">
          <w:rPr>
            <w:rFonts w:ascii="Times New Roman" w:hAnsi="Times New Roman" w:cs="Times New Roman"/>
          </w:rPr>
          <w:delText>r</w:delText>
        </w:r>
        <w:r w:rsidR="00370E76" w:rsidRPr="00F11EFB" w:rsidDel="00A42B4F">
          <w:rPr>
            <w:rFonts w:ascii="Times New Roman" w:hAnsi="Times New Roman" w:cs="Times New Roman"/>
          </w:rPr>
          <w:delText xml:space="preserve"> </w:delText>
        </w:r>
        <w:r w:rsidR="00FB0B0D" w:rsidRPr="00F11EFB" w:rsidDel="00A42B4F">
          <w:rPr>
            <w:rFonts w:ascii="Times New Roman" w:hAnsi="Times New Roman" w:cs="Times New Roman"/>
          </w:rPr>
          <w:delText>apartment</w:delText>
        </w:r>
        <w:r w:rsidR="00370E76" w:rsidRPr="00F11EFB" w:rsidDel="00A42B4F">
          <w:rPr>
            <w:rFonts w:ascii="Times New Roman" w:hAnsi="Times New Roman" w:cs="Times New Roman"/>
          </w:rPr>
          <w:delText xml:space="preserve"> </w:delText>
        </w:r>
        <w:r w:rsidR="00E21B08" w:rsidRPr="00F11EFB" w:rsidDel="00A42B4F">
          <w:rPr>
            <w:rFonts w:ascii="Times New Roman" w:hAnsi="Times New Roman" w:cs="Times New Roman"/>
          </w:rPr>
          <w:delText>or</w:delText>
        </w:r>
        <w:r w:rsidR="00370E76" w:rsidRPr="00F11EFB" w:rsidDel="00A42B4F">
          <w:rPr>
            <w:rFonts w:ascii="Times New Roman" w:hAnsi="Times New Roman" w:cs="Times New Roman"/>
          </w:rPr>
          <w:delText xml:space="preserve"> </w:delText>
        </w:r>
        <w:r w:rsidR="00E21B08" w:rsidRPr="00F11EFB" w:rsidDel="00A42B4F">
          <w:rPr>
            <w:rFonts w:ascii="Times New Roman" w:hAnsi="Times New Roman" w:cs="Times New Roman"/>
          </w:rPr>
          <w:delText>house</w:delText>
        </w:r>
        <w:r w:rsidR="00370E76" w:rsidRPr="00F11EFB" w:rsidDel="00A42B4F">
          <w:rPr>
            <w:rFonts w:ascii="Times New Roman" w:hAnsi="Times New Roman" w:cs="Times New Roman"/>
          </w:rPr>
          <w:delText xml:space="preserve"> </w:delText>
        </w:r>
        <w:r w:rsidR="00AD183B" w:rsidRPr="00F11EFB" w:rsidDel="00A42B4F">
          <w:rPr>
            <w:rFonts w:ascii="Times New Roman" w:hAnsi="Times New Roman" w:cs="Times New Roman"/>
          </w:rPr>
          <w:delText>and</w:delText>
        </w:r>
        <w:r w:rsidR="00370E76" w:rsidRPr="00F11EFB" w:rsidDel="00A42B4F">
          <w:rPr>
            <w:rFonts w:ascii="Times New Roman" w:hAnsi="Times New Roman" w:cs="Times New Roman"/>
          </w:rPr>
          <w:delText xml:space="preserve"> </w:delText>
        </w:r>
        <w:r w:rsidR="00AD183B" w:rsidRPr="00F11EFB" w:rsidDel="00A42B4F">
          <w:rPr>
            <w:rFonts w:ascii="Times New Roman" w:hAnsi="Times New Roman" w:cs="Times New Roman"/>
          </w:rPr>
          <w:delText>decides</w:delText>
        </w:r>
        <w:r w:rsidR="00370E76" w:rsidRPr="00F11EFB" w:rsidDel="00A42B4F">
          <w:rPr>
            <w:rFonts w:ascii="Times New Roman" w:hAnsi="Times New Roman" w:cs="Times New Roman"/>
          </w:rPr>
          <w:delText xml:space="preserve"> </w:delText>
        </w:r>
        <w:r w:rsidR="00AD183B" w:rsidRPr="00F11EFB" w:rsidDel="00A42B4F">
          <w:rPr>
            <w:rFonts w:ascii="Times New Roman" w:hAnsi="Times New Roman" w:cs="Times New Roman"/>
          </w:rPr>
          <w:delText>to</w:delText>
        </w:r>
        <w:r w:rsidR="00370E76" w:rsidRPr="00F11EFB" w:rsidDel="00A42B4F">
          <w:rPr>
            <w:rFonts w:ascii="Times New Roman" w:hAnsi="Times New Roman" w:cs="Times New Roman"/>
          </w:rPr>
          <w:delText xml:space="preserve"> </w:delText>
        </w:r>
        <w:r w:rsidR="00AD183B" w:rsidRPr="00F11EFB" w:rsidDel="00A42B4F">
          <w:rPr>
            <w:rFonts w:ascii="Times New Roman" w:hAnsi="Times New Roman" w:cs="Times New Roman"/>
          </w:rPr>
          <w:delText>take</w:delText>
        </w:r>
        <w:r w:rsidR="00370E76" w:rsidRPr="00F11EFB" w:rsidDel="00A42B4F">
          <w:rPr>
            <w:rFonts w:ascii="Times New Roman" w:hAnsi="Times New Roman" w:cs="Times New Roman"/>
          </w:rPr>
          <w:delText xml:space="preserve"> </w:delText>
        </w:r>
        <w:r w:rsidR="00AD183B" w:rsidRPr="00F11EFB" w:rsidDel="00A42B4F">
          <w:rPr>
            <w:rFonts w:ascii="Times New Roman" w:hAnsi="Times New Roman" w:cs="Times New Roman"/>
          </w:rPr>
          <w:delText>all</w:delText>
        </w:r>
        <w:r w:rsidR="00370E76" w:rsidRPr="00F11EFB" w:rsidDel="00A42B4F">
          <w:rPr>
            <w:rFonts w:ascii="Times New Roman" w:hAnsi="Times New Roman" w:cs="Times New Roman"/>
          </w:rPr>
          <w:delText xml:space="preserve"> </w:delText>
        </w:r>
        <w:r w:rsidR="00AD183B" w:rsidRPr="00F11EFB" w:rsidDel="00A42B4F">
          <w:rPr>
            <w:rFonts w:ascii="Times New Roman" w:hAnsi="Times New Roman" w:cs="Times New Roman"/>
          </w:rPr>
          <w:delText>your</w:delText>
        </w:r>
        <w:r w:rsidR="00370E76" w:rsidRPr="00F11EFB" w:rsidDel="00A42B4F">
          <w:rPr>
            <w:rFonts w:ascii="Times New Roman" w:hAnsi="Times New Roman" w:cs="Times New Roman"/>
          </w:rPr>
          <w:delText xml:space="preserve"> </w:delText>
        </w:r>
        <w:r w:rsidR="00AD183B" w:rsidRPr="00F11EFB" w:rsidDel="00A42B4F">
          <w:rPr>
            <w:rFonts w:ascii="Times New Roman" w:hAnsi="Times New Roman" w:cs="Times New Roman"/>
          </w:rPr>
          <w:delText>children</w:delText>
        </w:r>
        <w:r w:rsidR="00370E76" w:rsidRPr="00F11EFB" w:rsidDel="00A42B4F">
          <w:rPr>
            <w:rFonts w:ascii="Times New Roman" w:hAnsi="Times New Roman" w:cs="Times New Roman"/>
          </w:rPr>
          <w:delText xml:space="preserve"> </w:delText>
        </w:r>
        <w:r w:rsidR="00AD183B" w:rsidRPr="00F11EFB" w:rsidDel="00A42B4F">
          <w:rPr>
            <w:rFonts w:ascii="Times New Roman" w:hAnsi="Times New Roman" w:cs="Times New Roman"/>
          </w:rPr>
          <w:delText>away</w:delText>
        </w:r>
        <w:r w:rsidR="00370E76" w:rsidRPr="00F11EFB" w:rsidDel="00A42B4F">
          <w:rPr>
            <w:rFonts w:ascii="Times New Roman" w:hAnsi="Times New Roman" w:cs="Times New Roman"/>
          </w:rPr>
          <w:delText xml:space="preserve"> </w:delText>
        </w:r>
        <w:r w:rsidR="00AD183B" w:rsidRPr="00F11EFB" w:rsidDel="00A42B4F">
          <w:rPr>
            <w:rFonts w:ascii="Times New Roman" w:hAnsi="Times New Roman" w:cs="Times New Roman"/>
          </w:rPr>
          <w:delText>from</w:delText>
        </w:r>
        <w:r w:rsidR="00370E76" w:rsidRPr="00F11EFB" w:rsidDel="00A42B4F">
          <w:rPr>
            <w:rFonts w:ascii="Times New Roman" w:hAnsi="Times New Roman" w:cs="Times New Roman"/>
          </w:rPr>
          <w:delText xml:space="preserve"> </w:delText>
        </w:r>
        <w:r w:rsidR="00AD183B" w:rsidRPr="00F11EFB" w:rsidDel="00A42B4F">
          <w:rPr>
            <w:rFonts w:ascii="Times New Roman" w:hAnsi="Times New Roman" w:cs="Times New Roman"/>
          </w:rPr>
          <w:delText>you!</w:delText>
        </w:r>
        <w:r w:rsidR="00370E76" w:rsidRPr="00F11EFB" w:rsidDel="00A42B4F">
          <w:rPr>
            <w:rFonts w:ascii="Times New Roman" w:hAnsi="Times New Roman" w:cs="Times New Roman"/>
          </w:rPr>
          <w:delText xml:space="preserve"> </w:delText>
        </w:r>
      </w:del>
    </w:p>
    <w:p w14:paraId="45BB1CF8" w14:textId="1349C000" w:rsidR="00EC79C8" w:rsidRPr="00F11EFB" w:rsidDel="00A1091C" w:rsidRDefault="00370E76" w:rsidP="00A1091C">
      <w:pPr>
        <w:ind w:right="4"/>
        <w:contextualSpacing/>
        <w:rPr>
          <w:del w:id="184" w:author="Author"/>
          <w:rFonts w:ascii="Times New Roman" w:hAnsi="Times New Roman" w:cs="Times New Roman"/>
        </w:rPr>
      </w:pPr>
      <w:del w:id="185" w:author="Author">
        <w:r w:rsidRPr="00F11EFB" w:rsidDel="00A1091C">
          <w:rPr>
            <w:rFonts w:ascii="Times New Roman" w:hAnsi="Times New Roman" w:cs="Times New Roman"/>
          </w:rPr>
          <w:delText xml:space="preserve"> </w:delText>
        </w:r>
        <w:r w:rsidR="00EC79C8" w:rsidRPr="00F11EFB" w:rsidDel="00A1091C">
          <w:rPr>
            <w:rFonts w:ascii="Times New Roman" w:hAnsi="Times New Roman" w:cs="Times New Roman"/>
          </w:rPr>
          <w:delText>Then</w:delText>
        </w:r>
        <w:r w:rsidRPr="00F11EFB" w:rsidDel="00A1091C">
          <w:rPr>
            <w:rFonts w:ascii="Times New Roman" w:hAnsi="Times New Roman" w:cs="Times New Roman"/>
          </w:rPr>
          <w:delText xml:space="preserve"> </w:delText>
        </w:r>
        <w:r w:rsidR="00EC79C8" w:rsidRPr="00F11EFB" w:rsidDel="00A1091C">
          <w:rPr>
            <w:rFonts w:ascii="Times New Roman" w:hAnsi="Times New Roman" w:cs="Times New Roman"/>
          </w:rPr>
          <w:delText>you</w:delText>
        </w:r>
        <w:r w:rsidRPr="00F11EFB" w:rsidDel="00A1091C">
          <w:rPr>
            <w:rFonts w:ascii="Times New Roman" w:hAnsi="Times New Roman" w:cs="Times New Roman"/>
          </w:rPr>
          <w:delText xml:space="preserve"> </w:delText>
        </w:r>
        <w:r w:rsidR="00EC79C8" w:rsidRPr="00F11EFB" w:rsidDel="00A1091C">
          <w:rPr>
            <w:rFonts w:ascii="Times New Roman" w:hAnsi="Times New Roman" w:cs="Times New Roman"/>
          </w:rPr>
          <w:delText>end</w:delText>
        </w:r>
        <w:r w:rsidRPr="00F11EFB" w:rsidDel="00A1091C">
          <w:rPr>
            <w:rFonts w:ascii="Times New Roman" w:hAnsi="Times New Roman" w:cs="Times New Roman"/>
          </w:rPr>
          <w:delText xml:space="preserve"> </w:delText>
        </w:r>
        <w:r w:rsidR="00EC79C8" w:rsidRPr="00F11EFB" w:rsidDel="00A1091C">
          <w:rPr>
            <w:rFonts w:ascii="Times New Roman" w:hAnsi="Times New Roman" w:cs="Times New Roman"/>
          </w:rPr>
          <w:delText>up</w:delText>
        </w:r>
        <w:r w:rsidRPr="00F11EFB" w:rsidDel="00A1091C">
          <w:rPr>
            <w:rFonts w:ascii="Times New Roman" w:hAnsi="Times New Roman" w:cs="Times New Roman"/>
          </w:rPr>
          <w:delText xml:space="preserve"> </w:delText>
        </w:r>
      </w:del>
      <w:r w:rsidR="00AD183B" w:rsidRPr="00F11EFB">
        <w:rPr>
          <w:rFonts w:ascii="Times New Roman" w:hAnsi="Times New Roman" w:cs="Times New Roman"/>
        </w:rPr>
        <w:t>getting</w:t>
      </w:r>
      <w:r w:rsidRPr="00F11EFB">
        <w:rPr>
          <w:rFonts w:ascii="Times New Roman" w:hAnsi="Times New Roman" w:cs="Times New Roman"/>
        </w:rPr>
        <w:t xml:space="preserve"> </w:t>
      </w:r>
      <w:r w:rsidR="00AD183B" w:rsidRPr="00F11EFB">
        <w:rPr>
          <w:rFonts w:ascii="Times New Roman" w:hAnsi="Times New Roman" w:cs="Times New Roman"/>
        </w:rPr>
        <w:t>a</w:t>
      </w:r>
      <w:r w:rsidRPr="00F11EFB">
        <w:rPr>
          <w:rFonts w:ascii="Times New Roman" w:hAnsi="Times New Roman" w:cs="Times New Roman"/>
        </w:rPr>
        <w:t xml:space="preserve"> </w:t>
      </w:r>
      <w:r w:rsidR="00AD183B" w:rsidRPr="00F11EFB">
        <w:rPr>
          <w:rFonts w:ascii="Times New Roman" w:hAnsi="Times New Roman" w:cs="Times New Roman"/>
        </w:rPr>
        <w:t>letter</w:t>
      </w:r>
      <w:r w:rsidRPr="00F11EFB">
        <w:rPr>
          <w:rFonts w:ascii="Times New Roman" w:hAnsi="Times New Roman" w:cs="Times New Roman"/>
        </w:rPr>
        <w:t xml:space="preserve"> </w:t>
      </w:r>
      <w:r w:rsidR="00AD183B" w:rsidRPr="00F11EFB">
        <w:rPr>
          <w:rFonts w:ascii="Times New Roman" w:hAnsi="Times New Roman" w:cs="Times New Roman"/>
        </w:rPr>
        <w:t>from</w:t>
      </w:r>
      <w:r w:rsidRPr="00F11EFB">
        <w:rPr>
          <w:rFonts w:ascii="Times New Roman" w:hAnsi="Times New Roman" w:cs="Times New Roman"/>
        </w:rPr>
        <w:t xml:space="preserve"> </w:t>
      </w:r>
      <w:ins w:id="186" w:author="Author">
        <w:r w:rsidR="00A1091C" w:rsidRPr="00F11EFB">
          <w:rPr>
            <w:rFonts w:ascii="Times New Roman" w:hAnsi="Times New Roman" w:cs="Times New Roman"/>
          </w:rPr>
          <w:t>your</w:t>
        </w:r>
      </w:ins>
      <w:del w:id="187" w:author="Author">
        <w:r w:rsidR="00AD183B" w:rsidRPr="00F11EFB" w:rsidDel="00A1091C">
          <w:rPr>
            <w:rFonts w:ascii="Times New Roman" w:hAnsi="Times New Roman" w:cs="Times New Roman"/>
          </w:rPr>
          <w:delText>the</w:delText>
        </w:r>
      </w:del>
      <w:r w:rsidRPr="00F11EFB">
        <w:rPr>
          <w:rFonts w:ascii="Times New Roman" w:hAnsi="Times New Roman" w:cs="Times New Roman"/>
        </w:rPr>
        <w:t xml:space="preserve"> </w:t>
      </w:r>
      <w:r w:rsidR="00AD183B" w:rsidRPr="00F11EFB">
        <w:rPr>
          <w:rFonts w:ascii="Times New Roman" w:hAnsi="Times New Roman" w:cs="Times New Roman"/>
        </w:rPr>
        <w:t>child’s</w:t>
      </w:r>
      <w:r w:rsidRPr="00F11EFB">
        <w:rPr>
          <w:rFonts w:ascii="Times New Roman" w:hAnsi="Times New Roman" w:cs="Times New Roman"/>
        </w:rPr>
        <w:t xml:space="preserve"> </w:t>
      </w:r>
      <w:r w:rsidR="00AD183B" w:rsidRPr="00F11EFB">
        <w:rPr>
          <w:rFonts w:ascii="Times New Roman" w:hAnsi="Times New Roman" w:cs="Times New Roman"/>
        </w:rPr>
        <w:t>attorney</w:t>
      </w:r>
      <w:r w:rsidRPr="00F11EFB">
        <w:rPr>
          <w:rFonts w:ascii="Times New Roman" w:hAnsi="Times New Roman" w:cs="Times New Roman"/>
        </w:rPr>
        <w:t xml:space="preserve"> </w:t>
      </w:r>
      <w:r w:rsidR="00AD183B" w:rsidRPr="00F11EFB">
        <w:rPr>
          <w:rFonts w:ascii="Times New Roman" w:hAnsi="Times New Roman" w:cs="Times New Roman"/>
        </w:rPr>
        <w:t>telling</w:t>
      </w:r>
      <w:r w:rsidRPr="00F11EFB">
        <w:rPr>
          <w:rFonts w:ascii="Times New Roman" w:hAnsi="Times New Roman" w:cs="Times New Roman"/>
        </w:rPr>
        <w:t xml:space="preserve"> </w:t>
      </w:r>
      <w:r w:rsidR="00AD183B" w:rsidRPr="00F11EFB">
        <w:rPr>
          <w:rFonts w:ascii="Times New Roman" w:hAnsi="Times New Roman" w:cs="Times New Roman"/>
        </w:rPr>
        <w:t>you</w:t>
      </w:r>
      <w:r w:rsidRPr="00F11EFB">
        <w:rPr>
          <w:rFonts w:ascii="Times New Roman" w:hAnsi="Times New Roman" w:cs="Times New Roman"/>
        </w:rPr>
        <w:t xml:space="preserve"> </w:t>
      </w:r>
      <w:r w:rsidR="00AD183B" w:rsidRPr="00F11EFB">
        <w:rPr>
          <w:rFonts w:ascii="Times New Roman" w:hAnsi="Times New Roman" w:cs="Times New Roman"/>
        </w:rPr>
        <w:t>to</w:t>
      </w:r>
      <w:r w:rsidRPr="00F11EFB">
        <w:rPr>
          <w:rFonts w:ascii="Times New Roman" w:hAnsi="Times New Roman" w:cs="Times New Roman"/>
        </w:rPr>
        <w:t xml:space="preserve"> </w:t>
      </w:r>
      <w:r w:rsidR="00AD183B" w:rsidRPr="00F11EFB">
        <w:rPr>
          <w:rFonts w:ascii="Times New Roman" w:hAnsi="Times New Roman" w:cs="Times New Roman"/>
        </w:rPr>
        <w:t>be</w:t>
      </w:r>
      <w:r w:rsidRPr="00F11EFB">
        <w:rPr>
          <w:rFonts w:ascii="Times New Roman" w:hAnsi="Times New Roman" w:cs="Times New Roman"/>
        </w:rPr>
        <w:t xml:space="preserve"> </w:t>
      </w:r>
      <w:r w:rsidR="00AD183B" w:rsidRPr="00F11EFB">
        <w:rPr>
          <w:rFonts w:ascii="Times New Roman" w:hAnsi="Times New Roman" w:cs="Times New Roman"/>
        </w:rPr>
        <w:t>ready</w:t>
      </w:r>
      <w:r w:rsidRPr="00F11EFB">
        <w:rPr>
          <w:rFonts w:ascii="Times New Roman" w:hAnsi="Times New Roman" w:cs="Times New Roman"/>
        </w:rPr>
        <w:t xml:space="preserve"> </w:t>
      </w:r>
      <w:r w:rsidR="00AD183B" w:rsidRPr="00F11EFB">
        <w:rPr>
          <w:rFonts w:ascii="Times New Roman" w:hAnsi="Times New Roman" w:cs="Times New Roman"/>
        </w:rPr>
        <w:t>to</w:t>
      </w:r>
      <w:r w:rsidRPr="00F11EFB">
        <w:rPr>
          <w:rFonts w:ascii="Times New Roman" w:hAnsi="Times New Roman" w:cs="Times New Roman"/>
        </w:rPr>
        <w:t xml:space="preserve"> </w:t>
      </w:r>
      <w:r w:rsidR="00AD183B" w:rsidRPr="00F11EFB">
        <w:rPr>
          <w:rFonts w:ascii="Times New Roman" w:hAnsi="Times New Roman" w:cs="Times New Roman"/>
        </w:rPr>
        <w:t>come</w:t>
      </w:r>
      <w:r w:rsidRPr="00F11EFB">
        <w:rPr>
          <w:rFonts w:ascii="Times New Roman" w:hAnsi="Times New Roman" w:cs="Times New Roman"/>
        </w:rPr>
        <w:t xml:space="preserve"> </w:t>
      </w:r>
      <w:r w:rsidR="00AD183B" w:rsidRPr="00F11EFB">
        <w:rPr>
          <w:rFonts w:ascii="Times New Roman" w:hAnsi="Times New Roman" w:cs="Times New Roman"/>
        </w:rPr>
        <w:t>to</w:t>
      </w:r>
      <w:r w:rsidRPr="00F11EFB">
        <w:rPr>
          <w:rFonts w:ascii="Times New Roman" w:hAnsi="Times New Roman" w:cs="Times New Roman"/>
        </w:rPr>
        <w:t xml:space="preserve"> </w:t>
      </w:r>
      <w:r w:rsidR="00AD183B" w:rsidRPr="00F11EFB">
        <w:rPr>
          <w:rFonts w:ascii="Times New Roman" w:hAnsi="Times New Roman" w:cs="Times New Roman"/>
        </w:rPr>
        <w:t>youth</w:t>
      </w:r>
      <w:r w:rsidRPr="00F11EFB">
        <w:rPr>
          <w:rFonts w:ascii="Times New Roman" w:hAnsi="Times New Roman" w:cs="Times New Roman"/>
        </w:rPr>
        <w:t xml:space="preserve"> </w:t>
      </w:r>
      <w:r w:rsidR="00AD183B" w:rsidRPr="00F11EFB">
        <w:rPr>
          <w:rFonts w:ascii="Times New Roman" w:hAnsi="Times New Roman" w:cs="Times New Roman"/>
        </w:rPr>
        <w:t>court.</w:t>
      </w:r>
      <w:r w:rsidRPr="00F11EFB">
        <w:rPr>
          <w:rFonts w:ascii="Times New Roman" w:hAnsi="Times New Roman" w:cs="Times New Roman"/>
        </w:rPr>
        <w:t xml:space="preserve"> </w:t>
      </w:r>
    </w:p>
    <w:p w14:paraId="6D28C7B8" w14:textId="5F7010C0" w:rsidR="00EC79C8" w:rsidRPr="00F11EFB" w:rsidDel="00A1091C" w:rsidRDefault="00EC79C8" w:rsidP="00A1091C">
      <w:pPr>
        <w:ind w:right="4"/>
        <w:contextualSpacing/>
        <w:rPr>
          <w:del w:id="188" w:author="Author"/>
          <w:rFonts w:ascii="Times New Roman" w:hAnsi="Times New Roman" w:cs="Times New Roman"/>
        </w:rPr>
      </w:pPr>
      <w:r w:rsidRPr="00F11EFB">
        <w:rPr>
          <w:rFonts w:ascii="Times New Roman" w:hAnsi="Times New Roman" w:cs="Times New Roman"/>
        </w:rPr>
        <w:t>Then</w:t>
      </w:r>
      <w:ins w:id="189" w:author="Author">
        <w:r w:rsidR="00A1091C" w:rsidRPr="00F11EFB">
          <w:rPr>
            <w:rFonts w:ascii="Times New Roman" w:hAnsi="Times New Roman" w:cs="Times New Roman"/>
          </w:rPr>
          <w:t xml:space="preserve"> the</w:t>
        </w:r>
      </w:ins>
      <w:del w:id="190" w:author="Author">
        <w:r w:rsidRPr="00F11EFB" w:rsidDel="00A1091C">
          <w:rPr>
            <w:rFonts w:ascii="Times New Roman" w:hAnsi="Times New Roman" w:cs="Times New Roman"/>
          </w:rPr>
          <w:delText>,</w:delText>
        </w:r>
        <w:r w:rsidR="00370E76" w:rsidRPr="00F11EFB" w:rsidDel="00A1091C">
          <w:rPr>
            <w:rFonts w:ascii="Times New Roman" w:hAnsi="Times New Roman" w:cs="Times New Roman"/>
          </w:rPr>
          <w:delText xml:space="preserve"> </w:delText>
        </w:r>
        <w:r w:rsidRPr="00F11EFB" w:rsidDel="00A1091C">
          <w:rPr>
            <w:rFonts w:ascii="Times New Roman" w:hAnsi="Times New Roman" w:cs="Times New Roman"/>
          </w:rPr>
          <w:delText>you</w:delText>
        </w:r>
        <w:r w:rsidR="00370E76" w:rsidRPr="00F11EFB" w:rsidDel="00A1091C">
          <w:rPr>
            <w:rFonts w:ascii="Times New Roman" w:hAnsi="Times New Roman" w:cs="Times New Roman"/>
          </w:rPr>
          <w:delText xml:space="preserve"> </w:delText>
        </w:r>
        <w:r w:rsidRPr="00F11EFB" w:rsidDel="00A1091C">
          <w:rPr>
            <w:rFonts w:ascii="Times New Roman" w:hAnsi="Times New Roman" w:cs="Times New Roman"/>
          </w:rPr>
          <w:delText>have</w:delText>
        </w:r>
        <w:r w:rsidR="00370E76" w:rsidRPr="00F11EFB" w:rsidDel="00A1091C">
          <w:rPr>
            <w:rFonts w:ascii="Times New Roman" w:hAnsi="Times New Roman" w:cs="Times New Roman"/>
          </w:rPr>
          <w:delText xml:space="preserve"> </w:delText>
        </w:r>
        <w:r w:rsidRPr="00F11EFB" w:rsidDel="00A1091C">
          <w:rPr>
            <w:rFonts w:ascii="Times New Roman" w:hAnsi="Times New Roman" w:cs="Times New Roman"/>
          </w:rPr>
          <w:delText>the</w:delText>
        </w:r>
        <w:r w:rsidR="00370E76" w:rsidRPr="00F11EFB" w:rsidDel="00A1091C">
          <w:rPr>
            <w:rFonts w:ascii="Times New Roman" w:hAnsi="Times New Roman" w:cs="Times New Roman"/>
          </w:rPr>
          <w:delText xml:space="preserve"> </w:delText>
        </w:r>
        <w:r w:rsidRPr="00F11EFB" w:rsidDel="00A1091C">
          <w:rPr>
            <w:rFonts w:ascii="Times New Roman" w:hAnsi="Times New Roman" w:cs="Times New Roman"/>
          </w:rPr>
          <w:delText>unlicensed</w:delText>
        </w:r>
        <w:r w:rsidR="00370E76" w:rsidRPr="00F11EFB" w:rsidDel="00A1091C">
          <w:rPr>
            <w:rFonts w:ascii="Times New Roman" w:hAnsi="Times New Roman" w:cs="Times New Roman"/>
          </w:rPr>
          <w:delText xml:space="preserve"> </w:delText>
        </w:r>
        <w:r w:rsidR="00D954AD" w:rsidRPr="00F11EFB" w:rsidDel="00A1091C">
          <w:rPr>
            <w:rFonts w:ascii="Times New Roman" w:hAnsi="Times New Roman" w:cs="Times New Roman"/>
          </w:rPr>
          <w:delText>or</w:delText>
        </w:r>
        <w:r w:rsidR="00370E76" w:rsidRPr="00F11EFB" w:rsidDel="00A1091C">
          <w:rPr>
            <w:rFonts w:ascii="Times New Roman" w:hAnsi="Times New Roman" w:cs="Times New Roman"/>
          </w:rPr>
          <w:delText xml:space="preserve"> </w:delText>
        </w:r>
        <w:r w:rsidR="00D954AD" w:rsidRPr="00F11EFB" w:rsidDel="00A1091C">
          <w:rPr>
            <w:rFonts w:ascii="Times New Roman" w:hAnsi="Times New Roman" w:cs="Times New Roman"/>
          </w:rPr>
          <w:delText>licensed</w:delText>
        </w:r>
      </w:del>
      <w:r w:rsidR="00370E76" w:rsidRPr="00F11EFB">
        <w:rPr>
          <w:rFonts w:ascii="Times New Roman" w:hAnsi="Times New Roman" w:cs="Times New Roman"/>
        </w:rPr>
        <w:t xml:space="preserve"> </w:t>
      </w:r>
      <w:ins w:id="191" w:author="Author">
        <w:r w:rsidR="00A1091C" w:rsidRPr="00F11EFB">
          <w:rPr>
            <w:rFonts w:ascii="Times New Roman" w:hAnsi="Times New Roman" w:cs="Times New Roman"/>
          </w:rPr>
          <w:t>s</w:t>
        </w:r>
      </w:ins>
      <w:del w:id="192" w:author="Author">
        <w:r w:rsidRPr="00F11EFB" w:rsidDel="00A1091C">
          <w:rPr>
            <w:rFonts w:ascii="Times New Roman" w:hAnsi="Times New Roman" w:cs="Times New Roman"/>
          </w:rPr>
          <w:delText>S</w:delText>
        </w:r>
      </w:del>
      <w:r w:rsidRPr="00F11EFB">
        <w:rPr>
          <w:rFonts w:ascii="Times New Roman" w:hAnsi="Times New Roman" w:cs="Times New Roman"/>
        </w:rPr>
        <w:t>ocial</w:t>
      </w:r>
      <w:r w:rsidR="00370E76" w:rsidRPr="00F11EFB">
        <w:rPr>
          <w:rFonts w:ascii="Times New Roman" w:hAnsi="Times New Roman" w:cs="Times New Roman"/>
        </w:rPr>
        <w:t xml:space="preserve"> </w:t>
      </w:r>
      <w:ins w:id="193" w:author="Author">
        <w:r w:rsidR="00A1091C" w:rsidRPr="00F11EFB">
          <w:rPr>
            <w:rFonts w:ascii="Times New Roman" w:hAnsi="Times New Roman" w:cs="Times New Roman"/>
          </w:rPr>
          <w:t>w</w:t>
        </w:r>
      </w:ins>
      <w:del w:id="194" w:author="Author">
        <w:r w:rsidRPr="00F11EFB" w:rsidDel="00A1091C">
          <w:rPr>
            <w:rFonts w:ascii="Times New Roman" w:hAnsi="Times New Roman" w:cs="Times New Roman"/>
          </w:rPr>
          <w:delText>W</w:delText>
        </w:r>
      </w:del>
      <w:r w:rsidRPr="00F11EFB">
        <w:rPr>
          <w:rFonts w:ascii="Times New Roman" w:hAnsi="Times New Roman" w:cs="Times New Roman"/>
        </w:rPr>
        <w:t>orker</w:t>
      </w:r>
      <w:r w:rsidR="00370E76" w:rsidRPr="00F11EFB">
        <w:rPr>
          <w:rFonts w:ascii="Times New Roman" w:hAnsi="Times New Roman" w:cs="Times New Roman"/>
        </w:rPr>
        <w:t xml:space="preserve"> </w:t>
      </w:r>
      <w:ins w:id="195" w:author="Author">
        <w:r w:rsidR="00A1091C" w:rsidRPr="00F11EFB">
          <w:rPr>
            <w:rFonts w:ascii="Times New Roman" w:hAnsi="Times New Roman" w:cs="Times New Roman"/>
          </w:rPr>
          <w:t>instructs</w:t>
        </w:r>
      </w:ins>
      <w:del w:id="196" w:author="Author">
        <w:r w:rsidR="004B3374" w:rsidRPr="00F11EFB" w:rsidDel="00A1091C">
          <w:rPr>
            <w:rFonts w:ascii="Times New Roman" w:hAnsi="Times New Roman" w:cs="Times New Roman"/>
          </w:rPr>
          <w:delText>tell</w:delText>
        </w:r>
        <w:r w:rsidR="000007D0" w:rsidRPr="00F11EFB" w:rsidDel="00A1091C">
          <w:rPr>
            <w:rFonts w:ascii="Times New Roman" w:hAnsi="Times New Roman" w:cs="Times New Roman"/>
          </w:rPr>
          <w:delText>ing</w:delText>
        </w:r>
      </w:del>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bring</w:t>
      </w:r>
      <w:r w:rsidR="00370E76" w:rsidRPr="00F11EFB">
        <w:rPr>
          <w:rFonts w:ascii="Times New Roman" w:hAnsi="Times New Roman" w:cs="Times New Roman"/>
        </w:rPr>
        <w:t xml:space="preserve"> </w:t>
      </w:r>
      <w:r w:rsidRPr="00F11EFB">
        <w:rPr>
          <w:rFonts w:ascii="Times New Roman" w:hAnsi="Times New Roman" w:cs="Times New Roman"/>
        </w:rPr>
        <w:t>your</w:t>
      </w:r>
      <w:r w:rsidR="00370E76" w:rsidRPr="00F11EFB">
        <w:rPr>
          <w:rFonts w:ascii="Times New Roman" w:hAnsi="Times New Roman" w:cs="Times New Roman"/>
        </w:rPr>
        <w:t xml:space="preserve"> </w:t>
      </w:r>
      <w:r w:rsidRPr="00F11EFB">
        <w:rPr>
          <w:rFonts w:ascii="Times New Roman" w:hAnsi="Times New Roman" w:cs="Times New Roman"/>
        </w:rPr>
        <w:t>own</w:t>
      </w:r>
      <w:r w:rsidR="00370E76" w:rsidRPr="00F11EFB">
        <w:rPr>
          <w:rFonts w:ascii="Times New Roman" w:hAnsi="Times New Roman" w:cs="Times New Roman"/>
        </w:rPr>
        <w:t xml:space="preserve"> </w:t>
      </w:r>
      <w:ins w:id="197" w:author="Author">
        <w:r w:rsidR="00A1091C" w:rsidRPr="00F11EFB">
          <w:rPr>
            <w:rFonts w:ascii="Times New Roman" w:hAnsi="Times New Roman" w:cs="Times New Roman"/>
          </w:rPr>
          <w:t>f</w:t>
        </w:r>
      </w:ins>
    </w:p>
    <w:p w14:paraId="43F84D49" w14:textId="213798BE" w:rsidR="00EC79C8" w:rsidRPr="00F11EFB" w:rsidDel="00A1091C" w:rsidRDefault="00EC79C8" w:rsidP="00A1091C">
      <w:pPr>
        <w:ind w:right="4"/>
        <w:contextualSpacing/>
        <w:rPr>
          <w:del w:id="198" w:author="Author"/>
          <w:rFonts w:ascii="Times New Roman" w:hAnsi="Times New Roman" w:cs="Times New Roman"/>
        </w:rPr>
      </w:pPr>
      <w:del w:id="199" w:author="Author">
        <w:r w:rsidRPr="00F11EFB" w:rsidDel="00A1091C">
          <w:rPr>
            <w:rFonts w:ascii="Times New Roman" w:hAnsi="Times New Roman" w:cs="Times New Roman"/>
          </w:rPr>
          <w:delText>F</w:delText>
        </w:r>
      </w:del>
      <w:r w:rsidRPr="00F11EFB">
        <w:rPr>
          <w:rFonts w:ascii="Times New Roman" w:hAnsi="Times New Roman" w:cs="Times New Roman"/>
        </w:rPr>
        <w:t>amily</w:t>
      </w:r>
      <w:r w:rsidR="00370E76" w:rsidRPr="00F11EFB">
        <w:rPr>
          <w:rFonts w:ascii="Times New Roman" w:hAnsi="Times New Roman" w:cs="Times New Roman"/>
        </w:rPr>
        <w:t xml:space="preserve"> </w:t>
      </w:r>
      <w:ins w:id="200" w:author="Author">
        <w:r w:rsidR="00A1091C" w:rsidRPr="00F11EFB">
          <w:rPr>
            <w:rFonts w:ascii="Times New Roman" w:hAnsi="Times New Roman" w:cs="Times New Roman"/>
          </w:rPr>
          <w:t>l</w:t>
        </w:r>
      </w:ins>
      <w:del w:id="201" w:author="Author">
        <w:r w:rsidRPr="00F11EFB" w:rsidDel="00A1091C">
          <w:rPr>
            <w:rFonts w:ascii="Times New Roman" w:hAnsi="Times New Roman" w:cs="Times New Roman"/>
          </w:rPr>
          <w:delText>L</w:delText>
        </w:r>
      </w:del>
      <w:r w:rsidRPr="00F11EFB">
        <w:rPr>
          <w:rFonts w:ascii="Times New Roman" w:hAnsi="Times New Roman" w:cs="Times New Roman"/>
        </w:rPr>
        <w:t>aw</w:t>
      </w:r>
      <w:r w:rsidR="00370E76" w:rsidRPr="00F11EFB">
        <w:rPr>
          <w:rFonts w:ascii="Times New Roman" w:hAnsi="Times New Roman" w:cs="Times New Roman"/>
        </w:rPr>
        <w:t xml:space="preserve"> </w:t>
      </w:r>
      <w:ins w:id="202" w:author="Author">
        <w:r w:rsidR="00A1091C" w:rsidRPr="00F11EFB">
          <w:rPr>
            <w:rFonts w:ascii="Times New Roman" w:hAnsi="Times New Roman" w:cs="Times New Roman"/>
          </w:rPr>
          <w:t>a</w:t>
        </w:r>
      </w:ins>
      <w:del w:id="203" w:author="Author">
        <w:r w:rsidRPr="00F11EFB" w:rsidDel="00A1091C">
          <w:rPr>
            <w:rFonts w:ascii="Times New Roman" w:hAnsi="Times New Roman" w:cs="Times New Roman"/>
          </w:rPr>
          <w:delText>A</w:delText>
        </w:r>
      </w:del>
      <w:r w:rsidRPr="00F11EFB">
        <w:rPr>
          <w:rFonts w:ascii="Times New Roman" w:hAnsi="Times New Roman" w:cs="Times New Roman"/>
        </w:rPr>
        <w:t>ttorney</w:t>
      </w:r>
      <w:r w:rsidR="003A5434" w:rsidRPr="00F11EFB">
        <w:rPr>
          <w:rFonts w:ascii="Times New Roman" w:hAnsi="Times New Roman" w:cs="Times New Roman"/>
        </w:rPr>
        <w:t>,</w:t>
      </w:r>
      <w:r w:rsidR="00370E76" w:rsidRPr="00F11EFB">
        <w:rPr>
          <w:rFonts w:ascii="Times New Roman" w:hAnsi="Times New Roman" w:cs="Times New Roman"/>
        </w:rPr>
        <w:t xml:space="preserve"> </w:t>
      </w:r>
      <w:r w:rsidRPr="00F11EFB">
        <w:rPr>
          <w:rFonts w:ascii="Times New Roman" w:hAnsi="Times New Roman" w:cs="Times New Roman"/>
        </w:rPr>
        <w:t>even</w:t>
      </w:r>
      <w:r w:rsidR="00370E76" w:rsidRPr="00F11EFB">
        <w:rPr>
          <w:rFonts w:ascii="Times New Roman" w:hAnsi="Times New Roman" w:cs="Times New Roman"/>
        </w:rPr>
        <w:t xml:space="preserve"> </w:t>
      </w:r>
      <w:r w:rsidRPr="00F11EFB">
        <w:rPr>
          <w:rFonts w:ascii="Times New Roman" w:hAnsi="Times New Roman" w:cs="Times New Roman"/>
        </w:rPr>
        <w:t>if</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proofErr w:type="gramStart"/>
      <w:r w:rsidRPr="00F11EFB">
        <w:rPr>
          <w:rFonts w:ascii="Times New Roman" w:hAnsi="Times New Roman" w:cs="Times New Roman"/>
        </w:rPr>
        <w:t>can’t</w:t>
      </w:r>
      <w:proofErr w:type="gramEnd"/>
      <w:r w:rsidR="00370E76" w:rsidRPr="00F11EFB">
        <w:rPr>
          <w:rFonts w:ascii="Times New Roman" w:hAnsi="Times New Roman" w:cs="Times New Roman"/>
        </w:rPr>
        <w:t xml:space="preserve"> </w:t>
      </w:r>
      <w:r w:rsidRPr="00F11EFB">
        <w:rPr>
          <w:rFonts w:ascii="Times New Roman" w:hAnsi="Times New Roman" w:cs="Times New Roman"/>
        </w:rPr>
        <w:t>afford</w:t>
      </w:r>
      <w:r w:rsidR="00370E76" w:rsidRPr="00F11EFB">
        <w:rPr>
          <w:rFonts w:ascii="Times New Roman" w:hAnsi="Times New Roman" w:cs="Times New Roman"/>
        </w:rPr>
        <w:t xml:space="preserve"> </w:t>
      </w:r>
      <w:r w:rsidRPr="00F11EFB">
        <w:rPr>
          <w:rFonts w:ascii="Times New Roman" w:hAnsi="Times New Roman" w:cs="Times New Roman"/>
        </w:rPr>
        <w:t>one</w:t>
      </w:r>
      <w:r w:rsidR="00A26BD2" w:rsidRPr="00F11EFB">
        <w:rPr>
          <w:rFonts w:ascii="Times New Roman" w:hAnsi="Times New Roman" w:cs="Times New Roman"/>
        </w:rPr>
        <w:t>!</w:t>
      </w:r>
      <w:r w:rsidR="00370E76" w:rsidRPr="00F11EFB">
        <w:rPr>
          <w:rFonts w:ascii="Times New Roman" w:hAnsi="Times New Roman" w:cs="Times New Roman"/>
        </w:rPr>
        <w:t xml:space="preserve"> </w:t>
      </w:r>
      <w:ins w:id="204" w:author="Author">
        <w:r w:rsidR="00A1091C" w:rsidRPr="00F11EFB">
          <w:rPr>
            <w:rFonts w:ascii="Times New Roman" w:hAnsi="Times New Roman" w:cs="Times New Roman"/>
          </w:rPr>
          <w:t>A</w:t>
        </w:r>
      </w:ins>
      <w:del w:id="205" w:author="Author">
        <w:r w:rsidRPr="00F11EFB" w:rsidDel="00A1091C">
          <w:rPr>
            <w:rFonts w:ascii="Times New Roman" w:hAnsi="Times New Roman" w:cs="Times New Roman"/>
          </w:rPr>
          <w:delText>Then</w:delText>
        </w:r>
        <w:r w:rsidR="00370E76" w:rsidRPr="00F11EFB" w:rsidDel="00A1091C">
          <w:rPr>
            <w:rFonts w:ascii="Times New Roman" w:hAnsi="Times New Roman" w:cs="Times New Roman"/>
          </w:rPr>
          <w:delText xml:space="preserve"> </w:delText>
        </w:r>
        <w:r w:rsidRPr="00F11EFB" w:rsidDel="00A1091C">
          <w:rPr>
            <w:rFonts w:ascii="Times New Roman" w:hAnsi="Times New Roman" w:cs="Times New Roman"/>
          </w:rPr>
          <w:delText>a</w:delText>
        </w:r>
      </w:del>
      <w:r w:rsidRPr="00F11EFB">
        <w:rPr>
          <w:rFonts w:ascii="Times New Roman" w:hAnsi="Times New Roman" w:cs="Times New Roman"/>
        </w:rPr>
        <w:t>fter</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figure</w:t>
      </w:r>
      <w:r w:rsidR="00370E76" w:rsidRPr="00F11EFB">
        <w:rPr>
          <w:rFonts w:ascii="Times New Roman" w:hAnsi="Times New Roman" w:cs="Times New Roman"/>
        </w:rPr>
        <w:t xml:space="preserve"> </w:t>
      </w:r>
      <w:r w:rsidRPr="00F11EFB">
        <w:rPr>
          <w:rFonts w:ascii="Times New Roman" w:hAnsi="Times New Roman" w:cs="Times New Roman"/>
        </w:rPr>
        <w:t>out</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00A26BD2" w:rsidRPr="00F11EFB">
        <w:rPr>
          <w:rFonts w:ascii="Times New Roman" w:hAnsi="Times New Roman" w:cs="Times New Roman"/>
        </w:rPr>
        <w:t>y</w:t>
      </w:r>
      <w:r w:rsidR="004B3374" w:rsidRPr="00F11EFB">
        <w:rPr>
          <w:rFonts w:ascii="Times New Roman" w:hAnsi="Times New Roman" w:cs="Times New Roman"/>
        </w:rPr>
        <w:t>ou</w:t>
      </w:r>
      <w:r w:rsidR="00370E76" w:rsidRPr="00F11EFB">
        <w:rPr>
          <w:rFonts w:ascii="Times New Roman" w:hAnsi="Times New Roman" w:cs="Times New Roman"/>
        </w:rPr>
        <w:t xml:space="preserve"> </w:t>
      </w:r>
      <w:proofErr w:type="gramStart"/>
      <w:r w:rsidRPr="00F11EFB">
        <w:rPr>
          <w:rFonts w:ascii="Times New Roman" w:hAnsi="Times New Roman" w:cs="Times New Roman"/>
        </w:rPr>
        <w:t>can’t</w:t>
      </w:r>
      <w:proofErr w:type="gramEnd"/>
      <w:r w:rsidR="00370E76" w:rsidRPr="00F11EFB">
        <w:rPr>
          <w:rFonts w:ascii="Times New Roman" w:hAnsi="Times New Roman" w:cs="Times New Roman"/>
        </w:rPr>
        <w:t xml:space="preserve"> </w:t>
      </w:r>
      <w:r w:rsidR="00CA54AD" w:rsidRPr="00F11EFB">
        <w:rPr>
          <w:rFonts w:ascii="Times New Roman" w:hAnsi="Times New Roman" w:cs="Times New Roman"/>
        </w:rPr>
        <w:t>afford</w:t>
      </w:r>
      <w:r w:rsidR="00370E76" w:rsidRPr="00F11EFB">
        <w:rPr>
          <w:rFonts w:ascii="Times New Roman" w:hAnsi="Times New Roman" w:cs="Times New Roman"/>
        </w:rPr>
        <w:t xml:space="preserve"> </w:t>
      </w:r>
      <w:r w:rsidR="00CA54AD" w:rsidRPr="00F11EFB">
        <w:rPr>
          <w:rFonts w:ascii="Times New Roman" w:hAnsi="Times New Roman" w:cs="Times New Roman"/>
        </w:rPr>
        <w:t>an</w:t>
      </w:r>
      <w:r w:rsidR="00370E76" w:rsidRPr="00F11EFB">
        <w:rPr>
          <w:rFonts w:ascii="Times New Roman" w:hAnsi="Times New Roman" w:cs="Times New Roman"/>
        </w:rPr>
        <w:t xml:space="preserve"> </w:t>
      </w:r>
      <w:r w:rsidR="004B3374" w:rsidRPr="00F11EFB">
        <w:rPr>
          <w:rFonts w:ascii="Times New Roman" w:hAnsi="Times New Roman" w:cs="Times New Roman"/>
        </w:rPr>
        <w:t>attorney</w:t>
      </w:r>
      <w:r w:rsidR="003A5434" w:rsidRPr="00F11EFB">
        <w:rPr>
          <w:rFonts w:ascii="Times New Roman" w:hAnsi="Times New Roman" w:cs="Times New Roman"/>
        </w:rPr>
        <w:t>,</w:t>
      </w:r>
      <w:r w:rsidR="00370E76" w:rsidRPr="00F11EFB">
        <w:rPr>
          <w:rFonts w:ascii="Times New Roman" w:hAnsi="Times New Roman" w:cs="Times New Roman"/>
        </w:rPr>
        <w:t xml:space="preserve"> </w:t>
      </w:r>
      <w:r w:rsidR="004B3374" w:rsidRPr="00F11EFB">
        <w:rPr>
          <w:rFonts w:ascii="Times New Roman" w:hAnsi="Times New Roman" w:cs="Times New Roman"/>
        </w:rPr>
        <w:t>you</w:t>
      </w:r>
      <w:r w:rsidR="00370E76" w:rsidRPr="00F11EFB">
        <w:rPr>
          <w:rFonts w:ascii="Times New Roman" w:hAnsi="Times New Roman" w:cs="Times New Roman"/>
        </w:rPr>
        <w:t xml:space="preserve"> </w:t>
      </w:r>
      <w:ins w:id="206" w:author="Author">
        <w:r w:rsidR="00A1091C" w:rsidRPr="00F11EFB">
          <w:rPr>
            <w:rFonts w:ascii="Times New Roman" w:hAnsi="Times New Roman" w:cs="Times New Roman"/>
          </w:rPr>
          <w:t xml:space="preserve">must </w:t>
        </w:r>
      </w:ins>
      <w:r w:rsidRPr="00F11EFB">
        <w:rPr>
          <w:rFonts w:ascii="Times New Roman" w:hAnsi="Times New Roman" w:cs="Times New Roman"/>
        </w:rPr>
        <w:t>go</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court</w:t>
      </w:r>
      <w:r w:rsidR="00370E76" w:rsidRPr="00F11EFB">
        <w:rPr>
          <w:rFonts w:ascii="Times New Roman" w:hAnsi="Times New Roman" w:cs="Times New Roman"/>
        </w:rPr>
        <w:t xml:space="preserve"> </w:t>
      </w:r>
      <w:r w:rsidRPr="00F11EFB">
        <w:rPr>
          <w:rFonts w:ascii="Times New Roman" w:hAnsi="Times New Roman" w:cs="Times New Roman"/>
        </w:rPr>
        <w:t>anyway</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try</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get</w:t>
      </w:r>
      <w:r w:rsidR="00370E76" w:rsidRPr="00F11EFB">
        <w:rPr>
          <w:rFonts w:ascii="Times New Roman" w:hAnsi="Times New Roman" w:cs="Times New Roman"/>
        </w:rPr>
        <w:t xml:space="preserve"> </w:t>
      </w:r>
      <w:r w:rsidRPr="00F11EFB">
        <w:rPr>
          <w:rFonts w:ascii="Times New Roman" w:hAnsi="Times New Roman" w:cs="Times New Roman"/>
        </w:rPr>
        <w:t>your</w:t>
      </w:r>
      <w:r w:rsidR="00370E76" w:rsidRPr="00F11EFB">
        <w:rPr>
          <w:rFonts w:ascii="Times New Roman" w:hAnsi="Times New Roman" w:cs="Times New Roman"/>
        </w:rPr>
        <w:t xml:space="preserve"> </w:t>
      </w:r>
      <w:r w:rsidRPr="00F11EFB">
        <w:rPr>
          <w:rFonts w:ascii="Times New Roman" w:hAnsi="Times New Roman" w:cs="Times New Roman"/>
        </w:rPr>
        <w:t>kids</w:t>
      </w:r>
      <w:r w:rsidR="00370E76" w:rsidRPr="00F11EFB">
        <w:rPr>
          <w:rFonts w:ascii="Times New Roman" w:hAnsi="Times New Roman" w:cs="Times New Roman"/>
        </w:rPr>
        <w:t xml:space="preserve"> </w:t>
      </w:r>
      <w:ins w:id="207" w:author="Author">
        <w:r w:rsidR="00A1091C" w:rsidRPr="00F11EFB">
          <w:rPr>
            <w:rFonts w:ascii="Times New Roman" w:hAnsi="Times New Roman" w:cs="Times New Roman"/>
          </w:rPr>
          <w:t xml:space="preserve">back </w:t>
        </w:r>
      </w:ins>
      <w:r w:rsidRPr="00F11EFB">
        <w:rPr>
          <w:rFonts w:ascii="Times New Roman" w:hAnsi="Times New Roman" w:cs="Times New Roman"/>
        </w:rPr>
        <w:t>from</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state</w:t>
      </w:r>
      <w:del w:id="208" w:author="Author">
        <w:r w:rsidR="00370E76" w:rsidRPr="00F11EFB" w:rsidDel="00A1091C">
          <w:rPr>
            <w:rFonts w:ascii="Times New Roman" w:hAnsi="Times New Roman" w:cs="Times New Roman"/>
          </w:rPr>
          <w:delText xml:space="preserve"> </w:delText>
        </w:r>
        <w:r w:rsidRPr="00F11EFB" w:rsidDel="00A1091C">
          <w:rPr>
            <w:rFonts w:ascii="Times New Roman" w:hAnsi="Times New Roman" w:cs="Times New Roman"/>
          </w:rPr>
          <w:delText>you</w:delText>
        </w:r>
        <w:r w:rsidR="00370E76" w:rsidRPr="00F11EFB" w:rsidDel="00A1091C">
          <w:rPr>
            <w:rFonts w:ascii="Times New Roman" w:hAnsi="Times New Roman" w:cs="Times New Roman"/>
          </w:rPr>
          <w:delText xml:space="preserve"> </w:delText>
        </w:r>
        <w:r w:rsidR="00FB0B0D" w:rsidRPr="00F11EFB" w:rsidDel="00A1091C">
          <w:rPr>
            <w:rFonts w:ascii="Times New Roman" w:hAnsi="Times New Roman" w:cs="Times New Roman"/>
          </w:rPr>
          <w:delText>reside</w:delText>
        </w:r>
      </w:del>
      <w:r w:rsidR="00370E76" w:rsidRPr="00F11EFB">
        <w:rPr>
          <w:rFonts w:ascii="Times New Roman" w:hAnsi="Times New Roman" w:cs="Times New Roman"/>
        </w:rPr>
        <w:t xml:space="preserve"> </w:t>
      </w:r>
      <w:r w:rsidR="00A26BD2" w:rsidRPr="00F11EFB">
        <w:rPr>
          <w:rFonts w:ascii="Times New Roman" w:hAnsi="Times New Roman" w:cs="Times New Roman"/>
        </w:rPr>
        <w:t>and</w:t>
      </w:r>
      <w:r w:rsidR="00370E76" w:rsidRPr="00F11EFB">
        <w:rPr>
          <w:rFonts w:ascii="Times New Roman" w:hAnsi="Times New Roman" w:cs="Times New Roman"/>
        </w:rPr>
        <w:t xml:space="preserve"> </w:t>
      </w:r>
      <w:r w:rsidR="00A26BD2" w:rsidRPr="00F11EFB">
        <w:rPr>
          <w:rFonts w:ascii="Times New Roman" w:hAnsi="Times New Roman" w:cs="Times New Roman"/>
        </w:rPr>
        <w:t>explain</w:t>
      </w:r>
      <w:r w:rsidR="00370E76" w:rsidRPr="00F11EFB">
        <w:rPr>
          <w:rFonts w:ascii="Times New Roman" w:hAnsi="Times New Roman" w:cs="Times New Roman"/>
        </w:rPr>
        <w:t xml:space="preserve"> </w:t>
      </w:r>
      <w:r w:rsidR="00A26BD2" w:rsidRPr="00F11EFB">
        <w:rPr>
          <w:rFonts w:ascii="Times New Roman" w:hAnsi="Times New Roman" w:cs="Times New Roman"/>
        </w:rPr>
        <w:t>to</w:t>
      </w:r>
      <w:r w:rsidR="00370E76" w:rsidRPr="00F11EFB">
        <w:rPr>
          <w:rFonts w:ascii="Times New Roman" w:hAnsi="Times New Roman" w:cs="Times New Roman"/>
        </w:rPr>
        <w:t xml:space="preserve"> </w:t>
      </w:r>
      <w:r w:rsidR="00A26BD2" w:rsidRPr="00F11EFB">
        <w:rPr>
          <w:rFonts w:ascii="Times New Roman" w:hAnsi="Times New Roman" w:cs="Times New Roman"/>
        </w:rPr>
        <w:t>the</w:t>
      </w:r>
      <w:r w:rsidR="00370E76" w:rsidRPr="00F11EFB">
        <w:rPr>
          <w:rFonts w:ascii="Times New Roman" w:hAnsi="Times New Roman" w:cs="Times New Roman"/>
        </w:rPr>
        <w:t xml:space="preserve"> </w:t>
      </w:r>
      <w:r w:rsidR="00A26BD2" w:rsidRPr="00F11EFB">
        <w:rPr>
          <w:rFonts w:ascii="Times New Roman" w:hAnsi="Times New Roman" w:cs="Times New Roman"/>
        </w:rPr>
        <w:t>judge</w:t>
      </w:r>
      <w:r w:rsidR="00370E76" w:rsidRPr="00F11EFB">
        <w:rPr>
          <w:rFonts w:ascii="Times New Roman" w:hAnsi="Times New Roman" w:cs="Times New Roman"/>
        </w:rPr>
        <w:t xml:space="preserve"> </w:t>
      </w:r>
      <w:r w:rsidR="00A26BD2" w:rsidRPr="00F11EFB">
        <w:rPr>
          <w:rFonts w:ascii="Times New Roman" w:hAnsi="Times New Roman" w:cs="Times New Roman"/>
        </w:rPr>
        <w:t>that</w:t>
      </w:r>
      <w:r w:rsidR="00370E76" w:rsidRPr="00F11EFB">
        <w:rPr>
          <w:rFonts w:ascii="Times New Roman" w:hAnsi="Times New Roman" w:cs="Times New Roman"/>
        </w:rPr>
        <w:t xml:space="preserve"> </w:t>
      </w:r>
      <w:r w:rsidR="00A26BD2" w:rsidRPr="00F11EFB">
        <w:rPr>
          <w:rFonts w:ascii="Times New Roman" w:hAnsi="Times New Roman" w:cs="Times New Roman"/>
        </w:rPr>
        <w:t>you</w:t>
      </w:r>
      <w:r w:rsidR="00370E76" w:rsidRPr="00F11EFB">
        <w:rPr>
          <w:rFonts w:ascii="Times New Roman" w:hAnsi="Times New Roman" w:cs="Times New Roman"/>
        </w:rPr>
        <w:t xml:space="preserve"> </w:t>
      </w:r>
      <w:r w:rsidR="00A26BD2" w:rsidRPr="00F11EFB">
        <w:rPr>
          <w:rFonts w:ascii="Times New Roman" w:hAnsi="Times New Roman" w:cs="Times New Roman"/>
        </w:rPr>
        <w:t>are</w:t>
      </w:r>
      <w:r w:rsidR="00370E76" w:rsidRPr="00F11EFB">
        <w:rPr>
          <w:rFonts w:ascii="Times New Roman" w:hAnsi="Times New Roman" w:cs="Times New Roman"/>
        </w:rPr>
        <w:t xml:space="preserve"> </w:t>
      </w:r>
      <w:r w:rsidR="00A26BD2" w:rsidRPr="00F11EFB">
        <w:rPr>
          <w:rFonts w:ascii="Times New Roman" w:hAnsi="Times New Roman" w:cs="Times New Roman"/>
        </w:rPr>
        <w:t>doing</w:t>
      </w:r>
      <w:r w:rsidR="00370E76" w:rsidRPr="00F11EFB">
        <w:rPr>
          <w:rFonts w:ascii="Times New Roman" w:hAnsi="Times New Roman" w:cs="Times New Roman"/>
        </w:rPr>
        <w:t xml:space="preserve"> </w:t>
      </w:r>
      <w:r w:rsidR="00A26BD2" w:rsidRPr="00F11EFB">
        <w:rPr>
          <w:rFonts w:ascii="Times New Roman" w:hAnsi="Times New Roman" w:cs="Times New Roman"/>
        </w:rPr>
        <w:t>the</w:t>
      </w:r>
      <w:r w:rsidR="00370E76" w:rsidRPr="00F11EFB">
        <w:rPr>
          <w:rFonts w:ascii="Times New Roman" w:hAnsi="Times New Roman" w:cs="Times New Roman"/>
        </w:rPr>
        <w:t xml:space="preserve"> </w:t>
      </w:r>
      <w:r w:rsidR="00A26BD2" w:rsidRPr="00F11EFB">
        <w:rPr>
          <w:rFonts w:ascii="Times New Roman" w:hAnsi="Times New Roman" w:cs="Times New Roman"/>
        </w:rPr>
        <w:t>best</w:t>
      </w:r>
      <w:r w:rsidR="00370E76" w:rsidRPr="00F11EFB">
        <w:rPr>
          <w:rFonts w:ascii="Times New Roman" w:hAnsi="Times New Roman" w:cs="Times New Roman"/>
        </w:rPr>
        <w:t xml:space="preserve"> </w:t>
      </w:r>
      <w:r w:rsidR="00A26BD2" w:rsidRPr="00F11EFB">
        <w:rPr>
          <w:rFonts w:ascii="Times New Roman" w:hAnsi="Times New Roman" w:cs="Times New Roman"/>
        </w:rPr>
        <w:t>you</w:t>
      </w:r>
      <w:r w:rsidR="00370E76" w:rsidRPr="00F11EFB">
        <w:rPr>
          <w:rFonts w:ascii="Times New Roman" w:hAnsi="Times New Roman" w:cs="Times New Roman"/>
        </w:rPr>
        <w:t xml:space="preserve"> </w:t>
      </w:r>
      <w:r w:rsidR="00A26BD2" w:rsidRPr="00F11EFB">
        <w:rPr>
          <w:rFonts w:ascii="Times New Roman" w:hAnsi="Times New Roman" w:cs="Times New Roman"/>
        </w:rPr>
        <w:t>can,</w:t>
      </w:r>
      <w:r w:rsidR="00370E76" w:rsidRPr="00F11EFB">
        <w:rPr>
          <w:rFonts w:ascii="Times New Roman" w:hAnsi="Times New Roman" w:cs="Times New Roman"/>
        </w:rPr>
        <w:t xml:space="preserve"> </w:t>
      </w:r>
      <w:r w:rsidR="00A26BD2" w:rsidRPr="00F11EFB">
        <w:rPr>
          <w:rFonts w:ascii="Times New Roman" w:hAnsi="Times New Roman" w:cs="Times New Roman"/>
        </w:rPr>
        <w:t>but</w:t>
      </w:r>
      <w:r w:rsidR="00370E76" w:rsidRPr="00F11EFB">
        <w:rPr>
          <w:rFonts w:ascii="Times New Roman" w:hAnsi="Times New Roman" w:cs="Times New Roman"/>
        </w:rPr>
        <w:t xml:space="preserve"> </w:t>
      </w:r>
      <w:r w:rsidR="00A26BD2" w:rsidRPr="00F11EFB">
        <w:rPr>
          <w:rFonts w:ascii="Times New Roman" w:hAnsi="Times New Roman" w:cs="Times New Roman"/>
        </w:rPr>
        <w:t>you</w:t>
      </w:r>
      <w:r w:rsidR="00370E76" w:rsidRPr="00F11EFB">
        <w:rPr>
          <w:rFonts w:ascii="Times New Roman" w:hAnsi="Times New Roman" w:cs="Times New Roman"/>
        </w:rPr>
        <w:t xml:space="preserve"> </w:t>
      </w:r>
      <w:r w:rsidR="00A26BD2" w:rsidRPr="00F11EFB">
        <w:rPr>
          <w:rFonts w:ascii="Times New Roman" w:hAnsi="Times New Roman" w:cs="Times New Roman"/>
        </w:rPr>
        <w:t>are</w:t>
      </w:r>
      <w:r w:rsidR="00370E76" w:rsidRPr="00F11EFB">
        <w:rPr>
          <w:rFonts w:ascii="Times New Roman" w:hAnsi="Times New Roman" w:cs="Times New Roman"/>
        </w:rPr>
        <w:t xml:space="preserve"> </w:t>
      </w:r>
      <w:r w:rsidR="00A26BD2" w:rsidRPr="00F11EFB">
        <w:rPr>
          <w:rFonts w:ascii="Times New Roman" w:hAnsi="Times New Roman" w:cs="Times New Roman"/>
        </w:rPr>
        <w:t>poor.</w:t>
      </w:r>
      <w:del w:id="209" w:author="Author">
        <w:r w:rsidR="00370E76" w:rsidRPr="00F11EFB" w:rsidDel="00A1091C">
          <w:rPr>
            <w:rFonts w:ascii="Times New Roman" w:hAnsi="Times New Roman" w:cs="Times New Roman"/>
          </w:rPr>
          <w:delText xml:space="preserve"> </w:delText>
        </w:r>
      </w:del>
      <w:ins w:id="210" w:author="Author">
        <w:r w:rsidR="00A1091C" w:rsidRPr="00F11EFB">
          <w:rPr>
            <w:rFonts w:ascii="Times New Roman" w:hAnsi="Times New Roman" w:cs="Times New Roman"/>
          </w:rPr>
          <w:t xml:space="preserve"> </w:t>
        </w:r>
      </w:ins>
    </w:p>
    <w:p w14:paraId="3346D4DF" w14:textId="1C06E8B0" w:rsidR="00D170C2" w:rsidRPr="00F11EFB" w:rsidRDefault="00CA54AD" w:rsidP="00A1091C">
      <w:pPr>
        <w:ind w:right="4"/>
        <w:contextualSpacing/>
        <w:rPr>
          <w:rFonts w:ascii="Times New Roman" w:hAnsi="Times New Roman" w:cs="Times New Roman"/>
        </w:rPr>
      </w:pPr>
      <w:r w:rsidRPr="00F11EFB">
        <w:rPr>
          <w:rFonts w:ascii="Times New Roman" w:hAnsi="Times New Roman" w:cs="Times New Roman"/>
        </w:rPr>
        <w:t>Although</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are</w:t>
      </w:r>
      <w:r w:rsidR="00370E76" w:rsidRPr="00F11EFB">
        <w:rPr>
          <w:rFonts w:ascii="Times New Roman" w:hAnsi="Times New Roman" w:cs="Times New Roman"/>
        </w:rPr>
        <w:t xml:space="preserve"> </w:t>
      </w:r>
      <w:r w:rsidRPr="00F11EFB">
        <w:rPr>
          <w:rFonts w:ascii="Times New Roman" w:hAnsi="Times New Roman" w:cs="Times New Roman"/>
        </w:rPr>
        <w:t>poor,</w:t>
      </w:r>
      <w:r w:rsidR="00370E76" w:rsidRPr="00F11EFB">
        <w:rPr>
          <w:rFonts w:ascii="Times New Roman" w:hAnsi="Times New Roman" w:cs="Times New Roman"/>
        </w:rPr>
        <w:t xml:space="preserve"> </w:t>
      </w:r>
      <w:r w:rsidRPr="00F11EFB">
        <w:rPr>
          <w:rFonts w:ascii="Times New Roman" w:hAnsi="Times New Roman" w:cs="Times New Roman"/>
        </w:rPr>
        <w:t>y</w:t>
      </w:r>
      <w:r w:rsidR="00EC79C8" w:rsidRPr="00F11EFB">
        <w:rPr>
          <w:rFonts w:ascii="Times New Roman" w:hAnsi="Times New Roman" w:cs="Times New Roman"/>
        </w:rPr>
        <w:t>ou</w:t>
      </w:r>
      <w:r w:rsidR="00370E76" w:rsidRPr="00F11EFB">
        <w:rPr>
          <w:rFonts w:ascii="Times New Roman" w:hAnsi="Times New Roman" w:cs="Times New Roman"/>
        </w:rPr>
        <w:t xml:space="preserve"> </w:t>
      </w:r>
      <w:r w:rsidR="00EC79C8" w:rsidRPr="00F11EFB">
        <w:rPr>
          <w:rFonts w:ascii="Times New Roman" w:hAnsi="Times New Roman" w:cs="Times New Roman"/>
        </w:rPr>
        <w:t>still</w:t>
      </w:r>
      <w:r w:rsidR="00370E76" w:rsidRPr="00F11EFB">
        <w:rPr>
          <w:rFonts w:ascii="Times New Roman" w:hAnsi="Times New Roman" w:cs="Times New Roman"/>
        </w:rPr>
        <w:t xml:space="preserve"> </w:t>
      </w:r>
      <w:r w:rsidR="00EC79C8" w:rsidRPr="00F11EFB">
        <w:rPr>
          <w:rFonts w:ascii="Times New Roman" w:hAnsi="Times New Roman" w:cs="Times New Roman"/>
        </w:rPr>
        <w:t>can</w:t>
      </w:r>
      <w:r w:rsidR="00370E76" w:rsidRPr="00F11EFB">
        <w:rPr>
          <w:rFonts w:ascii="Times New Roman" w:hAnsi="Times New Roman" w:cs="Times New Roman"/>
        </w:rPr>
        <w:t xml:space="preserve"> </w:t>
      </w:r>
      <w:r w:rsidR="00EC79C8" w:rsidRPr="00F11EFB">
        <w:rPr>
          <w:rFonts w:ascii="Times New Roman" w:hAnsi="Times New Roman" w:cs="Times New Roman"/>
        </w:rPr>
        <w:t>afford</w:t>
      </w:r>
      <w:r w:rsidR="00370E76" w:rsidRPr="00F11EFB">
        <w:rPr>
          <w:rFonts w:ascii="Times New Roman" w:hAnsi="Times New Roman" w:cs="Times New Roman"/>
        </w:rPr>
        <w:t xml:space="preserve"> </w:t>
      </w:r>
      <w:r w:rsidR="00EC79C8" w:rsidRPr="00F11EFB">
        <w:rPr>
          <w:rFonts w:ascii="Times New Roman" w:hAnsi="Times New Roman" w:cs="Times New Roman"/>
        </w:rPr>
        <w:t>to</w:t>
      </w:r>
      <w:r w:rsidR="00370E76" w:rsidRPr="00F11EFB">
        <w:rPr>
          <w:rFonts w:ascii="Times New Roman" w:hAnsi="Times New Roman" w:cs="Times New Roman"/>
        </w:rPr>
        <w:t xml:space="preserve"> </w:t>
      </w:r>
      <w:r w:rsidR="00EC79C8" w:rsidRPr="00F11EFB">
        <w:rPr>
          <w:rFonts w:ascii="Times New Roman" w:hAnsi="Times New Roman" w:cs="Times New Roman"/>
        </w:rPr>
        <w:t>take</w:t>
      </w:r>
      <w:r w:rsidR="00370E76" w:rsidRPr="00F11EFB">
        <w:rPr>
          <w:rFonts w:ascii="Times New Roman" w:hAnsi="Times New Roman" w:cs="Times New Roman"/>
        </w:rPr>
        <w:t xml:space="preserve"> </w:t>
      </w:r>
      <w:r w:rsidR="00EC79C8" w:rsidRPr="00F11EFB">
        <w:rPr>
          <w:rFonts w:ascii="Times New Roman" w:hAnsi="Times New Roman" w:cs="Times New Roman"/>
        </w:rPr>
        <w:t>care</w:t>
      </w:r>
      <w:r w:rsidR="00370E76" w:rsidRPr="00F11EFB">
        <w:rPr>
          <w:rFonts w:ascii="Times New Roman" w:hAnsi="Times New Roman" w:cs="Times New Roman"/>
        </w:rPr>
        <w:t xml:space="preserve"> </w:t>
      </w:r>
      <w:r w:rsidR="00EC79C8" w:rsidRPr="00F11EFB">
        <w:rPr>
          <w:rFonts w:ascii="Times New Roman" w:hAnsi="Times New Roman" w:cs="Times New Roman"/>
        </w:rPr>
        <w:t>of</w:t>
      </w:r>
      <w:r w:rsidR="00370E76" w:rsidRPr="00F11EFB">
        <w:rPr>
          <w:rFonts w:ascii="Times New Roman" w:hAnsi="Times New Roman" w:cs="Times New Roman"/>
        </w:rPr>
        <w:t xml:space="preserve"> </w:t>
      </w:r>
      <w:proofErr w:type="gramStart"/>
      <w:r w:rsidR="00EC79C8" w:rsidRPr="00F11EFB">
        <w:rPr>
          <w:rFonts w:ascii="Times New Roman" w:hAnsi="Times New Roman" w:cs="Times New Roman"/>
        </w:rPr>
        <w:t>all</w:t>
      </w:r>
      <w:r w:rsidR="00370E76" w:rsidRPr="00F11EFB">
        <w:rPr>
          <w:rFonts w:ascii="Times New Roman" w:hAnsi="Times New Roman" w:cs="Times New Roman"/>
        </w:rPr>
        <w:t xml:space="preserve"> </w:t>
      </w:r>
      <w:ins w:id="211" w:author="Author">
        <w:r w:rsidR="00A1091C" w:rsidRPr="00F11EFB">
          <w:rPr>
            <w:rFonts w:ascii="Times New Roman" w:hAnsi="Times New Roman" w:cs="Times New Roman"/>
          </w:rPr>
          <w:t>of</w:t>
        </w:r>
        <w:proofErr w:type="gramEnd"/>
        <w:r w:rsidR="00A1091C" w:rsidRPr="00F11EFB">
          <w:rPr>
            <w:rFonts w:ascii="Times New Roman" w:hAnsi="Times New Roman" w:cs="Times New Roman"/>
          </w:rPr>
          <w:t xml:space="preserve"> </w:t>
        </w:r>
      </w:ins>
      <w:r w:rsidR="00EC79C8" w:rsidRPr="00F11EFB">
        <w:rPr>
          <w:rFonts w:ascii="Times New Roman" w:hAnsi="Times New Roman" w:cs="Times New Roman"/>
        </w:rPr>
        <w:t>your</w:t>
      </w:r>
      <w:r w:rsidR="00370E76" w:rsidRPr="00F11EFB">
        <w:rPr>
          <w:rFonts w:ascii="Times New Roman" w:hAnsi="Times New Roman" w:cs="Times New Roman"/>
        </w:rPr>
        <w:t xml:space="preserve"> </w:t>
      </w:r>
      <w:r w:rsidR="00EC79C8" w:rsidRPr="00F11EFB">
        <w:rPr>
          <w:rFonts w:ascii="Times New Roman" w:hAnsi="Times New Roman" w:cs="Times New Roman"/>
        </w:rPr>
        <w:t>children</w:t>
      </w:r>
      <w:r w:rsidR="00370E76" w:rsidRPr="00F11EFB">
        <w:rPr>
          <w:rFonts w:ascii="Times New Roman" w:hAnsi="Times New Roman" w:cs="Times New Roman"/>
        </w:rPr>
        <w:t xml:space="preserve"> </w:t>
      </w:r>
      <w:r w:rsidR="00EC79C8" w:rsidRPr="00F11EFB">
        <w:rPr>
          <w:rFonts w:ascii="Times New Roman" w:hAnsi="Times New Roman" w:cs="Times New Roman"/>
        </w:rPr>
        <w:t>without</w:t>
      </w:r>
      <w:r w:rsidR="00370E76" w:rsidRPr="00F11EFB">
        <w:rPr>
          <w:rFonts w:ascii="Times New Roman" w:hAnsi="Times New Roman" w:cs="Times New Roman"/>
        </w:rPr>
        <w:t xml:space="preserve"> </w:t>
      </w:r>
      <w:r w:rsidR="00EC79C8"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state</w:t>
      </w:r>
      <w:r w:rsidR="00370E76" w:rsidRPr="00F11EFB">
        <w:rPr>
          <w:rFonts w:ascii="Times New Roman" w:hAnsi="Times New Roman" w:cs="Times New Roman"/>
        </w:rPr>
        <w:t xml:space="preserve"> </w:t>
      </w:r>
      <w:r w:rsidR="00A26BD2" w:rsidRPr="00F11EFB">
        <w:rPr>
          <w:rFonts w:ascii="Times New Roman" w:hAnsi="Times New Roman" w:cs="Times New Roman"/>
        </w:rPr>
        <w:t>interrupting</w:t>
      </w:r>
      <w:r w:rsidR="00370E76" w:rsidRPr="00F11EFB">
        <w:rPr>
          <w:rFonts w:ascii="Times New Roman" w:hAnsi="Times New Roman" w:cs="Times New Roman"/>
        </w:rPr>
        <w:t xml:space="preserve"> </w:t>
      </w:r>
      <w:r w:rsidR="00AD183B" w:rsidRPr="00F11EFB">
        <w:rPr>
          <w:rFonts w:ascii="Times New Roman" w:hAnsi="Times New Roman" w:cs="Times New Roman"/>
        </w:rPr>
        <w:t>your</w:t>
      </w:r>
      <w:r w:rsidR="00370E76" w:rsidRPr="00F11EFB">
        <w:rPr>
          <w:rFonts w:ascii="Times New Roman" w:hAnsi="Times New Roman" w:cs="Times New Roman"/>
        </w:rPr>
        <w:t xml:space="preserve"> </w:t>
      </w:r>
      <w:r w:rsidR="00A26BD2" w:rsidRPr="00F11EFB">
        <w:rPr>
          <w:rFonts w:ascii="Times New Roman" w:hAnsi="Times New Roman" w:cs="Times New Roman"/>
        </w:rPr>
        <w:t>family</w:t>
      </w:r>
      <w:r w:rsidR="00370E76" w:rsidRPr="00F11EFB">
        <w:rPr>
          <w:rFonts w:ascii="Times New Roman" w:hAnsi="Times New Roman" w:cs="Times New Roman"/>
        </w:rPr>
        <w:t xml:space="preserve"> </w:t>
      </w:r>
      <w:r w:rsidR="00A26BD2" w:rsidRPr="00F11EFB">
        <w:rPr>
          <w:rFonts w:ascii="Times New Roman" w:hAnsi="Times New Roman" w:cs="Times New Roman"/>
        </w:rPr>
        <w:t>life!</w:t>
      </w:r>
      <w:del w:id="212" w:author="Author">
        <w:r w:rsidR="00370E76" w:rsidRPr="00F11EFB" w:rsidDel="00A1091C">
          <w:rPr>
            <w:rFonts w:ascii="Times New Roman" w:hAnsi="Times New Roman" w:cs="Times New Roman"/>
          </w:rPr>
          <w:delText xml:space="preserve"> </w:delText>
        </w:r>
      </w:del>
    </w:p>
    <w:p w14:paraId="1090F7C0" w14:textId="71BAC7C4" w:rsidR="00D170C2" w:rsidRPr="00F11EFB" w:rsidDel="00676791" w:rsidRDefault="00D170C2" w:rsidP="00107109">
      <w:pPr>
        <w:ind w:right="4"/>
        <w:contextualSpacing/>
        <w:rPr>
          <w:del w:id="213" w:author="Author"/>
          <w:rFonts w:ascii="Times New Roman" w:hAnsi="Times New Roman" w:cs="Times New Roman"/>
        </w:rPr>
      </w:pPr>
      <w:del w:id="214" w:author="Author">
        <w:r w:rsidRPr="00F11EFB" w:rsidDel="00676791">
          <w:rPr>
            <w:rFonts w:ascii="Times New Roman" w:hAnsi="Times New Roman" w:cs="Times New Roman"/>
          </w:rPr>
          <w:lastRenderedPageBreak/>
          <w:delText>CHAPTER</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1</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“THE</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TRUTHS</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AND</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UNTRUTHS”</w:delText>
        </w:r>
      </w:del>
    </w:p>
    <w:p w14:paraId="424EF6F6" w14:textId="5A855CB8" w:rsidR="00EC79C8" w:rsidRPr="00F11EFB" w:rsidDel="00A1091C" w:rsidRDefault="00A1091C" w:rsidP="00107109">
      <w:pPr>
        <w:ind w:right="4"/>
        <w:contextualSpacing/>
        <w:rPr>
          <w:del w:id="215" w:author="Author"/>
          <w:rFonts w:ascii="Times New Roman" w:hAnsi="Times New Roman" w:cs="Times New Roman"/>
        </w:rPr>
      </w:pPr>
      <w:ins w:id="216" w:author="Author">
        <w:r w:rsidRPr="00F11EFB">
          <w:rPr>
            <w:rFonts w:ascii="Times New Roman" w:hAnsi="Times New Roman" w:cs="Times New Roman"/>
          </w:rPr>
          <w:t>The judge and the social worker</w:t>
        </w:r>
      </w:ins>
      <w:del w:id="217" w:author="Author">
        <w:r w:rsidR="00EC79C8" w:rsidRPr="00F11EFB" w:rsidDel="00A1091C">
          <w:rPr>
            <w:rFonts w:ascii="Times New Roman" w:hAnsi="Times New Roman" w:cs="Times New Roman"/>
          </w:rPr>
          <w:delText>But</w:delText>
        </w:r>
        <w:r w:rsidR="00370E76" w:rsidRPr="00F11EFB" w:rsidDel="00A1091C">
          <w:rPr>
            <w:rFonts w:ascii="Times New Roman" w:hAnsi="Times New Roman" w:cs="Times New Roman"/>
          </w:rPr>
          <w:delText xml:space="preserve"> </w:delText>
        </w:r>
        <w:r w:rsidR="00EC79C8" w:rsidRPr="00F11EFB" w:rsidDel="00A1091C">
          <w:rPr>
            <w:rFonts w:ascii="Times New Roman" w:hAnsi="Times New Roman" w:cs="Times New Roman"/>
          </w:rPr>
          <w:delText>they</w:delText>
        </w:r>
        <w:r w:rsidR="00370E76" w:rsidRPr="00F11EFB" w:rsidDel="00A1091C">
          <w:rPr>
            <w:rFonts w:ascii="Times New Roman" w:hAnsi="Times New Roman" w:cs="Times New Roman"/>
          </w:rPr>
          <w:delText xml:space="preserve"> </w:delText>
        </w:r>
      </w:del>
      <w:ins w:id="218" w:author="Author">
        <w:r w:rsidRPr="00F11EFB">
          <w:rPr>
            <w:rFonts w:ascii="Times New Roman" w:hAnsi="Times New Roman" w:cs="Times New Roman"/>
          </w:rPr>
          <w:t xml:space="preserve"> </w:t>
        </w:r>
      </w:ins>
      <w:proofErr w:type="gramStart"/>
      <w:r w:rsidR="00EC79C8" w:rsidRPr="00F11EFB">
        <w:rPr>
          <w:rFonts w:ascii="Times New Roman" w:hAnsi="Times New Roman" w:cs="Times New Roman"/>
        </w:rPr>
        <w:t>don’t</w:t>
      </w:r>
      <w:proofErr w:type="gramEnd"/>
      <w:r w:rsidR="00370E76" w:rsidRPr="00F11EFB">
        <w:rPr>
          <w:rFonts w:ascii="Times New Roman" w:hAnsi="Times New Roman" w:cs="Times New Roman"/>
        </w:rPr>
        <w:t xml:space="preserve"> </w:t>
      </w:r>
      <w:r w:rsidR="00EC79C8" w:rsidRPr="00F11EFB">
        <w:rPr>
          <w:rFonts w:ascii="Times New Roman" w:hAnsi="Times New Roman" w:cs="Times New Roman"/>
        </w:rPr>
        <w:t>care</w:t>
      </w:r>
      <w:ins w:id="219" w:author="Author">
        <w:r w:rsidRPr="00F11EFB">
          <w:rPr>
            <w:rFonts w:ascii="Times New Roman" w:hAnsi="Times New Roman" w:cs="Times New Roman"/>
          </w:rPr>
          <w:t>;</w:t>
        </w:r>
      </w:ins>
      <w:r w:rsidR="00370E76" w:rsidRPr="00F11EFB">
        <w:rPr>
          <w:rFonts w:ascii="Times New Roman" w:hAnsi="Times New Roman" w:cs="Times New Roman"/>
        </w:rPr>
        <w:t xml:space="preserve"> </w:t>
      </w:r>
      <w:r w:rsidR="00EC79C8" w:rsidRPr="00F11EFB">
        <w:rPr>
          <w:rFonts w:ascii="Times New Roman" w:hAnsi="Times New Roman" w:cs="Times New Roman"/>
        </w:rPr>
        <w:t>they</w:t>
      </w:r>
      <w:r w:rsidR="00370E76" w:rsidRPr="00F11EFB">
        <w:rPr>
          <w:rFonts w:ascii="Times New Roman" w:hAnsi="Times New Roman" w:cs="Times New Roman"/>
        </w:rPr>
        <w:t xml:space="preserve"> </w:t>
      </w:r>
      <w:r w:rsidR="00EC79C8" w:rsidRPr="00F11EFB">
        <w:rPr>
          <w:rFonts w:ascii="Times New Roman" w:hAnsi="Times New Roman" w:cs="Times New Roman"/>
        </w:rPr>
        <w:t>put</w:t>
      </w:r>
      <w:r w:rsidR="00370E76" w:rsidRPr="00F11EFB">
        <w:rPr>
          <w:rFonts w:ascii="Times New Roman" w:hAnsi="Times New Roman" w:cs="Times New Roman"/>
        </w:rPr>
        <w:t xml:space="preserve"> </w:t>
      </w:r>
      <w:r w:rsidR="00EC79C8" w:rsidRPr="00F11EFB">
        <w:rPr>
          <w:rFonts w:ascii="Times New Roman" w:hAnsi="Times New Roman" w:cs="Times New Roman"/>
        </w:rPr>
        <w:t>you</w:t>
      </w:r>
      <w:r w:rsidR="00370E76" w:rsidRPr="00F11EFB">
        <w:rPr>
          <w:rFonts w:ascii="Times New Roman" w:hAnsi="Times New Roman" w:cs="Times New Roman"/>
        </w:rPr>
        <w:t xml:space="preserve"> </w:t>
      </w:r>
      <w:r w:rsidR="00EC79C8" w:rsidRPr="00F11EFB">
        <w:rPr>
          <w:rFonts w:ascii="Times New Roman" w:hAnsi="Times New Roman" w:cs="Times New Roman"/>
        </w:rPr>
        <w:t>through</w:t>
      </w:r>
      <w:r w:rsidR="00370E76" w:rsidRPr="00F11EFB">
        <w:rPr>
          <w:rFonts w:ascii="Times New Roman" w:hAnsi="Times New Roman" w:cs="Times New Roman"/>
        </w:rPr>
        <w:t xml:space="preserve"> </w:t>
      </w:r>
      <w:r w:rsidR="00EC79C8" w:rsidRPr="00F11EFB">
        <w:rPr>
          <w:rFonts w:ascii="Times New Roman" w:hAnsi="Times New Roman" w:cs="Times New Roman"/>
        </w:rPr>
        <w:t>a</w:t>
      </w:r>
      <w:r w:rsidR="00370E76" w:rsidRPr="00F11EFB">
        <w:rPr>
          <w:rFonts w:ascii="Times New Roman" w:hAnsi="Times New Roman" w:cs="Times New Roman"/>
        </w:rPr>
        <w:t xml:space="preserve"> </w:t>
      </w:r>
      <w:r w:rsidR="00EC79C8" w:rsidRPr="00F11EFB">
        <w:rPr>
          <w:rFonts w:ascii="Times New Roman" w:hAnsi="Times New Roman" w:cs="Times New Roman"/>
        </w:rPr>
        <w:t>whole</w:t>
      </w:r>
      <w:r w:rsidR="00370E76" w:rsidRPr="00F11EFB">
        <w:rPr>
          <w:rFonts w:ascii="Times New Roman" w:hAnsi="Times New Roman" w:cs="Times New Roman"/>
        </w:rPr>
        <w:t xml:space="preserve"> </w:t>
      </w:r>
      <w:r w:rsidR="00A26BD2" w:rsidRPr="00F11EFB">
        <w:rPr>
          <w:rFonts w:ascii="Times New Roman" w:hAnsi="Times New Roman" w:cs="Times New Roman"/>
        </w:rPr>
        <w:t>l</w:t>
      </w:r>
      <w:r w:rsidR="004B3374" w:rsidRPr="00F11EFB">
        <w:rPr>
          <w:rFonts w:ascii="Times New Roman" w:hAnsi="Times New Roman" w:cs="Times New Roman"/>
        </w:rPr>
        <w:t>ot</w:t>
      </w:r>
      <w:r w:rsidR="00370E76" w:rsidRPr="00F11EFB">
        <w:rPr>
          <w:rFonts w:ascii="Times New Roman" w:hAnsi="Times New Roman" w:cs="Times New Roman"/>
        </w:rPr>
        <w:t xml:space="preserve"> </w:t>
      </w:r>
      <w:r w:rsidR="00EC79C8" w:rsidRPr="00F11EFB">
        <w:rPr>
          <w:rFonts w:ascii="Times New Roman" w:hAnsi="Times New Roman" w:cs="Times New Roman"/>
        </w:rPr>
        <w:t>of</w:t>
      </w:r>
      <w:r w:rsidR="00370E76" w:rsidRPr="00F11EFB">
        <w:rPr>
          <w:rFonts w:ascii="Times New Roman" w:hAnsi="Times New Roman" w:cs="Times New Roman"/>
        </w:rPr>
        <w:t xml:space="preserve"> </w:t>
      </w:r>
      <w:r w:rsidR="00EC79C8" w:rsidRPr="00F11EFB">
        <w:rPr>
          <w:rFonts w:ascii="Times New Roman" w:hAnsi="Times New Roman" w:cs="Times New Roman"/>
        </w:rPr>
        <w:t>changes!</w:t>
      </w:r>
      <w:r w:rsidR="00370E76" w:rsidRPr="00F11EFB">
        <w:rPr>
          <w:rFonts w:ascii="Times New Roman" w:hAnsi="Times New Roman" w:cs="Times New Roman"/>
        </w:rPr>
        <w:t xml:space="preserve"> </w:t>
      </w:r>
      <w:r w:rsidR="00EC79C8" w:rsidRPr="00F11EFB">
        <w:rPr>
          <w:rFonts w:ascii="Times New Roman" w:hAnsi="Times New Roman" w:cs="Times New Roman"/>
        </w:rPr>
        <w:t>The</w:t>
      </w:r>
      <w:r w:rsidR="00370E76" w:rsidRPr="00F11EFB">
        <w:rPr>
          <w:rFonts w:ascii="Times New Roman" w:hAnsi="Times New Roman" w:cs="Times New Roman"/>
        </w:rPr>
        <w:t xml:space="preserve"> </w:t>
      </w:r>
      <w:ins w:id="220" w:author="Author">
        <w:r w:rsidRPr="00F11EFB">
          <w:rPr>
            <w:rFonts w:ascii="Times New Roman" w:hAnsi="Times New Roman" w:cs="Times New Roman"/>
          </w:rPr>
          <w:t>s</w:t>
        </w:r>
      </w:ins>
      <w:del w:id="221" w:author="Author">
        <w:r w:rsidR="00EC79C8" w:rsidRPr="00F11EFB" w:rsidDel="00A1091C">
          <w:rPr>
            <w:rFonts w:ascii="Times New Roman" w:hAnsi="Times New Roman" w:cs="Times New Roman"/>
          </w:rPr>
          <w:delText>unlicensed</w:delText>
        </w:r>
        <w:r w:rsidR="00370E76" w:rsidRPr="00F11EFB" w:rsidDel="00A1091C">
          <w:rPr>
            <w:rFonts w:ascii="Times New Roman" w:hAnsi="Times New Roman" w:cs="Times New Roman"/>
          </w:rPr>
          <w:delText xml:space="preserve"> </w:delText>
        </w:r>
        <w:r w:rsidR="00AD183B" w:rsidRPr="00F11EFB" w:rsidDel="00A1091C">
          <w:rPr>
            <w:rFonts w:ascii="Times New Roman" w:hAnsi="Times New Roman" w:cs="Times New Roman"/>
          </w:rPr>
          <w:delText>or</w:delText>
        </w:r>
        <w:r w:rsidR="00370E76" w:rsidRPr="00F11EFB" w:rsidDel="00A1091C">
          <w:rPr>
            <w:rFonts w:ascii="Times New Roman" w:hAnsi="Times New Roman" w:cs="Times New Roman"/>
          </w:rPr>
          <w:delText xml:space="preserve"> </w:delText>
        </w:r>
        <w:r w:rsidR="00AD183B" w:rsidRPr="00F11EFB" w:rsidDel="00A1091C">
          <w:rPr>
            <w:rFonts w:ascii="Times New Roman" w:hAnsi="Times New Roman" w:cs="Times New Roman"/>
          </w:rPr>
          <w:delText>licensed</w:delText>
        </w:r>
        <w:r w:rsidR="00370E76" w:rsidRPr="00F11EFB" w:rsidDel="00A1091C">
          <w:rPr>
            <w:rFonts w:ascii="Times New Roman" w:hAnsi="Times New Roman" w:cs="Times New Roman"/>
          </w:rPr>
          <w:delText xml:space="preserve"> </w:delText>
        </w:r>
        <w:r w:rsidR="00EC79C8" w:rsidRPr="00F11EFB" w:rsidDel="00A1091C">
          <w:rPr>
            <w:rFonts w:ascii="Times New Roman" w:hAnsi="Times New Roman" w:cs="Times New Roman"/>
          </w:rPr>
          <w:delText>S</w:delText>
        </w:r>
      </w:del>
      <w:r w:rsidR="00EC79C8" w:rsidRPr="00F11EFB">
        <w:rPr>
          <w:rFonts w:ascii="Times New Roman" w:hAnsi="Times New Roman" w:cs="Times New Roman"/>
        </w:rPr>
        <w:t>ocial</w:t>
      </w:r>
      <w:r w:rsidR="00370E76" w:rsidRPr="00F11EFB">
        <w:rPr>
          <w:rFonts w:ascii="Times New Roman" w:hAnsi="Times New Roman" w:cs="Times New Roman"/>
        </w:rPr>
        <w:t xml:space="preserve"> </w:t>
      </w:r>
      <w:ins w:id="222" w:author="Author">
        <w:r w:rsidRPr="00F11EFB">
          <w:rPr>
            <w:rFonts w:ascii="Times New Roman" w:hAnsi="Times New Roman" w:cs="Times New Roman"/>
          </w:rPr>
          <w:t>w</w:t>
        </w:r>
      </w:ins>
      <w:del w:id="223" w:author="Author">
        <w:r w:rsidR="00EC79C8" w:rsidRPr="00F11EFB" w:rsidDel="00A1091C">
          <w:rPr>
            <w:rFonts w:ascii="Times New Roman" w:hAnsi="Times New Roman" w:cs="Times New Roman"/>
          </w:rPr>
          <w:delText>W</w:delText>
        </w:r>
      </w:del>
      <w:r w:rsidR="00EC79C8" w:rsidRPr="00F11EFB">
        <w:rPr>
          <w:rFonts w:ascii="Times New Roman" w:hAnsi="Times New Roman" w:cs="Times New Roman"/>
        </w:rPr>
        <w:t>orker</w:t>
      </w:r>
      <w:r w:rsidR="00370E76" w:rsidRPr="00F11EFB">
        <w:rPr>
          <w:rFonts w:ascii="Times New Roman" w:hAnsi="Times New Roman" w:cs="Times New Roman"/>
        </w:rPr>
        <w:t xml:space="preserve"> </w:t>
      </w:r>
      <w:r w:rsidR="00EC79C8" w:rsidRPr="00F11EFB">
        <w:rPr>
          <w:rFonts w:ascii="Times New Roman" w:hAnsi="Times New Roman" w:cs="Times New Roman"/>
        </w:rPr>
        <w:t>makes</w:t>
      </w:r>
      <w:r w:rsidR="00370E76" w:rsidRPr="00F11EFB">
        <w:rPr>
          <w:rFonts w:ascii="Times New Roman" w:hAnsi="Times New Roman" w:cs="Times New Roman"/>
        </w:rPr>
        <w:t xml:space="preserve"> </w:t>
      </w:r>
      <w:r w:rsidR="00EC79C8" w:rsidRPr="00F11EFB">
        <w:rPr>
          <w:rFonts w:ascii="Times New Roman" w:hAnsi="Times New Roman" w:cs="Times New Roman"/>
        </w:rPr>
        <w:t>you</w:t>
      </w:r>
      <w:r w:rsidR="00370E76" w:rsidRPr="00F11EFB">
        <w:rPr>
          <w:rFonts w:ascii="Times New Roman" w:hAnsi="Times New Roman" w:cs="Times New Roman"/>
        </w:rPr>
        <w:t xml:space="preserve"> </w:t>
      </w:r>
      <w:r w:rsidR="00EC79C8" w:rsidRPr="00F11EFB">
        <w:rPr>
          <w:rFonts w:ascii="Times New Roman" w:hAnsi="Times New Roman" w:cs="Times New Roman"/>
        </w:rPr>
        <w:t>sign</w:t>
      </w:r>
      <w:r w:rsidR="00370E76" w:rsidRPr="00F11EFB">
        <w:rPr>
          <w:rFonts w:ascii="Times New Roman" w:hAnsi="Times New Roman" w:cs="Times New Roman"/>
        </w:rPr>
        <w:t xml:space="preserve"> </w:t>
      </w:r>
      <w:r w:rsidR="00EC79C8" w:rsidRPr="00F11EFB">
        <w:rPr>
          <w:rFonts w:ascii="Times New Roman" w:hAnsi="Times New Roman" w:cs="Times New Roman"/>
        </w:rPr>
        <w:t>a</w:t>
      </w:r>
      <w:r w:rsidR="00370E76" w:rsidRPr="00F11EFB">
        <w:rPr>
          <w:rFonts w:ascii="Times New Roman" w:hAnsi="Times New Roman" w:cs="Times New Roman"/>
        </w:rPr>
        <w:t xml:space="preserve"> </w:t>
      </w:r>
      <w:r w:rsidR="00EC79C8" w:rsidRPr="00F11EFB">
        <w:rPr>
          <w:rFonts w:ascii="Times New Roman" w:hAnsi="Times New Roman" w:cs="Times New Roman"/>
        </w:rPr>
        <w:t>service</w:t>
      </w:r>
      <w:r w:rsidR="00370E76" w:rsidRPr="00F11EFB">
        <w:rPr>
          <w:rFonts w:ascii="Times New Roman" w:hAnsi="Times New Roman" w:cs="Times New Roman"/>
        </w:rPr>
        <w:t xml:space="preserve"> </w:t>
      </w:r>
      <w:r w:rsidR="00EC79C8" w:rsidRPr="00F11EFB">
        <w:rPr>
          <w:rFonts w:ascii="Times New Roman" w:hAnsi="Times New Roman" w:cs="Times New Roman"/>
        </w:rPr>
        <w:t>agreement</w:t>
      </w:r>
      <w:del w:id="224" w:author="Author">
        <w:r w:rsidR="003A5434" w:rsidRPr="00F11EFB" w:rsidDel="00A1091C">
          <w:rPr>
            <w:rFonts w:ascii="Times New Roman" w:hAnsi="Times New Roman" w:cs="Times New Roman"/>
          </w:rPr>
          <w:delText>,</w:delText>
        </w:r>
      </w:del>
      <w:r w:rsidR="00370E76" w:rsidRPr="00F11EFB">
        <w:rPr>
          <w:rFonts w:ascii="Times New Roman" w:hAnsi="Times New Roman" w:cs="Times New Roman"/>
        </w:rPr>
        <w:t xml:space="preserve"> </w:t>
      </w:r>
      <w:r w:rsidR="00FB0B0D" w:rsidRPr="00F11EFB">
        <w:rPr>
          <w:rFonts w:ascii="Times New Roman" w:hAnsi="Times New Roman" w:cs="Times New Roman"/>
        </w:rPr>
        <w:t>and</w:t>
      </w:r>
      <w:r w:rsidR="00370E76" w:rsidRPr="00F11EFB">
        <w:rPr>
          <w:rFonts w:ascii="Times New Roman" w:hAnsi="Times New Roman" w:cs="Times New Roman"/>
        </w:rPr>
        <w:t xml:space="preserve"> </w:t>
      </w:r>
      <w:r w:rsidR="00FB0B0D" w:rsidRPr="00F11EFB">
        <w:rPr>
          <w:rFonts w:ascii="Times New Roman" w:hAnsi="Times New Roman" w:cs="Times New Roman"/>
        </w:rPr>
        <w:t>if</w:t>
      </w:r>
      <w:r w:rsidR="00370E76" w:rsidRPr="00F11EFB">
        <w:rPr>
          <w:rFonts w:ascii="Times New Roman" w:hAnsi="Times New Roman" w:cs="Times New Roman"/>
        </w:rPr>
        <w:t xml:space="preserve"> </w:t>
      </w:r>
      <w:r w:rsidR="00FB0B0D" w:rsidRPr="00F11EFB">
        <w:rPr>
          <w:rFonts w:ascii="Times New Roman" w:hAnsi="Times New Roman" w:cs="Times New Roman"/>
        </w:rPr>
        <w:t>you</w:t>
      </w:r>
      <w:r w:rsidR="00370E76" w:rsidRPr="00F11EFB">
        <w:rPr>
          <w:rFonts w:ascii="Times New Roman" w:hAnsi="Times New Roman" w:cs="Times New Roman"/>
        </w:rPr>
        <w:t xml:space="preserve"> </w:t>
      </w:r>
      <w:r w:rsidR="00FB0B0D" w:rsidRPr="00F11EFB">
        <w:rPr>
          <w:rFonts w:ascii="Times New Roman" w:hAnsi="Times New Roman" w:cs="Times New Roman"/>
        </w:rPr>
        <w:t>feel</w:t>
      </w:r>
      <w:r w:rsidR="00370E76" w:rsidRPr="00F11EFB">
        <w:rPr>
          <w:rFonts w:ascii="Times New Roman" w:hAnsi="Times New Roman" w:cs="Times New Roman"/>
        </w:rPr>
        <w:t xml:space="preserve"> </w:t>
      </w:r>
      <w:r w:rsidR="00FB0B0D" w:rsidRPr="00F11EFB">
        <w:rPr>
          <w:rFonts w:ascii="Times New Roman" w:hAnsi="Times New Roman" w:cs="Times New Roman"/>
        </w:rPr>
        <w:t>it</w:t>
      </w:r>
      <w:r w:rsidR="00370E76" w:rsidRPr="00F11EFB">
        <w:rPr>
          <w:rFonts w:ascii="Times New Roman" w:hAnsi="Times New Roman" w:cs="Times New Roman"/>
        </w:rPr>
        <w:t xml:space="preserve"> </w:t>
      </w:r>
      <w:r w:rsidR="00FB0B0D" w:rsidRPr="00F11EFB">
        <w:rPr>
          <w:rFonts w:ascii="Times New Roman" w:hAnsi="Times New Roman" w:cs="Times New Roman"/>
        </w:rPr>
        <w:t>is</w:t>
      </w:r>
      <w:r w:rsidR="00370E76" w:rsidRPr="00F11EFB">
        <w:rPr>
          <w:rFonts w:ascii="Times New Roman" w:hAnsi="Times New Roman" w:cs="Times New Roman"/>
        </w:rPr>
        <w:t xml:space="preserve"> </w:t>
      </w:r>
      <w:r w:rsidR="00FB0B0D" w:rsidRPr="00F11EFB">
        <w:rPr>
          <w:rFonts w:ascii="Times New Roman" w:hAnsi="Times New Roman" w:cs="Times New Roman"/>
        </w:rPr>
        <w:t>unfair,</w:t>
      </w:r>
      <w:r w:rsidR="00370E76" w:rsidRPr="00F11EFB">
        <w:rPr>
          <w:rFonts w:ascii="Times New Roman" w:hAnsi="Times New Roman" w:cs="Times New Roman"/>
        </w:rPr>
        <w:t xml:space="preserve"> </w:t>
      </w:r>
      <w:r w:rsidR="00FB0B0D" w:rsidRPr="00F11EFB">
        <w:rPr>
          <w:rFonts w:ascii="Times New Roman" w:hAnsi="Times New Roman" w:cs="Times New Roman"/>
        </w:rPr>
        <w:t>she</w:t>
      </w:r>
      <w:r w:rsidR="00370E76" w:rsidRPr="00F11EFB">
        <w:rPr>
          <w:rFonts w:ascii="Times New Roman" w:hAnsi="Times New Roman" w:cs="Times New Roman"/>
        </w:rPr>
        <w:t xml:space="preserve"> </w:t>
      </w:r>
      <w:r w:rsidR="00FB0B0D" w:rsidRPr="00F11EFB">
        <w:rPr>
          <w:rFonts w:ascii="Times New Roman" w:hAnsi="Times New Roman" w:cs="Times New Roman"/>
        </w:rPr>
        <w:t>does</w:t>
      </w:r>
      <w:r w:rsidR="00370E76" w:rsidRPr="00F11EFB">
        <w:rPr>
          <w:rFonts w:ascii="Times New Roman" w:hAnsi="Times New Roman" w:cs="Times New Roman"/>
        </w:rPr>
        <w:t xml:space="preserve"> </w:t>
      </w:r>
      <w:r w:rsidR="00FB0B0D" w:rsidRPr="00F11EFB">
        <w:rPr>
          <w:rFonts w:ascii="Times New Roman" w:hAnsi="Times New Roman" w:cs="Times New Roman"/>
        </w:rPr>
        <w:t>not</w:t>
      </w:r>
      <w:r w:rsidR="00370E76" w:rsidRPr="00F11EFB">
        <w:rPr>
          <w:rFonts w:ascii="Times New Roman" w:hAnsi="Times New Roman" w:cs="Times New Roman"/>
        </w:rPr>
        <w:t xml:space="preserve"> </w:t>
      </w:r>
      <w:r w:rsidR="00FB0B0D" w:rsidRPr="00F11EFB">
        <w:rPr>
          <w:rFonts w:ascii="Times New Roman" w:hAnsi="Times New Roman" w:cs="Times New Roman"/>
        </w:rPr>
        <w:t>care</w:t>
      </w:r>
      <w:r w:rsidR="003A5434" w:rsidRPr="00F11EFB">
        <w:rPr>
          <w:rFonts w:ascii="Times New Roman" w:hAnsi="Times New Roman" w:cs="Times New Roman"/>
        </w:rPr>
        <w:t>.</w:t>
      </w:r>
      <w:r w:rsidR="00370E76" w:rsidRPr="00F11EFB">
        <w:rPr>
          <w:rFonts w:ascii="Times New Roman" w:hAnsi="Times New Roman" w:cs="Times New Roman"/>
        </w:rPr>
        <w:t xml:space="preserve"> </w:t>
      </w:r>
      <w:r w:rsidR="003A5434" w:rsidRPr="00F11EFB">
        <w:rPr>
          <w:rFonts w:ascii="Times New Roman" w:hAnsi="Times New Roman" w:cs="Times New Roman"/>
        </w:rPr>
        <w:t>S</w:t>
      </w:r>
      <w:r w:rsidR="00FB0B0D" w:rsidRPr="00F11EFB">
        <w:rPr>
          <w:rFonts w:ascii="Times New Roman" w:hAnsi="Times New Roman" w:cs="Times New Roman"/>
        </w:rPr>
        <w:t>he</w:t>
      </w:r>
      <w:r w:rsidR="00370E76" w:rsidRPr="00F11EFB">
        <w:rPr>
          <w:rFonts w:ascii="Times New Roman" w:hAnsi="Times New Roman" w:cs="Times New Roman"/>
        </w:rPr>
        <w:t xml:space="preserve"> </w:t>
      </w:r>
      <w:r w:rsidR="00FB0B0D" w:rsidRPr="00F11EFB">
        <w:rPr>
          <w:rFonts w:ascii="Times New Roman" w:hAnsi="Times New Roman" w:cs="Times New Roman"/>
        </w:rPr>
        <w:t>just</w:t>
      </w:r>
      <w:r w:rsidR="00370E76" w:rsidRPr="00F11EFB">
        <w:rPr>
          <w:rFonts w:ascii="Times New Roman" w:hAnsi="Times New Roman" w:cs="Times New Roman"/>
        </w:rPr>
        <w:t xml:space="preserve"> </w:t>
      </w:r>
      <w:r w:rsidR="00FB0B0D" w:rsidRPr="00F11EFB">
        <w:rPr>
          <w:rFonts w:ascii="Times New Roman" w:hAnsi="Times New Roman" w:cs="Times New Roman"/>
        </w:rPr>
        <w:t>does</w:t>
      </w:r>
      <w:r w:rsidR="00370E76" w:rsidRPr="00F11EFB">
        <w:rPr>
          <w:rFonts w:ascii="Times New Roman" w:hAnsi="Times New Roman" w:cs="Times New Roman"/>
        </w:rPr>
        <w:t xml:space="preserve"> </w:t>
      </w:r>
      <w:r w:rsidR="00FB0B0D" w:rsidRPr="00F11EFB">
        <w:rPr>
          <w:rFonts w:ascii="Times New Roman" w:hAnsi="Times New Roman" w:cs="Times New Roman"/>
        </w:rPr>
        <w:t>not</w:t>
      </w:r>
      <w:r w:rsidR="00370E76" w:rsidRPr="00F11EFB">
        <w:rPr>
          <w:rFonts w:ascii="Times New Roman" w:hAnsi="Times New Roman" w:cs="Times New Roman"/>
        </w:rPr>
        <w:t xml:space="preserve"> </w:t>
      </w:r>
      <w:r w:rsidR="00FB0B0D" w:rsidRPr="00F11EFB">
        <w:rPr>
          <w:rFonts w:ascii="Times New Roman" w:hAnsi="Times New Roman" w:cs="Times New Roman"/>
        </w:rPr>
        <w:t>allow</w:t>
      </w:r>
      <w:r w:rsidR="00370E76" w:rsidRPr="00F11EFB">
        <w:rPr>
          <w:rFonts w:ascii="Times New Roman" w:hAnsi="Times New Roman" w:cs="Times New Roman"/>
        </w:rPr>
        <w:t xml:space="preserve"> </w:t>
      </w:r>
      <w:r w:rsidR="00FB0B0D" w:rsidRPr="00F11EFB">
        <w:rPr>
          <w:rFonts w:ascii="Times New Roman" w:hAnsi="Times New Roman" w:cs="Times New Roman"/>
        </w:rPr>
        <w:t>you</w:t>
      </w:r>
      <w:r w:rsidR="00370E76" w:rsidRPr="00F11EFB">
        <w:rPr>
          <w:rFonts w:ascii="Times New Roman" w:hAnsi="Times New Roman" w:cs="Times New Roman"/>
        </w:rPr>
        <w:t xml:space="preserve"> </w:t>
      </w:r>
      <w:r w:rsidR="00FB0B0D" w:rsidRPr="00F11EFB">
        <w:rPr>
          <w:rFonts w:ascii="Times New Roman" w:hAnsi="Times New Roman" w:cs="Times New Roman"/>
        </w:rPr>
        <w:t>to</w:t>
      </w:r>
      <w:r w:rsidR="00370E76" w:rsidRPr="00F11EFB">
        <w:rPr>
          <w:rFonts w:ascii="Times New Roman" w:hAnsi="Times New Roman" w:cs="Times New Roman"/>
        </w:rPr>
        <w:t xml:space="preserve"> </w:t>
      </w:r>
      <w:r w:rsidR="00FB0B0D" w:rsidRPr="00F11EFB">
        <w:rPr>
          <w:rFonts w:ascii="Times New Roman" w:hAnsi="Times New Roman" w:cs="Times New Roman"/>
        </w:rPr>
        <w:t>see</w:t>
      </w:r>
      <w:r w:rsidR="00370E76" w:rsidRPr="00F11EFB">
        <w:rPr>
          <w:rFonts w:ascii="Times New Roman" w:hAnsi="Times New Roman" w:cs="Times New Roman"/>
        </w:rPr>
        <w:t xml:space="preserve"> </w:t>
      </w:r>
      <w:r w:rsidR="00FB0B0D" w:rsidRPr="00F11EFB">
        <w:rPr>
          <w:rFonts w:ascii="Times New Roman" w:hAnsi="Times New Roman" w:cs="Times New Roman"/>
        </w:rPr>
        <w:t>any</w:t>
      </w:r>
      <w:r w:rsidR="00370E76" w:rsidRPr="00F11EFB">
        <w:rPr>
          <w:rFonts w:ascii="Times New Roman" w:hAnsi="Times New Roman" w:cs="Times New Roman"/>
        </w:rPr>
        <w:t xml:space="preserve"> </w:t>
      </w:r>
      <w:r w:rsidR="00FB0B0D" w:rsidRPr="00F11EFB">
        <w:rPr>
          <w:rFonts w:ascii="Times New Roman" w:hAnsi="Times New Roman" w:cs="Times New Roman"/>
        </w:rPr>
        <w:t>of</w:t>
      </w:r>
      <w:r w:rsidR="00370E76" w:rsidRPr="00F11EFB">
        <w:rPr>
          <w:rFonts w:ascii="Times New Roman" w:hAnsi="Times New Roman" w:cs="Times New Roman"/>
        </w:rPr>
        <w:t xml:space="preserve"> </w:t>
      </w:r>
      <w:r w:rsidR="00FB0B0D" w:rsidRPr="00F11EFB">
        <w:rPr>
          <w:rFonts w:ascii="Times New Roman" w:hAnsi="Times New Roman" w:cs="Times New Roman"/>
        </w:rPr>
        <w:t>your</w:t>
      </w:r>
      <w:r w:rsidR="00370E76" w:rsidRPr="00F11EFB">
        <w:rPr>
          <w:rFonts w:ascii="Times New Roman" w:hAnsi="Times New Roman" w:cs="Times New Roman"/>
        </w:rPr>
        <w:t xml:space="preserve"> </w:t>
      </w:r>
      <w:r w:rsidR="00FB0B0D" w:rsidRPr="00F11EFB">
        <w:rPr>
          <w:rFonts w:ascii="Times New Roman" w:hAnsi="Times New Roman" w:cs="Times New Roman"/>
        </w:rPr>
        <w:t>children</w:t>
      </w:r>
      <w:r w:rsidR="00370E76" w:rsidRPr="00F11EFB">
        <w:rPr>
          <w:rFonts w:ascii="Times New Roman" w:hAnsi="Times New Roman" w:cs="Times New Roman"/>
        </w:rPr>
        <w:t xml:space="preserve"> </w:t>
      </w:r>
      <w:r w:rsidR="00FB0B0D" w:rsidRPr="00F11EFB">
        <w:rPr>
          <w:rFonts w:ascii="Times New Roman" w:hAnsi="Times New Roman" w:cs="Times New Roman"/>
        </w:rPr>
        <w:t>at</w:t>
      </w:r>
      <w:r w:rsidR="00370E76" w:rsidRPr="00F11EFB">
        <w:rPr>
          <w:rFonts w:ascii="Times New Roman" w:hAnsi="Times New Roman" w:cs="Times New Roman"/>
        </w:rPr>
        <w:t xml:space="preserve"> </w:t>
      </w:r>
      <w:r w:rsidR="00FB0B0D" w:rsidRPr="00F11EFB">
        <w:rPr>
          <w:rFonts w:ascii="Times New Roman" w:hAnsi="Times New Roman" w:cs="Times New Roman"/>
        </w:rPr>
        <w:t>all!</w:t>
      </w:r>
      <w:ins w:id="225" w:author="Author">
        <w:r w:rsidRPr="00F11EFB">
          <w:rPr>
            <w:rFonts w:ascii="Times New Roman" w:hAnsi="Times New Roman" w:cs="Times New Roman"/>
          </w:rPr>
          <w:t xml:space="preserve"> </w:t>
        </w:r>
      </w:ins>
      <w:del w:id="226" w:author="Author">
        <w:r w:rsidR="00370E76" w:rsidRPr="00F11EFB" w:rsidDel="00A1091C">
          <w:rPr>
            <w:rFonts w:ascii="Times New Roman" w:hAnsi="Times New Roman" w:cs="Times New Roman"/>
          </w:rPr>
          <w:delText xml:space="preserve"> </w:delText>
        </w:r>
      </w:del>
    </w:p>
    <w:p w14:paraId="40A99DEC" w14:textId="59D543A9" w:rsidR="00EC79C8" w:rsidRPr="00F11EFB" w:rsidRDefault="00A1091C" w:rsidP="00107109">
      <w:pPr>
        <w:ind w:right="4"/>
        <w:contextualSpacing/>
        <w:rPr>
          <w:rFonts w:ascii="Times New Roman" w:hAnsi="Times New Roman" w:cs="Times New Roman"/>
        </w:rPr>
      </w:pPr>
      <w:ins w:id="227" w:author="Author">
        <w:r w:rsidRPr="00F11EFB">
          <w:rPr>
            <w:rFonts w:ascii="Times New Roman" w:hAnsi="Times New Roman" w:cs="Times New Roman"/>
          </w:rPr>
          <w:t>You may</w:t>
        </w:r>
      </w:ins>
      <w:del w:id="228" w:author="Author">
        <w:r w:rsidR="00EC79C8" w:rsidRPr="00F11EFB" w:rsidDel="00A1091C">
          <w:rPr>
            <w:rFonts w:ascii="Times New Roman" w:hAnsi="Times New Roman" w:cs="Times New Roman"/>
          </w:rPr>
          <w:delText>Then</w:delText>
        </w:r>
        <w:r w:rsidR="00370E76" w:rsidRPr="00F11EFB" w:rsidDel="00A1091C">
          <w:rPr>
            <w:rFonts w:ascii="Times New Roman" w:hAnsi="Times New Roman" w:cs="Times New Roman"/>
          </w:rPr>
          <w:delText xml:space="preserve"> </w:delText>
        </w:r>
        <w:r w:rsidR="00EC79C8" w:rsidRPr="00F11EFB" w:rsidDel="00A1091C">
          <w:rPr>
            <w:rFonts w:ascii="Times New Roman" w:hAnsi="Times New Roman" w:cs="Times New Roman"/>
          </w:rPr>
          <w:delText>you</w:delText>
        </w:r>
      </w:del>
      <w:r w:rsidR="00370E76" w:rsidRPr="00F11EFB">
        <w:rPr>
          <w:rFonts w:ascii="Times New Roman" w:hAnsi="Times New Roman" w:cs="Times New Roman"/>
        </w:rPr>
        <w:t xml:space="preserve"> </w:t>
      </w:r>
      <w:r w:rsidR="00EC79C8" w:rsidRPr="00F11EFB">
        <w:rPr>
          <w:rFonts w:ascii="Times New Roman" w:hAnsi="Times New Roman" w:cs="Times New Roman"/>
        </w:rPr>
        <w:t>end</w:t>
      </w:r>
      <w:r w:rsidR="00370E76" w:rsidRPr="00F11EFB">
        <w:rPr>
          <w:rFonts w:ascii="Times New Roman" w:hAnsi="Times New Roman" w:cs="Times New Roman"/>
        </w:rPr>
        <w:t xml:space="preserve"> </w:t>
      </w:r>
      <w:r w:rsidR="00EC79C8" w:rsidRPr="00F11EFB">
        <w:rPr>
          <w:rFonts w:ascii="Times New Roman" w:hAnsi="Times New Roman" w:cs="Times New Roman"/>
        </w:rPr>
        <w:t>up</w:t>
      </w:r>
      <w:r w:rsidR="00370E76" w:rsidRPr="00F11EFB">
        <w:rPr>
          <w:rFonts w:ascii="Times New Roman" w:hAnsi="Times New Roman" w:cs="Times New Roman"/>
        </w:rPr>
        <w:t xml:space="preserve"> </w:t>
      </w:r>
      <w:r w:rsidR="00EC79C8" w:rsidRPr="00F11EFB">
        <w:rPr>
          <w:rFonts w:ascii="Times New Roman" w:hAnsi="Times New Roman" w:cs="Times New Roman"/>
        </w:rPr>
        <w:t>sobbing</w:t>
      </w:r>
      <w:r w:rsidR="00370E76" w:rsidRPr="00F11EFB">
        <w:rPr>
          <w:rFonts w:ascii="Times New Roman" w:hAnsi="Times New Roman" w:cs="Times New Roman"/>
        </w:rPr>
        <w:t xml:space="preserve"> </w:t>
      </w:r>
      <w:r w:rsidR="00EC79C8" w:rsidRPr="00F11EFB">
        <w:rPr>
          <w:rFonts w:ascii="Times New Roman" w:hAnsi="Times New Roman" w:cs="Times New Roman"/>
        </w:rPr>
        <w:t>at</w:t>
      </w:r>
      <w:r w:rsidR="00370E76" w:rsidRPr="00F11EFB">
        <w:rPr>
          <w:rFonts w:ascii="Times New Roman" w:hAnsi="Times New Roman" w:cs="Times New Roman"/>
        </w:rPr>
        <w:t xml:space="preserve"> </w:t>
      </w:r>
      <w:r w:rsidR="00EC79C8" w:rsidRPr="00F11EFB">
        <w:rPr>
          <w:rFonts w:ascii="Times New Roman" w:hAnsi="Times New Roman" w:cs="Times New Roman"/>
        </w:rPr>
        <w:t>home</w:t>
      </w:r>
      <w:ins w:id="229" w:author="Author">
        <w:r w:rsidRPr="00F11EFB">
          <w:rPr>
            <w:rFonts w:ascii="Times New Roman" w:hAnsi="Times New Roman" w:cs="Times New Roman"/>
          </w:rPr>
          <w:t>,</w:t>
        </w:r>
      </w:ins>
      <w:r w:rsidR="00370E76" w:rsidRPr="00F11EFB">
        <w:rPr>
          <w:rFonts w:ascii="Times New Roman" w:hAnsi="Times New Roman" w:cs="Times New Roman"/>
        </w:rPr>
        <w:t xml:space="preserve"> </w:t>
      </w:r>
      <w:r w:rsidR="00EC79C8" w:rsidRPr="00F11EFB">
        <w:rPr>
          <w:rFonts w:ascii="Times New Roman" w:hAnsi="Times New Roman" w:cs="Times New Roman"/>
        </w:rPr>
        <w:t>wishing</w:t>
      </w:r>
      <w:r w:rsidR="00370E76" w:rsidRPr="00F11EFB">
        <w:rPr>
          <w:rFonts w:ascii="Times New Roman" w:hAnsi="Times New Roman" w:cs="Times New Roman"/>
        </w:rPr>
        <w:t xml:space="preserve"> </w:t>
      </w:r>
      <w:r w:rsidR="00EC79C8" w:rsidRPr="00F11EFB">
        <w:rPr>
          <w:rFonts w:ascii="Times New Roman" w:hAnsi="Times New Roman" w:cs="Times New Roman"/>
        </w:rPr>
        <w:t>you</w:t>
      </w:r>
      <w:r w:rsidR="00370E76" w:rsidRPr="00F11EFB">
        <w:rPr>
          <w:rFonts w:ascii="Times New Roman" w:hAnsi="Times New Roman" w:cs="Times New Roman"/>
        </w:rPr>
        <w:t xml:space="preserve"> </w:t>
      </w:r>
      <w:r w:rsidR="00EC79C8" w:rsidRPr="00F11EFB">
        <w:rPr>
          <w:rFonts w:ascii="Times New Roman" w:hAnsi="Times New Roman" w:cs="Times New Roman"/>
        </w:rPr>
        <w:t>had</w:t>
      </w:r>
      <w:r w:rsidR="00370E76" w:rsidRPr="00F11EFB">
        <w:rPr>
          <w:rFonts w:ascii="Times New Roman" w:hAnsi="Times New Roman" w:cs="Times New Roman"/>
        </w:rPr>
        <w:t xml:space="preserve"> </w:t>
      </w:r>
      <w:r w:rsidR="00EC79C8" w:rsidRPr="00F11EFB">
        <w:rPr>
          <w:rFonts w:ascii="Times New Roman" w:hAnsi="Times New Roman" w:cs="Times New Roman"/>
        </w:rPr>
        <w:t>a</w:t>
      </w:r>
      <w:r w:rsidR="00370E76" w:rsidRPr="00F11EFB">
        <w:rPr>
          <w:rFonts w:ascii="Times New Roman" w:hAnsi="Times New Roman" w:cs="Times New Roman"/>
        </w:rPr>
        <w:t xml:space="preserve"> </w:t>
      </w:r>
      <w:r w:rsidR="00FB0B0D" w:rsidRPr="00F11EFB">
        <w:rPr>
          <w:rFonts w:ascii="Times New Roman" w:hAnsi="Times New Roman" w:cs="Times New Roman"/>
        </w:rPr>
        <w:t>lawyer</w:t>
      </w:r>
      <w:r w:rsidR="00370E76" w:rsidRPr="00F11EFB">
        <w:rPr>
          <w:rFonts w:ascii="Times New Roman" w:hAnsi="Times New Roman" w:cs="Times New Roman"/>
        </w:rPr>
        <w:t xml:space="preserve"> </w:t>
      </w:r>
      <w:r w:rsidR="00FB0B0D" w:rsidRPr="00F11EFB">
        <w:rPr>
          <w:rFonts w:ascii="Times New Roman" w:hAnsi="Times New Roman" w:cs="Times New Roman"/>
        </w:rPr>
        <w:t>to</w:t>
      </w:r>
      <w:r w:rsidR="00370E76" w:rsidRPr="00F11EFB">
        <w:rPr>
          <w:rFonts w:ascii="Times New Roman" w:hAnsi="Times New Roman" w:cs="Times New Roman"/>
        </w:rPr>
        <w:t xml:space="preserve"> </w:t>
      </w:r>
      <w:r w:rsidR="00FB0B0D" w:rsidRPr="00F11EFB">
        <w:rPr>
          <w:rFonts w:ascii="Times New Roman" w:hAnsi="Times New Roman" w:cs="Times New Roman"/>
        </w:rPr>
        <w:t>protect</w:t>
      </w:r>
      <w:r w:rsidR="00370E76" w:rsidRPr="00F11EFB">
        <w:rPr>
          <w:rFonts w:ascii="Times New Roman" w:hAnsi="Times New Roman" w:cs="Times New Roman"/>
        </w:rPr>
        <w:t xml:space="preserve"> </w:t>
      </w:r>
      <w:r w:rsidR="00FB0B0D" w:rsidRPr="00F11EFB">
        <w:rPr>
          <w:rFonts w:ascii="Times New Roman" w:hAnsi="Times New Roman" w:cs="Times New Roman"/>
        </w:rPr>
        <w:t>your</w:t>
      </w:r>
      <w:r w:rsidR="00370E76" w:rsidRPr="00F11EFB">
        <w:rPr>
          <w:rFonts w:ascii="Times New Roman" w:hAnsi="Times New Roman" w:cs="Times New Roman"/>
        </w:rPr>
        <w:t xml:space="preserve"> </w:t>
      </w:r>
      <w:r w:rsidR="00FB0B0D" w:rsidRPr="00F11EFB">
        <w:rPr>
          <w:rFonts w:ascii="Times New Roman" w:hAnsi="Times New Roman" w:cs="Times New Roman"/>
        </w:rPr>
        <w:t>parental</w:t>
      </w:r>
      <w:r w:rsidR="00370E76" w:rsidRPr="00F11EFB">
        <w:rPr>
          <w:rFonts w:ascii="Times New Roman" w:hAnsi="Times New Roman" w:cs="Times New Roman"/>
        </w:rPr>
        <w:t xml:space="preserve"> </w:t>
      </w:r>
      <w:r w:rsidR="00FB0B0D" w:rsidRPr="00F11EFB">
        <w:rPr>
          <w:rFonts w:ascii="Times New Roman" w:hAnsi="Times New Roman" w:cs="Times New Roman"/>
        </w:rPr>
        <w:t>rights,</w:t>
      </w:r>
      <w:r w:rsidR="00370E76" w:rsidRPr="00F11EFB">
        <w:rPr>
          <w:rFonts w:ascii="Times New Roman" w:hAnsi="Times New Roman" w:cs="Times New Roman"/>
        </w:rPr>
        <w:t xml:space="preserve"> </w:t>
      </w:r>
      <w:r w:rsidR="00FB0B0D" w:rsidRPr="00F11EFB">
        <w:rPr>
          <w:rFonts w:ascii="Times New Roman" w:hAnsi="Times New Roman" w:cs="Times New Roman"/>
        </w:rPr>
        <w:t>but</w:t>
      </w:r>
      <w:r w:rsidR="00370E76" w:rsidRPr="00F11EFB">
        <w:rPr>
          <w:rFonts w:ascii="Times New Roman" w:hAnsi="Times New Roman" w:cs="Times New Roman"/>
        </w:rPr>
        <w:t xml:space="preserve"> </w:t>
      </w:r>
      <w:r w:rsidR="00FB0B0D" w:rsidRPr="00F11EFB">
        <w:rPr>
          <w:rFonts w:ascii="Times New Roman" w:hAnsi="Times New Roman" w:cs="Times New Roman"/>
        </w:rPr>
        <w:t>you</w:t>
      </w:r>
      <w:r w:rsidR="00370E76" w:rsidRPr="00F11EFB">
        <w:rPr>
          <w:rFonts w:ascii="Times New Roman" w:hAnsi="Times New Roman" w:cs="Times New Roman"/>
        </w:rPr>
        <w:t xml:space="preserve"> </w:t>
      </w:r>
      <w:proofErr w:type="gramStart"/>
      <w:r w:rsidR="00FB0B0D" w:rsidRPr="00F11EFB">
        <w:rPr>
          <w:rFonts w:ascii="Times New Roman" w:hAnsi="Times New Roman" w:cs="Times New Roman"/>
        </w:rPr>
        <w:t>don’t</w:t>
      </w:r>
      <w:proofErr w:type="gramEnd"/>
      <w:r w:rsidR="00370E76" w:rsidRPr="00F11EFB">
        <w:rPr>
          <w:rFonts w:ascii="Times New Roman" w:hAnsi="Times New Roman" w:cs="Times New Roman"/>
        </w:rPr>
        <w:t xml:space="preserve"> </w:t>
      </w:r>
      <w:r w:rsidR="00FB0B0D" w:rsidRPr="00F11EFB">
        <w:rPr>
          <w:rFonts w:ascii="Times New Roman" w:hAnsi="Times New Roman" w:cs="Times New Roman"/>
        </w:rPr>
        <w:t>have</w:t>
      </w:r>
      <w:r w:rsidR="00370E76" w:rsidRPr="00F11EFB">
        <w:rPr>
          <w:rFonts w:ascii="Times New Roman" w:hAnsi="Times New Roman" w:cs="Times New Roman"/>
        </w:rPr>
        <w:t xml:space="preserve"> </w:t>
      </w:r>
      <w:r w:rsidR="00FB0B0D" w:rsidRPr="00F11EFB">
        <w:rPr>
          <w:rFonts w:ascii="Times New Roman" w:hAnsi="Times New Roman" w:cs="Times New Roman"/>
        </w:rPr>
        <w:t>anybody</w:t>
      </w:r>
      <w:r w:rsidR="00370E76" w:rsidRPr="00F11EFB">
        <w:rPr>
          <w:rFonts w:ascii="Times New Roman" w:hAnsi="Times New Roman" w:cs="Times New Roman"/>
        </w:rPr>
        <w:t xml:space="preserve"> </w:t>
      </w:r>
      <w:r w:rsidR="00FB0B0D" w:rsidRPr="00F11EFB">
        <w:rPr>
          <w:rFonts w:ascii="Times New Roman" w:hAnsi="Times New Roman" w:cs="Times New Roman"/>
        </w:rPr>
        <w:t>looking</w:t>
      </w:r>
      <w:r w:rsidR="00370E76" w:rsidRPr="00F11EFB">
        <w:rPr>
          <w:rFonts w:ascii="Times New Roman" w:hAnsi="Times New Roman" w:cs="Times New Roman"/>
        </w:rPr>
        <w:t xml:space="preserve"> </w:t>
      </w:r>
      <w:r w:rsidR="00FB0B0D" w:rsidRPr="00F11EFB">
        <w:rPr>
          <w:rFonts w:ascii="Times New Roman" w:hAnsi="Times New Roman" w:cs="Times New Roman"/>
        </w:rPr>
        <w:t>out</w:t>
      </w:r>
      <w:r w:rsidR="00370E76" w:rsidRPr="00F11EFB">
        <w:rPr>
          <w:rFonts w:ascii="Times New Roman" w:hAnsi="Times New Roman" w:cs="Times New Roman"/>
        </w:rPr>
        <w:t xml:space="preserve"> </w:t>
      </w:r>
      <w:r w:rsidR="00FB0B0D" w:rsidRPr="00F11EFB">
        <w:rPr>
          <w:rFonts w:ascii="Times New Roman" w:hAnsi="Times New Roman" w:cs="Times New Roman"/>
        </w:rPr>
        <w:t>for</w:t>
      </w:r>
      <w:r w:rsidR="00370E76" w:rsidRPr="00F11EFB">
        <w:rPr>
          <w:rFonts w:ascii="Times New Roman" w:hAnsi="Times New Roman" w:cs="Times New Roman"/>
        </w:rPr>
        <w:t xml:space="preserve"> </w:t>
      </w:r>
      <w:r w:rsidR="00FB0B0D" w:rsidRPr="00F11EFB">
        <w:rPr>
          <w:rFonts w:ascii="Times New Roman" w:hAnsi="Times New Roman" w:cs="Times New Roman"/>
        </w:rPr>
        <w:t>your</w:t>
      </w:r>
      <w:r w:rsidR="00370E76" w:rsidRPr="00F11EFB">
        <w:rPr>
          <w:rFonts w:ascii="Times New Roman" w:hAnsi="Times New Roman" w:cs="Times New Roman"/>
        </w:rPr>
        <w:t xml:space="preserve"> </w:t>
      </w:r>
      <w:r w:rsidR="00FB0B0D" w:rsidRPr="00F11EFB">
        <w:rPr>
          <w:rFonts w:ascii="Times New Roman" w:hAnsi="Times New Roman" w:cs="Times New Roman"/>
        </w:rPr>
        <w:t>best</w:t>
      </w:r>
      <w:r w:rsidR="00370E76" w:rsidRPr="00F11EFB">
        <w:rPr>
          <w:rFonts w:ascii="Times New Roman" w:hAnsi="Times New Roman" w:cs="Times New Roman"/>
        </w:rPr>
        <w:t xml:space="preserve"> </w:t>
      </w:r>
      <w:r w:rsidR="00FB0B0D" w:rsidRPr="00F11EFB">
        <w:rPr>
          <w:rFonts w:ascii="Times New Roman" w:hAnsi="Times New Roman" w:cs="Times New Roman"/>
        </w:rPr>
        <w:t>interest!</w:t>
      </w:r>
    </w:p>
    <w:p w14:paraId="4E0AC8BE" w14:textId="337592EB" w:rsidR="00851565" w:rsidRPr="00F11EFB" w:rsidRDefault="00EC79C8" w:rsidP="008C2D65">
      <w:pPr>
        <w:ind w:right="4"/>
        <w:contextualSpacing/>
        <w:rPr>
          <w:rFonts w:ascii="Times New Roman" w:hAnsi="Times New Roman" w:cs="Times New Roman"/>
        </w:rPr>
      </w:pP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court</w:t>
      </w:r>
      <w:r w:rsidR="00370E76" w:rsidRPr="00F11EFB">
        <w:rPr>
          <w:rFonts w:ascii="Times New Roman" w:hAnsi="Times New Roman" w:cs="Times New Roman"/>
        </w:rPr>
        <w:t xml:space="preserve"> </w:t>
      </w:r>
      <w:del w:id="230" w:author="Author">
        <w:r w:rsidRPr="00F11EFB" w:rsidDel="00A1091C">
          <w:rPr>
            <w:rFonts w:ascii="Times New Roman" w:hAnsi="Times New Roman" w:cs="Times New Roman"/>
          </w:rPr>
          <w:delText>only</w:delText>
        </w:r>
        <w:r w:rsidR="00370E76" w:rsidRPr="00F11EFB" w:rsidDel="00A1091C">
          <w:rPr>
            <w:rFonts w:ascii="Times New Roman" w:hAnsi="Times New Roman" w:cs="Times New Roman"/>
          </w:rPr>
          <w:delText xml:space="preserve"> </w:delText>
        </w:r>
      </w:del>
      <w:r w:rsidRPr="00F11EFB">
        <w:rPr>
          <w:rFonts w:ascii="Times New Roman" w:hAnsi="Times New Roman" w:cs="Times New Roman"/>
        </w:rPr>
        <w:t>keeps</w:t>
      </w:r>
      <w:r w:rsidR="00370E76" w:rsidRPr="00F11EFB">
        <w:rPr>
          <w:rFonts w:ascii="Times New Roman" w:hAnsi="Times New Roman" w:cs="Times New Roman"/>
        </w:rPr>
        <w:t xml:space="preserve"> </w:t>
      </w:r>
      <w:r w:rsidRPr="00F11EFB">
        <w:rPr>
          <w:rFonts w:ascii="Times New Roman" w:hAnsi="Times New Roman" w:cs="Times New Roman"/>
        </w:rPr>
        <w:t>telling</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they</w:t>
      </w:r>
      <w:r w:rsidR="00370E76" w:rsidRPr="00F11EFB">
        <w:rPr>
          <w:rFonts w:ascii="Times New Roman" w:hAnsi="Times New Roman" w:cs="Times New Roman"/>
        </w:rPr>
        <w:t xml:space="preserve"> </w:t>
      </w:r>
      <w:r w:rsidRPr="00F11EFB">
        <w:rPr>
          <w:rFonts w:ascii="Times New Roman" w:hAnsi="Times New Roman" w:cs="Times New Roman"/>
        </w:rPr>
        <w:t>are</w:t>
      </w:r>
      <w:r w:rsidR="00370E76" w:rsidRPr="00F11EFB">
        <w:rPr>
          <w:rFonts w:ascii="Times New Roman" w:hAnsi="Times New Roman" w:cs="Times New Roman"/>
        </w:rPr>
        <w:t xml:space="preserve"> </w:t>
      </w:r>
      <w:ins w:id="231" w:author="Author">
        <w:r w:rsidR="00A1091C" w:rsidRPr="00F11EFB">
          <w:rPr>
            <w:rFonts w:ascii="Times New Roman" w:hAnsi="Times New Roman" w:cs="Times New Roman"/>
          </w:rPr>
          <w:t xml:space="preserve">only </w:t>
        </w:r>
      </w:ins>
      <w:r w:rsidRPr="00F11EFB">
        <w:rPr>
          <w:rFonts w:ascii="Times New Roman" w:hAnsi="Times New Roman" w:cs="Times New Roman"/>
        </w:rPr>
        <w:t>looking</w:t>
      </w:r>
      <w:r w:rsidR="00370E76" w:rsidRPr="00F11EFB">
        <w:rPr>
          <w:rFonts w:ascii="Times New Roman" w:hAnsi="Times New Roman" w:cs="Times New Roman"/>
        </w:rPr>
        <w:t xml:space="preserve"> </w:t>
      </w:r>
      <w:r w:rsidRPr="00F11EFB">
        <w:rPr>
          <w:rFonts w:ascii="Times New Roman" w:hAnsi="Times New Roman" w:cs="Times New Roman"/>
        </w:rPr>
        <w:t>out</w:t>
      </w:r>
      <w:r w:rsidR="00370E76" w:rsidRPr="00F11EFB">
        <w:rPr>
          <w:rFonts w:ascii="Times New Roman" w:hAnsi="Times New Roman" w:cs="Times New Roman"/>
        </w:rPr>
        <w:t xml:space="preserve"> </w:t>
      </w:r>
      <w:r w:rsidRPr="00F11EFB">
        <w:rPr>
          <w:rFonts w:ascii="Times New Roman" w:hAnsi="Times New Roman" w:cs="Times New Roman"/>
        </w:rPr>
        <w:t>for</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00FB0B0D" w:rsidRPr="00F11EFB">
        <w:rPr>
          <w:rFonts w:ascii="Times New Roman" w:hAnsi="Times New Roman" w:cs="Times New Roman"/>
        </w:rPr>
        <w:t>kids</w:t>
      </w:r>
      <w:ins w:id="232" w:author="Author">
        <w:r w:rsidR="00A1091C" w:rsidRPr="00F11EFB">
          <w:rPr>
            <w:rFonts w:ascii="Times New Roman" w:hAnsi="Times New Roman" w:cs="Times New Roman"/>
          </w:rPr>
          <w:t>’</w:t>
        </w:r>
      </w:ins>
      <w:del w:id="233" w:author="Author">
        <w:r w:rsidR="00FB0B0D" w:rsidRPr="00F11EFB" w:rsidDel="00A1091C">
          <w:rPr>
            <w:rFonts w:ascii="Times New Roman" w:hAnsi="Times New Roman" w:cs="Times New Roman"/>
          </w:rPr>
          <w:delText>'</w:delText>
        </w:r>
      </w:del>
      <w:r w:rsidR="00370E76" w:rsidRPr="00F11EFB">
        <w:rPr>
          <w:rFonts w:ascii="Times New Roman" w:hAnsi="Times New Roman" w:cs="Times New Roman"/>
        </w:rPr>
        <w:t xml:space="preserve"> </w:t>
      </w:r>
      <w:r w:rsidR="00FB0B0D" w:rsidRPr="00F11EFB">
        <w:rPr>
          <w:rFonts w:ascii="Times New Roman" w:hAnsi="Times New Roman" w:cs="Times New Roman"/>
        </w:rPr>
        <w:t>best</w:t>
      </w:r>
      <w:r w:rsidR="00370E76" w:rsidRPr="00F11EFB">
        <w:rPr>
          <w:rFonts w:ascii="Times New Roman" w:hAnsi="Times New Roman" w:cs="Times New Roman"/>
        </w:rPr>
        <w:t xml:space="preserve"> </w:t>
      </w:r>
      <w:r w:rsidR="00FB0B0D" w:rsidRPr="00F11EFB">
        <w:rPr>
          <w:rFonts w:ascii="Times New Roman" w:hAnsi="Times New Roman" w:cs="Times New Roman"/>
        </w:rPr>
        <w:t>interest</w:t>
      </w:r>
      <w:r w:rsidR="00370E76" w:rsidRPr="00F11EFB">
        <w:rPr>
          <w:rFonts w:ascii="Times New Roman" w:hAnsi="Times New Roman" w:cs="Times New Roman"/>
        </w:rPr>
        <w:t xml:space="preserve"> </w:t>
      </w:r>
      <w:r w:rsidR="00FB0B0D" w:rsidRPr="00F11EFB">
        <w:rPr>
          <w:rFonts w:ascii="Times New Roman" w:hAnsi="Times New Roman" w:cs="Times New Roman"/>
        </w:rPr>
        <w:t>and</w:t>
      </w:r>
      <w:r w:rsidR="00370E76" w:rsidRPr="00F11EFB">
        <w:rPr>
          <w:rFonts w:ascii="Times New Roman" w:hAnsi="Times New Roman" w:cs="Times New Roman"/>
        </w:rPr>
        <w:t xml:space="preserve"> </w:t>
      </w:r>
      <w:ins w:id="234" w:author="Author">
        <w:r w:rsidR="00A1091C" w:rsidRPr="00F11EFB">
          <w:rPr>
            <w:rFonts w:ascii="Times New Roman" w:hAnsi="Times New Roman" w:cs="Times New Roman"/>
          </w:rPr>
          <w:t>it doesn’t matter</w:t>
        </w:r>
      </w:ins>
      <w:del w:id="235" w:author="Author">
        <w:r w:rsidR="00FB0B0D" w:rsidRPr="00F11EFB" w:rsidDel="00A1091C">
          <w:rPr>
            <w:rFonts w:ascii="Times New Roman" w:hAnsi="Times New Roman" w:cs="Times New Roman"/>
          </w:rPr>
          <w:delText>they</w:delText>
        </w:r>
        <w:r w:rsidR="00370E76" w:rsidRPr="00F11EFB" w:rsidDel="00A1091C">
          <w:rPr>
            <w:rFonts w:ascii="Times New Roman" w:hAnsi="Times New Roman" w:cs="Times New Roman"/>
          </w:rPr>
          <w:delText xml:space="preserve"> </w:delText>
        </w:r>
        <w:r w:rsidR="00FB0B0D" w:rsidRPr="00F11EFB" w:rsidDel="00A1091C">
          <w:rPr>
            <w:rFonts w:ascii="Times New Roman" w:hAnsi="Times New Roman" w:cs="Times New Roman"/>
          </w:rPr>
          <w:delText>don’t</w:delText>
        </w:r>
        <w:r w:rsidR="00370E76" w:rsidRPr="00F11EFB" w:rsidDel="00A1091C">
          <w:rPr>
            <w:rFonts w:ascii="Times New Roman" w:hAnsi="Times New Roman" w:cs="Times New Roman"/>
          </w:rPr>
          <w:delText xml:space="preserve"> </w:delText>
        </w:r>
        <w:r w:rsidR="00FB0B0D" w:rsidRPr="00F11EFB" w:rsidDel="00A1091C">
          <w:rPr>
            <w:rFonts w:ascii="Times New Roman" w:hAnsi="Times New Roman" w:cs="Times New Roman"/>
          </w:rPr>
          <w:delText>care,</w:delText>
        </w:r>
      </w:del>
      <w:r w:rsidR="00370E76" w:rsidRPr="00F11EFB">
        <w:rPr>
          <w:rFonts w:ascii="Times New Roman" w:hAnsi="Times New Roman" w:cs="Times New Roman"/>
        </w:rPr>
        <w:t xml:space="preserve"> </w:t>
      </w:r>
      <w:r w:rsidR="00FB0B0D" w:rsidRPr="00F11EFB">
        <w:rPr>
          <w:rFonts w:ascii="Times New Roman" w:hAnsi="Times New Roman" w:cs="Times New Roman"/>
        </w:rPr>
        <w:t>if</w:t>
      </w:r>
      <w:r w:rsidR="00370E76" w:rsidRPr="00F11EFB">
        <w:rPr>
          <w:rFonts w:ascii="Times New Roman" w:hAnsi="Times New Roman" w:cs="Times New Roman"/>
        </w:rPr>
        <w:t xml:space="preserve"> </w:t>
      </w:r>
      <w:r w:rsidR="00FB0B0D" w:rsidRPr="00F11EFB">
        <w:rPr>
          <w:rFonts w:ascii="Times New Roman" w:hAnsi="Times New Roman" w:cs="Times New Roman"/>
        </w:rPr>
        <w:t>you</w:t>
      </w:r>
      <w:r w:rsidR="00370E76" w:rsidRPr="00F11EFB">
        <w:rPr>
          <w:rFonts w:ascii="Times New Roman" w:hAnsi="Times New Roman" w:cs="Times New Roman"/>
        </w:rPr>
        <w:t xml:space="preserve"> </w:t>
      </w:r>
      <w:r w:rsidR="00FB0B0D" w:rsidRPr="00F11EFB">
        <w:rPr>
          <w:rFonts w:ascii="Times New Roman" w:hAnsi="Times New Roman" w:cs="Times New Roman"/>
        </w:rPr>
        <w:t>are</w:t>
      </w:r>
      <w:r w:rsidR="00370E76" w:rsidRPr="00F11EFB">
        <w:rPr>
          <w:rFonts w:ascii="Times New Roman" w:hAnsi="Times New Roman" w:cs="Times New Roman"/>
        </w:rPr>
        <w:t xml:space="preserve"> </w:t>
      </w:r>
      <w:ins w:id="236" w:author="Author">
        <w:r w:rsidR="00A1091C" w:rsidRPr="00F11EFB">
          <w:rPr>
            <w:rFonts w:ascii="Times New Roman" w:hAnsi="Times New Roman" w:cs="Times New Roman"/>
          </w:rPr>
          <w:t>facing</w:t>
        </w:r>
      </w:ins>
      <w:del w:id="237" w:author="Author">
        <w:r w:rsidR="00FB0B0D" w:rsidRPr="00F11EFB" w:rsidDel="00A1091C">
          <w:rPr>
            <w:rFonts w:ascii="Times New Roman" w:hAnsi="Times New Roman" w:cs="Times New Roman"/>
          </w:rPr>
          <w:delText>in</w:delText>
        </w:r>
      </w:del>
      <w:r w:rsidR="00370E76" w:rsidRPr="00F11EFB">
        <w:rPr>
          <w:rFonts w:ascii="Times New Roman" w:hAnsi="Times New Roman" w:cs="Times New Roman"/>
        </w:rPr>
        <w:t xml:space="preserve"> </w:t>
      </w:r>
      <w:r w:rsidR="00FB0B0D" w:rsidRPr="00F11EFB">
        <w:rPr>
          <w:rFonts w:ascii="Times New Roman" w:hAnsi="Times New Roman" w:cs="Times New Roman"/>
        </w:rPr>
        <w:t>financial</w:t>
      </w:r>
      <w:r w:rsidR="00370E76" w:rsidRPr="00F11EFB">
        <w:rPr>
          <w:rFonts w:ascii="Times New Roman" w:hAnsi="Times New Roman" w:cs="Times New Roman"/>
        </w:rPr>
        <w:t xml:space="preserve"> </w:t>
      </w:r>
      <w:r w:rsidR="00FB0B0D" w:rsidRPr="00F11EFB">
        <w:rPr>
          <w:rFonts w:ascii="Times New Roman" w:hAnsi="Times New Roman" w:cs="Times New Roman"/>
        </w:rPr>
        <w:t>ruin</w:t>
      </w:r>
      <w:del w:id="238" w:author="Author">
        <w:r w:rsidR="00FB0B0D" w:rsidRPr="00F11EFB" w:rsidDel="00A1091C">
          <w:rPr>
            <w:rFonts w:ascii="Times New Roman" w:hAnsi="Times New Roman" w:cs="Times New Roman"/>
          </w:rPr>
          <w:delText>,</w:delText>
        </w:r>
      </w:del>
      <w:r w:rsidR="00370E76" w:rsidRPr="00F11EFB">
        <w:rPr>
          <w:rFonts w:ascii="Times New Roman" w:hAnsi="Times New Roman" w:cs="Times New Roman"/>
        </w:rPr>
        <w:t xml:space="preserve"> </w:t>
      </w:r>
      <w:r w:rsidR="00FB0B0D" w:rsidRPr="00F11EFB">
        <w:rPr>
          <w:rFonts w:ascii="Times New Roman" w:hAnsi="Times New Roman" w:cs="Times New Roman"/>
        </w:rPr>
        <w:t>or</w:t>
      </w:r>
      <w:r w:rsidR="00370E76" w:rsidRPr="00F11EFB">
        <w:rPr>
          <w:rFonts w:ascii="Times New Roman" w:hAnsi="Times New Roman" w:cs="Times New Roman"/>
        </w:rPr>
        <w:t xml:space="preserve"> </w:t>
      </w:r>
      <w:del w:id="239" w:author="Author">
        <w:r w:rsidR="00FB0B0D" w:rsidRPr="00F11EFB" w:rsidDel="00A1091C">
          <w:rPr>
            <w:rFonts w:ascii="Times New Roman" w:hAnsi="Times New Roman" w:cs="Times New Roman"/>
          </w:rPr>
          <w:delText>in</w:delText>
        </w:r>
        <w:r w:rsidR="00370E76" w:rsidRPr="00F11EFB" w:rsidDel="00A1091C">
          <w:rPr>
            <w:rFonts w:ascii="Times New Roman" w:hAnsi="Times New Roman" w:cs="Times New Roman"/>
          </w:rPr>
          <w:delText xml:space="preserve"> </w:delText>
        </w:r>
      </w:del>
      <w:r w:rsidR="00FB0B0D" w:rsidRPr="00F11EFB">
        <w:rPr>
          <w:rFonts w:ascii="Times New Roman" w:hAnsi="Times New Roman" w:cs="Times New Roman"/>
        </w:rPr>
        <w:t>social</w:t>
      </w:r>
      <w:r w:rsidR="00370E76" w:rsidRPr="00F11EFB">
        <w:rPr>
          <w:rFonts w:ascii="Times New Roman" w:hAnsi="Times New Roman" w:cs="Times New Roman"/>
        </w:rPr>
        <w:t xml:space="preserve"> </w:t>
      </w:r>
      <w:r w:rsidR="00FB0B0D" w:rsidRPr="00F11EFB">
        <w:rPr>
          <w:rFonts w:ascii="Times New Roman" w:hAnsi="Times New Roman" w:cs="Times New Roman"/>
        </w:rPr>
        <w:t>depravity</w:t>
      </w:r>
      <w:ins w:id="240" w:author="Author">
        <w:r w:rsidR="00A1091C" w:rsidRPr="00F11EFB">
          <w:rPr>
            <w:rFonts w:ascii="Times New Roman" w:hAnsi="Times New Roman" w:cs="Times New Roman"/>
          </w:rPr>
          <w:t>.</w:t>
        </w:r>
      </w:ins>
      <w:del w:id="241" w:author="Author">
        <w:r w:rsidR="00FB0B0D" w:rsidRPr="00F11EFB" w:rsidDel="00A1091C">
          <w:rPr>
            <w:rFonts w:ascii="Times New Roman" w:hAnsi="Times New Roman" w:cs="Times New Roman"/>
          </w:rPr>
          <w:delText>,</w:delText>
        </w:r>
      </w:del>
      <w:r w:rsidR="00370E76" w:rsidRPr="00F11EFB">
        <w:rPr>
          <w:rFonts w:ascii="Times New Roman" w:hAnsi="Times New Roman" w:cs="Times New Roman"/>
        </w:rPr>
        <w:t xml:space="preserve"> </w:t>
      </w:r>
      <w:ins w:id="242" w:author="Author">
        <w:r w:rsidR="00A1091C" w:rsidRPr="00F11EFB">
          <w:rPr>
            <w:rFonts w:ascii="Times New Roman" w:hAnsi="Times New Roman" w:cs="Times New Roman"/>
          </w:rPr>
          <w:t xml:space="preserve">You might </w:t>
        </w:r>
      </w:ins>
      <w:r w:rsidR="00FB0B0D" w:rsidRPr="00F11EFB">
        <w:rPr>
          <w:rFonts w:ascii="Times New Roman" w:hAnsi="Times New Roman" w:cs="Times New Roman"/>
        </w:rPr>
        <w:t>lose</w:t>
      </w:r>
      <w:r w:rsidR="00370E76" w:rsidRPr="00F11EFB">
        <w:rPr>
          <w:rFonts w:ascii="Times New Roman" w:hAnsi="Times New Roman" w:cs="Times New Roman"/>
        </w:rPr>
        <w:t xml:space="preserve"> </w:t>
      </w:r>
      <w:r w:rsidR="00FB0B0D" w:rsidRPr="00F11EFB">
        <w:rPr>
          <w:rFonts w:ascii="Times New Roman" w:hAnsi="Times New Roman" w:cs="Times New Roman"/>
        </w:rPr>
        <w:t>your</w:t>
      </w:r>
      <w:r w:rsidR="00370E76" w:rsidRPr="00F11EFB">
        <w:rPr>
          <w:rFonts w:ascii="Times New Roman" w:hAnsi="Times New Roman" w:cs="Times New Roman"/>
        </w:rPr>
        <w:t xml:space="preserve"> </w:t>
      </w:r>
      <w:r w:rsidR="00FB0B0D" w:rsidRPr="00F11EFB">
        <w:rPr>
          <w:rFonts w:ascii="Times New Roman" w:hAnsi="Times New Roman" w:cs="Times New Roman"/>
        </w:rPr>
        <w:t>reputation</w:t>
      </w:r>
      <w:r w:rsidR="00370E76" w:rsidRPr="00F11EFB">
        <w:rPr>
          <w:rFonts w:ascii="Times New Roman" w:hAnsi="Times New Roman" w:cs="Times New Roman"/>
        </w:rPr>
        <w:t xml:space="preserve"> </w:t>
      </w:r>
      <w:r w:rsidR="00FB0B0D" w:rsidRPr="00F11EFB">
        <w:rPr>
          <w:rFonts w:ascii="Times New Roman" w:hAnsi="Times New Roman" w:cs="Times New Roman"/>
        </w:rPr>
        <w:t>and</w:t>
      </w:r>
      <w:r w:rsidR="00370E76" w:rsidRPr="00F11EFB">
        <w:rPr>
          <w:rFonts w:ascii="Times New Roman" w:hAnsi="Times New Roman" w:cs="Times New Roman"/>
        </w:rPr>
        <w:t xml:space="preserve"> </w:t>
      </w:r>
      <w:del w:id="243" w:author="Author">
        <w:r w:rsidR="00FB0B0D" w:rsidRPr="00F11EFB" w:rsidDel="00A1091C">
          <w:rPr>
            <w:rFonts w:ascii="Times New Roman" w:hAnsi="Times New Roman" w:cs="Times New Roman"/>
          </w:rPr>
          <w:delText>lose</w:delText>
        </w:r>
        <w:r w:rsidR="00370E76" w:rsidRPr="00F11EFB" w:rsidDel="00A1091C">
          <w:rPr>
            <w:rFonts w:ascii="Times New Roman" w:hAnsi="Times New Roman" w:cs="Times New Roman"/>
          </w:rPr>
          <w:delText xml:space="preserve"> </w:delText>
        </w:r>
        <w:r w:rsidR="00FB0B0D" w:rsidRPr="00F11EFB" w:rsidDel="00A1091C">
          <w:rPr>
            <w:rFonts w:ascii="Times New Roman" w:hAnsi="Times New Roman" w:cs="Times New Roman"/>
          </w:rPr>
          <w:delText>your</w:delText>
        </w:r>
        <w:r w:rsidR="00370E76" w:rsidRPr="00F11EFB" w:rsidDel="00A1091C">
          <w:rPr>
            <w:rFonts w:ascii="Times New Roman" w:hAnsi="Times New Roman" w:cs="Times New Roman"/>
          </w:rPr>
          <w:delText xml:space="preserve"> </w:delText>
        </w:r>
        <w:r w:rsidR="00FB0B0D" w:rsidRPr="00F11EFB" w:rsidDel="00A1091C">
          <w:rPr>
            <w:rFonts w:ascii="Times New Roman" w:hAnsi="Times New Roman" w:cs="Times New Roman"/>
          </w:rPr>
          <w:delText>only</w:delText>
        </w:r>
        <w:r w:rsidR="00370E76" w:rsidRPr="00F11EFB" w:rsidDel="00A1091C">
          <w:rPr>
            <w:rFonts w:ascii="Times New Roman" w:hAnsi="Times New Roman" w:cs="Times New Roman"/>
          </w:rPr>
          <w:delText xml:space="preserve"> </w:delText>
        </w:r>
      </w:del>
      <w:r w:rsidR="00FB0B0D" w:rsidRPr="00F11EFB">
        <w:rPr>
          <w:rFonts w:ascii="Times New Roman" w:hAnsi="Times New Roman" w:cs="Times New Roman"/>
        </w:rPr>
        <w:t>home</w:t>
      </w:r>
      <w:r w:rsidR="00370E76" w:rsidRPr="00F11EFB">
        <w:rPr>
          <w:rFonts w:ascii="Times New Roman" w:hAnsi="Times New Roman" w:cs="Times New Roman"/>
        </w:rPr>
        <w:t xml:space="preserve"> </w:t>
      </w:r>
      <w:r w:rsidR="00FB0B0D" w:rsidRPr="00F11EFB">
        <w:rPr>
          <w:rFonts w:ascii="Times New Roman" w:hAnsi="Times New Roman" w:cs="Times New Roman"/>
        </w:rPr>
        <w:t>and</w:t>
      </w:r>
      <w:r w:rsidR="00370E76" w:rsidRPr="00F11EFB">
        <w:rPr>
          <w:rFonts w:ascii="Times New Roman" w:hAnsi="Times New Roman" w:cs="Times New Roman"/>
        </w:rPr>
        <w:t xml:space="preserve"> </w:t>
      </w:r>
      <w:r w:rsidR="00FB0B0D" w:rsidRPr="00F11EFB">
        <w:rPr>
          <w:rFonts w:ascii="Times New Roman" w:hAnsi="Times New Roman" w:cs="Times New Roman"/>
        </w:rPr>
        <w:t>then</w:t>
      </w:r>
      <w:r w:rsidR="00370E76" w:rsidRPr="00F11EFB">
        <w:rPr>
          <w:rFonts w:ascii="Times New Roman" w:hAnsi="Times New Roman" w:cs="Times New Roman"/>
        </w:rPr>
        <w:t xml:space="preserve"> </w:t>
      </w:r>
      <w:r w:rsidR="00FB0B0D" w:rsidRPr="00F11EFB">
        <w:rPr>
          <w:rFonts w:ascii="Times New Roman" w:hAnsi="Times New Roman" w:cs="Times New Roman"/>
        </w:rPr>
        <w:t>you</w:t>
      </w:r>
      <w:r w:rsidR="00370E76" w:rsidRPr="00F11EFB">
        <w:rPr>
          <w:rFonts w:ascii="Times New Roman" w:hAnsi="Times New Roman" w:cs="Times New Roman"/>
        </w:rPr>
        <w:t xml:space="preserve"> </w:t>
      </w:r>
      <w:r w:rsidR="00FB0B0D" w:rsidRPr="00F11EFB">
        <w:rPr>
          <w:rFonts w:ascii="Times New Roman" w:hAnsi="Times New Roman" w:cs="Times New Roman"/>
        </w:rPr>
        <w:t>must</w:t>
      </w:r>
      <w:r w:rsidR="00370E76" w:rsidRPr="00F11EFB">
        <w:rPr>
          <w:rFonts w:ascii="Times New Roman" w:hAnsi="Times New Roman" w:cs="Times New Roman"/>
        </w:rPr>
        <w:t xml:space="preserve"> </w:t>
      </w:r>
      <w:r w:rsidR="00FB0B0D" w:rsidRPr="00F11EFB">
        <w:rPr>
          <w:rFonts w:ascii="Times New Roman" w:hAnsi="Times New Roman" w:cs="Times New Roman"/>
        </w:rPr>
        <w:t>move</w:t>
      </w:r>
      <w:r w:rsidR="00370E76" w:rsidRPr="00F11EFB">
        <w:rPr>
          <w:rFonts w:ascii="Times New Roman" w:hAnsi="Times New Roman" w:cs="Times New Roman"/>
        </w:rPr>
        <w:t xml:space="preserve"> </w:t>
      </w:r>
      <w:r w:rsidR="00FB0B0D" w:rsidRPr="00F11EFB">
        <w:rPr>
          <w:rFonts w:ascii="Times New Roman" w:hAnsi="Times New Roman" w:cs="Times New Roman"/>
        </w:rPr>
        <w:t>to</w:t>
      </w:r>
      <w:r w:rsidR="00370E76" w:rsidRPr="00F11EFB">
        <w:rPr>
          <w:rFonts w:ascii="Times New Roman" w:hAnsi="Times New Roman" w:cs="Times New Roman"/>
        </w:rPr>
        <w:t xml:space="preserve"> </w:t>
      </w:r>
      <w:r w:rsidR="00FB0B0D" w:rsidRPr="00F11EFB">
        <w:rPr>
          <w:rFonts w:ascii="Times New Roman" w:hAnsi="Times New Roman" w:cs="Times New Roman"/>
        </w:rPr>
        <w:t>a</w:t>
      </w:r>
      <w:r w:rsidR="00370E76" w:rsidRPr="00F11EFB">
        <w:rPr>
          <w:rFonts w:ascii="Times New Roman" w:hAnsi="Times New Roman" w:cs="Times New Roman"/>
        </w:rPr>
        <w:t xml:space="preserve"> </w:t>
      </w:r>
      <w:r w:rsidR="00FB0B0D" w:rsidRPr="00F11EFB">
        <w:rPr>
          <w:rFonts w:ascii="Times New Roman" w:hAnsi="Times New Roman" w:cs="Times New Roman"/>
        </w:rPr>
        <w:t>different</w:t>
      </w:r>
      <w:r w:rsidR="00370E76" w:rsidRPr="00F11EFB">
        <w:rPr>
          <w:rFonts w:ascii="Times New Roman" w:hAnsi="Times New Roman" w:cs="Times New Roman"/>
        </w:rPr>
        <w:t xml:space="preserve"> </w:t>
      </w:r>
      <w:r w:rsidR="00FB0B0D" w:rsidRPr="00F11EFB">
        <w:rPr>
          <w:rFonts w:ascii="Times New Roman" w:hAnsi="Times New Roman" w:cs="Times New Roman"/>
        </w:rPr>
        <w:t>neighborhood,</w:t>
      </w:r>
      <w:r w:rsidR="00370E76" w:rsidRPr="00F11EFB">
        <w:rPr>
          <w:rFonts w:ascii="Times New Roman" w:hAnsi="Times New Roman" w:cs="Times New Roman"/>
        </w:rPr>
        <w:t xml:space="preserve"> </w:t>
      </w:r>
      <w:r w:rsidR="00FB0B0D" w:rsidRPr="00F11EFB">
        <w:rPr>
          <w:rFonts w:ascii="Times New Roman" w:hAnsi="Times New Roman" w:cs="Times New Roman"/>
        </w:rPr>
        <w:t>all</w:t>
      </w:r>
      <w:r w:rsidR="00370E76" w:rsidRPr="00F11EFB">
        <w:rPr>
          <w:rFonts w:ascii="Times New Roman" w:hAnsi="Times New Roman" w:cs="Times New Roman"/>
        </w:rPr>
        <w:t xml:space="preserve"> </w:t>
      </w:r>
      <w:ins w:id="244" w:author="Author">
        <w:r w:rsidR="00A1091C" w:rsidRPr="00F11EFB">
          <w:rPr>
            <w:rFonts w:ascii="Times New Roman" w:hAnsi="Times New Roman" w:cs="Times New Roman"/>
          </w:rPr>
          <w:t>because</w:t>
        </w:r>
      </w:ins>
      <w:del w:id="245" w:author="Author">
        <w:r w:rsidR="00FB0B0D" w:rsidRPr="00F11EFB" w:rsidDel="00A1091C">
          <w:rPr>
            <w:rFonts w:ascii="Times New Roman" w:hAnsi="Times New Roman" w:cs="Times New Roman"/>
          </w:rPr>
          <w:delText>due</w:delText>
        </w:r>
        <w:r w:rsidR="00370E76" w:rsidRPr="00F11EFB" w:rsidDel="00A1091C">
          <w:rPr>
            <w:rFonts w:ascii="Times New Roman" w:hAnsi="Times New Roman" w:cs="Times New Roman"/>
          </w:rPr>
          <w:delText xml:space="preserve"> </w:delText>
        </w:r>
        <w:r w:rsidR="00FB0B0D" w:rsidRPr="00F11EFB" w:rsidDel="00A1091C">
          <w:rPr>
            <w:rFonts w:ascii="Times New Roman" w:hAnsi="Times New Roman" w:cs="Times New Roman"/>
          </w:rPr>
          <w:delText>to</w:delText>
        </w:r>
        <w:r w:rsidR="00370E76" w:rsidRPr="00F11EFB" w:rsidDel="00A1091C">
          <w:rPr>
            <w:rFonts w:ascii="Times New Roman" w:hAnsi="Times New Roman" w:cs="Times New Roman"/>
          </w:rPr>
          <w:delText xml:space="preserve"> </w:delText>
        </w:r>
        <w:r w:rsidR="00FB0B0D" w:rsidRPr="00F11EFB" w:rsidDel="00A1091C">
          <w:rPr>
            <w:rFonts w:ascii="Times New Roman" w:hAnsi="Times New Roman" w:cs="Times New Roman"/>
          </w:rPr>
          <w:delText>the</w:delText>
        </w:r>
        <w:r w:rsidR="00370E76" w:rsidRPr="00F11EFB" w:rsidDel="00A1091C">
          <w:rPr>
            <w:rFonts w:ascii="Times New Roman" w:hAnsi="Times New Roman" w:cs="Times New Roman"/>
          </w:rPr>
          <w:delText xml:space="preserve"> </w:delText>
        </w:r>
        <w:r w:rsidR="00FB0B0D" w:rsidRPr="00F11EFB" w:rsidDel="00A1091C">
          <w:rPr>
            <w:rFonts w:ascii="Times New Roman" w:hAnsi="Times New Roman" w:cs="Times New Roman"/>
          </w:rPr>
          <w:delText>fact</w:delText>
        </w:r>
      </w:del>
      <w:r w:rsidR="00370E76" w:rsidRPr="00F11EFB">
        <w:rPr>
          <w:rFonts w:ascii="Times New Roman" w:hAnsi="Times New Roman" w:cs="Times New Roman"/>
        </w:rPr>
        <w:t xml:space="preserve"> </w:t>
      </w:r>
      <w:r w:rsidR="00FB0B0D" w:rsidRPr="00F11EFB">
        <w:rPr>
          <w:rFonts w:ascii="Times New Roman" w:hAnsi="Times New Roman" w:cs="Times New Roman"/>
        </w:rPr>
        <w:t>a</w:t>
      </w:r>
      <w:r w:rsidR="00370E76" w:rsidRPr="00F11EFB">
        <w:rPr>
          <w:rFonts w:ascii="Times New Roman" w:hAnsi="Times New Roman" w:cs="Times New Roman"/>
        </w:rPr>
        <w:t xml:space="preserve"> </w:t>
      </w:r>
      <w:r w:rsidR="00FB0B0D" w:rsidRPr="00F11EFB">
        <w:rPr>
          <w:rFonts w:ascii="Times New Roman" w:hAnsi="Times New Roman" w:cs="Times New Roman"/>
        </w:rPr>
        <w:t>neighbor</w:t>
      </w:r>
      <w:r w:rsidR="00370E76" w:rsidRPr="00F11EFB">
        <w:rPr>
          <w:rFonts w:ascii="Times New Roman" w:hAnsi="Times New Roman" w:cs="Times New Roman"/>
        </w:rPr>
        <w:t xml:space="preserve"> </w:t>
      </w:r>
      <w:del w:id="246" w:author="Author">
        <w:r w:rsidR="00003C75" w:rsidRPr="00F11EFB" w:rsidDel="00A1091C">
          <w:rPr>
            <w:rFonts w:ascii="Times New Roman" w:hAnsi="Times New Roman" w:cs="Times New Roman"/>
          </w:rPr>
          <w:delText>”</w:delText>
        </w:r>
        <w:r w:rsidR="00370E76" w:rsidRPr="00F11EFB" w:rsidDel="00A1091C">
          <w:rPr>
            <w:rFonts w:ascii="Times New Roman" w:hAnsi="Times New Roman" w:cs="Times New Roman"/>
          </w:rPr>
          <w:delText xml:space="preserve"> </w:delText>
        </w:r>
      </w:del>
      <w:r w:rsidR="00FB0B0D" w:rsidRPr="00F11EFB">
        <w:rPr>
          <w:rFonts w:ascii="Times New Roman" w:hAnsi="Times New Roman" w:cs="Times New Roman"/>
        </w:rPr>
        <w:t>had</w:t>
      </w:r>
      <w:r w:rsidR="00370E76" w:rsidRPr="00F11EFB">
        <w:rPr>
          <w:rFonts w:ascii="Times New Roman" w:hAnsi="Times New Roman" w:cs="Times New Roman"/>
        </w:rPr>
        <w:t xml:space="preserve"> </w:t>
      </w:r>
      <w:r w:rsidR="00FB0B0D" w:rsidRPr="00F11EFB">
        <w:rPr>
          <w:rFonts w:ascii="Times New Roman" w:hAnsi="Times New Roman" w:cs="Times New Roman"/>
        </w:rPr>
        <w:t>to</w:t>
      </w:r>
      <w:r w:rsidR="00370E76" w:rsidRPr="00F11EFB">
        <w:rPr>
          <w:rFonts w:ascii="Times New Roman" w:hAnsi="Times New Roman" w:cs="Times New Roman"/>
        </w:rPr>
        <w:t xml:space="preserve"> </w:t>
      </w:r>
      <w:r w:rsidR="00FB0B0D" w:rsidRPr="00F11EFB">
        <w:rPr>
          <w:rFonts w:ascii="Times New Roman" w:hAnsi="Times New Roman" w:cs="Times New Roman"/>
        </w:rPr>
        <w:t>stick</w:t>
      </w:r>
      <w:r w:rsidR="00370E76" w:rsidRPr="00F11EFB">
        <w:rPr>
          <w:rFonts w:ascii="Times New Roman" w:hAnsi="Times New Roman" w:cs="Times New Roman"/>
        </w:rPr>
        <w:t xml:space="preserve"> </w:t>
      </w:r>
      <w:r w:rsidR="00FB0B0D" w:rsidRPr="00F11EFB">
        <w:rPr>
          <w:rFonts w:ascii="Times New Roman" w:hAnsi="Times New Roman" w:cs="Times New Roman"/>
        </w:rPr>
        <w:t>their</w:t>
      </w:r>
      <w:r w:rsidR="00370E76" w:rsidRPr="00F11EFB">
        <w:rPr>
          <w:rFonts w:ascii="Times New Roman" w:hAnsi="Times New Roman" w:cs="Times New Roman"/>
        </w:rPr>
        <w:t xml:space="preserve"> </w:t>
      </w:r>
      <w:r w:rsidR="00FB0B0D" w:rsidRPr="00F11EFB">
        <w:rPr>
          <w:rFonts w:ascii="Times New Roman" w:hAnsi="Times New Roman" w:cs="Times New Roman"/>
        </w:rPr>
        <w:t>nose</w:t>
      </w:r>
      <w:r w:rsidR="00370E76" w:rsidRPr="00F11EFB">
        <w:rPr>
          <w:rFonts w:ascii="Times New Roman" w:hAnsi="Times New Roman" w:cs="Times New Roman"/>
        </w:rPr>
        <w:t xml:space="preserve"> </w:t>
      </w:r>
      <w:r w:rsidR="00FB0B0D" w:rsidRPr="00F11EFB">
        <w:rPr>
          <w:rFonts w:ascii="Times New Roman" w:hAnsi="Times New Roman" w:cs="Times New Roman"/>
        </w:rPr>
        <w:t>in</w:t>
      </w:r>
      <w:r w:rsidR="00370E76" w:rsidRPr="00F11EFB">
        <w:rPr>
          <w:rFonts w:ascii="Times New Roman" w:hAnsi="Times New Roman" w:cs="Times New Roman"/>
        </w:rPr>
        <w:t xml:space="preserve"> </w:t>
      </w:r>
      <w:r w:rsidR="00FB0B0D" w:rsidRPr="00F11EFB">
        <w:rPr>
          <w:rFonts w:ascii="Times New Roman" w:hAnsi="Times New Roman" w:cs="Times New Roman"/>
        </w:rPr>
        <w:t>your</w:t>
      </w:r>
      <w:r w:rsidR="00370E76" w:rsidRPr="00F11EFB">
        <w:rPr>
          <w:rFonts w:ascii="Times New Roman" w:hAnsi="Times New Roman" w:cs="Times New Roman"/>
        </w:rPr>
        <w:t xml:space="preserve"> </w:t>
      </w:r>
      <w:r w:rsidR="00FB0B0D" w:rsidRPr="00F11EFB">
        <w:rPr>
          <w:rFonts w:ascii="Times New Roman" w:hAnsi="Times New Roman" w:cs="Times New Roman"/>
        </w:rPr>
        <w:t>business</w:t>
      </w:r>
      <w:r w:rsidR="00370E76" w:rsidRPr="00F11EFB">
        <w:rPr>
          <w:rFonts w:ascii="Times New Roman" w:hAnsi="Times New Roman" w:cs="Times New Roman"/>
        </w:rPr>
        <w:t xml:space="preserve"> </w:t>
      </w:r>
      <w:r w:rsidR="00FB0B0D" w:rsidRPr="00F11EFB">
        <w:rPr>
          <w:rFonts w:ascii="Times New Roman" w:hAnsi="Times New Roman" w:cs="Times New Roman"/>
        </w:rPr>
        <w:t>and</w:t>
      </w:r>
      <w:r w:rsidR="00370E76" w:rsidRPr="00F11EFB">
        <w:rPr>
          <w:rFonts w:ascii="Times New Roman" w:hAnsi="Times New Roman" w:cs="Times New Roman"/>
        </w:rPr>
        <w:t xml:space="preserve"> </w:t>
      </w:r>
      <w:r w:rsidR="00FB0B0D" w:rsidRPr="00F11EFB">
        <w:rPr>
          <w:rFonts w:ascii="Times New Roman" w:hAnsi="Times New Roman" w:cs="Times New Roman"/>
        </w:rPr>
        <w:t>call</w:t>
      </w:r>
      <w:ins w:id="247" w:author="Author">
        <w:r w:rsidR="00A1091C" w:rsidRPr="00F11EFB">
          <w:rPr>
            <w:rFonts w:ascii="Times New Roman" w:hAnsi="Times New Roman" w:cs="Times New Roman"/>
          </w:rPr>
          <w:t xml:space="preserve"> a</w:t>
        </w:r>
      </w:ins>
      <w:r w:rsidR="00370E76" w:rsidRPr="00F11EFB">
        <w:rPr>
          <w:rFonts w:ascii="Times New Roman" w:hAnsi="Times New Roman" w:cs="Times New Roman"/>
        </w:rPr>
        <w:t xml:space="preserve"> </w:t>
      </w:r>
      <w:ins w:id="248" w:author="Author">
        <w:r w:rsidR="00A1091C" w:rsidRPr="00F11EFB">
          <w:rPr>
            <w:rFonts w:ascii="Times New Roman" w:hAnsi="Times New Roman" w:cs="Times New Roman"/>
          </w:rPr>
          <w:t>s</w:t>
        </w:r>
      </w:ins>
      <w:del w:id="249" w:author="Author">
        <w:r w:rsidR="00FB0B0D" w:rsidRPr="00F11EFB" w:rsidDel="00A1091C">
          <w:rPr>
            <w:rFonts w:ascii="Times New Roman" w:hAnsi="Times New Roman" w:cs="Times New Roman"/>
          </w:rPr>
          <w:delText>an</w:delText>
        </w:r>
        <w:r w:rsidR="00370E76" w:rsidRPr="00F11EFB" w:rsidDel="00A1091C">
          <w:rPr>
            <w:rFonts w:ascii="Times New Roman" w:hAnsi="Times New Roman" w:cs="Times New Roman"/>
          </w:rPr>
          <w:delText xml:space="preserve"> </w:delText>
        </w:r>
        <w:r w:rsidR="00FB0B0D" w:rsidRPr="00F11EFB" w:rsidDel="00A1091C">
          <w:rPr>
            <w:rFonts w:ascii="Times New Roman" w:hAnsi="Times New Roman" w:cs="Times New Roman"/>
          </w:rPr>
          <w:delText>unlicensed</w:delText>
        </w:r>
        <w:r w:rsidR="00370E76" w:rsidRPr="00F11EFB" w:rsidDel="00A1091C">
          <w:rPr>
            <w:rFonts w:ascii="Times New Roman" w:hAnsi="Times New Roman" w:cs="Times New Roman"/>
          </w:rPr>
          <w:delText xml:space="preserve"> </w:delText>
        </w:r>
        <w:r w:rsidR="003B0A9A" w:rsidRPr="00F11EFB" w:rsidDel="00A1091C">
          <w:rPr>
            <w:rFonts w:ascii="Times New Roman" w:hAnsi="Times New Roman" w:cs="Times New Roman"/>
          </w:rPr>
          <w:delText>or</w:delText>
        </w:r>
        <w:r w:rsidR="00370E76" w:rsidRPr="00F11EFB" w:rsidDel="00A1091C">
          <w:rPr>
            <w:rFonts w:ascii="Times New Roman" w:hAnsi="Times New Roman" w:cs="Times New Roman"/>
          </w:rPr>
          <w:delText xml:space="preserve"> </w:delText>
        </w:r>
        <w:r w:rsidR="00E77E70" w:rsidRPr="00F11EFB" w:rsidDel="00A1091C">
          <w:rPr>
            <w:rFonts w:ascii="Times New Roman" w:hAnsi="Times New Roman" w:cs="Times New Roman"/>
          </w:rPr>
          <w:delText>licensed</w:delText>
        </w:r>
        <w:r w:rsidR="00370E76" w:rsidRPr="00F11EFB" w:rsidDel="00A1091C">
          <w:rPr>
            <w:rFonts w:ascii="Times New Roman" w:hAnsi="Times New Roman" w:cs="Times New Roman"/>
          </w:rPr>
          <w:delText xml:space="preserve"> </w:delText>
        </w:r>
        <w:r w:rsidR="00FB0B0D" w:rsidRPr="00F11EFB" w:rsidDel="00A1091C">
          <w:rPr>
            <w:rFonts w:ascii="Times New Roman" w:hAnsi="Times New Roman" w:cs="Times New Roman"/>
          </w:rPr>
          <w:delText>S</w:delText>
        </w:r>
      </w:del>
      <w:r w:rsidR="00FB0B0D" w:rsidRPr="00F11EFB">
        <w:rPr>
          <w:rFonts w:ascii="Times New Roman" w:hAnsi="Times New Roman" w:cs="Times New Roman"/>
        </w:rPr>
        <w:t>ocial</w:t>
      </w:r>
      <w:r w:rsidR="00370E76" w:rsidRPr="00F11EFB">
        <w:rPr>
          <w:rFonts w:ascii="Times New Roman" w:hAnsi="Times New Roman" w:cs="Times New Roman"/>
        </w:rPr>
        <w:t xml:space="preserve"> </w:t>
      </w:r>
      <w:ins w:id="250" w:author="Author">
        <w:r w:rsidR="00A1091C" w:rsidRPr="00F11EFB">
          <w:rPr>
            <w:rFonts w:ascii="Times New Roman" w:hAnsi="Times New Roman" w:cs="Times New Roman"/>
          </w:rPr>
          <w:t>w</w:t>
        </w:r>
      </w:ins>
      <w:del w:id="251" w:author="Author">
        <w:r w:rsidR="00FB0B0D" w:rsidRPr="00F11EFB" w:rsidDel="00A1091C">
          <w:rPr>
            <w:rFonts w:ascii="Times New Roman" w:hAnsi="Times New Roman" w:cs="Times New Roman"/>
          </w:rPr>
          <w:delText>W</w:delText>
        </w:r>
      </w:del>
      <w:r w:rsidR="00FB0B0D" w:rsidRPr="00F11EFB">
        <w:rPr>
          <w:rFonts w:ascii="Times New Roman" w:hAnsi="Times New Roman" w:cs="Times New Roman"/>
        </w:rPr>
        <w:t>orker</w:t>
      </w:r>
      <w:r w:rsidR="00370E76" w:rsidRPr="00F11EFB">
        <w:rPr>
          <w:rFonts w:ascii="Times New Roman" w:hAnsi="Times New Roman" w:cs="Times New Roman"/>
        </w:rPr>
        <w:t xml:space="preserve"> </w:t>
      </w:r>
      <w:r w:rsidR="00FB0B0D" w:rsidRPr="00F11EFB">
        <w:rPr>
          <w:rFonts w:ascii="Times New Roman" w:hAnsi="Times New Roman" w:cs="Times New Roman"/>
        </w:rPr>
        <w:t>and</w:t>
      </w:r>
      <w:r w:rsidR="00370E76" w:rsidRPr="00F11EFB">
        <w:rPr>
          <w:rFonts w:ascii="Times New Roman" w:hAnsi="Times New Roman" w:cs="Times New Roman"/>
        </w:rPr>
        <w:t xml:space="preserve"> </w:t>
      </w:r>
      <w:r w:rsidR="00FB0B0D" w:rsidRPr="00F11EFB">
        <w:rPr>
          <w:rFonts w:ascii="Times New Roman" w:hAnsi="Times New Roman" w:cs="Times New Roman"/>
        </w:rPr>
        <w:t>cause</w:t>
      </w:r>
      <w:r w:rsidR="00370E76" w:rsidRPr="00F11EFB">
        <w:rPr>
          <w:rFonts w:ascii="Times New Roman" w:hAnsi="Times New Roman" w:cs="Times New Roman"/>
        </w:rPr>
        <w:t xml:space="preserve"> </w:t>
      </w:r>
      <w:r w:rsidR="00003C75" w:rsidRPr="00F11EFB">
        <w:rPr>
          <w:rFonts w:ascii="Times New Roman" w:hAnsi="Times New Roman" w:cs="Times New Roman"/>
        </w:rPr>
        <w:t>you</w:t>
      </w:r>
      <w:r w:rsidR="00370E76" w:rsidRPr="00F11EFB">
        <w:rPr>
          <w:rFonts w:ascii="Times New Roman" w:hAnsi="Times New Roman" w:cs="Times New Roman"/>
        </w:rPr>
        <w:t xml:space="preserve"> </w:t>
      </w:r>
      <w:r w:rsidR="00003C75" w:rsidRPr="00F11EFB">
        <w:rPr>
          <w:rFonts w:ascii="Times New Roman" w:hAnsi="Times New Roman" w:cs="Times New Roman"/>
        </w:rPr>
        <w:t>more</w:t>
      </w:r>
      <w:r w:rsidR="00370E76" w:rsidRPr="00F11EFB">
        <w:rPr>
          <w:rFonts w:ascii="Times New Roman" w:hAnsi="Times New Roman" w:cs="Times New Roman"/>
        </w:rPr>
        <w:t xml:space="preserve"> </w:t>
      </w:r>
      <w:r w:rsidR="00D40ED4" w:rsidRPr="00F11EFB">
        <w:rPr>
          <w:rFonts w:ascii="Times New Roman" w:hAnsi="Times New Roman" w:cs="Times New Roman"/>
        </w:rPr>
        <w:t>harm</w:t>
      </w:r>
      <w:r w:rsidR="00370E76" w:rsidRPr="00F11EFB">
        <w:rPr>
          <w:rFonts w:ascii="Times New Roman" w:hAnsi="Times New Roman" w:cs="Times New Roman"/>
        </w:rPr>
        <w:t xml:space="preserve"> </w:t>
      </w:r>
      <w:r w:rsidR="00D40ED4" w:rsidRPr="00F11EFB">
        <w:rPr>
          <w:rFonts w:ascii="Times New Roman" w:hAnsi="Times New Roman" w:cs="Times New Roman"/>
        </w:rPr>
        <w:t>than</w:t>
      </w:r>
      <w:r w:rsidR="00370E76" w:rsidRPr="00F11EFB">
        <w:rPr>
          <w:rFonts w:ascii="Times New Roman" w:hAnsi="Times New Roman" w:cs="Times New Roman"/>
        </w:rPr>
        <w:t xml:space="preserve"> </w:t>
      </w:r>
      <w:r w:rsidR="00D40ED4" w:rsidRPr="00F11EFB">
        <w:rPr>
          <w:rFonts w:ascii="Times New Roman" w:hAnsi="Times New Roman" w:cs="Times New Roman"/>
        </w:rPr>
        <w:t>good!</w:t>
      </w:r>
      <w:r w:rsidR="00370E76" w:rsidRPr="00F11EFB">
        <w:rPr>
          <w:rFonts w:ascii="Times New Roman" w:hAnsi="Times New Roman" w:cs="Times New Roman"/>
        </w:rPr>
        <w:t xml:space="preserve"> </w:t>
      </w:r>
    </w:p>
    <w:p w14:paraId="6977913D" w14:textId="037F8696" w:rsidR="00E2099C" w:rsidRPr="00F11EFB" w:rsidRDefault="00EC79C8" w:rsidP="00107109">
      <w:pPr>
        <w:ind w:right="4"/>
        <w:contextualSpacing/>
        <w:rPr>
          <w:rFonts w:ascii="Times New Roman" w:hAnsi="Times New Roman" w:cs="Times New Roman"/>
        </w:rPr>
      </w:pPr>
      <w:r w:rsidRPr="00F11EFB">
        <w:rPr>
          <w:rFonts w:ascii="Times New Roman" w:hAnsi="Times New Roman" w:cs="Times New Roman"/>
        </w:rPr>
        <w:t>All</w:t>
      </w:r>
      <w:r w:rsidR="00370E76" w:rsidRPr="00F11EFB">
        <w:rPr>
          <w:rFonts w:ascii="Times New Roman" w:hAnsi="Times New Roman" w:cs="Times New Roman"/>
        </w:rPr>
        <w:t xml:space="preserve"> </w:t>
      </w:r>
      <w:r w:rsidRPr="00F11EFB">
        <w:rPr>
          <w:rFonts w:ascii="Times New Roman" w:hAnsi="Times New Roman" w:cs="Times New Roman"/>
        </w:rPr>
        <w:t>your</w:t>
      </w:r>
      <w:r w:rsidR="00370E76" w:rsidRPr="00F11EFB">
        <w:rPr>
          <w:rFonts w:ascii="Times New Roman" w:hAnsi="Times New Roman" w:cs="Times New Roman"/>
        </w:rPr>
        <w:t xml:space="preserve"> </w:t>
      </w:r>
      <w:r w:rsidRPr="00F11EFB">
        <w:rPr>
          <w:rFonts w:ascii="Times New Roman" w:hAnsi="Times New Roman" w:cs="Times New Roman"/>
        </w:rPr>
        <w:t>dreams</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having</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better</w:t>
      </w:r>
      <w:r w:rsidR="00370E76" w:rsidRPr="00F11EFB">
        <w:rPr>
          <w:rFonts w:ascii="Times New Roman" w:hAnsi="Times New Roman" w:cs="Times New Roman"/>
        </w:rPr>
        <w:t xml:space="preserve"> </w:t>
      </w:r>
      <w:r w:rsidRPr="00F11EFB">
        <w:rPr>
          <w:rFonts w:ascii="Times New Roman" w:hAnsi="Times New Roman" w:cs="Times New Roman"/>
        </w:rPr>
        <w:t>place</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live</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ins w:id="252" w:author="Author">
        <w:r w:rsidR="00A1091C" w:rsidRPr="00F11EFB">
          <w:rPr>
            <w:rFonts w:ascii="Times New Roman" w:hAnsi="Times New Roman" w:cs="Times New Roman"/>
          </w:rPr>
          <w:t xml:space="preserve">earning </w:t>
        </w:r>
      </w:ins>
      <w:r w:rsidRPr="00F11EFB">
        <w:rPr>
          <w:rFonts w:ascii="Times New Roman" w:hAnsi="Times New Roman" w:cs="Times New Roman"/>
        </w:rPr>
        <w:t>more</w:t>
      </w:r>
      <w:r w:rsidR="00370E76" w:rsidRPr="00F11EFB">
        <w:rPr>
          <w:rFonts w:ascii="Times New Roman" w:hAnsi="Times New Roman" w:cs="Times New Roman"/>
        </w:rPr>
        <w:t xml:space="preserve"> </w:t>
      </w:r>
      <w:del w:id="253" w:author="Author">
        <w:r w:rsidR="004B3374" w:rsidRPr="00F11EFB" w:rsidDel="00A1091C">
          <w:rPr>
            <w:rFonts w:ascii="Times New Roman" w:hAnsi="Times New Roman" w:cs="Times New Roman"/>
          </w:rPr>
          <w:delText>e</w:delText>
        </w:r>
        <w:r w:rsidR="00FB0B0D" w:rsidRPr="00F11EFB" w:rsidDel="00A1091C">
          <w:rPr>
            <w:rFonts w:ascii="Times New Roman" w:hAnsi="Times New Roman" w:cs="Times New Roman"/>
          </w:rPr>
          <w:delText>-</w:delText>
        </w:r>
      </w:del>
      <w:r w:rsidR="004B3374" w:rsidRPr="00F11EFB">
        <w:rPr>
          <w:rFonts w:ascii="Times New Roman" w:hAnsi="Times New Roman" w:cs="Times New Roman"/>
        </w:rPr>
        <w:t>money</w:t>
      </w:r>
      <w:r w:rsidR="00370E76" w:rsidRPr="00F11EFB">
        <w:rPr>
          <w:rFonts w:ascii="Times New Roman" w:hAnsi="Times New Roman" w:cs="Times New Roman"/>
        </w:rPr>
        <w:t xml:space="preserve"> </w:t>
      </w:r>
      <w:r w:rsidRPr="00F11EFB">
        <w:rPr>
          <w:rFonts w:ascii="Times New Roman" w:hAnsi="Times New Roman" w:cs="Times New Roman"/>
        </w:rPr>
        <w:t>just</w:t>
      </w:r>
      <w:r w:rsidR="00370E76" w:rsidRPr="00F11EFB">
        <w:rPr>
          <w:rFonts w:ascii="Times New Roman" w:hAnsi="Times New Roman" w:cs="Times New Roman"/>
        </w:rPr>
        <w:t xml:space="preserve"> </w:t>
      </w:r>
      <w:r w:rsidRPr="00F11EFB">
        <w:rPr>
          <w:rFonts w:ascii="Times New Roman" w:hAnsi="Times New Roman" w:cs="Times New Roman"/>
        </w:rPr>
        <w:t>went</w:t>
      </w:r>
      <w:r w:rsidR="00370E76" w:rsidRPr="00F11EFB">
        <w:rPr>
          <w:rFonts w:ascii="Times New Roman" w:hAnsi="Times New Roman" w:cs="Times New Roman"/>
        </w:rPr>
        <w:t xml:space="preserve"> </w:t>
      </w:r>
      <w:r w:rsidRPr="00F11EFB">
        <w:rPr>
          <w:rFonts w:ascii="Times New Roman" w:hAnsi="Times New Roman" w:cs="Times New Roman"/>
        </w:rPr>
        <w:t>down</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00E21B08" w:rsidRPr="00F11EFB">
        <w:rPr>
          <w:rFonts w:ascii="Times New Roman" w:hAnsi="Times New Roman" w:cs="Times New Roman"/>
        </w:rPr>
        <w:t>tubes!</w:t>
      </w:r>
    </w:p>
    <w:p w14:paraId="2EA48561" w14:textId="2AB3A360" w:rsidR="00E2099C" w:rsidRPr="00F11EFB" w:rsidRDefault="00A1091C" w:rsidP="008C2D65">
      <w:pPr>
        <w:ind w:right="4"/>
        <w:contextualSpacing/>
        <w:rPr>
          <w:rFonts w:ascii="Times New Roman" w:hAnsi="Times New Roman" w:cs="Times New Roman"/>
        </w:rPr>
      </w:pPr>
      <w:commentRangeStart w:id="254"/>
      <w:ins w:id="255" w:author="Author">
        <w:r w:rsidRPr="00F11EFB">
          <w:rPr>
            <w:rFonts w:ascii="Times New Roman" w:hAnsi="Times New Roman" w:cs="Times New Roman"/>
          </w:rPr>
          <w:t>According to</w:t>
        </w:r>
      </w:ins>
      <w:del w:id="256" w:author="Author">
        <w:r w:rsidR="00E2099C" w:rsidRPr="00F11EFB" w:rsidDel="00A1091C">
          <w:rPr>
            <w:rFonts w:ascii="Times New Roman" w:hAnsi="Times New Roman" w:cs="Times New Roman"/>
          </w:rPr>
          <w:delText>Quoted</w:delText>
        </w:r>
        <w:r w:rsidR="00370E76" w:rsidRPr="00F11EFB" w:rsidDel="00A1091C">
          <w:rPr>
            <w:rFonts w:ascii="Times New Roman" w:hAnsi="Times New Roman" w:cs="Times New Roman"/>
          </w:rPr>
          <w:delText xml:space="preserve"> </w:delText>
        </w:r>
        <w:r w:rsidR="00E2099C" w:rsidRPr="00F11EFB" w:rsidDel="00A1091C">
          <w:rPr>
            <w:rFonts w:ascii="Times New Roman" w:hAnsi="Times New Roman" w:cs="Times New Roman"/>
          </w:rPr>
          <w:delText>by</w:delText>
        </w:r>
      </w:del>
      <w:r w:rsidR="00370E76" w:rsidRPr="00F11EFB">
        <w:rPr>
          <w:rFonts w:ascii="Times New Roman" w:hAnsi="Times New Roman" w:cs="Times New Roman"/>
        </w:rPr>
        <w:t xml:space="preserve"> </w:t>
      </w:r>
      <w:r w:rsidR="00E2099C" w:rsidRPr="00F11EFB">
        <w:rPr>
          <w:rFonts w:ascii="Times New Roman" w:hAnsi="Times New Roman" w:cs="Times New Roman"/>
        </w:rPr>
        <w:t>CBS</w:t>
      </w:r>
      <w:r w:rsidR="00370E76" w:rsidRPr="00F11EFB">
        <w:rPr>
          <w:rFonts w:ascii="Times New Roman" w:hAnsi="Times New Roman" w:cs="Times New Roman"/>
        </w:rPr>
        <w:t xml:space="preserve"> </w:t>
      </w:r>
      <w:r w:rsidR="00E2099C" w:rsidRPr="00F11EFB">
        <w:rPr>
          <w:rFonts w:ascii="Times New Roman" w:hAnsi="Times New Roman" w:cs="Times New Roman"/>
        </w:rPr>
        <w:t>News</w:t>
      </w:r>
      <w:commentRangeEnd w:id="254"/>
      <w:r w:rsidR="0057270C" w:rsidRPr="00F11EFB">
        <w:rPr>
          <w:rStyle w:val="CommentReference"/>
        </w:rPr>
        <w:commentReference w:id="254"/>
      </w:r>
      <w:r w:rsidR="00E2099C" w:rsidRPr="00F11EFB">
        <w:rPr>
          <w:rFonts w:ascii="Times New Roman" w:hAnsi="Times New Roman" w:cs="Times New Roman"/>
        </w:rPr>
        <w:t>,</w:t>
      </w:r>
      <w:r w:rsidR="00370E76" w:rsidRPr="00F11EFB">
        <w:rPr>
          <w:rFonts w:ascii="Times New Roman" w:hAnsi="Times New Roman" w:cs="Times New Roman"/>
        </w:rPr>
        <w:t xml:space="preserve"> </w:t>
      </w:r>
      <w:r w:rsidR="00676791" w:rsidRPr="00412EB7">
        <w:fldChar w:fldCharType="begin"/>
      </w:r>
      <w:r w:rsidR="00676791" w:rsidRPr="00F11EFB">
        <w:instrText xml:space="preserve"> HYPERLINK "http://www.cbsnews.com/news/why-most-say-the-american-dream-is-out-of-reach/" \t "_blank" </w:instrText>
      </w:r>
      <w:r w:rsidR="00676791" w:rsidRPr="00412EB7">
        <w:fldChar w:fldCharType="separate"/>
      </w:r>
      <w:ins w:id="257" w:author="Author">
        <w:r w:rsidRPr="00412EB7">
          <w:rPr>
            <w:rStyle w:val="Hyperlink"/>
            <w:rFonts w:ascii="Times New Roman" w:hAnsi="Times New Roman" w:cs="Times New Roman"/>
            <w:color w:val="auto"/>
            <w:u w:val="none"/>
            <w:rPrChange w:id="258" w:author="Author">
              <w:rPr>
                <w:rStyle w:val="Hyperlink"/>
                <w:rFonts w:ascii="Times New Roman" w:hAnsi="Times New Roman" w:cs="Times New Roman"/>
                <w:color w:val="auto"/>
              </w:rPr>
            </w:rPrChange>
          </w:rPr>
          <w:t>s</w:t>
        </w:r>
      </w:ins>
      <w:del w:id="259" w:author="Author">
        <w:r w:rsidR="00E2099C" w:rsidRPr="00412EB7" w:rsidDel="00A1091C">
          <w:rPr>
            <w:rStyle w:val="Hyperlink"/>
            <w:rFonts w:ascii="Times New Roman" w:hAnsi="Times New Roman" w:cs="Times New Roman"/>
            <w:color w:val="auto"/>
            <w:u w:val="none"/>
            <w:rPrChange w:id="260" w:author="Author">
              <w:rPr>
                <w:rStyle w:val="Hyperlink"/>
                <w:rFonts w:ascii="Times New Roman" w:hAnsi="Times New Roman" w:cs="Times New Roman"/>
                <w:color w:val="auto"/>
              </w:rPr>
            </w:rPrChange>
          </w:rPr>
          <w:delText>S</w:delText>
        </w:r>
      </w:del>
      <w:r w:rsidR="00E2099C" w:rsidRPr="00412EB7">
        <w:rPr>
          <w:rStyle w:val="Hyperlink"/>
          <w:rFonts w:ascii="Times New Roman" w:hAnsi="Times New Roman" w:cs="Times New Roman"/>
          <w:color w:val="auto"/>
          <w:u w:val="none"/>
          <w:rPrChange w:id="261" w:author="Author">
            <w:rPr>
              <w:rStyle w:val="Hyperlink"/>
              <w:rFonts w:ascii="Times New Roman" w:hAnsi="Times New Roman" w:cs="Times New Roman"/>
              <w:color w:val="auto"/>
            </w:rPr>
          </w:rPrChange>
        </w:rPr>
        <w:t>ix</w:t>
      </w:r>
      <w:r w:rsidR="00370E76" w:rsidRPr="00412EB7">
        <w:rPr>
          <w:rStyle w:val="Hyperlink"/>
          <w:rFonts w:ascii="Times New Roman" w:hAnsi="Times New Roman" w:cs="Times New Roman"/>
          <w:color w:val="auto"/>
          <w:u w:val="none"/>
          <w:rPrChange w:id="262" w:author="Author">
            <w:rPr>
              <w:rStyle w:val="Hyperlink"/>
              <w:rFonts w:ascii="Times New Roman" w:hAnsi="Times New Roman" w:cs="Times New Roman"/>
              <w:color w:val="auto"/>
            </w:rPr>
          </w:rPrChange>
        </w:rPr>
        <w:t xml:space="preserve"> </w:t>
      </w:r>
      <w:r w:rsidR="00E2099C" w:rsidRPr="00412EB7">
        <w:rPr>
          <w:rStyle w:val="Hyperlink"/>
          <w:rFonts w:ascii="Times New Roman" w:hAnsi="Times New Roman" w:cs="Times New Roman"/>
          <w:color w:val="auto"/>
          <w:u w:val="none"/>
          <w:rPrChange w:id="263" w:author="Author">
            <w:rPr>
              <w:rStyle w:val="Hyperlink"/>
              <w:rFonts w:ascii="Times New Roman" w:hAnsi="Times New Roman" w:cs="Times New Roman"/>
              <w:color w:val="auto"/>
            </w:rPr>
          </w:rPrChange>
        </w:rPr>
        <w:t>out</w:t>
      </w:r>
      <w:r w:rsidR="00370E76" w:rsidRPr="00412EB7">
        <w:rPr>
          <w:rStyle w:val="Hyperlink"/>
          <w:rFonts w:ascii="Times New Roman" w:hAnsi="Times New Roman" w:cs="Times New Roman"/>
          <w:color w:val="auto"/>
          <w:u w:val="none"/>
          <w:rPrChange w:id="264" w:author="Author">
            <w:rPr>
              <w:rStyle w:val="Hyperlink"/>
              <w:rFonts w:ascii="Times New Roman" w:hAnsi="Times New Roman" w:cs="Times New Roman"/>
              <w:color w:val="auto"/>
            </w:rPr>
          </w:rPrChange>
        </w:rPr>
        <w:t xml:space="preserve"> </w:t>
      </w:r>
      <w:r w:rsidR="00E2099C" w:rsidRPr="00412EB7">
        <w:rPr>
          <w:rStyle w:val="Hyperlink"/>
          <w:rFonts w:ascii="Times New Roman" w:hAnsi="Times New Roman" w:cs="Times New Roman"/>
          <w:color w:val="auto"/>
          <w:u w:val="none"/>
          <w:rPrChange w:id="265" w:author="Author">
            <w:rPr>
              <w:rStyle w:val="Hyperlink"/>
              <w:rFonts w:ascii="Times New Roman" w:hAnsi="Times New Roman" w:cs="Times New Roman"/>
              <w:color w:val="auto"/>
            </w:rPr>
          </w:rPrChange>
        </w:rPr>
        <w:t>of</w:t>
      </w:r>
      <w:r w:rsidR="00370E76" w:rsidRPr="00412EB7">
        <w:rPr>
          <w:rStyle w:val="Hyperlink"/>
          <w:rFonts w:ascii="Times New Roman" w:hAnsi="Times New Roman" w:cs="Times New Roman"/>
          <w:color w:val="auto"/>
          <w:u w:val="none"/>
          <w:rPrChange w:id="266" w:author="Author">
            <w:rPr>
              <w:rStyle w:val="Hyperlink"/>
              <w:rFonts w:ascii="Times New Roman" w:hAnsi="Times New Roman" w:cs="Times New Roman"/>
              <w:color w:val="auto"/>
            </w:rPr>
          </w:rPrChange>
        </w:rPr>
        <w:t xml:space="preserve"> </w:t>
      </w:r>
      <w:ins w:id="267" w:author="Author">
        <w:r w:rsidRPr="00412EB7">
          <w:rPr>
            <w:rStyle w:val="Hyperlink"/>
            <w:rFonts w:ascii="Times New Roman" w:hAnsi="Times New Roman" w:cs="Times New Roman"/>
            <w:color w:val="auto"/>
            <w:u w:val="none"/>
            <w:rPrChange w:id="268" w:author="Author">
              <w:rPr>
                <w:rStyle w:val="Hyperlink"/>
                <w:rFonts w:ascii="Times New Roman" w:hAnsi="Times New Roman" w:cs="Times New Roman"/>
                <w:color w:val="auto"/>
              </w:rPr>
            </w:rPrChange>
          </w:rPr>
          <w:t>ten</w:t>
        </w:r>
      </w:ins>
      <w:del w:id="269" w:author="Author">
        <w:r w:rsidR="00E2099C" w:rsidRPr="00412EB7" w:rsidDel="00A1091C">
          <w:rPr>
            <w:rStyle w:val="Hyperlink"/>
            <w:rFonts w:ascii="Times New Roman" w:hAnsi="Times New Roman" w:cs="Times New Roman"/>
            <w:color w:val="auto"/>
            <w:u w:val="none"/>
            <w:rPrChange w:id="270" w:author="Author">
              <w:rPr>
                <w:rStyle w:val="Hyperlink"/>
                <w:rFonts w:ascii="Times New Roman" w:hAnsi="Times New Roman" w:cs="Times New Roman"/>
                <w:color w:val="auto"/>
              </w:rPr>
            </w:rPrChange>
          </w:rPr>
          <w:delText>10</w:delText>
        </w:r>
      </w:del>
      <w:r w:rsidR="00370E76" w:rsidRPr="00412EB7">
        <w:rPr>
          <w:rStyle w:val="Hyperlink"/>
          <w:rFonts w:ascii="Times New Roman" w:hAnsi="Times New Roman" w:cs="Times New Roman"/>
          <w:color w:val="auto"/>
          <w:u w:val="none"/>
          <w:rPrChange w:id="271" w:author="Author">
            <w:rPr>
              <w:rStyle w:val="Hyperlink"/>
              <w:rFonts w:ascii="Times New Roman" w:hAnsi="Times New Roman" w:cs="Times New Roman"/>
              <w:color w:val="auto"/>
            </w:rPr>
          </w:rPrChange>
        </w:rPr>
        <w:t xml:space="preserve"> </w:t>
      </w:r>
      <w:r w:rsidR="00E2099C" w:rsidRPr="00412EB7">
        <w:rPr>
          <w:rStyle w:val="Hyperlink"/>
          <w:rFonts w:ascii="Times New Roman" w:hAnsi="Times New Roman" w:cs="Times New Roman"/>
          <w:color w:val="auto"/>
          <w:u w:val="none"/>
          <w:rPrChange w:id="272" w:author="Author">
            <w:rPr>
              <w:rStyle w:val="Hyperlink"/>
              <w:rFonts w:ascii="Times New Roman" w:hAnsi="Times New Roman" w:cs="Times New Roman"/>
              <w:color w:val="auto"/>
            </w:rPr>
          </w:rPrChange>
        </w:rPr>
        <w:t>Americans</w:t>
      </w:r>
      <w:r w:rsidR="00676791" w:rsidRPr="00412EB7">
        <w:rPr>
          <w:rStyle w:val="Hyperlink"/>
          <w:rFonts w:ascii="Times New Roman" w:hAnsi="Times New Roman" w:cs="Times New Roman"/>
          <w:color w:val="auto"/>
          <w:u w:val="none"/>
          <w:rPrChange w:id="273" w:author="Author">
            <w:rPr>
              <w:rStyle w:val="Hyperlink"/>
              <w:rFonts w:ascii="Times New Roman" w:hAnsi="Times New Roman" w:cs="Times New Roman"/>
              <w:color w:val="auto"/>
            </w:rPr>
          </w:rPrChange>
        </w:rPr>
        <w:fldChar w:fldCharType="end"/>
      </w:r>
      <w:r w:rsidR="00370E76" w:rsidRPr="00F11EFB">
        <w:rPr>
          <w:rFonts w:ascii="Times New Roman" w:hAnsi="Times New Roman" w:cs="Times New Roman"/>
        </w:rPr>
        <w:t xml:space="preserve"> </w:t>
      </w:r>
      <w:r w:rsidR="00E2099C" w:rsidRPr="00F11EFB">
        <w:rPr>
          <w:rFonts w:ascii="Times New Roman" w:hAnsi="Times New Roman" w:cs="Times New Roman"/>
        </w:rPr>
        <w:t>believe</w:t>
      </w:r>
      <w:r w:rsidR="00370E76" w:rsidRPr="00F11EFB">
        <w:rPr>
          <w:rFonts w:ascii="Times New Roman" w:hAnsi="Times New Roman" w:cs="Times New Roman"/>
        </w:rPr>
        <w:t xml:space="preserve"> </w:t>
      </w:r>
      <w:r w:rsidR="00E2099C" w:rsidRPr="00F11EFB">
        <w:rPr>
          <w:rFonts w:ascii="Times New Roman" w:hAnsi="Times New Roman" w:cs="Times New Roman"/>
        </w:rPr>
        <w:t>the</w:t>
      </w:r>
      <w:r w:rsidR="00370E76" w:rsidRPr="00F11EFB">
        <w:rPr>
          <w:rFonts w:ascii="Times New Roman" w:hAnsi="Times New Roman" w:cs="Times New Roman"/>
        </w:rPr>
        <w:t xml:space="preserve"> </w:t>
      </w:r>
      <w:r w:rsidR="00E2099C" w:rsidRPr="00F11EFB">
        <w:rPr>
          <w:rFonts w:ascii="Times New Roman" w:hAnsi="Times New Roman" w:cs="Times New Roman"/>
        </w:rPr>
        <w:t>American</w:t>
      </w:r>
      <w:r w:rsidR="00370E76" w:rsidRPr="00F11EFB">
        <w:rPr>
          <w:rFonts w:ascii="Times New Roman" w:hAnsi="Times New Roman" w:cs="Times New Roman"/>
        </w:rPr>
        <w:t xml:space="preserve"> </w:t>
      </w:r>
      <w:r w:rsidR="00E2099C" w:rsidRPr="00F11EFB">
        <w:rPr>
          <w:rFonts w:ascii="Times New Roman" w:hAnsi="Times New Roman" w:cs="Times New Roman"/>
        </w:rPr>
        <w:t>dream</w:t>
      </w:r>
      <w:r w:rsidR="00370E76" w:rsidRPr="00F11EFB">
        <w:rPr>
          <w:rFonts w:ascii="Times New Roman" w:hAnsi="Times New Roman" w:cs="Times New Roman"/>
        </w:rPr>
        <w:t xml:space="preserve"> </w:t>
      </w:r>
      <w:r w:rsidR="00E2099C" w:rsidRPr="00F11EFB">
        <w:rPr>
          <w:rFonts w:ascii="Times New Roman" w:hAnsi="Times New Roman" w:cs="Times New Roman"/>
        </w:rPr>
        <w:t>is</w:t>
      </w:r>
      <w:r w:rsidR="00370E76" w:rsidRPr="00F11EFB">
        <w:rPr>
          <w:rFonts w:ascii="Times New Roman" w:hAnsi="Times New Roman" w:cs="Times New Roman"/>
        </w:rPr>
        <w:t xml:space="preserve"> </w:t>
      </w:r>
      <w:r w:rsidR="00624C1B" w:rsidRPr="00F11EFB">
        <w:rPr>
          <w:rFonts w:ascii="Times New Roman" w:hAnsi="Times New Roman" w:cs="Times New Roman"/>
        </w:rPr>
        <w:t>d</w:t>
      </w:r>
      <w:r w:rsidR="004B3374" w:rsidRPr="00F11EFB">
        <w:rPr>
          <w:rFonts w:ascii="Times New Roman" w:hAnsi="Times New Roman" w:cs="Times New Roman"/>
        </w:rPr>
        <w:t>ead</w:t>
      </w:r>
      <w:r w:rsidR="00370E76" w:rsidRPr="00F11EFB">
        <w:rPr>
          <w:rFonts w:ascii="Times New Roman" w:hAnsi="Times New Roman" w:cs="Times New Roman"/>
        </w:rPr>
        <w:t xml:space="preserve"> </w:t>
      </w:r>
      <w:r w:rsidR="00E2099C" w:rsidRPr="00F11EFB">
        <w:rPr>
          <w:rFonts w:ascii="Times New Roman" w:hAnsi="Times New Roman" w:cs="Times New Roman"/>
        </w:rPr>
        <w:t>per</w:t>
      </w:r>
      <w:r w:rsidR="00370E76" w:rsidRPr="00F11EFB">
        <w:rPr>
          <w:rFonts w:ascii="Times New Roman" w:hAnsi="Times New Roman" w:cs="Times New Roman"/>
        </w:rPr>
        <w:t xml:space="preserve"> </w:t>
      </w:r>
      <w:r w:rsidR="00E2099C" w:rsidRPr="00F11EFB">
        <w:rPr>
          <w:rFonts w:ascii="Times New Roman" w:hAnsi="Times New Roman" w:cs="Times New Roman"/>
        </w:rPr>
        <w:t>a</w:t>
      </w:r>
      <w:r w:rsidR="00370E76" w:rsidRPr="00F11EFB">
        <w:rPr>
          <w:rFonts w:ascii="Times New Roman" w:hAnsi="Times New Roman" w:cs="Times New Roman"/>
        </w:rPr>
        <w:t xml:space="preserve"> </w:t>
      </w:r>
      <w:r w:rsidR="00E2099C" w:rsidRPr="00F11EFB">
        <w:rPr>
          <w:rFonts w:ascii="Times New Roman" w:hAnsi="Times New Roman" w:cs="Times New Roman"/>
        </w:rPr>
        <w:t>recent</w:t>
      </w:r>
      <w:r w:rsidR="00370E76" w:rsidRPr="00F11EFB">
        <w:rPr>
          <w:rFonts w:ascii="Times New Roman" w:hAnsi="Times New Roman" w:cs="Times New Roman"/>
        </w:rPr>
        <w:t xml:space="preserve"> </w:t>
      </w:r>
      <w:r w:rsidR="00E2099C" w:rsidRPr="00F11EFB">
        <w:rPr>
          <w:rFonts w:ascii="Times New Roman" w:hAnsi="Times New Roman" w:cs="Times New Roman"/>
        </w:rPr>
        <w:t>poll.</w:t>
      </w:r>
      <w:r w:rsidR="00370E76" w:rsidRPr="00F11EFB">
        <w:rPr>
          <w:rFonts w:ascii="Times New Roman" w:hAnsi="Times New Roman" w:cs="Times New Roman"/>
        </w:rPr>
        <w:t xml:space="preserve"> </w:t>
      </w:r>
      <w:ins w:id="274" w:author="Author">
        <w:r w:rsidRPr="00F11EFB">
          <w:rPr>
            <w:rFonts w:ascii="Times New Roman" w:hAnsi="Times New Roman" w:cs="Times New Roman"/>
          </w:rPr>
          <w:t>L</w:t>
        </w:r>
      </w:ins>
      <w:del w:id="275" w:author="Author">
        <w:r w:rsidR="00E2099C" w:rsidRPr="00F11EFB" w:rsidDel="00A1091C">
          <w:rPr>
            <w:rFonts w:ascii="Times New Roman" w:hAnsi="Times New Roman" w:cs="Times New Roman"/>
          </w:rPr>
          <w:delText>And</w:delText>
        </w:r>
        <w:r w:rsidR="00370E76" w:rsidRPr="00F11EFB" w:rsidDel="00A1091C">
          <w:rPr>
            <w:rFonts w:ascii="Times New Roman" w:hAnsi="Times New Roman" w:cs="Times New Roman"/>
          </w:rPr>
          <w:delText xml:space="preserve"> </w:delText>
        </w:r>
        <w:r w:rsidR="00E2099C" w:rsidRPr="00F11EFB" w:rsidDel="00A1091C">
          <w:rPr>
            <w:rFonts w:ascii="Times New Roman" w:hAnsi="Times New Roman" w:cs="Times New Roman"/>
          </w:rPr>
          <w:delText>l</w:delText>
        </w:r>
      </w:del>
      <w:r w:rsidR="00E2099C" w:rsidRPr="00F11EFB">
        <w:rPr>
          <w:rFonts w:ascii="Times New Roman" w:hAnsi="Times New Roman" w:cs="Times New Roman"/>
        </w:rPr>
        <w:t>ots</w:t>
      </w:r>
      <w:r w:rsidR="00370E76" w:rsidRPr="00F11EFB">
        <w:rPr>
          <w:rFonts w:ascii="Times New Roman" w:hAnsi="Times New Roman" w:cs="Times New Roman"/>
        </w:rPr>
        <w:t xml:space="preserve"> </w:t>
      </w:r>
      <w:r w:rsidR="00E2099C" w:rsidRPr="00F11EFB">
        <w:rPr>
          <w:rFonts w:ascii="Times New Roman" w:hAnsi="Times New Roman" w:cs="Times New Roman"/>
        </w:rPr>
        <w:t>of</w:t>
      </w:r>
      <w:r w:rsidR="00370E76" w:rsidRPr="00F11EFB">
        <w:rPr>
          <w:rFonts w:ascii="Times New Roman" w:hAnsi="Times New Roman" w:cs="Times New Roman"/>
        </w:rPr>
        <w:t xml:space="preserve"> </w:t>
      </w:r>
      <w:r w:rsidR="00E2099C" w:rsidRPr="00F11EFB">
        <w:rPr>
          <w:rFonts w:ascii="Times New Roman" w:hAnsi="Times New Roman" w:cs="Times New Roman"/>
        </w:rPr>
        <w:t>people</w:t>
      </w:r>
      <w:r w:rsidR="00370E76" w:rsidRPr="00F11EFB">
        <w:rPr>
          <w:rFonts w:ascii="Times New Roman" w:hAnsi="Times New Roman" w:cs="Times New Roman"/>
        </w:rPr>
        <w:t xml:space="preserve"> </w:t>
      </w:r>
      <w:r w:rsidR="00E2099C" w:rsidRPr="00F11EFB">
        <w:rPr>
          <w:rFonts w:ascii="Times New Roman" w:hAnsi="Times New Roman" w:cs="Times New Roman"/>
        </w:rPr>
        <w:t>are</w:t>
      </w:r>
      <w:r w:rsidR="00370E76" w:rsidRPr="00F11EFB">
        <w:rPr>
          <w:rFonts w:ascii="Times New Roman" w:hAnsi="Times New Roman" w:cs="Times New Roman"/>
        </w:rPr>
        <w:t xml:space="preserve"> </w:t>
      </w:r>
      <w:r w:rsidR="00E2099C" w:rsidRPr="00F11EFB">
        <w:rPr>
          <w:rFonts w:ascii="Times New Roman" w:hAnsi="Times New Roman" w:cs="Times New Roman"/>
        </w:rPr>
        <w:t>talking</w:t>
      </w:r>
      <w:r w:rsidR="00370E76" w:rsidRPr="00F11EFB">
        <w:rPr>
          <w:rFonts w:ascii="Times New Roman" w:hAnsi="Times New Roman" w:cs="Times New Roman"/>
        </w:rPr>
        <w:t xml:space="preserve"> </w:t>
      </w:r>
      <w:r w:rsidR="00E2099C" w:rsidRPr="00F11EFB">
        <w:rPr>
          <w:rFonts w:ascii="Times New Roman" w:hAnsi="Times New Roman" w:cs="Times New Roman"/>
        </w:rPr>
        <w:t>about</w:t>
      </w:r>
      <w:r w:rsidR="00370E76" w:rsidRPr="00F11EFB">
        <w:rPr>
          <w:rFonts w:ascii="Times New Roman" w:hAnsi="Times New Roman" w:cs="Times New Roman"/>
        </w:rPr>
        <w:t xml:space="preserve"> </w:t>
      </w:r>
      <w:r w:rsidR="00E2099C" w:rsidRPr="00F11EFB">
        <w:rPr>
          <w:rFonts w:ascii="Times New Roman" w:hAnsi="Times New Roman" w:cs="Times New Roman"/>
        </w:rPr>
        <w:t>how</w:t>
      </w:r>
      <w:r w:rsidR="00370E76" w:rsidRPr="00F11EFB">
        <w:rPr>
          <w:rFonts w:ascii="Times New Roman" w:hAnsi="Times New Roman" w:cs="Times New Roman"/>
        </w:rPr>
        <w:t xml:space="preserve"> </w:t>
      </w:r>
      <w:r w:rsidR="00E2099C" w:rsidRPr="00F11EFB">
        <w:rPr>
          <w:rFonts w:ascii="Times New Roman" w:hAnsi="Times New Roman" w:cs="Times New Roman"/>
        </w:rPr>
        <w:t>terrible</w:t>
      </w:r>
      <w:r w:rsidR="00370E76" w:rsidRPr="00F11EFB">
        <w:rPr>
          <w:rFonts w:ascii="Times New Roman" w:hAnsi="Times New Roman" w:cs="Times New Roman"/>
        </w:rPr>
        <w:t xml:space="preserve"> </w:t>
      </w:r>
      <w:r w:rsidR="00E2099C" w:rsidRPr="00F11EFB">
        <w:rPr>
          <w:rFonts w:ascii="Times New Roman" w:hAnsi="Times New Roman" w:cs="Times New Roman"/>
        </w:rPr>
        <w:t>that</w:t>
      </w:r>
      <w:r w:rsidR="00370E76" w:rsidRPr="00F11EFB">
        <w:rPr>
          <w:rFonts w:ascii="Times New Roman" w:hAnsi="Times New Roman" w:cs="Times New Roman"/>
        </w:rPr>
        <w:t xml:space="preserve"> </w:t>
      </w:r>
      <w:r w:rsidR="00E2099C" w:rsidRPr="00F11EFB">
        <w:rPr>
          <w:rFonts w:ascii="Times New Roman" w:hAnsi="Times New Roman" w:cs="Times New Roman"/>
        </w:rPr>
        <w:t>is.</w:t>
      </w:r>
      <w:del w:id="276" w:author="Author">
        <w:r w:rsidR="00370E76" w:rsidRPr="00F11EFB" w:rsidDel="00A1091C">
          <w:rPr>
            <w:rFonts w:ascii="Times New Roman" w:hAnsi="Times New Roman" w:cs="Times New Roman"/>
          </w:rPr>
          <w:delText xml:space="preserve"> </w:delText>
        </w:r>
      </w:del>
    </w:p>
    <w:p w14:paraId="39622334" w14:textId="2A5E1897" w:rsidR="00EC79C8" w:rsidRPr="00F11EFB" w:rsidRDefault="00293599" w:rsidP="008C2D65">
      <w:pPr>
        <w:ind w:right="4"/>
        <w:contextualSpacing/>
        <w:rPr>
          <w:rFonts w:ascii="Times New Roman" w:hAnsi="Times New Roman" w:cs="Times New Roman"/>
        </w:rPr>
      </w:pPr>
      <w:ins w:id="277" w:author="Author">
        <w:r w:rsidRPr="00F11EFB">
          <w:rPr>
            <w:rFonts w:ascii="Times New Roman" w:hAnsi="Times New Roman" w:cs="Times New Roman"/>
          </w:rPr>
          <w:t>W</w:t>
        </w:r>
      </w:ins>
      <w:del w:id="278" w:author="Author">
        <w:r w:rsidR="00C4245E" w:rsidRPr="00F11EFB" w:rsidDel="00293599">
          <w:rPr>
            <w:rFonts w:ascii="Times New Roman" w:hAnsi="Times New Roman" w:cs="Times New Roman"/>
          </w:rPr>
          <w:delText>But</w:delText>
        </w:r>
        <w:r w:rsidR="00370E76" w:rsidRPr="00F11EFB" w:rsidDel="00293599">
          <w:rPr>
            <w:rFonts w:ascii="Times New Roman" w:hAnsi="Times New Roman" w:cs="Times New Roman"/>
          </w:rPr>
          <w:delText xml:space="preserve"> </w:delText>
        </w:r>
        <w:r w:rsidR="00C4245E" w:rsidRPr="00F11EFB" w:rsidDel="00293599">
          <w:rPr>
            <w:rFonts w:ascii="Times New Roman" w:hAnsi="Times New Roman" w:cs="Times New Roman"/>
          </w:rPr>
          <w:delText>w</w:delText>
        </w:r>
      </w:del>
      <w:r w:rsidR="00C4245E" w:rsidRPr="00F11EFB">
        <w:rPr>
          <w:rFonts w:ascii="Times New Roman" w:hAnsi="Times New Roman" w:cs="Times New Roman"/>
        </w:rPr>
        <w:t>hat</w:t>
      </w:r>
      <w:r w:rsidR="00370E76" w:rsidRPr="00F11EFB">
        <w:rPr>
          <w:rFonts w:ascii="Times New Roman" w:hAnsi="Times New Roman" w:cs="Times New Roman"/>
        </w:rPr>
        <w:t xml:space="preserve"> </w:t>
      </w:r>
      <w:r w:rsidR="00C4245E" w:rsidRPr="00F11EFB">
        <w:rPr>
          <w:rFonts w:ascii="Times New Roman" w:hAnsi="Times New Roman" w:cs="Times New Roman"/>
        </w:rPr>
        <w:t>I</w:t>
      </w:r>
      <w:r w:rsidR="00370E76" w:rsidRPr="00F11EFB">
        <w:rPr>
          <w:rFonts w:ascii="Times New Roman" w:hAnsi="Times New Roman" w:cs="Times New Roman"/>
        </w:rPr>
        <w:t xml:space="preserve"> </w:t>
      </w:r>
      <w:r w:rsidR="00C4245E" w:rsidRPr="00F11EFB">
        <w:rPr>
          <w:rFonts w:ascii="Times New Roman" w:hAnsi="Times New Roman" w:cs="Times New Roman"/>
        </w:rPr>
        <w:t>haven</w:t>
      </w:r>
      <w:ins w:id="279" w:author="Author">
        <w:r w:rsidRPr="00F11EFB">
          <w:rPr>
            <w:rFonts w:ascii="Times New Roman" w:hAnsi="Times New Roman" w:cs="Times New Roman"/>
          </w:rPr>
          <w:t>’</w:t>
        </w:r>
      </w:ins>
      <w:del w:id="280" w:author="Author">
        <w:r w:rsidR="00C4245E" w:rsidRPr="00F11EFB" w:rsidDel="00293599">
          <w:rPr>
            <w:rFonts w:ascii="Times New Roman" w:hAnsi="Times New Roman" w:cs="Times New Roman"/>
          </w:rPr>
          <w:delText>'</w:delText>
        </w:r>
      </w:del>
      <w:r w:rsidR="00C4245E" w:rsidRPr="00F11EFB">
        <w:rPr>
          <w:rFonts w:ascii="Times New Roman" w:hAnsi="Times New Roman" w:cs="Times New Roman"/>
        </w:rPr>
        <w:t>t</w:t>
      </w:r>
      <w:r w:rsidR="00370E76" w:rsidRPr="00F11EFB">
        <w:rPr>
          <w:rFonts w:ascii="Times New Roman" w:hAnsi="Times New Roman" w:cs="Times New Roman"/>
        </w:rPr>
        <w:t xml:space="preserve"> </w:t>
      </w:r>
      <w:r w:rsidR="00C4245E" w:rsidRPr="00F11EFB">
        <w:rPr>
          <w:rFonts w:ascii="Times New Roman" w:hAnsi="Times New Roman" w:cs="Times New Roman"/>
        </w:rPr>
        <w:t>seen</w:t>
      </w:r>
      <w:r w:rsidR="00370E76" w:rsidRPr="00F11EFB">
        <w:rPr>
          <w:rFonts w:ascii="Times New Roman" w:hAnsi="Times New Roman" w:cs="Times New Roman"/>
        </w:rPr>
        <w:t xml:space="preserve"> </w:t>
      </w:r>
      <w:r w:rsidR="00C4245E" w:rsidRPr="00F11EFB">
        <w:rPr>
          <w:rFonts w:ascii="Times New Roman" w:hAnsi="Times New Roman" w:cs="Times New Roman"/>
        </w:rPr>
        <w:t>addressed</w:t>
      </w:r>
      <w:r w:rsidR="00370E76" w:rsidRPr="00F11EFB">
        <w:rPr>
          <w:rFonts w:ascii="Times New Roman" w:hAnsi="Times New Roman" w:cs="Times New Roman"/>
        </w:rPr>
        <w:t xml:space="preserve"> </w:t>
      </w:r>
      <w:r w:rsidR="00C4245E" w:rsidRPr="00F11EFB">
        <w:rPr>
          <w:rFonts w:ascii="Times New Roman" w:hAnsi="Times New Roman" w:cs="Times New Roman"/>
        </w:rPr>
        <w:t>is</w:t>
      </w:r>
      <w:r w:rsidR="00370E76" w:rsidRPr="00F11EFB">
        <w:rPr>
          <w:rFonts w:ascii="Times New Roman" w:hAnsi="Times New Roman" w:cs="Times New Roman"/>
        </w:rPr>
        <w:t xml:space="preserve"> </w:t>
      </w:r>
      <w:ins w:id="281" w:author="Author">
        <w:r w:rsidRPr="00F11EFB">
          <w:rPr>
            <w:rFonts w:ascii="Times New Roman" w:hAnsi="Times New Roman" w:cs="Times New Roman"/>
          </w:rPr>
          <w:t xml:space="preserve">the fact </w:t>
        </w:r>
      </w:ins>
      <w:r w:rsidR="00C4245E" w:rsidRPr="00F11EFB">
        <w:rPr>
          <w:rFonts w:ascii="Times New Roman" w:hAnsi="Times New Roman" w:cs="Times New Roman"/>
        </w:rPr>
        <w:t>that</w:t>
      </w:r>
      <w:r w:rsidR="00370E76" w:rsidRPr="00F11EFB">
        <w:rPr>
          <w:rFonts w:ascii="Times New Roman" w:hAnsi="Times New Roman" w:cs="Times New Roman"/>
        </w:rPr>
        <w:t xml:space="preserve"> </w:t>
      </w:r>
      <w:ins w:id="282" w:author="Author">
        <w:r w:rsidRPr="00F11EFB">
          <w:rPr>
            <w:rFonts w:ascii="Times New Roman" w:hAnsi="Times New Roman" w:cs="Times New Roman"/>
          </w:rPr>
          <w:t>four</w:t>
        </w:r>
      </w:ins>
      <w:del w:id="283" w:author="Author">
        <w:r w:rsidR="00C4245E" w:rsidRPr="00F11EFB" w:rsidDel="00293599">
          <w:rPr>
            <w:rFonts w:ascii="Times New Roman" w:hAnsi="Times New Roman" w:cs="Times New Roman"/>
          </w:rPr>
          <w:delText>4</w:delText>
        </w:r>
      </w:del>
      <w:r w:rsidR="00370E76" w:rsidRPr="00F11EFB">
        <w:rPr>
          <w:rFonts w:ascii="Times New Roman" w:hAnsi="Times New Roman" w:cs="Times New Roman"/>
        </w:rPr>
        <w:t xml:space="preserve"> </w:t>
      </w:r>
      <w:r w:rsidR="00C4245E" w:rsidRPr="00F11EFB">
        <w:rPr>
          <w:rFonts w:ascii="Times New Roman" w:hAnsi="Times New Roman" w:cs="Times New Roman"/>
        </w:rPr>
        <w:t>out</w:t>
      </w:r>
      <w:r w:rsidR="00370E76" w:rsidRPr="00F11EFB">
        <w:rPr>
          <w:rFonts w:ascii="Times New Roman" w:hAnsi="Times New Roman" w:cs="Times New Roman"/>
        </w:rPr>
        <w:t xml:space="preserve"> </w:t>
      </w:r>
      <w:r w:rsidR="00C4245E" w:rsidRPr="00F11EFB">
        <w:rPr>
          <w:rFonts w:ascii="Times New Roman" w:hAnsi="Times New Roman" w:cs="Times New Roman"/>
        </w:rPr>
        <w:t>of</w:t>
      </w:r>
      <w:r w:rsidR="00370E76" w:rsidRPr="00F11EFB">
        <w:rPr>
          <w:rFonts w:ascii="Times New Roman" w:hAnsi="Times New Roman" w:cs="Times New Roman"/>
        </w:rPr>
        <w:t xml:space="preserve"> </w:t>
      </w:r>
      <w:ins w:id="284" w:author="Author">
        <w:r w:rsidRPr="00F11EFB">
          <w:rPr>
            <w:rFonts w:ascii="Times New Roman" w:hAnsi="Times New Roman" w:cs="Times New Roman"/>
          </w:rPr>
          <w:t>ten</w:t>
        </w:r>
      </w:ins>
      <w:del w:id="285" w:author="Author">
        <w:r w:rsidR="00C4245E" w:rsidRPr="00F11EFB" w:rsidDel="00293599">
          <w:rPr>
            <w:rFonts w:ascii="Times New Roman" w:hAnsi="Times New Roman" w:cs="Times New Roman"/>
          </w:rPr>
          <w:delText>10</w:delText>
        </w:r>
      </w:del>
      <w:r w:rsidR="00370E76" w:rsidRPr="00F11EFB">
        <w:rPr>
          <w:rFonts w:ascii="Times New Roman" w:hAnsi="Times New Roman" w:cs="Times New Roman"/>
        </w:rPr>
        <w:t xml:space="preserve"> </w:t>
      </w:r>
      <w:r w:rsidR="00C4245E" w:rsidRPr="00F11EFB">
        <w:rPr>
          <w:rFonts w:ascii="Times New Roman" w:hAnsi="Times New Roman" w:cs="Times New Roman"/>
        </w:rPr>
        <w:t>Americans</w:t>
      </w:r>
      <w:r w:rsidR="00370E76" w:rsidRPr="00F11EFB">
        <w:rPr>
          <w:rFonts w:ascii="Times New Roman" w:hAnsi="Times New Roman" w:cs="Times New Roman"/>
        </w:rPr>
        <w:t xml:space="preserve"> </w:t>
      </w:r>
      <w:r w:rsidR="00C4245E" w:rsidRPr="00F11EFB">
        <w:rPr>
          <w:rFonts w:ascii="Times New Roman" w:hAnsi="Times New Roman" w:cs="Times New Roman"/>
        </w:rPr>
        <w:t>believe</w:t>
      </w:r>
      <w:r w:rsidR="00370E76" w:rsidRPr="00F11EFB">
        <w:rPr>
          <w:rFonts w:ascii="Times New Roman" w:hAnsi="Times New Roman" w:cs="Times New Roman"/>
        </w:rPr>
        <w:t xml:space="preserve"> </w:t>
      </w:r>
      <w:r w:rsidR="00C4245E" w:rsidRPr="00F11EFB">
        <w:rPr>
          <w:rFonts w:ascii="Times New Roman" w:hAnsi="Times New Roman" w:cs="Times New Roman"/>
        </w:rPr>
        <w:t>the</w:t>
      </w:r>
      <w:r w:rsidR="00370E76" w:rsidRPr="00F11EFB">
        <w:rPr>
          <w:rFonts w:ascii="Times New Roman" w:hAnsi="Times New Roman" w:cs="Times New Roman"/>
        </w:rPr>
        <w:t xml:space="preserve"> </w:t>
      </w:r>
      <w:del w:id="286" w:author="Author">
        <w:r w:rsidR="00C4245E" w:rsidRPr="00F11EFB" w:rsidDel="00293599">
          <w:rPr>
            <w:rFonts w:ascii="Times New Roman" w:hAnsi="Times New Roman" w:cs="Times New Roman"/>
          </w:rPr>
          <w:delText>The</w:delText>
        </w:r>
        <w:r w:rsidR="00370E76" w:rsidRPr="00F11EFB" w:rsidDel="00293599">
          <w:rPr>
            <w:rFonts w:ascii="Times New Roman" w:hAnsi="Times New Roman" w:cs="Times New Roman"/>
          </w:rPr>
          <w:delText xml:space="preserve"> </w:delText>
        </w:r>
      </w:del>
      <w:r w:rsidR="00C4245E" w:rsidRPr="00F11EFB">
        <w:rPr>
          <w:rFonts w:ascii="Times New Roman" w:hAnsi="Times New Roman" w:cs="Times New Roman"/>
        </w:rPr>
        <w:t>American</w:t>
      </w:r>
      <w:r w:rsidR="00370E76" w:rsidRPr="00F11EFB">
        <w:rPr>
          <w:rFonts w:ascii="Times New Roman" w:hAnsi="Times New Roman" w:cs="Times New Roman"/>
        </w:rPr>
        <w:t xml:space="preserve"> </w:t>
      </w:r>
      <w:r w:rsidR="00C4245E" w:rsidRPr="00F11EFB">
        <w:rPr>
          <w:rFonts w:ascii="Times New Roman" w:hAnsi="Times New Roman" w:cs="Times New Roman"/>
        </w:rPr>
        <w:t>dream</w:t>
      </w:r>
      <w:r w:rsidR="00370E76" w:rsidRPr="00F11EFB">
        <w:rPr>
          <w:rFonts w:ascii="Times New Roman" w:hAnsi="Times New Roman" w:cs="Times New Roman"/>
        </w:rPr>
        <w:t xml:space="preserve"> </w:t>
      </w:r>
      <w:r w:rsidR="00C4245E" w:rsidRPr="00F11EFB">
        <w:rPr>
          <w:rFonts w:ascii="Times New Roman" w:hAnsi="Times New Roman" w:cs="Times New Roman"/>
        </w:rPr>
        <w:t>is</w:t>
      </w:r>
      <w:r w:rsidR="00370E76" w:rsidRPr="00F11EFB">
        <w:rPr>
          <w:rFonts w:ascii="Times New Roman" w:hAnsi="Times New Roman" w:cs="Times New Roman"/>
        </w:rPr>
        <w:t xml:space="preserve"> </w:t>
      </w:r>
      <w:r w:rsidR="00C4245E" w:rsidRPr="00F11EFB">
        <w:rPr>
          <w:rFonts w:ascii="Times New Roman" w:hAnsi="Times New Roman" w:cs="Times New Roman"/>
        </w:rPr>
        <w:t>not</w:t>
      </w:r>
      <w:r w:rsidR="00370E76" w:rsidRPr="00F11EFB">
        <w:rPr>
          <w:rFonts w:ascii="Times New Roman" w:hAnsi="Times New Roman" w:cs="Times New Roman"/>
        </w:rPr>
        <w:t xml:space="preserve"> </w:t>
      </w:r>
      <w:r w:rsidR="00C4245E" w:rsidRPr="00F11EFB">
        <w:rPr>
          <w:rFonts w:ascii="Times New Roman" w:hAnsi="Times New Roman" w:cs="Times New Roman"/>
        </w:rPr>
        <w:t>dead</w:t>
      </w:r>
      <w:ins w:id="287" w:author="Author">
        <w:r w:rsidR="0057270C" w:rsidRPr="00F11EFB">
          <w:rPr>
            <w:rFonts w:ascii="Times New Roman" w:hAnsi="Times New Roman" w:cs="Times New Roman"/>
          </w:rPr>
          <w:t>—</w:t>
        </w:r>
      </w:ins>
      <w:del w:id="288" w:author="Author">
        <w:r w:rsidR="00370E76" w:rsidRPr="00F11EFB" w:rsidDel="0057270C">
          <w:rPr>
            <w:rFonts w:ascii="Times New Roman" w:hAnsi="Times New Roman" w:cs="Times New Roman"/>
          </w:rPr>
          <w:delText xml:space="preserve"> </w:delText>
        </w:r>
        <w:r w:rsidR="00C4245E" w:rsidRPr="00F11EFB" w:rsidDel="0057270C">
          <w:rPr>
            <w:rFonts w:ascii="Times New Roman" w:hAnsi="Times New Roman" w:cs="Times New Roman"/>
          </w:rPr>
          <w:delText>--</w:delText>
        </w:r>
        <w:r w:rsidR="00370E76" w:rsidRPr="00F11EFB" w:rsidDel="0057270C">
          <w:rPr>
            <w:rFonts w:ascii="Times New Roman" w:hAnsi="Times New Roman" w:cs="Times New Roman"/>
          </w:rPr>
          <w:delText xml:space="preserve"> </w:delText>
        </w:r>
      </w:del>
      <w:r w:rsidR="00C4245E" w:rsidRPr="00F11EFB">
        <w:rPr>
          <w:rFonts w:ascii="Times New Roman" w:hAnsi="Times New Roman" w:cs="Times New Roman"/>
        </w:rPr>
        <w:t>that</w:t>
      </w:r>
      <w:r w:rsidR="00370E76" w:rsidRPr="00F11EFB">
        <w:rPr>
          <w:rFonts w:ascii="Times New Roman" w:hAnsi="Times New Roman" w:cs="Times New Roman"/>
        </w:rPr>
        <w:t xml:space="preserve"> </w:t>
      </w:r>
      <w:r w:rsidR="00C4245E" w:rsidRPr="00F11EFB">
        <w:rPr>
          <w:rFonts w:ascii="Times New Roman" w:hAnsi="Times New Roman" w:cs="Times New Roman"/>
        </w:rPr>
        <w:t>it</w:t>
      </w:r>
      <w:r w:rsidR="00370E76" w:rsidRPr="00F11EFB">
        <w:rPr>
          <w:rFonts w:ascii="Times New Roman" w:hAnsi="Times New Roman" w:cs="Times New Roman"/>
        </w:rPr>
        <w:t xml:space="preserve"> </w:t>
      </w:r>
      <w:r w:rsidR="00C4245E" w:rsidRPr="00F11EFB">
        <w:rPr>
          <w:rFonts w:ascii="Times New Roman" w:hAnsi="Times New Roman" w:cs="Times New Roman"/>
        </w:rPr>
        <w:t>is,</w:t>
      </w:r>
      <w:r w:rsidR="00370E76" w:rsidRPr="00F11EFB">
        <w:rPr>
          <w:rFonts w:ascii="Times New Roman" w:hAnsi="Times New Roman" w:cs="Times New Roman"/>
        </w:rPr>
        <w:t xml:space="preserve"> </w:t>
      </w:r>
      <w:r w:rsidR="00C4245E" w:rsidRPr="00F11EFB">
        <w:rPr>
          <w:rFonts w:ascii="Times New Roman" w:hAnsi="Times New Roman" w:cs="Times New Roman"/>
        </w:rPr>
        <w:t>in</w:t>
      </w:r>
      <w:r w:rsidR="00370E76" w:rsidRPr="00F11EFB">
        <w:rPr>
          <w:rFonts w:ascii="Times New Roman" w:hAnsi="Times New Roman" w:cs="Times New Roman"/>
        </w:rPr>
        <w:t xml:space="preserve"> </w:t>
      </w:r>
      <w:r w:rsidR="00C4245E" w:rsidRPr="00F11EFB">
        <w:rPr>
          <w:rFonts w:ascii="Times New Roman" w:hAnsi="Times New Roman" w:cs="Times New Roman"/>
        </w:rPr>
        <w:t>fact,</w:t>
      </w:r>
      <w:r w:rsidR="00370E76" w:rsidRPr="00F11EFB">
        <w:rPr>
          <w:rFonts w:ascii="Times New Roman" w:hAnsi="Times New Roman" w:cs="Times New Roman"/>
        </w:rPr>
        <w:t xml:space="preserve"> </w:t>
      </w:r>
      <w:r w:rsidR="00C4245E" w:rsidRPr="00F11EFB">
        <w:rPr>
          <w:rFonts w:ascii="Times New Roman" w:hAnsi="Times New Roman" w:cs="Times New Roman"/>
        </w:rPr>
        <w:t>still</w:t>
      </w:r>
      <w:r w:rsidR="00370E76" w:rsidRPr="00F11EFB">
        <w:rPr>
          <w:rFonts w:ascii="Times New Roman" w:hAnsi="Times New Roman" w:cs="Times New Roman"/>
        </w:rPr>
        <w:t xml:space="preserve"> </w:t>
      </w:r>
      <w:r w:rsidR="00C4245E" w:rsidRPr="00F11EFB">
        <w:rPr>
          <w:rFonts w:ascii="Times New Roman" w:hAnsi="Times New Roman" w:cs="Times New Roman"/>
        </w:rPr>
        <w:t>alive</w:t>
      </w:r>
      <w:r w:rsidR="00370E76" w:rsidRPr="00F11EFB">
        <w:rPr>
          <w:rFonts w:ascii="Times New Roman" w:hAnsi="Times New Roman" w:cs="Times New Roman"/>
        </w:rPr>
        <w:t xml:space="preserve"> </w:t>
      </w:r>
      <w:r w:rsidR="00C4245E" w:rsidRPr="00F11EFB">
        <w:rPr>
          <w:rFonts w:ascii="Times New Roman" w:hAnsi="Times New Roman" w:cs="Times New Roman"/>
        </w:rPr>
        <w:t>and</w:t>
      </w:r>
      <w:r w:rsidR="00370E76" w:rsidRPr="00F11EFB">
        <w:rPr>
          <w:rFonts w:ascii="Times New Roman" w:hAnsi="Times New Roman" w:cs="Times New Roman"/>
        </w:rPr>
        <w:t xml:space="preserve"> </w:t>
      </w:r>
      <w:r w:rsidR="00C4245E" w:rsidRPr="00F11EFB">
        <w:rPr>
          <w:rFonts w:ascii="Times New Roman" w:hAnsi="Times New Roman" w:cs="Times New Roman"/>
        </w:rPr>
        <w:t>kicking.</w:t>
      </w:r>
      <w:r w:rsidR="00370E76" w:rsidRPr="00F11EFB">
        <w:rPr>
          <w:rFonts w:ascii="Times New Roman" w:hAnsi="Times New Roman" w:cs="Times New Roman"/>
        </w:rPr>
        <w:t xml:space="preserve"> </w:t>
      </w:r>
      <w:r w:rsidR="00C4245E" w:rsidRPr="00F11EFB">
        <w:rPr>
          <w:rFonts w:ascii="Times New Roman" w:hAnsi="Times New Roman" w:cs="Times New Roman"/>
        </w:rPr>
        <w:t>An</w:t>
      </w:r>
      <w:del w:id="289" w:author="Author">
        <w:r w:rsidR="00C4245E" w:rsidRPr="00F11EFB" w:rsidDel="00293599">
          <w:rPr>
            <w:rFonts w:ascii="Times New Roman" w:hAnsi="Times New Roman" w:cs="Times New Roman"/>
          </w:rPr>
          <w:delText>d</w:delText>
        </w:r>
      </w:del>
      <w:r w:rsidR="00370E76" w:rsidRPr="00F11EFB">
        <w:rPr>
          <w:rFonts w:ascii="Times New Roman" w:hAnsi="Times New Roman" w:cs="Times New Roman"/>
        </w:rPr>
        <w:t xml:space="preserve"> </w:t>
      </w:r>
      <w:ins w:id="290" w:author="Author">
        <w:r w:rsidRPr="00F11EFB">
          <w:rPr>
            <w:rFonts w:ascii="Times New Roman" w:hAnsi="Times New Roman" w:cs="Times New Roman"/>
          </w:rPr>
          <w:t>a</w:t>
        </w:r>
      </w:ins>
      <w:del w:id="291" w:author="Author">
        <w:r w:rsidR="00EC79C8" w:rsidRPr="00F11EFB" w:rsidDel="00293599">
          <w:rPr>
            <w:rFonts w:ascii="Times New Roman" w:hAnsi="Times New Roman" w:cs="Times New Roman"/>
          </w:rPr>
          <w:delText>A</w:delText>
        </w:r>
      </w:del>
      <w:r w:rsidR="00EC79C8" w:rsidRPr="00F11EFB">
        <w:rPr>
          <w:rFonts w:ascii="Times New Roman" w:hAnsi="Times New Roman" w:cs="Times New Roman"/>
        </w:rPr>
        <w:t>rticle</w:t>
      </w:r>
      <w:r w:rsidR="00370E76" w:rsidRPr="00F11EFB">
        <w:rPr>
          <w:rFonts w:ascii="Times New Roman" w:hAnsi="Times New Roman" w:cs="Times New Roman"/>
        </w:rPr>
        <w:t xml:space="preserve"> </w:t>
      </w:r>
      <w:r w:rsidR="00EC79C8" w:rsidRPr="00F11EFB">
        <w:rPr>
          <w:rFonts w:ascii="Times New Roman" w:hAnsi="Times New Roman" w:cs="Times New Roman"/>
        </w:rPr>
        <w:t>by</w:t>
      </w:r>
      <w:r w:rsidR="00370E76" w:rsidRPr="00F11EFB">
        <w:rPr>
          <w:rFonts w:ascii="Times New Roman" w:hAnsi="Times New Roman" w:cs="Times New Roman"/>
        </w:rPr>
        <w:t xml:space="preserve"> </w:t>
      </w:r>
      <w:ins w:id="292" w:author="Author">
        <w:r w:rsidRPr="00F11EFB">
          <w:rPr>
            <w:rFonts w:ascii="Times New Roman" w:hAnsi="Times New Roman" w:cs="Times New Roman"/>
          </w:rPr>
          <w:t xml:space="preserve">online editor </w:t>
        </w:r>
      </w:ins>
      <w:r w:rsidR="00EC79C8" w:rsidRPr="00F11EFB">
        <w:rPr>
          <w:rFonts w:ascii="Times New Roman" w:hAnsi="Times New Roman" w:cs="Times New Roman"/>
        </w:rPr>
        <w:t>Stacy</w:t>
      </w:r>
      <w:r w:rsidR="00370E76" w:rsidRPr="00F11EFB">
        <w:rPr>
          <w:rFonts w:ascii="Times New Roman" w:hAnsi="Times New Roman" w:cs="Times New Roman"/>
        </w:rPr>
        <w:t xml:space="preserve"> </w:t>
      </w:r>
      <w:r w:rsidR="00EC79C8" w:rsidRPr="00F11EFB">
        <w:rPr>
          <w:rFonts w:ascii="Times New Roman" w:hAnsi="Times New Roman" w:cs="Times New Roman"/>
        </w:rPr>
        <w:t>Rapacon</w:t>
      </w:r>
      <w:del w:id="293" w:author="Author">
        <w:r w:rsidR="00EC79C8" w:rsidRPr="00F11EFB" w:rsidDel="00293599">
          <w:rPr>
            <w:rFonts w:ascii="Times New Roman" w:hAnsi="Times New Roman" w:cs="Times New Roman"/>
          </w:rPr>
          <w:delText>,</w:delText>
        </w:r>
        <w:r w:rsidR="00370E76" w:rsidRPr="00F11EFB" w:rsidDel="00293599">
          <w:rPr>
            <w:rFonts w:ascii="Times New Roman" w:hAnsi="Times New Roman" w:cs="Times New Roman"/>
          </w:rPr>
          <w:delText xml:space="preserve"> </w:delText>
        </w:r>
        <w:r w:rsidR="00EC79C8" w:rsidRPr="00F11EFB" w:rsidDel="00293599">
          <w:rPr>
            <w:rFonts w:ascii="Times New Roman" w:hAnsi="Times New Roman" w:cs="Times New Roman"/>
          </w:rPr>
          <w:delText>Online</w:delText>
        </w:r>
        <w:r w:rsidR="00370E76" w:rsidRPr="00F11EFB" w:rsidDel="00293599">
          <w:rPr>
            <w:rFonts w:ascii="Times New Roman" w:hAnsi="Times New Roman" w:cs="Times New Roman"/>
          </w:rPr>
          <w:delText xml:space="preserve"> </w:delText>
        </w:r>
        <w:r w:rsidR="00EC79C8" w:rsidRPr="00F11EFB" w:rsidDel="00293599">
          <w:rPr>
            <w:rFonts w:ascii="Times New Roman" w:hAnsi="Times New Roman" w:cs="Times New Roman"/>
          </w:rPr>
          <w:delText>Editor,</w:delText>
        </w:r>
      </w:del>
      <w:r w:rsidR="00370E76" w:rsidRPr="00F11EFB">
        <w:rPr>
          <w:rFonts w:ascii="Times New Roman" w:hAnsi="Times New Roman" w:cs="Times New Roman"/>
        </w:rPr>
        <w:t xml:space="preserve"> </w:t>
      </w:r>
      <w:r w:rsidR="00EC79C8" w:rsidRPr="00F11EFB">
        <w:rPr>
          <w:rFonts w:ascii="Times New Roman" w:hAnsi="Times New Roman" w:cs="Times New Roman"/>
        </w:rPr>
        <w:t>state</w:t>
      </w:r>
      <w:ins w:id="294" w:author="Author">
        <w:r w:rsidRPr="00F11EFB">
          <w:rPr>
            <w:rFonts w:ascii="Times New Roman" w:hAnsi="Times New Roman" w:cs="Times New Roman"/>
          </w:rPr>
          <w:t>s</w:t>
        </w:r>
      </w:ins>
      <w:del w:id="295" w:author="Author">
        <w:r w:rsidR="00EC79C8" w:rsidRPr="00F11EFB" w:rsidDel="00293599">
          <w:rPr>
            <w:rFonts w:ascii="Times New Roman" w:hAnsi="Times New Roman" w:cs="Times New Roman"/>
          </w:rPr>
          <w:delText>d</w:delText>
        </w:r>
      </w:del>
      <w:r w:rsidR="00EC79C8" w:rsidRPr="00F11EFB">
        <w:rPr>
          <w:rFonts w:ascii="Times New Roman" w:hAnsi="Times New Roman" w:cs="Times New Roman"/>
        </w:rPr>
        <w:t>,</w:t>
      </w:r>
      <w:r w:rsidR="00370E76" w:rsidRPr="00F11EFB">
        <w:rPr>
          <w:rFonts w:ascii="Times New Roman" w:hAnsi="Times New Roman" w:cs="Times New Roman"/>
        </w:rPr>
        <w:t xml:space="preserve"> </w:t>
      </w:r>
      <w:r w:rsidR="00EC79C8" w:rsidRPr="00F11EFB">
        <w:rPr>
          <w:rFonts w:ascii="Times New Roman" w:hAnsi="Times New Roman" w:cs="Times New Roman"/>
        </w:rPr>
        <w:t>“Wealthy</w:t>
      </w:r>
      <w:r w:rsidR="00370E76" w:rsidRPr="00F11EFB">
        <w:rPr>
          <w:rFonts w:ascii="Times New Roman" w:hAnsi="Times New Roman" w:cs="Times New Roman"/>
        </w:rPr>
        <w:t xml:space="preserve"> </w:t>
      </w:r>
      <w:r w:rsidR="00EC79C8" w:rsidRPr="00F11EFB">
        <w:rPr>
          <w:rFonts w:ascii="Times New Roman" w:hAnsi="Times New Roman" w:cs="Times New Roman"/>
        </w:rPr>
        <w:t>people</w:t>
      </w:r>
      <w:r w:rsidR="00370E76" w:rsidRPr="00F11EFB">
        <w:rPr>
          <w:rFonts w:ascii="Times New Roman" w:hAnsi="Times New Roman" w:cs="Times New Roman"/>
        </w:rPr>
        <w:t xml:space="preserve"> </w:t>
      </w:r>
      <w:r w:rsidR="00EC79C8" w:rsidRPr="00F11EFB">
        <w:rPr>
          <w:rFonts w:ascii="Times New Roman" w:hAnsi="Times New Roman" w:cs="Times New Roman"/>
        </w:rPr>
        <w:t>usually</w:t>
      </w:r>
      <w:r w:rsidR="00370E76" w:rsidRPr="00F11EFB">
        <w:rPr>
          <w:rFonts w:ascii="Times New Roman" w:hAnsi="Times New Roman" w:cs="Times New Roman"/>
        </w:rPr>
        <w:t xml:space="preserve"> </w:t>
      </w:r>
      <w:r w:rsidR="00EC79C8" w:rsidRPr="00F11EFB">
        <w:rPr>
          <w:rFonts w:ascii="Times New Roman" w:hAnsi="Times New Roman" w:cs="Times New Roman"/>
        </w:rPr>
        <w:t>aren</w:t>
      </w:r>
      <w:ins w:id="296" w:author="Author">
        <w:r w:rsidRPr="00F11EFB">
          <w:rPr>
            <w:rFonts w:ascii="Times New Roman" w:hAnsi="Times New Roman" w:cs="Times New Roman"/>
          </w:rPr>
          <w:t>’</w:t>
        </w:r>
      </w:ins>
      <w:del w:id="297" w:author="Author">
        <w:r w:rsidR="00EC79C8" w:rsidRPr="00F11EFB" w:rsidDel="00293599">
          <w:rPr>
            <w:rFonts w:ascii="Times New Roman" w:hAnsi="Times New Roman" w:cs="Times New Roman"/>
          </w:rPr>
          <w:delText>'</w:delText>
        </w:r>
      </w:del>
      <w:r w:rsidR="00EC79C8" w:rsidRPr="00F11EFB">
        <w:rPr>
          <w:rFonts w:ascii="Times New Roman" w:hAnsi="Times New Roman" w:cs="Times New Roman"/>
        </w:rPr>
        <w:t>t</w:t>
      </w:r>
      <w:r w:rsidR="00370E76" w:rsidRPr="00F11EFB">
        <w:rPr>
          <w:rFonts w:ascii="Times New Roman" w:hAnsi="Times New Roman" w:cs="Times New Roman"/>
        </w:rPr>
        <w:t xml:space="preserve"> </w:t>
      </w:r>
      <w:r w:rsidR="00FB0B0D" w:rsidRPr="00F11EFB">
        <w:rPr>
          <w:rFonts w:ascii="Times New Roman" w:hAnsi="Times New Roman" w:cs="Times New Roman"/>
        </w:rPr>
        <w:t>b</w:t>
      </w:r>
      <w:r w:rsidR="004B3374" w:rsidRPr="00F11EFB">
        <w:rPr>
          <w:rFonts w:ascii="Times New Roman" w:hAnsi="Times New Roman" w:cs="Times New Roman"/>
        </w:rPr>
        <w:t>orn</w:t>
      </w:r>
      <w:r w:rsidR="00370E76" w:rsidRPr="00F11EFB">
        <w:rPr>
          <w:rFonts w:ascii="Times New Roman" w:hAnsi="Times New Roman" w:cs="Times New Roman"/>
        </w:rPr>
        <w:t xml:space="preserve"> </w:t>
      </w:r>
      <w:r w:rsidR="00EC79C8" w:rsidRPr="00F11EFB">
        <w:rPr>
          <w:rFonts w:ascii="Times New Roman" w:hAnsi="Times New Roman" w:cs="Times New Roman"/>
        </w:rPr>
        <w:t>that</w:t>
      </w:r>
      <w:r w:rsidR="00370E76" w:rsidRPr="00F11EFB">
        <w:rPr>
          <w:rFonts w:ascii="Times New Roman" w:hAnsi="Times New Roman" w:cs="Times New Roman"/>
        </w:rPr>
        <w:t xml:space="preserve"> </w:t>
      </w:r>
      <w:r w:rsidR="00EC79C8" w:rsidRPr="00F11EFB">
        <w:rPr>
          <w:rFonts w:ascii="Times New Roman" w:hAnsi="Times New Roman" w:cs="Times New Roman"/>
        </w:rPr>
        <w:t>way.</w:t>
      </w:r>
      <w:del w:id="298" w:author="Author">
        <w:r w:rsidR="00EC79C8" w:rsidRPr="00F11EFB" w:rsidDel="00293599">
          <w:rPr>
            <w:rFonts w:ascii="Times New Roman" w:hAnsi="Times New Roman" w:cs="Times New Roman"/>
          </w:rPr>
          <w:delText>”</w:delText>
        </w:r>
      </w:del>
      <w:r w:rsidR="00370E76" w:rsidRPr="00F11EFB">
        <w:rPr>
          <w:rFonts w:ascii="Times New Roman" w:hAnsi="Times New Roman" w:cs="Times New Roman"/>
        </w:rPr>
        <w:t xml:space="preserve"> </w:t>
      </w:r>
      <w:r w:rsidR="00EC79C8" w:rsidRPr="00F11EFB">
        <w:rPr>
          <w:rFonts w:ascii="Times New Roman" w:hAnsi="Times New Roman" w:cs="Times New Roman"/>
        </w:rPr>
        <w:t>Most</w:t>
      </w:r>
      <w:r w:rsidR="00370E76" w:rsidRPr="00F11EFB">
        <w:rPr>
          <w:rFonts w:ascii="Times New Roman" w:hAnsi="Times New Roman" w:cs="Times New Roman"/>
        </w:rPr>
        <w:t xml:space="preserve"> </w:t>
      </w:r>
      <w:r w:rsidR="00EC79C8" w:rsidRPr="00F11EFB">
        <w:rPr>
          <w:rFonts w:ascii="Times New Roman" w:hAnsi="Times New Roman" w:cs="Times New Roman"/>
        </w:rPr>
        <w:t>spend</w:t>
      </w:r>
      <w:r w:rsidR="00370E76" w:rsidRPr="00F11EFB">
        <w:rPr>
          <w:rFonts w:ascii="Times New Roman" w:hAnsi="Times New Roman" w:cs="Times New Roman"/>
        </w:rPr>
        <w:t xml:space="preserve"> </w:t>
      </w:r>
      <w:r w:rsidR="00EC79C8" w:rsidRPr="00F11EFB">
        <w:rPr>
          <w:rFonts w:ascii="Times New Roman" w:hAnsi="Times New Roman" w:cs="Times New Roman"/>
        </w:rPr>
        <w:t>their</w:t>
      </w:r>
      <w:r w:rsidR="00370E76" w:rsidRPr="00F11EFB">
        <w:rPr>
          <w:rFonts w:ascii="Times New Roman" w:hAnsi="Times New Roman" w:cs="Times New Roman"/>
        </w:rPr>
        <w:t xml:space="preserve"> </w:t>
      </w:r>
      <w:r w:rsidR="00EC79C8" w:rsidRPr="00F11EFB">
        <w:rPr>
          <w:rFonts w:ascii="Times New Roman" w:hAnsi="Times New Roman" w:cs="Times New Roman"/>
        </w:rPr>
        <w:t>lives</w:t>
      </w:r>
      <w:r w:rsidR="00370E76" w:rsidRPr="00F11EFB">
        <w:rPr>
          <w:rFonts w:ascii="Times New Roman" w:hAnsi="Times New Roman" w:cs="Times New Roman"/>
        </w:rPr>
        <w:t xml:space="preserve"> </w:t>
      </w:r>
      <w:r w:rsidR="00EC79C8" w:rsidRPr="00F11EFB">
        <w:rPr>
          <w:rFonts w:ascii="Times New Roman" w:hAnsi="Times New Roman" w:cs="Times New Roman"/>
        </w:rPr>
        <w:t>amassing</w:t>
      </w:r>
      <w:r w:rsidR="00370E76" w:rsidRPr="00F11EFB">
        <w:rPr>
          <w:rFonts w:ascii="Times New Roman" w:hAnsi="Times New Roman" w:cs="Times New Roman"/>
        </w:rPr>
        <w:t xml:space="preserve"> </w:t>
      </w:r>
      <w:r w:rsidR="00EC79C8" w:rsidRPr="00F11EFB">
        <w:rPr>
          <w:rFonts w:ascii="Times New Roman" w:hAnsi="Times New Roman" w:cs="Times New Roman"/>
        </w:rPr>
        <w:t>their</w:t>
      </w:r>
      <w:r w:rsidR="00370E76" w:rsidRPr="00F11EFB">
        <w:rPr>
          <w:rFonts w:ascii="Times New Roman" w:hAnsi="Times New Roman" w:cs="Times New Roman"/>
        </w:rPr>
        <w:t xml:space="preserve"> </w:t>
      </w:r>
      <w:r w:rsidR="00EC79C8" w:rsidRPr="00F11EFB">
        <w:rPr>
          <w:rFonts w:ascii="Times New Roman" w:hAnsi="Times New Roman" w:cs="Times New Roman"/>
        </w:rPr>
        <w:t>fortunes</w:t>
      </w:r>
      <w:r w:rsidR="00370E76" w:rsidRPr="00F11EFB">
        <w:rPr>
          <w:rFonts w:ascii="Times New Roman" w:hAnsi="Times New Roman" w:cs="Times New Roman"/>
        </w:rPr>
        <w:t xml:space="preserve"> </w:t>
      </w:r>
      <w:r w:rsidR="00EC79C8" w:rsidRPr="00F11EFB">
        <w:rPr>
          <w:rFonts w:ascii="Times New Roman" w:hAnsi="Times New Roman" w:cs="Times New Roman"/>
        </w:rPr>
        <w:t>by</w:t>
      </w:r>
      <w:r w:rsidR="00370E76" w:rsidRPr="00F11EFB">
        <w:rPr>
          <w:rFonts w:ascii="Times New Roman" w:hAnsi="Times New Roman" w:cs="Times New Roman"/>
        </w:rPr>
        <w:t xml:space="preserve"> </w:t>
      </w:r>
      <w:r w:rsidR="00EC79C8" w:rsidRPr="00F11EFB">
        <w:rPr>
          <w:rFonts w:ascii="Times New Roman" w:hAnsi="Times New Roman" w:cs="Times New Roman"/>
        </w:rPr>
        <w:t>working</w:t>
      </w:r>
      <w:r w:rsidR="00370E76" w:rsidRPr="00F11EFB">
        <w:rPr>
          <w:rFonts w:ascii="Times New Roman" w:hAnsi="Times New Roman" w:cs="Times New Roman"/>
        </w:rPr>
        <w:t xml:space="preserve"> </w:t>
      </w:r>
      <w:r w:rsidR="00EC79C8" w:rsidRPr="00F11EFB">
        <w:rPr>
          <w:rFonts w:ascii="Times New Roman" w:hAnsi="Times New Roman" w:cs="Times New Roman"/>
        </w:rPr>
        <w:t>hard,</w:t>
      </w:r>
      <w:r w:rsidR="00370E76" w:rsidRPr="00F11EFB">
        <w:rPr>
          <w:rFonts w:ascii="Times New Roman" w:hAnsi="Times New Roman" w:cs="Times New Roman"/>
        </w:rPr>
        <w:t xml:space="preserve"> </w:t>
      </w:r>
      <w:r w:rsidR="00FB0B0D" w:rsidRPr="00F11EFB">
        <w:rPr>
          <w:rFonts w:ascii="Times New Roman" w:hAnsi="Times New Roman" w:cs="Times New Roman"/>
        </w:rPr>
        <w:t>s</w:t>
      </w:r>
      <w:r w:rsidR="004B3374" w:rsidRPr="00F11EFB">
        <w:rPr>
          <w:rFonts w:ascii="Times New Roman" w:hAnsi="Times New Roman" w:cs="Times New Roman"/>
        </w:rPr>
        <w:t>pending</w:t>
      </w:r>
      <w:r w:rsidR="00370E76" w:rsidRPr="00F11EFB">
        <w:rPr>
          <w:rFonts w:ascii="Times New Roman" w:hAnsi="Times New Roman" w:cs="Times New Roman"/>
        </w:rPr>
        <w:t xml:space="preserve"> </w:t>
      </w:r>
      <w:r w:rsidR="00EC79C8" w:rsidRPr="00F11EFB">
        <w:rPr>
          <w:rFonts w:ascii="Times New Roman" w:hAnsi="Times New Roman" w:cs="Times New Roman"/>
        </w:rPr>
        <w:t>little,</w:t>
      </w:r>
      <w:r w:rsidR="00370E76" w:rsidRPr="00F11EFB">
        <w:rPr>
          <w:rFonts w:ascii="Times New Roman" w:hAnsi="Times New Roman" w:cs="Times New Roman"/>
        </w:rPr>
        <w:t xml:space="preserve"> </w:t>
      </w:r>
      <w:r w:rsidR="00EC79C8" w:rsidRPr="00F11EFB">
        <w:rPr>
          <w:rFonts w:ascii="Times New Roman" w:hAnsi="Times New Roman" w:cs="Times New Roman"/>
        </w:rPr>
        <w:t>saving</w:t>
      </w:r>
      <w:r w:rsidR="00370E76" w:rsidRPr="00F11EFB">
        <w:rPr>
          <w:rFonts w:ascii="Times New Roman" w:hAnsi="Times New Roman" w:cs="Times New Roman"/>
        </w:rPr>
        <w:t xml:space="preserve"> </w:t>
      </w:r>
      <w:r w:rsidR="00EC79C8" w:rsidRPr="00F11EFB">
        <w:rPr>
          <w:rFonts w:ascii="Times New Roman" w:hAnsi="Times New Roman" w:cs="Times New Roman"/>
        </w:rPr>
        <w:t>a</w:t>
      </w:r>
      <w:r w:rsidR="00370E76" w:rsidRPr="00F11EFB">
        <w:rPr>
          <w:rFonts w:ascii="Times New Roman" w:hAnsi="Times New Roman" w:cs="Times New Roman"/>
        </w:rPr>
        <w:t xml:space="preserve"> </w:t>
      </w:r>
      <w:r w:rsidR="00EC79C8" w:rsidRPr="00F11EFB">
        <w:rPr>
          <w:rFonts w:ascii="Times New Roman" w:hAnsi="Times New Roman" w:cs="Times New Roman"/>
        </w:rPr>
        <w:t>lot</w:t>
      </w:r>
      <w:r w:rsidR="003A5434" w:rsidRPr="00F11EFB">
        <w:rPr>
          <w:rFonts w:ascii="Times New Roman" w:hAnsi="Times New Roman" w:cs="Times New Roman"/>
        </w:rPr>
        <w:t>,</w:t>
      </w:r>
      <w:r w:rsidR="00370E76" w:rsidRPr="00F11EFB">
        <w:rPr>
          <w:rFonts w:ascii="Times New Roman" w:hAnsi="Times New Roman" w:cs="Times New Roman"/>
        </w:rPr>
        <w:t xml:space="preserve"> </w:t>
      </w:r>
      <w:r w:rsidR="00EC79C8" w:rsidRPr="00F11EFB">
        <w:rPr>
          <w:rFonts w:ascii="Times New Roman" w:hAnsi="Times New Roman" w:cs="Times New Roman"/>
        </w:rPr>
        <w:t>and</w:t>
      </w:r>
      <w:r w:rsidR="00370E76" w:rsidRPr="00F11EFB">
        <w:rPr>
          <w:rFonts w:ascii="Times New Roman" w:hAnsi="Times New Roman" w:cs="Times New Roman"/>
        </w:rPr>
        <w:t xml:space="preserve"> </w:t>
      </w:r>
      <w:r w:rsidR="00EC79C8" w:rsidRPr="00F11EFB">
        <w:rPr>
          <w:rFonts w:ascii="Times New Roman" w:hAnsi="Times New Roman" w:cs="Times New Roman"/>
        </w:rPr>
        <w:t>investing</w:t>
      </w:r>
      <w:r w:rsidR="00370E76" w:rsidRPr="00F11EFB">
        <w:rPr>
          <w:rFonts w:ascii="Times New Roman" w:hAnsi="Times New Roman" w:cs="Times New Roman"/>
        </w:rPr>
        <w:t xml:space="preserve"> </w:t>
      </w:r>
      <w:r w:rsidR="00EC79C8" w:rsidRPr="00F11EFB">
        <w:rPr>
          <w:rFonts w:ascii="Times New Roman" w:hAnsi="Times New Roman" w:cs="Times New Roman"/>
        </w:rPr>
        <w:t>wisely.”</w:t>
      </w:r>
      <w:r w:rsidR="00370E76" w:rsidRPr="00F11EFB">
        <w:rPr>
          <w:rFonts w:ascii="Times New Roman" w:hAnsi="Times New Roman" w:cs="Times New Roman"/>
        </w:rPr>
        <w:t xml:space="preserve"> </w:t>
      </w:r>
      <w:r w:rsidR="00EC79C8" w:rsidRPr="00F11EFB">
        <w:rPr>
          <w:rFonts w:ascii="Times New Roman" w:hAnsi="Times New Roman" w:cs="Times New Roman"/>
        </w:rPr>
        <w:t>It</w:t>
      </w:r>
      <w:r w:rsidR="00370E76" w:rsidRPr="00F11EFB">
        <w:rPr>
          <w:rFonts w:ascii="Times New Roman" w:hAnsi="Times New Roman" w:cs="Times New Roman"/>
        </w:rPr>
        <w:t xml:space="preserve"> </w:t>
      </w:r>
      <w:r w:rsidR="00EC79C8" w:rsidRPr="00F11EFB">
        <w:rPr>
          <w:rFonts w:ascii="Times New Roman" w:hAnsi="Times New Roman" w:cs="Times New Roman"/>
        </w:rPr>
        <w:t>may</w:t>
      </w:r>
      <w:r w:rsidR="00370E76" w:rsidRPr="00F11EFB">
        <w:rPr>
          <w:rFonts w:ascii="Times New Roman" w:hAnsi="Times New Roman" w:cs="Times New Roman"/>
        </w:rPr>
        <w:t xml:space="preserve"> </w:t>
      </w:r>
      <w:r w:rsidR="00EC79C8" w:rsidRPr="00F11EFB">
        <w:rPr>
          <w:rFonts w:ascii="Times New Roman" w:hAnsi="Times New Roman" w:cs="Times New Roman"/>
        </w:rPr>
        <w:t>sound</w:t>
      </w:r>
      <w:r w:rsidR="00370E76" w:rsidRPr="00F11EFB">
        <w:rPr>
          <w:rFonts w:ascii="Times New Roman" w:hAnsi="Times New Roman" w:cs="Times New Roman"/>
        </w:rPr>
        <w:t xml:space="preserve"> </w:t>
      </w:r>
      <w:r w:rsidR="00EC79C8" w:rsidRPr="00F11EFB">
        <w:rPr>
          <w:rFonts w:ascii="Times New Roman" w:hAnsi="Times New Roman" w:cs="Times New Roman"/>
        </w:rPr>
        <w:t>like</w:t>
      </w:r>
      <w:r w:rsidR="00370E76" w:rsidRPr="00F11EFB">
        <w:rPr>
          <w:rFonts w:ascii="Times New Roman" w:hAnsi="Times New Roman" w:cs="Times New Roman"/>
        </w:rPr>
        <w:t xml:space="preserve"> </w:t>
      </w:r>
      <w:r w:rsidR="00EC79C8" w:rsidRPr="00F11EFB">
        <w:rPr>
          <w:rFonts w:ascii="Times New Roman" w:hAnsi="Times New Roman" w:cs="Times New Roman"/>
        </w:rPr>
        <w:t>a</w:t>
      </w:r>
      <w:r w:rsidR="00370E76" w:rsidRPr="00F11EFB">
        <w:rPr>
          <w:rFonts w:ascii="Times New Roman" w:hAnsi="Times New Roman" w:cs="Times New Roman"/>
        </w:rPr>
        <w:t xml:space="preserve"> </w:t>
      </w:r>
      <w:r w:rsidR="00EC79C8" w:rsidRPr="00F11EFB">
        <w:rPr>
          <w:rFonts w:ascii="Times New Roman" w:hAnsi="Times New Roman" w:cs="Times New Roman"/>
        </w:rPr>
        <w:t>simple</w:t>
      </w:r>
      <w:r w:rsidR="00370E76" w:rsidRPr="00F11EFB">
        <w:rPr>
          <w:rFonts w:ascii="Times New Roman" w:hAnsi="Times New Roman" w:cs="Times New Roman"/>
        </w:rPr>
        <w:t xml:space="preserve"> </w:t>
      </w:r>
      <w:r w:rsidR="00FB0B0D" w:rsidRPr="00F11EFB">
        <w:rPr>
          <w:rFonts w:ascii="Times New Roman" w:hAnsi="Times New Roman" w:cs="Times New Roman"/>
        </w:rPr>
        <w:t>s</w:t>
      </w:r>
      <w:r w:rsidR="004B3374" w:rsidRPr="00F11EFB">
        <w:rPr>
          <w:rFonts w:ascii="Times New Roman" w:hAnsi="Times New Roman" w:cs="Times New Roman"/>
        </w:rPr>
        <w:t>trategy</w:t>
      </w:r>
      <w:r w:rsidR="00EC79C8" w:rsidRPr="00F11EFB">
        <w:rPr>
          <w:rFonts w:ascii="Times New Roman" w:hAnsi="Times New Roman" w:cs="Times New Roman"/>
        </w:rPr>
        <w:t>,</w:t>
      </w:r>
      <w:r w:rsidR="00370E76" w:rsidRPr="00F11EFB">
        <w:rPr>
          <w:rFonts w:ascii="Times New Roman" w:hAnsi="Times New Roman" w:cs="Times New Roman"/>
        </w:rPr>
        <w:t xml:space="preserve"> </w:t>
      </w:r>
      <w:r w:rsidR="00EC79C8" w:rsidRPr="00F11EFB">
        <w:rPr>
          <w:rFonts w:ascii="Times New Roman" w:hAnsi="Times New Roman" w:cs="Times New Roman"/>
        </w:rPr>
        <w:t>but</w:t>
      </w:r>
      <w:r w:rsidR="00370E76" w:rsidRPr="00F11EFB">
        <w:rPr>
          <w:rFonts w:ascii="Times New Roman" w:hAnsi="Times New Roman" w:cs="Times New Roman"/>
        </w:rPr>
        <w:t xml:space="preserve"> </w:t>
      </w:r>
      <w:r w:rsidR="00EC79C8" w:rsidRPr="00F11EFB">
        <w:rPr>
          <w:rFonts w:ascii="Times New Roman" w:hAnsi="Times New Roman" w:cs="Times New Roman"/>
        </w:rPr>
        <w:t>the</w:t>
      </w:r>
      <w:r w:rsidR="00370E76" w:rsidRPr="00F11EFB">
        <w:rPr>
          <w:rFonts w:ascii="Times New Roman" w:hAnsi="Times New Roman" w:cs="Times New Roman"/>
        </w:rPr>
        <w:t xml:space="preserve"> </w:t>
      </w:r>
      <w:r w:rsidR="00EC79C8" w:rsidRPr="00F11EFB">
        <w:rPr>
          <w:rFonts w:ascii="Times New Roman" w:hAnsi="Times New Roman" w:cs="Times New Roman"/>
        </w:rPr>
        <w:t>fact</w:t>
      </w:r>
      <w:r w:rsidR="00370E76" w:rsidRPr="00F11EFB">
        <w:rPr>
          <w:rFonts w:ascii="Times New Roman" w:hAnsi="Times New Roman" w:cs="Times New Roman"/>
        </w:rPr>
        <w:t xml:space="preserve"> </w:t>
      </w:r>
      <w:r w:rsidR="00EC79C8" w:rsidRPr="00F11EFB">
        <w:rPr>
          <w:rFonts w:ascii="Times New Roman" w:hAnsi="Times New Roman" w:cs="Times New Roman"/>
        </w:rPr>
        <w:t>that</w:t>
      </w:r>
      <w:r w:rsidR="00370E76" w:rsidRPr="00F11EFB">
        <w:rPr>
          <w:rFonts w:ascii="Times New Roman" w:hAnsi="Times New Roman" w:cs="Times New Roman"/>
        </w:rPr>
        <w:t xml:space="preserve"> </w:t>
      </w:r>
      <w:r w:rsidR="00380FFF" w:rsidRPr="00F11EFB">
        <w:rPr>
          <w:rFonts w:ascii="Times New Roman" w:hAnsi="Times New Roman" w:cs="Times New Roman"/>
        </w:rPr>
        <w:t>most</w:t>
      </w:r>
      <w:r w:rsidR="00370E76" w:rsidRPr="00F11EFB">
        <w:rPr>
          <w:rFonts w:ascii="Times New Roman" w:hAnsi="Times New Roman" w:cs="Times New Roman"/>
        </w:rPr>
        <w:t xml:space="preserve"> </w:t>
      </w:r>
      <w:r w:rsidR="00FB0B0D" w:rsidRPr="00F11EFB">
        <w:rPr>
          <w:rFonts w:ascii="Times New Roman" w:hAnsi="Times New Roman" w:cs="Times New Roman"/>
        </w:rPr>
        <w:t>Americans</w:t>
      </w:r>
      <w:r w:rsidR="00370E76" w:rsidRPr="00F11EFB">
        <w:rPr>
          <w:rFonts w:ascii="Times New Roman" w:hAnsi="Times New Roman" w:cs="Times New Roman"/>
        </w:rPr>
        <w:t xml:space="preserve"> </w:t>
      </w:r>
      <w:r w:rsidR="00EC79C8" w:rsidRPr="00F11EFB">
        <w:rPr>
          <w:rFonts w:ascii="Times New Roman" w:hAnsi="Times New Roman" w:cs="Times New Roman"/>
        </w:rPr>
        <w:t>fall</w:t>
      </w:r>
      <w:r w:rsidR="00370E76" w:rsidRPr="00F11EFB">
        <w:rPr>
          <w:rFonts w:ascii="Times New Roman" w:hAnsi="Times New Roman" w:cs="Times New Roman"/>
        </w:rPr>
        <w:t xml:space="preserve"> </w:t>
      </w:r>
      <w:r w:rsidR="00EC79C8" w:rsidRPr="00F11EFB">
        <w:rPr>
          <w:rFonts w:ascii="Times New Roman" w:hAnsi="Times New Roman" w:cs="Times New Roman"/>
        </w:rPr>
        <w:t>short</w:t>
      </w:r>
      <w:r w:rsidR="00370E76" w:rsidRPr="00F11EFB">
        <w:rPr>
          <w:rFonts w:ascii="Times New Roman" w:hAnsi="Times New Roman" w:cs="Times New Roman"/>
        </w:rPr>
        <w:t xml:space="preserve"> </w:t>
      </w:r>
      <w:r w:rsidR="00FB0B0D" w:rsidRPr="00F11EFB">
        <w:rPr>
          <w:rFonts w:ascii="Times New Roman" w:hAnsi="Times New Roman" w:cs="Times New Roman"/>
        </w:rPr>
        <w:t>of</w:t>
      </w:r>
      <w:r w:rsidR="00370E76" w:rsidRPr="00F11EFB">
        <w:rPr>
          <w:rFonts w:ascii="Times New Roman" w:hAnsi="Times New Roman" w:cs="Times New Roman"/>
        </w:rPr>
        <w:t xml:space="preserve"> </w:t>
      </w:r>
      <w:r w:rsidR="00FB0B0D" w:rsidRPr="00F11EFB">
        <w:rPr>
          <w:rFonts w:ascii="Times New Roman" w:hAnsi="Times New Roman" w:cs="Times New Roman"/>
        </w:rPr>
        <w:t>having</w:t>
      </w:r>
      <w:r w:rsidR="00370E76" w:rsidRPr="00F11EFB">
        <w:rPr>
          <w:rFonts w:ascii="Times New Roman" w:hAnsi="Times New Roman" w:cs="Times New Roman"/>
        </w:rPr>
        <w:t xml:space="preserve"> </w:t>
      </w:r>
      <w:r w:rsidR="004B3374" w:rsidRPr="00F11EFB">
        <w:rPr>
          <w:rFonts w:ascii="Times New Roman" w:hAnsi="Times New Roman" w:cs="Times New Roman"/>
        </w:rPr>
        <w:t>millionaire</w:t>
      </w:r>
      <w:del w:id="299" w:author="Author">
        <w:r w:rsidR="004B3374" w:rsidRPr="00F11EFB" w:rsidDel="00293599">
          <w:rPr>
            <w:rFonts w:ascii="Times New Roman" w:hAnsi="Times New Roman" w:cs="Times New Roman"/>
          </w:rPr>
          <w:delText>s</w:delText>
        </w:r>
        <w:r w:rsidR="00FB0B0D" w:rsidRPr="00F11EFB" w:rsidDel="00293599">
          <w:rPr>
            <w:rFonts w:ascii="Times New Roman" w:hAnsi="Times New Roman" w:cs="Times New Roman"/>
          </w:rPr>
          <w:delText>’</w:delText>
        </w:r>
      </w:del>
      <w:r w:rsidR="00370E76" w:rsidRPr="00F11EFB">
        <w:rPr>
          <w:rFonts w:ascii="Times New Roman" w:hAnsi="Times New Roman" w:cs="Times New Roman"/>
        </w:rPr>
        <w:t xml:space="preserve"> </w:t>
      </w:r>
      <w:r w:rsidR="00FB0B0D" w:rsidRPr="00F11EFB">
        <w:rPr>
          <w:rFonts w:ascii="Times New Roman" w:hAnsi="Times New Roman" w:cs="Times New Roman"/>
        </w:rPr>
        <w:t>s</w:t>
      </w:r>
      <w:r w:rsidR="004B3374" w:rsidRPr="00F11EFB">
        <w:rPr>
          <w:rFonts w:ascii="Times New Roman" w:hAnsi="Times New Roman" w:cs="Times New Roman"/>
        </w:rPr>
        <w:t>tatus</w:t>
      </w:r>
      <w:r w:rsidR="00370E76" w:rsidRPr="00F11EFB">
        <w:rPr>
          <w:rFonts w:ascii="Times New Roman" w:hAnsi="Times New Roman" w:cs="Times New Roman"/>
        </w:rPr>
        <w:t xml:space="preserve"> </w:t>
      </w:r>
      <w:r w:rsidR="00EC79C8" w:rsidRPr="00F11EFB">
        <w:rPr>
          <w:rFonts w:ascii="Times New Roman" w:hAnsi="Times New Roman" w:cs="Times New Roman"/>
        </w:rPr>
        <w:t>proves</w:t>
      </w:r>
      <w:r w:rsidR="00370E76" w:rsidRPr="00F11EFB">
        <w:rPr>
          <w:rFonts w:ascii="Times New Roman" w:hAnsi="Times New Roman" w:cs="Times New Roman"/>
        </w:rPr>
        <w:t xml:space="preserve"> </w:t>
      </w:r>
      <w:r w:rsidR="00EC79C8" w:rsidRPr="00F11EFB">
        <w:rPr>
          <w:rFonts w:ascii="Times New Roman" w:hAnsi="Times New Roman" w:cs="Times New Roman"/>
        </w:rPr>
        <w:t>that</w:t>
      </w:r>
      <w:r w:rsidR="00370E76" w:rsidRPr="00F11EFB">
        <w:rPr>
          <w:rFonts w:ascii="Times New Roman" w:hAnsi="Times New Roman" w:cs="Times New Roman"/>
        </w:rPr>
        <w:t xml:space="preserve"> </w:t>
      </w:r>
      <w:r w:rsidR="00EC79C8" w:rsidRPr="00F11EFB">
        <w:rPr>
          <w:rFonts w:ascii="Times New Roman" w:hAnsi="Times New Roman" w:cs="Times New Roman"/>
        </w:rPr>
        <w:t>it</w:t>
      </w:r>
      <w:ins w:id="300" w:author="Author">
        <w:r w:rsidRPr="00F11EFB">
          <w:rPr>
            <w:rFonts w:ascii="Times New Roman" w:hAnsi="Times New Roman" w:cs="Times New Roman"/>
          </w:rPr>
          <w:t xml:space="preserve"> i</w:t>
        </w:r>
      </w:ins>
      <w:del w:id="301" w:author="Author">
        <w:r w:rsidR="00EC79C8" w:rsidRPr="00F11EFB" w:rsidDel="00293599">
          <w:rPr>
            <w:rFonts w:ascii="Times New Roman" w:hAnsi="Times New Roman" w:cs="Times New Roman"/>
          </w:rPr>
          <w:delText>'</w:delText>
        </w:r>
      </w:del>
      <w:r w:rsidR="00EC79C8" w:rsidRPr="00F11EFB">
        <w:rPr>
          <w:rFonts w:ascii="Times New Roman" w:hAnsi="Times New Roman" w:cs="Times New Roman"/>
        </w:rPr>
        <w:t>s</w:t>
      </w:r>
      <w:r w:rsidR="00370E76" w:rsidRPr="00F11EFB">
        <w:rPr>
          <w:rFonts w:ascii="Times New Roman" w:hAnsi="Times New Roman" w:cs="Times New Roman"/>
        </w:rPr>
        <w:t xml:space="preserve"> </w:t>
      </w:r>
      <w:r w:rsidR="00EC79C8" w:rsidRPr="00F11EFB">
        <w:rPr>
          <w:rFonts w:ascii="Times New Roman" w:hAnsi="Times New Roman" w:cs="Times New Roman"/>
        </w:rPr>
        <w:t>easier</w:t>
      </w:r>
      <w:r w:rsidR="00370E76" w:rsidRPr="00F11EFB">
        <w:rPr>
          <w:rFonts w:ascii="Times New Roman" w:hAnsi="Times New Roman" w:cs="Times New Roman"/>
        </w:rPr>
        <w:t xml:space="preserve"> </w:t>
      </w:r>
      <w:r w:rsidR="00EC79C8" w:rsidRPr="00F11EFB">
        <w:rPr>
          <w:rFonts w:ascii="Times New Roman" w:hAnsi="Times New Roman" w:cs="Times New Roman"/>
        </w:rPr>
        <w:t>said</w:t>
      </w:r>
      <w:r w:rsidR="00370E76" w:rsidRPr="00F11EFB">
        <w:rPr>
          <w:rFonts w:ascii="Times New Roman" w:hAnsi="Times New Roman" w:cs="Times New Roman"/>
        </w:rPr>
        <w:t xml:space="preserve"> </w:t>
      </w:r>
      <w:r w:rsidR="00EC79C8" w:rsidRPr="00F11EFB">
        <w:rPr>
          <w:rFonts w:ascii="Times New Roman" w:hAnsi="Times New Roman" w:cs="Times New Roman"/>
        </w:rPr>
        <w:t>than</w:t>
      </w:r>
      <w:r w:rsidR="00370E76" w:rsidRPr="00F11EFB">
        <w:rPr>
          <w:rFonts w:ascii="Times New Roman" w:hAnsi="Times New Roman" w:cs="Times New Roman"/>
        </w:rPr>
        <w:t xml:space="preserve"> </w:t>
      </w:r>
      <w:r w:rsidR="00EC79C8" w:rsidRPr="00F11EFB">
        <w:rPr>
          <w:rFonts w:ascii="Times New Roman" w:hAnsi="Times New Roman" w:cs="Times New Roman"/>
        </w:rPr>
        <w:t>done.</w:t>
      </w:r>
    </w:p>
    <w:p w14:paraId="1D754E2E" w14:textId="5B7D2147" w:rsidR="00EC79C8" w:rsidRPr="00F11EFB" w:rsidDel="00676791" w:rsidRDefault="00EC79C8" w:rsidP="00412EB7">
      <w:pPr>
        <w:ind w:right="4"/>
        <w:contextualSpacing/>
        <w:rPr>
          <w:del w:id="302" w:author="Author"/>
          <w:rFonts w:ascii="Times New Roman" w:hAnsi="Times New Roman" w:cs="Times New Roman"/>
        </w:rPr>
      </w:pPr>
      <w:r w:rsidRPr="00F11EFB">
        <w:rPr>
          <w:rFonts w:ascii="Times New Roman" w:hAnsi="Times New Roman" w:cs="Times New Roman"/>
        </w:rPr>
        <w:t>Then</w:t>
      </w:r>
      <w:r w:rsidR="00370E76" w:rsidRPr="00F11EFB">
        <w:rPr>
          <w:rFonts w:ascii="Times New Roman" w:hAnsi="Times New Roman" w:cs="Times New Roman"/>
        </w:rPr>
        <w:t xml:space="preserve"> </w:t>
      </w:r>
      <w:r w:rsidRPr="00F11EFB">
        <w:rPr>
          <w:rFonts w:ascii="Times New Roman" w:hAnsi="Times New Roman" w:cs="Times New Roman"/>
        </w:rPr>
        <w:t>again,</w:t>
      </w:r>
      <w:r w:rsidR="00370E76" w:rsidRPr="00F11EFB">
        <w:rPr>
          <w:rFonts w:ascii="Times New Roman" w:hAnsi="Times New Roman" w:cs="Times New Roman"/>
        </w:rPr>
        <w:t xml:space="preserve"> </w:t>
      </w:r>
      <w:r w:rsidRPr="00F11EFB">
        <w:rPr>
          <w:rFonts w:ascii="Times New Roman" w:hAnsi="Times New Roman" w:cs="Times New Roman"/>
        </w:rPr>
        <w:t>10.4</w:t>
      </w:r>
      <w:r w:rsidR="00370E76" w:rsidRPr="00F11EFB">
        <w:rPr>
          <w:rFonts w:ascii="Times New Roman" w:hAnsi="Times New Roman" w:cs="Times New Roman"/>
        </w:rPr>
        <w:t xml:space="preserve"> </w:t>
      </w:r>
      <w:r w:rsidRPr="00F11EFB">
        <w:rPr>
          <w:rFonts w:ascii="Times New Roman" w:hAnsi="Times New Roman" w:cs="Times New Roman"/>
        </w:rPr>
        <w:t>million</w:t>
      </w:r>
      <w:r w:rsidR="00370E76" w:rsidRPr="00F11EFB">
        <w:rPr>
          <w:rFonts w:ascii="Times New Roman" w:hAnsi="Times New Roman" w:cs="Times New Roman"/>
        </w:rPr>
        <w:t xml:space="preserve"> </w:t>
      </w:r>
      <w:r w:rsidRPr="00F11EFB">
        <w:rPr>
          <w:rFonts w:ascii="Times New Roman" w:hAnsi="Times New Roman" w:cs="Times New Roman"/>
        </w:rPr>
        <w:t>households</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ins w:id="303" w:author="Author">
        <w:r w:rsidR="00293599" w:rsidRPr="00F11EFB">
          <w:rPr>
            <w:rFonts w:ascii="Times New Roman" w:hAnsi="Times New Roman" w:cs="Times New Roman"/>
          </w:rPr>
          <w:t>United States</w:t>
        </w:r>
      </w:ins>
      <w:del w:id="304" w:author="Author">
        <w:r w:rsidRPr="00F11EFB" w:rsidDel="00293599">
          <w:rPr>
            <w:rFonts w:ascii="Times New Roman" w:hAnsi="Times New Roman" w:cs="Times New Roman"/>
          </w:rPr>
          <w:delText>U.S.</w:delText>
        </w:r>
      </w:del>
      <w:r w:rsidR="00370E76" w:rsidRPr="00F11EFB">
        <w:rPr>
          <w:rFonts w:ascii="Times New Roman" w:hAnsi="Times New Roman" w:cs="Times New Roman"/>
        </w:rPr>
        <w:t xml:space="preserve"> </w:t>
      </w:r>
      <w:r w:rsidRPr="00F11EFB">
        <w:rPr>
          <w:rFonts w:ascii="Times New Roman" w:hAnsi="Times New Roman" w:cs="Times New Roman"/>
        </w:rPr>
        <w:t>have</w:t>
      </w:r>
      <w:r w:rsidR="00370E76" w:rsidRPr="00F11EFB">
        <w:rPr>
          <w:rFonts w:ascii="Times New Roman" w:hAnsi="Times New Roman" w:cs="Times New Roman"/>
        </w:rPr>
        <w:t xml:space="preserve"> </w:t>
      </w:r>
      <w:r w:rsidRPr="00F11EFB">
        <w:rPr>
          <w:rFonts w:ascii="Times New Roman" w:hAnsi="Times New Roman" w:cs="Times New Roman"/>
        </w:rPr>
        <w:t>$1</w:t>
      </w:r>
      <w:r w:rsidR="00370E76" w:rsidRPr="00F11EFB">
        <w:rPr>
          <w:rFonts w:ascii="Times New Roman" w:hAnsi="Times New Roman" w:cs="Times New Roman"/>
        </w:rPr>
        <w:t xml:space="preserve"> </w:t>
      </w:r>
      <w:r w:rsidRPr="00F11EFB">
        <w:rPr>
          <w:rFonts w:ascii="Times New Roman" w:hAnsi="Times New Roman" w:cs="Times New Roman"/>
        </w:rPr>
        <w:t>million</w:t>
      </w:r>
      <w:r w:rsidR="00370E76" w:rsidRPr="00F11EFB">
        <w:rPr>
          <w:rFonts w:ascii="Times New Roman" w:hAnsi="Times New Roman" w:cs="Times New Roman"/>
        </w:rPr>
        <w:t xml:space="preserve"> </w:t>
      </w:r>
      <w:r w:rsidRPr="00F11EFB">
        <w:rPr>
          <w:rFonts w:ascii="Times New Roman" w:hAnsi="Times New Roman" w:cs="Times New Roman"/>
        </w:rPr>
        <w:t>or</w:t>
      </w:r>
      <w:r w:rsidR="00370E76" w:rsidRPr="00F11EFB">
        <w:rPr>
          <w:rFonts w:ascii="Times New Roman" w:hAnsi="Times New Roman" w:cs="Times New Roman"/>
        </w:rPr>
        <w:t xml:space="preserve"> </w:t>
      </w:r>
      <w:r w:rsidRPr="00F11EFB">
        <w:rPr>
          <w:rFonts w:ascii="Times New Roman" w:hAnsi="Times New Roman" w:cs="Times New Roman"/>
        </w:rPr>
        <w:t>more</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p>
    <w:p w14:paraId="75D0BA35" w14:textId="7D7B557A" w:rsidR="00D170C2" w:rsidRPr="00F11EFB" w:rsidDel="00676791" w:rsidRDefault="00D170C2" w:rsidP="00412EB7">
      <w:pPr>
        <w:ind w:right="4"/>
        <w:contextualSpacing/>
        <w:rPr>
          <w:del w:id="305" w:author="Author"/>
          <w:rFonts w:ascii="Times New Roman" w:hAnsi="Times New Roman" w:cs="Times New Roman"/>
        </w:rPr>
      </w:pPr>
      <w:del w:id="306" w:author="Author">
        <w:r w:rsidRPr="00F11EFB" w:rsidDel="00676791">
          <w:rPr>
            <w:rFonts w:ascii="Times New Roman" w:hAnsi="Times New Roman" w:cs="Times New Roman"/>
          </w:rPr>
          <w:delText>CHAPTER</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1</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“THE</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TRUTHS</w:delText>
        </w:r>
        <w:r w:rsidR="00370E76" w:rsidRPr="00F11EFB" w:rsidDel="00676791">
          <w:rPr>
            <w:rFonts w:ascii="Times New Roman" w:hAnsi="Times New Roman" w:cs="Times New Roman"/>
          </w:rPr>
          <w:delText xml:space="preserve"> </w:delText>
        </w:r>
        <w:r w:rsidR="00D92E1D" w:rsidRPr="00F11EFB" w:rsidDel="00676791">
          <w:rPr>
            <w:rFonts w:ascii="Times New Roman" w:hAnsi="Times New Roman" w:cs="Times New Roman"/>
          </w:rPr>
          <w:delText>AND</w:delText>
        </w:r>
        <w:r w:rsidR="00370E76" w:rsidRPr="00F11EFB" w:rsidDel="00676791">
          <w:rPr>
            <w:rFonts w:ascii="Times New Roman" w:hAnsi="Times New Roman" w:cs="Times New Roman"/>
          </w:rPr>
          <w:delText xml:space="preserve"> </w:delText>
        </w:r>
        <w:r w:rsidR="00D92E1D" w:rsidRPr="00F11EFB" w:rsidDel="00676791">
          <w:rPr>
            <w:rFonts w:ascii="Times New Roman" w:hAnsi="Times New Roman" w:cs="Times New Roman"/>
          </w:rPr>
          <w:delText>UNTRUTHS</w:delText>
        </w:r>
        <w:r w:rsidRPr="00F11EFB" w:rsidDel="00676791">
          <w:rPr>
            <w:rFonts w:ascii="Times New Roman" w:hAnsi="Times New Roman" w:cs="Times New Roman"/>
          </w:rPr>
          <w:delText>”</w:delText>
        </w:r>
      </w:del>
    </w:p>
    <w:p w14:paraId="4C634035" w14:textId="1011AAF6" w:rsidR="00EC79C8" w:rsidRPr="00F11EFB" w:rsidRDefault="004B3374">
      <w:pPr>
        <w:ind w:right="4"/>
        <w:contextualSpacing/>
        <w:rPr>
          <w:rFonts w:ascii="Times New Roman" w:hAnsi="Times New Roman" w:cs="Times New Roman"/>
        </w:rPr>
        <w:pPrChange w:id="307" w:author="Author">
          <w:pPr>
            <w:ind w:right="4" w:firstLine="0"/>
            <w:contextualSpacing/>
          </w:pPr>
        </w:pPrChange>
      </w:pPr>
      <w:r w:rsidRPr="00F11EFB">
        <w:rPr>
          <w:rFonts w:ascii="Times New Roman" w:hAnsi="Times New Roman" w:cs="Times New Roman"/>
        </w:rPr>
        <w:t>investable</w:t>
      </w:r>
      <w:r w:rsidR="00370E76" w:rsidRPr="00F11EFB">
        <w:rPr>
          <w:rFonts w:ascii="Times New Roman" w:hAnsi="Times New Roman" w:cs="Times New Roman"/>
        </w:rPr>
        <w:t xml:space="preserve"> </w:t>
      </w:r>
      <w:r w:rsidR="00EC79C8" w:rsidRPr="00F11EFB">
        <w:rPr>
          <w:rFonts w:ascii="Times New Roman" w:hAnsi="Times New Roman" w:cs="Times New Roman"/>
        </w:rPr>
        <w:t>assets</w:t>
      </w:r>
      <w:del w:id="308" w:author="Author">
        <w:r w:rsidR="00EC79C8" w:rsidRPr="00F11EFB" w:rsidDel="00293599">
          <w:rPr>
            <w:rFonts w:ascii="Times New Roman" w:hAnsi="Times New Roman" w:cs="Times New Roman"/>
          </w:rPr>
          <w:delText>,</w:delText>
        </w:r>
      </w:del>
      <w:r w:rsidR="00370E76" w:rsidRPr="00F11EFB">
        <w:rPr>
          <w:rFonts w:ascii="Times New Roman" w:hAnsi="Times New Roman" w:cs="Times New Roman"/>
        </w:rPr>
        <w:t xml:space="preserve"> </w:t>
      </w:r>
      <w:r w:rsidR="00EC79C8" w:rsidRPr="00F11EFB">
        <w:rPr>
          <w:rFonts w:ascii="Times New Roman" w:hAnsi="Times New Roman" w:cs="Times New Roman"/>
        </w:rPr>
        <w:t>per</w:t>
      </w:r>
      <w:r w:rsidR="00370E76" w:rsidRPr="00F11EFB">
        <w:rPr>
          <w:rFonts w:ascii="Times New Roman" w:hAnsi="Times New Roman" w:cs="Times New Roman"/>
        </w:rPr>
        <w:t xml:space="preserve"> </w:t>
      </w:r>
      <w:r w:rsidR="00EC79C8" w:rsidRPr="00F11EFB">
        <w:rPr>
          <w:rFonts w:ascii="Times New Roman" w:hAnsi="Times New Roman" w:cs="Times New Roman"/>
        </w:rPr>
        <w:t>market</w:t>
      </w:r>
      <w:r w:rsidR="00370E76" w:rsidRPr="00F11EFB">
        <w:rPr>
          <w:rFonts w:ascii="Times New Roman" w:hAnsi="Times New Roman" w:cs="Times New Roman"/>
        </w:rPr>
        <w:t xml:space="preserve"> </w:t>
      </w:r>
      <w:r w:rsidR="00EC79C8" w:rsidRPr="00F11EFB">
        <w:rPr>
          <w:rFonts w:ascii="Times New Roman" w:hAnsi="Times New Roman" w:cs="Times New Roman"/>
        </w:rPr>
        <w:t>research</w:t>
      </w:r>
      <w:r w:rsidR="00370E76" w:rsidRPr="00F11EFB">
        <w:rPr>
          <w:rFonts w:ascii="Times New Roman" w:hAnsi="Times New Roman" w:cs="Times New Roman"/>
        </w:rPr>
        <w:t xml:space="preserve"> </w:t>
      </w:r>
      <w:r w:rsidR="00EC79C8" w:rsidRPr="00F11EFB">
        <w:rPr>
          <w:rFonts w:ascii="Times New Roman" w:hAnsi="Times New Roman" w:cs="Times New Roman"/>
        </w:rPr>
        <w:t>and</w:t>
      </w:r>
      <w:r w:rsidR="00370E76" w:rsidRPr="00F11EFB">
        <w:rPr>
          <w:rFonts w:ascii="Times New Roman" w:hAnsi="Times New Roman" w:cs="Times New Roman"/>
        </w:rPr>
        <w:t xml:space="preserve"> </w:t>
      </w:r>
      <w:r w:rsidR="00EC79C8" w:rsidRPr="00F11EFB">
        <w:rPr>
          <w:rFonts w:ascii="Times New Roman" w:hAnsi="Times New Roman" w:cs="Times New Roman"/>
        </w:rPr>
        <w:t>consulting</w:t>
      </w:r>
      <w:r w:rsidR="00370E76" w:rsidRPr="00F11EFB">
        <w:rPr>
          <w:rFonts w:ascii="Times New Roman" w:hAnsi="Times New Roman" w:cs="Times New Roman"/>
        </w:rPr>
        <w:t xml:space="preserve"> </w:t>
      </w:r>
      <w:r w:rsidR="00EC79C8" w:rsidRPr="00F11EFB">
        <w:rPr>
          <w:rFonts w:ascii="Times New Roman" w:hAnsi="Times New Roman" w:cs="Times New Roman"/>
        </w:rPr>
        <w:t>firm</w:t>
      </w:r>
      <w:r w:rsidR="00370E76" w:rsidRPr="00F11EFB">
        <w:rPr>
          <w:rFonts w:ascii="Times New Roman" w:hAnsi="Times New Roman" w:cs="Times New Roman"/>
        </w:rPr>
        <w:t xml:space="preserve"> </w:t>
      </w:r>
      <w:ins w:id="309" w:author="Author">
        <w:r w:rsidR="00293599" w:rsidRPr="00F11EFB">
          <w:rPr>
            <w:rFonts w:ascii="Times New Roman" w:hAnsi="Times New Roman" w:cs="Times New Roman"/>
          </w:rPr>
          <w:t xml:space="preserve">the </w:t>
        </w:r>
      </w:ins>
      <w:proofErr w:type="spellStart"/>
      <w:r w:rsidR="00EC79C8" w:rsidRPr="00F11EFB">
        <w:rPr>
          <w:rFonts w:ascii="Times New Roman" w:hAnsi="Times New Roman" w:cs="Times New Roman"/>
        </w:rPr>
        <w:t>Spectrem</w:t>
      </w:r>
      <w:proofErr w:type="spellEnd"/>
      <w:r w:rsidR="00370E76" w:rsidRPr="00F11EFB">
        <w:rPr>
          <w:rFonts w:ascii="Times New Roman" w:hAnsi="Times New Roman" w:cs="Times New Roman"/>
        </w:rPr>
        <w:t xml:space="preserve"> </w:t>
      </w:r>
      <w:r w:rsidR="00EC79C8" w:rsidRPr="00F11EFB">
        <w:rPr>
          <w:rFonts w:ascii="Times New Roman" w:hAnsi="Times New Roman" w:cs="Times New Roman"/>
        </w:rPr>
        <w:t>Group,</w:t>
      </w:r>
      <w:r w:rsidR="00370E76" w:rsidRPr="00F11EFB">
        <w:rPr>
          <w:rFonts w:ascii="Times New Roman" w:hAnsi="Times New Roman" w:cs="Times New Roman"/>
        </w:rPr>
        <w:t xml:space="preserve"> </w:t>
      </w:r>
      <w:r w:rsidR="00EC79C8" w:rsidRPr="00F11EFB">
        <w:rPr>
          <w:rFonts w:ascii="Times New Roman" w:hAnsi="Times New Roman" w:cs="Times New Roman"/>
        </w:rPr>
        <w:t>and</w:t>
      </w:r>
      <w:r w:rsidR="00370E76" w:rsidRPr="00F11EFB">
        <w:rPr>
          <w:rFonts w:ascii="Times New Roman" w:hAnsi="Times New Roman" w:cs="Times New Roman"/>
        </w:rPr>
        <w:t xml:space="preserve"> </w:t>
      </w:r>
      <w:r w:rsidR="00D170C2" w:rsidRPr="00F11EFB">
        <w:rPr>
          <w:rFonts w:ascii="Times New Roman" w:hAnsi="Times New Roman" w:cs="Times New Roman"/>
        </w:rPr>
        <w:t>t</w:t>
      </w:r>
      <w:r w:rsidRPr="00F11EFB">
        <w:rPr>
          <w:rFonts w:ascii="Times New Roman" w:hAnsi="Times New Roman" w:cs="Times New Roman"/>
        </w:rPr>
        <w:t>heir</w:t>
      </w:r>
      <w:r w:rsidR="00370E76" w:rsidRPr="00F11EFB">
        <w:rPr>
          <w:rFonts w:ascii="Times New Roman" w:hAnsi="Times New Roman" w:cs="Times New Roman"/>
        </w:rPr>
        <w:t xml:space="preserve"> </w:t>
      </w:r>
      <w:r w:rsidR="00EC79C8" w:rsidRPr="00F11EFB">
        <w:rPr>
          <w:rFonts w:ascii="Times New Roman" w:hAnsi="Times New Roman" w:cs="Times New Roman"/>
        </w:rPr>
        <w:t>ranks</w:t>
      </w:r>
      <w:r w:rsidR="00370E76" w:rsidRPr="00F11EFB">
        <w:rPr>
          <w:rFonts w:ascii="Times New Roman" w:hAnsi="Times New Roman" w:cs="Times New Roman"/>
        </w:rPr>
        <w:t xml:space="preserve"> </w:t>
      </w:r>
      <w:r w:rsidR="00EC79C8" w:rsidRPr="00F11EFB">
        <w:rPr>
          <w:rFonts w:ascii="Times New Roman" w:hAnsi="Times New Roman" w:cs="Times New Roman"/>
        </w:rPr>
        <w:t>are</w:t>
      </w:r>
      <w:r w:rsidR="00370E76" w:rsidRPr="00F11EFB">
        <w:rPr>
          <w:rFonts w:ascii="Times New Roman" w:hAnsi="Times New Roman" w:cs="Times New Roman"/>
        </w:rPr>
        <w:t xml:space="preserve"> </w:t>
      </w:r>
      <w:r w:rsidR="00EC79C8" w:rsidRPr="00F11EFB">
        <w:rPr>
          <w:rFonts w:ascii="Times New Roman" w:hAnsi="Times New Roman" w:cs="Times New Roman"/>
        </w:rPr>
        <w:t>growing.</w:t>
      </w:r>
      <w:r w:rsidR="00370E76" w:rsidRPr="00F11EFB">
        <w:rPr>
          <w:rFonts w:ascii="Times New Roman" w:hAnsi="Times New Roman" w:cs="Times New Roman"/>
        </w:rPr>
        <w:t xml:space="preserve"> </w:t>
      </w:r>
      <w:r w:rsidR="00EC79C8" w:rsidRPr="00F11EFB">
        <w:rPr>
          <w:rFonts w:ascii="Times New Roman" w:hAnsi="Times New Roman" w:cs="Times New Roman"/>
        </w:rPr>
        <w:t>So</w:t>
      </w:r>
      <w:del w:id="310" w:author="Author">
        <w:r w:rsidR="00EC79C8" w:rsidRPr="00F11EFB" w:rsidDel="00293599">
          <w:rPr>
            <w:rFonts w:ascii="Times New Roman" w:hAnsi="Times New Roman" w:cs="Times New Roman"/>
          </w:rPr>
          <w:delText>,</w:delText>
        </w:r>
      </w:del>
      <w:r w:rsidR="00370E76" w:rsidRPr="00F11EFB">
        <w:rPr>
          <w:rFonts w:ascii="Times New Roman" w:hAnsi="Times New Roman" w:cs="Times New Roman"/>
        </w:rPr>
        <w:t xml:space="preserve"> </w:t>
      </w:r>
      <w:r w:rsidR="00EC79C8" w:rsidRPr="00F11EFB">
        <w:rPr>
          <w:rFonts w:ascii="Times New Roman" w:hAnsi="Times New Roman" w:cs="Times New Roman"/>
        </w:rPr>
        <w:t>it</w:t>
      </w:r>
      <w:ins w:id="311" w:author="Author">
        <w:r w:rsidR="00293599" w:rsidRPr="00F11EFB">
          <w:rPr>
            <w:rFonts w:ascii="Times New Roman" w:hAnsi="Times New Roman" w:cs="Times New Roman"/>
          </w:rPr>
          <w:t>’</w:t>
        </w:r>
      </w:ins>
      <w:del w:id="312" w:author="Author">
        <w:r w:rsidR="00EC79C8" w:rsidRPr="00F11EFB" w:rsidDel="00293599">
          <w:rPr>
            <w:rFonts w:ascii="Times New Roman" w:hAnsi="Times New Roman" w:cs="Times New Roman"/>
          </w:rPr>
          <w:delText>'</w:delText>
        </w:r>
      </w:del>
      <w:r w:rsidR="00EC79C8" w:rsidRPr="00F11EFB">
        <w:rPr>
          <w:rFonts w:ascii="Times New Roman" w:hAnsi="Times New Roman" w:cs="Times New Roman"/>
        </w:rPr>
        <w:t>s</w:t>
      </w:r>
      <w:r w:rsidR="00370E76" w:rsidRPr="00F11EFB">
        <w:rPr>
          <w:rFonts w:ascii="Times New Roman" w:hAnsi="Times New Roman" w:cs="Times New Roman"/>
        </w:rPr>
        <w:t xml:space="preserve"> </w:t>
      </w:r>
      <w:r w:rsidR="00EC79C8" w:rsidRPr="00F11EFB">
        <w:rPr>
          <w:rFonts w:ascii="Times New Roman" w:hAnsi="Times New Roman" w:cs="Times New Roman"/>
        </w:rPr>
        <w:t>not</w:t>
      </w:r>
      <w:r w:rsidR="00370E76" w:rsidRPr="00F11EFB">
        <w:rPr>
          <w:rFonts w:ascii="Times New Roman" w:hAnsi="Times New Roman" w:cs="Times New Roman"/>
        </w:rPr>
        <w:t xml:space="preserve"> </w:t>
      </w:r>
      <w:r w:rsidR="00EC79C8" w:rsidRPr="00F11EFB">
        <w:rPr>
          <w:rFonts w:ascii="Times New Roman" w:hAnsi="Times New Roman" w:cs="Times New Roman"/>
        </w:rPr>
        <w:t>impossible</w:t>
      </w:r>
      <w:ins w:id="313" w:author="Author">
        <w:r w:rsidR="00293599" w:rsidRPr="00F11EFB">
          <w:rPr>
            <w:rFonts w:ascii="Times New Roman" w:hAnsi="Times New Roman" w:cs="Times New Roman"/>
          </w:rPr>
          <w:t xml:space="preserve"> </w:t>
        </w:r>
      </w:ins>
      <w:del w:id="314" w:author="Author">
        <w:r w:rsidR="00EC79C8" w:rsidRPr="00F11EFB" w:rsidDel="00293599">
          <w:rPr>
            <w:rFonts w:ascii="Times New Roman" w:hAnsi="Times New Roman" w:cs="Times New Roman"/>
          </w:rPr>
          <w:delText>.</w:delText>
        </w:r>
      </w:del>
      <w:r w:rsidR="00FB0B0D" w:rsidRPr="00F11EFB">
        <w:rPr>
          <w:rFonts w:ascii="Times New Roman" w:hAnsi="Times New Roman" w:cs="Times New Roman"/>
        </w:rPr>
        <w:t>to</w:t>
      </w:r>
      <w:r w:rsidR="00370E76" w:rsidRPr="00F11EFB">
        <w:rPr>
          <w:rFonts w:ascii="Times New Roman" w:hAnsi="Times New Roman" w:cs="Times New Roman"/>
        </w:rPr>
        <w:t xml:space="preserve"> </w:t>
      </w:r>
      <w:ins w:id="315" w:author="Author">
        <w:r w:rsidR="00293599" w:rsidRPr="00F11EFB">
          <w:rPr>
            <w:rFonts w:ascii="Times New Roman" w:hAnsi="Times New Roman" w:cs="Times New Roman"/>
          </w:rPr>
          <w:t>reach the millionaire club. R</w:t>
        </w:r>
      </w:ins>
      <w:del w:id="316" w:author="Author">
        <w:r w:rsidR="00FB0B0D" w:rsidRPr="00F11EFB" w:rsidDel="00293599">
          <w:rPr>
            <w:rFonts w:ascii="Times New Roman" w:hAnsi="Times New Roman" w:cs="Times New Roman"/>
          </w:rPr>
          <w:delText>r</w:delText>
        </w:r>
      </w:del>
      <w:r w:rsidR="00FB0B0D" w:rsidRPr="00F11EFB">
        <w:rPr>
          <w:rFonts w:ascii="Times New Roman" w:hAnsi="Times New Roman" w:cs="Times New Roman"/>
        </w:rPr>
        <w:t>ead</w:t>
      </w:r>
      <w:r w:rsidR="00370E76" w:rsidRPr="00F11EFB">
        <w:rPr>
          <w:rFonts w:ascii="Times New Roman" w:hAnsi="Times New Roman" w:cs="Times New Roman"/>
        </w:rPr>
        <w:t xml:space="preserve"> </w:t>
      </w:r>
      <w:r w:rsidR="00FB0B0D" w:rsidRPr="00F11EFB">
        <w:rPr>
          <w:rFonts w:ascii="Times New Roman" w:hAnsi="Times New Roman" w:cs="Times New Roman"/>
        </w:rPr>
        <w:t>on</w:t>
      </w:r>
      <w:r w:rsidR="00370E76" w:rsidRPr="00F11EFB">
        <w:rPr>
          <w:rFonts w:ascii="Times New Roman" w:hAnsi="Times New Roman" w:cs="Times New Roman"/>
        </w:rPr>
        <w:t xml:space="preserve"> </w:t>
      </w:r>
      <w:r w:rsidR="00FB0B0D" w:rsidRPr="00F11EFB">
        <w:rPr>
          <w:rFonts w:ascii="Times New Roman" w:hAnsi="Times New Roman" w:cs="Times New Roman"/>
        </w:rPr>
        <w:t>to</w:t>
      </w:r>
      <w:r w:rsidR="00370E76" w:rsidRPr="00F11EFB">
        <w:rPr>
          <w:rFonts w:ascii="Times New Roman" w:hAnsi="Times New Roman" w:cs="Times New Roman"/>
        </w:rPr>
        <w:t xml:space="preserve"> </w:t>
      </w:r>
      <w:r w:rsidR="00FB0B0D" w:rsidRPr="00F11EFB">
        <w:rPr>
          <w:rFonts w:ascii="Times New Roman" w:hAnsi="Times New Roman" w:cs="Times New Roman"/>
        </w:rPr>
        <w:t>learn</w:t>
      </w:r>
      <w:r w:rsidR="00370E76" w:rsidRPr="00F11EFB">
        <w:rPr>
          <w:rFonts w:ascii="Times New Roman" w:hAnsi="Times New Roman" w:cs="Times New Roman"/>
        </w:rPr>
        <w:t xml:space="preserve"> </w:t>
      </w:r>
      <w:r w:rsidR="00FB0B0D" w:rsidRPr="00F11EFB">
        <w:rPr>
          <w:rFonts w:ascii="Times New Roman" w:hAnsi="Times New Roman" w:cs="Times New Roman"/>
        </w:rPr>
        <w:t>what</w:t>
      </w:r>
      <w:r w:rsidR="00370E76" w:rsidRPr="00F11EFB">
        <w:rPr>
          <w:rFonts w:ascii="Times New Roman" w:hAnsi="Times New Roman" w:cs="Times New Roman"/>
        </w:rPr>
        <w:t xml:space="preserve"> </w:t>
      </w:r>
      <w:r w:rsidR="00FB0B0D" w:rsidRPr="00F11EFB">
        <w:rPr>
          <w:rFonts w:ascii="Times New Roman" w:hAnsi="Times New Roman" w:cs="Times New Roman"/>
        </w:rPr>
        <w:t>you</w:t>
      </w:r>
      <w:r w:rsidR="00370E76" w:rsidRPr="00F11EFB">
        <w:rPr>
          <w:rFonts w:ascii="Times New Roman" w:hAnsi="Times New Roman" w:cs="Times New Roman"/>
        </w:rPr>
        <w:t xml:space="preserve"> </w:t>
      </w:r>
      <w:r w:rsidR="00FB0B0D" w:rsidRPr="00F11EFB">
        <w:rPr>
          <w:rFonts w:ascii="Times New Roman" w:hAnsi="Times New Roman" w:cs="Times New Roman"/>
        </w:rPr>
        <w:t>might</w:t>
      </w:r>
      <w:r w:rsidR="00370E76" w:rsidRPr="00F11EFB">
        <w:rPr>
          <w:rFonts w:ascii="Times New Roman" w:hAnsi="Times New Roman" w:cs="Times New Roman"/>
        </w:rPr>
        <w:t xml:space="preserve"> </w:t>
      </w:r>
      <w:r w:rsidR="00FB0B0D" w:rsidRPr="00F11EFB">
        <w:rPr>
          <w:rFonts w:ascii="Times New Roman" w:hAnsi="Times New Roman" w:cs="Times New Roman"/>
        </w:rPr>
        <w:t>be</w:t>
      </w:r>
      <w:r w:rsidR="00370E76" w:rsidRPr="00F11EFB">
        <w:rPr>
          <w:rFonts w:ascii="Times New Roman" w:hAnsi="Times New Roman" w:cs="Times New Roman"/>
        </w:rPr>
        <w:t xml:space="preserve"> </w:t>
      </w:r>
      <w:r w:rsidR="00FB0B0D" w:rsidRPr="00F11EFB">
        <w:rPr>
          <w:rFonts w:ascii="Times New Roman" w:hAnsi="Times New Roman" w:cs="Times New Roman"/>
        </w:rPr>
        <w:t>doing</w:t>
      </w:r>
      <w:r w:rsidR="00370E76" w:rsidRPr="00F11EFB">
        <w:rPr>
          <w:rFonts w:ascii="Times New Roman" w:hAnsi="Times New Roman" w:cs="Times New Roman"/>
        </w:rPr>
        <w:t xml:space="preserve"> </w:t>
      </w:r>
      <w:r w:rsidR="00FB0B0D" w:rsidRPr="00F11EFB">
        <w:rPr>
          <w:rFonts w:ascii="Times New Roman" w:hAnsi="Times New Roman" w:cs="Times New Roman"/>
        </w:rPr>
        <w:t>to</w:t>
      </w:r>
      <w:r w:rsidR="00370E76" w:rsidRPr="00F11EFB">
        <w:rPr>
          <w:rFonts w:ascii="Times New Roman" w:hAnsi="Times New Roman" w:cs="Times New Roman"/>
        </w:rPr>
        <w:t xml:space="preserve"> </w:t>
      </w:r>
      <w:r w:rsidR="00FB0B0D" w:rsidRPr="00F11EFB">
        <w:rPr>
          <w:rFonts w:ascii="Times New Roman" w:hAnsi="Times New Roman" w:cs="Times New Roman"/>
        </w:rPr>
        <w:t>keep</w:t>
      </w:r>
      <w:r w:rsidR="00370E76" w:rsidRPr="00F11EFB">
        <w:rPr>
          <w:rFonts w:ascii="Times New Roman" w:hAnsi="Times New Roman" w:cs="Times New Roman"/>
        </w:rPr>
        <w:t xml:space="preserve"> </w:t>
      </w:r>
      <w:r w:rsidR="00FB0B0D" w:rsidRPr="00F11EFB">
        <w:rPr>
          <w:rFonts w:ascii="Times New Roman" w:hAnsi="Times New Roman" w:cs="Times New Roman"/>
        </w:rPr>
        <w:t>yourself</w:t>
      </w:r>
      <w:r w:rsidR="00370E76" w:rsidRPr="00F11EFB">
        <w:rPr>
          <w:rFonts w:ascii="Times New Roman" w:hAnsi="Times New Roman" w:cs="Times New Roman"/>
        </w:rPr>
        <w:t xml:space="preserve"> </w:t>
      </w:r>
      <w:r w:rsidR="00FB0B0D" w:rsidRPr="00F11EFB">
        <w:rPr>
          <w:rFonts w:ascii="Times New Roman" w:hAnsi="Times New Roman" w:cs="Times New Roman"/>
        </w:rPr>
        <w:t>out</w:t>
      </w:r>
      <w:r w:rsidR="00370E76" w:rsidRPr="00F11EFB">
        <w:rPr>
          <w:rFonts w:ascii="Times New Roman" w:hAnsi="Times New Roman" w:cs="Times New Roman"/>
        </w:rPr>
        <w:t xml:space="preserve"> </w:t>
      </w:r>
      <w:r w:rsidR="00FB0B0D" w:rsidRPr="00F11EFB">
        <w:rPr>
          <w:rFonts w:ascii="Times New Roman" w:hAnsi="Times New Roman" w:cs="Times New Roman"/>
        </w:rPr>
        <w:t>of</w:t>
      </w:r>
      <w:r w:rsidR="00370E76" w:rsidRPr="00F11EFB">
        <w:rPr>
          <w:rFonts w:ascii="Times New Roman" w:hAnsi="Times New Roman" w:cs="Times New Roman"/>
        </w:rPr>
        <w:t xml:space="preserve"> </w:t>
      </w:r>
      <w:ins w:id="317" w:author="Author">
        <w:r w:rsidR="00293599" w:rsidRPr="00F11EFB">
          <w:rPr>
            <w:rFonts w:ascii="Times New Roman" w:hAnsi="Times New Roman" w:cs="Times New Roman"/>
          </w:rPr>
          <w:t>it</w:t>
        </w:r>
      </w:ins>
      <w:del w:id="318" w:author="Author">
        <w:r w:rsidR="00FB0B0D" w:rsidRPr="00F11EFB" w:rsidDel="00293599">
          <w:rPr>
            <w:rFonts w:ascii="Times New Roman" w:hAnsi="Times New Roman" w:cs="Times New Roman"/>
          </w:rPr>
          <w:delText>the</w:delText>
        </w:r>
        <w:r w:rsidR="00370E76" w:rsidRPr="00F11EFB" w:rsidDel="00293599">
          <w:rPr>
            <w:rFonts w:ascii="Times New Roman" w:hAnsi="Times New Roman" w:cs="Times New Roman"/>
          </w:rPr>
          <w:delText xml:space="preserve"> </w:delText>
        </w:r>
        <w:r w:rsidR="00FB0B0D" w:rsidRPr="00F11EFB" w:rsidDel="00293599">
          <w:rPr>
            <w:rFonts w:ascii="Times New Roman" w:hAnsi="Times New Roman" w:cs="Times New Roman"/>
          </w:rPr>
          <w:delText>millionaire's</w:delText>
        </w:r>
        <w:r w:rsidR="00370E76" w:rsidRPr="00F11EFB" w:rsidDel="00293599">
          <w:rPr>
            <w:rFonts w:ascii="Times New Roman" w:hAnsi="Times New Roman" w:cs="Times New Roman"/>
          </w:rPr>
          <w:delText xml:space="preserve"> </w:delText>
        </w:r>
        <w:r w:rsidR="00FB0B0D" w:rsidRPr="00F11EFB" w:rsidDel="00293599">
          <w:rPr>
            <w:rFonts w:ascii="Times New Roman" w:hAnsi="Times New Roman" w:cs="Times New Roman"/>
          </w:rPr>
          <w:delText>club</w:delText>
        </w:r>
      </w:del>
      <w:r w:rsidR="00FB0B0D" w:rsidRPr="00F11EFB">
        <w:rPr>
          <w:rFonts w:ascii="Times New Roman" w:hAnsi="Times New Roman" w:cs="Times New Roman"/>
        </w:rPr>
        <w:t>.</w:t>
      </w:r>
    </w:p>
    <w:p w14:paraId="36AF8EE5" w14:textId="4043BA0D" w:rsidR="00EC79C8" w:rsidRPr="00F11EFB" w:rsidRDefault="00EC79C8" w:rsidP="008C2D65">
      <w:pPr>
        <w:ind w:right="4"/>
        <w:contextualSpacing/>
        <w:rPr>
          <w:rFonts w:ascii="Times New Roman" w:hAnsi="Times New Roman" w:cs="Times New Roman"/>
          <w:b/>
          <w:bCs/>
        </w:rPr>
      </w:pPr>
      <w:r w:rsidRPr="00F11EFB">
        <w:rPr>
          <w:rFonts w:ascii="Times New Roman" w:hAnsi="Times New Roman" w:cs="Times New Roman"/>
        </w:rPr>
        <w:lastRenderedPageBreak/>
        <w:t>More</w:t>
      </w:r>
      <w:r w:rsidR="00370E76" w:rsidRPr="00F11EFB">
        <w:rPr>
          <w:rFonts w:ascii="Times New Roman" w:hAnsi="Times New Roman" w:cs="Times New Roman"/>
        </w:rPr>
        <w:t xml:space="preserve"> </w:t>
      </w:r>
      <w:r w:rsidRPr="00F11EFB">
        <w:rPr>
          <w:rFonts w:ascii="Times New Roman" w:hAnsi="Times New Roman" w:cs="Times New Roman"/>
        </w:rPr>
        <w:t>important</w:t>
      </w:r>
      <w:del w:id="319" w:author="Author">
        <w:r w:rsidRPr="00F11EFB" w:rsidDel="000B41BF">
          <w:rPr>
            <w:rFonts w:ascii="Times New Roman" w:hAnsi="Times New Roman" w:cs="Times New Roman"/>
          </w:rPr>
          <w:delText>ly</w:delText>
        </w:r>
      </w:del>
      <w:r w:rsidRPr="00F11EFB">
        <w:rPr>
          <w:rFonts w:ascii="Times New Roman" w:hAnsi="Times New Roman" w:cs="Times New Roman"/>
        </w:rPr>
        <w:t>,</w:t>
      </w:r>
      <w:r w:rsidR="00370E76" w:rsidRPr="00F11EFB">
        <w:rPr>
          <w:rFonts w:ascii="Times New Roman" w:hAnsi="Times New Roman" w:cs="Times New Roman"/>
        </w:rPr>
        <w:t xml:space="preserve"> </w:t>
      </w:r>
      <w:r w:rsidRPr="00412EB7">
        <w:rPr>
          <w:rFonts w:ascii="Times New Roman" w:hAnsi="Times New Roman" w:cs="Times New Roman"/>
          <w:bCs/>
          <w:rPrChange w:id="320" w:author="Author">
            <w:rPr>
              <w:rFonts w:ascii="Times New Roman" w:hAnsi="Times New Roman" w:cs="Times New Roman"/>
              <w:b/>
              <w:bCs/>
            </w:rPr>
          </w:rPrChange>
        </w:rPr>
        <w:t>find</w:t>
      </w:r>
      <w:r w:rsidR="00370E76" w:rsidRPr="00412EB7">
        <w:rPr>
          <w:rFonts w:ascii="Times New Roman" w:hAnsi="Times New Roman" w:cs="Times New Roman"/>
          <w:bCs/>
          <w:rPrChange w:id="321" w:author="Author">
            <w:rPr>
              <w:rFonts w:ascii="Times New Roman" w:hAnsi="Times New Roman" w:cs="Times New Roman"/>
              <w:b/>
              <w:bCs/>
            </w:rPr>
          </w:rPrChange>
        </w:rPr>
        <w:t xml:space="preserve"> </w:t>
      </w:r>
      <w:r w:rsidRPr="00412EB7">
        <w:rPr>
          <w:rFonts w:ascii="Times New Roman" w:hAnsi="Times New Roman" w:cs="Times New Roman"/>
          <w:bCs/>
          <w:rPrChange w:id="322" w:author="Author">
            <w:rPr>
              <w:rFonts w:ascii="Times New Roman" w:hAnsi="Times New Roman" w:cs="Times New Roman"/>
              <w:b/>
              <w:bCs/>
            </w:rPr>
          </w:rPrChange>
        </w:rPr>
        <w:t>out</w:t>
      </w:r>
      <w:r w:rsidR="00370E76" w:rsidRPr="00412EB7">
        <w:rPr>
          <w:rFonts w:ascii="Times New Roman" w:hAnsi="Times New Roman" w:cs="Times New Roman"/>
          <w:bCs/>
          <w:rPrChange w:id="323" w:author="Author">
            <w:rPr>
              <w:rFonts w:ascii="Times New Roman" w:hAnsi="Times New Roman" w:cs="Times New Roman"/>
              <w:b/>
              <w:bCs/>
            </w:rPr>
          </w:rPrChange>
        </w:rPr>
        <w:t xml:space="preserve"> </w:t>
      </w:r>
      <w:r w:rsidRPr="00412EB7">
        <w:rPr>
          <w:rFonts w:ascii="Times New Roman" w:hAnsi="Times New Roman" w:cs="Times New Roman"/>
          <w:bCs/>
          <w:rPrChange w:id="324" w:author="Author">
            <w:rPr>
              <w:rFonts w:ascii="Times New Roman" w:hAnsi="Times New Roman" w:cs="Times New Roman"/>
              <w:b/>
              <w:bCs/>
            </w:rPr>
          </w:rPrChange>
        </w:rPr>
        <w:t>how</w:t>
      </w:r>
      <w:r w:rsidR="00370E76" w:rsidRPr="00412EB7">
        <w:rPr>
          <w:rFonts w:ascii="Times New Roman" w:hAnsi="Times New Roman" w:cs="Times New Roman"/>
          <w:bCs/>
          <w:rPrChange w:id="325" w:author="Author">
            <w:rPr>
              <w:rFonts w:ascii="Times New Roman" w:hAnsi="Times New Roman" w:cs="Times New Roman"/>
              <w:b/>
              <w:bCs/>
            </w:rPr>
          </w:rPrChange>
        </w:rPr>
        <w:t xml:space="preserve"> </w:t>
      </w:r>
      <w:r w:rsidRPr="00412EB7">
        <w:rPr>
          <w:rFonts w:ascii="Times New Roman" w:hAnsi="Times New Roman" w:cs="Times New Roman"/>
          <w:bCs/>
          <w:rPrChange w:id="326" w:author="Author">
            <w:rPr>
              <w:rFonts w:ascii="Times New Roman" w:hAnsi="Times New Roman" w:cs="Times New Roman"/>
              <w:b/>
              <w:bCs/>
            </w:rPr>
          </w:rPrChange>
        </w:rPr>
        <w:t>you</w:t>
      </w:r>
      <w:r w:rsidR="00370E76" w:rsidRPr="00412EB7">
        <w:rPr>
          <w:rFonts w:ascii="Times New Roman" w:hAnsi="Times New Roman" w:cs="Times New Roman"/>
          <w:bCs/>
          <w:rPrChange w:id="327" w:author="Author">
            <w:rPr>
              <w:rFonts w:ascii="Times New Roman" w:hAnsi="Times New Roman" w:cs="Times New Roman"/>
              <w:b/>
              <w:bCs/>
            </w:rPr>
          </w:rPrChange>
        </w:rPr>
        <w:t xml:space="preserve"> </w:t>
      </w:r>
      <w:r w:rsidRPr="00412EB7">
        <w:rPr>
          <w:rFonts w:ascii="Times New Roman" w:hAnsi="Times New Roman" w:cs="Times New Roman"/>
          <w:bCs/>
          <w:rPrChange w:id="328" w:author="Author">
            <w:rPr>
              <w:rFonts w:ascii="Times New Roman" w:hAnsi="Times New Roman" w:cs="Times New Roman"/>
              <w:b/>
              <w:bCs/>
            </w:rPr>
          </w:rPrChange>
        </w:rPr>
        <w:t>can</w:t>
      </w:r>
      <w:r w:rsidR="00370E76" w:rsidRPr="00412EB7">
        <w:rPr>
          <w:rFonts w:ascii="Times New Roman" w:hAnsi="Times New Roman" w:cs="Times New Roman"/>
          <w:bCs/>
          <w:rPrChange w:id="329" w:author="Author">
            <w:rPr>
              <w:rFonts w:ascii="Times New Roman" w:hAnsi="Times New Roman" w:cs="Times New Roman"/>
              <w:b/>
              <w:bCs/>
            </w:rPr>
          </w:rPrChange>
        </w:rPr>
        <w:t xml:space="preserve"> </w:t>
      </w:r>
      <w:r w:rsidRPr="00412EB7">
        <w:rPr>
          <w:rFonts w:ascii="Times New Roman" w:hAnsi="Times New Roman" w:cs="Times New Roman"/>
          <w:bCs/>
          <w:rPrChange w:id="330" w:author="Author">
            <w:rPr>
              <w:rFonts w:ascii="Times New Roman" w:hAnsi="Times New Roman" w:cs="Times New Roman"/>
              <w:b/>
              <w:bCs/>
            </w:rPr>
          </w:rPrChange>
        </w:rPr>
        <w:t>change</w:t>
      </w:r>
      <w:r w:rsidR="00370E76" w:rsidRPr="00412EB7">
        <w:rPr>
          <w:rFonts w:ascii="Times New Roman" w:hAnsi="Times New Roman" w:cs="Times New Roman"/>
          <w:bCs/>
          <w:rPrChange w:id="331" w:author="Author">
            <w:rPr>
              <w:rFonts w:ascii="Times New Roman" w:hAnsi="Times New Roman" w:cs="Times New Roman"/>
              <w:b/>
              <w:bCs/>
            </w:rPr>
          </w:rPrChange>
        </w:rPr>
        <w:t xml:space="preserve"> </w:t>
      </w:r>
      <w:r w:rsidRPr="00412EB7">
        <w:rPr>
          <w:rFonts w:ascii="Times New Roman" w:hAnsi="Times New Roman" w:cs="Times New Roman"/>
          <w:bCs/>
          <w:rPrChange w:id="332" w:author="Author">
            <w:rPr>
              <w:rFonts w:ascii="Times New Roman" w:hAnsi="Times New Roman" w:cs="Times New Roman"/>
              <w:b/>
              <w:bCs/>
            </w:rPr>
          </w:rPrChange>
        </w:rPr>
        <w:t>your</w:t>
      </w:r>
      <w:r w:rsidR="00370E76" w:rsidRPr="00412EB7">
        <w:rPr>
          <w:rFonts w:ascii="Times New Roman" w:hAnsi="Times New Roman" w:cs="Times New Roman"/>
          <w:bCs/>
          <w:rPrChange w:id="333" w:author="Author">
            <w:rPr>
              <w:rFonts w:ascii="Times New Roman" w:hAnsi="Times New Roman" w:cs="Times New Roman"/>
              <w:b/>
              <w:bCs/>
            </w:rPr>
          </w:rPrChange>
        </w:rPr>
        <w:t xml:space="preserve"> </w:t>
      </w:r>
      <w:r w:rsidRPr="00412EB7">
        <w:rPr>
          <w:rFonts w:ascii="Times New Roman" w:hAnsi="Times New Roman" w:cs="Times New Roman"/>
          <w:bCs/>
          <w:rPrChange w:id="334" w:author="Author">
            <w:rPr>
              <w:rFonts w:ascii="Times New Roman" w:hAnsi="Times New Roman" w:cs="Times New Roman"/>
              <w:b/>
              <w:bCs/>
            </w:rPr>
          </w:rPrChange>
        </w:rPr>
        <w:t>ways</w:t>
      </w:r>
      <w:r w:rsidR="00370E76" w:rsidRPr="00412EB7">
        <w:rPr>
          <w:rFonts w:ascii="Times New Roman" w:hAnsi="Times New Roman" w:cs="Times New Roman"/>
          <w:bCs/>
          <w:rPrChange w:id="335" w:author="Author">
            <w:rPr>
              <w:rFonts w:ascii="Times New Roman" w:hAnsi="Times New Roman" w:cs="Times New Roman"/>
              <w:b/>
              <w:bCs/>
            </w:rPr>
          </w:rPrChange>
        </w:rPr>
        <w:t xml:space="preserve"> </w:t>
      </w:r>
      <w:r w:rsidRPr="00412EB7">
        <w:rPr>
          <w:rFonts w:ascii="Times New Roman" w:hAnsi="Times New Roman" w:cs="Times New Roman"/>
          <w:bCs/>
          <w:rPrChange w:id="336" w:author="Author">
            <w:rPr>
              <w:rFonts w:ascii="Times New Roman" w:hAnsi="Times New Roman" w:cs="Times New Roman"/>
              <w:b/>
              <w:bCs/>
            </w:rPr>
          </w:rPrChange>
        </w:rPr>
        <w:t>and</w:t>
      </w:r>
      <w:r w:rsidR="00370E76" w:rsidRPr="00412EB7">
        <w:rPr>
          <w:rFonts w:ascii="Times New Roman" w:hAnsi="Times New Roman" w:cs="Times New Roman"/>
          <w:bCs/>
          <w:rPrChange w:id="337" w:author="Author">
            <w:rPr>
              <w:rFonts w:ascii="Times New Roman" w:hAnsi="Times New Roman" w:cs="Times New Roman"/>
              <w:b/>
              <w:bCs/>
            </w:rPr>
          </w:rPrChange>
        </w:rPr>
        <w:t xml:space="preserve"> </w:t>
      </w:r>
      <w:r w:rsidRPr="00412EB7">
        <w:rPr>
          <w:rFonts w:ascii="Times New Roman" w:hAnsi="Times New Roman" w:cs="Times New Roman"/>
          <w:bCs/>
          <w:rPrChange w:id="338" w:author="Author">
            <w:rPr>
              <w:rFonts w:ascii="Times New Roman" w:hAnsi="Times New Roman" w:cs="Times New Roman"/>
              <w:b/>
              <w:bCs/>
            </w:rPr>
          </w:rPrChange>
        </w:rPr>
        <w:t>build</w:t>
      </w:r>
      <w:r w:rsidR="00370E76" w:rsidRPr="00412EB7">
        <w:rPr>
          <w:rFonts w:ascii="Times New Roman" w:hAnsi="Times New Roman" w:cs="Times New Roman"/>
          <w:bCs/>
          <w:rPrChange w:id="339" w:author="Author">
            <w:rPr>
              <w:rFonts w:ascii="Times New Roman" w:hAnsi="Times New Roman" w:cs="Times New Roman"/>
              <w:b/>
              <w:bCs/>
            </w:rPr>
          </w:rPrChange>
        </w:rPr>
        <w:t xml:space="preserve"> </w:t>
      </w:r>
      <w:r w:rsidR="00FB0B0D" w:rsidRPr="00412EB7">
        <w:rPr>
          <w:rFonts w:ascii="Times New Roman" w:hAnsi="Times New Roman" w:cs="Times New Roman"/>
          <w:bCs/>
          <w:rPrChange w:id="340" w:author="Author">
            <w:rPr>
              <w:rFonts w:ascii="Times New Roman" w:hAnsi="Times New Roman" w:cs="Times New Roman"/>
              <w:b/>
              <w:bCs/>
            </w:rPr>
          </w:rPrChange>
        </w:rPr>
        <w:t>y</w:t>
      </w:r>
      <w:r w:rsidR="004B3374" w:rsidRPr="00412EB7">
        <w:rPr>
          <w:rFonts w:ascii="Times New Roman" w:hAnsi="Times New Roman" w:cs="Times New Roman"/>
          <w:bCs/>
          <w:rPrChange w:id="341" w:author="Author">
            <w:rPr>
              <w:rFonts w:ascii="Times New Roman" w:hAnsi="Times New Roman" w:cs="Times New Roman"/>
              <w:b/>
              <w:bCs/>
            </w:rPr>
          </w:rPrChange>
        </w:rPr>
        <w:t>our</w:t>
      </w:r>
      <w:r w:rsidR="00370E76" w:rsidRPr="00412EB7">
        <w:rPr>
          <w:rFonts w:ascii="Times New Roman" w:hAnsi="Times New Roman" w:cs="Times New Roman"/>
          <w:bCs/>
          <w:rPrChange w:id="342" w:author="Author">
            <w:rPr>
              <w:rFonts w:ascii="Times New Roman" w:hAnsi="Times New Roman" w:cs="Times New Roman"/>
              <w:b/>
              <w:bCs/>
            </w:rPr>
          </w:rPrChange>
        </w:rPr>
        <w:t xml:space="preserve"> </w:t>
      </w:r>
      <w:r w:rsidRPr="00412EB7">
        <w:rPr>
          <w:rFonts w:ascii="Times New Roman" w:hAnsi="Times New Roman" w:cs="Times New Roman"/>
          <w:bCs/>
          <w:rPrChange w:id="343" w:author="Author">
            <w:rPr>
              <w:rFonts w:ascii="Times New Roman" w:hAnsi="Times New Roman" w:cs="Times New Roman"/>
              <w:b/>
              <w:bCs/>
            </w:rPr>
          </w:rPrChange>
        </w:rPr>
        <w:t>own</w:t>
      </w:r>
      <w:r w:rsidR="00370E76" w:rsidRPr="00412EB7">
        <w:rPr>
          <w:rFonts w:ascii="Times New Roman" w:hAnsi="Times New Roman" w:cs="Times New Roman"/>
          <w:bCs/>
          <w:rPrChange w:id="344" w:author="Author">
            <w:rPr>
              <w:rFonts w:ascii="Times New Roman" w:hAnsi="Times New Roman" w:cs="Times New Roman"/>
              <w:b/>
              <w:bCs/>
            </w:rPr>
          </w:rPrChange>
        </w:rPr>
        <w:t xml:space="preserve"> </w:t>
      </w:r>
      <w:r w:rsidRPr="00412EB7">
        <w:rPr>
          <w:rFonts w:ascii="Times New Roman" w:hAnsi="Times New Roman" w:cs="Times New Roman"/>
          <w:bCs/>
          <w:rPrChange w:id="345" w:author="Author">
            <w:rPr>
              <w:rFonts w:ascii="Times New Roman" w:hAnsi="Times New Roman" w:cs="Times New Roman"/>
              <w:b/>
              <w:bCs/>
            </w:rPr>
          </w:rPrChange>
        </w:rPr>
        <w:t>seven-figure</w:t>
      </w:r>
      <w:r w:rsidR="00370E76" w:rsidRPr="00412EB7">
        <w:rPr>
          <w:rFonts w:ascii="Times New Roman" w:hAnsi="Times New Roman" w:cs="Times New Roman"/>
          <w:bCs/>
          <w:rPrChange w:id="346" w:author="Author">
            <w:rPr>
              <w:rFonts w:ascii="Times New Roman" w:hAnsi="Times New Roman" w:cs="Times New Roman"/>
              <w:b/>
              <w:bCs/>
            </w:rPr>
          </w:rPrChange>
        </w:rPr>
        <w:t xml:space="preserve"> </w:t>
      </w:r>
      <w:r w:rsidRPr="00412EB7">
        <w:rPr>
          <w:rFonts w:ascii="Times New Roman" w:hAnsi="Times New Roman" w:cs="Times New Roman"/>
          <w:bCs/>
          <w:rPrChange w:id="347" w:author="Author">
            <w:rPr>
              <w:rFonts w:ascii="Times New Roman" w:hAnsi="Times New Roman" w:cs="Times New Roman"/>
              <w:b/>
              <w:bCs/>
            </w:rPr>
          </w:rPrChange>
        </w:rPr>
        <w:t>nest</w:t>
      </w:r>
      <w:r w:rsidR="00370E76" w:rsidRPr="00412EB7">
        <w:rPr>
          <w:rFonts w:ascii="Times New Roman" w:hAnsi="Times New Roman" w:cs="Times New Roman"/>
          <w:bCs/>
          <w:rPrChange w:id="348" w:author="Author">
            <w:rPr>
              <w:rFonts w:ascii="Times New Roman" w:hAnsi="Times New Roman" w:cs="Times New Roman"/>
              <w:b/>
              <w:bCs/>
            </w:rPr>
          </w:rPrChange>
        </w:rPr>
        <w:t xml:space="preserve"> </w:t>
      </w:r>
      <w:r w:rsidRPr="00412EB7">
        <w:rPr>
          <w:rFonts w:ascii="Times New Roman" w:hAnsi="Times New Roman" w:cs="Times New Roman"/>
          <w:bCs/>
          <w:rPrChange w:id="349" w:author="Author">
            <w:rPr>
              <w:rFonts w:ascii="Times New Roman" w:hAnsi="Times New Roman" w:cs="Times New Roman"/>
              <w:b/>
              <w:bCs/>
            </w:rPr>
          </w:rPrChange>
        </w:rPr>
        <w:t>egg.</w:t>
      </w:r>
      <w:del w:id="350" w:author="Author">
        <w:r w:rsidR="00370E76" w:rsidRPr="00F11EFB" w:rsidDel="000B41BF">
          <w:rPr>
            <w:rFonts w:ascii="Times New Roman" w:hAnsi="Times New Roman" w:cs="Times New Roman"/>
            <w:b/>
            <w:bCs/>
          </w:rPr>
          <w:delText xml:space="preserve"> </w:delText>
        </w:r>
      </w:del>
    </w:p>
    <w:p w14:paraId="379EB0FF" w14:textId="366984D3" w:rsidR="00003C75" w:rsidRPr="00F11EFB" w:rsidRDefault="00EC79C8" w:rsidP="00107109">
      <w:pPr>
        <w:ind w:right="4"/>
        <w:contextualSpacing/>
        <w:rPr>
          <w:rFonts w:ascii="Times New Roman" w:hAnsi="Times New Roman" w:cs="Times New Roman"/>
        </w:rPr>
      </w:pPr>
      <w:r w:rsidRPr="00F11EFB">
        <w:rPr>
          <w:rFonts w:ascii="Times New Roman" w:hAnsi="Times New Roman" w:cs="Times New Roman"/>
        </w:rPr>
        <w:t>The</w:t>
      </w:r>
      <w:r w:rsidR="00370E76" w:rsidRPr="00F11EFB">
        <w:rPr>
          <w:rFonts w:ascii="Times New Roman" w:hAnsi="Times New Roman" w:cs="Times New Roman"/>
        </w:rPr>
        <w:t xml:space="preserve"> </w:t>
      </w:r>
      <w:ins w:id="351" w:author="Author">
        <w:r w:rsidR="000B41BF" w:rsidRPr="00F11EFB">
          <w:rPr>
            <w:rFonts w:ascii="Times New Roman" w:hAnsi="Times New Roman" w:cs="Times New Roman"/>
          </w:rPr>
          <w:t xml:space="preserve">previously cited </w:t>
        </w:r>
      </w:ins>
      <w:r w:rsidRPr="00F11EFB">
        <w:rPr>
          <w:rFonts w:ascii="Times New Roman" w:hAnsi="Times New Roman" w:cs="Times New Roman"/>
        </w:rPr>
        <w:t>article</w:t>
      </w:r>
      <w:r w:rsidR="00370E76" w:rsidRPr="00F11EFB">
        <w:rPr>
          <w:rFonts w:ascii="Times New Roman" w:hAnsi="Times New Roman" w:cs="Times New Roman"/>
        </w:rPr>
        <w:t xml:space="preserve"> </w:t>
      </w:r>
      <w:del w:id="352" w:author="Author">
        <w:r w:rsidRPr="00F11EFB" w:rsidDel="000B41BF">
          <w:rPr>
            <w:rFonts w:ascii="Times New Roman" w:hAnsi="Times New Roman" w:cs="Times New Roman"/>
          </w:rPr>
          <w:delText>stated</w:delText>
        </w:r>
        <w:r w:rsidR="00370E76" w:rsidRPr="00F11EFB" w:rsidDel="000B41BF">
          <w:rPr>
            <w:rFonts w:ascii="Times New Roman" w:hAnsi="Times New Roman" w:cs="Times New Roman"/>
          </w:rPr>
          <w:delText xml:space="preserve"> </w:delText>
        </w:r>
      </w:del>
      <w:r w:rsidRPr="00F11EFB">
        <w:rPr>
          <w:rFonts w:ascii="Times New Roman" w:hAnsi="Times New Roman" w:cs="Times New Roman"/>
        </w:rPr>
        <w:t>by</w:t>
      </w:r>
      <w:r w:rsidR="00370E76" w:rsidRPr="00F11EFB">
        <w:rPr>
          <w:rFonts w:ascii="Times New Roman" w:hAnsi="Times New Roman" w:cs="Times New Roman"/>
        </w:rPr>
        <w:t xml:space="preserve"> </w:t>
      </w:r>
      <w:r w:rsidRPr="00F11EFB">
        <w:rPr>
          <w:rFonts w:ascii="Times New Roman" w:hAnsi="Times New Roman" w:cs="Times New Roman"/>
        </w:rPr>
        <w:t>Stacy</w:t>
      </w:r>
      <w:r w:rsidR="00370E76" w:rsidRPr="00F11EFB">
        <w:rPr>
          <w:rFonts w:ascii="Times New Roman" w:hAnsi="Times New Roman" w:cs="Times New Roman"/>
        </w:rPr>
        <w:t xml:space="preserve"> </w:t>
      </w:r>
      <w:r w:rsidRPr="00F11EFB">
        <w:rPr>
          <w:rFonts w:ascii="Times New Roman" w:hAnsi="Times New Roman" w:cs="Times New Roman"/>
        </w:rPr>
        <w:t>Rapacon</w:t>
      </w:r>
      <w:ins w:id="353" w:author="Author">
        <w:r w:rsidR="000B41BF" w:rsidRPr="00F11EFB">
          <w:rPr>
            <w:rFonts w:ascii="Times New Roman" w:hAnsi="Times New Roman" w:cs="Times New Roman"/>
          </w:rPr>
          <w:t xml:space="preserve"> reminds us that</w:t>
        </w:r>
      </w:ins>
      <w:del w:id="354" w:author="Author">
        <w:r w:rsidRPr="00F11EFB" w:rsidDel="000B41BF">
          <w:rPr>
            <w:rFonts w:ascii="Times New Roman" w:hAnsi="Times New Roman" w:cs="Times New Roman"/>
          </w:rPr>
          <w:delText>,</w:delText>
        </w:r>
        <w:r w:rsidR="00370E76" w:rsidRPr="00F11EFB" w:rsidDel="000B41BF">
          <w:rPr>
            <w:rFonts w:ascii="Times New Roman" w:hAnsi="Times New Roman" w:cs="Times New Roman"/>
          </w:rPr>
          <w:delText xml:space="preserve"> </w:delText>
        </w:r>
        <w:r w:rsidRPr="00F11EFB" w:rsidDel="000B41BF">
          <w:rPr>
            <w:rFonts w:ascii="Times New Roman" w:hAnsi="Times New Roman" w:cs="Times New Roman"/>
          </w:rPr>
          <w:delText>Online</w:delText>
        </w:r>
        <w:r w:rsidR="00370E76" w:rsidRPr="00F11EFB" w:rsidDel="000B41BF">
          <w:rPr>
            <w:rFonts w:ascii="Times New Roman" w:hAnsi="Times New Roman" w:cs="Times New Roman"/>
          </w:rPr>
          <w:delText xml:space="preserve"> </w:delText>
        </w:r>
        <w:r w:rsidRPr="00F11EFB" w:rsidDel="000B41BF">
          <w:rPr>
            <w:rFonts w:ascii="Times New Roman" w:hAnsi="Times New Roman" w:cs="Times New Roman"/>
          </w:rPr>
          <w:delText>Editor,</w:delText>
        </w:r>
      </w:del>
      <w:r w:rsidR="00370E76" w:rsidRPr="00F11EFB">
        <w:rPr>
          <w:rFonts w:ascii="Times New Roman" w:hAnsi="Times New Roman" w:cs="Times New Roman"/>
        </w:rPr>
        <w:t xml:space="preserve"> </w:t>
      </w:r>
      <w:r w:rsidRPr="00F11EFB">
        <w:rPr>
          <w:rFonts w:ascii="Times New Roman" w:hAnsi="Times New Roman" w:cs="Times New Roman"/>
        </w:rPr>
        <w:t>“</w:t>
      </w:r>
      <w:ins w:id="355" w:author="Author">
        <w:r w:rsidR="000B41BF" w:rsidRPr="00F11EFB">
          <w:rPr>
            <w:rFonts w:ascii="Times New Roman" w:hAnsi="Times New Roman" w:cs="Times New Roman"/>
          </w:rPr>
          <w:t>i</w:t>
        </w:r>
      </w:ins>
      <w:del w:id="356" w:author="Author">
        <w:r w:rsidRPr="00F11EFB" w:rsidDel="000B41BF">
          <w:rPr>
            <w:rFonts w:ascii="Times New Roman" w:hAnsi="Times New Roman" w:cs="Times New Roman"/>
          </w:rPr>
          <w:delText>I</w:delText>
        </w:r>
      </w:del>
      <w:r w:rsidRPr="00F11EFB">
        <w:rPr>
          <w:rFonts w:ascii="Times New Roman" w:hAnsi="Times New Roman" w:cs="Times New Roman"/>
        </w:rPr>
        <w:t>f</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don</w:t>
      </w:r>
      <w:ins w:id="357" w:author="Author">
        <w:r w:rsidR="000B41BF" w:rsidRPr="00F11EFB">
          <w:rPr>
            <w:rFonts w:ascii="Times New Roman" w:hAnsi="Times New Roman" w:cs="Times New Roman"/>
          </w:rPr>
          <w:t>’</w:t>
        </w:r>
      </w:ins>
      <w:del w:id="358" w:author="Author">
        <w:r w:rsidRPr="00F11EFB" w:rsidDel="000B41BF">
          <w:rPr>
            <w:rFonts w:ascii="Times New Roman" w:hAnsi="Times New Roman" w:cs="Times New Roman"/>
          </w:rPr>
          <w:delText>'</w:delText>
        </w:r>
      </w:del>
      <w:r w:rsidRPr="00F11EFB">
        <w:rPr>
          <w:rFonts w:ascii="Times New Roman" w:hAnsi="Times New Roman" w:cs="Times New Roman"/>
        </w:rPr>
        <w:t>t</w:t>
      </w:r>
      <w:r w:rsidR="00370E76" w:rsidRPr="00F11EFB">
        <w:rPr>
          <w:rFonts w:ascii="Times New Roman" w:hAnsi="Times New Roman" w:cs="Times New Roman"/>
        </w:rPr>
        <w:t xml:space="preserve"> </w:t>
      </w:r>
      <w:r w:rsidRPr="00F11EFB">
        <w:rPr>
          <w:rFonts w:ascii="Times New Roman" w:hAnsi="Times New Roman" w:cs="Times New Roman"/>
        </w:rPr>
        <w:t>save</w:t>
      </w:r>
      <w:r w:rsidR="00370E76" w:rsidRPr="00F11EFB">
        <w:rPr>
          <w:rFonts w:ascii="Times New Roman" w:hAnsi="Times New Roman" w:cs="Times New Roman"/>
        </w:rPr>
        <w:t xml:space="preserve"> </w:t>
      </w:r>
      <w:r w:rsidRPr="00F11EFB">
        <w:rPr>
          <w:rFonts w:ascii="Times New Roman" w:hAnsi="Times New Roman" w:cs="Times New Roman"/>
        </w:rPr>
        <w:t>money,</w:t>
      </w:r>
      <w:r w:rsidR="00370E76" w:rsidRPr="00F11EFB">
        <w:rPr>
          <w:rFonts w:ascii="Times New Roman" w:hAnsi="Times New Roman" w:cs="Times New Roman"/>
        </w:rPr>
        <w:t xml:space="preserve"> </w:t>
      </w:r>
      <w:r w:rsidRPr="00F11EFB">
        <w:rPr>
          <w:rFonts w:ascii="Times New Roman" w:hAnsi="Times New Roman" w:cs="Times New Roman"/>
        </w:rPr>
        <w:t>you</w:t>
      </w:r>
      <w:ins w:id="359" w:author="Author">
        <w:r w:rsidR="000B41BF" w:rsidRPr="00F11EFB">
          <w:rPr>
            <w:rFonts w:ascii="Times New Roman" w:hAnsi="Times New Roman" w:cs="Times New Roman"/>
          </w:rPr>
          <w:t>’</w:t>
        </w:r>
      </w:ins>
      <w:del w:id="360" w:author="Author">
        <w:r w:rsidRPr="00F11EFB" w:rsidDel="000B41BF">
          <w:rPr>
            <w:rFonts w:ascii="Times New Roman" w:hAnsi="Times New Roman" w:cs="Times New Roman"/>
          </w:rPr>
          <w:delText>'</w:delText>
        </w:r>
      </w:del>
      <w:r w:rsidRPr="00F11EFB">
        <w:rPr>
          <w:rFonts w:ascii="Times New Roman" w:hAnsi="Times New Roman" w:cs="Times New Roman"/>
        </w:rPr>
        <w:t>re</w:t>
      </w:r>
      <w:r w:rsidR="00370E76" w:rsidRPr="00F11EFB">
        <w:rPr>
          <w:rFonts w:ascii="Times New Roman" w:hAnsi="Times New Roman" w:cs="Times New Roman"/>
        </w:rPr>
        <w:t xml:space="preserve"> </w:t>
      </w:r>
      <w:r w:rsidRPr="00F11EFB">
        <w:rPr>
          <w:rFonts w:ascii="Times New Roman" w:hAnsi="Times New Roman" w:cs="Times New Roman"/>
        </w:rPr>
        <w:t>never</w:t>
      </w:r>
      <w:r w:rsidR="00370E76" w:rsidRPr="00F11EFB">
        <w:rPr>
          <w:rFonts w:ascii="Times New Roman" w:hAnsi="Times New Roman" w:cs="Times New Roman"/>
        </w:rPr>
        <w:t xml:space="preserve"> </w:t>
      </w:r>
      <w:r w:rsidRPr="00F11EFB">
        <w:rPr>
          <w:rFonts w:ascii="Times New Roman" w:hAnsi="Times New Roman" w:cs="Times New Roman"/>
        </w:rPr>
        <w:t>going</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be</w:t>
      </w:r>
      <w:r w:rsidR="00370E76" w:rsidRPr="00F11EFB">
        <w:rPr>
          <w:rFonts w:ascii="Times New Roman" w:hAnsi="Times New Roman" w:cs="Times New Roman"/>
        </w:rPr>
        <w:t xml:space="preserve"> </w:t>
      </w:r>
      <w:r w:rsidRPr="00F11EFB">
        <w:rPr>
          <w:rFonts w:ascii="Times New Roman" w:hAnsi="Times New Roman" w:cs="Times New Roman"/>
        </w:rPr>
        <w:t>rich.”</w:t>
      </w:r>
      <w:r w:rsidR="00370E76" w:rsidRPr="00F11EFB">
        <w:rPr>
          <w:rFonts w:ascii="Times New Roman" w:hAnsi="Times New Roman" w:cs="Times New Roman"/>
        </w:rPr>
        <w:t xml:space="preserve"> </w:t>
      </w:r>
      <w:r w:rsidRPr="00F11EFB">
        <w:rPr>
          <w:rFonts w:ascii="Times New Roman" w:hAnsi="Times New Roman" w:cs="Times New Roman"/>
        </w:rPr>
        <w:t>It</w:t>
      </w:r>
      <w:ins w:id="361" w:author="Author">
        <w:r w:rsidR="000B41BF" w:rsidRPr="00F11EFB">
          <w:rPr>
            <w:rFonts w:ascii="Times New Roman" w:hAnsi="Times New Roman" w:cs="Times New Roman"/>
          </w:rPr>
          <w:t>’</w:t>
        </w:r>
      </w:ins>
      <w:del w:id="362" w:author="Author">
        <w:r w:rsidRPr="00F11EFB" w:rsidDel="000B41BF">
          <w:rPr>
            <w:rFonts w:ascii="Times New Roman" w:hAnsi="Times New Roman" w:cs="Times New Roman"/>
          </w:rPr>
          <w:delText>'</w:delText>
        </w:r>
      </w:del>
      <w:r w:rsidRPr="00F11EFB">
        <w:rPr>
          <w:rFonts w:ascii="Times New Roman" w:hAnsi="Times New Roman" w:cs="Times New Roman"/>
        </w:rPr>
        <w:t>s</w:t>
      </w:r>
      <w:r w:rsidR="00370E76" w:rsidRPr="00F11EFB">
        <w:rPr>
          <w:rFonts w:ascii="Times New Roman" w:hAnsi="Times New Roman" w:cs="Times New Roman"/>
        </w:rPr>
        <w:t xml:space="preserve"> </w:t>
      </w:r>
      <w:r w:rsidRPr="00F11EFB">
        <w:rPr>
          <w:rFonts w:ascii="Times New Roman" w:hAnsi="Times New Roman" w:cs="Times New Roman"/>
        </w:rPr>
        <w:t>hard</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get</w:t>
      </w:r>
      <w:r w:rsidR="00370E76" w:rsidRPr="00F11EFB">
        <w:rPr>
          <w:rFonts w:ascii="Times New Roman" w:hAnsi="Times New Roman" w:cs="Times New Roman"/>
        </w:rPr>
        <w:t xml:space="preserve"> </w:t>
      </w:r>
      <w:r w:rsidRPr="00F11EFB">
        <w:rPr>
          <w:rFonts w:ascii="Times New Roman" w:hAnsi="Times New Roman" w:cs="Times New Roman"/>
        </w:rPr>
        <w:t>around</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obvious</w:t>
      </w:r>
      <w:r w:rsidR="00370E76" w:rsidRPr="00F11EFB">
        <w:rPr>
          <w:rFonts w:ascii="Times New Roman" w:hAnsi="Times New Roman" w:cs="Times New Roman"/>
        </w:rPr>
        <w:t xml:space="preserve"> </w:t>
      </w:r>
      <w:r w:rsidRPr="00F11EFB">
        <w:rPr>
          <w:rFonts w:ascii="Times New Roman" w:hAnsi="Times New Roman" w:cs="Times New Roman"/>
        </w:rPr>
        <w:t>(but</w:t>
      </w:r>
      <w:r w:rsidR="00370E76" w:rsidRPr="00F11EFB">
        <w:rPr>
          <w:rFonts w:ascii="Times New Roman" w:hAnsi="Times New Roman" w:cs="Times New Roman"/>
        </w:rPr>
        <w:t xml:space="preserve"> </w:t>
      </w:r>
      <w:r w:rsidRPr="00F11EFB">
        <w:rPr>
          <w:rFonts w:ascii="Times New Roman" w:hAnsi="Times New Roman" w:cs="Times New Roman"/>
        </w:rPr>
        <w:t>often</w:t>
      </w:r>
      <w:r w:rsidR="00370E76" w:rsidRPr="00F11EFB">
        <w:rPr>
          <w:rFonts w:ascii="Times New Roman" w:hAnsi="Times New Roman" w:cs="Times New Roman"/>
        </w:rPr>
        <w:t xml:space="preserve"> </w:t>
      </w:r>
      <w:r w:rsidRPr="00F11EFB">
        <w:rPr>
          <w:rFonts w:ascii="Times New Roman" w:hAnsi="Times New Roman" w:cs="Times New Roman"/>
        </w:rPr>
        <w:t>ignored)</w:t>
      </w:r>
      <w:r w:rsidR="00370E76" w:rsidRPr="00F11EFB">
        <w:rPr>
          <w:rFonts w:ascii="Times New Roman" w:hAnsi="Times New Roman" w:cs="Times New Roman"/>
        </w:rPr>
        <w:t xml:space="preserve"> </w:t>
      </w:r>
      <w:r w:rsidRPr="00F11EFB">
        <w:rPr>
          <w:rFonts w:ascii="Times New Roman" w:hAnsi="Times New Roman" w:cs="Times New Roman"/>
        </w:rPr>
        <w:t>principle.</w:t>
      </w:r>
      <w:r w:rsidR="00370E76" w:rsidRPr="00F11EFB">
        <w:rPr>
          <w:rFonts w:ascii="Times New Roman" w:hAnsi="Times New Roman" w:cs="Times New Roman"/>
        </w:rPr>
        <w:t xml:space="preserve"> </w:t>
      </w:r>
      <w:r w:rsidRPr="00F11EFB">
        <w:rPr>
          <w:rFonts w:ascii="Times New Roman" w:hAnsi="Times New Roman" w:cs="Times New Roman"/>
        </w:rPr>
        <w:t>Even</w:t>
      </w:r>
      <w:r w:rsidR="00370E76" w:rsidRPr="00F11EFB">
        <w:rPr>
          <w:rFonts w:ascii="Times New Roman" w:hAnsi="Times New Roman" w:cs="Times New Roman"/>
        </w:rPr>
        <w:t xml:space="preserve"> </w:t>
      </w:r>
      <w:r w:rsidRPr="00F11EFB">
        <w:rPr>
          <w:rFonts w:ascii="Times New Roman" w:hAnsi="Times New Roman" w:cs="Times New Roman"/>
        </w:rPr>
        <w:t>if</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earn</w:t>
      </w:r>
      <w:r w:rsidR="00370E76" w:rsidRPr="00F11EFB">
        <w:rPr>
          <w:rFonts w:ascii="Times New Roman" w:hAnsi="Times New Roman" w:cs="Times New Roman"/>
        </w:rPr>
        <w:t xml:space="preserve"> </w:t>
      </w:r>
      <w:r w:rsidRPr="00F11EFB">
        <w:rPr>
          <w:rFonts w:ascii="Times New Roman" w:hAnsi="Times New Roman" w:cs="Times New Roman"/>
        </w:rPr>
        <w:t>seven</w:t>
      </w:r>
      <w:r w:rsidR="00370E76" w:rsidRPr="00F11EFB">
        <w:rPr>
          <w:rFonts w:ascii="Times New Roman" w:hAnsi="Times New Roman" w:cs="Times New Roman"/>
        </w:rPr>
        <w:t xml:space="preserve"> </w:t>
      </w:r>
      <w:r w:rsidRPr="00F11EFB">
        <w:rPr>
          <w:rFonts w:ascii="Times New Roman" w:hAnsi="Times New Roman" w:cs="Times New Roman"/>
        </w:rPr>
        <w:t>figures,</w:t>
      </w:r>
      <w:r w:rsidR="00370E76" w:rsidRPr="00F11EFB">
        <w:rPr>
          <w:rFonts w:ascii="Times New Roman" w:hAnsi="Times New Roman" w:cs="Times New Roman"/>
        </w:rPr>
        <w:t xml:space="preserve"> </w:t>
      </w:r>
      <w:r w:rsidRPr="00F11EFB">
        <w:rPr>
          <w:rFonts w:ascii="Times New Roman" w:hAnsi="Times New Roman" w:cs="Times New Roman"/>
        </w:rPr>
        <w:t>if</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spend</w:t>
      </w:r>
      <w:r w:rsidR="00370E76" w:rsidRPr="00F11EFB">
        <w:rPr>
          <w:rFonts w:ascii="Times New Roman" w:hAnsi="Times New Roman" w:cs="Times New Roman"/>
        </w:rPr>
        <w:t xml:space="preserve"> </w:t>
      </w:r>
      <w:r w:rsidRPr="00F11EFB">
        <w:rPr>
          <w:rFonts w:ascii="Times New Roman" w:hAnsi="Times New Roman" w:cs="Times New Roman"/>
        </w:rPr>
        <w:t>it</w:t>
      </w:r>
      <w:r w:rsidR="00370E76" w:rsidRPr="00F11EFB">
        <w:rPr>
          <w:rFonts w:ascii="Times New Roman" w:hAnsi="Times New Roman" w:cs="Times New Roman"/>
        </w:rPr>
        <w:t xml:space="preserve"> </w:t>
      </w:r>
      <w:r w:rsidRPr="00F11EFB">
        <w:rPr>
          <w:rFonts w:ascii="Times New Roman" w:hAnsi="Times New Roman" w:cs="Times New Roman"/>
        </w:rPr>
        <w:t>all,</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still</w:t>
      </w:r>
      <w:r w:rsidR="00370E76" w:rsidRPr="00F11EFB">
        <w:rPr>
          <w:rFonts w:ascii="Times New Roman" w:hAnsi="Times New Roman" w:cs="Times New Roman"/>
        </w:rPr>
        <w:t xml:space="preserve"> </w:t>
      </w:r>
      <w:r w:rsidRPr="00F11EFB">
        <w:rPr>
          <w:rFonts w:ascii="Times New Roman" w:hAnsi="Times New Roman" w:cs="Times New Roman"/>
        </w:rPr>
        <w:t>net</w:t>
      </w:r>
      <w:r w:rsidR="00370E76" w:rsidRPr="00F11EFB">
        <w:rPr>
          <w:rFonts w:ascii="Times New Roman" w:hAnsi="Times New Roman" w:cs="Times New Roman"/>
        </w:rPr>
        <w:t xml:space="preserve"> </w:t>
      </w:r>
      <w:r w:rsidRPr="00F11EFB">
        <w:rPr>
          <w:rFonts w:ascii="Times New Roman" w:hAnsi="Times New Roman" w:cs="Times New Roman"/>
        </w:rPr>
        <w:t>zero.</w:t>
      </w:r>
    </w:p>
    <w:p w14:paraId="76E4E4C7" w14:textId="23C30116" w:rsidR="008101B0" w:rsidRPr="00F11EFB" w:rsidRDefault="00EC79C8" w:rsidP="008C2D65">
      <w:pPr>
        <w:ind w:right="4"/>
        <w:contextualSpacing/>
        <w:rPr>
          <w:rFonts w:ascii="Times New Roman" w:hAnsi="Times New Roman" w:cs="Times New Roman"/>
        </w:rPr>
      </w:pPr>
      <w:r w:rsidRPr="00F11EFB">
        <w:rPr>
          <w:rFonts w:ascii="Times New Roman" w:hAnsi="Times New Roman" w:cs="Times New Roman"/>
        </w:rPr>
        <w:t>Begin</w:t>
      </w:r>
      <w:r w:rsidR="00370E76" w:rsidRPr="00F11EFB">
        <w:rPr>
          <w:rFonts w:ascii="Times New Roman" w:hAnsi="Times New Roman" w:cs="Times New Roman"/>
        </w:rPr>
        <w:t xml:space="preserve"> </w:t>
      </w:r>
      <w:r w:rsidRPr="00F11EFB">
        <w:rPr>
          <w:rFonts w:ascii="Times New Roman" w:hAnsi="Times New Roman" w:cs="Times New Roman"/>
        </w:rPr>
        <w:t>saving</w:t>
      </w:r>
      <w:r w:rsidR="00370E76" w:rsidRPr="00F11EFB">
        <w:rPr>
          <w:rFonts w:ascii="Times New Roman" w:hAnsi="Times New Roman" w:cs="Times New Roman"/>
        </w:rPr>
        <w:t xml:space="preserve"> </w:t>
      </w:r>
      <w:r w:rsidRPr="00F11EFB">
        <w:rPr>
          <w:rFonts w:ascii="Times New Roman" w:hAnsi="Times New Roman" w:cs="Times New Roman"/>
        </w:rPr>
        <w:t>as</w:t>
      </w:r>
      <w:r w:rsidR="00370E76" w:rsidRPr="00F11EFB">
        <w:rPr>
          <w:rFonts w:ascii="Times New Roman" w:hAnsi="Times New Roman" w:cs="Times New Roman"/>
        </w:rPr>
        <w:t xml:space="preserve"> </w:t>
      </w:r>
      <w:r w:rsidRPr="00F11EFB">
        <w:rPr>
          <w:rFonts w:ascii="Times New Roman" w:hAnsi="Times New Roman" w:cs="Times New Roman"/>
        </w:rPr>
        <w:t>soon</w:t>
      </w:r>
      <w:r w:rsidR="00370E76" w:rsidRPr="00F11EFB">
        <w:rPr>
          <w:rFonts w:ascii="Times New Roman" w:hAnsi="Times New Roman" w:cs="Times New Roman"/>
        </w:rPr>
        <w:t xml:space="preserve"> </w:t>
      </w:r>
      <w:r w:rsidRPr="00F11EFB">
        <w:rPr>
          <w:rFonts w:ascii="Times New Roman" w:hAnsi="Times New Roman" w:cs="Times New Roman"/>
        </w:rPr>
        <w:t>as</w:t>
      </w:r>
      <w:r w:rsidR="00370E76" w:rsidRPr="00F11EFB">
        <w:rPr>
          <w:rFonts w:ascii="Times New Roman" w:hAnsi="Times New Roman" w:cs="Times New Roman"/>
        </w:rPr>
        <w:t xml:space="preserve"> </w:t>
      </w:r>
      <w:r w:rsidRPr="00F11EFB">
        <w:rPr>
          <w:rFonts w:ascii="Times New Roman" w:hAnsi="Times New Roman" w:cs="Times New Roman"/>
        </w:rPr>
        <w:t>possible.</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sooner</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start</w:t>
      </w:r>
      <w:r w:rsidR="00370E76" w:rsidRPr="00F11EFB">
        <w:rPr>
          <w:rFonts w:ascii="Times New Roman" w:hAnsi="Times New Roman" w:cs="Times New Roman"/>
        </w:rPr>
        <w:t xml:space="preserve"> </w:t>
      </w:r>
      <w:r w:rsidRPr="00F11EFB">
        <w:rPr>
          <w:rFonts w:ascii="Times New Roman" w:hAnsi="Times New Roman" w:cs="Times New Roman"/>
        </w:rPr>
        <w:t>putting</w:t>
      </w:r>
      <w:r w:rsidR="00370E76" w:rsidRPr="00F11EFB">
        <w:rPr>
          <w:rFonts w:ascii="Times New Roman" w:hAnsi="Times New Roman" w:cs="Times New Roman"/>
        </w:rPr>
        <w:t xml:space="preserve"> </w:t>
      </w:r>
      <w:r w:rsidRPr="00F11EFB">
        <w:rPr>
          <w:rFonts w:ascii="Times New Roman" w:hAnsi="Times New Roman" w:cs="Times New Roman"/>
        </w:rPr>
        <w:t>your</w:t>
      </w:r>
      <w:r w:rsidR="00370E76" w:rsidRPr="00F11EFB">
        <w:rPr>
          <w:rFonts w:ascii="Times New Roman" w:hAnsi="Times New Roman" w:cs="Times New Roman"/>
        </w:rPr>
        <w:t xml:space="preserve"> </w:t>
      </w:r>
      <w:r w:rsidRPr="00F11EFB">
        <w:rPr>
          <w:rFonts w:ascii="Times New Roman" w:hAnsi="Times New Roman" w:cs="Times New Roman"/>
        </w:rPr>
        <w:t>money</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work,</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00FB0B0D" w:rsidRPr="00F11EFB">
        <w:rPr>
          <w:rFonts w:ascii="Times New Roman" w:hAnsi="Times New Roman" w:cs="Times New Roman"/>
        </w:rPr>
        <w:t>l</w:t>
      </w:r>
      <w:r w:rsidR="004B3374" w:rsidRPr="00F11EFB">
        <w:rPr>
          <w:rFonts w:ascii="Times New Roman" w:hAnsi="Times New Roman" w:cs="Times New Roman"/>
        </w:rPr>
        <w:t>ess</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must</w:t>
      </w:r>
      <w:r w:rsidR="00370E76" w:rsidRPr="00F11EFB">
        <w:rPr>
          <w:rFonts w:ascii="Times New Roman" w:hAnsi="Times New Roman" w:cs="Times New Roman"/>
        </w:rPr>
        <w:t xml:space="preserve"> </w:t>
      </w:r>
      <w:r w:rsidRPr="00F11EFB">
        <w:rPr>
          <w:rFonts w:ascii="Times New Roman" w:hAnsi="Times New Roman" w:cs="Times New Roman"/>
        </w:rPr>
        <w:t>save.</w:t>
      </w:r>
      <w:r w:rsidR="00370E76" w:rsidRPr="00F11EFB">
        <w:rPr>
          <w:rFonts w:ascii="Times New Roman" w:hAnsi="Times New Roman" w:cs="Times New Roman"/>
        </w:rPr>
        <w:t xml:space="preserve"> </w:t>
      </w:r>
      <w:r w:rsidRPr="00412EB7">
        <w:rPr>
          <w:rFonts w:ascii="Times New Roman" w:hAnsi="Times New Roman" w:cs="Times New Roman"/>
          <w:bCs/>
          <w:rPrChange w:id="363" w:author="Author">
            <w:rPr>
              <w:rFonts w:ascii="Times New Roman" w:hAnsi="Times New Roman" w:cs="Times New Roman"/>
              <w:b/>
              <w:bCs/>
            </w:rPr>
          </w:rPrChange>
        </w:rPr>
        <w:t>If</w:t>
      </w:r>
      <w:r w:rsidR="00370E76" w:rsidRPr="00412EB7">
        <w:rPr>
          <w:rFonts w:ascii="Times New Roman" w:hAnsi="Times New Roman" w:cs="Times New Roman"/>
          <w:bCs/>
          <w:rPrChange w:id="364" w:author="Author">
            <w:rPr>
              <w:rFonts w:ascii="Times New Roman" w:hAnsi="Times New Roman" w:cs="Times New Roman"/>
              <w:b/>
              <w:bCs/>
            </w:rPr>
          </w:rPrChange>
        </w:rPr>
        <w:t xml:space="preserve"> </w:t>
      </w:r>
      <w:r w:rsidRPr="00412EB7">
        <w:rPr>
          <w:rFonts w:ascii="Times New Roman" w:hAnsi="Times New Roman" w:cs="Times New Roman"/>
          <w:bCs/>
          <w:rPrChange w:id="365" w:author="Author">
            <w:rPr>
              <w:rFonts w:ascii="Times New Roman" w:hAnsi="Times New Roman" w:cs="Times New Roman"/>
              <w:b/>
              <w:bCs/>
            </w:rPr>
          </w:rPrChange>
        </w:rPr>
        <w:t>you</w:t>
      </w:r>
      <w:r w:rsidR="00370E76" w:rsidRPr="00412EB7">
        <w:rPr>
          <w:rFonts w:ascii="Times New Roman" w:hAnsi="Times New Roman" w:cs="Times New Roman"/>
          <w:bCs/>
          <w:rPrChange w:id="366" w:author="Author">
            <w:rPr>
              <w:rFonts w:ascii="Times New Roman" w:hAnsi="Times New Roman" w:cs="Times New Roman"/>
              <w:b/>
              <w:bCs/>
            </w:rPr>
          </w:rPrChange>
        </w:rPr>
        <w:t xml:space="preserve"> </w:t>
      </w:r>
      <w:r w:rsidRPr="00412EB7">
        <w:rPr>
          <w:rFonts w:ascii="Times New Roman" w:hAnsi="Times New Roman" w:cs="Times New Roman"/>
          <w:bCs/>
          <w:rPrChange w:id="367" w:author="Author">
            <w:rPr>
              <w:rFonts w:ascii="Times New Roman" w:hAnsi="Times New Roman" w:cs="Times New Roman"/>
              <w:b/>
              <w:bCs/>
            </w:rPr>
          </w:rPrChange>
        </w:rPr>
        <w:t>start</w:t>
      </w:r>
      <w:r w:rsidR="00370E76" w:rsidRPr="00412EB7">
        <w:rPr>
          <w:rFonts w:ascii="Times New Roman" w:hAnsi="Times New Roman" w:cs="Times New Roman"/>
          <w:bCs/>
          <w:rPrChange w:id="368" w:author="Author">
            <w:rPr>
              <w:rFonts w:ascii="Times New Roman" w:hAnsi="Times New Roman" w:cs="Times New Roman"/>
              <w:b/>
              <w:bCs/>
            </w:rPr>
          </w:rPrChange>
        </w:rPr>
        <w:t xml:space="preserve"> </w:t>
      </w:r>
      <w:r w:rsidRPr="00412EB7">
        <w:rPr>
          <w:rFonts w:ascii="Times New Roman" w:hAnsi="Times New Roman" w:cs="Times New Roman"/>
          <w:bCs/>
          <w:rPrChange w:id="369" w:author="Author">
            <w:rPr>
              <w:rFonts w:ascii="Times New Roman" w:hAnsi="Times New Roman" w:cs="Times New Roman"/>
              <w:b/>
              <w:bCs/>
            </w:rPr>
          </w:rPrChange>
        </w:rPr>
        <w:t>saving</w:t>
      </w:r>
      <w:r w:rsidR="00370E76" w:rsidRPr="00412EB7">
        <w:rPr>
          <w:rFonts w:ascii="Times New Roman" w:hAnsi="Times New Roman" w:cs="Times New Roman"/>
          <w:bCs/>
          <w:rPrChange w:id="370" w:author="Author">
            <w:rPr>
              <w:rFonts w:ascii="Times New Roman" w:hAnsi="Times New Roman" w:cs="Times New Roman"/>
              <w:b/>
              <w:bCs/>
            </w:rPr>
          </w:rPrChange>
        </w:rPr>
        <w:t xml:space="preserve"> </w:t>
      </w:r>
      <w:r w:rsidRPr="00412EB7">
        <w:rPr>
          <w:rFonts w:ascii="Times New Roman" w:hAnsi="Times New Roman" w:cs="Times New Roman"/>
          <w:bCs/>
          <w:rPrChange w:id="371" w:author="Author">
            <w:rPr>
              <w:rFonts w:ascii="Times New Roman" w:hAnsi="Times New Roman" w:cs="Times New Roman"/>
              <w:b/>
              <w:bCs/>
            </w:rPr>
          </w:rPrChange>
        </w:rPr>
        <w:t>at</w:t>
      </w:r>
      <w:r w:rsidR="00370E76" w:rsidRPr="00412EB7">
        <w:rPr>
          <w:rFonts w:ascii="Times New Roman" w:hAnsi="Times New Roman" w:cs="Times New Roman"/>
          <w:bCs/>
          <w:rPrChange w:id="372" w:author="Author">
            <w:rPr>
              <w:rFonts w:ascii="Times New Roman" w:hAnsi="Times New Roman" w:cs="Times New Roman"/>
              <w:b/>
              <w:bCs/>
            </w:rPr>
          </w:rPrChange>
        </w:rPr>
        <w:t xml:space="preserve"> </w:t>
      </w:r>
      <w:r w:rsidRPr="00412EB7">
        <w:rPr>
          <w:rFonts w:ascii="Times New Roman" w:hAnsi="Times New Roman" w:cs="Times New Roman"/>
          <w:bCs/>
          <w:rPrChange w:id="373" w:author="Author">
            <w:rPr>
              <w:rFonts w:ascii="Times New Roman" w:hAnsi="Times New Roman" w:cs="Times New Roman"/>
              <w:b/>
              <w:bCs/>
            </w:rPr>
          </w:rPrChange>
        </w:rPr>
        <w:t>age</w:t>
      </w:r>
      <w:r w:rsidR="00370E76" w:rsidRPr="00412EB7">
        <w:rPr>
          <w:rFonts w:ascii="Times New Roman" w:hAnsi="Times New Roman" w:cs="Times New Roman"/>
          <w:bCs/>
          <w:rPrChange w:id="374" w:author="Author">
            <w:rPr>
              <w:rFonts w:ascii="Times New Roman" w:hAnsi="Times New Roman" w:cs="Times New Roman"/>
              <w:b/>
              <w:bCs/>
            </w:rPr>
          </w:rPrChange>
        </w:rPr>
        <w:t xml:space="preserve"> </w:t>
      </w:r>
      <w:ins w:id="375" w:author="Author">
        <w:r w:rsidR="000B41BF" w:rsidRPr="00412EB7">
          <w:rPr>
            <w:rFonts w:ascii="Times New Roman" w:hAnsi="Times New Roman" w:cs="Times New Roman"/>
            <w:bCs/>
            <w:rPrChange w:id="376" w:author="Author">
              <w:rPr>
                <w:rFonts w:ascii="Times New Roman" w:hAnsi="Times New Roman" w:cs="Times New Roman"/>
                <w:b/>
                <w:bCs/>
              </w:rPr>
            </w:rPrChange>
          </w:rPr>
          <w:t>thirty-five</w:t>
        </w:r>
      </w:ins>
      <w:del w:id="377" w:author="Author">
        <w:r w:rsidRPr="00412EB7" w:rsidDel="000B41BF">
          <w:rPr>
            <w:rFonts w:ascii="Times New Roman" w:hAnsi="Times New Roman" w:cs="Times New Roman"/>
            <w:bCs/>
            <w:rPrChange w:id="378" w:author="Author">
              <w:rPr>
                <w:rFonts w:ascii="Times New Roman" w:hAnsi="Times New Roman" w:cs="Times New Roman"/>
                <w:b/>
                <w:bCs/>
              </w:rPr>
            </w:rPrChange>
          </w:rPr>
          <w:delText>35</w:delText>
        </w:r>
      </w:del>
      <w:r w:rsidRPr="00412EB7">
        <w:rPr>
          <w:rFonts w:ascii="Times New Roman" w:hAnsi="Times New Roman" w:cs="Times New Roman"/>
          <w:bCs/>
          <w:rPrChange w:id="379" w:author="Author">
            <w:rPr>
              <w:rFonts w:ascii="Times New Roman" w:hAnsi="Times New Roman" w:cs="Times New Roman"/>
              <w:b/>
              <w:bCs/>
            </w:rPr>
          </w:rPrChange>
        </w:rPr>
        <w:t>,</w:t>
      </w:r>
      <w:r w:rsidR="00370E76" w:rsidRPr="00412EB7">
        <w:rPr>
          <w:rFonts w:ascii="Times New Roman" w:hAnsi="Times New Roman" w:cs="Times New Roman"/>
          <w:bCs/>
          <w:rPrChange w:id="380" w:author="Author">
            <w:rPr>
              <w:rFonts w:ascii="Times New Roman" w:hAnsi="Times New Roman" w:cs="Times New Roman"/>
              <w:b/>
              <w:bCs/>
            </w:rPr>
          </w:rPrChange>
        </w:rPr>
        <w:t xml:space="preserve"> </w:t>
      </w:r>
      <w:r w:rsidRPr="00412EB7">
        <w:rPr>
          <w:rFonts w:ascii="Times New Roman" w:hAnsi="Times New Roman" w:cs="Times New Roman"/>
          <w:bCs/>
          <w:rPrChange w:id="381" w:author="Author">
            <w:rPr>
              <w:rFonts w:ascii="Times New Roman" w:hAnsi="Times New Roman" w:cs="Times New Roman"/>
              <w:b/>
              <w:bCs/>
            </w:rPr>
          </w:rPrChange>
        </w:rPr>
        <w:t>you</w:t>
      </w:r>
      <w:ins w:id="382" w:author="Author">
        <w:r w:rsidR="000B41BF" w:rsidRPr="00412EB7">
          <w:rPr>
            <w:rFonts w:ascii="Times New Roman" w:hAnsi="Times New Roman" w:cs="Times New Roman"/>
            <w:bCs/>
            <w:rPrChange w:id="383" w:author="Author">
              <w:rPr>
                <w:rFonts w:ascii="Times New Roman" w:hAnsi="Times New Roman" w:cs="Times New Roman"/>
                <w:b/>
                <w:bCs/>
              </w:rPr>
            </w:rPrChange>
          </w:rPr>
          <w:t>’</w:t>
        </w:r>
      </w:ins>
      <w:del w:id="384" w:author="Author">
        <w:r w:rsidRPr="00412EB7" w:rsidDel="000B41BF">
          <w:rPr>
            <w:rFonts w:ascii="Times New Roman" w:hAnsi="Times New Roman" w:cs="Times New Roman"/>
            <w:bCs/>
            <w:rPrChange w:id="385" w:author="Author">
              <w:rPr>
                <w:rFonts w:ascii="Times New Roman" w:hAnsi="Times New Roman" w:cs="Times New Roman"/>
                <w:b/>
                <w:bCs/>
              </w:rPr>
            </w:rPrChange>
          </w:rPr>
          <w:delText>'</w:delText>
        </w:r>
      </w:del>
      <w:r w:rsidRPr="00412EB7">
        <w:rPr>
          <w:rFonts w:ascii="Times New Roman" w:hAnsi="Times New Roman" w:cs="Times New Roman"/>
          <w:bCs/>
          <w:rPrChange w:id="386" w:author="Author">
            <w:rPr>
              <w:rFonts w:ascii="Times New Roman" w:hAnsi="Times New Roman" w:cs="Times New Roman"/>
              <w:b/>
              <w:bCs/>
            </w:rPr>
          </w:rPrChange>
        </w:rPr>
        <w:t>ll</w:t>
      </w:r>
      <w:r w:rsidR="00370E76" w:rsidRPr="00412EB7">
        <w:rPr>
          <w:rFonts w:ascii="Times New Roman" w:hAnsi="Times New Roman" w:cs="Times New Roman"/>
          <w:bCs/>
          <w:rPrChange w:id="387" w:author="Author">
            <w:rPr>
              <w:rFonts w:ascii="Times New Roman" w:hAnsi="Times New Roman" w:cs="Times New Roman"/>
              <w:b/>
              <w:bCs/>
            </w:rPr>
          </w:rPrChange>
        </w:rPr>
        <w:t xml:space="preserve"> </w:t>
      </w:r>
      <w:r w:rsidRPr="00412EB7">
        <w:rPr>
          <w:rFonts w:ascii="Times New Roman" w:hAnsi="Times New Roman" w:cs="Times New Roman"/>
          <w:bCs/>
          <w:rPrChange w:id="388" w:author="Author">
            <w:rPr>
              <w:rFonts w:ascii="Times New Roman" w:hAnsi="Times New Roman" w:cs="Times New Roman"/>
              <w:b/>
              <w:bCs/>
            </w:rPr>
          </w:rPrChange>
        </w:rPr>
        <w:t>need</w:t>
      </w:r>
      <w:r w:rsidR="00370E76" w:rsidRPr="00412EB7">
        <w:rPr>
          <w:rFonts w:ascii="Times New Roman" w:hAnsi="Times New Roman" w:cs="Times New Roman"/>
          <w:bCs/>
          <w:rPrChange w:id="389" w:author="Author">
            <w:rPr>
              <w:rFonts w:ascii="Times New Roman" w:hAnsi="Times New Roman" w:cs="Times New Roman"/>
              <w:b/>
              <w:bCs/>
            </w:rPr>
          </w:rPrChange>
        </w:rPr>
        <w:t xml:space="preserve"> </w:t>
      </w:r>
      <w:r w:rsidRPr="00412EB7">
        <w:rPr>
          <w:rFonts w:ascii="Times New Roman" w:hAnsi="Times New Roman" w:cs="Times New Roman"/>
          <w:bCs/>
          <w:rPrChange w:id="390" w:author="Author">
            <w:rPr>
              <w:rFonts w:ascii="Times New Roman" w:hAnsi="Times New Roman" w:cs="Times New Roman"/>
              <w:b/>
              <w:bCs/>
            </w:rPr>
          </w:rPrChange>
        </w:rPr>
        <w:t>to</w:t>
      </w:r>
      <w:r w:rsidR="00370E76" w:rsidRPr="00412EB7">
        <w:rPr>
          <w:rFonts w:ascii="Times New Roman" w:hAnsi="Times New Roman" w:cs="Times New Roman"/>
          <w:bCs/>
          <w:rPrChange w:id="391" w:author="Author">
            <w:rPr>
              <w:rFonts w:ascii="Times New Roman" w:hAnsi="Times New Roman" w:cs="Times New Roman"/>
              <w:b/>
              <w:bCs/>
            </w:rPr>
          </w:rPrChange>
        </w:rPr>
        <w:t xml:space="preserve"> </w:t>
      </w:r>
      <w:r w:rsidRPr="00412EB7">
        <w:rPr>
          <w:rFonts w:ascii="Times New Roman" w:hAnsi="Times New Roman" w:cs="Times New Roman"/>
          <w:bCs/>
          <w:rPrChange w:id="392" w:author="Author">
            <w:rPr>
              <w:rFonts w:ascii="Times New Roman" w:hAnsi="Times New Roman" w:cs="Times New Roman"/>
              <w:b/>
              <w:bCs/>
            </w:rPr>
          </w:rPrChange>
        </w:rPr>
        <w:t>put</w:t>
      </w:r>
      <w:r w:rsidR="00370E76" w:rsidRPr="00412EB7">
        <w:rPr>
          <w:rFonts w:ascii="Times New Roman" w:hAnsi="Times New Roman" w:cs="Times New Roman"/>
          <w:bCs/>
          <w:rPrChange w:id="393" w:author="Author">
            <w:rPr>
              <w:rFonts w:ascii="Times New Roman" w:hAnsi="Times New Roman" w:cs="Times New Roman"/>
              <w:b/>
              <w:bCs/>
            </w:rPr>
          </w:rPrChange>
        </w:rPr>
        <w:t xml:space="preserve"> </w:t>
      </w:r>
      <w:r w:rsidRPr="00412EB7">
        <w:rPr>
          <w:rFonts w:ascii="Times New Roman" w:hAnsi="Times New Roman" w:cs="Times New Roman"/>
          <w:bCs/>
          <w:rPrChange w:id="394" w:author="Author">
            <w:rPr>
              <w:rFonts w:ascii="Times New Roman" w:hAnsi="Times New Roman" w:cs="Times New Roman"/>
              <w:b/>
              <w:bCs/>
            </w:rPr>
          </w:rPrChange>
        </w:rPr>
        <w:t>away</w:t>
      </w:r>
      <w:r w:rsidR="00370E76" w:rsidRPr="00412EB7">
        <w:rPr>
          <w:rFonts w:ascii="Times New Roman" w:hAnsi="Times New Roman" w:cs="Times New Roman"/>
          <w:bCs/>
          <w:rPrChange w:id="395" w:author="Author">
            <w:rPr>
              <w:rFonts w:ascii="Times New Roman" w:hAnsi="Times New Roman" w:cs="Times New Roman"/>
              <w:b/>
              <w:bCs/>
            </w:rPr>
          </w:rPrChange>
        </w:rPr>
        <w:t xml:space="preserve"> </w:t>
      </w:r>
      <w:r w:rsidRPr="00412EB7">
        <w:rPr>
          <w:rFonts w:ascii="Times New Roman" w:hAnsi="Times New Roman" w:cs="Times New Roman"/>
          <w:bCs/>
          <w:rPrChange w:id="396" w:author="Author">
            <w:rPr>
              <w:rFonts w:ascii="Times New Roman" w:hAnsi="Times New Roman" w:cs="Times New Roman"/>
              <w:b/>
              <w:bCs/>
            </w:rPr>
          </w:rPrChange>
        </w:rPr>
        <w:t>$671</w:t>
      </w:r>
      <w:r w:rsidR="00370E76" w:rsidRPr="00412EB7">
        <w:rPr>
          <w:rFonts w:ascii="Times New Roman" w:hAnsi="Times New Roman" w:cs="Times New Roman"/>
          <w:bCs/>
          <w:rPrChange w:id="397" w:author="Author">
            <w:rPr>
              <w:rFonts w:ascii="Times New Roman" w:hAnsi="Times New Roman" w:cs="Times New Roman"/>
              <w:b/>
              <w:bCs/>
            </w:rPr>
          </w:rPrChange>
        </w:rPr>
        <w:t xml:space="preserve"> </w:t>
      </w:r>
      <w:r w:rsidRPr="00412EB7">
        <w:rPr>
          <w:rFonts w:ascii="Times New Roman" w:hAnsi="Times New Roman" w:cs="Times New Roman"/>
          <w:bCs/>
          <w:rPrChange w:id="398" w:author="Author">
            <w:rPr>
              <w:rFonts w:ascii="Times New Roman" w:hAnsi="Times New Roman" w:cs="Times New Roman"/>
              <w:b/>
              <w:bCs/>
            </w:rPr>
          </w:rPrChange>
        </w:rPr>
        <w:t>each</w:t>
      </w:r>
      <w:r w:rsidR="00370E76" w:rsidRPr="00412EB7">
        <w:rPr>
          <w:rFonts w:ascii="Times New Roman" w:hAnsi="Times New Roman" w:cs="Times New Roman"/>
          <w:bCs/>
          <w:rPrChange w:id="399" w:author="Author">
            <w:rPr>
              <w:rFonts w:ascii="Times New Roman" w:hAnsi="Times New Roman" w:cs="Times New Roman"/>
              <w:b/>
              <w:bCs/>
            </w:rPr>
          </w:rPrChange>
        </w:rPr>
        <w:t xml:space="preserve"> </w:t>
      </w:r>
      <w:r w:rsidR="00E21B08" w:rsidRPr="00412EB7">
        <w:rPr>
          <w:rFonts w:ascii="Times New Roman" w:hAnsi="Times New Roman" w:cs="Times New Roman"/>
          <w:bCs/>
          <w:rPrChange w:id="400" w:author="Author">
            <w:rPr>
              <w:rFonts w:ascii="Times New Roman" w:hAnsi="Times New Roman" w:cs="Times New Roman"/>
              <w:b/>
              <w:bCs/>
            </w:rPr>
          </w:rPrChange>
        </w:rPr>
        <w:t>m</w:t>
      </w:r>
      <w:r w:rsidR="004B3374" w:rsidRPr="00412EB7">
        <w:rPr>
          <w:rFonts w:ascii="Times New Roman" w:hAnsi="Times New Roman" w:cs="Times New Roman"/>
          <w:bCs/>
          <w:rPrChange w:id="401" w:author="Author">
            <w:rPr>
              <w:rFonts w:ascii="Times New Roman" w:hAnsi="Times New Roman" w:cs="Times New Roman"/>
              <w:b/>
              <w:bCs/>
            </w:rPr>
          </w:rPrChange>
        </w:rPr>
        <w:t>onth</w:t>
      </w:r>
      <w:r w:rsidR="00370E76" w:rsidRPr="00412EB7">
        <w:rPr>
          <w:rFonts w:ascii="Times New Roman" w:hAnsi="Times New Roman" w:cs="Times New Roman"/>
          <w:bCs/>
          <w:rPrChange w:id="402" w:author="Author">
            <w:rPr>
              <w:rFonts w:ascii="Times New Roman" w:hAnsi="Times New Roman" w:cs="Times New Roman"/>
              <w:b/>
              <w:bCs/>
            </w:rPr>
          </w:rPrChange>
        </w:rPr>
        <w:t xml:space="preserve"> </w:t>
      </w:r>
      <w:ins w:id="403" w:author="Author">
        <w:r w:rsidR="000B41BF" w:rsidRPr="00412EB7">
          <w:rPr>
            <w:rFonts w:ascii="Times New Roman" w:hAnsi="Times New Roman" w:cs="Times New Roman"/>
            <w:bCs/>
            <w:rPrChange w:id="404" w:author="Author">
              <w:rPr>
                <w:rFonts w:ascii="Times New Roman" w:hAnsi="Times New Roman" w:cs="Times New Roman"/>
                <w:b/>
                <w:bCs/>
              </w:rPr>
            </w:rPrChange>
          </w:rPr>
          <w:t xml:space="preserve">in order </w:t>
        </w:r>
      </w:ins>
      <w:r w:rsidRPr="00412EB7">
        <w:rPr>
          <w:rFonts w:ascii="Times New Roman" w:hAnsi="Times New Roman" w:cs="Times New Roman"/>
          <w:bCs/>
          <w:rPrChange w:id="405" w:author="Author">
            <w:rPr>
              <w:rFonts w:ascii="Times New Roman" w:hAnsi="Times New Roman" w:cs="Times New Roman"/>
              <w:b/>
              <w:bCs/>
            </w:rPr>
          </w:rPrChange>
        </w:rPr>
        <w:t>to</w:t>
      </w:r>
      <w:r w:rsidR="00370E76" w:rsidRPr="00412EB7">
        <w:rPr>
          <w:rFonts w:ascii="Times New Roman" w:hAnsi="Times New Roman" w:cs="Times New Roman"/>
          <w:bCs/>
          <w:rPrChange w:id="406" w:author="Author">
            <w:rPr>
              <w:rFonts w:ascii="Times New Roman" w:hAnsi="Times New Roman" w:cs="Times New Roman"/>
              <w:b/>
              <w:bCs/>
            </w:rPr>
          </w:rPrChange>
        </w:rPr>
        <w:t xml:space="preserve"> </w:t>
      </w:r>
      <w:r w:rsidRPr="00412EB7">
        <w:rPr>
          <w:rFonts w:ascii="Times New Roman" w:hAnsi="Times New Roman" w:cs="Times New Roman"/>
          <w:bCs/>
          <w:rPrChange w:id="407" w:author="Author">
            <w:rPr>
              <w:rFonts w:ascii="Times New Roman" w:hAnsi="Times New Roman" w:cs="Times New Roman"/>
              <w:b/>
              <w:bCs/>
            </w:rPr>
          </w:rPrChange>
        </w:rPr>
        <w:t>reach</w:t>
      </w:r>
      <w:r w:rsidR="00370E76" w:rsidRPr="00412EB7">
        <w:rPr>
          <w:rFonts w:ascii="Times New Roman" w:hAnsi="Times New Roman" w:cs="Times New Roman"/>
          <w:bCs/>
          <w:rPrChange w:id="408" w:author="Author">
            <w:rPr>
              <w:rFonts w:ascii="Times New Roman" w:hAnsi="Times New Roman" w:cs="Times New Roman"/>
              <w:b/>
              <w:bCs/>
            </w:rPr>
          </w:rPrChange>
        </w:rPr>
        <w:t xml:space="preserve"> </w:t>
      </w:r>
      <w:r w:rsidRPr="00412EB7">
        <w:rPr>
          <w:rFonts w:ascii="Times New Roman" w:hAnsi="Times New Roman" w:cs="Times New Roman"/>
          <w:bCs/>
          <w:rPrChange w:id="409" w:author="Author">
            <w:rPr>
              <w:rFonts w:ascii="Times New Roman" w:hAnsi="Times New Roman" w:cs="Times New Roman"/>
              <w:b/>
              <w:bCs/>
            </w:rPr>
          </w:rPrChange>
        </w:rPr>
        <w:t>$1</w:t>
      </w:r>
      <w:r w:rsidR="00370E76" w:rsidRPr="00412EB7">
        <w:rPr>
          <w:rFonts w:ascii="Times New Roman" w:hAnsi="Times New Roman" w:cs="Times New Roman"/>
          <w:bCs/>
          <w:rPrChange w:id="410" w:author="Author">
            <w:rPr>
              <w:rFonts w:ascii="Times New Roman" w:hAnsi="Times New Roman" w:cs="Times New Roman"/>
              <w:b/>
              <w:bCs/>
            </w:rPr>
          </w:rPrChange>
        </w:rPr>
        <w:t xml:space="preserve"> </w:t>
      </w:r>
      <w:r w:rsidRPr="00412EB7">
        <w:rPr>
          <w:rFonts w:ascii="Times New Roman" w:hAnsi="Times New Roman" w:cs="Times New Roman"/>
          <w:bCs/>
          <w:rPrChange w:id="411" w:author="Author">
            <w:rPr>
              <w:rFonts w:ascii="Times New Roman" w:hAnsi="Times New Roman" w:cs="Times New Roman"/>
              <w:b/>
              <w:bCs/>
            </w:rPr>
          </w:rPrChange>
        </w:rPr>
        <w:t>million</w:t>
      </w:r>
      <w:r w:rsidR="00370E76" w:rsidRPr="00412EB7">
        <w:rPr>
          <w:rFonts w:ascii="Times New Roman" w:hAnsi="Times New Roman" w:cs="Times New Roman"/>
          <w:bCs/>
          <w:rPrChange w:id="412" w:author="Author">
            <w:rPr>
              <w:rFonts w:ascii="Times New Roman" w:hAnsi="Times New Roman" w:cs="Times New Roman"/>
              <w:b/>
              <w:bCs/>
            </w:rPr>
          </w:rPrChange>
        </w:rPr>
        <w:t xml:space="preserve"> </w:t>
      </w:r>
      <w:r w:rsidRPr="00412EB7">
        <w:rPr>
          <w:rFonts w:ascii="Times New Roman" w:hAnsi="Times New Roman" w:cs="Times New Roman"/>
          <w:bCs/>
          <w:rPrChange w:id="413" w:author="Author">
            <w:rPr>
              <w:rFonts w:ascii="Times New Roman" w:hAnsi="Times New Roman" w:cs="Times New Roman"/>
              <w:b/>
              <w:bCs/>
            </w:rPr>
          </w:rPrChange>
        </w:rPr>
        <w:t>by</w:t>
      </w:r>
      <w:r w:rsidR="00370E76" w:rsidRPr="00412EB7">
        <w:rPr>
          <w:rFonts w:ascii="Times New Roman" w:hAnsi="Times New Roman" w:cs="Times New Roman"/>
          <w:bCs/>
          <w:rPrChange w:id="414" w:author="Author">
            <w:rPr>
              <w:rFonts w:ascii="Times New Roman" w:hAnsi="Times New Roman" w:cs="Times New Roman"/>
              <w:b/>
              <w:bCs/>
            </w:rPr>
          </w:rPrChange>
        </w:rPr>
        <w:t xml:space="preserve"> </w:t>
      </w:r>
      <w:r w:rsidRPr="00412EB7">
        <w:rPr>
          <w:rFonts w:ascii="Times New Roman" w:hAnsi="Times New Roman" w:cs="Times New Roman"/>
          <w:bCs/>
          <w:rPrChange w:id="415" w:author="Author">
            <w:rPr>
              <w:rFonts w:ascii="Times New Roman" w:hAnsi="Times New Roman" w:cs="Times New Roman"/>
              <w:b/>
              <w:bCs/>
            </w:rPr>
          </w:rPrChange>
        </w:rPr>
        <w:t>the</w:t>
      </w:r>
      <w:r w:rsidR="00370E76" w:rsidRPr="00412EB7">
        <w:rPr>
          <w:rFonts w:ascii="Times New Roman" w:hAnsi="Times New Roman" w:cs="Times New Roman"/>
          <w:bCs/>
          <w:rPrChange w:id="416" w:author="Author">
            <w:rPr>
              <w:rFonts w:ascii="Times New Roman" w:hAnsi="Times New Roman" w:cs="Times New Roman"/>
              <w:b/>
              <w:bCs/>
            </w:rPr>
          </w:rPrChange>
        </w:rPr>
        <w:t xml:space="preserve"> </w:t>
      </w:r>
      <w:r w:rsidRPr="00412EB7">
        <w:rPr>
          <w:rFonts w:ascii="Times New Roman" w:hAnsi="Times New Roman" w:cs="Times New Roman"/>
          <w:bCs/>
          <w:rPrChange w:id="417" w:author="Author">
            <w:rPr>
              <w:rFonts w:ascii="Times New Roman" w:hAnsi="Times New Roman" w:cs="Times New Roman"/>
              <w:b/>
              <w:bCs/>
            </w:rPr>
          </w:rPrChange>
        </w:rPr>
        <w:t>time</w:t>
      </w:r>
      <w:r w:rsidR="00370E76" w:rsidRPr="00412EB7">
        <w:rPr>
          <w:rFonts w:ascii="Times New Roman" w:hAnsi="Times New Roman" w:cs="Times New Roman"/>
          <w:bCs/>
          <w:rPrChange w:id="418" w:author="Author">
            <w:rPr>
              <w:rFonts w:ascii="Times New Roman" w:hAnsi="Times New Roman" w:cs="Times New Roman"/>
              <w:b/>
              <w:bCs/>
            </w:rPr>
          </w:rPrChange>
        </w:rPr>
        <w:t xml:space="preserve"> </w:t>
      </w:r>
      <w:r w:rsidRPr="00412EB7">
        <w:rPr>
          <w:rFonts w:ascii="Times New Roman" w:hAnsi="Times New Roman" w:cs="Times New Roman"/>
          <w:bCs/>
          <w:rPrChange w:id="419" w:author="Author">
            <w:rPr>
              <w:rFonts w:ascii="Times New Roman" w:hAnsi="Times New Roman" w:cs="Times New Roman"/>
              <w:b/>
              <w:bCs/>
            </w:rPr>
          </w:rPrChange>
        </w:rPr>
        <w:t>you</w:t>
      </w:r>
      <w:r w:rsidR="00370E76" w:rsidRPr="00412EB7">
        <w:rPr>
          <w:rFonts w:ascii="Times New Roman" w:hAnsi="Times New Roman" w:cs="Times New Roman"/>
          <w:bCs/>
          <w:rPrChange w:id="420" w:author="Author">
            <w:rPr>
              <w:rFonts w:ascii="Times New Roman" w:hAnsi="Times New Roman" w:cs="Times New Roman"/>
              <w:b/>
              <w:bCs/>
            </w:rPr>
          </w:rPrChange>
        </w:rPr>
        <w:t xml:space="preserve"> </w:t>
      </w:r>
      <w:r w:rsidRPr="00412EB7">
        <w:rPr>
          <w:rFonts w:ascii="Times New Roman" w:hAnsi="Times New Roman" w:cs="Times New Roman"/>
          <w:bCs/>
          <w:rPrChange w:id="421" w:author="Author">
            <w:rPr>
              <w:rFonts w:ascii="Times New Roman" w:hAnsi="Times New Roman" w:cs="Times New Roman"/>
              <w:b/>
              <w:bCs/>
            </w:rPr>
          </w:rPrChange>
        </w:rPr>
        <w:t>turn</w:t>
      </w:r>
      <w:r w:rsidR="00370E76" w:rsidRPr="00412EB7">
        <w:rPr>
          <w:rFonts w:ascii="Times New Roman" w:hAnsi="Times New Roman" w:cs="Times New Roman"/>
          <w:bCs/>
          <w:rPrChange w:id="422" w:author="Author">
            <w:rPr>
              <w:rFonts w:ascii="Times New Roman" w:hAnsi="Times New Roman" w:cs="Times New Roman"/>
              <w:b/>
              <w:bCs/>
            </w:rPr>
          </w:rPrChange>
        </w:rPr>
        <w:t xml:space="preserve"> </w:t>
      </w:r>
      <w:ins w:id="423" w:author="Author">
        <w:r w:rsidR="000B41BF" w:rsidRPr="00412EB7">
          <w:rPr>
            <w:rFonts w:ascii="Times New Roman" w:hAnsi="Times New Roman" w:cs="Times New Roman"/>
            <w:bCs/>
            <w:rPrChange w:id="424" w:author="Author">
              <w:rPr>
                <w:rFonts w:ascii="Times New Roman" w:hAnsi="Times New Roman" w:cs="Times New Roman"/>
                <w:b/>
                <w:bCs/>
              </w:rPr>
            </w:rPrChange>
          </w:rPr>
          <w:t>sixty-five</w:t>
        </w:r>
      </w:ins>
      <w:del w:id="425" w:author="Author">
        <w:r w:rsidRPr="00F11EFB" w:rsidDel="000B41BF">
          <w:rPr>
            <w:rFonts w:ascii="Times New Roman" w:hAnsi="Times New Roman" w:cs="Times New Roman"/>
            <w:b/>
            <w:bCs/>
          </w:rPr>
          <w:delText>65</w:delText>
        </w:r>
      </w:del>
      <w:r w:rsidRPr="00F11EFB">
        <w:rPr>
          <w:rFonts w:ascii="Times New Roman" w:hAnsi="Times New Roman" w:cs="Times New Roman"/>
        </w:rPr>
        <w:t>,</w:t>
      </w:r>
      <w:r w:rsidR="00370E76" w:rsidRPr="00F11EFB">
        <w:rPr>
          <w:rFonts w:ascii="Times New Roman" w:hAnsi="Times New Roman" w:cs="Times New Roman"/>
        </w:rPr>
        <w:t xml:space="preserve"> </w:t>
      </w:r>
      <w:r w:rsidRPr="00F11EFB">
        <w:rPr>
          <w:rFonts w:ascii="Times New Roman" w:hAnsi="Times New Roman" w:cs="Times New Roman"/>
        </w:rPr>
        <w:t>assuming</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earn</w:t>
      </w:r>
      <w:r w:rsidR="00370E76" w:rsidRPr="00F11EFB">
        <w:rPr>
          <w:rFonts w:ascii="Times New Roman" w:hAnsi="Times New Roman" w:cs="Times New Roman"/>
        </w:rPr>
        <w:t xml:space="preserve"> </w:t>
      </w:r>
      <w:r w:rsidRPr="00F11EFB">
        <w:rPr>
          <w:rFonts w:ascii="Times New Roman" w:hAnsi="Times New Roman" w:cs="Times New Roman"/>
        </w:rPr>
        <w:t>an</w:t>
      </w:r>
      <w:r w:rsidR="00370E76" w:rsidRPr="00F11EFB">
        <w:rPr>
          <w:rFonts w:ascii="Times New Roman" w:hAnsi="Times New Roman" w:cs="Times New Roman"/>
        </w:rPr>
        <w:t xml:space="preserve"> </w:t>
      </w:r>
      <w:r w:rsidRPr="00F11EFB">
        <w:rPr>
          <w:rFonts w:ascii="Times New Roman" w:hAnsi="Times New Roman" w:cs="Times New Roman"/>
        </w:rPr>
        <w:t>8%</w:t>
      </w:r>
      <w:r w:rsidR="00370E76" w:rsidRPr="00F11EFB">
        <w:rPr>
          <w:rFonts w:ascii="Times New Roman" w:hAnsi="Times New Roman" w:cs="Times New Roman"/>
        </w:rPr>
        <w:t xml:space="preserve"> </w:t>
      </w:r>
      <w:r w:rsidR="00FB0B0D" w:rsidRPr="00F11EFB">
        <w:rPr>
          <w:rFonts w:ascii="Times New Roman" w:hAnsi="Times New Roman" w:cs="Times New Roman"/>
        </w:rPr>
        <w:t>a</w:t>
      </w:r>
      <w:r w:rsidR="004B3374" w:rsidRPr="00F11EFB">
        <w:rPr>
          <w:rFonts w:ascii="Times New Roman" w:hAnsi="Times New Roman" w:cs="Times New Roman"/>
        </w:rPr>
        <w:t>nnual</w:t>
      </w:r>
      <w:r w:rsidR="00370E76" w:rsidRPr="00F11EFB">
        <w:rPr>
          <w:rFonts w:ascii="Times New Roman" w:hAnsi="Times New Roman" w:cs="Times New Roman"/>
        </w:rPr>
        <w:t xml:space="preserve"> </w:t>
      </w:r>
      <w:r w:rsidRPr="00F11EFB">
        <w:rPr>
          <w:rFonts w:ascii="Times New Roman" w:hAnsi="Times New Roman" w:cs="Times New Roman"/>
        </w:rPr>
        <w:t>return.</w:t>
      </w:r>
      <w:r w:rsidR="00370E76" w:rsidRPr="00F11EFB">
        <w:rPr>
          <w:rFonts w:ascii="Times New Roman" w:hAnsi="Times New Roman" w:cs="Times New Roman"/>
        </w:rPr>
        <w:t xml:space="preserve"> </w:t>
      </w:r>
      <w:r w:rsidRPr="00F11EFB">
        <w:rPr>
          <w:rFonts w:ascii="Times New Roman" w:hAnsi="Times New Roman" w:cs="Times New Roman"/>
        </w:rPr>
        <w:t>If</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wait</w:t>
      </w:r>
      <w:r w:rsidR="00370E76" w:rsidRPr="00F11EFB">
        <w:rPr>
          <w:rFonts w:ascii="Times New Roman" w:hAnsi="Times New Roman" w:cs="Times New Roman"/>
        </w:rPr>
        <w:t xml:space="preserve"> </w:t>
      </w:r>
      <w:r w:rsidRPr="00F11EFB">
        <w:rPr>
          <w:rFonts w:ascii="Times New Roman" w:hAnsi="Times New Roman" w:cs="Times New Roman"/>
        </w:rPr>
        <w:t>until</w:t>
      </w:r>
      <w:r w:rsidR="00370E76" w:rsidRPr="00F11EFB">
        <w:rPr>
          <w:rFonts w:ascii="Times New Roman" w:hAnsi="Times New Roman" w:cs="Times New Roman"/>
        </w:rPr>
        <w:t xml:space="preserve"> </w:t>
      </w:r>
      <w:r w:rsidRPr="00F11EFB">
        <w:rPr>
          <w:rFonts w:ascii="Times New Roman" w:hAnsi="Times New Roman" w:cs="Times New Roman"/>
        </w:rPr>
        <w:t>you</w:t>
      </w:r>
      <w:ins w:id="426" w:author="Author">
        <w:r w:rsidR="000B41BF" w:rsidRPr="00F11EFB">
          <w:rPr>
            <w:rFonts w:ascii="Times New Roman" w:hAnsi="Times New Roman" w:cs="Times New Roman"/>
          </w:rPr>
          <w:t>’</w:t>
        </w:r>
      </w:ins>
      <w:del w:id="427" w:author="Author">
        <w:r w:rsidRPr="00F11EFB" w:rsidDel="000B41BF">
          <w:rPr>
            <w:rFonts w:ascii="Times New Roman" w:hAnsi="Times New Roman" w:cs="Times New Roman"/>
          </w:rPr>
          <w:delText>'</w:delText>
        </w:r>
      </w:del>
      <w:r w:rsidRPr="00F11EFB">
        <w:rPr>
          <w:rFonts w:ascii="Times New Roman" w:hAnsi="Times New Roman" w:cs="Times New Roman"/>
        </w:rPr>
        <w:t>re</w:t>
      </w:r>
      <w:r w:rsidR="00370E76" w:rsidRPr="00F11EFB">
        <w:rPr>
          <w:rFonts w:ascii="Times New Roman" w:hAnsi="Times New Roman" w:cs="Times New Roman"/>
        </w:rPr>
        <w:t xml:space="preserve"> </w:t>
      </w:r>
      <w:ins w:id="428" w:author="Author">
        <w:r w:rsidR="000B41BF" w:rsidRPr="00F11EFB">
          <w:rPr>
            <w:rFonts w:ascii="Times New Roman" w:hAnsi="Times New Roman" w:cs="Times New Roman"/>
          </w:rPr>
          <w:t>forty-five</w:t>
        </w:r>
      </w:ins>
      <w:del w:id="429" w:author="Author">
        <w:r w:rsidRPr="00F11EFB" w:rsidDel="000B41BF">
          <w:rPr>
            <w:rFonts w:ascii="Times New Roman" w:hAnsi="Times New Roman" w:cs="Times New Roman"/>
          </w:rPr>
          <w:delText>45</w:delText>
        </w:r>
      </w:del>
      <w:r w:rsidR="00370E76" w:rsidRPr="00F11EFB">
        <w:rPr>
          <w:rFonts w:ascii="Times New Roman" w:hAnsi="Times New Roman" w:cs="Times New Roman"/>
        </w:rPr>
        <w:t xml:space="preserve"> </w:t>
      </w:r>
      <w:r w:rsidRPr="00F11EFB">
        <w:rPr>
          <w:rFonts w:ascii="Times New Roman" w:hAnsi="Times New Roman" w:cs="Times New Roman"/>
        </w:rPr>
        <w:t>years</w:t>
      </w:r>
      <w:r w:rsidR="00370E76" w:rsidRPr="00F11EFB">
        <w:rPr>
          <w:rFonts w:ascii="Times New Roman" w:hAnsi="Times New Roman" w:cs="Times New Roman"/>
        </w:rPr>
        <w:t xml:space="preserve"> </w:t>
      </w:r>
      <w:r w:rsidRPr="00F11EFB">
        <w:rPr>
          <w:rFonts w:ascii="Times New Roman" w:hAnsi="Times New Roman" w:cs="Times New Roman"/>
        </w:rPr>
        <w:t>old</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start</w:t>
      </w:r>
      <w:r w:rsidR="00370E76" w:rsidRPr="00F11EFB">
        <w:rPr>
          <w:rFonts w:ascii="Times New Roman" w:hAnsi="Times New Roman" w:cs="Times New Roman"/>
        </w:rPr>
        <w:t xml:space="preserve"> </w:t>
      </w:r>
      <w:r w:rsidRPr="00F11EFB">
        <w:rPr>
          <w:rFonts w:ascii="Times New Roman" w:hAnsi="Times New Roman" w:cs="Times New Roman"/>
        </w:rPr>
        <w:t>saving,</w:t>
      </w:r>
      <w:r w:rsidR="00370E76" w:rsidRPr="00F11EFB">
        <w:rPr>
          <w:rFonts w:ascii="Times New Roman" w:hAnsi="Times New Roman" w:cs="Times New Roman"/>
        </w:rPr>
        <w:t xml:space="preserve"> </w:t>
      </w:r>
      <w:r w:rsidRPr="00F11EFB">
        <w:rPr>
          <w:rFonts w:ascii="Times New Roman" w:hAnsi="Times New Roman" w:cs="Times New Roman"/>
        </w:rPr>
        <w:t>you</w:t>
      </w:r>
      <w:ins w:id="430" w:author="Author">
        <w:r w:rsidR="000B41BF" w:rsidRPr="00F11EFB">
          <w:rPr>
            <w:rFonts w:ascii="Times New Roman" w:hAnsi="Times New Roman" w:cs="Times New Roman"/>
          </w:rPr>
          <w:t>’</w:t>
        </w:r>
      </w:ins>
      <w:del w:id="431" w:author="Author">
        <w:r w:rsidRPr="00F11EFB" w:rsidDel="000B41BF">
          <w:rPr>
            <w:rFonts w:ascii="Times New Roman" w:hAnsi="Times New Roman" w:cs="Times New Roman"/>
          </w:rPr>
          <w:delText>'</w:delText>
        </w:r>
      </w:del>
      <w:r w:rsidRPr="00F11EFB">
        <w:rPr>
          <w:rFonts w:ascii="Times New Roman" w:hAnsi="Times New Roman" w:cs="Times New Roman"/>
        </w:rPr>
        <w:t>ll</w:t>
      </w:r>
      <w:r w:rsidR="00370E76" w:rsidRPr="00F11EFB">
        <w:rPr>
          <w:rFonts w:ascii="Times New Roman" w:hAnsi="Times New Roman" w:cs="Times New Roman"/>
        </w:rPr>
        <w:t xml:space="preserve"> </w:t>
      </w:r>
      <w:r w:rsidRPr="00F11EFB">
        <w:rPr>
          <w:rFonts w:ascii="Times New Roman" w:hAnsi="Times New Roman" w:cs="Times New Roman"/>
        </w:rPr>
        <w:t>have</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save</w:t>
      </w:r>
      <w:r w:rsidR="00370E76" w:rsidRPr="00F11EFB">
        <w:rPr>
          <w:rFonts w:ascii="Times New Roman" w:hAnsi="Times New Roman" w:cs="Times New Roman"/>
        </w:rPr>
        <w:t xml:space="preserve"> </w:t>
      </w:r>
      <w:r w:rsidR="008101B0" w:rsidRPr="00F11EFB">
        <w:rPr>
          <w:rFonts w:ascii="Times New Roman" w:hAnsi="Times New Roman" w:cs="Times New Roman"/>
        </w:rPr>
        <w:t>$1,698</w:t>
      </w:r>
      <w:r w:rsidR="00370E76" w:rsidRPr="00F11EFB">
        <w:rPr>
          <w:rFonts w:ascii="Times New Roman" w:hAnsi="Times New Roman" w:cs="Times New Roman"/>
        </w:rPr>
        <w:t xml:space="preserve"> </w:t>
      </w:r>
      <w:r w:rsidR="008101B0" w:rsidRPr="00F11EFB">
        <w:rPr>
          <w:rFonts w:ascii="Times New Roman" w:hAnsi="Times New Roman" w:cs="Times New Roman"/>
        </w:rPr>
        <w:t>a</w:t>
      </w:r>
      <w:r w:rsidR="00370E76" w:rsidRPr="00F11EFB">
        <w:rPr>
          <w:rFonts w:ascii="Times New Roman" w:hAnsi="Times New Roman" w:cs="Times New Roman"/>
        </w:rPr>
        <w:t xml:space="preserve"> </w:t>
      </w:r>
      <w:r w:rsidR="008101B0" w:rsidRPr="00F11EFB">
        <w:rPr>
          <w:rFonts w:ascii="Times New Roman" w:hAnsi="Times New Roman" w:cs="Times New Roman"/>
        </w:rPr>
        <w:t>month</w:t>
      </w:r>
      <w:r w:rsidR="00370E76" w:rsidRPr="00F11EFB">
        <w:rPr>
          <w:rFonts w:ascii="Times New Roman" w:hAnsi="Times New Roman" w:cs="Times New Roman"/>
        </w:rPr>
        <w:t xml:space="preserve"> </w:t>
      </w:r>
      <w:ins w:id="432" w:author="Author">
        <w:r w:rsidR="000B41BF" w:rsidRPr="00F11EFB">
          <w:rPr>
            <w:rFonts w:ascii="Times New Roman" w:hAnsi="Times New Roman" w:cs="Times New Roman"/>
          </w:rPr>
          <w:t xml:space="preserve">in order </w:t>
        </w:r>
      </w:ins>
      <w:r w:rsidR="008101B0" w:rsidRPr="00F11EFB">
        <w:rPr>
          <w:rFonts w:ascii="Times New Roman" w:hAnsi="Times New Roman" w:cs="Times New Roman"/>
        </w:rPr>
        <w:t>to</w:t>
      </w:r>
      <w:r w:rsidR="00370E76" w:rsidRPr="00F11EFB">
        <w:rPr>
          <w:rFonts w:ascii="Times New Roman" w:hAnsi="Times New Roman" w:cs="Times New Roman"/>
        </w:rPr>
        <w:t xml:space="preserve"> </w:t>
      </w:r>
      <w:r w:rsidR="008101B0" w:rsidRPr="00F11EFB">
        <w:rPr>
          <w:rFonts w:ascii="Times New Roman" w:hAnsi="Times New Roman" w:cs="Times New Roman"/>
        </w:rPr>
        <w:t>hit</w:t>
      </w:r>
      <w:r w:rsidR="00370E76" w:rsidRPr="00F11EFB">
        <w:rPr>
          <w:rFonts w:ascii="Times New Roman" w:hAnsi="Times New Roman" w:cs="Times New Roman"/>
        </w:rPr>
        <w:t xml:space="preserve"> </w:t>
      </w:r>
      <w:r w:rsidR="008101B0" w:rsidRPr="00F11EFB">
        <w:rPr>
          <w:rFonts w:ascii="Times New Roman" w:hAnsi="Times New Roman" w:cs="Times New Roman"/>
        </w:rPr>
        <w:t>$1</w:t>
      </w:r>
      <w:r w:rsidR="00370E76" w:rsidRPr="00F11EFB">
        <w:rPr>
          <w:rFonts w:ascii="Times New Roman" w:hAnsi="Times New Roman" w:cs="Times New Roman"/>
        </w:rPr>
        <w:t xml:space="preserve"> </w:t>
      </w:r>
      <w:r w:rsidR="008101B0" w:rsidRPr="00F11EFB">
        <w:rPr>
          <w:rFonts w:ascii="Times New Roman" w:hAnsi="Times New Roman" w:cs="Times New Roman"/>
        </w:rPr>
        <w:t>million</w:t>
      </w:r>
      <w:r w:rsidR="00370E76" w:rsidRPr="00F11EFB">
        <w:rPr>
          <w:rFonts w:ascii="Times New Roman" w:hAnsi="Times New Roman" w:cs="Times New Roman"/>
        </w:rPr>
        <w:t xml:space="preserve"> </w:t>
      </w:r>
      <w:r w:rsidR="008101B0" w:rsidRPr="00F11EFB">
        <w:rPr>
          <w:rFonts w:ascii="Times New Roman" w:hAnsi="Times New Roman" w:cs="Times New Roman"/>
        </w:rPr>
        <w:t>in</w:t>
      </w:r>
      <w:r w:rsidR="00370E76" w:rsidRPr="00F11EFB">
        <w:rPr>
          <w:rFonts w:ascii="Times New Roman" w:hAnsi="Times New Roman" w:cs="Times New Roman"/>
        </w:rPr>
        <w:t xml:space="preserve"> </w:t>
      </w:r>
      <w:ins w:id="433" w:author="Author">
        <w:r w:rsidR="000B41BF" w:rsidRPr="00F11EFB">
          <w:rPr>
            <w:rFonts w:ascii="Times New Roman" w:hAnsi="Times New Roman" w:cs="Times New Roman"/>
          </w:rPr>
          <w:t>twenty</w:t>
        </w:r>
      </w:ins>
      <w:del w:id="434" w:author="Author">
        <w:r w:rsidR="008101B0" w:rsidRPr="00F11EFB" w:rsidDel="000B41BF">
          <w:rPr>
            <w:rFonts w:ascii="Times New Roman" w:hAnsi="Times New Roman" w:cs="Times New Roman"/>
          </w:rPr>
          <w:delText>20</w:delText>
        </w:r>
      </w:del>
      <w:r w:rsidR="00370E76" w:rsidRPr="00F11EFB">
        <w:rPr>
          <w:rFonts w:ascii="Times New Roman" w:hAnsi="Times New Roman" w:cs="Times New Roman"/>
        </w:rPr>
        <w:t xml:space="preserve"> </w:t>
      </w:r>
      <w:r w:rsidR="008101B0" w:rsidRPr="00F11EFB">
        <w:rPr>
          <w:rFonts w:ascii="Times New Roman" w:hAnsi="Times New Roman" w:cs="Times New Roman"/>
        </w:rPr>
        <w:t>years.</w:t>
      </w:r>
    </w:p>
    <w:p w14:paraId="7F234D04" w14:textId="71BC2AA2" w:rsidR="00EC79C8" w:rsidRPr="00F11EFB" w:rsidRDefault="008101B0">
      <w:pPr>
        <w:ind w:right="4"/>
        <w:contextualSpacing/>
        <w:rPr>
          <w:rFonts w:ascii="Times New Roman" w:hAnsi="Times New Roman" w:cs="Times New Roman"/>
        </w:rPr>
        <w:pPrChange w:id="435" w:author="Author">
          <w:pPr>
            <w:ind w:right="4" w:firstLine="0"/>
            <w:contextualSpacing/>
          </w:pPr>
        </w:pPrChange>
      </w:pPr>
      <w:r w:rsidRPr="00F11EFB">
        <w:rPr>
          <w:rFonts w:ascii="Times New Roman" w:hAnsi="Times New Roman" w:cs="Times New Roman"/>
        </w:rPr>
        <w:t>How</w:t>
      </w:r>
      <w:r w:rsidR="00370E76" w:rsidRPr="00F11EFB">
        <w:rPr>
          <w:rFonts w:ascii="Times New Roman" w:hAnsi="Times New Roman" w:cs="Times New Roman"/>
        </w:rPr>
        <w:t xml:space="preserve"> </w:t>
      </w:r>
      <w:r w:rsidRPr="00F11EFB">
        <w:rPr>
          <w:rFonts w:ascii="Times New Roman" w:hAnsi="Times New Roman" w:cs="Times New Roman"/>
        </w:rPr>
        <w:t>can</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start</w:t>
      </w:r>
      <w:r w:rsidR="00370E76" w:rsidRPr="00F11EFB">
        <w:rPr>
          <w:rFonts w:ascii="Times New Roman" w:hAnsi="Times New Roman" w:cs="Times New Roman"/>
        </w:rPr>
        <w:t xml:space="preserve"> </w:t>
      </w:r>
      <w:r w:rsidRPr="00F11EFB">
        <w:rPr>
          <w:rFonts w:ascii="Times New Roman" w:hAnsi="Times New Roman" w:cs="Times New Roman"/>
        </w:rPr>
        <w:t>saving?</w:t>
      </w:r>
      <w:r w:rsidR="00370E76" w:rsidRPr="00F11EFB">
        <w:rPr>
          <w:rFonts w:ascii="Times New Roman" w:hAnsi="Times New Roman" w:cs="Times New Roman"/>
        </w:rPr>
        <w:t xml:space="preserve"> </w:t>
      </w:r>
      <w:r w:rsidRPr="00F11EFB">
        <w:rPr>
          <w:rFonts w:ascii="Times New Roman" w:hAnsi="Times New Roman" w:cs="Times New Roman"/>
        </w:rPr>
        <w:t>First,</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need</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budget</w:t>
      </w:r>
      <w:r w:rsidR="00370E76" w:rsidRPr="00F11EFB">
        <w:rPr>
          <w:rFonts w:ascii="Times New Roman" w:hAnsi="Times New Roman" w:cs="Times New Roman"/>
        </w:rPr>
        <w:t xml:space="preserve"> </w:t>
      </w:r>
      <w:r w:rsidRPr="00F11EFB">
        <w:rPr>
          <w:rFonts w:ascii="Times New Roman" w:hAnsi="Times New Roman" w:cs="Times New Roman"/>
        </w:rPr>
        <w:t>(more</w:t>
      </w:r>
      <w:r w:rsidR="00370E76" w:rsidRPr="00F11EFB">
        <w:rPr>
          <w:rFonts w:ascii="Times New Roman" w:hAnsi="Times New Roman" w:cs="Times New Roman"/>
        </w:rPr>
        <w:t xml:space="preserve"> </w:t>
      </w:r>
      <w:r w:rsidRPr="00F11EFB">
        <w:rPr>
          <w:rFonts w:ascii="Times New Roman" w:hAnsi="Times New Roman" w:cs="Times New Roman"/>
        </w:rPr>
        <w:t>on</w:t>
      </w:r>
      <w:r w:rsidR="00370E76" w:rsidRPr="00F11EFB">
        <w:rPr>
          <w:rFonts w:ascii="Times New Roman" w:hAnsi="Times New Roman" w:cs="Times New Roman"/>
        </w:rPr>
        <w:t xml:space="preserve"> </w:t>
      </w:r>
      <w:r w:rsidRPr="00F11EFB">
        <w:rPr>
          <w:rFonts w:ascii="Times New Roman" w:hAnsi="Times New Roman" w:cs="Times New Roman"/>
        </w:rPr>
        <w:t>budgeting</w:t>
      </w:r>
      <w:r w:rsidR="00370E76" w:rsidRPr="00F11EFB">
        <w:rPr>
          <w:rFonts w:ascii="Times New Roman" w:hAnsi="Times New Roman" w:cs="Times New Roman"/>
        </w:rPr>
        <w:t xml:space="preserve"> </w:t>
      </w:r>
      <w:r w:rsidRPr="00F11EFB">
        <w:rPr>
          <w:rFonts w:ascii="Times New Roman" w:hAnsi="Times New Roman" w:cs="Times New Roman"/>
        </w:rPr>
        <w:t>later).</w:t>
      </w:r>
      <w:r w:rsidR="00370E76" w:rsidRPr="00F11EFB">
        <w:rPr>
          <w:rFonts w:ascii="Times New Roman" w:hAnsi="Times New Roman" w:cs="Times New Roman"/>
        </w:rPr>
        <w:t xml:space="preserve"> </w:t>
      </w:r>
      <w:r w:rsidRPr="00F11EFB">
        <w:rPr>
          <w:rFonts w:ascii="Times New Roman" w:hAnsi="Times New Roman" w:cs="Times New Roman"/>
        </w:rPr>
        <w:t>Lay</w:t>
      </w:r>
      <w:ins w:id="436" w:author="Author">
        <w:r w:rsidR="000B41BF" w:rsidRPr="00F11EFB">
          <w:rPr>
            <w:rFonts w:ascii="Times New Roman" w:hAnsi="Times New Roman" w:cs="Times New Roman"/>
          </w:rPr>
          <w:t xml:space="preserve"> </w:t>
        </w:r>
      </w:ins>
      <w:r w:rsidRPr="00F11EFB">
        <w:rPr>
          <w:rFonts w:ascii="Times New Roman" w:hAnsi="Times New Roman" w:cs="Times New Roman"/>
        </w:rPr>
        <w:t>out</w:t>
      </w:r>
      <w:r w:rsidR="00370E76" w:rsidRPr="00F11EFB">
        <w:rPr>
          <w:rFonts w:ascii="Times New Roman" w:hAnsi="Times New Roman" w:cs="Times New Roman"/>
        </w:rPr>
        <w:t xml:space="preserve"> </w:t>
      </w:r>
      <w:proofErr w:type="gramStart"/>
      <w:r w:rsidRPr="00F11EFB">
        <w:rPr>
          <w:rFonts w:ascii="Times New Roman" w:hAnsi="Times New Roman" w:cs="Times New Roman"/>
        </w:rPr>
        <w:t>all</w:t>
      </w:r>
      <w:r w:rsidR="00370E76" w:rsidRPr="00F11EFB">
        <w:rPr>
          <w:rFonts w:ascii="Times New Roman" w:hAnsi="Times New Roman" w:cs="Times New Roman"/>
        </w:rPr>
        <w:t xml:space="preserve"> </w:t>
      </w:r>
      <w:ins w:id="437" w:author="Author">
        <w:r w:rsidR="000B41BF" w:rsidRPr="00F11EFB">
          <w:rPr>
            <w:rFonts w:ascii="Times New Roman" w:hAnsi="Times New Roman" w:cs="Times New Roman"/>
          </w:rPr>
          <w:t>of</w:t>
        </w:r>
        <w:proofErr w:type="gramEnd"/>
        <w:r w:rsidR="000B41BF" w:rsidRPr="00F11EFB">
          <w:rPr>
            <w:rFonts w:ascii="Times New Roman" w:hAnsi="Times New Roman" w:cs="Times New Roman"/>
          </w:rPr>
          <w:t xml:space="preserve"> </w:t>
        </w:r>
      </w:ins>
      <w:r w:rsidRPr="00F11EFB">
        <w:rPr>
          <w:rFonts w:ascii="Times New Roman" w:hAnsi="Times New Roman" w:cs="Times New Roman"/>
        </w:rPr>
        <w:t>your</w:t>
      </w:r>
      <w:r w:rsidR="00370E76" w:rsidRPr="00F11EFB">
        <w:rPr>
          <w:rFonts w:ascii="Times New Roman" w:hAnsi="Times New Roman" w:cs="Times New Roman"/>
        </w:rPr>
        <w:t xml:space="preserve"> </w:t>
      </w:r>
      <w:r w:rsidRPr="00F11EFB">
        <w:rPr>
          <w:rFonts w:ascii="Times New Roman" w:hAnsi="Times New Roman" w:cs="Times New Roman"/>
        </w:rPr>
        <w:t>expenses</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see</w:t>
      </w:r>
      <w:r w:rsidR="00370E76" w:rsidRPr="00F11EFB">
        <w:rPr>
          <w:rFonts w:ascii="Times New Roman" w:hAnsi="Times New Roman" w:cs="Times New Roman"/>
        </w:rPr>
        <w:t xml:space="preserve"> </w:t>
      </w:r>
      <w:r w:rsidRPr="00F11EFB">
        <w:rPr>
          <w:rFonts w:ascii="Times New Roman" w:hAnsi="Times New Roman" w:cs="Times New Roman"/>
        </w:rPr>
        <w:t>where</w:t>
      </w:r>
      <w:r w:rsidR="00370E76" w:rsidRPr="00F11EFB">
        <w:rPr>
          <w:rFonts w:ascii="Times New Roman" w:hAnsi="Times New Roman" w:cs="Times New Roman"/>
        </w:rPr>
        <w:t xml:space="preserve"> </w:t>
      </w:r>
      <w:r w:rsidRPr="00F11EFB">
        <w:rPr>
          <w:rFonts w:ascii="Times New Roman" w:hAnsi="Times New Roman" w:cs="Times New Roman"/>
        </w:rPr>
        <w:t>your</w:t>
      </w:r>
      <w:r w:rsidR="00370E76" w:rsidRPr="00F11EFB">
        <w:rPr>
          <w:rFonts w:ascii="Times New Roman" w:hAnsi="Times New Roman" w:cs="Times New Roman"/>
        </w:rPr>
        <w:t xml:space="preserve"> </w:t>
      </w:r>
      <w:r w:rsidRPr="00F11EFB">
        <w:rPr>
          <w:rFonts w:ascii="Times New Roman" w:hAnsi="Times New Roman" w:cs="Times New Roman"/>
        </w:rPr>
        <w:t>money</w:t>
      </w:r>
      <w:r w:rsidR="00370E76" w:rsidRPr="00F11EFB">
        <w:rPr>
          <w:rFonts w:ascii="Times New Roman" w:hAnsi="Times New Roman" w:cs="Times New Roman"/>
        </w:rPr>
        <w:t xml:space="preserve"> </w:t>
      </w:r>
      <w:r w:rsidRPr="00F11EFB">
        <w:rPr>
          <w:rFonts w:ascii="Times New Roman" w:hAnsi="Times New Roman" w:cs="Times New Roman"/>
        </w:rPr>
        <w:t>is</w:t>
      </w:r>
      <w:r w:rsidR="00370E76" w:rsidRPr="00F11EFB">
        <w:rPr>
          <w:rFonts w:ascii="Times New Roman" w:hAnsi="Times New Roman" w:cs="Times New Roman"/>
        </w:rPr>
        <w:t xml:space="preserve"> </w:t>
      </w:r>
      <w:r w:rsidRPr="00F11EFB">
        <w:rPr>
          <w:rFonts w:ascii="Times New Roman" w:hAnsi="Times New Roman" w:cs="Times New Roman"/>
        </w:rPr>
        <w:t>going.</w:t>
      </w:r>
      <w:r w:rsidR="00370E76" w:rsidRPr="00F11EFB">
        <w:rPr>
          <w:rFonts w:ascii="Times New Roman" w:hAnsi="Times New Roman" w:cs="Times New Roman"/>
        </w:rPr>
        <w:t xml:space="preserve"> </w:t>
      </w:r>
      <w:r w:rsidRPr="00F11EFB">
        <w:rPr>
          <w:rFonts w:ascii="Times New Roman" w:hAnsi="Times New Roman" w:cs="Times New Roman"/>
        </w:rPr>
        <w:t>Then</w:t>
      </w:r>
      <w:del w:id="438" w:author="Author">
        <w:r w:rsidRPr="00F11EFB" w:rsidDel="000B41BF">
          <w:rPr>
            <w:rFonts w:ascii="Times New Roman" w:hAnsi="Times New Roman" w:cs="Times New Roman"/>
          </w:rPr>
          <w:delText>,</w:delText>
        </w:r>
      </w:del>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can</w:t>
      </w:r>
      <w:r w:rsidR="00370E76" w:rsidRPr="00F11EFB">
        <w:rPr>
          <w:rFonts w:ascii="Times New Roman" w:hAnsi="Times New Roman" w:cs="Times New Roman"/>
        </w:rPr>
        <w:t xml:space="preserve"> </w:t>
      </w:r>
      <w:r w:rsidRPr="00F11EFB">
        <w:rPr>
          <w:rFonts w:ascii="Times New Roman" w:hAnsi="Times New Roman" w:cs="Times New Roman"/>
        </w:rPr>
        <w:t>figure</w:t>
      </w:r>
      <w:r w:rsidR="00370E76" w:rsidRPr="00F11EFB">
        <w:rPr>
          <w:rFonts w:ascii="Times New Roman" w:hAnsi="Times New Roman" w:cs="Times New Roman"/>
        </w:rPr>
        <w:t xml:space="preserve"> </w:t>
      </w:r>
      <w:r w:rsidRPr="00F11EFB">
        <w:rPr>
          <w:rFonts w:ascii="Times New Roman" w:hAnsi="Times New Roman" w:cs="Times New Roman"/>
        </w:rPr>
        <w:t>out</w:t>
      </w:r>
      <w:r w:rsidR="00370E76" w:rsidRPr="00F11EFB">
        <w:rPr>
          <w:rFonts w:ascii="Times New Roman" w:hAnsi="Times New Roman" w:cs="Times New Roman"/>
        </w:rPr>
        <w:t xml:space="preserve"> </w:t>
      </w:r>
      <w:r w:rsidRPr="00F11EFB">
        <w:rPr>
          <w:rFonts w:ascii="Times New Roman" w:hAnsi="Times New Roman" w:cs="Times New Roman"/>
        </w:rPr>
        <w:t>where</w:t>
      </w:r>
      <w:r w:rsidR="00370E76" w:rsidRPr="00F11EFB">
        <w:rPr>
          <w:rFonts w:ascii="Times New Roman" w:hAnsi="Times New Roman" w:cs="Times New Roman"/>
        </w:rPr>
        <w:t xml:space="preserve"> </w:t>
      </w:r>
      <w:r w:rsidR="00FB0B0D" w:rsidRPr="00F11EFB">
        <w:rPr>
          <w:rFonts w:ascii="Times New Roman" w:hAnsi="Times New Roman" w:cs="Times New Roman"/>
        </w:rPr>
        <w:t>y</w:t>
      </w:r>
      <w:r w:rsidR="004B3374" w:rsidRPr="00F11EFB">
        <w:rPr>
          <w:rFonts w:ascii="Times New Roman" w:hAnsi="Times New Roman" w:cs="Times New Roman"/>
        </w:rPr>
        <w:t>ou</w:t>
      </w:r>
      <w:r w:rsidR="00370E76" w:rsidRPr="00F11EFB">
        <w:rPr>
          <w:rFonts w:ascii="Times New Roman" w:hAnsi="Times New Roman" w:cs="Times New Roman"/>
        </w:rPr>
        <w:t xml:space="preserve"> </w:t>
      </w:r>
      <w:r w:rsidR="00EC79C8" w:rsidRPr="00F11EFB">
        <w:rPr>
          <w:rFonts w:ascii="Times New Roman" w:hAnsi="Times New Roman" w:cs="Times New Roman"/>
        </w:rPr>
        <w:t>can</w:t>
      </w:r>
      <w:r w:rsidR="00370E76" w:rsidRPr="00F11EFB">
        <w:rPr>
          <w:rFonts w:ascii="Times New Roman" w:hAnsi="Times New Roman" w:cs="Times New Roman"/>
        </w:rPr>
        <w:t xml:space="preserve"> </w:t>
      </w:r>
      <w:r w:rsidR="00EC79C8" w:rsidRPr="00F11EFB">
        <w:rPr>
          <w:rFonts w:ascii="Times New Roman" w:hAnsi="Times New Roman" w:cs="Times New Roman"/>
        </w:rPr>
        <w:t>trim</w:t>
      </w:r>
      <w:r w:rsidR="00370E76" w:rsidRPr="00F11EFB">
        <w:rPr>
          <w:rFonts w:ascii="Times New Roman" w:hAnsi="Times New Roman" w:cs="Times New Roman"/>
        </w:rPr>
        <w:t xml:space="preserve"> </w:t>
      </w:r>
      <w:r w:rsidR="00EC79C8" w:rsidRPr="00F11EFB">
        <w:rPr>
          <w:rFonts w:ascii="Times New Roman" w:hAnsi="Times New Roman" w:cs="Times New Roman"/>
        </w:rPr>
        <w:t>costs</w:t>
      </w:r>
      <w:r w:rsidR="00370E76" w:rsidRPr="00F11EFB">
        <w:rPr>
          <w:rFonts w:ascii="Times New Roman" w:hAnsi="Times New Roman" w:cs="Times New Roman"/>
        </w:rPr>
        <w:t xml:space="preserve"> </w:t>
      </w:r>
      <w:r w:rsidR="00EC79C8" w:rsidRPr="00F11EFB">
        <w:rPr>
          <w:rFonts w:ascii="Times New Roman" w:hAnsi="Times New Roman" w:cs="Times New Roman"/>
        </w:rPr>
        <w:t>and</w:t>
      </w:r>
      <w:r w:rsidR="00370E76" w:rsidRPr="00F11EFB">
        <w:rPr>
          <w:rFonts w:ascii="Times New Roman" w:hAnsi="Times New Roman" w:cs="Times New Roman"/>
        </w:rPr>
        <w:t xml:space="preserve"> </w:t>
      </w:r>
      <w:r w:rsidR="00EC79C8" w:rsidRPr="00F11EFB">
        <w:rPr>
          <w:rFonts w:ascii="Times New Roman" w:hAnsi="Times New Roman" w:cs="Times New Roman"/>
        </w:rPr>
        <w:t>save.</w:t>
      </w:r>
      <w:r w:rsidR="00370E76" w:rsidRPr="00F11EFB">
        <w:rPr>
          <w:rFonts w:ascii="Times New Roman" w:hAnsi="Times New Roman" w:cs="Times New Roman"/>
        </w:rPr>
        <w:t xml:space="preserve"> </w:t>
      </w:r>
      <w:r w:rsidR="00EC79C8" w:rsidRPr="00F11EFB">
        <w:rPr>
          <w:rFonts w:ascii="Times New Roman" w:hAnsi="Times New Roman" w:cs="Times New Roman"/>
        </w:rPr>
        <w:t>Any</w:t>
      </w:r>
      <w:r w:rsidR="00370E76" w:rsidRPr="00F11EFB">
        <w:rPr>
          <w:rFonts w:ascii="Times New Roman" w:hAnsi="Times New Roman" w:cs="Times New Roman"/>
        </w:rPr>
        <w:t xml:space="preserve"> </w:t>
      </w:r>
      <w:r w:rsidR="00EC79C8" w:rsidRPr="00F11EFB">
        <w:rPr>
          <w:rFonts w:ascii="Times New Roman" w:hAnsi="Times New Roman" w:cs="Times New Roman"/>
        </w:rPr>
        <w:t>little</w:t>
      </w:r>
      <w:r w:rsidR="00370E76" w:rsidRPr="00F11EFB">
        <w:rPr>
          <w:rFonts w:ascii="Times New Roman" w:hAnsi="Times New Roman" w:cs="Times New Roman"/>
        </w:rPr>
        <w:t xml:space="preserve"> </w:t>
      </w:r>
      <w:r w:rsidR="00EC79C8" w:rsidRPr="00F11EFB">
        <w:rPr>
          <w:rFonts w:ascii="Times New Roman" w:hAnsi="Times New Roman" w:cs="Times New Roman"/>
        </w:rPr>
        <w:t>bit</w:t>
      </w:r>
      <w:r w:rsidR="00370E76" w:rsidRPr="00F11EFB">
        <w:rPr>
          <w:rFonts w:ascii="Times New Roman" w:hAnsi="Times New Roman" w:cs="Times New Roman"/>
        </w:rPr>
        <w:t xml:space="preserve"> </w:t>
      </w:r>
      <w:r w:rsidR="00EC79C8" w:rsidRPr="00F11EFB">
        <w:rPr>
          <w:rFonts w:ascii="Times New Roman" w:hAnsi="Times New Roman" w:cs="Times New Roman"/>
        </w:rPr>
        <w:t>you</w:t>
      </w:r>
      <w:r w:rsidR="00370E76" w:rsidRPr="00F11EFB">
        <w:rPr>
          <w:rFonts w:ascii="Times New Roman" w:hAnsi="Times New Roman" w:cs="Times New Roman"/>
        </w:rPr>
        <w:t xml:space="preserve"> </w:t>
      </w:r>
      <w:r w:rsidR="00EC79C8" w:rsidRPr="00F11EFB">
        <w:rPr>
          <w:rFonts w:ascii="Times New Roman" w:hAnsi="Times New Roman" w:cs="Times New Roman"/>
        </w:rPr>
        <w:t>can</w:t>
      </w:r>
      <w:r w:rsidR="00370E76" w:rsidRPr="00F11EFB">
        <w:rPr>
          <w:rFonts w:ascii="Times New Roman" w:hAnsi="Times New Roman" w:cs="Times New Roman"/>
        </w:rPr>
        <w:t xml:space="preserve"> </w:t>
      </w:r>
      <w:r w:rsidR="00EC79C8" w:rsidRPr="00F11EFB">
        <w:rPr>
          <w:rFonts w:ascii="Times New Roman" w:hAnsi="Times New Roman" w:cs="Times New Roman"/>
        </w:rPr>
        <w:t>muster</w:t>
      </w:r>
      <w:r w:rsidR="00370E76" w:rsidRPr="00F11EFB">
        <w:rPr>
          <w:rFonts w:ascii="Times New Roman" w:hAnsi="Times New Roman" w:cs="Times New Roman"/>
        </w:rPr>
        <w:t xml:space="preserve"> </w:t>
      </w:r>
      <w:r w:rsidR="00EC79C8" w:rsidRPr="00F11EFB">
        <w:rPr>
          <w:rFonts w:ascii="Times New Roman" w:hAnsi="Times New Roman" w:cs="Times New Roman"/>
        </w:rPr>
        <w:t>is</w:t>
      </w:r>
      <w:r w:rsidR="00370E76" w:rsidRPr="00F11EFB">
        <w:rPr>
          <w:rFonts w:ascii="Times New Roman" w:hAnsi="Times New Roman" w:cs="Times New Roman"/>
        </w:rPr>
        <w:t xml:space="preserve"> </w:t>
      </w:r>
      <w:r w:rsidR="00EC79C8" w:rsidRPr="00F11EFB">
        <w:rPr>
          <w:rFonts w:ascii="Times New Roman" w:hAnsi="Times New Roman" w:cs="Times New Roman"/>
        </w:rPr>
        <w:t>a</w:t>
      </w:r>
      <w:r w:rsidR="00370E76" w:rsidRPr="00F11EFB">
        <w:rPr>
          <w:rFonts w:ascii="Times New Roman" w:hAnsi="Times New Roman" w:cs="Times New Roman"/>
        </w:rPr>
        <w:t xml:space="preserve"> </w:t>
      </w:r>
      <w:r w:rsidR="00EC79C8" w:rsidRPr="00F11EFB">
        <w:rPr>
          <w:rFonts w:ascii="Times New Roman" w:hAnsi="Times New Roman" w:cs="Times New Roman"/>
        </w:rPr>
        <w:t>good</w:t>
      </w:r>
      <w:r w:rsidR="00370E76" w:rsidRPr="00F11EFB">
        <w:rPr>
          <w:rFonts w:ascii="Times New Roman" w:hAnsi="Times New Roman" w:cs="Times New Roman"/>
        </w:rPr>
        <w:t xml:space="preserve"> </w:t>
      </w:r>
      <w:r w:rsidR="00EC79C8" w:rsidRPr="00F11EFB">
        <w:rPr>
          <w:rFonts w:ascii="Times New Roman" w:hAnsi="Times New Roman" w:cs="Times New Roman"/>
        </w:rPr>
        <w:t>start.</w:t>
      </w:r>
      <w:r w:rsidR="00370E76" w:rsidRPr="00F11EFB">
        <w:rPr>
          <w:rFonts w:ascii="Times New Roman" w:hAnsi="Times New Roman" w:cs="Times New Roman"/>
        </w:rPr>
        <w:t xml:space="preserve"> </w:t>
      </w:r>
      <w:ins w:id="439" w:author="Author">
        <w:r w:rsidR="000B41BF" w:rsidRPr="00F11EFB">
          <w:rPr>
            <w:rFonts w:ascii="Times New Roman" w:hAnsi="Times New Roman" w:cs="Times New Roman"/>
          </w:rPr>
          <w:t>W</w:t>
        </w:r>
      </w:ins>
      <w:del w:id="440" w:author="Author">
        <w:r w:rsidR="00EC79C8" w:rsidRPr="00F11EFB" w:rsidDel="000B41BF">
          <w:rPr>
            <w:rFonts w:ascii="Times New Roman" w:hAnsi="Times New Roman" w:cs="Times New Roman"/>
          </w:rPr>
          <w:delText>And</w:delText>
        </w:r>
        <w:r w:rsidR="00370E76" w:rsidRPr="00F11EFB" w:rsidDel="000B41BF">
          <w:rPr>
            <w:rFonts w:ascii="Times New Roman" w:hAnsi="Times New Roman" w:cs="Times New Roman"/>
          </w:rPr>
          <w:delText xml:space="preserve"> </w:delText>
        </w:r>
        <w:r w:rsidR="00EC79C8" w:rsidRPr="00F11EFB" w:rsidDel="000B41BF">
          <w:rPr>
            <w:rFonts w:ascii="Times New Roman" w:hAnsi="Times New Roman" w:cs="Times New Roman"/>
          </w:rPr>
          <w:delText>w</w:delText>
        </w:r>
      </w:del>
      <w:r w:rsidR="00EC79C8" w:rsidRPr="00F11EFB">
        <w:rPr>
          <w:rFonts w:ascii="Times New Roman" w:hAnsi="Times New Roman" w:cs="Times New Roman"/>
        </w:rPr>
        <w:t>hen</w:t>
      </w:r>
      <w:r w:rsidR="00370E76" w:rsidRPr="00F11EFB">
        <w:rPr>
          <w:rFonts w:ascii="Times New Roman" w:hAnsi="Times New Roman" w:cs="Times New Roman"/>
        </w:rPr>
        <w:t xml:space="preserve"> </w:t>
      </w:r>
      <w:r w:rsidR="00FB0B0D" w:rsidRPr="00F11EFB">
        <w:rPr>
          <w:rFonts w:ascii="Times New Roman" w:hAnsi="Times New Roman" w:cs="Times New Roman"/>
        </w:rPr>
        <w:t>y</w:t>
      </w:r>
      <w:r w:rsidR="004B3374" w:rsidRPr="00F11EFB">
        <w:rPr>
          <w:rFonts w:ascii="Times New Roman" w:hAnsi="Times New Roman" w:cs="Times New Roman"/>
        </w:rPr>
        <w:t>ou</w:t>
      </w:r>
      <w:r w:rsidR="00370E76" w:rsidRPr="00F11EFB">
        <w:rPr>
          <w:rFonts w:ascii="Times New Roman" w:hAnsi="Times New Roman" w:cs="Times New Roman"/>
        </w:rPr>
        <w:t xml:space="preserve"> </w:t>
      </w:r>
      <w:r w:rsidR="00EC79C8" w:rsidRPr="00F11EFB">
        <w:rPr>
          <w:rFonts w:ascii="Times New Roman" w:hAnsi="Times New Roman" w:cs="Times New Roman"/>
        </w:rPr>
        <w:t>get</w:t>
      </w:r>
      <w:r w:rsidR="00370E76" w:rsidRPr="00F11EFB">
        <w:rPr>
          <w:rFonts w:ascii="Times New Roman" w:hAnsi="Times New Roman" w:cs="Times New Roman"/>
        </w:rPr>
        <w:t xml:space="preserve"> </w:t>
      </w:r>
      <w:r w:rsidR="00EC79C8" w:rsidRPr="00F11EFB">
        <w:rPr>
          <w:rFonts w:ascii="Times New Roman" w:hAnsi="Times New Roman" w:cs="Times New Roman"/>
        </w:rPr>
        <w:t>a</w:t>
      </w:r>
      <w:r w:rsidR="00370E76" w:rsidRPr="00F11EFB">
        <w:rPr>
          <w:rFonts w:ascii="Times New Roman" w:hAnsi="Times New Roman" w:cs="Times New Roman"/>
        </w:rPr>
        <w:t xml:space="preserve"> </w:t>
      </w:r>
      <w:r w:rsidR="00EC79C8" w:rsidRPr="00F11EFB">
        <w:rPr>
          <w:rFonts w:ascii="Times New Roman" w:hAnsi="Times New Roman" w:cs="Times New Roman"/>
        </w:rPr>
        <w:t>bonus</w:t>
      </w:r>
      <w:r w:rsidR="00370E76" w:rsidRPr="00F11EFB">
        <w:rPr>
          <w:rFonts w:ascii="Times New Roman" w:hAnsi="Times New Roman" w:cs="Times New Roman"/>
        </w:rPr>
        <w:t xml:space="preserve"> </w:t>
      </w:r>
      <w:r w:rsidR="00EC79C8" w:rsidRPr="00F11EFB">
        <w:rPr>
          <w:rFonts w:ascii="Times New Roman" w:hAnsi="Times New Roman" w:cs="Times New Roman"/>
        </w:rPr>
        <w:t>or</w:t>
      </w:r>
      <w:r w:rsidR="00370E76" w:rsidRPr="00F11EFB">
        <w:rPr>
          <w:rFonts w:ascii="Times New Roman" w:hAnsi="Times New Roman" w:cs="Times New Roman"/>
        </w:rPr>
        <w:t xml:space="preserve"> </w:t>
      </w:r>
      <w:r w:rsidR="00EC79C8" w:rsidRPr="00F11EFB">
        <w:rPr>
          <w:rFonts w:ascii="Times New Roman" w:hAnsi="Times New Roman" w:cs="Times New Roman"/>
        </w:rPr>
        <w:t>some</w:t>
      </w:r>
      <w:r w:rsidR="00370E76" w:rsidRPr="00F11EFB">
        <w:rPr>
          <w:rFonts w:ascii="Times New Roman" w:hAnsi="Times New Roman" w:cs="Times New Roman"/>
        </w:rPr>
        <w:t xml:space="preserve"> </w:t>
      </w:r>
      <w:r w:rsidR="00EC79C8" w:rsidRPr="00F11EFB">
        <w:rPr>
          <w:rFonts w:ascii="Times New Roman" w:hAnsi="Times New Roman" w:cs="Times New Roman"/>
        </w:rPr>
        <w:t>extra</w:t>
      </w:r>
      <w:r w:rsidR="00370E76" w:rsidRPr="00F11EFB">
        <w:rPr>
          <w:rFonts w:ascii="Times New Roman" w:hAnsi="Times New Roman" w:cs="Times New Roman"/>
        </w:rPr>
        <w:t xml:space="preserve"> </w:t>
      </w:r>
      <w:r w:rsidR="00EC79C8" w:rsidRPr="00F11EFB">
        <w:rPr>
          <w:rFonts w:ascii="Times New Roman" w:hAnsi="Times New Roman" w:cs="Times New Roman"/>
        </w:rPr>
        <w:t>cash—for</w:t>
      </w:r>
      <w:r w:rsidR="00370E76" w:rsidRPr="00F11EFB">
        <w:rPr>
          <w:rFonts w:ascii="Times New Roman" w:hAnsi="Times New Roman" w:cs="Times New Roman"/>
        </w:rPr>
        <w:t xml:space="preserve"> </w:t>
      </w:r>
      <w:r w:rsidR="00EC79C8" w:rsidRPr="00F11EFB">
        <w:rPr>
          <w:rFonts w:ascii="Times New Roman" w:hAnsi="Times New Roman" w:cs="Times New Roman"/>
        </w:rPr>
        <w:t>example,</w:t>
      </w:r>
      <w:r w:rsidR="00370E76" w:rsidRPr="00F11EFB">
        <w:rPr>
          <w:rFonts w:ascii="Times New Roman" w:hAnsi="Times New Roman" w:cs="Times New Roman"/>
        </w:rPr>
        <w:t xml:space="preserve"> </w:t>
      </w:r>
      <w:r w:rsidR="00EC79C8" w:rsidRPr="00F11EFB">
        <w:rPr>
          <w:rFonts w:ascii="Times New Roman" w:hAnsi="Times New Roman" w:cs="Times New Roman"/>
        </w:rPr>
        <w:t>after</w:t>
      </w:r>
      <w:r w:rsidR="00370E76" w:rsidRPr="00F11EFB">
        <w:rPr>
          <w:rFonts w:ascii="Times New Roman" w:hAnsi="Times New Roman" w:cs="Times New Roman"/>
        </w:rPr>
        <w:t xml:space="preserve"> </w:t>
      </w:r>
      <w:r w:rsidR="00EC79C8" w:rsidRPr="00F11EFB">
        <w:rPr>
          <w:rFonts w:ascii="Times New Roman" w:hAnsi="Times New Roman" w:cs="Times New Roman"/>
        </w:rPr>
        <w:t>selling</w:t>
      </w:r>
      <w:r w:rsidR="00370E76" w:rsidRPr="00F11EFB">
        <w:rPr>
          <w:rFonts w:ascii="Times New Roman" w:hAnsi="Times New Roman" w:cs="Times New Roman"/>
        </w:rPr>
        <w:t xml:space="preserve"> </w:t>
      </w:r>
      <w:del w:id="441" w:author="Author">
        <w:r w:rsidR="00EC79C8" w:rsidRPr="00F11EFB" w:rsidDel="000B41BF">
          <w:rPr>
            <w:rFonts w:ascii="Times New Roman" w:hAnsi="Times New Roman" w:cs="Times New Roman"/>
          </w:rPr>
          <w:delText>some</w:delText>
        </w:r>
        <w:r w:rsidR="00370E76" w:rsidRPr="00F11EFB" w:rsidDel="000B41BF">
          <w:rPr>
            <w:rFonts w:ascii="Times New Roman" w:hAnsi="Times New Roman" w:cs="Times New Roman"/>
          </w:rPr>
          <w:delText xml:space="preserve"> </w:delText>
        </w:r>
      </w:del>
      <w:r w:rsidR="00EC79C8" w:rsidRPr="00F11EFB">
        <w:rPr>
          <w:rFonts w:ascii="Times New Roman" w:hAnsi="Times New Roman" w:cs="Times New Roman"/>
        </w:rPr>
        <w:t>belongings</w:t>
      </w:r>
      <w:r w:rsidR="00370E76" w:rsidRPr="00F11EFB">
        <w:rPr>
          <w:rFonts w:ascii="Times New Roman" w:hAnsi="Times New Roman" w:cs="Times New Roman"/>
        </w:rPr>
        <w:t xml:space="preserve"> </w:t>
      </w:r>
      <w:r w:rsidR="00EC79C8" w:rsidRPr="00F11EFB">
        <w:rPr>
          <w:rFonts w:ascii="Times New Roman" w:hAnsi="Times New Roman" w:cs="Times New Roman"/>
        </w:rPr>
        <w:t>or</w:t>
      </w:r>
      <w:r w:rsidR="00370E76" w:rsidRPr="00F11EFB">
        <w:rPr>
          <w:rFonts w:ascii="Times New Roman" w:hAnsi="Times New Roman" w:cs="Times New Roman"/>
        </w:rPr>
        <w:t xml:space="preserve"> </w:t>
      </w:r>
      <w:r w:rsidR="00FB0B0D" w:rsidRPr="00F11EFB">
        <w:rPr>
          <w:rFonts w:ascii="Times New Roman" w:hAnsi="Times New Roman" w:cs="Times New Roman"/>
        </w:rPr>
        <w:t>g</w:t>
      </w:r>
      <w:r w:rsidR="004B3374" w:rsidRPr="00F11EFB">
        <w:rPr>
          <w:rFonts w:ascii="Times New Roman" w:hAnsi="Times New Roman" w:cs="Times New Roman"/>
        </w:rPr>
        <w:t>etting</w:t>
      </w:r>
      <w:r w:rsidR="00370E76" w:rsidRPr="00F11EFB">
        <w:rPr>
          <w:rFonts w:ascii="Times New Roman" w:hAnsi="Times New Roman" w:cs="Times New Roman"/>
        </w:rPr>
        <w:t xml:space="preserve"> </w:t>
      </w:r>
      <w:r w:rsidR="00EC79C8" w:rsidRPr="00F11EFB">
        <w:rPr>
          <w:rFonts w:ascii="Times New Roman" w:hAnsi="Times New Roman" w:cs="Times New Roman"/>
        </w:rPr>
        <w:t>a</w:t>
      </w:r>
      <w:r w:rsidR="00370E76" w:rsidRPr="00F11EFB">
        <w:rPr>
          <w:rFonts w:ascii="Times New Roman" w:hAnsi="Times New Roman" w:cs="Times New Roman"/>
        </w:rPr>
        <w:t xml:space="preserve"> </w:t>
      </w:r>
      <w:r w:rsidR="00EC79C8" w:rsidRPr="00F11EFB">
        <w:rPr>
          <w:rFonts w:ascii="Times New Roman" w:hAnsi="Times New Roman" w:cs="Times New Roman"/>
        </w:rPr>
        <w:t>generous</w:t>
      </w:r>
      <w:r w:rsidR="00370E76" w:rsidRPr="00F11EFB">
        <w:rPr>
          <w:rFonts w:ascii="Times New Roman" w:hAnsi="Times New Roman" w:cs="Times New Roman"/>
        </w:rPr>
        <w:t xml:space="preserve"> </w:t>
      </w:r>
      <w:r w:rsidR="00EC79C8" w:rsidRPr="00F11EFB">
        <w:rPr>
          <w:rFonts w:ascii="Times New Roman" w:hAnsi="Times New Roman" w:cs="Times New Roman"/>
        </w:rPr>
        <w:t>birthday</w:t>
      </w:r>
      <w:r w:rsidR="00370E76" w:rsidRPr="00F11EFB">
        <w:rPr>
          <w:rFonts w:ascii="Times New Roman" w:hAnsi="Times New Roman" w:cs="Times New Roman"/>
        </w:rPr>
        <w:t xml:space="preserve"> </w:t>
      </w:r>
      <w:r w:rsidR="00EC79C8" w:rsidRPr="00F11EFB">
        <w:rPr>
          <w:rFonts w:ascii="Times New Roman" w:hAnsi="Times New Roman" w:cs="Times New Roman"/>
        </w:rPr>
        <w:t>gift—add</w:t>
      </w:r>
      <w:r w:rsidR="00370E76" w:rsidRPr="00F11EFB">
        <w:rPr>
          <w:rFonts w:ascii="Times New Roman" w:hAnsi="Times New Roman" w:cs="Times New Roman"/>
        </w:rPr>
        <w:t xml:space="preserve"> </w:t>
      </w:r>
      <w:r w:rsidR="00EC79C8" w:rsidRPr="00F11EFB">
        <w:rPr>
          <w:rFonts w:ascii="Times New Roman" w:hAnsi="Times New Roman" w:cs="Times New Roman"/>
        </w:rPr>
        <w:t>it</w:t>
      </w:r>
      <w:r w:rsidR="00370E76" w:rsidRPr="00F11EFB">
        <w:rPr>
          <w:rFonts w:ascii="Times New Roman" w:hAnsi="Times New Roman" w:cs="Times New Roman"/>
        </w:rPr>
        <w:t xml:space="preserve"> </w:t>
      </w:r>
      <w:r w:rsidR="00EC79C8" w:rsidRPr="00F11EFB">
        <w:rPr>
          <w:rFonts w:ascii="Times New Roman" w:hAnsi="Times New Roman" w:cs="Times New Roman"/>
        </w:rPr>
        <w:t>to</w:t>
      </w:r>
      <w:r w:rsidR="00370E76" w:rsidRPr="00F11EFB">
        <w:rPr>
          <w:rFonts w:ascii="Times New Roman" w:hAnsi="Times New Roman" w:cs="Times New Roman"/>
        </w:rPr>
        <w:t xml:space="preserve"> </w:t>
      </w:r>
      <w:r w:rsidR="00EC79C8" w:rsidRPr="00F11EFB">
        <w:rPr>
          <w:rFonts w:ascii="Times New Roman" w:hAnsi="Times New Roman" w:cs="Times New Roman"/>
        </w:rPr>
        <w:t>your</w:t>
      </w:r>
      <w:r w:rsidR="00370E76" w:rsidRPr="00F11EFB">
        <w:rPr>
          <w:rFonts w:ascii="Times New Roman" w:hAnsi="Times New Roman" w:cs="Times New Roman"/>
        </w:rPr>
        <w:t xml:space="preserve"> </w:t>
      </w:r>
      <w:r w:rsidR="00EC79C8" w:rsidRPr="00F11EFB">
        <w:rPr>
          <w:rFonts w:ascii="Times New Roman" w:hAnsi="Times New Roman" w:cs="Times New Roman"/>
        </w:rPr>
        <w:t>savings</w:t>
      </w:r>
      <w:r w:rsidR="00370E76" w:rsidRPr="00F11EFB">
        <w:rPr>
          <w:rFonts w:ascii="Times New Roman" w:hAnsi="Times New Roman" w:cs="Times New Roman"/>
        </w:rPr>
        <w:t xml:space="preserve"> </w:t>
      </w:r>
      <w:r w:rsidR="00EC79C8" w:rsidRPr="00F11EFB">
        <w:rPr>
          <w:rFonts w:ascii="Times New Roman" w:hAnsi="Times New Roman" w:cs="Times New Roman"/>
        </w:rPr>
        <w:t>before</w:t>
      </w:r>
      <w:r w:rsidR="00370E76" w:rsidRPr="00F11EFB">
        <w:rPr>
          <w:rFonts w:ascii="Times New Roman" w:hAnsi="Times New Roman" w:cs="Times New Roman"/>
        </w:rPr>
        <w:t xml:space="preserve"> </w:t>
      </w:r>
      <w:r w:rsidR="00EC79C8" w:rsidRPr="00F11EFB">
        <w:rPr>
          <w:rFonts w:ascii="Times New Roman" w:hAnsi="Times New Roman" w:cs="Times New Roman"/>
        </w:rPr>
        <w:t>you</w:t>
      </w:r>
      <w:r w:rsidR="00370E76" w:rsidRPr="00F11EFB">
        <w:rPr>
          <w:rFonts w:ascii="Times New Roman" w:hAnsi="Times New Roman" w:cs="Times New Roman"/>
        </w:rPr>
        <w:t xml:space="preserve"> </w:t>
      </w:r>
      <w:r w:rsidR="00EC79C8" w:rsidRPr="00F11EFB">
        <w:rPr>
          <w:rFonts w:ascii="Times New Roman" w:hAnsi="Times New Roman" w:cs="Times New Roman"/>
        </w:rPr>
        <w:t>have</w:t>
      </w:r>
      <w:r w:rsidR="00370E76" w:rsidRPr="00F11EFB">
        <w:rPr>
          <w:rFonts w:ascii="Times New Roman" w:hAnsi="Times New Roman" w:cs="Times New Roman"/>
        </w:rPr>
        <w:t xml:space="preserve"> </w:t>
      </w:r>
      <w:r w:rsidR="00EC79C8" w:rsidRPr="00F11EFB">
        <w:rPr>
          <w:rFonts w:ascii="Times New Roman" w:hAnsi="Times New Roman" w:cs="Times New Roman"/>
        </w:rPr>
        <w:t>time</w:t>
      </w:r>
      <w:r w:rsidR="00370E76" w:rsidRPr="00F11EFB">
        <w:rPr>
          <w:rFonts w:ascii="Times New Roman" w:hAnsi="Times New Roman" w:cs="Times New Roman"/>
        </w:rPr>
        <w:t xml:space="preserve"> </w:t>
      </w:r>
      <w:r w:rsidR="00EC79C8" w:rsidRPr="00F11EFB">
        <w:rPr>
          <w:rFonts w:ascii="Times New Roman" w:hAnsi="Times New Roman" w:cs="Times New Roman"/>
        </w:rPr>
        <w:t>to</w:t>
      </w:r>
      <w:r w:rsidR="00370E76" w:rsidRPr="00F11EFB">
        <w:rPr>
          <w:rFonts w:ascii="Times New Roman" w:hAnsi="Times New Roman" w:cs="Times New Roman"/>
        </w:rPr>
        <w:t xml:space="preserve"> </w:t>
      </w:r>
      <w:r w:rsidR="00FB0B0D" w:rsidRPr="00F11EFB">
        <w:rPr>
          <w:rFonts w:ascii="Times New Roman" w:hAnsi="Times New Roman" w:cs="Times New Roman"/>
        </w:rPr>
        <w:t>t</w:t>
      </w:r>
      <w:r w:rsidR="004B3374" w:rsidRPr="00F11EFB">
        <w:rPr>
          <w:rFonts w:ascii="Times New Roman" w:hAnsi="Times New Roman" w:cs="Times New Roman"/>
        </w:rPr>
        <w:t>hink</w:t>
      </w:r>
      <w:r w:rsidR="00370E76" w:rsidRPr="00F11EFB">
        <w:rPr>
          <w:rFonts w:ascii="Times New Roman" w:hAnsi="Times New Roman" w:cs="Times New Roman"/>
        </w:rPr>
        <w:t xml:space="preserve"> </w:t>
      </w:r>
      <w:r w:rsidR="00CA54AD" w:rsidRPr="00F11EFB">
        <w:rPr>
          <w:rFonts w:ascii="Times New Roman" w:hAnsi="Times New Roman" w:cs="Times New Roman"/>
        </w:rPr>
        <w:t>of</w:t>
      </w:r>
      <w:r w:rsidR="00370E76" w:rsidRPr="00F11EFB">
        <w:rPr>
          <w:rFonts w:ascii="Times New Roman" w:hAnsi="Times New Roman" w:cs="Times New Roman"/>
        </w:rPr>
        <w:t xml:space="preserve"> </w:t>
      </w:r>
      <w:r w:rsidR="00CA54AD" w:rsidRPr="00F11EFB">
        <w:rPr>
          <w:rFonts w:ascii="Times New Roman" w:hAnsi="Times New Roman" w:cs="Times New Roman"/>
        </w:rPr>
        <w:t>ways</w:t>
      </w:r>
      <w:del w:id="442" w:author="Author">
        <w:r w:rsidR="003A5434" w:rsidRPr="00F11EFB" w:rsidDel="000B41BF">
          <w:rPr>
            <w:rFonts w:ascii="Times New Roman" w:hAnsi="Times New Roman" w:cs="Times New Roman"/>
          </w:rPr>
          <w:delText>;</w:delText>
        </w:r>
      </w:del>
      <w:r w:rsidR="00370E76" w:rsidRPr="00F11EFB">
        <w:rPr>
          <w:rFonts w:ascii="Times New Roman" w:hAnsi="Times New Roman" w:cs="Times New Roman"/>
        </w:rPr>
        <w:t xml:space="preserve"> </w:t>
      </w:r>
      <w:ins w:id="443" w:author="Author">
        <w:r w:rsidR="000B41BF" w:rsidRPr="00F11EFB">
          <w:rPr>
            <w:rFonts w:ascii="Times New Roman" w:hAnsi="Times New Roman" w:cs="Times New Roman"/>
          </w:rPr>
          <w:t xml:space="preserve">in which </w:t>
        </w:r>
      </w:ins>
      <w:r w:rsidR="00CA54AD" w:rsidRPr="00F11EFB">
        <w:rPr>
          <w:rFonts w:ascii="Times New Roman" w:hAnsi="Times New Roman" w:cs="Times New Roman"/>
        </w:rPr>
        <w:t>you</w:t>
      </w:r>
      <w:r w:rsidR="00370E76" w:rsidRPr="00F11EFB">
        <w:rPr>
          <w:rFonts w:ascii="Times New Roman" w:hAnsi="Times New Roman" w:cs="Times New Roman"/>
        </w:rPr>
        <w:t xml:space="preserve"> </w:t>
      </w:r>
      <w:r w:rsidR="00CA54AD" w:rsidRPr="00F11EFB">
        <w:rPr>
          <w:rFonts w:ascii="Times New Roman" w:hAnsi="Times New Roman" w:cs="Times New Roman"/>
        </w:rPr>
        <w:t>can</w:t>
      </w:r>
      <w:r w:rsidR="00370E76" w:rsidRPr="00F11EFB">
        <w:rPr>
          <w:rFonts w:ascii="Times New Roman" w:hAnsi="Times New Roman" w:cs="Times New Roman"/>
        </w:rPr>
        <w:t xml:space="preserve"> </w:t>
      </w:r>
      <w:r w:rsidR="00CA54AD" w:rsidRPr="00F11EFB">
        <w:rPr>
          <w:rFonts w:ascii="Times New Roman" w:hAnsi="Times New Roman" w:cs="Times New Roman"/>
        </w:rPr>
        <w:t>spend</w:t>
      </w:r>
      <w:r w:rsidR="00370E76" w:rsidRPr="00F11EFB">
        <w:rPr>
          <w:rFonts w:ascii="Times New Roman" w:hAnsi="Times New Roman" w:cs="Times New Roman"/>
        </w:rPr>
        <w:t xml:space="preserve"> </w:t>
      </w:r>
      <w:r w:rsidR="00CA54AD" w:rsidRPr="00F11EFB">
        <w:rPr>
          <w:rFonts w:ascii="Times New Roman" w:hAnsi="Times New Roman" w:cs="Times New Roman"/>
        </w:rPr>
        <w:t>it</w:t>
      </w:r>
      <w:del w:id="444" w:author="Author">
        <w:r w:rsidR="00370E76" w:rsidRPr="00F11EFB" w:rsidDel="000B41BF">
          <w:rPr>
            <w:rFonts w:ascii="Times New Roman" w:hAnsi="Times New Roman" w:cs="Times New Roman"/>
          </w:rPr>
          <w:delText xml:space="preserve"> </w:delText>
        </w:r>
        <w:r w:rsidR="00CA54AD" w:rsidRPr="00F11EFB" w:rsidDel="000B41BF">
          <w:rPr>
            <w:rFonts w:ascii="Times New Roman" w:hAnsi="Times New Roman" w:cs="Times New Roman"/>
          </w:rPr>
          <w:delText>and</w:delText>
        </w:r>
        <w:r w:rsidR="00370E76" w:rsidRPr="00F11EFB" w:rsidDel="000B41BF">
          <w:rPr>
            <w:rFonts w:ascii="Times New Roman" w:hAnsi="Times New Roman" w:cs="Times New Roman"/>
          </w:rPr>
          <w:delText xml:space="preserve"> </w:delText>
        </w:r>
        <w:r w:rsidR="00CA54AD" w:rsidRPr="00F11EFB" w:rsidDel="000B41BF">
          <w:rPr>
            <w:rFonts w:ascii="Times New Roman" w:hAnsi="Times New Roman" w:cs="Times New Roman"/>
          </w:rPr>
          <w:delText>supplement</w:delText>
        </w:r>
        <w:r w:rsidR="00370E76" w:rsidRPr="00F11EFB" w:rsidDel="000B41BF">
          <w:rPr>
            <w:rFonts w:ascii="Times New Roman" w:hAnsi="Times New Roman" w:cs="Times New Roman"/>
          </w:rPr>
          <w:delText xml:space="preserve"> </w:delText>
        </w:r>
        <w:r w:rsidR="00CA54AD" w:rsidRPr="00F11EFB" w:rsidDel="000B41BF">
          <w:rPr>
            <w:rFonts w:ascii="Times New Roman" w:hAnsi="Times New Roman" w:cs="Times New Roman"/>
          </w:rPr>
          <w:delText>your</w:delText>
        </w:r>
        <w:r w:rsidR="00370E76" w:rsidRPr="00F11EFB" w:rsidDel="000B41BF">
          <w:rPr>
            <w:rFonts w:ascii="Times New Roman" w:hAnsi="Times New Roman" w:cs="Times New Roman"/>
          </w:rPr>
          <w:delText xml:space="preserve"> </w:delText>
        </w:r>
        <w:r w:rsidR="00CA54AD" w:rsidRPr="00F11EFB" w:rsidDel="000B41BF">
          <w:rPr>
            <w:rFonts w:ascii="Times New Roman" w:hAnsi="Times New Roman" w:cs="Times New Roman"/>
          </w:rPr>
          <w:delText>incom</w:delText>
        </w:r>
        <w:r w:rsidR="00D92E1D" w:rsidRPr="00F11EFB" w:rsidDel="000B41BF">
          <w:rPr>
            <w:rFonts w:ascii="Times New Roman" w:hAnsi="Times New Roman" w:cs="Times New Roman"/>
          </w:rPr>
          <w:delText>e</w:delText>
        </w:r>
      </w:del>
      <w:r w:rsidR="00D92E1D" w:rsidRPr="00F11EFB">
        <w:rPr>
          <w:rFonts w:ascii="Times New Roman" w:hAnsi="Times New Roman" w:cs="Times New Roman"/>
        </w:rPr>
        <w:t>.</w:t>
      </w:r>
    </w:p>
    <w:p w14:paraId="3ACC422A" w14:textId="2208661A" w:rsidR="00A42354" w:rsidRPr="00F11EFB" w:rsidDel="00A96809" w:rsidRDefault="00CA54AD">
      <w:pPr>
        <w:ind w:right="4"/>
        <w:contextualSpacing/>
        <w:rPr>
          <w:del w:id="445" w:author="Author"/>
          <w:rFonts w:ascii="Times New Roman" w:hAnsi="Times New Roman" w:cs="Times New Roman"/>
        </w:rPr>
        <w:pPrChange w:id="446" w:author="Editor" w:date="2020-11-10T15:14:00Z">
          <w:pPr>
            <w:ind w:right="4" w:firstLine="0"/>
            <w:contextualSpacing/>
          </w:pPr>
        </w:pPrChange>
      </w:pPr>
      <w:r w:rsidRPr="00F11EFB">
        <w:rPr>
          <w:rFonts w:ascii="Times New Roman" w:hAnsi="Times New Roman" w:cs="Times New Roman"/>
        </w:rPr>
        <w:t>“The</w:t>
      </w:r>
      <w:r w:rsidR="00370E76" w:rsidRPr="00F11EFB">
        <w:rPr>
          <w:rFonts w:ascii="Times New Roman" w:hAnsi="Times New Roman" w:cs="Times New Roman"/>
        </w:rPr>
        <w:t xml:space="preserve"> </w:t>
      </w:r>
      <w:r w:rsidR="00676791" w:rsidRPr="00412EB7">
        <w:fldChar w:fldCharType="begin"/>
      </w:r>
      <w:r w:rsidR="00676791" w:rsidRPr="00F11EFB">
        <w:instrText xml:space="preserve"> HYPERLINK "https://www.usatoday.com/videos/news/nation/2017/01/30/trump:-'-american-dream-back'/97240074/" \t "_blank" </w:instrText>
      </w:r>
      <w:r w:rsidR="00676791" w:rsidRPr="00412EB7">
        <w:fldChar w:fldCharType="separate"/>
      </w:r>
      <w:r w:rsidRPr="00412EB7">
        <w:rPr>
          <w:rStyle w:val="Hyperlink"/>
          <w:rFonts w:ascii="Times New Roman" w:hAnsi="Times New Roman" w:cs="Times New Roman"/>
          <w:color w:val="auto"/>
          <w:u w:val="none"/>
          <w:rPrChange w:id="447" w:author="Author">
            <w:rPr>
              <w:rStyle w:val="Hyperlink"/>
              <w:rFonts w:ascii="Times New Roman" w:hAnsi="Times New Roman" w:cs="Times New Roman"/>
              <w:color w:val="auto"/>
            </w:rPr>
          </w:rPrChange>
        </w:rPr>
        <w:t>American</w:t>
      </w:r>
      <w:r w:rsidR="00370E76" w:rsidRPr="00412EB7">
        <w:rPr>
          <w:rStyle w:val="Hyperlink"/>
          <w:rFonts w:ascii="Times New Roman" w:hAnsi="Times New Roman" w:cs="Times New Roman"/>
          <w:color w:val="auto"/>
          <w:u w:val="none"/>
          <w:rPrChange w:id="448" w:author="Author">
            <w:rPr>
              <w:rStyle w:val="Hyperlink"/>
              <w:rFonts w:ascii="Times New Roman" w:hAnsi="Times New Roman" w:cs="Times New Roman"/>
              <w:color w:val="auto"/>
            </w:rPr>
          </w:rPrChange>
        </w:rPr>
        <w:t xml:space="preserve"> </w:t>
      </w:r>
      <w:r w:rsidR="00E21B08" w:rsidRPr="00412EB7">
        <w:rPr>
          <w:rStyle w:val="Hyperlink"/>
          <w:rFonts w:ascii="Times New Roman" w:hAnsi="Times New Roman" w:cs="Times New Roman"/>
          <w:color w:val="auto"/>
          <w:u w:val="none"/>
          <w:rPrChange w:id="449" w:author="Author">
            <w:rPr>
              <w:rStyle w:val="Hyperlink"/>
              <w:rFonts w:ascii="Times New Roman" w:hAnsi="Times New Roman" w:cs="Times New Roman"/>
              <w:color w:val="auto"/>
            </w:rPr>
          </w:rPrChange>
        </w:rPr>
        <w:t>d</w:t>
      </w:r>
      <w:r w:rsidRPr="00412EB7">
        <w:rPr>
          <w:rStyle w:val="Hyperlink"/>
          <w:rFonts w:ascii="Times New Roman" w:hAnsi="Times New Roman" w:cs="Times New Roman"/>
          <w:color w:val="auto"/>
          <w:u w:val="none"/>
          <w:rPrChange w:id="450" w:author="Author">
            <w:rPr>
              <w:rStyle w:val="Hyperlink"/>
              <w:rFonts w:ascii="Times New Roman" w:hAnsi="Times New Roman" w:cs="Times New Roman"/>
              <w:color w:val="auto"/>
            </w:rPr>
          </w:rPrChange>
        </w:rPr>
        <w:t>ream</w:t>
      </w:r>
      <w:r w:rsidR="00676791" w:rsidRPr="00412EB7">
        <w:rPr>
          <w:rStyle w:val="Hyperlink"/>
          <w:rFonts w:ascii="Times New Roman" w:hAnsi="Times New Roman" w:cs="Times New Roman"/>
          <w:color w:val="auto"/>
          <w:u w:val="none"/>
          <w:rPrChange w:id="451" w:author="Author">
            <w:rPr>
              <w:rStyle w:val="Hyperlink"/>
              <w:rFonts w:ascii="Times New Roman" w:hAnsi="Times New Roman" w:cs="Times New Roman"/>
              <w:color w:val="auto"/>
            </w:rPr>
          </w:rPrChange>
        </w:rPr>
        <w:fldChar w:fldCharType="end"/>
      </w:r>
      <w:r w:rsidR="00370E76" w:rsidRPr="00F11EFB">
        <w:rPr>
          <w:rFonts w:ascii="Times New Roman" w:hAnsi="Times New Roman" w:cs="Times New Roman"/>
        </w:rPr>
        <w:t xml:space="preserve"> </w:t>
      </w:r>
      <w:r w:rsidRPr="00F11EFB">
        <w:rPr>
          <w:rFonts w:ascii="Times New Roman" w:hAnsi="Times New Roman" w:cs="Times New Roman"/>
        </w:rPr>
        <w:t>is</w:t>
      </w:r>
      <w:r w:rsidR="00370E76" w:rsidRPr="00F11EFB">
        <w:rPr>
          <w:rFonts w:ascii="Times New Roman" w:hAnsi="Times New Roman" w:cs="Times New Roman"/>
        </w:rPr>
        <w:t xml:space="preserve"> </w:t>
      </w:r>
      <w:r w:rsidRPr="00F11EFB">
        <w:rPr>
          <w:rFonts w:ascii="Times New Roman" w:hAnsi="Times New Roman" w:cs="Times New Roman"/>
        </w:rPr>
        <w:t>back.”</w:t>
      </w:r>
      <w:r w:rsidR="00370E76" w:rsidRPr="00F11EFB">
        <w:rPr>
          <w:rFonts w:ascii="Times New Roman" w:hAnsi="Times New Roman" w:cs="Times New Roman"/>
        </w:rPr>
        <w:t xml:space="preserve"> </w:t>
      </w:r>
      <w:r w:rsidRPr="00F11EFB">
        <w:rPr>
          <w:rFonts w:ascii="Times New Roman" w:hAnsi="Times New Roman" w:cs="Times New Roman"/>
        </w:rPr>
        <w:t>President</w:t>
      </w:r>
      <w:r w:rsidR="00370E76" w:rsidRPr="00F11EFB">
        <w:rPr>
          <w:rFonts w:ascii="Times New Roman" w:hAnsi="Times New Roman" w:cs="Times New Roman"/>
        </w:rPr>
        <w:t xml:space="preserve"> </w:t>
      </w:r>
      <w:r w:rsidRPr="00F11EFB">
        <w:rPr>
          <w:rFonts w:ascii="Times New Roman" w:hAnsi="Times New Roman" w:cs="Times New Roman"/>
        </w:rPr>
        <w:t>Trump</w:t>
      </w:r>
      <w:r w:rsidR="00370E76" w:rsidRPr="00F11EFB">
        <w:rPr>
          <w:rFonts w:ascii="Times New Roman" w:hAnsi="Times New Roman" w:cs="Times New Roman"/>
        </w:rPr>
        <w:t xml:space="preserve"> </w:t>
      </w:r>
      <w:r w:rsidRPr="00F11EFB">
        <w:rPr>
          <w:rFonts w:ascii="Times New Roman" w:hAnsi="Times New Roman" w:cs="Times New Roman"/>
        </w:rPr>
        <w:t>made</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claim</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speech</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commentRangeStart w:id="452"/>
      <w:r w:rsidRPr="00F11EFB">
        <w:rPr>
          <w:rFonts w:ascii="Times New Roman" w:hAnsi="Times New Roman" w:cs="Times New Roman"/>
        </w:rPr>
        <w:t>January</w:t>
      </w:r>
      <w:commentRangeEnd w:id="452"/>
      <w:r w:rsidR="005E23F2" w:rsidRPr="00F11EFB">
        <w:rPr>
          <w:rStyle w:val="CommentReference"/>
        </w:rPr>
        <w:commentReference w:id="452"/>
      </w:r>
      <w:r w:rsidRPr="00F11EFB">
        <w:rPr>
          <w:rFonts w:ascii="Times New Roman" w:hAnsi="Times New Roman" w:cs="Times New Roman"/>
        </w:rPr>
        <w:t>.</w:t>
      </w:r>
      <w:ins w:id="453" w:author="Author">
        <w:r w:rsidR="000B41BF" w:rsidRPr="00F11EFB">
          <w:rPr>
            <w:rFonts w:ascii="Times New Roman" w:hAnsi="Times New Roman" w:cs="Times New Roman"/>
          </w:rPr>
          <w:t xml:space="preserve"> </w:t>
        </w:r>
      </w:ins>
      <w:r w:rsidRPr="00F11EFB">
        <w:rPr>
          <w:rFonts w:ascii="Times New Roman" w:hAnsi="Times New Roman" w:cs="Times New Roman"/>
        </w:rPr>
        <w:t>They</w:t>
      </w:r>
      <w:r w:rsidR="00370E76" w:rsidRPr="00F11EFB">
        <w:rPr>
          <w:rFonts w:ascii="Times New Roman" w:hAnsi="Times New Roman" w:cs="Times New Roman"/>
        </w:rPr>
        <w:t xml:space="preserve"> </w:t>
      </w:r>
      <w:r w:rsidRPr="00F11EFB">
        <w:rPr>
          <w:rFonts w:ascii="Times New Roman" w:hAnsi="Times New Roman" w:cs="Times New Roman"/>
        </w:rPr>
        <w:t>are</w:t>
      </w:r>
      <w:r w:rsidR="00370E76" w:rsidRPr="00F11EFB">
        <w:rPr>
          <w:rFonts w:ascii="Times New Roman" w:hAnsi="Times New Roman" w:cs="Times New Roman"/>
        </w:rPr>
        <w:t xml:space="preserve"> </w:t>
      </w:r>
      <w:r w:rsidRPr="00F11EFB">
        <w:rPr>
          <w:rFonts w:ascii="Times New Roman" w:hAnsi="Times New Roman" w:cs="Times New Roman"/>
        </w:rPr>
        <w:t>ringing</w:t>
      </w:r>
      <w:r w:rsidR="00370E76" w:rsidRPr="00F11EFB">
        <w:rPr>
          <w:rFonts w:ascii="Times New Roman" w:hAnsi="Times New Roman" w:cs="Times New Roman"/>
        </w:rPr>
        <w:t xml:space="preserve"> </w:t>
      </w:r>
      <w:r w:rsidRPr="00F11EFB">
        <w:rPr>
          <w:rFonts w:ascii="Times New Roman" w:hAnsi="Times New Roman" w:cs="Times New Roman"/>
        </w:rPr>
        <w:t>words,</w:t>
      </w:r>
      <w:r w:rsidR="00370E76" w:rsidRPr="00F11EFB">
        <w:rPr>
          <w:rFonts w:ascii="Times New Roman" w:hAnsi="Times New Roman" w:cs="Times New Roman"/>
        </w:rPr>
        <w:t xml:space="preserve"> </w:t>
      </w:r>
      <w:r w:rsidRPr="00F11EFB">
        <w:rPr>
          <w:rFonts w:ascii="Times New Roman" w:hAnsi="Times New Roman" w:cs="Times New Roman"/>
        </w:rPr>
        <w:t>but</w:t>
      </w:r>
      <w:r w:rsidR="00370E76" w:rsidRPr="00F11EFB">
        <w:rPr>
          <w:rFonts w:ascii="Times New Roman" w:hAnsi="Times New Roman" w:cs="Times New Roman"/>
        </w:rPr>
        <w:t xml:space="preserve"> </w:t>
      </w:r>
      <w:r w:rsidRPr="00F11EFB">
        <w:rPr>
          <w:rFonts w:ascii="Times New Roman" w:hAnsi="Times New Roman" w:cs="Times New Roman"/>
        </w:rPr>
        <w:t>what</w:t>
      </w:r>
      <w:r w:rsidR="00370E76" w:rsidRPr="00F11EFB">
        <w:rPr>
          <w:rFonts w:ascii="Times New Roman" w:hAnsi="Times New Roman" w:cs="Times New Roman"/>
        </w:rPr>
        <w:t xml:space="preserve"> </w:t>
      </w:r>
      <w:r w:rsidRPr="00F11EFB">
        <w:rPr>
          <w:rFonts w:ascii="Times New Roman" w:hAnsi="Times New Roman" w:cs="Times New Roman"/>
        </w:rPr>
        <w:t>do</w:t>
      </w:r>
      <w:r w:rsidR="00370E76" w:rsidRPr="00F11EFB">
        <w:rPr>
          <w:rFonts w:ascii="Times New Roman" w:hAnsi="Times New Roman" w:cs="Times New Roman"/>
        </w:rPr>
        <w:t xml:space="preserve"> </w:t>
      </w:r>
      <w:r w:rsidRPr="00F11EFB">
        <w:rPr>
          <w:rFonts w:ascii="Times New Roman" w:hAnsi="Times New Roman" w:cs="Times New Roman"/>
        </w:rPr>
        <w:t>they</w:t>
      </w:r>
      <w:r w:rsidR="00370E76" w:rsidRPr="00F11EFB">
        <w:rPr>
          <w:rFonts w:ascii="Times New Roman" w:hAnsi="Times New Roman" w:cs="Times New Roman"/>
        </w:rPr>
        <w:t xml:space="preserve"> </w:t>
      </w:r>
      <w:r w:rsidRPr="00F11EFB">
        <w:rPr>
          <w:rFonts w:ascii="Times New Roman" w:hAnsi="Times New Roman" w:cs="Times New Roman"/>
        </w:rPr>
        <w:t>mean?</w:t>
      </w:r>
      <w:r w:rsidR="00370E76" w:rsidRPr="00F11EFB">
        <w:rPr>
          <w:rFonts w:ascii="Times New Roman" w:hAnsi="Times New Roman" w:cs="Times New Roman"/>
        </w:rPr>
        <w:t xml:space="preserve"> </w:t>
      </w:r>
      <w:r w:rsidRPr="00F11EFB">
        <w:rPr>
          <w:rFonts w:ascii="Times New Roman" w:hAnsi="Times New Roman" w:cs="Times New Roman"/>
        </w:rPr>
        <w:t>Language</w:t>
      </w:r>
      <w:r w:rsidR="00370E76" w:rsidRPr="00F11EFB">
        <w:rPr>
          <w:rFonts w:ascii="Times New Roman" w:hAnsi="Times New Roman" w:cs="Times New Roman"/>
        </w:rPr>
        <w:t xml:space="preserve"> </w:t>
      </w:r>
      <w:r w:rsidRPr="00F11EFB">
        <w:rPr>
          <w:rFonts w:ascii="Times New Roman" w:hAnsi="Times New Roman" w:cs="Times New Roman"/>
        </w:rPr>
        <w:t>is</w:t>
      </w:r>
      <w:r w:rsidR="00370E76" w:rsidRPr="00F11EFB">
        <w:rPr>
          <w:rFonts w:ascii="Times New Roman" w:hAnsi="Times New Roman" w:cs="Times New Roman"/>
        </w:rPr>
        <w:t xml:space="preserve"> </w:t>
      </w:r>
      <w:r w:rsidRPr="00F11EFB">
        <w:rPr>
          <w:rFonts w:ascii="Times New Roman" w:hAnsi="Times New Roman" w:cs="Times New Roman"/>
        </w:rPr>
        <w:t>important,</w:t>
      </w:r>
      <w:r w:rsidR="00370E76" w:rsidRPr="00F11EFB">
        <w:rPr>
          <w:rFonts w:ascii="Times New Roman" w:hAnsi="Times New Roman" w:cs="Times New Roman"/>
        </w:rPr>
        <w:t xml:space="preserve"> </w:t>
      </w:r>
      <w:r w:rsidRPr="00F11EFB">
        <w:rPr>
          <w:rFonts w:ascii="Times New Roman" w:hAnsi="Times New Roman" w:cs="Times New Roman"/>
        </w:rPr>
        <w:t>but</w:t>
      </w:r>
      <w:r w:rsidR="00370E76" w:rsidRPr="00F11EFB">
        <w:rPr>
          <w:rFonts w:ascii="Times New Roman" w:hAnsi="Times New Roman" w:cs="Times New Roman"/>
        </w:rPr>
        <w:t xml:space="preserve"> </w:t>
      </w:r>
      <w:r w:rsidRPr="00F11EFB">
        <w:rPr>
          <w:rFonts w:ascii="Times New Roman" w:hAnsi="Times New Roman" w:cs="Times New Roman"/>
        </w:rPr>
        <w:t>it</w:t>
      </w:r>
      <w:r w:rsidR="00370E76" w:rsidRPr="00F11EFB">
        <w:rPr>
          <w:rFonts w:ascii="Times New Roman" w:hAnsi="Times New Roman" w:cs="Times New Roman"/>
        </w:rPr>
        <w:t xml:space="preserve"> </w:t>
      </w:r>
      <w:r w:rsidRPr="00F11EFB">
        <w:rPr>
          <w:rFonts w:ascii="Times New Roman" w:hAnsi="Times New Roman" w:cs="Times New Roman"/>
        </w:rPr>
        <w:t>can</w:t>
      </w:r>
      <w:r w:rsidR="00370E76" w:rsidRPr="00F11EFB">
        <w:rPr>
          <w:rFonts w:ascii="Times New Roman" w:hAnsi="Times New Roman" w:cs="Times New Roman"/>
        </w:rPr>
        <w:t xml:space="preserve"> </w:t>
      </w:r>
      <w:r w:rsidRPr="00F11EFB">
        <w:rPr>
          <w:rFonts w:ascii="Times New Roman" w:hAnsi="Times New Roman" w:cs="Times New Roman"/>
        </w:rPr>
        <w:t>be</w:t>
      </w:r>
      <w:r w:rsidR="00370E76" w:rsidRPr="00F11EFB">
        <w:rPr>
          <w:rFonts w:ascii="Times New Roman" w:hAnsi="Times New Roman" w:cs="Times New Roman"/>
        </w:rPr>
        <w:t xml:space="preserve"> </w:t>
      </w:r>
      <w:r w:rsidRPr="00F11EFB">
        <w:rPr>
          <w:rFonts w:ascii="Times New Roman" w:hAnsi="Times New Roman" w:cs="Times New Roman"/>
        </w:rPr>
        <w:t>slippery.</w:t>
      </w:r>
      <w:r w:rsidR="00370E76" w:rsidRPr="00F11EFB">
        <w:rPr>
          <w:rFonts w:ascii="Times New Roman" w:hAnsi="Times New Roman" w:cs="Times New Roman"/>
        </w:rPr>
        <w:t xml:space="preserve"> </w:t>
      </w:r>
      <w:r w:rsidRPr="00F11EFB">
        <w:rPr>
          <w:rFonts w:ascii="Times New Roman" w:hAnsi="Times New Roman" w:cs="Times New Roman"/>
        </w:rPr>
        <w:t>Consider</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ins w:id="454" w:author="Author">
        <w:r w:rsidR="005E23F2" w:rsidRPr="00F11EFB">
          <w:rPr>
            <w:rFonts w:ascii="Times New Roman" w:hAnsi="Times New Roman" w:cs="Times New Roman"/>
          </w:rPr>
          <w:t xml:space="preserve">meaning of the </w:t>
        </w:r>
      </w:ins>
      <w:r w:rsidRPr="00F11EFB">
        <w:rPr>
          <w:rFonts w:ascii="Times New Roman" w:hAnsi="Times New Roman" w:cs="Times New Roman"/>
        </w:rPr>
        <w:t>phrase</w:t>
      </w:r>
      <w:del w:id="455" w:author="Author">
        <w:r w:rsidRPr="00F11EFB" w:rsidDel="005E23F2">
          <w:rPr>
            <w:rFonts w:ascii="Times New Roman" w:hAnsi="Times New Roman" w:cs="Times New Roman"/>
          </w:rPr>
          <w:delText>,</w:delText>
        </w:r>
      </w:del>
      <w:r w:rsidR="00370E76" w:rsidRPr="00F11EFB">
        <w:rPr>
          <w:rFonts w:ascii="Times New Roman" w:hAnsi="Times New Roman" w:cs="Times New Roman"/>
        </w:rPr>
        <w:t xml:space="preserve"> </w:t>
      </w:r>
      <w:r w:rsidRPr="00412EB7">
        <w:rPr>
          <w:rFonts w:ascii="Times New Roman" w:hAnsi="Times New Roman" w:cs="Times New Roman"/>
          <w:i/>
          <w:rPrChange w:id="456" w:author="Author">
            <w:rPr>
              <w:rFonts w:ascii="Times New Roman" w:hAnsi="Times New Roman" w:cs="Times New Roman"/>
            </w:rPr>
          </w:rPrChange>
        </w:rPr>
        <w:t>the</w:t>
      </w:r>
      <w:r w:rsidR="00370E76" w:rsidRPr="00412EB7">
        <w:rPr>
          <w:rFonts w:ascii="Times New Roman" w:hAnsi="Times New Roman" w:cs="Times New Roman"/>
          <w:i/>
          <w:rPrChange w:id="457" w:author="Author">
            <w:rPr>
              <w:rFonts w:ascii="Times New Roman" w:hAnsi="Times New Roman" w:cs="Times New Roman"/>
            </w:rPr>
          </w:rPrChange>
        </w:rPr>
        <w:t xml:space="preserve"> </w:t>
      </w:r>
      <w:r w:rsidRPr="00412EB7">
        <w:rPr>
          <w:rFonts w:ascii="Times New Roman" w:hAnsi="Times New Roman" w:cs="Times New Roman"/>
          <w:i/>
          <w:rPrChange w:id="458" w:author="Author">
            <w:rPr>
              <w:rFonts w:ascii="Times New Roman" w:hAnsi="Times New Roman" w:cs="Times New Roman"/>
            </w:rPr>
          </w:rPrChange>
        </w:rPr>
        <w:t>American</w:t>
      </w:r>
      <w:r w:rsidR="00370E76" w:rsidRPr="00412EB7">
        <w:rPr>
          <w:rFonts w:ascii="Times New Roman" w:hAnsi="Times New Roman" w:cs="Times New Roman"/>
          <w:i/>
          <w:rPrChange w:id="459" w:author="Author">
            <w:rPr>
              <w:rFonts w:ascii="Times New Roman" w:hAnsi="Times New Roman" w:cs="Times New Roman"/>
            </w:rPr>
          </w:rPrChange>
        </w:rPr>
        <w:t xml:space="preserve"> </w:t>
      </w:r>
      <w:r w:rsidR="00D170C2" w:rsidRPr="00412EB7">
        <w:rPr>
          <w:rFonts w:ascii="Times New Roman" w:hAnsi="Times New Roman" w:cs="Times New Roman"/>
          <w:i/>
          <w:rPrChange w:id="460" w:author="Author">
            <w:rPr>
              <w:rFonts w:ascii="Times New Roman" w:hAnsi="Times New Roman" w:cs="Times New Roman"/>
            </w:rPr>
          </w:rPrChange>
        </w:rPr>
        <w:t>d</w:t>
      </w:r>
      <w:r w:rsidRPr="00412EB7">
        <w:rPr>
          <w:rFonts w:ascii="Times New Roman" w:hAnsi="Times New Roman" w:cs="Times New Roman"/>
          <w:i/>
          <w:rPrChange w:id="461" w:author="Author">
            <w:rPr>
              <w:rFonts w:ascii="Times New Roman" w:hAnsi="Times New Roman" w:cs="Times New Roman"/>
            </w:rPr>
          </w:rPrChange>
        </w:rPr>
        <w:t>ream</w:t>
      </w:r>
      <w:del w:id="462" w:author="Author">
        <w:r w:rsidRPr="00412EB7" w:rsidDel="005E23F2">
          <w:rPr>
            <w:rFonts w:ascii="Times New Roman" w:hAnsi="Times New Roman" w:cs="Times New Roman"/>
            <w:i/>
            <w:rPrChange w:id="463" w:author="Author">
              <w:rPr>
                <w:rFonts w:ascii="Times New Roman" w:hAnsi="Times New Roman" w:cs="Times New Roman"/>
              </w:rPr>
            </w:rPrChange>
          </w:rPr>
          <w:delText>,</w:delText>
        </w:r>
      </w:del>
      <w:r w:rsidR="00370E76" w:rsidRPr="00F11EFB">
        <w:rPr>
          <w:rFonts w:ascii="Times New Roman" w:hAnsi="Times New Roman" w:cs="Times New Roman"/>
        </w:rPr>
        <w:t xml:space="preserve"> </w:t>
      </w:r>
      <w:r w:rsidRPr="00F11EFB">
        <w:rPr>
          <w:rFonts w:ascii="Times New Roman" w:hAnsi="Times New Roman" w:cs="Times New Roman"/>
        </w:rPr>
        <w:t>has</w:t>
      </w:r>
      <w:r w:rsidR="00370E76" w:rsidRPr="00F11EFB">
        <w:rPr>
          <w:rFonts w:ascii="Times New Roman" w:hAnsi="Times New Roman" w:cs="Times New Roman"/>
        </w:rPr>
        <w:t xml:space="preserve"> </w:t>
      </w:r>
      <w:r w:rsidRPr="00F11EFB">
        <w:rPr>
          <w:rFonts w:ascii="Times New Roman" w:hAnsi="Times New Roman" w:cs="Times New Roman"/>
        </w:rPr>
        <w:t>changed</w:t>
      </w:r>
      <w:r w:rsidR="00370E76" w:rsidRPr="00F11EFB">
        <w:rPr>
          <w:rFonts w:ascii="Times New Roman" w:hAnsi="Times New Roman" w:cs="Times New Roman"/>
        </w:rPr>
        <w:t xml:space="preserve"> </w:t>
      </w:r>
      <w:r w:rsidRPr="00F11EFB">
        <w:rPr>
          <w:rFonts w:ascii="Times New Roman" w:hAnsi="Times New Roman" w:cs="Times New Roman"/>
        </w:rPr>
        <w:t>radically</w:t>
      </w:r>
      <w:r w:rsidR="00370E76" w:rsidRPr="00F11EFB">
        <w:rPr>
          <w:rFonts w:ascii="Times New Roman" w:hAnsi="Times New Roman" w:cs="Times New Roman"/>
        </w:rPr>
        <w:t xml:space="preserve"> </w:t>
      </w:r>
      <w:r w:rsidRPr="00F11EFB">
        <w:rPr>
          <w:rFonts w:ascii="Times New Roman" w:hAnsi="Times New Roman" w:cs="Times New Roman"/>
        </w:rPr>
        <w:t>through</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years.</w:t>
      </w:r>
    </w:p>
    <w:p w14:paraId="455800C1" w14:textId="77777777" w:rsidR="00A96809" w:rsidRPr="00F11EFB" w:rsidRDefault="00A96809" w:rsidP="000B41BF">
      <w:pPr>
        <w:ind w:right="4"/>
        <w:contextualSpacing/>
        <w:rPr>
          <w:ins w:id="464" w:author="Author"/>
          <w:rFonts w:ascii="Times New Roman" w:hAnsi="Times New Roman" w:cs="Times New Roman"/>
        </w:rPr>
      </w:pPr>
    </w:p>
    <w:p w14:paraId="48A8720E" w14:textId="50767633" w:rsidR="00D170C2" w:rsidRPr="00F11EFB" w:rsidDel="00676791" w:rsidRDefault="00D170C2" w:rsidP="00107109">
      <w:pPr>
        <w:ind w:right="4"/>
        <w:contextualSpacing/>
        <w:rPr>
          <w:del w:id="465" w:author="Author"/>
          <w:rFonts w:ascii="Times New Roman" w:hAnsi="Times New Roman" w:cs="Times New Roman"/>
        </w:rPr>
      </w:pPr>
      <w:del w:id="466" w:author="Author">
        <w:r w:rsidRPr="00F11EFB" w:rsidDel="00676791">
          <w:rPr>
            <w:rFonts w:ascii="Times New Roman" w:hAnsi="Times New Roman" w:cs="Times New Roman"/>
          </w:rPr>
          <w:delText>CHAPTER</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1</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“THE</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TRUTHS</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AND</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UNTRUTHS”</w:delText>
        </w:r>
      </w:del>
    </w:p>
    <w:p w14:paraId="65BF68AB" w14:textId="4D8C0B62" w:rsidR="00CA54AD" w:rsidRPr="00F11EFB" w:rsidDel="0051550A" w:rsidRDefault="005E23F2" w:rsidP="0051550A">
      <w:pPr>
        <w:ind w:right="4"/>
        <w:contextualSpacing/>
        <w:rPr>
          <w:del w:id="467" w:author="Author"/>
          <w:rFonts w:ascii="Times New Roman" w:hAnsi="Times New Roman" w:cs="Times New Roman"/>
        </w:rPr>
      </w:pPr>
      <w:ins w:id="468" w:author="Author">
        <w:r w:rsidRPr="00F11EFB">
          <w:rPr>
            <w:rFonts w:ascii="Times New Roman" w:hAnsi="Times New Roman" w:cs="Times New Roman"/>
          </w:rPr>
          <w:t>President</w:t>
        </w:r>
      </w:ins>
      <w:del w:id="469" w:author="Author">
        <w:r w:rsidR="00CA54AD" w:rsidRPr="00F11EFB" w:rsidDel="005E23F2">
          <w:rPr>
            <w:rFonts w:ascii="Times New Roman" w:hAnsi="Times New Roman" w:cs="Times New Roman"/>
          </w:rPr>
          <w:delText>Mr.</w:delText>
        </w:r>
      </w:del>
      <w:r w:rsidR="00370E76" w:rsidRPr="00F11EFB">
        <w:rPr>
          <w:rFonts w:ascii="Times New Roman" w:hAnsi="Times New Roman" w:cs="Times New Roman"/>
        </w:rPr>
        <w:t xml:space="preserve"> </w:t>
      </w:r>
      <w:r w:rsidR="00CA54AD" w:rsidRPr="00F11EFB">
        <w:rPr>
          <w:rFonts w:ascii="Times New Roman" w:hAnsi="Times New Roman" w:cs="Times New Roman"/>
        </w:rPr>
        <w:t>Trump</w:t>
      </w:r>
      <w:r w:rsidR="00370E76" w:rsidRPr="00F11EFB">
        <w:rPr>
          <w:rFonts w:ascii="Times New Roman" w:hAnsi="Times New Roman" w:cs="Times New Roman"/>
        </w:rPr>
        <w:t xml:space="preserve"> </w:t>
      </w:r>
      <w:r w:rsidR="00CA54AD" w:rsidRPr="00F11EFB">
        <w:rPr>
          <w:rFonts w:ascii="Times New Roman" w:hAnsi="Times New Roman" w:cs="Times New Roman"/>
        </w:rPr>
        <w:t>and</w:t>
      </w:r>
      <w:r w:rsidR="00370E76" w:rsidRPr="00F11EFB">
        <w:rPr>
          <w:rFonts w:ascii="Times New Roman" w:hAnsi="Times New Roman" w:cs="Times New Roman"/>
        </w:rPr>
        <w:t xml:space="preserve"> </w:t>
      </w:r>
      <w:ins w:id="470" w:author="Author">
        <w:r w:rsidRPr="00F11EFB">
          <w:rPr>
            <w:rFonts w:ascii="Times New Roman" w:hAnsi="Times New Roman" w:cs="Times New Roman"/>
          </w:rPr>
          <w:t xml:space="preserve">Dr. </w:t>
        </w:r>
      </w:ins>
      <w:r w:rsidR="00CA54AD" w:rsidRPr="00F11EFB">
        <w:rPr>
          <w:rFonts w:ascii="Times New Roman" w:hAnsi="Times New Roman" w:cs="Times New Roman"/>
        </w:rPr>
        <w:t>Ben</w:t>
      </w:r>
      <w:r w:rsidR="00370E76" w:rsidRPr="00F11EFB">
        <w:rPr>
          <w:rFonts w:ascii="Times New Roman" w:hAnsi="Times New Roman" w:cs="Times New Roman"/>
        </w:rPr>
        <w:t xml:space="preserve"> </w:t>
      </w:r>
      <w:r w:rsidR="00CA54AD" w:rsidRPr="00F11EFB">
        <w:rPr>
          <w:rFonts w:ascii="Times New Roman" w:hAnsi="Times New Roman" w:cs="Times New Roman"/>
        </w:rPr>
        <w:t>Carson,</w:t>
      </w:r>
      <w:r w:rsidR="00370E76" w:rsidRPr="00F11EFB">
        <w:rPr>
          <w:rFonts w:ascii="Times New Roman" w:hAnsi="Times New Roman" w:cs="Times New Roman"/>
        </w:rPr>
        <w:t xml:space="preserve"> </w:t>
      </w:r>
      <w:r w:rsidR="00CA54AD" w:rsidRPr="00F11EFB">
        <w:rPr>
          <w:rFonts w:ascii="Times New Roman" w:hAnsi="Times New Roman" w:cs="Times New Roman"/>
        </w:rPr>
        <w:t>the</w:t>
      </w:r>
      <w:r w:rsidR="00370E76" w:rsidRPr="00F11EFB">
        <w:rPr>
          <w:rFonts w:ascii="Times New Roman" w:hAnsi="Times New Roman" w:cs="Times New Roman"/>
        </w:rPr>
        <w:t xml:space="preserve"> </w:t>
      </w:r>
      <w:r w:rsidR="00CA54AD" w:rsidRPr="00F11EFB">
        <w:rPr>
          <w:rFonts w:ascii="Times New Roman" w:hAnsi="Times New Roman" w:cs="Times New Roman"/>
        </w:rPr>
        <w:t>secretary</w:t>
      </w:r>
      <w:r w:rsidR="00370E76" w:rsidRPr="00F11EFB">
        <w:rPr>
          <w:rFonts w:ascii="Times New Roman" w:hAnsi="Times New Roman" w:cs="Times New Roman"/>
        </w:rPr>
        <w:t xml:space="preserve"> </w:t>
      </w:r>
      <w:r w:rsidR="00CA54AD" w:rsidRPr="00F11EFB">
        <w:rPr>
          <w:rFonts w:ascii="Times New Roman" w:hAnsi="Times New Roman" w:cs="Times New Roman"/>
        </w:rPr>
        <w:t>of</w:t>
      </w:r>
      <w:r w:rsidR="00370E76" w:rsidRPr="00F11EFB">
        <w:rPr>
          <w:rFonts w:ascii="Times New Roman" w:hAnsi="Times New Roman" w:cs="Times New Roman"/>
        </w:rPr>
        <w:t xml:space="preserve"> </w:t>
      </w:r>
      <w:r w:rsidR="00CA54AD" w:rsidRPr="00F11EFB">
        <w:rPr>
          <w:rFonts w:ascii="Times New Roman" w:hAnsi="Times New Roman" w:cs="Times New Roman"/>
        </w:rPr>
        <w:t>housing</w:t>
      </w:r>
      <w:r w:rsidR="00370E76" w:rsidRPr="00F11EFB">
        <w:rPr>
          <w:rFonts w:ascii="Times New Roman" w:hAnsi="Times New Roman" w:cs="Times New Roman"/>
        </w:rPr>
        <w:t xml:space="preserve"> </w:t>
      </w:r>
      <w:r w:rsidR="00CA54AD" w:rsidRPr="00F11EFB">
        <w:rPr>
          <w:rFonts w:ascii="Times New Roman" w:hAnsi="Times New Roman" w:cs="Times New Roman"/>
        </w:rPr>
        <w:t>and</w:t>
      </w:r>
      <w:r w:rsidR="00370E76" w:rsidRPr="00F11EFB">
        <w:rPr>
          <w:rFonts w:ascii="Times New Roman" w:hAnsi="Times New Roman" w:cs="Times New Roman"/>
        </w:rPr>
        <w:t xml:space="preserve"> </w:t>
      </w:r>
      <w:r w:rsidR="00CA54AD" w:rsidRPr="00F11EFB">
        <w:rPr>
          <w:rFonts w:ascii="Times New Roman" w:hAnsi="Times New Roman" w:cs="Times New Roman"/>
        </w:rPr>
        <w:t>urban</w:t>
      </w:r>
      <w:r w:rsidR="00370E76" w:rsidRPr="00F11EFB">
        <w:rPr>
          <w:rFonts w:ascii="Times New Roman" w:hAnsi="Times New Roman" w:cs="Times New Roman"/>
        </w:rPr>
        <w:t xml:space="preserve"> </w:t>
      </w:r>
      <w:r w:rsidR="00CA54AD" w:rsidRPr="00F11EFB">
        <w:rPr>
          <w:rFonts w:ascii="Times New Roman" w:hAnsi="Times New Roman" w:cs="Times New Roman"/>
        </w:rPr>
        <w:t>development,</w:t>
      </w:r>
      <w:r w:rsidR="00370E76" w:rsidRPr="00F11EFB">
        <w:rPr>
          <w:rFonts w:ascii="Times New Roman" w:hAnsi="Times New Roman" w:cs="Times New Roman"/>
        </w:rPr>
        <w:t xml:space="preserve"> </w:t>
      </w:r>
      <w:r w:rsidR="00CA54AD" w:rsidRPr="00F11EFB">
        <w:rPr>
          <w:rFonts w:ascii="Times New Roman" w:hAnsi="Times New Roman" w:cs="Times New Roman"/>
        </w:rPr>
        <w:t>have</w:t>
      </w:r>
      <w:r w:rsidR="00370E76" w:rsidRPr="00F11EFB">
        <w:rPr>
          <w:rFonts w:ascii="Times New Roman" w:hAnsi="Times New Roman" w:cs="Times New Roman"/>
        </w:rPr>
        <w:t xml:space="preserve"> </w:t>
      </w:r>
      <w:r w:rsidR="00CA54AD" w:rsidRPr="00F11EFB">
        <w:rPr>
          <w:rFonts w:ascii="Times New Roman" w:hAnsi="Times New Roman" w:cs="Times New Roman"/>
        </w:rPr>
        <w:t>suggested</w:t>
      </w:r>
      <w:r w:rsidR="00370E76" w:rsidRPr="00F11EFB">
        <w:rPr>
          <w:rFonts w:ascii="Times New Roman" w:hAnsi="Times New Roman" w:cs="Times New Roman"/>
        </w:rPr>
        <w:t xml:space="preserve"> </w:t>
      </w:r>
      <w:ins w:id="471" w:author="Author">
        <w:r w:rsidRPr="00F11EFB">
          <w:rPr>
            <w:rFonts w:ascii="Times New Roman" w:hAnsi="Times New Roman" w:cs="Times New Roman"/>
          </w:rPr>
          <w:t>that the American dream</w:t>
        </w:r>
      </w:ins>
      <w:del w:id="472" w:author="Author">
        <w:r w:rsidR="00CA54AD" w:rsidRPr="00F11EFB" w:rsidDel="005E23F2">
          <w:rPr>
            <w:rFonts w:ascii="Times New Roman" w:hAnsi="Times New Roman" w:cs="Times New Roman"/>
          </w:rPr>
          <w:delText>it</w:delText>
        </w:r>
      </w:del>
      <w:r w:rsidR="00370E76" w:rsidRPr="00F11EFB">
        <w:rPr>
          <w:rFonts w:ascii="Times New Roman" w:hAnsi="Times New Roman" w:cs="Times New Roman"/>
        </w:rPr>
        <w:t xml:space="preserve"> </w:t>
      </w:r>
      <w:r w:rsidR="00CA54AD" w:rsidRPr="00F11EFB">
        <w:rPr>
          <w:rFonts w:ascii="Times New Roman" w:hAnsi="Times New Roman" w:cs="Times New Roman"/>
        </w:rPr>
        <w:t>involves</w:t>
      </w:r>
      <w:r w:rsidR="00370E76" w:rsidRPr="00F11EFB">
        <w:rPr>
          <w:rFonts w:ascii="Times New Roman" w:hAnsi="Times New Roman" w:cs="Times New Roman"/>
        </w:rPr>
        <w:t xml:space="preserve"> </w:t>
      </w:r>
      <w:r w:rsidR="00CA54AD" w:rsidRPr="00F11EFB">
        <w:rPr>
          <w:rFonts w:ascii="Times New Roman" w:hAnsi="Times New Roman" w:cs="Times New Roman"/>
        </w:rPr>
        <w:t>owning</w:t>
      </w:r>
      <w:r w:rsidR="00370E76" w:rsidRPr="00F11EFB">
        <w:rPr>
          <w:rFonts w:ascii="Times New Roman" w:hAnsi="Times New Roman" w:cs="Times New Roman"/>
        </w:rPr>
        <w:t xml:space="preserve"> </w:t>
      </w:r>
      <w:r w:rsidR="00CA54AD" w:rsidRPr="00F11EFB">
        <w:rPr>
          <w:rFonts w:ascii="Times New Roman" w:hAnsi="Times New Roman" w:cs="Times New Roman"/>
        </w:rPr>
        <w:t>a</w:t>
      </w:r>
      <w:r w:rsidR="00370E76" w:rsidRPr="00F11EFB">
        <w:rPr>
          <w:rFonts w:ascii="Times New Roman" w:hAnsi="Times New Roman" w:cs="Times New Roman"/>
        </w:rPr>
        <w:t xml:space="preserve"> </w:t>
      </w:r>
      <w:r w:rsidR="00CA54AD" w:rsidRPr="00F11EFB">
        <w:rPr>
          <w:rFonts w:ascii="Times New Roman" w:hAnsi="Times New Roman" w:cs="Times New Roman"/>
        </w:rPr>
        <w:t>beautiful</w:t>
      </w:r>
      <w:r w:rsidR="00370E76" w:rsidRPr="00F11EFB">
        <w:rPr>
          <w:rFonts w:ascii="Times New Roman" w:hAnsi="Times New Roman" w:cs="Times New Roman"/>
        </w:rPr>
        <w:t xml:space="preserve"> </w:t>
      </w:r>
      <w:r w:rsidR="00CA54AD" w:rsidRPr="00F11EFB">
        <w:rPr>
          <w:rFonts w:ascii="Times New Roman" w:hAnsi="Times New Roman" w:cs="Times New Roman"/>
        </w:rPr>
        <w:t>home</w:t>
      </w:r>
      <w:r w:rsidR="00370E76" w:rsidRPr="00F11EFB">
        <w:rPr>
          <w:rFonts w:ascii="Times New Roman" w:hAnsi="Times New Roman" w:cs="Times New Roman"/>
        </w:rPr>
        <w:t xml:space="preserve"> </w:t>
      </w:r>
      <w:r w:rsidR="00CA54AD" w:rsidRPr="00F11EFB">
        <w:rPr>
          <w:rFonts w:ascii="Times New Roman" w:hAnsi="Times New Roman" w:cs="Times New Roman"/>
        </w:rPr>
        <w:t>and</w:t>
      </w:r>
      <w:r w:rsidR="00370E76" w:rsidRPr="00F11EFB">
        <w:rPr>
          <w:rFonts w:ascii="Times New Roman" w:hAnsi="Times New Roman" w:cs="Times New Roman"/>
        </w:rPr>
        <w:t xml:space="preserve"> </w:t>
      </w:r>
      <w:r w:rsidR="00CA54AD" w:rsidRPr="00F11EFB">
        <w:rPr>
          <w:rFonts w:ascii="Times New Roman" w:hAnsi="Times New Roman" w:cs="Times New Roman"/>
        </w:rPr>
        <w:t>a</w:t>
      </w:r>
      <w:r w:rsidR="00370E76" w:rsidRPr="00F11EFB">
        <w:rPr>
          <w:rFonts w:ascii="Times New Roman" w:hAnsi="Times New Roman" w:cs="Times New Roman"/>
        </w:rPr>
        <w:t xml:space="preserve"> </w:t>
      </w:r>
      <w:r w:rsidR="00CA54AD" w:rsidRPr="00F11EFB">
        <w:rPr>
          <w:rFonts w:ascii="Times New Roman" w:hAnsi="Times New Roman" w:cs="Times New Roman"/>
        </w:rPr>
        <w:t>roaring</w:t>
      </w:r>
      <w:r w:rsidR="00370E76" w:rsidRPr="00F11EFB">
        <w:rPr>
          <w:rFonts w:ascii="Times New Roman" w:hAnsi="Times New Roman" w:cs="Times New Roman"/>
        </w:rPr>
        <w:t xml:space="preserve"> </w:t>
      </w:r>
      <w:r w:rsidR="00CA54AD" w:rsidRPr="00F11EFB">
        <w:rPr>
          <w:rFonts w:ascii="Times New Roman" w:hAnsi="Times New Roman" w:cs="Times New Roman"/>
        </w:rPr>
        <w:t>business,</w:t>
      </w:r>
      <w:r w:rsidR="00370E76" w:rsidRPr="00F11EFB">
        <w:rPr>
          <w:rFonts w:ascii="Times New Roman" w:hAnsi="Times New Roman" w:cs="Times New Roman"/>
        </w:rPr>
        <w:t xml:space="preserve"> </w:t>
      </w:r>
      <w:r w:rsidR="00CA54AD" w:rsidRPr="00F11EFB">
        <w:rPr>
          <w:rFonts w:ascii="Times New Roman" w:hAnsi="Times New Roman" w:cs="Times New Roman"/>
        </w:rPr>
        <w:t>but</w:t>
      </w:r>
      <w:r w:rsidR="00370E76" w:rsidRPr="00F11EFB">
        <w:rPr>
          <w:rFonts w:ascii="Times New Roman" w:hAnsi="Times New Roman" w:cs="Times New Roman"/>
        </w:rPr>
        <w:t xml:space="preserve"> </w:t>
      </w:r>
      <w:r w:rsidR="00CA54AD" w:rsidRPr="00F11EFB">
        <w:rPr>
          <w:rFonts w:ascii="Times New Roman" w:hAnsi="Times New Roman" w:cs="Times New Roman"/>
        </w:rPr>
        <w:t>it</w:t>
      </w:r>
      <w:r w:rsidR="00370E76" w:rsidRPr="00F11EFB">
        <w:rPr>
          <w:rFonts w:ascii="Times New Roman" w:hAnsi="Times New Roman" w:cs="Times New Roman"/>
        </w:rPr>
        <w:t xml:space="preserve"> </w:t>
      </w:r>
      <w:proofErr w:type="gramStart"/>
      <w:r w:rsidR="00CA54AD" w:rsidRPr="00F11EFB">
        <w:rPr>
          <w:rFonts w:ascii="Times New Roman" w:hAnsi="Times New Roman" w:cs="Times New Roman"/>
        </w:rPr>
        <w:t>wasn’t</w:t>
      </w:r>
      <w:proofErr w:type="gramEnd"/>
      <w:r w:rsidR="00370E76" w:rsidRPr="00F11EFB">
        <w:rPr>
          <w:rFonts w:ascii="Times New Roman" w:hAnsi="Times New Roman" w:cs="Times New Roman"/>
        </w:rPr>
        <w:t xml:space="preserve"> </w:t>
      </w:r>
      <w:r w:rsidR="00CA54AD" w:rsidRPr="00F11EFB">
        <w:rPr>
          <w:rFonts w:ascii="Times New Roman" w:hAnsi="Times New Roman" w:cs="Times New Roman"/>
        </w:rPr>
        <w:t>always</w:t>
      </w:r>
      <w:r w:rsidR="00370E76" w:rsidRPr="00F11EFB">
        <w:rPr>
          <w:rFonts w:ascii="Times New Roman" w:hAnsi="Times New Roman" w:cs="Times New Roman"/>
        </w:rPr>
        <w:t xml:space="preserve"> </w:t>
      </w:r>
      <w:r w:rsidR="00CA54AD" w:rsidRPr="00F11EFB">
        <w:rPr>
          <w:rFonts w:ascii="Times New Roman" w:hAnsi="Times New Roman" w:cs="Times New Roman"/>
        </w:rPr>
        <w:t>so.</w:t>
      </w:r>
      <w:r w:rsidR="00370E76" w:rsidRPr="00F11EFB">
        <w:rPr>
          <w:rFonts w:ascii="Times New Roman" w:hAnsi="Times New Roman" w:cs="Times New Roman"/>
        </w:rPr>
        <w:t xml:space="preserve"> </w:t>
      </w:r>
      <w:ins w:id="473" w:author="Author">
        <w:r w:rsidRPr="00F11EFB">
          <w:rPr>
            <w:rFonts w:ascii="Times New Roman" w:hAnsi="Times New Roman" w:cs="Times New Roman"/>
          </w:rPr>
          <w:t>I</w:t>
        </w:r>
      </w:ins>
      <w:del w:id="474" w:author="Author">
        <w:r w:rsidR="00CA54AD" w:rsidRPr="00F11EFB" w:rsidDel="005E23F2">
          <w:rPr>
            <w:rFonts w:ascii="Times New Roman" w:hAnsi="Times New Roman" w:cs="Times New Roman"/>
          </w:rPr>
          <w:delText>Instead,</w:delText>
        </w:r>
        <w:r w:rsidR="00370E76" w:rsidRPr="00F11EFB" w:rsidDel="005E23F2">
          <w:rPr>
            <w:rFonts w:ascii="Times New Roman" w:hAnsi="Times New Roman" w:cs="Times New Roman"/>
          </w:rPr>
          <w:delText xml:space="preserve"> </w:delText>
        </w:r>
        <w:r w:rsidR="00CA54AD" w:rsidRPr="00F11EFB" w:rsidDel="005E23F2">
          <w:rPr>
            <w:rFonts w:ascii="Times New Roman" w:hAnsi="Times New Roman" w:cs="Times New Roman"/>
          </w:rPr>
          <w:delText>i</w:delText>
        </w:r>
      </w:del>
      <w:r w:rsidR="00CA54AD" w:rsidRPr="00F11EFB">
        <w:rPr>
          <w:rFonts w:ascii="Times New Roman" w:hAnsi="Times New Roman" w:cs="Times New Roman"/>
        </w:rPr>
        <w:t>n</w:t>
      </w:r>
      <w:r w:rsidR="00370E76" w:rsidRPr="00F11EFB">
        <w:rPr>
          <w:rFonts w:ascii="Times New Roman" w:hAnsi="Times New Roman" w:cs="Times New Roman"/>
        </w:rPr>
        <w:t xml:space="preserve"> </w:t>
      </w:r>
      <w:r w:rsidR="00CA54AD" w:rsidRPr="00F11EFB">
        <w:rPr>
          <w:rFonts w:ascii="Times New Roman" w:hAnsi="Times New Roman" w:cs="Times New Roman"/>
        </w:rPr>
        <w:t>the</w:t>
      </w:r>
      <w:r w:rsidR="00370E76" w:rsidRPr="00F11EFB">
        <w:rPr>
          <w:rFonts w:ascii="Times New Roman" w:hAnsi="Times New Roman" w:cs="Times New Roman"/>
        </w:rPr>
        <w:t xml:space="preserve"> </w:t>
      </w:r>
      <w:r w:rsidR="00CA54AD" w:rsidRPr="00F11EFB">
        <w:rPr>
          <w:rFonts w:ascii="Times New Roman" w:hAnsi="Times New Roman" w:cs="Times New Roman"/>
        </w:rPr>
        <w:t>1930s,</w:t>
      </w:r>
      <w:r w:rsidR="00370E76" w:rsidRPr="00F11EFB">
        <w:rPr>
          <w:rFonts w:ascii="Times New Roman" w:hAnsi="Times New Roman" w:cs="Times New Roman"/>
        </w:rPr>
        <w:t xml:space="preserve"> </w:t>
      </w:r>
      <w:r w:rsidR="00CA54AD" w:rsidRPr="00F11EFB">
        <w:rPr>
          <w:rFonts w:ascii="Times New Roman" w:hAnsi="Times New Roman" w:cs="Times New Roman"/>
        </w:rPr>
        <w:t>it</w:t>
      </w:r>
      <w:r w:rsidR="00370E76" w:rsidRPr="00F11EFB">
        <w:rPr>
          <w:rFonts w:ascii="Times New Roman" w:hAnsi="Times New Roman" w:cs="Times New Roman"/>
        </w:rPr>
        <w:t xml:space="preserve"> </w:t>
      </w:r>
      <w:r w:rsidR="00CA54AD" w:rsidRPr="00F11EFB">
        <w:rPr>
          <w:rFonts w:ascii="Times New Roman" w:hAnsi="Times New Roman" w:cs="Times New Roman"/>
        </w:rPr>
        <w:t>meant</w:t>
      </w:r>
      <w:r w:rsidR="00370E76" w:rsidRPr="00F11EFB">
        <w:rPr>
          <w:rFonts w:ascii="Times New Roman" w:hAnsi="Times New Roman" w:cs="Times New Roman"/>
        </w:rPr>
        <w:t xml:space="preserve"> </w:t>
      </w:r>
      <w:r w:rsidR="00CA54AD" w:rsidRPr="00F11EFB">
        <w:rPr>
          <w:rFonts w:ascii="Times New Roman" w:hAnsi="Times New Roman" w:cs="Times New Roman"/>
        </w:rPr>
        <w:t>freedom,</w:t>
      </w:r>
      <w:r w:rsidR="00370E76" w:rsidRPr="00F11EFB">
        <w:rPr>
          <w:rFonts w:ascii="Times New Roman" w:hAnsi="Times New Roman" w:cs="Times New Roman"/>
        </w:rPr>
        <w:t xml:space="preserve"> </w:t>
      </w:r>
      <w:r w:rsidR="00CA54AD" w:rsidRPr="00F11EFB">
        <w:rPr>
          <w:rFonts w:ascii="Times New Roman" w:hAnsi="Times New Roman" w:cs="Times New Roman"/>
        </w:rPr>
        <w:t>mutual</w:t>
      </w:r>
      <w:r w:rsidR="00370E76" w:rsidRPr="00F11EFB">
        <w:rPr>
          <w:rFonts w:ascii="Times New Roman" w:hAnsi="Times New Roman" w:cs="Times New Roman"/>
        </w:rPr>
        <w:t xml:space="preserve"> </w:t>
      </w:r>
      <w:r w:rsidR="00CA54AD" w:rsidRPr="00F11EFB">
        <w:rPr>
          <w:rFonts w:ascii="Times New Roman" w:hAnsi="Times New Roman" w:cs="Times New Roman"/>
        </w:rPr>
        <w:t>respect</w:t>
      </w:r>
      <w:r w:rsidR="00FB0B0D" w:rsidRPr="00F11EFB">
        <w:rPr>
          <w:rFonts w:ascii="Times New Roman" w:hAnsi="Times New Roman" w:cs="Times New Roman"/>
        </w:rPr>
        <w:t>,</w:t>
      </w:r>
      <w:r w:rsidR="00370E76" w:rsidRPr="00F11EFB">
        <w:rPr>
          <w:rFonts w:ascii="Times New Roman" w:hAnsi="Times New Roman" w:cs="Times New Roman"/>
        </w:rPr>
        <w:t xml:space="preserve"> </w:t>
      </w:r>
      <w:r w:rsidR="00CA54AD" w:rsidRPr="00F11EFB">
        <w:rPr>
          <w:rFonts w:ascii="Times New Roman" w:hAnsi="Times New Roman" w:cs="Times New Roman"/>
        </w:rPr>
        <w:t>and</w:t>
      </w:r>
      <w:r w:rsidR="00370E76" w:rsidRPr="00F11EFB">
        <w:rPr>
          <w:rFonts w:ascii="Times New Roman" w:hAnsi="Times New Roman" w:cs="Times New Roman"/>
        </w:rPr>
        <w:t xml:space="preserve"> </w:t>
      </w:r>
      <w:r w:rsidR="00CA54AD" w:rsidRPr="00F11EFB">
        <w:rPr>
          <w:rFonts w:ascii="Times New Roman" w:hAnsi="Times New Roman" w:cs="Times New Roman"/>
        </w:rPr>
        <w:t>equality</w:t>
      </w:r>
      <w:r w:rsidR="00370E76" w:rsidRPr="00F11EFB">
        <w:rPr>
          <w:rFonts w:ascii="Times New Roman" w:hAnsi="Times New Roman" w:cs="Times New Roman"/>
        </w:rPr>
        <w:t xml:space="preserve"> </w:t>
      </w:r>
      <w:r w:rsidR="00CA54AD" w:rsidRPr="00F11EFB">
        <w:rPr>
          <w:rFonts w:ascii="Times New Roman" w:hAnsi="Times New Roman" w:cs="Times New Roman"/>
        </w:rPr>
        <w:t>of</w:t>
      </w:r>
      <w:r w:rsidR="00370E76" w:rsidRPr="00F11EFB">
        <w:rPr>
          <w:rFonts w:ascii="Times New Roman" w:hAnsi="Times New Roman" w:cs="Times New Roman"/>
        </w:rPr>
        <w:t xml:space="preserve"> </w:t>
      </w:r>
      <w:r w:rsidR="00CA54AD" w:rsidRPr="00F11EFB">
        <w:rPr>
          <w:rFonts w:ascii="Times New Roman" w:hAnsi="Times New Roman" w:cs="Times New Roman"/>
        </w:rPr>
        <w:t>opportunity.</w:t>
      </w:r>
      <w:ins w:id="475" w:author="Author">
        <w:r w:rsidR="009C4BE3" w:rsidRPr="00F11EFB">
          <w:rPr>
            <w:rFonts w:ascii="Times New Roman" w:hAnsi="Times New Roman" w:cs="Times New Roman"/>
          </w:rPr>
          <w:t xml:space="preserve"> This is</w:t>
        </w:r>
      </w:ins>
      <w:del w:id="476" w:author="Author">
        <w:r w:rsidR="00370E76" w:rsidRPr="00F11EFB" w:rsidDel="009C4BE3">
          <w:rPr>
            <w:rFonts w:ascii="Times New Roman" w:hAnsi="Times New Roman" w:cs="Times New Roman"/>
          </w:rPr>
          <w:delText xml:space="preserve"> </w:delText>
        </w:r>
      </w:del>
      <w:ins w:id="477" w:author="Author">
        <w:r w:rsidR="009C4BE3" w:rsidRPr="00F11EFB">
          <w:rPr>
            <w:rFonts w:ascii="Times New Roman" w:hAnsi="Times New Roman" w:cs="Times New Roman"/>
          </w:rPr>
          <w:t xml:space="preserve"> what the American dream entailed when writer James Truslow Adams </w:t>
        </w:r>
        <w:r w:rsidR="009C4BE3" w:rsidRPr="00F11EFB">
          <w:lastRenderedPageBreak/>
          <w:fldChar w:fldCharType="begin"/>
        </w:r>
        <w:r w:rsidR="009C4BE3" w:rsidRPr="00F11EFB">
          <w:instrText xml:space="preserve"> HYPERLINK "https://www.theatlantic.com/magazine/archive/2007/06/in-search-of-the-american-dream/305921/" \t "_blank" </w:instrText>
        </w:r>
        <w:r w:rsidR="009C4BE3" w:rsidRPr="00F11EFB">
          <w:fldChar w:fldCharType="separate"/>
        </w:r>
        <w:r w:rsidR="009C4BE3" w:rsidRPr="00F11EFB">
          <w:rPr>
            <w:rStyle w:val="Hyperlink"/>
            <w:rFonts w:ascii="Times New Roman" w:hAnsi="Times New Roman" w:cs="Times New Roman"/>
            <w:color w:val="auto"/>
            <w:u w:val="none"/>
          </w:rPr>
          <w:t>popularized</w:t>
        </w:r>
        <w:r w:rsidR="009C4BE3" w:rsidRPr="00F11EFB">
          <w:rPr>
            <w:rStyle w:val="Hyperlink"/>
            <w:rFonts w:ascii="Times New Roman" w:hAnsi="Times New Roman" w:cs="Times New Roman"/>
            <w:color w:val="auto"/>
            <w:u w:val="none"/>
          </w:rPr>
          <w:fldChar w:fldCharType="end"/>
        </w:r>
        <w:r w:rsidR="009C4BE3" w:rsidRPr="00F11EFB">
          <w:rPr>
            <w:rFonts w:ascii="Times New Roman" w:hAnsi="Times New Roman" w:cs="Times New Roman"/>
          </w:rPr>
          <w:t xml:space="preserve"> the concept in his 1931 book </w:t>
        </w:r>
        <w:r w:rsidR="009C4BE3" w:rsidRPr="00F11EFB">
          <w:rPr>
            <w:rFonts w:ascii="Times New Roman" w:hAnsi="Times New Roman" w:cs="Times New Roman"/>
            <w:i/>
          </w:rPr>
          <w:t>The Epic of America</w:t>
        </w:r>
        <w:r w:rsidR="009C4BE3" w:rsidRPr="00F11EFB">
          <w:rPr>
            <w:rFonts w:ascii="Times New Roman" w:hAnsi="Times New Roman" w:cs="Times New Roman"/>
          </w:rPr>
          <w:t xml:space="preserve">. </w:t>
        </w:r>
      </w:ins>
      <w:r w:rsidR="00CA54AD" w:rsidRPr="00F11EFB">
        <w:rPr>
          <w:rFonts w:ascii="Times New Roman" w:hAnsi="Times New Roman" w:cs="Times New Roman"/>
        </w:rPr>
        <w:t>It</w:t>
      </w:r>
      <w:r w:rsidR="00370E76" w:rsidRPr="00F11EFB">
        <w:rPr>
          <w:rFonts w:ascii="Times New Roman" w:hAnsi="Times New Roman" w:cs="Times New Roman"/>
        </w:rPr>
        <w:t xml:space="preserve"> </w:t>
      </w:r>
      <w:r w:rsidR="00CA54AD" w:rsidRPr="00F11EFB">
        <w:rPr>
          <w:rFonts w:ascii="Times New Roman" w:hAnsi="Times New Roman" w:cs="Times New Roman"/>
        </w:rPr>
        <w:t>had</w:t>
      </w:r>
      <w:r w:rsidR="00370E76" w:rsidRPr="00F11EFB">
        <w:rPr>
          <w:rFonts w:ascii="Times New Roman" w:hAnsi="Times New Roman" w:cs="Times New Roman"/>
        </w:rPr>
        <w:t xml:space="preserve"> </w:t>
      </w:r>
      <w:r w:rsidR="00CA54AD" w:rsidRPr="00F11EFB">
        <w:rPr>
          <w:rFonts w:ascii="Times New Roman" w:hAnsi="Times New Roman" w:cs="Times New Roman"/>
        </w:rPr>
        <w:t>more</w:t>
      </w:r>
      <w:r w:rsidR="00370E76" w:rsidRPr="00F11EFB">
        <w:rPr>
          <w:rFonts w:ascii="Times New Roman" w:hAnsi="Times New Roman" w:cs="Times New Roman"/>
        </w:rPr>
        <w:t xml:space="preserve"> </w:t>
      </w:r>
      <w:r w:rsidR="00CA54AD" w:rsidRPr="00F11EFB">
        <w:rPr>
          <w:rFonts w:ascii="Times New Roman" w:hAnsi="Times New Roman" w:cs="Times New Roman"/>
        </w:rPr>
        <w:t>to</w:t>
      </w:r>
      <w:r w:rsidR="00370E76" w:rsidRPr="00F11EFB">
        <w:rPr>
          <w:rFonts w:ascii="Times New Roman" w:hAnsi="Times New Roman" w:cs="Times New Roman"/>
        </w:rPr>
        <w:t xml:space="preserve"> </w:t>
      </w:r>
      <w:r w:rsidR="00CA54AD" w:rsidRPr="00F11EFB">
        <w:rPr>
          <w:rFonts w:ascii="Times New Roman" w:hAnsi="Times New Roman" w:cs="Times New Roman"/>
        </w:rPr>
        <w:t>do</w:t>
      </w:r>
      <w:r w:rsidR="00370E76" w:rsidRPr="00F11EFB">
        <w:rPr>
          <w:rFonts w:ascii="Times New Roman" w:hAnsi="Times New Roman" w:cs="Times New Roman"/>
        </w:rPr>
        <w:t xml:space="preserve"> </w:t>
      </w:r>
      <w:r w:rsidR="00CA54AD" w:rsidRPr="00F11EFB">
        <w:rPr>
          <w:rFonts w:ascii="Times New Roman" w:hAnsi="Times New Roman" w:cs="Times New Roman"/>
        </w:rPr>
        <w:t>with</w:t>
      </w:r>
      <w:r w:rsidR="00370E76" w:rsidRPr="00F11EFB">
        <w:rPr>
          <w:rFonts w:ascii="Times New Roman" w:hAnsi="Times New Roman" w:cs="Times New Roman"/>
        </w:rPr>
        <w:t xml:space="preserve"> </w:t>
      </w:r>
      <w:r w:rsidR="00CA54AD" w:rsidRPr="00F11EFB">
        <w:rPr>
          <w:rFonts w:ascii="Times New Roman" w:hAnsi="Times New Roman" w:cs="Times New Roman"/>
        </w:rPr>
        <w:t>morality</w:t>
      </w:r>
      <w:r w:rsidR="00370E76" w:rsidRPr="00F11EFB">
        <w:rPr>
          <w:rFonts w:ascii="Times New Roman" w:hAnsi="Times New Roman" w:cs="Times New Roman"/>
        </w:rPr>
        <w:t xml:space="preserve"> </w:t>
      </w:r>
      <w:r w:rsidR="00CA54AD" w:rsidRPr="00F11EFB">
        <w:rPr>
          <w:rFonts w:ascii="Times New Roman" w:hAnsi="Times New Roman" w:cs="Times New Roman"/>
        </w:rPr>
        <w:t>than</w:t>
      </w:r>
      <w:r w:rsidR="00370E76" w:rsidRPr="00F11EFB">
        <w:rPr>
          <w:rFonts w:ascii="Times New Roman" w:hAnsi="Times New Roman" w:cs="Times New Roman"/>
        </w:rPr>
        <w:t xml:space="preserve"> </w:t>
      </w:r>
      <w:r w:rsidR="00CA54AD" w:rsidRPr="00F11EFB">
        <w:rPr>
          <w:rFonts w:ascii="Times New Roman" w:hAnsi="Times New Roman" w:cs="Times New Roman"/>
        </w:rPr>
        <w:t>material</w:t>
      </w:r>
      <w:r w:rsidR="00370E76" w:rsidRPr="00F11EFB">
        <w:rPr>
          <w:rFonts w:ascii="Times New Roman" w:hAnsi="Times New Roman" w:cs="Times New Roman"/>
        </w:rPr>
        <w:t xml:space="preserve"> </w:t>
      </w:r>
      <w:r w:rsidR="00CA54AD" w:rsidRPr="00F11EFB">
        <w:rPr>
          <w:rFonts w:ascii="Times New Roman" w:hAnsi="Times New Roman" w:cs="Times New Roman"/>
        </w:rPr>
        <w:t>success.</w:t>
      </w:r>
    </w:p>
    <w:p w14:paraId="6AEAED5C" w14:textId="77777777" w:rsidR="0051550A" w:rsidRPr="00F11EFB" w:rsidRDefault="0051550A" w:rsidP="0051550A">
      <w:pPr>
        <w:ind w:right="4"/>
        <w:contextualSpacing/>
        <w:rPr>
          <w:ins w:id="478" w:author="Author"/>
          <w:rFonts w:ascii="Times New Roman" w:hAnsi="Times New Roman" w:cs="Times New Roman"/>
        </w:rPr>
      </w:pPr>
    </w:p>
    <w:p w14:paraId="4A76F46D" w14:textId="60F3702D" w:rsidR="00851565" w:rsidRPr="00F11EFB" w:rsidDel="0051550A" w:rsidRDefault="00CA54AD">
      <w:pPr>
        <w:ind w:right="4"/>
        <w:contextualSpacing/>
        <w:rPr>
          <w:del w:id="479" w:author="Author"/>
          <w:rFonts w:ascii="Times New Roman" w:hAnsi="Times New Roman" w:cs="Times New Roman"/>
        </w:rPr>
        <w:pPrChange w:id="480" w:author="Editor" w:date="2020-11-10T15:14:00Z">
          <w:pPr>
            <w:ind w:right="4" w:firstLine="0"/>
            <w:contextualSpacing/>
          </w:pPr>
        </w:pPrChange>
      </w:pPr>
      <w:r w:rsidRPr="00F11EFB">
        <w:rPr>
          <w:rFonts w:ascii="Times New Roman" w:hAnsi="Times New Roman" w:cs="Times New Roman"/>
        </w:rPr>
        <w:t>This</w:t>
      </w:r>
      <w:r w:rsidR="00370E76" w:rsidRPr="00F11EFB">
        <w:rPr>
          <w:rFonts w:ascii="Times New Roman" w:hAnsi="Times New Roman" w:cs="Times New Roman"/>
        </w:rPr>
        <w:t xml:space="preserve"> </w:t>
      </w:r>
      <w:r w:rsidRPr="00F11EFB">
        <w:rPr>
          <w:rFonts w:ascii="Times New Roman" w:hAnsi="Times New Roman" w:cs="Times New Roman"/>
        </w:rPr>
        <w:t>drift</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meaning</w:t>
      </w:r>
      <w:r w:rsidR="00370E76" w:rsidRPr="00F11EFB">
        <w:rPr>
          <w:rFonts w:ascii="Times New Roman" w:hAnsi="Times New Roman" w:cs="Times New Roman"/>
        </w:rPr>
        <w:t xml:space="preserve"> </w:t>
      </w:r>
      <w:r w:rsidRPr="00F11EFB">
        <w:rPr>
          <w:rFonts w:ascii="Times New Roman" w:hAnsi="Times New Roman" w:cs="Times New Roman"/>
        </w:rPr>
        <w:t>is</w:t>
      </w:r>
      <w:r w:rsidR="00370E76" w:rsidRPr="00F11EFB">
        <w:rPr>
          <w:rFonts w:ascii="Times New Roman" w:hAnsi="Times New Roman" w:cs="Times New Roman"/>
        </w:rPr>
        <w:t xml:space="preserve"> </w:t>
      </w:r>
      <w:r w:rsidRPr="00F11EFB">
        <w:rPr>
          <w:rFonts w:ascii="Times New Roman" w:hAnsi="Times New Roman" w:cs="Times New Roman"/>
        </w:rPr>
        <w:t>significant</w:t>
      </w:r>
      <w:r w:rsidR="00370E76" w:rsidRPr="00F11EFB">
        <w:rPr>
          <w:rFonts w:ascii="Times New Roman" w:hAnsi="Times New Roman" w:cs="Times New Roman"/>
        </w:rPr>
        <w:t xml:space="preserve"> </w:t>
      </w:r>
      <w:r w:rsidRPr="00F11EFB">
        <w:rPr>
          <w:rFonts w:ascii="Times New Roman" w:hAnsi="Times New Roman" w:cs="Times New Roman"/>
        </w:rPr>
        <w:t>because</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American</w:t>
      </w:r>
      <w:r w:rsidR="00370E76" w:rsidRPr="00F11EFB">
        <w:rPr>
          <w:rFonts w:ascii="Times New Roman" w:hAnsi="Times New Roman" w:cs="Times New Roman"/>
        </w:rPr>
        <w:t xml:space="preserve"> </w:t>
      </w:r>
      <w:ins w:id="481" w:author="Author">
        <w:r w:rsidR="008C5655" w:rsidRPr="00F11EFB">
          <w:rPr>
            <w:rFonts w:ascii="Times New Roman" w:hAnsi="Times New Roman" w:cs="Times New Roman"/>
          </w:rPr>
          <w:t>d</w:t>
        </w:r>
      </w:ins>
      <w:del w:id="482" w:author="Author">
        <w:r w:rsidRPr="00F11EFB" w:rsidDel="008C5655">
          <w:rPr>
            <w:rFonts w:ascii="Times New Roman" w:hAnsi="Times New Roman" w:cs="Times New Roman"/>
          </w:rPr>
          <w:delText>D</w:delText>
        </w:r>
      </w:del>
      <w:r w:rsidRPr="00F11EFB">
        <w:rPr>
          <w:rFonts w:ascii="Times New Roman" w:hAnsi="Times New Roman" w:cs="Times New Roman"/>
        </w:rPr>
        <w:t>ream</w:t>
      </w:r>
      <w:del w:id="483" w:author="Author">
        <w:r w:rsidR="00370E76" w:rsidRPr="00F11EFB" w:rsidDel="005A500F">
          <w:rPr>
            <w:rFonts w:ascii="Times New Roman" w:hAnsi="Times New Roman" w:cs="Times New Roman"/>
          </w:rPr>
          <w:delText xml:space="preserve"> </w:delText>
        </w:r>
      </w:del>
      <w:r w:rsidRPr="00F11EFB">
        <w:rPr>
          <w:rFonts w:ascii="Times New Roman" w:hAnsi="Times New Roman" w:cs="Times New Roman"/>
        </w:rPr>
        <w:t>—</w:t>
      </w:r>
      <w:del w:id="484" w:author="Author">
        <w:r w:rsidR="00370E76" w:rsidRPr="00F11EFB" w:rsidDel="005A500F">
          <w:rPr>
            <w:rFonts w:ascii="Times New Roman" w:hAnsi="Times New Roman" w:cs="Times New Roman"/>
          </w:rPr>
          <w:delText xml:space="preserve"> </w:delText>
        </w:r>
      </w:del>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international</w:t>
      </w:r>
      <w:r w:rsidR="00370E76" w:rsidRPr="00F11EFB">
        <w:rPr>
          <w:rFonts w:ascii="Times New Roman" w:hAnsi="Times New Roman" w:cs="Times New Roman"/>
        </w:rPr>
        <w:t xml:space="preserve"> </w:t>
      </w:r>
      <w:r w:rsidRPr="00F11EFB">
        <w:rPr>
          <w:rFonts w:ascii="Times New Roman" w:hAnsi="Times New Roman" w:cs="Times New Roman"/>
        </w:rPr>
        <w:t>variants</w:t>
      </w:r>
      <w:r w:rsidR="00370E76" w:rsidRPr="00F11EFB">
        <w:rPr>
          <w:rFonts w:ascii="Times New Roman" w:hAnsi="Times New Roman" w:cs="Times New Roman"/>
        </w:rPr>
        <w:t xml:space="preserve"> </w:t>
      </w:r>
      <w:r w:rsidRPr="00F11EFB">
        <w:rPr>
          <w:rFonts w:ascii="Times New Roman" w:hAnsi="Times New Roman" w:cs="Times New Roman"/>
        </w:rPr>
        <w:t>like</w:t>
      </w:r>
      <w:r w:rsidR="00370E76" w:rsidRPr="00F11EFB">
        <w:rPr>
          <w:rFonts w:ascii="Times New Roman" w:hAnsi="Times New Roman" w:cs="Times New Roman"/>
        </w:rPr>
        <w:t xml:space="preserve"> </w:t>
      </w:r>
      <w:r w:rsidR="00676791" w:rsidRPr="00412EB7">
        <w:fldChar w:fldCharType="begin"/>
      </w:r>
      <w:r w:rsidR="00676791" w:rsidRPr="00F11EFB">
        <w:instrText xml:space="preserve"> HYPERLINK "https://www.nytimes.com/2017/05/01/opinion/the-end-of-the-australian-dream.html?_r=0&amp;module=inline" </w:instrText>
      </w:r>
      <w:r w:rsidR="00676791" w:rsidRPr="00412EB7">
        <w:fldChar w:fldCharType="separate"/>
      </w:r>
      <w:r w:rsidRPr="00412EB7">
        <w:rPr>
          <w:rStyle w:val="Hyperlink"/>
          <w:rFonts w:ascii="Times New Roman" w:hAnsi="Times New Roman" w:cs="Times New Roman"/>
          <w:color w:val="auto"/>
          <w:u w:val="none"/>
          <w:rPrChange w:id="485" w:author="Author">
            <w:rPr>
              <w:rStyle w:val="Hyperlink"/>
              <w:rFonts w:ascii="Times New Roman" w:hAnsi="Times New Roman" w:cs="Times New Roman"/>
              <w:color w:val="auto"/>
            </w:rPr>
          </w:rPrChange>
        </w:rPr>
        <w:t>the</w:t>
      </w:r>
      <w:r w:rsidR="00370E76" w:rsidRPr="00412EB7">
        <w:rPr>
          <w:rStyle w:val="Hyperlink"/>
          <w:rFonts w:ascii="Times New Roman" w:hAnsi="Times New Roman" w:cs="Times New Roman"/>
          <w:color w:val="auto"/>
          <w:u w:val="none"/>
          <w:rPrChange w:id="486" w:author="Author">
            <w:rPr>
              <w:rStyle w:val="Hyperlink"/>
              <w:rFonts w:ascii="Times New Roman" w:hAnsi="Times New Roman" w:cs="Times New Roman"/>
              <w:color w:val="auto"/>
            </w:rPr>
          </w:rPrChange>
        </w:rPr>
        <w:t xml:space="preserve"> </w:t>
      </w:r>
      <w:r w:rsidRPr="00412EB7">
        <w:rPr>
          <w:rStyle w:val="Hyperlink"/>
          <w:rFonts w:ascii="Times New Roman" w:hAnsi="Times New Roman" w:cs="Times New Roman"/>
          <w:color w:val="auto"/>
          <w:u w:val="none"/>
          <w:rPrChange w:id="487" w:author="Author">
            <w:rPr>
              <w:rStyle w:val="Hyperlink"/>
              <w:rFonts w:ascii="Times New Roman" w:hAnsi="Times New Roman" w:cs="Times New Roman"/>
              <w:color w:val="auto"/>
            </w:rPr>
          </w:rPrChange>
        </w:rPr>
        <w:t>Australian</w:t>
      </w:r>
      <w:r w:rsidR="00370E76" w:rsidRPr="00412EB7">
        <w:rPr>
          <w:rStyle w:val="Hyperlink"/>
          <w:rFonts w:ascii="Times New Roman" w:hAnsi="Times New Roman" w:cs="Times New Roman"/>
          <w:color w:val="auto"/>
          <w:u w:val="none"/>
          <w:rPrChange w:id="488" w:author="Author">
            <w:rPr>
              <w:rStyle w:val="Hyperlink"/>
              <w:rFonts w:ascii="Times New Roman" w:hAnsi="Times New Roman" w:cs="Times New Roman"/>
              <w:color w:val="auto"/>
            </w:rPr>
          </w:rPrChange>
        </w:rPr>
        <w:t xml:space="preserve"> </w:t>
      </w:r>
      <w:ins w:id="489" w:author="Author">
        <w:r w:rsidR="005A500F" w:rsidRPr="00F11EFB">
          <w:rPr>
            <w:rStyle w:val="Hyperlink"/>
            <w:rFonts w:ascii="Times New Roman" w:hAnsi="Times New Roman" w:cs="Times New Roman"/>
            <w:color w:val="auto"/>
            <w:u w:val="none"/>
          </w:rPr>
          <w:t>d</w:t>
        </w:r>
      </w:ins>
      <w:del w:id="490" w:author="Author">
        <w:r w:rsidRPr="00412EB7" w:rsidDel="005A500F">
          <w:rPr>
            <w:rStyle w:val="Hyperlink"/>
            <w:rFonts w:ascii="Times New Roman" w:hAnsi="Times New Roman" w:cs="Times New Roman"/>
            <w:color w:val="auto"/>
            <w:u w:val="none"/>
            <w:rPrChange w:id="491" w:author="Author">
              <w:rPr>
                <w:rStyle w:val="Hyperlink"/>
                <w:rFonts w:ascii="Times New Roman" w:hAnsi="Times New Roman" w:cs="Times New Roman"/>
                <w:color w:val="auto"/>
              </w:rPr>
            </w:rPrChange>
          </w:rPr>
          <w:delText>D</w:delText>
        </w:r>
      </w:del>
      <w:r w:rsidRPr="00412EB7">
        <w:rPr>
          <w:rStyle w:val="Hyperlink"/>
          <w:rFonts w:ascii="Times New Roman" w:hAnsi="Times New Roman" w:cs="Times New Roman"/>
          <w:color w:val="auto"/>
          <w:u w:val="none"/>
          <w:rPrChange w:id="492" w:author="Author">
            <w:rPr>
              <w:rStyle w:val="Hyperlink"/>
              <w:rFonts w:ascii="Times New Roman" w:hAnsi="Times New Roman" w:cs="Times New Roman"/>
              <w:color w:val="auto"/>
            </w:rPr>
          </w:rPrChange>
        </w:rPr>
        <w:t>ream</w:t>
      </w:r>
      <w:r w:rsidR="00676791" w:rsidRPr="00412EB7">
        <w:rPr>
          <w:rStyle w:val="Hyperlink"/>
          <w:rFonts w:ascii="Times New Roman" w:hAnsi="Times New Roman" w:cs="Times New Roman"/>
          <w:color w:val="auto"/>
          <w:u w:val="none"/>
          <w:rPrChange w:id="493" w:author="Author">
            <w:rPr>
              <w:rStyle w:val="Hyperlink"/>
              <w:rFonts w:ascii="Times New Roman" w:hAnsi="Times New Roman" w:cs="Times New Roman"/>
              <w:color w:val="auto"/>
            </w:rPr>
          </w:rPrChange>
        </w:rPr>
        <w:fldChar w:fldCharType="end"/>
      </w:r>
      <w:r w:rsidR="00676791" w:rsidRPr="00412EB7">
        <w:fldChar w:fldCharType="begin"/>
      </w:r>
      <w:r w:rsidR="00676791" w:rsidRPr="00F11EFB">
        <w:instrText xml:space="preserve"> HYPERLINK "https://www.babelio.com/livres/Hollande-Le-reve-francais/289046" \t "_blank" </w:instrText>
      </w:r>
      <w:r w:rsidR="00676791" w:rsidRPr="00412EB7">
        <w:fldChar w:fldCharType="separate"/>
      </w:r>
      <w:r w:rsidRPr="00412EB7">
        <w:rPr>
          <w:rStyle w:val="Hyperlink"/>
          <w:rFonts w:ascii="Times New Roman" w:hAnsi="Times New Roman" w:cs="Times New Roman"/>
          <w:color w:val="auto"/>
          <w:u w:val="none"/>
          <w:rPrChange w:id="494" w:author="Author">
            <w:rPr>
              <w:rStyle w:val="Hyperlink"/>
              <w:rFonts w:ascii="Times New Roman" w:hAnsi="Times New Roman" w:cs="Times New Roman"/>
              <w:color w:val="auto"/>
            </w:rPr>
          </w:rPrChange>
        </w:rPr>
        <w:t>,</w:t>
      </w:r>
      <w:r w:rsidR="00370E76" w:rsidRPr="00412EB7">
        <w:rPr>
          <w:rStyle w:val="Hyperlink"/>
          <w:rFonts w:ascii="Times New Roman" w:hAnsi="Times New Roman" w:cs="Times New Roman"/>
          <w:color w:val="auto"/>
          <w:u w:val="none"/>
          <w:rPrChange w:id="495" w:author="Author">
            <w:rPr>
              <w:rStyle w:val="Hyperlink"/>
              <w:rFonts w:ascii="Times New Roman" w:hAnsi="Times New Roman" w:cs="Times New Roman"/>
              <w:color w:val="auto"/>
            </w:rPr>
          </w:rPrChange>
        </w:rPr>
        <w:t xml:space="preserve"> </w:t>
      </w:r>
      <w:r w:rsidRPr="00412EB7">
        <w:rPr>
          <w:rStyle w:val="Hyperlink"/>
          <w:rFonts w:ascii="Times New Roman" w:hAnsi="Times New Roman" w:cs="Times New Roman"/>
          <w:color w:val="auto"/>
          <w:u w:val="none"/>
          <w:rPrChange w:id="496" w:author="Author">
            <w:rPr>
              <w:rStyle w:val="Hyperlink"/>
              <w:rFonts w:ascii="Times New Roman" w:hAnsi="Times New Roman" w:cs="Times New Roman"/>
              <w:color w:val="auto"/>
            </w:rPr>
          </w:rPrChange>
        </w:rPr>
        <w:t>Le</w:t>
      </w:r>
      <w:r w:rsidR="00370E76" w:rsidRPr="00412EB7">
        <w:rPr>
          <w:rStyle w:val="Hyperlink"/>
          <w:rFonts w:ascii="Times New Roman" w:hAnsi="Times New Roman" w:cs="Times New Roman"/>
          <w:color w:val="auto"/>
          <w:u w:val="none"/>
          <w:rPrChange w:id="497" w:author="Author">
            <w:rPr>
              <w:rStyle w:val="Hyperlink"/>
              <w:rFonts w:ascii="Times New Roman" w:hAnsi="Times New Roman" w:cs="Times New Roman"/>
              <w:color w:val="auto"/>
            </w:rPr>
          </w:rPrChange>
        </w:rPr>
        <w:t xml:space="preserve"> </w:t>
      </w:r>
      <w:r w:rsidRPr="00412EB7">
        <w:rPr>
          <w:rStyle w:val="Hyperlink"/>
          <w:rFonts w:ascii="Times New Roman" w:hAnsi="Times New Roman" w:cs="Times New Roman"/>
          <w:color w:val="auto"/>
          <w:u w:val="none"/>
          <w:rPrChange w:id="498" w:author="Author">
            <w:rPr>
              <w:rStyle w:val="Hyperlink"/>
              <w:rFonts w:ascii="Times New Roman" w:hAnsi="Times New Roman" w:cs="Times New Roman"/>
              <w:color w:val="auto"/>
            </w:rPr>
          </w:rPrChange>
        </w:rPr>
        <w:t>Rêve</w:t>
      </w:r>
      <w:r w:rsidR="00370E76" w:rsidRPr="00412EB7">
        <w:rPr>
          <w:rStyle w:val="Hyperlink"/>
          <w:rFonts w:ascii="Times New Roman" w:hAnsi="Times New Roman" w:cs="Times New Roman"/>
          <w:color w:val="auto"/>
          <w:u w:val="none"/>
          <w:rPrChange w:id="499" w:author="Author">
            <w:rPr>
              <w:rStyle w:val="Hyperlink"/>
              <w:rFonts w:ascii="Times New Roman" w:hAnsi="Times New Roman" w:cs="Times New Roman"/>
              <w:color w:val="auto"/>
            </w:rPr>
          </w:rPrChange>
        </w:rPr>
        <w:t xml:space="preserve"> </w:t>
      </w:r>
      <w:r w:rsidRPr="00412EB7">
        <w:rPr>
          <w:rStyle w:val="Hyperlink"/>
          <w:rFonts w:ascii="Times New Roman" w:hAnsi="Times New Roman" w:cs="Times New Roman"/>
          <w:color w:val="auto"/>
          <w:u w:val="none"/>
          <w:rPrChange w:id="500" w:author="Author">
            <w:rPr>
              <w:rStyle w:val="Hyperlink"/>
              <w:rFonts w:ascii="Times New Roman" w:hAnsi="Times New Roman" w:cs="Times New Roman"/>
              <w:color w:val="auto"/>
            </w:rPr>
          </w:rPrChange>
        </w:rPr>
        <w:t>Français</w:t>
      </w:r>
      <w:r w:rsidR="00676791" w:rsidRPr="00412EB7">
        <w:rPr>
          <w:rStyle w:val="Hyperlink"/>
          <w:rFonts w:ascii="Times New Roman" w:hAnsi="Times New Roman" w:cs="Times New Roman"/>
          <w:color w:val="auto"/>
          <w:u w:val="none"/>
          <w:rPrChange w:id="501" w:author="Author">
            <w:rPr>
              <w:rStyle w:val="Hyperlink"/>
              <w:rFonts w:ascii="Times New Roman" w:hAnsi="Times New Roman" w:cs="Times New Roman"/>
              <w:color w:val="auto"/>
            </w:rPr>
          </w:rPrChange>
        </w:rPr>
        <w:fldChar w:fldCharType="end"/>
      </w:r>
      <w:r w:rsidR="003A5434" w:rsidRPr="00412EB7">
        <w:rPr>
          <w:rStyle w:val="Hyperlink"/>
          <w:rFonts w:ascii="Times New Roman" w:hAnsi="Times New Roman" w:cs="Times New Roman"/>
          <w:color w:val="auto"/>
          <w:u w:val="none"/>
          <w:rPrChange w:id="502" w:author="Author">
            <w:rPr>
              <w:rStyle w:val="Hyperlink"/>
              <w:rFonts w:ascii="Times New Roman" w:hAnsi="Times New Roman" w:cs="Times New Roman"/>
              <w:color w:val="auto"/>
            </w:rPr>
          </w:rPrChange>
        </w:rPr>
        <w:t>,</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others</w:t>
      </w:r>
      <w:del w:id="503" w:author="Author">
        <w:r w:rsidR="00370E76" w:rsidRPr="00F11EFB" w:rsidDel="005A500F">
          <w:rPr>
            <w:rFonts w:ascii="Times New Roman" w:hAnsi="Times New Roman" w:cs="Times New Roman"/>
          </w:rPr>
          <w:delText xml:space="preserve"> </w:delText>
        </w:r>
      </w:del>
      <w:r w:rsidRPr="00F11EFB">
        <w:rPr>
          <w:rFonts w:ascii="Times New Roman" w:hAnsi="Times New Roman" w:cs="Times New Roman"/>
        </w:rPr>
        <w:t>—</w:t>
      </w:r>
      <w:del w:id="504" w:author="Author">
        <w:r w:rsidR="00370E76" w:rsidRPr="00F11EFB" w:rsidDel="005A500F">
          <w:rPr>
            <w:rFonts w:ascii="Times New Roman" w:hAnsi="Times New Roman" w:cs="Times New Roman"/>
          </w:rPr>
          <w:delText xml:space="preserve"> </w:delText>
        </w:r>
      </w:del>
      <w:r w:rsidRPr="00F11EFB">
        <w:rPr>
          <w:rFonts w:ascii="Times New Roman" w:hAnsi="Times New Roman" w:cs="Times New Roman"/>
        </w:rPr>
        <w:t>represents</w:t>
      </w:r>
      <w:r w:rsidR="00370E76" w:rsidRPr="00F11EFB">
        <w:rPr>
          <w:rFonts w:ascii="Times New Roman" w:hAnsi="Times New Roman" w:cs="Times New Roman"/>
        </w:rPr>
        <w:t xml:space="preserve"> </w:t>
      </w:r>
      <w:r w:rsidRPr="00F11EFB">
        <w:rPr>
          <w:rFonts w:ascii="Times New Roman" w:hAnsi="Times New Roman" w:cs="Times New Roman"/>
        </w:rPr>
        <w:t>core</w:t>
      </w:r>
      <w:r w:rsidR="00370E76" w:rsidRPr="00F11EFB">
        <w:rPr>
          <w:rFonts w:ascii="Times New Roman" w:hAnsi="Times New Roman" w:cs="Times New Roman"/>
        </w:rPr>
        <w:t xml:space="preserve"> </w:t>
      </w:r>
      <w:r w:rsidRPr="00F11EFB">
        <w:rPr>
          <w:rFonts w:ascii="Times New Roman" w:hAnsi="Times New Roman" w:cs="Times New Roman"/>
        </w:rPr>
        <w:t>values.</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United</w:t>
      </w:r>
      <w:r w:rsidR="00370E76" w:rsidRPr="00F11EFB">
        <w:rPr>
          <w:rFonts w:ascii="Times New Roman" w:hAnsi="Times New Roman" w:cs="Times New Roman"/>
        </w:rPr>
        <w:t xml:space="preserve"> </w:t>
      </w:r>
      <w:r w:rsidRPr="00F11EFB">
        <w:rPr>
          <w:rFonts w:ascii="Times New Roman" w:hAnsi="Times New Roman" w:cs="Times New Roman"/>
        </w:rPr>
        <w:t>States,</w:t>
      </w:r>
      <w:r w:rsidR="00370E76" w:rsidRPr="00F11EFB">
        <w:rPr>
          <w:rFonts w:ascii="Times New Roman" w:hAnsi="Times New Roman" w:cs="Times New Roman"/>
        </w:rPr>
        <w:t xml:space="preserve"> </w:t>
      </w:r>
      <w:r w:rsidRPr="00F11EFB">
        <w:rPr>
          <w:rFonts w:ascii="Times New Roman" w:hAnsi="Times New Roman" w:cs="Times New Roman"/>
        </w:rPr>
        <w:t>these</w:t>
      </w:r>
      <w:r w:rsidR="00370E76" w:rsidRPr="00F11EFB">
        <w:rPr>
          <w:rFonts w:ascii="Times New Roman" w:hAnsi="Times New Roman" w:cs="Times New Roman"/>
        </w:rPr>
        <w:t xml:space="preserve"> </w:t>
      </w:r>
      <w:r w:rsidRPr="00F11EFB">
        <w:rPr>
          <w:rFonts w:ascii="Times New Roman" w:hAnsi="Times New Roman" w:cs="Times New Roman"/>
        </w:rPr>
        <w:t>values</w:t>
      </w:r>
      <w:r w:rsidR="00370E76" w:rsidRPr="00F11EFB">
        <w:rPr>
          <w:rFonts w:ascii="Times New Roman" w:hAnsi="Times New Roman" w:cs="Times New Roman"/>
        </w:rPr>
        <w:t xml:space="preserve"> </w:t>
      </w:r>
      <w:r w:rsidRPr="00F11EFB">
        <w:rPr>
          <w:rFonts w:ascii="Times New Roman" w:hAnsi="Times New Roman" w:cs="Times New Roman"/>
        </w:rPr>
        <w:t>affect</w:t>
      </w:r>
      <w:r w:rsidR="00370E76" w:rsidRPr="00F11EFB">
        <w:rPr>
          <w:rFonts w:ascii="Times New Roman" w:hAnsi="Times New Roman" w:cs="Times New Roman"/>
        </w:rPr>
        <w:t xml:space="preserve"> </w:t>
      </w:r>
      <w:r w:rsidRPr="00F11EFB">
        <w:rPr>
          <w:rFonts w:ascii="Times New Roman" w:hAnsi="Times New Roman" w:cs="Times New Roman"/>
        </w:rPr>
        <w:t>major</w:t>
      </w:r>
      <w:r w:rsidR="00370E76" w:rsidRPr="00F11EFB">
        <w:rPr>
          <w:rFonts w:ascii="Times New Roman" w:hAnsi="Times New Roman" w:cs="Times New Roman"/>
        </w:rPr>
        <w:t xml:space="preserve"> </w:t>
      </w:r>
      <w:r w:rsidRPr="00F11EFB">
        <w:rPr>
          <w:rFonts w:ascii="Times New Roman" w:hAnsi="Times New Roman" w:cs="Times New Roman"/>
        </w:rPr>
        <w:t>government</w:t>
      </w:r>
      <w:r w:rsidR="00370E76" w:rsidRPr="00F11EFB">
        <w:rPr>
          <w:rFonts w:ascii="Times New Roman" w:hAnsi="Times New Roman" w:cs="Times New Roman"/>
        </w:rPr>
        <w:t xml:space="preserve"> </w:t>
      </w:r>
      <w:r w:rsidRPr="00F11EFB">
        <w:rPr>
          <w:rFonts w:ascii="Times New Roman" w:hAnsi="Times New Roman" w:cs="Times New Roman"/>
        </w:rPr>
        <w:t>decisions</w:t>
      </w:r>
      <w:r w:rsidR="00370E76" w:rsidRPr="00F11EFB">
        <w:rPr>
          <w:rFonts w:ascii="Times New Roman" w:hAnsi="Times New Roman" w:cs="Times New Roman"/>
        </w:rPr>
        <w:t xml:space="preserve"> </w:t>
      </w:r>
      <w:r w:rsidRPr="00F11EFB">
        <w:rPr>
          <w:rFonts w:ascii="Times New Roman" w:hAnsi="Times New Roman" w:cs="Times New Roman"/>
        </w:rPr>
        <w:t>on</w:t>
      </w:r>
      <w:r w:rsidR="00370E76" w:rsidRPr="00F11EFB">
        <w:rPr>
          <w:rFonts w:ascii="Times New Roman" w:hAnsi="Times New Roman" w:cs="Times New Roman"/>
        </w:rPr>
        <w:t xml:space="preserve"> </w:t>
      </w:r>
      <w:r w:rsidRPr="00F11EFB">
        <w:rPr>
          <w:rFonts w:ascii="Times New Roman" w:hAnsi="Times New Roman" w:cs="Times New Roman"/>
        </w:rPr>
        <w:t>housing,</w:t>
      </w:r>
      <w:r w:rsidR="00370E76" w:rsidRPr="00F11EFB">
        <w:rPr>
          <w:rFonts w:ascii="Times New Roman" w:hAnsi="Times New Roman" w:cs="Times New Roman"/>
        </w:rPr>
        <w:t xml:space="preserve"> </w:t>
      </w:r>
      <w:r w:rsidRPr="00F11EFB">
        <w:rPr>
          <w:rFonts w:ascii="Times New Roman" w:hAnsi="Times New Roman" w:cs="Times New Roman"/>
        </w:rPr>
        <w:t>regulation</w:t>
      </w:r>
      <w:ins w:id="505" w:author="Author">
        <w:r w:rsidR="00A30BD3" w:rsidRPr="00F11EFB">
          <w:rPr>
            <w:rFonts w:ascii="Times New Roman" w:hAnsi="Times New Roman" w:cs="Times New Roman"/>
          </w:rPr>
          <w:t>,</w:t>
        </w:r>
      </w:ins>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mortgage</w:t>
      </w:r>
      <w:r w:rsidR="00370E76" w:rsidRPr="00F11EFB">
        <w:rPr>
          <w:rFonts w:ascii="Times New Roman" w:hAnsi="Times New Roman" w:cs="Times New Roman"/>
        </w:rPr>
        <w:t xml:space="preserve"> </w:t>
      </w:r>
      <w:r w:rsidRPr="00F11EFB">
        <w:rPr>
          <w:rFonts w:ascii="Times New Roman" w:hAnsi="Times New Roman" w:cs="Times New Roman"/>
        </w:rPr>
        <w:t>guarantees,</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millions</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private</w:t>
      </w:r>
      <w:r w:rsidR="00370E76" w:rsidRPr="00F11EFB">
        <w:rPr>
          <w:rFonts w:ascii="Times New Roman" w:hAnsi="Times New Roman" w:cs="Times New Roman"/>
        </w:rPr>
        <w:t xml:space="preserve"> </w:t>
      </w:r>
      <w:r w:rsidRPr="00F11EFB">
        <w:rPr>
          <w:rFonts w:ascii="Times New Roman" w:hAnsi="Times New Roman" w:cs="Times New Roman"/>
        </w:rPr>
        <w:t>choices</w:t>
      </w:r>
      <w:r w:rsidR="00370E76" w:rsidRPr="00F11EFB">
        <w:rPr>
          <w:rFonts w:ascii="Times New Roman" w:hAnsi="Times New Roman" w:cs="Times New Roman"/>
        </w:rPr>
        <w:t xml:space="preserve"> </w:t>
      </w:r>
      <w:r w:rsidRPr="00F11EFB">
        <w:rPr>
          <w:rFonts w:ascii="Times New Roman" w:hAnsi="Times New Roman" w:cs="Times New Roman"/>
        </w:rPr>
        <w:t>regarding</w:t>
      </w:r>
      <w:r w:rsidR="00370E76" w:rsidRPr="00F11EFB">
        <w:rPr>
          <w:rFonts w:ascii="Times New Roman" w:hAnsi="Times New Roman" w:cs="Times New Roman"/>
        </w:rPr>
        <w:t xml:space="preserve"> </w:t>
      </w:r>
      <w:r w:rsidRPr="00F11EFB">
        <w:rPr>
          <w:rFonts w:ascii="Times New Roman" w:hAnsi="Times New Roman" w:cs="Times New Roman"/>
        </w:rPr>
        <w:t>whether</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start</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business,</w:t>
      </w:r>
      <w:r w:rsidR="00370E76" w:rsidRPr="00F11EFB">
        <w:rPr>
          <w:rFonts w:ascii="Times New Roman" w:hAnsi="Times New Roman" w:cs="Times New Roman"/>
        </w:rPr>
        <w:t xml:space="preserve"> </w:t>
      </w:r>
      <w:r w:rsidRPr="00F11EFB">
        <w:rPr>
          <w:rFonts w:ascii="Times New Roman" w:hAnsi="Times New Roman" w:cs="Times New Roman"/>
        </w:rPr>
        <w:t>buy</w:t>
      </w:r>
      <w:r w:rsidR="00370E76" w:rsidRPr="00F11EFB">
        <w:rPr>
          <w:rFonts w:ascii="Times New Roman" w:hAnsi="Times New Roman" w:cs="Times New Roman"/>
        </w:rPr>
        <w:t xml:space="preserve"> </w:t>
      </w:r>
      <w:r w:rsidRPr="00F11EFB">
        <w:rPr>
          <w:rFonts w:ascii="Times New Roman" w:hAnsi="Times New Roman" w:cs="Times New Roman"/>
        </w:rPr>
        <w:t>an</w:t>
      </w:r>
      <w:r w:rsidR="00370E76" w:rsidRPr="00F11EFB">
        <w:rPr>
          <w:rFonts w:ascii="Times New Roman" w:hAnsi="Times New Roman" w:cs="Times New Roman"/>
        </w:rPr>
        <w:t xml:space="preserve"> </w:t>
      </w:r>
      <w:r w:rsidRPr="00F11EFB">
        <w:rPr>
          <w:rFonts w:ascii="Times New Roman" w:hAnsi="Times New Roman" w:cs="Times New Roman"/>
        </w:rPr>
        <w:t>ostentatious</w:t>
      </w:r>
      <w:r w:rsidR="00370E76" w:rsidRPr="00F11EFB">
        <w:rPr>
          <w:rFonts w:ascii="Times New Roman" w:hAnsi="Times New Roman" w:cs="Times New Roman"/>
        </w:rPr>
        <w:t xml:space="preserve"> </w:t>
      </w:r>
      <w:r w:rsidRPr="00F11EFB">
        <w:rPr>
          <w:rFonts w:ascii="Times New Roman" w:hAnsi="Times New Roman" w:cs="Times New Roman"/>
        </w:rPr>
        <w:t>home</w:t>
      </w:r>
      <w:r w:rsidR="003A5434" w:rsidRPr="00F11EFB">
        <w:rPr>
          <w:rFonts w:ascii="Times New Roman" w:hAnsi="Times New Roman" w:cs="Times New Roman"/>
        </w:rPr>
        <w:t>,</w:t>
      </w:r>
      <w:r w:rsidR="00370E76" w:rsidRPr="00F11EFB">
        <w:rPr>
          <w:rFonts w:ascii="Times New Roman" w:hAnsi="Times New Roman" w:cs="Times New Roman"/>
        </w:rPr>
        <w:t xml:space="preserve"> </w:t>
      </w:r>
      <w:r w:rsidRPr="00F11EFB">
        <w:rPr>
          <w:rFonts w:ascii="Times New Roman" w:hAnsi="Times New Roman" w:cs="Times New Roman"/>
        </w:rPr>
        <w:t>or</w:t>
      </w:r>
      <w:r w:rsidR="00370E76" w:rsidRPr="00F11EFB">
        <w:rPr>
          <w:rFonts w:ascii="Times New Roman" w:hAnsi="Times New Roman" w:cs="Times New Roman"/>
        </w:rPr>
        <w:t xml:space="preserve"> </w:t>
      </w:r>
      <w:r w:rsidRPr="00F11EFB">
        <w:rPr>
          <w:rFonts w:ascii="Times New Roman" w:hAnsi="Times New Roman" w:cs="Times New Roman"/>
        </w:rPr>
        <w:t>rent</w:t>
      </w:r>
      <w:r w:rsidR="00370E76" w:rsidRPr="00F11EFB">
        <w:rPr>
          <w:rFonts w:ascii="Times New Roman" w:hAnsi="Times New Roman" w:cs="Times New Roman"/>
        </w:rPr>
        <w:t xml:space="preserve"> </w:t>
      </w:r>
      <w:r w:rsidRPr="00F11EFB">
        <w:rPr>
          <w:rFonts w:ascii="Times New Roman" w:hAnsi="Times New Roman" w:cs="Times New Roman"/>
        </w:rPr>
        <w:t>an</w:t>
      </w:r>
      <w:r w:rsidR="00370E76" w:rsidRPr="00F11EFB">
        <w:rPr>
          <w:rFonts w:ascii="Times New Roman" w:hAnsi="Times New Roman" w:cs="Times New Roman"/>
        </w:rPr>
        <w:t xml:space="preserve"> </w:t>
      </w:r>
      <w:r w:rsidRPr="00F11EFB">
        <w:rPr>
          <w:rFonts w:ascii="Times New Roman" w:hAnsi="Times New Roman" w:cs="Times New Roman"/>
        </w:rPr>
        <w:t>apartment.</w:t>
      </w:r>
      <w:ins w:id="506" w:author="Author">
        <w:r w:rsidR="0051550A" w:rsidRPr="00F11EFB">
          <w:rPr>
            <w:rFonts w:ascii="Times New Roman" w:hAnsi="Times New Roman" w:cs="Times New Roman"/>
          </w:rPr>
          <w:t xml:space="preserve"> </w:t>
        </w:r>
      </w:ins>
    </w:p>
    <w:p w14:paraId="4E6B602E" w14:textId="66206B3E" w:rsidR="00CA54AD" w:rsidRPr="00F11EFB" w:rsidRDefault="00CA54AD" w:rsidP="0051550A">
      <w:pPr>
        <w:ind w:right="4"/>
        <w:contextualSpacing/>
        <w:rPr>
          <w:rFonts w:ascii="Times New Roman" w:hAnsi="Times New Roman" w:cs="Times New Roman"/>
        </w:rPr>
      </w:pPr>
      <w:r w:rsidRPr="00F11EFB">
        <w:rPr>
          <w:rFonts w:ascii="Times New Roman" w:hAnsi="Times New Roman" w:cs="Times New Roman"/>
        </w:rPr>
        <w:t>Conflating</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American</w:t>
      </w:r>
      <w:r w:rsidR="00370E76" w:rsidRPr="00F11EFB">
        <w:rPr>
          <w:rFonts w:ascii="Times New Roman" w:hAnsi="Times New Roman" w:cs="Times New Roman"/>
        </w:rPr>
        <w:t xml:space="preserve"> </w:t>
      </w:r>
      <w:ins w:id="507" w:author="Author">
        <w:r w:rsidR="008C5655" w:rsidRPr="00F11EFB">
          <w:rPr>
            <w:rFonts w:ascii="Times New Roman" w:hAnsi="Times New Roman" w:cs="Times New Roman"/>
          </w:rPr>
          <w:t>d</w:t>
        </w:r>
      </w:ins>
      <w:del w:id="508" w:author="Author">
        <w:r w:rsidR="00FB0B0D" w:rsidRPr="00F11EFB" w:rsidDel="008C5655">
          <w:rPr>
            <w:rFonts w:ascii="Times New Roman" w:hAnsi="Times New Roman" w:cs="Times New Roman"/>
          </w:rPr>
          <w:delText>D</w:delText>
        </w:r>
      </w:del>
      <w:r w:rsidRPr="00F11EFB">
        <w:rPr>
          <w:rFonts w:ascii="Times New Roman" w:hAnsi="Times New Roman" w:cs="Times New Roman"/>
        </w:rPr>
        <w:t>ream</w:t>
      </w:r>
      <w:r w:rsidR="00370E76" w:rsidRPr="00F11EFB">
        <w:rPr>
          <w:rFonts w:ascii="Times New Roman" w:hAnsi="Times New Roman" w:cs="Times New Roman"/>
        </w:rPr>
        <w:t xml:space="preserve"> </w:t>
      </w:r>
      <w:r w:rsidRPr="00F11EFB">
        <w:rPr>
          <w:rFonts w:ascii="Times New Roman" w:hAnsi="Times New Roman" w:cs="Times New Roman"/>
        </w:rPr>
        <w:t>with</w:t>
      </w:r>
      <w:r w:rsidR="00370E76" w:rsidRPr="00F11EFB">
        <w:rPr>
          <w:rFonts w:ascii="Times New Roman" w:hAnsi="Times New Roman" w:cs="Times New Roman"/>
        </w:rPr>
        <w:t xml:space="preserve"> </w:t>
      </w:r>
      <w:r w:rsidRPr="00F11EFB">
        <w:rPr>
          <w:rFonts w:ascii="Times New Roman" w:hAnsi="Times New Roman" w:cs="Times New Roman"/>
        </w:rPr>
        <w:t>expensive</w:t>
      </w:r>
      <w:r w:rsidR="00370E76" w:rsidRPr="00F11EFB">
        <w:rPr>
          <w:rFonts w:ascii="Times New Roman" w:hAnsi="Times New Roman" w:cs="Times New Roman"/>
        </w:rPr>
        <w:t xml:space="preserve"> </w:t>
      </w:r>
      <w:r w:rsidRPr="00F11EFB">
        <w:rPr>
          <w:rFonts w:ascii="Times New Roman" w:hAnsi="Times New Roman" w:cs="Times New Roman"/>
        </w:rPr>
        <w:t>housing</w:t>
      </w:r>
      <w:r w:rsidR="00370E76" w:rsidRPr="00F11EFB">
        <w:rPr>
          <w:rFonts w:ascii="Times New Roman" w:hAnsi="Times New Roman" w:cs="Times New Roman"/>
        </w:rPr>
        <w:t xml:space="preserve"> </w:t>
      </w:r>
      <w:r w:rsidRPr="00F11EFB">
        <w:rPr>
          <w:rFonts w:ascii="Times New Roman" w:hAnsi="Times New Roman" w:cs="Times New Roman"/>
        </w:rPr>
        <w:t>has</w:t>
      </w:r>
      <w:r w:rsidR="00370E76" w:rsidRPr="00F11EFB">
        <w:rPr>
          <w:rFonts w:ascii="Times New Roman" w:hAnsi="Times New Roman" w:cs="Times New Roman"/>
        </w:rPr>
        <w:t xml:space="preserve"> </w:t>
      </w:r>
      <w:r w:rsidRPr="00F11EFB">
        <w:rPr>
          <w:rFonts w:ascii="Times New Roman" w:hAnsi="Times New Roman" w:cs="Times New Roman"/>
        </w:rPr>
        <w:t>dangerous</w:t>
      </w:r>
      <w:r w:rsidR="00370E76" w:rsidRPr="00F11EFB">
        <w:rPr>
          <w:rFonts w:ascii="Times New Roman" w:hAnsi="Times New Roman" w:cs="Times New Roman"/>
        </w:rPr>
        <w:t xml:space="preserve"> </w:t>
      </w:r>
      <w:r w:rsidRPr="00F11EFB">
        <w:rPr>
          <w:rFonts w:ascii="Times New Roman" w:hAnsi="Times New Roman" w:cs="Times New Roman"/>
        </w:rPr>
        <w:t>consequences:</w:t>
      </w:r>
      <w:r w:rsidR="00370E76" w:rsidRPr="00F11EFB">
        <w:rPr>
          <w:rFonts w:ascii="Times New Roman" w:hAnsi="Times New Roman" w:cs="Times New Roman"/>
        </w:rPr>
        <w:t xml:space="preserve"> </w:t>
      </w:r>
      <w:ins w:id="509" w:author="Author">
        <w:r w:rsidR="00A30BD3" w:rsidRPr="00F11EFB">
          <w:rPr>
            <w:rFonts w:ascii="Times New Roman" w:hAnsi="Times New Roman" w:cs="Times New Roman"/>
          </w:rPr>
          <w:t>i</w:t>
        </w:r>
      </w:ins>
      <w:del w:id="510" w:author="Author">
        <w:r w:rsidRPr="00F11EFB" w:rsidDel="00A30BD3">
          <w:rPr>
            <w:rFonts w:ascii="Times New Roman" w:hAnsi="Times New Roman" w:cs="Times New Roman"/>
          </w:rPr>
          <w:delText>I</w:delText>
        </w:r>
      </w:del>
      <w:r w:rsidRPr="00F11EFB">
        <w:rPr>
          <w:rFonts w:ascii="Times New Roman" w:hAnsi="Times New Roman" w:cs="Times New Roman"/>
        </w:rPr>
        <w:t>t</w:t>
      </w:r>
      <w:r w:rsidR="00370E76" w:rsidRPr="00F11EFB">
        <w:rPr>
          <w:rFonts w:ascii="Times New Roman" w:hAnsi="Times New Roman" w:cs="Times New Roman"/>
        </w:rPr>
        <w:t xml:space="preserve"> </w:t>
      </w:r>
      <w:r w:rsidRPr="00F11EFB">
        <w:rPr>
          <w:rFonts w:ascii="Times New Roman" w:hAnsi="Times New Roman" w:cs="Times New Roman"/>
        </w:rPr>
        <w:t>may</w:t>
      </w:r>
      <w:r w:rsidR="00370E76" w:rsidRPr="00F11EFB">
        <w:rPr>
          <w:rFonts w:ascii="Times New Roman" w:hAnsi="Times New Roman" w:cs="Times New Roman"/>
        </w:rPr>
        <w:t xml:space="preserve"> </w:t>
      </w:r>
      <w:r w:rsidRPr="00F11EFB">
        <w:rPr>
          <w:rFonts w:ascii="Times New Roman" w:hAnsi="Times New Roman" w:cs="Times New Roman"/>
        </w:rPr>
        <w:t>have</w:t>
      </w:r>
      <w:r w:rsidR="00370E76" w:rsidRPr="00F11EFB">
        <w:rPr>
          <w:rFonts w:ascii="Times New Roman" w:hAnsi="Times New Roman" w:cs="Times New Roman"/>
        </w:rPr>
        <w:t xml:space="preserve"> </w:t>
      </w:r>
      <w:r w:rsidRPr="00F11EFB">
        <w:rPr>
          <w:rFonts w:ascii="Times New Roman" w:hAnsi="Times New Roman" w:cs="Times New Roman"/>
        </w:rPr>
        <w:t>even</w:t>
      </w:r>
      <w:r w:rsidR="00370E76" w:rsidRPr="00F11EFB">
        <w:rPr>
          <w:rFonts w:ascii="Times New Roman" w:hAnsi="Times New Roman" w:cs="Times New Roman"/>
        </w:rPr>
        <w:t xml:space="preserve"> </w:t>
      </w:r>
      <w:r w:rsidRPr="00F11EFB">
        <w:rPr>
          <w:rFonts w:ascii="Times New Roman" w:hAnsi="Times New Roman" w:cs="Times New Roman"/>
        </w:rPr>
        <w:t>contributed</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del w:id="511" w:author="Author">
        <w:r w:rsidRPr="00F11EFB" w:rsidDel="00A30BD3">
          <w:rPr>
            <w:rFonts w:ascii="Times New Roman" w:hAnsi="Times New Roman" w:cs="Times New Roman"/>
          </w:rPr>
          <w:delText>last</w:delText>
        </w:r>
        <w:r w:rsidR="00370E76" w:rsidRPr="00F11EFB" w:rsidDel="00A30BD3">
          <w:rPr>
            <w:rFonts w:ascii="Times New Roman" w:hAnsi="Times New Roman" w:cs="Times New Roman"/>
          </w:rPr>
          <w:delText xml:space="preserve"> </w:delText>
        </w:r>
      </w:del>
      <w:r w:rsidRPr="00F11EFB">
        <w:rPr>
          <w:rFonts w:ascii="Times New Roman" w:hAnsi="Times New Roman" w:cs="Times New Roman"/>
        </w:rPr>
        <w:t>housing</w:t>
      </w:r>
      <w:r w:rsidR="00370E76" w:rsidRPr="00F11EFB">
        <w:rPr>
          <w:rFonts w:ascii="Times New Roman" w:hAnsi="Times New Roman" w:cs="Times New Roman"/>
        </w:rPr>
        <w:t xml:space="preserve"> </w:t>
      </w:r>
      <w:r w:rsidRPr="00F11EFB">
        <w:rPr>
          <w:rFonts w:ascii="Times New Roman" w:hAnsi="Times New Roman" w:cs="Times New Roman"/>
        </w:rPr>
        <w:t>bubble</w:t>
      </w:r>
      <w:ins w:id="512" w:author="Author">
        <w:r w:rsidR="00A30BD3" w:rsidRPr="00F11EFB">
          <w:rPr>
            <w:rFonts w:ascii="Times New Roman" w:hAnsi="Times New Roman" w:cs="Times New Roman"/>
          </w:rPr>
          <w:t xml:space="preserve"> that</w:t>
        </w:r>
      </w:ins>
      <w:del w:id="513" w:author="Author">
        <w:r w:rsidRPr="00F11EFB" w:rsidDel="00A30BD3">
          <w:rPr>
            <w:rFonts w:ascii="Times New Roman" w:hAnsi="Times New Roman" w:cs="Times New Roman"/>
          </w:rPr>
          <w:delText>,</w:delText>
        </w:r>
        <w:r w:rsidR="00370E76" w:rsidRPr="00F11EFB" w:rsidDel="00A30BD3">
          <w:rPr>
            <w:rFonts w:ascii="Times New Roman" w:hAnsi="Times New Roman" w:cs="Times New Roman"/>
          </w:rPr>
          <w:delText xml:space="preserve"> </w:delText>
        </w:r>
        <w:r w:rsidRPr="00F11EFB" w:rsidDel="00A30BD3">
          <w:rPr>
            <w:rFonts w:ascii="Times New Roman" w:hAnsi="Times New Roman" w:cs="Times New Roman"/>
          </w:rPr>
          <w:delText>the</w:delText>
        </w:r>
        <w:r w:rsidR="00370E76" w:rsidRPr="00F11EFB" w:rsidDel="00A30BD3">
          <w:rPr>
            <w:rFonts w:ascii="Times New Roman" w:hAnsi="Times New Roman" w:cs="Times New Roman"/>
          </w:rPr>
          <w:delText xml:space="preserve"> </w:delText>
        </w:r>
        <w:r w:rsidRPr="00F11EFB" w:rsidDel="00A30BD3">
          <w:rPr>
            <w:rFonts w:ascii="Times New Roman" w:hAnsi="Times New Roman" w:cs="Times New Roman"/>
          </w:rPr>
          <w:delText>one</w:delText>
        </w:r>
        <w:r w:rsidR="00370E76" w:rsidRPr="00F11EFB" w:rsidDel="00A30BD3">
          <w:rPr>
            <w:rFonts w:ascii="Times New Roman" w:hAnsi="Times New Roman" w:cs="Times New Roman"/>
          </w:rPr>
          <w:delText xml:space="preserve"> </w:delText>
        </w:r>
        <w:r w:rsidRPr="00F11EFB" w:rsidDel="00A30BD3">
          <w:rPr>
            <w:rFonts w:ascii="Times New Roman" w:hAnsi="Times New Roman" w:cs="Times New Roman"/>
          </w:rPr>
          <w:delText>that</w:delText>
        </w:r>
      </w:del>
      <w:r w:rsidR="00370E76" w:rsidRPr="00F11EFB">
        <w:rPr>
          <w:rFonts w:ascii="Times New Roman" w:hAnsi="Times New Roman" w:cs="Times New Roman"/>
        </w:rPr>
        <w:t xml:space="preserve"> </w:t>
      </w:r>
      <w:r w:rsidRPr="00F11EFB">
        <w:rPr>
          <w:rFonts w:ascii="Times New Roman" w:hAnsi="Times New Roman" w:cs="Times New Roman"/>
        </w:rPr>
        <w:t>led</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financial</w:t>
      </w:r>
      <w:r w:rsidR="00370E76" w:rsidRPr="00F11EFB">
        <w:rPr>
          <w:rFonts w:ascii="Times New Roman" w:hAnsi="Times New Roman" w:cs="Times New Roman"/>
        </w:rPr>
        <w:t xml:space="preserve"> </w:t>
      </w:r>
      <w:r w:rsidRPr="00F11EFB">
        <w:rPr>
          <w:rFonts w:ascii="Times New Roman" w:hAnsi="Times New Roman" w:cs="Times New Roman"/>
        </w:rPr>
        <w:t>crisis</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2008</w:t>
      </w:r>
      <w:ins w:id="514" w:author="Author">
        <w:r w:rsidR="00A30BD3" w:rsidRPr="00F11EFB">
          <w:rPr>
            <w:rFonts w:ascii="Times New Roman" w:hAnsi="Times New Roman" w:cs="Times New Roman"/>
          </w:rPr>
          <w:t>–</w:t>
        </w:r>
      </w:ins>
      <w:del w:id="515" w:author="Author">
        <w:r w:rsidRPr="00F11EFB" w:rsidDel="00A30BD3">
          <w:rPr>
            <w:rFonts w:ascii="Times New Roman" w:hAnsi="Times New Roman" w:cs="Times New Roman"/>
          </w:rPr>
          <w:delText>-</w:delText>
        </w:r>
      </w:del>
      <w:r w:rsidRPr="00F11EFB">
        <w:rPr>
          <w:rFonts w:ascii="Times New Roman" w:hAnsi="Times New Roman" w:cs="Times New Roman"/>
        </w:rPr>
        <w:t>9.</w:t>
      </w:r>
    </w:p>
    <w:p w14:paraId="42ABB5D4" w14:textId="5935D466" w:rsidR="00CA54AD" w:rsidRPr="00F11EFB" w:rsidDel="00490ED3" w:rsidRDefault="00CA54AD" w:rsidP="00805F55">
      <w:pPr>
        <w:ind w:right="4"/>
        <w:contextualSpacing/>
        <w:rPr>
          <w:del w:id="516" w:author="Author"/>
          <w:rFonts w:ascii="Times New Roman" w:hAnsi="Times New Roman" w:cs="Times New Roman"/>
        </w:rPr>
      </w:pPr>
      <w:r w:rsidRPr="00F11EFB">
        <w:rPr>
          <w:rFonts w:ascii="Times New Roman" w:hAnsi="Times New Roman" w:cs="Times New Roman"/>
        </w:rPr>
        <w:t>These</w:t>
      </w:r>
      <w:r w:rsidR="00370E76" w:rsidRPr="00F11EFB">
        <w:rPr>
          <w:rFonts w:ascii="Times New Roman" w:hAnsi="Times New Roman" w:cs="Times New Roman"/>
        </w:rPr>
        <w:t xml:space="preserve"> </w:t>
      </w:r>
      <w:r w:rsidRPr="00F11EFB">
        <w:rPr>
          <w:rFonts w:ascii="Times New Roman" w:hAnsi="Times New Roman" w:cs="Times New Roman"/>
        </w:rPr>
        <w:t>days,</w:t>
      </w:r>
      <w:r w:rsidR="00370E76" w:rsidRPr="00F11EFB">
        <w:rPr>
          <w:rFonts w:ascii="Times New Roman" w:hAnsi="Times New Roman" w:cs="Times New Roman"/>
        </w:rPr>
        <w:t xml:space="preserve"> </w:t>
      </w:r>
      <w:ins w:id="517" w:author="Author">
        <w:r w:rsidR="00A30BD3" w:rsidRPr="00F11EFB">
          <w:rPr>
            <w:rFonts w:ascii="Times New Roman" w:hAnsi="Times New Roman" w:cs="Times New Roman"/>
          </w:rPr>
          <w:t>President</w:t>
        </w:r>
      </w:ins>
      <w:del w:id="518" w:author="Author">
        <w:r w:rsidRPr="00F11EFB" w:rsidDel="00A30BD3">
          <w:rPr>
            <w:rFonts w:ascii="Times New Roman" w:hAnsi="Times New Roman" w:cs="Times New Roman"/>
          </w:rPr>
          <w:delText>Mr.</w:delText>
        </w:r>
      </w:del>
      <w:r w:rsidR="00370E76" w:rsidRPr="00F11EFB">
        <w:rPr>
          <w:rFonts w:ascii="Times New Roman" w:hAnsi="Times New Roman" w:cs="Times New Roman"/>
        </w:rPr>
        <w:t xml:space="preserve"> </w:t>
      </w:r>
      <w:r w:rsidRPr="00F11EFB">
        <w:rPr>
          <w:rFonts w:ascii="Times New Roman" w:hAnsi="Times New Roman" w:cs="Times New Roman"/>
        </w:rPr>
        <w:t>Trump</w:t>
      </w:r>
      <w:r w:rsidR="00370E76" w:rsidRPr="00F11EFB">
        <w:rPr>
          <w:rFonts w:ascii="Times New Roman" w:hAnsi="Times New Roman" w:cs="Times New Roman"/>
        </w:rPr>
        <w:t xml:space="preserve"> </w:t>
      </w:r>
      <w:r w:rsidRPr="00F11EFB">
        <w:rPr>
          <w:rFonts w:ascii="Times New Roman" w:hAnsi="Times New Roman" w:cs="Times New Roman"/>
        </w:rPr>
        <w:t>is</w:t>
      </w:r>
      <w:r w:rsidR="00370E76" w:rsidRPr="00F11EFB">
        <w:rPr>
          <w:rFonts w:ascii="Times New Roman" w:hAnsi="Times New Roman" w:cs="Times New Roman"/>
        </w:rPr>
        <w:t xml:space="preserve"> </w:t>
      </w:r>
      <w:r w:rsidRPr="00F11EFB">
        <w:rPr>
          <w:rFonts w:ascii="Times New Roman" w:hAnsi="Times New Roman" w:cs="Times New Roman"/>
        </w:rPr>
        <w:t>using</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hallowed</w:t>
      </w:r>
      <w:r w:rsidR="00370E76" w:rsidRPr="00F11EFB">
        <w:rPr>
          <w:rFonts w:ascii="Times New Roman" w:hAnsi="Times New Roman" w:cs="Times New Roman"/>
        </w:rPr>
        <w:t xml:space="preserve"> </w:t>
      </w:r>
      <w:r w:rsidRPr="00F11EFB">
        <w:rPr>
          <w:rFonts w:ascii="Times New Roman" w:hAnsi="Times New Roman" w:cs="Times New Roman"/>
        </w:rPr>
        <w:t>phrase</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004B3374" w:rsidRPr="00F11EFB">
        <w:rPr>
          <w:rFonts w:ascii="Times New Roman" w:hAnsi="Times New Roman" w:cs="Times New Roman"/>
        </w:rPr>
        <w:t>point</w:t>
      </w:r>
      <w:ins w:id="519" w:author="Author">
        <w:r w:rsidR="00A30BD3" w:rsidRPr="00F11EFB">
          <w:rPr>
            <w:rFonts w:ascii="Times New Roman" w:hAnsi="Times New Roman" w:cs="Times New Roman"/>
          </w:rPr>
          <w:t>ed</w:t>
        </w:r>
      </w:ins>
      <w:del w:id="520" w:author="Author">
        <w:r w:rsidR="004B3374" w:rsidRPr="00F11EFB" w:rsidDel="00A30BD3">
          <w:rPr>
            <w:rFonts w:ascii="Times New Roman" w:hAnsi="Times New Roman" w:cs="Times New Roman"/>
          </w:rPr>
          <w:delText>ing</w:delText>
        </w:r>
      </w:del>
      <w:r w:rsidR="00370E76" w:rsidRPr="00F11EFB">
        <w:rPr>
          <w:rFonts w:ascii="Times New Roman" w:hAnsi="Times New Roman" w:cs="Times New Roman"/>
        </w:rPr>
        <w:t xml:space="preserve"> </w:t>
      </w:r>
      <w:r w:rsidRPr="00F11EFB">
        <w:rPr>
          <w:rFonts w:ascii="Times New Roman" w:hAnsi="Times New Roman" w:cs="Times New Roman"/>
        </w:rPr>
        <w:t>ways.</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his</w:t>
      </w:r>
      <w:r w:rsidR="00370E76" w:rsidRPr="00F11EFB">
        <w:rPr>
          <w:rFonts w:ascii="Times New Roman" w:hAnsi="Times New Roman" w:cs="Times New Roman"/>
        </w:rPr>
        <w:t xml:space="preserve"> </w:t>
      </w:r>
      <w:r w:rsidRPr="00F11EFB">
        <w:rPr>
          <w:rFonts w:ascii="Times New Roman" w:hAnsi="Times New Roman" w:cs="Times New Roman"/>
        </w:rPr>
        <w:t>January</w:t>
      </w:r>
      <w:r w:rsidR="00370E76" w:rsidRPr="00F11EFB">
        <w:rPr>
          <w:rFonts w:ascii="Times New Roman" w:hAnsi="Times New Roman" w:cs="Times New Roman"/>
        </w:rPr>
        <w:t xml:space="preserve"> </w:t>
      </w:r>
      <w:r w:rsidRPr="00F11EFB">
        <w:rPr>
          <w:rFonts w:ascii="Times New Roman" w:hAnsi="Times New Roman" w:cs="Times New Roman"/>
        </w:rPr>
        <w:t>speech,</w:t>
      </w:r>
      <w:r w:rsidR="00370E76" w:rsidRPr="00F11EFB">
        <w:rPr>
          <w:rFonts w:ascii="Times New Roman" w:hAnsi="Times New Roman" w:cs="Times New Roman"/>
        </w:rPr>
        <w:t xml:space="preserve"> </w:t>
      </w:r>
      <w:r w:rsidRPr="00F11EFB">
        <w:rPr>
          <w:rFonts w:ascii="Times New Roman" w:hAnsi="Times New Roman" w:cs="Times New Roman"/>
        </w:rPr>
        <w:t>he</w:t>
      </w:r>
      <w:r w:rsidR="00370E76" w:rsidRPr="00F11EFB">
        <w:rPr>
          <w:rFonts w:ascii="Times New Roman" w:hAnsi="Times New Roman" w:cs="Times New Roman"/>
        </w:rPr>
        <w:t xml:space="preserve"> </w:t>
      </w:r>
      <w:r w:rsidRPr="00F11EFB">
        <w:rPr>
          <w:rFonts w:ascii="Times New Roman" w:hAnsi="Times New Roman" w:cs="Times New Roman"/>
        </w:rPr>
        <w:t>framed</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slogan</w:t>
      </w:r>
      <w:r w:rsidR="00370E76" w:rsidRPr="00F11EFB">
        <w:rPr>
          <w:rFonts w:ascii="Times New Roman" w:hAnsi="Times New Roman" w:cs="Times New Roman"/>
        </w:rPr>
        <w:t xml:space="preserve"> </w:t>
      </w:r>
      <w:r w:rsidRPr="00F11EFB">
        <w:rPr>
          <w:rFonts w:ascii="Times New Roman" w:hAnsi="Times New Roman" w:cs="Times New Roman"/>
        </w:rPr>
        <w:t>as</w:t>
      </w:r>
      <w:del w:id="521" w:author="Author">
        <w:r w:rsidR="00370E76" w:rsidRPr="00F11EFB" w:rsidDel="00A30BD3">
          <w:rPr>
            <w:rFonts w:ascii="Times New Roman" w:hAnsi="Times New Roman" w:cs="Times New Roman"/>
          </w:rPr>
          <w:delText xml:space="preserve"> </w:delText>
        </w:r>
        <w:r w:rsidRPr="00F11EFB" w:rsidDel="00A30BD3">
          <w:rPr>
            <w:rFonts w:ascii="Times New Roman" w:hAnsi="Times New Roman" w:cs="Times New Roman"/>
          </w:rPr>
          <w:delText>though</w:delText>
        </w:r>
        <w:r w:rsidR="00370E76" w:rsidRPr="00F11EFB" w:rsidDel="00A30BD3">
          <w:rPr>
            <w:rFonts w:ascii="Times New Roman" w:hAnsi="Times New Roman" w:cs="Times New Roman"/>
          </w:rPr>
          <w:delText xml:space="preserve"> </w:delText>
        </w:r>
        <w:r w:rsidRPr="00F11EFB" w:rsidDel="00A30BD3">
          <w:rPr>
            <w:rFonts w:ascii="Times New Roman" w:hAnsi="Times New Roman" w:cs="Times New Roman"/>
          </w:rPr>
          <w:delText>it</w:delText>
        </w:r>
        <w:r w:rsidR="00370E76" w:rsidRPr="00F11EFB" w:rsidDel="00A30BD3">
          <w:rPr>
            <w:rFonts w:ascii="Times New Roman" w:hAnsi="Times New Roman" w:cs="Times New Roman"/>
          </w:rPr>
          <w:delText xml:space="preserve"> </w:delText>
        </w:r>
        <w:r w:rsidR="004B3374" w:rsidRPr="00F11EFB" w:rsidDel="00A30BD3">
          <w:rPr>
            <w:rFonts w:ascii="Times New Roman" w:hAnsi="Times New Roman" w:cs="Times New Roman"/>
          </w:rPr>
          <w:delText>was</w:delText>
        </w:r>
      </w:del>
      <w:r w:rsidR="00370E76" w:rsidRPr="00F11EFB">
        <w:rPr>
          <w:rFonts w:ascii="Times New Roman" w:hAnsi="Times New Roman" w:cs="Times New Roman"/>
        </w:rPr>
        <w:t xml:space="preserve"> </w:t>
      </w:r>
      <w:r w:rsidRPr="00F11EFB">
        <w:rPr>
          <w:rFonts w:ascii="Times New Roman" w:hAnsi="Times New Roman" w:cs="Times New Roman"/>
        </w:rPr>
        <w:t>an</w:t>
      </w:r>
      <w:r w:rsidR="00370E76" w:rsidRPr="00F11EFB">
        <w:rPr>
          <w:rFonts w:ascii="Times New Roman" w:hAnsi="Times New Roman" w:cs="Times New Roman"/>
        </w:rPr>
        <w:t xml:space="preserve"> </w:t>
      </w:r>
      <w:r w:rsidRPr="00F11EFB">
        <w:rPr>
          <w:rFonts w:ascii="Times New Roman" w:hAnsi="Times New Roman" w:cs="Times New Roman"/>
        </w:rPr>
        <w:t>entrepreneurial</w:t>
      </w:r>
      <w:r w:rsidR="00370E76" w:rsidRPr="00F11EFB">
        <w:rPr>
          <w:rFonts w:ascii="Times New Roman" w:hAnsi="Times New Roman" w:cs="Times New Roman"/>
        </w:rPr>
        <w:t xml:space="preserve"> </w:t>
      </w:r>
      <w:r w:rsidRPr="00F11EFB">
        <w:rPr>
          <w:rFonts w:ascii="Times New Roman" w:hAnsi="Times New Roman" w:cs="Times New Roman"/>
        </w:rPr>
        <w:t>aspiration.</w:t>
      </w:r>
      <w:r w:rsidR="00370E76" w:rsidRPr="00F11EFB">
        <w:rPr>
          <w:rFonts w:ascii="Times New Roman" w:hAnsi="Times New Roman" w:cs="Times New Roman"/>
        </w:rPr>
        <w:t xml:space="preserve"> </w:t>
      </w:r>
      <w:r w:rsidRPr="00F11EFB">
        <w:rPr>
          <w:rFonts w:ascii="Times New Roman" w:hAnsi="Times New Roman" w:cs="Times New Roman"/>
        </w:rPr>
        <w:t>“We</w:t>
      </w:r>
      <w:r w:rsidR="00370E76" w:rsidRPr="00F11EFB">
        <w:rPr>
          <w:rFonts w:ascii="Times New Roman" w:hAnsi="Times New Roman" w:cs="Times New Roman"/>
        </w:rPr>
        <w:t xml:space="preserve"> </w:t>
      </w:r>
      <w:r w:rsidRPr="00F11EFB">
        <w:rPr>
          <w:rFonts w:ascii="Times New Roman" w:hAnsi="Times New Roman" w:cs="Times New Roman"/>
        </w:rPr>
        <w:t>are</w:t>
      </w:r>
      <w:r w:rsidR="00370E76" w:rsidRPr="00F11EFB">
        <w:rPr>
          <w:rFonts w:ascii="Times New Roman" w:hAnsi="Times New Roman" w:cs="Times New Roman"/>
        </w:rPr>
        <w:t xml:space="preserve"> </w:t>
      </w:r>
      <w:r w:rsidRPr="00F11EFB">
        <w:rPr>
          <w:rFonts w:ascii="Times New Roman" w:hAnsi="Times New Roman" w:cs="Times New Roman"/>
        </w:rPr>
        <w:t>going</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create</w:t>
      </w:r>
      <w:r w:rsidR="00370E76" w:rsidRPr="00F11EFB">
        <w:rPr>
          <w:rFonts w:ascii="Times New Roman" w:hAnsi="Times New Roman" w:cs="Times New Roman"/>
        </w:rPr>
        <w:t xml:space="preserve"> </w:t>
      </w:r>
      <w:r w:rsidRPr="00F11EFB">
        <w:rPr>
          <w:rFonts w:ascii="Times New Roman" w:hAnsi="Times New Roman" w:cs="Times New Roman"/>
        </w:rPr>
        <w:t>an</w:t>
      </w:r>
      <w:r w:rsidR="00370E76" w:rsidRPr="00F11EFB">
        <w:rPr>
          <w:rFonts w:ascii="Times New Roman" w:hAnsi="Times New Roman" w:cs="Times New Roman"/>
        </w:rPr>
        <w:t xml:space="preserve"> </w:t>
      </w:r>
      <w:r w:rsidRPr="00F11EFB">
        <w:rPr>
          <w:rFonts w:ascii="Times New Roman" w:hAnsi="Times New Roman" w:cs="Times New Roman"/>
        </w:rPr>
        <w:t>environment</w:t>
      </w:r>
      <w:r w:rsidR="00370E76" w:rsidRPr="00F11EFB">
        <w:rPr>
          <w:rFonts w:ascii="Times New Roman" w:hAnsi="Times New Roman" w:cs="Times New Roman"/>
        </w:rPr>
        <w:t xml:space="preserve"> </w:t>
      </w:r>
      <w:r w:rsidRPr="00F11EFB">
        <w:rPr>
          <w:rFonts w:ascii="Times New Roman" w:hAnsi="Times New Roman" w:cs="Times New Roman"/>
        </w:rPr>
        <w:t>for</w:t>
      </w:r>
      <w:r w:rsidR="00370E76" w:rsidRPr="00F11EFB">
        <w:rPr>
          <w:rFonts w:ascii="Times New Roman" w:hAnsi="Times New Roman" w:cs="Times New Roman"/>
        </w:rPr>
        <w:t xml:space="preserve"> </w:t>
      </w:r>
      <w:del w:id="522" w:author="Author">
        <w:r w:rsidR="00FB0B0D" w:rsidRPr="00F11EFB" w:rsidDel="00A30BD3">
          <w:rPr>
            <w:rFonts w:ascii="Times New Roman" w:hAnsi="Times New Roman" w:cs="Times New Roman"/>
          </w:rPr>
          <w:delText>a</w:delText>
        </w:r>
        <w:r w:rsidR="00370E76" w:rsidRPr="00F11EFB" w:rsidDel="00A30BD3">
          <w:rPr>
            <w:rFonts w:ascii="Times New Roman" w:hAnsi="Times New Roman" w:cs="Times New Roman"/>
          </w:rPr>
          <w:delText xml:space="preserve"> </w:delText>
        </w:r>
      </w:del>
      <w:r w:rsidRPr="00F11EFB">
        <w:rPr>
          <w:rFonts w:ascii="Times New Roman" w:hAnsi="Times New Roman" w:cs="Times New Roman"/>
        </w:rPr>
        <w:t>small</w:t>
      </w:r>
      <w:r w:rsidR="00370E76" w:rsidRPr="00F11EFB">
        <w:rPr>
          <w:rFonts w:ascii="Times New Roman" w:hAnsi="Times New Roman" w:cs="Times New Roman"/>
        </w:rPr>
        <w:t xml:space="preserve"> </w:t>
      </w:r>
      <w:r w:rsidRPr="00F11EFB">
        <w:rPr>
          <w:rFonts w:ascii="Times New Roman" w:hAnsi="Times New Roman" w:cs="Times New Roman"/>
        </w:rPr>
        <w:t>business</w:t>
      </w:r>
      <w:r w:rsidR="00370E76" w:rsidRPr="00F11EFB">
        <w:rPr>
          <w:rFonts w:ascii="Times New Roman" w:hAnsi="Times New Roman" w:cs="Times New Roman"/>
        </w:rPr>
        <w:t xml:space="preserve"> </w:t>
      </w:r>
      <w:r w:rsidRPr="00F11EFB">
        <w:rPr>
          <w:rFonts w:ascii="Times New Roman" w:hAnsi="Times New Roman" w:cs="Times New Roman"/>
        </w:rPr>
        <w:t>like</w:t>
      </w:r>
      <w:r w:rsidR="00370E76" w:rsidRPr="00F11EFB">
        <w:rPr>
          <w:rFonts w:ascii="Times New Roman" w:hAnsi="Times New Roman" w:cs="Times New Roman"/>
        </w:rPr>
        <w:t xml:space="preserve"> </w:t>
      </w:r>
      <w:r w:rsidRPr="00F11EFB">
        <w:rPr>
          <w:rFonts w:ascii="Times New Roman" w:hAnsi="Times New Roman" w:cs="Times New Roman"/>
        </w:rPr>
        <w:t>we</w:t>
      </w:r>
      <w:r w:rsidR="00370E76" w:rsidRPr="00F11EFB">
        <w:rPr>
          <w:rFonts w:ascii="Times New Roman" w:hAnsi="Times New Roman" w:cs="Times New Roman"/>
        </w:rPr>
        <w:t xml:space="preserve"> </w:t>
      </w:r>
      <w:r w:rsidRPr="00F11EFB">
        <w:rPr>
          <w:rFonts w:ascii="Times New Roman" w:hAnsi="Times New Roman" w:cs="Times New Roman"/>
        </w:rPr>
        <w:t>haven’t</w:t>
      </w:r>
      <w:r w:rsidR="00370E76" w:rsidRPr="00F11EFB">
        <w:rPr>
          <w:rFonts w:ascii="Times New Roman" w:hAnsi="Times New Roman" w:cs="Times New Roman"/>
        </w:rPr>
        <w:t xml:space="preserve"> </w:t>
      </w:r>
      <w:r w:rsidRPr="00F11EFB">
        <w:rPr>
          <w:rFonts w:ascii="Times New Roman" w:hAnsi="Times New Roman" w:cs="Times New Roman"/>
        </w:rPr>
        <w:t>seen</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many</w:t>
      </w:r>
      <w:r w:rsidR="00370E76" w:rsidRPr="00F11EFB">
        <w:rPr>
          <w:rFonts w:ascii="Times New Roman" w:hAnsi="Times New Roman" w:cs="Times New Roman"/>
        </w:rPr>
        <w:t xml:space="preserve"> </w:t>
      </w:r>
      <w:r w:rsidRPr="00F11EFB">
        <w:rPr>
          <w:rFonts w:ascii="Times New Roman" w:hAnsi="Times New Roman" w:cs="Times New Roman"/>
        </w:rPr>
        <w:t>decades,”</w:t>
      </w:r>
      <w:r w:rsidR="00370E76" w:rsidRPr="00F11EFB">
        <w:rPr>
          <w:rFonts w:ascii="Times New Roman" w:hAnsi="Times New Roman" w:cs="Times New Roman"/>
        </w:rPr>
        <w:t xml:space="preserve"> </w:t>
      </w:r>
      <w:r w:rsidRPr="00F11EFB">
        <w:rPr>
          <w:rFonts w:ascii="Times New Roman" w:hAnsi="Times New Roman" w:cs="Times New Roman"/>
        </w:rPr>
        <w:t>he</w:t>
      </w:r>
      <w:r w:rsidR="00370E76" w:rsidRPr="00F11EFB">
        <w:rPr>
          <w:rFonts w:ascii="Times New Roman" w:hAnsi="Times New Roman" w:cs="Times New Roman"/>
        </w:rPr>
        <w:t xml:space="preserve"> </w:t>
      </w:r>
      <w:r w:rsidRPr="00F11EFB">
        <w:rPr>
          <w:rFonts w:ascii="Times New Roman" w:hAnsi="Times New Roman" w:cs="Times New Roman"/>
        </w:rPr>
        <w:t>said,</w:t>
      </w:r>
      <w:r w:rsidR="00370E76" w:rsidRPr="00F11EFB">
        <w:rPr>
          <w:rFonts w:ascii="Times New Roman" w:hAnsi="Times New Roman" w:cs="Times New Roman"/>
        </w:rPr>
        <w:t xml:space="preserve"> </w:t>
      </w:r>
      <w:r w:rsidRPr="00F11EFB">
        <w:rPr>
          <w:rFonts w:ascii="Times New Roman" w:hAnsi="Times New Roman" w:cs="Times New Roman"/>
        </w:rPr>
        <w:t>adding,</w:t>
      </w:r>
      <w:r w:rsidR="00370E76" w:rsidRPr="00F11EFB">
        <w:rPr>
          <w:rFonts w:ascii="Times New Roman" w:hAnsi="Times New Roman" w:cs="Times New Roman"/>
        </w:rPr>
        <w:t xml:space="preserve"> </w:t>
      </w:r>
      <w:r w:rsidRPr="00F11EFB">
        <w:rPr>
          <w:rFonts w:ascii="Times New Roman" w:hAnsi="Times New Roman" w:cs="Times New Roman"/>
        </w:rPr>
        <w:t>“So,</w:t>
      </w:r>
      <w:r w:rsidR="00370E76" w:rsidRPr="00F11EFB">
        <w:rPr>
          <w:rFonts w:ascii="Times New Roman" w:hAnsi="Times New Roman" w:cs="Times New Roman"/>
        </w:rPr>
        <w:t xml:space="preserve"> </w:t>
      </w:r>
      <w:r w:rsidRPr="00F11EFB">
        <w:rPr>
          <w:rFonts w:ascii="Times New Roman" w:hAnsi="Times New Roman" w:cs="Times New Roman"/>
        </w:rPr>
        <w:t>essentially,</w:t>
      </w:r>
      <w:r w:rsidR="00370E76" w:rsidRPr="00F11EFB">
        <w:rPr>
          <w:rFonts w:ascii="Times New Roman" w:hAnsi="Times New Roman" w:cs="Times New Roman"/>
        </w:rPr>
        <w:t xml:space="preserve"> </w:t>
      </w:r>
      <w:r w:rsidRPr="00F11EFB">
        <w:rPr>
          <w:rFonts w:ascii="Times New Roman" w:hAnsi="Times New Roman" w:cs="Times New Roman"/>
        </w:rPr>
        <w:t>we</w:t>
      </w:r>
      <w:r w:rsidR="00370E76" w:rsidRPr="00F11EFB">
        <w:rPr>
          <w:rFonts w:ascii="Times New Roman" w:hAnsi="Times New Roman" w:cs="Times New Roman"/>
        </w:rPr>
        <w:t xml:space="preserve"> </w:t>
      </w:r>
      <w:r w:rsidRPr="00F11EFB">
        <w:rPr>
          <w:rFonts w:ascii="Times New Roman" w:hAnsi="Times New Roman" w:cs="Times New Roman"/>
        </w:rPr>
        <w:t>are</w:t>
      </w:r>
      <w:r w:rsidR="00370E76" w:rsidRPr="00F11EFB">
        <w:rPr>
          <w:rFonts w:ascii="Times New Roman" w:hAnsi="Times New Roman" w:cs="Times New Roman"/>
        </w:rPr>
        <w:t xml:space="preserve"> </w:t>
      </w:r>
      <w:r w:rsidRPr="00F11EFB">
        <w:rPr>
          <w:rFonts w:ascii="Times New Roman" w:hAnsi="Times New Roman" w:cs="Times New Roman"/>
        </w:rPr>
        <w:t>getting</w:t>
      </w:r>
      <w:r w:rsidR="00370E76" w:rsidRPr="00F11EFB">
        <w:rPr>
          <w:rFonts w:ascii="Times New Roman" w:hAnsi="Times New Roman" w:cs="Times New Roman"/>
        </w:rPr>
        <w:t xml:space="preserve"> </w:t>
      </w:r>
      <w:r w:rsidRPr="00F11EFB">
        <w:rPr>
          <w:rFonts w:ascii="Times New Roman" w:hAnsi="Times New Roman" w:cs="Times New Roman"/>
        </w:rPr>
        <w:t>rid</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regulations</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massive</w:t>
      </w:r>
      <w:r w:rsidR="00370E76" w:rsidRPr="00F11EFB">
        <w:rPr>
          <w:rFonts w:ascii="Times New Roman" w:hAnsi="Times New Roman" w:cs="Times New Roman"/>
        </w:rPr>
        <w:t xml:space="preserve"> </w:t>
      </w:r>
      <w:r w:rsidRPr="00F11EFB">
        <w:rPr>
          <w:rFonts w:ascii="Times New Roman" w:hAnsi="Times New Roman" w:cs="Times New Roman"/>
        </w:rPr>
        <w:t>extent,</w:t>
      </w:r>
      <w:r w:rsidR="00370E76" w:rsidRPr="00F11EFB">
        <w:rPr>
          <w:rFonts w:ascii="Times New Roman" w:hAnsi="Times New Roman" w:cs="Times New Roman"/>
        </w:rPr>
        <w:t xml:space="preserve"> </w:t>
      </w:r>
      <w:r w:rsidRPr="00F11EFB">
        <w:rPr>
          <w:rFonts w:ascii="Times New Roman" w:hAnsi="Times New Roman" w:cs="Times New Roman"/>
        </w:rPr>
        <w:t>could</w:t>
      </w:r>
      <w:r w:rsidR="00370E76" w:rsidRPr="00F11EFB">
        <w:rPr>
          <w:rFonts w:ascii="Times New Roman" w:hAnsi="Times New Roman" w:cs="Times New Roman"/>
        </w:rPr>
        <w:t xml:space="preserve"> </w:t>
      </w:r>
      <w:r w:rsidRPr="00F11EFB">
        <w:rPr>
          <w:rFonts w:ascii="Times New Roman" w:hAnsi="Times New Roman" w:cs="Times New Roman"/>
        </w:rPr>
        <w:t>be</w:t>
      </w:r>
      <w:r w:rsidR="00370E76" w:rsidRPr="00F11EFB">
        <w:rPr>
          <w:rFonts w:ascii="Times New Roman" w:hAnsi="Times New Roman" w:cs="Times New Roman"/>
        </w:rPr>
        <w:t xml:space="preserve"> </w:t>
      </w:r>
      <w:r w:rsidRPr="00F11EFB">
        <w:rPr>
          <w:rFonts w:ascii="Times New Roman" w:hAnsi="Times New Roman" w:cs="Times New Roman"/>
        </w:rPr>
        <w:t>as</w:t>
      </w:r>
      <w:r w:rsidR="00370E76" w:rsidRPr="00F11EFB">
        <w:rPr>
          <w:rFonts w:ascii="Times New Roman" w:hAnsi="Times New Roman" w:cs="Times New Roman"/>
        </w:rPr>
        <w:t xml:space="preserve"> </w:t>
      </w:r>
      <w:r w:rsidRPr="00F11EFB">
        <w:rPr>
          <w:rFonts w:ascii="Times New Roman" w:hAnsi="Times New Roman" w:cs="Times New Roman"/>
        </w:rPr>
        <w:t>much</w:t>
      </w:r>
      <w:r w:rsidR="00370E76" w:rsidRPr="00F11EFB">
        <w:rPr>
          <w:rFonts w:ascii="Times New Roman" w:hAnsi="Times New Roman" w:cs="Times New Roman"/>
        </w:rPr>
        <w:t xml:space="preserve"> </w:t>
      </w:r>
      <w:r w:rsidRPr="00F11EFB">
        <w:rPr>
          <w:rFonts w:ascii="Times New Roman" w:hAnsi="Times New Roman" w:cs="Times New Roman"/>
        </w:rPr>
        <w:t>as</w:t>
      </w:r>
      <w:r w:rsidR="00370E76" w:rsidRPr="00F11EFB">
        <w:rPr>
          <w:rFonts w:ascii="Times New Roman" w:hAnsi="Times New Roman" w:cs="Times New Roman"/>
        </w:rPr>
        <w:t xml:space="preserve"> </w:t>
      </w:r>
      <w:r w:rsidRPr="00F11EFB">
        <w:rPr>
          <w:rFonts w:ascii="Times New Roman" w:hAnsi="Times New Roman" w:cs="Times New Roman"/>
        </w:rPr>
        <w:t>75</w:t>
      </w:r>
      <w:r w:rsidR="00370E76" w:rsidRPr="00F11EFB">
        <w:rPr>
          <w:rFonts w:ascii="Times New Roman" w:hAnsi="Times New Roman" w:cs="Times New Roman"/>
        </w:rPr>
        <w:t xml:space="preserve"> </w:t>
      </w:r>
      <w:r w:rsidRPr="00F11EFB">
        <w:rPr>
          <w:rFonts w:ascii="Times New Roman" w:hAnsi="Times New Roman" w:cs="Times New Roman"/>
        </w:rPr>
        <w:t>percent.”</w:t>
      </w:r>
      <w:ins w:id="523" w:author="Author">
        <w:r w:rsidR="00490ED3" w:rsidRPr="00F11EFB">
          <w:rPr>
            <w:rFonts w:ascii="Times New Roman" w:hAnsi="Times New Roman" w:cs="Times New Roman"/>
          </w:rPr>
          <w:t xml:space="preserve"> </w:t>
        </w:r>
      </w:ins>
    </w:p>
    <w:p w14:paraId="62F20860" w14:textId="77777777" w:rsidR="00805F55" w:rsidRPr="00F11EFB" w:rsidRDefault="00A30BD3" w:rsidP="00805F55">
      <w:pPr>
        <w:ind w:right="4"/>
        <w:contextualSpacing/>
        <w:rPr>
          <w:rFonts w:ascii="Times New Roman" w:hAnsi="Times New Roman" w:cs="Times New Roman"/>
        </w:rPr>
      </w:pPr>
      <w:ins w:id="524" w:author="Author">
        <w:r w:rsidRPr="00F11EFB">
          <w:rPr>
            <w:rFonts w:ascii="Times New Roman" w:hAnsi="Times New Roman" w:cs="Times New Roman"/>
          </w:rPr>
          <w:t>Dr.</w:t>
        </w:r>
      </w:ins>
      <w:del w:id="525" w:author="Author">
        <w:r w:rsidR="00CA54AD" w:rsidRPr="00F11EFB" w:rsidDel="00A30BD3">
          <w:rPr>
            <w:rFonts w:ascii="Times New Roman" w:hAnsi="Times New Roman" w:cs="Times New Roman"/>
          </w:rPr>
          <w:delText>Mr.</w:delText>
        </w:r>
      </w:del>
      <w:r w:rsidR="00370E76" w:rsidRPr="00F11EFB">
        <w:rPr>
          <w:rFonts w:ascii="Times New Roman" w:hAnsi="Times New Roman" w:cs="Times New Roman"/>
        </w:rPr>
        <w:t xml:space="preserve"> </w:t>
      </w:r>
      <w:r w:rsidR="00CA54AD" w:rsidRPr="00F11EFB">
        <w:rPr>
          <w:rFonts w:ascii="Times New Roman" w:hAnsi="Times New Roman" w:cs="Times New Roman"/>
        </w:rPr>
        <w:t>Carson</w:t>
      </w:r>
      <w:r w:rsidR="00370E76" w:rsidRPr="00F11EFB">
        <w:rPr>
          <w:rFonts w:ascii="Times New Roman" w:hAnsi="Times New Roman" w:cs="Times New Roman"/>
        </w:rPr>
        <w:t xml:space="preserve"> </w:t>
      </w:r>
      <w:r w:rsidR="00CA54AD" w:rsidRPr="00F11EFB">
        <w:rPr>
          <w:rFonts w:ascii="Times New Roman" w:hAnsi="Times New Roman" w:cs="Times New Roman"/>
        </w:rPr>
        <w:t>has</w:t>
      </w:r>
      <w:r w:rsidR="00370E76" w:rsidRPr="00F11EFB">
        <w:rPr>
          <w:rFonts w:ascii="Times New Roman" w:hAnsi="Times New Roman" w:cs="Times New Roman"/>
        </w:rPr>
        <w:t xml:space="preserve"> </w:t>
      </w:r>
      <w:r w:rsidR="00CA54AD" w:rsidRPr="00F11EFB">
        <w:rPr>
          <w:rFonts w:ascii="Times New Roman" w:hAnsi="Times New Roman" w:cs="Times New Roman"/>
        </w:rPr>
        <w:t>explicitly</w:t>
      </w:r>
      <w:r w:rsidR="00370E76" w:rsidRPr="00F11EFB">
        <w:rPr>
          <w:rFonts w:ascii="Times New Roman" w:hAnsi="Times New Roman" w:cs="Times New Roman"/>
        </w:rPr>
        <w:t xml:space="preserve"> </w:t>
      </w:r>
      <w:r w:rsidR="00CA54AD" w:rsidRPr="00F11EFB">
        <w:rPr>
          <w:rFonts w:ascii="Times New Roman" w:hAnsi="Times New Roman" w:cs="Times New Roman"/>
        </w:rPr>
        <w:t>said</w:t>
      </w:r>
      <w:r w:rsidR="00370E76" w:rsidRPr="00F11EFB">
        <w:rPr>
          <w:rFonts w:ascii="Times New Roman" w:hAnsi="Times New Roman" w:cs="Times New Roman"/>
        </w:rPr>
        <w:t xml:space="preserve"> </w:t>
      </w:r>
      <w:r w:rsidR="00CA54AD" w:rsidRPr="00F11EFB">
        <w:rPr>
          <w:rFonts w:ascii="Times New Roman" w:hAnsi="Times New Roman" w:cs="Times New Roman"/>
        </w:rPr>
        <w:t>that</w:t>
      </w:r>
      <w:r w:rsidR="00370E76" w:rsidRPr="00F11EFB">
        <w:rPr>
          <w:rFonts w:ascii="Times New Roman" w:hAnsi="Times New Roman" w:cs="Times New Roman"/>
        </w:rPr>
        <w:t xml:space="preserve"> </w:t>
      </w:r>
      <w:r w:rsidR="00CA54AD" w:rsidRPr="00F11EFB">
        <w:rPr>
          <w:rFonts w:ascii="Times New Roman" w:hAnsi="Times New Roman" w:cs="Times New Roman"/>
        </w:rPr>
        <w:t>homeownership</w:t>
      </w:r>
      <w:r w:rsidR="00370E76" w:rsidRPr="00F11EFB">
        <w:rPr>
          <w:rFonts w:ascii="Times New Roman" w:hAnsi="Times New Roman" w:cs="Times New Roman"/>
        </w:rPr>
        <w:t xml:space="preserve"> </w:t>
      </w:r>
      <w:r w:rsidR="00CA54AD" w:rsidRPr="00F11EFB">
        <w:rPr>
          <w:rFonts w:ascii="Times New Roman" w:hAnsi="Times New Roman" w:cs="Times New Roman"/>
        </w:rPr>
        <w:t>is</w:t>
      </w:r>
      <w:r w:rsidR="00370E76" w:rsidRPr="00F11EFB">
        <w:rPr>
          <w:rFonts w:ascii="Times New Roman" w:hAnsi="Times New Roman" w:cs="Times New Roman"/>
        </w:rPr>
        <w:t xml:space="preserve"> </w:t>
      </w:r>
      <w:r w:rsidR="00CA54AD" w:rsidRPr="00F11EFB">
        <w:rPr>
          <w:rFonts w:ascii="Times New Roman" w:hAnsi="Times New Roman" w:cs="Times New Roman"/>
        </w:rPr>
        <w:t>a</w:t>
      </w:r>
      <w:r w:rsidR="00370E76" w:rsidRPr="00F11EFB">
        <w:rPr>
          <w:rFonts w:ascii="Times New Roman" w:hAnsi="Times New Roman" w:cs="Times New Roman"/>
        </w:rPr>
        <w:t xml:space="preserve"> </w:t>
      </w:r>
      <w:r w:rsidR="00CA54AD" w:rsidRPr="00F11EFB">
        <w:rPr>
          <w:rFonts w:ascii="Times New Roman" w:hAnsi="Times New Roman" w:cs="Times New Roman"/>
        </w:rPr>
        <w:t>central</w:t>
      </w:r>
      <w:r w:rsidR="00370E76" w:rsidRPr="00F11EFB">
        <w:rPr>
          <w:rFonts w:ascii="Times New Roman" w:hAnsi="Times New Roman" w:cs="Times New Roman"/>
        </w:rPr>
        <w:t xml:space="preserve"> </w:t>
      </w:r>
      <w:r w:rsidR="00CA54AD" w:rsidRPr="00F11EFB">
        <w:rPr>
          <w:rFonts w:ascii="Times New Roman" w:hAnsi="Times New Roman" w:cs="Times New Roman"/>
        </w:rPr>
        <w:t>part</w:t>
      </w:r>
      <w:r w:rsidR="00370E76" w:rsidRPr="00F11EFB">
        <w:rPr>
          <w:rFonts w:ascii="Times New Roman" w:hAnsi="Times New Roman" w:cs="Times New Roman"/>
        </w:rPr>
        <w:t xml:space="preserve"> </w:t>
      </w:r>
      <w:r w:rsidR="00CA54AD" w:rsidRPr="00F11EFB">
        <w:rPr>
          <w:rFonts w:ascii="Times New Roman" w:hAnsi="Times New Roman" w:cs="Times New Roman"/>
        </w:rPr>
        <w:t>of</w:t>
      </w:r>
      <w:r w:rsidR="00370E76" w:rsidRPr="00F11EFB">
        <w:rPr>
          <w:rFonts w:ascii="Times New Roman" w:hAnsi="Times New Roman" w:cs="Times New Roman"/>
        </w:rPr>
        <w:t xml:space="preserve"> </w:t>
      </w:r>
      <w:r w:rsidR="00CA54AD" w:rsidRPr="00F11EFB">
        <w:rPr>
          <w:rFonts w:ascii="Times New Roman" w:hAnsi="Times New Roman" w:cs="Times New Roman"/>
        </w:rPr>
        <w:t>the</w:t>
      </w:r>
      <w:r w:rsidR="00370E76" w:rsidRPr="00F11EFB">
        <w:rPr>
          <w:rFonts w:ascii="Times New Roman" w:hAnsi="Times New Roman" w:cs="Times New Roman"/>
        </w:rPr>
        <w:t xml:space="preserve"> </w:t>
      </w:r>
      <w:ins w:id="526" w:author="Author">
        <w:r w:rsidRPr="00F11EFB">
          <w:rPr>
            <w:rFonts w:ascii="Times New Roman" w:hAnsi="Times New Roman" w:cs="Times New Roman"/>
          </w:rPr>
          <w:t>d</w:t>
        </w:r>
      </w:ins>
      <w:del w:id="527" w:author="Author">
        <w:r w:rsidR="00CA54AD" w:rsidRPr="00F11EFB" w:rsidDel="00A30BD3">
          <w:rPr>
            <w:rFonts w:ascii="Times New Roman" w:hAnsi="Times New Roman" w:cs="Times New Roman"/>
          </w:rPr>
          <w:delText>D</w:delText>
        </w:r>
      </w:del>
      <w:r w:rsidR="00CA54AD" w:rsidRPr="00F11EFB">
        <w:rPr>
          <w:rFonts w:ascii="Times New Roman" w:hAnsi="Times New Roman" w:cs="Times New Roman"/>
        </w:rPr>
        <w:t>ream.</w:t>
      </w:r>
      <w:r w:rsidR="00370E76" w:rsidRPr="00F11EFB">
        <w:rPr>
          <w:rFonts w:ascii="Times New Roman" w:hAnsi="Times New Roman" w:cs="Times New Roman"/>
        </w:rPr>
        <w:t xml:space="preserve"> </w:t>
      </w:r>
      <w:r w:rsidR="00CA54AD" w:rsidRPr="00F11EFB">
        <w:rPr>
          <w:rFonts w:ascii="Times New Roman" w:hAnsi="Times New Roman" w:cs="Times New Roman"/>
        </w:rPr>
        <w:t>In</w:t>
      </w:r>
      <w:r w:rsidR="00370E76" w:rsidRPr="00F11EFB">
        <w:rPr>
          <w:rFonts w:ascii="Times New Roman" w:hAnsi="Times New Roman" w:cs="Times New Roman"/>
        </w:rPr>
        <w:t xml:space="preserve"> </w:t>
      </w:r>
      <w:r w:rsidR="00CA54AD" w:rsidRPr="00F11EFB">
        <w:rPr>
          <w:rFonts w:ascii="Times New Roman" w:hAnsi="Times New Roman" w:cs="Times New Roman"/>
        </w:rPr>
        <w:t>a</w:t>
      </w:r>
      <w:r w:rsidR="00370E76" w:rsidRPr="00F11EFB">
        <w:rPr>
          <w:rFonts w:ascii="Times New Roman" w:hAnsi="Times New Roman" w:cs="Times New Roman"/>
        </w:rPr>
        <w:t xml:space="preserve"> </w:t>
      </w:r>
      <w:commentRangeStart w:id="528"/>
      <w:r w:rsidR="00676791" w:rsidRPr="00412EB7">
        <w:fldChar w:fldCharType="begin"/>
      </w:r>
      <w:r w:rsidR="00676791" w:rsidRPr="00F11EFB">
        <w:instrText xml:space="preserve"> HYPERLINK "https://www.c-span.org/video/?429741-1/hud-secretary-addresses-national-housing-conference&amp;start=395" \t "_blank" </w:instrText>
      </w:r>
      <w:r w:rsidR="00676791" w:rsidRPr="00412EB7">
        <w:fldChar w:fldCharType="separate"/>
      </w:r>
      <w:r w:rsidR="00CA54AD" w:rsidRPr="00412EB7">
        <w:rPr>
          <w:rStyle w:val="Hyperlink"/>
          <w:rFonts w:ascii="Times New Roman" w:hAnsi="Times New Roman" w:cs="Times New Roman"/>
          <w:color w:val="auto"/>
          <w:u w:val="none"/>
          <w:rPrChange w:id="529" w:author="Author">
            <w:rPr>
              <w:rStyle w:val="Hyperlink"/>
              <w:rFonts w:ascii="Times New Roman" w:hAnsi="Times New Roman" w:cs="Times New Roman"/>
              <w:color w:val="auto"/>
            </w:rPr>
          </w:rPrChange>
        </w:rPr>
        <w:t>speech</w:t>
      </w:r>
      <w:r w:rsidR="00370E76" w:rsidRPr="00412EB7">
        <w:rPr>
          <w:rStyle w:val="Hyperlink"/>
          <w:rFonts w:ascii="Times New Roman" w:hAnsi="Times New Roman" w:cs="Times New Roman"/>
          <w:color w:val="auto"/>
          <w:u w:val="none"/>
          <w:rPrChange w:id="530" w:author="Author">
            <w:rPr>
              <w:rStyle w:val="Hyperlink"/>
              <w:rFonts w:ascii="Times New Roman" w:hAnsi="Times New Roman" w:cs="Times New Roman"/>
              <w:color w:val="auto"/>
            </w:rPr>
          </w:rPrChange>
        </w:rPr>
        <w:t xml:space="preserve"> </w:t>
      </w:r>
      <w:r w:rsidR="00CA54AD" w:rsidRPr="00412EB7">
        <w:rPr>
          <w:rStyle w:val="Hyperlink"/>
          <w:rFonts w:ascii="Times New Roman" w:hAnsi="Times New Roman" w:cs="Times New Roman"/>
          <w:color w:val="auto"/>
          <w:u w:val="none"/>
          <w:rPrChange w:id="531" w:author="Author">
            <w:rPr>
              <w:rStyle w:val="Hyperlink"/>
              <w:rFonts w:ascii="Times New Roman" w:hAnsi="Times New Roman" w:cs="Times New Roman"/>
              <w:color w:val="auto"/>
            </w:rPr>
          </w:rPrChange>
        </w:rPr>
        <w:t>at</w:t>
      </w:r>
      <w:r w:rsidR="00370E76" w:rsidRPr="00412EB7">
        <w:rPr>
          <w:rStyle w:val="Hyperlink"/>
          <w:rFonts w:ascii="Times New Roman" w:hAnsi="Times New Roman" w:cs="Times New Roman"/>
          <w:color w:val="auto"/>
          <w:u w:val="none"/>
          <w:rPrChange w:id="532" w:author="Author">
            <w:rPr>
              <w:rStyle w:val="Hyperlink"/>
              <w:rFonts w:ascii="Times New Roman" w:hAnsi="Times New Roman" w:cs="Times New Roman"/>
              <w:color w:val="auto"/>
            </w:rPr>
          </w:rPrChange>
        </w:rPr>
        <w:t xml:space="preserve"> </w:t>
      </w:r>
      <w:r w:rsidR="00CA54AD" w:rsidRPr="00412EB7">
        <w:rPr>
          <w:rStyle w:val="Hyperlink"/>
          <w:rFonts w:ascii="Times New Roman" w:hAnsi="Times New Roman" w:cs="Times New Roman"/>
          <w:color w:val="auto"/>
          <w:u w:val="none"/>
          <w:rPrChange w:id="533" w:author="Author">
            <w:rPr>
              <w:rStyle w:val="Hyperlink"/>
              <w:rFonts w:ascii="Times New Roman" w:hAnsi="Times New Roman" w:cs="Times New Roman"/>
              <w:color w:val="auto"/>
            </w:rPr>
          </w:rPrChange>
        </w:rPr>
        <w:t>the</w:t>
      </w:r>
      <w:r w:rsidR="00370E76" w:rsidRPr="00412EB7">
        <w:rPr>
          <w:rStyle w:val="Hyperlink"/>
          <w:rFonts w:ascii="Times New Roman" w:hAnsi="Times New Roman" w:cs="Times New Roman"/>
          <w:color w:val="auto"/>
          <w:u w:val="none"/>
          <w:rPrChange w:id="534" w:author="Author">
            <w:rPr>
              <w:rStyle w:val="Hyperlink"/>
              <w:rFonts w:ascii="Times New Roman" w:hAnsi="Times New Roman" w:cs="Times New Roman"/>
              <w:color w:val="auto"/>
            </w:rPr>
          </w:rPrChange>
        </w:rPr>
        <w:t xml:space="preserve"> </w:t>
      </w:r>
      <w:r w:rsidR="00CA54AD" w:rsidRPr="00412EB7">
        <w:rPr>
          <w:rStyle w:val="Hyperlink"/>
          <w:rFonts w:ascii="Times New Roman" w:hAnsi="Times New Roman" w:cs="Times New Roman"/>
          <w:color w:val="auto"/>
          <w:u w:val="none"/>
          <w:rPrChange w:id="535" w:author="Author">
            <w:rPr>
              <w:rStyle w:val="Hyperlink"/>
              <w:rFonts w:ascii="Times New Roman" w:hAnsi="Times New Roman" w:cs="Times New Roman"/>
              <w:color w:val="auto"/>
            </w:rPr>
          </w:rPrChange>
        </w:rPr>
        <w:t>National</w:t>
      </w:r>
      <w:r w:rsidR="00370E76" w:rsidRPr="00412EB7">
        <w:rPr>
          <w:rStyle w:val="Hyperlink"/>
          <w:rFonts w:ascii="Times New Roman" w:hAnsi="Times New Roman" w:cs="Times New Roman"/>
          <w:color w:val="auto"/>
          <w:u w:val="none"/>
          <w:rPrChange w:id="536" w:author="Author">
            <w:rPr>
              <w:rStyle w:val="Hyperlink"/>
              <w:rFonts w:ascii="Times New Roman" w:hAnsi="Times New Roman" w:cs="Times New Roman"/>
              <w:color w:val="auto"/>
            </w:rPr>
          </w:rPrChange>
        </w:rPr>
        <w:t xml:space="preserve"> </w:t>
      </w:r>
      <w:r w:rsidR="00CA54AD" w:rsidRPr="00412EB7">
        <w:rPr>
          <w:rStyle w:val="Hyperlink"/>
          <w:rFonts w:ascii="Times New Roman" w:hAnsi="Times New Roman" w:cs="Times New Roman"/>
          <w:color w:val="auto"/>
          <w:u w:val="none"/>
          <w:rPrChange w:id="537" w:author="Author">
            <w:rPr>
              <w:rStyle w:val="Hyperlink"/>
              <w:rFonts w:ascii="Times New Roman" w:hAnsi="Times New Roman" w:cs="Times New Roman"/>
              <w:color w:val="auto"/>
            </w:rPr>
          </w:rPrChange>
        </w:rPr>
        <w:t>Housing</w:t>
      </w:r>
      <w:r w:rsidR="00370E76" w:rsidRPr="00412EB7">
        <w:rPr>
          <w:rStyle w:val="Hyperlink"/>
          <w:rFonts w:ascii="Times New Roman" w:hAnsi="Times New Roman" w:cs="Times New Roman"/>
          <w:color w:val="auto"/>
          <w:u w:val="none"/>
          <w:rPrChange w:id="538" w:author="Author">
            <w:rPr>
              <w:rStyle w:val="Hyperlink"/>
              <w:rFonts w:ascii="Times New Roman" w:hAnsi="Times New Roman" w:cs="Times New Roman"/>
              <w:color w:val="auto"/>
            </w:rPr>
          </w:rPrChange>
        </w:rPr>
        <w:t xml:space="preserve"> </w:t>
      </w:r>
      <w:r w:rsidR="00CA54AD" w:rsidRPr="00412EB7">
        <w:rPr>
          <w:rStyle w:val="Hyperlink"/>
          <w:rFonts w:ascii="Times New Roman" w:hAnsi="Times New Roman" w:cs="Times New Roman"/>
          <w:color w:val="auto"/>
          <w:u w:val="none"/>
          <w:rPrChange w:id="539" w:author="Author">
            <w:rPr>
              <w:rStyle w:val="Hyperlink"/>
              <w:rFonts w:ascii="Times New Roman" w:hAnsi="Times New Roman" w:cs="Times New Roman"/>
              <w:color w:val="auto"/>
            </w:rPr>
          </w:rPrChange>
        </w:rPr>
        <w:t>Conference</w:t>
      </w:r>
      <w:r w:rsidR="00370E76" w:rsidRPr="00412EB7">
        <w:rPr>
          <w:rStyle w:val="Hyperlink"/>
          <w:rFonts w:ascii="Times New Roman" w:hAnsi="Times New Roman" w:cs="Times New Roman"/>
          <w:color w:val="auto"/>
          <w:u w:val="none"/>
          <w:rPrChange w:id="540" w:author="Author">
            <w:rPr>
              <w:rStyle w:val="Hyperlink"/>
              <w:rFonts w:ascii="Times New Roman" w:hAnsi="Times New Roman" w:cs="Times New Roman"/>
              <w:color w:val="auto"/>
            </w:rPr>
          </w:rPrChange>
        </w:rPr>
        <w:t xml:space="preserve"> </w:t>
      </w:r>
      <w:r w:rsidR="00CA54AD" w:rsidRPr="00412EB7">
        <w:rPr>
          <w:rStyle w:val="Hyperlink"/>
          <w:rFonts w:ascii="Times New Roman" w:hAnsi="Times New Roman" w:cs="Times New Roman"/>
          <w:color w:val="auto"/>
          <w:u w:val="none"/>
          <w:rPrChange w:id="541" w:author="Author">
            <w:rPr>
              <w:rStyle w:val="Hyperlink"/>
              <w:rFonts w:ascii="Times New Roman" w:hAnsi="Times New Roman" w:cs="Times New Roman"/>
              <w:color w:val="auto"/>
            </w:rPr>
          </w:rPrChange>
        </w:rPr>
        <w:t>on</w:t>
      </w:r>
      <w:r w:rsidR="00370E76" w:rsidRPr="00412EB7">
        <w:rPr>
          <w:rStyle w:val="Hyperlink"/>
          <w:rFonts w:ascii="Times New Roman" w:hAnsi="Times New Roman" w:cs="Times New Roman"/>
          <w:color w:val="auto"/>
          <w:u w:val="none"/>
          <w:rPrChange w:id="542" w:author="Author">
            <w:rPr>
              <w:rStyle w:val="Hyperlink"/>
              <w:rFonts w:ascii="Times New Roman" w:hAnsi="Times New Roman" w:cs="Times New Roman"/>
              <w:color w:val="auto"/>
            </w:rPr>
          </w:rPrChange>
        </w:rPr>
        <w:t xml:space="preserve"> </w:t>
      </w:r>
      <w:r w:rsidR="00CA54AD" w:rsidRPr="00412EB7">
        <w:rPr>
          <w:rStyle w:val="Hyperlink"/>
          <w:rFonts w:ascii="Times New Roman" w:hAnsi="Times New Roman" w:cs="Times New Roman"/>
          <w:color w:val="auto"/>
          <w:u w:val="none"/>
          <w:rPrChange w:id="543" w:author="Author">
            <w:rPr>
              <w:rStyle w:val="Hyperlink"/>
              <w:rFonts w:ascii="Times New Roman" w:hAnsi="Times New Roman" w:cs="Times New Roman"/>
              <w:color w:val="auto"/>
            </w:rPr>
          </w:rPrChange>
        </w:rPr>
        <w:t>June</w:t>
      </w:r>
      <w:r w:rsidR="00370E76" w:rsidRPr="00412EB7">
        <w:rPr>
          <w:rStyle w:val="Hyperlink"/>
          <w:rFonts w:ascii="Times New Roman" w:hAnsi="Times New Roman" w:cs="Times New Roman"/>
          <w:color w:val="auto"/>
          <w:u w:val="none"/>
          <w:rPrChange w:id="544" w:author="Author">
            <w:rPr>
              <w:rStyle w:val="Hyperlink"/>
              <w:rFonts w:ascii="Times New Roman" w:hAnsi="Times New Roman" w:cs="Times New Roman"/>
              <w:color w:val="auto"/>
            </w:rPr>
          </w:rPrChange>
        </w:rPr>
        <w:t xml:space="preserve"> </w:t>
      </w:r>
      <w:r w:rsidR="00CA54AD" w:rsidRPr="00412EB7">
        <w:rPr>
          <w:rStyle w:val="Hyperlink"/>
          <w:rFonts w:ascii="Times New Roman" w:hAnsi="Times New Roman" w:cs="Times New Roman"/>
          <w:color w:val="auto"/>
          <w:u w:val="none"/>
          <w:rPrChange w:id="545" w:author="Author">
            <w:rPr>
              <w:rStyle w:val="Hyperlink"/>
              <w:rFonts w:ascii="Times New Roman" w:hAnsi="Times New Roman" w:cs="Times New Roman"/>
              <w:color w:val="auto"/>
            </w:rPr>
          </w:rPrChange>
        </w:rPr>
        <w:t>9</w:t>
      </w:r>
      <w:r w:rsidR="00676791" w:rsidRPr="00412EB7">
        <w:rPr>
          <w:rStyle w:val="Hyperlink"/>
          <w:rFonts w:ascii="Times New Roman" w:hAnsi="Times New Roman" w:cs="Times New Roman"/>
          <w:color w:val="auto"/>
          <w:u w:val="none"/>
          <w:rPrChange w:id="546" w:author="Author">
            <w:rPr>
              <w:rStyle w:val="Hyperlink"/>
              <w:rFonts w:ascii="Times New Roman" w:hAnsi="Times New Roman" w:cs="Times New Roman"/>
              <w:color w:val="auto"/>
            </w:rPr>
          </w:rPrChange>
        </w:rPr>
        <w:fldChar w:fldCharType="end"/>
      </w:r>
      <w:commentRangeEnd w:id="528"/>
      <w:r w:rsidRPr="00F11EFB">
        <w:rPr>
          <w:rStyle w:val="CommentReference"/>
        </w:rPr>
        <w:commentReference w:id="528"/>
      </w:r>
      <w:r w:rsidR="00CA54AD" w:rsidRPr="00F11EFB">
        <w:rPr>
          <w:rFonts w:ascii="Times New Roman" w:hAnsi="Times New Roman" w:cs="Times New Roman"/>
        </w:rPr>
        <w:t>,</w:t>
      </w:r>
      <w:r w:rsidR="00370E76" w:rsidRPr="00F11EFB">
        <w:rPr>
          <w:rFonts w:ascii="Times New Roman" w:hAnsi="Times New Roman" w:cs="Times New Roman"/>
        </w:rPr>
        <w:t xml:space="preserve"> </w:t>
      </w:r>
      <w:r w:rsidR="00CA54AD" w:rsidRPr="00F11EFB">
        <w:rPr>
          <w:rFonts w:ascii="Times New Roman" w:hAnsi="Times New Roman" w:cs="Times New Roman"/>
        </w:rPr>
        <w:t>he</w:t>
      </w:r>
      <w:r w:rsidR="00370E76" w:rsidRPr="00F11EFB">
        <w:rPr>
          <w:rFonts w:ascii="Times New Roman" w:hAnsi="Times New Roman" w:cs="Times New Roman"/>
        </w:rPr>
        <w:t xml:space="preserve"> </w:t>
      </w:r>
      <w:r w:rsidR="00CA54AD" w:rsidRPr="00F11EFB">
        <w:rPr>
          <w:rFonts w:ascii="Times New Roman" w:hAnsi="Times New Roman" w:cs="Times New Roman"/>
        </w:rPr>
        <w:t>said,</w:t>
      </w:r>
      <w:r w:rsidR="00370E76" w:rsidRPr="00F11EFB">
        <w:rPr>
          <w:rFonts w:ascii="Times New Roman" w:hAnsi="Times New Roman" w:cs="Times New Roman"/>
        </w:rPr>
        <w:t xml:space="preserve"> </w:t>
      </w:r>
      <w:r w:rsidR="00CA54AD" w:rsidRPr="00F11EFB">
        <w:rPr>
          <w:rFonts w:ascii="Times New Roman" w:hAnsi="Times New Roman" w:cs="Times New Roman"/>
        </w:rPr>
        <w:t>“I</w:t>
      </w:r>
      <w:r w:rsidR="00370E76" w:rsidRPr="00F11EFB">
        <w:rPr>
          <w:rFonts w:ascii="Times New Roman" w:hAnsi="Times New Roman" w:cs="Times New Roman"/>
        </w:rPr>
        <w:t xml:space="preserve"> </w:t>
      </w:r>
      <w:r w:rsidR="00CA54AD" w:rsidRPr="00F11EFB">
        <w:rPr>
          <w:rFonts w:ascii="Times New Roman" w:hAnsi="Times New Roman" w:cs="Times New Roman"/>
        </w:rPr>
        <w:t>worry</w:t>
      </w:r>
      <w:r w:rsidR="00370E76" w:rsidRPr="00F11EFB">
        <w:rPr>
          <w:rFonts w:ascii="Times New Roman" w:hAnsi="Times New Roman" w:cs="Times New Roman"/>
        </w:rPr>
        <w:t xml:space="preserve"> </w:t>
      </w:r>
      <w:r w:rsidR="00CA54AD" w:rsidRPr="00F11EFB">
        <w:rPr>
          <w:rFonts w:ascii="Times New Roman" w:hAnsi="Times New Roman" w:cs="Times New Roman"/>
        </w:rPr>
        <w:t>that</w:t>
      </w:r>
      <w:r w:rsidR="00370E76" w:rsidRPr="00F11EFB">
        <w:rPr>
          <w:rFonts w:ascii="Times New Roman" w:hAnsi="Times New Roman" w:cs="Times New Roman"/>
        </w:rPr>
        <w:t xml:space="preserve"> </w:t>
      </w:r>
      <w:r w:rsidR="00CA54AD" w:rsidRPr="00F11EFB">
        <w:rPr>
          <w:rFonts w:ascii="Times New Roman" w:hAnsi="Times New Roman" w:cs="Times New Roman"/>
        </w:rPr>
        <w:t>millennials</w:t>
      </w:r>
      <w:r w:rsidR="00370E76" w:rsidRPr="00F11EFB">
        <w:rPr>
          <w:rFonts w:ascii="Times New Roman" w:hAnsi="Times New Roman" w:cs="Times New Roman"/>
        </w:rPr>
        <w:t xml:space="preserve"> </w:t>
      </w:r>
      <w:r w:rsidR="00CA54AD" w:rsidRPr="00F11EFB">
        <w:rPr>
          <w:rFonts w:ascii="Times New Roman" w:hAnsi="Times New Roman" w:cs="Times New Roman"/>
        </w:rPr>
        <w:t>may</w:t>
      </w:r>
      <w:r w:rsidR="00370E76" w:rsidRPr="00F11EFB">
        <w:rPr>
          <w:rFonts w:ascii="Times New Roman" w:hAnsi="Times New Roman" w:cs="Times New Roman"/>
        </w:rPr>
        <w:t xml:space="preserve"> </w:t>
      </w:r>
      <w:r w:rsidR="00CA54AD" w:rsidRPr="00F11EFB">
        <w:rPr>
          <w:rFonts w:ascii="Times New Roman" w:hAnsi="Times New Roman" w:cs="Times New Roman"/>
        </w:rPr>
        <w:t>become</w:t>
      </w:r>
      <w:r w:rsidR="00370E76" w:rsidRPr="00F11EFB">
        <w:rPr>
          <w:rFonts w:ascii="Times New Roman" w:hAnsi="Times New Roman" w:cs="Times New Roman"/>
        </w:rPr>
        <w:t xml:space="preserve"> </w:t>
      </w:r>
      <w:r w:rsidR="00CA54AD" w:rsidRPr="00F11EFB">
        <w:rPr>
          <w:rFonts w:ascii="Times New Roman" w:hAnsi="Times New Roman" w:cs="Times New Roman"/>
        </w:rPr>
        <w:t>a</w:t>
      </w:r>
      <w:r w:rsidR="00370E76" w:rsidRPr="00F11EFB">
        <w:rPr>
          <w:rFonts w:ascii="Times New Roman" w:hAnsi="Times New Roman" w:cs="Times New Roman"/>
        </w:rPr>
        <w:t xml:space="preserve"> </w:t>
      </w:r>
      <w:r w:rsidR="00CA54AD" w:rsidRPr="00F11EFB">
        <w:rPr>
          <w:rFonts w:ascii="Times New Roman" w:hAnsi="Times New Roman" w:cs="Times New Roman"/>
        </w:rPr>
        <w:t>lost</w:t>
      </w:r>
      <w:r w:rsidR="00370E76" w:rsidRPr="00F11EFB">
        <w:rPr>
          <w:rFonts w:ascii="Times New Roman" w:hAnsi="Times New Roman" w:cs="Times New Roman"/>
        </w:rPr>
        <w:t xml:space="preserve"> </w:t>
      </w:r>
      <w:r w:rsidR="00CA54AD" w:rsidRPr="00F11EFB">
        <w:rPr>
          <w:rFonts w:ascii="Times New Roman" w:hAnsi="Times New Roman" w:cs="Times New Roman"/>
        </w:rPr>
        <w:t>generation</w:t>
      </w:r>
      <w:r w:rsidR="00370E76" w:rsidRPr="00F11EFB">
        <w:rPr>
          <w:rFonts w:ascii="Times New Roman" w:hAnsi="Times New Roman" w:cs="Times New Roman"/>
        </w:rPr>
        <w:t xml:space="preserve"> </w:t>
      </w:r>
      <w:r w:rsidR="00CA54AD" w:rsidRPr="00F11EFB">
        <w:rPr>
          <w:rFonts w:ascii="Times New Roman" w:hAnsi="Times New Roman" w:cs="Times New Roman"/>
        </w:rPr>
        <w:t>for</w:t>
      </w:r>
      <w:r w:rsidR="00370E76" w:rsidRPr="00F11EFB">
        <w:rPr>
          <w:rFonts w:ascii="Times New Roman" w:hAnsi="Times New Roman" w:cs="Times New Roman"/>
        </w:rPr>
        <w:t xml:space="preserve"> </w:t>
      </w:r>
      <w:r w:rsidR="00CA54AD" w:rsidRPr="00F11EFB">
        <w:rPr>
          <w:rFonts w:ascii="Times New Roman" w:hAnsi="Times New Roman" w:cs="Times New Roman"/>
        </w:rPr>
        <w:t>homeownership,</w:t>
      </w:r>
      <w:r w:rsidR="00370E76" w:rsidRPr="00F11EFB">
        <w:rPr>
          <w:rFonts w:ascii="Times New Roman" w:hAnsi="Times New Roman" w:cs="Times New Roman"/>
        </w:rPr>
        <w:t xml:space="preserve"> </w:t>
      </w:r>
      <w:r w:rsidR="00CA54AD" w:rsidRPr="00F11EFB">
        <w:rPr>
          <w:rFonts w:ascii="Times New Roman" w:hAnsi="Times New Roman" w:cs="Times New Roman"/>
        </w:rPr>
        <w:t>excluded</w:t>
      </w:r>
      <w:r w:rsidR="00370E76" w:rsidRPr="00F11EFB">
        <w:rPr>
          <w:rFonts w:ascii="Times New Roman" w:hAnsi="Times New Roman" w:cs="Times New Roman"/>
        </w:rPr>
        <w:t xml:space="preserve"> </w:t>
      </w:r>
      <w:r w:rsidR="00CA54AD" w:rsidRPr="00F11EFB">
        <w:rPr>
          <w:rFonts w:ascii="Times New Roman" w:hAnsi="Times New Roman" w:cs="Times New Roman"/>
        </w:rPr>
        <w:t>from</w:t>
      </w:r>
      <w:r w:rsidR="00370E76" w:rsidRPr="00F11EFB">
        <w:rPr>
          <w:rFonts w:ascii="Times New Roman" w:hAnsi="Times New Roman" w:cs="Times New Roman"/>
        </w:rPr>
        <w:t xml:space="preserve"> </w:t>
      </w:r>
      <w:r w:rsidR="00CA54AD" w:rsidRPr="00F11EFB">
        <w:rPr>
          <w:rFonts w:ascii="Times New Roman" w:hAnsi="Times New Roman" w:cs="Times New Roman"/>
        </w:rPr>
        <w:t>the</w:t>
      </w:r>
      <w:r w:rsidR="00370E76" w:rsidRPr="00F11EFB">
        <w:rPr>
          <w:rFonts w:ascii="Times New Roman" w:hAnsi="Times New Roman" w:cs="Times New Roman"/>
        </w:rPr>
        <w:t xml:space="preserve"> </w:t>
      </w:r>
      <w:r w:rsidR="00CA54AD" w:rsidRPr="00F11EFB">
        <w:rPr>
          <w:rFonts w:ascii="Times New Roman" w:hAnsi="Times New Roman" w:cs="Times New Roman"/>
        </w:rPr>
        <w:t>American</w:t>
      </w:r>
      <w:r w:rsidR="00370E76" w:rsidRPr="00F11EFB">
        <w:rPr>
          <w:rFonts w:ascii="Times New Roman" w:hAnsi="Times New Roman" w:cs="Times New Roman"/>
        </w:rPr>
        <w:t xml:space="preserve"> </w:t>
      </w:r>
      <w:r w:rsidR="003A5434" w:rsidRPr="00F11EFB">
        <w:rPr>
          <w:rFonts w:ascii="Times New Roman" w:hAnsi="Times New Roman" w:cs="Times New Roman"/>
        </w:rPr>
        <w:t>d</w:t>
      </w:r>
      <w:r w:rsidR="00CA54AD" w:rsidRPr="00F11EFB">
        <w:rPr>
          <w:rFonts w:ascii="Times New Roman" w:hAnsi="Times New Roman" w:cs="Times New Roman"/>
        </w:rPr>
        <w:t>rea</w:t>
      </w:r>
      <w:r w:rsidR="003A5434" w:rsidRPr="00F11EFB">
        <w:rPr>
          <w:rFonts w:ascii="Times New Roman" w:hAnsi="Times New Roman" w:cs="Times New Roman"/>
        </w:rPr>
        <w:t>m</w:t>
      </w:r>
      <w:ins w:id="547" w:author="Author">
        <w:r w:rsidR="00490ED3" w:rsidRPr="00F11EFB">
          <w:rPr>
            <w:rFonts w:ascii="Times New Roman" w:hAnsi="Times New Roman" w:cs="Times New Roman"/>
          </w:rPr>
          <w:t>.”</w:t>
        </w:r>
      </w:ins>
    </w:p>
    <w:p w14:paraId="5174B8F6" w14:textId="6C36FEE0" w:rsidR="003B41D8" w:rsidRPr="00F11EFB" w:rsidDel="00676791" w:rsidRDefault="00D6145D" w:rsidP="00412EB7">
      <w:pPr>
        <w:ind w:right="4"/>
        <w:contextualSpacing/>
        <w:rPr>
          <w:del w:id="548" w:author="Author"/>
          <w:rFonts w:ascii="Times New Roman" w:hAnsi="Times New Roman" w:cs="Times New Roman"/>
        </w:rPr>
      </w:pPr>
      <w:del w:id="549" w:author="Author">
        <w:r w:rsidRPr="00F11EFB" w:rsidDel="00676791">
          <w:rPr>
            <w:rFonts w:ascii="Times New Roman" w:hAnsi="Times New Roman" w:cs="Times New Roman"/>
          </w:rPr>
          <w:delText>CHAPTER</w:delText>
        </w:r>
        <w:r w:rsidR="00370E76" w:rsidRPr="00F11EFB" w:rsidDel="00676791">
          <w:rPr>
            <w:rFonts w:ascii="Times New Roman" w:hAnsi="Times New Roman" w:cs="Times New Roman"/>
          </w:rPr>
          <w:delText xml:space="preserve"> </w:delText>
        </w:r>
        <w:r w:rsidR="00FA3E4C" w:rsidRPr="00F11EFB" w:rsidDel="00676791">
          <w:rPr>
            <w:rFonts w:ascii="Times New Roman" w:hAnsi="Times New Roman" w:cs="Times New Roman"/>
          </w:rPr>
          <w:delText>1</w:delText>
        </w:r>
        <w:r w:rsidR="00370E76" w:rsidRPr="00F11EFB" w:rsidDel="00676791">
          <w:rPr>
            <w:rFonts w:ascii="Times New Roman" w:hAnsi="Times New Roman" w:cs="Times New Roman"/>
          </w:rPr>
          <w:delText xml:space="preserve"> </w:delText>
        </w:r>
        <w:r w:rsidR="00FA3E4C" w:rsidRPr="00F11EFB" w:rsidDel="00676791">
          <w:rPr>
            <w:rFonts w:ascii="Times New Roman" w:hAnsi="Times New Roman" w:cs="Times New Roman"/>
          </w:rPr>
          <w:delText>“TRUTHS</w:delText>
        </w:r>
        <w:r w:rsidR="00370E76" w:rsidRPr="00F11EFB" w:rsidDel="00676791">
          <w:rPr>
            <w:rFonts w:ascii="Times New Roman" w:hAnsi="Times New Roman" w:cs="Times New Roman"/>
          </w:rPr>
          <w:delText xml:space="preserve"> </w:delText>
        </w:r>
        <w:r w:rsidR="00FA3E4C" w:rsidRPr="00F11EFB" w:rsidDel="00676791">
          <w:rPr>
            <w:rFonts w:ascii="Times New Roman" w:hAnsi="Times New Roman" w:cs="Times New Roman"/>
          </w:rPr>
          <w:delText>AND</w:delText>
        </w:r>
        <w:r w:rsidR="00370E76" w:rsidRPr="00F11EFB" w:rsidDel="00676791">
          <w:rPr>
            <w:rFonts w:ascii="Times New Roman" w:hAnsi="Times New Roman" w:cs="Times New Roman"/>
          </w:rPr>
          <w:delText xml:space="preserve"> </w:delText>
        </w:r>
        <w:r w:rsidR="00FA3E4C" w:rsidRPr="00F11EFB" w:rsidDel="00676791">
          <w:rPr>
            <w:rFonts w:ascii="Times New Roman" w:hAnsi="Times New Roman" w:cs="Times New Roman"/>
          </w:rPr>
          <w:delText>UNTRUTHS”</w:delText>
        </w:r>
        <w:r w:rsidR="00370E76" w:rsidRPr="00F11EFB" w:rsidDel="00676791">
          <w:rPr>
            <w:rFonts w:ascii="Times New Roman" w:hAnsi="Times New Roman" w:cs="Times New Roman"/>
          </w:rPr>
          <w:delText xml:space="preserve"> </w:delText>
        </w:r>
      </w:del>
    </w:p>
    <w:p w14:paraId="06103DDE" w14:textId="314F971E" w:rsidR="00D92E1D" w:rsidRPr="00F11EFB" w:rsidDel="009C4BE3" w:rsidRDefault="00CA54AD" w:rsidP="00412EB7">
      <w:pPr>
        <w:ind w:right="4"/>
        <w:contextualSpacing/>
        <w:rPr>
          <w:del w:id="550" w:author="Author"/>
          <w:rFonts w:ascii="Times New Roman" w:hAnsi="Times New Roman" w:cs="Times New Roman"/>
        </w:rPr>
      </w:pPr>
      <w:del w:id="551" w:author="Author">
        <w:r w:rsidRPr="00F11EFB" w:rsidDel="009C4BE3">
          <w:rPr>
            <w:rFonts w:ascii="Times New Roman" w:hAnsi="Times New Roman" w:cs="Times New Roman"/>
          </w:rPr>
          <w:delText>But</w:delText>
        </w:r>
        <w:r w:rsidR="00370E76" w:rsidRPr="00F11EFB" w:rsidDel="009C4BE3">
          <w:rPr>
            <w:rFonts w:ascii="Times New Roman" w:hAnsi="Times New Roman" w:cs="Times New Roman"/>
          </w:rPr>
          <w:delText xml:space="preserve"> </w:delText>
        </w:r>
        <w:r w:rsidRPr="00F11EFB" w:rsidDel="009C4BE3">
          <w:rPr>
            <w:rFonts w:ascii="Times New Roman" w:hAnsi="Times New Roman" w:cs="Times New Roman"/>
          </w:rPr>
          <w:delText>that</w:delText>
        </w:r>
        <w:r w:rsidR="00370E76" w:rsidRPr="00F11EFB" w:rsidDel="009C4BE3">
          <w:rPr>
            <w:rFonts w:ascii="Times New Roman" w:hAnsi="Times New Roman" w:cs="Times New Roman"/>
          </w:rPr>
          <w:delText xml:space="preserve"> </w:delText>
        </w:r>
        <w:r w:rsidRPr="00F11EFB" w:rsidDel="009C4BE3">
          <w:rPr>
            <w:rFonts w:ascii="Times New Roman" w:hAnsi="Times New Roman" w:cs="Times New Roman"/>
          </w:rPr>
          <w:delText>wasn’t</w:delText>
        </w:r>
        <w:r w:rsidR="00370E76" w:rsidRPr="00F11EFB" w:rsidDel="009C4BE3">
          <w:rPr>
            <w:rFonts w:ascii="Times New Roman" w:hAnsi="Times New Roman" w:cs="Times New Roman"/>
          </w:rPr>
          <w:delText xml:space="preserve"> </w:delText>
        </w:r>
        <w:r w:rsidRPr="00F11EFB" w:rsidDel="009C4BE3">
          <w:rPr>
            <w:rFonts w:ascii="Times New Roman" w:hAnsi="Times New Roman" w:cs="Times New Roman"/>
          </w:rPr>
          <w:delText>what</w:delText>
        </w:r>
        <w:r w:rsidR="00370E76" w:rsidRPr="00F11EFB" w:rsidDel="009C4BE3">
          <w:rPr>
            <w:rFonts w:ascii="Times New Roman" w:hAnsi="Times New Roman" w:cs="Times New Roman"/>
          </w:rPr>
          <w:delText xml:space="preserve"> </w:delText>
        </w:r>
        <w:r w:rsidRPr="00F11EFB" w:rsidDel="009C4BE3">
          <w:rPr>
            <w:rFonts w:ascii="Times New Roman" w:hAnsi="Times New Roman" w:cs="Times New Roman"/>
          </w:rPr>
          <w:delText>the</w:delText>
        </w:r>
        <w:r w:rsidR="00370E76" w:rsidRPr="00F11EFB" w:rsidDel="009C4BE3">
          <w:rPr>
            <w:rFonts w:ascii="Times New Roman" w:hAnsi="Times New Roman" w:cs="Times New Roman"/>
          </w:rPr>
          <w:delText xml:space="preserve"> </w:delText>
        </w:r>
        <w:r w:rsidRPr="00F11EFB" w:rsidDel="009C4BE3">
          <w:rPr>
            <w:rFonts w:ascii="Times New Roman" w:hAnsi="Times New Roman" w:cs="Times New Roman"/>
          </w:rPr>
          <w:delText>American</w:delText>
        </w:r>
        <w:r w:rsidR="00370E76" w:rsidRPr="00F11EFB" w:rsidDel="009C4BE3">
          <w:rPr>
            <w:rFonts w:ascii="Times New Roman" w:hAnsi="Times New Roman" w:cs="Times New Roman"/>
          </w:rPr>
          <w:delText xml:space="preserve"> </w:delText>
        </w:r>
        <w:r w:rsidRPr="00F11EFB" w:rsidDel="008C5655">
          <w:rPr>
            <w:rFonts w:ascii="Times New Roman" w:hAnsi="Times New Roman" w:cs="Times New Roman"/>
          </w:rPr>
          <w:delText>D</w:delText>
        </w:r>
        <w:r w:rsidRPr="00F11EFB" w:rsidDel="009C4BE3">
          <w:rPr>
            <w:rFonts w:ascii="Times New Roman" w:hAnsi="Times New Roman" w:cs="Times New Roman"/>
          </w:rPr>
          <w:delText>ream</w:delText>
        </w:r>
        <w:r w:rsidR="00370E76" w:rsidRPr="00F11EFB" w:rsidDel="009C4BE3">
          <w:rPr>
            <w:rFonts w:ascii="Times New Roman" w:hAnsi="Times New Roman" w:cs="Times New Roman"/>
          </w:rPr>
          <w:delText xml:space="preserve"> </w:delText>
        </w:r>
        <w:r w:rsidRPr="00F11EFB" w:rsidDel="009C4BE3">
          <w:rPr>
            <w:rFonts w:ascii="Times New Roman" w:hAnsi="Times New Roman" w:cs="Times New Roman"/>
          </w:rPr>
          <w:delText>entailed</w:delText>
        </w:r>
        <w:r w:rsidR="00370E76" w:rsidRPr="00F11EFB" w:rsidDel="009C4BE3">
          <w:rPr>
            <w:rFonts w:ascii="Times New Roman" w:hAnsi="Times New Roman" w:cs="Times New Roman"/>
          </w:rPr>
          <w:delText xml:space="preserve"> </w:delText>
        </w:r>
        <w:r w:rsidRPr="00F11EFB" w:rsidDel="009C4BE3">
          <w:rPr>
            <w:rFonts w:ascii="Times New Roman" w:hAnsi="Times New Roman" w:cs="Times New Roman"/>
          </w:rPr>
          <w:delText>when</w:delText>
        </w:r>
        <w:r w:rsidR="00370E76" w:rsidRPr="00F11EFB" w:rsidDel="009C4BE3">
          <w:rPr>
            <w:rFonts w:ascii="Times New Roman" w:hAnsi="Times New Roman" w:cs="Times New Roman"/>
          </w:rPr>
          <w:delText xml:space="preserve"> </w:delText>
        </w:r>
        <w:r w:rsidRPr="00F11EFB" w:rsidDel="009C4BE3">
          <w:rPr>
            <w:rFonts w:ascii="Times New Roman" w:hAnsi="Times New Roman" w:cs="Times New Roman"/>
          </w:rPr>
          <w:delText>the</w:delText>
        </w:r>
        <w:r w:rsidR="00370E76" w:rsidRPr="00F11EFB" w:rsidDel="009C4BE3">
          <w:rPr>
            <w:rFonts w:ascii="Times New Roman" w:hAnsi="Times New Roman" w:cs="Times New Roman"/>
          </w:rPr>
          <w:delText xml:space="preserve"> </w:delText>
        </w:r>
        <w:r w:rsidRPr="00F11EFB" w:rsidDel="009C4BE3">
          <w:rPr>
            <w:rFonts w:ascii="Times New Roman" w:hAnsi="Times New Roman" w:cs="Times New Roman"/>
          </w:rPr>
          <w:delText>writer</w:delText>
        </w:r>
        <w:r w:rsidR="00370E76" w:rsidRPr="00F11EFB" w:rsidDel="009C4BE3">
          <w:rPr>
            <w:rFonts w:ascii="Times New Roman" w:hAnsi="Times New Roman" w:cs="Times New Roman"/>
          </w:rPr>
          <w:delText xml:space="preserve"> </w:delText>
        </w:r>
        <w:r w:rsidRPr="00F11EFB" w:rsidDel="009C4BE3">
          <w:rPr>
            <w:rFonts w:ascii="Times New Roman" w:hAnsi="Times New Roman" w:cs="Times New Roman"/>
          </w:rPr>
          <w:delText>James</w:delText>
        </w:r>
        <w:r w:rsidR="00370E76" w:rsidRPr="00F11EFB" w:rsidDel="009C4BE3">
          <w:rPr>
            <w:rFonts w:ascii="Times New Roman" w:hAnsi="Times New Roman" w:cs="Times New Roman"/>
          </w:rPr>
          <w:delText xml:space="preserve"> </w:delText>
        </w:r>
        <w:r w:rsidRPr="00F11EFB" w:rsidDel="009C4BE3">
          <w:rPr>
            <w:rFonts w:ascii="Times New Roman" w:hAnsi="Times New Roman" w:cs="Times New Roman"/>
          </w:rPr>
          <w:delText>Truslow</w:delText>
        </w:r>
        <w:r w:rsidR="00370E76" w:rsidRPr="00F11EFB" w:rsidDel="009C4BE3">
          <w:rPr>
            <w:rFonts w:ascii="Times New Roman" w:hAnsi="Times New Roman" w:cs="Times New Roman"/>
          </w:rPr>
          <w:delText xml:space="preserve"> </w:delText>
        </w:r>
        <w:r w:rsidRPr="00F11EFB" w:rsidDel="009C4BE3">
          <w:rPr>
            <w:rFonts w:ascii="Times New Roman" w:hAnsi="Times New Roman" w:cs="Times New Roman"/>
          </w:rPr>
          <w:delText>Adams</w:delText>
        </w:r>
        <w:r w:rsidR="00370E76" w:rsidRPr="00F11EFB" w:rsidDel="009C4BE3">
          <w:rPr>
            <w:rFonts w:ascii="Times New Roman" w:hAnsi="Times New Roman" w:cs="Times New Roman"/>
          </w:rPr>
          <w:delText xml:space="preserve"> </w:delText>
        </w:r>
        <w:r w:rsidR="00676791" w:rsidRPr="00412EB7" w:rsidDel="009C4BE3">
          <w:fldChar w:fldCharType="begin"/>
        </w:r>
        <w:r w:rsidR="00676791" w:rsidRPr="00F11EFB" w:rsidDel="009C4BE3">
          <w:delInstrText xml:space="preserve"> HYPERLINK "https://www.theatlantic.com/magazine/archive/2007/06/in-search-of-the-american-dream/305921/" \t "_blank" </w:delInstrText>
        </w:r>
        <w:r w:rsidR="00676791" w:rsidRPr="00412EB7" w:rsidDel="009C4BE3">
          <w:fldChar w:fldCharType="separate"/>
        </w:r>
        <w:r w:rsidRPr="00412EB7" w:rsidDel="009C4BE3">
          <w:rPr>
            <w:rStyle w:val="Hyperlink"/>
            <w:rFonts w:ascii="Times New Roman" w:hAnsi="Times New Roman" w:cs="Times New Roman"/>
            <w:color w:val="auto"/>
            <w:u w:val="none"/>
            <w:rPrChange w:id="552" w:author="Author">
              <w:rPr>
                <w:rStyle w:val="Hyperlink"/>
                <w:rFonts w:ascii="Times New Roman" w:hAnsi="Times New Roman" w:cs="Times New Roman"/>
                <w:color w:val="auto"/>
              </w:rPr>
            </w:rPrChange>
          </w:rPr>
          <w:delText>popularized</w:delText>
        </w:r>
        <w:r w:rsidR="00676791" w:rsidRPr="00412EB7" w:rsidDel="009C4BE3">
          <w:rPr>
            <w:rStyle w:val="Hyperlink"/>
            <w:rFonts w:ascii="Times New Roman" w:hAnsi="Times New Roman" w:cs="Times New Roman"/>
            <w:color w:val="auto"/>
            <w:u w:val="none"/>
            <w:rPrChange w:id="553" w:author="Author">
              <w:rPr>
                <w:rStyle w:val="Hyperlink"/>
                <w:rFonts w:ascii="Times New Roman" w:hAnsi="Times New Roman" w:cs="Times New Roman"/>
                <w:color w:val="auto"/>
              </w:rPr>
            </w:rPrChange>
          </w:rPr>
          <w:fldChar w:fldCharType="end"/>
        </w:r>
        <w:r w:rsidR="00370E76" w:rsidRPr="00F11EFB" w:rsidDel="009C4BE3">
          <w:rPr>
            <w:rFonts w:ascii="Times New Roman" w:hAnsi="Times New Roman" w:cs="Times New Roman"/>
          </w:rPr>
          <w:delText xml:space="preserve"> </w:delText>
        </w:r>
        <w:r w:rsidRPr="00F11EFB" w:rsidDel="009C4BE3">
          <w:rPr>
            <w:rFonts w:ascii="Times New Roman" w:hAnsi="Times New Roman" w:cs="Times New Roman"/>
          </w:rPr>
          <w:delText>it</w:delText>
        </w:r>
        <w:r w:rsidR="00370E76" w:rsidRPr="00F11EFB" w:rsidDel="009C4BE3">
          <w:rPr>
            <w:rFonts w:ascii="Times New Roman" w:hAnsi="Times New Roman" w:cs="Times New Roman"/>
          </w:rPr>
          <w:delText xml:space="preserve"> </w:delText>
        </w:r>
        <w:r w:rsidRPr="00F11EFB" w:rsidDel="009C4BE3">
          <w:rPr>
            <w:rFonts w:ascii="Times New Roman" w:hAnsi="Times New Roman" w:cs="Times New Roman"/>
          </w:rPr>
          <w:delText>in</w:delText>
        </w:r>
        <w:r w:rsidR="00370E76" w:rsidRPr="00F11EFB" w:rsidDel="009C4BE3">
          <w:rPr>
            <w:rFonts w:ascii="Times New Roman" w:hAnsi="Times New Roman" w:cs="Times New Roman"/>
          </w:rPr>
          <w:delText xml:space="preserve"> </w:delText>
        </w:r>
        <w:r w:rsidRPr="00F11EFB" w:rsidDel="009C4BE3">
          <w:rPr>
            <w:rFonts w:ascii="Times New Roman" w:hAnsi="Times New Roman" w:cs="Times New Roman"/>
          </w:rPr>
          <w:delText>1931,</w:delText>
        </w:r>
        <w:r w:rsidR="00370E76" w:rsidRPr="00F11EFB" w:rsidDel="009C4BE3">
          <w:rPr>
            <w:rFonts w:ascii="Times New Roman" w:hAnsi="Times New Roman" w:cs="Times New Roman"/>
          </w:rPr>
          <w:delText xml:space="preserve"> </w:delText>
        </w:r>
        <w:r w:rsidRPr="00F11EFB" w:rsidDel="009C4BE3">
          <w:rPr>
            <w:rFonts w:ascii="Times New Roman" w:hAnsi="Times New Roman" w:cs="Times New Roman"/>
          </w:rPr>
          <w:delText>in</w:delText>
        </w:r>
        <w:r w:rsidR="00370E76" w:rsidRPr="00F11EFB" w:rsidDel="009C4BE3">
          <w:rPr>
            <w:rFonts w:ascii="Times New Roman" w:hAnsi="Times New Roman" w:cs="Times New Roman"/>
          </w:rPr>
          <w:delText xml:space="preserve"> </w:delText>
        </w:r>
        <w:r w:rsidRPr="00F11EFB" w:rsidDel="009C4BE3">
          <w:rPr>
            <w:rFonts w:ascii="Times New Roman" w:hAnsi="Times New Roman" w:cs="Times New Roman"/>
          </w:rPr>
          <w:delText>his</w:delText>
        </w:r>
        <w:r w:rsidR="00370E76" w:rsidRPr="00F11EFB" w:rsidDel="009C4BE3">
          <w:rPr>
            <w:rFonts w:ascii="Times New Roman" w:hAnsi="Times New Roman" w:cs="Times New Roman"/>
          </w:rPr>
          <w:delText xml:space="preserve"> </w:delText>
        </w:r>
        <w:r w:rsidRPr="00F11EFB" w:rsidDel="009C4BE3">
          <w:rPr>
            <w:rFonts w:ascii="Times New Roman" w:hAnsi="Times New Roman" w:cs="Times New Roman"/>
          </w:rPr>
          <w:delText>book</w:delText>
        </w:r>
        <w:r w:rsidR="00370E76" w:rsidRPr="00F11EFB" w:rsidDel="009C4BE3">
          <w:rPr>
            <w:rFonts w:ascii="Times New Roman" w:hAnsi="Times New Roman" w:cs="Times New Roman"/>
          </w:rPr>
          <w:delText xml:space="preserve"> </w:delText>
        </w:r>
        <w:r w:rsidRPr="00412EB7" w:rsidDel="009C4BE3">
          <w:rPr>
            <w:rFonts w:ascii="Times New Roman" w:hAnsi="Times New Roman" w:cs="Times New Roman"/>
            <w:i/>
            <w:rPrChange w:id="554" w:author="Author">
              <w:rPr>
                <w:rFonts w:ascii="Times New Roman" w:hAnsi="Times New Roman" w:cs="Times New Roman"/>
              </w:rPr>
            </w:rPrChange>
          </w:rPr>
          <w:delText>“The</w:delText>
        </w:r>
        <w:r w:rsidR="00370E76" w:rsidRPr="00412EB7" w:rsidDel="009C4BE3">
          <w:rPr>
            <w:rFonts w:ascii="Times New Roman" w:hAnsi="Times New Roman" w:cs="Times New Roman"/>
            <w:i/>
            <w:rPrChange w:id="555" w:author="Author">
              <w:rPr>
                <w:rFonts w:ascii="Times New Roman" w:hAnsi="Times New Roman" w:cs="Times New Roman"/>
              </w:rPr>
            </w:rPrChange>
          </w:rPr>
          <w:delText xml:space="preserve"> </w:delText>
        </w:r>
        <w:r w:rsidRPr="00412EB7" w:rsidDel="009C4BE3">
          <w:rPr>
            <w:rFonts w:ascii="Times New Roman" w:hAnsi="Times New Roman" w:cs="Times New Roman"/>
            <w:i/>
            <w:rPrChange w:id="556" w:author="Author">
              <w:rPr>
                <w:rFonts w:ascii="Times New Roman" w:hAnsi="Times New Roman" w:cs="Times New Roman"/>
              </w:rPr>
            </w:rPrChange>
          </w:rPr>
          <w:delText>Epic</w:delText>
        </w:r>
        <w:r w:rsidR="00370E76" w:rsidRPr="00412EB7" w:rsidDel="009C4BE3">
          <w:rPr>
            <w:rFonts w:ascii="Times New Roman" w:hAnsi="Times New Roman" w:cs="Times New Roman"/>
            <w:i/>
            <w:rPrChange w:id="557" w:author="Author">
              <w:rPr>
                <w:rFonts w:ascii="Times New Roman" w:hAnsi="Times New Roman" w:cs="Times New Roman"/>
              </w:rPr>
            </w:rPrChange>
          </w:rPr>
          <w:delText xml:space="preserve"> </w:delText>
        </w:r>
        <w:r w:rsidRPr="00412EB7" w:rsidDel="009C4BE3">
          <w:rPr>
            <w:rFonts w:ascii="Times New Roman" w:hAnsi="Times New Roman" w:cs="Times New Roman"/>
            <w:i/>
            <w:rPrChange w:id="558" w:author="Author">
              <w:rPr>
                <w:rFonts w:ascii="Times New Roman" w:hAnsi="Times New Roman" w:cs="Times New Roman"/>
              </w:rPr>
            </w:rPrChange>
          </w:rPr>
          <w:delText>of</w:delText>
        </w:r>
        <w:r w:rsidR="00370E76" w:rsidRPr="00412EB7" w:rsidDel="009C4BE3">
          <w:rPr>
            <w:rFonts w:ascii="Times New Roman" w:hAnsi="Times New Roman" w:cs="Times New Roman"/>
            <w:i/>
            <w:rPrChange w:id="559" w:author="Author">
              <w:rPr>
                <w:rFonts w:ascii="Times New Roman" w:hAnsi="Times New Roman" w:cs="Times New Roman"/>
              </w:rPr>
            </w:rPrChange>
          </w:rPr>
          <w:delText xml:space="preserve"> </w:delText>
        </w:r>
        <w:r w:rsidRPr="00412EB7" w:rsidDel="009C4BE3">
          <w:rPr>
            <w:rFonts w:ascii="Times New Roman" w:hAnsi="Times New Roman" w:cs="Times New Roman"/>
            <w:i/>
            <w:rPrChange w:id="560" w:author="Author">
              <w:rPr>
                <w:rFonts w:ascii="Times New Roman" w:hAnsi="Times New Roman" w:cs="Times New Roman"/>
              </w:rPr>
            </w:rPrChange>
          </w:rPr>
          <w:delText>America</w:delText>
        </w:r>
        <w:r w:rsidRPr="00F11EFB" w:rsidDel="009C4BE3">
          <w:rPr>
            <w:rFonts w:ascii="Times New Roman" w:hAnsi="Times New Roman" w:cs="Times New Roman"/>
          </w:rPr>
          <w:delText>.”</w:delText>
        </w:r>
      </w:del>
    </w:p>
    <w:p w14:paraId="6EF1A562" w14:textId="0645A091" w:rsidR="00CA54AD" w:rsidRPr="00F11EFB" w:rsidDel="0045302E" w:rsidRDefault="00CA54AD" w:rsidP="00412EB7">
      <w:pPr>
        <w:ind w:right="4"/>
        <w:contextualSpacing/>
        <w:rPr>
          <w:del w:id="561" w:author="Author"/>
          <w:rFonts w:ascii="Times New Roman" w:hAnsi="Times New Roman" w:cs="Times New Roman"/>
        </w:rPr>
      </w:pPr>
      <w:r w:rsidRPr="00F11EFB">
        <w:rPr>
          <w:rFonts w:ascii="Times New Roman" w:hAnsi="Times New Roman" w:cs="Times New Roman"/>
        </w:rPr>
        <w:t>E</w:t>
      </w:r>
      <w:r w:rsidR="00FB0B0D" w:rsidRPr="00F11EFB">
        <w:rPr>
          <w:rFonts w:ascii="Times New Roman" w:hAnsi="Times New Roman" w:cs="Times New Roman"/>
        </w:rPr>
        <w:t>conomic</w:t>
      </w:r>
      <w:r w:rsidR="00370E76" w:rsidRPr="00F11EFB">
        <w:rPr>
          <w:rFonts w:ascii="Times New Roman" w:hAnsi="Times New Roman" w:cs="Times New Roman"/>
        </w:rPr>
        <w:t xml:space="preserve"> </w:t>
      </w:r>
      <w:r w:rsidRPr="00F11EFB">
        <w:rPr>
          <w:rFonts w:ascii="Times New Roman" w:hAnsi="Times New Roman" w:cs="Times New Roman"/>
        </w:rPr>
        <w:t>inequality</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United</w:t>
      </w:r>
      <w:r w:rsidR="00370E76" w:rsidRPr="00F11EFB">
        <w:rPr>
          <w:rFonts w:ascii="Times New Roman" w:hAnsi="Times New Roman" w:cs="Times New Roman"/>
        </w:rPr>
        <w:t xml:space="preserve"> </w:t>
      </w:r>
      <w:r w:rsidRPr="00F11EFB">
        <w:rPr>
          <w:rFonts w:ascii="Times New Roman" w:hAnsi="Times New Roman" w:cs="Times New Roman"/>
        </w:rPr>
        <w:t>States</w:t>
      </w:r>
      <w:r w:rsidR="00370E76" w:rsidRPr="00F11EFB">
        <w:rPr>
          <w:rFonts w:ascii="Times New Roman" w:hAnsi="Times New Roman" w:cs="Times New Roman"/>
        </w:rPr>
        <w:t xml:space="preserve"> </w:t>
      </w:r>
      <w:r w:rsidR="004B3374" w:rsidRPr="00F11EFB">
        <w:rPr>
          <w:rFonts w:ascii="Times New Roman" w:hAnsi="Times New Roman" w:cs="Times New Roman"/>
        </w:rPr>
        <w:t>has</w:t>
      </w:r>
      <w:r w:rsidR="00370E76" w:rsidRPr="00F11EFB">
        <w:rPr>
          <w:rFonts w:ascii="Times New Roman" w:hAnsi="Times New Roman" w:cs="Times New Roman"/>
        </w:rPr>
        <w:t xml:space="preserve"> </w:t>
      </w:r>
      <w:r w:rsidR="004B3374" w:rsidRPr="00F11EFB">
        <w:rPr>
          <w:rFonts w:ascii="Times New Roman" w:hAnsi="Times New Roman" w:cs="Times New Roman"/>
        </w:rPr>
        <w:t>been</w:t>
      </w:r>
      <w:r w:rsidR="00370E76" w:rsidRPr="00F11EFB">
        <w:rPr>
          <w:rFonts w:ascii="Times New Roman" w:hAnsi="Times New Roman" w:cs="Times New Roman"/>
        </w:rPr>
        <w:t xml:space="preserve"> </w:t>
      </w:r>
      <w:r w:rsidRPr="00F11EFB">
        <w:rPr>
          <w:rFonts w:ascii="Times New Roman" w:hAnsi="Times New Roman" w:cs="Times New Roman"/>
        </w:rPr>
        <w:t>at</w:t>
      </w:r>
      <w:r w:rsidR="00370E76" w:rsidRPr="00F11EFB">
        <w:rPr>
          <w:rFonts w:ascii="Times New Roman" w:hAnsi="Times New Roman" w:cs="Times New Roman"/>
        </w:rPr>
        <w:t xml:space="preserve"> </w:t>
      </w:r>
      <w:r w:rsidRPr="00F11EFB">
        <w:rPr>
          <w:rFonts w:ascii="Times New Roman" w:hAnsi="Times New Roman" w:cs="Times New Roman"/>
        </w:rPr>
        <w:t>its</w:t>
      </w:r>
      <w:r w:rsidR="00370E76" w:rsidRPr="00F11EFB">
        <w:rPr>
          <w:rFonts w:ascii="Times New Roman" w:hAnsi="Times New Roman" w:cs="Times New Roman"/>
        </w:rPr>
        <w:t xml:space="preserve"> </w:t>
      </w:r>
      <w:r w:rsidRPr="00F11EFB">
        <w:rPr>
          <w:rFonts w:ascii="Times New Roman" w:hAnsi="Times New Roman" w:cs="Times New Roman"/>
        </w:rPr>
        <w:t>highest</w:t>
      </w:r>
      <w:r w:rsidR="00370E76" w:rsidRPr="00F11EFB">
        <w:rPr>
          <w:rFonts w:ascii="Times New Roman" w:hAnsi="Times New Roman" w:cs="Times New Roman"/>
        </w:rPr>
        <w:t xml:space="preserve"> </w:t>
      </w:r>
      <w:r w:rsidRPr="00F11EFB">
        <w:rPr>
          <w:rFonts w:ascii="Times New Roman" w:hAnsi="Times New Roman" w:cs="Times New Roman"/>
        </w:rPr>
        <w:t>level</w:t>
      </w:r>
      <w:r w:rsidR="00370E76" w:rsidRPr="00F11EFB">
        <w:rPr>
          <w:rFonts w:ascii="Times New Roman" w:hAnsi="Times New Roman" w:cs="Times New Roman"/>
        </w:rPr>
        <w:t xml:space="preserve"> </w:t>
      </w:r>
      <w:r w:rsidRPr="00F11EFB">
        <w:rPr>
          <w:rFonts w:ascii="Times New Roman" w:hAnsi="Times New Roman" w:cs="Times New Roman"/>
        </w:rPr>
        <w:t>since</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1930s,</w:t>
      </w:r>
      <w:r w:rsidR="00370E76" w:rsidRPr="00F11EFB">
        <w:rPr>
          <w:rFonts w:ascii="Times New Roman" w:hAnsi="Times New Roman" w:cs="Times New Roman"/>
        </w:rPr>
        <w:t xml:space="preserve"> </w:t>
      </w:r>
      <w:r w:rsidRPr="00F11EFB">
        <w:rPr>
          <w:rFonts w:ascii="Times New Roman" w:hAnsi="Times New Roman" w:cs="Times New Roman"/>
        </w:rPr>
        <w:t>yet</w:t>
      </w:r>
      <w:r w:rsidR="00370E76" w:rsidRPr="00F11EFB">
        <w:rPr>
          <w:rFonts w:ascii="Times New Roman" w:hAnsi="Times New Roman" w:cs="Times New Roman"/>
        </w:rPr>
        <w:t xml:space="preserve"> </w:t>
      </w:r>
      <w:r w:rsidRPr="00F11EFB">
        <w:rPr>
          <w:rFonts w:ascii="Times New Roman" w:hAnsi="Times New Roman" w:cs="Times New Roman"/>
        </w:rPr>
        <w:t>most</w:t>
      </w:r>
      <w:r w:rsidR="00370E76" w:rsidRPr="00F11EFB">
        <w:rPr>
          <w:rFonts w:ascii="Times New Roman" w:hAnsi="Times New Roman" w:cs="Times New Roman"/>
        </w:rPr>
        <w:t xml:space="preserve"> </w:t>
      </w:r>
      <w:r w:rsidRPr="00F11EFB">
        <w:rPr>
          <w:rFonts w:ascii="Times New Roman" w:hAnsi="Times New Roman" w:cs="Times New Roman"/>
        </w:rPr>
        <w:t>Americans</w:t>
      </w:r>
      <w:r w:rsidR="00370E76" w:rsidRPr="00F11EFB">
        <w:rPr>
          <w:rFonts w:ascii="Times New Roman" w:hAnsi="Times New Roman" w:cs="Times New Roman"/>
        </w:rPr>
        <w:t xml:space="preserve"> </w:t>
      </w:r>
      <w:r w:rsidRPr="00F11EFB">
        <w:rPr>
          <w:rFonts w:ascii="Times New Roman" w:hAnsi="Times New Roman" w:cs="Times New Roman"/>
        </w:rPr>
        <w:t>remain</w:t>
      </w:r>
      <w:r w:rsidR="00370E76" w:rsidRPr="00F11EFB">
        <w:rPr>
          <w:rFonts w:ascii="Times New Roman" w:hAnsi="Times New Roman" w:cs="Times New Roman"/>
        </w:rPr>
        <w:t xml:space="preserve"> </w:t>
      </w:r>
      <w:r w:rsidRPr="00F11EFB">
        <w:rPr>
          <w:rFonts w:ascii="Times New Roman" w:hAnsi="Times New Roman" w:cs="Times New Roman"/>
        </w:rPr>
        <w:t>relatively</w:t>
      </w:r>
      <w:r w:rsidR="00370E76" w:rsidRPr="00F11EFB">
        <w:rPr>
          <w:rFonts w:ascii="Times New Roman" w:hAnsi="Times New Roman" w:cs="Times New Roman"/>
        </w:rPr>
        <w:t xml:space="preserve"> </w:t>
      </w:r>
      <w:r w:rsidRPr="00F11EFB">
        <w:rPr>
          <w:rFonts w:ascii="Times New Roman" w:hAnsi="Times New Roman" w:cs="Times New Roman"/>
        </w:rPr>
        <w:t>unconcerned</w:t>
      </w:r>
      <w:r w:rsidR="00370E76" w:rsidRPr="00F11EFB">
        <w:rPr>
          <w:rFonts w:ascii="Times New Roman" w:hAnsi="Times New Roman" w:cs="Times New Roman"/>
        </w:rPr>
        <w:t xml:space="preserve"> </w:t>
      </w:r>
      <w:r w:rsidRPr="00F11EFB">
        <w:rPr>
          <w:rFonts w:ascii="Times New Roman" w:hAnsi="Times New Roman" w:cs="Times New Roman"/>
        </w:rPr>
        <w:t>with</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issue.</w:t>
      </w:r>
      <w:r w:rsidR="00370E76" w:rsidRPr="00F11EFB">
        <w:rPr>
          <w:rFonts w:ascii="Times New Roman" w:hAnsi="Times New Roman" w:cs="Times New Roman"/>
        </w:rPr>
        <w:t xml:space="preserve"> </w:t>
      </w:r>
      <w:r w:rsidRPr="00F11EFB">
        <w:rPr>
          <w:rFonts w:ascii="Times New Roman" w:hAnsi="Times New Roman" w:cs="Times New Roman"/>
        </w:rPr>
        <w:t>Why?</w:t>
      </w:r>
      <w:ins w:id="562" w:author="Author">
        <w:r w:rsidR="0045302E" w:rsidRPr="00F11EFB">
          <w:rPr>
            <w:rFonts w:ascii="Times New Roman" w:hAnsi="Times New Roman" w:cs="Times New Roman"/>
          </w:rPr>
          <w:t xml:space="preserve"> </w:t>
        </w:r>
      </w:ins>
    </w:p>
    <w:p w14:paraId="4F1B50A3" w14:textId="66763F4D" w:rsidR="00851565" w:rsidRPr="00F11EFB" w:rsidRDefault="00CA54AD">
      <w:pPr>
        <w:ind w:right="4"/>
        <w:contextualSpacing/>
        <w:rPr>
          <w:rFonts w:ascii="Times New Roman" w:hAnsi="Times New Roman" w:cs="Times New Roman"/>
        </w:rPr>
        <w:pPrChange w:id="563" w:author="Author">
          <w:pPr>
            <w:spacing w:before="100" w:beforeAutospacing="1"/>
            <w:ind w:right="4"/>
            <w:contextualSpacing/>
          </w:pPr>
        </w:pPrChange>
      </w:pPr>
      <w:r w:rsidRPr="00F11EFB">
        <w:rPr>
          <w:rFonts w:ascii="Times New Roman" w:hAnsi="Times New Roman" w:cs="Times New Roman"/>
        </w:rPr>
        <w:t>One</w:t>
      </w:r>
      <w:r w:rsidR="00370E76" w:rsidRPr="00F11EFB">
        <w:rPr>
          <w:rFonts w:ascii="Times New Roman" w:hAnsi="Times New Roman" w:cs="Times New Roman"/>
        </w:rPr>
        <w:t xml:space="preserve"> </w:t>
      </w:r>
      <w:r w:rsidRPr="00F11EFB">
        <w:rPr>
          <w:rFonts w:ascii="Times New Roman" w:hAnsi="Times New Roman" w:cs="Times New Roman"/>
        </w:rPr>
        <w:t>theory</w:t>
      </w:r>
      <w:r w:rsidR="00370E76" w:rsidRPr="00F11EFB">
        <w:rPr>
          <w:rFonts w:ascii="Times New Roman" w:hAnsi="Times New Roman" w:cs="Times New Roman"/>
        </w:rPr>
        <w:t xml:space="preserve"> </w:t>
      </w:r>
      <w:r w:rsidRPr="00F11EFB">
        <w:rPr>
          <w:rFonts w:ascii="Times New Roman" w:hAnsi="Times New Roman" w:cs="Times New Roman"/>
        </w:rPr>
        <w:t>is</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Americans</w:t>
      </w:r>
      <w:r w:rsidR="00370E76" w:rsidRPr="00F11EFB">
        <w:rPr>
          <w:rFonts w:ascii="Times New Roman" w:hAnsi="Times New Roman" w:cs="Times New Roman"/>
        </w:rPr>
        <w:t xml:space="preserve"> </w:t>
      </w:r>
      <w:r w:rsidRPr="00F11EFB">
        <w:rPr>
          <w:rFonts w:ascii="Times New Roman" w:hAnsi="Times New Roman" w:cs="Times New Roman"/>
        </w:rPr>
        <w:t>accept</w:t>
      </w:r>
      <w:r w:rsidR="00370E76" w:rsidRPr="00F11EFB">
        <w:rPr>
          <w:rFonts w:ascii="Times New Roman" w:hAnsi="Times New Roman" w:cs="Times New Roman"/>
        </w:rPr>
        <w:t xml:space="preserve"> </w:t>
      </w:r>
      <w:r w:rsidRPr="00F11EFB">
        <w:rPr>
          <w:rFonts w:ascii="Times New Roman" w:hAnsi="Times New Roman" w:cs="Times New Roman"/>
        </w:rPr>
        <w:t>such</w:t>
      </w:r>
      <w:r w:rsidR="00370E76" w:rsidRPr="00F11EFB">
        <w:rPr>
          <w:rFonts w:ascii="Times New Roman" w:hAnsi="Times New Roman" w:cs="Times New Roman"/>
        </w:rPr>
        <w:t xml:space="preserve"> </w:t>
      </w:r>
      <w:r w:rsidRPr="00F11EFB">
        <w:rPr>
          <w:rFonts w:ascii="Times New Roman" w:hAnsi="Times New Roman" w:cs="Times New Roman"/>
        </w:rPr>
        <w:t>inequality</w:t>
      </w:r>
      <w:r w:rsidR="00370E76" w:rsidRPr="00F11EFB">
        <w:rPr>
          <w:rFonts w:ascii="Times New Roman" w:hAnsi="Times New Roman" w:cs="Times New Roman"/>
        </w:rPr>
        <w:t xml:space="preserve"> </w:t>
      </w:r>
      <w:r w:rsidRPr="00F11EFB">
        <w:rPr>
          <w:rFonts w:ascii="Times New Roman" w:hAnsi="Times New Roman" w:cs="Times New Roman"/>
        </w:rPr>
        <w:t>because</w:t>
      </w:r>
      <w:r w:rsidR="00370E76" w:rsidRPr="00F11EFB">
        <w:rPr>
          <w:rFonts w:ascii="Times New Roman" w:hAnsi="Times New Roman" w:cs="Times New Roman"/>
        </w:rPr>
        <w:t xml:space="preserve"> </w:t>
      </w:r>
      <w:r w:rsidRPr="00F11EFB">
        <w:rPr>
          <w:rFonts w:ascii="Times New Roman" w:hAnsi="Times New Roman" w:cs="Times New Roman"/>
        </w:rPr>
        <w:t>they</w:t>
      </w:r>
      <w:r w:rsidR="00370E76" w:rsidRPr="00F11EFB">
        <w:rPr>
          <w:rFonts w:ascii="Times New Roman" w:hAnsi="Times New Roman" w:cs="Times New Roman"/>
        </w:rPr>
        <w:t xml:space="preserve"> </w:t>
      </w:r>
      <w:r w:rsidRPr="00F11EFB">
        <w:rPr>
          <w:rFonts w:ascii="Times New Roman" w:hAnsi="Times New Roman" w:cs="Times New Roman"/>
        </w:rPr>
        <w:t>overestimate</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reality</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del w:id="564" w:author="Author">
        <w:r w:rsidRPr="00F11EFB" w:rsidDel="0045302E">
          <w:rPr>
            <w:rFonts w:ascii="Times New Roman" w:hAnsi="Times New Roman" w:cs="Times New Roman"/>
          </w:rPr>
          <w:delText>“</w:delText>
        </w:r>
      </w:del>
      <w:r w:rsidRPr="00F11EFB">
        <w:rPr>
          <w:rFonts w:ascii="Times New Roman" w:hAnsi="Times New Roman" w:cs="Times New Roman"/>
        </w:rPr>
        <w:t>American</w:t>
      </w:r>
      <w:r w:rsidR="00370E76" w:rsidRPr="00F11EFB">
        <w:rPr>
          <w:rFonts w:ascii="Times New Roman" w:hAnsi="Times New Roman" w:cs="Times New Roman"/>
        </w:rPr>
        <w:t xml:space="preserve"> </w:t>
      </w:r>
      <w:r w:rsidR="00862A3B" w:rsidRPr="00F11EFB">
        <w:rPr>
          <w:rFonts w:ascii="Times New Roman" w:hAnsi="Times New Roman" w:cs="Times New Roman"/>
        </w:rPr>
        <w:t>d</w:t>
      </w:r>
      <w:r w:rsidRPr="00F11EFB">
        <w:rPr>
          <w:rFonts w:ascii="Times New Roman" w:hAnsi="Times New Roman" w:cs="Times New Roman"/>
        </w:rPr>
        <w:t>ream</w:t>
      </w:r>
      <w:del w:id="565" w:author="Author">
        <w:r w:rsidRPr="00F11EFB" w:rsidDel="0045302E">
          <w:rPr>
            <w:rFonts w:ascii="Times New Roman" w:hAnsi="Times New Roman" w:cs="Times New Roman"/>
          </w:rPr>
          <w:delText>”</w:delText>
        </w:r>
        <w:r w:rsidR="00370E76" w:rsidRPr="00F11EFB" w:rsidDel="0045302E">
          <w:rPr>
            <w:rFonts w:ascii="Times New Roman" w:hAnsi="Times New Roman" w:cs="Times New Roman"/>
          </w:rPr>
          <w:delText xml:space="preserve"> </w:delText>
        </w:r>
      </w:del>
      <w:r w:rsidRPr="00F11EFB">
        <w:rPr>
          <w:rFonts w:ascii="Times New Roman" w:hAnsi="Times New Roman" w:cs="Times New Roman"/>
        </w:rPr>
        <w:t>—</w:t>
      </w:r>
      <w:del w:id="566" w:author="Author">
        <w:r w:rsidR="00370E76" w:rsidRPr="00F11EFB" w:rsidDel="0045302E">
          <w:rPr>
            <w:rFonts w:ascii="Times New Roman" w:hAnsi="Times New Roman" w:cs="Times New Roman"/>
          </w:rPr>
          <w:delText xml:space="preserve"> </w:delText>
        </w:r>
      </w:del>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idea</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any</w:t>
      </w:r>
      <w:r w:rsidR="00370E76" w:rsidRPr="00F11EFB">
        <w:rPr>
          <w:rFonts w:ascii="Times New Roman" w:hAnsi="Times New Roman" w:cs="Times New Roman"/>
        </w:rPr>
        <w:t xml:space="preserve"> </w:t>
      </w:r>
      <w:r w:rsidRPr="00F11EFB">
        <w:rPr>
          <w:rFonts w:ascii="Times New Roman" w:hAnsi="Times New Roman" w:cs="Times New Roman"/>
        </w:rPr>
        <w:t>American</w:t>
      </w:r>
      <w:del w:id="567" w:author="Author">
        <w:r w:rsidRPr="00F11EFB" w:rsidDel="0045302E">
          <w:rPr>
            <w:rFonts w:ascii="Times New Roman" w:hAnsi="Times New Roman" w:cs="Times New Roman"/>
          </w:rPr>
          <w:delText>,</w:delText>
        </w:r>
      </w:del>
      <w:r w:rsidR="00370E76" w:rsidRPr="00F11EFB">
        <w:rPr>
          <w:rFonts w:ascii="Times New Roman" w:hAnsi="Times New Roman" w:cs="Times New Roman"/>
        </w:rPr>
        <w:t xml:space="preserve"> </w:t>
      </w:r>
      <w:r w:rsidRPr="00F11EFB">
        <w:rPr>
          <w:rFonts w:ascii="Times New Roman" w:hAnsi="Times New Roman" w:cs="Times New Roman"/>
        </w:rPr>
        <w:t>with</w:t>
      </w:r>
      <w:r w:rsidR="00370E76" w:rsidRPr="00F11EFB">
        <w:rPr>
          <w:rFonts w:ascii="Times New Roman" w:hAnsi="Times New Roman" w:cs="Times New Roman"/>
        </w:rPr>
        <w:t xml:space="preserve"> </w:t>
      </w:r>
      <w:r w:rsidRPr="00F11EFB">
        <w:rPr>
          <w:rFonts w:ascii="Times New Roman" w:hAnsi="Times New Roman" w:cs="Times New Roman"/>
        </w:rPr>
        <w:t>enough</w:t>
      </w:r>
      <w:r w:rsidR="00370E76" w:rsidRPr="00F11EFB">
        <w:rPr>
          <w:rFonts w:ascii="Times New Roman" w:hAnsi="Times New Roman" w:cs="Times New Roman"/>
        </w:rPr>
        <w:t xml:space="preserve"> </w:t>
      </w:r>
      <w:r w:rsidRPr="00F11EFB">
        <w:rPr>
          <w:rFonts w:ascii="Times New Roman" w:hAnsi="Times New Roman" w:cs="Times New Roman"/>
        </w:rPr>
        <w:t>resolve</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determination</w:t>
      </w:r>
      <w:del w:id="568" w:author="Author">
        <w:r w:rsidRPr="00F11EFB" w:rsidDel="0045302E">
          <w:rPr>
            <w:rFonts w:ascii="Times New Roman" w:hAnsi="Times New Roman" w:cs="Times New Roman"/>
          </w:rPr>
          <w:delText>,</w:delText>
        </w:r>
      </w:del>
      <w:r w:rsidR="00370E76" w:rsidRPr="00F11EFB">
        <w:rPr>
          <w:rFonts w:ascii="Times New Roman" w:hAnsi="Times New Roman" w:cs="Times New Roman"/>
        </w:rPr>
        <w:t xml:space="preserve"> </w:t>
      </w:r>
      <w:r w:rsidRPr="00F11EFB">
        <w:rPr>
          <w:rFonts w:ascii="Times New Roman" w:hAnsi="Times New Roman" w:cs="Times New Roman"/>
        </w:rPr>
        <w:t>can</w:t>
      </w:r>
      <w:r w:rsidR="00370E76" w:rsidRPr="00F11EFB">
        <w:rPr>
          <w:rFonts w:ascii="Times New Roman" w:hAnsi="Times New Roman" w:cs="Times New Roman"/>
        </w:rPr>
        <w:t xml:space="preserve"> </w:t>
      </w:r>
      <w:r w:rsidRPr="00F11EFB">
        <w:rPr>
          <w:rFonts w:ascii="Times New Roman" w:hAnsi="Times New Roman" w:cs="Times New Roman"/>
        </w:rPr>
        <w:t>climb</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economic</w:t>
      </w:r>
      <w:r w:rsidR="00370E76" w:rsidRPr="00F11EFB">
        <w:rPr>
          <w:rFonts w:ascii="Times New Roman" w:hAnsi="Times New Roman" w:cs="Times New Roman"/>
        </w:rPr>
        <w:t xml:space="preserve"> </w:t>
      </w:r>
      <w:r w:rsidRPr="00F11EFB">
        <w:rPr>
          <w:rFonts w:ascii="Times New Roman" w:hAnsi="Times New Roman" w:cs="Times New Roman"/>
        </w:rPr>
        <w:t>ladder,</w:t>
      </w:r>
      <w:r w:rsidR="00370E76" w:rsidRPr="00F11EFB">
        <w:rPr>
          <w:rFonts w:ascii="Times New Roman" w:hAnsi="Times New Roman" w:cs="Times New Roman"/>
        </w:rPr>
        <w:t xml:space="preserve"> </w:t>
      </w:r>
      <w:r w:rsidRPr="00F11EFB">
        <w:rPr>
          <w:rFonts w:ascii="Times New Roman" w:hAnsi="Times New Roman" w:cs="Times New Roman"/>
        </w:rPr>
        <w:t>regardless</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where</w:t>
      </w:r>
      <w:r w:rsidR="00370E76" w:rsidRPr="00F11EFB">
        <w:rPr>
          <w:rFonts w:ascii="Times New Roman" w:hAnsi="Times New Roman" w:cs="Times New Roman"/>
        </w:rPr>
        <w:t xml:space="preserve"> </w:t>
      </w:r>
      <w:r w:rsidRPr="00F11EFB">
        <w:rPr>
          <w:rFonts w:ascii="Times New Roman" w:hAnsi="Times New Roman" w:cs="Times New Roman"/>
        </w:rPr>
        <w:t>he</w:t>
      </w:r>
      <w:r w:rsidR="00370E76" w:rsidRPr="00F11EFB">
        <w:rPr>
          <w:rFonts w:ascii="Times New Roman" w:hAnsi="Times New Roman" w:cs="Times New Roman"/>
        </w:rPr>
        <w:t xml:space="preserve"> </w:t>
      </w:r>
      <w:ins w:id="569" w:author="Author">
        <w:r w:rsidR="0045302E" w:rsidRPr="00F11EFB">
          <w:rPr>
            <w:rFonts w:ascii="Times New Roman" w:hAnsi="Times New Roman" w:cs="Times New Roman"/>
          </w:rPr>
          <w:t xml:space="preserve">or she </w:t>
        </w:r>
      </w:ins>
      <w:r w:rsidRPr="00F11EFB">
        <w:rPr>
          <w:rFonts w:ascii="Times New Roman" w:hAnsi="Times New Roman" w:cs="Times New Roman"/>
        </w:rPr>
        <w:t>starts</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life.</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American</w:t>
      </w:r>
      <w:r w:rsidR="00370E76" w:rsidRPr="00F11EFB">
        <w:rPr>
          <w:rFonts w:ascii="Times New Roman" w:hAnsi="Times New Roman" w:cs="Times New Roman"/>
        </w:rPr>
        <w:t xml:space="preserve"> </w:t>
      </w:r>
      <w:ins w:id="570" w:author="Author">
        <w:r w:rsidR="008C5655" w:rsidRPr="00F11EFB">
          <w:rPr>
            <w:rFonts w:ascii="Times New Roman" w:hAnsi="Times New Roman" w:cs="Times New Roman"/>
          </w:rPr>
          <w:t>d</w:t>
        </w:r>
      </w:ins>
      <w:del w:id="571" w:author="Author">
        <w:r w:rsidR="00FB0B0D" w:rsidRPr="00F11EFB" w:rsidDel="008C5655">
          <w:rPr>
            <w:rFonts w:ascii="Times New Roman" w:hAnsi="Times New Roman" w:cs="Times New Roman"/>
          </w:rPr>
          <w:delText>D</w:delText>
        </w:r>
      </w:del>
      <w:r w:rsidRPr="00F11EFB">
        <w:rPr>
          <w:rFonts w:ascii="Times New Roman" w:hAnsi="Times New Roman" w:cs="Times New Roman"/>
        </w:rPr>
        <w:t>ream</w:t>
      </w:r>
      <w:r w:rsidR="00370E76" w:rsidRPr="00F11EFB">
        <w:rPr>
          <w:rFonts w:ascii="Times New Roman" w:hAnsi="Times New Roman" w:cs="Times New Roman"/>
        </w:rPr>
        <w:t xml:space="preserve"> </w:t>
      </w:r>
      <w:r w:rsidRPr="00F11EFB">
        <w:rPr>
          <w:rFonts w:ascii="Times New Roman" w:hAnsi="Times New Roman" w:cs="Times New Roman"/>
        </w:rPr>
        <w:t>implies</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greatest</w:t>
      </w:r>
      <w:r w:rsidR="00370E76" w:rsidRPr="00F11EFB">
        <w:rPr>
          <w:rFonts w:ascii="Times New Roman" w:hAnsi="Times New Roman" w:cs="Times New Roman"/>
        </w:rPr>
        <w:t xml:space="preserve"> </w:t>
      </w:r>
      <w:r w:rsidRPr="00F11EFB">
        <w:rPr>
          <w:rFonts w:ascii="Times New Roman" w:hAnsi="Times New Roman" w:cs="Times New Roman"/>
        </w:rPr>
        <w:t>economic</w:t>
      </w:r>
      <w:r w:rsidR="00370E76" w:rsidRPr="00F11EFB">
        <w:rPr>
          <w:rFonts w:ascii="Times New Roman" w:hAnsi="Times New Roman" w:cs="Times New Roman"/>
        </w:rPr>
        <w:t xml:space="preserve"> </w:t>
      </w:r>
      <w:r w:rsidRPr="00F11EFB">
        <w:rPr>
          <w:rFonts w:ascii="Times New Roman" w:hAnsi="Times New Roman" w:cs="Times New Roman"/>
        </w:rPr>
        <w:t>rewards</w:t>
      </w:r>
      <w:r w:rsidR="00370E76" w:rsidRPr="00F11EFB">
        <w:rPr>
          <w:rFonts w:ascii="Times New Roman" w:hAnsi="Times New Roman" w:cs="Times New Roman"/>
        </w:rPr>
        <w:t xml:space="preserve"> </w:t>
      </w:r>
      <w:r w:rsidRPr="00F11EFB">
        <w:rPr>
          <w:rFonts w:ascii="Times New Roman" w:hAnsi="Times New Roman" w:cs="Times New Roman"/>
        </w:rPr>
        <w:t>rightly</w:t>
      </w:r>
      <w:r w:rsidR="00370E76" w:rsidRPr="00F11EFB">
        <w:rPr>
          <w:rFonts w:ascii="Times New Roman" w:hAnsi="Times New Roman" w:cs="Times New Roman"/>
        </w:rPr>
        <w:t xml:space="preserve"> </w:t>
      </w:r>
      <w:r w:rsidRPr="00F11EFB">
        <w:rPr>
          <w:rFonts w:ascii="Times New Roman" w:hAnsi="Times New Roman" w:cs="Times New Roman"/>
        </w:rPr>
        <w:t>go</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society’s</w:t>
      </w:r>
      <w:r w:rsidR="00370E76" w:rsidRPr="00F11EFB">
        <w:rPr>
          <w:rFonts w:ascii="Times New Roman" w:hAnsi="Times New Roman" w:cs="Times New Roman"/>
        </w:rPr>
        <w:t xml:space="preserve"> </w:t>
      </w:r>
      <w:r w:rsidRPr="00F11EFB">
        <w:rPr>
          <w:rFonts w:ascii="Times New Roman" w:hAnsi="Times New Roman" w:cs="Times New Roman"/>
        </w:rPr>
        <w:t>most</w:t>
      </w:r>
      <w:r w:rsidR="00370E76" w:rsidRPr="00F11EFB">
        <w:rPr>
          <w:rFonts w:ascii="Times New Roman" w:hAnsi="Times New Roman" w:cs="Times New Roman"/>
        </w:rPr>
        <w:t xml:space="preserve"> </w:t>
      </w:r>
      <w:r w:rsidRPr="00F11EFB">
        <w:rPr>
          <w:rFonts w:ascii="Times New Roman" w:hAnsi="Times New Roman" w:cs="Times New Roman"/>
        </w:rPr>
        <w:t>hard-working</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deserving</w:t>
      </w:r>
      <w:r w:rsidR="00370E76" w:rsidRPr="00F11EFB">
        <w:rPr>
          <w:rFonts w:ascii="Times New Roman" w:hAnsi="Times New Roman" w:cs="Times New Roman"/>
        </w:rPr>
        <w:t xml:space="preserve"> </w:t>
      </w:r>
      <w:r w:rsidRPr="00F11EFB">
        <w:rPr>
          <w:rFonts w:ascii="Times New Roman" w:hAnsi="Times New Roman" w:cs="Times New Roman"/>
        </w:rPr>
        <w:t>members.</w:t>
      </w:r>
    </w:p>
    <w:p w14:paraId="2967628F" w14:textId="5D3D5B98" w:rsidR="00CA54AD" w:rsidRPr="00F11EFB" w:rsidRDefault="00CA54AD" w:rsidP="00107109">
      <w:pPr>
        <w:spacing w:before="100" w:beforeAutospacing="1"/>
        <w:ind w:right="4"/>
        <w:contextualSpacing/>
        <w:rPr>
          <w:rFonts w:ascii="Times New Roman" w:hAnsi="Times New Roman" w:cs="Times New Roman"/>
        </w:rPr>
      </w:pPr>
      <w:r w:rsidRPr="00F11EFB">
        <w:rPr>
          <w:rFonts w:ascii="Times New Roman" w:hAnsi="Times New Roman" w:cs="Times New Roman"/>
        </w:rPr>
        <w:lastRenderedPageBreak/>
        <w:t>Recently,</w:t>
      </w:r>
      <w:r w:rsidR="00370E76" w:rsidRPr="00F11EFB">
        <w:rPr>
          <w:rFonts w:ascii="Times New Roman" w:hAnsi="Times New Roman" w:cs="Times New Roman"/>
        </w:rPr>
        <w:t xml:space="preserve"> </w:t>
      </w:r>
      <w:r w:rsidRPr="00F11EFB">
        <w:rPr>
          <w:rFonts w:ascii="Times New Roman" w:hAnsi="Times New Roman" w:cs="Times New Roman"/>
        </w:rPr>
        <w:t>studies</w:t>
      </w:r>
      <w:r w:rsidR="00370E76" w:rsidRPr="00F11EFB">
        <w:rPr>
          <w:rFonts w:ascii="Times New Roman" w:hAnsi="Times New Roman" w:cs="Times New Roman"/>
        </w:rPr>
        <w:t xml:space="preserve"> </w:t>
      </w:r>
      <w:r w:rsidRPr="00F11EFB">
        <w:rPr>
          <w:rFonts w:ascii="Times New Roman" w:hAnsi="Times New Roman" w:cs="Times New Roman"/>
        </w:rPr>
        <w:t>by</w:t>
      </w:r>
      <w:r w:rsidR="00370E76" w:rsidRPr="00F11EFB">
        <w:rPr>
          <w:rFonts w:ascii="Times New Roman" w:hAnsi="Times New Roman" w:cs="Times New Roman"/>
        </w:rPr>
        <w:t xml:space="preserve"> </w:t>
      </w:r>
      <w:r w:rsidRPr="00F11EFB">
        <w:rPr>
          <w:rFonts w:ascii="Times New Roman" w:hAnsi="Times New Roman" w:cs="Times New Roman"/>
        </w:rPr>
        <w:t>two</w:t>
      </w:r>
      <w:r w:rsidR="00370E76" w:rsidRPr="00F11EFB">
        <w:rPr>
          <w:rFonts w:ascii="Times New Roman" w:hAnsi="Times New Roman" w:cs="Times New Roman"/>
        </w:rPr>
        <w:t xml:space="preserve"> </w:t>
      </w:r>
      <w:r w:rsidRPr="00F11EFB">
        <w:rPr>
          <w:rFonts w:ascii="Times New Roman" w:hAnsi="Times New Roman" w:cs="Times New Roman"/>
        </w:rPr>
        <w:t>independent</w:t>
      </w:r>
      <w:r w:rsidR="00370E76" w:rsidRPr="00F11EFB">
        <w:rPr>
          <w:rFonts w:ascii="Times New Roman" w:hAnsi="Times New Roman" w:cs="Times New Roman"/>
        </w:rPr>
        <w:t xml:space="preserve"> </w:t>
      </w:r>
      <w:r w:rsidRPr="00F11EFB">
        <w:rPr>
          <w:rFonts w:ascii="Times New Roman" w:hAnsi="Times New Roman" w:cs="Times New Roman"/>
        </w:rPr>
        <w:t>research</w:t>
      </w:r>
      <w:r w:rsidR="00370E76" w:rsidRPr="00F11EFB">
        <w:rPr>
          <w:rFonts w:ascii="Times New Roman" w:hAnsi="Times New Roman" w:cs="Times New Roman"/>
        </w:rPr>
        <w:t xml:space="preserve"> </w:t>
      </w:r>
      <w:r w:rsidRPr="00F11EFB">
        <w:rPr>
          <w:rFonts w:ascii="Times New Roman" w:hAnsi="Times New Roman" w:cs="Times New Roman"/>
        </w:rPr>
        <w:t>teams</w:t>
      </w:r>
      <w:r w:rsidR="00370E76" w:rsidRPr="00F11EFB">
        <w:rPr>
          <w:rFonts w:ascii="Times New Roman" w:hAnsi="Times New Roman" w:cs="Times New Roman"/>
        </w:rPr>
        <w:t xml:space="preserve"> </w:t>
      </w:r>
      <w:r w:rsidRPr="00F11EFB">
        <w:rPr>
          <w:rFonts w:ascii="Times New Roman" w:hAnsi="Times New Roman" w:cs="Times New Roman"/>
        </w:rPr>
        <w:t>(each</w:t>
      </w:r>
      <w:r w:rsidR="00370E76" w:rsidRPr="00F11EFB">
        <w:rPr>
          <w:rFonts w:ascii="Times New Roman" w:hAnsi="Times New Roman" w:cs="Times New Roman"/>
        </w:rPr>
        <w:t xml:space="preserve"> </w:t>
      </w:r>
      <w:r w:rsidRPr="00F11EFB">
        <w:rPr>
          <w:rFonts w:ascii="Times New Roman" w:hAnsi="Times New Roman" w:cs="Times New Roman"/>
        </w:rPr>
        <w:t>led</w:t>
      </w:r>
      <w:r w:rsidR="00370E76" w:rsidRPr="00F11EFB">
        <w:rPr>
          <w:rFonts w:ascii="Times New Roman" w:hAnsi="Times New Roman" w:cs="Times New Roman"/>
        </w:rPr>
        <w:t xml:space="preserve"> </w:t>
      </w:r>
      <w:r w:rsidRPr="00F11EFB">
        <w:rPr>
          <w:rFonts w:ascii="Times New Roman" w:hAnsi="Times New Roman" w:cs="Times New Roman"/>
        </w:rPr>
        <w:t>by</w:t>
      </w:r>
      <w:r w:rsidR="00370E76" w:rsidRPr="00F11EFB">
        <w:rPr>
          <w:rFonts w:ascii="Times New Roman" w:hAnsi="Times New Roman" w:cs="Times New Roman"/>
        </w:rPr>
        <w:t xml:space="preserve"> </w:t>
      </w:r>
      <w:ins w:id="572" w:author="Author">
        <w:r w:rsidR="00040D83" w:rsidRPr="00F11EFB">
          <w:rPr>
            <w:rFonts w:ascii="Times New Roman" w:hAnsi="Times New Roman" w:cs="Times New Roman"/>
          </w:rPr>
          <w:t>the</w:t>
        </w:r>
      </w:ins>
      <w:del w:id="573" w:author="Author">
        <w:r w:rsidRPr="00F11EFB" w:rsidDel="00040D83">
          <w:rPr>
            <w:rFonts w:ascii="Times New Roman" w:hAnsi="Times New Roman" w:cs="Times New Roman"/>
          </w:rPr>
          <w:delText>an</w:delText>
        </w:r>
      </w:del>
      <w:r w:rsidR="00370E76" w:rsidRPr="00F11EFB">
        <w:rPr>
          <w:rFonts w:ascii="Times New Roman" w:hAnsi="Times New Roman" w:cs="Times New Roman"/>
        </w:rPr>
        <w:t xml:space="preserve"> </w:t>
      </w:r>
      <w:r w:rsidRPr="00F11EFB">
        <w:rPr>
          <w:rFonts w:ascii="Times New Roman" w:hAnsi="Times New Roman" w:cs="Times New Roman"/>
        </w:rPr>
        <w:t>author</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this</w:t>
      </w:r>
      <w:r w:rsidR="00370E76" w:rsidRPr="00F11EFB">
        <w:rPr>
          <w:rFonts w:ascii="Times New Roman" w:hAnsi="Times New Roman" w:cs="Times New Roman"/>
        </w:rPr>
        <w:t xml:space="preserve"> </w:t>
      </w:r>
      <w:commentRangeStart w:id="574"/>
      <w:r w:rsidRPr="00F11EFB">
        <w:rPr>
          <w:rFonts w:ascii="Times New Roman" w:hAnsi="Times New Roman" w:cs="Times New Roman"/>
        </w:rPr>
        <w:t>article</w:t>
      </w:r>
      <w:commentRangeEnd w:id="574"/>
      <w:r w:rsidR="00040D83" w:rsidRPr="00F11EFB">
        <w:rPr>
          <w:rStyle w:val="CommentReference"/>
        </w:rPr>
        <w:commentReference w:id="574"/>
      </w:r>
      <w:del w:id="575" w:author="Author">
        <w:r w:rsidRPr="00F11EFB" w:rsidDel="005D78A0">
          <w:rPr>
            <w:rFonts w:ascii="Times New Roman" w:hAnsi="Times New Roman" w:cs="Times New Roman"/>
          </w:rPr>
          <w:delText>)</w:delText>
        </w:r>
      </w:del>
      <w:r w:rsidR="00370E76" w:rsidRPr="00F11EFB">
        <w:rPr>
          <w:rFonts w:ascii="Times New Roman" w:hAnsi="Times New Roman" w:cs="Times New Roman"/>
        </w:rPr>
        <w:t xml:space="preserve"> </w:t>
      </w:r>
      <w:r w:rsidRPr="00F11EFB">
        <w:rPr>
          <w:rFonts w:ascii="Times New Roman" w:hAnsi="Times New Roman" w:cs="Times New Roman"/>
        </w:rPr>
        <w:t>found</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Americans</w:t>
      </w:r>
      <w:r w:rsidR="00370E76" w:rsidRPr="00F11EFB">
        <w:rPr>
          <w:rFonts w:ascii="Times New Roman" w:hAnsi="Times New Roman" w:cs="Times New Roman"/>
        </w:rPr>
        <w:t xml:space="preserve"> </w:t>
      </w:r>
      <w:r w:rsidRPr="00F11EFB">
        <w:rPr>
          <w:rFonts w:ascii="Times New Roman" w:hAnsi="Times New Roman" w:cs="Times New Roman"/>
        </w:rPr>
        <w:t>across</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economic</w:t>
      </w:r>
      <w:r w:rsidR="00370E76" w:rsidRPr="00F11EFB">
        <w:rPr>
          <w:rFonts w:ascii="Times New Roman" w:hAnsi="Times New Roman" w:cs="Times New Roman"/>
        </w:rPr>
        <w:t xml:space="preserve"> </w:t>
      </w:r>
      <w:r w:rsidRPr="00F11EFB">
        <w:rPr>
          <w:rFonts w:ascii="Times New Roman" w:hAnsi="Times New Roman" w:cs="Times New Roman"/>
        </w:rPr>
        <w:t>spectrum</w:t>
      </w:r>
      <w:r w:rsidR="00370E76" w:rsidRPr="00F11EFB">
        <w:rPr>
          <w:rFonts w:ascii="Times New Roman" w:hAnsi="Times New Roman" w:cs="Times New Roman"/>
        </w:rPr>
        <w:t xml:space="preserve"> </w:t>
      </w:r>
      <w:r w:rsidRPr="00F11EFB">
        <w:rPr>
          <w:rFonts w:ascii="Times New Roman" w:hAnsi="Times New Roman" w:cs="Times New Roman"/>
        </w:rPr>
        <w:t>did</w:t>
      </w:r>
      <w:r w:rsidR="00370E76" w:rsidRPr="00F11EFB">
        <w:rPr>
          <w:rFonts w:ascii="Times New Roman" w:hAnsi="Times New Roman" w:cs="Times New Roman"/>
        </w:rPr>
        <w:t xml:space="preserve"> </w:t>
      </w:r>
      <w:r w:rsidRPr="00F11EFB">
        <w:rPr>
          <w:rFonts w:ascii="Times New Roman" w:hAnsi="Times New Roman" w:cs="Times New Roman"/>
        </w:rPr>
        <w:t>indeed</w:t>
      </w:r>
      <w:r w:rsidR="00370E76" w:rsidRPr="00F11EFB">
        <w:rPr>
          <w:rFonts w:ascii="Times New Roman" w:hAnsi="Times New Roman" w:cs="Times New Roman"/>
        </w:rPr>
        <w:t xml:space="preserve"> </w:t>
      </w:r>
      <w:r w:rsidRPr="00F11EFB">
        <w:rPr>
          <w:rFonts w:ascii="Times New Roman" w:hAnsi="Times New Roman" w:cs="Times New Roman"/>
        </w:rPr>
        <w:t>severely</w:t>
      </w:r>
      <w:r w:rsidR="00370E76" w:rsidRPr="00F11EFB">
        <w:rPr>
          <w:rFonts w:ascii="Times New Roman" w:hAnsi="Times New Roman" w:cs="Times New Roman"/>
        </w:rPr>
        <w:t xml:space="preserve"> </w:t>
      </w:r>
      <w:r w:rsidRPr="00F11EFB">
        <w:rPr>
          <w:rFonts w:ascii="Times New Roman" w:hAnsi="Times New Roman" w:cs="Times New Roman"/>
        </w:rPr>
        <w:t>misjudge</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amount</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upward</w:t>
      </w:r>
      <w:r w:rsidR="00370E76" w:rsidRPr="00F11EFB">
        <w:rPr>
          <w:rFonts w:ascii="Times New Roman" w:hAnsi="Times New Roman" w:cs="Times New Roman"/>
        </w:rPr>
        <w:t xml:space="preserve"> </w:t>
      </w:r>
      <w:r w:rsidRPr="00F11EFB">
        <w:rPr>
          <w:rFonts w:ascii="Times New Roman" w:hAnsi="Times New Roman" w:cs="Times New Roman"/>
        </w:rPr>
        <w:t>mobility</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society.</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data</w:t>
      </w:r>
      <w:r w:rsidR="00370E76" w:rsidRPr="00F11EFB">
        <w:rPr>
          <w:rFonts w:ascii="Times New Roman" w:hAnsi="Times New Roman" w:cs="Times New Roman"/>
        </w:rPr>
        <w:t xml:space="preserve"> </w:t>
      </w:r>
      <w:r w:rsidRPr="00F11EFB">
        <w:rPr>
          <w:rFonts w:ascii="Times New Roman" w:hAnsi="Times New Roman" w:cs="Times New Roman"/>
        </w:rPr>
        <w:t>also</w:t>
      </w:r>
      <w:r w:rsidR="00370E76" w:rsidRPr="00F11EFB">
        <w:rPr>
          <w:rFonts w:ascii="Times New Roman" w:hAnsi="Times New Roman" w:cs="Times New Roman"/>
        </w:rPr>
        <w:t xml:space="preserve"> </w:t>
      </w:r>
      <w:r w:rsidRPr="00F11EFB">
        <w:rPr>
          <w:rFonts w:ascii="Times New Roman" w:hAnsi="Times New Roman" w:cs="Times New Roman"/>
        </w:rPr>
        <w:t>confirmed</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psychological</w:t>
      </w:r>
      <w:r w:rsidR="00370E76" w:rsidRPr="00F11EFB">
        <w:rPr>
          <w:rFonts w:ascii="Times New Roman" w:hAnsi="Times New Roman" w:cs="Times New Roman"/>
        </w:rPr>
        <w:t xml:space="preserve"> </w:t>
      </w:r>
      <w:r w:rsidRPr="00F11EFB">
        <w:rPr>
          <w:rFonts w:ascii="Times New Roman" w:hAnsi="Times New Roman" w:cs="Times New Roman"/>
        </w:rPr>
        <w:t>utility</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this</w:t>
      </w:r>
      <w:r w:rsidR="00370E76" w:rsidRPr="00F11EFB">
        <w:rPr>
          <w:rFonts w:ascii="Times New Roman" w:hAnsi="Times New Roman" w:cs="Times New Roman"/>
        </w:rPr>
        <w:t xml:space="preserve"> </w:t>
      </w:r>
      <w:r w:rsidRPr="00F11EFB">
        <w:rPr>
          <w:rFonts w:ascii="Times New Roman" w:hAnsi="Times New Roman" w:cs="Times New Roman"/>
        </w:rPr>
        <w:t>mistake:</w:t>
      </w:r>
      <w:r w:rsidR="00370E76" w:rsidRPr="00F11EFB">
        <w:rPr>
          <w:rFonts w:ascii="Times New Roman" w:hAnsi="Times New Roman" w:cs="Times New Roman"/>
        </w:rPr>
        <w:t xml:space="preserve"> </w:t>
      </w:r>
      <w:ins w:id="576" w:author="Author">
        <w:r w:rsidR="004A2BDB" w:rsidRPr="00F11EFB">
          <w:rPr>
            <w:rFonts w:ascii="Times New Roman" w:hAnsi="Times New Roman" w:cs="Times New Roman"/>
          </w:rPr>
          <w:t>o</w:t>
        </w:r>
      </w:ins>
      <w:del w:id="577" w:author="Author">
        <w:r w:rsidRPr="00F11EFB" w:rsidDel="004A2BDB">
          <w:rPr>
            <w:rFonts w:ascii="Times New Roman" w:hAnsi="Times New Roman" w:cs="Times New Roman"/>
          </w:rPr>
          <w:delText>O</w:delText>
        </w:r>
      </w:del>
      <w:r w:rsidRPr="00F11EFB">
        <w:rPr>
          <w:rFonts w:ascii="Times New Roman" w:hAnsi="Times New Roman" w:cs="Times New Roman"/>
        </w:rPr>
        <w:t>verestimating</w:t>
      </w:r>
      <w:r w:rsidR="00370E76" w:rsidRPr="00F11EFB">
        <w:rPr>
          <w:rFonts w:ascii="Times New Roman" w:hAnsi="Times New Roman" w:cs="Times New Roman"/>
        </w:rPr>
        <w:t xml:space="preserve"> </w:t>
      </w:r>
      <w:r w:rsidRPr="00F11EFB">
        <w:rPr>
          <w:rFonts w:ascii="Times New Roman" w:hAnsi="Times New Roman" w:cs="Times New Roman"/>
        </w:rPr>
        <w:t>upward</w:t>
      </w:r>
      <w:r w:rsidR="00370E76" w:rsidRPr="00F11EFB">
        <w:rPr>
          <w:rFonts w:ascii="Times New Roman" w:hAnsi="Times New Roman" w:cs="Times New Roman"/>
        </w:rPr>
        <w:t xml:space="preserve"> </w:t>
      </w:r>
      <w:r w:rsidRPr="00F11EFB">
        <w:rPr>
          <w:rFonts w:ascii="Times New Roman" w:hAnsi="Times New Roman" w:cs="Times New Roman"/>
        </w:rPr>
        <w:t>mobility</w:t>
      </w:r>
      <w:r w:rsidR="00370E76" w:rsidRPr="00F11EFB">
        <w:rPr>
          <w:rFonts w:ascii="Times New Roman" w:hAnsi="Times New Roman" w:cs="Times New Roman"/>
        </w:rPr>
        <w:t xml:space="preserve"> </w:t>
      </w:r>
      <w:r w:rsidRPr="00F11EFB">
        <w:rPr>
          <w:rFonts w:ascii="Times New Roman" w:hAnsi="Times New Roman" w:cs="Times New Roman"/>
        </w:rPr>
        <w:t>was</w:t>
      </w:r>
      <w:r w:rsidR="00370E76" w:rsidRPr="00F11EFB">
        <w:rPr>
          <w:rFonts w:ascii="Times New Roman" w:hAnsi="Times New Roman" w:cs="Times New Roman"/>
        </w:rPr>
        <w:t xml:space="preserve"> </w:t>
      </w:r>
      <w:r w:rsidRPr="00F11EFB">
        <w:rPr>
          <w:rFonts w:ascii="Times New Roman" w:hAnsi="Times New Roman" w:cs="Times New Roman"/>
        </w:rPr>
        <w:t>self-serving</w:t>
      </w:r>
      <w:r w:rsidR="00370E76" w:rsidRPr="00F11EFB">
        <w:rPr>
          <w:rFonts w:ascii="Times New Roman" w:hAnsi="Times New Roman" w:cs="Times New Roman"/>
        </w:rPr>
        <w:t xml:space="preserve"> </w:t>
      </w:r>
      <w:r w:rsidRPr="00F11EFB">
        <w:rPr>
          <w:rFonts w:ascii="Times New Roman" w:hAnsi="Times New Roman" w:cs="Times New Roman"/>
        </w:rPr>
        <w:t>for</w:t>
      </w:r>
      <w:r w:rsidR="00370E76" w:rsidRPr="00F11EFB">
        <w:rPr>
          <w:rFonts w:ascii="Times New Roman" w:hAnsi="Times New Roman" w:cs="Times New Roman"/>
        </w:rPr>
        <w:t xml:space="preserve"> </w:t>
      </w:r>
      <w:r w:rsidRPr="00F11EFB">
        <w:rPr>
          <w:rFonts w:ascii="Times New Roman" w:hAnsi="Times New Roman" w:cs="Times New Roman"/>
        </w:rPr>
        <w:t>rich</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poor</w:t>
      </w:r>
      <w:r w:rsidR="00370E76" w:rsidRPr="00F11EFB">
        <w:rPr>
          <w:rFonts w:ascii="Times New Roman" w:hAnsi="Times New Roman" w:cs="Times New Roman"/>
        </w:rPr>
        <w:t xml:space="preserve"> </w:t>
      </w:r>
      <w:r w:rsidRPr="00F11EFB">
        <w:rPr>
          <w:rFonts w:ascii="Times New Roman" w:hAnsi="Times New Roman" w:cs="Times New Roman"/>
        </w:rPr>
        <w:t>people</w:t>
      </w:r>
      <w:r w:rsidR="00370E76" w:rsidRPr="00F11EFB">
        <w:rPr>
          <w:rFonts w:ascii="Times New Roman" w:hAnsi="Times New Roman" w:cs="Times New Roman"/>
        </w:rPr>
        <w:t xml:space="preserve"> </w:t>
      </w:r>
      <w:r w:rsidRPr="00F11EFB">
        <w:rPr>
          <w:rFonts w:ascii="Times New Roman" w:hAnsi="Times New Roman" w:cs="Times New Roman"/>
        </w:rPr>
        <w:t>alike.</w:t>
      </w:r>
      <w:r w:rsidR="00370E76" w:rsidRPr="00F11EFB">
        <w:rPr>
          <w:rFonts w:ascii="Times New Roman" w:hAnsi="Times New Roman" w:cs="Times New Roman"/>
        </w:rPr>
        <w:t xml:space="preserve"> </w:t>
      </w:r>
      <w:r w:rsidRPr="00F11EFB">
        <w:rPr>
          <w:rFonts w:ascii="Times New Roman" w:hAnsi="Times New Roman" w:cs="Times New Roman"/>
        </w:rPr>
        <w:t>For</w:t>
      </w:r>
      <w:r w:rsidR="00370E76" w:rsidRPr="00F11EFB">
        <w:rPr>
          <w:rFonts w:ascii="Times New Roman" w:hAnsi="Times New Roman" w:cs="Times New Roman"/>
        </w:rPr>
        <w:t xml:space="preserve"> </w:t>
      </w:r>
      <w:r w:rsidRPr="00F11EFB">
        <w:rPr>
          <w:rFonts w:ascii="Times New Roman" w:hAnsi="Times New Roman" w:cs="Times New Roman"/>
        </w:rPr>
        <w:t>those</w:t>
      </w:r>
      <w:r w:rsidR="00370E76" w:rsidRPr="00F11EFB">
        <w:rPr>
          <w:rFonts w:ascii="Times New Roman" w:hAnsi="Times New Roman" w:cs="Times New Roman"/>
        </w:rPr>
        <w:t xml:space="preserve"> </w:t>
      </w:r>
      <w:r w:rsidRPr="00F11EFB">
        <w:rPr>
          <w:rFonts w:ascii="Times New Roman" w:hAnsi="Times New Roman" w:cs="Times New Roman"/>
        </w:rPr>
        <w:t>who</w:t>
      </w:r>
      <w:r w:rsidR="00370E76" w:rsidRPr="00F11EFB">
        <w:rPr>
          <w:rFonts w:ascii="Times New Roman" w:hAnsi="Times New Roman" w:cs="Times New Roman"/>
        </w:rPr>
        <w:t xml:space="preserve"> </w:t>
      </w:r>
      <w:r w:rsidRPr="00F11EFB">
        <w:rPr>
          <w:rFonts w:ascii="Times New Roman" w:hAnsi="Times New Roman" w:cs="Times New Roman"/>
        </w:rPr>
        <w:t>saw</w:t>
      </w:r>
      <w:r w:rsidR="00370E76" w:rsidRPr="00F11EFB">
        <w:rPr>
          <w:rFonts w:ascii="Times New Roman" w:hAnsi="Times New Roman" w:cs="Times New Roman"/>
        </w:rPr>
        <w:t xml:space="preserve"> </w:t>
      </w:r>
      <w:r w:rsidRPr="00F11EFB">
        <w:rPr>
          <w:rFonts w:ascii="Times New Roman" w:hAnsi="Times New Roman" w:cs="Times New Roman"/>
        </w:rPr>
        <w:t>themselves</w:t>
      </w:r>
      <w:r w:rsidR="00370E76" w:rsidRPr="00F11EFB">
        <w:rPr>
          <w:rFonts w:ascii="Times New Roman" w:hAnsi="Times New Roman" w:cs="Times New Roman"/>
        </w:rPr>
        <w:t xml:space="preserve"> </w:t>
      </w:r>
      <w:r w:rsidRPr="00F11EFB">
        <w:rPr>
          <w:rFonts w:ascii="Times New Roman" w:hAnsi="Times New Roman" w:cs="Times New Roman"/>
        </w:rPr>
        <w:t>as</w:t>
      </w:r>
      <w:r w:rsidR="00370E76" w:rsidRPr="00F11EFB">
        <w:rPr>
          <w:rFonts w:ascii="Times New Roman" w:hAnsi="Times New Roman" w:cs="Times New Roman"/>
        </w:rPr>
        <w:t xml:space="preserve"> </w:t>
      </w:r>
      <w:r w:rsidRPr="00F11EFB">
        <w:rPr>
          <w:rFonts w:ascii="Times New Roman" w:hAnsi="Times New Roman" w:cs="Times New Roman"/>
        </w:rPr>
        <w:t>rich</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successful,</w:t>
      </w:r>
      <w:r w:rsidR="00370E76" w:rsidRPr="00F11EFB">
        <w:rPr>
          <w:rFonts w:ascii="Times New Roman" w:hAnsi="Times New Roman" w:cs="Times New Roman"/>
        </w:rPr>
        <w:t xml:space="preserve"> </w:t>
      </w:r>
      <w:r w:rsidRPr="00F11EFB">
        <w:rPr>
          <w:rFonts w:ascii="Times New Roman" w:hAnsi="Times New Roman" w:cs="Times New Roman"/>
        </w:rPr>
        <w:t>it</w:t>
      </w:r>
      <w:r w:rsidR="00370E76" w:rsidRPr="00F11EFB">
        <w:rPr>
          <w:rFonts w:ascii="Times New Roman" w:hAnsi="Times New Roman" w:cs="Times New Roman"/>
        </w:rPr>
        <w:t xml:space="preserve"> </w:t>
      </w:r>
      <w:r w:rsidRPr="00F11EFB">
        <w:rPr>
          <w:rFonts w:ascii="Times New Roman" w:hAnsi="Times New Roman" w:cs="Times New Roman"/>
        </w:rPr>
        <w:t>helped</w:t>
      </w:r>
      <w:r w:rsidR="00370E76" w:rsidRPr="00F11EFB">
        <w:rPr>
          <w:rFonts w:ascii="Times New Roman" w:hAnsi="Times New Roman" w:cs="Times New Roman"/>
        </w:rPr>
        <w:t xml:space="preserve"> </w:t>
      </w:r>
      <w:r w:rsidRPr="00F11EFB">
        <w:rPr>
          <w:rFonts w:ascii="Times New Roman" w:hAnsi="Times New Roman" w:cs="Times New Roman"/>
        </w:rPr>
        <w:t>justify</w:t>
      </w:r>
      <w:r w:rsidR="00370E76" w:rsidRPr="00F11EFB">
        <w:rPr>
          <w:rFonts w:ascii="Times New Roman" w:hAnsi="Times New Roman" w:cs="Times New Roman"/>
        </w:rPr>
        <w:t xml:space="preserve"> </w:t>
      </w:r>
      <w:r w:rsidRPr="00F11EFB">
        <w:rPr>
          <w:rFonts w:ascii="Times New Roman" w:hAnsi="Times New Roman" w:cs="Times New Roman"/>
        </w:rPr>
        <w:t>their</w:t>
      </w:r>
      <w:r w:rsidR="00370E76" w:rsidRPr="00F11EFB">
        <w:rPr>
          <w:rFonts w:ascii="Times New Roman" w:hAnsi="Times New Roman" w:cs="Times New Roman"/>
        </w:rPr>
        <w:t xml:space="preserve"> </w:t>
      </w:r>
      <w:r w:rsidRPr="00F11EFB">
        <w:rPr>
          <w:rFonts w:ascii="Times New Roman" w:hAnsi="Times New Roman" w:cs="Times New Roman"/>
        </w:rPr>
        <w:t>wealth.</w:t>
      </w:r>
      <w:r w:rsidR="00370E76" w:rsidRPr="00F11EFB">
        <w:rPr>
          <w:rFonts w:ascii="Times New Roman" w:hAnsi="Times New Roman" w:cs="Times New Roman"/>
        </w:rPr>
        <w:t xml:space="preserve"> </w:t>
      </w:r>
      <w:r w:rsidRPr="00F11EFB">
        <w:rPr>
          <w:rFonts w:ascii="Times New Roman" w:hAnsi="Times New Roman" w:cs="Times New Roman"/>
        </w:rPr>
        <w:t>For</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poor,</w:t>
      </w:r>
      <w:r w:rsidR="00370E76" w:rsidRPr="00F11EFB">
        <w:rPr>
          <w:rFonts w:ascii="Times New Roman" w:hAnsi="Times New Roman" w:cs="Times New Roman"/>
        </w:rPr>
        <w:t xml:space="preserve"> </w:t>
      </w:r>
      <w:r w:rsidRPr="00F11EFB">
        <w:rPr>
          <w:rFonts w:ascii="Times New Roman" w:hAnsi="Times New Roman" w:cs="Times New Roman"/>
        </w:rPr>
        <w:t>it</w:t>
      </w:r>
      <w:r w:rsidR="00370E76" w:rsidRPr="00F11EFB">
        <w:rPr>
          <w:rFonts w:ascii="Times New Roman" w:hAnsi="Times New Roman" w:cs="Times New Roman"/>
        </w:rPr>
        <w:t xml:space="preserve"> </w:t>
      </w:r>
      <w:r w:rsidRPr="00F11EFB">
        <w:rPr>
          <w:rFonts w:ascii="Times New Roman" w:hAnsi="Times New Roman" w:cs="Times New Roman"/>
        </w:rPr>
        <w:t>provided</w:t>
      </w:r>
      <w:r w:rsidR="00370E76" w:rsidRPr="00F11EFB">
        <w:rPr>
          <w:rFonts w:ascii="Times New Roman" w:hAnsi="Times New Roman" w:cs="Times New Roman"/>
        </w:rPr>
        <w:t xml:space="preserve"> </w:t>
      </w:r>
      <w:r w:rsidRPr="00F11EFB">
        <w:rPr>
          <w:rFonts w:ascii="Times New Roman" w:hAnsi="Times New Roman" w:cs="Times New Roman"/>
        </w:rPr>
        <w:t>hope</w:t>
      </w:r>
      <w:r w:rsidR="00370E76" w:rsidRPr="00F11EFB">
        <w:rPr>
          <w:rFonts w:ascii="Times New Roman" w:hAnsi="Times New Roman" w:cs="Times New Roman"/>
        </w:rPr>
        <w:t xml:space="preserve"> </w:t>
      </w:r>
      <w:r w:rsidRPr="00F11EFB">
        <w:rPr>
          <w:rFonts w:ascii="Times New Roman" w:hAnsi="Times New Roman" w:cs="Times New Roman"/>
        </w:rPr>
        <w:t>for</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brighter</w:t>
      </w:r>
      <w:r w:rsidR="00370E76" w:rsidRPr="00F11EFB">
        <w:rPr>
          <w:rFonts w:ascii="Times New Roman" w:hAnsi="Times New Roman" w:cs="Times New Roman"/>
        </w:rPr>
        <w:t xml:space="preserve"> </w:t>
      </w:r>
      <w:r w:rsidRPr="00F11EFB">
        <w:rPr>
          <w:rFonts w:ascii="Times New Roman" w:hAnsi="Times New Roman" w:cs="Times New Roman"/>
        </w:rPr>
        <w:t>economic</w:t>
      </w:r>
      <w:r w:rsidR="00370E76" w:rsidRPr="00F11EFB">
        <w:rPr>
          <w:rFonts w:ascii="Times New Roman" w:hAnsi="Times New Roman" w:cs="Times New Roman"/>
        </w:rPr>
        <w:t xml:space="preserve"> </w:t>
      </w:r>
      <w:r w:rsidRPr="00F11EFB">
        <w:rPr>
          <w:rFonts w:ascii="Times New Roman" w:hAnsi="Times New Roman" w:cs="Times New Roman"/>
        </w:rPr>
        <w:t>future.</w:t>
      </w:r>
    </w:p>
    <w:p w14:paraId="7E3CD0ED" w14:textId="3C899550" w:rsidR="00CA54AD" w:rsidRPr="00F11EFB" w:rsidRDefault="00CA54AD" w:rsidP="00107109">
      <w:pPr>
        <w:spacing w:before="100" w:beforeAutospacing="1"/>
        <w:ind w:right="4"/>
        <w:contextualSpacing/>
        <w:rPr>
          <w:rFonts w:ascii="Times New Roman" w:hAnsi="Times New Roman" w:cs="Times New Roman"/>
        </w:rPr>
      </w:pP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studies</w:t>
      </w:r>
      <w:r w:rsidR="00370E76" w:rsidRPr="00F11EFB">
        <w:rPr>
          <w:rFonts w:ascii="Times New Roman" w:hAnsi="Times New Roman" w:cs="Times New Roman"/>
        </w:rPr>
        <w:t xml:space="preserve"> </w:t>
      </w:r>
      <w:ins w:id="578" w:author="Author">
        <w:r w:rsidR="00E271C8" w:rsidRPr="00F11EFB">
          <w:rPr>
            <w:rFonts w:ascii="Times New Roman" w:hAnsi="Times New Roman" w:cs="Times New Roman"/>
          </w:rPr>
          <w:t xml:space="preserve">carried out </w:t>
        </w:r>
      </w:ins>
      <w:r w:rsidRPr="00F11EFB">
        <w:rPr>
          <w:rFonts w:ascii="Times New Roman" w:hAnsi="Times New Roman" w:cs="Times New Roman"/>
        </w:rPr>
        <w:t>by</w:t>
      </w:r>
      <w:del w:id="579" w:author="Author">
        <w:r w:rsidR="00370E76" w:rsidRPr="00F11EFB" w:rsidDel="004A2BDB">
          <w:rPr>
            <w:rFonts w:ascii="Times New Roman" w:hAnsi="Times New Roman" w:cs="Times New Roman"/>
          </w:rPr>
          <w:delText xml:space="preserve"> </w:delText>
        </w:r>
        <w:r w:rsidRPr="00F11EFB" w:rsidDel="004A2BDB">
          <w:rPr>
            <w:rFonts w:ascii="Times New Roman" w:hAnsi="Times New Roman" w:cs="Times New Roman"/>
          </w:rPr>
          <w:delText>one</w:delText>
        </w:r>
        <w:r w:rsidR="00370E76" w:rsidRPr="00F11EFB" w:rsidDel="004A2BDB">
          <w:rPr>
            <w:rFonts w:ascii="Times New Roman" w:hAnsi="Times New Roman" w:cs="Times New Roman"/>
          </w:rPr>
          <w:delText xml:space="preserve"> </w:delText>
        </w:r>
        <w:r w:rsidRPr="00F11EFB" w:rsidDel="004A2BDB">
          <w:rPr>
            <w:rFonts w:ascii="Times New Roman" w:hAnsi="Times New Roman" w:cs="Times New Roman"/>
          </w:rPr>
          <w:delText>author</w:delText>
        </w:r>
        <w:r w:rsidR="00370E76" w:rsidRPr="00F11EFB" w:rsidDel="004A2BDB">
          <w:rPr>
            <w:rFonts w:ascii="Times New Roman" w:hAnsi="Times New Roman" w:cs="Times New Roman"/>
          </w:rPr>
          <w:delText xml:space="preserve"> </w:delText>
        </w:r>
        <w:r w:rsidRPr="00F11EFB" w:rsidDel="004A2BDB">
          <w:rPr>
            <w:rFonts w:ascii="Times New Roman" w:hAnsi="Times New Roman" w:cs="Times New Roman"/>
          </w:rPr>
          <w:delText>of</w:delText>
        </w:r>
        <w:r w:rsidR="00370E76" w:rsidRPr="00F11EFB" w:rsidDel="004A2BDB">
          <w:rPr>
            <w:rFonts w:ascii="Times New Roman" w:hAnsi="Times New Roman" w:cs="Times New Roman"/>
          </w:rPr>
          <w:delText xml:space="preserve"> </w:delText>
        </w:r>
        <w:r w:rsidRPr="00F11EFB" w:rsidDel="004A2BDB">
          <w:rPr>
            <w:rFonts w:ascii="Times New Roman" w:hAnsi="Times New Roman" w:cs="Times New Roman"/>
          </w:rPr>
          <w:delText>this</w:delText>
        </w:r>
        <w:r w:rsidR="00370E76" w:rsidRPr="00F11EFB" w:rsidDel="004A2BDB">
          <w:rPr>
            <w:rFonts w:ascii="Times New Roman" w:hAnsi="Times New Roman" w:cs="Times New Roman"/>
          </w:rPr>
          <w:delText xml:space="preserve"> </w:delText>
        </w:r>
        <w:r w:rsidRPr="00F11EFB" w:rsidDel="004A2BDB">
          <w:rPr>
            <w:rFonts w:ascii="Times New Roman" w:hAnsi="Times New Roman" w:cs="Times New Roman"/>
          </w:rPr>
          <w:delText>article,</w:delText>
        </w:r>
      </w:del>
      <w:r w:rsidR="00370E76" w:rsidRPr="00F11EFB">
        <w:rPr>
          <w:rFonts w:ascii="Times New Roman" w:hAnsi="Times New Roman" w:cs="Times New Roman"/>
        </w:rPr>
        <w:t xml:space="preserve"> </w:t>
      </w:r>
      <w:r w:rsidRPr="00F11EFB">
        <w:rPr>
          <w:rFonts w:ascii="Times New Roman" w:hAnsi="Times New Roman" w:cs="Times New Roman"/>
        </w:rPr>
        <w:t>Shai</w:t>
      </w:r>
      <w:r w:rsidR="00370E76" w:rsidRPr="00F11EFB">
        <w:rPr>
          <w:rFonts w:ascii="Times New Roman" w:hAnsi="Times New Roman" w:cs="Times New Roman"/>
        </w:rPr>
        <w:t xml:space="preserve"> </w:t>
      </w:r>
      <w:r w:rsidRPr="00F11EFB">
        <w:rPr>
          <w:rFonts w:ascii="Times New Roman" w:hAnsi="Times New Roman" w:cs="Times New Roman"/>
        </w:rPr>
        <w:t>Davidai</w:t>
      </w:r>
      <w:del w:id="580" w:author="Author">
        <w:r w:rsidRPr="00F11EFB" w:rsidDel="004A2BDB">
          <w:rPr>
            <w:rFonts w:ascii="Times New Roman" w:hAnsi="Times New Roman" w:cs="Times New Roman"/>
          </w:rPr>
          <w:delText>,</w:delText>
        </w:r>
      </w:del>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del w:id="581" w:author="Author">
        <w:r w:rsidRPr="00F11EFB" w:rsidDel="004A2BDB">
          <w:rPr>
            <w:rFonts w:ascii="Times New Roman" w:hAnsi="Times New Roman" w:cs="Times New Roman"/>
          </w:rPr>
          <w:delText>the</w:delText>
        </w:r>
        <w:r w:rsidR="00370E76" w:rsidRPr="00F11EFB" w:rsidDel="004A2BDB">
          <w:rPr>
            <w:rFonts w:ascii="Times New Roman" w:hAnsi="Times New Roman" w:cs="Times New Roman"/>
          </w:rPr>
          <w:delText xml:space="preserve"> </w:delText>
        </w:r>
      </w:del>
      <w:r w:rsidRPr="00F11EFB">
        <w:rPr>
          <w:rFonts w:ascii="Times New Roman" w:hAnsi="Times New Roman" w:cs="Times New Roman"/>
        </w:rPr>
        <w:t>Cornell</w:t>
      </w:r>
      <w:r w:rsidR="00370E76" w:rsidRPr="00F11EFB">
        <w:rPr>
          <w:rFonts w:ascii="Times New Roman" w:hAnsi="Times New Roman" w:cs="Times New Roman"/>
        </w:rPr>
        <w:t xml:space="preserve"> </w:t>
      </w:r>
      <w:r w:rsidRPr="00F11EFB">
        <w:rPr>
          <w:rFonts w:ascii="Times New Roman" w:hAnsi="Times New Roman" w:cs="Times New Roman"/>
        </w:rPr>
        <w:t>psychologist</w:t>
      </w:r>
      <w:r w:rsidR="00370E76" w:rsidRPr="00F11EFB">
        <w:rPr>
          <w:rFonts w:ascii="Times New Roman" w:hAnsi="Times New Roman" w:cs="Times New Roman"/>
        </w:rPr>
        <w:t xml:space="preserve"> </w:t>
      </w:r>
      <w:r w:rsidRPr="00F11EFB">
        <w:rPr>
          <w:rFonts w:ascii="Times New Roman" w:hAnsi="Times New Roman" w:cs="Times New Roman"/>
        </w:rPr>
        <w:t>Thomas</w:t>
      </w:r>
      <w:r w:rsidR="00370E76" w:rsidRPr="00F11EFB">
        <w:rPr>
          <w:rFonts w:ascii="Times New Roman" w:hAnsi="Times New Roman" w:cs="Times New Roman"/>
        </w:rPr>
        <w:t xml:space="preserve"> </w:t>
      </w:r>
      <w:r w:rsidRPr="00F11EFB">
        <w:rPr>
          <w:rFonts w:ascii="Times New Roman" w:hAnsi="Times New Roman" w:cs="Times New Roman"/>
        </w:rPr>
        <w:t>Gilovich</w:t>
      </w:r>
      <w:ins w:id="582" w:author="Author">
        <w:r w:rsidR="00E271C8" w:rsidRPr="00F11EFB">
          <w:rPr>
            <w:rFonts w:ascii="Times New Roman" w:hAnsi="Times New Roman" w:cs="Times New Roman"/>
          </w:rPr>
          <w:t xml:space="preserve"> and</w:t>
        </w:r>
      </w:ins>
      <w:del w:id="583" w:author="Author">
        <w:r w:rsidRPr="00F11EFB" w:rsidDel="00E271C8">
          <w:rPr>
            <w:rFonts w:ascii="Times New Roman" w:hAnsi="Times New Roman" w:cs="Times New Roman"/>
          </w:rPr>
          <w:delText>,</w:delText>
        </w:r>
      </w:del>
      <w:r w:rsidR="00370E76" w:rsidRPr="00F11EFB">
        <w:rPr>
          <w:rFonts w:ascii="Times New Roman" w:hAnsi="Times New Roman" w:cs="Times New Roman"/>
        </w:rPr>
        <w:t xml:space="preserve"> </w:t>
      </w:r>
      <w:r w:rsidR="00676791" w:rsidRPr="00412EB7">
        <w:fldChar w:fldCharType="begin"/>
      </w:r>
      <w:r w:rsidR="00676791" w:rsidRPr="00F11EFB">
        <w:instrText xml:space="preserve"> HYPERLINK "http://pps.sagepub.com/content/10/1/60.abstract" \t "_blank" </w:instrText>
      </w:r>
      <w:r w:rsidR="00676791" w:rsidRPr="00412EB7">
        <w:fldChar w:fldCharType="separate"/>
      </w:r>
      <w:r w:rsidRPr="00412EB7">
        <w:rPr>
          <w:rStyle w:val="Hyperlink"/>
          <w:rFonts w:ascii="Times New Roman" w:hAnsi="Times New Roman" w:cs="Times New Roman"/>
          <w:color w:val="auto"/>
          <w:u w:val="none"/>
          <w:rPrChange w:id="584" w:author="Author">
            <w:rPr>
              <w:rStyle w:val="Hyperlink"/>
              <w:rFonts w:ascii="Times New Roman" w:hAnsi="Times New Roman" w:cs="Times New Roman"/>
              <w:color w:val="auto"/>
            </w:rPr>
          </w:rPrChange>
        </w:rPr>
        <w:t>published</w:t>
      </w:r>
      <w:del w:id="585" w:author="Author">
        <w:r w:rsidR="00370E76" w:rsidRPr="00412EB7" w:rsidDel="00E271C8">
          <w:rPr>
            <w:rStyle w:val="Hyperlink"/>
            <w:rFonts w:ascii="Times New Roman" w:hAnsi="Times New Roman" w:cs="Times New Roman"/>
            <w:color w:val="auto"/>
            <w:u w:val="none"/>
            <w:rPrChange w:id="586" w:author="Author">
              <w:rPr>
                <w:rStyle w:val="Hyperlink"/>
                <w:rFonts w:ascii="Times New Roman" w:hAnsi="Times New Roman" w:cs="Times New Roman"/>
                <w:color w:val="auto"/>
              </w:rPr>
            </w:rPrChange>
          </w:rPr>
          <w:delText xml:space="preserve"> </w:delText>
        </w:r>
        <w:r w:rsidRPr="00412EB7" w:rsidDel="00E271C8">
          <w:rPr>
            <w:rStyle w:val="Hyperlink"/>
            <w:rFonts w:ascii="Times New Roman" w:hAnsi="Times New Roman" w:cs="Times New Roman"/>
            <w:color w:val="auto"/>
            <w:u w:val="none"/>
            <w:rPrChange w:id="587" w:author="Author">
              <w:rPr>
                <w:rStyle w:val="Hyperlink"/>
                <w:rFonts w:ascii="Times New Roman" w:hAnsi="Times New Roman" w:cs="Times New Roman"/>
                <w:color w:val="auto"/>
              </w:rPr>
            </w:rPrChange>
          </w:rPr>
          <w:delText>earlier</w:delText>
        </w:r>
        <w:r w:rsidR="00370E76" w:rsidRPr="00412EB7" w:rsidDel="00E271C8">
          <w:rPr>
            <w:rStyle w:val="Hyperlink"/>
            <w:rFonts w:ascii="Times New Roman" w:hAnsi="Times New Roman" w:cs="Times New Roman"/>
            <w:color w:val="auto"/>
            <w:u w:val="none"/>
            <w:rPrChange w:id="588" w:author="Author">
              <w:rPr>
                <w:rStyle w:val="Hyperlink"/>
                <w:rFonts w:ascii="Times New Roman" w:hAnsi="Times New Roman" w:cs="Times New Roman"/>
                <w:color w:val="auto"/>
              </w:rPr>
            </w:rPrChange>
          </w:rPr>
          <w:delText xml:space="preserve"> </w:delText>
        </w:r>
        <w:r w:rsidRPr="00412EB7" w:rsidDel="00E271C8">
          <w:rPr>
            <w:rStyle w:val="Hyperlink"/>
            <w:rFonts w:ascii="Times New Roman" w:hAnsi="Times New Roman" w:cs="Times New Roman"/>
            <w:color w:val="auto"/>
            <w:u w:val="none"/>
            <w:rPrChange w:id="589" w:author="Author">
              <w:rPr>
                <w:rStyle w:val="Hyperlink"/>
                <w:rFonts w:ascii="Times New Roman" w:hAnsi="Times New Roman" w:cs="Times New Roman"/>
                <w:color w:val="auto"/>
              </w:rPr>
            </w:rPrChange>
          </w:rPr>
          <w:delText>this</w:delText>
        </w:r>
        <w:r w:rsidR="00370E76" w:rsidRPr="00412EB7" w:rsidDel="00E271C8">
          <w:rPr>
            <w:rStyle w:val="Hyperlink"/>
            <w:rFonts w:ascii="Times New Roman" w:hAnsi="Times New Roman" w:cs="Times New Roman"/>
            <w:color w:val="auto"/>
            <w:u w:val="none"/>
            <w:rPrChange w:id="590" w:author="Author">
              <w:rPr>
                <w:rStyle w:val="Hyperlink"/>
                <w:rFonts w:ascii="Times New Roman" w:hAnsi="Times New Roman" w:cs="Times New Roman"/>
                <w:color w:val="auto"/>
              </w:rPr>
            </w:rPrChange>
          </w:rPr>
          <w:delText xml:space="preserve"> </w:delText>
        </w:r>
        <w:r w:rsidRPr="00412EB7" w:rsidDel="00E271C8">
          <w:rPr>
            <w:rStyle w:val="Hyperlink"/>
            <w:rFonts w:ascii="Times New Roman" w:hAnsi="Times New Roman" w:cs="Times New Roman"/>
            <w:color w:val="auto"/>
            <w:u w:val="none"/>
            <w:rPrChange w:id="591" w:author="Author">
              <w:rPr>
                <w:rStyle w:val="Hyperlink"/>
                <w:rFonts w:ascii="Times New Roman" w:hAnsi="Times New Roman" w:cs="Times New Roman"/>
                <w:color w:val="auto"/>
              </w:rPr>
            </w:rPrChange>
          </w:rPr>
          <w:delText>year</w:delText>
        </w:r>
      </w:del>
      <w:r w:rsidR="00370E76" w:rsidRPr="00412EB7">
        <w:rPr>
          <w:rStyle w:val="Hyperlink"/>
          <w:rFonts w:ascii="Times New Roman" w:hAnsi="Times New Roman" w:cs="Times New Roman"/>
          <w:color w:val="auto"/>
          <w:u w:val="none"/>
          <w:rPrChange w:id="592" w:author="Author">
            <w:rPr>
              <w:rStyle w:val="Hyperlink"/>
              <w:rFonts w:ascii="Times New Roman" w:hAnsi="Times New Roman" w:cs="Times New Roman"/>
              <w:color w:val="auto"/>
            </w:rPr>
          </w:rPrChange>
        </w:rPr>
        <w:t xml:space="preserve"> </w:t>
      </w:r>
      <w:r w:rsidRPr="00412EB7">
        <w:rPr>
          <w:rStyle w:val="Hyperlink"/>
          <w:rFonts w:ascii="Times New Roman" w:hAnsi="Times New Roman" w:cs="Times New Roman"/>
          <w:color w:val="auto"/>
          <w:u w:val="none"/>
          <w:rPrChange w:id="593" w:author="Author">
            <w:rPr>
              <w:rStyle w:val="Hyperlink"/>
              <w:rFonts w:ascii="Times New Roman" w:hAnsi="Times New Roman" w:cs="Times New Roman"/>
              <w:color w:val="auto"/>
            </w:rPr>
          </w:rPrChange>
        </w:rPr>
        <w:t>in</w:t>
      </w:r>
      <w:r w:rsidR="00370E76" w:rsidRPr="00412EB7">
        <w:rPr>
          <w:rStyle w:val="Hyperlink"/>
          <w:rFonts w:ascii="Times New Roman" w:hAnsi="Times New Roman" w:cs="Times New Roman"/>
          <w:color w:val="auto"/>
          <w:u w:val="none"/>
          <w:rPrChange w:id="594" w:author="Author">
            <w:rPr>
              <w:rStyle w:val="Hyperlink"/>
              <w:rFonts w:ascii="Times New Roman" w:hAnsi="Times New Roman" w:cs="Times New Roman"/>
              <w:color w:val="auto"/>
            </w:rPr>
          </w:rPrChange>
        </w:rPr>
        <w:t xml:space="preserve"> </w:t>
      </w:r>
      <w:r w:rsidRPr="00412EB7">
        <w:rPr>
          <w:rStyle w:val="Hyperlink"/>
          <w:rFonts w:ascii="Times New Roman" w:hAnsi="Times New Roman" w:cs="Times New Roman"/>
          <w:i/>
          <w:color w:val="auto"/>
          <w:u w:val="none"/>
          <w:rPrChange w:id="595" w:author="Author">
            <w:rPr>
              <w:rStyle w:val="Hyperlink"/>
              <w:rFonts w:ascii="Times New Roman" w:hAnsi="Times New Roman" w:cs="Times New Roman"/>
              <w:color w:val="auto"/>
            </w:rPr>
          </w:rPrChange>
        </w:rPr>
        <w:t>Perspectives</w:t>
      </w:r>
      <w:r w:rsidR="00370E76" w:rsidRPr="00412EB7">
        <w:rPr>
          <w:rStyle w:val="Hyperlink"/>
          <w:rFonts w:ascii="Times New Roman" w:hAnsi="Times New Roman" w:cs="Times New Roman"/>
          <w:i/>
          <w:color w:val="auto"/>
          <w:u w:val="none"/>
          <w:rPrChange w:id="596" w:author="Author">
            <w:rPr>
              <w:rStyle w:val="Hyperlink"/>
              <w:rFonts w:ascii="Times New Roman" w:hAnsi="Times New Roman" w:cs="Times New Roman"/>
              <w:color w:val="auto"/>
            </w:rPr>
          </w:rPrChange>
        </w:rPr>
        <w:t xml:space="preserve"> </w:t>
      </w:r>
      <w:r w:rsidRPr="00412EB7">
        <w:rPr>
          <w:rStyle w:val="Hyperlink"/>
          <w:rFonts w:ascii="Times New Roman" w:hAnsi="Times New Roman" w:cs="Times New Roman"/>
          <w:i/>
          <w:color w:val="auto"/>
          <w:u w:val="none"/>
          <w:rPrChange w:id="597" w:author="Author">
            <w:rPr>
              <w:rStyle w:val="Hyperlink"/>
              <w:rFonts w:ascii="Times New Roman" w:hAnsi="Times New Roman" w:cs="Times New Roman"/>
              <w:color w:val="auto"/>
            </w:rPr>
          </w:rPrChange>
        </w:rPr>
        <w:t>on</w:t>
      </w:r>
      <w:r w:rsidR="00370E76" w:rsidRPr="00412EB7">
        <w:rPr>
          <w:rStyle w:val="Hyperlink"/>
          <w:rFonts w:ascii="Times New Roman" w:hAnsi="Times New Roman" w:cs="Times New Roman"/>
          <w:i/>
          <w:color w:val="auto"/>
          <w:u w:val="none"/>
          <w:rPrChange w:id="598" w:author="Author">
            <w:rPr>
              <w:rStyle w:val="Hyperlink"/>
              <w:rFonts w:ascii="Times New Roman" w:hAnsi="Times New Roman" w:cs="Times New Roman"/>
              <w:color w:val="auto"/>
            </w:rPr>
          </w:rPrChange>
        </w:rPr>
        <w:t xml:space="preserve"> </w:t>
      </w:r>
      <w:r w:rsidRPr="00412EB7">
        <w:rPr>
          <w:rStyle w:val="Hyperlink"/>
          <w:rFonts w:ascii="Times New Roman" w:hAnsi="Times New Roman" w:cs="Times New Roman"/>
          <w:i/>
          <w:color w:val="auto"/>
          <w:u w:val="none"/>
          <w:rPrChange w:id="599" w:author="Author">
            <w:rPr>
              <w:rStyle w:val="Hyperlink"/>
              <w:rFonts w:ascii="Times New Roman" w:hAnsi="Times New Roman" w:cs="Times New Roman"/>
              <w:color w:val="auto"/>
            </w:rPr>
          </w:rPrChange>
        </w:rPr>
        <w:t>Psychological</w:t>
      </w:r>
      <w:r w:rsidR="00370E76" w:rsidRPr="00412EB7">
        <w:rPr>
          <w:rStyle w:val="Hyperlink"/>
          <w:rFonts w:ascii="Times New Roman" w:hAnsi="Times New Roman" w:cs="Times New Roman"/>
          <w:i/>
          <w:color w:val="auto"/>
          <w:u w:val="none"/>
          <w:rPrChange w:id="600" w:author="Author">
            <w:rPr>
              <w:rStyle w:val="Hyperlink"/>
              <w:rFonts w:ascii="Times New Roman" w:hAnsi="Times New Roman" w:cs="Times New Roman"/>
              <w:color w:val="auto"/>
            </w:rPr>
          </w:rPrChange>
        </w:rPr>
        <w:t xml:space="preserve"> </w:t>
      </w:r>
      <w:r w:rsidRPr="00412EB7">
        <w:rPr>
          <w:rStyle w:val="Hyperlink"/>
          <w:rFonts w:ascii="Times New Roman" w:hAnsi="Times New Roman" w:cs="Times New Roman"/>
          <w:i/>
          <w:color w:val="auto"/>
          <w:u w:val="none"/>
          <w:rPrChange w:id="601" w:author="Author">
            <w:rPr>
              <w:rStyle w:val="Hyperlink"/>
              <w:rFonts w:ascii="Times New Roman" w:hAnsi="Times New Roman" w:cs="Times New Roman"/>
              <w:color w:val="auto"/>
            </w:rPr>
          </w:rPrChange>
        </w:rPr>
        <w:t>Science</w:t>
      </w:r>
      <w:r w:rsidR="00676791" w:rsidRPr="00412EB7">
        <w:rPr>
          <w:rStyle w:val="Hyperlink"/>
          <w:rFonts w:ascii="Times New Roman" w:hAnsi="Times New Roman" w:cs="Times New Roman"/>
          <w:color w:val="auto"/>
          <w:u w:val="none"/>
          <w:rPrChange w:id="602" w:author="Author">
            <w:rPr>
              <w:rStyle w:val="Hyperlink"/>
              <w:rFonts w:ascii="Times New Roman" w:hAnsi="Times New Roman" w:cs="Times New Roman"/>
              <w:color w:val="auto"/>
            </w:rPr>
          </w:rPrChange>
        </w:rPr>
        <w:fldChar w:fldCharType="end"/>
      </w:r>
      <w:r w:rsidRPr="00F11EFB">
        <w:rPr>
          <w:rFonts w:ascii="Times New Roman" w:hAnsi="Times New Roman" w:cs="Times New Roman"/>
        </w:rPr>
        <w:t>,</w:t>
      </w:r>
      <w:r w:rsidR="00370E76" w:rsidRPr="00F11EFB">
        <w:rPr>
          <w:rFonts w:ascii="Times New Roman" w:hAnsi="Times New Roman" w:cs="Times New Roman"/>
        </w:rPr>
        <w:t xml:space="preserve"> </w:t>
      </w:r>
      <w:r w:rsidRPr="00F11EFB">
        <w:rPr>
          <w:rFonts w:ascii="Times New Roman" w:hAnsi="Times New Roman" w:cs="Times New Roman"/>
        </w:rPr>
        <w:t>more</w:t>
      </w:r>
      <w:r w:rsidR="00370E76" w:rsidRPr="00F11EFB">
        <w:rPr>
          <w:rFonts w:ascii="Times New Roman" w:hAnsi="Times New Roman" w:cs="Times New Roman"/>
        </w:rPr>
        <w:t xml:space="preserve"> </w:t>
      </w:r>
      <w:r w:rsidRPr="00F11EFB">
        <w:rPr>
          <w:rFonts w:ascii="Times New Roman" w:hAnsi="Times New Roman" w:cs="Times New Roman"/>
        </w:rPr>
        <w:t>than</w:t>
      </w:r>
      <w:r w:rsidR="00370E76" w:rsidRPr="00F11EFB">
        <w:rPr>
          <w:rFonts w:ascii="Times New Roman" w:hAnsi="Times New Roman" w:cs="Times New Roman"/>
        </w:rPr>
        <w:t xml:space="preserve"> </w:t>
      </w:r>
      <w:r w:rsidRPr="00F11EFB">
        <w:rPr>
          <w:rFonts w:ascii="Times New Roman" w:hAnsi="Times New Roman" w:cs="Times New Roman"/>
        </w:rPr>
        <w:t>3,000</w:t>
      </w:r>
      <w:r w:rsidR="00370E76" w:rsidRPr="00F11EFB">
        <w:rPr>
          <w:rFonts w:ascii="Times New Roman" w:hAnsi="Times New Roman" w:cs="Times New Roman"/>
        </w:rPr>
        <w:t xml:space="preserve"> </w:t>
      </w:r>
      <w:r w:rsidRPr="00F11EFB">
        <w:rPr>
          <w:rFonts w:ascii="Times New Roman" w:hAnsi="Times New Roman" w:cs="Times New Roman"/>
        </w:rPr>
        <w:t>respondents</w:t>
      </w:r>
      <w:r w:rsidR="00370E76" w:rsidRPr="00F11EFB">
        <w:rPr>
          <w:rFonts w:ascii="Times New Roman" w:hAnsi="Times New Roman" w:cs="Times New Roman"/>
        </w:rPr>
        <w:t xml:space="preserve"> </w:t>
      </w:r>
      <w:r w:rsidRPr="00F11EFB">
        <w:rPr>
          <w:rFonts w:ascii="Times New Roman" w:hAnsi="Times New Roman" w:cs="Times New Roman"/>
        </w:rPr>
        <w:t>viewed</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graph</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five</w:t>
      </w:r>
      <w:r w:rsidR="00370E76" w:rsidRPr="00F11EFB">
        <w:rPr>
          <w:rFonts w:ascii="Times New Roman" w:hAnsi="Times New Roman" w:cs="Times New Roman"/>
        </w:rPr>
        <w:t xml:space="preserve"> </w:t>
      </w:r>
      <w:r w:rsidRPr="00F11EFB">
        <w:rPr>
          <w:rFonts w:ascii="Times New Roman" w:hAnsi="Times New Roman" w:cs="Times New Roman"/>
        </w:rPr>
        <w:t>income</w:t>
      </w:r>
      <w:r w:rsidR="00370E76" w:rsidRPr="00F11EFB">
        <w:rPr>
          <w:rFonts w:ascii="Times New Roman" w:hAnsi="Times New Roman" w:cs="Times New Roman"/>
        </w:rPr>
        <w:t xml:space="preserve"> </w:t>
      </w:r>
      <w:ins w:id="603" w:author="Author">
        <w:r w:rsidR="00E271C8" w:rsidRPr="00F11EFB">
          <w:rPr>
            <w:rFonts w:ascii="Times New Roman" w:hAnsi="Times New Roman" w:cs="Times New Roman"/>
          </w:rPr>
          <w:t>q</w:t>
        </w:r>
      </w:ins>
      <w:del w:id="604" w:author="Author">
        <w:r w:rsidR="004B3374" w:rsidRPr="00F11EFB" w:rsidDel="00E271C8">
          <w:rPr>
            <w:rFonts w:ascii="Times New Roman" w:hAnsi="Times New Roman" w:cs="Times New Roman"/>
          </w:rPr>
          <w:delText>Q</w:delText>
        </w:r>
      </w:del>
      <w:r w:rsidR="004B3374" w:rsidRPr="00F11EFB">
        <w:rPr>
          <w:rFonts w:ascii="Times New Roman" w:hAnsi="Times New Roman" w:cs="Times New Roman"/>
        </w:rPr>
        <w:t>uintiles</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American</w:t>
      </w:r>
      <w:r w:rsidR="00370E76" w:rsidRPr="00F11EFB">
        <w:rPr>
          <w:rFonts w:ascii="Times New Roman" w:hAnsi="Times New Roman" w:cs="Times New Roman"/>
        </w:rPr>
        <w:t xml:space="preserve"> </w:t>
      </w:r>
      <w:r w:rsidRPr="00F11EFB">
        <w:rPr>
          <w:rFonts w:ascii="Times New Roman" w:hAnsi="Times New Roman" w:cs="Times New Roman"/>
        </w:rPr>
        <w:t>society</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were</w:t>
      </w:r>
      <w:r w:rsidR="00370E76" w:rsidRPr="00F11EFB">
        <w:rPr>
          <w:rFonts w:ascii="Times New Roman" w:hAnsi="Times New Roman" w:cs="Times New Roman"/>
        </w:rPr>
        <w:t xml:space="preserve"> </w:t>
      </w:r>
      <w:r w:rsidRPr="00F11EFB">
        <w:rPr>
          <w:rFonts w:ascii="Times New Roman" w:hAnsi="Times New Roman" w:cs="Times New Roman"/>
        </w:rPr>
        <w:t>asked</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estimate</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likelihood</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randomly</w:t>
      </w:r>
      <w:r w:rsidR="00370E76" w:rsidRPr="00F11EFB">
        <w:rPr>
          <w:rFonts w:ascii="Times New Roman" w:hAnsi="Times New Roman" w:cs="Times New Roman"/>
        </w:rPr>
        <w:t xml:space="preserve"> </w:t>
      </w:r>
      <w:r w:rsidRPr="00F11EFB">
        <w:rPr>
          <w:rFonts w:ascii="Times New Roman" w:hAnsi="Times New Roman" w:cs="Times New Roman"/>
        </w:rPr>
        <w:t>selected</w:t>
      </w:r>
      <w:r w:rsidR="00370E76" w:rsidRPr="00F11EFB">
        <w:rPr>
          <w:rFonts w:ascii="Times New Roman" w:hAnsi="Times New Roman" w:cs="Times New Roman"/>
        </w:rPr>
        <w:t xml:space="preserve"> </w:t>
      </w:r>
      <w:r w:rsidRPr="00F11EFB">
        <w:rPr>
          <w:rFonts w:ascii="Times New Roman" w:hAnsi="Times New Roman" w:cs="Times New Roman"/>
        </w:rPr>
        <w:t>person</w:t>
      </w:r>
      <w:r w:rsidR="00370E76" w:rsidRPr="00F11EFB">
        <w:rPr>
          <w:rFonts w:ascii="Times New Roman" w:hAnsi="Times New Roman" w:cs="Times New Roman"/>
        </w:rPr>
        <w:t xml:space="preserve"> </w:t>
      </w:r>
      <w:r w:rsidRPr="00F11EFB">
        <w:rPr>
          <w:rFonts w:ascii="Times New Roman" w:hAnsi="Times New Roman" w:cs="Times New Roman"/>
        </w:rPr>
        <w:t>born</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bottom</w:t>
      </w:r>
      <w:r w:rsidR="00370E76" w:rsidRPr="00F11EFB">
        <w:rPr>
          <w:rFonts w:ascii="Times New Roman" w:hAnsi="Times New Roman" w:cs="Times New Roman"/>
        </w:rPr>
        <w:t xml:space="preserve"> </w:t>
      </w:r>
      <w:r w:rsidRPr="00F11EFB">
        <w:rPr>
          <w:rFonts w:ascii="Times New Roman" w:hAnsi="Times New Roman" w:cs="Times New Roman"/>
        </w:rPr>
        <w:t>quintile</w:t>
      </w:r>
      <w:r w:rsidR="00370E76" w:rsidRPr="00F11EFB">
        <w:rPr>
          <w:rFonts w:ascii="Times New Roman" w:hAnsi="Times New Roman" w:cs="Times New Roman"/>
        </w:rPr>
        <w:t xml:space="preserve"> </w:t>
      </w:r>
      <w:r w:rsidRPr="00F11EFB">
        <w:rPr>
          <w:rFonts w:ascii="Times New Roman" w:hAnsi="Times New Roman" w:cs="Times New Roman"/>
        </w:rPr>
        <w:t>would</w:t>
      </w:r>
      <w:r w:rsidR="00370E76" w:rsidRPr="00F11EFB">
        <w:rPr>
          <w:rFonts w:ascii="Times New Roman" w:hAnsi="Times New Roman" w:cs="Times New Roman"/>
        </w:rPr>
        <w:t xml:space="preserve"> </w:t>
      </w:r>
      <w:r w:rsidRPr="00F11EFB">
        <w:rPr>
          <w:rFonts w:ascii="Times New Roman" w:hAnsi="Times New Roman" w:cs="Times New Roman"/>
        </w:rPr>
        <w:t>move</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each</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other</w:t>
      </w:r>
      <w:r w:rsidR="00370E76" w:rsidRPr="00F11EFB">
        <w:rPr>
          <w:rFonts w:ascii="Times New Roman" w:hAnsi="Times New Roman" w:cs="Times New Roman"/>
        </w:rPr>
        <w:t xml:space="preserve"> </w:t>
      </w:r>
      <w:r w:rsidRPr="00F11EFB">
        <w:rPr>
          <w:rFonts w:ascii="Times New Roman" w:hAnsi="Times New Roman" w:cs="Times New Roman"/>
        </w:rPr>
        <w:t>income</w:t>
      </w:r>
      <w:r w:rsidR="00370E76" w:rsidRPr="00F11EFB">
        <w:rPr>
          <w:rFonts w:ascii="Times New Roman" w:hAnsi="Times New Roman" w:cs="Times New Roman"/>
        </w:rPr>
        <w:t xml:space="preserve"> </w:t>
      </w:r>
      <w:ins w:id="605" w:author="Author">
        <w:r w:rsidR="00E271C8" w:rsidRPr="00F11EFB">
          <w:rPr>
            <w:rFonts w:ascii="Times New Roman" w:hAnsi="Times New Roman" w:cs="Times New Roman"/>
          </w:rPr>
          <w:t>q</w:t>
        </w:r>
      </w:ins>
      <w:del w:id="606" w:author="Author">
        <w:r w:rsidR="004B3374" w:rsidRPr="00F11EFB" w:rsidDel="00E271C8">
          <w:rPr>
            <w:rFonts w:ascii="Times New Roman" w:hAnsi="Times New Roman" w:cs="Times New Roman"/>
          </w:rPr>
          <w:delText>Q</w:delText>
        </w:r>
      </w:del>
      <w:r w:rsidR="004B3374" w:rsidRPr="00F11EFB">
        <w:rPr>
          <w:rFonts w:ascii="Times New Roman" w:hAnsi="Times New Roman" w:cs="Times New Roman"/>
        </w:rPr>
        <w:t>uintiles</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his</w:t>
      </w:r>
      <w:ins w:id="607" w:author="Author">
        <w:r w:rsidR="00E271C8" w:rsidRPr="00F11EFB">
          <w:rPr>
            <w:rFonts w:ascii="Times New Roman" w:hAnsi="Times New Roman" w:cs="Times New Roman"/>
          </w:rPr>
          <w:t xml:space="preserve"> or her</w:t>
        </w:r>
      </w:ins>
      <w:r w:rsidR="00370E76" w:rsidRPr="00F11EFB">
        <w:rPr>
          <w:rFonts w:ascii="Times New Roman" w:hAnsi="Times New Roman" w:cs="Times New Roman"/>
        </w:rPr>
        <w:t xml:space="preserve"> </w:t>
      </w:r>
      <w:r w:rsidRPr="00F11EFB">
        <w:rPr>
          <w:rFonts w:ascii="Times New Roman" w:hAnsi="Times New Roman" w:cs="Times New Roman"/>
        </w:rPr>
        <w:t>lifetime.</w:t>
      </w:r>
      <w:r w:rsidR="00370E76" w:rsidRPr="00F11EFB">
        <w:rPr>
          <w:rFonts w:ascii="Times New Roman" w:hAnsi="Times New Roman" w:cs="Times New Roman"/>
        </w:rPr>
        <w:t xml:space="preserve"> </w:t>
      </w:r>
      <w:r w:rsidRPr="00F11EFB">
        <w:rPr>
          <w:rFonts w:ascii="Times New Roman" w:hAnsi="Times New Roman" w:cs="Times New Roman"/>
        </w:rPr>
        <w:t>These</w:t>
      </w:r>
      <w:r w:rsidR="00370E76" w:rsidRPr="00F11EFB">
        <w:rPr>
          <w:rFonts w:ascii="Times New Roman" w:hAnsi="Times New Roman" w:cs="Times New Roman"/>
        </w:rPr>
        <w:t xml:space="preserve"> </w:t>
      </w:r>
      <w:r w:rsidRPr="00F11EFB">
        <w:rPr>
          <w:rFonts w:ascii="Times New Roman" w:hAnsi="Times New Roman" w:cs="Times New Roman"/>
        </w:rPr>
        <w:t>estimates</w:t>
      </w:r>
      <w:r w:rsidR="00370E76" w:rsidRPr="00F11EFB">
        <w:rPr>
          <w:rFonts w:ascii="Times New Roman" w:hAnsi="Times New Roman" w:cs="Times New Roman"/>
        </w:rPr>
        <w:t xml:space="preserve"> </w:t>
      </w:r>
      <w:r w:rsidRPr="00F11EFB">
        <w:rPr>
          <w:rFonts w:ascii="Times New Roman" w:hAnsi="Times New Roman" w:cs="Times New Roman"/>
        </w:rPr>
        <w:t>were</w:t>
      </w:r>
      <w:r w:rsidR="00370E76" w:rsidRPr="00F11EFB">
        <w:rPr>
          <w:rFonts w:ascii="Times New Roman" w:hAnsi="Times New Roman" w:cs="Times New Roman"/>
        </w:rPr>
        <w:t xml:space="preserve"> </w:t>
      </w:r>
      <w:r w:rsidRPr="00F11EFB">
        <w:rPr>
          <w:rFonts w:ascii="Times New Roman" w:hAnsi="Times New Roman" w:cs="Times New Roman"/>
        </w:rPr>
        <w:t>compared</w:t>
      </w:r>
      <w:r w:rsidR="00370E76" w:rsidRPr="00F11EFB">
        <w:rPr>
          <w:rFonts w:ascii="Times New Roman" w:hAnsi="Times New Roman" w:cs="Times New Roman"/>
        </w:rPr>
        <w:t xml:space="preserve"> </w:t>
      </w:r>
      <w:r w:rsidRPr="00F11EFB">
        <w:rPr>
          <w:rFonts w:ascii="Times New Roman" w:hAnsi="Times New Roman" w:cs="Times New Roman"/>
        </w:rPr>
        <w:t>with</w:t>
      </w:r>
      <w:r w:rsidR="00370E76" w:rsidRPr="00F11EFB">
        <w:rPr>
          <w:rFonts w:ascii="Times New Roman" w:hAnsi="Times New Roman" w:cs="Times New Roman"/>
        </w:rPr>
        <w:t xml:space="preserve"> </w:t>
      </w:r>
      <w:r w:rsidRPr="00F11EFB">
        <w:rPr>
          <w:rFonts w:ascii="Times New Roman" w:hAnsi="Times New Roman" w:cs="Times New Roman"/>
        </w:rPr>
        <w:t>actual</w:t>
      </w:r>
      <w:r w:rsidR="00370E76" w:rsidRPr="00F11EFB">
        <w:rPr>
          <w:rFonts w:ascii="Times New Roman" w:hAnsi="Times New Roman" w:cs="Times New Roman"/>
        </w:rPr>
        <w:t xml:space="preserve"> </w:t>
      </w:r>
      <w:r w:rsidRPr="00F11EFB">
        <w:rPr>
          <w:rFonts w:ascii="Times New Roman" w:hAnsi="Times New Roman" w:cs="Times New Roman"/>
        </w:rPr>
        <w:t>mobility</w:t>
      </w:r>
      <w:r w:rsidR="00370E76" w:rsidRPr="00F11EFB">
        <w:rPr>
          <w:rFonts w:ascii="Times New Roman" w:hAnsi="Times New Roman" w:cs="Times New Roman"/>
        </w:rPr>
        <w:t xml:space="preserve"> </w:t>
      </w:r>
      <w:r w:rsidRPr="00F11EFB">
        <w:rPr>
          <w:rFonts w:ascii="Times New Roman" w:hAnsi="Times New Roman" w:cs="Times New Roman"/>
        </w:rPr>
        <w:t>trends</w:t>
      </w:r>
      <w:r w:rsidR="00370E76" w:rsidRPr="00F11EFB">
        <w:rPr>
          <w:rFonts w:ascii="Times New Roman" w:hAnsi="Times New Roman" w:cs="Times New Roman"/>
        </w:rPr>
        <w:t xml:space="preserve"> </w:t>
      </w:r>
      <w:r w:rsidRPr="00F11EFB">
        <w:rPr>
          <w:rFonts w:ascii="Times New Roman" w:hAnsi="Times New Roman" w:cs="Times New Roman"/>
        </w:rPr>
        <w:t>documented</w:t>
      </w:r>
      <w:r w:rsidR="00370E76" w:rsidRPr="00F11EFB">
        <w:rPr>
          <w:rFonts w:ascii="Times New Roman" w:hAnsi="Times New Roman" w:cs="Times New Roman"/>
        </w:rPr>
        <w:t xml:space="preserve"> </w:t>
      </w:r>
      <w:r w:rsidRPr="00F11EFB">
        <w:rPr>
          <w:rFonts w:ascii="Times New Roman" w:hAnsi="Times New Roman" w:cs="Times New Roman"/>
        </w:rPr>
        <w:t>by</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Pew</w:t>
      </w:r>
      <w:r w:rsidR="00370E76" w:rsidRPr="00F11EFB">
        <w:rPr>
          <w:rFonts w:ascii="Times New Roman" w:hAnsi="Times New Roman" w:cs="Times New Roman"/>
        </w:rPr>
        <w:t xml:space="preserve"> </w:t>
      </w:r>
      <w:r w:rsidRPr="00F11EFB">
        <w:rPr>
          <w:rFonts w:ascii="Times New Roman" w:hAnsi="Times New Roman" w:cs="Times New Roman"/>
        </w:rPr>
        <w:t>Research</w:t>
      </w:r>
      <w:r w:rsidR="00370E76" w:rsidRPr="00F11EFB">
        <w:rPr>
          <w:rFonts w:ascii="Times New Roman" w:hAnsi="Times New Roman" w:cs="Times New Roman"/>
        </w:rPr>
        <w:t xml:space="preserve"> </w:t>
      </w:r>
      <w:r w:rsidRPr="00F11EFB">
        <w:rPr>
          <w:rFonts w:ascii="Times New Roman" w:hAnsi="Times New Roman" w:cs="Times New Roman"/>
        </w:rPr>
        <w:t>Center.</w:t>
      </w:r>
      <w:r w:rsidR="00370E76" w:rsidRPr="00F11EFB">
        <w:rPr>
          <w:rFonts w:ascii="Times New Roman" w:hAnsi="Times New Roman" w:cs="Times New Roman"/>
        </w:rPr>
        <w:t xml:space="preserve"> </w:t>
      </w:r>
      <w:r w:rsidRPr="00F11EFB">
        <w:rPr>
          <w:rFonts w:ascii="Times New Roman" w:hAnsi="Times New Roman" w:cs="Times New Roman"/>
        </w:rPr>
        <w:t>Participants</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survey</w:t>
      </w:r>
      <w:r w:rsidR="00370E76" w:rsidRPr="00F11EFB">
        <w:rPr>
          <w:rFonts w:ascii="Times New Roman" w:hAnsi="Times New Roman" w:cs="Times New Roman"/>
        </w:rPr>
        <w:t xml:space="preserve"> </w:t>
      </w:r>
      <w:r w:rsidRPr="00F11EFB">
        <w:rPr>
          <w:rFonts w:ascii="Times New Roman" w:hAnsi="Times New Roman" w:cs="Times New Roman"/>
        </w:rPr>
        <w:t>overshot</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likelihood</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rising</w:t>
      </w:r>
      <w:r w:rsidR="00370E76" w:rsidRPr="00F11EFB">
        <w:rPr>
          <w:rFonts w:ascii="Times New Roman" w:hAnsi="Times New Roman" w:cs="Times New Roman"/>
        </w:rPr>
        <w:t xml:space="preserve"> </w:t>
      </w:r>
      <w:r w:rsidRPr="00F11EFB">
        <w:rPr>
          <w:rFonts w:ascii="Times New Roman" w:hAnsi="Times New Roman" w:cs="Times New Roman"/>
        </w:rPr>
        <w:t>from</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poorest</w:t>
      </w:r>
      <w:r w:rsidR="00370E76" w:rsidRPr="00F11EFB">
        <w:rPr>
          <w:rFonts w:ascii="Times New Roman" w:hAnsi="Times New Roman" w:cs="Times New Roman"/>
        </w:rPr>
        <w:t xml:space="preserve"> </w:t>
      </w:r>
      <w:r w:rsidRPr="00F11EFB">
        <w:rPr>
          <w:rFonts w:ascii="Times New Roman" w:hAnsi="Times New Roman" w:cs="Times New Roman"/>
        </w:rPr>
        <w:t>quintile</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one</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three</w:t>
      </w:r>
      <w:r w:rsidR="00370E76" w:rsidRPr="00F11EFB">
        <w:rPr>
          <w:rFonts w:ascii="Times New Roman" w:hAnsi="Times New Roman" w:cs="Times New Roman"/>
        </w:rPr>
        <w:t xml:space="preserve"> </w:t>
      </w:r>
      <w:r w:rsidRPr="00F11EFB">
        <w:rPr>
          <w:rFonts w:ascii="Times New Roman" w:hAnsi="Times New Roman" w:cs="Times New Roman"/>
        </w:rPr>
        <w:t>top</w:t>
      </w:r>
      <w:r w:rsidR="00370E76" w:rsidRPr="00F11EFB">
        <w:rPr>
          <w:rFonts w:ascii="Times New Roman" w:hAnsi="Times New Roman" w:cs="Times New Roman"/>
        </w:rPr>
        <w:t xml:space="preserve"> </w:t>
      </w:r>
      <w:ins w:id="608" w:author="Author">
        <w:r w:rsidR="00E271C8" w:rsidRPr="00F11EFB">
          <w:rPr>
            <w:rFonts w:ascii="Times New Roman" w:hAnsi="Times New Roman" w:cs="Times New Roman"/>
          </w:rPr>
          <w:t>q</w:t>
        </w:r>
      </w:ins>
      <w:del w:id="609" w:author="Author">
        <w:r w:rsidR="004B3374" w:rsidRPr="00F11EFB" w:rsidDel="00E271C8">
          <w:rPr>
            <w:rFonts w:ascii="Times New Roman" w:hAnsi="Times New Roman" w:cs="Times New Roman"/>
          </w:rPr>
          <w:delText>Q</w:delText>
        </w:r>
      </w:del>
      <w:r w:rsidR="004B3374" w:rsidRPr="00F11EFB">
        <w:rPr>
          <w:rFonts w:ascii="Times New Roman" w:hAnsi="Times New Roman" w:cs="Times New Roman"/>
        </w:rPr>
        <w:t>uintiles</w:t>
      </w:r>
      <w:r w:rsidR="00370E76" w:rsidRPr="00F11EFB">
        <w:rPr>
          <w:rFonts w:ascii="Times New Roman" w:hAnsi="Times New Roman" w:cs="Times New Roman"/>
        </w:rPr>
        <w:t xml:space="preserve"> </w:t>
      </w:r>
      <w:r w:rsidRPr="00F11EFB">
        <w:rPr>
          <w:rFonts w:ascii="Times New Roman" w:hAnsi="Times New Roman" w:cs="Times New Roman"/>
        </w:rPr>
        <w:t>by</w:t>
      </w:r>
      <w:r w:rsidR="00370E76" w:rsidRPr="00F11EFB">
        <w:rPr>
          <w:rFonts w:ascii="Times New Roman" w:hAnsi="Times New Roman" w:cs="Times New Roman"/>
        </w:rPr>
        <w:t xml:space="preserve"> </w:t>
      </w:r>
      <w:r w:rsidRPr="00F11EFB">
        <w:rPr>
          <w:rFonts w:ascii="Times New Roman" w:hAnsi="Times New Roman" w:cs="Times New Roman"/>
        </w:rPr>
        <w:t>nearly</w:t>
      </w:r>
      <w:r w:rsidR="00370E76" w:rsidRPr="00F11EFB">
        <w:rPr>
          <w:rFonts w:ascii="Times New Roman" w:hAnsi="Times New Roman" w:cs="Times New Roman"/>
        </w:rPr>
        <w:t xml:space="preserve"> </w:t>
      </w:r>
      <w:ins w:id="610" w:author="Author">
        <w:r w:rsidR="00E271C8" w:rsidRPr="00F11EFB">
          <w:rPr>
            <w:rFonts w:ascii="Times New Roman" w:hAnsi="Times New Roman" w:cs="Times New Roman"/>
          </w:rPr>
          <w:t>fifteen</w:t>
        </w:r>
      </w:ins>
      <w:del w:id="611" w:author="Author">
        <w:r w:rsidRPr="00F11EFB" w:rsidDel="00E271C8">
          <w:rPr>
            <w:rFonts w:ascii="Times New Roman" w:hAnsi="Times New Roman" w:cs="Times New Roman"/>
          </w:rPr>
          <w:delText>15</w:delText>
        </w:r>
      </w:del>
      <w:r w:rsidR="00370E76" w:rsidRPr="00F11EFB">
        <w:rPr>
          <w:rFonts w:ascii="Times New Roman" w:hAnsi="Times New Roman" w:cs="Times New Roman"/>
        </w:rPr>
        <w:t xml:space="preserve"> </w:t>
      </w:r>
      <w:r w:rsidRPr="00F11EFB">
        <w:rPr>
          <w:rFonts w:ascii="Times New Roman" w:hAnsi="Times New Roman" w:cs="Times New Roman"/>
        </w:rPr>
        <w:t>percentage</w:t>
      </w:r>
      <w:r w:rsidR="00370E76" w:rsidRPr="00F11EFB">
        <w:rPr>
          <w:rFonts w:ascii="Times New Roman" w:hAnsi="Times New Roman" w:cs="Times New Roman"/>
        </w:rPr>
        <w:t xml:space="preserve"> </w:t>
      </w:r>
      <w:r w:rsidRPr="00F11EFB">
        <w:rPr>
          <w:rFonts w:ascii="Times New Roman" w:hAnsi="Times New Roman" w:cs="Times New Roman"/>
        </w:rPr>
        <w:t>points.</w:t>
      </w:r>
      <w:r w:rsidR="00370E76" w:rsidRPr="00F11EFB">
        <w:rPr>
          <w:rFonts w:ascii="Times New Roman" w:hAnsi="Times New Roman" w:cs="Times New Roman"/>
        </w:rPr>
        <w:t xml:space="preserve"> </w:t>
      </w:r>
      <w:r w:rsidRPr="00F11EFB">
        <w:rPr>
          <w:rFonts w:ascii="Times New Roman" w:hAnsi="Times New Roman" w:cs="Times New Roman"/>
        </w:rPr>
        <w:t>(On</w:t>
      </w:r>
      <w:r w:rsidR="00370E76" w:rsidRPr="00F11EFB">
        <w:rPr>
          <w:rFonts w:ascii="Times New Roman" w:hAnsi="Times New Roman" w:cs="Times New Roman"/>
        </w:rPr>
        <w:t xml:space="preserve"> </w:t>
      </w:r>
      <w:r w:rsidRPr="00F11EFB">
        <w:rPr>
          <w:rFonts w:ascii="Times New Roman" w:hAnsi="Times New Roman" w:cs="Times New Roman"/>
        </w:rPr>
        <w:t>average,</w:t>
      </w:r>
      <w:r w:rsidR="00370E76" w:rsidRPr="00F11EFB">
        <w:rPr>
          <w:rFonts w:ascii="Times New Roman" w:hAnsi="Times New Roman" w:cs="Times New Roman"/>
        </w:rPr>
        <w:t xml:space="preserve"> </w:t>
      </w:r>
      <w:r w:rsidRPr="00F11EFB">
        <w:rPr>
          <w:rFonts w:ascii="Times New Roman" w:hAnsi="Times New Roman" w:cs="Times New Roman"/>
        </w:rPr>
        <w:t>only</w:t>
      </w:r>
      <w:r w:rsidR="00370E76" w:rsidRPr="00F11EFB">
        <w:rPr>
          <w:rFonts w:ascii="Times New Roman" w:hAnsi="Times New Roman" w:cs="Times New Roman"/>
        </w:rPr>
        <w:t xml:space="preserve"> </w:t>
      </w:r>
      <w:r w:rsidRPr="00F11EFB">
        <w:rPr>
          <w:rFonts w:ascii="Times New Roman" w:hAnsi="Times New Roman" w:cs="Times New Roman"/>
        </w:rPr>
        <w:t>30</w:t>
      </w:r>
      <w:ins w:id="612" w:author="Author">
        <w:r w:rsidR="00E271C8" w:rsidRPr="00F11EFB">
          <w:rPr>
            <w:rFonts w:ascii="Times New Roman" w:hAnsi="Times New Roman" w:cs="Times New Roman"/>
          </w:rPr>
          <w:t>%</w:t>
        </w:r>
      </w:ins>
      <w:del w:id="613" w:author="Author">
        <w:r w:rsidR="00370E76" w:rsidRPr="00F11EFB" w:rsidDel="00E271C8">
          <w:rPr>
            <w:rFonts w:ascii="Times New Roman" w:hAnsi="Times New Roman" w:cs="Times New Roman"/>
          </w:rPr>
          <w:delText xml:space="preserve"> </w:delText>
        </w:r>
        <w:r w:rsidRPr="00F11EFB" w:rsidDel="00E271C8">
          <w:rPr>
            <w:rFonts w:ascii="Times New Roman" w:hAnsi="Times New Roman" w:cs="Times New Roman"/>
          </w:rPr>
          <w:delText>percent</w:delText>
        </w:r>
      </w:del>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individuals</w:t>
      </w:r>
      <w:r w:rsidR="00370E76" w:rsidRPr="00F11EFB">
        <w:rPr>
          <w:rFonts w:ascii="Times New Roman" w:hAnsi="Times New Roman" w:cs="Times New Roman"/>
        </w:rPr>
        <w:t xml:space="preserve"> </w:t>
      </w:r>
      <w:r w:rsidRPr="00F11EFB">
        <w:rPr>
          <w:rFonts w:ascii="Times New Roman" w:hAnsi="Times New Roman" w:cs="Times New Roman"/>
        </w:rPr>
        <w:t>make</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kind</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leap.)</w:t>
      </w:r>
    </w:p>
    <w:p w14:paraId="3868FF6C" w14:textId="2BE100EC" w:rsidR="00851565" w:rsidRPr="00F11EFB" w:rsidRDefault="00CA54AD" w:rsidP="00107109">
      <w:pPr>
        <w:spacing w:before="100" w:beforeAutospacing="1"/>
        <w:ind w:right="4"/>
        <w:contextualSpacing/>
        <w:rPr>
          <w:rFonts w:ascii="Times New Roman" w:hAnsi="Times New Roman" w:cs="Times New Roman"/>
        </w:rPr>
      </w:pPr>
      <w:r w:rsidRPr="00F11EFB">
        <w:rPr>
          <w:rFonts w:ascii="Times New Roman" w:hAnsi="Times New Roman" w:cs="Times New Roman"/>
        </w:rPr>
        <w:t>Studies</w:t>
      </w:r>
      <w:r w:rsidR="00370E76" w:rsidRPr="00F11EFB">
        <w:rPr>
          <w:rFonts w:ascii="Times New Roman" w:hAnsi="Times New Roman" w:cs="Times New Roman"/>
        </w:rPr>
        <w:t xml:space="preserve"> </w:t>
      </w:r>
      <w:r w:rsidRPr="00F11EFB">
        <w:rPr>
          <w:rFonts w:ascii="Times New Roman" w:hAnsi="Times New Roman" w:cs="Times New Roman"/>
        </w:rPr>
        <w:t>by</w:t>
      </w:r>
      <w:del w:id="614" w:author="Author">
        <w:r w:rsidR="00370E76" w:rsidRPr="00F11EFB" w:rsidDel="00E271C8">
          <w:rPr>
            <w:rFonts w:ascii="Times New Roman" w:hAnsi="Times New Roman" w:cs="Times New Roman"/>
          </w:rPr>
          <w:delText xml:space="preserve"> </w:delText>
        </w:r>
        <w:r w:rsidRPr="00F11EFB" w:rsidDel="00E271C8">
          <w:rPr>
            <w:rFonts w:ascii="Times New Roman" w:hAnsi="Times New Roman" w:cs="Times New Roman"/>
          </w:rPr>
          <w:delText>another</w:delText>
        </w:r>
        <w:r w:rsidR="00370E76" w:rsidRPr="00F11EFB" w:rsidDel="00E271C8">
          <w:rPr>
            <w:rFonts w:ascii="Times New Roman" w:hAnsi="Times New Roman" w:cs="Times New Roman"/>
          </w:rPr>
          <w:delText xml:space="preserve"> </w:delText>
        </w:r>
        <w:r w:rsidRPr="00F11EFB" w:rsidDel="00E271C8">
          <w:rPr>
            <w:rFonts w:ascii="Times New Roman" w:hAnsi="Times New Roman" w:cs="Times New Roman"/>
          </w:rPr>
          <w:delText>author</w:delText>
        </w:r>
        <w:r w:rsidR="00370E76" w:rsidRPr="00F11EFB" w:rsidDel="00E271C8">
          <w:rPr>
            <w:rFonts w:ascii="Times New Roman" w:hAnsi="Times New Roman" w:cs="Times New Roman"/>
          </w:rPr>
          <w:delText xml:space="preserve"> </w:delText>
        </w:r>
        <w:r w:rsidRPr="00F11EFB" w:rsidDel="00E271C8">
          <w:rPr>
            <w:rFonts w:ascii="Times New Roman" w:hAnsi="Times New Roman" w:cs="Times New Roman"/>
          </w:rPr>
          <w:delText>of</w:delText>
        </w:r>
        <w:r w:rsidR="00370E76" w:rsidRPr="00F11EFB" w:rsidDel="00E271C8">
          <w:rPr>
            <w:rFonts w:ascii="Times New Roman" w:hAnsi="Times New Roman" w:cs="Times New Roman"/>
          </w:rPr>
          <w:delText xml:space="preserve"> </w:delText>
        </w:r>
        <w:r w:rsidRPr="00F11EFB" w:rsidDel="00E271C8">
          <w:rPr>
            <w:rFonts w:ascii="Times New Roman" w:hAnsi="Times New Roman" w:cs="Times New Roman"/>
          </w:rPr>
          <w:delText>this</w:delText>
        </w:r>
        <w:r w:rsidR="00370E76" w:rsidRPr="00F11EFB" w:rsidDel="00E271C8">
          <w:rPr>
            <w:rFonts w:ascii="Times New Roman" w:hAnsi="Times New Roman" w:cs="Times New Roman"/>
          </w:rPr>
          <w:delText xml:space="preserve"> </w:delText>
        </w:r>
        <w:r w:rsidRPr="00F11EFB" w:rsidDel="00E271C8">
          <w:rPr>
            <w:rFonts w:ascii="Times New Roman" w:hAnsi="Times New Roman" w:cs="Times New Roman"/>
          </w:rPr>
          <w:delText>article,</w:delText>
        </w:r>
        <w:r w:rsidR="00370E76" w:rsidRPr="00F11EFB" w:rsidDel="00E271C8">
          <w:rPr>
            <w:rFonts w:ascii="Times New Roman" w:hAnsi="Times New Roman" w:cs="Times New Roman"/>
          </w:rPr>
          <w:delText xml:space="preserve"> </w:delText>
        </w:r>
        <w:r w:rsidRPr="00F11EFB" w:rsidDel="00E271C8">
          <w:rPr>
            <w:rFonts w:ascii="Times New Roman" w:hAnsi="Times New Roman" w:cs="Times New Roman"/>
          </w:rPr>
          <w:delText>the</w:delText>
        </w:r>
      </w:del>
      <w:r w:rsidR="00370E76" w:rsidRPr="00F11EFB">
        <w:rPr>
          <w:rFonts w:ascii="Times New Roman" w:hAnsi="Times New Roman" w:cs="Times New Roman"/>
        </w:rPr>
        <w:t xml:space="preserve"> </w:t>
      </w:r>
      <w:r w:rsidRPr="00F11EFB">
        <w:rPr>
          <w:rFonts w:ascii="Times New Roman" w:hAnsi="Times New Roman" w:cs="Times New Roman"/>
        </w:rPr>
        <w:t>University</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Illinois</w:t>
      </w:r>
      <w:r w:rsidR="00370E76" w:rsidRPr="00F11EFB">
        <w:rPr>
          <w:rFonts w:ascii="Times New Roman" w:hAnsi="Times New Roman" w:cs="Times New Roman"/>
        </w:rPr>
        <w:t xml:space="preserve"> </w:t>
      </w:r>
      <w:r w:rsidRPr="00F11EFB">
        <w:rPr>
          <w:rFonts w:ascii="Times New Roman" w:hAnsi="Times New Roman" w:cs="Times New Roman"/>
        </w:rPr>
        <w:t>psychologist</w:t>
      </w:r>
      <w:r w:rsidR="00370E76" w:rsidRPr="00F11EFB">
        <w:rPr>
          <w:rFonts w:ascii="Times New Roman" w:hAnsi="Times New Roman" w:cs="Times New Roman"/>
        </w:rPr>
        <w:t xml:space="preserve"> </w:t>
      </w:r>
      <w:r w:rsidRPr="00F11EFB">
        <w:rPr>
          <w:rFonts w:ascii="Times New Roman" w:hAnsi="Times New Roman" w:cs="Times New Roman"/>
        </w:rPr>
        <w:t>Michael</w:t>
      </w:r>
      <w:r w:rsidR="00370E76" w:rsidRPr="00F11EFB">
        <w:rPr>
          <w:rFonts w:ascii="Times New Roman" w:hAnsi="Times New Roman" w:cs="Times New Roman"/>
        </w:rPr>
        <w:t xml:space="preserve"> </w:t>
      </w:r>
      <w:r w:rsidRPr="00F11EFB">
        <w:rPr>
          <w:rFonts w:ascii="Times New Roman" w:hAnsi="Times New Roman" w:cs="Times New Roman"/>
        </w:rPr>
        <w:t>W.</w:t>
      </w:r>
      <w:r w:rsidR="00370E76" w:rsidRPr="00F11EFB">
        <w:rPr>
          <w:rFonts w:ascii="Times New Roman" w:hAnsi="Times New Roman" w:cs="Times New Roman"/>
        </w:rPr>
        <w:t xml:space="preserve"> </w:t>
      </w:r>
      <w:r w:rsidRPr="00F11EFB">
        <w:rPr>
          <w:rFonts w:ascii="Times New Roman" w:hAnsi="Times New Roman" w:cs="Times New Roman"/>
        </w:rPr>
        <w:t>Kraus</w:t>
      </w:r>
      <w:del w:id="615" w:author="Author">
        <w:r w:rsidRPr="00F11EFB" w:rsidDel="00E271C8">
          <w:rPr>
            <w:rFonts w:ascii="Times New Roman" w:hAnsi="Times New Roman" w:cs="Times New Roman"/>
          </w:rPr>
          <w:delText>,</w:delText>
        </w:r>
      </w:del>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his</w:t>
      </w:r>
      <w:r w:rsidR="00370E76" w:rsidRPr="00F11EFB">
        <w:rPr>
          <w:rFonts w:ascii="Times New Roman" w:hAnsi="Times New Roman" w:cs="Times New Roman"/>
        </w:rPr>
        <w:t xml:space="preserve"> </w:t>
      </w:r>
      <w:r w:rsidRPr="00F11EFB">
        <w:rPr>
          <w:rFonts w:ascii="Times New Roman" w:hAnsi="Times New Roman" w:cs="Times New Roman"/>
        </w:rPr>
        <w:t>colleague</w:t>
      </w:r>
      <w:r w:rsidR="00370E76" w:rsidRPr="00F11EFB">
        <w:rPr>
          <w:rFonts w:ascii="Times New Roman" w:hAnsi="Times New Roman" w:cs="Times New Roman"/>
        </w:rPr>
        <w:t xml:space="preserve"> </w:t>
      </w:r>
      <w:r w:rsidRPr="00F11EFB">
        <w:rPr>
          <w:rFonts w:ascii="Times New Roman" w:hAnsi="Times New Roman" w:cs="Times New Roman"/>
        </w:rPr>
        <w:t>Jacinth</w:t>
      </w:r>
      <w:r w:rsidR="00370E76" w:rsidRPr="00F11EFB">
        <w:rPr>
          <w:rFonts w:ascii="Times New Roman" w:hAnsi="Times New Roman" w:cs="Times New Roman"/>
        </w:rPr>
        <w:t xml:space="preserve"> </w:t>
      </w:r>
      <w:r w:rsidRPr="00F11EFB">
        <w:rPr>
          <w:rFonts w:ascii="Times New Roman" w:hAnsi="Times New Roman" w:cs="Times New Roman"/>
        </w:rPr>
        <w:t>J.</w:t>
      </w:r>
      <w:ins w:id="616" w:author="Author">
        <w:r w:rsidR="00E271C8" w:rsidRPr="00F11EFB">
          <w:rPr>
            <w:rFonts w:ascii="Times New Roman" w:hAnsi="Times New Roman" w:cs="Times New Roman"/>
          </w:rPr>
          <w:t xml:space="preserve"> </w:t>
        </w:r>
      </w:ins>
      <w:r w:rsidRPr="00F11EFB">
        <w:rPr>
          <w:rFonts w:ascii="Times New Roman" w:hAnsi="Times New Roman" w:cs="Times New Roman"/>
        </w:rPr>
        <w:t>X.</w:t>
      </w:r>
      <w:r w:rsidR="00370E76" w:rsidRPr="00F11EFB">
        <w:rPr>
          <w:rFonts w:ascii="Times New Roman" w:hAnsi="Times New Roman" w:cs="Times New Roman"/>
        </w:rPr>
        <w:t xml:space="preserve"> </w:t>
      </w:r>
      <w:r w:rsidRPr="00F11EFB">
        <w:rPr>
          <w:rFonts w:ascii="Times New Roman" w:hAnsi="Times New Roman" w:cs="Times New Roman"/>
        </w:rPr>
        <w:t>Tan,</w:t>
      </w:r>
      <w:r w:rsidR="00370E76" w:rsidRPr="00F11EFB">
        <w:rPr>
          <w:rFonts w:ascii="Times New Roman" w:hAnsi="Times New Roman" w:cs="Times New Roman"/>
        </w:rPr>
        <w:t xml:space="preserve"> </w:t>
      </w:r>
      <w:r w:rsidR="00676791" w:rsidRPr="00412EB7">
        <w:fldChar w:fldCharType="begin"/>
      </w:r>
      <w:r w:rsidR="00676791" w:rsidRPr="00F11EFB">
        <w:instrText xml:space="preserve"> HYPERLINK "http://www.sciencedirect.com/science/article/pii/S0022103115000062" \t "_blank" </w:instrText>
      </w:r>
      <w:r w:rsidR="00676791" w:rsidRPr="00412EB7">
        <w:fldChar w:fldCharType="separate"/>
      </w:r>
      <w:del w:id="617" w:author="Author">
        <w:r w:rsidRPr="00412EB7" w:rsidDel="00E271C8">
          <w:rPr>
            <w:rStyle w:val="Hyperlink"/>
            <w:rFonts w:ascii="Times New Roman" w:hAnsi="Times New Roman" w:cs="Times New Roman"/>
            <w:color w:val="auto"/>
            <w:u w:val="none"/>
            <w:rPrChange w:id="618" w:author="Author">
              <w:rPr>
                <w:rStyle w:val="Hyperlink"/>
                <w:rFonts w:ascii="Times New Roman" w:hAnsi="Times New Roman" w:cs="Times New Roman"/>
                <w:color w:val="auto"/>
              </w:rPr>
            </w:rPrChange>
          </w:rPr>
          <w:delText>to</w:delText>
        </w:r>
        <w:r w:rsidR="00370E76" w:rsidRPr="00412EB7" w:rsidDel="00E271C8">
          <w:rPr>
            <w:rStyle w:val="Hyperlink"/>
            <w:rFonts w:ascii="Times New Roman" w:hAnsi="Times New Roman" w:cs="Times New Roman"/>
            <w:color w:val="auto"/>
            <w:u w:val="none"/>
            <w:rPrChange w:id="619" w:author="Author">
              <w:rPr>
                <w:rStyle w:val="Hyperlink"/>
                <w:rFonts w:ascii="Times New Roman" w:hAnsi="Times New Roman" w:cs="Times New Roman"/>
                <w:color w:val="auto"/>
              </w:rPr>
            </w:rPrChange>
          </w:rPr>
          <w:delText xml:space="preserve"> </w:delText>
        </w:r>
        <w:r w:rsidRPr="00412EB7" w:rsidDel="00E271C8">
          <w:rPr>
            <w:rStyle w:val="Hyperlink"/>
            <w:rFonts w:ascii="Times New Roman" w:hAnsi="Times New Roman" w:cs="Times New Roman"/>
            <w:color w:val="auto"/>
            <w:u w:val="none"/>
            <w:rPrChange w:id="620" w:author="Author">
              <w:rPr>
                <w:rStyle w:val="Hyperlink"/>
                <w:rFonts w:ascii="Times New Roman" w:hAnsi="Times New Roman" w:cs="Times New Roman"/>
                <w:color w:val="auto"/>
              </w:rPr>
            </w:rPrChange>
          </w:rPr>
          <w:delText>be</w:delText>
        </w:r>
        <w:r w:rsidR="00370E76" w:rsidRPr="00412EB7" w:rsidDel="00E271C8">
          <w:rPr>
            <w:rStyle w:val="Hyperlink"/>
            <w:rFonts w:ascii="Times New Roman" w:hAnsi="Times New Roman" w:cs="Times New Roman"/>
            <w:color w:val="auto"/>
            <w:u w:val="none"/>
            <w:rPrChange w:id="621" w:author="Author">
              <w:rPr>
                <w:rStyle w:val="Hyperlink"/>
                <w:rFonts w:ascii="Times New Roman" w:hAnsi="Times New Roman" w:cs="Times New Roman"/>
                <w:color w:val="auto"/>
              </w:rPr>
            </w:rPrChange>
          </w:rPr>
          <w:delText xml:space="preserve"> </w:delText>
        </w:r>
      </w:del>
      <w:r w:rsidRPr="00412EB7">
        <w:rPr>
          <w:rStyle w:val="Hyperlink"/>
          <w:rFonts w:ascii="Times New Roman" w:hAnsi="Times New Roman" w:cs="Times New Roman"/>
          <w:color w:val="auto"/>
          <w:u w:val="none"/>
          <w:rPrChange w:id="622" w:author="Author">
            <w:rPr>
              <w:rStyle w:val="Hyperlink"/>
              <w:rFonts w:ascii="Times New Roman" w:hAnsi="Times New Roman" w:cs="Times New Roman"/>
              <w:color w:val="auto"/>
            </w:rPr>
          </w:rPrChange>
        </w:rPr>
        <w:t>published</w:t>
      </w:r>
      <w:r w:rsidR="00370E76" w:rsidRPr="00412EB7">
        <w:rPr>
          <w:rStyle w:val="Hyperlink"/>
          <w:rFonts w:ascii="Times New Roman" w:hAnsi="Times New Roman" w:cs="Times New Roman"/>
          <w:color w:val="auto"/>
          <w:u w:val="none"/>
          <w:rPrChange w:id="623" w:author="Author">
            <w:rPr>
              <w:rStyle w:val="Hyperlink"/>
              <w:rFonts w:ascii="Times New Roman" w:hAnsi="Times New Roman" w:cs="Times New Roman"/>
              <w:color w:val="auto"/>
            </w:rPr>
          </w:rPrChange>
        </w:rPr>
        <w:t xml:space="preserve"> </w:t>
      </w:r>
      <w:r w:rsidRPr="00412EB7">
        <w:rPr>
          <w:rStyle w:val="Hyperlink"/>
          <w:rFonts w:ascii="Times New Roman" w:hAnsi="Times New Roman" w:cs="Times New Roman"/>
          <w:color w:val="auto"/>
          <w:u w:val="none"/>
          <w:rPrChange w:id="624" w:author="Author">
            <w:rPr>
              <w:rStyle w:val="Hyperlink"/>
              <w:rFonts w:ascii="Times New Roman" w:hAnsi="Times New Roman" w:cs="Times New Roman"/>
              <w:color w:val="auto"/>
            </w:rPr>
          </w:rPrChange>
        </w:rPr>
        <w:t>in</w:t>
      </w:r>
      <w:r w:rsidR="00370E76" w:rsidRPr="00412EB7">
        <w:rPr>
          <w:rStyle w:val="Hyperlink"/>
          <w:rFonts w:ascii="Times New Roman" w:hAnsi="Times New Roman" w:cs="Times New Roman"/>
          <w:color w:val="auto"/>
          <w:u w:val="none"/>
          <w:rPrChange w:id="625" w:author="Author">
            <w:rPr>
              <w:rStyle w:val="Hyperlink"/>
              <w:rFonts w:ascii="Times New Roman" w:hAnsi="Times New Roman" w:cs="Times New Roman"/>
              <w:color w:val="auto"/>
            </w:rPr>
          </w:rPrChange>
        </w:rPr>
        <w:t xml:space="preserve"> </w:t>
      </w:r>
      <w:del w:id="626" w:author="Author">
        <w:r w:rsidRPr="00412EB7" w:rsidDel="00E271C8">
          <w:rPr>
            <w:rStyle w:val="Hyperlink"/>
            <w:rFonts w:ascii="Times New Roman" w:hAnsi="Times New Roman" w:cs="Times New Roman"/>
            <w:color w:val="auto"/>
            <w:u w:val="none"/>
            <w:rPrChange w:id="627" w:author="Author">
              <w:rPr>
                <w:rStyle w:val="Hyperlink"/>
                <w:rFonts w:ascii="Times New Roman" w:hAnsi="Times New Roman" w:cs="Times New Roman"/>
                <w:color w:val="auto"/>
              </w:rPr>
            </w:rPrChange>
          </w:rPr>
          <w:delText>next</w:delText>
        </w:r>
        <w:r w:rsidR="00370E76" w:rsidRPr="00412EB7" w:rsidDel="00E271C8">
          <w:rPr>
            <w:rStyle w:val="Hyperlink"/>
            <w:rFonts w:ascii="Times New Roman" w:hAnsi="Times New Roman" w:cs="Times New Roman"/>
            <w:color w:val="auto"/>
            <w:u w:val="none"/>
            <w:rPrChange w:id="628" w:author="Author">
              <w:rPr>
                <w:rStyle w:val="Hyperlink"/>
                <w:rFonts w:ascii="Times New Roman" w:hAnsi="Times New Roman" w:cs="Times New Roman"/>
                <w:color w:val="auto"/>
              </w:rPr>
            </w:rPrChange>
          </w:rPr>
          <w:delText xml:space="preserve"> </w:delText>
        </w:r>
        <w:r w:rsidRPr="00412EB7" w:rsidDel="00E271C8">
          <w:rPr>
            <w:rStyle w:val="Hyperlink"/>
            <w:rFonts w:ascii="Times New Roman" w:hAnsi="Times New Roman" w:cs="Times New Roman"/>
            <w:color w:val="auto"/>
            <w:u w:val="none"/>
            <w:rPrChange w:id="629" w:author="Author">
              <w:rPr>
                <w:rStyle w:val="Hyperlink"/>
                <w:rFonts w:ascii="Times New Roman" w:hAnsi="Times New Roman" w:cs="Times New Roman"/>
                <w:color w:val="auto"/>
              </w:rPr>
            </w:rPrChange>
          </w:rPr>
          <w:delText>month’s</w:delText>
        </w:r>
        <w:r w:rsidR="00370E76" w:rsidRPr="00412EB7" w:rsidDel="00E271C8">
          <w:rPr>
            <w:rStyle w:val="Hyperlink"/>
            <w:rFonts w:ascii="Times New Roman" w:hAnsi="Times New Roman" w:cs="Times New Roman"/>
            <w:color w:val="auto"/>
            <w:u w:val="none"/>
            <w:rPrChange w:id="630" w:author="Author">
              <w:rPr>
                <w:rStyle w:val="Hyperlink"/>
                <w:rFonts w:ascii="Times New Roman" w:hAnsi="Times New Roman" w:cs="Times New Roman"/>
                <w:color w:val="auto"/>
              </w:rPr>
            </w:rPrChange>
          </w:rPr>
          <w:delText xml:space="preserve"> </w:delText>
        </w:r>
        <w:r w:rsidRPr="00412EB7" w:rsidDel="00E271C8">
          <w:rPr>
            <w:rStyle w:val="Hyperlink"/>
            <w:rFonts w:ascii="Times New Roman" w:hAnsi="Times New Roman" w:cs="Times New Roman"/>
            <w:color w:val="auto"/>
            <w:u w:val="none"/>
            <w:rPrChange w:id="631" w:author="Author">
              <w:rPr>
                <w:rStyle w:val="Hyperlink"/>
                <w:rFonts w:ascii="Times New Roman" w:hAnsi="Times New Roman" w:cs="Times New Roman"/>
                <w:color w:val="auto"/>
              </w:rPr>
            </w:rPrChange>
          </w:rPr>
          <w:delText>issue</w:delText>
        </w:r>
        <w:r w:rsidR="00370E76" w:rsidRPr="00412EB7" w:rsidDel="00E271C8">
          <w:rPr>
            <w:rStyle w:val="Hyperlink"/>
            <w:rFonts w:ascii="Times New Roman" w:hAnsi="Times New Roman" w:cs="Times New Roman"/>
            <w:color w:val="auto"/>
            <w:u w:val="none"/>
            <w:rPrChange w:id="632" w:author="Author">
              <w:rPr>
                <w:rStyle w:val="Hyperlink"/>
                <w:rFonts w:ascii="Times New Roman" w:hAnsi="Times New Roman" w:cs="Times New Roman"/>
                <w:color w:val="auto"/>
              </w:rPr>
            </w:rPrChange>
          </w:rPr>
          <w:delText xml:space="preserve"> </w:delText>
        </w:r>
        <w:r w:rsidRPr="00412EB7" w:rsidDel="00E271C8">
          <w:rPr>
            <w:rStyle w:val="Hyperlink"/>
            <w:rFonts w:ascii="Times New Roman" w:hAnsi="Times New Roman" w:cs="Times New Roman"/>
            <w:color w:val="auto"/>
            <w:u w:val="none"/>
            <w:rPrChange w:id="633" w:author="Author">
              <w:rPr>
                <w:rStyle w:val="Hyperlink"/>
                <w:rFonts w:ascii="Times New Roman" w:hAnsi="Times New Roman" w:cs="Times New Roman"/>
                <w:color w:val="auto"/>
              </w:rPr>
            </w:rPrChange>
          </w:rPr>
          <w:delText>of</w:delText>
        </w:r>
        <w:r w:rsidR="00370E76" w:rsidRPr="00412EB7" w:rsidDel="00E271C8">
          <w:rPr>
            <w:rStyle w:val="Hyperlink"/>
            <w:rFonts w:ascii="Times New Roman" w:hAnsi="Times New Roman" w:cs="Times New Roman"/>
            <w:color w:val="auto"/>
            <w:u w:val="none"/>
            <w:rPrChange w:id="634" w:author="Author">
              <w:rPr>
                <w:rStyle w:val="Hyperlink"/>
                <w:rFonts w:ascii="Times New Roman" w:hAnsi="Times New Roman" w:cs="Times New Roman"/>
                <w:color w:val="auto"/>
              </w:rPr>
            </w:rPrChange>
          </w:rPr>
          <w:delText xml:space="preserve"> </w:delText>
        </w:r>
      </w:del>
      <w:r w:rsidRPr="00412EB7">
        <w:rPr>
          <w:rStyle w:val="Hyperlink"/>
          <w:rFonts w:ascii="Times New Roman" w:hAnsi="Times New Roman" w:cs="Times New Roman"/>
          <w:color w:val="auto"/>
          <w:u w:val="none"/>
          <w:rPrChange w:id="635" w:author="Author">
            <w:rPr>
              <w:rStyle w:val="Hyperlink"/>
              <w:rFonts w:ascii="Times New Roman" w:hAnsi="Times New Roman" w:cs="Times New Roman"/>
              <w:color w:val="auto"/>
            </w:rPr>
          </w:rPrChange>
        </w:rPr>
        <w:t>the</w:t>
      </w:r>
      <w:r w:rsidR="00370E76" w:rsidRPr="00412EB7">
        <w:rPr>
          <w:rStyle w:val="Hyperlink"/>
          <w:rFonts w:ascii="Times New Roman" w:hAnsi="Times New Roman" w:cs="Times New Roman"/>
          <w:color w:val="auto"/>
          <w:u w:val="none"/>
          <w:rPrChange w:id="636" w:author="Author">
            <w:rPr>
              <w:rStyle w:val="Hyperlink"/>
              <w:rFonts w:ascii="Times New Roman" w:hAnsi="Times New Roman" w:cs="Times New Roman"/>
              <w:color w:val="auto"/>
            </w:rPr>
          </w:rPrChange>
        </w:rPr>
        <w:t xml:space="preserve"> </w:t>
      </w:r>
      <w:r w:rsidRPr="00412EB7">
        <w:rPr>
          <w:rStyle w:val="Hyperlink"/>
          <w:rFonts w:ascii="Times New Roman" w:hAnsi="Times New Roman" w:cs="Times New Roman"/>
          <w:i/>
          <w:color w:val="auto"/>
          <w:u w:val="none"/>
          <w:rPrChange w:id="637" w:author="Author">
            <w:rPr>
              <w:rStyle w:val="Hyperlink"/>
              <w:rFonts w:ascii="Times New Roman" w:hAnsi="Times New Roman" w:cs="Times New Roman"/>
              <w:color w:val="auto"/>
            </w:rPr>
          </w:rPrChange>
        </w:rPr>
        <w:t>Journal</w:t>
      </w:r>
      <w:r w:rsidR="00370E76" w:rsidRPr="00412EB7">
        <w:rPr>
          <w:rStyle w:val="Hyperlink"/>
          <w:rFonts w:ascii="Times New Roman" w:hAnsi="Times New Roman" w:cs="Times New Roman"/>
          <w:i/>
          <w:color w:val="auto"/>
          <w:u w:val="none"/>
          <w:rPrChange w:id="638" w:author="Author">
            <w:rPr>
              <w:rStyle w:val="Hyperlink"/>
              <w:rFonts w:ascii="Times New Roman" w:hAnsi="Times New Roman" w:cs="Times New Roman"/>
              <w:color w:val="auto"/>
            </w:rPr>
          </w:rPrChange>
        </w:rPr>
        <w:t xml:space="preserve"> </w:t>
      </w:r>
      <w:r w:rsidRPr="00412EB7">
        <w:rPr>
          <w:rStyle w:val="Hyperlink"/>
          <w:rFonts w:ascii="Times New Roman" w:hAnsi="Times New Roman" w:cs="Times New Roman"/>
          <w:i/>
          <w:color w:val="auto"/>
          <w:u w:val="none"/>
          <w:rPrChange w:id="639" w:author="Author">
            <w:rPr>
              <w:rStyle w:val="Hyperlink"/>
              <w:rFonts w:ascii="Times New Roman" w:hAnsi="Times New Roman" w:cs="Times New Roman"/>
              <w:color w:val="auto"/>
            </w:rPr>
          </w:rPrChange>
        </w:rPr>
        <w:t>of</w:t>
      </w:r>
      <w:r w:rsidR="00370E76" w:rsidRPr="00412EB7">
        <w:rPr>
          <w:rStyle w:val="Hyperlink"/>
          <w:rFonts w:ascii="Times New Roman" w:hAnsi="Times New Roman" w:cs="Times New Roman"/>
          <w:i/>
          <w:color w:val="auto"/>
          <w:u w:val="none"/>
          <w:rPrChange w:id="640" w:author="Author">
            <w:rPr>
              <w:rStyle w:val="Hyperlink"/>
              <w:rFonts w:ascii="Times New Roman" w:hAnsi="Times New Roman" w:cs="Times New Roman"/>
              <w:color w:val="auto"/>
            </w:rPr>
          </w:rPrChange>
        </w:rPr>
        <w:t xml:space="preserve"> </w:t>
      </w:r>
      <w:r w:rsidRPr="00412EB7">
        <w:rPr>
          <w:rStyle w:val="Hyperlink"/>
          <w:rFonts w:ascii="Times New Roman" w:hAnsi="Times New Roman" w:cs="Times New Roman"/>
          <w:i/>
          <w:color w:val="auto"/>
          <w:u w:val="none"/>
          <w:rPrChange w:id="641" w:author="Author">
            <w:rPr>
              <w:rStyle w:val="Hyperlink"/>
              <w:rFonts w:ascii="Times New Roman" w:hAnsi="Times New Roman" w:cs="Times New Roman"/>
              <w:color w:val="auto"/>
            </w:rPr>
          </w:rPrChange>
        </w:rPr>
        <w:t>Experimental</w:t>
      </w:r>
      <w:r w:rsidR="00370E76" w:rsidRPr="00412EB7">
        <w:rPr>
          <w:rStyle w:val="Hyperlink"/>
          <w:rFonts w:ascii="Times New Roman" w:hAnsi="Times New Roman" w:cs="Times New Roman"/>
          <w:i/>
          <w:color w:val="auto"/>
          <w:u w:val="none"/>
          <w:rPrChange w:id="642" w:author="Author">
            <w:rPr>
              <w:rStyle w:val="Hyperlink"/>
              <w:rFonts w:ascii="Times New Roman" w:hAnsi="Times New Roman" w:cs="Times New Roman"/>
              <w:color w:val="auto"/>
            </w:rPr>
          </w:rPrChange>
        </w:rPr>
        <w:t xml:space="preserve"> </w:t>
      </w:r>
      <w:r w:rsidRPr="00412EB7">
        <w:rPr>
          <w:rStyle w:val="Hyperlink"/>
          <w:rFonts w:ascii="Times New Roman" w:hAnsi="Times New Roman" w:cs="Times New Roman"/>
          <w:i/>
          <w:color w:val="auto"/>
          <w:u w:val="none"/>
          <w:rPrChange w:id="643" w:author="Author">
            <w:rPr>
              <w:rStyle w:val="Hyperlink"/>
              <w:rFonts w:ascii="Times New Roman" w:hAnsi="Times New Roman" w:cs="Times New Roman"/>
              <w:color w:val="auto"/>
            </w:rPr>
          </w:rPrChange>
        </w:rPr>
        <w:t>Social</w:t>
      </w:r>
      <w:r w:rsidR="00370E76" w:rsidRPr="00412EB7">
        <w:rPr>
          <w:rStyle w:val="Hyperlink"/>
          <w:rFonts w:ascii="Times New Roman" w:hAnsi="Times New Roman" w:cs="Times New Roman"/>
          <w:i/>
          <w:color w:val="auto"/>
          <w:u w:val="none"/>
          <w:rPrChange w:id="644" w:author="Author">
            <w:rPr>
              <w:rStyle w:val="Hyperlink"/>
              <w:rFonts w:ascii="Times New Roman" w:hAnsi="Times New Roman" w:cs="Times New Roman"/>
              <w:color w:val="auto"/>
            </w:rPr>
          </w:rPrChange>
        </w:rPr>
        <w:t xml:space="preserve"> </w:t>
      </w:r>
      <w:r w:rsidRPr="00412EB7">
        <w:rPr>
          <w:rStyle w:val="Hyperlink"/>
          <w:rFonts w:ascii="Times New Roman" w:hAnsi="Times New Roman" w:cs="Times New Roman"/>
          <w:i/>
          <w:color w:val="auto"/>
          <w:u w:val="none"/>
          <w:rPrChange w:id="645" w:author="Author">
            <w:rPr>
              <w:rStyle w:val="Hyperlink"/>
              <w:rFonts w:ascii="Times New Roman" w:hAnsi="Times New Roman" w:cs="Times New Roman"/>
              <w:color w:val="auto"/>
            </w:rPr>
          </w:rPrChange>
        </w:rPr>
        <w:t>Psychology</w:t>
      </w:r>
      <w:r w:rsidR="00676791" w:rsidRPr="00412EB7">
        <w:rPr>
          <w:rStyle w:val="Hyperlink"/>
          <w:rFonts w:ascii="Times New Roman" w:hAnsi="Times New Roman" w:cs="Times New Roman"/>
          <w:color w:val="auto"/>
          <w:u w:val="none"/>
          <w:rPrChange w:id="646" w:author="Author">
            <w:rPr>
              <w:rStyle w:val="Hyperlink"/>
              <w:rFonts w:ascii="Times New Roman" w:hAnsi="Times New Roman" w:cs="Times New Roman"/>
              <w:color w:val="auto"/>
            </w:rPr>
          </w:rPrChange>
        </w:rPr>
        <w:fldChar w:fldCharType="end"/>
      </w:r>
      <w:r w:rsidRPr="00F11EFB">
        <w:rPr>
          <w:rFonts w:ascii="Times New Roman" w:hAnsi="Times New Roman" w:cs="Times New Roman"/>
        </w:rPr>
        <w:t>,</w:t>
      </w:r>
      <w:r w:rsidR="00370E76" w:rsidRPr="00F11EFB">
        <w:rPr>
          <w:rFonts w:ascii="Times New Roman" w:hAnsi="Times New Roman" w:cs="Times New Roman"/>
        </w:rPr>
        <w:t xml:space="preserve"> </w:t>
      </w:r>
      <w:r w:rsidRPr="00F11EFB">
        <w:rPr>
          <w:rFonts w:ascii="Times New Roman" w:hAnsi="Times New Roman" w:cs="Times New Roman"/>
        </w:rPr>
        <w:t>found</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similar</w:t>
      </w:r>
      <w:r w:rsidR="00370E76" w:rsidRPr="00F11EFB">
        <w:rPr>
          <w:rFonts w:ascii="Times New Roman" w:hAnsi="Times New Roman" w:cs="Times New Roman"/>
        </w:rPr>
        <w:t xml:space="preserve"> </w:t>
      </w:r>
      <w:r w:rsidRPr="00F11EFB">
        <w:rPr>
          <w:rFonts w:ascii="Times New Roman" w:hAnsi="Times New Roman" w:cs="Times New Roman"/>
        </w:rPr>
        <w:t>pattern:</w:t>
      </w:r>
      <w:r w:rsidR="00370E76" w:rsidRPr="00F11EFB">
        <w:rPr>
          <w:rFonts w:ascii="Times New Roman" w:hAnsi="Times New Roman" w:cs="Times New Roman"/>
        </w:rPr>
        <w:t xml:space="preserve"> </w:t>
      </w:r>
      <w:ins w:id="647" w:author="Author">
        <w:r w:rsidR="00E271C8" w:rsidRPr="00F11EFB">
          <w:rPr>
            <w:rFonts w:ascii="Times New Roman" w:hAnsi="Times New Roman" w:cs="Times New Roman"/>
          </w:rPr>
          <w:t>w</w:t>
        </w:r>
      </w:ins>
      <w:del w:id="648" w:author="Author">
        <w:r w:rsidRPr="00F11EFB" w:rsidDel="00E271C8">
          <w:rPr>
            <w:rFonts w:ascii="Times New Roman" w:hAnsi="Times New Roman" w:cs="Times New Roman"/>
          </w:rPr>
          <w:delText>W</w:delText>
        </w:r>
      </w:del>
      <w:r w:rsidRPr="00F11EFB">
        <w:rPr>
          <w:rFonts w:ascii="Times New Roman" w:hAnsi="Times New Roman" w:cs="Times New Roman"/>
        </w:rPr>
        <w:t>hen</w:t>
      </w:r>
      <w:r w:rsidR="00370E76" w:rsidRPr="00F11EFB">
        <w:rPr>
          <w:rFonts w:ascii="Times New Roman" w:hAnsi="Times New Roman" w:cs="Times New Roman"/>
        </w:rPr>
        <w:t xml:space="preserve"> </w:t>
      </w:r>
      <w:r w:rsidRPr="00F11EFB">
        <w:rPr>
          <w:rFonts w:ascii="Times New Roman" w:hAnsi="Times New Roman" w:cs="Times New Roman"/>
        </w:rPr>
        <w:t>asked</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estimate</w:t>
      </w:r>
      <w:r w:rsidR="00370E76" w:rsidRPr="00F11EFB">
        <w:rPr>
          <w:rFonts w:ascii="Times New Roman" w:hAnsi="Times New Roman" w:cs="Times New Roman"/>
        </w:rPr>
        <w:t xml:space="preserve"> </w:t>
      </w:r>
      <w:r w:rsidRPr="00F11EFB">
        <w:rPr>
          <w:rFonts w:ascii="Times New Roman" w:hAnsi="Times New Roman" w:cs="Times New Roman"/>
        </w:rPr>
        <w:t>how</w:t>
      </w:r>
      <w:r w:rsidR="00370E76" w:rsidRPr="00F11EFB">
        <w:rPr>
          <w:rFonts w:ascii="Times New Roman" w:hAnsi="Times New Roman" w:cs="Times New Roman"/>
        </w:rPr>
        <w:t xml:space="preserve"> </w:t>
      </w:r>
      <w:r w:rsidRPr="00F11EFB">
        <w:rPr>
          <w:rFonts w:ascii="Times New Roman" w:hAnsi="Times New Roman" w:cs="Times New Roman"/>
        </w:rPr>
        <w:t>many</w:t>
      </w:r>
      <w:r w:rsidR="00370E76" w:rsidRPr="00F11EFB">
        <w:rPr>
          <w:rFonts w:ascii="Times New Roman" w:hAnsi="Times New Roman" w:cs="Times New Roman"/>
        </w:rPr>
        <w:t xml:space="preserve"> </w:t>
      </w:r>
      <w:r w:rsidRPr="00F11EFB">
        <w:rPr>
          <w:rFonts w:ascii="Times New Roman" w:hAnsi="Times New Roman" w:cs="Times New Roman"/>
        </w:rPr>
        <w:t>college</w:t>
      </w:r>
      <w:r w:rsidR="00370E76" w:rsidRPr="00F11EFB">
        <w:rPr>
          <w:rFonts w:ascii="Times New Roman" w:hAnsi="Times New Roman" w:cs="Times New Roman"/>
        </w:rPr>
        <w:t xml:space="preserve"> </w:t>
      </w:r>
      <w:r w:rsidRPr="00F11EFB">
        <w:rPr>
          <w:rFonts w:ascii="Times New Roman" w:hAnsi="Times New Roman" w:cs="Times New Roman"/>
        </w:rPr>
        <w:t>students</w:t>
      </w:r>
      <w:r w:rsidR="00370E76" w:rsidRPr="00F11EFB">
        <w:rPr>
          <w:rFonts w:ascii="Times New Roman" w:hAnsi="Times New Roman" w:cs="Times New Roman"/>
        </w:rPr>
        <w:t xml:space="preserve"> </w:t>
      </w:r>
      <w:r w:rsidRPr="00F11EFB">
        <w:rPr>
          <w:rFonts w:ascii="Times New Roman" w:hAnsi="Times New Roman" w:cs="Times New Roman"/>
        </w:rPr>
        <w:t>came</w:t>
      </w:r>
      <w:r w:rsidR="00370E76" w:rsidRPr="00F11EFB">
        <w:rPr>
          <w:rFonts w:ascii="Times New Roman" w:hAnsi="Times New Roman" w:cs="Times New Roman"/>
        </w:rPr>
        <w:t xml:space="preserve"> </w:t>
      </w:r>
      <w:r w:rsidRPr="00F11EFB">
        <w:rPr>
          <w:rFonts w:ascii="Times New Roman" w:hAnsi="Times New Roman" w:cs="Times New Roman"/>
        </w:rPr>
        <w:t>from</w:t>
      </w:r>
      <w:r w:rsidR="00370E76" w:rsidRPr="00F11EFB">
        <w:rPr>
          <w:rFonts w:ascii="Times New Roman" w:hAnsi="Times New Roman" w:cs="Times New Roman"/>
        </w:rPr>
        <w:t xml:space="preserve"> </w:t>
      </w:r>
      <w:r w:rsidRPr="00F11EFB">
        <w:rPr>
          <w:rFonts w:ascii="Times New Roman" w:hAnsi="Times New Roman" w:cs="Times New Roman"/>
        </w:rPr>
        <w:t>families</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bottom</w:t>
      </w:r>
      <w:r w:rsidR="00370E76" w:rsidRPr="00F11EFB">
        <w:rPr>
          <w:rFonts w:ascii="Times New Roman" w:hAnsi="Times New Roman" w:cs="Times New Roman"/>
        </w:rPr>
        <w:t xml:space="preserve"> </w:t>
      </w:r>
      <w:r w:rsidRPr="00F11EFB">
        <w:rPr>
          <w:rFonts w:ascii="Times New Roman" w:hAnsi="Times New Roman" w:cs="Times New Roman"/>
        </w:rPr>
        <w:t>20</w:t>
      </w:r>
      <w:ins w:id="649" w:author="Author">
        <w:r w:rsidR="00E271C8" w:rsidRPr="00F11EFB">
          <w:rPr>
            <w:rFonts w:ascii="Times New Roman" w:hAnsi="Times New Roman" w:cs="Times New Roman"/>
          </w:rPr>
          <w:t>%</w:t>
        </w:r>
      </w:ins>
      <w:del w:id="650" w:author="Author">
        <w:r w:rsidR="00370E76" w:rsidRPr="00F11EFB" w:rsidDel="00E271C8">
          <w:rPr>
            <w:rFonts w:ascii="Times New Roman" w:hAnsi="Times New Roman" w:cs="Times New Roman"/>
          </w:rPr>
          <w:delText xml:space="preserve"> </w:delText>
        </w:r>
        <w:r w:rsidRPr="00F11EFB" w:rsidDel="00E271C8">
          <w:rPr>
            <w:rFonts w:ascii="Times New Roman" w:hAnsi="Times New Roman" w:cs="Times New Roman"/>
          </w:rPr>
          <w:delText>percent</w:delText>
        </w:r>
      </w:del>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income,</w:t>
      </w:r>
      <w:r w:rsidR="00370E76" w:rsidRPr="00F11EFB">
        <w:rPr>
          <w:rFonts w:ascii="Times New Roman" w:hAnsi="Times New Roman" w:cs="Times New Roman"/>
        </w:rPr>
        <w:t xml:space="preserve"> </w:t>
      </w:r>
      <w:r w:rsidRPr="00F11EFB">
        <w:rPr>
          <w:rFonts w:ascii="Times New Roman" w:hAnsi="Times New Roman" w:cs="Times New Roman"/>
        </w:rPr>
        <w:t>respondents</w:t>
      </w:r>
      <w:r w:rsidR="00370E76" w:rsidRPr="00F11EFB">
        <w:rPr>
          <w:rFonts w:ascii="Times New Roman" w:hAnsi="Times New Roman" w:cs="Times New Roman"/>
        </w:rPr>
        <w:t xml:space="preserve"> </w:t>
      </w:r>
      <w:r w:rsidRPr="00F11EFB">
        <w:rPr>
          <w:rFonts w:ascii="Times New Roman" w:hAnsi="Times New Roman" w:cs="Times New Roman"/>
        </w:rPr>
        <w:t>substantially</w:t>
      </w:r>
      <w:r w:rsidR="00370E76" w:rsidRPr="00F11EFB">
        <w:rPr>
          <w:rFonts w:ascii="Times New Roman" w:hAnsi="Times New Roman" w:cs="Times New Roman"/>
        </w:rPr>
        <w:t xml:space="preserve"> </w:t>
      </w:r>
      <w:r w:rsidRPr="00F11EFB">
        <w:rPr>
          <w:rFonts w:ascii="Times New Roman" w:hAnsi="Times New Roman" w:cs="Times New Roman"/>
        </w:rPr>
        <w:t>misjudged,</w:t>
      </w:r>
      <w:r w:rsidR="00370E76" w:rsidRPr="00F11EFB">
        <w:rPr>
          <w:rFonts w:ascii="Times New Roman" w:hAnsi="Times New Roman" w:cs="Times New Roman"/>
        </w:rPr>
        <w:t xml:space="preserve"> </w:t>
      </w:r>
      <w:r w:rsidRPr="00F11EFB">
        <w:rPr>
          <w:rFonts w:ascii="Times New Roman" w:hAnsi="Times New Roman" w:cs="Times New Roman"/>
        </w:rPr>
        <w:t>estimating</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those</w:t>
      </w:r>
      <w:r w:rsidR="00370E76" w:rsidRPr="00F11EFB">
        <w:rPr>
          <w:rFonts w:ascii="Times New Roman" w:hAnsi="Times New Roman" w:cs="Times New Roman"/>
        </w:rPr>
        <w:t xml:space="preserve"> </w:t>
      </w:r>
      <w:r w:rsidRPr="00F11EFB">
        <w:rPr>
          <w:rFonts w:ascii="Times New Roman" w:hAnsi="Times New Roman" w:cs="Times New Roman"/>
        </w:rPr>
        <w:t>from</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lowest</w:t>
      </w:r>
      <w:r w:rsidR="00370E76" w:rsidRPr="00F11EFB">
        <w:rPr>
          <w:rFonts w:ascii="Times New Roman" w:hAnsi="Times New Roman" w:cs="Times New Roman"/>
        </w:rPr>
        <w:t xml:space="preserve"> </w:t>
      </w:r>
      <w:r w:rsidRPr="00F11EFB">
        <w:rPr>
          <w:rFonts w:ascii="Times New Roman" w:hAnsi="Times New Roman" w:cs="Times New Roman"/>
        </w:rPr>
        <w:t>income</w:t>
      </w:r>
      <w:r w:rsidR="00370E76" w:rsidRPr="00F11EFB">
        <w:rPr>
          <w:rFonts w:ascii="Times New Roman" w:hAnsi="Times New Roman" w:cs="Times New Roman"/>
        </w:rPr>
        <w:t xml:space="preserve"> </w:t>
      </w:r>
      <w:r w:rsidRPr="00F11EFB">
        <w:rPr>
          <w:rFonts w:ascii="Times New Roman" w:hAnsi="Times New Roman" w:cs="Times New Roman"/>
        </w:rPr>
        <w:t>bracket</w:t>
      </w:r>
      <w:r w:rsidR="00370E76" w:rsidRPr="00F11EFB">
        <w:rPr>
          <w:rFonts w:ascii="Times New Roman" w:hAnsi="Times New Roman" w:cs="Times New Roman"/>
        </w:rPr>
        <w:t xml:space="preserve"> </w:t>
      </w:r>
      <w:r w:rsidRPr="00F11EFB">
        <w:rPr>
          <w:rFonts w:ascii="Times New Roman" w:hAnsi="Times New Roman" w:cs="Times New Roman"/>
        </w:rPr>
        <w:t>attended</w:t>
      </w:r>
      <w:r w:rsidR="00370E76" w:rsidRPr="00F11EFB">
        <w:rPr>
          <w:rFonts w:ascii="Times New Roman" w:hAnsi="Times New Roman" w:cs="Times New Roman"/>
        </w:rPr>
        <w:t xml:space="preserve"> </w:t>
      </w:r>
      <w:r w:rsidRPr="00F11EFB">
        <w:rPr>
          <w:rFonts w:ascii="Times New Roman" w:hAnsi="Times New Roman" w:cs="Times New Roman"/>
        </w:rPr>
        <w:t>college</w:t>
      </w:r>
      <w:r w:rsidR="00370E76" w:rsidRPr="00F11EFB">
        <w:rPr>
          <w:rFonts w:ascii="Times New Roman" w:hAnsi="Times New Roman" w:cs="Times New Roman"/>
        </w:rPr>
        <w:t xml:space="preserve"> </w:t>
      </w:r>
      <w:r w:rsidRPr="00F11EFB">
        <w:rPr>
          <w:rFonts w:ascii="Times New Roman" w:hAnsi="Times New Roman" w:cs="Times New Roman"/>
        </w:rPr>
        <w:t>at</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rate</w:t>
      </w:r>
      <w:r w:rsidR="00370E76" w:rsidRPr="00F11EFB">
        <w:rPr>
          <w:rFonts w:ascii="Times New Roman" w:hAnsi="Times New Roman" w:cs="Times New Roman"/>
        </w:rPr>
        <w:t xml:space="preserve"> </w:t>
      </w:r>
      <w:r w:rsidRPr="00F11EFB">
        <w:rPr>
          <w:rFonts w:ascii="Times New Roman" w:hAnsi="Times New Roman" w:cs="Times New Roman"/>
        </w:rPr>
        <w:t>five</w:t>
      </w:r>
      <w:r w:rsidR="00370E76" w:rsidRPr="00F11EFB">
        <w:rPr>
          <w:rFonts w:ascii="Times New Roman" w:hAnsi="Times New Roman" w:cs="Times New Roman"/>
        </w:rPr>
        <w:t xml:space="preserve"> </w:t>
      </w:r>
      <w:r w:rsidRPr="00F11EFB">
        <w:rPr>
          <w:rFonts w:ascii="Times New Roman" w:hAnsi="Times New Roman" w:cs="Times New Roman"/>
        </w:rPr>
        <w:t>times</w:t>
      </w:r>
      <w:r w:rsidR="00370E76" w:rsidRPr="00F11EFB">
        <w:rPr>
          <w:rFonts w:ascii="Times New Roman" w:hAnsi="Times New Roman" w:cs="Times New Roman"/>
        </w:rPr>
        <w:t xml:space="preserve"> </w:t>
      </w:r>
      <w:r w:rsidRPr="00F11EFB">
        <w:rPr>
          <w:rFonts w:ascii="Times New Roman" w:hAnsi="Times New Roman" w:cs="Times New Roman"/>
        </w:rPr>
        <w:t>greater</w:t>
      </w:r>
      <w:r w:rsidR="00370E76" w:rsidRPr="00F11EFB">
        <w:rPr>
          <w:rFonts w:ascii="Times New Roman" w:hAnsi="Times New Roman" w:cs="Times New Roman"/>
        </w:rPr>
        <w:t xml:space="preserve"> </w:t>
      </w:r>
      <w:r w:rsidRPr="00F11EFB">
        <w:rPr>
          <w:rFonts w:ascii="Times New Roman" w:hAnsi="Times New Roman" w:cs="Times New Roman"/>
        </w:rPr>
        <w:t>than</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actual</w:t>
      </w:r>
      <w:r w:rsidR="00370E76" w:rsidRPr="00F11EFB">
        <w:rPr>
          <w:rFonts w:ascii="Times New Roman" w:hAnsi="Times New Roman" w:cs="Times New Roman"/>
        </w:rPr>
        <w:t xml:space="preserve"> </w:t>
      </w:r>
      <w:ins w:id="651" w:author="Author">
        <w:r w:rsidR="00E271C8" w:rsidRPr="00F11EFB">
          <w:rPr>
            <w:rFonts w:ascii="Times New Roman" w:hAnsi="Times New Roman" w:cs="Times New Roman"/>
          </w:rPr>
          <w:t>rate</w:t>
        </w:r>
      </w:ins>
      <w:del w:id="652" w:author="Author">
        <w:r w:rsidRPr="00F11EFB" w:rsidDel="00E271C8">
          <w:rPr>
            <w:rFonts w:ascii="Times New Roman" w:hAnsi="Times New Roman" w:cs="Times New Roman"/>
          </w:rPr>
          <w:delText>one</w:delText>
        </w:r>
      </w:del>
      <w:r w:rsidR="00370E76" w:rsidRPr="00F11EFB">
        <w:rPr>
          <w:rFonts w:ascii="Times New Roman" w:hAnsi="Times New Roman" w:cs="Times New Roman"/>
        </w:rPr>
        <w:t xml:space="preserve"> </w:t>
      </w:r>
      <w:r w:rsidRPr="00F11EFB">
        <w:rPr>
          <w:rFonts w:ascii="Times New Roman" w:hAnsi="Times New Roman" w:cs="Times New Roman"/>
        </w:rPr>
        <w:t>documented</w:t>
      </w:r>
      <w:r w:rsidR="00370E76" w:rsidRPr="00F11EFB">
        <w:rPr>
          <w:rFonts w:ascii="Times New Roman" w:hAnsi="Times New Roman" w:cs="Times New Roman"/>
        </w:rPr>
        <w:t xml:space="preserve"> </w:t>
      </w:r>
      <w:r w:rsidRPr="00F11EFB">
        <w:rPr>
          <w:rFonts w:ascii="Times New Roman" w:hAnsi="Times New Roman" w:cs="Times New Roman"/>
        </w:rPr>
        <w:t>by</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Current</w:t>
      </w:r>
      <w:r w:rsidR="00370E76" w:rsidRPr="00F11EFB">
        <w:rPr>
          <w:rFonts w:ascii="Times New Roman" w:hAnsi="Times New Roman" w:cs="Times New Roman"/>
        </w:rPr>
        <w:t xml:space="preserve"> </w:t>
      </w:r>
      <w:r w:rsidRPr="00F11EFB">
        <w:rPr>
          <w:rFonts w:ascii="Times New Roman" w:hAnsi="Times New Roman" w:cs="Times New Roman"/>
        </w:rPr>
        <w:t>Population</w:t>
      </w:r>
      <w:r w:rsidR="00370E76" w:rsidRPr="00F11EFB">
        <w:rPr>
          <w:rFonts w:ascii="Times New Roman" w:hAnsi="Times New Roman" w:cs="Times New Roman"/>
        </w:rPr>
        <w:t xml:space="preserve"> </w:t>
      </w:r>
      <w:r w:rsidRPr="00F11EFB">
        <w:rPr>
          <w:rFonts w:ascii="Times New Roman" w:hAnsi="Times New Roman" w:cs="Times New Roman"/>
        </w:rPr>
        <w:t>Survey.</w:t>
      </w:r>
    </w:p>
    <w:p w14:paraId="550E62F9" w14:textId="6E55F160" w:rsidR="00CA54AD" w:rsidRPr="00F11EFB" w:rsidRDefault="00CA54AD" w:rsidP="00107109">
      <w:pPr>
        <w:spacing w:before="100" w:beforeAutospacing="1"/>
        <w:ind w:right="4"/>
        <w:contextualSpacing/>
        <w:rPr>
          <w:rFonts w:ascii="Times New Roman" w:hAnsi="Times New Roman" w:cs="Times New Roman"/>
        </w:rPr>
      </w:pPr>
      <w:r w:rsidRPr="00F11EFB">
        <w:rPr>
          <w:rFonts w:ascii="Times New Roman" w:hAnsi="Times New Roman" w:cs="Times New Roman"/>
        </w:rPr>
        <w:t>One</w:t>
      </w:r>
      <w:r w:rsidR="00370E76" w:rsidRPr="00F11EFB">
        <w:rPr>
          <w:rFonts w:ascii="Times New Roman" w:hAnsi="Times New Roman" w:cs="Times New Roman"/>
        </w:rPr>
        <w:t xml:space="preserve"> </w:t>
      </w:r>
      <w:r w:rsidRPr="00F11EFB">
        <w:rPr>
          <w:rFonts w:ascii="Times New Roman" w:hAnsi="Times New Roman" w:cs="Times New Roman"/>
        </w:rPr>
        <w:t>experiment</w:t>
      </w:r>
      <w:r w:rsidR="00370E76" w:rsidRPr="00F11EFB">
        <w:rPr>
          <w:rFonts w:ascii="Times New Roman" w:hAnsi="Times New Roman" w:cs="Times New Roman"/>
        </w:rPr>
        <w:t xml:space="preserve"> </w:t>
      </w:r>
      <w:r w:rsidRPr="00F11EFB">
        <w:rPr>
          <w:rFonts w:ascii="Times New Roman" w:hAnsi="Times New Roman" w:cs="Times New Roman"/>
        </w:rPr>
        <w:t>by</w:t>
      </w:r>
      <w:r w:rsidR="00370E76" w:rsidRPr="00F11EFB">
        <w:rPr>
          <w:rFonts w:ascii="Times New Roman" w:hAnsi="Times New Roman" w:cs="Times New Roman"/>
        </w:rPr>
        <w:t xml:space="preserve"> </w:t>
      </w:r>
      <w:r w:rsidRPr="00F11EFB">
        <w:rPr>
          <w:rFonts w:ascii="Times New Roman" w:hAnsi="Times New Roman" w:cs="Times New Roman"/>
        </w:rPr>
        <w:t>Professors</w:t>
      </w:r>
      <w:r w:rsidR="00370E76" w:rsidRPr="00F11EFB">
        <w:rPr>
          <w:rFonts w:ascii="Times New Roman" w:hAnsi="Times New Roman" w:cs="Times New Roman"/>
        </w:rPr>
        <w:t xml:space="preserve"> </w:t>
      </w:r>
      <w:r w:rsidRPr="00F11EFB">
        <w:rPr>
          <w:rFonts w:ascii="Times New Roman" w:hAnsi="Times New Roman" w:cs="Times New Roman"/>
        </w:rPr>
        <w:t>Kraus</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Tan</w:t>
      </w:r>
      <w:r w:rsidR="00370E76" w:rsidRPr="00F11EFB">
        <w:rPr>
          <w:rFonts w:ascii="Times New Roman" w:hAnsi="Times New Roman" w:cs="Times New Roman"/>
        </w:rPr>
        <w:t xml:space="preserve"> </w:t>
      </w:r>
      <w:r w:rsidRPr="00F11EFB">
        <w:rPr>
          <w:rFonts w:ascii="Times New Roman" w:hAnsi="Times New Roman" w:cs="Times New Roman"/>
        </w:rPr>
        <w:t>demonstrated</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self-serving</w:t>
      </w:r>
      <w:r w:rsidR="00370E76" w:rsidRPr="00F11EFB">
        <w:rPr>
          <w:rFonts w:ascii="Times New Roman" w:hAnsi="Times New Roman" w:cs="Times New Roman"/>
        </w:rPr>
        <w:t xml:space="preserve"> </w:t>
      </w:r>
      <w:r w:rsidRPr="00F11EFB">
        <w:rPr>
          <w:rFonts w:ascii="Times New Roman" w:hAnsi="Times New Roman" w:cs="Times New Roman"/>
        </w:rPr>
        <w:t>nature</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these</w:t>
      </w:r>
      <w:r w:rsidR="00370E76" w:rsidRPr="00F11EFB">
        <w:rPr>
          <w:rFonts w:ascii="Times New Roman" w:hAnsi="Times New Roman" w:cs="Times New Roman"/>
        </w:rPr>
        <w:t xml:space="preserve"> </w:t>
      </w:r>
      <w:r w:rsidRPr="00F11EFB">
        <w:rPr>
          <w:rFonts w:ascii="Times New Roman" w:hAnsi="Times New Roman" w:cs="Times New Roman"/>
        </w:rPr>
        <w:t>errant</w:t>
      </w:r>
      <w:r w:rsidR="00370E76" w:rsidRPr="00F11EFB">
        <w:rPr>
          <w:rFonts w:ascii="Times New Roman" w:hAnsi="Times New Roman" w:cs="Times New Roman"/>
        </w:rPr>
        <w:t xml:space="preserve"> </w:t>
      </w:r>
      <w:r w:rsidRPr="00F11EFB">
        <w:rPr>
          <w:rFonts w:ascii="Times New Roman" w:hAnsi="Times New Roman" w:cs="Times New Roman"/>
        </w:rPr>
        <w:t>upward</w:t>
      </w:r>
      <w:r w:rsidR="00370E76" w:rsidRPr="00F11EFB">
        <w:rPr>
          <w:rFonts w:ascii="Times New Roman" w:hAnsi="Times New Roman" w:cs="Times New Roman"/>
        </w:rPr>
        <w:t xml:space="preserve"> </w:t>
      </w:r>
      <w:r w:rsidRPr="00F11EFB">
        <w:rPr>
          <w:rFonts w:ascii="Times New Roman" w:hAnsi="Times New Roman" w:cs="Times New Roman"/>
        </w:rPr>
        <w:t>mobility</w:t>
      </w:r>
      <w:r w:rsidR="00370E76" w:rsidRPr="00F11EFB">
        <w:rPr>
          <w:rFonts w:ascii="Times New Roman" w:hAnsi="Times New Roman" w:cs="Times New Roman"/>
        </w:rPr>
        <w:t xml:space="preserve"> </w:t>
      </w:r>
      <w:r w:rsidRPr="00F11EFB">
        <w:rPr>
          <w:rFonts w:ascii="Times New Roman" w:hAnsi="Times New Roman" w:cs="Times New Roman"/>
        </w:rPr>
        <w:t>estimates.</w:t>
      </w:r>
      <w:r w:rsidR="00370E76" w:rsidRPr="00F11EFB">
        <w:rPr>
          <w:rFonts w:ascii="Times New Roman" w:hAnsi="Times New Roman" w:cs="Times New Roman"/>
        </w:rPr>
        <w:t xml:space="preserve"> </w:t>
      </w:r>
      <w:r w:rsidRPr="00F11EFB">
        <w:rPr>
          <w:rFonts w:ascii="Times New Roman" w:hAnsi="Times New Roman" w:cs="Times New Roman"/>
        </w:rPr>
        <w:t>As</w:t>
      </w:r>
      <w:r w:rsidR="00370E76" w:rsidRPr="00F11EFB">
        <w:rPr>
          <w:rFonts w:ascii="Times New Roman" w:hAnsi="Times New Roman" w:cs="Times New Roman"/>
        </w:rPr>
        <w:t xml:space="preserve"> </w:t>
      </w:r>
      <w:r w:rsidRPr="00F11EFB">
        <w:rPr>
          <w:rFonts w:ascii="Times New Roman" w:hAnsi="Times New Roman" w:cs="Times New Roman"/>
        </w:rPr>
        <w:t>with</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studies</w:t>
      </w:r>
      <w:r w:rsidR="00370E76" w:rsidRPr="00F11EFB">
        <w:rPr>
          <w:rFonts w:ascii="Times New Roman" w:hAnsi="Times New Roman" w:cs="Times New Roman"/>
        </w:rPr>
        <w:t xml:space="preserve"> </w:t>
      </w:r>
      <w:ins w:id="653" w:author="Author">
        <w:r w:rsidR="00DF0BC6" w:rsidRPr="00F11EFB">
          <w:rPr>
            <w:rFonts w:ascii="Times New Roman" w:hAnsi="Times New Roman" w:cs="Times New Roman"/>
          </w:rPr>
          <w:t>just cited</w:t>
        </w:r>
      </w:ins>
      <w:del w:id="654" w:author="Author">
        <w:r w:rsidRPr="00F11EFB" w:rsidDel="00DF0BC6">
          <w:rPr>
            <w:rFonts w:ascii="Times New Roman" w:hAnsi="Times New Roman" w:cs="Times New Roman"/>
          </w:rPr>
          <w:delText>above</w:delText>
        </w:r>
      </w:del>
      <w:r w:rsidRPr="00F11EFB">
        <w:rPr>
          <w:rFonts w:ascii="Times New Roman" w:hAnsi="Times New Roman" w:cs="Times New Roman"/>
        </w:rPr>
        <w:t>,</w:t>
      </w:r>
      <w:r w:rsidR="00370E76" w:rsidRPr="00F11EFB">
        <w:rPr>
          <w:rFonts w:ascii="Times New Roman" w:hAnsi="Times New Roman" w:cs="Times New Roman"/>
        </w:rPr>
        <w:t xml:space="preserve"> </w:t>
      </w:r>
      <w:r w:rsidRPr="00F11EFB">
        <w:rPr>
          <w:rFonts w:ascii="Times New Roman" w:hAnsi="Times New Roman" w:cs="Times New Roman"/>
        </w:rPr>
        <w:t>participants</w:t>
      </w:r>
      <w:r w:rsidR="00370E76" w:rsidRPr="00F11EFB">
        <w:rPr>
          <w:rFonts w:ascii="Times New Roman" w:hAnsi="Times New Roman" w:cs="Times New Roman"/>
        </w:rPr>
        <w:t xml:space="preserve"> </w:t>
      </w:r>
      <w:r w:rsidRPr="00F11EFB">
        <w:rPr>
          <w:rFonts w:ascii="Times New Roman" w:hAnsi="Times New Roman" w:cs="Times New Roman"/>
        </w:rPr>
        <w:t>were</w:t>
      </w:r>
      <w:r w:rsidR="00370E76" w:rsidRPr="00F11EFB">
        <w:rPr>
          <w:rFonts w:ascii="Times New Roman" w:hAnsi="Times New Roman" w:cs="Times New Roman"/>
        </w:rPr>
        <w:t xml:space="preserve"> </w:t>
      </w:r>
      <w:r w:rsidRPr="00F11EFB">
        <w:rPr>
          <w:rFonts w:ascii="Times New Roman" w:hAnsi="Times New Roman" w:cs="Times New Roman"/>
        </w:rPr>
        <w:t>asked</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estimate</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ease</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moving</w:t>
      </w:r>
      <w:r w:rsidR="00370E76" w:rsidRPr="00F11EFB">
        <w:rPr>
          <w:rFonts w:ascii="Times New Roman" w:hAnsi="Times New Roman" w:cs="Times New Roman"/>
        </w:rPr>
        <w:t xml:space="preserve"> </w:t>
      </w:r>
      <w:r w:rsidRPr="00F11EFB">
        <w:rPr>
          <w:rFonts w:ascii="Times New Roman" w:hAnsi="Times New Roman" w:cs="Times New Roman"/>
        </w:rPr>
        <w:t>up</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economic</w:t>
      </w:r>
      <w:r w:rsidR="00370E76" w:rsidRPr="00F11EFB">
        <w:rPr>
          <w:rFonts w:ascii="Times New Roman" w:hAnsi="Times New Roman" w:cs="Times New Roman"/>
        </w:rPr>
        <w:t xml:space="preserve"> </w:t>
      </w:r>
      <w:r w:rsidRPr="00F11EFB">
        <w:rPr>
          <w:rFonts w:ascii="Times New Roman" w:hAnsi="Times New Roman" w:cs="Times New Roman"/>
        </w:rPr>
        <w:t>ladder.</w:t>
      </w:r>
      <w:r w:rsidR="00370E76" w:rsidRPr="00F11EFB">
        <w:rPr>
          <w:rFonts w:ascii="Times New Roman" w:hAnsi="Times New Roman" w:cs="Times New Roman"/>
        </w:rPr>
        <w:t xml:space="preserve"> </w:t>
      </w:r>
      <w:r w:rsidRPr="00F11EFB">
        <w:rPr>
          <w:rFonts w:ascii="Times New Roman" w:hAnsi="Times New Roman" w:cs="Times New Roman"/>
        </w:rPr>
        <w:t>This</w:t>
      </w:r>
      <w:r w:rsidR="00370E76" w:rsidRPr="00F11EFB">
        <w:rPr>
          <w:rFonts w:ascii="Times New Roman" w:hAnsi="Times New Roman" w:cs="Times New Roman"/>
        </w:rPr>
        <w:t xml:space="preserve"> </w:t>
      </w:r>
      <w:r w:rsidRPr="00F11EFB">
        <w:rPr>
          <w:rFonts w:ascii="Times New Roman" w:hAnsi="Times New Roman" w:cs="Times New Roman"/>
        </w:rPr>
        <w:t>time,</w:t>
      </w:r>
      <w:r w:rsidR="00370E76" w:rsidRPr="00F11EFB">
        <w:rPr>
          <w:rFonts w:ascii="Times New Roman" w:hAnsi="Times New Roman" w:cs="Times New Roman"/>
        </w:rPr>
        <w:t xml:space="preserve"> </w:t>
      </w:r>
      <w:r w:rsidRPr="00F11EFB">
        <w:rPr>
          <w:rFonts w:ascii="Times New Roman" w:hAnsi="Times New Roman" w:cs="Times New Roman"/>
        </w:rPr>
        <w:t>however,</w:t>
      </w:r>
      <w:r w:rsidR="00370E76" w:rsidRPr="00F11EFB">
        <w:rPr>
          <w:rFonts w:ascii="Times New Roman" w:hAnsi="Times New Roman" w:cs="Times New Roman"/>
        </w:rPr>
        <w:t xml:space="preserve"> </w:t>
      </w:r>
      <w:r w:rsidRPr="00F11EFB">
        <w:rPr>
          <w:rFonts w:ascii="Times New Roman" w:hAnsi="Times New Roman" w:cs="Times New Roman"/>
        </w:rPr>
        <w:t>they</w:t>
      </w:r>
      <w:r w:rsidR="00370E76" w:rsidRPr="00F11EFB">
        <w:rPr>
          <w:rFonts w:ascii="Times New Roman" w:hAnsi="Times New Roman" w:cs="Times New Roman"/>
        </w:rPr>
        <w:t xml:space="preserve"> </w:t>
      </w:r>
      <w:r w:rsidRPr="00F11EFB">
        <w:rPr>
          <w:rFonts w:ascii="Times New Roman" w:hAnsi="Times New Roman" w:cs="Times New Roman"/>
        </w:rPr>
        <w:t>were</w:t>
      </w:r>
      <w:r w:rsidR="00370E76" w:rsidRPr="00F11EFB">
        <w:rPr>
          <w:rFonts w:ascii="Times New Roman" w:hAnsi="Times New Roman" w:cs="Times New Roman"/>
        </w:rPr>
        <w:t xml:space="preserve"> </w:t>
      </w:r>
      <w:r w:rsidRPr="00F11EFB">
        <w:rPr>
          <w:rFonts w:ascii="Times New Roman" w:hAnsi="Times New Roman" w:cs="Times New Roman"/>
        </w:rPr>
        <w:t>also</w:t>
      </w:r>
      <w:r w:rsidR="00370E76" w:rsidRPr="00F11EFB">
        <w:rPr>
          <w:rFonts w:ascii="Times New Roman" w:hAnsi="Times New Roman" w:cs="Times New Roman"/>
        </w:rPr>
        <w:t xml:space="preserve"> </w:t>
      </w:r>
      <w:r w:rsidRPr="00F11EFB">
        <w:rPr>
          <w:rFonts w:ascii="Times New Roman" w:hAnsi="Times New Roman" w:cs="Times New Roman"/>
        </w:rPr>
        <w:t>asked</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lastRenderedPageBreak/>
        <w:t>estimate</w:t>
      </w:r>
      <w:r w:rsidR="00370E76" w:rsidRPr="00F11EFB">
        <w:rPr>
          <w:rFonts w:ascii="Times New Roman" w:hAnsi="Times New Roman" w:cs="Times New Roman"/>
        </w:rPr>
        <w:t xml:space="preserve"> </w:t>
      </w:r>
      <w:r w:rsidRPr="00F11EFB">
        <w:rPr>
          <w:rFonts w:ascii="Times New Roman" w:hAnsi="Times New Roman" w:cs="Times New Roman"/>
        </w:rPr>
        <w:t>upward</w:t>
      </w:r>
      <w:r w:rsidR="00370E76" w:rsidRPr="00F11EFB">
        <w:rPr>
          <w:rFonts w:ascii="Times New Roman" w:hAnsi="Times New Roman" w:cs="Times New Roman"/>
        </w:rPr>
        <w:t xml:space="preserve"> </w:t>
      </w:r>
      <w:r w:rsidRPr="00F11EFB">
        <w:rPr>
          <w:rFonts w:ascii="Times New Roman" w:hAnsi="Times New Roman" w:cs="Times New Roman"/>
        </w:rPr>
        <w:t>mobility</w:t>
      </w:r>
      <w:r w:rsidR="00370E76" w:rsidRPr="00F11EFB">
        <w:rPr>
          <w:rFonts w:ascii="Times New Roman" w:hAnsi="Times New Roman" w:cs="Times New Roman"/>
        </w:rPr>
        <w:t xml:space="preserve"> </w:t>
      </w:r>
      <w:r w:rsidRPr="00F11EFB">
        <w:rPr>
          <w:rFonts w:ascii="Times New Roman" w:hAnsi="Times New Roman" w:cs="Times New Roman"/>
        </w:rPr>
        <w:t>for</w:t>
      </w:r>
      <w:r w:rsidR="00370E76" w:rsidRPr="00F11EFB">
        <w:rPr>
          <w:rFonts w:ascii="Times New Roman" w:hAnsi="Times New Roman" w:cs="Times New Roman"/>
        </w:rPr>
        <w:t xml:space="preserve"> </w:t>
      </w:r>
      <w:r w:rsidRPr="00F11EFB">
        <w:rPr>
          <w:rFonts w:ascii="Times New Roman" w:hAnsi="Times New Roman" w:cs="Times New Roman"/>
        </w:rPr>
        <w:t>people</w:t>
      </w:r>
      <w:r w:rsidR="00370E76" w:rsidRPr="00F11EFB">
        <w:rPr>
          <w:rFonts w:ascii="Times New Roman" w:hAnsi="Times New Roman" w:cs="Times New Roman"/>
        </w:rPr>
        <w:t xml:space="preserve"> </w:t>
      </w:r>
      <w:r w:rsidRPr="00F11EFB">
        <w:rPr>
          <w:rFonts w:ascii="Times New Roman" w:hAnsi="Times New Roman" w:cs="Times New Roman"/>
        </w:rPr>
        <w:t>who</w:t>
      </w:r>
      <w:r w:rsidR="00370E76" w:rsidRPr="00F11EFB">
        <w:rPr>
          <w:rFonts w:ascii="Times New Roman" w:hAnsi="Times New Roman" w:cs="Times New Roman"/>
        </w:rPr>
        <w:t xml:space="preserve"> </w:t>
      </w:r>
      <w:r w:rsidRPr="00F11EFB">
        <w:rPr>
          <w:rFonts w:ascii="Times New Roman" w:hAnsi="Times New Roman" w:cs="Times New Roman"/>
        </w:rPr>
        <w:t>were</w:t>
      </w:r>
      <w:r w:rsidR="00370E76" w:rsidRPr="00F11EFB">
        <w:rPr>
          <w:rFonts w:ascii="Times New Roman" w:hAnsi="Times New Roman" w:cs="Times New Roman"/>
        </w:rPr>
        <w:t xml:space="preserve"> </w:t>
      </w:r>
      <w:r w:rsidRPr="00F11EFB">
        <w:rPr>
          <w:rFonts w:ascii="Times New Roman" w:hAnsi="Times New Roman" w:cs="Times New Roman"/>
        </w:rPr>
        <w:t>like</w:t>
      </w:r>
      <w:r w:rsidR="00370E76" w:rsidRPr="00F11EFB">
        <w:rPr>
          <w:rFonts w:ascii="Times New Roman" w:hAnsi="Times New Roman" w:cs="Times New Roman"/>
        </w:rPr>
        <w:t xml:space="preserve"> </w:t>
      </w:r>
      <w:r w:rsidRPr="00F11EFB">
        <w:rPr>
          <w:rFonts w:ascii="Times New Roman" w:hAnsi="Times New Roman" w:cs="Times New Roman"/>
        </w:rPr>
        <w:t>them</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terms</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goals,</w:t>
      </w:r>
      <w:r w:rsidR="00370E76" w:rsidRPr="00F11EFB">
        <w:rPr>
          <w:rFonts w:ascii="Times New Roman" w:hAnsi="Times New Roman" w:cs="Times New Roman"/>
        </w:rPr>
        <w:t xml:space="preserve"> </w:t>
      </w:r>
      <w:r w:rsidRPr="00F11EFB">
        <w:rPr>
          <w:rFonts w:ascii="Times New Roman" w:hAnsi="Times New Roman" w:cs="Times New Roman"/>
        </w:rPr>
        <w:t>abilities,</w:t>
      </w:r>
      <w:r w:rsidR="00370E76" w:rsidRPr="00F11EFB">
        <w:rPr>
          <w:rFonts w:ascii="Times New Roman" w:hAnsi="Times New Roman" w:cs="Times New Roman"/>
        </w:rPr>
        <w:t xml:space="preserve"> </w:t>
      </w:r>
      <w:r w:rsidRPr="00F11EFB">
        <w:rPr>
          <w:rFonts w:ascii="Times New Roman" w:hAnsi="Times New Roman" w:cs="Times New Roman"/>
        </w:rPr>
        <w:t>talents</w:t>
      </w:r>
      <w:r w:rsidR="00FB0B0D" w:rsidRPr="00F11EFB">
        <w:rPr>
          <w:rFonts w:ascii="Times New Roman" w:hAnsi="Times New Roman" w:cs="Times New Roman"/>
        </w:rPr>
        <w:t>,</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motivations.”</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this</w:t>
      </w:r>
      <w:r w:rsidR="00370E76" w:rsidRPr="00F11EFB">
        <w:rPr>
          <w:rFonts w:ascii="Times New Roman" w:hAnsi="Times New Roman" w:cs="Times New Roman"/>
        </w:rPr>
        <w:t xml:space="preserve"> </w:t>
      </w:r>
      <w:r w:rsidRPr="00F11EFB">
        <w:rPr>
          <w:rFonts w:ascii="Times New Roman" w:hAnsi="Times New Roman" w:cs="Times New Roman"/>
        </w:rPr>
        <w:t>case,</w:t>
      </w:r>
      <w:r w:rsidR="00370E76" w:rsidRPr="00F11EFB">
        <w:rPr>
          <w:rFonts w:ascii="Times New Roman" w:hAnsi="Times New Roman" w:cs="Times New Roman"/>
        </w:rPr>
        <w:t xml:space="preserve"> </w:t>
      </w:r>
      <w:r w:rsidRPr="00F11EFB">
        <w:rPr>
          <w:rFonts w:ascii="Times New Roman" w:hAnsi="Times New Roman" w:cs="Times New Roman"/>
        </w:rPr>
        <w:t>respondents</w:t>
      </w:r>
      <w:r w:rsidR="00370E76" w:rsidRPr="00F11EFB">
        <w:rPr>
          <w:rFonts w:ascii="Times New Roman" w:hAnsi="Times New Roman" w:cs="Times New Roman"/>
        </w:rPr>
        <w:t xml:space="preserve"> </w:t>
      </w:r>
      <w:r w:rsidRPr="00F11EFB">
        <w:rPr>
          <w:rFonts w:ascii="Times New Roman" w:hAnsi="Times New Roman" w:cs="Times New Roman"/>
        </w:rPr>
        <w:t>were</w:t>
      </w:r>
      <w:r w:rsidR="00370E76" w:rsidRPr="00F11EFB">
        <w:rPr>
          <w:rFonts w:ascii="Times New Roman" w:hAnsi="Times New Roman" w:cs="Times New Roman"/>
        </w:rPr>
        <w:t xml:space="preserve"> </w:t>
      </w:r>
      <w:r w:rsidRPr="00F11EFB">
        <w:rPr>
          <w:rFonts w:ascii="Times New Roman" w:hAnsi="Times New Roman" w:cs="Times New Roman"/>
        </w:rPr>
        <w:t>even</w:t>
      </w:r>
      <w:r w:rsidR="00370E76" w:rsidRPr="00F11EFB">
        <w:rPr>
          <w:rFonts w:ascii="Times New Roman" w:hAnsi="Times New Roman" w:cs="Times New Roman"/>
        </w:rPr>
        <w:t xml:space="preserve"> </w:t>
      </w:r>
      <w:r w:rsidRPr="00F11EFB">
        <w:rPr>
          <w:rFonts w:ascii="Times New Roman" w:hAnsi="Times New Roman" w:cs="Times New Roman"/>
        </w:rPr>
        <w:t>more</w:t>
      </w:r>
      <w:r w:rsidR="00370E76" w:rsidRPr="00F11EFB">
        <w:rPr>
          <w:rFonts w:ascii="Times New Roman" w:hAnsi="Times New Roman" w:cs="Times New Roman"/>
        </w:rPr>
        <w:t xml:space="preserve"> </w:t>
      </w:r>
      <w:r w:rsidRPr="00F11EFB">
        <w:rPr>
          <w:rFonts w:ascii="Times New Roman" w:hAnsi="Times New Roman" w:cs="Times New Roman"/>
        </w:rPr>
        <w:t>likely</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overestimate</w:t>
      </w:r>
      <w:r w:rsidR="00370E76" w:rsidRPr="00F11EFB">
        <w:rPr>
          <w:rFonts w:ascii="Times New Roman" w:hAnsi="Times New Roman" w:cs="Times New Roman"/>
        </w:rPr>
        <w:t xml:space="preserve"> </w:t>
      </w:r>
      <w:r w:rsidRPr="00F11EFB">
        <w:rPr>
          <w:rFonts w:ascii="Times New Roman" w:hAnsi="Times New Roman" w:cs="Times New Roman"/>
        </w:rPr>
        <w:t>upward</w:t>
      </w:r>
      <w:r w:rsidR="00370E76" w:rsidRPr="00F11EFB">
        <w:rPr>
          <w:rFonts w:ascii="Times New Roman" w:hAnsi="Times New Roman" w:cs="Times New Roman"/>
        </w:rPr>
        <w:t xml:space="preserve"> </w:t>
      </w:r>
      <w:r w:rsidRPr="00F11EFB">
        <w:rPr>
          <w:rFonts w:ascii="Times New Roman" w:hAnsi="Times New Roman" w:cs="Times New Roman"/>
        </w:rPr>
        <w:t>mobility.</w:t>
      </w:r>
      <w:r w:rsidR="00370E76" w:rsidRPr="00F11EFB">
        <w:rPr>
          <w:rFonts w:ascii="Times New Roman" w:hAnsi="Times New Roman" w:cs="Times New Roman"/>
        </w:rPr>
        <w:t xml:space="preserve"> </w:t>
      </w:r>
      <w:r w:rsidRPr="00F11EFB">
        <w:rPr>
          <w:rFonts w:ascii="Times New Roman" w:hAnsi="Times New Roman" w:cs="Times New Roman"/>
        </w:rPr>
        <w:t>We</w:t>
      </w:r>
      <w:r w:rsidR="00370E76" w:rsidRPr="00F11EFB">
        <w:rPr>
          <w:rFonts w:ascii="Times New Roman" w:hAnsi="Times New Roman" w:cs="Times New Roman"/>
        </w:rPr>
        <w:t xml:space="preserve"> </w:t>
      </w:r>
      <w:r w:rsidRPr="00F11EFB">
        <w:rPr>
          <w:rFonts w:ascii="Times New Roman" w:hAnsi="Times New Roman" w:cs="Times New Roman"/>
        </w:rPr>
        <w:t>believe</w:t>
      </w:r>
      <w:r w:rsidR="00370E76" w:rsidRPr="00F11EFB">
        <w:rPr>
          <w:rFonts w:ascii="Times New Roman" w:hAnsi="Times New Roman" w:cs="Times New Roman"/>
        </w:rPr>
        <w:t xml:space="preserve"> </w:t>
      </w:r>
      <w:r w:rsidRPr="00F11EFB">
        <w:rPr>
          <w:rFonts w:ascii="Times New Roman" w:hAnsi="Times New Roman" w:cs="Times New Roman"/>
        </w:rPr>
        <w:t>unduly</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our</w:t>
      </w:r>
      <w:r w:rsidR="00370E76" w:rsidRPr="00F11EFB">
        <w:rPr>
          <w:rFonts w:ascii="Times New Roman" w:hAnsi="Times New Roman" w:cs="Times New Roman"/>
        </w:rPr>
        <w:t xml:space="preserve"> </w:t>
      </w:r>
      <w:r w:rsidRPr="00F11EFB">
        <w:rPr>
          <w:rFonts w:ascii="Times New Roman" w:hAnsi="Times New Roman" w:cs="Times New Roman"/>
        </w:rPr>
        <w:t>own</w:t>
      </w:r>
      <w:r w:rsidR="00370E76" w:rsidRPr="00F11EFB">
        <w:rPr>
          <w:rFonts w:ascii="Times New Roman" w:hAnsi="Times New Roman" w:cs="Times New Roman"/>
        </w:rPr>
        <w:t xml:space="preserve"> </w:t>
      </w:r>
      <w:r w:rsidRPr="00F11EFB">
        <w:rPr>
          <w:rFonts w:ascii="Times New Roman" w:hAnsi="Times New Roman" w:cs="Times New Roman"/>
        </w:rPr>
        <w:t>capacity</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move</w:t>
      </w:r>
      <w:r w:rsidR="00370E76" w:rsidRPr="00F11EFB">
        <w:rPr>
          <w:rFonts w:ascii="Times New Roman" w:hAnsi="Times New Roman" w:cs="Times New Roman"/>
        </w:rPr>
        <w:t xml:space="preserve"> </w:t>
      </w:r>
      <w:r w:rsidRPr="00F11EFB">
        <w:rPr>
          <w:rFonts w:ascii="Times New Roman" w:hAnsi="Times New Roman" w:cs="Times New Roman"/>
        </w:rPr>
        <w:t>up</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economic</w:t>
      </w:r>
      <w:r w:rsidR="00370E76" w:rsidRPr="00F11EFB">
        <w:rPr>
          <w:rFonts w:ascii="Times New Roman" w:hAnsi="Times New Roman" w:cs="Times New Roman"/>
        </w:rPr>
        <w:t xml:space="preserve"> </w:t>
      </w:r>
      <w:r w:rsidRPr="00F11EFB">
        <w:rPr>
          <w:rFonts w:ascii="Times New Roman" w:hAnsi="Times New Roman" w:cs="Times New Roman"/>
        </w:rPr>
        <w:t>ladder,</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these</w:t>
      </w:r>
      <w:r w:rsidR="00370E76" w:rsidRPr="00F11EFB">
        <w:rPr>
          <w:rFonts w:ascii="Times New Roman" w:hAnsi="Times New Roman" w:cs="Times New Roman"/>
        </w:rPr>
        <w:t xml:space="preserve"> </w:t>
      </w:r>
      <w:r w:rsidRPr="00F11EFB">
        <w:rPr>
          <w:rFonts w:ascii="Times New Roman" w:hAnsi="Times New Roman" w:cs="Times New Roman"/>
        </w:rPr>
        <w:t>beliefs</w:t>
      </w:r>
      <w:r w:rsidR="00370E76" w:rsidRPr="00F11EFB">
        <w:rPr>
          <w:rFonts w:ascii="Times New Roman" w:hAnsi="Times New Roman" w:cs="Times New Roman"/>
        </w:rPr>
        <w:t xml:space="preserve"> </w:t>
      </w:r>
      <w:r w:rsidRPr="00F11EFB">
        <w:rPr>
          <w:rFonts w:ascii="Times New Roman" w:hAnsi="Times New Roman" w:cs="Times New Roman"/>
        </w:rPr>
        <w:t>increase</w:t>
      </w:r>
      <w:r w:rsidR="00370E76" w:rsidRPr="00F11EFB">
        <w:rPr>
          <w:rFonts w:ascii="Times New Roman" w:hAnsi="Times New Roman" w:cs="Times New Roman"/>
        </w:rPr>
        <w:t xml:space="preserve"> </w:t>
      </w:r>
      <w:r w:rsidRPr="00F11EFB">
        <w:rPr>
          <w:rFonts w:ascii="Times New Roman" w:hAnsi="Times New Roman" w:cs="Times New Roman"/>
        </w:rPr>
        <w:t>our</w:t>
      </w:r>
      <w:r w:rsidR="00370E76" w:rsidRPr="00F11EFB">
        <w:rPr>
          <w:rFonts w:ascii="Times New Roman" w:hAnsi="Times New Roman" w:cs="Times New Roman"/>
        </w:rPr>
        <w:t xml:space="preserve"> </w:t>
      </w:r>
      <w:r w:rsidRPr="00F11EFB">
        <w:rPr>
          <w:rFonts w:ascii="Times New Roman" w:hAnsi="Times New Roman" w:cs="Times New Roman"/>
        </w:rPr>
        <w:t>mobility</w:t>
      </w:r>
      <w:r w:rsidR="00370E76" w:rsidRPr="00F11EFB">
        <w:rPr>
          <w:rFonts w:ascii="Times New Roman" w:hAnsi="Times New Roman" w:cs="Times New Roman"/>
        </w:rPr>
        <w:t xml:space="preserve"> </w:t>
      </w:r>
      <w:r w:rsidRPr="00F11EFB">
        <w:rPr>
          <w:rFonts w:ascii="Times New Roman" w:hAnsi="Times New Roman" w:cs="Times New Roman"/>
        </w:rPr>
        <w:t>overestimates</w:t>
      </w:r>
      <w:r w:rsidR="00370E76" w:rsidRPr="00F11EFB">
        <w:rPr>
          <w:rFonts w:ascii="Times New Roman" w:hAnsi="Times New Roman" w:cs="Times New Roman"/>
        </w:rPr>
        <w:t xml:space="preserve"> </w:t>
      </w:r>
      <w:r w:rsidRPr="00F11EFB">
        <w:rPr>
          <w:rFonts w:ascii="Times New Roman" w:hAnsi="Times New Roman" w:cs="Times New Roman"/>
        </w:rPr>
        <w:t>more</w:t>
      </w:r>
      <w:r w:rsidR="00370E76" w:rsidRPr="00F11EFB">
        <w:rPr>
          <w:rFonts w:ascii="Times New Roman" w:hAnsi="Times New Roman" w:cs="Times New Roman"/>
        </w:rPr>
        <w:t xml:space="preserve"> </w:t>
      </w:r>
      <w:r w:rsidRPr="00F11EFB">
        <w:rPr>
          <w:rFonts w:ascii="Times New Roman" w:hAnsi="Times New Roman" w:cs="Times New Roman"/>
        </w:rPr>
        <w:t>generally.</w:t>
      </w:r>
      <w:del w:id="655" w:author="Author">
        <w:r w:rsidR="00370E76" w:rsidRPr="00F11EFB" w:rsidDel="00DF0BC6">
          <w:rPr>
            <w:rFonts w:ascii="Times New Roman" w:hAnsi="Times New Roman" w:cs="Times New Roman"/>
          </w:rPr>
          <w:delText xml:space="preserve"> </w:delText>
        </w:r>
      </w:del>
    </w:p>
    <w:p w14:paraId="4A6DBF40" w14:textId="7EE42F2F" w:rsidR="00CA54AD" w:rsidRPr="00F11EFB" w:rsidDel="00DF0BC6" w:rsidRDefault="00CA54AD" w:rsidP="00107109">
      <w:pPr>
        <w:spacing w:before="100" w:beforeAutospacing="1"/>
        <w:ind w:right="4"/>
        <w:contextualSpacing/>
        <w:rPr>
          <w:del w:id="656" w:author="Author"/>
          <w:rFonts w:ascii="Times New Roman" w:hAnsi="Times New Roman" w:cs="Times New Roman"/>
          <w:b/>
        </w:rPr>
      </w:pPr>
      <w:r w:rsidRPr="00F11EFB">
        <w:rPr>
          <w:rFonts w:ascii="Times New Roman" w:hAnsi="Times New Roman" w:cs="Times New Roman"/>
        </w:rPr>
        <w:t>Before</w:t>
      </w:r>
      <w:r w:rsidR="00370E76" w:rsidRPr="00F11EFB">
        <w:rPr>
          <w:rFonts w:ascii="Times New Roman" w:hAnsi="Times New Roman" w:cs="Times New Roman"/>
        </w:rPr>
        <w:t xml:space="preserve"> </w:t>
      </w:r>
      <w:r w:rsidRPr="00F11EFB">
        <w:rPr>
          <w:rFonts w:ascii="Times New Roman" w:hAnsi="Times New Roman" w:cs="Times New Roman"/>
        </w:rPr>
        <w:t>looking</w:t>
      </w:r>
      <w:r w:rsidR="00370E76" w:rsidRPr="00F11EFB">
        <w:rPr>
          <w:rFonts w:ascii="Times New Roman" w:hAnsi="Times New Roman" w:cs="Times New Roman"/>
        </w:rPr>
        <w:t xml:space="preserve"> </w:t>
      </w:r>
      <w:r w:rsidRPr="00F11EFB">
        <w:rPr>
          <w:rFonts w:ascii="Times New Roman" w:hAnsi="Times New Roman" w:cs="Times New Roman"/>
        </w:rPr>
        <w:t>at</w:t>
      </w:r>
      <w:r w:rsidR="00370E76" w:rsidRPr="00F11EFB">
        <w:rPr>
          <w:rFonts w:ascii="Times New Roman" w:hAnsi="Times New Roman" w:cs="Times New Roman"/>
        </w:rPr>
        <w:t xml:space="preserve"> </w:t>
      </w:r>
      <w:r w:rsidRPr="00F11EFB">
        <w:rPr>
          <w:rFonts w:ascii="Times New Roman" w:hAnsi="Times New Roman" w:cs="Times New Roman"/>
        </w:rPr>
        <w:t>what</w:t>
      </w:r>
      <w:r w:rsidR="00370E76" w:rsidRPr="00F11EFB">
        <w:rPr>
          <w:rFonts w:ascii="Times New Roman" w:hAnsi="Times New Roman" w:cs="Times New Roman"/>
        </w:rPr>
        <w:t xml:space="preserve"> </w:t>
      </w:r>
      <w:r w:rsidR="00676791" w:rsidRPr="00412EB7">
        <w:fldChar w:fldCharType="begin"/>
      </w:r>
      <w:r w:rsidR="00676791" w:rsidRPr="00F11EFB">
        <w:instrText xml:space="preserve"> HYPERLINK "https://www.thebalance.com/what-is-the-american-dream-quotes-and-history-3306009" </w:instrText>
      </w:r>
      <w:r w:rsidR="00676791" w:rsidRPr="00412EB7">
        <w:fldChar w:fldCharType="separate"/>
      </w:r>
      <w:r w:rsidRPr="00412EB7">
        <w:rPr>
          <w:rStyle w:val="Hyperlink"/>
          <w:rFonts w:ascii="Times New Roman" w:hAnsi="Times New Roman" w:cs="Times New Roman"/>
          <w:color w:val="auto"/>
          <w:u w:val="none"/>
          <w:rPrChange w:id="657" w:author="Author">
            <w:rPr>
              <w:rStyle w:val="Hyperlink"/>
              <w:rFonts w:ascii="Times New Roman" w:hAnsi="Times New Roman" w:cs="Times New Roman"/>
              <w:color w:val="auto"/>
            </w:rPr>
          </w:rPrChange>
        </w:rPr>
        <w:t>the</w:t>
      </w:r>
      <w:r w:rsidR="00370E76" w:rsidRPr="00412EB7">
        <w:rPr>
          <w:rStyle w:val="Hyperlink"/>
          <w:rFonts w:ascii="Times New Roman" w:hAnsi="Times New Roman" w:cs="Times New Roman"/>
          <w:color w:val="auto"/>
          <w:u w:val="none"/>
          <w:rPrChange w:id="658" w:author="Author">
            <w:rPr>
              <w:rStyle w:val="Hyperlink"/>
              <w:rFonts w:ascii="Times New Roman" w:hAnsi="Times New Roman" w:cs="Times New Roman"/>
              <w:color w:val="auto"/>
            </w:rPr>
          </w:rPrChange>
        </w:rPr>
        <w:t xml:space="preserve"> </w:t>
      </w:r>
      <w:r w:rsidRPr="00412EB7">
        <w:rPr>
          <w:rStyle w:val="Hyperlink"/>
          <w:rFonts w:ascii="Times New Roman" w:hAnsi="Times New Roman" w:cs="Times New Roman"/>
          <w:color w:val="auto"/>
          <w:u w:val="none"/>
          <w:rPrChange w:id="659" w:author="Author">
            <w:rPr>
              <w:rStyle w:val="Hyperlink"/>
              <w:rFonts w:ascii="Times New Roman" w:hAnsi="Times New Roman" w:cs="Times New Roman"/>
              <w:color w:val="auto"/>
            </w:rPr>
          </w:rPrChange>
        </w:rPr>
        <w:t>American</w:t>
      </w:r>
      <w:r w:rsidR="00370E76" w:rsidRPr="00412EB7">
        <w:rPr>
          <w:rStyle w:val="Hyperlink"/>
          <w:rFonts w:ascii="Times New Roman" w:hAnsi="Times New Roman" w:cs="Times New Roman"/>
          <w:color w:val="auto"/>
          <w:u w:val="none"/>
          <w:rPrChange w:id="660" w:author="Author">
            <w:rPr>
              <w:rStyle w:val="Hyperlink"/>
              <w:rFonts w:ascii="Times New Roman" w:hAnsi="Times New Roman" w:cs="Times New Roman"/>
              <w:color w:val="auto"/>
            </w:rPr>
          </w:rPrChange>
        </w:rPr>
        <w:t xml:space="preserve"> </w:t>
      </w:r>
      <w:r w:rsidR="00BC5121" w:rsidRPr="00412EB7">
        <w:rPr>
          <w:rStyle w:val="Hyperlink"/>
          <w:rFonts w:ascii="Times New Roman" w:hAnsi="Times New Roman" w:cs="Times New Roman"/>
          <w:color w:val="auto"/>
          <w:u w:val="none"/>
          <w:rPrChange w:id="661" w:author="Author">
            <w:rPr>
              <w:rStyle w:val="Hyperlink"/>
              <w:rFonts w:ascii="Times New Roman" w:hAnsi="Times New Roman" w:cs="Times New Roman"/>
              <w:color w:val="auto"/>
            </w:rPr>
          </w:rPrChange>
        </w:rPr>
        <w:t>d</w:t>
      </w:r>
      <w:r w:rsidRPr="00412EB7">
        <w:rPr>
          <w:rStyle w:val="Hyperlink"/>
          <w:rFonts w:ascii="Times New Roman" w:hAnsi="Times New Roman" w:cs="Times New Roman"/>
          <w:color w:val="auto"/>
          <w:u w:val="none"/>
          <w:rPrChange w:id="662" w:author="Author">
            <w:rPr>
              <w:rStyle w:val="Hyperlink"/>
              <w:rFonts w:ascii="Times New Roman" w:hAnsi="Times New Roman" w:cs="Times New Roman"/>
              <w:color w:val="auto"/>
            </w:rPr>
          </w:rPrChange>
        </w:rPr>
        <w:t>ream</w:t>
      </w:r>
      <w:r w:rsidR="00676791" w:rsidRPr="00412EB7">
        <w:rPr>
          <w:rStyle w:val="Hyperlink"/>
          <w:rFonts w:ascii="Times New Roman" w:hAnsi="Times New Roman" w:cs="Times New Roman"/>
          <w:color w:val="auto"/>
          <w:u w:val="none"/>
          <w:rPrChange w:id="663" w:author="Author">
            <w:rPr>
              <w:rStyle w:val="Hyperlink"/>
              <w:rFonts w:ascii="Times New Roman" w:hAnsi="Times New Roman" w:cs="Times New Roman"/>
              <w:color w:val="auto"/>
            </w:rPr>
          </w:rPrChange>
        </w:rPr>
        <w:fldChar w:fldCharType="end"/>
      </w:r>
      <w:r w:rsidR="00370E76" w:rsidRPr="00F11EFB">
        <w:rPr>
          <w:rFonts w:ascii="Times New Roman" w:hAnsi="Times New Roman" w:cs="Times New Roman"/>
        </w:rPr>
        <w:t xml:space="preserve"> </w:t>
      </w:r>
      <w:r w:rsidRPr="00F11EFB">
        <w:rPr>
          <w:rFonts w:ascii="Times New Roman" w:hAnsi="Times New Roman" w:cs="Times New Roman"/>
        </w:rPr>
        <w:t>is</w:t>
      </w:r>
      <w:r w:rsidR="00370E76" w:rsidRPr="00F11EFB">
        <w:rPr>
          <w:rFonts w:ascii="Times New Roman" w:hAnsi="Times New Roman" w:cs="Times New Roman"/>
        </w:rPr>
        <w:t xml:space="preserve"> </w:t>
      </w:r>
      <w:r w:rsidRPr="00F11EFB">
        <w:rPr>
          <w:rFonts w:ascii="Times New Roman" w:hAnsi="Times New Roman" w:cs="Times New Roman"/>
        </w:rPr>
        <w:t>today,</w:t>
      </w:r>
      <w:r w:rsidR="00370E76" w:rsidRPr="00F11EFB">
        <w:rPr>
          <w:rFonts w:ascii="Times New Roman" w:hAnsi="Times New Roman" w:cs="Times New Roman"/>
        </w:rPr>
        <w:t xml:space="preserve"> </w:t>
      </w:r>
      <w:r w:rsidRPr="00F11EFB">
        <w:rPr>
          <w:rFonts w:ascii="Times New Roman" w:hAnsi="Times New Roman" w:cs="Times New Roman"/>
        </w:rPr>
        <w:t>we</w:t>
      </w:r>
      <w:r w:rsidR="00370E76" w:rsidRPr="00F11EFB">
        <w:rPr>
          <w:rFonts w:ascii="Times New Roman" w:hAnsi="Times New Roman" w:cs="Times New Roman"/>
        </w:rPr>
        <w:t xml:space="preserve"> </w:t>
      </w:r>
      <w:r w:rsidRPr="00F11EFB">
        <w:rPr>
          <w:rFonts w:ascii="Times New Roman" w:hAnsi="Times New Roman" w:cs="Times New Roman"/>
        </w:rPr>
        <w:t>need</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look</w:t>
      </w:r>
      <w:r w:rsidR="00370E76" w:rsidRPr="00F11EFB">
        <w:rPr>
          <w:rFonts w:ascii="Times New Roman" w:hAnsi="Times New Roman" w:cs="Times New Roman"/>
        </w:rPr>
        <w:t xml:space="preserve"> </w:t>
      </w:r>
      <w:r w:rsidRPr="00F11EFB">
        <w:rPr>
          <w:rFonts w:ascii="Times New Roman" w:hAnsi="Times New Roman" w:cs="Times New Roman"/>
        </w:rPr>
        <w:t>at</w:t>
      </w:r>
      <w:r w:rsidR="00370E76" w:rsidRPr="00F11EFB">
        <w:rPr>
          <w:rFonts w:ascii="Times New Roman" w:hAnsi="Times New Roman" w:cs="Times New Roman"/>
        </w:rPr>
        <w:t xml:space="preserve"> </w:t>
      </w:r>
      <w:r w:rsidRPr="00F11EFB">
        <w:rPr>
          <w:rFonts w:ascii="Times New Roman" w:hAnsi="Times New Roman" w:cs="Times New Roman"/>
        </w:rPr>
        <w:t>its</w:t>
      </w:r>
      <w:r w:rsidR="00370E76" w:rsidRPr="00F11EFB">
        <w:rPr>
          <w:rFonts w:ascii="Times New Roman" w:hAnsi="Times New Roman" w:cs="Times New Roman"/>
        </w:rPr>
        <w:t xml:space="preserve"> </w:t>
      </w:r>
      <w:r w:rsidRPr="00F11EFB">
        <w:rPr>
          <w:rFonts w:ascii="Times New Roman" w:hAnsi="Times New Roman" w:cs="Times New Roman"/>
        </w:rPr>
        <w:t>roots.</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Declaration</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Independence</w:t>
      </w:r>
      <w:r w:rsidR="00370E76" w:rsidRPr="00F11EFB">
        <w:rPr>
          <w:rFonts w:ascii="Times New Roman" w:hAnsi="Times New Roman" w:cs="Times New Roman"/>
        </w:rPr>
        <w:t xml:space="preserve"> </w:t>
      </w:r>
      <w:r w:rsidRPr="00F11EFB">
        <w:rPr>
          <w:rFonts w:ascii="Times New Roman" w:hAnsi="Times New Roman" w:cs="Times New Roman"/>
        </w:rPr>
        <w:t>protects</w:t>
      </w:r>
      <w:r w:rsidR="00370E76" w:rsidRPr="00F11EFB">
        <w:rPr>
          <w:rFonts w:ascii="Times New Roman" w:hAnsi="Times New Roman" w:cs="Times New Roman"/>
        </w:rPr>
        <w:t xml:space="preserve"> </w:t>
      </w:r>
      <w:ins w:id="664" w:author="Author">
        <w:r w:rsidR="00DF0BC6" w:rsidRPr="00F11EFB">
          <w:rPr>
            <w:rFonts w:ascii="Times New Roman" w:hAnsi="Times New Roman" w:cs="Times New Roman"/>
          </w:rPr>
          <w:t>American citizens’</w:t>
        </w:r>
      </w:ins>
      <w:del w:id="665" w:author="Author">
        <w:r w:rsidRPr="00F11EFB" w:rsidDel="00DF0BC6">
          <w:rPr>
            <w:rFonts w:ascii="Times New Roman" w:hAnsi="Times New Roman" w:cs="Times New Roman"/>
          </w:rPr>
          <w:delText>your</w:delText>
        </w:r>
      </w:del>
      <w:r w:rsidR="00370E76" w:rsidRPr="00F11EFB">
        <w:rPr>
          <w:rFonts w:ascii="Times New Roman" w:hAnsi="Times New Roman" w:cs="Times New Roman"/>
        </w:rPr>
        <w:t xml:space="preserve"> </w:t>
      </w:r>
      <w:r w:rsidRPr="00F11EFB">
        <w:rPr>
          <w:rFonts w:ascii="Times New Roman" w:hAnsi="Times New Roman" w:cs="Times New Roman"/>
        </w:rPr>
        <w:t>opportunity</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improve</w:t>
      </w:r>
      <w:r w:rsidR="00370E76" w:rsidRPr="00F11EFB">
        <w:rPr>
          <w:rFonts w:ascii="Times New Roman" w:hAnsi="Times New Roman" w:cs="Times New Roman"/>
        </w:rPr>
        <w:t xml:space="preserve"> </w:t>
      </w:r>
      <w:ins w:id="666" w:author="Author">
        <w:r w:rsidR="00DF0BC6" w:rsidRPr="00F11EFB">
          <w:rPr>
            <w:rFonts w:ascii="Times New Roman" w:hAnsi="Times New Roman" w:cs="Times New Roman"/>
          </w:rPr>
          <w:t>their</w:t>
        </w:r>
      </w:ins>
      <w:del w:id="667" w:author="Author">
        <w:r w:rsidRPr="00F11EFB" w:rsidDel="00DF0BC6">
          <w:rPr>
            <w:rFonts w:ascii="Times New Roman" w:hAnsi="Times New Roman" w:cs="Times New Roman"/>
          </w:rPr>
          <w:delText>your</w:delText>
        </w:r>
      </w:del>
      <w:r w:rsidR="00370E76" w:rsidRPr="00F11EFB">
        <w:rPr>
          <w:rFonts w:ascii="Times New Roman" w:hAnsi="Times New Roman" w:cs="Times New Roman"/>
        </w:rPr>
        <w:t xml:space="preserve"> </w:t>
      </w:r>
      <w:ins w:id="668" w:author="Author">
        <w:r w:rsidR="00DF0BC6" w:rsidRPr="00F11EFB">
          <w:rPr>
            <w:rFonts w:ascii="Times New Roman" w:hAnsi="Times New Roman" w:cs="Times New Roman"/>
          </w:rPr>
          <w:t>lives</w:t>
        </w:r>
      </w:ins>
      <w:del w:id="669" w:author="Author">
        <w:r w:rsidRPr="00F11EFB" w:rsidDel="00DF0BC6">
          <w:rPr>
            <w:rFonts w:ascii="Times New Roman" w:hAnsi="Times New Roman" w:cs="Times New Roman"/>
          </w:rPr>
          <w:delText>life</w:delText>
        </w:r>
      </w:del>
      <w:r w:rsidRPr="00F11EFB">
        <w:rPr>
          <w:rFonts w:ascii="Times New Roman" w:hAnsi="Times New Roman" w:cs="Times New Roman"/>
        </w:rPr>
        <w:t>,</w:t>
      </w:r>
      <w:r w:rsidR="00370E76" w:rsidRPr="00F11EFB">
        <w:rPr>
          <w:rFonts w:ascii="Times New Roman" w:hAnsi="Times New Roman" w:cs="Times New Roman"/>
        </w:rPr>
        <w:t xml:space="preserve"> </w:t>
      </w:r>
      <w:r w:rsidRPr="00F11EFB">
        <w:rPr>
          <w:rFonts w:ascii="Times New Roman" w:hAnsi="Times New Roman" w:cs="Times New Roman"/>
        </w:rPr>
        <w:t>no</w:t>
      </w:r>
      <w:r w:rsidR="00370E76" w:rsidRPr="00F11EFB">
        <w:rPr>
          <w:rFonts w:ascii="Times New Roman" w:hAnsi="Times New Roman" w:cs="Times New Roman"/>
        </w:rPr>
        <w:t xml:space="preserve"> </w:t>
      </w:r>
      <w:r w:rsidRPr="00F11EFB">
        <w:rPr>
          <w:rFonts w:ascii="Times New Roman" w:hAnsi="Times New Roman" w:cs="Times New Roman"/>
        </w:rPr>
        <w:t>matter</w:t>
      </w:r>
      <w:r w:rsidR="00370E76" w:rsidRPr="00F11EFB">
        <w:rPr>
          <w:rFonts w:ascii="Times New Roman" w:hAnsi="Times New Roman" w:cs="Times New Roman"/>
        </w:rPr>
        <w:t xml:space="preserve"> </w:t>
      </w:r>
      <w:r w:rsidRPr="00F11EFB">
        <w:rPr>
          <w:rFonts w:ascii="Times New Roman" w:hAnsi="Times New Roman" w:cs="Times New Roman"/>
        </w:rPr>
        <w:t>who</w:t>
      </w:r>
      <w:r w:rsidR="00370E76" w:rsidRPr="00F11EFB">
        <w:rPr>
          <w:rFonts w:ascii="Times New Roman" w:hAnsi="Times New Roman" w:cs="Times New Roman"/>
        </w:rPr>
        <w:t xml:space="preserve"> </w:t>
      </w:r>
      <w:ins w:id="670" w:author="Author">
        <w:r w:rsidR="00DF0BC6" w:rsidRPr="00F11EFB">
          <w:rPr>
            <w:rFonts w:ascii="Times New Roman" w:hAnsi="Times New Roman" w:cs="Times New Roman"/>
          </w:rPr>
          <w:t>they</w:t>
        </w:r>
      </w:ins>
      <w:del w:id="671" w:author="Author">
        <w:r w:rsidRPr="00F11EFB" w:rsidDel="00DF0BC6">
          <w:rPr>
            <w:rFonts w:ascii="Times New Roman" w:hAnsi="Times New Roman" w:cs="Times New Roman"/>
          </w:rPr>
          <w:delText>you</w:delText>
        </w:r>
      </w:del>
      <w:r w:rsidR="00370E76" w:rsidRPr="00F11EFB">
        <w:rPr>
          <w:rFonts w:ascii="Times New Roman" w:hAnsi="Times New Roman" w:cs="Times New Roman"/>
        </w:rPr>
        <w:t xml:space="preserve"> </w:t>
      </w:r>
      <w:r w:rsidRPr="00F11EFB">
        <w:rPr>
          <w:rFonts w:ascii="Times New Roman" w:hAnsi="Times New Roman" w:cs="Times New Roman"/>
        </w:rPr>
        <w:t>are.</w:t>
      </w:r>
      <w:r w:rsidR="00370E76" w:rsidRPr="00F11EFB">
        <w:rPr>
          <w:rFonts w:ascii="Times New Roman" w:hAnsi="Times New Roman" w:cs="Times New Roman"/>
        </w:rPr>
        <w:t xml:space="preserve"> </w:t>
      </w:r>
      <w:r w:rsidRPr="00F11EFB">
        <w:rPr>
          <w:rFonts w:ascii="Times New Roman" w:hAnsi="Times New Roman" w:cs="Times New Roman"/>
        </w:rPr>
        <w:t>It</w:t>
      </w:r>
      <w:r w:rsidR="00370E76" w:rsidRPr="00F11EFB">
        <w:rPr>
          <w:rFonts w:ascii="Times New Roman" w:hAnsi="Times New Roman" w:cs="Times New Roman"/>
        </w:rPr>
        <w:t xml:space="preserve"> </w:t>
      </w:r>
      <w:r w:rsidRPr="00F11EFB">
        <w:rPr>
          <w:rFonts w:ascii="Times New Roman" w:hAnsi="Times New Roman" w:cs="Times New Roman"/>
        </w:rPr>
        <w:t>boldly</w:t>
      </w:r>
      <w:r w:rsidR="00370E76" w:rsidRPr="00F11EFB">
        <w:rPr>
          <w:rFonts w:ascii="Times New Roman" w:hAnsi="Times New Roman" w:cs="Times New Roman"/>
        </w:rPr>
        <w:t xml:space="preserve"> </w:t>
      </w:r>
      <w:r w:rsidRPr="00F11EFB">
        <w:rPr>
          <w:rFonts w:ascii="Times New Roman" w:hAnsi="Times New Roman" w:cs="Times New Roman"/>
        </w:rPr>
        <w:t>proclaims:</w:t>
      </w:r>
      <w:ins w:id="672" w:author="Author">
        <w:r w:rsidR="00DF0BC6" w:rsidRPr="00F11EFB">
          <w:rPr>
            <w:rFonts w:ascii="Times New Roman" w:hAnsi="Times New Roman" w:cs="Times New Roman"/>
          </w:rPr>
          <w:t xml:space="preserve"> </w:t>
        </w:r>
      </w:ins>
    </w:p>
    <w:p w14:paraId="6F4ED1C4" w14:textId="20B958D4" w:rsidR="00CA54AD" w:rsidRPr="00F11EFB" w:rsidRDefault="00DF0BC6" w:rsidP="00DF0BC6">
      <w:pPr>
        <w:spacing w:before="100" w:beforeAutospacing="1"/>
        <w:ind w:right="4"/>
        <w:contextualSpacing/>
        <w:rPr>
          <w:rFonts w:ascii="Times New Roman" w:hAnsi="Times New Roman" w:cs="Times New Roman"/>
        </w:rPr>
      </w:pPr>
      <w:ins w:id="673" w:author="Author">
        <w:r w:rsidRPr="00F11EFB">
          <w:rPr>
            <w:rFonts w:ascii="Times New Roman" w:hAnsi="Times New Roman" w:cs="Times New Roman"/>
          </w:rPr>
          <w:t>“</w:t>
        </w:r>
      </w:ins>
      <w:del w:id="674" w:author="Author">
        <w:r w:rsidR="00CA54AD" w:rsidRPr="00F11EFB" w:rsidDel="00DF0BC6">
          <w:rPr>
            <w:rFonts w:ascii="Times New Roman" w:hAnsi="Times New Roman" w:cs="Times New Roman"/>
          </w:rPr>
          <w:delText>"</w:delText>
        </w:r>
      </w:del>
      <w:r w:rsidR="00CA54AD" w:rsidRPr="00F11EFB">
        <w:rPr>
          <w:rFonts w:ascii="Times New Roman" w:hAnsi="Times New Roman" w:cs="Times New Roman"/>
        </w:rPr>
        <w:t>We</w:t>
      </w:r>
      <w:r w:rsidR="00370E76" w:rsidRPr="00F11EFB">
        <w:rPr>
          <w:rFonts w:ascii="Times New Roman" w:hAnsi="Times New Roman" w:cs="Times New Roman"/>
        </w:rPr>
        <w:t xml:space="preserve"> </w:t>
      </w:r>
      <w:r w:rsidR="00CA54AD" w:rsidRPr="00F11EFB">
        <w:rPr>
          <w:rFonts w:ascii="Times New Roman" w:hAnsi="Times New Roman" w:cs="Times New Roman"/>
        </w:rPr>
        <w:t>hold</w:t>
      </w:r>
      <w:r w:rsidR="00370E76" w:rsidRPr="00F11EFB">
        <w:rPr>
          <w:rFonts w:ascii="Times New Roman" w:hAnsi="Times New Roman" w:cs="Times New Roman"/>
        </w:rPr>
        <w:t xml:space="preserve"> </w:t>
      </w:r>
      <w:r w:rsidR="00CA54AD" w:rsidRPr="00F11EFB">
        <w:rPr>
          <w:rFonts w:ascii="Times New Roman" w:hAnsi="Times New Roman" w:cs="Times New Roman"/>
        </w:rPr>
        <w:t>these</w:t>
      </w:r>
      <w:r w:rsidR="00370E76" w:rsidRPr="00F11EFB">
        <w:rPr>
          <w:rFonts w:ascii="Times New Roman" w:hAnsi="Times New Roman" w:cs="Times New Roman"/>
        </w:rPr>
        <w:t xml:space="preserve"> </w:t>
      </w:r>
      <w:r w:rsidR="00CA54AD" w:rsidRPr="00F11EFB">
        <w:rPr>
          <w:rFonts w:ascii="Times New Roman" w:hAnsi="Times New Roman" w:cs="Times New Roman"/>
        </w:rPr>
        <w:t>truths</w:t>
      </w:r>
      <w:r w:rsidR="00370E76" w:rsidRPr="00F11EFB">
        <w:rPr>
          <w:rFonts w:ascii="Times New Roman" w:hAnsi="Times New Roman" w:cs="Times New Roman"/>
        </w:rPr>
        <w:t xml:space="preserve"> </w:t>
      </w:r>
      <w:r w:rsidR="00CA54AD" w:rsidRPr="00F11EFB">
        <w:rPr>
          <w:rFonts w:ascii="Times New Roman" w:hAnsi="Times New Roman" w:cs="Times New Roman"/>
        </w:rPr>
        <w:t>to</w:t>
      </w:r>
      <w:r w:rsidR="00370E76" w:rsidRPr="00F11EFB">
        <w:rPr>
          <w:rFonts w:ascii="Times New Roman" w:hAnsi="Times New Roman" w:cs="Times New Roman"/>
        </w:rPr>
        <w:t xml:space="preserve"> </w:t>
      </w:r>
      <w:r w:rsidR="00CA54AD" w:rsidRPr="00F11EFB">
        <w:rPr>
          <w:rFonts w:ascii="Times New Roman" w:hAnsi="Times New Roman" w:cs="Times New Roman"/>
        </w:rPr>
        <w:t>be</w:t>
      </w:r>
      <w:r w:rsidR="00370E76" w:rsidRPr="00F11EFB">
        <w:rPr>
          <w:rFonts w:ascii="Times New Roman" w:hAnsi="Times New Roman" w:cs="Times New Roman"/>
        </w:rPr>
        <w:t xml:space="preserve"> </w:t>
      </w:r>
      <w:r w:rsidR="00CA54AD" w:rsidRPr="00F11EFB">
        <w:rPr>
          <w:rFonts w:ascii="Times New Roman" w:hAnsi="Times New Roman" w:cs="Times New Roman"/>
        </w:rPr>
        <w:t>self-evident,</w:t>
      </w:r>
      <w:r w:rsidR="00370E76" w:rsidRPr="00F11EFB">
        <w:rPr>
          <w:rFonts w:ascii="Times New Roman" w:hAnsi="Times New Roman" w:cs="Times New Roman"/>
        </w:rPr>
        <w:t xml:space="preserve"> </w:t>
      </w:r>
      <w:r w:rsidR="00CA54AD" w:rsidRPr="00F11EFB">
        <w:rPr>
          <w:rFonts w:ascii="Times New Roman" w:hAnsi="Times New Roman" w:cs="Times New Roman"/>
        </w:rPr>
        <w:t>that</w:t>
      </w:r>
      <w:r w:rsidR="00370E76" w:rsidRPr="00F11EFB">
        <w:rPr>
          <w:rFonts w:ascii="Times New Roman" w:hAnsi="Times New Roman" w:cs="Times New Roman"/>
        </w:rPr>
        <w:t xml:space="preserve"> </w:t>
      </w:r>
      <w:r w:rsidR="00CA54AD" w:rsidRPr="00F11EFB">
        <w:rPr>
          <w:rFonts w:ascii="Times New Roman" w:hAnsi="Times New Roman" w:cs="Times New Roman"/>
        </w:rPr>
        <w:t>all</w:t>
      </w:r>
      <w:r w:rsidR="00370E76" w:rsidRPr="00F11EFB">
        <w:rPr>
          <w:rFonts w:ascii="Times New Roman" w:hAnsi="Times New Roman" w:cs="Times New Roman"/>
        </w:rPr>
        <w:t xml:space="preserve"> </w:t>
      </w:r>
      <w:r w:rsidR="00CA54AD" w:rsidRPr="00F11EFB">
        <w:rPr>
          <w:rFonts w:ascii="Times New Roman" w:hAnsi="Times New Roman" w:cs="Times New Roman"/>
        </w:rPr>
        <w:t>men</w:t>
      </w:r>
      <w:r w:rsidR="00370E76" w:rsidRPr="00F11EFB">
        <w:rPr>
          <w:rFonts w:ascii="Times New Roman" w:hAnsi="Times New Roman" w:cs="Times New Roman"/>
        </w:rPr>
        <w:t xml:space="preserve"> </w:t>
      </w:r>
      <w:r w:rsidR="00CA54AD" w:rsidRPr="00F11EFB">
        <w:rPr>
          <w:rFonts w:ascii="Times New Roman" w:hAnsi="Times New Roman" w:cs="Times New Roman"/>
        </w:rPr>
        <w:t>are</w:t>
      </w:r>
      <w:r w:rsidR="00370E76" w:rsidRPr="00F11EFB">
        <w:rPr>
          <w:rFonts w:ascii="Times New Roman" w:hAnsi="Times New Roman" w:cs="Times New Roman"/>
        </w:rPr>
        <w:t xml:space="preserve"> </w:t>
      </w:r>
      <w:r w:rsidR="00CA54AD" w:rsidRPr="00F11EFB">
        <w:rPr>
          <w:rFonts w:ascii="Times New Roman" w:hAnsi="Times New Roman" w:cs="Times New Roman"/>
        </w:rPr>
        <w:t>created</w:t>
      </w:r>
      <w:r w:rsidR="00370E76" w:rsidRPr="00F11EFB">
        <w:rPr>
          <w:rFonts w:ascii="Times New Roman" w:hAnsi="Times New Roman" w:cs="Times New Roman"/>
        </w:rPr>
        <w:t xml:space="preserve"> </w:t>
      </w:r>
      <w:r w:rsidR="00CA54AD" w:rsidRPr="00F11EFB">
        <w:rPr>
          <w:rFonts w:ascii="Times New Roman" w:hAnsi="Times New Roman" w:cs="Times New Roman"/>
        </w:rPr>
        <w:t>equal,</w:t>
      </w:r>
      <w:r w:rsidR="00370E76" w:rsidRPr="00F11EFB">
        <w:rPr>
          <w:rFonts w:ascii="Times New Roman" w:hAnsi="Times New Roman" w:cs="Times New Roman"/>
        </w:rPr>
        <w:t xml:space="preserve"> </w:t>
      </w:r>
      <w:r w:rsidR="00CA54AD" w:rsidRPr="00F11EFB">
        <w:rPr>
          <w:rFonts w:ascii="Times New Roman" w:hAnsi="Times New Roman" w:cs="Times New Roman"/>
        </w:rPr>
        <w:t>that</w:t>
      </w:r>
      <w:r w:rsidR="00370E76" w:rsidRPr="00F11EFB">
        <w:rPr>
          <w:rFonts w:ascii="Times New Roman" w:hAnsi="Times New Roman" w:cs="Times New Roman"/>
        </w:rPr>
        <w:t xml:space="preserve"> </w:t>
      </w:r>
      <w:r w:rsidR="00CA54AD" w:rsidRPr="00F11EFB">
        <w:rPr>
          <w:rFonts w:ascii="Times New Roman" w:hAnsi="Times New Roman" w:cs="Times New Roman"/>
        </w:rPr>
        <w:t>they</w:t>
      </w:r>
      <w:r w:rsidR="00370E76" w:rsidRPr="00F11EFB">
        <w:rPr>
          <w:rFonts w:ascii="Times New Roman" w:hAnsi="Times New Roman" w:cs="Times New Roman"/>
        </w:rPr>
        <w:t xml:space="preserve"> </w:t>
      </w:r>
      <w:r w:rsidR="00CA54AD" w:rsidRPr="00F11EFB">
        <w:rPr>
          <w:rFonts w:ascii="Times New Roman" w:hAnsi="Times New Roman" w:cs="Times New Roman"/>
        </w:rPr>
        <w:t>are</w:t>
      </w:r>
      <w:r w:rsidR="00370E76" w:rsidRPr="00F11EFB">
        <w:rPr>
          <w:rFonts w:ascii="Times New Roman" w:hAnsi="Times New Roman" w:cs="Times New Roman"/>
        </w:rPr>
        <w:t xml:space="preserve"> </w:t>
      </w:r>
      <w:r w:rsidR="00CA54AD" w:rsidRPr="00F11EFB">
        <w:rPr>
          <w:rFonts w:ascii="Times New Roman" w:hAnsi="Times New Roman" w:cs="Times New Roman"/>
        </w:rPr>
        <w:t>endowed</w:t>
      </w:r>
      <w:r w:rsidR="00370E76" w:rsidRPr="00F11EFB">
        <w:rPr>
          <w:rFonts w:ascii="Times New Roman" w:hAnsi="Times New Roman" w:cs="Times New Roman"/>
        </w:rPr>
        <w:t xml:space="preserve"> </w:t>
      </w:r>
      <w:r w:rsidR="00CA54AD" w:rsidRPr="00F11EFB">
        <w:rPr>
          <w:rFonts w:ascii="Times New Roman" w:hAnsi="Times New Roman" w:cs="Times New Roman"/>
        </w:rPr>
        <w:t>by</w:t>
      </w:r>
      <w:r w:rsidR="00370E76" w:rsidRPr="00F11EFB">
        <w:rPr>
          <w:rFonts w:ascii="Times New Roman" w:hAnsi="Times New Roman" w:cs="Times New Roman"/>
        </w:rPr>
        <w:t xml:space="preserve"> </w:t>
      </w:r>
      <w:r w:rsidR="00CA54AD" w:rsidRPr="00F11EFB">
        <w:rPr>
          <w:rFonts w:ascii="Times New Roman" w:hAnsi="Times New Roman" w:cs="Times New Roman"/>
        </w:rPr>
        <w:t>their</w:t>
      </w:r>
      <w:r w:rsidR="00370E76" w:rsidRPr="00F11EFB">
        <w:rPr>
          <w:rFonts w:ascii="Times New Roman" w:hAnsi="Times New Roman" w:cs="Times New Roman"/>
        </w:rPr>
        <w:t xml:space="preserve"> </w:t>
      </w:r>
      <w:r w:rsidR="00CA54AD" w:rsidRPr="00F11EFB">
        <w:rPr>
          <w:rFonts w:ascii="Times New Roman" w:hAnsi="Times New Roman" w:cs="Times New Roman"/>
        </w:rPr>
        <w:t>Creator</w:t>
      </w:r>
      <w:r w:rsidR="00370E76" w:rsidRPr="00F11EFB">
        <w:rPr>
          <w:rFonts w:ascii="Times New Roman" w:hAnsi="Times New Roman" w:cs="Times New Roman"/>
        </w:rPr>
        <w:t xml:space="preserve"> </w:t>
      </w:r>
      <w:r w:rsidR="00CA54AD" w:rsidRPr="00F11EFB">
        <w:rPr>
          <w:rFonts w:ascii="Times New Roman" w:hAnsi="Times New Roman" w:cs="Times New Roman"/>
        </w:rPr>
        <w:t>with</w:t>
      </w:r>
      <w:r w:rsidR="00370E76" w:rsidRPr="00F11EFB">
        <w:rPr>
          <w:rFonts w:ascii="Times New Roman" w:hAnsi="Times New Roman" w:cs="Times New Roman"/>
        </w:rPr>
        <w:t xml:space="preserve"> </w:t>
      </w:r>
      <w:r w:rsidR="00CA54AD" w:rsidRPr="00F11EFB">
        <w:rPr>
          <w:rFonts w:ascii="Times New Roman" w:hAnsi="Times New Roman" w:cs="Times New Roman"/>
        </w:rPr>
        <w:t>certain</w:t>
      </w:r>
      <w:r w:rsidR="00370E76" w:rsidRPr="00F11EFB">
        <w:rPr>
          <w:rFonts w:ascii="Times New Roman" w:hAnsi="Times New Roman" w:cs="Times New Roman"/>
        </w:rPr>
        <w:t xml:space="preserve"> </w:t>
      </w:r>
      <w:r w:rsidR="00CA54AD" w:rsidRPr="00F11EFB">
        <w:rPr>
          <w:rFonts w:ascii="Times New Roman" w:hAnsi="Times New Roman" w:cs="Times New Roman"/>
        </w:rPr>
        <w:t>unalienable</w:t>
      </w:r>
      <w:r w:rsidR="00370E76" w:rsidRPr="00F11EFB">
        <w:rPr>
          <w:rFonts w:ascii="Times New Roman" w:hAnsi="Times New Roman" w:cs="Times New Roman"/>
        </w:rPr>
        <w:t xml:space="preserve"> </w:t>
      </w:r>
      <w:r w:rsidR="00CA54AD" w:rsidRPr="00F11EFB">
        <w:rPr>
          <w:rFonts w:ascii="Times New Roman" w:hAnsi="Times New Roman" w:cs="Times New Roman"/>
        </w:rPr>
        <w:t>Rights,</w:t>
      </w:r>
      <w:r w:rsidR="00370E76" w:rsidRPr="00F11EFB">
        <w:rPr>
          <w:rFonts w:ascii="Times New Roman" w:hAnsi="Times New Roman" w:cs="Times New Roman"/>
        </w:rPr>
        <w:t xml:space="preserve"> </w:t>
      </w:r>
      <w:r w:rsidR="00CA54AD" w:rsidRPr="00F11EFB">
        <w:rPr>
          <w:rFonts w:ascii="Times New Roman" w:hAnsi="Times New Roman" w:cs="Times New Roman"/>
        </w:rPr>
        <w:t>that</w:t>
      </w:r>
      <w:r w:rsidR="00370E76" w:rsidRPr="00F11EFB">
        <w:rPr>
          <w:rFonts w:ascii="Times New Roman" w:hAnsi="Times New Roman" w:cs="Times New Roman"/>
        </w:rPr>
        <w:t xml:space="preserve"> </w:t>
      </w:r>
      <w:r w:rsidR="00CA54AD" w:rsidRPr="00F11EFB">
        <w:rPr>
          <w:rFonts w:ascii="Times New Roman" w:hAnsi="Times New Roman" w:cs="Times New Roman"/>
        </w:rPr>
        <w:t>among</w:t>
      </w:r>
      <w:r w:rsidR="00370E76" w:rsidRPr="00F11EFB">
        <w:rPr>
          <w:rFonts w:ascii="Times New Roman" w:hAnsi="Times New Roman" w:cs="Times New Roman"/>
        </w:rPr>
        <w:t xml:space="preserve"> </w:t>
      </w:r>
      <w:r w:rsidR="00CA54AD" w:rsidRPr="00F11EFB">
        <w:rPr>
          <w:rFonts w:ascii="Times New Roman" w:hAnsi="Times New Roman" w:cs="Times New Roman"/>
        </w:rPr>
        <w:t>these</w:t>
      </w:r>
      <w:r w:rsidR="00370E76" w:rsidRPr="00F11EFB">
        <w:rPr>
          <w:rFonts w:ascii="Times New Roman" w:hAnsi="Times New Roman" w:cs="Times New Roman"/>
        </w:rPr>
        <w:t xml:space="preserve"> </w:t>
      </w:r>
      <w:r w:rsidR="00CA54AD" w:rsidRPr="00F11EFB">
        <w:rPr>
          <w:rFonts w:ascii="Times New Roman" w:hAnsi="Times New Roman" w:cs="Times New Roman"/>
        </w:rPr>
        <w:t>are</w:t>
      </w:r>
      <w:r w:rsidR="00370E76" w:rsidRPr="00F11EFB">
        <w:rPr>
          <w:rFonts w:ascii="Times New Roman" w:hAnsi="Times New Roman" w:cs="Times New Roman"/>
        </w:rPr>
        <w:t xml:space="preserve"> </w:t>
      </w:r>
      <w:r w:rsidR="00CA54AD" w:rsidRPr="00F11EFB">
        <w:rPr>
          <w:rFonts w:ascii="Times New Roman" w:hAnsi="Times New Roman" w:cs="Times New Roman"/>
        </w:rPr>
        <w:t>Life,</w:t>
      </w:r>
      <w:r w:rsidR="00370E76" w:rsidRPr="00F11EFB">
        <w:rPr>
          <w:rFonts w:ascii="Times New Roman" w:hAnsi="Times New Roman" w:cs="Times New Roman"/>
        </w:rPr>
        <w:t xml:space="preserve"> </w:t>
      </w:r>
      <w:r w:rsidR="00CA54AD" w:rsidRPr="00F11EFB">
        <w:rPr>
          <w:rFonts w:ascii="Times New Roman" w:hAnsi="Times New Roman" w:cs="Times New Roman"/>
        </w:rPr>
        <w:t>Liberty</w:t>
      </w:r>
      <w:r w:rsidR="00370E76" w:rsidRPr="00F11EFB">
        <w:rPr>
          <w:rFonts w:ascii="Times New Roman" w:hAnsi="Times New Roman" w:cs="Times New Roman"/>
        </w:rPr>
        <w:t xml:space="preserve"> </w:t>
      </w:r>
      <w:r w:rsidR="00CA54AD" w:rsidRPr="00F11EFB">
        <w:rPr>
          <w:rFonts w:ascii="Times New Roman" w:hAnsi="Times New Roman" w:cs="Times New Roman"/>
        </w:rPr>
        <w:t>and</w:t>
      </w:r>
      <w:r w:rsidR="00676791" w:rsidRPr="00F11EFB">
        <w:rPr>
          <w:rFonts w:ascii="Times New Roman" w:hAnsi="Times New Roman" w:cs="Times New Roman"/>
        </w:rPr>
        <w:t xml:space="preserve"> </w:t>
      </w:r>
      <w:r w:rsidR="00CA54AD" w:rsidRPr="00F11EFB">
        <w:rPr>
          <w:rFonts w:ascii="Times New Roman" w:hAnsi="Times New Roman" w:cs="Times New Roman"/>
        </w:rPr>
        <w:t>the</w:t>
      </w:r>
      <w:r w:rsidR="00370E76" w:rsidRPr="00F11EFB">
        <w:rPr>
          <w:rFonts w:ascii="Times New Roman" w:hAnsi="Times New Roman" w:cs="Times New Roman"/>
        </w:rPr>
        <w:t xml:space="preserve"> </w:t>
      </w:r>
      <w:r w:rsidR="00CA54AD" w:rsidRPr="00F11EFB">
        <w:rPr>
          <w:rFonts w:ascii="Times New Roman" w:hAnsi="Times New Roman" w:cs="Times New Roman"/>
        </w:rPr>
        <w:t>pursuit</w:t>
      </w:r>
      <w:r w:rsidR="00370E76" w:rsidRPr="00F11EFB">
        <w:rPr>
          <w:rFonts w:ascii="Times New Roman" w:hAnsi="Times New Roman" w:cs="Times New Roman"/>
        </w:rPr>
        <w:t xml:space="preserve"> </w:t>
      </w:r>
      <w:r w:rsidR="00CA54AD" w:rsidRPr="00F11EFB">
        <w:rPr>
          <w:rFonts w:ascii="Times New Roman" w:hAnsi="Times New Roman" w:cs="Times New Roman"/>
        </w:rPr>
        <w:t>of</w:t>
      </w:r>
      <w:r w:rsidR="00370E76" w:rsidRPr="00F11EFB">
        <w:rPr>
          <w:rFonts w:ascii="Times New Roman" w:hAnsi="Times New Roman" w:cs="Times New Roman"/>
        </w:rPr>
        <w:t xml:space="preserve"> </w:t>
      </w:r>
      <w:r w:rsidR="00CA54AD" w:rsidRPr="00F11EFB">
        <w:rPr>
          <w:rFonts w:ascii="Times New Roman" w:hAnsi="Times New Roman" w:cs="Times New Roman"/>
        </w:rPr>
        <w:t>Happiness.</w:t>
      </w:r>
      <w:r w:rsidR="00370E76" w:rsidRPr="00F11EFB">
        <w:rPr>
          <w:rFonts w:ascii="Times New Roman" w:hAnsi="Times New Roman" w:cs="Times New Roman"/>
        </w:rPr>
        <w:t xml:space="preserve"> </w:t>
      </w:r>
      <w:r w:rsidR="00CA54AD" w:rsidRPr="00F11EFB">
        <w:rPr>
          <w:rFonts w:ascii="Times New Roman" w:hAnsi="Times New Roman" w:cs="Times New Roman"/>
        </w:rPr>
        <w:t>That</w:t>
      </w:r>
      <w:r w:rsidR="00370E76" w:rsidRPr="00F11EFB">
        <w:rPr>
          <w:rFonts w:ascii="Times New Roman" w:hAnsi="Times New Roman" w:cs="Times New Roman"/>
        </w:rPr>
        <w:t xml:space="preserve"> </w:t>
      </w:r>
      <w:r w:rsidR="00CA54AD" w:rsidRPr="00F11EFB">
        <w:rPr>
          <w:rFonts w:ascii="Times New Roman" w:hAnsi="Times New Roman" w:cs="Times New Roman"/>
        </w:rPr>
        <w:t>to</w:t>
      </w:r>
      <w:r w:rsidR="00370E76" w:rsidRPr="00F11EFB">
        <w:rPr>
          <w:rFonts w:ascii="Times New Roman" w:hAnsi="Times New Roman" w:cs="Times New Roman"/>
        </w:rPr>
        <w:t xml:space="preserve"> </w:t>
      </w:r>
      <w:r w:rsidR="00CA54AD" w:rsidRPr="00F11EFB">
        <w:rPr>
          <w:rFonts w:ascii="Times New Roman" w:hAnsi="Times New Roman" w:cs="Times New Roman"/>
        </w:rPr>
        <w:t>secure</w:t>
      </w:r>
      <w:r w:rsidR="00370E76" w:rsidRPr="00F11EFB">
        <w:rPr>
          <w:rFonts w:ascii="Times New Roman" w:hAnsi="Times New Roman" w:cs="Times New Roman"/>
        </w:rPr>
        <w:t xml:space="preserve"> </w:t>
      </w:r>
      <w:r w:rsidR="00CA54AD" w:rsidRPr="00F11EFB">
        <w:rPr>
          <w:rFonts w:ascii="Times New Roman" w:hAnsi="Times New Roman" w:cs="Times New Roman"/>
        </w:rPr>
        <w:t>these</w:t>
      </w:r>
      <w:r w:rsidR="00370E76" w:rsidRPr="00F11EFB">
        <w:rPr>
          <w:rFonts w:ascii="Times New Roman" w:hAnsi="Times New Roman" w:cs="Times New Roman"/>
        </w:rPr>
        <w:t xml:space="preserve"> </w:t>
      </w:r>
      <w:r w:rsidR="00CA54AD" w:rsidRPr="00F11EFB">
        <w:rPr>
          <w:rFonts w:ascii="Times New Roman" w:hAnsi="Times New Roman" w:cs="Times New Roman"/>
        </w:rPr>
        <w:t>rights,</w:t>
      </w:r>
      <w:r w:rsidR="00370E76" w:rsidRPr="00F11EFB">
        <w:rPr>
          <w:rFonts w:ascii="Times New Roman" w:hAnsi="Times New Roman" w:cs="Times New Roman"/>
        </w:rPr>
        <w:t xml:space="preserve"> </w:t>
      </w:r>
      <w:r w:rsidR="00FB0B0D" w:rsidRPr="00F11EFB">
        <w:rPr>
          <w:rFonts w:ascii="Times New Roman" w:hAnsi="Times New Roman" w:cs="Times New Roman"/>
        </w:rPr>
        <w:t>g</w:t>
      </w:r>
      <w:r w:rsidR="00CA54AD" w:rsidRPr="00F11EFB">
        <w:rPr>
          <w:rFonts w:ascii="Times New Roman" w:hAnsi="Times New Roman" w:cs="Times New Roman"/>
        </w:rPr>
        <w:t>overnments</w:t>
      </w:r>
      <w:r w:rsidR="00370E76" w:rsidRPr="00F11EFB">
        <w:rPr>
          <w:rFonts w:ascii="Times New Roman" w:hAnsi="Times New Roman" w:cs="Times New Roman"/>
        </w:rPr>
        <w:t xml:space="preserve"> </w:t>
      </w:r>
      <w:r w:rsidR="00CA54AD" w:rsidRPr="00F11EFB">
        <w:rPr>
          <w:rFonts w:ascii="Times New Roman" w:hAnsi="Times New Roman" w:cs="Times New Roman"/>
        </w:rPr>
        <w:t>are</w:t>
      </w:r>
      <w:r w:rsidR="00370E76" w:rsidRPr="00F11EFB">
        <w:rPr>
          <w:rFonts w:ascii="Times New Roman" w:hAnsi="Times New Roman" w:cs="Times New Roman"/>
        </w:rPr>
        <w:t xml:space="preserve"> </w:t>
      </w:r>
      <w:r w:rsidR="00CA54AD" w:rsidRPr="00F11EFB">
        <w:rPr>
          <w:rFonts w:ascii="Times New Roman" w:hAnsi="Times New Roman" w:cs="Times New Roman"/>
        </w:rPr>
        <w:t>instituted</w:t>
      </w:r>
      <w:r w:rsidR="00370E76" w:rsidRPr="00F11EFB">
        <w:rPr>
          <w:rFonts w:ascii="Times New Roman" w:hAnsi="Times New Roman" w:cs="Times New Roman"/>
        </w:rPr>
        <w:t xml:space="preserve"> </w:t>
      </w:r>
      <w:r w:rsidR="00CA54AD" w:rsidRPr="00F11EFB">
        <w:rPr>
          <w:rFonts w:ascii="Times New Roman" w:hAnsi="Times New Roman" w:cs="Times New Roman"/>
        </w:rPr>
        <w:t>among</w:t>
      </w:r>
      <w:r w:rsidR="00370E76" w:rsidRPr="00F11EFB">
        <w:rPr>
          <w:rFonts w:ascii="Times New Roman" w:hAnsi="Times New Roman" w:cs="Times New Roman"/>
        </w:rPr>
        <w:t xml:space="preserve"> </w:t>
      </w:r>
      <w:r w:rsidR="00FB0B0D" w:rsidRPr="00F11EFB">
        <w:rPr>
          <w:rFonts w:ascii="Times New Roman" w:hAnsi="Times New Roman" w:cs="Times New Roman"/>
        </w:rPr>
        <w:t>m</w:t>
      </w:r>
      <w:r w:rsidR="00CA54AD" w:rsidRPr="00F11EFB">
        <w:rPr>
          <w:rFonts w:ascii="Times New Roman" w:hAnsi="Times New Roman" w:cs="Times New Roman"/>
        </w:rPr>
        <w:t>en,</w:t>
      </w:r>
      <w:r w:rsidR="00370E76" w:rsidRPr="00F11EFB">
        <w:rPr>
          <w:rFonts w:ascii="Times New Roman" w:hAnsi="Times New Roman" w:cs="Times New Roman"/>
        </w:rPr>
        <w:t xml:space="preserve"> </w:t>
      </w:r>
      <w:r w:rsidR="00CA54AD" w:rsidRPr="00F11EFB">
        <w:rPr>
          <w:rFonts w:ascii="Times New Roman" w:hAnsi="Times New Roman" w:cs="Times New Roman"/>
        </w:rPr>
        <w:t>deriving</w:t>
      </w:r>
      <w:r w:rsidR="00370E76" w:rsidRPr="00F11EFB">
        <w:rPr>
          <w:rFonts w:ascii="Times New Roman" w:hAnsi="Times New Roman" w:cs="Times New Roman"/>
        </w:rPr>
        <w:t xml:space="preserve"> </w:t>
      </w:r>
      <w:r w:rsidR="00CA54AD" w:rsidRPr="00F11EFB">
        <w:rPr>
          <w:rFonts w:ascii="Times New Roman" w:hAnsi="Times New Roman" w:cs="Times New Roman"/>
        </w:rPr>
        <w:t>their</w:t>
      </w:r>
      <w:r w:rsidR="00370E76" w:rsidRPr="00F11EFB">
        <w:rPr>
          <w:rFonts w:ascii="Times New Roman" w:hAnsi="Times New Roman" w:cs="Times New Roman"/>
        </w:rPr>
        <w:t xml:space="preserve"> </w:t>
      </w:r>
      <w:r w:rsidR="00CA54AD" w:rsidRPr="00F11EFB">
        <w:rPr>
          <w:rFonts w:ascii="Times New Roman" w:hAnsi="Times New Roman" w:cs="Times New Roman"/>
        </w:rPr>
        <w:t>just</w:t>
      </w:r>
      <w:r w:rsidR="00370E76" w:rsidRPr="00F11EFB">
        <w:rPr>
          <w:rFonts w:ascii="Times New Roman" w:hAnsi="Times New Roman" w:cs="Times New Roman"/>
        </w:rPr>
        <w:t xml:space="preserve"> </w:t>
      </w:r>
      <w:r w:rsidR="00CA54AD" w:rsidRPr="00F11EFB">
        <w:rPr>
          <w:rFonts w:ascii="Times New Roman" w:hAnsi="Times New Roman" w:cs="Times New Roman"/>
        </w:rPr>
        <w:t>powers</w:t>
      </w:r>
      <w:r w:rsidR="00370E76" w:rsidRPr="00F11EFB">
        <w:rPr>
          <w:rFonts w:ascii="Times New Roman" w:hAnsi="Times New Roman" w:cs="Times New Roman"/>
        </w:rPr>
        <w:t xml:space="preserve"> </w:t>
      </w:r>
      <w:r w:rsidR="00CA54AD" w:rsidRPr="00F11EFB">
        <w:rPr>
          <w:rFonts w:ascii="Times New Roman" w:hAnsi="Times New Roman" w:cs="Times New Roman"/>
        </w:rPr>
        <w:t>from</w:t>
      </w:r>
      <w:r w:rsidR="00370E76" w:rsidRPr="00F11EFB">
        <w:rPr>
          <w:rFonts w:ascii="Times New Roman" w:hAnsi="Times New Roman" w:cs="Times New Roman"/>
        </w:rPr>
        <w:t xml:space="preserve"> </w:t>
      </w:r>
      <w:r w:rsidR="00CA54AD" w:rsidRPr="00F11EFB">
        <w:rPr>
          <w:rFonts w:ascii="Times New Roman" w:hAnsi="Times New Roman" w:cs="Times New Roman"/>
        </w:rPr>
        <w:t>the</w:t>
      </w:r>
      <w:r w:rsidR="00370E76" w:rsidRPr="00F11EFB">
        <w:rPr>
          <w:rFonts w:ascii="Times New Roman" w:hAnsi="Times New Roman" w:cs="Times New Roman"/>
        </w:rPr>
        <w:t xml:space="preserve"> </w:t>
      </w:r>
      <w:r w:rsidR="00CA54AD" w:rsidRPr="00F11EFB">
        <w:rPr>
          <w:rFonts w:ascii="Times New Roman" w:hAnsi="Times New Roman" w:cs="Times New Roman"/>
        </w:rPr>
        <w:t>consent</w:t>
      </w:r>
      <w:r w:rsidR="00370E76" w:rsidRPr="00F11EFB">
        <w:rPr>
          <w:rFonts w:ascii="Times New Roman" w:hAnsi="Times New Roman" w:cs="Times New Roman"/>
        </w:rPr>
        <w:t xml:space="preserve"> </w:t>
      </w:r>
      <w:r w:rsidR="00CA54AD" w:rsidRPr="00F11EFB">
        <w:rPr>
          <w:rFonts w:ascii="Times New Roman" w:hAnsi="Times New Roman" w:cs="Times New Roman"/>
        </w:rPr>
        <w:t>of</w:t>
      </w:r>
      <w:r w:rsidR="00370E76" w:rsidRPr="00F11EFB">
        <w:rPr>
          <w:rFonts w:ascii="Times New Roman" w:hAnsi="Times New Roman" w:cs="Times New Roman"/>
        </w:rPr>
        <w:t xml:space="preserve"> </w:t>
      </w:r>
      <w:r w:rsidR="00CA54AD" w:rsidRPr="00F11EFB">
        <w:rPr>
          <w:rFonts w:ascii="Times New Roman" w:hAnsi="Times New Roman" w:cs="Times New Roman"/>
        </w:rPr>
        <w:t>the</w:t>
      </w:r>
      <w:r w:rsidR="00370E76" w:rsidRPr="00F11EFB">
        <w:rPr>
          <w:rFonts w:ascii="Times New Roman" w:hAnsi="Times New Roman" w:cs="Times New Roman"/>
        </w:rPr>
        <w:t xml:space="preserve"> </w:t>
      </w:r>
      <w:r w:rsidR="00CA54AD" w:rsidRPr="00F11EFB">
        <w:rPr>
          <w:rFonts w:ascii="Times New Roman" w:hAnsi="Times New Roman" w:cs="Times New Roman"/>
        </w:rPr>
        <w:t>governed.</w:t>
      </w:r>
      <w:ins w:id="675" w:author="Author">
        <w:r w:rsidR="00AE5D52" w:rsidRPr="00F11EFB">
          <w:rPr>
            <w:rFonts w:ascii="Times New Roman" w:hAnsi="Times New Roman" w:cs="Times New Roman"/>
          </w:rPr>
          <w:t>”</w:t>
        </w:r>
      </w:ins>
      <w:del w:id="676" w:author="Author">
        <w:r w:rsidR="00CA54AD" w:rsidRPr="00F11EFB" w:rsidDel="00AE5D52">
          <w:rPr>
            <w:rFonts w:ascii="Times New Roman" w:hAnsi="Times New Roman" w:cs="Times New Roman"/>
          </w:rPr>
          <w:delText>"</w:delText>
        </w:r>
      </w:del>
    </w:p>
    <w:p w14:paraId="08F61485" w14:textId="48652527" w:rsidR="00003C75" w:rsidRPr="00F11EFB" w:rsidDel="00AE5D52" w:rsidRDefault="00CA54AD" w:rsidP="00107109">
      <w:pPr>
        <w:spacing w:before="100" w:beforeAutospacing="1"/>
        <w:ind w:right="4"/>
        <w:contextualSpacing/>
        <w:rPr>
          <w:del w:id="677" w:author="Author"/>
          <w:rFonts w:ascii="Times New Roman" w:hAnsi="Times New Roman" w:cs="Times New Roman"/>
        </w:rPr>
      </w:pPr>
      <w:r w:rsidRPr="00F11EFB">
        <w:rPr>
          <w:rFonts w:ascii="Times New Roman" w:hAnsi="Times New Roman" w:cs="Times New Roman"/>
        </w:rPr>
        <w:t>Our</w:t>
      </w:r>
      <w:r w:rsidR="00370E76" w:rsidRPr="00F11EFB">
        <w:rPr>
          <w:rFonts w:ascii="Times New Roman" w:hAnsi="Times New Roman" w:cs="Times New Roman"/>
        </w:rPr>
        <w:t xml:space="preserve"> </w:t>
      </w:r>
      <w:commentRangeStart w:id="678"/>
      <w:ins w:id="679" w:author="Author">
        <w:r w:rsidR="00452E86">
          <w:rPr>
            <w:rFonts w:ascii="Times New Roman" w:hAnsi="Times New Roman" w:cs="Times New Roman"/>
          </w:rPr>
          <w:t>F</w:t>
        </w:r>
      </w:ins>
      <w:del w:id="680" w:author="Author">
        <w:r w:rsidR="00FB0B0D" w:rsidRPr="00F11EFB" w:rsidDel="00452E86">
          <w:rPr>
            <w:rFonts w:ascii="Times New Roman" w:hAnsi="Times New Roman" w:cs="Times New Roman"/>
          </w:rPr>
          <w:delText>f</w:delText>
        </w:r>
      </w:del>
      <w:r w:rsidRPr="00F11EFB">
        <w:rPr>
          <w:rFonts w:ascii="Times New Roman" w:hAnsi="Times New Roman" w:cs="Times New Roman"/>
        </w:rPr>
        <w:t>ounding</w:t>
      </w:r>
      <w:r w:rsidR="00370E76" w:rsidRPr="00F11EFB">
        <w:rPr>
          <w:rFonts w:ascii="Times New Roman" w:hAnsi="Times New Roman" w:cs="Times New Roman"/>
        </w:rPr>
        <w:t xml:space="preserve"> </w:t>
      </w:r>
      <w:ins w:id="681" w:author="Author">
        <w:r w:rsidR="00452E86">
          <w:rPr>
            <w:rFonts w:ascii="Times New Roman" w:hAnsi="Times New Roman" w:cs="Times New Roman"/>
          </w:rPr>
          <w:t>F</w:t>
        </w:r>
      </w:ins>
      <w:del w:id="682" w:author="Author">
        <w:r w:rsidR="00FB0B0D" w:rsidRPr="00F11EFB" w:rsidDel="00452E86">
          <w:rPr>
            <w:rFonts w:ascii="Times New Roman" w:hAnsi="Times New Roman" w:cs="Times New Roman"/>
          </w:rPr>
          <w:delText>f</w:delText>
        </w:r>
      </w:del>
      <w:r w:rsidRPr="00F11EFB">
        <w:rPr>
          <w:rFonts w:ascii="Times New Roman" w:hAnsi="Times New Roman" w:cs="Times New Roman"/>
        </w:rPr>
        <w:t>athers</w:t>
      </w:r>
      <w:commentRangeEnd w:id="678"/>
      <w:r w:rsidR="00452E86">
        <w:rPr>
          <w:rStyle w:val="CommentReference"/>
        </w:rPr>
        <w:commentReference w:id="678"/>
      </w:r>
      <w:r w:rsidR="00370E76" w:rsidRPr="00F11EFB">
        <w:rPr>
          <w:rFonts w:ascii="Times New Roman" w:hAnsi="Times New Roman" w:cs="Times New Roman"/>
        </w:rPr>
        <w:t xml:space="preserve"> </w:t>
      </w:r>
      <w:r w:rsidRPr="00F11EFB">
        <w:rPr>
          <w:rFonts w:ascii="Times New Roman" w:hAnsi="Times New Roman" w:cs="Times New Roman"/>
        </w:rPr>
        <w:t>introduced</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revolutionary</w:t>
      </w:r>
      <w:r w:rsidR="00370E76" w:rsidRPr="00F11EFB">
        <w:rPr>
          <w:rFonts w:ascii="Times New Roman" w:hAnsi="Times New Roman" w:cs="Times New Roman"/>
        </w:rPr>
        <w:t xml:space="preserve"> </w:t>
      </w:r>
      <w:r w:rsidRPr="00F11EFB">
        <w:rPr>
          <w:rFonts w:ascii="Times New Roman" w:hAnsi="Times New Roman" w:cs="Times New Roman"/>
        </w:rPr>
        <w:t>idea</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each</w:t>
      </w:r>
      <w:r w:rsidR="00370E76" w:rsidRPr="00F11EFB">
        <w:rPr>
          <w:rFonts w:ascii="Times New Roman" w:hAnsi="Times New Roman" w:cs="Times New Roman"/>
        </w:rPr>
        <w:t xml:space="preserve"> </w:t>
      </w:r>
      <w:r w:rsidRPr="00F11EFB">
        <w:rPr>
          <w:rFonts w:ascii="Times New Roman" w:hAnsi="Times New Roman" w:cs="Times New Roman"/>
        </w:rPr>
        <w:t>person</w:t>
      </w:r>
      <w:ins w:id="683" w:author="Author">
        <w:r w:rsidR="00AE5D52" w:rsidRPr="00F11EFB">
          <w:rPr>
            <w:rFonts w:ascii="Times New Roman" w:hAnsi="Times New Roman" w:cs="Times New Roman"/>
          </w:rPr>
          <w:t>’</w:t>
        </w:r>
      </w:ins>
      <w:del w:id="684" w:author="Author">
        <w:r w:rsidRPr="00F11EFB" w:rsidDel="00AE5D52">
          <w:rPr>
            <w:rFonts w:ascii="Times New Roman" w:hAnsi="Times New Roman" w:cs="Times New Roman"/>
          </w:rPr>
          <w:delText>'</w:delText>
        </w:r>
      </w:del>
      <w:r w:rsidRPr="00F11EFB">
        <w:rPr>
          <w:rFonts w:ascii="Times New Roman" w:hAnsi="Times New Roman" w:cs="Times New Roman"/>
        </w:rPr>
        <w:t>s</w:t>
      </w:r>
      <w:r w:rsidR="00370E76" w:rsidRPr="00F11EFB">
        <w:rPr>
          <w:rFonts w:ascii="Times New Roman" w:hAnsi="Times New Roman" w:cs="Times New Roman"/>
        </w:rPr>
        <w:t xml:space="preserve"> </w:t>
      </w:r>
      <w:r w:rsidRPr="00F11EFB">
        <w:rPr>
          <w:rFonts w:ascii="Times New Roman" w:hAnsi="Times New Roman" w:cs="Times New Roman"/>
        </w:rPr>
        <w:t>desire</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pursue</w:t>
      </w:r>
      <w:r w:rsidR="00370E76" w:rsidRPr="00F11EFB">
        <w:rPr>
          <w:rFonts w:ascii="Times New Roman" w:hAnsi="Times New Roman" w:cs="Times New Roman"/>
        </w:rPr>
        <w:t xml:space="preserve"> </w:t>
      </w:r>
      <w:ins w:id="685" w:author="Author">
        <w:r w:rsidR="00AE5D52" w:rsidRPr="00F11EFB">
          <w:rPr>
            <w:rFonts w:ascii="Times New Roman" w:hAnsi="Times New Roman" w:cs="Times New Roman"/>
          </w:rPr>
          <w:t>his or her</w:t>
        </w:r>
      </w:ins>
      <w:del w:id="686" w:author="Author">
        <w:r w:rsidRPr="00F11EFB" w:rsidDel="00AE5D52">
          <w:rPr>
            <w:rFonts w:ascii="Times New Roman" w:hAnsi="Times New Roman" w:cs="Times New Roman"/>
          </w:rPr>
          <w:delText>their</w:delText>
        </w:r>
      </w:del>
      <w:r w:rsidR="00370E76" w:rsidRPr="00F11EFB">
        <w:rPr>
          <w:rFonts w:ascii="Times New Roman" w:hAnsi="Times New Roman" w:cs="Times New Roman"/>
        </w:rPr>
        <w:t xml:space="preserve"> </w:t>
      </w:r>
      <w:r w:rsidRPr="00F11EFB">
        <w:rPr>
          <w:rFonts w:ascii="Times New Roman" w:hAnsi="Times New Roman" w:cs="Times New Roman"/>
        </w:rPr>
        <w:t>idea</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happiness</w:t>
      </w:r>
      <w:r w:rsidR="00370E76" w:rsidRPr="00F11EFB">
        <w:rPr>
          <w:rFonts w:ascii="Times New Roman" w:hAnsi="Times New Roman" w:cs="Times New Roman"/>
        </w:rPr>
        <w:t xml:space="preserve"> </w:t>
      </w:r>
      <w:ins w:id="687" w:author="Author">
        <w:r w:rsidR="00AE5D52" w:rsidRPr="00F11EFB">
          <w:rPr>
            <w:rFonts w:ascii="Times New Roman" w:hAnsi="Times New Roman" w:cs="Times New Roman"/>
          </w:rPr>
          <w:t>is</w:t>
        </w:r>
      </w:ins>
      <w:del w:id="688" w:author="Author">
        <w:r w:rsidRPr="00F11EFB" w:rsidDel="00AE5D52">
          <w:rPr>
            <w:rFonts w:ascii="Times New Roman" w:hAnsi="Times New Roman" w:cs="Times New Roman"/>
          </w:rPr>
          <w:delText>was</w:delText>
        </w:r>
      </w:del>
      <w:r w:rsidR="00370E76" w:rsidRPr="00F11EFB">
        <w:rPr>
          <w:rFonts w:ascii="Times New Roman" w:hAnsi="Times New Roman" w:cs="Times New Roman"/>
        </w:rPr>
        <w:t xml:space="preserve"> </w:t>
      </w:r>
      <w:r w:rsidRPr="00F11EFB">
        <w:rPr>
          <w:rFonts w:ascii="Times New Roman" w:hAnsi="Times New Roman" w:cs="Times New Roman"/>
        </w:rPr>
        <w:t>not</w:t>
      </w:r>
      <w:r w:rsidR="00370E76" w:rsidRPr="00F11EFB">
        <w:rPr>
          <w:rFonts w:ascii="Times New Roman" w:hAnsi="Times New Roman" w:cs="Times New Roman"/>
        </w:rPr>
        <w:t xml:space="preserve"> </w:t>
      </w:r>
      <w:r w:rsidRPr="00F11EFB">
        <w:rPr>
          <w:rFonts w:ascii="Times New Roman" w:hAnsi="Times New Roman" w:cs="Times New Roman"/>
        </w:rPr>
        <w:t>self-indulgence,</w:t>
      </w:r>
      <w:r w:rsidR="00370E76" w:rsidRPr="00F11EFB">
        <w:rPr>
          <w:rFonts w:ascii="Times New Roman" w:hAnsi="Times New Roman" w:cs="Times New Roman"/>
        </w:rPr>
        <w:t xml:space="preserve"> </w:t>
      </w:r>
      <w:r w:rsidRPr="00F11EFB">
        <w:rPr>
          <w:rFonts w:ascii="Times New Roman" w:hAnsi="Times New Roman" w:cs="Times New Roman"/>
        </w:rPr>
        <w:t>but</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necessary</w:t>
      </w:r>
      <w:r w:rsidR="00370E76" w:rsidRPr="00F11EFB">
        <w:rPr>
          <w:rFonts w:ascii="Times New Roman" w:hAnsi="Times New Roman" w:cs="Times New Roman"/>
        </w:rPr>
        <w:t xml:space="preserve"> </w:t>
      </w:r>
      <w:r w:rsidRPr="00F11EFB">
        <w:rPr>
          <w:rFonts w:ascii="Times New Roman" w:hAnsi="Times New Roman" w:cs="Times New Roman"/>
        </w:rPr>
        <w:t>driver</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prosperous</w:t>
      </w:r>
      <w:r w:rsidR="00370E76" w:rsidRPr="00F11EFB">
        <w:rPr>
          <w:rFonts w:ascii="Times New Roman" w:hAnsi="Times New Roman" w:cs="Times New Roman"/>
        </w:rPr>
        <w:t xml:space="preserve"> </w:t>
      </w:r>
      <w:r w:rsidRPr="00F11EFB">
        <w:rPr>
          <w:rFonts w:ascii="Times New Roman" w:hAnsi="Times New Roman" w:cs="Times New Roman"/>
        </w:rPr>
        <w:t>society.</w:t>
      </w:r>
      <w:r w:rsidR="00370E76" w:rsidRPr="00F11EFB">
        <w:rPr>
          <w:rFonts w:ascii="Times New Roman" w:hAnsi="Times New Roman" w:cs="Times New Roman"/>
        </w:rPr>
        <w:t xml:space="preserve"> </w:t>
      </w:r>
      <w:r w:rsidRPr="00F11EFB">
        <w:rPr>
          <w:rFonts w:ascii="Times New Roman" w:hAnsi="Times New Roman" w:cs="Times New Roman"/>
        </w:rPr>
        <w:t>They</w:t>
      </w:r>
      <w:r w:rsidR="00370E76" w:rsidRPr="00F11EFB">
        <w:rPr>
          <w:rFonts w:ascii="Times New Roman" w:hAnsi="Times New Roman" w:cs="Times New Roman"/>
        </w:rPr>
        <w:t xml:space="preserve"> </w:t>
      </w:r>
      <w:r w:rsidRPr="00F11EFB">
        <w:rPr>
          <w:rFonts w:ascii="Times New Roman" w:hAnsi="Times New Roman" w:cs="Times New Roman"/>
        </w:rPr>
        <w:t>created</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government</w:t>
      </w:r>
      <w:r w:rsidR="00370E76" w:rsidRPr="00F11EFB">
        <w:rPr>
          <w:rFonts w:ascii="Times New Roman" w:hAnsi="Times New Roman" w:cs="Times New Roman"/>
        </w:rPr>
        <w:t xml:space="preserve"> </w:t>
      </w:r>
      <w:ins w:id="689" w:author="Author">
        <w:r w:rsidR="00AE5D52" w:rsidRPr="00F11EFB">
          <w:rPr>
            <w:rFonts w:ascii="Times New Roman" w:hAnsi="Times New Roman" w:cs="Times New Roman"/>
          </w:rPr>
          <w:t>that would</w:t>
        </w:r>
      </w:ins>
      <w:del w:id="690" w:author="Author">
        <w:r w:rsidRPr="00F11EFB" w:rsidDel="00AE5D52">
          <w:rPr>
            <w:rFonts w:ascii="Times New Roman" w:hAnsi="Times New Roman" w:cs="Times New Roman"/>
          </w:rPr>
          <w:delText>to</w:delText>
        </w:r>
      </w:del>
      <w:r w:rsidR="00370E76" w:rsidRPr="00F11EFB">
        <w:rPr>
          <w:rFonts w:ascii="Times New Roman" w:hAnsi="Times New Roman" w:cs="Times New Roman"/>
        </w:rPr>
        <w:t xml:space="preserve"> </w:t>
      </w:r>
      <w:r w:rsidRPr="00F11EFB">
        <w:rPr>
          <w:rFonts w:ascii="Times New Roman" w:hAnsi="Times New Roman" w:cs="Times New Roman"/>
        </w:rPr>
        <w:t>defend</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right</w:t>
      </w:r>
      <w:r w:rsidR="00370E76" w:rsidRPr="00F11EFB">
        <w:rPr>
          <w:rFonts w:ascii="Times New Roman" w:hAnsi="Times New Roman" w:cs="Times New Roman"/>
        </w:rPr>
        <w:t xml:space="preserve"> </w:t>
      </w:r>
      <w:r w:rsidRPr="00F11EFB">
        <w:rPr>
          <w:rFonts w:ascii="Times New Roman" w:hAnsi="Times New Roman" w:cs="Times New Roman"/>
        </w:rPr>
        <w:t>for</w:t>
      </w:r>
      <w:r w:rsidR="00370E76" w:rsidRPr="00F11EFB">
        <w:rPr>
          <w:rFonts w:ascii="Times New Roman" w:hAnsi="Times New Roman" w:cs="Times New Roman"/>
        </w:rPr>
        <w:t xml:space="preserve"> </w:t>
      </w:r>
      <w:r w:rsidRPr="00F11EFB">
        <w:rPr>
          <w:rFonts w:ascii="Times New Roman" w:hAnsi="Times New Roman" w:cs="Times New Roman"/>
        </w:rPr>
        <w:t>everyone.</w:t>
      </w:r>
      <w:ins w:id="691" w:author="Author">
        <w:r w:rsidR="00AE5D52" w:rsidRPr="00F11EFB">
          <w:rPr>
            <w:rFonts w:ascii="Times New Roman" w:hAnsi="Times New Roman" w:cs="Times New Roman"/>
          </w:rPr>
          <w:t xml:space="preserve"> </w:t>
        </w:r>
      </w:ins>
    </w:p>
    <w:p w14:paraId="5C35ADE9" w14:textId="4CB5F8F0" w:rsidR="00851565" w:rsidRPr="00F11EFB" w:rsidRDefault="00CA54AD" w:rsidP="00AE5D52">
      <w:pPr>
        <w:spacing w:before="100" w:beforeAutospacing="1"/>
        <w:ind w:right="4"/>
        <w:contextualSpacing/>
        <w:rPr>
          <w:rFonts w:ascii="Times New Roman" w:hAnsi="Times New Roman" w:cs="Times New Roman"/>
        </w:rPr>
      </w:pP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pursuit</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happiness</w:t>
      </w:r>
      <w:r w:rsidR="00370E76" w:rsidRPr="00F11EFB">
        <w:rPr>
          <w:rFonts w:ascii="Times New Roman" w:hAnsi="Times New Roman" w:cs="Times New Roman"/>
        </w:rPr>
        <w:t xml:space="preserve"> </w:t>
      </w:r>
      <w:r w:rsidRPr="00F11EFB">
        <w:rPr>
          <w:rFonts w:ascii="Times New Roman" w:hAnsi="Times New Roman" w:cs="Times New Roman"/>
        </w:rPr>
        <w:t>became</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driver</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entrepreneurial</w:t>
      </w:r>
      <w:r w:rsidR="00370E76" w:rsidRPr="00F11EFB">
        <w:rPr>
          <w:rFonts w:ascii="Times New Roman" w:hAnsi="Times New Roman" w:cs="Times New Roman"/>
        </w:rPr>
        <w:t xml:space="preserve"> </w:t>
      </w:r>
      <w:r w:rsidRPr="00F11EFB">
        <w:rPr>
          <w:rFonts w:ascii="Times New Roman" w:hAnsi="Times New Roman" w:cs="Times New Roman"/>
        </w:rPr>
        <w:t>spirit</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defines</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00676791" w:rsidRPr="00412EB7">
        <w:fldChar w:fldCharType="begin"/>
      </w:r>
      <w:r w:rsidR="00676791" w:rsidRPr="00F11EFB">
        <w:instrText xml:space="preserve"> HYPERLINK "https://www.thebalance.com/market-economy-characteristics-examples-pros-cons-3305586" </w:instrText>
      </w:r>
      <w:r w:rsidR="00676791" w:rsidRPr="00412EB7">
        <w:fldChar w:fldCharType="separate"/>
      </w:r>
      <w:r w:rsidRPr="00412EB7">
        <w:rPr>
          <w:rStyle w:val="Hyperlink"/>
          <w:rFonts w:ascii="Times New Roman" w:hAnsi="Times New Roman" w:cs="Times New Roman"/>
          <w:color w:val="auto"/>
          <w:u w:val="none"/>
          <w:rPrChange w:id="692" w:author="Author">
            <w:rPr>
              <w:rStyle w:val="Hyperlink"/>
              <w:rFonts w:ascii="Times New Roman" w:hAnsi="Times New Roman" w:cs="Times New Roman"/>
              <w:color w:val="auto"/>
            </w:rPr>
          </w:rPrChange>
        </w:rPr>
        <w:t>American</w:t>
      </w:r>
      <w:r w:rsidR="00370E76" w:rsidRPr="00412EB7">
        <w:rPr>
          <w:rStyle w:val="Hyperlink"/>
          <w:rFonts w:ascii="Times New Roman" w:hAnsi="Times New Roman" w:cs="Times New Roman"/>
          <w:color w:val="auto"/>
          <w:u w:val="none"/>
          <w:rPrChange w:id="693" w:author="Author">
            <w:rPr>
              <w:rStyle w:val="Hyperlink"/>
              <w:rFonts w:ascii="Times New Roman" w:hAnsi="Times New Roman" w:cs="Times New Roman"/>
              <w:color w:val="auto"/>
            </w:rPr>
          </w:rPrChange>
        </w:rPr>
        <w:t xml:space="preserve"> </w:t>
      </w:r>
      <w:r w:rsidRPr="00412EB7">
        <w:rPr>
          <w:rStyle w:val="Hyperlink"/>
          <w:rFonts w:ascii="Times New Roman" w:hAnsi="Times New Roman" w:cs="Times New Roman"/>
          <w:color w:val="auto"/>
          <w:u w:val="none"/>
          <w:rPrChange w:id="694" w:author="Author">
            <w:rPr>
              <w:rStyle w:val="Hyperlink"/>
              <w:rFonts w:ascii="Times New Roman" w:hAnsi="Times New Roman" w:cs="Times New Roman"/>
              <w:color w:val="auto"/>
            </w:rPr>
          </w:rPrChange>
        </w:rPr>
        <w:t>free</w:t>
      </w:r>
      <w:r w:rsidR="00370E76" w:rsidRPr="00412EB7">
        <w:rPr>
          <w:rStyle w:val="Hyperlink"/>
          <w:rFonts w:ascii="Times New Roman" w:hAnsi="Times New Roman" w:cs="Times New Roman"/>
          <w:color w:val="auto"/>
          <w:u w:val="none"/>
          <w:rPrChange w:id="695" w:author="Author">
            <w:rPr>
              <w:rStyle w:val="Hyperlink"/>
              <w:rFonts w:ascii="Times New Roman" w:hAnsi="Times New Roman" w:cs="Times New Roman"/>
              <w:color w:val="auto"/>
            </w:rPr>
          </w:rPrChange>
        </w:rPr>
        <w:t xml:space="preserve"> </w:t>
      </w:r>
      <w:r w:rsidRPr="00412EB7">
        <w:rPr>
          <w:rStyle w:val="Hyperlink"/>
          <w:rFonts w:ascii="Times New Roman" w:hAnsi="Times New Roman" w:cs="Times New Roman"/>
          <w:color w:val="auto"/>
          <w:u w:val="none"/>
          <w:rPrChange w:id="696" w:author="Author">
            <w:rPr>
              <w:rStyle w:val="Hyperlink"/>
              <w:rFonts w:ascii="Times New Roman" w:hAnsi="Times New Roman" w:cs="Times New Roman"/>
              <w:color w:val="auto"/>
            </w:rPr>
          </w:rPrChange>
        </w:rPr>
        <w:t>market</w:t>
      </w:r>
      <w:r w:rsidR="00370E76" w:rsidRPr="00412EB7">
        <w:rPr>
          <w:rStyle w:val="Hyperlink"/>
          <w:rFonts w:ascii="Times New Roman" w:hAnsi="Times New Roman" w:cs="Times New Roman"/>
          <w:color w:val="auto"/>
          <w:u w:val="none"/>
          <w:rPrChange w:id="697" w:author="Author">
            <w:rPr>
              <w:rStyle w:val="Hyperlink"/>
              <w:rFonts w:ascii="Times New Roman" w:hAnsi="Times New Roman" w:cs="Times New Roman"/>
              <w:color w:val="auto"/>
            </w:rPr>
          </w:rPrChange>
        </w:rPr>
        <w:t xml:space="preserve"> </w:t>
      </w:r>
      <w:r w:rsidRPr="00412EB7">
        <w:rPr>
          <w:rStyle w:val="Hyperlink"/>
          <w:rFonts w:ascii="Times New Roman" w:hAnsi="Times New Roman" w:cs="Times New Roman"/>
          <w:color w:val="auto"/>
          <w:u w:val="none"/>
          <w:rPrChange w:id="698" w:author="Author">
            <w:rPr>
              <w:rStyle w:val="Hyperlink"/>
              <w:rFonts w:ascii="Times New Roman" w:hAnsi="Times New Roman" w:cs="Times New Roman"/>
              <w:color w:val="auto"/>
            </w:rPr>
          </w:rPrChange>
        </w:rPr>
        <w:t>economy</w:t>
      </w:r>
      <w:r w:rsidR="00676791" w:rsidRPr="00412EB7">
        <w:rPr>
          <w:rStyle w:val="Hyperlink"/>
          <w:rFonts w:ascii="Times New Roman" w:hAnsi="Times New Roman" w:cs="Times New Roman"/>
          <w:color w:val="auto"/>
          <w:u w:val="none"/>
          <w:rPrChange w:id="699" w:author="Author">
            <w:rPr>
              <w:rStyle w:val="Hyperlink"/>
              <w:rFonts w:ascii="Times New Roman" w:hAnsi="Times New Roman" w:cs="Times New Roman"/>
              <w:color w:val="auto"/>
            </w:rPr>
          </w:rPrChange>
        </w:rPr>
        <w:fldChar w:fldCharType="end"/>
      </w:r>
      <w:r w:rsidRPr="00F11EFB">
        <w:rPr>
          <w:rFonts w:ascii="Times New Roman" w:hAnsi="Times New Roman" w:cs="Times New Roman"/>
        </w:rPr>
        <w:t>.</w:t>
      </w:r>
      <w:del w:id="700" w:author="Author">
        <w:r w:rsidR="00370E76" w:rsidRPr="00F11EFB" w:rsidDel="00AE5D52">
          <w:rPr>
            <w:rFonts w:ascii="Times New Roman" w:hAnsi="Times New Roman" w:cs="Times New Roman"/>
          </w:rPr>
          <w:delText xml:space="preserve"> </w:delText>
        </w:r>
      </w:del>
    </w:p>
    <w:p w14:paraId="152381A3" w14:textId="6C71E2D2" w:rsidR="00CA54AD" w:rsidRPr="00F11EFB" w:rsidDel="00AE5D52" w:rsidRDefault="00CA54AD" w:rsidP="00107109">
      <w:pPr>
        <w:spacing w:before="100" w:beforeAutospacing="1"/>
        <w:ind w:right="4"/>
        <w:contextualSpacing/>
        <w:rPr>
          <w:del w:id="701" w:author="Author"/>
          <w:rFonts w:ascii="Times New Roman" w:hAnsi="Times New Roman" w:cs="Times New Roman"/>
        </w:rPr>
      </w:pPr>
      <w:proofErr w:type="gramStart"/>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course</w:t>
      </w:r>
      <w:proofErr w:type="gramEnd"/>
      <w:del w:id="702" w:author="Author">
        <w:r w:rsidRPr="00F11EFB" w:rsidDel="00AE5D52">
          <w:rPr>
            <w:rFonts w:ascii="Times New Roman" w:hAnsi="Times New Roman" w:cs="Times New Roman"/>
          </w:rPr>
          <w:delText>,</w:delText>
        </w:r>
      </w:del>
      <w:r w:rsidR="00370E76" w:rsidRPr="00F11EFB">
        <w:rPr>
          <w:rFonts w:ascii="Times New Roman" w:hAnsi="Times New Roman" w:cs="Times New Roman"/>
        </w:rPr>
        <w:t xml:space="preserve"> </w:t>
      </w:r>
      <w:r w:rsidRPr="00F11EFB">
        <w:rPr>
          <w:rFonts w:ascii="Times New Roman" w:hAnsi="Times New Roman" w:cs="Times New Roman"/>
        </w:rPr>
        <w:t>at</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time</w:t>
      </w:r>
      <w:r w:rsidR="00370E76" w:rsidRPr="00F11EFB">
        <w:rPr>
          <w:rFonts w:ascii="Times New Roman" w:hAnsi="Times New Roman" w:cs="Times New Roman"/>
        </w:rPr>
        <w:t xml:space="preserve"> </w:t>
      </w:r>
      <w:ins w:id="703" w:author="Author">
        <w:r w:rsidR="00AE5D52" w:rsidRPr="00F11EFB">
          <w:rPr>
            <w:rFonts w:ascii="Times New Roman" w:hAnsi="Times New Roman" w:cs="Times New Roman"/>
          </w:rPr>
          <w:t>“</w:t>
        </w:r>
      </w:ins>
      <w:del w:id="704" w:author="Author">
        <w:r w:rsidRPr="00F11EFB" w:rsidDel="00AE5D52">
          <w:rPr>
            <w:rFonts w:ascii="Times New Roman" w:hAnsi="Times New Roman" w:cs="Times New Roman"/>
          </w:rPr>
          <w:delText>"</w:delText>
        </w:r>
      </w:del>
      <w:r w:rsidRPr="00F11EFB">
        <w:rPr>
          <w:rFonts w:ascii="Times New Roman" w:hAnsi="Times New Roman" w:cs="Times New Roman"/>
        </w:rPr>
        <w:t>everyone</w:t>
      </w:r>
      <w:ins w:id="705" w:author="Author">
        <w:r w:rsidR="00AE5D52" w:rsidRPr="00F11EFB">
          <w:rPr>
            <w:rFonts w:ascii="Times New Roman" w:hAnsi="Times New Roman" w:cs="Times New Roman"/>
          </w:rPr>
          <w:t>”</w:t>
        </w:r>
      </w:ins>
      <w:del w:id="706" w:author="Author">
        <w:r w:rsidRPr="00F11EFB" w:rsidDel="00AE5D52">
          <w:rPr>
            <w:rFonts w:ascii="Times New Roman" w:hAnsi="Times New Roman" w:cs="Times New Roman"/>
          </w:rPr>
          <w:delText>"</w:delText>
        </w:r>
      </w:del>
      <w:r w:rsidR="00370E76" w:rsidRPr="00F11EFB">
        <w:rPr>
          <w:rFonts w:ascii="Times New Roman" w:hAnsi="Times New Roman" w:cs="Times New Roman"/>
        </w:rPr>
        <w:t xml:space="preserve"> </w:t>
      </w:r>
      <w:del w:id="707" w:author="Author">
        <w:r w:rsidRPr="00F11EFB" w:rsidDel="00AE5D52">
          <w:rPr>
            <w:rFonts w:ascii="Times New Roman" w:hAnsi="Times New Roman" w:cs="Times New Roman"/>
          </w:rPr>
          <w:delText>only</w:delText>
        </w:r>
        <w:r w:rsidR="00370E76" w:rsidRPr="00F11EFB" w:rsidDel="00AE5D52">
          <w:rPr>
            <w:rFonts w:ascii="Times New Roman" w:hAnsi="Times New Roman" w:cs="Times New Roman"/>
          </w:rPr>
          <w:delText xml:space="preserve"> </w:delText>
        </w:r>
      </w:del>
      <w:r w:rsidRPr="00F11EFB">
        <w:rPr>
          <w:rFonts w:ascii="Times New Roman" w:hAnsi="Times New Roman" w:cs="Times New Roman"/>
        </w:rPr>
        <w:t>meant</w:t>
      </w:r>
      <w:r w:rsidR="00370E76" w:rsidRPr="00F11EFB">
        <w:rPr>
          <w:rFonts w:ascii="Times New Roman" w:hAnsi="Times New Roman" w:cs="Times New Roman"/>
        </w:rPr>
        <w:t xml:space="preserve"> </w:t>
      </w:r>
      <w:r w:rsidRPr="00F11EFB">
        <w:rPr>
          <w:rFonts w:ascii="Times New Roman" w:hAnsi="Times New Roman" w:cs="Times New Roman"/>
        </w:rPr>
        <w:t>white</w:t>
      </w:r>
      <w:r w:rsidR="00370E76" w:rsidRPr="00F11EFB">
        <w:rPr>
          <w:rFonts w:ascii="Times New Roman" w:hAnsi="Times New Roman" w:cs="Times New Roman"/>
        </w:rPr>
        <w:t xml:space="preserve"> </w:t>
      </w:r>
      <w:r w:rsidRPr="00F11EFB">
        <w:rPr>
          <w:rFonts w:ascii="Times New Roman" w:hAnsi="Times New Roman" w:cs="Times New Roman"/>
        </w:rPr>
        <w:t>property</w:t>
      </w:r>
      <w:ins w:id="708" w:author="Author">
        <w:r w:rsidR="00AE5D52" w:rsidRPr="00F11EFB">
          <w:rPr>
            <w:rFonts w:ascii="Times New Roman" w:hAnsi="Times New Roman" w:cs="Times New Roman"/>
          </w:rPr>
          <w:t xml:space="preserve"> </w:t>
        </w:r>
      </w:ins>
      <w:del w:id="709" w:author="Author">
        <w:r w:rsidRPr="00F11EFB" w:rsidDel="00AE5D52">
          <w:rPr>
            <w:rFonts w:ascii="Times New Roman" w:hAnsi="Times New Roman" w:cs="Times New Roman"/>
          </w:rPr>
          <w:delText>-</w:delText>
        </w:r>
      </w:del>
      <w:r w:rsidRPr="00F11EFB">
        <w:rPr>
          <w:rFonts w:ascii="Times New Roman" w:hAnsi="Times New Roman" w:cs="Times New Roman"/>
        </w:rPr>
        <w:t>owners.</w:t>
      </w:r>
      <w:r w:rsidR="00370E76" w:rsidRPr="00F11EFB">
        <w:rPr>
          <w:rFonts w:ascii="Times New Roman" w:hAnsi="Times New Roman" w:cs="Times New Roman"/>
        </w:rPr>
        <w:t xml:space="preserve"> </w:t>
      </w:r>
      <w:r w:rsidRPr="00F11EFB">
        <w:rPr>
          <w:rFonts w:ascii="Times New Roman" w:hAnsi="Times New Roman" w:cs="Times New Roman"/>
        </w:rPr>
        <w:t>Over</w:t>
      </w:r>
      <w:r w:rsidR="00370E76" w:rsidRPr="00F11EFB">
        <w:rPr>
          <w:rFonts w:ascii="Times New Roman" w:hAnsi="Times New Roman" w:cs="Times New Roman"/>
        </w:rPr>
        <w:t xml:space="preserve"> </w:t>
      </w:r>
      <w:r w:rsidRPr="00F11EFB">
        <w:rPr>
          <w:rFonts w:ascii="Times New Roman" w:hAnsi="Times New Roman" w:cs="Times New Roman"/>
        </w:rPr>
        <w:t>time,</w:t>
      </w:r>
      <w:r w:rsidR="00370E76" w:rsidRPr="00F11EFB">
        <w:rPr>
          <w:rFonts w:ascii="Times New Roman" w:hAnsi="Times New Roman" w:cs="Times New Roman"/>
        </w:rPr>
        <w:t xml:space="preserve"> </w:t>
      </w:r>
      <w:r w:rsidR="00676791" w:rsidRPr="00412EB7">
        <w:fldChar w:fldCharType="begin"/>
      </w:r>
      <w:r w:rsidR="00676791" w:rsidRPr="00F11EFB">
        <w:instrText xml:space="preserve"> HYPERLINK "https://www.thebalance.com/u-s-congress-definition-duties-effect-on-economy-3305980" </w:instrText>
      </w:r>
      <w:r w:rsidR="00676791" w:rsidRPr="00412EB7">
        <w:fldChar w:fldCharType="separate"/>
      </w:r>
      <w:r w:rsidRPr="00412EB7">
        <w:rPr>
          <w:rStyle w:val="Hyperlink"/>
          <w:rFonts w:ascii="Times New Roman" w:hAnsi="Times New Roman" w:cs="Times New Roman"/>
          <w:color w:val="auto"/>
          <w:u w:val="none"/>
          <w:rPrChange w:id="710" w:author="Author">
            <w:rPr>
              <w:rStyle w:val="Hyperlink"/>
              <w:rFonts w:ascii="Times New Roman" w:hAnsi="Times New Roman" w:cs="Times New Roman"/>
              <w:color w:val="auto"/>
            </w:rPr>
          </w:rPrChange>
        </w:rPr>
        <w:t>Congress</w:t>
      </w:r>
      <w:r w:rsidR="00676791" w:rsidRPr="00412EB7">
        <w:rPr>
          <w:rStyle w:val="Hyperlink"/>
          <w:rFonts w:ascii="Times New Roman" w:hAnsi="Times New Roman" w:cs="Times New Roman"/>
          <w:color w:val="auto"/>
          <w:u w:val="none"/>
          <w:rPrChange w:id="711" w:author="Author">
            <w:rPr>
              <w:rStyle w:val="Hyperlink"/>
              <w:rFonts w:ascii="Times New Roman" w:hAnsi="Times New Roman" w:cs="Times New Roman"/>
              <w:color w:val="auto"/>
            </w:rPr>
          </w:rPrChange>
        </w:rPr>
        <w:fldChar w:fldCharType="end"/>
      </w:r>
      <w:r w:rsidR="00370E76" w:rsidRPr="00F11EFB">
        <w:rPr>
          <w:rFonts w:ascii="Times New Roman" w:hAnsi="Times New Roman" w:cs="Times New Roman"/>
        </w:rPr>
        <w:t xml:space="preserve"> </w:t>
      </w:r>
      <w:r w:rsidRPr="00F11EFB">
        <w:rPr>
          <w:rFonts w:ascii="Times New Roman" w:hAnsi="Times New Roman" w:cs="Times New Roman"/>
        </w:rPr>
        <w:t>extended</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right</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slaves,</w:t>
      </w:r>
      <w:r w:rsidR="00370E76" w:rsidRPr="00F11EFB">
        <w:rPr>
          <w:rFonts w:ascii="Times New Roman" w:hAnsi="Times New Roman" w:cs="Times New Roman"/>
        </w:rPr>
        <w:t xml:space="preserve"> </w:t>
      </w:r>
      <w:r w:rsidRPr="00F11EFB">
        <w:rPr>
          <w:rFonts w:ascii="Times New Roman" w:hAnsi="Times New Roman" w:cs="Times New Roman"/>
        </w:rPr>
        <w:t>women,</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people</w:t>
      </w:r>
      <w:r w:rsidR="00370E76" w:rsidRPr="00F11EFB">
        <w:rPr>
          <w:rFonts w:ascii="Times New Roman" w:hAnsi="Times New Roman" w:cs="Times New Roman"/>
        </w:rPr>
        <w:t xml:space="preserve"> </w:t>
      </w:r>
      <w:r w:rsidRPr="00F11EFB">
        <w:rPr>
          <w:rFonts w:ascii="Times New Roman" w:hAnsi="Times New Roman" w:cs="Times New Roman"/>
        </w:rPr>
        <w:t>without</w:t>
      </w:r>
      <w:r w:rsidR="00370E76" w:rsidRPr="00F11EFB">
        <w:rPr>
          <w:rFonts w:ascii="Times New Roman" w:hAnsi="Times New Roman" w:cs="Times New Roman"/>
        </w:rPr>
        <w:t xml:space="preserve"> </w:t>
      </w:r>
      <w:r w:rsidRPr="00F11EFB">
        <w:rPr>
          <w:rFonts w:ascii="Times New Roman" w:hAnsi="Times New Roman" w:cs="Times New Roman"/>
        </w:rPr>
        <w:t>property.</w:t>
      </w:r>
      <w:r w:rsidR="00370E76" w:rsidRPr="00F11EFB">
        <w:rPr>
          <w:rFonts w:ascii="Times New Roman" w:hAnsi="Times New Roman" w:cs="Times New Roman"/>
        </w:rPr>
        <w:t xml:space="preserve"> </w:t>
      </w:r>
      <w:r w:rsidRPr="00F11EFB">
        <w:rPr>
          <w:rFonts w:ascii="Times New Roman" w:hAnsi="Times New Roman" w:cs="Times New Roman"/>
        </w:rPr>
        <w:t>President</w:t>
      </w:r>
      <w:r w:rsidR="00370E76" w:rsidRPr="00F11EFB">
        <w:rPr>
          <w:rFonts w:ascii="Times New Roman" w:hAnsi="Times New Roman" w:cs="Times New Roman"/>
        </w:rPr>
        <w:t xml:space="preserve"> </w:t>
      </w:r>
      <w:r w:rsidRPr="00F11EFB">
        <w:rPr>
          <w:rFonts w:ascii="Times New Roman" w:hAnsi="Times New Roman" w:cs="Times New Roman"/>
        </w:rPr>
        <w:t>Lincoln</w:t>
      </w:r>
      <w:r w:rsidR="00370E76" w:rsidRPr="00F11EFB">
        <w:rPr>
          <w:rFonts w:ascii="Times New Roman" w:hAnsi="Times New Roman" w:cs="Times New Roman"/>
        </w:rPr>
        <w:t xml:space="preserve"> </w:t>
      </w:r>
      <w:r w:rsidRPr="00F11EFB">
        <w:rPr>
          <w:rFonts w:ascii="Times New Roman" w:hAnsi="Times New Roman" w:cs="Times New Roman"/>
        </w:rPr>
        <w:t>extended</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American</w:t>
      </w:r>
      <w:r w:rsidR="00370E76" w:rsidRPr="00F11EFB">
        <w:rPr>
          <w:rFonts w:ascii="Times New Roman" w:hAnsi="Times New Roman" w:cs="Times New Roman"/>
        </w:rPr>
        <w:t xml:space="preserve"> </w:t>
      </w:r>
      <w:ins w:id="712" w:author="Author">
        <w:r w:rsidR="008C5655" w:rsidRPr="00F11EFB">
          <w:rPr>
            <w:rFonts w:ascii="Times New Roman" w:hAnsi="Times New Roman" w:cs="Times New Roman"/>
          </w:rPr>
          <w:t>d</w:t>
        </w:r>
      </w:ins>
      <w:del w:id="713" w:author="Author">
        <w:r w:rsidRPr="00F11EFB" w:rsidDel="008C5655">
          <w:rPr>
            <w:rFonts w:ascii="Times New Roman" w:hAnsi="Times New Roman" w:cs="Times New Roman"/>
          </w:rPr>
          <w:delText>D</w:delText>
        </w:r>
      </w:del>
      <w:r w:rsidRPr="00F11EFB">
        <w:rPr>
          <w:rFonts w:ascii="Times New Roman" w:hAnsi="Times New Roman" w:cs="Times New Roman"/>
        </w:rPr>
        <w:t>ream</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slaves</w:t>
      </w:r>
      <w:r w:rsidR="00370E76" w:rsidRPr="00F11EFB">
        <w:rPr>
          <w:rFonts w:ascii="Times New Roman" w:hAnsi="Times New Roman" w:cs="Times New Roman"/>
        </w:rPr>
        <w:t xml:space="preserve"> </w:t>
      </w:r>
      <w:r w:rsidRPr="00F11EFB">
        <w:rPr>
          <w:rFonts w:ascii="Times New Roman" w:hAnsi="Times New Roman" w:cs="Times New Roman"/>
        </w:rPr>
        <w:t>with</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Emancipation</w:t>
      </w:r>
      <w:r w:rsidR="00370E76" w:rsidRPr="00F11EFB">
        <w:rPr>
          <w:rFonts w:ascii="Times New Roman" w:hAnsi="Times New Roman" w:cs="Times New Roman"/>
        </w:rPr>
        <w:t xml:space="preserve"> </w:t>
      </w:r>
      <w:r w:rsidRPr="00F11EFB">
        <w:rPr>
          <w:rFonts w:ascii="Times New Roman" w:hAnsi="Times New Roman" w:cs="Times New Roman"/>
        </w:rPr>
        <w:t>Proclamation.</w:t>
      </w:r>
      <w:r w:rsidR="00370E76" w:rsidRPr="00F11EFB">
        <w:rPr>
          <w:rFonts w:ascii="Times New Roman" w:hAnsi="Times New Roman" w:cs="Times New Roman"/>
        </w:rPr>
        <w:t xml:space="preserve"> </w:t>
      </w:r>
      <w:r w:rsidRPr="00F11EFB">
        <w:rPr>
          <w:rFonts w:ascii="Times New Roman" w:hAnsi="Times New Roman" w:cs="Times New Roman"/>
        </w:rPr>
        <w:t>President</w:t>
      </w:r>
      <w:r w:rsidR="00370E76" w:rsidRPr="00F11EFB">
        <w:rPr>
          <w:rFonts w:ascii="Times New Roman" w:hAnsi="Times New Roman" w:cs="Times New Roman"/>
        </w:rPr>
        <w:t xml:space="preserve"> </w:t>
      </w:r>
      <w:r w:rsidRPr="00F11EFB">
        <w:rPr>
          <w:rFonts w:ascii="Times New Roman" w:hAnsi="Times New Roman" w:cs="Times New Roman"/>
        </w:rPr>
        <w:t>Wilson</w:t>
      </w:r>
      <w:r w:rsidR="00370E76" w:rsidRPr="00F11EFB">
        <w:rPr>
          <w:rFonts w:ascii="Times New Roman" w:hAnsi="Times New Roman" w:cs="Times New Roman"/>
        </w:rPr>
        <w:t xml:space="preserve"> </w:t>
      </w:r>
      <w:r w:rsidRPr="00F11EFB">
        <w:rPr>
          <w:rFonts w:ascii="Times New Roman" w:hAnsi="Times New Roman" w:cs="Times New Roman"/>
        </w:rPr>
        <w:t>extended</w:t>
      </w:r>
      <w:r w:rsidR="00370E76" w:rsidRPr="00F11EFB">
        <w:rPr>
          <w:rFonts w:ascii="Times New Roman" w:hAnsi="Times New Roman" w:cs="Times New Roman"/>
        </w:rPr>
        <w:t xml:space="preserve"> </w:t>
      </w:r>
      <w:r w:rsidRPr="00F11EFB">
        <w:rPr>
          <w:rFonts w:ascii="Times New Roman" w:hAnsi="Times New Roman" w:cs="Times New Roman"/>
        </w:rPr>
        <w:t>it</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women</w:t>
      </w:r>
      <w:r w:rsidR="00370E76" w:rsidRPr="00F11EFB">
        <w:rPr>
          <w:rFonts w:ascii="Times New Roman" w:hAnsi="Times New Roman" w:cs="Times New Roman"/>
        </w:rPr>
        <w:t xml:space="preserve"> </w:t>
      </w:r>
      <w:r w:rsidRPr="00F11EFB">
        <w:rPr>
          <w:rFonts w:ascii="Times New Roman" w:hAnsi="Times New Roman" w:cs="Times New Roman"/>
        </w:rPr>
        <w:t>by</w:t>
      </w:r>
      <w:r w:rsidR="00370E76" w:rsidRPr="00F11EFB">
        <w:rPr>
          <w:rFonts w:ascii="Times New Roman" w:hAnsi="Times New Roman" w:cs="Times New Roman"/>
        </w:rPr>
        <w:t xml:space="preserve"> </w:t>
      </w:r>
      <w:r w:rsidRPr="00F11EFB">
        <w:rPr>
          <w:rFonts w:ascii="Times New Roman" w:hAnsi="Times New Roman" w:cs="Times New Roman"/>
        </w:rPr>
        <w:t>supporting</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19th</w:t>
      </w:r>
      <w:r w:rsidR="00370E76" w:rsidRPr="00F11EFB">
        <w:rPr>
          <w:rFonts w:ascii="Times New Roman" w:hAnsi="Times New Roman" w:cs="Times New Roman"/>
        </w:rPr>
        <w:t xml:space="preserve"> </w:t>
      </w:r>
      <w:r w:rsidRPr="00F11EFB">
        <w:rPr>
          <w:rFonts w:ascii="Times New Roman" w:hAnsi="Times New Roman" w:cs="Times New Roman"/>
        </w:rPr>
        <w:t>Amendment,</w:t>
      </w:r>
      <w:r w:rsidR="00370E76" w:rsidRPr="00F11EFB">
        <w:rPr>
          <w:rFonts w:ascii="Times New Roman" w:hAnsi="Times New Roman" w:cs="Times New Roman"/>
        </w:rPr>
        <w:t xml:space="preserve"> </w:t>
      </w:r>
      <w:r w:rsidRPr="00F11EFB">
        <w:rPr>
          <w:rFonts w:ascii="Times New Roman" w:hAnsi="Times New Roman" w:cs="Times New Roman"/>
        </w:rPr>
        <w:t>giving</w:t>
      </w:r>
      <w:r w:rsidR="00370E76" w:rsidRPr="00F11EFB">
        <w:rPr>
          <w:rFonts w:ascii="Times New Roman" w:hAnsi="Times New Roman" w:cs="Times New Roman"/>
        </w:rPr>
        <w:t xml:space="preserve"> </w:t>
      </w:r>
      <w:r w:rsidRPr="00F11EFB">
        <w:rPr>
          <w:rFonts w:ascii="Times New Roman" w:hAnsi="Times New Roman" w:cs="Times New Roman"/>
        </w:rPr>
        <w:t>women</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right</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vote.</w:t>
      </w:r>
      <w:ins w:id="714" w:author="Author">
        <w:r w:rsidR="00AE5D52" w:rsidRPr="00F11EFB">
          <w:t xml:space="preserve"> </w:t>
        </w:r>
      </w:ins>
    </w:p>
    <w:p w14:paraId="75CAE7D1" w14:textId="76D70E1B" w:rsidR="00CA54AD" w:rsidRPr="00F11EFB" w:rsidRDefault="00676791" w:rsidP="00AE5D52">
      <w:pPr>
        <w:spacing w:before="100" w:beforeAutospacing="1"/>
        <w:ind w:right="4"/>
        <w:contextualSpacing/>
        <w:rPr>
          <w:rFonts w:ascii="Times New Roman" w:hAnsi="Times New Roman" w:cs="Times New Roman"/>
        </w:rPr>
      </w:pPr>
      <w:r w:rsidRPr="00412EB7">
        <w:fldChar w:fldCharType="begin"/>
      </w:r>
      <w:r w:rsidRPr="00F11EFB">
        <w:instrText xml:space="preserve"> HYPERLINK "https://www.thebalance.com/president-lyndon-johnson-s-economic-policies-3305561" </w:instrText>
      </w:r>
      <w:r w:rsidRPr="00412EB7">
        <w:fldChar w:fldCharType="separate"/>
      </w:r>
      <w:r w:rsidR="00CA54AD" w:rsidRPr="00412EB7">
        <w:rPr>
          <w:rStyle w:val="Hyperlink"/>
          <w:rFonts w:ascii="Times New Roman" w:hAnsi="Times New Roman" w:cs="Times New Roman"/>
          <w:color w:val="auto"/>
          <w:u w:val="none"/>
          <w:rPrChange w:id="715" w:author="Author">
            <w:rPr>
              <w:rStyle w:val="Hyperlink"/>
              <w:rFonts w:ascii="Times New Roman" w:hAnsi="Times New Roman" w:cs="Times New Roman"/>
              <w:color w:val="auto"/>
            </w:rPr>
          </w:rPrChange>
        </w:rPr>
        <w:t>President</w:t>
      </w:r>
      <w:r w:rsidR="00370E76" w:rsidRPr="00412EB7">
        <w:rPr>
          <w:rStyle w:val="Hyperlink"/>
          <w:rFonts w:ascii="Times New Roman" w:hAnsi="Times New Roman" w:cs="Times New Roman"/>
          <w:color w:val="auto"/>
          <w:u w:val="none"/>
          <w:rPrChange w:id="716" w:author="Author">
            <w:rPr>
              <w:rStyle w:val="Hyperlink"/>
              <w:rFonts w:ascii="Times New Roman" w:hAnsi="Times New Roman" w:cs="Times New Roman"/>
              <w:color w:val="auto"/>
            </w:rPr>
          </w:rPrChange>
        </w:rPr>
        <w:t xml:space="preserve"> </w:t>
      </w:r>
      <w:r w:rsidR="00CA54AD" w:rsidRPr="00412EB7">
        <w:rPr>
          <w:rStyle w:val="Hyperlink"/>
          <w:rFonts w:ascii="Times New Roman" w:hAnsi="Times New Roman" w:cs="Times New Roman"/>
          <w:color w:val="auto"/>
          <w:u w:val="none"/>
          <w:rPrChange w:id="717" w:author="Author">
            <w:rPr>
              <w:rStyle w:val="Hyperlink"/>
              <w:rFonts w:ascii="Times New Roman" w:hAnsi="Times New Roman" w:cs="Times New Roman"/>
              <w:color w:val="auto"/>
            </w:rPr>
          </w:rPrChange>
        </w:rPr>
        <w:t>Johnson</w:t>
      </w:r>
      <w:r w:rsidRPr="00412EB7">
        <w:rPr>
          <w:rStyle w:val="Hyperlink"/>
          <w:rFonts w:ascii="Times New Roman" w:hAnsi="Times New Roman" w:cs="Times New Roman"/>
          <w:color w:val="auto"/>
          <w:u w:val="none"/>
          <w:rPrChange w:id="718" w:author="Author">
            <w:rPr>
              <w:rStyle w:val="Hyperlink"/>
              <w:rFonts w:ascii="Times New Roman" w:hAnsi="Times New Roman" w:cs="Times New Roman"/>
              <w:color w:val="auto"/>
            </w:rPr>
          </w:rPrChange>
        </w:rPr>
        <w:fldChar w:fldCharType="end"/>
      </w:r>
      <w:r w:rsidR="00370E76" w:rsidRPr="00F11EFB">
        <w:rPr>
          <w:rFonts w:ascii="Times New Roman" w:hAnsi="Times New Roman" w:cs="Times New Roman"/>
        </w:rPr>
        <w:t xml:space="preserve"> </w:t>
      </w:r>
      <w:r w:rsidR="00CA54AD" w:rsidRPr="00F11EFB">
        <w:rPr>
          <w:rFonts w:ascii="Times New Roman" w:hAnsi="Times New Roman" w:cs="Times New Roman"/>
        </w:rPr>
        <w:t>promoted</w:t>
      </w:r>
      <w:r w:rsidR="00370E76" w:rsidRPr="00F11EFB">
        <w:rPr>
          <w:rFonts w:ascii="Times New Roman" w:hAnsi="Times New Roman" w:cs="Times New Roman"/>
        </w:rPr>
        <w:t xml:space="preserve"> </w:t>
      </w:r>
      <w:r w:rsidR="00CA54AD" w:rsidRPr="00F11EFB">
        <w:rPr>
          <w:rFonts w:ascii="Times New Roman" w:hAnsi="Times New Roman" w:cs="Times New Roman"/>
        </w:rPr>
        <w:t>Title</w:t>
      </w:r>
      <w:r w:rsidR="00370E76" w:rsidRPr="00F11EFB">
        <w:rPr>
          <w:rFonts w:ascii="Times New Roman" w:hAnsi="Times New Roman" w:cs="Times New Roman"/>
        </w:rPr>
        <w:t xml:space="preserve"> </w:t>
      </w:r>
      <w:r w:rsidR="00CA54AD" w:rsidRPr="00F11EFB">
        <w:rPr>
          <w:rFonts w:ascii="Times New Roman" w:hAnsi="Times New Roman" w:cs="Times New Roman"/>
        </w:rPr>
        <w:t>VII</w:t>
      </w:r>
      <w:r w:rsidR="00370E76" w:rsidRPr="00F11EFB">
        <w:rPr>
          <w:rFonts w:ascii="Times New Roman" w:hAnsi="Times New Roman" w:cs="Times New Roman"/>
        </w:rPr>
        <w:t xml:space="preserve"> </w:t>
      </w:r>
      <w:r w:rsidR="00CA54AD" w:rsidRPr="00F11EFB">
        <w:rPr>
          <w:rFonts w:ascii="Times New Roman" w:hAnsi="Times New Roman" w:cs="Times New Roman"/>
        </w:rPr>
        <w:t>of</w:t>
      </w:r>
      <w:r w:rsidR="00370E76" w:rsidRPr="00F11EFB">
        <w:rPr>
          <w:rFonts w:ascii="Times New Roman" w:hAnsi="Times New Roman" w:cs="Times New Roman"/>
        </w:rPr>
        <w:t xml:space="preserve"> </w:t>
      </w:r>
      <w:r w:rsidR="00CA54AD" w:rsidRPr="00F11EFB">
        <w:rPr>
          <w:rFonts w:ascii="Times New Roman" w:hAnsi="Times New Roman" w:cs="Times New Roman"/>
        </w:rPr>
        <w:t>the</w:t>
      </w:r>
      <w:r w:rsidR="00370E76" w:rsidRPr="00F11EFB">
        <w:rPr>
          <w:rFonts w:ascii="Times New Roman" w:hAnsi="Times New Roman" w:cs="Times New Roman"/>
        </w:rPr>
        <w:t xml:space="preserve"> </w:t>
      </w:r>
      <w:r w:rsidR="00CA54AD" w:rsidRPr="00F11EFB">
        <w:rPr>
          <w:rFonts w:ascii="Times New Roman" w:hAnsi="Times New Roman" w:cs="Times New Roman"/>
        </w:rPr>
        <w:t>Civil</w:t>
      </w:r>
      <w:r w:rsidR="00370E76" w:rsidRPr="00F11EFB">
        <w:rPr>
          <w:rFonts w:ascii="Times New Roman" w:hAnsi="Times New Roman" w:cs="Times New Roman"/>
        </w:rPr>
        <w:t xml:space="preserve"> </w:t>
      </w:r>
      <w:r w:rsidR="00CA54AD" w:rsidRPr="00F11EFB">
        <w:rPr>
          <w:rFonts w:ascii="Times New Roman" w:hAnsi="Times New Roman" w:cs="Times New Roman"/>
        </w:rPr>
        <w:t>Rights</w:t>
      </w:r>
      <w:r w:rsidR="00370E76" w:rsidRPr="00F11EFB">
        <w:rPr>
          <w:rFonts w:ascii="Times New Roman" w:hAnsi="Times New Roman" w:cs="Times New Roman"/>
        </w:rPr>
        <w:t xml:space="preserve"> </w:t>
      </w:r>
      <w:r w:rsidR="00CA54AD" w:rsidRPr="00F11EFB">
        <w:rPr>
          <w:rFonts w:ascii="Times New Roman" w:hAnsi="Times New Roman" w:cs="Times New Roman"/>
        </w:rPr>
        <w:t>Act</w:t>
      </w:r>
      <w:r w:rsidR="00370E76" w:rsidRPr="00F11EFB">
        <w:rPr>
          <w:rFonts w:ascii="Times New Roman" w:hAnsi="Times New Roman" w:cs="Times New Roman"/>
        </w:rPr>
        <w:t xml:space="preserve"> </w:t>
      </w:r>
      <w:r w:rsidR="00CA54AD" w:rsidRPr="00F11EFB">
        <w:rPr>
          <w:rFonts w:ascii="Times New Roman" w:hAnsi="Times New Roman" w:cs="Times New Roman"/>
        </w:rPr>
        <w:t>of</w:t>
      </w:r>
      <w:r w:rsidR="00370E76" w:rsidRPr="00F11EFB">
        <w:rPr>
          <w:rFonts w:ascii="Times New Roman" w:hAnsi="Times New Roman" w:cs="Times New Roman"/>
        </w:rPr>
        <w:t xml:space="preserve"> </w:t>
      </w:r>
      <w:r w:rsidR="00CA54AD" w:rsidRPr="00F11EFB">
        <w:rPr>
          <w:rFonts w:ascii="Times New Roman" w:hAnsi="Times New Roman" w:cs="Times New Roman"/>
        </w:rPr>
        <w:t>1964.</w:t>
      </w:r>
      <w:r w:rsidR="00370E76" w:rsidRPr="00F11EFB">
        <w:rPr>
          <w:rFonts w:ascii="Times New Roman" w:hAnsi="Times New Roman" w:cs="Times New Roman"/>
        </w:rPr>
        <w:t xml:space="preserve"> </w:t>
      </w:r>
      <w:r w:rsidR="00CA54AD" w:rsidRPr="00F11EFB">
        <w:rPr>
          <w:rFonts w:ascii="Times New Roman" w:hAnsi="Times New Roman" w:cs="Times New Roman"/>
        </w:rPr>
        <w:t>That</w:t>
      </w:r>
      <w:r w:rsidR="00370E76" w:rsidRPr="00F11EFB">
        <w:rPr>
          <w:rFonts w:ascii="Times New Roman" w:hAnsi="Times New Roman" w:cs="Times New Roman"/>
        </w:rPr>
        <w:t xml:space="preserve"> </w:t>
      </w:r>
      <w:r w:rsidR="00CA54AD" w:rsidRPr="00F11EFB">
        <w:rPr>
          <w:rFonts w:ascii="Times New Roman" w:hAnsi="Times New Roman" w:cs="Times New Roman"/>
        </w:rPr>
        <w:t>extended</w:t>
      </w:r>
      <w:r w:rsidR="00370E76" w:rsidRPr="00F11EFB">
        <w:rPr>
          <w:rFonts w:ascii="Times New Roman" w:hAnsi="Times New Roman" w:cs="Times New Roman"/>
        </w:rPr>
        <w:t xml:space="preserve"> </w:t>
      </w:r>
      <w:r w:rsidR="00CA54AD" w:rsidRPr="00F11EFB">
        <w:rPr>
          <w:rFonts w:ascii="Times New Roman" w:hAnsi="Times New Roman" w:cs="Times New Roman"/>
        </w:rPr>
        <w:t>the</w:t>
      </w:r>
      <w:r w:rsidR="00370E76" w:rsidRPr="00F11EFB">
        <w:rPr>
          <w:rFonts w:ascii="Times New Roman" w:hAnsi="Times New Roman" w:cs="Times New Roman"/>
        </w:rPr>
        <w:t xml:space="preserve"> </w:t>
      </w:r>
      <w:r w:rsidR="00CA54AD" w:rsidRPr="00F11EFB">
        <w:rPr>
          <w:rFonts w:ascii="Times New Roman" w:hAnsi="Times New Roman" w:cs="Times New Roman"/>
        </w:rPr>
        <w:t>dream</w:t>
      </w:r>
      <w:r w:rsidR="00370E76" w:rsidRPr="00F11EFB">
        <w:rPr>
          <w:rFonts w:ascii="Times New Roman" w:hAnsi="Times New Roman" w:cs="Times New Roman"/>
        </w:rPr>
        <w:t xml:space="preserve"> </w:t>
      </w:r>
      <w:r w:rsidR="00CA54AD" w:rsidRPr="00F11EFB">
        <w:rPr>
          <w:rFonts w:ascii="Times New Roman" w:hAnsi="Times New Roman" w:cs="Times New Roman"/>
        </w:rPr>
        <w:t>by</w:t>
      </w:r>
      <w:r w:rsidR="00370E76" w:rsidRPr="00F11EFB">
        <w:rPr>
          <w:rFonts w:ascii="Times New Roman" w:hAnsi="Times New Roman" w:cs="Times New Roman"/>
        </w:rPr>
        <w:t xml:space="preserve"> </w:t>
      </w:r>
      <w:r w:rsidR="00CA54AD" w:rsidRPr="00F11EFB">
        <w:rPr>
          <w:rFonts w:ascii="Times New Roman" w:hAnsi="Times New Roman" w:cs="Times New Roman"/>
        </w:rPr>
        <w:t>protecting</w:t>
      </w:r>
      <w:r w:rsidR="00370E76" w:rsidRPr="00F11EFB">
        <w:rPr>
          <w:rFonts w:ascii="Times New Roman" w:hAnsi="Times New Roman" w:cs="Times New Roman"/>
        </w:rPr>
        <w:t xml:space="preserve"> </w:t>
      </w:r>
      <w:r w:rsidR="00CA54AD" w:rsidRPr="00F11EFB">
        <w:rPr>
          <w:rFonts w:ascii="Times New Roman" w:hAnsi="Times New Roman" w:cs="Times New Roman"/>
        </w:rPr>
        <w:t>workers</w:t>
      </w:r>
      <w:r w:rsidR="00370E76" w:rsidRPr="00F11EFB">
        <w:rPr>
          <w:rFonts w:ascii="Times New Roman" w:hAnsi="Times New Roman" w:cs="Times New Roman"/>
        </w:rPr>
        <w:t xml:space="preserve"> </w:t>
      </w:r>
      <w:r w:rsidR="00CA54AD" w:rsidRPr="00F11EFB">
        <w:rPr>
          <w:rFonts w:ascii="Times New Roman" w:hAnsi="Times New Roman" w:cs="Times New Roman"/>
        </w:rPr>
        <w:t>from</w:t>
      </w:r>
      <w:r w:rsidR="00370E76" w:rsidRPr="00F11EFB">
        <w:rPr>
          <w:rFonts w:ascii="Times New Roman" w:hAnsi="Times New Roman" w:cs="Times New Roman"/>
        </w:rPr>
        <w:t xml:space="preserve"> </w:t>
      </w:r>
      <w:r w:rsidR="00CA54AD" w:rsidRPr="00F11EFB">
        <w:rPr>
          <w:rFonts w:ascii="Times New Roman" w:hAnsi="Times New Roman" w:cs="Times New Roman"/>
        </w:rPr>
        <w:t>discrimination</w:t>
      </w:r>
      <w:r w:rsidR="00370E76" w:rsidRPr="00F11EFB">
        <w:rPr>
          <w:rFonts w:ascii="Times New Roman" w:hAnsi="Times New Roman" w:cs="Times New Roman"/>
        </w:rPr>
        <w:t xml:space="preserve"> </w:t>
      </w:r>
      <w:proofErr w:type="gramStart"/>
      <w:ins w:id="719" w:author="Author">
        <w:r w:rsidR="00AE5D52" w:rsidRPr="00F11EFB">
          <w:rPr>
            <w:rFonts w:ascii="Times New Roman" w:hAnsi="Times New Roman" w:cs="Times New Roman"/>
          </w:rPr>
          <w:t>on the basis of</w:t>
        </w:r>
      </w:ins>
      <w:proofErr w:type="gramEnd"/>
      <w:del w:id="720" w:author="Author">
        <w:r w:rsidR="00CA54AD" w:rsidRPr="00F11EFB" w:rsidDel="00AE5D52">
          <w:rPr>
            <w:rFonts w:ascii="Times New Roman" w:hAnsi="Times New Roman" w:cs="Times New Roman"/>
          </w:rPr>
          <w:delText>by</w:delText>
        </w:r>
      </w:del>
      <w:r w:rsidR="00370E76" w:rsidRPr="00F11EFB">
        <w:rPr>
          <w:rFonts w:ascii="Times New Roman" w:hAnsi="Times New Roman" w:cs="Times New Roman"/>
        </w:rPr>
        <w:t xml:space="preserve"> </w:t>
      </w:r>
      <w:r w:rsidR="00CA54AD" w:rsidRPr="00F11EFB">
        <w:rPr>
          <w:rFonts w:ascii="Times New Roman" w:hAnsi="Times New Roman" w:cs="Times New Roman"/>
        </w:rPr>
        <w:t>race,</w:t>
      </w:r>
      <w:r w:rsidR="00370E76" w:rsidRPr="00F11EFB">
        <w:rPr>
          <w:rFonts w:ascii="Times New Roman" w:hAnsi="Times New Roman" w:cs="Times New Roman"/>
        </w:rPr>
        <w:t xml:space="preserve"> </w:t>
      </w:r>
      <w:r w:rsidR="00CA54AD" w:rsidRPr="00F11EFB">
        <w:rPr>
          <w:rFonts w:ascii="Times New Roman" w:hAnsi="Times New Roman" w:cs="Times New Roman"/>
        </w:rPr>
        <w:t>color,</w:t>
      </w:r>
      <w:r w:rsidR="00370E76" w:rsidRPr="00F11EFB">
        <w:rPr>
          <w:rFonts w:ascii="Times New Roman" w:hAnsi="Times New Roman" w:cs="Times New Roman"/>
        </w:rPr>
        <w:t xml:space="preserve"> </w:t>
      </w:r>
      <w:r w:rsidR="00CA54AD" w:rsidRPr="00F11EFB">
        <w:rPr>
          <w:rFonts w:ascii="Times New Roman" w:hAnsi="Times New Roman" w:cs="Times New Roman"/>
        </w:rPr>
        <w:t>religion,</w:t>
      </w:r>
      <w:r w:rsidR="00370E76" w:rsidRPr="00F11EFB">
        <w:rPr>
          <w:rFonts w:ascii="Times New Roman" w:hAnsi="Times New Roman" w:cs="Times New Roman"/>
        </w:rPr>
        <w:t xml:space="preserve"> </w:t>
      </w:r>
      <w:r w:rsidR="00CA54AD" w:rsidRPr="00F11EFB">
        <w:rPr>
          <w:rFonts w:ascii="Times New Roman" w:hAnsi="Times New Roman" w:cs="Times New Roman"/>
        </w:rPr>
        <w:t>sex</w:t>
      </w:r>
      <w:r w:rsidR="00370E76" w:rsidRPr="00F11EFB">
        <w:rPr>
          <w:rFonts w:ascii="Times New Roman" w:hAnsi="Times New Roman" w:cs="Times New Roman"/>
        </w:rPr>
        <w:t xml:space="preserve"> </w:t>
      </w:r>
      <w:r w:rsidR="00CA54AD" w:rsidRPr="00F11EFB">
        <w:rPr>
          <w:rFonts w:ascii="Times New Roman" w:hAnsi="Times New Roman" w:cs="Times New Roman"/>
        </w:rPr>
        <w:t>(including</w:t>
      </w:r>
      <w:r w:rsidR="00370E76" w:rsidRPr="00F11EFB">
        <w:rPr>
          <w:rFonts w:ascii="Times New Roman" w:hAnsi="Times New Roman" w:cs="Times New Roman"/>
        </w:rPr>
        <w:t xml:space="preserve"> </w:t>
      </w:r>
      <w:r w:rsidR="00CA54AD" w:rsidRPr="00F11EFB">
        <w:rPr>
          <w:rFonts w:ascii="Times New Roman" w:hAnsi="Times New Roman" w:cs="Times New Roman"/>
        </w:rPr>
        <w:t>pregnancy),</w:t>
      </w:r>
      <w:r w:rsidR="00370E76" w:rsidRPr="00F11EFB">
        <w:rPr>
          <w:rFonts w:ascii="Times New Roman" w:hAnsi="Times New Roman" w:cs="Times New Roman"/>
        </w:rPr>
        <w:t xml:space="preserve"> </w:t>
      </w:r>
      <w:r w:rsidR="00CA54AD" w:rsidRPr="00F11EFB">
        <w:rPr>
          <w:rFonts w:ascii="Times New Roman" w:hAnsi="Times New Roman" w:cs="Times New Roman"/>
        </w:rPr>
        <w:t>or</w:t>
      </w:r>
      <w:r w:rsidR="00370E76" w:rsidRPr="00F11EFB">
        <w:rPr>
          <w:rFonts w:ascii="Times New Roman" w:hAnsi="Times New Roman" w:cs="Times New Roman"/>
        </w:rPr>
        <w:t xml:space="preserve"> </w:t>
      </w:r>
      <w:r w:rsidR="00CA54AD" w:rsidRPr="00F11EFB">
        <w:rPr>
          <w:rFonts w:ascii="Times New Roman" w:hAnsi="Times New Roman" w:cs="Times New Roman"/>
        </w:rPr>
        <w:t>national</w:t>
      </w:r>
      <w:r w:rsidR="00370E76" w:rsidRPr="00F11EFB">
        <w:rPr>
          <w:rFonts w:ascii="Times New Roman" w:hAnsi="Times New Roman" w:cs="Times New Roman"/>
        </w:rPr>
        <w:t xml:space="preserve"> </w:t>
      </w:r>
      <w:r w:rsidR="00CA54AD" w:rsidRPr="00F11EFB">
        <w:rPr>
          <w:rFonts w:ascii="Times New Roman" w:hAnsi="Times New Roman" w:cs="Times New Roman"/>
        </w:rPr>
        <w:t>origin.</w:t>
      </w:r>
      <w:r w:rsidR="00370E76" w:rsidRPr="00F11EFB">
        <w:rPr>
          <w:rFonts w:ascii="Times New Roman" w:hAnsi="Times New Roman" w:cs="Times New Roman"/>
        </w:rPr>
        <w:t xml:space="preserve"> </w:t>
      </w:r>
      <w:r w:rsidR="00CA54AD" w:rsidRPr="00F11EFB">
        <w:rPr>
          <w:rFonts w:ascii="Times New Roman" w:hAnsi="Times New Roman" w:cs="Times New Roman"/>
        </w:rPr>
        <w:t>In</w:t>
      </w:r>
      <w:r w:rsidR="00370E76" w:rsidRPr="00F11EFB">
        <w:rPr>
          <w:rFonts w:ascii="Times New Roman" w:hAnsi="Times New Roman" w:cs="Times New Roman"/>
        </w:rPr>
        <w:t xml:space="preserve"> </w:t>
      </w:r>
      <w:r w:rsidR="00CA54AD" w:rsidRPr="00F11EFB">
        <w:rPr>
          <w:rFonts w:ascii="Times New Roman" w:hAnsi="Times New Roman" w:cs="Times New Roman"/>
        </w:rPr>
        <w:t>1967,</w:t>
      </w:r>
      <w:r w:rsidR="00370E76" w:rsidRPr="00F11EFB">
        <w:rPr>
          <w:rFonts w:ascii="Times New Roman" w:hAnsi="Times New Roman" w:cs="Times New Roman"/>
        </w:rPr>
        <w:t xml:space="preserve"> </w:t>
      </w:r>
      <w:r w:rsidR="00CA54AD" w:rsidRPr="00F11EFB">
        <w:rPr>
          <w:rFonts w:ascii="Times New Roman" w:hAnsi="Times New Roman" w:cs="Times New Roman"/>
        </w:rPr>
        <w:t>Congress</w:t>
      </w:r>
      <w:r w:rsidR="00370E76" w:rsidRPr="00F11EFB">
        <w:rPr>
          <w:rFonts w:ascii="Times New Roman" w:hAnsi="Times New Roman" w:cs="Times New Roman"/>
        </w:rPr>
        <w:t xml:space="preserve"> </w:t>
      </w:r>
      <w:r w:rsidR="00CA54AD" w:rsidRPr="00F11EFB">
        <w:rPr>
          <w:rFonts w:ascii="Times New Roman" w:hAnsi="Times New Roman" w:cs="Times New Roman"/>
        </w:rPr>
        <w:t>extended</w:t>
      </w:r>
      <w:r w:rsidR="00370E76" w:rsidRPr="00F11EFB">
        <w:rPr>
          <w:rFonts w:ascii="Times New Roman" w:hAnsi="Times New Roman" w:cs="Times New Roman"/>
        </w:rPr>
        <w:t xml:space="preserve"> </w:t>
      </w:r>
      <w:r w:rsidR="00CA54AD" w:rsidRPr="00F11EFB">
        <w:rPr>
          <w:rFonts w:ascii="Times New Roman" w:hAnsi="Times New Roman" w:cs="Times New Roman"/>
        </w:rPr>
        <w:t>th</w:t>
      </w:r>
      <w:ins w:id="721" w:author="Author">
        <w:r w:rsidR="00AE5D52" w:rsidRPr="00F11EFB">
          <w:rPr>
            <w:rFonts w:ascii="Times New Roman" w:hAnsi="Times New Roman" w:cs="Times New Roman"/>
          </w:rPr>
          <w:t>e</w:t>
        </w:r>
      </w:ins>
      <w:del w:id="722" w:author="Author">
        <w:r w:rsidR="00CA54AD" w:rsidRPr="00F11EFB" w:rsidDel="00AE5D52">
          <w:rPr>
            <w:rFonts w:ascii="Times New Roman" w:hAnsi="Times New Roman" w:cs="Times New Roman"/>
          </w:rPr>
          <w:delText>o</w:delText>
        </w:r>
      </w:del>
      <w:r w:rsidR="00CA54AD" w:rsidRPr="00F11EFB">
        <w:rPr>
          <w:rFonts w:ascii="Times New Roman" w:hAnsi="Times New Roman" w:cs="Times New Roman"/>
        </w:rPr>
        <w:t>se</w:t>
      </w:r>
      <w:r w:rsidR="00370E76" w:rsidRPr="00F11EFB">
        <w:rPr>
          <w:rFonts w:ascii="Times New Roman" w:hAnsi="Times New Roman" w:cs="Times New Roman"/>
        </w:rPr>
        <w:t xml:space="preserve"> </w:t>
      </w:r>
      <w:r w:rsidR="00CA54AD" w:rsidRPr="00F11EFB">
        <w:rPr>
          <w:rFonts w:ascii="Times New Roman" w:hAnsi="Times New Roman" w:cs="Times New Roman"/>
        </w:rPr>
        <w:t>rights</w:t>
      </w:r>
      <w:r w:rsidR="00370E76" w:rsidRPr="00F11EFB">
        <w:rPr>
          <w:rFonts w:ascii="Times New Roman" w:hAnsi="Times New Roman" w:cs="Times New Roman"/>
        </w:rPr>
        <w:t xml:space="preserve"> </w:t>
      </w:r>
      <w:r w:rsidR="00CA54AD" w:rsidRPr="00F11EFB">
        <w:rPr>
          <w:rFonts w:ascii="Times New Roman" w:hAnsi="Times New Roman" w:cs="Times New Roman"/>
        </w:rPr>
        <w:t>to</w:t>
      </w:r>
      <w:r w:rsidR="00370E76" w:rsidRPr="00F11EFB">
        <w:rPr>
          <w:rFonts w:ascii="Times New Roman" w:hAnsi="Times New Roman" w:cs="Times New Roman"/>
        </w:rPr>
        <w:t xml:space="preserve"> </w:t>
      </w:r>
      <w:r w:rsidR="00CA54AD" w:rsidRPr="00F11EFB">
        <w:rPr>
          <w:rFonts w:ascii="Times New Roman" w:hAnsi="Times New Roman" w:cs="Times New Roman"/>
        </w:rPr>
        <w:t>those</w:t>
      </w:r>
      <w:r w:rsidR="00370E76" w:rsidRPr="00F11EFB">
        <w:rPr>
          <w:rFonts w:ascii="Times New Roman" w:hAnsi="Times New Roman" w:cs="Times New Roman"/>
        </w:rPr>
        <w:t xml:space="preserve"> </w:t>
      </w:r>
      <w:r w:rsidR="00CA54AD" w:rsidRPr="00F11EFB">
        <w:rPr>
          <w:rFonts w:ascii="Times New Roman" w:hAnsi="Times New Roman" w:cs="Times New Roman"/>
        </w:rPr>
        <w:t>older</w:t>
      </w:r>
      <w:r w:rsidR="00370E76" w:rsidRPr="00F11EFB">
        <w:rPr>
          <w:rFonts w:ascii="Times New Roman" w:hAnsi="Times New Roman" w:cs="Times New Roman"/>
        </w:rPr>
        <w:t xml:space="preserve"> </w:t>
      </w:r>
      <w:r w:rsidR="00CA54AD" w:rsidRPr="00F11EFB">
        <w:rPr>
          <w:rFonts w:ascii="Times New Roman" w:hAnsi="Times New Roman" w:cs="Times New Roman"/>
        </w:rPr>
        <w:t>than</w:t>
      </w:r>
      <w:r w:rsidR="00370E76" w:rsidRPr="00F11EFB">
        <w:rPr>
          <w:rFonts w:ascii="Times New Roman" w:hAnsi="Times New Roman" w:cs="Times New Roman"/>
        </w:rPr>
        <w:t xml:space="preserve"> </w:t>
      </w:r>
      <w:ins w:id="723" w:author="Author">
        <w:r w:rsidR="00AE5D52" w:rsidRPr="00F11EFB">
          <w:rPr>
            <w:rFonts w:ascii="Times New Roman" w:hAnsi="Times New Roman" w:cs="Times New Roman"/>
          </w:rPr>
          <w:t>forty</w:t>
        </w:r>
      </w:ins>
      <w:del w:id="724" w:author="Author">
        <w:r w:rsidR="00CA54AD" w:rsidRPr="00F11EFB" w:rsidDel="00AE5D52">
          <w:rPr>
            <w:rFonts w:ascii="Times New Roman" w:hAnsi="Times New Roman" w:cs="Times New Roman"/>
          </w:rPr>
          <w:delText>40</w:delText>
        </w:r>
      </w:del>
      <w:r w:rsidR="00CA54AD" w:rsidRPr="00F11EFB">
        <w:rPr>
          <w:rFonts w:ascii="Times New Roman" w:hAnsi="Times New Roman" w:cs="Times New Roman"/>
        </w:rPr>
        <w:t>.</w:t>
      </w:r>
      <w:r w:rsidR="00370E76" w:rsidRPr="00F11EFB">
        <w:rPr>
          <w:rFonts w:ascii="Times New Roman" w:hAnsi="Times New Roman" w:cs="Times New Roman"/>
        </w:rPr>
        <w:t xml:space="preserve"> </w:t>
      </w:r>
      <w:r w:rsidRPr="00412EB7">
        <w:fldChar w:fldCharType="begin"/>
      </w:r>
      <w:r w:rsidRPr="00F11EFB">
        <w:instrText xml:space="preserve"> HYPERLINK "https://www.thebalance.com/what-has-obama-done-11-major-accomplishments-3306158" </w:instrText>
      </w:r>
      <w:r w:rsidRPr="00412EB7">
        <w:fldChar w:fldCharType="separate"/>
      </w:r>
      <w:r w:rsidR="00CA54AD" w:rsidRPr="00412EB7">
        <w:rPr>
          <w:rStyle w:val="Hyperlink"/>
          <w:rFonts w:ascii="Times New Roman" w:hAnsi="Times New Roman" w:cs="Times New Roman"/>
          <w:color w:val="auto"/>
          <w:u w:val="none"/>
          <w:rPrChange w:id="725" w:author="Author">
            <w:rPr>
              <w:rStyle w:val="Hyperlink"/>
              <w:rFonts w:ascii="Times New Roman" w:hAnsi="Times New Roman" w:cs="Times New Roman"/>
              <w:color w:val="auto"/>
            </w:rPr>
          </w:rPrChange>
        </w:rPr>
        <w:t>President</w:t>
      </w:r>
      <w:r w:rsidR="00370E76" w:rsidRPr="00412EB7">
        <w:rPr>
          <w:rStyle w:val="Hyperlink"/>
          <w:rFonts w:ascii="Times New Roman" w:hAnsi="Times New Roman" w:cs="Times New Roman"/>
          <w:color w:val="auto"/>
          <w:u w:val="none"/>
          <w:rPrChange w:id="726" w:author="Author">
            <w:rPr>
              <w:rStyle w:val="Hyperlink"/>
              <w:rFonts w:ascii="Times New Roman" w:hAnsi="Times New Roman" w:cs="Times New Roman"/>
              <w:color w:val="auto"/>
            </w:rPr>
          </w:rPrChange>
        </w:rPr>
        <w:t xml:space="preserve"> </w:t>
      </w:r>
      <w:r w:rsidR="00CA54AD" w:rsidRPr="00412EB7">
        <w:rPr>
          <w:rStyle w:val="Hyperlink"/>
          <w:rFonts w:ascii="Times New Roman" w:hAnsi="Times New Roman" w:cs="Times New Roman"/>
          <w:color w:val="auto"/>
          <w:u w:val="none"/>
          <w:rPrChange w:id="727" w:author="Author">
            <w:rPr>
              <w:rStyle w:val="Hyperlink"/>
              <w:rFonts w:ascii="Times New Roman" w:hAnsi="Times New Roman" w:cs="Times New Roman"/>
              <w:color w:val="auto"/>
            </w:rPr>
          </w:rPrChange>
        </w:rPr>
        <w:t>Obama</w:t>
      </w:r>
      <w:r w:rsidRPr="00412EB7">
        <w:rPr>
          <w:rStyle w:val="Hyperlink"/>
          <w:rFonts w:ascii="Times New Roman" w:hAnsi="Times New Roman" w:cs="Times New Roman"/>
          <w:color w:val="auto"/>
          <w:u w:val="none"/>
          <w:rPrChange w:id="728" w:author="Author">
            <w:rPr>
              <w:rStyle w:val="Hyperlink"/>
              <w:rFonts w:ascii="Times New Roman" w:hAnsi="Times New Roman" w:cs="Times New Roman"/>
              <w:color w:val="auto"/>
            </w:rPr>
          </w:rPrChange>
        </w:rPr>
        <w:fldChar w:fldCharType="end"/>
      </w:r>
      <w:r w:rsidR="00370E76" w:rsidRPr="00F11EFB">
        <w:rPr>
          <w:rFonts w:ascii="Times New Roman" w:hAnsi="Times New Roman" w:cs="Times New Roman"/>
        </w:rPr>
        <w:t xml:space="preserve"> </w:t>
      </w:r>
      <w:r w:rsidR="00CA54AD" w:rsidRPr="00F11EFB">
        <w:rPr>
          <w:rFonts w:ascii="Times New Roman" w:hAnsi="Times New Roman" w:cs="Times New Roman"/>
        </w:rPr>
        <w:lastRenderedPageBreak/>
        <w:t>established</w:t>
      </w:r>
      <w:r w:rsidR="00370E76" w:rsidRPr="00F11EFB">
        <w:rPr>
          <w:rFonts w:ascii="Times New Roman" w:hAnsi="Times New Roman" w:cs="Times New Roman"/>
        </w:rPr>
        <w:t xml:space="preserve"> </w:t>
      </w:r>
      <w:r w:rsidR="00CA54AD" w:rsidRPr="00F11EFB">
        <w:rPr>
          <w:rFonts w:ascii="Times New Roman" w:hAnsi="Times New Roman" w:cs="Times New Roman"/>
        </w:rPr>
        <w:t>the</w:t>
      </w:r>
      <w:r w:rsidR="00370E76" w:rsidRPr="00F11EFB">
        <w:rPr>
          <w:rFonts w:ascii="Times New Roman" w:hAnsi="Times New Roman" w:cs="Times New Roman"/>
        </w:rPr>
        <w:t xml:space="preserve"> </w:t>
      </w:r>
      <w:r w:rsidR="00CA54AD" w:rsidRPr="00F11EFB">
        <w:rPr>
          <w:rFonts w:ascii="Times New Roman" w:hAnsi="Times New Roman" w:cs="Times New Roman"/>
        </w:rPr>
        <w:t>right</w:t>
      </w:r>
      <w:r w:rsidR="00370E76" w:rsidRPr="00F11EFB">
        <w:rPr>
          <w:rFonts w:ascii="Times New Roman" w:hAnsi="Times New Roman" w:cs="Times New Roman"/>
        </w:rPr>
        <w:t xml:space="preserve"> </w:t>
      </w:r>
      <w:r w:rsidR="00CA54AD" w:rsidRPr="00F11EFB">
        <w:rPr>
          <w:rFonts w:ascii="Times New Roman" w:hAnsi="Times New Roman" w:cs="Times New Roman"/>
        </w:rPr>
        <w:t>to</w:t>
      </w:r>
      <w:r w:rsidR="00370E76" w:rsidRPr="00F11EFB">
        <w:rPr>
          <w:rFonts w:ascii="Times New Roman" w:hAnsi="Times New Roman" w:cs="Times New Roman"/>
        </w:rPr>
        <w:t xml:space="preserve"> </w:t>
      </w:r>
      <w:r w:rsidR="00CA54AD" w:rsidRPr="00F11EFB">
        <w:rPr>
          <w:rFonts w:ascii="Times New Roman" w:hAnsi="Times New Roman" w:cs="Times New Roman"/>
        </w:rPr>
        <w:t>the</w:t>
      </w:r>
      <w:r w:rsidR="00370E76" w:rsidRPr="00F11EFB">
        <w:rPr>
          <w:rFonts w:ascii="Times New Roman" w:hAnsi="Times New Roman" w:cs="Times New Roman"/>
        </w:rPr>
        <w:t xml:space="preserve"> </w:t>
      </w:r>
      <w:r w:rsidR="00CA54AD" w:rsidRPr="00F11EFB">
        <w:rPr>
          <w:rFonts w:ascii="Times New Roman" w:hAnsi="Times New Roman" w:cs="Times New Roman"/>
        </w:rPr>
        <w:t>pursuit</w:t>
      </w:r>
      <w:r w:rsidR="00370E76" w:rsidRPr="00F11EFB">
        <w:rPr>
          <w:rFonts w:ascii="Times New Roman" w:hAnsi="Times New Roman" w:cs="Times New Roman"/>
        </w:rPr>
        <w:t xml:space="preserve"> </w:t>
      </w:r>
      <w:r w:rsidR="00CA54AD" w:rsidRPr="00F11EFB">
        <w:rPr>
          <w:rFonts w:ascii="Times New Roman" w:hAnsi="Times New Roman" w:cs="Times New Roman"/>
        </w:rPr>
        <w:t>of</w:t>
      </w:r>
      <w:r w:rsidR="00370E76" w:rsidRPr="00F11EFB">
        <w:rPr>
          <w:rFonts w:ascii="Times New Roman" w:hAnsi="Times New Roman" w:cs="Times New Roman"/>
        </w:rPr>
        <w:t xml:space="preserve"> </w:t>
      </w:r>
      <w:r w:rsidR="00CA54AD" w:rsidRPr="00F11EFB">
        <w:rPr>
          <w:rFonts w:ascii="Times New Roman" w:hAnsi="Times New Roman" w:cs="Times New Roman"/>
        </w:rPr>
        <w:t>happiness</w:t>
      </w:r>
      <w:r w:rsidR="00370E76" w:rsidRPr="00F11EFB">
        <w:rPr>
          <w:rFonts w:ascii="Times New Roman" w:hAnsi="Times New Roman" w:cs="Times New Roman"/>
        </w:rPr>
        <w:t xml:space="preserve"> </w:t>
      </w:r>
      <w:r w:rsidR="00CA54AD" w:rsidRPr="00F11EFB">
        <w:rPr>
          <w:rFonts w:ascii="Times New Roman" w:hAnsi="Times New Roman" w:cs="Times New Roman"/>
        </w:rPr>
        <w:t>through</w:t>
      </w:r>
      <w:r w:rsidR="00370E76" w:rsidRPr="00F11EFB">
        <w:rPr>
          <w:rFonts w:ascii="Times New Roman" w:hAnsi="Times New Roman" w:cs="Times New Roman"/>
        </w:rPr>
        <w:t xml:space="preserve"> </w:t>
      </w:r>
      <w:r w:rsidR="00CA54AD" w:rsidRPr="00F11EFB">
        <w:rPr>
          <w:rFonts w:ascii="Times New Roman" w:hAnsi="Times New Roman" w:cs="Times New Roman"/>
        </w:rPr>
        <w:t>marriage</w:t>
      </w:r>
      <w:r w:rsidR="00370E76" w:rsidRPr="00F11EFB">
        <w:rPr>
          <w:rFonts w:ascii="Times New Roman" w:hAnsi="Times New Roman" w:cs="Times New Roman"/>
        </w:rPr>
        <w:t xml:space="preserve"> </w:t>
      </w:r>
      <w:r w:rsidR="00CA54AD" w:rsidRPr="00F11EFB">
        <w:rPr>
          <w:rFonts w:ascii="Times New Roman" w:hAnsi="Times New Roman" w:cs="Times New Roman"/>
        </w:rPr>
        <w:t>regardless</w:t>
      </w:r>
      <w:r w:rsidR="00370E76" w:rsidRPr="00F11EFB">
        <w:rPr>
          <w:rFonts w:ascii="Times New Roman" w:hAnsi="Times New Roman" w:cs="Times New Roman"/>
        </w:rPr>
        <w:t xml:space="preserve"> </w:t>
      </w:r>
      <w:r w:rsidR="00CA54AD" w:rsidRPr="00F11EFB">
        <w:rPr>
          <w:rFonts w:ascii="Times New Roman" w:hAnsi="Times New Roman" w:cs="Times New Roman"/>
        </w:rPr>
        <w:t>of</w:t>
      </w:r>
      <w:r w:rsidR="00370E76" w:rsidRPr="00F11EFB">
        <w:rPr>
          <w:rFonts w:ascii="Times New Roman" w:hAnsi="Times New Roman" w:cs="Times New Roman"/>
        </w:rPr>
        <w:t xml:space="preserve"> </w:t>
      </w:r>
      <w:r w:rsidR="00CA54AD" w:rsidRPr="00F11EFB">
        <w:rPr>
          <w:rFonts w:ascii="Times New Roman" w:hAnsi="Times New Roman" w:cs="Times New Roman"/>
        </w:rPr>
        <w:t>sexual</w:t>
      </w:r>
      <w:r w:rsidR="00370E76" w:rsidRPr="00F11EFB">
        <w:rPr>
          <w:rFonts w:ascii="Times New Roman" w:hAnsi="Times New Roman" w:cs="Times New Roman"/>
        </w:rPr>
        <w:t xml:space="preserve"> </w:t>
      </w:r>
      <w:r w:rsidR="00CA54AD" w:rsidRPr="00F11EFB">
        <w:rPr>
          <w:rFonts w:ascii="Times New Roman" w:hAnsi="Times New Roman" w:cs="Times New Roman"/>
        </w:rPr>
        <w:t>orientation.</w:t>
      </w:r>
      <w:r w:rsidR="00370E76" w:rsidRPr="00F11EFB">
        <w:rPr>
          <w:rFonts w:ascii="Times New Roman" w:hAnsi="Times New Roman" w:cs="Times New Roman"/>
        </w:rPr>
        <w:t xml:space="preserve"> </w:t>
      </w:r>
      <w:r w:rsidR="00CA54AD" w:rsidRPr="00F11EFB">
        <w:rPr>
          <w:rFonts w:ascii="Times New Roman" w:hAnsi="Times New Roman" w:cs="Times New Roman"/>
        </w:rPr>
        <w:t>The</w:t>
      </w:r>
      <w:r w:rsidR="00370E76" w:rsidRPr="00F11EFB">
        <w:rPr>
          <w:rFonts w:ascii="Times New Roman" w:hAnsi="Times New Roman" w:cs="Times New Roman"/>
        </w:rPr>
        <w:t xml:space="preserve"> </w:t>
      </w:r>
      <w:r w:rsidR="00CA54AD" w:rsidRPr="00F11EFB">
        <w:rPr>
          <w:rFonts w:ascii="Times New Roman" w:hAnsi="Times New Roman" w:cs="Times New Roman"/>
        </w:rPr>
        <w:t>Supreme</w:t>
      </w:r>
      <w:r w:rsidR="00370E76" w:rsidRPr="00F11EFB">
        <w:rPr>
          <w:rFonts w:ascii="Times New Roman" w:hAnsi="Times New Roman" w:cs="Times New Roman"/>
        </w:rPr>
        <w:t xml:space="preserve"> </w:t>
      </w:r>
      <w:r w:rsidR="00CA54AD" w:rsidRPr="00F11EFB">
        <w:rPr>
          <w:rFonts w:ascii="Times New Roman" w:hAnsi="Times New Roman" w:cs="Times New Roman"/>
        </w:rPr>
        <w:t>Court</w:t>
      </w:r>
      <w:r w:rsidR="00370E76" w:rsidRPr="00F11EFB">
        <w:rPr>
          <w:rFonts w:ascii="Times New Roman" w:hAnsi="Times New Roman" w:cs="Times New Roman"/>
        </w:rPr>
        <w:t xml:space="preserve"> </w:t>
      </w:r>
      <w:r w:rsidR="00CA54AD" w:rsidRPr="00F11EFB">
        <w:rPr>
          <w:rFonts w:ascii="Times New Roman" w:hAnsi="Times New Roman" w:cs="Times New Roman"/>
        </w:rPr>
        <w:t>supported</w:t>
      </w:r>
      <w:r w:rsidR="00370E76" w:rsidRPr="00F11EFB">
        <w:rPr>
          <w:rFonts w:ascii="Times New Roman" w:hAnsi="Times New Roman" w:cs="Times New Roman"/>
        </w:rPr>
        <w:t xml:space="preserve"> </w:t>
      </w:r>
      <w:r w:rsidR="00CA54AD" w:rsidRPr="00F11EFB">
        <w:rPr>
          <w:rFonts w:ascii="Times New Roman" w:hAnsi="Times New Roman" w:cs="Times New Roman"/>
        </w:rPr>
        <w:t>that</w:t>
      </w:r>
      <w:r w:rsidR="00370E76" w:rsidRPr="00F11EFB">
        <w:rPr>
          <w:rFonts w:ascii="Times New Roman" w:hAnsi="Times New Roman" w:cs="Times New Roman"/>
        </w:rPr>
        <w:t xml:space="preserve"> </w:t>
      </w:r>
      <w:r w:rsidR="00CA54AD" w:rsidRPr="00F11EFB">
        <w:rPr>
          <w:rFonts w:ascii="Times New Roman" w:hAnsi="Times New Roman" w:cs="Times New Roman"/>
        </w:rPr>
        <w:t>right</w:t>
      </w:r>
      <w:r w:rsidR="00370E76" w:rsidRPr="00F11EFB">
        <w:rPr>
          <w:rFonts w:ascii="Times New Roman" w:hAnsi="Times New Roman" w:cs="Times New Roman"/>
        </w:rPr>
        <w:t xml:space="preserve"> </w:t>
      </w:r>
      <w:r w:rsidR="00CA54AD" w:rsidRPr="00F11EFB">
        <w:rPr>
          <w:rFonts w:ascii="Times New Roman" w:hAnsi="Times New Roman" w:cs="Times New Roman"/>
        </w:rPr>
        <w:t>in</w:t>
      </w:r>
      <w:r w:rsidR="00370E76" w:rsidRPr="00F11EFB">
        <w:rPr>
          <w:rFonts w:ascii="Times New Roman" w:hAnsi="Times New Roman" w:cs="Times New Roman"/>
        </w:rPr>
        <w:t xml:space="preserve"> </w:t>
      </w:r>
      <w:r w:rsidR="00CA54AD" w:rsidRPr="00F11EFB">
        <w:rPr>
          <w:rFonts w:ascii="Times New Roman" w:hAnsi="Times New Roman" w:cs="Times New Roman"/>
        </w:rPr>
        <w:t>2015.</w:t>
      </w:r>
    </w:p>
    <w:p w14:paraId="1A8F1C12" w14:textId="68E9B66A" w:rsidR="00342262" w:rsidRPr="00412EB7" w:rsidDel="00AE5D52" w:rsidRDefault="00380FFF" w:rsidP="00107109">
      <w:pPr>
        <w:spacing w:before="100" w:beforeAutospacing="1"/>
        <w:ind w:right="4"/>
        <w:contextualSpacing/>
        <w:rPr>
          <w:del w:id="729" w:author="Author"/>
          <w:rFonts w:ascii="Times New Roman" w:hAnsi="Times New Roman" w:cs="Times New Roman"/>
          <w:rPrChange w:id="730" w:author="Author">
            <w:rPr>
              <w:del w:id="731" w:author="Author"/>
              <w:rFonts w:ascii="Times New Roman" w:hAnsi="Times New Roman" w:cs="Times New Roman"/>
              <w:b/>
            </w:rPr>
          </w:rPrChange>
        </w:rPr>
      </w:pPr>
      <w:r w:rsidRPr="00412EB7">
        <w:rPr>
          <w:rFonts w:ascii="Times New Roman" w:hAnsi="Times New Roman" w:cs="Times New Roman"/>
          <w:rPrChange w:id="732" w:author="Author">
            <w:rPr>
              <w:rFonts w:ascii="Times New Roman" w:hAnsi="Times New Roman" w:cs="Times New Roman"/>
              <w:b/>
            </w:rPr>
          </w:rPrChange>
        </w:rPr>
        <w:t>Throughout</w:t>
      </w:r>
      <w:r w:rsidR="00370E76" w:rsidRPr="00412EB7">
        <w:rPr>
          <w:rFonts w:ascii="Times New Roman" w:hAnsi="Times New Roman" w:cs="Times New Roman"/>
          <w:rPrChange w:id="733" w:author="Author">
            <w:rPr>
              <w:rFonts w:ascii="Times New Roman" w:hAnsi="Times New Roman" w:cs="Times New Roman"/>
              <w:b/>
            </w:rPr>
          </w:rPrChange>
        </w:rPr>
        <w:t xml:space="preserve"> </w:t>
      </w:r>
      <w:r w:rsidRPr="00412EB7">
        <w:rPr>
          <w:rFonts w:ascii="Times New Roman" w:hAnsi="Times New Roman" w:cs="Times New Roman"/>
          <w:rPrChange w:id="734" w:author="Author">
            <w:rPr>
              <w:rFonts w:ascii="Times New Roman" w:hAnsi="Times New Roman" w:cs="Times New Roman"/>
              <w:b/>
            </w:rPr>
          </w:rPrChange>
        </w:rPr>
        <w:t>U.S.</w:t>
      </w:r>
      <w:r w:rsidR="00370E76" w:rsidRPr="00412EB7">
        <w:rPr>
          <w:rFonts w:ascii="Times New Roman" w:hAnsi="Times New Roman" w:cs="Times New Roman"/>
          <w:rPrChange w:id="735" w:author="Author">
            <w:rPr>
              <w:rFonts w:ascii="Times New Roman" w:hAnsi="Times New Roman" w:cs="Times New Roman"/>
              <w:b/>
            </w:rPr>
          </w:rPrChange>
        </w:rPr>
        <w:t xml:space="preserve"> </w:t>
      </w:r>
      <w:r w:rsidRPr="00412EB7">
        <w:rPr>
          <w:rFonts w:ascii="Times New Roman" w:hAnsi="Times New Roman" w:cs="Times New Roman"/>
          <w:rPrChange w:id="736" w:author="Author">
            <w:rPr>
              <w:rFonts w:ascii="Times New Roman" w:hAnsi="Times New Roman" w:cs="Times New Roman"/>
              <w:b/>
            </w:rPr>
          </w:rPrChange>
        </w:rPr>
        <w:t>history,</w:t>
      </w:r>
      <w:r w:rsidR="00370E76" w:rsidRPr="00412EB7">
        <w:rPr>
          <w:rFonts w:ascii="Times New Roman" w:hAnsi="Times New Roman" w:cs="Times New Roman"/>
          <w:rPrChange w:id="737" w:author="Author">
            <w:rPr>
              <w:rFonts w:ascii="Times New Roman" w:hAnsi="Times New Roman" w:cs="Times New Roman"/>
              <w:b/>
            </w:rPr>
          </w:rPrChange>
        </w:rPr>
        <w:t xml:space="preserve"> </w:t>
      </w:r>
      <w:r w:rsidRPr="00412EB7">
        <w:rPr>
          <w:rFonts w:ascii="Times New Roman" w:hAnsi="Times New Roman" w:cs="Times New Roman"/>
          <w:rPrChange w:id="738" w:author="Author">
            <w:rPr>
              <w:rFonts w:ascii="Times New Roman" w:hAnsi="Times New Roman" w:cs="Times New Roman"/>
              <w:b/>
            </w:rPr>
          </w:rPrChange>
        </w:rPr>
        <w:t>the</w:t>
      </w:r>
      <w:r w:rsidR="00370E76" w:rsidRPr="00412EB7">
        <w:rPr>
          <w:rFonts w:ascii="Times New Roman" w:hAnsi="Times New Roman" w:cs="Times New Roman"/>
          <w:rPrChange w:id="739" w:author="Author">
            <w:rPr>
              <w:rFonts w:ascii="Times New Roman" w:hAnsi="Times New Roman" w:cs="Times New Roman"/>
              <w:b/>
            </w:rPr>
          </w:rPrChange>
        </w:rPr>
        <w:t xml:space="preserve"> </w:t>
      </w:r>
      <w:r w:rsidRPr="00412EB7">
        <w:rPr>
          <w:rFonts w:ascii="Times New Roman" w:hAnsi="Times New Roman" w:cs="Times New Roman"/>
          <w:rPrChange w:id="740" w:author="Author">
            <w:rPr>
              <w:rFonts w:ascii="Times New Roman" w:hAnsi="Times New Roman" w:cs="Times New Roman"/>
              <w:b/>
            </w:rPr>
          </w:rPrChange>
        </w:rPr>
        <w:t>definition</w:t>
      </w:r>
      <w:r w:rsidR="00370E76" w:rsidRPr="00412EB7">
        <w:rPr>
          <w:rFonts w:ascii="Times New Roman" w:hAnsi="Times New Roman" w:cs="Times New Roman"/>
          <w:rPrChange w:id="741" w:author="Author">
            <w:rPr>
              <w:rFonts w:ascii="Times New Roman" w:hAnsi="Times New Roman" w:cs="Times New Roman"/>
              <w:b/>
            </w:rPr>
          </w:rPrChange>
        </w:rPr>
        <w:t xml:space="preserve"> </w:t>
      </w:r>
      <w:r w:rsidRPr="00412EB7">
        <w:rPr>
          <w:rFonts w:ascii="Times New Roman" w:hAnsi="Times New Roman" w:cs="Times New Roman"/>
          <w:rPrChange w:id="742" w:author="Author">
            <w:rPr>
              <w:rFonts w:ascii="Times New Roman" w:hAnsi="Times New Roman" w:cs="Times New Roman"/>
              <w:b/>
            </w:rPr>
          </w:rPrChange>
        </w:rPr>
        <w:t>of</w:t>
      </w:r>
      <w:r w:rsidR="00370E76" w:rsidRPr="00412EB7">
        <w:rPr>
          <w:rFonts w:ascii="Times New Roman" w:hAnsi="Times New Roman" w:cs="Times New Roman"/>
          <w:rPrChange w:id="743" w:author="Author">
            <w:rPr>
              <w:rFonts w:ascii="Times New Roman" w:hAnsi="Times New Roman" w:cs="Times New Roman"/>
              <w:b/>
            </w:rPr>
          </w:rPrChange>
        </w:rPr>
        <w:t xml:space="preserve"> </w:t>
      </w:r>
      <w:r w:rsidRPr="00412EB7">
        <w:rPr>
          <w:rFonts w:ascii="Times New Roman" w:hAnsi="Times New Roman" w:cs="Times New Roman"/>
          <w:rPrChange w:id="744" w:author="Author">
            <w:rPr>
              <w:rFonts w:ascii="Times New Roman" w:hAnsi="Times New Roman" w:cs="Times New Roman"/>
              <w:b/>
            </w:rPr>
          </w:rPrChange>
        </w:rPr>
        <w:t>happiness</w:t>
      </w:r>
      <w:r w:rsidR="00370E76" w:rsidRPr="00412EB7">
        <w:rPr>
          <w:rFonts w:ascii="Times New Roman" w:hAnsi="Times New Roman" w:cs="Times New Roman"/>
          <w:rPrChange w:id="745" w:author="Author">
            <w:rPr>
              <w:rFonts w:ascii="Times New Roman" w:hAnsi="Times New Roman" w:cs="Times New Roman"/>
              <w:b/>
            </w:rPr>
          </w:rPrChange>
        </w:rPr>
        <w:t xml:space="preserve"> </w:t>
      </w:r>
      <w:r w:rsidRPr="00412EB7">
        <w:rPr>
          <w:rFonts w:ascii="Times New Roman" w:hAnsi="Times New Roman" w:cs="Times New Roman"/>
          <w:rPrChange w:id="746" w:author="Author">
            <w:rPr>
              <w:rFonts w:ascii="Times New Roman" w:hAnsi="Times New Roman" w:cs="Times New Roman"/>
              <w:b/>
            </w:rPr>
          </w:rPrChange>
        </w:rPr>
        <w:t>changed</w:t>
      </w:r>
      <w:r w:rsidR="00370E76" w:rsidRPr="00412EB7">
        <w:rPr>
          <w:rFonts w:ascii="Times New Roman" w:hAnsi="Times New Roman" w:cs="Times New Roman"/>
          <w:rPrChange w:id="747" w:author="Author">
            <w:rPr>
              <w:rFonts w:ascii="Times New Roman" w:hAnsi="Times New Roman" w:cs="Times New Roman"/>
              <w:b/>
            </w:rPr>
          </w:rPrChange>
        </w:rPr>
        <w:t xml:space="preserve"> </w:t>
      </w:r>
      <w:r w:rsidRPr="00412EB7">
        <w:rPr>
          <w:rFonts w:ascii="Times New Roman" w:hAnsi="Times New Roman" w:cs="Times New Roman"/>
          <w:rPrChange w:id="748" w:author="Author">
            <w:rPr>
              <w:rFonts w:ascii="Times New Roman" w:hAnsi="Times New Roman" w:cs="Times New Roman"/>
              <w:b/>
            </w:rPr>
          </w:rPrChange>
        </w:rPr>
        <w:t>as</w:t>
      </w:r>
      <w:r w:rsidR="00370E76" w:rsidRPr="00412EB7">
        <w:rPr>
          <w:rFonts w:ascii="Times New Roman" w:hAnsi="Times New Roman" w:cs="Times New Roman"/>
          <w:rPrChange w:id="749" w:author="Author">
            <w:rPr>
              <w:rFonts w:ascii="Times New Roman" w:hAnsi="Times New Roman" w:cs="Times New Roman"/>
              <w:b/>
            </w:rPr>
          </w:rPrChange>
        </w:rPr>
        <w:t xml:space="preserve"> </w:t>
      </w:r>
      <w:r w:rsidRPr="00412EB7">
        <w:rPr>
          <w:rFonts w:ascii="Times New Roman" w:hAnsi="Times New Roman" w:cs="Times New Roman"/>
          <w:rPrChange w:id="750" w:author="Author">
            <w:rPr>
              <w:rFonts w:ascii="Times New Roman" w:hAnsi="Times New Roman" w:cs="Times New Roman"/>
              <w:b/>
            </w:rPr>
          </w:rPrChange>
        </w:rPr>
        <w:t>well.</w:t>
      </w:r>
      <w:r w:rsidR="00370E76" w:rsidRPr="00412EB7">
        <w:rPr>
          <w:rFonts w:ascii="Times New Roman" w:hAnsi="Times New Roman" w:cs="Times New Roman"/>
          <w:rPrChange w:id="751" w:author="Author">
            <w:rPr>
              <w:rFonts w:ascii="Times New Roman" w:hAnsi="Times New Roman" w:cs="Times New Roman"/>
              <w:b/>
            </w:rPr>
          </w:rPrChange>
        </w:rPr>
        <w:t xml:space="preserve"> </w:t>
      </w:r>
      <w:r w:rsidRPr="00412EB7">
        <w:rPr>
          <w:rFonts w:ascii="Times New Roman" w:hAnsi="Times New Roman" w:cs="Times New Roman"/>
          <w:rPrChange w:id="752" w:author="Author">
            <w:rPr>
              <w:rFonts w:ascii="Times New Roman" w:hAnsi="Times New Roman" w:cs="Times New Roman"/>
              <w:b/>
            </w:rPr>
          </w:rPrChange>
        </w:rPr>
        <w:t>In</w:t>
      </w:r>
      <w:r w:rsidR="00370E76" w:rsidRPr="00412EB7">
        <w:rPr>
          <w:rFonts w:ascii="Times New Roman" w:hAnsi="Times New Roman" w:cs="Times New Roman"/>
          <w:rPrChange w:id="753" w:author="Author">
            <w:rPr>
              <w:rFonts w:ascii="Times New Roman" w:hAnsi="Times New Roman" w:cs="Times New Roman"/>
              <w:b/>
            </w:rPr>
          </w:rPrChange>
        </w:rPr>
        <w:t xml:space="preserve"> </w:t>
      </w:r>
      <w:r w:rsidR="00676791" w:rsidRPr="00412EB7">
        <w:fldChar w:fldCharType="begin"/>
      </w:r>
      <w:r w:rsidR="00676791" w:rsidRPr="00F11EFB">
        <w:instrText xml:space="preserve"> HYPERLINK "https://www.thebalance.com/roaring-twenties-4060511" </w:instrText>
      </w:r>
      <w:r w:rsidR="00676791" w:rsidRPr="00412EB7">
        <w:fldChar w:fldCharType="separate"/>
      </w:r>
      <w:r w:rsidRPr="00412EB7">
        <w:rPr>
          <w:rStyle w:val="Hyperlink"/>
          <w:rFonts w:ascii="Times New Roman" w:hAnsi="Times New Roman" w:cs="Times New Roman"/>
          <w:color w:val="auto"/>
          <w:u w:val="none"/>
          <w:rPrChange w:id="754" w:author="Author">
            <w:rPr>
              <w:rStyle w:val="Hyperlink"/>
              <w:rFonts w:ascii="Times New Roman" w:hAnsi="Times New Roman" w:cs="Times New Roman"/>
              <w:b/>
              <w:color w:val="auto"/>
            </w:rPr>
          </w:rPrChange>
        </w:rPr>
        <w:t>the</w:t>
      </w:r>
      <w:r w:rsidR="00370E76" w:rsidRPr="00412EB7">
        <w:rPr>
          <w:rStyle w:val="Hyperlink"/>
          <w:rFonts w:ascii="Times New Roman" w:hAnsi="Times New Roman" w:cs="Times New Roman"/>
          <w:color w:val="auto"/>
          <w:u w:val="none"/>
          <w:rPrChange w:id="755" w:author="Author">
            <w:rPr>
              <w:rStyle w:val="Hyperlink"/>
              <w:rFonts w:ascii="Times New Roman" w:hAnsi="Times New Roman" w:cs="Times New Roman"/>
              <w:b/>
              <w:color w:val="auto"/>
            </w:rPr>
          </w:rPrChange>
        </w:rPr>
        <w:t xml:space="preserve"> </w:t>
      </w:r>
      <w:r w:rsidRPr="00412EB7">
        <w:rPr>
          <w:rStyle w:val="Hyperlink"/>
          <w:rFonts w:ascii="Times New Roman" w:hAnsi="Times New Roman" w:cs="Times New Roman"/>
          <w:color w:val="auto"/>
          <w:u w:val="none"/>
          <w:rPrChange w:id="756" w:author="Author">
            <w:rPr>
              <w:rStyle w:val="Hyperlink"/>
              <w:rFonts w:ascii="Times New Roman" w:hAnsi="Times New Roman" w:cs="Times New Roman"/>
              <w:b/>
              <w:color w:val="auto"/>
            </w:rPr>
          </w:rPrChange>
        </w:rPr>
        <w:t>1920s</w:t>
      </w:r>
      <w:r w:rsidR="00676791" w:rsidRPr="00412EB7">
        <w:rPr>
          <w:rStyle w:val="Hyperlink"/>
          <w:rFonts w:ascii="Times New Roman" w:hAnsi="Times New Roman" w:cs="Times New Roman"/>
          <w:color w:val="auto"/>
          <w:u w:val="none"/>
          <w:rPrChange w:id="757" w:author="Author">
            <w:rPr>
              <w:rStyle w:val="Hyperlink"/>
              <w:rFonts w:ascii="Times New Roman" w:hAnsi="Times New Roman" w:cs="Times New Roman"/>
              <w:b/>
              <w:color w:val="auto"/>
            </w:rPr>
          </w:rPrChange>
        </w:rPr>
        <w:fldChar w:fldCharType="end"/>
      </w:r>
      <w:r w:rsidRPr="00412EB7">
        <w:rPr>
          <w:rFonts w:ascii="Times New Roman" w:hAnsi="Times New Roman" w:cs="Times New Roman"/>
          <w:rPrChange w:id="758" w:author="Author">
            <w:rPr>
              <w:rFonts w:ascii="Times New Roman" w:hAnsi="Times New Roman" w:cs="Times New Roman"/>
              <w:b/>
            </w:rPr>
          </w:rPrChange>
        </w:rPr>
        <w:t>,</w:t>
      </w:r>
      <w:r w:rsidR="00370E76" w:rsidRPr="00412EB7">
        <w:rPr>
          <w:rFonts w:ascii="Times New Roman" w:hAnsi="Times New Roman" w:cs="Times New Roman"/>
          <w:rPrChange w:id="759" w:author="Author">
            <w:rPr>
              <w:rFonts w:ascii="Times New Roman" w:hAnsi="Times New Roman" w:cs="Times New Roman"/>
              <w:b/>
            </w:rPr>
          </w:rPrChange>
        </w:rPr>
        <w:t xml:space="preserve"> </w:t>
      </w:r>
      <w:r w:rsidRPr="00412EB7">
        <w:rPr>
          <w:rFonts w:ascii="Times New Roman" w:hAnsi="Times New Roman" w:cs="Times New Roman"/>
          <w:rPrChange w:id="760" w:author="Author">
            <w:rPr>
              <w:rFonts w:ascii="Times New Roman" w:hAnsi="Times New Roman" w:cs="Times New Roman"/>
              <w:b/>
            </w:rPr>
          </w:rPrChange>
        </w:rPr>
        <w:t>it</w:t>
      </w:r>
      <w:r w:rsidR="00370E76" w:rsidRPr="00412EB7">
        <w:rPr>
          <w:rFonts w:ascii="Times New Roman" w:hAnsi="Times New Roman" w:cs="Times New Roman"/>
          <w:rPrChange w:id="761" w:author="Author">
            <w:rPr>
              <w:rFonts w:ascii="Times New Roman" w:hAnsi="Times New Roman" w:cs="Times New Roman"/>
              <w:b/>
            </w:rPr>
          </w:rPrChange>
        </w:rPr>
        <w:t xml:space="preserve"> </w:t>
      </w:r>
      <w:r w:rsidRPr="00412EB7">
        <w:rPr>
          <w:rFonts w:ascii="Times New Roman" w:hAnsi="Times New Roman" w:cs="Times New Roman"/>
          <w:rPrChange w:id="762" w:author="Author">
            <w:rPr>
              <w:rFonts w:ascii="Times New Roman" w:hAnsi="Times New Roman" w:cs="Times New Roman"/>
              <w:b/>
            </w:rPr>
          </w:rPrChange>
        </w:rPr>
        <w:t>shifted</w:t>
      </w:r>
      <w:r w:rsidR="00370E76" w:rsidRPr="00412EB7">
        <w:rPr>
          <w:rFonts w:ascii="Times New Roman" w:hAnsi="Times New Roman" w:cs="Times New Roman"/>
          <w:rPrChange w:id="763" w:author="Author">
            <w:rPr>
              <w:rFonts w:ascii="Times New Roman" w:hAnsi="Times New Roman" w:cs="Times New Roman"/>
              <w:b/>
            </w:rPr>
          </w:rPrChange>
        </w:rPr>
        <w:t xml:space="preserve"> </w:t>
      </w:r>
      <w:r w:rsidRPr="00412EB7">
        <w:rPr>
          <w:rFonts w:ascii="Times New Roman" w:hAnsi="Times New Roman" w:cs="Times New Roman"/>
          <w:rPrChange w:id="764" w:author="Author">
            <w:rPr>
              <w:rFonts w:ascii="Times New Roman" w:hAnsi="Times New Roman" w:cs="Times New Roman"/>
              <w:b/>
            </w:rPr>
          </w:rPrChange>
        </w:rPr>
        <w:t>from</w:t>
      </w:r>
      <w:r w:rsidR="00370E76" w:rsidRPr="00412EB7">
        <w:rPr>
          <w:rFonts w:ascii="Times New Roman" w:hAnsi="Times New Roman" w:cs="Times New Roman"/>
          <w:rPrChange w:id="765" w:author="Author">
            <w:rPr>
              <w:rFonts w:ascii="Times New Roman" w:hAnsi="Times New Roman" w:cs="Times New Roman"/>
              <w:b/>
            </w:rPr>
          </w:rPrChange>
        </w:rPr>
        <w:t xml:space="preserve"> </w:t>
      </w:r>
      <w:r w:rsidRPr="00412EB7">
        <w:rPr>
          <w:rFonts w:ascii="Times New Roman" w:hAnsi="Times New Roman" w:cs="Times New Roman"/>
          <w:rPrChange w:id="766" w:author="Author">
            <w:rPr>
              <w:rFonts w:ascii="Times New Roman" w:hAnsi="Times New Roman" w:cs="Times New Roman"/>
              <w:b/>
            </w:rPr>
          </w:rPrChange>
        </w:rPr>
        <w:t>the</w:t>
      </w:r>
      <w:r w:rsidR="00370E76" w:rsidRPr="00412EB7">
        <w:rPr>
          <w:rFonts w:ascii="Times New Roman" w:hAnsi="Times New Roman" w:cs="Times New Roman"/>
          <w:rPrChange w:id="767" w:author="Author">
            <w:rPr>
              <w:rFonts w:ascii="Times New Roman" w:hAnsi="Times New Roman" w:cs="Times New Roman"/>
              <w:b/>
            </w:rPr>
          </w:rPrChange>
        </w:rPr>
        <w:t xml:space="preserve"> </w:t>
      </w:r>
      <w:r w:rsidRPr="00412EB7">
        <w:rPr>
          <w:rFonts w:ascii="Times New Roman" w:hAnsi="Times New Roman" w:cs="Times New Roman"/>
          <w:rPrChange w:id="768" w:author="Author">
            <w:rPr>
              <w:rFonts w:ascii="Times New Roman" w:hAnsi="Times New Roman" w:cs="Times New Roman"/>
              <w:b/>
            </w:rPr>
          </w:rPrChange>
        </w:rPr>
        <w:t>Founders</w:t>
      </w:r>
      <w:ins w:id="769" w:author="Author">
        <w:r w:rsidR="00AE5D52" w:rsidRPr="00412EB7">
          <w:rPr>
            <w:rFonts w:ascii="Times New Roman" w:hAnsi="Times New Roman" w:cs="Times New Roman"/>
            <w:rPrChange w:id="770" w:author="Author">
              <w:rPr>
                <w:rFonts w:ascii="Times New Roman" w:hAnsi="Times New Roman" w:cs="Times New Roman"/>
                <w:b/>
              </w:rPr>
            </w:rPrChange>
          </w:rPr>
          <w:t>’</w:t>
        </w:r>
      </w:ins>
      <w:del w:id="771" w:author="Author">
        <w:r w:rsidRPr="00412EB7" w:rsidDel="00AE5D52">
          <w:rPr>
            <w:rFonts w:ascii="Times New Roman" w:hAnsi="Times New Roman" w:cs="Times New Roman"/>
            <w:rPrChange w:id="772" w:author="Author">
              <w:rPr>
                <w:rFonts w:ascii="Times New Roman" w:hAnsi="Times New Roman" w:cs="Times New Roman"/>
                <w:b/>
              </w:rPr>
            </w:rPrChange>
          </w:rPr>
          <w:delText>'</w:delText>
        </w:r>
      </w:del>
      <w:r w:rsidR="00370E76" w:rsidRPr="00412EB7">
        <w:rPr>
          <w:rFonts w:ascii="Times New Roman" w:hAnsi="Times New Roman" w:cs="Times New Roman"/>
          <w:rPrChange w:id="773" w:author="Author">
            <w:rPr>
              <w:rFonts w:ascii="Times New Roman" w:hAnsi="Times New Roman" w:cs="Times New Roman"/>
              <w:b/>
            </w:rPr>
          </w:rPrChange>
        </w:rPr>
        <w:t xml:space="preserve"> </w:t>
      </w:r>
      <w:r w:rsidRPr="00412EB7">
        <w:rPr>
          <w:rFonts w:ascii="Times New Roman" w:hAnsi="Times New Roman" w:cs="Times New Roman"/>
          <w:rPrChange w:id="774" w:author="Author">
            <w:rPr>
              <w:rFonts w:ascii="Times New Roman" w:hAnsi="Times New Roman" w:cs="Times New Roman"/>
              <w:b/>
            </w:rPr>
          </w:rPrChange>
        </w:rPr>
        <w:t>dream</w:t>
      </w:r>
      <w:r w:rsidR="00370E76" w:rsidRPr="00412EB7">
        <w:rPr>
          <w:rFonts w:ascii="Times New Roman" w:hAnsi="Times New Roman" w:cs="Times New Roman"/>
          <w:rPrChange w:id="775" w:author="Author">
            <w:rPr>
              <w:rFonts w:ascii="Times New Roman" w:hAnsi="Times New Roman" w:cs="Times New Roman"/>
              <w:b/>
            </w:rPr>
          </w:rPrChange>
        </w:rPr>
        <w:t xml:space="preserve"> </w:t>
      </w:r>
      <w:r w:rsidRPr="00412EB7">
        <w:rPr>
          <w:rFonts w:ascii="Times New Roman" w:hAnsi="Times New Roman" w:cs="Times New Roman"/>
          <w:rPrChange w:id="776" w:author="Author">
            <w:rPr>
              <w:rFonts w:ascii="Times New Roman" w:hAnsi="Times New Roman" w:cs="Times New Roman"/>
              <w:b/>
            </w:rPr>
          </w:rPrChange>
        </w:rPr>
        <w:t>of</w:t>
      </w:r>
      <w:r w:rsidR="00370E76" w:rsidRPr="00412EB7">
        <w:rPr>
          <w:rFonts w:ascii="Times New Roman" w:hAnsi="Times New Roman" w:cs="Times New Roman"/>
          <w:rPrChange w:id="777" w:author="Author">
            <w:rPr>
              <w:rFonts w:ascii="Times New Roman" w:hAnsi="Times New Roman" w:cs="Times New Roman"/>
              <w:b/>
            </w:rPr>
          </w:rPrChange>
        </w:rPr>
        <w:t xml:space="preserve"> </w:t>
      </w:r>
      <w:del w:id="778" w:author="Author">
        <w:r w:rsidR="004B3374" w:rsidRPr="00412EB7" w:rsidDel="00AE5D52">
          <w:rPr>
            <w:rFonts w:ascii="Times New Roman" w:hAnsi="Times New Roman" w:cs="Times New Roman"/>
            <w:rPrChange w:id="779" w:author="Author">
              <w:rPr>
                <w:rFonts w:ascii="Times New Roman" w:hAnsi="Times New Roman" w:cs="Times New Roman"/>
                <w:b/>
              </w:rPr>
            </w:rPrChange>
          </w:rPr>
          <w:delText>the</w:delText>
        </w:r>
        <w:r w:rsidR="00370E76" w:rsidRPr="00412EB7" w:rsidDel="00AE5D52">
          <w:rPr>
            <w:rFonts w:ascii="Times New Roman" w:hAnsi="Times New Roman" w:cs="Times New Roman"/>
            <w:rPrChange w:id="780" w:author="Author">
              <w:rPr>
                <w:rFonts w:ascii="Times New Roman" w:hAnsi="Times New Roman" w:cs="Times New Roman"/>
                <w:b/>
              </w:rPr>
            </w:rPrChange>
          </w:rPr>
          <w:delText xml:space="preserve"> </w:delText>
        </w:r>
      </w:del>
      <w:r w:rsidR="004B3374" w:rsidRPr="00412EB7">
        <w:rPr>
          <w:rFonts w:ascii="Times New Roman" w:hAnsi="Times New Roman" w:cs="Times New Roman"/>
          <w:rPrChange w:id="781" w:author="Author">
            <w:rPr>
              <w:rFonts w:ascii="Times New Roman" w:hAnsi="Times New Roman" w:cs="Times New Roman"/>
              <w:b/>
            </w:rPr>
          </w:rPrChange>
        </w:rPr>
        <w:t>opportunity</w:t>
      </w:r>
      <w:r w:rsidR="00370E76" w:rsidRPr="00412EB7">
        <w:rPr>
          <w:rFonts w:ascii="Times New Roman" w:hAnsi="Times New Roman" w:cs="Times New Roman"/>
          <w:rPrChange w:id="782" w:author="Author">
            <w:rPr>
              <w:rFonts w:ascii="Times New Roman" w:hAnsi="Times New Roman" w:cs="Times New Roman"/>
              <w:b/>
            </w:rPr>
          </w:rPrChange>
        </w:rPr>
        <w:t xml:space="preserve"> </w:t>
      </w:r>
      <w:r w:rsidRPr="00412EB7">
        <w:rPr>
          <w:rFonts w:ascii="Times New Roman" w:hAnsi="Times New Roman" w:cs="Times New Roman"/>
          <w:rPrChange w:id="783" w:author="Author">
            <w:rPr>
              <w:rFonts w:ascii="Times New Roman" w:hAnsi="Times New Roman" w:cs="Times New Roman"/>
              <w:b/>
            </w:rPr>
          </w:rPrChange>
        </w:rPr>
        <w:t>to</w:t>
      </w:r>
      <w:r w:rsidR="00370E76" w:rsidRPr="00412EB7">
        <w:rPr>
          <w:rFonts w:ascii="Times New Roman" w:hAnsi="Times New Roman" w:cs="Times New Roman"/>
          <w:rPrChange w:id="784" w:author="Author">
            <w:rPr>
              <w:rFonts w:ascii="Times New Roman" w:hAnsi="Times New Roman" w:cs="Times New Roman"/>
              <w:b/>
            </w:rPr>
          </w:rPrChange>
        </w:rPr>
        <w:t xml:space="preserve"> </w:t>
      </w:r>
      <w:r w:rsidRPr="00412EB7">
        <w:rPr>
          <w:rFonts w:ascii="Times New Roman" w:hAnsi="Times New Roman" w:cs="Times New Roman"/>
          <w:rPrChange w:id="785" w:author="Author">
            <w:rPr>
              <w:rFonts w:ascii="Times New Roman" w:hAnsi="Times New Roman" w:cs="Times New Roman"/>
              <w:b/>
            </w:rPr>
          </w:rPrChange>
        </w:rPr>
        <w:t>the</w:t>
      </w:r>
      <w:r w:rsidR="00370E76" w:rsidRPr="00412EB7">
        <w:rPr>
          <w:rFonts w:ascii="Times New Roman" w:hAnsi="Times New Roman" w:cs="Times New Roman"/>
          <w:rPrChange w:id="786" w:author="Author">
            <w:rPr>
              <w:rFonts w:ascii="Times New Roman" w:hAnsi="Times New Roman" w:cs="Times New Roman"/>
              <w:b/>
            </w:rPr>
          </w:rPrChange>
        </w:rPr>
        <w:t xml:space="preserve"> </w:t>
      </w:r>
      <w:r w:rsidRPr="00412EB7">
        <w:rPr>
          <w:rFonts w:ascii="Times New Roman" w:hAnsi="Times New Roman" w:cs="Times New Roman"/>
          <w:rPrChange w:id="787" w:author="Author">
            <w:rPr>
              <w:rFonts w:ascii="Times New Roman" w:hAnsi="Times New Roman" w:cs="Times New Roman"/>
              <w:b/>
            </w:rPr>
          </w:rPrChange>
        </w:rPr>
        <w:t>acquisition</w:t>
      </w:r>
      <w:r w:rsidR="00370E76" w:rsidRPr="00412EB7">
        <w:rPr>
          <w:rFonts w:ascii="Times New Roman" w:hAnsi="Times New Roman" w:cs="Times New Roman"/>
          <w:rPrChange w:id="788" w:author="Author">
            <w:rPr>
              <w:rFonts w:ascii="Times New Roman" w:hAnsi="Times New Roman" w:cs="Times New Roman"/>
              <w:b/>
            </w:rPr>
          </w:rPrChange>
        </w:rPr>
        <w:t xml:space="preserve"> </w:t>
      </w:r>
      <w:r w:rsidRPr="00412EB7">
        <w:rPr>
          <w:rFonts w:ascii="Times New Roman" w:hAnsi="Times New Roman" w:cs="Times New Roman"/>
          <w:rPrChange w:id="789" w:author="Author">
            <w:rPr>
              <w:rFonts w:ascii="Times New Roman" w:hAnsi="Times New Roman" w:cs="Times New Roman"/>
              <w:b/>
            </w:rPr>
          </w:rPrChange>
        </w:rPr>
        <w:t>of</w:t>
      </w:r>
      <w:r w:rsidR="00370E76" w:rsidRPr="00412EB7">
        <w:rPr>
          <w:rFonts w:ascii="Times New Roman" w:hAnsi="Times New Roman" w:cs="Times New Roman"/>
          <w:rPrChange w:id="790" w:author="Author">
            <w:rPr>
              <w:rFonts w:ascii="Times New Roman" w:hAnsi="Times New Roman" w:cs="Times New Roman"/>
              <w:b/>
            </w:rPr>
          </w:rPrChange>
        </w:rPr>
        <w:t xml:space="preserve"> </w:t>
      </w:r>
      <w:r w:rsidRPr="00412EB7">
        <w:rPr>
          <w:rFonts w:ascii="Times New Roman" w:hAnsi="Times New Roman" w:cs="Times New Roman"/>
          <w:rPrChange w:id="791" w:author="Author">
            <w:rPr>
              <w:rFonts w:ascii="Times New Roman" w:hAnsi="Times New Roman" w:cs="Times New Roman"/>
              <w:b/>
            </w:rPr>
          </w:rPrChange>
        </w:rPr>
        <w:t>material</w:t>
      </w:r>
      <w:r w:rsidR="00370E76" w:rsidRPr="00412EB7">
        <w:rPr>
          <w:rFonts w:ascii="Times New Roman" w:hAnsi="Times New Roman" w:cs="Times New Roman"/>
          <w:rPrChange w:id="792" w:author="Author">
            <w:rPr>
              <w:rFonts w:ascii="Times New Roman" w:hAnsi="Times New Roman" w:cs="Times New Roman"/>
              <w:b/>
            </w:rPr>
          </w:rPrChange>
        </w:rPr>
        <w:t xml:space="preserve"> </w:t>
      </w:r>
      <w:r w:rsidRPr="00412EB7">
        <w:rPr>
          <w:rFonts w:ascii="Times New Roman" w:hAnsi="Times New Roman" w:cs="Times New Roman"/>
          <w:rPrChange w:id="793" w:author="Author">
            <w:rPr>
              <w:rFonts w:ascii="Times New Roman" w:hAnsi="Times New Roman" w:cs="Times New Roman"/>
              <w:b/>
            </w:rPr>
          </w:rPrChange>
        </w:rPr>
        <w:t>things.</w:t>
      </w:r>
      <w:r w:rsidR="00370E76" w:rsidRPr="00412EB7">
        <w:rPr>
          <w:rFonts w:ascii="Times New Roman" w:hAnsi="Times New Roman" w:cs="Times New Roman"/>
          <w:rPrChange w:id="794" w:author="Author">
            <w:rPr>
              <w:rFonts w:ascii="Times New Roman" w:hAnsi="Times New Roman" w:cs="Times New Roman"/>
              <w:b/>
            </w:rPr>
          </w:rPrChange>
        </w:rPr>
        <w:t xml:space="preserve"> </w:t>
      </w:r>
    </w:p>
    <w:p w14:paraId="1FB58AE9" w14:textId="1AA32AF8" w:rsidR="00342262" w:rsidRPr="00412EB7" w:rsidDel="00676791" w:rsidRDefault="00342262">
      <w:pPr>
        <w:spacing w:before="100" w:beforeAutospacing="1"/>
        <w:ind w:right="4" w:firstLine="0"/>
        <w:contextualSpacing/>
        <w:rPr>
          <w:del w:id="795" w:author="Author"/>
          <w:rFonts w:ascii="Times New Roman" w:hAnsi="Times New Roman" w:cs="Times New Roman"/>
          <w:rPrChange w:id="796" w:author="Author">
            <w:rPr>
              <w:del w:id="797" w:author="Author"/>
              <w:rFonts w:ascii="Times New Roman" w:hAnsi="Times New Roman" w:cs="Times New Roman"/>
              <w:b/>
            </w:rPr>
          </w:rPrChange>
        </w:rPr>
        <w:pPrChange w:id="798" w:author="Editor" w:date="2020-11-10T15:28:00Z">
          <w:pPr>
            <w:spacing w:before="100" w:beforeAutospacing="1"/>
            <w:ind w:right="4"/>
            <w:contextualSpacing/>
          </w:pPr>
        </w:pPrChange>
      </w:pPr>
      <w:del w:id="799" w:author="Author">
        <w:r w:rsidRPr="00412EB7" w:rsidDel="00676791">
          <w:rPr>
            <w:rFonts w:ascii="Times New Roman" w:hAnsi="Times New Roman" w:cs="Times New Roman"/>
            <w:rPrChange w:id="800" w:author="Author">
              <w:rPr>
                <w:rFonts w:ascii="Times New Roman" w:hAnsi="Times New Roman" w:cs="Times New Roman"/>
                <w:b/>
              </w:rPr>
            </w:rPrChange>
          </w:rPr>
          <w:delText>CHAPTER</w:delText>
        </w:r>
        <w:r w:rsidR="00370E76" w:rsidRPr="00412EB7" w:rsidDel="00676791">
          <w:rPr>
            <w:rFonts w:ascii="Times New Roman" w:hAnsi="Times New Roman" w:cs="Times New Roman"/>
            <w:rPrChange w:id="801" w:author="Author">
              <w:rPr>
                <w:rFonts w:ascii="Times New Roman" w:hAnsi="Times New Roman" w:cs="Times New Roman"/>
                <w:b/>
              </w:rPr>
            </w:rPrChange>
          </w:rPr>
          <w:delText xml:space="preserve"> </w:delText>
        </w:r>
        <w:r w:rsidRPr="00412EB7" w:rsidDel="00676791">
          <w:rPr>
            <w:rFonts w:ascii="Times New Roman" w:hAnsi="Times New Roman" w:cs="Times New Roman"/>
            <w:rPrChange w:id="802" w:author="Author">
              <w:rPr>
                <w:rFonts w:ascii="Times New Roman" w:hAnsi="Times New Roman" w:cs="Times New Roman"/>
                <w:b/>
              </w:rPr>
            </w:rPrChange>
          </w:rPr>
          <w:delText>1</w:delText>
        </w:r>
        <w:r w:rsidR="00370E76" w:rsidRPr="00412EB7" w:rsidDel="00676791">
          <w:rPr>
            <w:rFonts w:ascii="Times New Roman" w:hAnsi="Times New Roman" w:cs="Times New Roman"/>
            <w:rPrChange w:id="803" w:author="Author">
              <w:rPr>
                <w:rFonts w:ascii="Times New Roman" w:hAnsi="Times New Roman" w:cs="Times New Roman"/>
                <w:b/>
              </w:rPr>
            </w:rPrChange>
          </w:rPr>
          <w:delText xml:space="preserve"> </w:delText>
        </w:r>
        <w:r w:rsidRPr="00412EB7" w:rsidDel="00676791">
          <w:rPr>
            <w:rFonts w:ascii="Times New Roman" w:hAnsi="Times New Roman" w:cs="Times New Roman"/>
            <w:rPrChange w:id="804" w:author="Author">
              <w:rPr>
                <w:rFonts w:ascii="Times New Roman" w:hAnsi="Times New Roman" w:cs="Times New Roman"/>
                <w:b/>
              </w:rPr>
            </w:rPrChange>
          </w:rPr>
          <w:delText>“</w:delText>
        </w:r>
        <w:r w:rsidR="00370E76" w:rsidRPr="00412EB7" w:rsidDel="00676791">
          <w:rPr>
            <w:rFonts w:ascii="Times New Roman" w:hAnsi="Times New Roman" w:cs="Times New Roman"/>
            <w:rPrChange w:id="805" w:author="Author">
              <w:rPr>
                <w:rFonts w:ascii="Times New Roman" w:hAnsi="Times New Roman" w:cs="Times New Roman"/>
                <w:b/>
              </w:rPr>
            </w:rPrChange>
          </w:rPr>
          <w:delText xml:space="preserve"> </w:delText>
        </w:r>
        <w:r w:rsidRPr="00412EB7" w:rsidDel="00676791">
          <w:rPr>
            <w:rFonts w:ascii="Times New Roman" w:hAnsi="Times New Roman" w:cs="Times New Roman"/>
            <w:rPrChange w:id="806" w:author="Author">
              <w:rPr>
                <w:rFonts w:ascii="Times New Roman" w:hAnsi="Times New Roman" w:cs="Times New Roman"/>
                <w:b/>
              </w:rPr>
            </w:rPrChange>
          </w:rPr>
          <w:delText>THE</w:delText>
        </w:r>
        <w:r w:rsidR="00370E76" w:rsidRPr="00412EB7" w:rsidDel="00676791">
          <w:rPr>
            <w:rFonts w:ascii="Times New Roman" w:hAnsi="Times New Roman" w:cs="Times New Roman"/>
            <w:rPrChange w:id="807" w:author="Author">
              <w:rPr>
                <w:rFonts w:ascii="Times New Roman" w:hAnsi="Times New Roman" w:cs="Times New Roman"/>
                <w:b/>
              </w:rPr>
            </w:rPrChange>
          </w:rPr>
          <w:delText xml:space="preserve"> </w:delText>
        </w:r>
        <w:r w:rsidRPr="00412EB7" w:rsidDel="00676791">
          <w:rPr>
            <w:rFonts w:ascii="Times New Roman" w:hAnsi="Times New Roman" w:cs="Times New Roman"/>
            <w:rPrChange w:id="808" w:author="Author">
              <w:rPr>
                <w:rFonts w:ascii="Times New Roman" w:hAnsi="Times New Roman" w:cs="Times New Roman"/>
                <w:b/>
              </w:rPr>
            </w:rPrChange>
          </w:rPr>
          <w:delText>TRUTHS</w:delText>
        </w:r>
        <w:r w:rsidR="00370E76" w:rsidRPr="00412EB7" w:rsidDel="00676791">
          <w:rPr>
            <w:rFonts w:ascii="Times New Roman" w:hAnsi="Times New Roman" w:cs="Times New Roman"/>
            <w:rPrChange w:id="809" w:author="Author">
              <w:rPr>
                <w:rFonts w:ascii="Times New Roman" w:hAnsi="Times New Roman" w:cs="Times New Roman"/>
                <w:b/>
              </w:rPr>
            </w:rPrChange>
          </w:rPr>
          <w:delText xml:space="preserve"> </w:delText>
        </w:r>
        <w:r w:rsidRPr="00412EB7" w:rsidDel="00676791">
          <w:rPr>
            <w:rFonts w:ascii="Times New Roman" w:hAnsi="Times New Roman" w:cs="Times New Roman"/>
            <w:rPrChange w:id="810" w:author="Author">
              <w:rPr>
                <w:rFonts w:ascii="Times New Roman" w:hAnsi="Times New Roman" w:cs="Times New Roman"/>
                <w:b/>
              </w:rPr>
            </w:rPrChange>
          </w:rPr>
          <w:delText>AND</w:delText>
        </w:r>
        <w:r w:rsidR="00370E76" w:rsidRPr="00412EB7" w:rsidDel="00676791">
          <w:rPr>
            <w:rFonts w:ascii="Times New Roman" w:hAnsi="Times New Roman" w:cs="Times New Roman"/>
            <w:rPrChange w:id="811" w:author="Author">
              <w:rPr>
                <w:rFonts w:ascii="Times New Roman" w:hAnsi="Times New Roman" w:cs="Times New Roman"/>
                <w:b/>
              </w:rPr>
            </w:rPrChange>
          </w:rPr>
          <w:delText xml:space="preserve"> </w:delText>
        </w:r>
        <w:r w:rsidRPr="00412EB7" w:rsidDel="00676791">
          <w:rPr>
            <w:rFonts w:ascii="Times New Roman" w:hAnsi="Times New Roman" w:cs="Times New Roman"/>
            <w:rPrChange w:id="812" w:author="Author">
              <w:rPr>
                <w:rFonts w:ascii="Times New Roman" w:hAnsi="Times New Roman" w:cs="Times New Roman"/>
                <w:b/>
              </w:rPr>
            </w:rPrChange>
          </w:rPr>
          <w:delText>UNTRUTHS”</w:delText>
        </w:r>
      </w:del>
    </w:p>
    <w:p w14:paraId="39E90113" w14:textId="4EB6EBD7" w:rsidR="00CA54AD" w:rsidRPr="00412EB7" w:rsidRDefault="00F11EFB" w:rsidP="00AE5D52">
      <w:pPr>
        <w:spacing w:before="100" w:beforeAutospacing="1"/>
        <w:ind w:right="4"/>
        <w:contextualSpacing/>
        <w:rPr>
          <w:rFonts w:ascii="Times New Roman" w:hAnsi="Times New Roman" w:cs="Times New Roman"/>
          <w:rPrChange w:id="813" w:author="Author">
            <w:rPr>
              <w:rFonts w:ascii="Times New Roman" w:hAnsi="Times New Roman" w:cs="Times New Roman"/>
              <w:b/>
            </w:rPr>
          </w:rPrChange>
        </w:rPr>
      </w:pPr>
      <w:ins w:id="814" w:author="Author">
        <w:r>
          <w:rPr>
            <w:rFonts w:ascii="Times New Roman" w:hAnsi="Times New Roman" w:cs="Times New Roman"/>
          </w:rPr>
          <w:t>This shift</w:t>
        </w:r>
      </w:ins>
      <w:del w:id="815" w:author="Author">
        <w:r w:rsidR="00380FFF" w:rsidRPr="00412EB7" w:rsidDel="00F11EFB">
          <w:rPr>
            <w:rFonts w:ascii="Times New Roman" w:hAnsi="Times New Roman" w:cs="Times New Roman"/>
            <w:rPrChange w:id="816" w:author="Author">
              <w:rPr>
                <w:rFonts w:ascii="Times New Roman" w:hAnsi="Times New Roman" w:cs="Times New Roman"/>
                <w:b/>
              </w:rPr>
            </w:rPrChange>
          </w:rPr>
          <w:delText>That</w:delText>
        </w:r>
      </w:del>
      <w:r w:rsidR="00370E76" w:rsidRPr="00412EB7">
        <w:rPr>
          <w:rFonts w:ascii="Times New Roman" w:hAnsi="Times New Roman" w:cs="Times New Roman"/>
          <w:rPrChange w:id="817" w:author="Author">
            <w:rPr>
              <w:rFonts w:ascii="Times New Roman" w:hAnsi="Times New Roman" w:cs="Times New Roman"/>
              <w:b/>
            </w:rPr>
          </w:rPrChange>
        </w:rPr>
        <w:t xml:space="preserve"> </w:t>
      </w:r>
      <w:r w:rsidR="00380FFF" w:rsidRPr="00412EB7">
        <w:rPr>
          <w:rFonts w:ascii="Times New Roman" w:hAnsi="Times New Roman" w:cs="Times New Roman"/>
          <w:rPrChange w:id="818" w:author="Author">
            <w:rPr>
              <w:rFonts w:ascii="Times New Roman" w:hAnsi="Times New Roman" w:cs="Times New Roman"/>
              <w:b/>
            </w:rPr>
          </w:rPrChange>
        </w:rPr>
        <w:t>was</w:t>
      </w:r>
      <w:r w:rsidR="00370E76" w:rsidRPr="00412EB7">
        <w:rPr>
          <w:rFonts w:ascii="Times New Roman" w:hAnsi="Times New Roman" w:cs="Times New Roman"/>
          <w:rPrChange w:id="819" w:author="Author">
            <w:rPr>
              <w:rFonts w:ascii="Times New Roman" w:hAnsi="Times New Roman" w:cs="Times New Roman"/>
              <w:b/>
            </w:rPr>
          </w:rPrChange>
        </w:rPr>
        <w:t xml:space="preserve"> </w:t>
      </w:r>
      <w:r w:rsidR="00380FFF" w:rsidRPr="00412EB7">
        <w:rPr>
          <w:rFonts w:ascii="Times New Roman" w:hAnsi="Times New Roman" w:cs="Times New Roman"/>
          <w:rPrChange w:id="820" w:author="Author">
            <w:rPr>
              <w:rFonts w:ascii="Times New Roman" w:hAnsi="Times New Roman" w:cs="Times New Roman"/>
              <w:b/>
            </w:rPr>
          </w:rPrChange>
        </w:rPr>
        <w:t>best</w:t>
      </w:r>
      <w:r w:rsidR="00370E76" w:rsidRPr="00412EB7">
        <w:rPr>
          <w:rFonts w:ascii="Times New Roman" w:hAnsi="Times New Roman" w:cs="Times New Roman"/>
          <w:rPrChange w:id="821" w:author="Author">
            <w:rPr>
              <w:rFonts w:ascii="Times New Roman" w:hAnsi="Times New Roman" w:cs="Times New Roman"/>
              <w:b/>
            </w:rPr>
          </w:rPrChange>
        </w:rPr>
        <w:t xml:space="preserve"> </w:t>
      </w:r>
      <w:r w:rsidR="00380FFF" w:rsidRPr="00412EB7">
        <w:rPr>
          <w:rFonts w:ascii="Times New Roman" w:hAnsi="Times New Roman" w:cs="Times New Roman"/>
          <w:rPrChange w:id="822" w:author="Author">
            <w:rPr>
              <w:rFonts w:ascii="Times New Roman" w:hAnsi="Times New Roman" w:cs="Times New Roman"/>
              <w:b/>
            </w:rPr>
          </w:rPrChange>
        </w:rPr>
        <w:t>exemplified</w:t>
      </w:r>
      <w:r w:rsidR="00370E76" w:rsidRPr="00412EB7">
        <w:rPr>
          <w:rFonts w:ascii="Times New Roman" w:hAnsi="Times New Roman" w:cs="Times New Roman"/>
          <w:rPrChange w:id="823" w:author="Author">
            <w:rPr>
              <w:rFonts w:ascii="Times New Roman" w:hAnsi="Times New Roman" w:cs="Times New Roman"/>
              <w:b/>
            </w:rPr>
          </w:rPrChange>
        </w:rPr>
        <w:t xml:space="preserve"> </w:t>
      </w:r>
      <w:r w:rsidR="00380FFF" w:rsidRPr="00412EB7">
        <w:rPr>
          <w:rFonts w:ascii="Times New Roman" w:hAnsi="Times New Roman" w:cs="Times New Roman"/>
          <w:rPrChange w:id="824" w:author="Author">
            <w:rPr>
              <w:rFonts w:ascii="Times New Roman" w:hAnsi="Times New Roman" w:cs="Times New Roman"/>
              <w:b/>
            </w:rPr>
          </w:rPrChange>
        </w:rPr>
        <w:t>by</w:t>
      </w:r>
      <w:r w:rsidR="00370E76" w:rsidRPr="00412EB7">
        <w:rPr>
          <w:rFonts w:ascii="Times New Roman" w:hAnsi="Times New Roman" w:cs="Times New Roman"/>
          <w:rPrChange w:id="825" w:author="Author">
            <w:rPr>
              <w:rFonts w:ascii="Times New Roman" w:hAnsi="Times New Roman" w:cs="Times New Roman"/>
              <w:b/>
            </w:rPr>
          </w:rPrChange>
        </w:rPr>
        <w:t xml:space="preserve"> </w:t>
      </w:r>
      <w:r w:rsidR="00380FFF" w:rsidRPr="00412EB7">
        <w:rPr>
          <w:rFonts w:ascii="Times New Roman" w:hAnsi="Times New Roman" w:cs="Times New Roman"/>
          <w:rPrChange w:id="826" w:author="Author">
            <w:rPr>
              <w:rFonts w:ascii="Times New Roman" w:hAnsi="Times New Roman" w:cs="Times New Roman"/>
              <w:b/>
            </w:rPr>
          </w:rPrChange>
        </w:rPr>
        <w:t>the</w:t>
      </w:r>
      <w:r w:rsidR="00370E76" w:rsidRPr="00412EB7">
        <w:rPr>
          <w:rFonts w:ascii="Times New Roman" w:hAnsi="Times New Roman" w:cs="Times New Roman"/>
          <w:rPrChange w:id="827" w:author="Author">
            <w:rPr>
              <w:rFonts w:ascii="Times New Roman" w:hAnsi="Times New Roman" w:cs="Times New Roman"/>
              <w:b/>
            </w:rPr>
          </w:rPrChange>
        </w:rPr>
        <w:t xml:space="preserve"> </w:t>
      </w:r>
      <w:r w:rsidR="00380FFF" w:rsidRPr="00412EB7">
        <w:rPr>
          <w:rFonts w:ascii="Times New Roman" w:hAnsi="Times New Roman" w:cs="Times New Roman"/>
          <w:rPrChange w:id="828" w:author="Author">
            <w:rPr>
              <w:rFonts w:ascii="Times New Roman" w:hAnsi="Times New Roman" w:cs="Times New Roman"/>
              <w:b/>
            </w:rPr>
          </w:rPrChange>
        </w:rPr>
        <w:t>novel</w:t>
      </w:r>
      <w:del w:id="829" w:author="Author">
        <w:r w:rsidR="00380FFF" w:rsidRPr="00412EB7" w:rsidDel="00AE5D52">
          <w:rPr>
            <w:rFonts w:ascii="Times New Roman" w:hAnsi="Times New Roman" w:cs="Times New Roman"/>
            <w:rPrChange w:id="830" w:author="Author">
              <w:rPr>
                <w:rFonts w:ascii="Times New Roman" w:hAnsi="Times New Roman" w:cs="Times New Roman"/>
                <w:b/>
              </w:rPr>
            </w:rPrChange>
          </w:rPr>
          <w:delText>,</w:delText>
        </w:r>
      </w:del>
      <w:r w:rsidR="00370E76" w:rsidRPr="00412EB7">
        <w:rPr>
          <w:rFonts w:ascii="Times New Roman" w:hAnsi="Times New Roman" w:cs="Times New Roman"/>
          <w:rPrChange w:id="831" w:author="Author">
            <w:rPr>
              <w:rFonts w:ascii="Times New Roman" w:hAnsi="Times New Roman" w:cs="Times New Roman"/>
              <w:b/>
            </w:rPr>
          </w:rPrChange>
        </w:rPr>
        <w:t xml:space="preserve"> </w:t>
      </w:r>
      <w:del w:id="832" w:author="Author">
        <w:r w:rsidR="00380FFF" w:rsidRPr="00412EB7" w:rsidDel="00AE5D52">
          <w:rPr>
            <w:rFonts w:ascii="Times New Roman" w:hAnsi="Times New Roman" w:cs="Times New Roman"/>
            <w:i/>
            <w:rPrChange w:id="833" w:author="Author">
              <w:rPr>
                <w:rFonts w:ascii="Times New Roman" w:hAnsi="Times New Roman" w:cs="Times New Roman"/>
                <w:b/>
              </w:rPr>
            </w:rPrChange>
          </w:rPr>
          <w:delText>"</w:delText>
        </w:r>
      </w:del>
      <w:r w:rsidR="00676791" w:rsidRPr="00412EB7">
        <w:rPr>
          <w:i/>
          <w:rPrChange w:id="834" w:author="Author">
            <w:rPr/>
          </w:rPrChange>
        </w:rPr>
        <w:fldChar w:fldCharType="begin"/>
      </w:r>
      <w:r w:rsidR="00676791" w:rsidRPr="00412EB7">
        <w:rPr>
          <w:i/>
          <w:rPrChange w:id="835" w:author="Author">
            <w:rPr/>
          </w:rPrChange>
        </w:rPr>
        <w:instrText xml:space="preserve"> HYPERLINK "https://www.amazon.com/Great-Gatsby-F-Scott-Fitzgerald/dp/0743273567/?tag=aboutcom02thebalance-20" \t "_blank" </w:instrText>
      </w:r>
      <w:r w:rsidR="00676791" w:rsidRPr="00412EB7">
        <w:rPr>
          <w:i/>
          <w:rPrChange w:id="836" w:author="Author">
            <w:rPr>
              <w:rStyle w:val="Hyperlink"/>
              <w:rFonts w:ascii="Times New Roman" w:hAnsi="Times New Roman" w:cs="Times New Roman"/>
              <w:b/>
              <w:color w:val="auto"/>
            </w:rPr>
          </w:rPrChange>
        </w:rPr>
        <w:fldChar w:fldCharType="separate"/>
      </w:r>
      <w:r w:rsidR="00380FFF" w:rsidRPr="00412EB7">
        <w:rPr>
          <w:rStyle w:val="Hyperlink"/>
          <w:rFonts w:ascii="Times New Roman" w:hAnsi="Times New Roman" w:cs="Times New Roman"/>
          <w:i/>
          <w:color w:val="auto"/>
          <w:u w:val="none"/>
          <w:rPrChange w:id="837" w:author="Author">
            <w:rPr>
              <w:rStyle w:val="Hyperlink"/>
              <w:rFonts w:ascii="Times New Roman" w:hAnsi="Times New Roman" w:cs="Times New Roman"/>
              <w:b/>
              <w:color w:val="auto"/>
            </w:rPr>
          </w:rPrChange>
        </w:rPr>
        <w:t>The</w:t>
      </w:r>
      <w:r w:rsidR="00370E76" w:rsidRPr="00412EB7">
        <w:rPr>
          <w:rStyle w:val="Hyperlink"/>
          <w:rFonts w:ascii="Times New Roman" w:hAnsi="Times New Roman" w:cs="Times New Roman"/>
          <w:i/>
          <w:color w:val="auto"/>
          <w:u w:val="none"/>
          <w:rPrChange w:id="838" w:author="Author">
            <w:rPr>
              <w:rStyle w:val="Hyperlink"/>
              <w:rFonts w:ascii="Times New Roman" w:hAnsi="Times New Roman" w:cs="Times New Roman"/>
              <w:b/>
              <w:color w:val="auto"/>
            </w:rPr>
          </w:rPrChange>
        </w:rPr>
        <w:t xml:space="preserve"> </w:t>
      </w:r>
      <w:r w:rsidR="00380FFF" w:rsidRPr="00412EB7">
        <w:rPr>
          <w:rStyle w:val="Hyperlink"/>
          <w:rFonts w:ascii="Times New Roman" w:hAnsi="Times New Roman" w:cs="Times New Roman"/>
          <w:i/>
          <w:color w:val="auto"/>
          <w:u w:val="none"/>
          <w:rPrChange w:id="839" w:author="Author">
            <w:rPr>
              <w:rStyle w:val="Hyperlink"/>
              <w:rFonts w:ascii="Times New Roman" w:hAnsi="Times New Roman" w:cs="Times New Roman"/>
              <w:b/>
              <w:color w:val="auto"/>
            </w:rPr>
          </w:rPrChange>
        </w:rPr>
        <w:t>Great</w:t>
      </w:r>
      <w:r w:rsidR="00370E76" w:rsidRPr="00412EB7">
        <w:rPr>
          <w:rStyle w:val="Hyperlink"/>
          <w:rFonts w:ascii="Times New Roman" w:hAnsi="Times New Roman" w:cs="Times New Roman"/>
          <w:i/>
          <w:color w:val="auto"/>
          <w:u w:val="none"/>
          <w:rPrChange w:id="840" w:author="Author">
            <w:rPr>
              <w:rStyle w:val="Hyperlink"/>
              <w:rFonts w:ascii="Times New Roman" w:hAnsi="Times New Roman" w:cs="Times New Roman"/>
              <w:b/>
              <w:color w:val="auto"/>
            </w:rPr>
          </w:rPrChange>
        </w:rPr>
        <w:t xml:space="preserve"> </w:t>
      </w:r>
      <w:r w:rsidR="00380FFF" w:rsidRPr="00412EB7">
        <w:rPr>
          <w:rStyle w:val="Hyperlink"/>
          <w:rFonts w:ascii="Times New Roman" w:hAnsi="Times New Roman" w:cs="Times New Roman"/>
          <w:i/>
          <w:color w:val="auto"/>
          <w:u w:val="none"/>
          <w:rPrChange w:id="841" w:author="Author">
            <w:rPr>
              <w:rStyle w:val="Hyperlink"/>
              <w:rFonts w:ascii="Times New Roman" w:hAnsi="Times New Roman" w:cs="Times New Roman"/>
              <w:b/>
              <w:color w:val="auto"/>
            </w:rPr>
          </w:rPrChange>
        </w:rPr>
        <w:t>Gatsby</w:t>
      </w:r>
      <w:r w:rsidR="00676791" w:rsidRPr="00412EB7">
        <w:rPr>
          <w:rStyle w:val="Hyperlink"/>
          <w:rFonts w:ascii="Times New Roman" w:hAnsi="Times New Roman" w:cs="Times New Roman"/>
          <w:i/>
          <w:color w:val="auto"/>
          <w:u w:val="none"/>
          <w:rPrChange w:id="842" w:author="Author">
            <w:rPr>
              <w:rStyle w:val="Hyperlink"/>
              <w:rFonts w:ascii="Times New Roman" w:hAnsi="Times New Roman" w:cs="Times New Roman"/>
              <w:b/>
              <w:color w:val="auto"/>
            </w:rPr>
          </w:rPrChange>
        </w:rPr>
        <w:fldChar w:fldCharType="end"/>
      </w:r>
      <w:r w:rsidR="00380FFF" w:rsidRPr="00412EB7">
        <w:rPr>
          <w:rFonts w:ascii="Times New Roman" w:hAnsi="Times New Roman" w:cs="Times New Roman"/>
          <w:rPrChange w:id="843" w:author="Author">
            <w:rPr>
              <w:rFonts w:ascii="Times New Roman" w:hAnsi="Times New Roman" w:cs="Times New Roman"/>
              <w:b/>
            </w:rPr>
          </w:rPrChange>
        </w:rPr>
        <w:t>.</w:t>
      </w:r>
      <w:del w:id="844" w:author="Author">
        <w:r w:rsidR="00380FFF" w:rsidRPr="00412EB7" w:rsidDel="00AE5D52">
          <w:rPr>
            <w:rFonts w:ascii="Times New Roman" w:hAnsi="Times New Roman" w:cs="Times New Roman"/>
            <w:rPrChange w:id="845" w:author="Author">
              <w:rPr>
                <w:rFonts w:ascii="Times New Roman" w:hAnsi="Times New Roman" w:cs="Times New Roman"/>
                <w:b/>
              </w:rPr>
            </w:rPrChange>
          </w:rPr>
          <w:delText>"</w:delText>
        </w:r>
      </w:del>
      <w:r w:rsidR="00370E76" w:rsidRPr="00412EB7">
        <w:rPr>
          <w:rFonts w:ascii="Times New Roman" w:hAnsi="Times New Roman" w:cs="Times New Roman"/>
          <w:rPrChange w:id="846" w:author="Author">
            <w:rPr>
              <w:rFonts w:ascii="Times New Roman" w:hAnsi="Times New Roman" w:cs="Times New Roman"/>
              <w:b/>
            </w:rPr>
          </w:rPrChange>
        </w:rPr>
        <w:t xml:space="preserve"> </w:t>
      </w:r>
      <w:r w:rsidR="00380FFF" w:rsidRPr="00412EB7">
        <w:rPr>
          <w:rFonts w:ascii="Times New Roman" w:hAnsi="Times New Roman" w:cs="Times New Roman"/>
          <w:rPrChange w:id="847" w:author="Author">
            <w:rPr>
              <w:rFonts w:ascii="Times New Roman" w:hAnsi="Times New Roman" w:cs="Times New Roman"/>
              <w:b/>
            </w:rPr>
          </w:rPrChange>
        </w:rPr>
        <w:t>Its</w:t>
      </w:r>
      <w:r w:rsidR="00370E76" w:rsidRPr="00412EB7">
        <w:rPr>
          <w:rFonts w:ascii="Times New Roman" w:hAnsi="Times New Roman" w:cs="Times New Roman"/>
          <w:rPrChange w:id="848" w:author="Author">
            <w:rPr>
              <w:rFonts w:ascii="Times New Roman" w:hAnsi="Times New Roman" w:cs="Times New Roman"/>
              <w:b/>
            </w:rPr>
          </w:rPrChange>
        </w:rPr>
        <w:t xml:space="preserve"> </w:t>
      </w:r>
      <w:r w:rsidR="00380FFF" w:rsidRPr="00412EB7">
        <w:rPr>
          <w:rFonts w:ascii="Times New Roman" w:hAnsi="Times New Roman" w:cs="Times New Roman"/>
          <w:rPrChange w:id="849" w:author="Author">
            <w:rPr>
              <w:rFonts w:ascii="Times New Roman" w:hAnsi="Times New Roman" w:cs="Times New Roman"/>
              <w:b/>
            </w:rPr>
          </w:rPrChange>
        </w:rPr>
        <w:t>author,</w:t>
      </w:r>
      <w:r w:rsidR="00370E76" w:rsidRPr="00412EB7">
        <w:rPr>
          <w:rFonts w:ascii="Times New Roman" w:hAnsi="Times New Roman" w:cs="Times New Roman"/>
          <w:rPrChange w:id="850" w:author="Author">
            <w:rPr>
              <w:rFonts w:ascii="Times New Roman" w:hAnsi="Times New Roman" w:cs="Times New Roman"/>
              <w:b/>
            </w:rPr>
          </w:rPrChange>
        </w:rPr>
        <w:t xml:space="preserve"> </w:t>
      </w:r>
      <w:r w:rsidR="00380FFF" w:rsidRPr="00412EB7">
        <w:rPr>
          <w:rFonts w:ascii="Times New Roman" w:hAnsi="Times New Roman" w:cs="Times New Roman"/>
          <w:rPrChange w:id="851" w:author="Author">
            <w:rPr>
              <w:rFonts w:ascii="Times New Roman" w:hAnsi="Times New Roman" w:cs="Times New Roman"/>
              <w:b/>
            </w:rPr>
          </w:rPrChange>
        </w:rPr>
        <w:t>F.</w:t>
      </w:r>
      <w:r w:rsidR="00370E76" w:rsidRPr="00412EB7">
        <w:rPr>
          <w:rFonts w:ascii="Times New Roman" w:hAnsi="Times New Roman" w:cs="Times New Roman"/>
          <w:rPrChange w:id="852" w:author="Author">
            <w:rPr>
              <w:rFonts w:ascii="Times New Roman" w:hAnsi="Times New Roman" w:cs="Times New Roman"/>
              <w:b/>
            </w:rPr>
          </w:rPrChange>
        </w:rPr>
        <w:t xml:space="preserve"> </w:t>
      </w:r>
      <w:r w:rsidR="00380FFF" w:rsidRPr="00412EB7">
        <w:rPr>
          <w:rFonts w:ascii="Times New Roman" w:hAnsi="Times New Roman" w:cs="Times New Roman"/>
          <w:rPrChange w:id="853" w:author="Author">
            <w:rPr>
              <w:rFonts w:ascii="Times New Roman" w:hAnsi="Times New Roman" w:cs="Times New Roman"/>
              <w:b/>
            </w:rPr>
          </w:rPrChange>
        </w:rPr>
        <w:t>Scott</w:t>
      </w:r>
      <w:r w:rsidR="00370E76" w:rsidRPr="00412EB7">
        <w:rPr>
          <w:rFonts w:ascii="Times New Roman" w:hAnsi="Times New Roman" w:cs="Times New Roman"/>
          <w:rPrChange w:id="854" w:author="Author">
            <w:rPr>
              <w:rFonts w:ascii="Times New Roman" w:hAnsi="Times New Roman" w:cs="Times New Roman"/>
              <w:b/>
            </w:rPr>
          </w:rPrChange>
        </w:rPr>
        <w:t xml:space="preserve"> </w:t>
      </w:r>
      <w:r w:rsidR="00380FFF" w:rsidRPr="00412EB7">
        <w:rPr>
          <w:rFonts w:ascii="Times New Roman" w:hAnsi="Times New Roman" w:cs="Times New Roman"/>
          <w:rPrChange w:id="855" w:author="Author">
            <w:rPr>
              <w:rFonts w:ascii="Times New Roman" w:hAnsi="Times New Roman" w:cs="Times New Roman"/>
              <w:b/>
            </w:rPr>
          </w:rPrChange>
        </w:rPr>
        <w:t>Fitzgerald</w:t>
      </w:r>
      <w:ins w:id="856" w:author="Author">
        <w:r w:rsidR="00AE5D52" w:rsidRPr="00412EB7">
          <w:rPr>
            <w:rFonts w:ascii="Times New Roman" w:hAnsi="Times New Roman" w:cs="Times New Roman"/>
            <w:rPrChange w:id="857" w:author="Author">
              <w:rPr>
                <w:rFonts w:ascii="Times New Roman" w:hAnsi="Times New Roman" w:cs="Times New Roman"/>
                <w:b/>
              </w:rPr>
            </w:rPrChange>
          </w:rPr>
          <w:t>,</w:t>
        </w:r>
      </w:ins>
      <w:r w:rsidR="00370E76" w:rsidRPr="00412EB7">
        <w:rPr>
          <w:rFonts w:ascii="Times New Roman" w:hAnsi="Times New Roman" w:cs="Times New Roman"/>
          <w:rPrChange w:id="858" w:author="Author">
            <w:rPr>
              <w:rFonts w:ascii="Times New Roman" w:hAnsi="Times New Roman" w:cs="Times New Roman"/>
              <w:b/>
            </w:rPr>
          </w:rPrChange>
        </w:rPr>
        <w:t xml:space="preserve"> </w:t>
      </w:r>
      <w:r w:rsidR="00380FFF" w:rsidRPr="00412EB7">
        <w:rPr>
          <w:rFonts w:ascii="Times New Roman" w:hAnsi="Times New Roman" w:cs="Times New Roman"/>
          <w:rPrChange w:id="859" w:author="Author">
            <w:rPr>
              <w:rFonts w:ascii="Times New Roman" w:hAnsi="Times New Roman" w:cs="Times New Roman"/>
              <w:b/>
            </w:rPr>
          </w:rPrChange>
        </w:rPr>
        <w:t>defined</w:t>
      </w:r>
      <w:r w:rsidR="00370E76" w:rsidRPr="00412EB7">
        <w:rPr>
          <w:rFonts w:ascii="Times New Roman" w:hAnsi="Times New Roman" w:cs="Times New Roman"/>
          <w:rPrChange w:id="860" w:author="Author">
            <w:rPr>
              <w:rFonts w:ascii="Times New Roman" w:hAnsi="Times New Roman" w:cs="Times New Roman"/>
              <w:b/>
            </w:rPr>
          </w:rPrChange>
        </w:rPr>
        <w:t xml:space="preserve"> </w:t>
      </w:r>
      <w:r w:rsidR="00380FFF" w:rsidRPr="00412EB7">
        <w:rPr>
          <w:rFonts w:ascii="Times New Roman" w:hAnsi="Times New Roman" w:cs="Times New Roman"/>
          <w:rPrChange w:id="861" w:author="Author">
            <w:rPr>
              <w:rFonts w:ascii="Times New Roman" w:hAnsi="Times New Roman" w:cs="Times New Roman"/>
              <w:b/>
            </w:rPr>
          </w:rPrChange>
        </w:rPr>
        <w:t>the</w:t>
      </w:r>
      <w:r w:rsidR="00370E76" w:rsidRPr="00412EB7">
        <w:rPr>
          <w:rFonts w:ascii="Times New Roman" w:hAnsi="Times New Roman" w:cs="Times New Roman"/>
          <w:rPrChange w:id="862" w:author="Author">
            <w:rPr>
              <w:rFonts w:ascii="Times New Roman" w:hAnsi="Times New Roman" w:cs="Times New Roman"/>
              <w:b/>
            </w:rPr>
          </w:rPrChange>
        </w:rPr>
        <w:t xml:space="preserve"> </w:t>
      </w:r>
      <w:r w:rsidR="00380FFF" w:rsidRPr="00412EB7">
        <w:rPr>
          <w:rFonts w:ascii="Times New Roman" w:hAnsi="Times New Roman" w:cs="Times New Roman"/>
          <w:rPrChange w:id="863" w:author="Author">
            <w:rPr>
              <w:rFonts w:ascii="Times New Roman" w:hAnsi="Times New Roman" w:cs="Times New Roman"/>
              <w:b/>
            </w:rPr>
          </w:rPrChange>
        </w:rPr>
        <w:t>aspirations</w:t>
      </w:r>
      <w:r w:rsidR="00370E76" w:rsidRPr="00412EB7">
        <w:rPr>
          <w:rFonts w:ascii="Times New Roman" w:hAnsi="Times New Roman" w:cs="Times New Roman"/>
          <w:rPrChange w:id="864" w:author="Author">
            <w:rPr>
              <w:rFonts w:ascii="Times New Roman" w:hAnsi="Times New Roman" w:cs="Times New Roman"/>
              <w:b/>
            </w:rPr>
          </w:rPrChange>
        </w:rPr>
        <w:t xml:space="preserve"> </w:t>
      </w:r>
      <w:r w:rsidR="00380FFF" w:rsidRPr="00412EB7">
        <w:rPr>
          <w:rFonts w:ascii="Times New Roman" w:hAnsi="Times New Roman" w:cs="Times New Roman"/>
          <w:rPrChange w:id="865" w:author="Author">
            <w:rPr>
              <w:rFonts w:ascii="Times New Roman" w:hAnsi="Times New Roman" w:cs="Times New Roman"/>
              <w:b/>
            </w:rPr>
          </w:rPrChange>
        </w:rPr>
        <w:t>of</w:t>
      </w:r>
      <w:r w:rsidR="00370E76" w:rsidRPr="00412EB7">
        <w:rPr>
          <w:rFonts w:ascii="Times New Roman" w:hAnsi="Times New Roman" w:cs="Times New Roman"/>
          <w:rPrChange w:id="866" w:author="Author">
            <w:rPr>
              <w:rFonts w:ascii="Times New Roman" w:hAnsi="Times New Roman" w:cs="Times New Roman"/>
              <w:b/>
            </w:rPr>
          </w:rPrChange>
        </w:rPr>
        <w:t xml:space="preserve"> </w:t>
      </w:r>
      <w:r w:rsidR="00380FFF" w:rsidRPr="00412EB7">
        <w:rPr>
          <w:rFonts w:ascii="Times New Roman" w:hAnsi="Times New Roman" w:cs="Times New Roman"/>
          <w:rPrChange w:id="867" w:author="Author">
            <w:rPr>
              <w:rFonts w:ascii="Times New Roman" w:hAnsi="Times New Roman" w:cs="Times New Roman"/>
              <w:b/>
            </w:rPr>
          </w:rPrChange>
        </w:rPr>
        <w:t>the</w:t>
      </w:r>
      <w:r w:rsidR="00370E76" w:rsidRPr="00412EB7">
        <w:rPr>
          <w:rFonts w:ascii="Times New Roman" w:hAnsi="Times New Roman" w:cs="Times New Roman"/>
          <w:rPrChange w:id="868" w:author="Author">
            <w:rPr>
              <w:rFonts w:ascii="Times New Roman" w:hAnsi="Times New Roman" w:cs="Times New Roman"/>
              <w:b/>
            </w:rPr>
          </w:rPrChange>
        </w:rPr>
        <w:t xml:space="preserve"> </w:t>
      </w:r>
      <w:r w:rsidR="00380FFF" w:rsidRPr="00412EB7">
        <w:rPr>
          <w:rFonts w:ascii="Times New Roman" w:hAnsi="Times New Roman" w:cs="Times New Roman"/>
          <w:rPrChange w:id="869" w:author="Author">
            <w:rPr>
              <w:rFonts w:ascii="Times New Roman" w:hAnsi="Times New Roman" w:cs="Times New Roman"/>
              <w:b/>
            </w:rPr>
          </w:rPrChange>
        </w:rPr>
        <w:t>age.</w:t>
      </w:r>
      <w:r w:rsidR="00370E76" w:rsidRPr="00412EB7">
        <w:rPr>
          <w:rFonts w:ascii="Times New Roman" w:hAnsi="Times New Roman" w:cs="Times New Roman"/>
          <w:rPrChange w:id="870" w:author="Author">
            <w:rPr>
              <w:rFonts w:ascii="Times New Roman" w:hAnsi="Times New Roman" w:cs="Times New Roman"/>
              <w:b/>
            </w:rPr>
          </w:rPrChange>
        </w:rPr>
        <w:t xml:space="preserve"> </w:t>
      </w:r>
      <w:r w:rsidR="00380FFF" w:rsidRPr="00412EB7">
        <w:rPr>
          <w:rFonts w:ascii="Times New Roman" w:hAnsi="Times New Roman" w:cs="Times New Roman"/>
          <w:rPrChange w:id="871" w:author="Author">
            <w:rPr>
              <w:rFonts w:ascii="Times New Roman" w:hAnsi="Times New Roman" w:cs="Times New Roman"/>
              <w:b/>
            </w:rPr>
          </w:rPrChange>
        </w:rPr>
        <w:t>At</w:t>
      </w:r>
      <w:r w:rsidR="00370E76" w:rsidRPr="00412EB7">
        <w:rPr>
          <w:rFonts w:ascii="Times New Roman" w:hAnsi="Times New Roman" w:cs="Times New Roman"/>
          <w:rPrChange w:id="872" w:author="Author">
            <w:rPr>
              <w:rFonts w:ascii="Times New Roman" w:hAnsi="Times New Roman" w:cs="Times New Roman"/>
              <w:b/>
            </w:rPr>
          </w:rPrChange>
        </w:rPr>
        <w:t xml:space="preserve"> </w:t>
      </w:r>
      <w:r w:rsidR="00380FFF" w:rsidRPr="00412EB7">
        <w:rPr>
          <w:rFonts w:ascii="Times New Roman" w:hAnsi="Times New Roman" w:cs="Times New Roman"/>
          <w:rPrChange w:id="873" w:author="Author">
            <w:rPr>
              <w:rFonts w:ascii="Times New Roman" w:hAnsi="Times New Roman" w:cs="Times New Roman"/>
              <w:b/>
            </w:rPr>
          </w:rPrChange>
        </w:rPr>
        <w:t>the</w:t>
      </w:r>
      <w:r w:rsidR="00370E76" w:rsidRPr="00412EB7">
        <w:rPr>
          <w:rFonts w:ascii="Times New Roman" w:hAnsi="Times New Roman" w:cs="Times New Roman"/>
          <w:rPrChange w:id="874" w:author="Author">
            <w:rPr>
              <w:rFonts w:ascii="Times New Roman" w:hAnsi="Times New Roman" w:cs="Times New Roman"/>
              <w:b/>
            </w:rPr>
          </w:rPrChange>
        </w:rPr>
        <w:t xml:space="preserve"> </w:t>
      </w:r>
      <w:r w:rsidR="00380FFF" w:rsidRPr="00412EB7">
        <w:rPr>
          <w:rFonts w:ascii="Times New Roman" w:hAnsi="Times New Roman" w:cs="Times New Roman"/>
          <w:rPrChange w:id="875" w:author="Author">
            <w:rPr>
              <w:rFonts w:ascii="Times New Roman" w:hAnsi="Times New Roman" w:cs="Times New Roman"/>
              <w:b/>
            </w:rPr>
          </w:rPrChange>
        </w:rPr>
        <w:t>same</w:t>
      </w:r>
      <w:r w:rsidR="00370E76" w:rsidRPr="00412EB7">
        <w:rPr>
          <w:rFonts w:ascii="Times New Roman" w:hAnsi="Times New Roman" w:cs="Times New Roman"/>
          <w:rPrChange w:id="876" w:author="Author">
            <w:rPr>
              <w:rFonts w:ascii="Times New Roman" w:hAnsi="Times New Roman" w:cs="Times New Roman"/>
              <w:b/>
            </w:rPr>
          </w:rPrChange>
        </w:rPr>
        <w:t xml:space="preserve"> </w:t>
      </w:r>
      <w:r w:rsidR="00380FFF" w:rsidRPr="00412EB7">
        <w:rPr>
          <w:rFonts w:ascii="Times New Roman" w:hAnsi="Times New Roman" w:cs="Times New Roman"/>
          <w:rPrChange w:id="877" w:author="Author">
            <w:rPr>
              <w:rFonts w:ascii="Times New Roman" w:hAnsi="Times New Roman" w:cs="Times New Roman"/>
              <w:b/>
            </w:rPr>
          </w:rPrChange>
        </w:rPr>
        <w:t>time,</w:t>
      </w:r>
      <w:r w:rsidR="00370E76" w:rsidRPr="00412EB7">
        <w:rPr>
          <w:rFonts w:ascii="Times New Roman" w:hAnsi="Times New Roman" w:cs="Times New Roman"/>
          <w:rPrChange w:id="878" w:author="Author">
            <w:rPr>
              <w:rFonts w:ascii="Times New Roman" w:hAnsi="Times New Roman" w:cs="Times New Roman"/>
              <w:b/>
            </w:rPr>
          </w:rPrChange>
        </w:rPr>
        <w:t xml:space="preserve"> </w:t>
      </w:r>
      <w:r w:rsidR="00380FFF" w:rsidRPr="00412EB7">
        <w:rPr>
          <w:rFonts w:ascii="Times New Roman" w:hAnsi="Times New Roman" w:cs="Times New Roman"/>
          <w:rPrChange w:id="879" w:author="Author">
            <w:rPr>
              <w:rFonts w:ascii="Times New Roman" w:hAnsi="Times New Roman" w:cs="Times New Roman"/>
              <w:b/>
            </w:rPr>
          </w:rPrChange>
        </w:rPr>
        <w:t>he</w:t>
      </w:r>
      <w:r w:rsidR="00370E76" w:rsidRPr="00412EB7">
        <w:rPr>
          <w:rFonts w:ascii="Times New Roman" w:hAnsi="Times New Roman" w:cs="Times New Roman"/>
          <w:rPrChange w:id="880" w:author="Author">
            <w:rPr>
              <w:rFonts w:ascii="Times New Roman" w:hAnsi="Times New Roman" w:cs="Times New Roman"/>
              <w:b/>
            </w:rPr>
          </w:rPrChange>
        </w:rPr>
        <w:t xml:space="preserve"> </w:t>
      </w:r>
      <w:r w:rsidR="00380FFF" w:rsidRPr="00412EB7">
        <w:rPr>
          <w:rFonts w:ascii="Times New Roman" w:hAnsi="Times New Roman" w:cs="Times New Roman"/>
          <w:rPrChange w:id="881" w:author="Author">
            <w:rPr>
              <w:rFonts w:ascii="Times New Roman" w:hAnsi="Times New Roman" w:cs="Times New Roman"/>
              <w:b/>
            </w:rPr>
          </w:rPrChange>
        </w:rPr>
        <w:t>warned</w:t>
      </w:r>
      <w:r w:rsidR="00370E76" w:rsidRPr="00412EB7">
        <w:rPr>
          <w:rFonts w:ascii="Times New Roman" w:hAnsi="Times New Roman" w:cs="Times New Roman"/>
          <w:rPrChange w:id="882" w:author="Author">
            <w:rPr>
              <w:rFonts w:ascii="Times New Roman" w:hAnsi="Times New Roman" w:cs="Times New Roman"/>
              <w:b/>
            </w:rPr>
          </w:rPrChange>
        </w:rPr>
        <w:t xml:space="preserve"> </w:t>
      </w:r>
      <w:r w:rsidR="00380FFF" w:rsidRPr="00412EB7">
        <w:rPr>
          <w:rFonts w:ascii="Times New Roman" w:hAnsi="Times New Roman" w:cs="Times New Roman"/>
          <w:rPrChange w:id="883" w:author="Author">
            <w:rPr>
              <w:rFonts w:ascii="Times New Roman" w:hAnsi="Times New Roman" w:cs="Times New Roman"/>
              <w:b/>
            </w:rPr>
          </w:rPrChange>
        </w:rPr>
        <w:t>that</w:t>
      </w:r>
      <w:r w:rsidR="00370E76" w:rsidRPr="00412EB7">
        <w:rPr>
          <w:rFonts w:ascii="Times New Roman" w:hAnsi="Times New Roman" w:cs="Times New Roman"/>
          <w:rPrChange w:id="884" w:author="Author">
            <w:rPr>
              <w:rFonts w:ascii="Times New Roman" w:hAnsi="Times New Roman" w:cs="Times New Roman"/>
              <w:b/>
            </w:rPr>
          </w:rPrChange>
        </w:rPr>
        <w:t xml:space="preserve"> </w:t>
      </w:r>
      <w:r w:rsidR="00380FFF" w:rsidRPr="00412EB7">
        <w:rPr>
          <w:rFonts w:ascii="Times New Roman" w:hAnsi="Times New Roman" w:cs="Times New Roman"/>
          <w:rPrChange w:id="885" w:author="Author">
            <w:rPr>
              <w:rFonts w:ascii="Times New Roman" w:hAnsi="Times New Roman" w:cs="Times New Roman"/>
              <w:b/>
            </w:rPr>
          </w:rPrChange>
        </w:rPr>
        <w:t>a</w:t>
      </w:r>
      <w:r w:rsidR="00370E76" w:rsidRPr="00412EB7">
        <w:rPr>
          <w:rFonts w:ascii="Times New Roman" w:hAnsi="Times New Roman" w:cs="Times New Roman"/>
          <w:rPrChange w:id="886" w:author="Author">
            <w:rPr>
              <w:rFonts w:ascii="Times New Roman" w:hAnsi="Times New Roman" w:cs="Times New Roman"/>
              <w:b/>
            </w:rPr>
          </w:rPrChange>
        </w:rPr>
        <w:t xml:space="preserve"> </w:t>
      </w:r>
      <w:r w:rsidR="00380FFF" w:rsidRPr="00412EB7">
        <w:rPr>
          <w:rFonts w:ascii="Times New Roman" w:hAnsi="Times New Roman" w:cs="Times New Roman"/>
          <w:rPrChange w:id="887" w:author="Author">
            <w:rPr>
              <w:rFonts w:ascii="Times New Roman" w:hAnsi="Times New Roman" w:cs="Times New Roman"/>
              <w:b/>
            </w:rPr>
          </w:rPrChange>
        </w:rPr>
        <w:t>pursuit</w:t>
      </w:r>
      <w:r w:rsidR="00370E76" w:rsidRPr="00412EB7">
        <w:rPr>
          <w:rFonts w:ascii="Times New Roman" w:hAnsi="Times New Roman" w:cs="Times New Roman"/>
          <w:rPrChange w:id="888" w:author="Author">
            <w:rPr>
              <w:rFonts w:ascii="Times New Roman" w:hAnsi="Times New Roman" w:cs="Times New Roman"/>
              <w:b/>
            </w:rPr>
          </w:rPrChange>
        </w:rPr>
        <w:t xml:space="preserve"> </w:t>
      </w:r>
      <w:r w:rsidR="00380FFF" w:rsidRPr="00412EB7">
        <w:rPr>
          <w:rFonts w:ascii="Times New Roman" w:hAnsi="Times New Roman" w:cs="Times New Roman"/>
          <w:rPrChange w:id="889" w:author="Author">
            <w:rPr>
              <w:rFonts w:ascii="Times New Roman" w:hAnsi="Times New Roman" w:cs="Times New Roman"/>
              <w:b/>
            </w:rPr>
          </w:rPrChange>
        </w:rPr>
        <w:t>of</w:t>
      </w:r>
      <w:r w:rsidR="00370E76" w:rsidRPr="00412EB7">
        <w:rPr>
          <w:rFonts w:ascii="Times New Roman" w:hAnsi="Times New Roman" w:cs="Times New Roman"/>
          <w:rPrChange w:id="890" w:author="Author">
            <w:rPr>
              <w:rFonts w:ascii="Times New Roman" w:hAnsi="Times New Roman" w:cs="Times New Roman"/>
              <w:b/>
            </w:rPr>
          </w:rPrChange>
        </w:rPr>
        <w:t xml:space="preserve"> </w:t>
      </w:r>
      <w:r w:rsidR="00380FFF" w:rsidRPr="00412EB7">
        <w:rPr>
          <w:rFonts w:ascii="Times New Roman" w:hAnsi="Times New Roman" w:cs="Times New Roman"/>
          <w:rPrChange w:id="891" w:author="Author">
            <w:rPr>
              <w:rFonts w:ascii="Times New Roman" w:hAnsi="Times New Roman" w:cs="Times New Roman"/>
              <w:b/>
            </w:rPr>
          </w:rPrChange>
        </w:rPr>
        <w:t>happiness</w:t>
      </w:r>
      <w:r w:rsidR="00370E76" w:rsidRPr="00412EB7">
        <w:rPr>
          <w:rFonts w:ascii="Times New Roman" w:hAnsi="Times New Roman" w:cs="Times New Roman"/>
          <w:rPrChange w:id="892" w:author="Author">
            <w:rPr>
              <w:rFonts w:ascii="Times New Roman" w:hAnsi="Times New Roman" w:cs="Times New Roman"/>
              <w:b/>
            </w:rPr>
          </w:rPrChange>
        </w:rPr>
        <w:t xml:space="preserve"> </w:t>
      </w:r>
      <w:r w:rsidR="00380FFF" w:rsidRPr="00412EB7">
        <w:rPr>
          <w:rFonts w:ascii="Times New Roman" w:hAnsi="Times New Roman" w:cs="Times New Roman"/>
          <w:rPrChange w:id="893" w:author="Author">
            <w:rPr>
              <w:rFonts w:ascii="Times New Roman" w:hAnsi="Times New Roman" w:cs="Times New Roman"/>
              <w:b/>
            </w:rPr>
          </w:rPrChange>
        </w:rPr>
        <w:t>driven</w:t>
      </w:r>
      <w:r w:rsidR="00370E76" w:rsidRPr="00412EB7">
        <w:rPr>
          <w:rFonts w:ascii="Times New Roman" w:hAnsi="Times New Roman" w:cs="Times New Roman"/>
          <w:rPrChange w:id="894" w:author="Author">
            <w:rPr>
              <w:rFonts w:ascii="Times New Roman" w:hAnsi="Times New Roman" w:cs="Times New Roman"/>
              <w:b/>
            </w:rPr>
          </w:rPrChange>
        </w:rPr>
        <w:t xml:space="preserve"> </w:t>
      </w:r>
      <w:r w:rsidR="00380FFF" w:rsidRPr="00412EB7">
        <w:rPr>
          <w:rFonts w:ascii="Times New Roman" w:hAnsi="Times New Roman" w:cs="Times New Roman"/>
          <w:rPrChange w:id="895" w:author="Author">
            <w:rPr>
              <w:rFonts w:ascii="Times New Roman" w:hAnsi="Times New Roman" w:cs="Times New Roman"/>
              <w:b/>
            </w:rPr>
          </w:rPrChange>
        </w:rPr>
        <w:t>by</w:t>
      </w:r>
      <w:r w:rsidR="00370E76" w:rsidRPr="00412EB7">
        <w:rPr>
          <w:rFonts w:ascii="Times New Roman" w:hAnsi="Times New Roman" w:cs="Times New Roman"/>
          <w:rPrChange w:id="896" w:author="Author">
            <w:rPr>
              <w:rFonts w:ascii="Times New Roman" w:hAnsi="Times New Roman" w:cs="Times New Roman"/>
              <w:b/>
            </w:rPr>
          </w:rPrChange>
        </w:rPr>
        <w:t xml:space="preserve"> </w:t>
      </w:r>
      <w:r w:rsidR="00676791" w:rsidRPr="00412EB7">
        <w:fldChar w:fldCharType="begin"/>
      </w:r>
      <w:r w:rsidR="00676791" w:rsidRPr="00F11EFB">
        <w:instrText xml:space="preserve"> HYPERLINK "https://www.thebalance.com/greed-is-good-or-is-it-quote-and-meaning-3306247" </w:instrText>
      </w:r>
      <w:r w:rsidR="00676791" w:rsidRPr="00412EB7">
        <w:fldChar w:fldCharType="separate"/>
      </w:r>
      <w:r w:rsidR="00380FFF" w:rsidRPr="00412EB7">
        <w:rPr>
          <w:rStyle w:val="Hyperlink"/>
          <w:rFonts w:ascii="Times New Roman" w:hAnsi="Times New Roman" w:cs="Times New Roman"/>
          <w:color w:val="auto"/>
          <w:u w:val="none"/>
          <w:rPrChange w:id="897" w:author="Author">
            <w:rPr>
              <w:rStyle w:val="Hyperlink"/>
              <w:rFonts w:ascii="Times New Roman" w:hAnsi="Times New Roman" w:cs="Times New Roman"/>
              <w:b/>
              <w:color w:val="auto"/>
            </w:rPr>
          </w:rPrChange>
        </w:rPr>
        <w:t>greed</w:t>
      </w:r>
      <w:r w:rsidR="00676791" w:rsidRPr="00412EB7">
        <w:rPr>
          <w:rStyle w:val="Hyperlink"/>
          <w:rFonts w:ascii="Times New Roman" w:hAnsi="Times New Roman" w:cs="Times New Roman"/>
          <w:color w:val="auto"/>
          <w:u w:val="none"/>
          <w:rPrChange w:id="898" w:author="Author">
            <w:rPr>
              <w:rStyle w:val="Hyperlink"/>
              <w:rFonts w:ascii="Times New Roman" w:hAnsi="Times New Roman" w:cs="Times New Roman"/>
              <w:b/>
              <w:color w:val="auto"/>
            </w:rPr>
          </w:rPrChange>
        </w:rPr>
        <w:fldChar w:fldCharType="end"/>
      </w:r>
      <w:r w:rsidR="00370E76" w:rsidRPr="00412EB7">
        <w:rPr>
          <w:rFonts w:ascii="Times New Roman" w:hAnsi="Times New Roman" w:cs="Times New Roman"/>
          <w:rPrChange w:id="899" w:author="Author">
            <w:rPr>
              <w:rFonts w:ascii="Times New Roman" w:hAnsi="Times New Roman" w:cs="Times New Roman"/>
              <w:b/>
            </w:rPr>
          </w:rPrChange>
        </w:rPr>
        <w:t xml:space="preserve"> </w:t>
      </w:r>
      <w:ins w:id="900" w:author="Author">
        <w:r>
          <w:rPr>
            <w:rFonts w:ascii="Times New Roman" w:hAnsi="Times New Roman" w:cs="Times New Roman"/>
          </w:rPr>
          <w:t>is</w:t>
        </w:r>
      </w:ins>
      <w:del w:id="901" w:author="Author">
        <w:r w:rsidR="00380FFF" w:rsidRPr="00412EB7" w:rsidDel="00F11EFB">
          <w:rPr>
            <w:rFonts w:ascii="Times New Roman" w:hAnsi="Times New Roman" w:cs="Times New Roman"/>
            <w:rPrChange w:id="902" w:author="Author">
              <w:rPr>
                <w:rFonts w:ascii="Times New Roman" w:hAnsi="Times New Roman" w:cs="Times New Roman"/>
                <w:b/>
              </w:rPr>
            </w:rPrChange>
          </w:rPr>
          <w:delText>was</w:delText>
        </w:r>
      </w:del>
      <w:r w:rsidR="00370E76" w:rsidRPr="00412EB7">
        <w:rPr>
          <w:rFonts w:ascii="Times New Roman" w:hAnsi="Times New Roman" w:cs="Times New Roman"/>
          <w:rPrChange w:id="903" w:author="Author">
            <w:rPr>
              <w:rFonts w:ascii="Times New Roman" w:hAnsi="Times New Roman" w:cs="Times New Roman"/>
              <w:b/>
            </w:rPr>
          </w:rPrChange>
        </w:rPr>
        <w:t xml:space="preserve"> </w:t>
      </w:r>
      <w:r w:rsidR="00CA54AD" w:rsidRPr="00F11EFB">
        <w:rPr>
          <w:rFonts w:ascii="Times New Roman" w:hAnsi="Times New Roman" w:cs="Times New Roman"/>
        </w:rPr>
        <w:t>not</w:t>
      </w:r>
      <w:r w:rsidR="00370E76" w:rsidRPr="00F11EFB">
        <w:rPr>
          <w:rFonts w:ascii="Times New Roman" w:hAnsi="Times New Roman" w:cs="Times New Roman"/>
        </w:rPr>
        <w:t xml:space="preserve"> </w:t>
      </w:r>
      <w:r w:rsidR="00CA54AD" w:rsidRPr="00F11EFB">
        <w:rPr>
          <w:rFonts w:ascii="Times New Roman" w:hAnsi="Times New Roman" w:cs="Times New Roman"/>
        </w:rPr>
        <w:t>attainable.</w:t>
      </w:r>
      <w:r w:rsidR="00370E76" w:rsidRPr="00F11EFB">
        <w:rPr>
          <w:rFonts w:ascii="Times New Roman" w:hAnsi="Times New Roman" w:cs="Times New Roman"/>
        </w:rPr>
        <w:t xml:space="preserve"> </w:t>
      </w:r>
      <w:r w:rsidR="00CA54AD" w:rsidRPr="00F11EFB">
        <w:rPr>
          <w:rFonts w:ascii="Times New Roman" w:hAnsi="Times New Roman" w:cs="Times New Roman"/>
        </w:rPr>
        <w:t>That</w:t>
      </w:r>
      <w:ins w:id="904" w:author="Author">
        <w:r>
          <w:rPr>
            <w:rFonts w:ascii="Times New Roman" w:hAnsi="Times New Roman" w:cs="Times New Roman"/>
          </w:rPr>
          <w:t>’</w:t>
        </w:r>
      </w:ins>
      <w:del w:id="905" w:author="Author">
        <w:r w:rsidR="00CA54AD" w:rsidRPr="00F11EFB" w:rsidDel="00F11EFB">
          <w:rPr>
            <w:rFonts w:ascii="Times New Roman" w:hAnsi="Times New Roman" w:cs="Times New Roman"/>
          </w:rPr>
          <w:delText>'</w:delText>
        </w:r>
      </w:del>
      <w:r w:rsidR="00CA54AD" w:rsidRPr="00F11EFB">
        <w:rPr>
          <w:rFonts w:ascii="Times New Roman" w:hAnsi="Times New Roman" w:cs="Times New Roman"/>
        </w:rPr>
        <w:t>s</w:t>
      </w:r>
      <w:r w:rsidR="00370E76" w:rsidRPr="00F11EFB">
        <w:rPr>
          <w:rFonts w:ascii="Times New Roman" w:hAnsi="Times New Roman" w:cs="Times New Roman"/>
        </w:rPr>
        <w:t xml:space="preserve"> </w:t>
      </w:r>
      <w:r w:rsidR="00CA54AD" w:rsidRPr="00F11EFB">
        <w:rPr>
          <w:rFonts w:ascii="Times New Roman" w:hAnsi="Times New Roman" w:cs="Times New Roman"/>
        </w:rPr>
        <w:t>because</w:t>
      </w:r>
      <w:r w:rsidR="00370E76" w:rsidRPr="00F11EFB">
        <w:rPr>
          <w:rFonts w:ascii="Times New Roman" w:hAnsi="Times New Roman" w:cs="Times New Roman"/>
        </w:rPr>
        <w:t xml:space="preserve"> </w:t>
      </w:r>
      <w:r w:rsidR="00CA54AD" w:rsidRPr="00F11EFB">
        <w:rPr>
          <w:rFonts w:ascii="Times New Roman" w:hAnsi="Times New Roman" w:cs="Times New Roman"/>
        </w:rPr>
        <w:t>someone</w:t>
      </w:r>
      <w:r w:rsidR="00370E76" w:rsidRPr="00F11EFB">
        <w:rPr>
          <w:rFonts w:ascii="Times New Roman" w:hAnsi="Times New Roman" w:cs="Times New Roman"/>
        </w:rPr>
        <w:t xml:space="preserve"> </w:t>
      </w:r>
      <w:r w:rsidR="00CA54AD" w:rsidRPr="00F11EFB">
        <w:rPr>
          <w:rFonts w:ascii="Times New Roman" w:hAnsi="Times New Roman" w:cs="Times New Roman"/>
        </w:rPr>
        <w:t>else</w:t>
      </w:r>
      <w:r w:rsidR="00370E76" w:rsidRPr="00F11EFB">
        <w:rPr>
          <w:rFonts w:ascii="Times New Roman" w:hAnsi="Times New Roman" w:cs="Times New Roman"/>
        </w:rPr>
        <w:t xml:space="preserve"> </w:t>
      </w:r>
      <w:r w:rsidR="00CA54AD" w:rsidRPr="00F11EFB">
        <w:rPr>
          <w:rFonts w:ascii="Times New Roman" w:hAnsi="Times New Roman" w:cs="Times New Roman"/>
        </w:rPr>
        <w:t>always</w:t>
      </w:r>
      <w:r w:rsidR="00370E76" w:rsidRPr="00F11EFB">
        <w:rPr>
          <w:rFonts w:ascii="Times New Roman" w:hAnsi="Times New Roman" w:cs="Times New Roman"/>
        </w:rPr>
        <w:t xml:space="preserve"> </w:t>
      </w:r>
      <w:r w:rsidR="00CA54AD" w:rsidRPr="00F11EFB">
        <w:rPr>
          <w:rFonts w:ascii="Times New Roman" w:hAnsi="Times New Roman" w:cs="Times New Roman"/>
        </w:rPr>
        <w:t>ha</w:t>
      </w:r>
      <w:ins w:id="906" w:author="Author">
        <w:r>
          <w:rPr>
            <w:rFonts w:ascii="Times New Roman" w:hAnsi="Times New Roman" w:cs="Times New Roman"/>
          </w:rPr>
          <w:t>s</w:t>
        </w:r>
      </w:ins>
      <w:del w:id="907" w:author="Author">
        <w:r w:rsidR="00CA54AD" w:rsidRPr="00F11EFB" w:rsidDel="00F11EFB">
          <w:rPr>
            <w:rFonts w:ascii="Times New Roman" w:hAnsi="Times New Roman" w:cs="Times New Roman"/>
          </w:rPr>
          <w:delText>d</w:delText>
        </w:r>
      </w:del>
      <w:r w:rsidR="00370E76" w:rsidRPr="00F11EFB">
        <w:rPr>
          <w:rFonts w:ascii="Times New Roman" w:hAnsi="Times New Roman" w:cs="Times New Roman"/>
        </w:rPr>
        <w:t xml:space="preserve"> </w:t>
      </w:r>
      <w:r w:rsidR="00CA54AD" w:rsidRPr="00F11EFB">
        <w:rPr>
          <w:rFonts w:ascii="Times New Roman" w:hAnsi="Times New Roman" w:cs="Times New Roman"/>
        </w:rPr>
        <w:t>more.</w:t>
      </w:r>
      <w:r w:rsidR="00370E76" w:rsidRPr="00F11EFB">
        <w:rPr>
          <w:rFonts w:ascii="Times New Roman" w:hAnsi="Times New Roman" w:cs="Times New Roman"/>
        </w:rPr>
        <w:t xml:space="preserve"> </w:t>
      </w:r>
      <w:r w:rsidR="00CA54AD" w:rsidRPr="00F11EFB">
        <w:rPr>
          <w:rFonts w:ascii="Times New Roman" w:hAnsi="Times New Roman" w:cs="Times New Roman"/>
        </w:rPr>
        <w:t>This</w:t>
      </w:r>
      <w:r w:rsidR="00370E76" w:rsidRPr="00F11EFB">
        <w:rPr>
          <w:rFonts w:ascii="Times New Roman" w:hAnsi="Times New Roman" w:cs="Times New Roman"/>
        </w:rPr>
        <w:t xml:space="preserve"> </w:t>
      </w:r>
      <w:r w:rsidR="00CA54AD" w:rsidRPr="00F11EFB">
        <w:rPr>
          <w:rFonts w:ascii="Times New Roman" w:hAnsi="Times New Roman" w:cs="Times New Roman"/>
        </w:rPr>
        <w:t>greed</w:t>
      </w:r>
      <w:r w:rsidR="00370E76" w:rsidRPr="00F11EFB">
        <w:rPr>
          <w:rFonts w:ascii="Times New Roman" w:hAnsi="Times New Roman" w:cs="Times New Roman"/>
        </w:rPr>
        <w:t xml:space="preserve"> </w:t>
      </w:r>
      <w:r w:rsidR="00CA54AD" w:rsidRPr="00F11EFB">
        <w:rPr>
          <w:rFonts w:ascii="Times New Roman" w:hAnsi="Times New Roman" w:cs="Times New Roman"/>
        </w:rPr>
        <w:t>led</w:t>
      </w:r>
      <w:r w:rsidR="00370E76" w:rsidRPr="00F11EFB">
        <w:rPr>
          <w:rFonts w:ascii="Times New Roman" w:hAnsi="Times New Roman" w:cs="Times New Roman"/>
        </w:rPr>
        <w:t xml:space="preserve"> </w:t>
      </w:r>
      <w:r w:rsidR="00CA54AD" w:rsidRPr="00F11EFB">
        <w:rPr>
          <w:rFonts w:ascii="Times New Roman" w:hAnsi="Times New Roman" w:cs="Times New Roman"/>
        </w:rPr>
        <w:t>to</w:t>
      </w:r>
      <w:r w:rsidR="00370E76" w:rsidRPr="00F11EFB">
        <w:rPr>
          <w:rFonts w:ascii="Times New Roman" w:hAnsi="Times New Roman" w:cs="Times New Roman"/>
        </w:rPr>
        <w:t xml:space="preserve"> </w:t>
      </w:r>
      <w:r w:rsidR="00CA54AD" w:rsidRPr="00F11EFB">
        <w:rPr>
          <w:rFonts w:ascii="Times New Roman" w:hAnsi="Times New Roman" w:cs="Times New Roman"/>
        </w:rPr>
        <w:t>the</w:t>
      </w:r>
      <w:r w:rsidR="00370E76" w:rsidRPr="00F11EFB">
        <w:rPr>
          <w:rFonts w:ascii="Times New Roman" w:hAnsi="Times New Roman" w:cs="Times New Roman"/>
        </w:rPr>
        <w:t xml:space="preserve"> </w:t>
      </w:r>
      <w:r w:rsidR="00676791" w:rsidRPr="00412EB7">
        <w:fldChar w:fldCharType="begin"/>
      </w:r>
      <w:r w:rsidR="00676791" w:rsidRPr="00F11EFB">
        <w:instrText xml:space="preserve"> HYPERLINK "https://www.thebalance.com/roaring-twenties-4060511" </w:instrText>
      </w:r>
      <w:r w:rsidR="00676791" w:rsidRPr="00412EB7">
        <w:fldChar w:fldCharType="separate"/>
      </w:r>
      <w:r w:rsidR="00CA54AD" w:rsidRPr="00412EB7">
        <w:rPr>
          <w:rStyle w:val="Hyperlink"/>
          <w:rFonts w:ascii="Times New Roman" w:hAnsi="Times New Roman" w:cs="Times New Roman"/>
          <w:color w:val="auto"/>
          <w:u w:val="none"/>
          <w:rPrChange w:id="908" w:author="Author">
            <w:rPr>
              <w:rStyle w:val="Hyperlink"/>
              <w:rFonts w:ascii="Times New Roman" w:hAnsi="Times New Roman" w:cs="Times New Roman"/>
              <w:color w:val="auto"/>
            </w:rPr>
          </w:rPrChange>
        </w:rPr>
        <w:t>Roaring</w:t>
      </w:r>
      <w:r w:rsidR="00370E76" w:rsidRPr="00412EB7">
        <w:rPr>
          <w:rStyle w:val="Hyperlink"/>
          <w:rFonts w:ascii="Times New Roman" w:hAnsi="Times New Roman" w:cs="Times New Roman"/>
          <w:color w:val="auto"/>
          <w:u w:val="none"/>
          <w:rPrChange w:id="909" w:author="Author">
            <w:rPr>
              <w:rStyle w:val="Hyperlink"/>
              <w:rFonts w:ascii="Times New Roman" w:hAnsi="Times New Roman" w:cs="Times New Roman"/>
              <w:color w:val="auto"/>
            </w:rPr>
          </w:rPrChange>
        </w:rPr>
        <w:t xml:space="preserve"> </w:t>
      </w:r>
      <w:r w:rsidR="00CA54AD" w:rsidRPr="00412EB7">
        <w:rPr>
          <w:rStyle w:val="Hyperlink"/>
          <w:rFonts w:ascii="Times New Roman" w:hAnsi="Times New Roman" w:cs="Times New Roman"/>
          <w:color w:val="auto"/>
          <w:u w:val="none"/>
          <w:rPrChange w:id="910" w:author="Author">
            <w:rPr>
              <w:rStyle w:val="Hyperlink"/>
              <w:rFonts w:ascii="Times New Roman" w:hAnsi="Times New Roman" w:cs="Times New Roman"/>
              <w:color w:val="auto"/>
            </w:rPr>
          </w:rPrChange>
        </w:rPr>
        <w:t>Twenties</w:t>
      </w:r>
      <w:r w:rsidR="00676791" w:rsidRPr="00412EB7">
        <w:rPr>
          <w:rStyle w:val="Hyperlink"/>
          <w:rFonts w:ascii="Times New Roman" w:hAnsi="Times New Roman" w:cs="Times New Roman"/>
          <w:color w:val="auto"/>
          <w:u w:val="none"/>
          <w:rPrChange w:id="911" w:author="Author">
            <w:rPr>
              <w:rStyle w:val="Hyperlink"/>
              <w:rFonts w:ascii="Times New Roman" w:hAnsi="Times New Roman" w:cs="Times New Roman"/>
              <w:color w:val="auto"/>
            </w:rPr>
          </w:rPrChange>
        </w:rPr>
        <w:fldChar w:fldCharType="end"/>
      </w:r>
      <w:r w:rsidR="00CA54AD" w:rsidRPr="00F11EFB">
        <w:rPr>
          <w:rFonts w:ascii="Times New Roman" w:hAnsi="Times New Roman" w:cs="Times New Roman"/>
        </w:rPr>
        <w:t>,</w:t>
      </w:r>
      <w:r w:rsidR="00370E76" w:rsidRPr="00F11EFB">
        <w:rPr>
          <w:rFonts w:ascii="Times New Roman" w:hAnsi="Times New Roman" w:cs="Times New Roman"/>
        </w:rPr>
        <w:t xml:space="preserve"> </w:t>
      </w:r>
      <w:r w:rsidR="00CA54AD" w:rsidRPr="00F11EFB">
        <w:rPr>
          <w:rFonts w:ascii="Times New Roman" w:hAnsi="Times New Roman" w:cs="Times New Roman"/>
        </w:rPr>
        <w:t>which</w:t>
      </w:r>
      <w:r w:rsidR="00370E76" w:rsidRPr="00F11EFB">
        <w:rPr>
          <w:rFonts w:ascii="Times New Roman" w:hAnsi="Times New Roman" w:cs="Times New Roman"/>
        </w:rPr>
        <w:t xml:space="preserve"> </w:t>
      </w:r>
      <w:r w:rsidR="00CA54AD" w:rsidRPr="00F11EFB">
        <w:rPr>
          <w:rFonts w:ascii="Times New Roman" w:hAnsi="Times New Roman" w:cs="Times New Roman"/>
        </w:rPr>
        <w:t>ended</w:t>
      </w:r>
      <w:r w:rsidR="00370E76" w:rsidRPr="00F11EFB">
        <w:rPr>
          <w:rFonts w:ascii="Times New Roman" w:hAnsi="Times New Roman" w:cs="Times New Roman"/>
        </w:rPr>
        <w:t xml:space="preserve"> </w:t>
      </w:r>
      <w:r w:rsidR="00CA54AD" w:rsidRPr="00F11EFB">
        <w:rPr>
          <w:rFonts w:ascii="Times New Roman" w:hAnsi="Times New Roman" w:cs="Times New Roman"/>
        </w:rPr>
        <w:t>with</w:t>
      </w:r>
      <w:r w:rsidR="00370E76" w:rsidRPr="00F11EFB">
        <w:rPr>
          <w:rFonts w:ascii="Times New Roman" w:hAnsi="Times New Roman" w:cs="Times New Roman"/>
        </w:rPr>
        <w:t xml:space="preserve"> </w:t>
      </w:r>
      <w:r w:rsidR="00CA54AD" w:rsidRPr="00F11EFB">
        <w:rPr>
          <w:rFonts w:ascii="Times New Roman" w:hAnsi="Times New Roman" w:cs="Times New Roman"/>
        </w:rPr>
        <w:t>the</w:t>
      </w:r>
      <w:r w:rsidR="00370E76" w:rsidRPr="00F11EFB">
        <w:rPr>
          <w:rFonts w:ascii="Times New Roman" w:hAnsi="Times New Roman" w:cs="Times New Roman"/>
        </w:rPr>
        <w:t xml:space="preserve"> </w:t>
      </w:r>
      <w:r w:rsidR="00676791" w:rsidRPr="00412EB7">
        <w:fldChar w:fldCharType="begin"/>
      </w:r>
      <w:r w:rsidR="00676791" w:rsidRPr="00F11EFB">
        <w:instrText xml:space="preserve"> HYPERLINK "https://www.thebalance.com/stock-market-crash-of-1929-causes-effects-and-facts-3305891" </w:instrText>
      </w:r>
      <w:r w:rsidR="00676791" w:rsidRPr="00412EB7">
        <w:fldChar w:fldCharType="separate"/>
      </w:r>
      <w:r w:rsidR="00CA54AD" w:rsidRPr="00412EB7">
        <w:rPr>
          <w:rStyle w:val="Hyperlink"/>
          <w:rFonts w:ascii="Times New Roman" w:hAnsi="Times New Roman" w:cs="Times New Roman"/>
          <w:color w:val="auto"/>
          <w:u w:val="none"/>
          <w:rPrChange w:id="912" w:author="Author">
            <w:rPr>
              <w:rStyle w:val="Hyperlink"/>
              <w:rFonts w:ascii="Times New Roman" w:hAnsi="Times New Roman" w:cs="Times New Roman"/>
              <w:color w:val="auto"/>
            </w:rPr>
          </w:rPrChange>
        </w:rPr>
        <w:t>stock</w:t>
      </w:r>
      <w:r w:rsidR="00370E76" w:rsidRPr="00412EB7">
        <w:rPr>
          <w:rStyle w:val="Hyperlink"/>
          <w:rFonts w:ascii="Times New Roman" w:hAnsi="Times New Roman" w:cs="Times New Roman"/>
          <w:color w:val="auto"/>
          <w:u w:val="none"/>
          <w:rPrChange w:id="913" w:author="Author">
            <w:rPr>
              <w:rStyle w:val="Hyperlink"/>
              <w:rFonts w:ascii="Times New Roman" w:hAnsi="Times New Roman" w:cs="Times New Roman"/>
              <w:color w:val="auto"/>
            </w:rPr>
          </w:rPrChange>
        </w:rPr>
        <w:t xml:space="preserve"> </w:t>
      </w:r>
      <w:r w:rsidR="00CA54AD" w:rsidRPr="00412EB7">
        <w:rPr>
          <w:rStyle w:val="Hyperlink"/>
          <w:rFonts w:ascii="Times New Roman" w:hAnsi="Times New Roman" w:cs="Times New Roman"/>
          <w:color w:val="auto"/>
          <w:u w:val="none"/>
          <w:rPrChange w:id="914" w:author="Author">
            <w:rPr>
              <w:rStyle w:val="Hyperlink"/>
              <w:rFonts w:ascii="Times New Roman" w:hAnsi="Times New Roman" w:cs="Times New Roman"/>
              <w:color w:val="auto"/>
            </w:rPr>
          </w:rPrChange>
        </w:rPr>
        <w:t>market</w:t>
      </w:r>
      <w:r w:rsidR="00370E76" w:rsidRPr="00412EB7">
        <w:rPr>
          <w:rStyle w:val="Hyperlink"/>
          <w:rFonts w:ascii="Times New Roman" w:hAnsi="Times New Roman" w:cs="Times New Roman"/>
          <w:color w:val="auto"/>
          <w:u w:val="none"/>
          <w:rPrChange w:id="915" w:author="Author">
            <w:rPr>
              <w:rStyle w:val="Hyperlink"/>
              <w:rFonts w:ascii="Times New Roman" w:hAnsi="Times New Roman" w:cs="Times New Roman"/>
              <w:color w:val="auto"/>
            </w:rPr>
          </w:rPrChange>
        </w:rPr>
        <w:t xml:space="preserve"> </w:t>
      </w:r>
      <w:r w:rsidR="00CA54AD" w:rsidRPr="00412EB7">
        <w:rPr>
          <w:rStyle w:val="Hyperlink"/>
          <w:rFonts w:ascii="Times New Roman" w:hAnsi="Times New Roman" w:cs="Times New Roman"/>
          <w:color w:val="auto"/>
          <w:u w:val="none"/>
          <w:rPrChange w:id="916" w:author="Author">
            <w:rPr>
              <w:rStyle w:val="Hyperlink"/>
              <w:rFonts w:ascii="Times New Roman" w:hAnsi="Times New Roman" w:cs="Times New Roman"/>
              <w:color w:val="auto"/>
            </w:rPr>
          </w:rPrChange>
        </w:rPr>
        <w:t>crash</w:t>
      </w:r>
      <w:r w:rsidR="00370E76" w:rsidRPr="00412EB7">
        <w:rPr>
          <w:rStyle w:val="Hyperlink"/>
          <w:rFonts w:ascii="Times New Roman" w:hAnsi="Times New Roman" w:cs="Times New Roman"/>
          <w:color w:val="auto"/>
          <w:u w:val="none"/>
          <w:rPrChange w:id="917" w:author="Author">
            <w:rPr>
              <w:rStyle w:val="Hyperlink"/>
              <w:rFonts w:ascii="Times New Roman" w:hAnsi="Times New Roman" w:cs="Times New Roman"/>
              <w:color w:val="auto"/>
            </w:rPr>
          </w:rPrChange>
        </w:rPr>
        <w:t xml:space="preserve"> </w:t>
      </w:r>
      <w:r w:rsidR="00CA54AD" w:rsidRPr="00412EB7">
        <w:rPr>
          <w:rStyle w:val="Hyperlink"/>
          <w:rFonts w:ascii="Times New Roman" w:hAnsi="Times New Roman" w:cs="Times New Roman"/>
          <w:color w:val="auto"/>
          <w:u w:val="none"/>
          <w:rPrChange w:id="918" w:author="Author">
            <w:rPr>
              <w:rStyle w:val="Hyperlink"/>
              <w:rFonts w:ascii="Times New Roman" w:hAnsi="Times New Roman" w:cs="Times New Roman"/>
              <w:color w:val="auto"/>
            </w:rPr>
          </w:rPrChange>
        </w:rPr>
        <w:t>of</w:t>
      </w:r>
      <w:r w:rsidR="00370E76" w:rsidRPr="00412EB7">
        <w:rPr>
          <w:rStyle w:val="Hyperlink"/>
          <w:rFonts w:ascii="Times New Roman" w:hAnsi="Times New Roman" w:cs="Times New Roman"/>
          <w:color w:val="auto"/>
          <w:u w:val="none"/>
          <w:rPrChange w:id="919" w:author="Author">
            <w:rPr>
              <w:rStyle w:val="Hyperlink"/>
              <w:rFonts w:ascii="Times New Roman" w:hAnsi="Times New Roman" w:cs="Times New Roman"/>
              <w:color w:val="auto"/>
            </w:rPr>
          </w:rPrChange>
        </w:rPr>
        <w:t xml:space="preserve"> </w:t>
      </w:r>
      <w:r w:rsidR="00CA54AD" w:rsidRPr="00412EB7">
        <w:rPr>
          <w:rStyle w:val="Hyperlink"/>
          <w:rFonts w:ascii="Times New Roman" w:hAnsi="Times New Roman" w:cs="Times New Roman"/>
          <w:color w:val="auto"/>
          <w:u w:val="none"/>
          <w:rPrChange w:id="920" w:author="Author">
            <w:rPr>
              <w:rStyle w:val="Hyperlink"/>
              <w:rFonts w:ascii="Times New Roman" w:hAnsi="Times New Roman" w:cs="Times New Roman"/>
              <w:color w:val="auto"/>
            </w:rPr>
          </w:rPrChange>
        </w:rPr>
        <w:t>1929</w:t>
      </w:r>
      <w:r w:rsidR="00676791" w:rsidRPr="00412EB7">
        <w:rPr>
          <w:rStyle w:val="Hyperlink"/>
          <w:rFonts w:ascii="Times New Roman" w:hAnsi="Times New Roman" w:cs="Times New Roman"/>
          <w:color w:val="auto"/>
          <w:u w:val="none"/>
          <w:rPrChange w:id="921" w:author="Author">
            <w:rPr>
              <w:rStyle w:val="Hyperlink"/>
              <w:rFonts w:ascii="Times New Roman" w:hAnsi="Times New Roman" w:cs="Times New Roman"/>
              <w:color w:val="auto"/>
            </w:rPr>
          </w:rPrChange>
        </w:rPr>
        <w:fldChar w:fldCharType="end"/>
      </w:r>
      <w:r w:rsidR="00370E76" w:rsidRPr="00F11EFB">
        <w:rPr>
          <w:rFonts w:ascii="Times New Roman" w:hAnsi="Times New Roman" w:cs="Times New Roman"/>
        </w:rPr>
        <w:t xml:space="preserve"> </w:t>
      </w:r>
      <w:r w:rsidR="00CA54AD" w:rsidRPr="00F11EFB">
        <w:rPr>
          <w:rFonts w:ascii="Times New Roman" w:hAnsi="Times New Roman" w:cs="Times New Roman"/>
        </w:rPr>
        <w:t>and</w:t>
      </w:r>
      <w:r w:rsidR="00370E76" w:rsidRPr="00F11EFB">
        <w:rPr>
          <w:rFonts w:ascii="Times New Roman" w:hAnsi="Times New Roman" w:cs="Times New Roman"/>
        </w:rPr>
        <w:t xml:space="preserve"> </w:t>
      </w:r>
      <w:r w:rsidR="00CA54AD" w:rsidRPr="00F11EFB">
        <w:rPr>
          <w:rFonts w:ascii="Times New Roman" w:hAnsi="Times New Roman" w:cs="Times New Roman"/>
        </w:rPr>
        <w:t>the</w:t>
      </w:r>
      <w:r w:rsidR="00370E76" w:rsidRPr="00F11EFB">
        <w:rPr>
          <w:rFonts w:ascii="Times New Roman" w:hAnsi="Times New Roman" w:cs="Times New Roman"/>
        </w:rPr>
        <w:t xml:space="preserve"> </w:t>
      </w:r>
      <w:r w:rsidR="00676791" w:rsidRPr="00412EB7">
        <w:fldChar w:fldCharType="begin"/>
      </w:r>
      <w:r w:rsidR="00676791" w:rsidRPr="00F11EFB">
        <w:instrText xml:space="preserve"> HYPERLINK "https://www.thebalance.com/the-great-depression-of-1929-3306033" </w:instrText>
      </w:r>
      <w:r w:rsidR="00676791" w:rsidRPr="00412EB7">
        <w:fldChar w:fldCharType="separate"/>
      </w:r>
      <w:r w:rsidR="00CA54AD" w:rsidRPr="00412EB7">
        <w:rPr>
          <w:rStyle w:val="Hyperlink"/>
          <w:rFonts w:ascii="Times New Roman" w:hAnsi="Times New Roman" w:cs="Times New Roman"/>
          <w:color w:val="auto"/>
          <w:u w:val="none"/>
          <w:rPrChange w:id="922" w:author="Author">
            <w:rPr>
              <w:rStyle w:val="Hyperlink"/>
              <w:rFonts w:ascii="Times New Roman" w:hAnsi="Times New Roman" w:cs="Times New Roman"/>
              <w:color w:val="auto"/>
            </w:rPr>
          </w:rPrChange>
        </w:rPr>
        <w:t>Great</w:t>
      </w:r>
      <w:r w:rsidR="00370E76" w:rsidRPr="00412EB7">
        <w:rPr>
          <w:rStyle w:val="Hyperlink"/>
          <w:rFonts w:ascii="Times New Roman" w:hAnsi="Times New Roman" w:cs="Times New Roman"/>
          <w:color w:val="auto"/>
          <w:u w:val="none"/>
          <w:rPrChange w:id="923" w:author="Author">
            <w:rPr>
              <w:rStyle w:val="Hyperlink"/>
              <w:rFonts w:ascii="Times New Roman" w:hAnsi="Times New Roman" w:cs="Times New Roman"/>
              <w:color w:val="auto"/>
            </w:rPr>
          </w:rPrChange>
        </w:rPr>
        <w:t xml:space="preserve"> </w:t>
      </w:r>
      <w:r w:rsidR="00CA54AD" w:rsidRPr="00412EB7">
        <w:rPr>
          <w:rStyle w:val="Hyperlink"/>
          <w:rFonts w:ascii="Times New Roman" w:hAnsi="Times New Roman" w:cs="Times New Roman"/>
          <w:color w:val="auto"/>
          <w:u w:val="none"/>
          <w:rPrChange w:id="924" w:author="Author">
            <w:rPr>
              <w:rStyle w:val="Hyperlink"/>
              <w:rFonts w:ascii="Times New Roman" w:hAnsi="Times New Roman" w:cs="Times New Roman"/>
              <w:color w:val="auto"/>
            </w:rPr>
          </w:rPrChange>
        </w:rPr>
        <w:t>Depression</w:t>
      </w:r>
      <w:r w:rsidR="00676791" w:rsidRPr="00412EB7">
        <w:rPr>
          <w:rStyle w:val="Hyperlink"/>
          <w:rFonts w:ascii="Times New Roman" w:hAnsi="Times New Roman" w:cs="Times New Roman"/>
          <w:color w:val="auto"/>
          <w:u w:val="none"/>
          <w:rPrChange w:id="925" w:author="Author">
            <w:rPr>
              <w:rStyle w:val="Hyperlink"/>
              <w:rFonts w:ascii="Times New Roman" w:hAnsi="Times New Roman" w:cs="Times New Roman"/>
              <w:color w:val="auto"/>
            </w:rPr>
          </w:rPrChange>
        </w:rPr>
        <w:fldChar w:fldCharType="end"/>
      </w:r>
      <w:r w:rsidR="00CA54AD" w:rsidRPr="00F11EFB">
        <w:rPr>
          <w:rFonts w:ascii="Times New Roman" w:hAnsi="Times New Roman" w:cs="Times New Roman"/>
        </w:rPr>
        <w:t>.</w:t>
      </w:r>
    </w:p>
    <w:p w14:paraId="3ADAFE95" w14:textId="7F513A57" w:rsidR="00CA54AD" w:rsidRPr="00F11EFB" w:rsidRDefault="00CA54AD" w:rsidP="008C2D65">
      <w:pPr>
        <w:spacing w:before="100" w:beforeAutospacing="1"/>
        <w:ind w:right="4"/>
        <w:contextualSpacing/>
        <w:rPr>
          <w:rFonts w:ascii="Times New Roman" w:hAnsi="Times New Roman" w:cs="Times New Roman"/>
        </w:rPr>
      </w:pPr>
      <w:r w:rsidRPr="00F11EFB">
        <w:rPr>
          <w:rFonts w:ascii="Times New Roman" w:hAnsi="Times New Roman" w:cs="Times New Roman"/>
        </w:rPr>
        <w:t>After</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1920s,</w:t>
      </w:r>
      <w:r w:rsidR="00370E76" w:rsidRPr="00F11EFB">
        <w:rPr>
          <w:rFonts w:ascii="Times New Roman" w:hAnsi="Times New Roman" w:cs="Times New Roman"/>
        </w:rPr>
        <w:t xml:space="preserve"> </w:t>
      </w:r>
      <w:r w:rsidRPr="00F11EFB">
        <w:rPr>
          <w:rFonts w:ascii="Times New Roman" w:hAnsi="Times New Roman" w:cs="Times New Roman"/>
        </w:rPr>
        <w:t>many</w:t>
      </w:r>
      <w:r w:rsidR="00370E76" w:rsidRPr="00F11EFB">
        <w:rPr>
          <w:rFonts w:ascii="Times New Roman" w:hAnsi="Times New Roman" w:cs="Times New Roman"/>
        </w:rPr>
        <w:t xml:space="preserve"> </w:t>
      </w:r>
      <w:r w:rsidRPr="00F11EFB">
        <w:rPr>
          <w:rFonts w:ascii="Times New Roman" w:hAnsi="Times New Roman" w:cs="Times New Roman"/>
        </w:rPr>
        <w:t>residents</w:t>
      </w:r>
      <w:r w:rsidR="00370E76" w:rsidRPr="00F11EFB">
        <w:rPr>
          <w:rFonts w:ascii="Times New Roman" w:hAnsi="Times New Roman" w:cs="Times New Roman"/>
        </w:rPr>
        <w:t xml:space="preserve"> </w:t>
      </w:r>
      <w:r w:rsidRPr="00F11EFB">
        <w:rPr>
          <w:rFonts w:ascii="Times New Roman" w:hAnsi="Times New Roman" w:cs="Times New Roman"/>
        </w:rPr>
        <w:t>supported</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idea</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ins w:id="926" w:author="Author">
        <w:r w:rsidR="00AE5D52" w:rsidRPr="00F11EFB">
          <w:rPr>
            <w:rFonts w:ascii="Times New Roman" w:hAnsi="Times New Roman" w:cs="Times New Roman"/>
          </w:rPr>
          <w:t>America d</w:t>
        </w:r>
      </w:ins>
      <w:del w:id="927" w:author="Author">
        <w:r w:rsidRPr="00F11EFB" w:rsidDel="00AE5D52">
          <w:rPr>
            <w:rFonts w:ascii="Times New Roman" w:hAnsi="Times New Roman" w:cs="Times New Roman"/>
          </w:rPr>
          <w:delText>D</w:delText>
        </w:r>
      </w:del>
      <w:r w:rsidRPr="00F11EFB">
        <w:rPr>
          <w:rFonts w:ascii="Times New Roman" w:hAnsi="Times New Roman" w:cs="Times New Roman"/>
        </w:rPr>
        <w:t>ream</w:t>
      </w:r>
      <w:r w:rsidR="00370E76" w:rsidRPr="00F11EFB">
        <w:rPr>
          <w:rFonts w:ascii="Times New Roman" w:hAnsi="Times New Roman" w:cs="Times New Roman"/>
        </w:rPr>
        <w:t xml:space="preserve"> </w:t>
      </w:r>
      <w:r w:rsidRPr="00F11EFB">
        <w:rPr>
          <w:rFonts w:ascii="Times New Roman" w:hAnsi="Times New Roman" w:cs="Times New Roman"/>
        </w:rPr>
        <w:t>as</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pursuit</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material</w:t>
      </w:r>
      <w:r w:rsidR="00370E76" w:rsidRPr="00F11EFB">
        <w:rPr>
          <w:rFonts w:ascii="Times New Roman" w:hAnsi="Times New Roman" w:cs="Times New Roman"/>
        </w:rPr>
        <w:t xml:space="preserve"> </w:t>
      </w:r>
      <w:r w:rsidRPr="00F11EFB">
        <w:rPr>
          <w:rFonts w:ascii="Times New Roman" w:hAnsi="Times New Roman" w:cs="Times New Roman"/>
        </w:rPr>
        <w:t>benefits.</w:t>
      </w:r>
      <w:r w:rsidR="00370E76" w:rsidRPr="00F11EFB">
        <w:rPr>
          <w:rFonts w:ascii="Times New Roman" w:hAnsi="Times New Roman" w:cs="Times New Roman"/>
        </w:rPr>
        <w:t xml:space="preserve"> </w:t>
      </w:r>
      <w:r w:rsidR="00676791" w:rsidRPr="00412EB7">
        <w:fldChar w:fldCharType="begin"/>
      </w:r>
      <w:r w:rsidR="00676791" w:rsidRPr="00F11EFB">
        <w:instrText xml:space="preserve"> HYPERLINK "https://www.thebalance.com/fdr-economic-policies-and-accomplishments-3305557" </w:instrText>
      </w:r>
      <w:r w:rsidR="00676791" w:rsidRPr="00412EB7">
        <w:fldChar w:fldCharType="separate"/>
      </w:r>
      <w:r w:rsidRPr="00412EB7">
        <w:rPr>
          <w:rStyle w:val="Hyperlink"/>
          <w:rFonts w:ascii="Times New Roman" w:hAnsi="Times New Roman" w:cs="Times New Roman"/>
          <w:color w:val="auto"/>
          <w:u w:val="none"/>
          <w:rPrChange w:id="928" w:author="Author">
            <w:rPr>
              <w:rStyle w:val="Hyperlink"/>
              <w:rFonts w:ascii="Times New Roman" w:hAnsi="Times New Roman" w:cs="Times New Roman"/>
              <w:color w:val="auto"/>
            </w:rPr>
          </w:rPrChange>
        </w:rPr>
        <w:t>President</w:t>
      </w:r>
      <w:r w:rsidR="00370E76" w:rsidRPr="00412EB7">
        <w:rPr>
          <w:rStyle w:val="Hyperlink"/>
          <w:rFonts w:ascii="Times New Roman" w:hAnsi="Times New Roman" w:cs="Times New Roman"/>
          <w:color w:val="auto"/>
          <w:u w:val="none"/>
          <w:rPrChange w:id="929" w:author="Author">
            <w:rPr>
              <w:rStyle w:val="Hyperlink"/>
              <w:rFonts w:ascii="Times New Roman" w:hAnsi="Times New Roman" w:cs="Times New Roman"/>
              <w:color w:val="auto"/>
            </w:rPr>
          </w:rPrChange>
        </w:rPr>
        <w:t xml:space="preserve"> </w:t>
      </w:r>
      <w:r w:rsidRPr="00412EB7">
        <w:rPr>
          <w:rStyle w:val="Hyperlink"/>
          <w:rFonts w:ascii="Times New Roman" w:hAnsi="Times New Roman" w:cs="Times New Roman"/>
          <w:color w:val="auto"/>
          <w:u w:val="none"/>
          <w:rPrChange w:id="930" w:author="Author">
            <w:rPr>
              <w:rStyle w:val="Hyperlink"/>
              <w:rFonts w:ascii="Times New Roman" w:hAnsi="Times New Roman" w:cs="Times New Roman"/>
              <w:color w:val="auto"/>
            </w:rPr>
          </w:rPrChange>
        </w:rPr>
        <w:t>Roosevelt</w:t>
      </w:r>
      <w:r w:rsidR="00676791" w:rsidRPr="00412EB7">
        <w:rPr>
          <w:rStyle w:val="Hyperlink"/>
          <w:rFonts w:ascii="Times New Roman" w:hAnsi="Times New Roman" w:cs="Times New Roman"/>
          <w:color w:val="auto"/>
          <w:u w:val="none"/>
          <w:rPrChange w:id="931" w:author="Author">
            <w:rPr>
              <w:rStyle w:val="Hyperlink"/>
              <w:rFonts w:ascii="Times New Roman" w:hAnsi="Times New Roman" w:cs="Times New Roman"/>
              <w:color w:val="auto"/>
            </w:rPr>
          </w:rPrChange>
        </w:rPr>
        <w:fldChar w:fldCharType="end"/>
      </w:r>
      <w:r w:rsidR="00370E76" w:rsidRPr="00F11EFB">
        <w:rPr>
          <w:rFonts w:ascii="Times New Roman" w:hAnsi="Times New Roman" w:cs="Times New Roman"/>
        </w:rPr>
        <w:t xml:space="preserve"> </w:t>
      </w:r>
      <w:r w:rsidRPr="00F11EFB">
        <w:rPr>
          <w:rFonts w:ascii="Times New Roman" w:hAnsi="Times New Roman" w:cs="Times New Roman"/>
        </w:rPr>
        <w:t>outlined</w:t>
      </w:r>
      <w:r w:rsidR="00370E76" w:rsidRPr="00F11EFB">
        <w:rPr>
          <w:rFonts w:ascii="Times New Roman" w:hAnsi="Times New Roman" w:cs="Times New Roman"/>
        </w:rPr>
        <w:t xml:space="preserve"> </w:t>
      </w:r>
      <w:r w:rsidRPr="00F11EFB">
        <w:rPr>
          <w:rFonts w:ascii="Times New Roman" w:hAnsi="Times New Roman" w:cs="Times New Roman"/>
        </w:rPr>
        <w:t>an</w:t>
      </w:r>
      <w:r w:rsidR="00370E76" w:rsidRPr="00F11EFB">
        <w:rPr>
          <w:rFonts w:ascii="Times New Roman" w:hAnsi="Times New Roman" w:cs="Times New Roman"/>
        </w:rPr>
        <w:t xml:space="preserve"> </w:t>
      </w:r>
      <w:r w:rsidR="00676791" w:rsidRPr="00412EB7">
        <w:fldChar w:fldCharType="begin"/>
      </w:r>
      <w:r w:rsidR="00676791" w:rsidRPr="00F11EFB">
        <w:instrText xml:space="preserve"> HYPERLINK "http://www.fdrlibrary.marist.edu/archives/address_text.html" \t "_blank" </w:instrText>
      </w:r>
      <w:r w:rsidR="00676791" w:rsidRPr="00412EB7">
        <w:fldChar w:fldCharType="separate"/>
      </w:r>
      <w:ins w:id="932" w:author="Author">
        <w:r w:rsidR="00AE5D52" w:rsidRPr="00412EB7">
          <w:rPr>
            <w:rStyle w:val="Hyperlink"/>
            <w:rFonts w:ascii="Times New Roman" w:hAnsi="Times New Roman" w:cs="Times New Roman"/>
            <w:color w:val="auto"/>
            <w:u w:val="none"/>
            <w:rPrChange w:id="933" w:author="Author">
              <w:rPr>
                <w:rStyle w:val="Hyperlink"/>
                <w:rFonts w:ascii="Times New Roman" w:hAnsi="Times New Roman" w:cs="Times New Roman"/>
                <w:color w:val="auto"/>
              </w:rPr>
            </w:rPrChange>
          </w:rPr>
          <w:t>e</w:t>
        </w:r>
      </w:ins>
      <w:del w:id="934" w:author="Author">
        <w:r w:rsidRPr="00412EB7" w:rsidDel="00AE5D52">
          <w:rPr>
            <w:rStyle w:val="Hyperlink"/>
            <w:rFonts w:ascii="Times New Roman" w:hAnsi="Times New Roman" w:cs="Times New Roman"/>
            <w:color w:val="auto"/>
            <w:u w:val="none"/>
            <w:rPrChange w:id="935" w:author="Author">
              <w:rPr>
                <w:rStyle w:val="Hyperlink"/>
                <w:rFonts w:ascii="Times New Roman" w:hAnsi="Times New Roman" w:cs="Times New Roman"/>
                <w:color w:val="auto"/>
              </w:rPr>
            </w:rPrChange>
          </w:rPr>
          <w:delText>E</w:delText>
        </w:r>
      </w:del>
      <w:r w:rsidRPr="00412EB7">
        <w:rPr>
          <w:rStyle w:val="Hyperlink"/>
          <w:rFonts w:ascii="Times New Roman" w:hAnsi="Times New Roman" w:cs="Times New Roman"/>
          <w:color w:val="auto"/>
          <w:u w:val="none"/>
          <w:rPrChange w:id="936" w:author="Author">
            <w:rPr>
              <w:rStyle w:val="Hyperlink"/>
              <w:rFonts w:ascii="Times New Roman" w:hAnsi="Times New Roman" w:cs="Times New Roman"/>
              <w:color w:val="auto"/>
            </w:rPr>
          </w:rPrChange>
        </w:rPr>
        <w:t>conomic</w:t>
      </w:r>
      <w:r w:rsidR="00370E76" w:rsidRPr="00412EB7">
        <w:rPr>
          <w:rStyle w:val="Hyperlink"/>
          <w:rFonts w:ascii="Times New Roman" w:hAnsi="Times New Roman" w:cs="Times New Roman"/>
          <w:color w:val="auto"/>
          <w:u w:val="none"/>
          <w:rPrChange w:id="937" w:author="Author">
            <w:rPr>
              <w:rStyle w:val="Hyperlink"/>
              <w:rFonts w:ascii="Times New Roman" w:hAnsi="Times New Roman" w:cs="Times New Roman"/>
              <w:color w:val="auto"/>
            </w:rPr>
          </w:rPrChange>
        </w:rPr>
        <w:t xml:space="preserve"> </w:t>
      </w:r>
      <w:ins w:id="938" w:author="Author">
        <w:r w:rsidR="00AE5D52" w:rsidRPr="00412EB7">
          <w:rPr>
            <w:rStyle w:val="Hyperlink"/>
            <w:rFonts w:ascii="Times New Roman" w:hAnsi="Times New Roman" w:cs="Times New Roman"/>
            <w:color w:val="auto"/>
            <w:u w:val="none"/>
            <w:rPrChange w:id="939" w:author="Author">
              <w:rPr>
                <w:rStyle w:val="Hyperlink"/>
                <w:rFonts w:ascii="Times New Roman" w:hAnsi="Times New Roman" w:cs="Times New Roman"/>
                <w:color w:val="auto"/>
              </w:rPr>
            </w:rPrChange>
          </w:rPr>
          <w:t>b</w:t>
        </w:r>
      </w:ins>
      <w:del w:id="940" w:author="Author">
        <w:r w:rsidRPr="00412EB7" w:rsidDel="00AE5D52">
          <w:rPr>
            <w:rStyle w:val="Hyperlink"/>
            <w:rFonts w:ascii="Times New Roman" w:hAnsi="Times New Roman" w:cs="Times New Roman"/>
            <w:color w:val="auto"/>
            <w:u w:val="none"/>
            <w:rPrChange w:id="941" w:author="Author">
              <w:rPr>
                <w:rStyle w:val="Hyperlink"/>
                <w:rFonts w:ascii="Times New Roman" w:hAnsi="Times New Roman" w:cs="Times New Roman"/>
                <w:color w:val="auto"/>
              </w:rPr>
            </w:rPrChange>
          </w:rPr>
          <w:delText>B</w:delText>
        </w:r>
      </w:del>
      <w:r w:rsidRPr="00412EB7">
        <w:rPr>
          <w:rStyle w:val="Hyperlink"/>
          <w:rFonts w:ascii="Times New Roman" w:hAnsi="Times New Roman" w:cs="Times New Roman"/>
          <w:color w:val="auto"/>
          <w:u w:val="none"/>
          <w:rPrChange w:id="942" w:author="Author">
            <w:rPr>
              <w:rStyle w:val="Hyperlink"/>
              <w:rFonts w:ascii="Times New Roman" w:hAnsi="Times New Roman" w:cs="Times New Roman"/>
              <w:color w:val="auto"/>
            </w:rPr>
          </w:rPrChange>
        </w:rPr>
        <w:t>ill</w:t>
      </w:r>
      <w:r w:rsidR="00370E76" w:rsidRPr="00412EB7">
        <w:rPr>
          <w:rStyle w:val="Hyperlink"/>
          <w:rFonts w:ascii="Times New Roman" w:hAnsi="Times New Roman" w:cs="Times New Roman"/>
          <w:color w:val="auto"/>
          <w:u w:val="none"/>
          <w:rPrChange w:id="943" w:author="Author">
            <w:rPr>
              <w:rStyle w:val="Hyperlink"/>
              <w:rFonts w:ascii="Times New Roman" w:hAnsi="Times New Roman" w:cs="Times New Roman"/>
              <w:color w:val="auto"/>
            </w:rPr>
          </w:rPrChange>
        </w:rPr>
        <w:t xml:space="preserve"> </w:t>
      </w:r>
      <w:r w:rsidRPr="00412EB7">
        <w:rPr>
          <w:rStyle w:val="Hyperlink"/>
          <w:rFonts w:ascii="Times New Roman" w:hAnsi="Times New Roman" w:cs="Times New Roman"/>
          <w:color w:val="auto"/>
          <w:u w:val="none"/>
          <w:rPrChange w:id="944" w:author="Author">
            <w:rPr>
              <w:rStyle w:val="Hyperlink"/>
              <w:rFonts w:ascii="Times New Roman" w:hAnsi="Times New Roman" w:cs="Times New Roman"/>
              <w:color w:val="auto"/>
            </w:rPr>
          </w:rPrChange>
        </w:rPr>
        <w:t>of</w:t>
      </w:r>
      <w:r w:rsidR="00370E76" w:rsidRPr="00412EB7">
        <w:rPr>
          <w:rStyle w:val="Hyperlink"/>
          <w:rFonts w:ascii="Times New Roman" w:hAnsi="Times New Roman" w:cs="Times New Roman"/>
          <w:color w:val="auto"/>
          <w:u w:val="none"/>
          <w:rPrChange w:id="945" w:author="Author">
            <w:rPr>
              <w:rStyle w:val="Hyperlink"/>
              <w:rFonts w:ascii="Times New Roman" w:hAnsi="Times New Roman" w:cs="Times New Roman"/>
              <w:color w:val="auto"/>
            </w:rPr>
          </w:rPrChange>
        </w:rPr>
        <w:t xml:space="preserve"> </w:t>
      </w:r>
      <w:ins w:id="946" w:author="Author">
        <w:r w:rsidR="00AE5D52" w:rsidRPr="00412EB7">
          <w:rPr>
            <w:rStyle w:val="Hyperlink"/>
            <w:rFonts w:ascii="Times New Roman" w:hAnsi="Times New Roman" w:cs="Times New Roman"/>
            <w:color w:val="auto"/>
            <w:u w:val="none"/>
            <w:rPrChange w:id="947" w:author="Author">
              <w:rPr>
                <w:rStyle w:val="Hyperlink"/>
                <w:rFonts w:ascii="Times New Roman" w:hAnsi="Times New Roman" w:cs="Times New Roman"/>
                <w:color w:val="auto"/>
              </w:rPr>
            </w:rPrChange>
          </w:rPr>
          <w:t>r</w:t>
        </w:r>
      </w:ins>
      <w:del w:id="948" w:author="Author">
        <w:r w:rsidRPr="00412EB7" w:rsidDel="00AE5D52">
          <w:rPr>
            <w:rStyle w:val="Hyperlink"/>
            <w:rFonts w:ascii="Times New Roman" w:hAnsi="Times New Roman" w:cs="Times New Roman"/>
            <w:color w:val="auto"/>
            <w:u w:val="none"/>
            <w:rPrChange w:id="949" w:author="Author">
              <w:rPr>
                <w:rStyle w:val="Hyperlink"/>
                <w:rFonts w:ascii="Times New Roman" w:hAnsi="Times New Roman" w:cs="Times New Roman"/>
                <w:color w:val="auto"/>
              </w:rPr>
            </w:rPrChange>
          </w:rPr>
          <w:delText>R</w:delText>
        </w:r>
      </w:del>
      <w:r w:rsidRPr="00412EB7">
        <w:rPr>
          <w:rStyle w:val="Hyperlink"/>
          <w:rFonts w:ascii="Times New Roman" w:hAnsi="Times New Roman" w:cs="Times New Roman"/>
          <w:color w:val="auto"/>
          <w:u w:val="none"/>
          <w:rPrChange w:id="950" w:author="Author">
            <w:rPr>
              <w:rStyle w:val="Hyperlink"/>
              <w:rFonts w:ascii="Times New Roman" w:hAnsi="Times New Roman" w:cs="Times New Roman"/>
              <w:color w:val="auto"/>
            </w:rPr>
          </w:rPrChange>
        </w:rPr>
        <w:t>ights</w:t>
      </w:r>
      <w:r w:rsidR="00676791" w:rsidRPr="00412EB7">
        <w:rPr>
          <w:rStyle w:val="Hyperlink"/>
          <w:rFonts w:ascii="Times New Roman" w:hAnsi="Times New Roman" w:cs="Times New Roman"/>
          <w:color w:val="auto"/>
          <w:u w:val="none"/>
          <w:rPrChange w:id="951" w:author="Author">
            <w:rPr>
              <w:rStyle w:val="Hyperlink"/>
              <w:rFonts w:ascii="Times New Roman" w:hAnsi="Times New Roman" w:cs="Times New Roman"/>
              <w:color w:val="auto"/>
            </w:rPr>
          </w:rPrChange>
        </w:rPr>
        <w:fldChar w:fldCharType="end"/>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his</w:t>
      </w:r>
      <w:r w:rsidR="00370E76" w:rsidRPr="00F11EFB">
        <w:rPr>
          <w:rFonts w:ascii="Times New Roman" w:hAnsi="Times New Roman" w:cs="Times New Roman"/>
        </w:rPr>
        <w:t xml:space="preserve"> </w:t>
      </w:r>
      <w:r w:rsidRPr="00F11EFB">
        <w:rPr>
          <w:rFonts w:ascii="Times New Roman" w:hAnsi="Times New Roman" w:cs="Times New Roman"/>
        </w:rPr>
        <w:t>1944</w:t>
      </w:r>
      <w:r w:rsidR="00370E76" w:rsidRPr="00F11EFB">
        <w:rPr>
          <w:rFonts w:ascii="Times New Roman" w:hAnsi="Times New Roman" w:cs="Times New Roman"/>
        </w:rPr>
        <w:t xml:space="preserve"> </w:t>
      </w:r>
      <w:r w:rsidR="00676791" w:rsidRPr="00412EB7">
        <w:fldChar w:fldCharType="begin"/>
      </w:r>
      <w:r w:rsidR="00676791" w:rsidRPr="00F11EFB">
        <w:instrText xml:space="preserve"> HYPERLINK "https://www.thebalance.com/state-of-the-union-summary-and-past-sotus-3305563" </w:instrText>
      </w:r>
      <w:r w:rsidR="00676791" w:rsidRPr="00412EB7">
        <w:fldChar w:fldCharType="separate"/>
      </w:r>
      <w:r w:rsidRPr="00412EB7">
        <w:rPr>
          <w:rStyle w:val="Hyperlink"/>
          <w:rFonts w:ascii="Times New Roman" w:hAnsi="Times New Roman" w:cs="Times New Roman"/>
          <w:color w:val="auto"/>
          <w:u w:val="none"/>
          <w:rPrChange w:id="952" w:author="Author">
            <w:rPr>
              <w:rStyle w:val="Hyperlink"/>
              <w:rFonts w:ascii="Times New Roman" w:hAnsi="Times New Roman" w:cs="Times New Roman"/>
              <w:color w:val="auto"/>
            </w:rPr>
          </w:rPrChange>
        </w:rPr>
        <w:t>State</w:t>
      </w:r>
      <w:r w:rsidR="00370E76" w:rsidRPr="00412EB7">
        <w:rPr>
          <w:rStyle w:val="Hyperlink"/>
          <w:rFonts w:ascii="Times New Roman" w:hAnsi="Times New Roman" w:cs="Times New Roman"/>
          <w:color w:val="auto"/>
          <w:u w:val="none"/>
          <w:rPrChange w:id="953" w:author="Author">
            <w:rPr>
              <w:rStyle w:val="Hyperlink"/>
              <w:rFonts w:ascii="Times New Roman" w:hAnsi="Times New Roman" w:cs="Times New Roman"/>
              <w:color w:val="auto"/>
            </w:rPr>
          </w:rPrChange>
        </w:rPr>
        <w:t xml:space="preserve"> </w:t>
      </w:r>
      <w:r w:rsidRPr="00412EB7">
        <w:rPr>
          <w:rStyle w:val="Hyperlink"/>
          <w:rFonts w:ascii="Times New Roman" w:hAnsi="Times New Roman" w:cs="Times New Roman"/>
          <w:color w:val="auto"/>
          <w:u w:val="none"/>
          <w:rPrChange w:id="954" w:author="Author">
            <w:rPr>
              <w:rStyle w:val="Hyperlink"/>
              <w:rFonts w:ascii="Times New Roman" w:hAnsi="Times New Roman" w:cs="Times New Roman"/>
              <w:color w:val="auto"/>
            </w:rPr>
          </w:rPrChange>
        </w:rPr>
        <w:t>of</w:t>
      </w:r>
      <w:r w:rsidR="00370E76" w:rsidRPr="00412EB7">
        <w:rPr>
          <w:rStyle w:val="Hyperlink"/>
          <w:rFonts w:ascii="Times New Roman" w:hAnsi="Times New Roman" w:cs="Times New Roman"/>
          <w:color w:val="auto"/>
          <w:u w:val="none"/>
          <w:rPrChange w:id="955" w:author="Author">
            <w:rPr>
              <w:rStyle w:val="Hyperlink"/>
              <w:rFonts w:ascii="Times New Roman" w:hAnsi="Times New Roman" w:cs="Times New Roman"/>
              <w:color w:val="auto"/>
            </w:rPr>
          </w:rPrChange>
        </w:rPr>
        <w:t xml:space="preserve"> </w:t>
      </w:r>
      <w:r w:rsidRPr="00412EB7">
        <w:rPr>
          <w:rStyle w:val="Hyperlink"/>
          <w:rFonts w:ascii="Times New Roman" w:hAnsi="Times New Roman" w:cs="Times New Roman"/>
          <w:color w:val="auto"/>
          <w:u w:val="none"/>
          <w:rPrChange w:id="956" w:author="Author">
            <w:rPr>
              <w:rStyle w:val="Hyperlink"/>
              <w:rFonts w:ascii="Times New Roman" w:hAnsi="Times New Roman" w:cs="Times New Roman"/>
              <w:color w:val="auto"/>
            </w:rPr>
          </w:rPrChange>
        </w:rPr>
        <w:t>the</w:t>
      </w:r>
      <w:r w:rsidR="00370E76" w:rsidRPr="00412EB7">
        <w:rPr>
          <w:rStyle w:val="Hyperlink"/>
          <w:rFonts w:ascii="Times New Roman" w:hAnsi="Times New Roman" w:cs="Times New Roman"/>
          <w:color w:val="auto"/>
          <w:u w:val="none"/>
          <w:rPrChange w:id="957" w:author="Author">
            <w:rPr>
              <w:rStyle w:val="Hyperlink"/>
              <w:rFonts w:ascii="Times New Roman" w:hAnsi="Times New Roman" w:cs="Times New Roman"/>
              <w:color w:val="auto"/>
            </w:rPr>
          </w:rPrChange>
        </w:rPr>
        <w:t xml:space="preserve"> </w:t>
      </w:r>
      <w:r w:rsidRPr="00412EB7">
        <w:rPr>
          <w:rStyle w:val="Hyperlink"/>
          <w:rFonts w:ascii="Times New Roman" w:hAnsi="Times New Roman" w:cs="Times New Roman"/>
          <w:color w:val="auto"/>
          <w:u w:val="none"/>
          <w:rPrChange w:id="958" w:author="Author">
            <w:rPr>
              <w:rStyle w:val="Hyperlink"/>
              <w:rFonts w:ascii="Times New Roman" w:hAnsi="Times New Roman" w:cs="Times New Roman"/>
              <w:color w:val="auto"/>
            </w:rPr>
          </w:rPrChange>
        </w:rPr>
        <w:t>Union</w:t>
      </w:r>
      <w:r w:rsidR="00676791" w:rsidRPr="00412EB7">
        <w:rPr>
          <w:rStyle w:val="Hyperlink"/>
          <w:rFonts w:ascii="Times New Roman" w:hAnsi="Times New Roman" w:cs="Times New Roman"/>
          <w:color w:val="auto"/>
          <w:u w:val="none"/>
          <w:rPrChange w:id="959" w:author="Author">
            <w:rPr>
              <w:rStyle w:val="Hyperlink"/>
              <w:rFonts w:ascii="Times New Roman" w:hAnsi="Times New Roman" w:cs="Times New Roman"/>
              <w:color w:val="auto"/>
            </w:rPr>
          </w:rPrChange>
        </w:rPr>
        <w:fldChar w:fldCharType="end"/>
      </w:r>
      <w:r w:rsidR="00370E76" w:rsidRPr="00F11EFB">
        <w:rPr>
          <w:rFonts w:ascii="Times New Roman" w:hAnsi="Times New Roman" w:cs="Times New Roman"/>
        </w:rPr>
        <w:t xml:space="preserve"> </w:t>
      </w:r>
      <w:ins w:id="960" w:author="Author">
        <w:r w:rsidR="00452E86">
          <w:rPr>
            <w:rFonts w:ascii="Times New Roman" w:hAnsi="Times New Roman" w:cs="Times New Roman"/>
          </w:rPr>
          <w:t>A</w:t>
        </w:r>
      </w:ins>
      <w:del w:id="961" w:author="Author">
        <w:r w:rsidRPr="00F11EFB" w:rsidDel="00452E86">
          <w:rPr>
            <w:rFonts w:ascii="Times New Roman" w:hAnsi="Times New Roman" w:cs="Times New Roman"/>
          </w:rPr>
          <w:delText>a</w:delText>
        </w:r>
      </w:del>
      <w:r w:rsidRPr="00F11EFB">
        <w:rPr>
          <w:rFonts w:ascii="Times New Roman" w:hAnsi="Times New Roman" w:cs="Times New Roman"/>
        </w:rPr>
        <w:t>ddress.</w:t>
      </w:r>
      <w:r w:rsidR="00370E76" w:rsidRPr="00F11EFB">
        <w:rPr>
          <w:rFonts w:ascii="Times New Roman" w:hAnsi="Times New Roman" w:cs="Times New Roman"/>
        </w:rPr>
        <w:t xml:space="preserve"> </w:t>
      </w:r>
      <w:r w:rsidRPr="00F11EFB">
        <w:rPr>
          <w:rFonts w:ascii="Times New Roman" w:hAnsi="Times New Roman" w:cs="Times New Roman"/>
        </w:rPr>
        <w:t>He</w:t>
      </w:r>
      <w:r w:rsidR="00370E76" w:rsidRPr="00F11EFB">
        <w:rPr>
          <w:rFonts w:ascii="Times New Roman" w:hAnsi="Times New Roman" w:cs="Times New Roman"/>
        </w:rPr>
        <w:t xml:space="preserve"> </w:t>
      </w:r>
      <w:r w:rsidRPr="00F11EFB">
        <w:rPr>
          <w:rFonts w:ascii="Times New Roman" w:hAnsi="Times New Roman" w:cs="Times New Roman"/>
        </w:rPr>
        <w:t>defined</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pursuit</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happiness</w:t>
      </w:r>
      <w:r w:rsidR="00370E76" w:rsidRPr="00F11EFB">
        <w:rPr>
          <w:rFonts w:ascii="Times New Roman" w:hAnsi="Times New Roman" w:cs="Times New Roman"/>
        </w:rPr>
        <w:t xml:space="preserve"> </w:t>
      </w:r>
      <w:r w:rsidRPr="00F11EFB">
        <w:rPr>
          <w:rFonts w:ascii="Times New Roman" w:hAnsi="Times New Roman" w:cs="Times New Roman"/>
        </w:rPr>
        <w:t>as</w:t>
      </w:r>
      <w:r w:rsidR="00370E76" w:rsidRPr="00F11EFB">
        <w:rPr>
          <w:rFonts w:ascii="Times New Roman" w:hAnsi="Times New Roman" w:cs="Times New Roman"/>
        </w:rPr>
        <w:t xml:space="preserve"> </w:t>
      </w:r>
      <w:r w:rsidRPr="00F11EFB">
        <w:rPr>
          <w:rFonts w:ascii="Times New Roman" w:hAnsi="Times New Roman" w:cs="Times New Roman"/>
        </w:rPr>
        <w:t>decent</w:t>
      </w:r>
      <w:r w:rsidR="00370E76" w:rsidRPr="00F11EFB">
        <w:rPr>
          <w:rFonts w:ascii="Times New Roman" w:hAnsi="Times New Roman" w:cs="Times New Roman"/>
        </w:rPr>
        <w:t xml:space="preserve"> </w:t>
      </w:r>
      <w:r w:rsidRPr="00F11EFB">
        <w:rPr>
          <w:rFonts w:ascii="Times New Roman" w:hAnsi="Times New Roman" w:cs="Times New Roman"/>
        </w:rPr>
        <w:t>housing,</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good</w:t>
      </w:r>
      <w:r w:rsidR="00370E76" w:rsidRPr="00F11EFB">
        <w:rPr>
          <w:rFonts w:ascii="Times New Roman" w:hAnsi="Times New Roman" w:cs="Times New Roman"/>
        </w:rPr>
        <w:t xml:space="preserve"> </w:t>
      </w:r>
      <w:r w:rsidRPr="00F11EFB">
        <w:rPr>
          <w:rFonts w:ascii="Times New Roman" w:hAnsi="Times New Roman" w:cs="Times New Roman"/>
        </w:rPr>
        <w:t>job,</w:t>
      </w:r>
      <w:r w:rsidR="00370E76" w:rsidRPr="00F11EFB">
        <w:rPr>
          <w:rFonts w:ascii="Times New Roman" w:hAnsi="Times New Roman" w:cs="Times New Roman"/>
        </w:rPr>
        <w:t xml:space="preserve"> </w:t>
      </w:r>
      <w:r w:rsidRPr="00F11EFB">
        <w:rPr>
          <w:rFonts w:ascii="Times New Roman" w:hAnsi="Times New Roman" w:cs="Times New Roman"/>
        </w:rPr>
        <w:t>education,</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health</w:t>
      </w:r>
      <w:r w:rsidR="00370E76" w:rsidRPr="00F11EFB">
        <w:rPr>
          <w:rFonts w:ascii="Times New Roman" w:hAnsi="Times New Roman" w:cs="Times New Roman"/>
        </w:rPr>
        <w:t xml:space="preserve"> </w:t>
      </w:r>
      <w:r w:rsidRPr="00F11EFB">
        <w:rPr>
          <w:rFonts w:ascii="Times New Roman" w:hAnsi="Times New Roman" w:cs="Times New Roman"/>
        </w:rPr>
        <w:t>care.</w:t>
      </w:r>
      <w:r w:rsidR="00370E76" w:rsidRPr="00F11EFB">
        <w:rPr>
          <w:rFonts w:ascii="Times New Roman" w:hAnsi="Times New Roman" w:cs="Times New Roman"/>
        </w:rPr>
        <w:t xml:space="preserve"> </w:t>
      </w:r>
      <w:r w:rsidRPr="00F11EFB">
        <w:rPr>
          <w:rFonts w:ascii="Times New Roman" w:hAnsi="Times New Roman" w:cs="Times New Roman"/>
        </w:rPr>
        <w:t>FDR</w:t>
      </w:r>
      <w:r w:rsidR="00370E76" w:rsidRPr="00F11EFB">
        <w:rPr>
          <w:rFonts w:ascii="Times New Roman" w:hAnsi="Times New Roman" w:cs="Times New Roman"/>
        </w:rPr>
        <w:t xml:space="preserve"> </w:t>
      </w:r>
      <w:r w:rsidRPr="00F11EFB">
        <w:rPr>
          <w:rFonts w:ascii="Times New Roman" w:hAnsi="Times New Roman" w:cs="Times New Roman"/>
        </w:rPr>
        <w:t>realized</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people</w:t>
      </w:r>
      <w:r w:rsidR="00370E76" w:rsidRPr="00F11EFB">
        <w:rPr>
          <w:rFonts w:ascii="Times New Roman" w:hAnsi="Times New Roman" w:cs="Times New Roman"/>
        </w:rPr>
        <w:t xml:space="preserve"> </w:t>
      </w:r>
      <w:r w:rsidRPr="00F11EFB">
        <w:rPr>
          <w:rFonts w:ascii="Times New Roman" w:hAnsi="Times New Roman" w:cs="Times New Roman"/>
        </w:rPr>
        <w:t>who</w:t>
      </w:r>
      <w:r w:rsidR="00370E76" w:rsidRPr="00F11EFB">
        <w:rPr>
          <w:rFonts w:ascii="Times New Roman" w:hAnsi="Times New Roman" w:cs="Times New Roman"/>
        </w:rPr>
        <w:t xml:space="preserve"> </w:t>
      </w:r>
      <w:r w:rsidRPr="00F11EFB">
        <w:rPr>
          <w:rFonts w:ascii="Times New Roman" w:hAnsi="Times New Roman" w:cs="Times New Roman"/>
        </w:rPr>
        <w:t>were</w:t>
      </w:r>
      <w:r w:rsidR="00370E76" w:rsidRPr="00F11EFB">
        <w:rPr>
          <w:rFonts w:ascii="Times New Roman" w:hAnsi="Times New Roman" w:cs="Times New Roman"/>
        </w:rPr>
        <w:t xml:space="preserve"> </w:t>
      </w:r>
      <w:r w:rsidRPr="00F11EFB">
        <w:rPr>
          <w:rFonts w:ascii="Times New Roman" w:hAnsi="Times New Roman" w:cs="Times New Roman"/>
        </w:rPr>
        <w:t>hungry,</w:t>
      </w:r>
      <w:r w:rsidR="00370E76" w:rsidRPr="00F11EFB">
        <w:rPr>
          <w:rFonts w:ascii="Times New Roman" w:hAnsi="Times New Roman" w:cs="Times New Roman"/>
        </w:rPr>
        <w:t xml:space="preserve"> </w:t>
      </w:r>
      <w:r w:rsidRPr="00F11EFB">
        <w:rPr>
          <w:rFonts w:ascii="Times New Roman" w:hAnsi="Times New Roman" w:cs="Times New Roman"/>
        </w:rPr>
        <w:t>homeless,</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004B3374" w:rsidRPr="00F11EFB">
        <w:rPr>
          <w:rFonts w:ascii="Times New Roman" w:hAnsi="Times New Roman" w:cs="Times New Roman"/>
        </w:rPr>
        <w:t>sick</w:t>
      </w:r>
      <w:del w:id="962" w:author="Author">
        <w:r w:rsidR="004B3374" w:rsidRPr="00F11EFB" w:rsidDel="00452E86">
          <w:rPr>
            <w:rFonts w:ascii="Times New Roman" w:hAnsi="Times New Roman" w:cs="Times New Roman"/>
          </w:rPr>
          <w:delText>ness</w:delText>
        </w:r>
      </w:del>
      <w:r w:rsidR="00370E76" w:rsidRPr="00F11EFB">
        <w:rPr>
          <w:rFonts w:ascii="Times New Roman" w:hAnsi="Times New Roman" w:cs="Times New Roman"/>
        </w:rPr>
        <w:t xml:space="preserve"> </w:t>
      </w:r>
      <w:r w:rsidR="008C2D65" w:rsidRPr="00F11EFB">
        <w:rPr>
          <w:rFonts w:ascii="Times New Roman" w:hAnsi="Times New Roman" w:cs="Times New Roman"/>
        </w:rPr>
        <w:t>were</w:t>
      </w:r>
      <w:r w:rsidR="00370E76" w:rsidRPr="00F11EFB">
        <w:rPr>
          <w:rFonts w:ascii="Times New Roman" w:hAnsi="Times New Roman" w:cs="Times New Roman"/>
        </w:rPr>
        <w:t xml:space="preserve"> </w:t>
      </w:r>
      <w:r w:rsidR="008C2D65" w:rsidRPr="00F11EFB">
        <w:rPr>
          <w:rFonts w:ascii="Times New Roman" w:hAnsi="Times New Roman" w:cs="Times New Roman"/>
        </w:rPr>
        <w:t>more</w:t>
      </w:r>
      <w:r w:rsidR="00370E76" w:rsidRPr="00F11EFB">
        <w:rPr>
          <w:rFonts w:ascii="Times New Roman" w:hAnsi="Times New Roman" w:cs="Times New Roman"/>
        </w:rPr>
        <w:t xml:space="preserve"> </w:t>
      </w:r>
      <w:r w:rsidR="008C2D65" w:rsidRPr="00F11EFB">
        <w:rPr>
          <w:rFonts w:ascii="Times New Roman" w:hAnsi="Times New Roman" w:cs="Times New Roman"/>
        </w:rPr>
        <w:t>likely</w:t>
      </w:r>
      <w:r w:rsidR="00370E76" w:rsidRPr="00F11EFB">
        <w:rPr>
          <w:rFonts w:ascii="Times New Roman" w:hAnsi="Times New Roman" w:cs="Times New Roman"/>
        </w:rPr>
        <w:t xml:space="preserve"> </w:t>
      </w:r>
      <w:r w:rsidR="008C2D65" w:rsidRPr="00F11EFB">
        <w:rPr>
          <w:rFonts w:ascii="Times New Roman" w:hAnsi="Times New Roman" w:cs="Times New Roman"/>
        </w:rPr>
        <w:t>to</w:t>
      </w:r>
      <w:r w:rsidR="00370E76" w:rsidRPr="00F11EFB">
        <w:rPr>
          <w:rFonts w:ascii="Times New Roman" w:hAnsi="Times New Roman" w:cs="Times New Roman"/>
        </w:rPr>
        <w:t xml:space="preserve"> </w:t>
      </w:r>
      <w:r w:rsidR="00851565" w:rsidRPr="00F11EFB">
        <w:rPr>
          <w:rFonts w:ascii="Times New Roman" w:hAnsi="Times New Roman" w:cs="Times New Roman"/>
        </w:rPr>
        <w:t>succumb</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strong</w:t>
      </w:r>
      <w:r w:rsidR="00370E76" w:rsidRPr="00F11EFB">
        <w:rPr>
          <w:rFonts w:ascii="Times New Roman" w:hAnsi="Times New Roman" w:cs="Times New Roman"/>
        </w:rPr>
        <w:t xml:space="preserve"> </w:t>
      </w:r>
      <w:r w:rsidRPr="00F11EFB">
        <w:rPr>
          <w:rFonts w:ascii="Times New Roman" w:hAnsi="Times New Roman" w:cs="Times New Roman"/>
        </w:rPr>
        <w:t>social</w:t>
      </w:r>
      <w:r w:rsidR="00370E76" w:rsidRPr="00F11EFB">
        <w:rPr>
          <w:rFonts w:ascii="Times New Roman" w:hAnsi="Times New Roman" w:cs="Times New Roman"/>
        </w:rPr>
        <w:t xml:space="preserve"> </w:t>
      </w:r>
      <w:r w:rsidRPr="00F11EFB">
        <w:rPr>
          <w:rFonts w:ascii="Times New Roman" w:hAnsi="Times New Roman" w:cs="Times New Roman"/>
        </w:rPr>
        <w:t>forces.</w:t>
      </w:r>
      <w:r w:rsidR="00370E76" w:rsidRPr="00F11EFB">
        <w:rPr>
          <w:rFonts w:ascii="Times New Roman" w:hAnsi="Times New Roman" w:cs="Times New Roman"/>
        </w:rPr>
        <w:t xml:space="preserve"> </w:t>
      </w:r>
      <w:r w:rsidRPr="00F11EFB">
        <w:rPr>
          <w:rFonts w:ascii="Times New Roman" w:hAnsi="Times New Roman" w:cs="Times New Roman"/>
        </w:rPr>
        <w:t>He</w:t>
      </w:r>
      <w:r w:rsidR="00370E76" w:rsidRPr="00F11EFB">
        <w:rPr>
          <w:rFonts w:ascii="Times New Roman" w:hAnsi="Times New Roman" w:cs="Times New Roman"/>
        </w:rPr>
        <w:t xml:space="preserve"> </w:t>
      </w:r>
      <w:r w:rsidRPr="00F11EFB">
        <w:rPr>
          <w:rFonts w:ascii="Times New Roman" w:hAnsi="Times New Roman" w:cs="Times New Roman"/>
        </w:rPr>
        <w:t>worried</w:t>
      </w:r>
      <w:r w:rsidR="00370E76" w:rsidRPr="00F11EFB">
        <w:rPr>
          <w:rFonts w:ascii="Times New Roman" w:hAnsi="Times New Roman" w:cs="Times New Roman"/>
        </w:rPr>
        <w:t xml:space="preserve"> </w:t>
      </w:r>
      <w:r w:rsidRPr="00F11EFB">
        <w:rPr>
          <w:rFonts w:ascii="Times New Roman" w:hAnsi="Times New Roman" w:cs="Times New Roman"/>
        </w:rPr>
        <w:t>about</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00676791" w:rsidRPr="00412EB7">
        <w:fldChar w:fldCharType="begin"/>
      </w:r>
      <w:r w:rsidR="00676791" w:rsidRPr="00F11EFB">
        <w:instrText xml:space="preserve"> HYPERLINK "https://www.thebalance.com/fascism-definition-examples-pros-cons-4145419" </w:instrText>
      </w:r>
      <w:r w:rsidR="00676791" w:rsidRPr="00412EB7">
        <w:fldChar w:fldCharType="separate"/>
      </w:r>
      <w:r w:rsidRPr="00412EB7">
        <w:rPr>
          <w:rStyle w:val="Hyperlink"/>
          <w:rFonts w:ascii="Times New Roman" w:hAnsi="Times New Roman" w:cs="Times New Roman"/>
          <w:color w:val="auto"/>
          <w:u w:val="none"/>
          <w:rPrChange w:id="963" w:author="Author">
            <w:rPr>
              <w:rStyle w:val="Hyperlink"/>
              <w:rFonts w:ascii="Times New Roman" w:hAnsi="Times New Roman" w:cs="Times New Roman"/>
              <w:color w:val="auto"/>
            </w:rPr>
          </w:rPrChange>
        </w:rPr>
        <w:t>fascism</w:t>
      </w:r>
      <w:r w:rsidR="00676791" w:rsidRPr="00412EB7">
        <w:rPr>
          <w:rStyle w:val="Hyperlink"/>
          <w:rFonts w:ascii="Times New Roman" w:hAnsi="Times New Roman" w:cs="Times New Roman"/>
          <w:color w:val="auto"/>
          <w:u w:val="none"/>
          <w:rPrChange w:id="964" w:author="Author">
            <w:rPr>
              <w:rStyle w:val="Hyperlink"/>
              <w:rFonts w:ascii="Times New Roman" w:hAnsi="Times New Roman" w:cs="Times New Roman"/>
              <w:color w:val="auto"/>
            </w:rPr>
          </w:rPrChange>
        </w:rPr>
        <w:fldChar w:fldCharType="end"/>
      </w:r>
      <w:r w:rsidRPr="00F11EFB">
        <w:rPr>
          <w:rFonts w:ascii="Times New Roman" w:hAnsi="Times New Roman" w:cs="Times New Roman"/>
        </w:rPr>
        <w:t>,</w:t>
      </w:r>
      <w:r w:rsidR="00370E76" w:rsidRPr="00F11EFB">
        <w:rPr>
          <w:rFonts w:ascii="Times New Roman" w:hAnsi="Times New Roman" w:cs="Times New Roman"/>
        </w:rPr>
        <w:t xml:space="preserve"> </w:t>
      </w:r>
      <w:r w:rsidR="00676791" w:rsidRPr="00412EB7">
        <w:fldChar w:fldCharType="begin"/>
      </w:r>
      <w:r w:rsidR="00676791" w:rsidRPr="00F11EFB">
        <w:instrText xml:space="preserve"> HYPERLINK "https://www.thebalance.com/communism-characteristics-pros-cons-examples-3305589" </w:instrText>
      </w:r>
      <w:r w:rsidR="00676791" w:rsidRPr="00412EB7">
        <w:fldChar w:fldCharType="separate"/>
      </w:r>
      <w:ins w:id="965" w:author="Author">
        <w:r w:rsidR="00AE5D52" w:rsidRPr="00412EB7">
          <w:rPr>
            <w:rStyle w:val="Hyperlink"/>
            <w:rFonts w:ascii="Times New Roman" w:hAnsi="Times New Roman" w:cs="Times New Roman"/>
            <w:color w:val="auto"/>
            <w:u w:val="none"/>
            <w:rPrChange w:id="966" w:author="Author">
              <w:rPr>
                <w:rStyle w:val="Hyperlink"/>
                <w:rFonts w:ascii="Times New Roman" w:hAnsi="Times New Roman" w:cs="Times New Roman"/>
                <w:color w:val="auto"/>
              </w:rPr>
            </w:rPrChange>
          </w:rPr>
          <w:t>c</w:t>
        </w:r>
      </w:ins>
      <w:del w:id="967" w:author="Author">
        <w:r w:rsidRPr="00412EB7" w:rsidDel="00AE5D52">
          <w:rPr>
            <w:rStyle w:val="Hyperlink"/>
            <w:rFonts w:ascii="Times New Roman" w:hAnsi="Times New Roman" w:cs="Times New Roman"/>
            <w:color w:val="auto"/>
            <w:u w:val="none"/>
            <w:rPrChange w:id="968" w:author="Author">
              <w:rPr>
                <w:rStyle w:val="Hyperlink"/>
                <w:rFonts w:ascii="Times New Roman" w:hAnsi="Times New Roman" w:cs="Times New Roman"/>
                <w:color w:val="auto"/>
              </w:rPr>
            </w:rPrChange>
          </w:rPr>
          <w:delText>C</w:delText>
        </w:r>
      </w:del>
      <w:r w:rsidRPr="00412EB7">
        <w:rPr>
          <w:rStyle w:val="Hyperlink"/>
          <w:rFonts w:ascii="Times New Roman" w:hAnsi="Times New Roman" w:cs="Times New Roman"/>
          <w:color w:val="auto"/>
          <w:u w:val="none"/>
          <w:rPrChange w:id="969" w:author="Author">
            <w:rPr>
              <w:rStyle w:val="Hyperlink"/>
              <w:rFonts w:ascii="Times New Roman" w:hAnsi="Times New Roman" w:cs="Times New Roman"/>
              <w:color w:val="auto"/>
            </w:rPr>
          </w:rPrChange>
        </w:rPr>
        <w:t>ommunism</w:t>
      </w:r>
      <w:r w:rsidR="00676791" w:rsidRPr="00412EB7">
        <w:rPr>
          <w:rStyle w:val="Hyperlink"/>
          <w:rFonts w:ascii="Times New Roman" w:hAnsi="Times New Roman" w:cs="Times New Roman"/>
          <w:color w:val="auto"/>
          <w:u w:val="none"/>
          <w:rPrChange w:id="970" w:author="Author">
            <w:rPr>
              <w:rStyle w:val="Hyperlink"/>
              <w:rFonts w:ascii="Times New Roman" w:hAnsi="Times New Roman" w:cs="Times New Roman"/>
              <w:color w:val="auto"/>
            </w:rPr>
          </w:rPrChange>
        </w:rPr>
        <w:fldChar w:fldCharType="end"/>
      </w:r>
      <w:r w:rsidRPr="00F11EFB">
        <w:rPr>
          <w:rFonts w:ascii="Times New Roman" w:hAnsi="Times New Roman" w:cs="Times New Roman"/>
        </w:rPr>
        <w:t>,</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00676791" w:rsidRPr="00412EB7">
        <w:fldChar w:fldCharType="begin"/>
      </w:r>
      <w:r w:rsidR="00676791" w:rsidRPr="00F11EFB">
        <w:instrText xml:space="preserve"> HYPERLINK "https://www.thebalance.com/socialism-types-pros-cons-examples-3305592" </w:instrText>
      </w:r>
      <w:r w:rsidR="00676791" w:rsidRPr="00412EB7">
        <w:fldChar w:fldCharType="separate"/>
      </w:r>
      <w:ins w:id="971" w:author="Author">
        <w:r w:rsidR="00AE5D52" w:rsidRPr="00412EB7">
          <w:rPr>
            <w:rStyle w:val="Hyperlink"/>
            <w:rFonts w:ascii="Times New Roman" w:hAnsi="Times New Roman" w:cs="Times New Roman"/>
            <w:color w:val="auto"/>
            <w:u w:val="none"/>
            <w:rPrChange w:id="972" w:author="Author">
              <w:rPr>
                <w:rStyle w:val="Hyperlink"/>
                <w:rFonts w:ascii="Times New Roman" w:hAnsi="Times New Roman" w:cs="Times New Roman"/>
                <w:color w:val="auto"/>
              </w:rPr>
            </w:rPrChange>
          </w:rPr>
          <w:t>s</w:t>
        </w:r>
      </w:ins>
      <w:del w:id="973" w:author="Author">
        <w:r w:rsidRPr="00412EB7" w:rsidDel="00AE5D52">
          <w:rPr>
            <w:rStyle w:val="Hyperlink"/>
            <w:rFonts w:ascii="Times New Roman" w:hAnsi="Times New Roman" w:cs="Times New Roman"/>
            <w:color w:val="auto"/>
            <w:u w:val="none"/>
            <w:rPrChange w:id="974" w:author="Author">
              <w:rPr>
                <w:rStyle w:val="Hyperlink"/>
                <w:rFonts w:ascii="Times New Roman" w:hAnsi="Times New Roman" w:cs="Times New Roman"/>
                <w:color w:val="auto"/>
              </w:rPr>
            </w:rPrChange>
          </w:rPr>
          <w:delText>S</w:delText>
        </w:r>
      </w:del>
      <w:r w:rsidRPr="00412EB7">
        <w:rPr>
          <w:rStyle w:val="Hyperlink"/>
          <w:rFonts w:ascii="Times New Roman" w:hAnsi="Times New Roman" w:cs="Times New Roman"/>
          <w:color w:val="auto"/>
          <w:u w:val="none"/>
          <w:rPrChange w:id="975" w:author="Author">
            <w:rPr>
              <w:rStyle w:val="Hyperlink"/>
              <w:rFonts w:ascii="Times New Roman" w:hAnsi="Times New Roman" w:cs="Times New Roman"/>
              <w:color w:val="auto"/>
            </w:rPr>
          </w:rPrChange>
        </w:rPr>
        <w:t>ocialism</w:t>
      </w:r>
      <w:r w:rsidR="00676791" w:rsidRPr="00412EB7">
        <w:rPr>
          <w:rStyle w:val="Hyperlink"/>
          <w:rFonts w:ascii="Times New Roman" w:hAnsi="Times New Roman" w:cs="Times New Roman"/>
          <w:color w:val="auto"/>
          <w:u w:val="none"/>
          <w:rPrChange w:id="976" w:author="Author">
            <w:rPr>
              <w:rStyle w:val="Hyperlink"/>
              <w:rFonts w:ascii="Times New Roman" w:hAnsi="Times New Roman" w:cs="Times New Roman"/>
              <w:color w:val="auto"/>
            </w:rPr>
          </w:rPrChange>
        </w:rPr>
        <w:fldChar w:fldCharType="end"/>
      </w:r>
      <w:del w:id="977" w:author="Author">
        <w:r w:rsidR="00370E76" w:rsidRPr="00F11EFB" w:rsidDel="00AE5D52">
          <w:rPr>
            <w:rFonts w:ascii="Times New Roman" w:hAnsi="Times New Roman" w:cs="Times New Roman"/>
          </w:rPr>
          <w:delText xml:space="preserve"> </w:delText>
        </w:r>
        <w:r w:rsidRPr="00F11EFB" w:rsidDel="00AE5D52">
          <w:rPr>
            <w:rFonts w:ascii="Times New Roman" w:hAnsi="Times New Roman" w:cs="Times New Roman"/>
          </w:rPr>
          <w:delText>movements</w:delText>
        </w:r>
        <w:r w:rsidR="00370E76" w:rsidRPr="00F11EFB" w:rsidDel="00452E86">
          <w:rPr>
            <w:rFonts w:ascii="Times New Roman" w:hAnsi="Times New Roman" w:cs="Times New Roman"/>
          </w:rPr>
          <w:delText xml:space="preserve"> </w:delText>
        </w:r>
        <w:r w:rsidRPr="00F11EFB" w:rsidDel="00452E86">
          <w:rPr>
            <w:rFonts w:ascii="Times New Roman" w:hAnsi="Times New Roman" w:cs="Times New Roman"/>
          </w:rPr>
          <w:delText>that</w:delText>
        </w:r>
        <w:r w:rsidR="00370E76" w:rsidRPr="00F11EFB" w:rsidDel="00452E86">
          <w:rPr>
            <w:rFonts w:ascii="Times New Roman" w:hAnsi="Times New Roman" w:cs="Times New Roman"/>
          </w:rPr>
          <w:delText xml:space="preserve"> </w:delText>
        </w:r>
        <w:r w:rsidRPr="00F11EFB" w:rsidDel="00452E86">
          <w:rPr>
            <w:rFonts w:ascii="Times New Roman" w:hAnsi="Times New Roman" w:cs="Times New Roman"/>
          </w:rPr>
          <w:delText>were</w:delText>
        </w:r>
      </w:del>
      <w:r w:rsidR="00370E76" w:rsidRPr="00F11EFB">
        <w:rPr>
          <w:rFonts w:ascii="Times New Roman" w:hAnsi="Times New Roman" w:cs="Times New Roman"/>
        </w:rPr>
        <w:t xml:space="preserve"> </w:t>
      </w:r>
      <w:r w:rsidRPr="00F11EFB">
        <w:rPr>
          <w:rFonts w:ascii="Times New Roman" w:hAnsi="Times New Roman" w:cs="Times New Roman"/>
        </w:rPr>
        <w:t>sweeping</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world</w:t>
      </w:r>
      <w:r w:rsidR="00370E76" w:rsidRPr="00F11EFB">
        <w:rPr>
          <w:rFonts w:ascii="Times New Roman" w:hAnsi="Times New Roman" w:cs="Times New Roman"/>
        </w:rPr>
        <w:t xml:space="preserve"> </w:t>
      </w:r>
      <w:r w:rsidRPr="00F11EFB">
        <w:rPr>
          <w:rFonts w:ascii="Times New Roman" w:hAnsi="Times New Roman" w:cs="Times New Roman"/>
        </w:rPr>
        <w:t>at</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time.</w:t>
      </w:r>
    </w:p>
    <w:p w14:paraId="7E657B4F" w14:textId="26F9AEE3" w:rsidR="00CA54AD" w:rsidRPr="00F11EFB" w:rsidDel="00452E86" w:rsidRDefault="00CA54AD" w:rsidP="00107109">
      <w:pPr>
        <w:spacing w:before="100" w:beforeAutospacing="1"/>
        <w:ind w:right="4"/>
        <w:contextualSpacing/>
        <w:rPr>
          <w:del w:id="978" w:author="Author"/>
          <w:rFonts w:ascii="Times New Roman" w:hAnsi="Times New Roman" w:cs="Times New Roman"/>
        </w:rPr>
      </w:pPr>
      <w:r w:rsidRPr="00F11EFB">
        <w:rPr>
          <w:rFonts w:ascii="Times New Roman" w:hAnsi="Times New Roman" w:cs="Times New Roman"/>
        </w:rPr>
        <w:t>FDR</w:t>
      </w:r>
      <w:ins w:id="979" w:author="Author">
        <w:r w:rsidR="00452E86">
          <w:rPr>
            <w:rFonts w:ascii="Times New Roman" w:hAnsi="Times New Roman" w:cs="Times New Roman"/>
          </w:rPr>
          <w:t>’</w:t>
        </w:r>
      </w:ins>
      <w:del w:id="980" w:author="Author">
        <w:r w:rsidRPr="00F11EFB" w:rsidDel="00452E86">
          <w:rPr>
            <w:rFonts w:ascii="Times New Roman" w:hAnsi="Times New Roman" w:cs="Times New Roman"/>
          </w:rPr>
          <w:delText>'</w:delText>
        </w:r>
      </w:del>
      <w:r w:rsidRPr="00F11EFB">
        <w:rPr>
          <w:rFonts w:ascii="Times New Roman" w:hAnsi="Times New Roman" w:cs="Times New Roman"/>
        </w:rPr>
        <w:t>s</w:t>
      </w:r>
      <w:r w:rsidR="00370E76" w:rsidRPr="00F11EFB">
        <w:rPr>
          <w:rFonts w:ascii="Times New Roman" w:hAnsi="Times New Roman" w:cs="Times New Roman"/>
        </w:rPr>
        <w:t xml:space="preserve"> </w:t>
      </w:r>
      <w:r w:rsidR="00FB0B0D" w:rsidRPr="00F11EFB">
        <w:rPr>
          <w:rFonts w:ascii="Times New Roman" w:hAnsi="Times New Roman" w:cs="Times New Roman"/>
        </w:rPr>
        <w:t>u</w:t>
      </w:r>
      <w:r w:rsidRPr="00F11EFB">
        <w:rPr>
          <w:rFonts w:ascii="Times New Roman" w:hAnsi="Times New Roman" w:cs="Times New Roman"/>
        </w:rPr>
        <w:t>nfinished</w:t>
      </w:r>
      <w:r w:rsidR="00370E76" w:rsidRPr="00F11EFB">
        <w:rPr>
          <w:rFonts w:ascii="Times New Roman" w:hAnsi="Times New Roman" w:cs="Times New Roman"/>
        </w:rPr>
        <w:t xml:space="preserve"> </w:t>
      </w:r>
      <w:r w:rsidR="00FB0B0D" w:rsidRPr="00F11EFB">
        <w:rPr>
          <w:rFonts w:ascii="Times New Roman" w:hAnsi="Times New Roman" w:cs="Times New Roman"/>
        </w:rPr>
        <w:t>s</w:t>
      </w:r>
      <w:r w:rsidRPr="00F11EFB">
        <w:rPr>
          <w:rFonts w:ascii="Times New Roman" w:hAnsi="Times New Roman" w:cs="Times New Roman"/>
        </w:rPr>
        <w:t>econd</w:t>
      </w:r>
      <w:r w:rsidR="00370E76" w:rsidRPr="00F11EFB">
        <w:rPr>
          <w:rFonts w:ascii="Times New Roman" w:hAnsi="Times New Roman" w:cs="Times New Roman"/>
        </w:rPr>
        <w:t xml:space="preserve"> </w:t>
      </w:r>
      <w:ins w:id="981" w:author="Author">
        <w:r w:rsidR="00452E86">
          <w:rPr>
            <w:rFonts w:ascii="Times New Roman" w:hAnsi="Times New Roman" w:cs="Times New Roman"/>
          </w:rPr>
          <w:t>b</w:t>
        </w:r>
      </w:ins>
      <w:del w:id="982" w:author="Author">
        <w:r w:rsidRPr="00F11EFB" w:rsidDel="00452E86">
          <w:rPr>
            <w:rFonts w:ascii="Times New Roman" w:hAnsi="Times New Roman" w:cs="Times New Roman"/>
          </w:rPr>
          <w:delText>B</w:delText>
        </w:r>
      </w:del>
      <w:r w:rsidRPr="00F11EFB">
        <w:rPr>
          <w:rFonts w:ascii="Times New Roman" w:hAnsi="Times New Roman" w:cs="Times New Roman"/>
        </w:rPr>
        <w:t>ill</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ins w:id="983" w:author="Author">
        <w:r w:rsidR="00452E86">
          <w:rPr>
            <w:rFonts w:ascii="Times New Roman" w:hAnsi="Times New Roman" w:cs="Times New Roman"/>
          </w:rPr>
          <w:t>r</w:t>
        </w:r>
      </w:ins>
      <w:del w:id="984" w:author="Author">
        <w:r w:rsidRPr="00F11EFB" w:rsidDel="00452E86">
          <w:rPr>
            <w:rFonts w:ascii="Times New Roman" w:hAnsi="Times New Roman" w:cs="Times New Roman"/>
          </w:rPr>
          <w:delText>R</w:delText>
        </w:r>
      </w:del>
      <w:r w:rsidRPr="00F11EFB">
        <w:rPr>
          <w:rFonts w:ascii="Times New Roman" w:hAnsi="Times New Roman" w:cs="Times New Roman"/>
        </w:rPr>
        <w:t>ights</w:t>
      </w:r>
      <w:r w:rsidR="00370E76" w:rsidRPr="00F11EFB">
        <w:rPr>
          <w:rFonts w:ascii="Times New Roman" w:hAnsi="Times New Roman" w:cs="Times New Roman"/>
        </w:rPr>
        <w:t xml:space="preserve"> </w:t>
      </w:r>
      <w:r w:rsidRPr="00F11EFB">
        <w:rPr>
          <w:rFonts w:ascii="Times New Roman" w:hAnsi="Times New Roman" w:cs="Times New Roman"/>
        </w:rPr>
        <w:t>was</w:t>
      </w:r>
      <w:r w:rsidR="00370E76" w:rsidRPr="00F11EFB">
        <w:rPr>
          <w:rFonts w:ascii="Times New Roman" w:hAnsi="Times New Roman" w:cs="Times New Roman"/>
        </w:rPr>
        <w:t xml:space="preserve"> </w:t>
      </w:r>
      <w:r w:rsidRPr="00F11EFB">
        <w:rPr>
          <w:rFonts w:ascii="Times New Roman" w:hAnsi="Times New Roman" w:cs="Times New Roman"/>
        </w:rPr>
        <w:t>drawn</w:t>
      </w:r>
      <w:r w:rsidR="00370E76" w:rsidRPr="00F11EFB">
        <w:rPr>
          <w:rFonts w:ascii="Times New Roman" w:hAnsi="Times New Roman" w:cs="Times New Roman"/>
        </w:rPr>
        <w:t xml:space="preserve"> </w:t>
      </w:r>
      <w:r w:rsidRPr="00F11EFB">
        <w:rPr>
          <w:rFonts w:ascii="Times New Roman" w:hAnsi="Times New Roman" w:cs="Times New Roman"/>
        </w:rPr>
        <w:t>up</w:t>
      </w:r>
      <w:r w:rsidR="00370E76" w:rsidRPr="00F11EFB">
        <w:rPr>
          <w:rFonts w:ascii="Times New Roman" w:hAnsi="Times New Roman" w:cs="Times New Roman"/>
        </w:rPr>
        <w:t xml:space="preserve"> </w:t>
      </w:r>
      <w:ins w:id="985" w:author="Author">
        <w:r w:rsidR="00452E86">
          <w:rPr>
            <w:rFonts w:ascii="Times New Roman" w:hAnsi="Times New Roman" w:cs="Times New Roman"/>
          </w:rPr>
          <w:t xml:space="preserve">in order </w:t>
        </w:r>
      </w:ins>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address</w:t>
      </w:r>
      <w:r w:rsidR="00370E76" w:rsidRPr="00F11EFB">
        <w:rPr>
          <w:rFonts w:ascii="Times New Roman" w:hAnsi="Times New Roman" w:cs="Times New Roman"/>
        </w:rPr>
        <w:t xml:space="preserve"> </w:t>
      </w:r>
      <w:r w:rsidRPr="00F11EFB">
        <w:rPr>
          <w:rFonts w:ascii="Times New Roman" w:hAnsi="Times New Roman" w:cs="Times New Roman"/>
        </w:rPr>
        <w:t>domestic</w:t>
      </w:r>
      <w:r w:rsidR="00370E76" w:rsidRPr="00F11EFB">
        <w:rPr>
          <w:rFonts w:ascii="Times New Roman" w:hAnsi="Times New Roman" w:cs="Times New Roman"/>
        </w:rPr>
        <w:t xml:space="preserve"> </w:t>
      </w:r>
      <w:r w:rsidRPr="00F11EFB">
        <w:rPr>
          <w:rFonts w:ascii="Times New Roman" w:hAnsi="Times New Roman" w:cs="Times New Roman"/>
        </w:rPr>
        <w:t>security</w:t>
      </w:r>
      <w:r w:rsidR="00370E76" w:rsidRPr="00F11EFB">
        <w:rPr>
          <w:rFonts w:ascii="Times New Roman" w:hAnsi="Times New Roman" w:cs="Times New Roman"/>
        </w:rPr>
        <w:t xml:space="preserve"> </w:t>
      </w:r>
      <w:r w:rsidRPr="00F11EFB">
        <w:rPr>
          <w:rFonts w:ascii="Times New Roman" w:hAnsi="Times New Roman" w:cs="Times New Roman"/>
        </w:rPr>
        <w:t>after</w:t>
      </w:r>
      <w:r w:rsidR="00370E76" w:rsidRPr="00F11EFB">
        <w:rPr>
          <w:rFonts w:ascii="Times New Roman" w:hAnsi="Times New Roman" w:cs="Times New Roman"/>
        </w:rPr>
        <w:t xml:space="preserve"> </w:t>
      </w:r>
      <w:ins w:id="986" w:author="Author">
        <w:r w:rsidR="00452E86">
          <w:rPr>
            <w:rFonts w:ascii="Times New Roman" w:hAnsi="Times New Roman" w:cs="Times New Roman"/>
          </w:rPr>
          <w:t>World War II</w:t>
        </w:r>
      </w:ins>
      <w:del w:id="987" w:author="Author">
        <w:r w:rsidRPr="00F11EFB" w:rsidDel="00452E86">
          <w:rPr>
            <w:rFonts w:ascii="Times New Roman" w:hAnsi="Times New Roman" w:cs="Times New Roman"/>
          </w:rPr>
          <w:delText>WWII</w:delText>
        </w:r>
      </w:del>
      <w:r w:rsidR="00003C75" w:rsidRPr="00F11EFB">
        <w:rPr>
          <w:rFonts w:ascii="Times New Roman" w:hAnsi="Times New Roman" w:cs="Times New Roman"/>
        </w:rPr>
        <w:t>.</w:t>
      </w:r>
      <w:ins w:id="988" w:author="Author">
        <w:r w:rsidR="00452E86">
          <w:t xml:space="preserve"> </w:t>
        </w:r>
      </w:ins>
    </w:p>
    <w:p w14:paraId="46E47D4B" w14:textId="6CA9CDBF" w:rsidR="00CA54AD" w:rsidRPr="00F11EFB" w:rsidRDefault="00676791" w:rsidP="00452E86">
      <w:pPr>
        <w:spacing w:before="100" w:beforeAutospacing="1"/>
        <w:ind w:right="4"/>
        <w:contextualSpacing/>
        <w:rPr>
          <w:rFonts w:ascii="Times New Roman" w:hAnsi="Times New Roman" w:cs="Times New Roman"/>
        </w:rPr>
      </w:pPr>
      <w:r w:rsidRPr="00F11EFB">
        <w:fldChar w:fldCharType="begin"/>
      </w:r>
      <w:r w:rsidRPr="00F11EFB">
        <w:instrText xml:space="preserve"> HYPERLINK "https://www.thebalance.com/democratic-economic-policies-4129140" </w:instrText>
      </w:r>
      <w:r w:rsidRPr="00F11EFB">
        <w:fldChar w:fldCharType="separate"/>
      </w:r>
      <w:r w:rsidR="00CA54AD" w:rsidRPr="00F11EFB">
        <w:rPr>
          <w:rStyle w:val="Hyperlink"/>
          <w:rFonts w:ascii="Times New Roman" w:hAnsi="Times New Roman" w:cs="Times New Roman"/>
          <w:color w:val="auto"/>
          <w:u w:val="none"/>
        </w:rPr>
        <w:t>President</w:t>
      </w:r>
      <w:r w:rsidR="00370E76" w:rsidRPr="00F11EFB">
        <w:rPr>
          <w:rStyle w:val="Hyperlink"/>
          <w:rFonts w:ascii="Times New Roman" w:hAnsi="Times New Roman" w:cs="Times New Roman"/>
          <w:color w:val="auto"/>
          <w:u w:val="none"/>
        </w:rPr>
        <w:t xml:space="preserve"> </w:t>
      </w:r>
      <w:r w:rsidR="00CA54AD" w:rsidRPr="00F11EFB">
        <w:rPr>
          <w:rStyle w:val="Hyperlink"/>
          <w:rFonts w:ascii="Times New Roman" w:hAnsi="Times New Roman" w:cs="Times New Roman"/>
          <w:color w:val="auto"/>
          <w:u w:val="none"/>
        </w:rPr>
        <w:t>Truman</w:t>
      </w:r>
      <w:ins w:id="989" w:author="Author">
        <w:r w:rsidR="00452E86">
          <w:rPr>
            <w:rStyle w:val="Hyperlink"/>
            <w:rFonts w:ascii="Times New Roman" w:hAnsi="Times New Roman" w:cs="Times New Roman"/>
            <w:color w:val="auto"/>
            <w:u w:val="none"/>
          </w:rPr>
          <w:t>’</w:t>
        </w:r>
      </w:ins>
      <w:del w:id="990" w:author="Author">
        <w:r w:rsidR="00CA54AD" w:rsidRPr="00F11EFB" w:rsidDel="00452E86">
          <w:rPr>
            <w:rStyle w:val="Hyperlink"/>
            <w:rFonts w:ascii="Times New Roman" w:hAnsi="Times New Roman" w:cs="Times New Roman"/>
            <w:color w:val="auto"/>
            <w:u w:val="none"/>
          </w:rPr>
          <w:delText>'</w:delText>
        </w:r>
      </w:del>
      <w:r w:rsidR="00CA54AD" w:rsidRPr="00F11EFB">
        <w:rPr>
          <w:rStyle w:val="Hyperlink"/>
          <w:rFonts w:ascii="Times New Roman" w:hAnsi="Times New Roman" w:cs="Times New Roman"/>
          <w:color w:val="auto"/>
          <w:u w:val="none"/>
        </w:rPr>
        <w:t>s</w:t>
      </w:r>
      <w:r w:rsidR="00370E76" w:rsidRPr="00F11EFB">
        <w:rPr>
          <w:rStyle w:val="Hyperlink"/>
          <w:rFonts w:ascii="Times New Roman" w:hAnsi="Times New Roman" w:cs="Times New Roman"/>
          <w:color w:val="auto"/>
          <w:u w:val="none"/>
        </w:rPr>
        <w:t xml:space="preserve"> </w:t>
      </w:r>
      <w:r w:rsidR="00CA54AD" w:rsidRPr="00F11EFB">
        <w:rPr>
          <w:rStyle w:val="Hyperlink"/>
          <w:rFonts w:ascii="Times New Roman" w:hAnsi="Times New Roman" w:cs="Times New Roman"/>
          <w:color w:val="auto"/>
          <w:u w:val="none"/>
        </w:rPr>
        <w:t>Fair</w:t>
      </w:r>
      <w:r w:rsidR="00370E76" w:rsidRPr="00F11EFB">
        <w:rPr>
          <w:rStyle w:val="Hyperlink"/>
          <w:rFonts w:ascii="Times New Roman" w:hAnsi="Times New Roman" w:cs="Times New Roman"/>
          <w:color w:val="auto"/>
          <w:u w:val="none"/>
        </w:rPr>
        <w:t xml:space="preserve"> </w:t>
      </w:r>
      <w:r w:rsidR="00CA54AD" w:rsidRPr="00F11EFB">
        <w:rPr>
          <w:rStyle w:val="Hyperlink"/>
          <w:rFonts w:ascii="Times New Roman" w:hAnsi="Times New Roman" w:cs="Times New Roman"/>
          <w:color w:val="auto"/>
          <w:u w:val="none"/>
        </w:rPr>
        <w:t>Deal</w:t>
      </w:r>
      <w:r w:rsidRPr="00F11EFB">
        <w:rPr>
          <w:rStyle w:val="Hyperlink"/>
          <w:rFonts w:ascii="Times New Roman" w:hAnsi="Times New Roman" w:cs="Times New Roman"/>
          <w:color w:val="auto"/>
          <w:u w:val="none"/>
        </w:rPr>
        <w:fldChar w:fldCharType="end"/>
      </w:r>
      <w:r w:rsidR="00370E76" w:rsidRPr="00F11EFB">
        <w:rPr>
          <w:rFonts w:ascii="Times New Roman" w:hAnsi="Times New Roman" w:cs="Times New Roman"/>
        </w:rPr>
        <w:t xml:space="preserve"> </w:t>
      </w:r>
      <w:r w:rsidR="00CA54AD" w:rsidRPr="00F11EFB">
        <w:rPr>
          <w:rFonts w:ascii="Times New Roman" w:hAnsi="Times New Roman" w:cs="Times New Roman"/>
        </w:rPr>
        <w:t>expanded</w:t>
      </w:r>
      <w:r w:rsidR="00370E76" w:rsidRPr="00F11EFB">
        <w:rPr>
          <w:rFonts w:ascii="Times New Roman" w:hAnsi="Times New Roman" w:cs="Times New Roman"/>
        </w:rPr>
        <w:t xml:space="preserve"> </w:t>
      </w:r>
      <w:r w:rsidR="00CA54AD" w:rsidRPr="00F11EFB">
        <w:rPr>
          <w:rFonts w:ascii="Times New Roman" w:hAnsi="Times New Roman" w:cs="Times New Roman"/>
        </w:rPr>
        <w:t>the</w:t>
      </w:r>
      <w:r w:rsidR="00370E76" w:rsidRPr="00F11EFB">
        <w:rPr>
          <w:rFonts w:ascii="Times New Roman" w:hAnsi="Times New Roman" w:cs="Times New Roman"/>
        </w:rPr>
        <w:t xml:space="preserve"> </w:t>
      </w:r>
      <w:ins w:id="991" w:author="Author">
        <w:r w:rsidR="00120FF6">
          <w:rPr>
            <w:rFonts w:ascii="Times New Roman" w:hAnsi="Times New Roman" w:cs="Times New Roman"/>
          </w:rPr>
          <w:t>American d</w:t>
        </w:r>
      </w:ins>
      <w:del w:id="992" w:author="Author">
        <w:r w:rsidR="00CA54AD" w:rsidRPr="00F11EFB" w:rsidDel="00120FF6">
          <w:rPr>
            <w:rFonts w:ascii="Times New Roman" w:hAnsi="Times New Roman" w:cs="Times New Roman"/>
          </w:rPr>
          <w:delText>D</w:delText>
        </w:r>
      </w:del>
      <w:r w:rsidR="00CA54AD" w:rsidRPr="00F11EFB">
        <w:rPr>
          <w:rFonts w:ascii="Times New Roman" w:hAnsi="Times New Roman" w:cs="Times New Roman"/>
        </w:rPr>
        <w:t>ream</w:t>
      </w:r>
      <w:r w:rsidR="00370E76" w:rsidRPr="00F11EFB">
        <w:rPr>
          <w:rFonts w:ascii="Times New Roman" w:hAnsi="Times New Roman" w:cs="Times New Roman"/>
        </w:rPr>
        <w:t xml:space="preserve"> </w:t>
      </w:r>
      <w:r w:rsidR="00CA54AD" w:rsidRPr="00F11EFB">
        <w:rPr>
          <w:rFonts w:ascii="Times New Roman" w:hAnsi="Times New Roman" w:cs="Times New Roman"/>
        </w:rPr>
        <w:t>to</w:t>
      </w:r>
      <w:r w:rsidR="00370E76" w:rsidRPr="00F11EFB">
        <w:rPr>
          <w:rFonts w:ascii="Times New Roman" w:hAnsi="Times New Roman" w:cs="Times New Roman"/>
        </w:rPr>
        <w:t xml:space="preserve"> </w:t>
      </w:r>
      <w:r w:rsidR="00CA54AD" w:rsidRPr="00F11EFB">
        <w:rPr>
          <w:rFonts w:ascii="Times New Roman" w:hAnsi="Times New Roman" w:cs="Times New Roman"/>
        </w:rPr>
        <w:t>include</w:t>
      </w:r>
      <w:r w:rsidR="00370E76" w:rsidRPr="00F11EFB">
        <w:rPr>
          <w:rFonts w:ascii="Times New Roman" w:hAnsi="Times New Roman" w:cs="Times New Roman"/>
        </w:rPr>
        <w:t xml:space="preserve"> </w:t>
      </w:r>
      <w:r w:rsidR="00CA54AD" w:rsidRPr="00F11EFB">
        <w:rPr>
          <w:rFonts w:ascii="Times New Roman" w:hAnsi="Times New Roman" w:cs="Times New Roman"/>
        </w:rPr>
        <w:t>entitlement.</w:t>
      </w:r>
      <w:r w:rsidR="00370E76" w:rsidRPr="00F11EFB">
        <w:rPr>
          <w:rFonts w:ascii="Times New Roman" w:hAnsi="Times New Roman" w:cs="Times New Roman"/>
        </w:rPr>
        <w:t xml:space="preserve"> </w:t>
      </w:r>
      <w:r w:rsidR="00CA54AD" w:rsidRPr="00F11EFB">
        <w:rPr>
          <w:rFonts w:ascii="Times New Roman" w:hAnsi="Times New Roman" w:cs="Times New Roman"/>
        </w:rPr>
        <w:t>If</w:t>
      </w:r>
      <w:r w:rsidR="00370E76" w:rsidRPr="00F11EFB">
        <w:rPr>
          <w:rFonts w:ascii="Times New Roman" w:hAnsi="Times New Roman" w:cs="Times New Roman"/>
        </w:rPr>
        <w:t xml:space="preserve"> </w:t>
      </w:r>
      <w:r w:rsidR="00CA54AD" w:rsidRPr="00F11EFB">
        <w:rPr>
          <w:rFonts w:ascii="Times New Roman" w:hAnsi="Times New Roman" w:cs="Times New Roman"/>
        </w:rPr>
        <w:t>you</w:t>
      </w:r>
      <w:r w:rsidR="00370E76" w:rsidRPr="00F11EFB">
        <w:rPr>
          <w:rFonts w:ascii="Times New Roman" w:hAnsi="Times New Roman" w:cs="Times New Roman"/>
        </w:rPr>
        <w:t xml:space="preserve"> </w:t>
      </w:r>
      <w:r w:rsidR="00CA54AD" w:rsidRPr="00F11EFB">
        <w:rPr>
          <w:rFonts w:ascii="Times New Roman" w:hAnsi="Times New Roman" w:cs="Times New Roman"/>
        </w:rPr>
        <w:t>work</w:t>
      </w:r>
      <w:del w:id="993" w:author="Author">
        <w:r w:rsidR="00CA54AD" w:rsidRPr="00F11EFB" w:rsidDel="00120FF6">
          <w:rPr>
            <w:rFonts w:ascii="Times New Roman" w:hAnsi="Times New Roman" w:cs="Times New Roman"/>
          </w:rPr>
          <w:delText>ed</w:delText>
        </w:r>
      </w:del>
      <w:r w:rsidR="00370E76" w:rsidRPr="00F11EFB">
        <w:rPr>
          <w:rFonts w:ascii="Times New Roman" w:hAnsi="Times New Roman" w:cs="Times New Roman"/>
        </w:rPr>
        <w:t xml:space="preserve"> </w:t>
      </w:r>
      <w:r w:rsidR="00FB0B0D" w:rsidRPr="00F11EFB">
        <w:rPr>
          <w:rFonts w:ascii="Times New Roman" w:hAnsi="Times New Roman" w:cs="Times New Roman"/>
        </w:rPr>
        <w:t>h</w:t>
      </w:r>
      <w:r w:rsidR="004B3374" w:rsidRPr="00F11EFB">
        <w:rPr>
          <w:rFonts w:ascii="Times New Roman" w:hAnsi="Times New Roman" w:cs="Times New Roman"/>
        </w:rPr>
        <w:t>ard</w:t>
      </w:r>
      <w:r w:rsidR="00370E76" w:rsidRPr="00F11EFB">
        <w:rPr>
          <w:rFonts w:ascii="Times New Roman" w:hAnsi="Times New Roman" w:cs="Times New Roman"/>
        </w:rPr>
        <w:t xml:space="preserve"> </w:t>
      </w:r>
      <w:r w:rsidR="00CA54AD" w:rsidRPr="00F11EFB">
        <w:rPr>
          <w:rFonts w:ascii="Times New Roman" w:hAnsi="Times New Roman" w:cs="Times New Roman"/>
        </w:rPr>
        <w:t>and</w:t>
      </w:r>
      <w:r w:rsidR="00370E76" w:rsidRPr="00F11EFB">
        <w:rPr>
          <w:rFonts w:ascii="Times New Roman" w:hAnsi="Times New Roman" w:cs="Times New Roman"/>
        </w:rPr>
        <w:t xml:space="preserve"> </w:t>
      </w:r>
      <w:r w:rsidR="00CA54AD" w:rsidRPr="00F11EFB">
        <w:rPr>
          <w:rFonts w:ascii="Times New Roman" w:hAnsi="Times New Roman" w:cs="Times New Roman"/>
        </w:rPr>
        <w:t>play</w:t>
      </w:r>
      <w:del w:id="994" w:author="Author">
        <w:r w:rsidR="00CA54AD" w:rsidRPr="00F11EFB" w:rsidDel="00120FF6">
          <w:rPr>
            <w:rFonts w:ascii="Times New Roman" w:hAnsi="Times New Roman" w:cs="Times New Roman"/>
          </w:rPr>
          <w:delText>ed</w:delText>
        </w:r>
      </w:del>
      <w:r w:rsidR="00370E76" w:rsidRPr="00F11EFB">
        <w:rPr>
          <w:rFonts w:ascii="Times New Roman" w:hAnsi="Times New Roman" w:cs="Times New Roman"/>
        </w:rPr>
        <w:t xml:space="preserve"> </w:t>
      </w:r>
      <w:r w:rsidR="00CA54AD" w:rsidRPr="00F11EFB">
        <w:rPr>
          <w:rFonts w:ascii="Times New Roman" w:hAnsi="Times New Roman" w:cs="Times New Roman"/>
        </w:rPr>
        <w:t>by</w:t>
      </w:r>
      <w:r w:rsidR="00370E76" w:rsidRPr="00F11EFB">
        <w:rPr>
          <w:rFonts w:ascii="Times New Roman" w:hAnsi="Times New Roman" w:cs="Times New Roman"/>
        </w:rPr>
        <w:t xml:space="preserve"> </w:t>
      </w:r>
      <w:r w:rsidR="00CA54AD" w:rsidRPr="00F11EFB">
        <w:rPr>
          <w:rFonts w:ascii="Times New Roman" w:hAnsi="Times New Roman" w:cs="Times New Roman"/>
        </w:rPr>
        <w:t>the</w:t>
      </w:r>
      <w:r w:rsidR="00370E76" w:rsidRPr="00F11EFB">
        <w:rPr>
          <w:rFonts w:ascii="Times New Roman" w:hAnsi="Times New Roman" w:cs="Times New Roman"/>
        </w:rPr>
        <w:t xml:space="preserve"> </w:t>
      </w:r>
      <w:r w:rsidR="00CA54AD" w:rsidRPr="00F11EFB">
        <w:rPr>
          <w:rFonts w:ascii="Times New Roman" w:hAnsi="Times New Roman" w:cs="Times New Roman"/>
        </w:rPr>
        <w:t>rules,</w:t>
      </w:r>
      <w:r w:rsidR="00370E76" w:rsidRPr="00F11EFB">
        <w:rPr>
          <w:rFonts w:ascii="Times New Roman" w:hAnsi="Times New Roman" w:cs="Times New Roman"/>
        </w:rPr>
        <w:t xml:space="preserve"> </w:t>
      </w:r>
      <w:r w:rsidR="00CA54AD" w:rsidRPr="00F11EFB">
        <w:rPr>
          <w:rFonts w:ascii="Times New Roman" w:hAnsi="Times New Roman" w:cs="Times New Roman"/>
        </w:rPr>
        <w:t>the</w:t>
      </w:r>
      <w:r w:rsidR="00370E76" w:rsidRPr="00F11EFB">
        <w:rPr>
          <w:rFonts w:ascii="Times New Roman" w:hAnsi="Times New Roman" w:cs="Times New Roman"/>
        </w:rPr>
        <w:t xml:space="preserve"> </w:t>
      </w:r>
      <w:r w:rsidR="00CA54AD" w:rsidRPr="00F11EFB">
        <w:rPr>
          <w:rFonts w:ascii="Times New Roman" w:hAnsi="Times New Roman" w:cs="Times New Roman"/>
        </w:rPr>
        <w:t>government</w:t>
      </w:r>
      <w:r w:rsidR="00370E76" w:rsidRPr="00F11EFB">
        <w:rPr>
          <w:rFonts w:ascii="Times New Roman" w:hAnsi="Times New Roman" w:cs="Times New Roman"/>
        </w:rPr>
        <w:t xml:space="preserve"> </w:t>
      </w:r>
      <w:r w:rsidR="00CA54AD" w:rsidRPr="00F11EFB">
        <w:rPr>
          <w:rFonts w:ascii="Times New Roman" w:hAnsi="Times New Roman" w:cs="Times New Roman"/>
        </w:rPr>
        <w:t>should</w:t>
      </w:r>
      <w:r w:rsidR="00370E76" w:rsidRPr="00F11EFB">
        <w:rPr>
          <w:rFonts w:ascii="Times New Roman" w:hAnsi="Times New Roman" w:cs="Times New Roman"/>
        </w:rPr>
        <w:t xml:space="preserve"> </w:t>
      </w:r>
      <w:r w:rsidR="00CA54AD" w:rsidRPr="00F11EFB">
        <w:rPr>
          <w:rFonts w:ascii="Times New Roman" w:hAnsi="Times New Roman" w:cs="Times New Roman"/>
        </w:rPr>
        <w:t>provide</w:t>
      </w:r>
      <w:r w:rsidR="00370E76" w:rsidRPr="00F11EFB">
        <w:rPr>
          <w:rFonts w:ascii="Times New Roman" w:hAnsi="Times New Roman" w:cs="Times New Roman"/>
        </w:rPr>
        <w:t xml:space="preserve"> </w:t>
      </w:r>
      <w:r w:rsidR="00CA54AD" w:rsidRPr="00F11EFB">
        <w:rPr>
          <w:rFonts w:ascii="Times New Roman" w:hAnsi="Times New Roman" w:cs="Times New Roman"/>
        </w:rPr>
        <w:t>you</w:t>
      </w:r>
      <w:r w:rsidR="00370E76" w:rsidRPr="00F11EFB">
        <w:rPr>
          <w:rFonts w:ascii="Times New Roman" w:hAnsi="Times New Roman" w:cs="Times New Roman"/>
        </w:rPr>
        <w:t xml:space="preserve"> </w:t>
      </w:r>
      <w:r w:rsidR="00CA54AD" w:rsidRPr="00F11EFB">
        <w:rPr>
          <w:rFonts w:ascii="Times New Roman" w:hAnsi="Times New Roman" w:cs="Times New Roman"/>
        </w:rPr>
        <w:t>with</w:t>
      </w:r>
      <w:r w:rsidR="00370E76" w:rsidRPr="00F11EFB">
        <w:rPr>
          <w:rFonts w:ascii="Times New Roman" w:hAnsi="Times New Roman" w:cs="Times New Roman"/>
        </w:rPr>
        <w:t xml:space="preserve"> </w:t>
      </w:r>
      <w:r w:rsidR="00CA54AD" w:rsidRPr="00F11EFB">
        <w:rPr>
          <w:rFonts w:ascii="Times New Roman" w:hAnsi="Times New Roman" w:cs="Times New Roman"/>
        </w:rPr>
        <w:t>financial</w:t>
      </w:r>
      <w:r w:rsidR="00370E76" w:rsidRPr="00F11EFB">
        <w:rPr>
          <w:rFonts w:ascii="Times New Roman" w:hAnsi="Times New Roman" w:cs="Times New Roman"/>
        </w:rPr>
        <w:t xml:space="preserve"> </w:t>
      </w:r>
      <w:r w:rsidR="00CA54AD" w:rsidRPr="00F11EFB">
        <w:rPr>
          <w:rFonts w:ascii="Times New Roman" w:hAnsi="Times New Roman" w:cs="Times New Roman"/>
        </w:rPr>
        <w:t>security,</w:t>
      </w:r>
      <w:r w:rsidR="00370E76" w:rsidRPr="00F11EFB">
        <w:rPr>
          <w:rFonts w:ascii="Times New Roman" w:hAnsi="Times New Roman" w:cs="Times New Roman"/>
        </w:rPr>
        <w:t xml:space="preserve"> </w:t>
      </w:r>
      <w:r w:rsidR="00FB0B0D" w:rsidRPr="00F11EFB">
        <w:rPr>
          <w:rFonts w:ascii="Times New Roman" w:hAnsi="Times New Roman" w:cs="Times New Roman"/>
        </w:rPr>
        <w:t>e</w:t>
      </w:r>
      <w:r w:rsidR="004B3374" w:rsidRPr="00F11EFB">
        <w:rPr>
          <w:rFonts w:ascii="Times New Roman" w:hAnsi="Times New Roman" w:cs="Times New Roman"/>
        </w:rPr>
        <w:t>ducation</w:t>
      </w:r>
      <w:r w:rsidR="00CA54AD" w:rsidRPr="00F11EFB">
        <w:rPr>
          <w:rFonts w:ascii="Times New Roman" w:hAnsi="Times New Roman" w:cs="Times New Roman"/>
        </w:rPr>
        <w:t>,</w:t>
      </w:r>
      <w:r w:rsidR="00370E76" w:rsidRPr="00F11EFB">
        <w:rPr>
          <w:rFonts w:ascii="Times New Roman" w:hAnsi="Times New Roman" w:cs="Times New Roman"/>
        </w:rPr>
        <w:t xml:space="preserve"> </w:t>
      </w:r>
      <w:r w:rsidR="00CA54AD" w:rsidRPr="00F11EFB">
        <w:rPr>
          <w:rFonts w:ascii="Times New Roman" w:hAnsi="Times New Roman" w:cs="Times New Roman"/>
        </w:rPr>
        <w:t>health</w:t>
      </w:r>
      <w:r w:rsidR="00370E76" w:rsidRPr="00F11EFB">
        <w:rPr>
          <w:rFonts w:ascii="Times New Roman" w:hAnsi="Times New Roman" w:cs="Times New Roman"/>
        </w:rPr>
        <w:t xml:space="preserve"> </w:t>
      </w:r>
      <w:r w:rsidR="00CA54AD" w:rsidRPr="00F11EFB">
        <w:rPr>
          <w:rFonts w:ascii="Times New Roman" w:hAnsi="Times New Roman" w:cs="Times New Roman"/>
        </w:rPr>
        <w:t>care</w:t>
      </w:r>
      <w:ins w:id="995" w:author="Author">
        <w:r w:rsidR="00120FF6">
          <w:rPr>
            <w:rFonts w:ascii="Times New Roman" w:hAnsi="Times New Roman" w:cs="Times New Roman"/>
          </w:rPr>
          <w:t>,</w:t>
        </w:r>
      </w:ins>
      <w:r w:rsidR="00370E76" w:rsidRPr="00F11EFB">
        <w:rPr>
          <w:rFonts w:ascii="Times New Roman" w:hAnsi="Times New Roman" w:cs="Times New Roman"/>
        </w:rPr>
        <w:t xml:space="preserve"> </w:t>
      </w:r>
      <w:r w:rsidR="00CA54AD" w:rsidRPr="00F11EFB">
        <w:rPr>
          <w:rFonts w:ascii="Times New Roman" w:hAnsi="Times New Roman" w:cs="Times New Roman"/>
        </w:rPr>
        <w:t>and</w:t>
      </w:r>
      <w:r w:rsidR="00370E76" w:rsidRPr="00F11EFB">
        <w:rPr>
          <w:rFonts w:ascii="Times New Roman" w:hAnsi="Times New Roman" w:cs="Times New Roman"/>
        </w:rPr>
        <w:t xml:space="preserve"> </w:t>
      </w:r>
      <w:r w:rsidR="00CA54AD" w:rsidRPr="00F11EFB">
        <w:rPr>
          <w:rFonts w:ascii="Times New Roman" w:hAnsi="Times New Roman" w:cs="Times New Roman"/>
        </w:rPr>
        <w:t>a</w:t>
      </w:r>
      <w:r w:rsidR="00370E76" w:rsidRPr="00F11EFB">
        <w:rPr>
          <w:rFonts w:ascii="Times New Roman" w:hAnsi="Times New Roman" w:cs="Times New Roman"/>
        </w:rPr>
        <w:t xml:space="preserve"> </w:t>
      </w:r>
      <w:r w:rsidR="00CA54AD" w:rsidRPr="00F11EFB">
        <w:rPr>
          <w:rFonts w:ascii="Times New Roman" w:hAnsi="Times New Roman" w:cs="Times New Roman"/>
        </w:rPr>
        <w:t>home.</w:t>
      </w:r>
    </w:p>
    <w:p w14:paraId="35B84D46" w14:textId="71A594CB" w:rsidR="00342262" w:rsidRPr="00F11EFB" w:rsidDel="00120FF6" w:rsidRDefault="00CA54AD" w:rsidP="00412EB7">
      <w:pPr>
        <w:spacing w:before="100" w:beforeAutospacing="1"/>
        <w:ind w:right="4"/>
        <w:contextualSpacing/>
        <w:rPr>
          <w:del w:id="996" w:author="Author"/>
          <w:rFonts w:ascii="Times New Roman" w:hAnsi="Times New Roman" w:cs="Times New Roman"/>
        </w:rPr>
      </w:pPr>
      <w:r w:rsidRPr="00F11EFB">
        <w:rPr>
          <w:rFonts w:ascii="Times New Roman" w:hAnsi="Times New Roman" w:cs="Times New Roman"/>
        </w:rPr>
        <w:t>Many</w:t>
      </w:r>
      <w:r w:rsidR="00370E76" w:rsidRPr="00F11EFB">
        <w:rPr>
          <w:rFonts w:ascii="Times New Roman" w:hAnsi="Times New Roman" w:cs="Times New Roman"/>
        </w:rPr>
        <w:t xml:space="preserve"> </w:t>
      </w:r>
      <w:r w:rsidRPr="00F11EFB">
        <w:rPr>
          <w:rFonts w:ascii="Times New Roman" w:hAnsi="Times New Roman" w:cs="Times New Roman"/>
        </w:rPr>
        <w:t>national</w:t>
      </w:r>
      <w:r w:rsidR="00370E76" w:rsidRPr="00F11EFB">
        <w:rPr>
          <w:rFonts w:ascii="Times New Roman" w:hAnsi="Times New Roman" w:cs="Times New Roman"/>
        </w:rPr>
        <w:t xml:space="preserve"> </w:t>
      </w:r>
      <w:r w:rsidRPr="00F11EFB">
        <w:rPr>
          <w:rFonts w:ascii="Times New Roman" w:hAnsi="Times New Roman" w:cs="Times New Roman"/>
        </w:rPr>
        <w:t>leaders</w:t>
      </w:r>
      <w:r w:rsidR="00370E76" w:rsidRPr="00F11EFB">
        <w:rPr>
          <w:rFonts w:ascii="Times New Roman" w:hAnsi="Times New Roman" w:cs="Times New Roman"/>
        </w:rPr>
        <w:t xml:space="preserve"> </w:t>
      </w:r>
      <w:r w:rsidRPr="00F11EFB">
        <w:rPr>
          <w:rFonts w:ascii="Times New Roman" w:hAnsi="Times New Roman" w:cs="Times New Roman"/>
        </w:rPr>
        <w:t>continued</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shift</w:t>
      </w:r>
      <w:r w:rsidR="00370E76" w:rsidRPr="00F11EFB">
        <w:rPr>
          <w:rFonts w:ascii="Times New Roman" w:hAnsi="Times New Roman" w:cs="Times New Roman"/>
        </w:rPr>
        <w:t xml:space="preserve"> </w:t>
      </w:r>
      <w:del w:id="997" w:author="Author">
        <w:r w:rsidRPr="00F11EFB" w:rsidDel="00120FF6">
          <w:rPr>
            <w:rFonts w:ascii="Times New Roman" w:hAnsi="Times New Roman" w:cs="Times New Roman"/>
          </w:rPr>
          <w:delText>set</w:delText>
        </w:r>
        <w:r w:rsidR="00370E76" w:rsidRPr="00F11EFB" w:rsidDel="00120FF6">
          <w:rPr>
            <w:rFonts w:ascii="Times New Roman" w:hAnsi="Times New Roman" w:cs="Times New Roman"/>
          </w:rPr>
          <w:delText xml:space="preserve"> </w:delText>
        </w:r>
        <w:r w:rsidRPr="00F11EFB" w:rsidDel="00120FF6">
          <w:rPr>
            <w:rFonts w:ascii="Times New Roman" w:hAnsi="Times New Roman" w:cs="Times New Roman"/>
          </w:rPr>
          <w:delText>in</w:delText>
        </w:r>
        <w:r w:rsidR="00370E76" w:rsidRPr="00F11EFB" w:rsidDel="00120FF6">
          <w:rPr>
            <w:rFonts w:ascii="Times New Roman" w:hAnsi="Times New Roman" w:cs="Times New Roman"/>
          </w:rPr>
          <w:delText xml:space="preserve"> </w:delText>
        </w:r>
        <w:r w:rsidRPr="00F11EFB" w:rsidDel="00120FF6">
          <w:rPr>
            <w:rFonts w:ascii="Times New Roman" w:hAnsi="Times New Roman" w:cs="Times New Roman"/>
          </w:rPr>
          <w:delText>place</w:delText>
        </w:r>
        <w:r w:rsidR="00370E76" w:rsidRPr="00F11EFB" w:rsidDel="00120FF6">
          <w:rPr>
            <w:rFonts w:ascii="Times New Roman" w:hAnsi="Times New Roman" w:cs="Times New Roman"/>
          </w:rPr>
          <w:delText xml:space="preserve"> </w:delText>
        </w:r>
        <w:r w:rsidRPr="00F11EFB" w:rsidDel="00120FF6">
          <w:rPr>
            <w:rFonts w:ascii="Times New Roman" w:hAnsi="Times New Roman" w:cs="Times New Roman"/>
          </w:rPr>
          <w:delText>by</w:delText>
        </w:r>
        <w:r w:rsidR="00370E76" w:rsidRPr="00F11EFB" w:rsidDel="00120FF6">
          <w:rPr>
            <w:rFonts w:ascii="Times New Roman" w:hAnsi="Times New Roman" w:cs="Times New Roman"/>
          </w:rPr>
          <w:delText xml:space="preserve"> </w:delText>
        </w:r>
      </w:del>
      <w:r w:rsidRPr="00F11EFB">
        <w:rPr>
          <w:rFonts w:ascii="Times New Roman" w:hAnsi="Times New Roman" w:cs="Times New Roman"/>
        </w:rPr>
        <w:t>FDR</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Truman</w:t>
      </w:r>
      <w:ins w:id="998" w:author="Author">
        <w:r w:rsidR="00AD2557">
          <w:rPr>
            <w:rFonts w:ascii="Times New Roman" w:hAnsi="Times New Roman" w:cs="Times New Roman"/>
          </w:rPr>
          <w:t xml:space="preserve"> had</w:t>
        </w:r>
        <w:r w:rsidR="00120FF6">
          <w:rPr>
            <w:rFonts w:ascii="Times New Roman" w:hAnsi="Times New Roman" w:cs="Times New Roman"/>
          </w:rPr>
          <w:t xml:space="preserve"> set in place</w:t>
        </w:r>
      </w:ins>
      <w:r w:rsidRPr="00F11EFB">
        <w:rPr>
          <w:rFonts w:ascii="Times New Roman" w:hAnsi="Times New Roman" w:cs="Times New Roman"/>
        </w:rPr>
        <w:t>.</w:t>
      </w:r>
      <w:r w:rsidR="00370E76" w:rsidRPr="00F11EFB">
        <w:rPr>
          <w:rFonts w:ascii="Times New Roman" w:hAnsi="Times New Roman" w:cs="Times New Roman"/>
        </w:rPr>
        <w:t xml:space="preserve"> </w:t>
      </w:r>
      <w:r w:rsidRPr="00F11EFB">
        <w:rPr>
          <w:rFonts w:ascii="Times New Roman" w:hAnsi="Times New Roman" w:cs="Times New Roman"/>
        </w:rPr>
        <w:t>Both</w:t>
      </w:r>
      <w:r w:rsidR="00370E76" w:rsidRPr="00F11EFB">
        <w:rPr>
          <w:rFonts w:ascii="Times New Roman" w:hAnsi="Times New Roman" w:cs="Times New Roman"/>
        </w:rPr>
        <w:t xml:space="preserve"> </w:t>
      </w:r>
      <w:hyperlink r:id="rId11" w:history="1">
        <w:r w:rsidRPr="00F11EFB">
          <w:rPr>
            <w:rStyle w:val="Hyperlink"/>
            <w:rFonts w:ascii="Times New Roman" w:hAnsi="Times New Roman" w:cs="Times New Roman"/>
            <w:color w:val="auto"/>
            <w:u w:val="none"/>
          </w:rPr>
          <w:t>Bill</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Clinton</w:t>
        </w:r>
      </w:hyperlink>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hyperlink r:id="rId12" w:history="1">
        <w:r w:rsidRPr="00F11EFB">
          <w:rPr>
            <w:rStyle w:val="Hyperlink"/>
            <w:rFonts w:ascii="Times New Roman" w:hAnsi="Times New Roman" w:cs="Times New Roman"/>
            <w:color w:val="auto"/>
            <w:u w:val="none"/>
          </w:rPr>
          <w:t>George</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W.</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Bush</w:t>
        </w:r>
      </w:hyperlink>
      <w:r w:rsidR="00370E76" w:rsidRPr="00F11EFB">
        <w:rPr>
          <w:rFonts w:ascii="Times New Roman" w:hAnsi="Times New Roman" w:cs="Times New Roman"/>
        </w:rPr>
        <w:t xml:space="preserve"> </w:t>
      </w:r>
      <w:r w:rsidRPr="00F11EFB">
        <w:rPr>
          <w:rFonts w:ascii="Times New Roman" w:hAnsi="Times New Roman" w:cs="Times New Roman"/>
        </w:rPr>
        <w:t>supported</w:t>
      </w:r>
      <w:r w:rsidR="00370E76" w:rsidRPr="00F11EFB">
        <w:rPr>
          <w:rFonts w:ascii="Times New Roman" w:hAnsi="Times New Roman" w:cs="Times New Roman"/>
        </w:rPr>
        <w:t xml:space="preserve"> </w:t>
      </w:r>
      <w:r w:rsidRPr="00F11EFB">
        <w:rPr>
          <w:rFonts w:ascii="Times New Roman" w:hAnsi="Times New Roman" w:cs="Times New Roman"/>
        </w:rPr>
        <w:t>homeownership</w:t>
      </w:r>
      <w:r w:rsidR="00370E76" w:rsidRPr="00F11EFB">
        <w:rPr>
          <w:rFonts w:ascii="Times New Roman" w:hAnsi="Times New Roman" w:cs="Times New Roman"/>
        </w:rPr>
        <w:t xml:space="preserve"> </w:t>
      </w:r>
      <w:r w:rsidRPr="00F11EFB">
        <w:rPr>
          <w:rFonts w:ascii="Times New Roman" w:hAnsi="Times New Roman" w:cs="Times New Roman"/>
        </w:rPr>
        <w:t>as</w:t>
      </w:r>
      <w:r w:rsidR="00370E76" w:rsidRPr="00F11EFB">
        <w:rPr>
          <w:rFonts w:ascii="Times New Roman" w:hAnsi="Times New Roman" w:cs="Times New Roman"/>
        </w:rPr>
        <w:t xml:space="preserve"> </w:t>
      </w:r>
      <w:r w:rsidRPr="00F11EFB">
        <w:rPr>
          <w:rFonts w:ascii="Times New Roman" w:hAnsi="Times New Roman" w:cs="Times New Roman"/>
        </w:rPr>
        <w:t>part</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ins w:id="999" w:author="Author">
        <w:r w:rsidR="00120FF6">
          <w:rPr>
            <w:rFonts w:ascii="Times New Roman" w:hAnsi="Times New Roman" w:cs="Times New Roman"/>
          </w:rPr>
          <w:t>American d</w:t>
        </w:r>
      </w:ins>
      <w:del w:id="1000" w:author="Author">
        <w:r w:rsidRPr="00F11EFB" w:rsidDel="00120FF6">
          <w:rPr>
            <w:rFonts w:ascii="Times New Roman" w:hAnsi="Times New Roman" w:cs="Times New Roman"/>
          </w:rPr>
          <w:delText>D</w:delText>
        </w:r>
      </w:del>
      <w:r w:rsidRPr="00F11EFB">
        <w:rPr>
          <w:rFonts w:ascii="Times New Roman" w:hAnsi="Times New Roman" w:cs="Times New Roman"/>
        </w:rPr>
        <w:t>ream.</w:t>
      </w:r>
      <w:r w:rsidR="00370E76" w:rsidRPr="00F11EFB">
        <w:rPr>
          <w:rFonts w:ascii="Times New Roman" w:hAnsi="Times New Roman" w:cs="Times New Roman"/>
        </w:rPr>
        <w:t xml:space="preserve"> </w:t>
      </w:r>
      <w:r w:rsidRPr="00F11EFB">
        <w:rPr>
          <w:rFonts w:ascii="Times New Roman" w:hAnsi="Times New Roman" w:cs="Times New Roman"/>
        </w:rPr>
        <w:t>While</w:t>
      </w:r>
      <w:r w:rsidR="00370E76" w:rsidRPr="00F11EFB">
        <w:rPr>
          <w:rFonts w:ascii="Times New Roman" w:hAnsi="Times New Roman" w:cs="Times New Roman"/>
        </w:rPr>
        <w:t xml:space="preserve"> </w:t>
      </w:r>
      <w:r w:rsidRPr="00F11EFB">
        <w:rPr>
          <w:rFonts w:ascii="Times New Roman" w:hAnsi="Times New Roman" w:cs="Times New Roman"/>
        </w:rPr>
        <w:t>running</w:t>
      </w:r>
      <w:r w:rsidR="00370E76" w:rsidRPr="00F11EFB">
        <w:rPr>
          <w:rFonts w:ascii="Times New Roman" w:hAnsi="Times New Roman" w:cs="Times New Roman"/>
        </w:rPr>
        <w:t xml:space="preserve"> </w:t>
      </w:r>
      <w:r w:rsidRPr="00F11EFB">
        <w:rPr>
          <w:rFonts w:ascii="Times New Roman" w:hAnsi="Times New Roman" w:cs="Times New Roman"/>
        </w:rPr>
        <w:t>for</w:t>
      </w:r>
      <w:r w:rsidR="00370E76" w:rsidRPr="00F11EFB">
        <w:rPr>
          <w:rFonts w:ascii="Times New Roman" w:hAnsi="Times New Roman" w:cs="Times New Roman"/>
        </w:rPr>
        <w:t xml:space="preserve"> </w:t>
      </w:r>
    </w:p>
    <w:p w14:paraId="1A5420E3" w14:textId="4FB4272F" w:rsidR="00342262" w:rsidRPr="00F11EFB" w:rsidDel="00120FF6" w:rsidRDefault="00342262" w:rsidP="00412EB7">
      <w:pPr>
        <w:spacing w:before="100" w:beforeAutospacing="1"/>
        <w:ind w:right="4"/>
        <w:contextualSpacing/>
        <w:rPr>
          <w:del w:id="1001" w:author="Author"/>
          <w:rFonts w:ascii="Times New Roman" w:hAnsi="Times New Roman" w:cs="Times New Roman"/>
        </w:rPr>
      </w:pPr>
      <w:del w:id="1002" w:author="Author">
        <w:r w:rsidRPr="00F11EFB" w:rsidDel="00120FF6">
          <w:rPr>
            <w:rFonts w:ascii="Times New Roman" w:hAnsi="Times New Roman" w:cs="Times New Roman"/>
          </w:rPr>
          <w:delText>CHAPTER</w:delText>
        </w:r>
        <w:r w:rsidR="00370E76" w:rsidRPr="00F11EFB" w:rsidDel="00120FF6">
          <w:rPr>
            <w:rFonts w:ascii="Times New Roman" w:hAnsi="Times New Roman" w:cs="Times New Roman"/>
          </w:rPr>
          <w:delText xml:space="preserve"> </w:delText>
        </w:r>
        <w:r w:rsidRPr="00F11EFB" w:rsidDel="00120FF6">
          <w:rPr>
            <w:rFonts w:ascii="Times New Roman" w:hAnsi="Times New Roman" w:cs="Times New Roman"/>
          </w:rPr>
          <w:delText>1</w:delText>
        </w:r>
        <w:r w:rsidR="00370E76" w:rsidRPr="00F11EFB" w:rsidDel="00120FF6">
          <w:rPr>
            <w:rFonts w:ascii="Times New Roman" w:hAnsi="Times New Roman" w:cs="Times New Roman"/>
          </w:rPr>
          <w:delText xml:space="preserve"> </w:delText>
        </w:r>
        <w:r w:rsidRPr="00F11EFB" w:rsidDel="00120FF6">
          <w:rPr>
            <w:rFonts w:ascii="Times New Roman" w:hAnsi="Times New Roman" w:cs="Times New Roman"/>
          </w:rPr>
          <w:delText>“THE</w:delText>
        </w:r>
        <w:r w:rsidR="00370E76" w:rsidRPr="00F11EFB" w:rsidDel="00120FF6">
          <w:rPr>
            <w:rFonts w:ascii="Times New Roman" w:hAnsi="Times New Roman" w:cs="Times New Roman"/>
          </w:rPr>
          <w:delText xml:space="preserve"> </w:delText>
        </w:r>
        <w:r w:rsidRPr="00F11EFB" w:rsidDel="00120FF6">
          <w:rPr>
            <w:rFonts w:ascii="Times New Roman" w:hAnsi="Times New Roman" w:cs="Times New Roman"/>
          </w:rPr>
          <w:delText>TRUTHS</w:delText>
        </w:r>
        <w:r w:rsidR="00370E76" w:rsidRPr="00F11EFB" w:rsidDel="00120FF6">
          <w:rPr>
            <w:rFonts w:ascii="Times New Roman" w:hAnsi="Times New Roman" w:cs="Times New Roman"/>
          </w:rPr>
          <w:delText xml:space="preserve"> </w:delText>
        </w:r>
        <w:r w:rsidRPr="00F11EFB" w:rsidDel="00120FF6">
          <w:rPr>
            <w:rFonts w:ascii="Times New Roman" w:hAnsi="Times New Roman" w:cs="Times New Roman"/>
          </w:rPr>
          <w:delText>AND</w:delText>
        </w:r>
        <w:r w:rsidR="00370E76" w:rsidRPr="00F11EFB" w:rsidDel="00120FF6">
          <w:rPr>
            <w:rFonts w:ascii="Times New Roman" w:hAnsi="Times New Roman" w:cs="Times New Roman"/>
          </w:rPr>
          <w:delText xml:space="preserve"> </w:delText>
        </w:r>
        <w:r w:rsidRPr="00F11EFB" w:rsidDel="00120FF6">
          <w:rPr>
            <w:rFonts w:ascii="Times New Roman" w:hAnsi="Times New Roman" w:cs="Times New Roman"/>
          </w:rPr>
          <w:delText>UNTRUTHS”</w:delText>
        </w:r>
      </w:del>
    </w:p>
    <w:p w14:paraId="310C7BEE" w14:textId="24157FDF" w:rsidR="00CA54AD" w:rsidRPr="00F11EFB" w:rsidRDefault="00CA54AD">
      <w:pPr>
        <w:spacing w:before="100" w:beforeAutospacing="1"/>
        <w:ind w:right="4"/>
        <w:contextualSpacing/>
        <w:rPr>
          <w:rFonts w:ascii="Times New Roman" w:hAnsi="Times New Roman" w:cs="Times New Roman"/>
        </w:rPr>
        <w:pPrChange w:id="1003" w:author="Author">
          <w:pPr>
            <w:spacing w:before="100" w:beforeAutospacing="1"/>
            <w:ind w:right="4" w:firstLine="0"/>
            <w:contextualSpacing/>
          </w:pPr>
        </w:pPrChange>
      </w:pPr>
      <w:r w:rsidRPr="00F11EFB">
        <w:rPr>
          <w:rFonts w:ascii="Times New Roman" w:hAnsi="Times New Roman" w:cs="Times New Roman"/>
        </w:rPr>
        <w:t>president</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2008,</w:t>
      </w:r>
      <w:r w:rsidR="00370E76" w:rsidRPr="00F11EFB">
        <w:rPr>
          <w:rFonts w:ascii="Times New Roman" w:hAnsi="Times New Roman" w:cs="Times New Roman"/>
        </w:rPr>
        <w:t xml:space="preserve"> </w:t>
      </w:r>
      <w:r w:rsidR="00676791" w:rsidRPr="00F11EFB">
        <w:fldChar w:fldCharType="begin"/>
      </w:r>
      <w:r w:rsidR="00676791" w:rsidRPr="00F11EFB">
        <w:instrText xml:space="preserve"> HYPERLINK "https://www.thebalance.com/hillary-clinton-2016-economic-plan-3305767" </w:instrText>
      </w:r>
      <w:r w:rsidR="00676791" w:rsidRPr="00F11EFB">
        <w:fldChar w:fldCharType="separate"/>
      </w:r>
      <w:r w:rsidRPr="00F11EFB">
        <w:rPr>
          <w:rStyle w:val="Hyperlink"/>
          <w:rFonts w:ascii="Times New Roman" w:hAnsi="Times New Roman" w:cs="Times New Roman"/>
          <w:color w:val="auto"/>
          <w:u w:val="none"/>
        </w:rPr>
        <w:t>Hillary</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Clinton</w:t>
      </w:r>
      <w:r w:rsidR="00676791" w:rsidRPr="00F11EFB">
        <w:rPr>
          <w:rStyle w:val="Hyperlink"/>
          <w:rFonts w:ascii="Times New Roman" w:hAnsi="Times New Roman" w:cs="Times New Roman"/>
          <w:color w:val="auto"/>
          <w:u w:val="none"/>
        </w:rPr>
        <w:fldChar w:fldCharType="end"/>
      </w:r>
      <w:r w:rsidR="00370E76" w:rsidRPr="00F11EFB">
        <w:rPr>
          <w:rFonts w:ascii="Times New Roman" w:hAnsi="Times New Roman" w:cs="Times New Roman"/>
        </w:rPr>
        <w:t xml:space="preserve"> </w:t>
      </w:r>
      <w:r w:rsidRPr="00F11EFB">
        <w:rPr>
          <w:rFonts w:ascii="Times New Roman" w:hAnsi="Times New Roman" w:cs="Times New Roman"/>
        </w:rPr>
        <w:t>proposed</w:t>
      </w:r>
      <w:r w:rsidR="00370E76" w:rsidRPr="00F11EFB">
        <w:rPr>
          <w:rFonts w:ascii="Times New Roman" w:hAnsi="Times New Roman" w:cs="Times New Roman"/>
        </w:rPr>
        <w:t xml:space="preserve"> </w:t>
      </w:r>
      <w:r w:rsidRPr="00F11EFB">
        <w:rPr>
          <w:rFonts w:ascii="Times New Roman" w:hAnsi="Times New Roman" w:cs="Times New Roman"/>
        </w:rPr>
        <w:t>her</w:t>
      </w:r>
      <w:r w:rsidR="00370E76" w:rsidRPr="00F11EFB">
        <w:rPr>
          <w:rFonts w:ascii="Times New Roman" w:hAnsi="Times New Roman" w:cs="Times New Roman"/>
        </w:rPr>
        <w:t xml:space="preserve"> </w:t>
      </w:r>
      <w:r w:rsidRPr="00F11EFB">
        <w:rPr>
          <w:rFonts w:ascii="Times New Roman" w:hAnsi="Times New Roman" w:cs="Times New Roman"/>
        </w:rPr>
        <w:t>American</w:t>
      </w:r>
      <w:r w:rsidR="00370E76" w:rsidRPr="00F11EFB">
        <w:rPr>
          <w:rFonts w:ascii="Times New Roman" w:hAnsi="Times New Roman" w:cs="Times New Roman"/>
        </w:rPr>
        <w:t xml:space="preserve"> </w:t>
      </w:r>
      <w:r w:rsidRPr="00F11EFB">
        <w:rPr>
          <w:rFonts w:ascii="Times New Roman" w:hAnsi="Times New Roman" w:cs="Times New Roman"/>
        </w:rPr>
        <w:t>Dream</w:t>
      </w:r>
      <w:r w:rsidR="00370E76" w:rsidRPr="00F11EFB">
        <w:rPr>
          <w:rFonts w:ascii="Times New Roman" w:hAnsi="Times New Roman" w:cs="Times New Roman"/>
        </w:rPr>
        <w:t xml:space="preserve"> </w:t>
      </w:r>
      <w:r w:rsidRPr="00F11EFB">
        <w:rPr>
          <w:rFonts w:ascii="Times New Roman" w:hAnsi="Times New Roman" w:cs="Times New Roman"/>
        </w:rPr>
        <w:t>Plan.</w:t>
      </w:r>
      <w:r w:rsidR="00370E76" w:rsidRPr="00F11EFB">
        <w:rPr>
          <w:rFonts w:ascii="Times New Roman" w:hAnsi="Times New Roman" w:cs="Times New Roman"/>
        </w:rPr>
        <w:t xml:space="preserve"> </w:t>
      </w:r>
      <w:r w:rsidRPr="00F11EFB">
        <w:rPr>
          <w:rFonts w:ascii="Times New Roman" w:hAnsi="Times New Roman" w:cs="Times New Roman"/>
        </w:rPr>
        <w:t>It</w:t>
      </w:r>
      <w:r w:rsidR="00370E76" w:rsidRPr="00F11EFB">
        <w:rPr>
          <w:rFonts w:ascii="Times New Roman" w:hAnsi="Times New Roman" w:cs="Times New Roman"/>
        </w:rPr>
        <w:t xml:space="preserve"> </w:t>
      </w:r>
      <w:r w:rsidRPr="00F11EFB">
        <w:rPr>
          <w:rFonts w:ascii="Times New Roman" w:hAnsi="Times New Roman" w:cs="Times New Roman"/>
        </w:rPr>
        <w:t>included</w:t>
      </w:r>
      <w:r w:rsidR="00370E76" w:rsidRPr="00F11EFB">
        <w:rPr>
          <w:rFonts w:ascii="Times New Roman" w:hAnsi="Times New Roman" w:cs="Times New Roman"/>
        </w:rPr>
        <w:t xml:space="preserve"> </w:t>
      </w:r>
      <w:r w:rsidRPr="00F11EFB">
        <w:rPr>
          <w:rFonts w:ascii="Times New Roman" w:hAnsi="Times New Roman" w:cs="Times New Roman"/>
        </w:rPr>
        <w:t>homeownership,</w:t>
      </w:r>
      <w:r w:rsidR="00370E76" w:rsidRPr="00F11EFB">
        <w:rPr>
          <w:rFonts w:ascii="Times New Roman" w:hAnsi="Times New Roman" w:cs="Times New Roman"/>
        </w:rPr>
        <w:t xml:space="preserve"> </w:t>
      </w:r>
      <w:r w:rsidRPr="00F11EFB">
        <w:rPr>
          <w:rFonts w:ascii="Times New Roman" w:hAnsi="Times New Roman" w:cs="Times New Roman"/>
        </w:rPr>
        <w:t>college,</w:t>
      </w:r>
      <w:r w:rsidR="00370E76" w:rsidRPr="00F11EFB">
        <w:rPr>
          <w:rFonts w:ascii="Times New Roman" w:hAnsi="Times New Roman" w:cs="Times New Roman"/>
        </w:rPr>
        <w:t xml:space="preserve"> </w:t>
      </w:r>
      <w:r w:rsidRPr="00F11EFB">
        <w:rPr>
          <w:rFonts w:ascii="Times New Roman" w:hAnsi="Times New Roman" w:cs="Times New Roman"/>
        </w:rPr>
        <w:t>retirement,</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00676791" w:rsidRPr="00F11EFB">
        <w:fldChar w:fldCharType="begin"/>
      </w:r>
      <w:r w:rsidR="00676791" w:rsidRPr="00F11EFB">
        <w:instrText xml:space="preserve"> HYPERLINK "https://www.thebalance.com/how-does-health-insurance-work-3306069" </w:instrText>
      </w:r>
      <w:r w:rsidR="00676791" w:rsidRPr="00F11EFB">
        <w:fldChar w:fldCharType="separate"/>
      </w:r>
      <w:r w:rsidRPr="00F11EFB">
        <w:rPr>
          <w:rStyle w:val="Hyperlink"/>
          <w:rFonts w:ascii="Times New Roman" w:hAnsi="Times New Roman" w:cs="Times New Roman"/>
          <w:color w:val="auto"/>
          <w:u w:val="none"/>
        </w:rPr>
        <w:t>health</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insurance</w:t>
      </w:r>
      <w:r w:rsidR="00676791" w:rsidRPr="00F11EFB">
        <w:rPr>
          <w:rStyle w:val="Hyperlink"/>
          <w:rFonts w:ascii="Times New Roman" w:hAnsi="Times New Roman" w:cs="Times New Roman"/>
          <w:color w:val="auto"/>
          <w:u w:val="none"/>
        </w:rPr>
        <w:fldChar w:fldCharType="end"/>
      </w:r>
      <w:r w:rsidR="00370E76" w:rsidRPr="00F11EFB">
        <w:rPr>
          <w:rFonts w:ascii="Times New Roman" w:hAnsi="Times New Roman" w:cs="Times New Roman"/>
        </w:rPr>
        <w:t xml:space="preserve"> </w:t>
      </w:r>
      <w:r w:rsidRPr="00F11EFB">
        <w:rPr>
          <w:rFonts w:ascii="Times New Roman" w:hAnsi="Times New Roman" w:cs="Times New Roman"/>
        </w:rPr>
        <w:t>for</w:t>
      </w:r>
      <w:r w:rsidR="00370E76" w:rsidRPr="00F11EFB">
        <w:rPr>
          <w:rFonts w:ascii="Times New Roman" w:hAnsi="Times New Roman" w:cs="Times New Roman"/>
        </w:rPr>
        <w:t xml:space="preserve"> </w:t>
      </w:r>
      <w:r w:rsidRPr="00F11EFB">
        <w:rPr>
          <w:rFonts w:ascii="Times New Roman" w:hAnsi="Times New Roman" w:cs="Times New Roman"/>
        </w:rPr>
        <w:t>children.</w:t>
      </w:r>
      <w:r w:rsidR="00370E76" w:rsidRPr="00F11EFB">
        <w:rPr>
          <w:rFonts w:ascii="Times New Roman" w:hAnsi="Times New Roman" w:cs="Times New Roman"/>
        </w:rPr>
        <w:t xml:space="preserve"> </w:t>
      </w:r>
      <w:r w:rsidRPr="00F11EFB">
        <w:rPr>
          <w:rFonts w:ascii="Times New Roman" w:hAnsi="Times New Roman" w:cs="Times New Roman"/>
        </w:rPr>
        <w:t>Obama</w:t>
      </w:r>
      <w:r w:rsidR="00370E76" w:rsidRPr="00F11EFB">
        <w:rPr>
          <w:rFonts w:ascii="Times New Roman" w:hAnsi="Times New Roman" w:cs="Times New Roman"/>
        </w:rPr>
        <w:t xml:space="preserve"> </w:t>
      </w:r>
      <w:r w:rsidRPr="00F11EFB">
        <w:rPr>
          <w:rFonts w:ascii="Times New Roman" w:hAnsi="Times New Roman" w:cs="Times New Roman"/>
        </w:rPr>
        <w:t>extended</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right</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health</w:t>
      </w:r>
      <w:r w:rsidR="00370E76" w:rsidRPr="00F11EFB">
        <w:rPr>
          <w:rFonts w:ascii="Times New Roman" w:hAnsi="Times New Roman" w:cs="Times New Roman"/>
        </w:rPr>
        <w:t xml:space="preserve"> </w:t>
      </w:r>
      <w:r w:rsidRPr="00F11EFB">
        <w:rPr>
          <w:rFonts w:ascii="Times New Roman" w:hAnsi="Times New Roman" w:cs="Times New Roman"/>
        </w:rPr>
        <w:t>care</w:t>
      </w:r>
      <w:r w:rsidR="00370E76" w:rsidRPr="00F11EFB">
        <w:rPr>
          <w:rFonts w:ascii="Times New Roman" w:hAnsi="Times New Roman" w:cs="Times New Roman"/>
        </w:rPr>
        <w:t xml:space="preserve"> </w:t>
      </w:r>
      <w:r w:rsidRPr="00F11EFB">
        <w:rPr>
          <w:rFonts w:ascii="Times New Roman" w:hAnsi="Times New Roman" w:cs="Times New Roman"/>
        </w:rPr>
        <w:t>with</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00676791" w:rsidRPr="00F11EFB">
        <w:fldChar w:fldCharType="begin"/>
      </w:r>
      <w:r w:rsidR="00676791" w:rsidRPr="00F11EFB">
        <w:instrText xml:space="preserve"> HYPERLINK "https://www.thebalance.com/2010-patient-protection-affordable-care-act-3306063" </w:instrText>
      </w:r>
      <w:r w:rsidR="00676791" w:rsidRPr="00F11EFB">
        <w:fldChar w:fldCharType="separate"/>
      </w:r>
      <w:r w:rsidRPr="00F11EFB">
        <w:rPr>
          <w:rStyle w:val="Hyperlink"/>
          <w:rFonts w:ascii="Times New Roman" w:hAnsi="Times New Roman" w:cs="Times New Roman"/>
          <w:color w:val="auto"/>
          <w:u w:val="none"/>
        </w:rPr>
        <w:t>Affordable</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Care</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Act</w:t>
      </w:r>
      <w:r w:rsidR="00676791" w:rsidRPr="00F11EFB">
        <w:rPr>
          <w:rStyle w:val="Hyperlink"/>
          <w:rFonts w:ascii="Times New Roman" w:hAnsi="Times New Roman" w:cs="Times New Roman"/>
          <w:color w:val="auto"/>
          <w:u w:val="none"/>
        </w:rPr>
        <w:fldChar w:fldCharType="end"/>
      </w:r>
      <w:ins w:id="1004" w:author="Author">
        <w:r w:rsidR="00AD2557">
          <w:rPr>
            <w:rStyle w:val="Hyperlink"/>
            <w:rFonts w:ascii="Times New Roman" w:hAnsi="Times New Roman" w:cs="Times New Roman"/>
            <w:color w:val="auto"/>
            <w:u w:val="none"/>
          </w:rPr>
          <w:t>.</w:t>
        </w:r>
      </w:ins>
    </w:p>
    <w:p w14:paraId="67633653" w14:textId="1E9D9125" w:rsidR="00CA54AD" w:rsidRPr="00F11EFB" w:rsidDel="000F0769" w:rsidRDefault="00CA54AD" w:rsidP="00107109">
      <w:pPr>
        <w:spacing w:before="100" w:beforeAutospacing="1"/>
        <w:ind w:right="4"/>
        <w:contextualSpacing/>
        <w:rPr>
          <w:del w:id="1005" w:author="Author"/>
          <w:rFonts w:ascii="Times New Roman" w:hAnsi="Times New Roman" w:cs="Times New Roman"/>
        </w:rPr>
      </w:pPr>
      <w:r w:rsidRPr="00F11EFB">
        <w:rPr>
          <w:rFonts w:ascii="Times New Roman" w:hAnsi="Times New Roman" w:cs="Times New Roman"/>
        </w:rPr>
        <w:lastRenderedPageBreak/>
        <w:t>Some</w:t>
      </w:r>
      <w:r w:rsidR="00370E76" w:rsidRPr="00F11EFB">
        <w:rPr>
          <w:rFonts w:ascii="Times New Roman" w:hAnsi="Times New Roman" w:cs="Times New Roman"/>
        </w:rPr>
        <w:t xml:space="preserve"> </w:t>
      </w:r>
      <w:r w:rsidRPr="00F11EFB">
        <w:rPr>
          <w:rFonts w:ascii="Times New Roman" w:hAnsi="Times New Roman" w:cs="Times New Roman"/>
        </w:rPr>
        <w:t>people</w:t>
      </w:r>
      <w:r w:rsidR="00370E76" w:rsidRPr="00F11EFB">
        <w:rPr>
          <w:rFonts w:ascii="Times New Roman" w:hAnsi="Times New Roman" w:cs="Times New Roman"/>
        </w:rPr>
        <w:t xml:space="preserve"> </w:t>
      </w:r>
      <w:r w:rsidRPr="00F11EFB">
        <w:rPr>
          <w:rFonts w:ascii="Times New Roman" w:hAnsi="Times New Roman" w:cs="Times New Roman"/>
        </w:rPr>
        <w:t>think</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hyperlink r:id="rId13" w:history="1">
        <w:r w:rsidRPr="00F11EFB">
          <w:rPr>
            <w:rStyle w:val="Hyperlink"/>
            <w:rFonts w:ascii="Times New Roman" w:hAnsi="Times New Roman" w:cs="Times New Roman"/>
            <w:color w:val="auto"/>
            <w:u w:val="none"/>
          </w:rPr>
          <w:t>Great</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Recession</w:t>
        </w:r>
      </w:hyperlink>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rising</w:t>
      </w:r>
      <w:r w:rsidR="00370E76" w:rsidRPr="00F11EFB">
        <w:rPr>
          <w:rFonts w:ascii="Times New Roman" w:hAnsi="Times New Roman" w:cs="Times New Roman"/>
        </w:rPr>
        <w:t xml:space="preserve"> </w:t>
      </w:r>
      <w:hyperlink r:id="rId14" w:history="1">
        <w:r w:rsidRPr="00F11EFB">
          <w:rPr>
            <w:rStyle w:val="Hyperlink"/>
            <w:rFonts w:ascii="Times New Roman" w:hAnsi="Times New Roman" w:cs="Times New Roman"/>
            <w:color w:val="auto"/>
            <w:u w:val="none"/>
          </w:rPr>
          <w:t>income</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inequality</w:t>
        </w:r>
      </w:hyperlink>
      <w:r w:rsidR="00370E76" w:rsidRPr="00F11EFB">
        <w:rPr>
          <w:rFonts w:ascii="Times New Roman" w:hAnsi="Times New Roman" w:cs="Times New Roman"/>
        </w:rPr>
        <w:t xml:space="preserve"> </w:t>
      </w:r>
      <w:r w:rsidRPr="00F11EFB">
        <w:rPr>
          <w:rFonts w:ascii="Times New Roman" w:hAnsi="Times New Roman" w:cs="Times New Roman"/>
        </w:rPr>
        <w:t>spelled</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00676791" w:rsidRPr="00F11EFB">
        <w:fldChar w:fldCharType="begin"/>
      </w:r>
      <w:r w:rsidR="00676791" w:rsidRPr="00F11EFB">
        <w:instrText xml:space="preserve"> HYPERLINK "https://www.thebalance.com/the-end-of-the-american-dream-3306006" </w:instrText>
      </w:r>
      <w:r w:rsidR="00676791" w:rsidRPr="00F11EFB">
        <w:fldChar w:fldCharType="separate"/>
      </w:r>
      <w:r w:rsidRPr="00F11EFB">
        <w:rPr>
          <w:rStyle w:val="Hyperlink"/>
          <w:rFonts w:ascii="Times New Roman" w:hAnsi="Times New Roman" w:cs="Times New Roman"/>
          <w:color w:val="auto"/>
          <w:u w:val="none"/>
        </w:rPr>
        <w:t>end</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of</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the</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American</w:t>
      </w:r>
      <w:r w:rsidR="00370E76" w:rsidRPr="00F11EFB">
        <w:rPr>
          <w:rStyle w:val="Hyperlink"/>
          <w:rFonts w:ascii="Times New Roman" w:hAnsi="Times New Roman" w:cs="Times New Roman"/>
          <w:color w:val="auto"/>
          <w:u w:val="none"/>
        </w:rPr>
        <w:t xml:space="preserve"> </w:t>
      </w:r>
      <w:ins w:id="1006" w:author="Author">
        <w:r w:rsidR="008C5655" w:rsidRPr="00F11EFB">
          <w:rPr>
            <w:rStyle w:val="Hyperlink"/>
            <w:rFonts w:ascii="Times New Roman" w:hAnsi="Times New Roman" w:cs="Times New Roman"/>
            <w:color w:val="auto"/>
            <w:u w:val="none"/>
          </w:rPr>
          <w:t>d</w:t>
        </w:r>
      </w:ins>
      <w:del w:id="1007" w:author="Author">
        <w:r w:rsidRPr="00F11EFB" w:rsidDel="008C5655">
          <w:rPr>
            <w:rStyle w:val="Hyperlink"/>
            <w:rFonts w:ascii="Times New Roman" w:hAnsi="Times New Roman" w:cs="Times New Roman"/>
            <w:color w:val="auto"/>
            <w:u w:val="none"/>
          </w:rPr>
          <w:delText>D</w:delText>
        </w:r>
      </w:del>
      <w:r w:rsidRPr="00F11EFB">
        <w:rPr>
          <w:rStyle w:val="Hyperlink"/>
          <w:rFonts w:ascii="Times New Roman" w:hAnsi="Times New Roman" w:cs="Times New Roman"/>
          <w:color w:val="auto"/>
          <w:u w:val="none"/>
        </w:rPr>
        <w:t>ream</w:t>
      </w:r>
      <w:r w:rsidR="00676791" w:rsidRPr="00F11EFB">
        <w:rPr>
          <w:rStyle w:val="Hyperlink"/>
          <w:rFonts w:ascii="Times New Roman" w:hAnsi="Times New Roman" w:cs="Times New Roman"/>
          <w:color w:val="auto"/>
          <w:u w:val="none"/>
        </w:rPr>
        <w:fldChar w:fldCharType="end"/>
      </w:r>
      <w:r w:rsidR="00370E76" w:rsidRPr="00F11EFB">
        <w:rPr>
          <w:rFonts w:ascii="Times New Roman" w:hAnsi="Times New Roman" w:cs="Times New Roman"/>
        </w:rPr>
        <w:t xml:space="preserve"> </w:t>
      </w:r>
      <w:r w:rsidRPr="00F11EFB">
        <w:rPr>
          <w:rFonts w:ascii="Times New Roman" w:hAnsi="Times New Roman" w:cs="Times New Roman"/>
        </w:rPr>
        <w:t>for</w:t>
      </w:r>
      <w:r w:rsidR="00370E76" w:rsidRPr="00F11EFB">
        <w:rPr>
          <w:rFonts w:ascii="Times New Roman" w:hAnsi="Times New Roman" w:cs="Times New Roman"/>
        </w:rPr>
        <w:t xml:space="preserve"> </w:t>
      </w:r>
      <w:r w:rsidRPr="00F11EFB">
        <w:rPr>
          <w:rFonts w:ascii="Times New Roman" w:hAnsi="Times New Roman" w:cs="Times New Roman"/>
        </w:rPr>
        <w:t>many.</w:t>
      </w:r>
      <w:r w:rsidR="00370E76" w:rsidRPr="00F11EFB">
        <w:rPr>
          <w:rFonts w:ascii="Times New Roman" w:hAnsi="Times New Roman" w:cs="Times New Roman"/>
        </w:rPr>
        <w:t xml:space="preserve"> </w:t>
      </w:r>
      <w:r w:rsidRPr="00F11EFB">
        <w:rPr>
          <w:rFonts w:ascii="Times New Roman" w:hAnsi="Times New Roman" w:cs="Times New Roman"/>
        </w:rPr>
        <w:t>But</w:t>
      </w:r>
      <w:r w:rsidR="00370E76" w:rsidRPr="00F11EFB">
        <w:rPr>
          <w:rFonts w:ascii="Times New Roman" w:hAnsi="Times New Roman" w:cs="Times New Roman"/>
        </w:rPr>
        <w:t xml:space="preserve"> </w:t>
      </w:r>
      <w:ins w:id="1008" w:author="Author">
        <w:r w:rsidR="000F0769">
          <w:rPr>
            <w:rFonts w:ascii="Times New Roman" w:hAnsi="Times New Roman" w:cs="Times New Roman"/>
          </w:rPr>
          <w:t>these events</w:t>
        </w:r>
      </w:ins>
      <w:del w:id="1009" w:author="Author">
        <w:r w:rsidRPr="00F11EFB" w:rsidDel="000F0769">
          <w:rPr>
            <w:rFonts w:ascii="Times New Roman" w:hAnsi="Times New Roman" w:cs="Times New Roman"/>
          </w:rPr>
          <w:delText>it</w:delText>
        </w:r>
      </w:del>
      <w:r w:rsidR="00370E76" w:rsidRPr="00F11EFB">
        <w:rPr>
          <w:rFonts w:ascii="Times New Roman" w:hAnsi="Times New Roman" w:cs="Times New Roman"/>
        </w:rPr>
        <w:t xml:space="preserve"> </w:t>
      </w:r>
      <w:ins w:id="1010" w:author="Author">
        <w:r w:rsidR="000F0769">
          <w:rPr>
            <w:rFonts w:ascii="Times New Roman" w:hAnsi="Times New Roman" w:cs="Times New Roman"/>
          </w:rPr>
          <w:t xml:space="preserve">have </w:t>
        </w:r>
      </w:ins>
      <w:r w:rsidRPr="00F11EFB">
        <w:rPr>
          <w:rFonts w:ascii="Times New Roman" w:hAnsi="Times New Roman" w:cs="Times New Roman"/>
        </w:rPr>
        <w:t>only</w:t>
      </w:r>
      <w:r w:rsidR="00370E76" w:rsidRPr="00F11EFB">
        <w:rPr>
          <w:rFonts w:ascii="Times New Roman" w:hAnsi="Times New Roman" w:cs="Times New Roman"/>
        </w:rPr>
        <w:t xml:space="preserve"> </w:t>
      </w:r>
      <w:r w:rsidRPr="00F11EFB">
        <w:rPr>
          <w:rFonts w:ascii="Times New Roman" w:hAnsi="Times New Roman" w:cs="Times New Roman"/>
        </w:rPr>
        <w:t>damaged</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materialistic</w:t>
      </w:r>
      <w:r w:rsidR="00370E76" w:rsidRPr="00F11EFB">
        <w:rPr>
          <w:rFonts w:ascii="Times New Roman" w:hAnsi="Times New Roman" w:cs="Times New Roman"/>
        </w:rPr>
        <w:t xml:space="preserve"> </w:t>
      </w:r>
      <w:r w:rsidRPr="00F11EFB">
        <w:rPr>
          <w:rFonts w:ascii="Times New Roman" w:hAnsi="Times New Roman" w:cs="Times New Roman"/>
        </w:rPr>
        <w:t>American</w:t>
      </w:r>
      <w:r w:rsidR="00370E76" w:rsidRPr="00F11EFB">
        <w:rPr>
          <w:rFonts w:ascii="Times New Roman" w:hAnsi="Times New Roman" w:cs="Times New Roman"/>
        </w:rPr>
        <w:t xml:space="preserve"> </w:t>
      </w:r>
      <w:ins w:id="1011" w:author="Author">
        <w:r w:rsidR="008C5655" w:rsidRPr="00F11EFB">
          <w:rPr>
            <w:rFonts w:ascii="Times New Roman" w:hAnsi="Times New Roman" w:cs="Times New Roman"/>
          </w:rPr>
          <w:t>d</w:t>
        </w:r>
      </w:ins>
      <w:del w:id="1012" w:author="Author">
        <w:r w:rsidRPr="00F11EFB" w:rsidDel="008C5655">
          <w:rPr>
            <w:rFonts w:ascii="Times New Roman" w:hAnsi="Times New Roman" w:cs="Times New Roman"/>
          </w:rPr>
          <w:delText>D</w:delText>
        </w:r>
      </w:del>
      <w:r w:rsidRPr="00F11EFB">
        <w:rPr>
          <w:rFonts w:ascii="Times New Roman" w:hAnsi="Times New Roman" w:cs="Times New Roman"/>
        </w:rPr>
        <w:t>ream,</w:t>
      </w:r>
      <w:r w:rsidR="00370E76" w:rsidRPr="00F11EFB">
        <w:rPr>
          <w:rFonts w:ascii="Times New Roman" w:hAnsi="Times New Roman" w:cs="Times New Roman"/>
        </w:rPr>
        <w:t xml:space="preserve"> </w:t>
      </w:r>
      <w:r w:rsidRPr="00F11EFB">
        <w:rPr>
          <w:rFonts w:ascii="Times New Roman" w:hAnsi="Times New Roman" w:cs="Times New Roman"/>
        </w:rPr>
        <w:t>which</w:t>
      </w:r>
      <w:r w:rsidR="00370E76" w:rsidRPr="00F11EFB">
        <w:rPr>
          <w:rFonts w:ascii="Times New Roman" w:hAnsi="Times New Roman" w:cs="Times New Roman"/>
        </w:rPr>
        <w:t xml:space="preserve"> </w:t>
      </w:r>
      <w:r w:rsidRPr="00F11EFB">
        <w:rPr>
          <w:rFonts w:ascii="Times New Roman" w:hAnsi="Times New Roman" w:cs="Times New Roman"/>
        </w:rPr>
        <w:t>isn</w:t>
      </w:r>
      <w:ins w:id="1013" w:author="Author">
        <w:r w:rsidR="000F0769">
          <w:rPr>
            <w:rFonts w:ascii="Times New Roman" w:hAnsi="Times New Roman" w:cs="Times New Roman"/>
          </w:rPr>
          <w:t>’</w:t>
        </w:r>
      </w:ins>
      <w:del w:id="1014" w:author="Author">
        <w:r w:rsidRPr="00F11EFB" w:rsidDel="000F0769">
          <w:rPr>
            <w:rFonts w:ascii="Times New Roman" w:hAnsi="Times New Roman" w:cs="Times New Roman"/>
          </w:rPr>
          <w:delText>'</w:delText>
        </w:r>
      </w:del>
      <w:r w:rsidRPr="00F11EFB">
        <w:rPr>
          <w:rFonts w:ascii="Times New Roman" w:hAnsi="Times New Roman" w:cs="Times New Roman"/>
        </w:rPr>
        <w:t>t</w:t>
      </w:r>
      <w:r w:rsidR="00370E76" w:rsidRPr="00F11EFB">
        <w:rPr>
          <w:rFonts w:ascii="Times New Roman" w:hAnsi="Times New Roman" w:cs="Times New Roman"/>
        </w:rPr>
        <w:t xml:space="preserve"> </w:t>
      </w:r>
      <w:r w:rsidRPr="00F11EFB">
        <w:rPr>
          <w:rFonts w:ascii="Times New Roman" w:hAnsi="Times New Roman" w:cs="Times New Roman"/>
        </w:rPr>
        <w:t>achievable</w:t>
      </w:r>
      <w:r w:rsidR="00370E76" w:rsidRPr="00F11EFB">
        <w:rPr>
          <w:rFonts w:ascii="Times New Roman" w:hAnsi="Times New Roman" w:cs="Times New Roman"/>
        </w:rPr>
        <w:t xml:space="preserve"> </w:t>
      </w:r>
      <w:r w:rsidRPr="00F11EFB">
        <w:rPr>
          <w:rFonts w:ascii="Times New Roman" w:hAnsi="Times New Roman" w:cs="Times New Roman"/>
        </w:rPr>
        <w:t>anyway.</w:t>
      </w:r>
      <w:ins w:id="1015" w:author="Author">
        <w:r w:rsidR="000F0769">
          <w:rPr>
            <w:rFonts w:ascii="Times New Roman" w:hAnsi="Times New Roman" w:cs="Times New Roman"/>
          </w:rPr>
          <w:t xml:space="preserve"> </w:t>
        </w:r>
      </w:ins>
    </w:p>
    <w:p w14:paraId="64280E6D" w14:textId="1EF7598F" w:rsidR="00CA54AD" w:rsidRPr="00F11EFB" w:rsidDel="001A3604" w:rsidRDefault="00CA54AD" w:rsidP="000F0769">
      <w:pPr>
        <w:spacing w:before="100" w:beforeAutospacing="1"/>
        <w:ind w:right="4"/>
        <w:contextualSpacing/>
        <w:rPr>
          <w:del w:id="1016" w:author="Author"/>
          <w:rFonts w:ascii="Times New Roman" w:hAnsi="Times New Roman" w:cs="Times New Roman"/>
        </w:rPr>
      </w:pPr>
      <w:r w:rsidRPr="00F11EFB">
        <w:rPr>
          <w:rFonts w:ascii="Times New Roman" w:hAnsi="Times New Roman" w:cs="Times New Roman"/>
        </w:rPr>
        <w:t>Instead,</w:t>
      </w:r>
      <w:r w:rsidR="00370E76" w:rsidRPr="00F11EFB">
        <w:rPr>
          <w:rFonts w:ascii="Times New Roman" w:hAnsi="Times New Roman" w:cs="Times New Roman"/>
        </w:rPr>
        <w:t xml:space="preserve"> </w:t>
      </w:r>
      <w:r w:rsidRPr="00F11EFB">
        <w:rPr>
          <w:rFonts w:ascii="Times New Roman" w:hAnsi="Times New Roman" w:cs="Times New Roman"/>
        </w:rPr>
        <w:t>many</w:t>
      </w:r>
      <w:r w:rsidR="00370E76" w:rsidRPr="00F11EFB">
        <w:rPr>
          <w:rFonts w:ascii="Times New Roman" w:hAnsi="Times New Roman" w:cs="Times New Roman"/>
        </w:rPr>
        <w:t xml:space="preserve"> </w:t>
      </w:r>
      <w:r w:rsidRPr="00F11EFB">
        <w:rPr>
          <w:rFonts w:ascii="Times New Roman" w:hAnsi="Times New Roman" w:cs="Times New Roman"/>
        </w:rPr>
        <w:t>are</w:t>
      </w:r>
      <w:r w:rsidR="00370E76" w:rsidRPr="00F11EFB">
        <w:rPr>
          <w:rFonts w:ascii="Times New Roman" w:hAnsi="Times New Roman" w:cs="Times New Roman"/>
        </w:rPr>
        <w:t xml:space="preserve"> </w:t>
      </w:r>
      <w:r w:rsidRPr="00F11EFB">
        <w:rPr>
          <w:rFonts w:ascii="Times New Roman" w:hAnsi="Times New Roman" w:cs="Times New Roman"/>
        </w:rPr>
        <w:t>turning</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new</w:t>
      </w:r>
      <w:r w:rsidR="00370E76" w:rsidRPr="00F11EFB">
        <w:rPr>
          <w:rFonts w:ascii="Times New Roman" w:hAnsi="Times New Roman" w:cs="Times New Roman"/>
        </w:rPr>
        <w:t xml:space="preserve"> </w:t>
      </w:r>
      <w:r w:rsidRPr="00F11EFB">
        <w:rPr>
          <w:rFonts w:ascii="Times New Roman" w:hAnsi="Times New Roman" w:cs="Times New Roman"/>
        </w:rPr>
        <w:t>definition</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American</w:t>
      </w:r>
      <w:r w:rsidR="00370E76" w:rsidRPr="00F11EFB">
        <w:rPr>
          <w:rFonts w:ascii="Times New Roman" w:hAnsi="Times New Roman" w:cs="Times New Roman"/>
        </w:rPr>
        <w:t xml:space="preserve"> </w:t>
      </w:r>
      <w:ins w:id="1017" w:author="Author">
        <w:r w:rsidR="008C5655" w:rsidRPr="00F11EFB">
          <w:rPr>
            <w:rFonts w:ascii="Times New Roman" w:hAnsi="Times New Roman" w:cs="Times New Roman"/>
          </w:rPr>
          <w:t>d</w:t>
        </w:r>
      </w:ins>
      <w:del w:id="1018" w:author="Author">
        <w:r w:rsidRPr="00F11EFB" w:rsidDel="008C5655">
          <w:rPr>
            <w:rFonts w:ascii="Times New Roman" w:hAnsi="Times New Roman" w:cs="Times New Roman"/>
          </w:rPr>
          <w:delText>D</w:delText>
        </w:r>
      </w:del>
      <w:r w:rsidRPr="00F11EFB">
        <w:rPr>
          <w:rFonts w:ascii="Times New Roman" w:hAnsi="Times New Roman" w:cs="Times New Roman"/>
        </w:rPr>
        <w:t>ream</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better</w:t>
      </w:r>
      <w:r w:rsidR="00370E76" w:rsidRPr="00F11EFB">
        <w:rPr>
          <w:rFonts w:ascii="Times New Roman" w:hAnsi="Times New Roman" w:cs="Times New Roman"/>
        </w:rPr>
        <w:t xml:space="preserve"> </w:t>
      </w:r>
      <w:r w:rsidRPr="00F11EFB">
        <w:rPr>
          <w:rFonts w:ascii="Times New Roman" w:hAnsi="Times New Roman" w:cs="Times New Roman"/>
        </w:rPr>
        <w:t>reflects</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values</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country</w:t>
      </w:r>
      <w:r w:rsidR="00370E76" w:rsidRPr="00F11EFB">
        <w:rPr>
          <w:rFonts w:ascii="Times New Roman" w:hAnsi="Times New Roman" w:cs="Times New Roman"/>
        </w:rPr>
        <w:t xml:space="preserve"> </w:t>
      </w:r>
      <w:r w:rsidRPr="00F11EFB">
        <w:rPr>
          <w:rFonts w:ascii="Times New Roman" w:hAnsi="Times New Roman" w:cs="Times New Roman"/>
        </w:rPr>
        <w:t>for</w:t>
      </w:r>
      <w:r w:rsidR="00370E76" w:rsidRPr="00F11EFB">
        <w:rPr>
          <w:rFonts w:ascii="Times New Roman" w:hAnsi="Times New Roman" w:cs="Times New Roman"/>
        </w:rPr>
        <w:t xml:space="preserve"> </w:t>
      </w:r>
      <w:r w:rsidRPr="00F11EFB">
        <w:rPr>
          <w:rFonts w:ascii="Times New Roman" w:hAnsi="Times New Roman" w:cs="Times New Roman"/>
        </w:rPr>
        <w:t>which</w:t>
      </w:r>
      <w:r w:rsidR="00370E76" w:rsidRPr="00F11EFB">
        <w:rPr>
          <w:rFonts w:ascii="Times New Roman" w:hAnsi="Times New Roman" w:cs="Times New Roman"/>
        </w:rPr>
        <w:t xml:space="preserve"> </w:t>
      </w:r>
      <w:r w:rsidRPr="00F11EFB">
        <w:rPr>
          <w:rFonts w:ascii="Times New Roman" w:hAnsi="Times New Roman" w:cs="Times New Roman"/>
        </w:rPr>
        <w:t>it</w:t>
      </w:r>
      <w:r w:rsidR="00370E76" w:rsidRPr="00F11EFB">
        <w:rPr>
          <w:rFonts w:ascii="Times New Roman" w:hAnsi="Times New Roman" w:cs="Times New Roman"/>
        </w:rPr>
        <w:t xml:space="preserve"> </w:t>
      </w:r>
      <w:r w:rsidRPr="00F11EFB">
        <w:rPr>
          <w:rFonts w:ascii="Times New Roman" w:hAnsi="Times New Roman" w:cs="Times New Roman"/>
        </w:rPr>
        <w:t>was</w:t>
      </w:r>
      <w:r w:rsidR="00370E76" w:rsidRPr="00F11EFB">
        <w:rPr>
          <w:rFonts w:ascii="Times New Roman" w:hAnsi="Times New Roman" w:cs="Times New Roman"/>
        </w:rPr>
        <w:t xml:space="preserve"> </w:t>
      </w:r>
      <w:r w:rsidRPr="00F11EFB">
        <w:rPr>
          <w:rFonts w:ascii="Times New Roman" w:hAnsi="Times New Roman" w:cs="Times New Roman"/>
        </w:rPr>
        <w:t>named.</w:t>
      </w:r>
      <w:r w:rsidR="00370E76" w:rsidRPr="00F11EFB">
        <w:rPr>
          <w:rFonts w:ascii="Times New Roman" w:hAnsi="Times New Roman" w:cs="Times New Roman"/>
        </w:rPr>
        <w:t xml:space="preserve"> </w:t>
      </w:r>
      <w:r w:rsidRPr="00F11EFB">
        <w:rPr>
          <w:rFonts w:ascii="Times New Roman" w:hAnsi="Times New Roman" w:cs="Times New Roman"/>
        </w:rPr>
        <w:t>For</w:t>
      </w:r>
      <w:r w:rsidR="00370E76" w:rsidRPr="00F11EFB">
        <w:rPr>
          <w:rFonts w:ascii="Times New Roman" w:hAnsi="Times New Roman" w:cs="Times New Roman"/>
        </w:rPr>
        <w:t xml:space="preserve"> </w:t>
      </w:r>
      <w:r w:rsidRPr="00F11EFB">
        <w:rPr>
          <w:rFonts w:ascii="Times New Roman" w:hAnsi="Times New Roman" w:cs="Times New Roman"/>
        </w:rPr>
        <w:t>example,</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hyperlink r:id="rId15" w:tgtFrame="_blank" w:history="1">
        <w:r w:rsidRPr="00F11EFB">
          <w:rPr>
            <w:rStyle w:val="Hyperlink"/>
            <w:rFonts w:ascii="Times New Roman" w:hAnsi="Times New Roman" w:cs="Times New Roman"/>
            <w:color w:val="auto"/>
            <w:u w:val="none"/>
          </w:rPr>
          <w:t>Center</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for</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a</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New</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American</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Dream</w:t>
        </w:r>
      </w:hyperlink>
      <w:r w:rsidR="00370E76" w:rsidRPr="00F11EFB">
        <w:rPr>
          <w:rFonts w:ascii="Times New Roman" w:hAnsi="Times New Roman" w:cs="Times New Roman"/>
        </w:rPr>
        <w:t xml:space="preserve"> </w:t>
      </w:r>
      <w:r w:rsidRPr="00F11EFB">
        <w:rPr>
          <w:rFonts w:ascii="Times New Roman" w:hAnsi="Times New Roman" w:cs="Times New Roman"/>
        </w:rPr>
        <w:t>envisions</w:t>
      </w:r>
      <w:ins w:id="1019" w:author="Author">
        <w:r w:rsidR="001A3604">
          <w:rPr>
            <w:rFonts w:ascii="Times New Roman" w:hAnsi="Times New Roman" w:cs="Times New Roman"/>
          </w:rPr>
          <w:t xml:space="preserve"> </w:t>
        </w:r>
      </w:ins>
    </w:p>
    <w:p w14:paraId="770C6B36" w14:textId="7A56C17C" w:rsidR="00CA54AD" w:rsidRPr="00F11EFB" w:rsidDel="001A3604" w:rsidRDefault="001A3604" w:rsidP="001A3604">
      <w:pPr>
        <w:spacing w:before="100" w:beforeAutospacing="1"/>
        <w:ind w:right="4"/>
        <w:contextualSpacing/>
        <w:rPr>
          <w:del w:id="1020" w:author="Author"/>
          <w:rFonts w:ascii="Times New Roman" w:hAnsi="Times New Roman" w:cs="Times New Roman"/>
        </w:rPr>
      </w:pPr>
      <w:ins w:id="1021" w:author="Author">
        <w:r>
          <w:rPr>
            <w:rFonts w:ascii="Times New Roman" w:hAnsi="Times New Roman" w:cs="Times New Roman"/>
          </w:rPr>
          <w:t>a</w:t>
        </w:r>
      </w:ins>
      <w:del w:id="1022" w:author="Author">
        <w:r w:rsidR="004B3374" w:rsidRPr="00F11EFB" w:rsidDel="001A3604">
          <w:rPr>
            <w:rFonts w:ascii="Times New Roman" w:hAnsi="Times New Roman" w:cs="Times New Roman"/>
          </w:rPr>
          <w:delText>A</w:delText>
        </w:r>
      </w:del>
      <w:r w:rsidR="00370E76" w:rsidRPr="00F11EFB">
        <w:rPr>
          <w:rFonts w:ascii="Times New Roman" w:hAnsi="Times New Roman" w:cs="Times New Roman"/>
        </w:rPr>
        <w:t xml:space="preserve"> </w:t>
      </w:r>
      <w:r w:rsidR="00CA54AD" w:rsidRPr="00F11EFB">
        <w:rPr>
          <w:rFonts w:ascii="Times New Roman" w:hAnsi="Times New Roman" w:cs="Times New Roman"/>
        </w:rPr>
        <w:t>focus</w:t>
      </w:r>
      <w:r w:rsidR="00370E76" w:rsidRPr="00F11EFB">
        <w:rPr>
          <w:rFonts w:ascii="Times New Roman" w:hAnsi="Times New Roman" w:cs="Times New Roman"/>
        </w:rPr>
        <w:t xml:space="preserve"> </w:t>
      </w:r>
      <w:r w:rsidR="00CA54AD" w:rsidRPr="00F11EFB">
        <w:rPr>
          <w:rFonts w:ascii="Times New Roman" w:hAnsi="Times New Roman" w:cs="Times New Roman"/>
        </w:rPr>
        <w:t>on</w:t>
      </w:r>
      <w:r w:rsidR="00370E76" w:rsidRPr="00F11EFB">
        <w:rPr>
          <w:rFonts w:ascii="Times New Roman" w:hAnsi="Times New Roman" w:cs="Times New Roman"/>
        </w:rPr>
        <w:t xml:space="preserve"> </w:t>
      </w:r>
      <w:r w:rsidR="00CA54AD" w:rsidRPr="00F11EFB">
        <w:rPr>
          <w:rFonts w:ascii="Times New Roman" w:hAnsi="Times New Roman" w:cs="Times New Roman"/>
        </w:rPr>
        <w:t>more</w:t>
      </w:r>
      <w:r w:rsidR="00370E76" w:rsidRPr="00F11EFB">
        <w:rPr>
          <w:rFonts w:ascii="Times New Roman" w:hAnsi="Times New Roman" w:cs="Times New Roman"/>
        </w:rPr>
        <w:t xml:space="preserve"> </w:t>
      </w:r>
      <w:r w:rsidR="00CA54AD" w:rsidRPr="00F11EFB">
        <w:rPr>
          <w:rFonts w:ascii="Times New Roman" w:hAnsi="Times New Roman" w:cs="Times New Roman"/>
        </w:rPr>
        <w:t>of</w:t>
      </w:r>
      <w:r w:rsidR="00370E76" w:rsidRPr="00F11EFB">
        <w:rPr>
          <w:rFonts w:ascii="Times New Roman" w:hAnsi="Times New Roman" w:cs="Times New Roman"/>
        </w:rPr>
        <w:t xml:space="preserve"> </w:t>
      </w:r>
      <w:r w:rsidR="00CA54AD" w:rsidRPr="00F11EFB">
        <w:rPr>
          <w:rFonts w:ascii="Times New Roman" w:hAnsi="Times New Roman" w:cs="Times New Roman"/>
        </w:rPr>
        <w:t>what</w:t>
      </w:r>
      <w:r w:rsidR="00370E76" w:rsidRPr="00F11EFB">
        <w:rPr>
          <w:rFonts w:ascii="Times New Roman" w:hAnsi="Times New Roman" w:cs="Times New Roman"/>
        </w:rPr>
        <w:t xml:space="preserve"> </w:t>
      </w:r>
      <w:r w:rsidR="00CA54AD" w:rsidRPr="00F11EFB">
        <w:rPr>
          <w:rFonts w:ascii="Times New Roman" w:hAnsi="Times New Roman" w:cs="Times New Roman"/>
        </w:rPr>
        <w:t>really</w:t>
      </w:r>
      <w:r w:rsidR="00370E76" w:rsidRPr="00F11EFB">
        <w:rPr>
          <w:rFonts w:ascii="Times New Roman" w:hAnsi="Times New Roman" w:cs="Times New Roman"/>
        </w:rPr>
        <w:t xml:space="preserve"> </w:t>
      </w:r>
      <w:r w:rsidR="00CA54AD" w:rsidRPr="00F11EFB">
        <w:rPr>
          <w:rFonts w:ascii="Times New Roman" w:hAnsi="Times New Roman" w:cs="Times New Roman"/>
        </w:rPr>
        <w:t>matters,</w:t>
      </w:r>
      <w:r w:rsidR="00370E76" w:rsidRPr="00F11EFB">
        <w:rPr>
          <w:rFonts w:ascii="Times New Roman" w:hAnsi="Times New Roman" w:cs="Times New Roman"/>
        </w:rPr>
        <w:t xml:space="preserve"> </w:t>
      </w:r>
      <w:r w:rsidR="00CA54AD" w:rsidRPr="00F11EFB">
        <w:rPr>
          <w:rFonts w:ascii="Times New Roman" w:hAnsi="Times New Roman" w:cs="Times New Roman"/>
        </w:rPr>
        <w:t>such</w:t>
      </w:r>
      <w:r w:rsidR="00370E76" w:rsidRPr="00F11EFB">
        <w:rPr>
          <w:rFonts w:ascii="Times New Roman" w:hAnsi="Times New Roman" w:cs="Times New Roman"/>
        </w:rPr>
        <w:t xml:space="preserve"> </w:t>
      </w:r>
      <w:r w:rsidR="00CA54AD" w:rsidRPr="00F11EFB">
        <w:rPr>
          <w:rFonts w:ascii="Times New Roman" w:hAnsi="Times New Roman" w:cs="Times New Roman"/>
        </w:rPr>
        <w:t>as</w:t>
      </w:r>
      <w:r w:rsidR="00370E76" w:rsidRPr="00F11EFB">
        <w:rPr>
          <w:rFonts w:ascii="Times New Roman" w:hAnsi="Times New Roman" w:cs="Times New Roman"/>
        </w:rPr>
        <w:t xml:space="preserve"> </w:t>
      </w:r>
      <w:r w:rsidR="00CA54AD" w:rsidRPr="00F11EFB">
        <w:rPr>
          <w:rFonts w:ascii="Times New Roman" w:hAnsi="Times New Roman" w:cs="Times New Roman"/>
        </w:rPr>
        <w:t>creating</w:t>
      </w:r>
      <w:r w:rsidR="00370E76" w:rsidRPr="00F11EFB">
        <w:rPr>
          <w:rFonts w:ascii="Times New Roman" w:hAnsi="Times New Roman" w:cs="Times New Roman"/>
        </w:rPr>
        <w:t xml:space="preserve"> </w:t>
      </w:r>
      <w:r w:rsidR="00CA54AD" w:rsidRPr="00F11EFB">
        <w:rPr>
          <w:rFonts w:ascii="Times New Roman" w:hAnsi="Times New Roman" w:cs="Times New Roman"/>
        </w:rPr>
        <w:t>a</w:t>
      </w:r>
      <w:r w:rsidR="00370E76" w:rsidRPr="00F11EFB">
        <w:rPr>
          <w:rFonts w:ascii="Times New Roman" w:hAnsi="Times New Roman" w:cs="Times New Roman"/>
        </w:rPr>
        <w:t xml:space="preserve"> </w:t>
      </w:r>
      <w:r w:rsidR="00CA54AD" w:rsidRPr="00F11EFB">
        <w:rPr>
          <w:rFonts w:ascii="Times New Roman" w:hAnsi="Times New Roman" w:cs="Times New Roman"/>
        </w:rPr>
        <w:t>meaningful</w:t>
      </w:r>
      <w:r w:rsidR="00370E76" w:rsidRPr="00F11EFB">
        <w:rPr>
          <w:rFonts w:ascii="Times New Roman" w:hAnsi="Times New Roman" w:cs="Times New Roman"/>
        </w:rPr>
        <w:t xml:space="preserve"> </w:t>
      </w:r>
      <w:r w:rsidR="00CA54AD" w:rsidRPr="00F11EFB">
        <w:rPr>
          <w:rFonts w:ascii="Times New Roman" w:hAnsi="Times New Roman" w:cs="Times New Roman"/>
        </w:rPr>
        <w:t>life,</w:t>
      </w:r>
      <w:r w:rsidR="00370E76" w:rsidRPr="00F11EFB">
        <w:rPr>
          <w:rFonts w:ascii="Times New Roman" w:hAnsi="Times New Roman" w:cs="Times New Roman"/>
        </w:rPr>
        <w:t xml:space="preserve"> </w:t>
      </w:r>
      <w:r w:rsidR="00CA54AD" w:rsidRPr="00F11EFB">
        <w:rPr>
          <w:rFonts w:ascii="Times New Roman" w:hAnsi="Times New Roman" w:cs="Times New Roman"/>
        </w:rPr>
        <w:t>contributing</w:t>
      </w:r>
      <w:r w:rsidR="00370E76" w:rsidRPr="00F11EFB">
        <w:rPr>
          <w:rFonts w:ascii="Times New Roman" w:hAnsi="Times New Roman" w:cs="Times New Roman"/>
        </w:rPr>
        <w:t xml:space="preserve"> </w:t>
      </w:r>
      <w:r w:rsidR="00CA54AD" w:rsidRPr="00F11EFB">
        <w:rPr>
          <w:rFonts w:ascii="Times New Roman" w:hAnsi="Times New Roman" w:cs="Times New Roman"/>
        </w:rPr>
        <w:t>to</w:t>
      </w:r>
      <w:r w:rsidR="00370E76" w:rsidRPr="00F11EFB">
        <w:rPr>
          <w:rFonts w:ascii="Times New Roman" w:hAnsi="Times New Roman" w:cs="Times New Roman"/>
        </w:rPr>
        <w:t xml:space="preserve"> </w:t>
      </w:r>
      <w:r w:rsidR="00CA54AD" w:rsidRPr="00F11EFB">
        <w:rPr>
          <w:rFonts w:ascii="Times New Roman" w:hAnsi="Times New Roman" w:cs="Times New Roman"/>
        </w:rPr>
        <w:t>community</w:t>
      </w:r>
      <w:r w:rsidR="00370E76" w:rsidRPr="00F11EFB">
        <w:rPr>
          <w:rFonts w:ascii="Times New Roman" w:hAnsi="Times New Roman" w:cs="Times New Roman"/>
        </w:rPr>
        <w:t xml:space="preserve"> </w:t>
      </w:r>
      <w:r w:rsidR="00CA54AD" w:rsidRPr="00F11EFB">
        <w:rPr>
          <w:rFonts w:ascii="Times New Roman" w:hAnsi="Times New Roman" w:cs="Times New Roman"/>
        </w:rPr>
        <w:t>and</w:t>
      </w:r>
      <w:r w:rsidR="00370E76" w:rsidRPr="00F11EFB">
        <w:rPr>
          <w:rFonts w:ascii="Times New Roman" w:hAnsi="Times New Roman" w:cs="Times New Roman"/>
        </w:rPr>
        <w:t xml:space="preserve"> </w:t>
      </w:r>
      <w:r w:rsidR="00CA54AD" w:rsidRPr="00F11EFB">
        <w:rPr>
          <w:rFonts w:ascii="Times New Roman" w:hAnsi="Times New Roman" w:cs="Times New Roman"/>
        </w:rPr>
        <w:t>society,</w:t>
      </w:r>
      <w:r w:rsidR="00370E76" w:rsidRPr="00F11EFB">
        <w:rPr>
          <w:rFonts w:ascii="Times New Roman" w:hAnsi="Times New Roman" w:cs="Times New Roman"/>
        </w:rPr>
        <w:t xml:space="preserve"> </w:t>
      </w:r>
      <w:r w:rsidR="00CA54AD" w:rsidRPr="00F11EFB">
        <w:rPr>
          <w:rFonts w:ascii="Times New Roman" w:hAnsi="Times New Roman" w:cs="Times New Roman"/>
        </w:rPr>
        <w:t>valuing</w:t>
      </w:r>
      <w:r w:rsidR="00370E76" w:rsidRPr="00F11EFB">
        <w:rPr>
          <w:rFonts w:ascii="Times New Roman" w:hAnsi="Times New Roman" w:cs="Times New Roman"/>
        </w:rPr>
        <w:t xml:space="preserve"> </w:t>
      </w:r>
      <w:r w:rsidR="00CA54AD" w:rsidRPr="00F11EFB">
        <w:rPr>
          <w:rFonts w:ascii="Times New Roman" w:hAnsi="Times New Roman" w:cs="Times New Roman"/>
        </w:rPr>
        <w:t>nature,</w:t>
      </w:r>
      <w:r w:rsidR="00370E76" w:rsidRPr="00F11EFB">
        <w:rPr>
          <w:rFonts w:ascii="Times New Roman" w:hAnsi="Times New Roman" w:cs="Times New Roman"/>
        </w:rPr>
        <w:t xml:space="preserve"> </w:t>
      </w:r>
      <w:r w:rsidR="00CA54AD" w:rsidRPr="00F11EFB">
        <w:rPr>
          <w:rFonts w:ascii="Times New Roman" w:hAnsi="Times New Roman" w:cs="Times New Roman"/>
        </w:rPr>
        <w:t>and</w:t>
      </w:r>
      <w:r w:rsidR="00370E76" w:rsidRPr="00F11EFB">
        <w:rPr>
          <w:rFonts w:ascii="Times New Roman" w:hAnsi="Times New Roman" w:cs="Times New Roman"/>
        </w:rPr>
        <w:t xml:space="preserve"> </w:t>
      </w:r>
      <w:r w:rsidR="00CA54AD" w:rsidRPr="00F11EFB">
        <w:rPr>
          <w:rFonts w:ascii="Times New Roman" w:hAnsi="Times New Roman" w:cs="Times New Roman"/>
        </w:rPr>
        <w:t>spending</w:t>
      </w:r>
      <w:r w:rsidR="00370E76" w:rsidRPr="00F11EFB">
        <w:rPr>
          <w:rFonts w:ascii="Times New Roman" w:hAnsi="Times New Roman" w:cs="Times New Roman"/>
        </w:rPr>
        <w:t xml:space="preserve"> </w:t>
      </w:r>
      <w:r w:rsidR="00CA54AD" w:rsidRPr="00F11EFB">
        <w:rPr>
          <w:rFonts w:ascii="Times New Roman" w:hAnsi="Times New Roman" w:cs="Times New Roman"/>
        </w:rPr>
        <w:t>time</w:t>
      </w:r>
      <w:r w:rsidR="00370E76" w:rsidRPr="00F11EFB">
        <w:rPr>
          <w:rFonts w:ascii="Times New Roman" w:hAnsi="Times New Roman" w:cs="Times New Roman"/>
        </w:rPr>
        <w:t xml:space="preserve"> </w:t>
      </w:r>
      <w:r w:rsidR="00CA54AD" w:rsidRPr="00F11EFB">
        <w:rPr>
          <w:rFonts w:ascii="Times New Roman" w:hAnsi="Times New Roman" w:cs="Times New Roman"/>
        </w:rPr>
        <w:t>with</w:t>
      </w:r>
      <w:r w:rsidR="00370E76" w:rsidRPr="00F11EFB">
        <w:rPr>
          <w:rFonts w:ascii="Times New Roman" w:hAnsi="Times New Roman" w:cs="Times New Roman"/>
        </w:rPr>
        <w:t xml:space="preserve"> </w:t>
      </w:r>
      <w:r w:rsidR="00CA54AD" w:rsidRPr="00F11EFB">
        <w:rPr>
          <w:rFonts w:ascii="Times New Roman" w:hAnsi="Times New Roman" w:cs="Times New Roman"/>
        </w:rPr>
        <w:t>family</w:t>
      </w:r>
      <w:r w:rsidR="00370E76" w:rsidRPr="00F11EFB">
        <w:rPr>
          <w:rFonts w:ascii="Times New Roman" w:hAnsi="Times New Roman" w:cs="Times New Roman"/>
        </w:rPr>
        <w:t xml:space="preserve"> </w:t>
      </w:r>
      <w:r w:rsidR="00CA54AD" w:rsidRPr="00F11EFB">
        <w:rPr>
          <w:rFonts w:ascii="Times New Roman" w:hAnsi="Times New Roman" w:cs="Times New Roman"/>
        </w:rPr>
        <w:t>and</w:t>
      </w:r>
      <w:r w:rsidR="00370E76" w:rsidRPr="00F11EFB">
        <w:rPr>
          <w:rFonts w:ascii="Times New Roman" w:hAnsi="Times New Roman" w:cs="Times New Roman"/>
        </w:rPr>
        <w:t xml:space="preserve"> </w:t>
      </w:r>
      <w:r w:rsidR="00851565" w:rsidRPr="00F11EFB">
        <w:rPr>
          <w:rFonts w:ascii="Times New Roman" w:hAnsi="Times New Roman" w:cs="Times New Roman"/>
        </w:rPr>
        <w:t>friends.</w:t>
      </w:r>
      <w:r w:rsidR="00370E76" w:rsidRPr="00F11EFB">
        <w:rPr>
          <w:rFonts w:ascii="Times New Roman" w:hAnsi="Times New Roman" w:cs="Times New Roman"/>
        </w:rPr>
        <w:t xml:space="preserve"> </w:t>
      </w:r>
      <w:del w:id="1023" w:author="Author">
        <w:r w:rsidR="00851565" w:rsidRPr="00F11EFB" w:rsidDel="001A3604">
          <w:rPr>
            <w:rFonts w:ascii="Times New Roman" w:hAnsi="Times New Roman" w:cs="Times New Roman"/>
          </w:rPr>
          <w:delText>“</w:delText>
        </w:r>
      </w:del>
      <w:r w:rsidR="00851565" w:rsidRPr="00F11EFB">
        <w:rPr>
          <w:rFonts w:ascii="Times New Roman" w:hAnsi="Times New Roman" w:cs="Times New Roman"/>
        </w:rPr>
        <w:t>Financial</w:t>
      </w:r>
      <w:r w:rsidR="00370E76" w:rsidRPr="00F11EFB">
        <w:rPr>
          <w:rFonts w:ascii="Times New Roman" w:hAnsi="Times New Roman" w:cs="Times New Roman"/>
        </w:rPr>
        <w:t xml:space="preserve"> </w:t>
      </w:r>
      <w:r w:rsidR="00CA54AD" w:rsidRPr="00F11EFB">
        <w:rPr>
          <w:rFonts w:ascii="Times New Roman" w:hAnsi="Times New Roman" w:cs="Times New Roman"/>
        </w:rPr>
        <w:t>advis</w:t>
      </w:r>
      <w:ins w:id="1024" w:author="Author">
        <w:r>
          <w:rPr>
            <w:rFonts w:ascii="Times New Roman" w:hAnsi="Times New Roman" w:cs="Times New Roman"/>
          </w:rPr>
          <w:t>o</w:t>
        </w:r>
      </w:ins>
      <w:del w:id="1025" w:author="Author">
        <w:r w:rsidR="00CA54AD" w:rsidRPr="00F11EFB" w:rsidDel="001A3604">
          <w:rPr>
            <w:rFonts w:ascii="Times New Roman" w:hAnsi="Times New Roman" w:cs="Times New Roman"/>
          </w:rPr>
          <w:delText>e</w:delText>
        </w:r>
      </w:del>
      <w:r w:rsidR="00CA54AD" w:rsidRPr="00F11EFB">
        <w:rPr>
          <w:rFonts w:ascii="Times New Roman" w:hAnsi="Times New Roman" w:cs="Times New Roman"/>
        </w:rPr>
        <w:t>r</w:t>
      </w:r>
      <w:r w:rsidR="00370E76" w:rsidRPr="00F11EFB">
        <w:rPr>
          <w:rFonts w:ascii="Times New Roman" w:hAnsi="Times New Roman" w:cs="Times New Roman"/>
        </w:rPr>
        <w:t xml:space="preserve"> </w:t>
      </w:r>
      <w:r w:rsidR="00CA54AD" w:rsidRPr="00F11EFB">
        <w:rPr>
          <w:rFonts w:ascii="Times New Roman" w:hAnsi="Times New Roman" w:cs="Times New Roman"/>
        </w:rPr>
        <w:t>Suze</w:t>
      </w:r>
      <w:r w:rsidR="00370E76" w:rsidRPr="00F11EFB">
        <w:rPr>
          <w:rFonts w:ascii="Times New Roman" w:hAnsi="Times New Roman" w:cs="Times New Roman"/>
        </w:rPr>
        <w:t xml:space="preserve"> </w:t>
      </w:r>
      <w:r w:rsidR="00CA54AD" w:rsidRPr="00F11EFB">
        <w:rPr>
          <w:rFonts w:ascii="Times New Roman" w:hAnsi="Times New Roman" w:cs="Times New Roman"/>
        </w:rPr>
        <w:t>Orman</w:t>
      </w:r>
      <w:r w:rsidR="00370E76" w:rsidRPr="00F11EFB">
        <w:rPr>
          <w:rFonts w:ascii="Times New Roman" w:hAnsi="Times New Roman" w:cs="Times New Roman"/>
        </w:rPr>
        <w:t xml:space="preserve"> </w:t>
      </w:r>
      <w:r w:rsidR="00CA54AD" w:rsidRPr="00F11EFB">
        <w:rPr>
          <w:rFonts w:ascii="Times New Roman" w:hAnsi="Times New Roman" w:cs="Times New Roman"/>
        </w:rPr>
        <w:t>describe</w:t>
      </w:r>
      <w:ins w:id="1026" w:author="Author">
        <w:r>
          <w:rPr>
            <w:rFonts w:ascii="Times New Roman" w:hAnsi="Times New Roman" w:cs="Times New Roman"/>
          </w:rPr>
          <w:t>s</w:t>
        </w:r>
      </w:ins>
      <w:del w:id="1027" w:author="Author">
        <w:r w:rsidR="00CA54AD" w:rsidRPr="00F11EFB" w:rsidDel="001A3604">
          <w:rPr>
            <w:rFonts w:ascii="Times New Roman" w:hAnsi="Times New Roman" w:cs="Times New Roman"/>
          </w:rPr>
          <w:delText>d</w:delText>
        </w:r>
      </w:del>
      <w:r w:rsidR="00370E76" w:rsidRPr="00F11EFB">
        <w:rPr>
          <w:rFonts w:ascii="Times New Roman" w:hAnsi="Times New Roman" w:cs="Times New Roman"/>
        </w:rPr>
        <w:t xml:space="preserve"> </w:t>
      </w:r>
      <w:r w:rsidR="00676791" w:rsidRPr="00F11EFB">
        <w:fldChar w:fldCharType="begin"/>
      </w:r>
      <w:r w:rsidR="00676791" w:rsidRPr="00F11EFB">
        <w:instrText xml:space="preserve"> HYPERLINK "https://abcnews.go.com/Business/suze-orman-redefines-american-dream-book-money-class/story?id=13088258" \t "_blank" </w:instrText>
      </w:r>
      <w:r w:rsidR="00676791" w:rsidRPr="00F11EFB">
        <w:fldChar w:fldCharType="separate"/>
      </w:r>
      <w:r w:rsidR="00CA54AD" w:rsidRPr="00F11EFB">
        <w:rPr>
          <w:rStyle w:val="Hyperlink"/>
          <w:rFonts w:ascii="Times New Roman" w:hAnsi="Times New Roman" w:cs="Times New Roman"/>
          <w:color w:val="auto"/>
          <w:u w:val="none"/>
        </w:rPr>
        <w:t>the</w:t>
      </w:r>
      <w:r w:rsidR="00370E76" w:rsidRPr="00F11EFB">
        <w:rPr>
          <w:rStyle w:val="Hyperlink"/>
          <w:rFonts w:ascii="Times New Roman" w:hAnsi="Times New Roman" w:cs="Times New Roman"/>
          <w:color w:val="auto"/>
          <w:u w:val="none"/>
        </w:rPr>
        <w:t xml:space="preserve"> </w:t>
      </w:r>
      <w:r w:rsidR="00CA54AD" w:rsidRPr="00F11EFB">
        <w:rPr>
          <w:rStyle w:val="Hyperlink"/>
          <w:rFonts w:ascii="Times New Roman" w:hAnsi="Times New Roman" w:cs="Times New Roman"/>
          <w:color w:val="auto"/>
          <w:u w:val="none"/>
        </w:rPr>
        <w:t>new</w:t>
      </w:r>
      <w:r w:rsidR="00370E76" w:rsidRPr="00F11EFB">
        <w:rPr>
          <w:rStyle w:val="Hyperlink"/>
          <w:rFonts w:ascii="Times New Roman" w:hAnsi="Times New Roman" w:cs="Times New Roman"/>
          <w:color w:val="auto"/>
          <w:u w:val="none"/>
        </w:rPr>
        <w:t xml:space="preserve"> </w:t>
      </w:r>
      <w:r w:rsidR="00CA54AD" w:rsidRPr="00F11EFB">
        <w:rPr>
          <w:rStyle w:val="Hyperlink"/>
          <w:rFonts w:ascii="Times New Roman" w:hAnsi="Times New Roman" w:cs="Times New Roman"/>
          <w:color w:val="auto"/>
          <w:u w:val="none"/>
        </w:rPr>
        <w:t>American</w:t>
      </w:r>
      <w:r w:rsidR="00370E76" w:rsidRPr="00F11EFB">
        <w:rPr>
          <w:rStyle w:val="Hyperlink"/>
          <w:rFonts w:ascii="Times New Roman" w:hAnsi="Times New Roman" w:cs="Times New Roman"/>
          <w:color w:val="auto"/>
          <w:u w:val="none"/>
        </w:rPr>
        <w:t xml:space="preserve"> </w:t>
      </w:r>
      <w:ins w:id="1028" w:author="Author">
        <w:r w:rsidR="008C5655" w:rsidRPr="00F11EFB">
          <w:rPr>
            <w:rStyle w:val="Hyperlink"/>
            <w:rFonts w:ascii="Times New Roman" w:hAnsi="Times New Roman" w:cs="Times New Roman"/>
            <w:color w:val="auto"/>
            <w:u w:val="none"/>
          </w:rPr>
          <w:t>d</w:t>
        </w:r>
      </w:ins>
      <w:del w:id="1029" w:author="Author">
        <w:r w:rsidR="00CA54AD" w:rsidRPr="00F11EFB" w:rsidDel="008C5655">
          <w:rPr>
            <w:rStyle w:val="Hyperlink"/>
            <w:rFonts w:ascii="Times New Roman" w:hAnsi="Times New Roman" w:cs="Times New Roman"/>
            <w:color w:val="auto"/>
            <w:u w:val="none"/>
          </w:rPr>
          <w:delText>D</w:delText>
        </w:r>
      </w:del>
      <w:r w:rsidR="00CA54AD" w:rsidRPr="00F11EFB">
        <w:rPr>
          <w:rStyle w:val="Hyperlink"/>
          <w:rFonts w:ascii="Times New Roman" w:hAnsi="Times New Roman" w:cs="Times New Roman"/>
          <w:color w:val="auto"/>
          <w:u w:val="none"/>
        </w:rPr>
        <w:t>ream</w:t>
      </w:r>
      <w:r w:rsidR="00676791" w:rsidRPr="00F11EFB">
        <w:rPr>
          <w:rStyle w:val="Hyperlink"/>
          <w:rFonts w:ascii="Times New Roman" w:hAnsi="Times New Roman" w:cs="Times New Roman"/>
          <w:color w:val="auto"/>
          <w:u w:val="none"/>
        </w:rPr>
        <w:fldChar w:fldCharType="end"/>
      </w:r>
      <w:r w:rsidR="00370E76" w:rsidRPr="00F11EFB">
        <w:rPr>
          <w:rFonts w:ascii="Times New Roman" w:hAnsi="Times New Roman" w:cs="Times New Roman"/>
        </w:rPr>
        <w:t xml:space="preserve"> </w:t>
      </w:r>
      <w:r w:rsidR="00CA54AD" w:rsidRPr="00F11EFB">
        <w:rPr>
          <w:rFonts w:ascii="Times New Roman" w:hAnsi="Times New Roman" w:cs="Times New Roman"/>
        </w:rPr>
        <w:t>as</w:t>
      </w:r>
      <w:r w:rsidR="00370E76" w:rsidRPr="00F11EFB">
        <w:rPr>
          <w:rFonts w:ascii="Times New Roman" w:hAnsi="Times New Roman" w:cs="Times New Roman"/>
        </w:rPr>
        <w:t xml:space="preserve"> </w:t>
      </w:r>
      <w:r w:rsidR="00CA54AD" w:rsidRPr="00F11EFB">
        <w:rPr>
          <w:rFonts w:ascii="Times New Roman" w:hAnsi="Times New Roman" w:cs="Times New Roman"/>
        </w:rPr>
        <w:t>one</w:t>
      </w:r>
      <w:ins w:id="1030" w:author="Author">
        <w:r>
          <w:rPr>
            <w:rFonts w:ascii="Times New Roman" w:hAnsi="Times New Roman" w:cs="Times New Roman"/>
          </w:rPr>
          <w:t xml:space="preserve"> “</w:t>
        </w:r>
      </w:ins>
    </w:p>
    <w:p w14:paraId="7B92A577" w14:textId="0FC2F8C4" w:rsidR="00342262" w:rsidRPr="00F11EFB" w:rsidRDefault="00CA54AD" w:rsidP="001A3604">
      <w:pPr>
        <w:spacing w:before="100" w:beforeAutospacing="1"/>
        <w:ind w:right="4"/>
        <w:contextualSpacing/>
        <w:rPr>
          <w:rFonts w:ascii="Times New Roman" w:hAnsi="Times New Roman" w:cs="Times New Roman"/>
        </w:rPr>
      </w:pPr>
      <w:del w:id="1031" w:author="Author">
        <w:r w:rsidRPr="00F11EFB" w:rsidDel="001A3604">
          <w:rPr>
            <w:rFonts w:ascii="Times New Roman" w:hAnsi="Times New Roman" w:cs="Times New Roman"/>
          </w:rPr>
          <w:delText>"...</w:delText>
        </w:r>
        <w:r w:rsidR="00370E76" w:rsidRPr="00F11EFB" w:rsidDel="001A3604">
          <w:rPr>
            <w:rFonts w:ascii="Times New Roman" w:hAnsi="Times New Roman" w:cs="Times New Roman"/>
          </w:rPr>
          <w:delText xml:space="preserve"> </w:delText>
        </w:r>
      </w:del>
      <w:r w:rsidR="00FB0B0D" w:rsidRPr="00F11EFB">
        <w:rPr>
          <w:rFonts w:ascii="Times New Roman" w:hAnsi="Times New Roman" w:cs="Times New Roman"/>
        </w:rPr>
        <w:t>w</w:t>
      </w:r>
      <w:r w:rsidR="004B3374" w:rsidRPr="00F11EFB">
        <w:rPr>
          <w:rFonts w:ascii="Times New Roman" w:hAnsi="Times New Roman" w:cs="Times New Roman"/>
        </w:rPr>
        <w:t>here</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00651554" w:rsidRPr="00F11EFB">
        <w:rPr>
          <w:rFonts w:ascii="Times New Roman" w:hAnsi="Times New Roman" w:cs="Times New Roman"/>
        </w:rPr>
        <w:t>get</w:t>
      </w:r>
      <w:r w:rsidR="00370E76" w:rsidRPr="00F11EFB">
        <w:rPr>
          <w:rFonts w:ascii="Times New Roman" w:hAnsi="Times New Roman" w:cs="Times New Roman"/>
        </w:rPr>
        <w:t xml:space="preserve"> </w:t>
      </w:r>
      <w:r w:rsidRPr="00F11EFB">
        <w:rPr>
          <w:rFonts w:ascii="Times New Roman" w:hAnsi="Times New Roman" w:cs="Times New Roman"/>
        </w:rPr>
        <w:t>more</w:t>
      </w:r>
      <w:r w:rsidR="00370E76" w:rsidRPr="00F11EFB">
        <w:rPr>
          <w:rFonts w:ascii="Times New Roman" w:hAnsi="Times New Roman" w:cs="Times New Roman"/>
        </w:rPr>
        <w:t xml:space="preserve"> </w:t>
      </w:r>
      <w:r w:rsidRPr="00F11EFB">
        <w:rPr>
          <w:rFonts w:ascii="Times New Roman" w:hAnsi="Times New Roman" w:cs="Times New Roman"/>
        </w:rPr>
        <w:t>pleasure</w:t>
      </w:r>
      <w:r w:rsidR="00370E76" w:rsidRPr="00F11EFB">
        <w:rPr>
          <w:rFonts w:ascii="Times New Roman" w:hAnsi="Times New Roman" w:cs="Times New Roman"/>
        </w:rPr>
        <w:t xml:space="preserve"> </w:t>
      </w:r>
      <w:r w:rsidRPr="00F11EFB">
        <w:rPr>
          <w:rFonts w:ascii="Times New Roman" w:hAnsi="Times New Roman" w:cs="Times New Roman"/>
        </w:rPr>
        <w:t>out</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saving</w:t>
      </w:r>
      <w:r w:rsidR="00370E76" w:rsidRPr="00F11EFB">
        <w:rPr>
          <w:rFonts w:ascii="Times New Roman" w:hAnsi="Times New Roman" w:cs="Times New Roman"/>
        </w:rPr>
        <w:t xml:space="preserve"> </w:t>
      </w:r>
      <w:r w:rsidRPr="00F11EFB">
        <w:rPr>
          <w:rFonts w:ascii="Times New Roman" w:hAnsi="Times New Roman" w:cs="Times New Roman"/>
        </w:rPr>
        <w:t>than</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do</w:t>
      </w:r>
      <w:r w:rsidR="00370E76" w:rsidRPr="00F11EFB">
        <w:rPr>
          <w:rFonts w:ascii="Times New Roman" w:hAnsi="Times New Roman" w:cs="Times New Roman"/>
        </w:rPr>
        <w:t xml:space="preserve"> </w:t>
      </w:r>
      <w:r w:rsidR="004B3374" w:rsidRPr="00F11EFB">
        <w:rPr>
          <w:rFonts w:ascii="Times New Roman" w:hAnsi="Times New Roman" w:cs="Times New Roman"/>
        </w:rPr>
        <w:t>the</w:t>
      </w:r>
      <w:r w:rsidR="00370E76" w:rsidRPr="00F11EFB">
        <w:rPr>
          <w:rFonts w:ascii="Times New Roman" w:hAnsi="Times New Roman" w:cs="Times New Roman"/>
        </w:rPr>
        <w:t xml:space="preserve"> </w:t>
      </w:r>
      <w:r w:rsidR="004B3374" w:rsidRPr="00F11EFB">
        <w:rPr>
          <w:rFonts w:ascii="Times New Roman" w:hAnsi="Times New Roman" w:cs="Times New Roman"/>
        </w:rPr>
        <w:t>spending</w:t>
      </w:r>
      <w:r w:rsidRPr="00F11EFB">
        <w:rPr>
          <w:rFonts w:ascii="Times New Roman" w:hAnsi="Times New Roman" w:cs="Times New Roman"/>
        </w:rPr>
        <w:t>.</w:t>
      </w:r>
      <w:r w:rsidR="00370E76" w:rsidRPr="00F11EFB">
        <w:rPr>
          <w:rFonts w:ascii="Times New Roman" w:hAnsi="Times New Roman" w:cs="Times New Roman"/>
        </w:rPr>
        <w:t xml:space="preserve"> </w:t>
      </w:r>
      <w:r w:rsidRPr="00F11EFB">
        <w:rPr>
          <w:rFonts w:ascii="Times New Roman" w:hAnsi="Times New Roman" w:cs="Times New Roman"/>
        </w:rPr>
        <w:t>It</w:t>
      </w:r>
      <w:ins w:id="1032" w:author="Author">
        <w:r w:rsidR="001A3604">
          <w:rPr>
            <w:rFonts w:ascii="Times New Roman" w:hAnsi="Times New Roman" w:cs="Times New Roman"/>
          </w:rPr>
          <w:t>’</w:t>
        </w:r>
      </w:ins>
      <w:del w:id="1033" w:author="Author">
        <w:r w:rsidRPr="00F11EFB" w:rsidDel="001A3604">
          <w:rPr>
            <w:rFonts w:ascii="Times New Roman" w:hAnsi="Times New Roman" w:cs="Times New Roman"/>
          </w:rPr>
          <w:delText>'</w:delText>
        </w:r>
      </w:del>
      <w:r w:rsidRPr="00F11EFB">
        <w:rPr>
          <w:rFonts w:ascii="Times New Roman" w:hAnsi="Times New Roman" w:cs="Times New Roman"/>
        </w:rPr>
        <w:t>s</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dream</w:t>
      </w:r>
      <w:r w:rsidR="00370E76" w:rsidRPr="00F11EFB">
        <w:rPr>
          <w:rFonts w:ascii="Times New Roman" w:hAnsi="Times New Roman" w:cs="Times New Roman"/>
        </w:rPr>
        <w:t xml:space="preserve"> </w:t>
      </w:r>
      <w:r w:rsidRPr="00F11EFB">
        <w:rPr>
          <w:rFonts w:ascii="Times New Roman" w:hAnsi="Times New Roman" w:cs="Times New Roman"/>
        </w:rPr>
        <w:t>where</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live</w:t>
      </w:r>
      <w:r w:rsidR="00370E76" w:rsidRPr="00F11EFB">
        <w:rPr>
          <w:rFonts w:ascii="Times New Roman" w:hAnsi="Times New Roman" w:cs="Times New Roman"/>
        </w:rPr>
        <w:t xml:space="preserve"> </w:t>
      </w:r>
      <w:r w:rsidRPr="00F11EFB">
        <w:rPr>
          <w:rFonts w:ascii="Times New Roman" w:hAnsi="Times New Roman" w:cs="Times New Roman"/>
        </w:rPr>
        <w:t>below</w:t>
      </w:r>
      <w:r w:rsidR="00370E76" w:rsidRPr="00F11EFB">
        <w:rPr>
          <w:rFonts w:ascii="Times New Roman" w:hAnsi="Times New Roman" w:cs="Times New Roman"/>
        </w:rPr>
        <w:t xml:space="preserve"> </w:t>
      </w:r>
      <w:r w:rsidRPr="00F11EFB">
        <w:rPr>
          <w:rFonts w:ascii="Times New Roman" w:hAnsi="Times New Roman" w:cs="Times New Roman"/>
        </w:rPr>
        <w:t>your</w:t>
      </w:r>
      <w:r w:rsidR="00370E76" w:rsidRPr="00F11EFB">
        <w:rPr>
          <w:rFonts w:ascii="Times New Roman" w:hAnsi="Times New Roman" w:cs="Times New Roman"/>
        </w:rPr>
        <w:t xml:space="preserve"> </w:t>
      </w:r>
      <w:r w:rsidR="004B3374" w:rsidRPr="00F11EFB">
        <w:rPr>
          <w:rFonts w:ascii="Times New Roman" w:hAnsi="Times New Roman" w:cs="Times New Roman"/>
        </w:rPr>
        <w:t>means</w:t>
      </w:r>
      <w:r w:rsidR="00370E76" w:rsidRPr="00F11EFB">
        <w:rPr>
          <w:rFonts w:ascii="Times New Roman" w:hAnsi="Times New Roman" w:cs="Times New Roman"/>
        </w:rPr>
        <w:t xml:space="preserve"> </w:t>
      </w:r>
      <w:r w:rsidR="004B3374" w:rsidRPr="00F11EFB">
        <w:rPr>
          <w:rFonts w:ascii="Times New Roman" w:hAnsi="Times New Roman" w:cs="Times New Roman"/>
        </w:rPr>
        <w:t>but</w:t>
      </w:r>
      <w:r w:rsidR="00370E76" w:rsidRPr="00F11EFB">
        <w:rPr>
          <w:rFonts w:ascii="Times New Roman" w:hAnsi="Times New Roman" w:cs="Times New Roman"/>
        </w:rPr>
        <w:t xml:space="preserve"> </w:t>
      </w:r>
      <w:r w:rsidRPr="00F11EFB">
        <w:rPr>
          <w:rFonts w:ascii="Times New Roman" w:hAnsi="Times New Roman" w:cs="Times New Roman"/>
        </w:rPr>
        <w:t>within</w:t>
      </w:r>
      <w:r w:rsidR="00370E76" w:rsidRPr="00F11EFB">
        <w:rPr>
          <w:rFonts w:ascii="Times New Roman" w:hAnsi="Times New Roman" w:cs="Times New Roman"/>
        </w:rPr>
        <w:t xml:space="preserve"> </w:t>
      </w:r>
      <w:r w:rsidRPr="00F11EFB">
        <w:rPr>
          <w:rFonts w:ascii="Times New Roman" w:hAnsi="Times New Roman" w:cs="Times New Roman"/>
        </w:rPr>
        <w:t>your</w:t>
      </w:r>
      <w:r w:rsidR="00370E76" w:rsidRPr="00F11EFB">
        <w:rPr>
          <w:rFonts w:ascii="Times New Roman" w:hAnsi="Times New Roman" w:cs="Times New Roman"/>
        </w:rPr>
        <w:t xml:space="preserve"> </w:t>
      </w:r>
      <w:r w:rsidRPr="00F11EFB">
        <w:rPr>
          <w:rFonts w:ascii="Times New Roman" w:hAnsi="Times New Roman" w:cs="Times New Roman"/>
        </w:rPr>
        <w:t>needs.</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are</w:t>
      </w:r>
      <w:r w:rsidR="00370E76" w:rsidRPr="00F11EFB">
        <w:rPr>
          <w:rFonts w:ascii="Times New Roman" w:hAnsi="Times New Roman" w:cs="Times New Roman"/>
        </w:rPr>
        <w:t xml:space="preserve"> </w:t>
      </w:r>
      <w:r w:rsidRPr="00F11EFB">
        <w:rPr>
          <w:rFonts w:ascii="Times New Roman" w:hAnsi="Times New Roman" w:cs="Times New Roman"/>
        </w:rPr>
        <w:t>not</w:t>
      </w:r>
      <w:r w:rsidR="00370E76" w:rsidRPr="00F11EFB">
        <w:rPr>
          <w:rFonts w:ascii="Times New Roman" w:hAnsi="Times New Roman" w:cs="Times New Roman"/>
        </w:rPr>
        <w:t xml:space="preserve"> </w:t>
      </w:r>
      <w:r w:rsidRPr="00F11EFB">
        <w:rPr>
          <w:rFonts w:ascii="Times New Roman" w:hAnsi="Times New Roman" w:cs="Times New Roman"/>
        </w:rPr>
        <w:t>spending</w:t>
      </w:r>
      <w:r w:rsidR="00370E76" w:rsidRPr="00F11EFB">
        <w:rPr>
          <w:rFonts w:ascii="Times New Roman" w:hAnsi="Times New Roman" w:cs="Times New Roman"/>
        </w:rPr>
        <w:t xml:space="preserve"> </w:t>
      </w:r>
      <w:r w:rsidRPr="00F11EFB">
        <w:rPr>
          <w:rFonts w:ascii="Times New Roman" w:hAnsi="Times New Roman" w:cs="Times New Roman"/>
        </w:rPr>
        <w:t>every</w:t>
      </w:r>
      <w:r w:rsidR="00370E76" w:rsidRPr="00F11EFB">
        <w:rPr>
          <w:rFonts w:ascii="Times New Roman" w:hAnsi="Times New Roman" w:cs="Times New Roman"/>
        </w:rPr>
        <w:t xml:space="preserve"> </w:t>
      </w:r>
      <w:r w:rsidR="004B3374" w:rsidRPr="00F11EFB">
        <w:rPr>
          <w:rFonts w:ascii="Times New Roman" w:hAnsi="Times New Roman" w:cs="Times New Roman"/>
        </w:rPr>
        <w:t>penny;</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are</w:t>
      </w:r>
      <w:r w:rsidR="00370E76" w:rsidRPr="00F11EFB">
        <w:rPr>
          <w:rFonts w:ascii="Times New Roman" w:hAnsi="Times New Roman" w:cs="Times New Roman"/>
        </w:rPr>
        <w:t xml:space="preserve"> </w:t>
      </w:r>
      <w:r w:rsidRPr="00F11EFB">
        <w:rPr>
          <w:rFonts w:ascii="Times New Roman" w:hAnsi="Times New Roman" w:cs="Times New Roman"/>
        </w:rPr>
        <w:t>not</w:t>
      </w:r>
      <w:r w:rsidR="00370E76" w:rsidRPr="00F11EFB">
        <w:rPr>
          <w:rFonts w:ascii="Times New Roman" w:hAnsi="Times New Roman" w:cs="Times New Roman"/>
        </w:rPr>
        <w:t xml:space="preserve"> </w:t>
      </w:r>
      <w:r w:rsidRPr="00F11EFB">
        <w:rPr>
          <w:rFonts w:ascii="Times New Roman" w:hAnsi="Times New Roman" w:cs="Times New Roman"/>
        </w:rPr>
        <w:t>impressing</w:t>
      </w:r>
      <w:r w:rsidR="00370E76" w:rsidRPr="00F11EFB">
        <w:rPr>
          <w:rFonts w:ascii="Times New Roman" w:hAnsi="Times New Roman" w:cs="Times New Roman"/>
        </w:rPr>
        <w:t xml:space="preserve"> </w:t>
      </w:r>
      <w:r w:rsidRPr="00F11EFB">
        <w:rPr>
          <w:rFonts w:ascii="Times New Roman" w:hAnsi="Times New Roman" w:cs="Times New Roman"/>
        </w:rPr>
        <w:t>people.</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are</w:t>
      </w:r>
      <w:r w:rsidR="00370E76" w:rsidRPr="00F11EFB">
        <w:rPr>
          <w:rFonts w:ascii="Times New Roman" w:hAnsi="Times New Roman" w:cs="Times New Roman"/>
        </w:rPr>
        <w:t xml:space="preserve"> </w:t>
      </w:r>
      <w:r w:rsidRPr="00F11EFB">
        <w:rPr>
          <w:rFonts w:ascii="Times New Roman" w:hAnsi="Times New Roman" w:cs="Times New Roman"/>
        </w:rPr>
        <w:t>living</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life</w:t>
      </w:r>
      <w:r w:rsidR="00370E76" w:rsidRPr="00F11EFB">
        <w:rPr>
          <w:rFonts w:ascii="Times New Roman" w:hAnsi="Times New Roman" w:cs="Times New Roman"/>
        </w:rPr>
        <w:t xml:space="preserve"> </w:t>
      </w:r>
      <w:r w:rsidRPr="00F11EFB">
        <w:rPr>
          <w:rFonts w:ascii="Times New Roman" w:hAnsi="Times New Roman" w:cs="Times New Roman"/>
        </w:rPr>
        <w:t>where</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can</w:t>
      </w:r>
      <w:r w:rsidR="00370E76" w:rsidRPr="00F11EFB">
        <w:rPr>
          <w:rFonts w:ascii="Times New Roman" w:hAnsi="Times New Roman" w:cs="Times New Roman"/>
        </w:rPr>
        <w:t xml:space="preserve"> </w:t>
      </w:r>
      <w:r w:rsidRPr="00F11EFB">
        <w:rPr>
          <w:rFonts w:ascii="Times New Roman" w:hAnsi="Times New Roman" w:cs="Times New Roman"/>
        </w:rPr>
        <w:t>sleep</w:t>
      </w:r>
      <w:r w:rsidR="00370E76" w:rsidRPr="00F11EFB">
        <w:rPr>
          <w:rFonts w:ascii="Times New Roman" w:hAnsi="Times New Roman" w:cs="Times New Roman"/>
        </w:rPr>
        <w:t xml:space="preserve"> </w:t>
      </w:r>
      <w:r w:rsidRPr="00F11EFB">
        <w:rPr>
          <w:rFonts w:ascii="Times New Roman" w:hAnsi="Times New Roman" w:cs="Times New Roman"/>
        </w:rPr>
        <w:t>at</w:t>
      </w:r>
      <w:r w:rsidR="00370E76" w:rsidRPr="00F11EFB">
        <w:rPr>
          <w:rFonts w:ascii="Times New Roman" w:hAnsi="Times New Roman" w:cs="Times New Roman"/>
        </w:rPr>
        <w:t xml:space="preserve"> </w:t>
      </w:r>
      <w:r w:rsidRPr="00F11EFB">
        <w:rPr>
          <w:rFonts w:ascii="Times New Roman" w:hAnsi="Times New Roman" w:cs="Times New Roman"/>
        </w:rPr>
        <w:t>night</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are</w:t>
      </w:r>
      <w:r w:rsidR="00370E76" w:rsidRPr="00F11EFB">
        <w:rPr>
          <w:rFonts w:ascii="Times New Roman" w:hAnsi="Times New Roman" w:cs="Times New Roman"/>
        </w:rPr>
        <w:t xml:space="preserve"> </w:t>
      </w:r>
      <w:r w:rsidRPr="00F11EFB">
        <w:rPr>
          <w:rFonts w:ascii="Times New Roman" w:hAnsi="Times New Roman" w:cs="Times New Roman"/>
        </w:rPr>
        <w:t>actually</w:t>
      </w:r>
      <w:r w:rsidR="00370E76" w:rsidRPr="00F11EFB">
        <w:rPr>
          <w:rFonts w:ascii="Times New Roman" w:hAnsi="Times New Roman" w:cs="Times New Roman"/>
        </w:rPr>
        <w:t xml:space="preserve"> </w:t>
      </w:r>
      <w:r w:rsidRPr="00F11EFB">
        <w:rPr>
          <w:rFonts w:ascii="Times New Roman" w:hAnsi="Times New Roman" w:cs="Times New Roman"/>
        </w:rPr>
        <w:t>happy.</w:t>
      </w:r>
      <w:ins w:id="1034" w:author="Author">
        <w:r w:rsidR="001A3604">
          <w:rPr>
            <w:rFonts w:ascii="Times New Roman" w:hAnsi="Times New Roman" w:cs="Times New Roman"/>
          </w:rPr>
          <w:t>”</w:t>
        </w:r>
      </w:ins>
      <w:del w:id="1035" w:author="Author">
        <w:r w:rsidRPr="00F11EFB" w:rsidDel="001A3604">
          <w:rPr>
            <w:rFonts w:ascii="Times New Roman" w:hAnsi="Times New Roman" w:cs="Times New Roman"/>
          </w:rPr>
          <w:delText>"</w:delText>
        </w:r>
      </w:del>
    </w:p>
    <w:p w14:paraId="6F9E0E27" w14:textId="77E79DD7" w:rsidR="00342262" w:rsidRPr="00F11EFB" w:rsidDel="00676791" w:rsidRDefault="00342262" w:rsidP="00107109">
      <w:pPr>
        <w:spacing w:before="100" w:beforeAutospacing="1"/>
        <w:ind w:right="4"/>
        <w:contextualSpacing/>
        <w:rPr>
          <w:del w:id="1036" w:author="Author"/>
          <w:rFonts w:ascii="Times New Roman" w:hAnsi="Times New Roman" w:cs="Times New Roman"/>
        </w:rPr>
      </w:pPr>
      <w:del w:id="1037" w:author="Author">
        <w:r w:rsidRPr="00F11EFB" w:rsidDel="00676791">
          <w:rPr>
            <w:rFonts w:ascii="Times New Roman" w:hAnsi="Times New Roman" w:cs="Times New Roman"/>
          </w:rPr>
          <w:delText>CHAPTER</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1”</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THE</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TRUTHS</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AND</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UNTRUTHS”</w:delText>
        </w:r>
        <w:r w:rsidR="00370E76" w:rsidRPr="00F11EFB" w:rsidDel="00676791">
          <w:rPr>
            <w:rFonts w:ascii="Times New Roman" w:hAnsi="Times New Roman" w:cs="Times New Roman"/>
          </w:rPr>
          <w:delText xml:space="preserve"> </w:delText>
        </w:r>
      </w:del>
    </w:p>
    <w:p w14:paraId="53D0A673" w14:textId="3C30ADBA" w:rsidR="00CA54AD" w:rsidRPr="00F11EFB" w:rsidRDefault="00CA54AD" w:rsidP="00107109">
      <w:pPr>
        <w:spacing w:before="100" w:beforeAutospacing="1"/>
        <w:ind w:right="4"/>
        <w:contextualSpacing/>
        <w:rPr>
          <w:rFonts w:ascii="Times New Roman" w:hAnsi="Times New Roman" w:cs="Times New Roman"/>
        </w:rPr>
      </w:pPr>
      <w:r w:rsidRPr="00F11EFB">
        <w:rPr>
          <w:rFonts w:ascii="Times New Roman" w:hAnsi="Times New Roman" w:cs="Times New Roman"/>
        </w:rPr>
        <w:t>Both</w:t>
      </w:r>
      <w:r w:rsidR="00370E76" w:rsidRPr="00F11EFB">
        <w:rPr>
          <w:rFonts w:ascii="Times New Roman" w:hAnsi="Times New Roman" w:cs="Times New Roman"/>
        </w:rPr>
        <w:t xml:space="preserve"> </w:t>
      </w:r>
      <w:r w:rsidRPr="00F11EFB">
        <w:rPr>
          <w:rFonts w:ascii="Times New Roman" w:hAnsi="Times New Roman" w:cs="Times New Roman"/>
        </w:rPr>
        <w:t>new</w:t>
      </w:r>
      <w:r w:rsidR="00370E76" w:rsidRPr="00F11EFB">
        <w:rPr>
          <w:rFonts w:ascii="Times New Roman" w:hAnsi="Times New Roman" w:cs="Times New Roman"/>
        </w:rPr>
        <w:t xml:space="preserve"> </w:t>
      </w:r>
      <w:r w:rsidRPr="00F11EFB">
        <w:rPr>
          <w:rFonts w:ascii="Times New Roman" w:hAnsi="Times New Roman" w:cs="Times New Roman"/>
        </w:rPr>
        <w:t>visions</w:t>
      </w:r>
      <w:r w:rsidR="00370E76" w:rsidRPr="00F11EFB">
        <w:rPr>
          <w:rFonts w:ascii="Times New Roman" w:hAnsi="Times New Roman" w:cs="Times New Roman"/>
        </w:rPr>
        <w:t xml:space="preserve"> </w:t>
      </w:r>
      <w:r w:rsidRPr="00F11EFB">
        <w:rPr>
          <w:rFonts w:ascii="Times New Roman" w:hAnsi="Times New Roman" w:cs="Times New Roman"/>
        </w:rPr>
        <w:t>reject</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American</w:t>
      </w:r>
      <w:r w:rsidR="00370E76" w:rsidRPr="00F11EFB">
        <w:rPr>
          <w:rFonts w:ascii="Times New Roman" w:hAnsi="Times New Roman" w:cs="Times New Roman"/>
        </w:rPr>
        <w:t xml:space="preserve"> </w:t>
      </w:r>
      <w:ins w:id="1038" w:author="Author">
        <w:r w:rsidR="008C5655" w:rsidRPr="00F11EFB">
          <w:rPr>
            <w:rFonts w:ascii="Times New Roman" w:hAnsi="Times New Roman" w:cs="Times New Roman"/>
          </w:rPr>
          <w:t>d</w:t>
        </w:r>
      </w:ins>
      <w:del w:id="1039" w:author="Author">
        <w:r w:rsidRPr="00F11EFB" w:rsidDel="008C5655">
          <w:rPr>
            <w:rFonts w:ascii="Times New Roman" w:hAnsi="Times New Roman" w:cs="Times New Roman"/>
          </w:rPr>
          <w:delText>D</w:delText>
        </w:r>
      </w:del>
      <w:r w:rsidRPr="00F11EFB">
        <w:rPr>
          <w:rFonts w:ascii="Times New Roman" w:hAnsi="Times New Roman" w:cs="Times New Roman"/>
        </w:rPr>
        <w:t>ream</w:t>
      </w:r>
      <w:r w:rsidR="00370E76" w:rsidRPr="00F11EFB">
        <w:rPr>
          <w:rFonts w:ascii="Times New Roman" w:hAnsi="Times New Roman" w:cs="Times New Roman"/>
        </w:rPr>
        <w:t xml:space="preserve"> </w:t>
      </w:r>
      <w:r w:rsidRPr="00F11EFB">
        <w:rPr>
          <w:rFonts w:ascii="Times New Roman" w:hAnsi="Times New Roman" w:cs="Times New Roman"/>
        </w:rPr>
        <w:t>based</w:t>
      </w:r>
      <w:r w:rsidR="00370E76" w:rsidRPr="00F11EFB">
        <w:rPr>
          <w:rFonts w:ascii="Times New Roman" w:hAnsi="Times New Roman" w:cs="Times New Roman"/>
        </w:rPr>
        <w:t xml:space="preserve"> </w:t>
      </w:r>
      <w:r w:rsidRPr="00F11EFB">
        <w:rPr>
          <w:rFonts w:ascii="Times New Roman" w:hAnsi="Times New Roman" w:cs="Times New Roman"/>
        </w:rPr>
        <w:t>on</w:t>
      </w:r>
      <w:r w:rsidR="00370E76" w:rsidRPr="00F11EFB">
        <w:rPr>
          <w:rFonts w:ascii="Times New Roman" w:hAnsi="Times New Roman" w:cs="Times New Roman"/>
        </w:rPr>
        <w:t xml:space="preserve"> </w:t>
      </w:r>
      <w:r w:rsidRPr="00F11EFB">
        <w:rPr>
          <w:rFonts w:ascii="Times New Roman" w:hAnsi="Times New Roman" w:cs="Times New Roman"/>
        </w:rPr>
        <w:t>materialism.</w:t>
      </w:r>
      <w:r w:rsidR="00370E76" w:rsidRPr="00F11EFB">
        <w:rPr>
          <w:rFonts w:ascii="Times New Roman" w:hAnsi="Times New Roman" w:cs="Times New Roman"/>
        </w:rPr>
        <w:t xml:space="preserve"> </w:t>
      </w:r>
      <w:r w:rsidRPr="00F11EFB">
        <w:rPr>
          <w:rFonts w:ascii="Times New Roman" w:hAnsi="Times New Roman" w:cs="Times New Roman"/>
        </w:rPr>
        <w:t>But</w:t>
      </w:r>
      <w:r w:rsidR="00370E76" w:rsidRPr="00F11EFB">
        <w:rPr>
          <w:rFonts w:ascii="Times New Roman" w:hAnsi="Times New Roman" w:cs="Times New Roman"/>
        </w:rPr>
        <w:t xml:space="preserve"> </w:t>
      </w:r>
      <w:r w:rsidRPr="00F11EFB">
        <w:rPr>
          <w:rFonts w:ascii="Times New Roman" w:hAnsi="Times New Roman" w:cs="Times New Roman"/>
        </w:rPr>
        <w:t>perhaps</w:t>
      </w:r>
      <w:r w:rsidR="00370E76" w:rsidRPr="00F11EFB">
        <w:rPr>
          <w:rFonts w:ascii="Times New Roman" w:hAnsi="Times New Roman" w:cs="Times New Roman"/>
        </w:rPr>
        <w:t xml:space="preserve"> </w:t>
      </w:r>
      <w:r w:rsidRPr="00F11EFB">
        <w:rPr>
          <w:rFonts w:ascii="Times New Roman" w:hAnsi="Times New Roman" w:cs="Times New Roman"/>
        </w:rPr>
        <w:t>there</w:t>
      </w:r>
      <w:r w:rsidR="00370E76" w:rsidRPr="00F11EFB">
        <w:rPr>
          <w:rFonts w:ascii="Times New Roman" w:hAnsi="Times New Roman" w:cs="Times New Roman"/>
        </w:rPr>
        <w:t xml:space="preserve"> </w:t>
      </w:r>
      <w:r w:rsidRPr="00F11EFB">
        <w:rPr>
          <w:rFonts w:ascii="Times New Roman" w:hAnsi="Times New Roman" w:cs="Times New Roman"/>
        </w:rPr>
        <w:t>is</w:t>
      </w:r>
      <w:r w:rsidR="00370E76" w:rsidRPr="00F11EFB">
        <w:rPr>
          <w:rFonts w:ascii="Times New Roman" w:hAnsi="Times New Roman" w:cs="Times New Roman"/>
        </w:rPr>
        <w:t xml:space="preserve"> </w:t>
      </w:r>
      <w:r w:rsidRPr="00F11EFB">
        <w:rPr>
          <w:rFonts w:ascii="Times New Roman" w:hAnsi="Times New Roman" w:cs="Times New Roman"/>
        </w:rPr>
        <w:t>no</w:t>
      </w:r>
      <w:r w:rsidR="00370E76" w:rsidRPr="00F11EFB">
        <w:rPr>
          <w:rFonts w:ascii="Times New Roman" w:hAnsi="Times New Roman" w:cs="Times New Roman"/>
        </w:rPr>
        <w:t xml:space="preserve"> </w:t>
      </w:r>
      <w:r w:rsidRPr="00F11EFB">
        <w:rPr>
          <w:rFonts w:ascii="Times New Roman" w:hAnsi="Times New Roman" w:cs="Times New Roman"/>
        </w:rPr>
        <w:t>need</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create</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00FB0B0D" w:rsidRPr="00F11EFB">
        <w:rPr>
          <w:rFonts w:ascii="Times New Roman" w:hAnsi="Times New Roman" w:cs="Times New Roman"/>
        </w:rPr>
        <w:t>n</w:t>
      </w:r>
      <w:r w:rsidRPr="00F11EFB">
        <w:rPr>
          <w:rFonts w:ascii="Times New Roman" w:hAnsi="Times New Roman" w:cs="Times New Roman"/>
        </w:rPr>
        <w:t>ew</w:t>
      </w:r>
      <w:r w:rsidR="00370E76" w:rsidRPr="00F11EFB">
        <w:rPr>
          <w:rFonts w:ascii="Times New Roman" w:hAnsi="Times New Roman" w:cs="Times New Roman"/>
        </w:rPr>
        <w:t xml:space="preserve"> </w:t>
      </w:r>
      <w:r w:rsidRPr="00F11EFB">
        <w:rPr>
          <w:rFonts w:ascii="Times New Roman" w:hAnsi="Times New Roman" w:cs="Times New Roman"/>
        </w:rPr>
        <w:t>American</w:t>
      </w:r>
      <w:r w:rsidR="00370E76" w:rsidRPr="00F11EFB">
        <w:rPr>
          <w:rFonts w:ascii="Times New Roman" w:hAnsi="Times New Roman" w:cs="Times New Roman"/>
        </w:rPr>
        <w:t xml:space="preserve"> </w:t>
      </w:r>
      <w:ins w:id="1040" w:author="Author">
        <w:r w:rsidR="008C5655" w:rsidRPr="00F11EFB">
          <w:rPr>
            <w:rFonts w:ascii="Times New Roman" w:hAnsi="Times New Roman" w:cs="Times New Roman"/>
          </w:rPr>
          <w:t>d</w:t>
        </w:r>
      </w:ins>
      <w:del w:id="1041" w:author="Author">
        <w:r w:rsidRPr="00F11EFB" w:rsidDel="008C5655">
          <w:rPr>
            <w:rFonts w:ascii="Times New Roman" w:hAnsi="Times New Roman" w:cs="Times New Roman"/>
          </w:rPr>
          <w:delText>D</w:delText>
        </w:r>
      </w:del>
      <w:r w:rsidRPr="00F11EFB">
        <w:rPr>
          <w:rFonts w:ascii="Times New Roman" w:hAnsi="Times New Roman" w:cs="Times New Roman"/>
        </w:rPr>
        <w:t>ream</w:t>
      </w:r>
      <w:r w:rsidR="00370E76" w:rsidRPr="00F11EFB">
        <w:rPr>
          <w:rFonts w:ascii="Times New Roman" w:hAnsi="Times New Roman" w:cs="Times New Roman"/>
        </w:rPr>
        <w:t xml:space="preserve"> </w:t>
      </w:r>
      <w:r w:rsidRPr="00F11EFB">
        <w:rPr>
          <w:rFonts w:ascii="Times New Roman" w:hAnsi="Times New Roman" w:cs="Times New Roman"/>
        </w:rPr>
        <w:t>from</w:t>
      </w:r>
      <w:r w:rsidR="00370E76" w:rsidRPr="00F11EFB">
        <w:rPr>
          <w:rFonts w:ascii="Times New Roman" w:hAnsi="Times New Roman" w:cs="Times New Roman"/>
        </w:rPr>
        <w:t xml:space="preserve"> </w:t>
      </w:r>
      <w:r w:rsidRPr="00F11EFB">
        <w:rPr>
          <w:rFonts w:ascii="Times New Roman" w:hAnsi="Times New Roman" w:cs="Times New Roman"/>
        </w:rPr>
        <w:t>scratch.</w:t>
      </w:r>
      <w:r w:rsidR="00370E76" w:rsidRPr="00F11EFB">
        <w:rPr>
          <w:rFonts w:ascii="Times New Roman" w:hAnsi="Times New Roman" w:cs="Times New Roman"/>
        </w:rPr>
        <w:t xml:space="preserve"> </w:t>
      </w:r>
      <w:r w:rsidRPr="00F11EFB">
        <w:rPr>
          <w:rFonts w:ascii="Times New Roman" w:hAnsi="Times New Roman" w:cs="Times New Roman"/>
        </w:rPr>
        <w:t>Instead,</w:t>
      </w:r>
      <w:r w:rsidR="00370E76" w:rsidRPr="00F11EFB">
        <w:rPr>
          <w:rFonts w:ascii="Times New Roman" w:hAnsi="Times New Roman" w:cs="Times New Roman"/>
        </w:rPr>
        <w:t xml:space="preserve"> </w:t>
      </w:r>
      <w:r w:rsidRPr="00F11EFB">
        <w:rPr>
          <w:rFonts w:ascii="Times New Roman" w:hAnsi="Times New Roman" w:cs="Times New Roman"/>
        </w:rPr>
        <w:t>let</w:t>
      </w:r>
      <w:ins w:id="1042" w:author="Author">
        <w:r w:rsidR="001A3604">
          <w:rPr>
            <w:rFonts w:ascii="Times New Roman" w:hAnsi="Times New Roman" w:cs="Times New Roman"/>
          </w:rPr>
          <w:t>’</w:t>
        </w:r>
      </w:ins>
      <w:del w:id="1043" w:author="Author">
        <w:r w:rsidRPr="00F11EFB" w:rsidDel="001A3604">
          <w:rPr>
            <w:rFonts w:ascii="Times New Roman" w:hAnsi="Times New Roman" w:cs="Times New Roman"/>
          </w:rPr>
          <w:delText>'</w:delText>
        </w:r>
      </w:del>
      <w:r w:rsidRPr="00F11EFB">
        <w:rPr>
          <w:rFonts w:ascii="Times New Roman" w:hAnsi="Times New Roman" w:cs="Times New Roman"/>
        </w:rPr>
        <w:t>s</w:t>
      </w:r>
      <w:r w:rsidR="00370E76" w:rsidRPr="00F11EFB">
        <w:rPr>
          <w:rFonts w:ascii="Times New Roman" w:hAnsi="Times New Roman" w:cs="Times New Roman"/>
        </w:rPr>
        <w:t xml:space="preserve"> </w:t>
      </w:r>
      <w:r w:rsidRPr="00F11EFB">
        <w:rPr>
          <w:rFonts w:ascii="Times New Roman" w:hAnsi="Times New Roman" w:cs="Times New Roman"/>
        </w:rPr>
        <w:t>return</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our</w:t>
      </w:r>
      <w:r w:rsidR="00370E76" w:rsidRPr="00F11EFB">
        <w:rPr>
          <w:rFonts w:ascii="Times New Roman" w:hAnsi="Times New Roman" w:cs="Times New Roman"/>
        </w:rPr>
        <w:t xml:space="preserve"> </w:t>
      </w:r>
      <w:ins w:id="1044" w:author="Author">
        <w:r w:rsidR="001A3604">
          <w:rPr>
            <w:rFonts w:ascii="Times New Roman" w:hAnsi="Times New Roman" w:cs="Times New Roman"/>
          </w:rPr>
          <w:t>F</w:t>
        </w:r>
      </w:ins>
      <w:del w:id="1045" w:author="Author">
        <w:r w:rsidR="00FB0B0D" w:rsidRPr="00F11EFB" w:rsidDel="001A3604">
          <w:rPr>
            <w:rFonts w:ascii="Times New Roman" w:hAnsi="Times New Roman" w:cs="Times New Roman"/>
          </w:rPr>
          <w:delText>f</w:delText>
        </w:r>
      </w:del>
      <w:r w:rsidRPr="00F11EFB">
        <w:rPr>
          <w:rFonts w:ascii="Times New Roman" w:hAnsi="Times New Roman" w:cs="Times New Roman"/>
        </w:rPr>
        <w:t>ounding</w:t>
      </w:r>
      <w:r w:rsidR="00370E76" w:rsidRPr="00F11EFB">
        <w:rPr>
          <w:rFonts w:ascii="Times New Roman" w:hAnsi="Times New Roman" w:cs="Times New Roman"/>
        </w:rPr>
        <w:t xml:space="preserve"> </w:t>
      </w:r>
      <w:ins w:id="1046" w:author="Author">
        <w:r w:rsidR="001A3604">
          <w:rPr>
            <w:rFonts w:ascii="Times New Roman" w:hAnsi="Times New Roman" w:cs="Times New Roman"/>
          </w:rPr>
          <w:t>F</w:t>
        </w:r>
      </w:ins>
      <w:del w:id="1047" w:author="Author">
        <w:r w:rsidR="00FB0B0D" w:rsidRPr="00F11EFB" w:rsidDel="001A3604">
          <w:rPr>
            <w:rFonts w:ascii="Times New Roman" w:hAnsi="Times New Roman" w:cs="Times New Roman"/>
          </w:rPr>
          <w:delText>f</w:delText>
        </w:r>
      </w:del>
      <w:r w:rsidRPr="00F11EFB">
        <w:rPr>
          <w:rFonts w:ascii="Times New Roman" w:hAnsi="Times New Roman" w:cs="Times New Roman"/>
        </w:rPr>
        <w:t>athers</w:t>
      </w:r>
      <w:ins w:id="1048" w:author="Author">
        <w:r w:rsidR="001A3604">
          <w:rPr>
            <w:rFonts w:ascii="Times New Roman" w:hAnsi="Times New Roman" w:cs="Times New Roman"/>
          </w:rPr>
          <w:t>’</w:t>
        </w:r>
      </w:ins>
      <w:del w:id="1049" w:author="Author">
        <w:r w:rsidRPr="00F11EFB" w:rsidDel="001A3604">
          <w:rPr>
            <w:rFonts w:ascii="Times New Roman" w:hAnsi="Times New Roman" w:cs="Times New Roman"/>
          </w:rPr>
          <w:delText>'</w:delText>
        </w:r>
      </w:del>
      <w:r w:rsidR="00370E76" w:rsidRPr="00F11EFB">
        <w:rPr>
          <w:rFonts w:ascii="Times New Roman" w:hAnsi="Times New Roman" w:cs="Times New Roman"/>
        </w:rPr>
        <w:t xml:space="preserve"> </w:t>
      </w:r>
      <w:r w:rsidRPr="00F11EFB">
        <w:rPr>
          <w:rFonts w:ascii="Times New Roman" w:hAnsi="Times New Roman" w:cs="Times New Roman"/>
        </w:rPr>
        <w:t>vision.</w:t>
      </w:r>
      <w:r w:rsidR="00370E76" w:rsidRPr="00F11EFB">
        <w:rPr>
          <w:rFonts w:ascii="Times New Roman" w:hAnsi="Times New Roman" w:cs="Times New Roman"/>
        </w:rPr>
        <w:t xml:space="preserve"> </w:t>
      </w:r>
      <w:r w:rsidRPr="00F11EFB">
        <w:rPr>
          <w:rFonts w:ascii="Times New Roman" w:hAnsi="Times New Roman" w:cs="Times New Roman"/>
        </w:rPr>
        <w:t>All</w:t>
      </w:r>
      <w:r w:rsidR="00370E76" w:rsidRPr="00F11EFB">
        <w:rPr>
          <w:rFonts w:ascii="Times New Roman" w:hAnsi="Times New Roman" w:cs="Times New Roman"/>
        </w:rPr>
        <w:t xml:space="preserve"> </w:t>
      </w:r>
      <w:r w:rsidRPr="00F11EFB">
        <w:rPr>
          <w:rFonts w:ascii="Times New Roman" w:hAnsi="Times New Roman" w:cs="Times New Roman"/>
        </w:rPr>
        <w:t>people</w:t>
      </w:r>
      <w:r w:rsidR="00370E76" w:rsidRPr="00F11EFB">
        <w:rPr>
          <w:rFonts w:ascii="Times New Roman" w:hAnsi="Times New Roman" w:cs="Times New Roman"/>
        </w:rPr>
        <w:t xml:space="preserve"> </w:t>
      </w:r>
      <w:r w:rsidRPr="00F11EFB">
        <w:rPr>
          <w:rFonts w:ascii="Times New Roman" w:hAnsi="Times New Roman" w:cs="Times New Roman"/>
        </w:rPr>
        <w:t>have</w:t>
      </w:r>
      <w:r w:rsidR="00370E76" w:rsidRPr="00F11EFB">
        <w:rPr>
          <w:rFonts w:ascii="Times New Roman" w:hAnsi="Times New Roman" w:cs="Times New Roman"/>
        </w:rPr>
        <w:t xml:space="preserve"> </w:t>
      </w:r>
      <w:r w:rsidRPr="00F11EFB">
        <w:rPr>
          <w:rFonts w:ascii="Times New Roman" w:hAnsi="Times New Roman" w:cs="Times New Roman"/>
        </w:rPr>
        <w:t>an</w:t>
      </w:r>
      <w:r w:rsidR="00370E76" w:rsidRPr="00F11EFB">
        <w:rPr>
          <w:rFonts w:ascii="Times New Roman" w:hAnsi="Times New Roman" w:cs="Times New Roman"/>
        </w:rPr>
        <w:t xml:space="preserve"> </w:t>
      </w:r>
      <w:r w:rsidRPr="00F11EFB">
        <w:rPr>
          <w:rFonts w:ascii="Times New Roman" w:hAnsi="Times New Roman" w:cs="Times New Roman"/>
        </w:rPr>
        <w:t>equal</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inalienable</w:t>
      </w:r>
      <w:r w:rsidR="00370E76" w:rsidRPr="00F11EFB">
        <w:rPr>
          <w:rFonts w:ascii="Times New Roman" w:hAnsi="Times New Roman" w:cs="Times New Roman"/>
        </w:rPr>
        <w:t xml:space="preserve"> </w:t>
      </w:r>
      <w:r w:rsidRPr="00F11EFB">
        <w:rPr>
          <w:rFonts w:ascii="Times New Roman" w:hAnsi="Times New Roman" w:cs="Times New Roman"/>
        </w:rPr>
        <w:t>right</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life,</w:t>
      </w:r>
      <w:r w:rsidR="00370E76" w:rsidRPr="00F11EFB">
        <w:rPr>
          <w:rFonts w:ascii="Times New Roman" w:hAnsi="Times New Roman" w:cs="Times New Roman"/>
        </w:rPr>
        <w:t xml:space="preserve"> </w:t>
      </w:r>
      <w:r w:rsidRPr="00F11EFB">
        <w:rPr>
          <w:rFonts w:ascii="Times New Roman" w:hAnsi="Times New Roman" w:cs="Times New Roman"/>
        </w:rPr>
        <w:t>liberty,</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pursuit</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their</w:t>
      </w:r>
      <w:r w:rsidR="00370E76" w:rsidRPr="00F11EFB">
        <w:rPr>
          <w:rFonts w:ascii="Times New Roman" w:hAnsi="Times New Roman" w:cs="Times New Roman"/>
        </w:rPr>
        <w:t xml:space="preserve"> </w:t>
      </w:r>
      <w:r w:rsidRPr="00F11EFB">
        <w:rPr>
          <w:rFonts w:ascii="Times New Roman" w:hAnsi="Times New Roman" w:cs="Times New Roman"/>
        </w:rPr>
        <w:t>own</w:t>
      </w:r>
      <w:r w:rsidR="00370E76" w:rsidRPr="00F11EFB">
        <w:rPr>
          <w:rFonts w:ascii="Times New Roman" w:hAnsi="Times New Roman" w:cs="Times New Roman"/>
        </w:rPr>
        <w:t xml:space="preserve"> </w:t>
      </w:r>
      <w:r w:rsidRPr="00F11EFB">
        <w:rPr>
          <w:rFonts w:ascii="Times New Roman" w:hAnsi="Times New Roman" w:cs="Times New Roman"/>
        </w:rPr>
        <w:t>happiness.</w:t>
      </w:r>
      <w:r w:rsidR="00370E76" w:rsidRPr="00F11EFB">
        <w:rPr>
          <w:rFonts w:ascii="Times New Roman" w:hAnsi="Times New Roman" w:cs="Times New Roman"/>
        </w:rPr>
        <w:t xml:space="preserve"> </w:t>
      </w:r>
      <w:r w:rsidRPr="00F11EFB">
        <w:rPr>
          <w:rFonts w:ascii="Times New Roman" w:hAnsi="Times New Roman" w:cs="Times New Roman"/>
        </w:rPr>
        <w:t>Federal</w:t>
      </w:r>
      <w:r w:rsidR="00370E76" w:rsidRPr="00F11EFB">
        <w:rPr>
          <w:rFonts w:ascii="Times New Roman" w:hAnsi="Times New Roman" w:cs="Times New Roman"/>
        </w:rPr>
        <w:t xml:space="preserve"> </w:t>
      </w:r>
      <w:r w:rsidRPr="00F11EFB">
        <w:rPr>
          <w:rFonts w:ascii="Times New Roman" w:hAnsi="Times New Roman" w:cs="Times New Roman"/>
        </w:rPr>
        <w:t>law</w:t>
      </w:r>
      <w:r w:rsidR="00370E76" w:rsidRPr="00F11EFB">
        <w:rPr>
          <w:rFonts w:ascii="Times New Roman" w:hAnsi="Times New Roman" w:cs="Times New Roman"/>
        </w:rPr>
        <w:t xml:space="preserve"> </w:t>
      </w:r>
      <w:r w:rsidRPr="00F11EFB">
        <w:rPr>
          <w:rFonts w:ascii="Times New Roman" w:hAnsi="Times New Roman" w:cs="Times New Roman"/>
        </w:rPr>
        <w:t>protects</w:t>
      </w:r>
      <w:r w:rsidR="00370E76" w:rsidRPr="00F11EFB">
        <w:rPr>
          <w:rFonts w:ascii="Times New Roman" w:hAnsi="Times New Roman" w:cs="Times New Roman"/>
        </w:rPr>
        <w:t xml:space="preserve"> </w:t>
      </w:r>
      <w:r w:rsidRPr="00F11EFB">
        <w:rPr>
          <w:rFonts w:ascii="Times New Roman" w:hAnsi="Times New Roman" w:cs="Times New Roman"/>
        </w:rPr>
        <w:t>this</w:t>
      </w:r>
      <w:r w:rsidR="00370E76" w:rsidRPr="00F11EFB">
        <w:rPr>
          <w:rFonts w:ascii="Times New Roman" w:hAnsi="Times New Roman" w:cs="Times New Roman"/>
        </w:rPr>
        <w:t xml:space="preserve"> </w:t>
      </w:r>
      <w:r w:rsidRPr="00F11EFB">
        <w:rPr>
          <w:rFonts w:ascii="Times New Roman" w:hAnsi="Times New Roman" w:cs="Times New Roman"/>
        </w:rPr>
        <w:t>right.</w:t>
      </w:r>
    </w:p>
    <w:p w14:paraId="50EBB19B" w14:textId="0B9F28CF" w:rsidR="00CA54AD" w:rsidRPr="00F11EFB" w:rsidRDefault="00CA54AD" w:rsidP="00107109">
      <w:pPr>
        <w:spacing w:before="100" w:beforeAutospacing="1"/>
        <w:ind w:right="4"/>
        <w:contextualSpacing/>
        <w:rPr>
          <w:rFonts w:ascii="Times New Roman" w:hAnsi="Times New Roman" w:cs="Times New Roman"/>
        </w:rPr>
      </w:pP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Declaration</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Independence</w:t>
      </w:r>
      <w:r w:rsidR="00370E76" w:rsidRPr="00F11EFB">
        <w:rPr>
          <w:rFonts w:ascii="Times New Roman" w:hAnsi="Times New Roman" w:cs="Times New Roman"/>
        </w:rPr>
        <w:t xml:space="preserve"> </w:t>
      </w:r>
      <w:r w:rsidRPr="00F11EFB">
        <w:rPr>
          <w:rFonts w:ascii="Times New Roman" w:hAnsi="Times New Roman" w:cs="Times New Roman"/>
        </w:rPr>
        <w:t>says</w:t>
      </w:r>
      <w:r w:rsidR="00370E76" w:rsidRPr="00F11EFB">
        <w:rPr>
          <w:rFonts w:ascii="Times New Roman" w:hAnsi="Times New Roman" w:cs="Times New Roman"/>
        </w:rPr>
        <w:t xml:space="preserve"> </w:t>
      </w:r>
      <w:r w:rsidRPr="00F11EFB">
        <w:rPr>
          <w:rFonts w:ascii="Times New Roman" w:hAnsi="Times New Roman" w:cs="Times New Roman"/>
        </w:rPr>
        <w:t>nothing</w:t>
      </w:r>
      <w:r w:rsidR="00370E76" w:rsidRPr="00F11EFB">
        <w:rPr>
          <w:rFonts w:ascii="Times New Roman" w:hAnsi="Times New Roman" w:cs="Times New Roman"/>
        </w:rPr>
        <w:t xml:space="preserve"> </w:t>
      </w:r>
      <w:r w:rsidRPr="00F11EFB">
        <w:rPr>
          <w:rFonts w:ascii="Times New Roman" w:hAnsi="Times New Roman" w:cs="Times New Roman"/>
        </w:rPr>
        <w:t>about</w:t>
      </w:r>
      <w:r w:rsidR="00370E76" w:rsidRPr="00F11EFB">
        <w:rPr>
          <w:rFonts w:ascii="Times New Roman" w:hAnsi="Times New Roman" w:cs="Times New Roman"/>
        </w:rPr>
        <w:t xml:space="preserve"> </w:t>
      </w:r>
      <w:r w:rsidRPr="00F11EFB">
        <w:rPr>
          <w:rFonts w:ascii="Times New Roman" w:hAnsi="Times New Roman" w:cs="Times New Roman"/>
        </w:rPr>
        <w:t>any</w:t>
      </w:r>
      <w:r w:rsidR="00370E76" w:rsidRPr="00F11EFB">
        <w:rPr>
          <w:rFonts w:ascii="Times New Roman" w:hAnsi="Times New Roman" w:cs="Times New Roman"/>
        </w:rPr>
        <w:t xml:space="preserve"> </w:t>
      </w:r>
      <w:r w:rsidRPr="00F11EFB">
        <w:rPr>
          <w:rFonts w:ascii="Times New Roman" w:hAnsi="Times New Roman" w:cs="Times New Roman"/>
        </w:rPr>
        <w:t>type</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lifestyle.</w:t>
      </w:r>
      <w:r w:rsidR="00370E76" w:rsidRPr="00F11EFB">
        <w:rPr>
          <w:rFonts w:ascii="Times New Roman" w:hAnsi="Times New Roman" w:cs="Times New Roman"/>
        </w:rPr>
        <w:t xml:space="preserve"> </w:t>
      </w:r>
      <w:r w:rsidRPr="00F11EFB">
        <w:rPr>
          <w:rFonts w:ascii="Times New Roman" w:hAnsi="Times New Roman" w:cs="Times New Roman"/>
        </w:rPr>
        <w:t>It</w:t>
      </w:r>
      <w:r w:rsidR="00370E76" w:rsidRPr="00F11EFB">
        <w:rPr>
          <w:rFonts w:ascii="Times New Roman" w:hAnsi="Times New Roman" w:cs="Times New Roman"/>
        </w:rPr>
        <w:t xml:space="preserve"> </w:t>
      </w:r>
      <w:r w:rsidRPr="00F11EFB">
        <w:rPr>
          <w:rFonts w:ascii="Times New Roman" w:hAnsi="Times New Roman" w:cs="Times New Roman"/>
        </w:rPr>
        <w:t>does</w:t>
      </w:r>
      <w:r w:rsidR="00370E76" w:rsidRPr="00F11EFB">
        <w:rPr>
          <w:rFonts w:ascii="Times New Roman" w:hAnsi="Times New Roman" w:cs="Times New Roman"/>
        </w:rPr>
        <w:t xml:space="preserve"> </w:t>
      </w:r>
      <w:r w:rsidRPr="00F11EFB">
        <w:rPr>
          <w:rFonts w:ascii="Times New Roman" w:hAnsi="Times New Roman" w:cs="Times New Roman"/>
        </w:rPr>
        <w:t>not</w:t>
      </w:r>
      <w:r w:rsidR="00370E76" w:rsidRPr="00F11EFB">
        <w:rPr>
          <w:rFonts w:ascii="Times New Roman" w:hAnsi="Times New Roman" w:cs="Times New Roman"/>
        </w:rPr>
        <w:t xml:space="preserve"> </w:t>
      </w:r>
      <w:r w:rsidRPr="00F11EFB">
        <w:rPr>
          <w:rFonts w:ascii="Times New Roman" w:hAnsi="Times New Roman" w:cs="Times New Roman"/>
        </w:rPr>
        <w:t>define</w:t>
      </w:r>
      <w:r w:rsidR="00370E76" w:rsidRPr="00F11EFB">
        <w:rPr>
          <w:rFonts w:ascii="Times New Roman" w:hAnsi="Times New Roman" w:cs="Times New Roman"/>
        </w:rPr>
        <w:t xml:space="preserve"> </w:t>
      </w:r>
      <w:r w:rsidRPr="00F11EFB">
        <w:rPr>
          <w:rFonts w:ascii="Times New Roman" w:hAnsi="Times New Roman" w:cs="Times New Roman"/>
        </w:rPr>
        <w:t>what</w:t>
      </w:r>
      <w:r w:rsidR="00370E76" w:rsidRPr="00F11EFB">
        <w:rPr>
          <w:rFonts w:ascii="Times New Roman" w:hAnsi="Times New Roman" w:cs="Times New Roman"/>
        </w:rPr>
        <w:t xml:space="preserve"> </w:t>
      </w:r>
      <w:r w:rsidRPr="00F11EFB">
        <w:rPr>
          <w:rFonts w:ascii="Times New Roman" w:hAnsi="Times New Roman" w:cs="Times New Roman"/>
        </w:rPr>
        <w:t>happiness</w:t>
      </w:r>
      <w:r w:rsidR="00370E76" w:rsidRPr="00F11EFB">
        <w:rPr>
          <w:rFonts w:ascii="Times New Roman" w:hAnsi="Times New Roman" w:cs="Times New Roman"/>
        </w:rPr>
        <w:t xml:space="preserve"> </w:t>
      </w:r>
      <w:r w:rsidRPr="00F11EFB">
        <w:rPr>
          <w:rFonts w:ascii="Times New Roman" w:hAnsi="Times New Roman" w:cs="Times New Roman"/>
        </w:rPr>
        <w:t>should</w:t>
      </w:r>
      <w:r w:rsidR="00370E76" w:rsidRPr="00F11EFB">
        <w:rPr>
          <w:rFonts w:ascii="Times New Roman" w:hAnsi="Times New Roman" w:cs="Times New Roman"/>
        </w:rPr>
        <w:t xml:space="preserve"> </w:t>
      </w:r>
      <w:r w:rsidRPr="00F11EFB">
        <w:rPr>
          <w:rFonts w:ascii="Times New Roman" w:hAnsi="Times New Roman" w:cs="Times New Roman"/>
        </w:rPr>
        <w:t>look</w:t>
      </w:r>
      <w:r w:rsidR="00370E76" w:rsidRPr="00F11EFB">
        <w:rPr>
          <w:rFonts w:ascii="Times New Roman" w:hAnsi="Times New Roman" w:cs="Times New Roman"/>
        </w:rPr>
        <w:t xml:space="preserve"> </w:t>
      </w:r>
      <w:r w:rsidRPr="00F11EFB">
        <w:rPr>
          <w:rFonts w:ascii="Times New Roman" w:hAnsi="Times New Roman" w:cs="Times New Roman"/>
        </w:rPr>
        <w:t>like.</w:t>
      </w:r>
      <w:r w:rsidR="00370E76" w:rsidRPr="00F11EFB">
        <w:rPr>
          <w:rFonts w:ascii="Times New Roman" w:hAnsi="Times New Roman" w:cs="Times New Roman"/>
        </w:rPr>
        <w:t xml:space="preserve"> </w:t>
      </w:r>
      <w:r w:rsidRPr="00F11EFB">
        <w:rPr>
          <w:rFonts w:ascii="Times New Roman" w:hAnsi="Times New Roman" w:cs="Times New Roman"/>
        </w:rPr>
        <w:t>Instead,</w:t>
      </w:r>
      <w:r w:rsidR="00370E76" w:rsidRPr="00F11EFB">
        <w:rPr>
          <w:rFonts w:ascii="Times New Roman" w:hAnsi="Times New Roman" w:cs="Times New Roman"/>
        </w:rPr>
        <w:t xml:space="preserve"> </w:t>
      </w:r>
      <w:r w:rsidRPr="00F11EFB">
        <w:rPr>
          <w:rFonts w:ascii="Times New Roman" w:hAnsi="Times New Roman" w:cs="Times New Roman"/>
        </w:rPr>
        <w:t>it</w:t>
      </w:r>
      <w:r w:rsidR="00370E76" w:rsidRPr="00F11EFB">
        <w:rPr>
          <w:rFonts w:ascii="Times New Roman" w:hAnsi="Times New Roman" w:cs="Times New Roman"/>
        </w:rPr>
        <w:t xml:space="preserve"> </w:t>
      </w:r>
      <w:r w:rsidRPr="00F11EFB">
        <w:rPr>
          <w:rFonts w:ascii="Times New Roman" w:hAnsi="Times New Roman" w:cs="Times New Roman"/>
        </w:rPr>
        <w:t>seeks</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ensure</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everyone</w:t>
      </w:r>
      <w:r w:rsidR="00370E76" w:rsidRPr="00F11EFB">
        <w:rPr>
          <w:rFonts w:ascii="Times New Roman" w:hAnsi="Times New Roman" w:cs="Times New Roman"/>
        </w:rPr>
        <w:t xml:space="preserve"> </w:t>
      </w:r>
      <w:r w:rsidRPr="00F11EFB">
        <w:rPr>
          <w:rFonts w:ascii="Times New Roman" w:hAnsi="Times New Roman" w:cs="Times New Roman"/>
        </w:rPr>
        <w:t>has</w:t>
      </w:r>
      <w:r w:rsidR="00370E76" w:rsidRPr="00F11EFB">
        <w:rPr>
          <w:rFonts w:ascii="Times New Roman" w:hAnsi="Times New Roman" w:cs="Times New Roman"/>
        </w:rPr>
        <w:t xml:space="preserve"> </w:t>
      </w:r>
      <w:r w:rsidR="00FB0B0D" w:rsidRPr="00F11EFB">
        <w:rPr>
          <w:rFonts w:ascii="Times New Roman" w:hAnsi="Times New Roman" w:cs="Times New Roman"/>
        </w:rPr>
        <w:t>an</w:t>
      </w:r>
      <w:r w:rsidR="00370E76" w:rsidRPr="00F11EFB">
        <w:rPr>
          <w:rFonts w:ascii="Times New Roman" w:hAnsi="Times New Roman" w:cs="Times New Roman"/>
        </w:rPr>
        <w:t xml:space="preserve"> </w:t>
      </w:r>
      <w:r w:rsidRPr="00F11EFB">
        <w:rPr>
          <w:rFonts w:ascii="Times New Roman" w:hAnsi="Times New Roman" w:cs="Times New Roman"/>
        </w:rPr>
        <w:t>equal</w:t>
      </w:r>
      <w:r w:rsidR="00370E76" w:rsidRPr="00F11EFB">
        <w:rPr>
          <w:rFonts w:ascii="Times New Roman" w:hAnsi="Times New Roman" w:cs="Times New Roman"/>
        </w:rPr>
        <w:t xml:space="preserve"> </w:t>
      </w:r>
      <w:r w:rsidRPr="00F11EFB">
        <w:rPr>
          <w:rFonts w:ascii="Times New Roman" w:hAnsi="Times New Roman" w:cs="Times New Roman"/>
        </w:rPr>
        <w:t>opportunity</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pursue</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personal</w:t>
      </w:r>
      <w:r w:rsidR="00370E76" w:rsidRPr="00F11EFB">
        <w:rPr>
          <w:rFonts w:ascii="Times New Roman" w:hAnsi="Times New Roman" w:cs="Times New Roman"/>
        </w:rPr>
        <w:t xml:space="preserve"> </w:t>
      </w:r>
      <w:r w:rsidRPr="00F11EFB">
        <w:rPr>
          <w:rFonts w:ascii="Times New Roman" w:hAnsi="Times New Roman" w:cs="Times New Roman"/>
        </w:rPr>
        <w:t>vision.</w:t>
      </w:r>
      <w:r w:rsidR="00370E76" w:rsidRPr="00F11EFB">
        <w:rPr>
          <w:rFonts w:ascii="Times New Roman" w:hAnsi="Times New Roman" w:cs="Times New Roman"/>
        </w:rPr>
        <w:t xml:space="preserve"> </w:t>
      </w:r>
      <w:r w:rsidRPr="00F11EFB">
        <w:rPr>
          <w:rFonts w:ascii="Times New Roman" w:hAnsi="Times New Roman" w:cs="Times New Roman"/>
        </w:rPr>
        <w:t>It</w:t>
      </w:r>
      <w:r w:rsidR="00370E76" w:rsidRPr="00F11EFB">
        <w:rPr>
          <w:rFonts w:ascii="Times New Roman" w:hAnsi="Times New Roman" w:cs="Times New Roman"/>
        </w:rPr>
        <w:t xml:space="preserve"> </w:t>
      </w:r>
      <w:r w:rsidRPr="00F11EFB">
        <w:rPr>
          <w:rFonts w:ascii="Times New Roman" w:hAnsi="Times New Roman" w:cs="Times New Roman"/>
        </w:rPr>
        <w:t>also</w:t>
      </w:r>
      <w:r w:rsidR="00370E76" w:rsidRPr="00F11EFB">
        <w:rPr>
          <w:rFonts w:ascii="Times New Roman" w:hAnsi="Times New Roman" w:cs="Times New Roman"/>
        </w:rPr>
        <w:t xml:space="preserve"> </w:t>
      </w:r>
      <w:r w:rsidRPr="00F11EFB">
        <w:rPr>
          <w:rFonts w:ascii="Times New Roman" w:hAnsi="Times New Roman" w:cs="Times New Roman"/>
        </w:rPr>
        <w:t>promotes</w:t>
      </w:r>
      <w:r w:rsidR="00370E76" w:rsidRPr="00F11EFB">
        <w:rPr>
          <w:rFonts w:ascii="Times New Roman" w:hAnsi="Times New Roman" w:cs="Times New Roman"/>
        </w:rPr>
        <w:t xml:space="preserve"> </w:t>
      </w:r>
      <w:r w:rsidRPr="00F11EFB">
        <w:rPr>
          <w:rFonts w:ascii="Times New Roman" w:hAnsi="Times New Roman" w:cs="Times New Roman"/>
        </w:rPr>
        <w:t>faith</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private</w:t>
      </w:r>
      <w:r w:rsidR="00370E76" w:rsidRPr="00F11EFB">
        <w:rPr>
          <w:rFonts w:ascii="Times New Roman" w:hAnsi="Times New Roman" w:cs="Times New Roman"/>
        </w:rPr>
        <w:t xml:space="preserve"> </w:t>
      </w:r>
      <w:r w:rsidRPr="00F11EFB">
        <w:rPr>
          <w:rFonts w:ascii="Times New Roman" w:hAnsi="Times New Roman" w:cs="Times New Roman"/>
        </w:rPr>
        <w:t>free</w:t>
      </w:r>
      <w:r w:rsidR="00370E76" w:rsidRPr="00F11EFB">
        <w:rPr>
          <w:rFonts w:ascii="Times New Roman" w:hAnsi="Times New Roman" w:cs="Times New Roman"/>
        </w:rPr>
        <w:t xml:space="preserve"> </w:t>
      </w:r>
      <w:r w:rsidRPr="00F11EFB">
        <w:rPr>
          <w:rFonts w:ascii="Times New Roman" w:hAnsi="Times New Roman" w:cs="Times New Roman"/>
        </w:rPr>
        <w:t>enterprise</w:t>
      </w:r>
      <w:r w:rsidR="00370E76" w:rsidRPr="00F11EFB">
        <w:rPr>
          <w:rFonts w:ascii="Times New Roman" w:hAnsi="Times New Roman" w:cs="Times New Roman"/>
        </w:rPr>
        <w:t xml:space="preserve"> </w:t>
      </w:r>
      <w:r w:rsidR="00651554"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pursue</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happiness</w:t>
      </w:r>
      <w:ins w:id="1050" w:author="Author">
        <w:r w:rsidR="00676791" w:rsidRPr="00F11EFB">
          <w:rPr>
            <w:rFonts w:ascii="Times New Roman" w:hAnsi="Times New Roman" w:cs="Times New Roman"/>
            <w:vanish/>
          </w:rPr>
          <w:t>.</w:t>
        </w:r>
      </w:ins>
      <w:del w:id="1051" w:author="Author">
        <w:r w:rsidRPr="00F11EFB" w:rsidDel="00676791">
          <w:rPr>
            <w:rFonts w:ascii="Times New Roman" w:hAnsi="Times New Roman" w:cs="Times New Roman"/>
            <w:vanish/>
          </w:rPr>
          <w:delText>Top of Form</w:delText>
        </w:r>
      </w:del>
    </w:p>
    <w:p w14:paraId="27C81253" w14:textId="66960720" w:rsidR="00003C75" w:rsidRPr="00F11EFB" w:rsidDel="00F97356" w:rsidRDefault="00CA54AD" w:rsidP="00107109">
      <w:pPr>
        <w:spacing w:before="100" w:beforeAutospacing="1"/>
        <w:ind w:right="4"/>
        <w:contextualSpacing/>
        <w:rPr>
          <w:del w:id="1052" w:author="Author"/>
          <w:rFonts w:ascii="Times New Roman" w:hAnsi="Times New Roman" w:cs="Times New Roman"/>
        </w:rPr>
      </w:pP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1930s</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ins w:id="1053" w:author="Author">
        <w:r w:rsidR="001A3604">
          <w:rPr>
            <w:rFonts w:ascii="Times New Roman" w:hAnsi="Times New Roman" w:cs="Times New Roman"/>
          </w:rPr>
          <w:t>19</w:t>
        </w:r>
      </w:ins>
      <w:del w:id="1054" w:author="Author">
        <w:r w:rsidRPr="00F11EFB" w:rsidDel="001A3604">
          <w:rPr>
            <w:rFonts w:ascii="Times New Roman" w:hAnsi="Times New Roman" w:cs="Times New Roman"/>
          </w:rPr>
          <w:delText>’</w:delText>
        </w:r>
      </w:del>
      <w:r w:rsidRPr="00F11EFB">
        <w:rPr>
          <w:rFonts w:ascii="Times New Roman" w:hAnsi="Times New Roman" w:cs="Times New Roman"/>
        </w:rPr>
        <w:t>40s,</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term</w:t>
      </w:r>
      <w:r w:rsidR="00370E76" w:rsidRPr="00F11EFB">
        <w:rPr>
          <w:rFonts w:ascii="Times New Roman" w:hAnsi="Times New Roman" w:cs="Times New Roman"/>
        </w:rPr>
        <w:t xml:space="preserve"> </w:t>
      </w:r>
      <w:ins w:id="1055" w:author="Author">
        <w:r w:rsidR="001A3604">
          <w:rPr>
            <w:rFonts w:ascii="Times New Roman" w:hAnsi="Times New Roman" w:cs="Times New Roman"/>
            <w:i/>
          </w:rPr>
          <w:t xml:space="preserve">American dream </w:t>
        </w:r>
      </w:ins>
      <w:r w:rsidRPr="00F11EFB">
        <w:rPr>
          <w:rFonts w:ascii="Times New Roman" w:hAnsi="Times New Roman" w:cs="Times New Roman"/>
        </w:rPr>
        <w:t>appeared</w:t>
      </w:r>
      <w:r w:rsidR="00370E76" w:rsidRPr="00F11EFB">
        <w:rPr>
          <w:rFonts w:ascii="Times New Roman" w:hAnsi="Times New Roman" w:cs="Times New Roman"/>
        </w:rPr>
        <w:t xml:space="preserve"> </w:t>
      </w:r>
      <w:r w:rsidRPr="00F11EFB">
        <w:rPr>
          <w:rFonts w:ascii="Times New Roman" w:hAnsi="Times New Roman" w:cs="Times New Roman"/>
        </w:rPr>
        <w:t>occasionally</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advertisements</w:t>
      </w:r>
      <w:r w:rsidR="00370E76" w:rsidRPr="00F11EFB">
        <w:rPr>
          <w:rFonts w:ascii="Times New Roman" w:hAnsi="Times New Roman" w:cs="Times New Roman"/>
        </w:rPr>
        <w:t xml:space="preserve"> </w:t>
      </w:r>
      <w:r w:rsidRPr="00F11EFB">
        <w:rPr>
          <w:rFonts w:ascii="Times New Roman" w:hAnsi="Times New Roman" w:cs="Times New Roman"/>
        </w:rPr>
        <w:t>for</w:t>
      </w:r>
      <w:r w:rsidR="00370E76" w:rsidRPr="00F11EFB">
        <w:rPr>
          <w:rFonts w:ascii="Times New Roman" w:hAnsi="Times New Roman" w:cs="Times New Roman"/>
        </w:rPr>
        <w:t xml:space="preserve"> </w:t>
      </w:r>
      <w:r w:rsidRPr="00F11EFB">
        <w:rPr>
          <w:rFonts w:ascii="Times New Roman" w:hAnsi="Times New Roman" w:cs="Times New Roman"/>
        </w:rPr>
        <w:t>intellectual</w:t>
      </w:r>
      <w:r w:rsidR="00370E76" w:rsidRPr="00F11EFB">
        <w:rPr>
          <w:rFonts w:ascii="Times New Roman" w:hAnsi="Times New Roman" w:cs="Times New Roman"/>
        </w:rPr>
        <w:t xml:space="preserve"> </w:t>
      </w:r>
      <w:r w:rsidRPr="00F11EFB">
        <w:rPr>
          <w:rFonts w:ascii="Times New Roman" w:hAnsi="Times New Roman" w:cs="Times New Roman"/>
        </w:rPr>
        <w:t>products:</w:t>
      </w:r>
      <w:r w:rsidR="00370E76" w:rsidRPr="00F11EFB">
        <w:rPr>
          <w:rFonts w:ascii="Times New Roman" w:hAnsi="Times New Roman" w:cs="Times New Roman"/>
        </w:rPr>
        <w:t xml:space="preserve"> </w:t>
      </w:r>
      <w:r w:rsidRPr="00F11EFB">
        <w:rPr>
          <w:rFonts w:ascii="Times New Roman" w:hAnsi="Times New Roman" w:cs="Times New Roman"/>
        </w:rPr>
        <w:t>plays,</w:t>
      </w:r>
      <w:r w:rsidR="00370E76" w:rsidRPr="00F11EFB">
        <w:rPr>
          <w:rFonts w:ascii="Times New Roman" w:hAnsi="Times New Roman" w:cs="Times New Roman"/>
        </w:rPr>
        <w:t xml:space="preserve"> </w:t>
      </w:r>
      <w:r w:rsidRPr="00F11EFB">
        <w:rPr>
          <w:rFonts w:ascii="Times New Roman" w:hAnsi="Times New Roman" w:cs="Times New Roman"/>
        </w:rPr>
        <w:t>books</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church</w:t>
      </w:r>
      <w:r w:rsidR="00370E76" w:rsidRPr="00F11EFB">
        <w:rPr>
          <w:rFonts w:ascii="Times New Roman" w:hAnsi="Times New Roman" w:cs="Times New Roman"/>
        </w:rPr>
        <w:t xml:space="preserve"> </w:t>
      </w:r>
      <w:r w:rsidRPr="00F11EFB">
        <w:rPr>
          <w:rFonts w:ascii="Times New Roman" w:hAnsi="Times New Roman" w:cs="Times New Roman"/>
        </w:rPr>
        <w:t>sermons,</w:t>
      </w:r>
      <w:r w:rsidR="00370E76" w:rsidRPr="00F11EFB">
        <w:rPr>
          <w:rFonts w:ascii="Times New Roman" w:hAnsi="Times New Roman" w:cs="Times New Roman"/>
        </w:rPr>
        <w:t xml:space="preserve"> </w:t>
      </w:r>
      <w:r w:rsidRPr="00F11EFB">
        <w:rPr>
          <w:rFonts w:ascii="Times New Roman" w:hAnsi="Times New Roman" w:cs="Times New Roman"/>
        </w:rPr>
        <w:t>book</w:t>
      </w:r>
      <w:r w:rsidR="00370E76" w:rsidRPr="00F11EFB">
        <w:rPr>
          <w:rFonts w:ascii="Times New Roman" w:hAnsi="Times New Roman" w:cs="Times New Roman"/>
        </w:rPr>
        <w:t xml:space="preserve"> </w:t>
      </w:r>
      <w:r w:rsidRPr="00F11EFB">
        <w:rPr>
          <w:rFonts w:ascii="Times New Roman" w:hAnsi="Times New Roman" w:cs="Times New Roman"/>
        </w:rPr>
        <w:t>reviews</w:t>
      </w:r>
      <w:ins w:id="1056" w:author="Author">
        <w:r w:rsidR="00F97356">
          <w:rPr>
            <w:rFonts w:ascii="Times New Roman" w:hAnsi="Times New Roman" w:cs="Times New Roman"/>
          </w:rPr>
          <w:t>,</w:t>
        </w:r>
      </w:ins>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high-minded</w:t>
      </w:r>
      <w:r w:rsidR="00370E76" w:rsidRPr="00F11EFB">
        <w:rPr>
          <w:rFonts w:ascii="Times New Roman" w:hAnsi="Times New Roman" w:cs="Times New Roman"/>
        </w:rPr>
        <w:t xml:space="preserve"> </w:t>
      </w:r>
      <w:r w:rsidRPr="00F11EFB">
        <w:rPr>
          <w:rFonts w:ascii="Times New Roman" w:hAnsi="Times New Roman" w:cs="Times New Roman"/>
        </w:rPr>
        <w:t>articles.</w:t>
      </w:r>
      <w:r w:rsidR="00370E76" w:rsidRPr="00F11EFB">
        <w:rPr>
          <w:rFonts w:ascii="Times New Roman" w:hAnsi="Times New Roman" w:cs="Times New Roman"/>
        </w:rPr>
        <w:t xml:space="preserve"> </w:t>
      </w:r>
      <w:ins w:id="1057" w:author="Author">
        <w:r w:rsidR="00F97356">
          <w:rPr>
            <w:rFonts w:ascii="Times New Roman" w:hAnsi="Times New Roman" w:cs="Times New Roman"/>
          </w:rPr>
          <w:t>I</w:t>
        </w:r>
      </w:ins>
      <w:del w:id="1058" w:author="Author">
        <w:r w:rsidRPr="00F11EFB" w:rsidDel="00F97356">
          <w:rPr>
            <w:rFonts w:ascii="Times New Roman" w:hAnsi="Times New Roman" w:cs="Times New Roman"/>
          </w:rPr>
          <w:delText>During</w:delText>
        </w:r>
        <w:r w:rsidR="00370E76" w:rsidRPr="00F11EFB" w:rsidDel="00F97356">
          <w:rPr>
            <w:rFonts w:ascii="Times New Roman" w:hAnsi="Times New Roman" w:cs="Times New Roman"/>
          </w:rPr>
          <w:delText xml:space="preserve"> </w:delText>
        </w:r>
        <w:r w:rsidRPr="00F11EFB" w:rsidDel="00F97356">
          <w:rPr>
            <w:rFonts w:ascii="Times New Roman" w:hAnsi="Times New Roman" w:cs="Times New Roman"/>
          </w:rPr>
          <w:delText>these</w:delText>
        </w:r>
      </w:del>
    </w:p>
    <w:p w14:paraId="1D5F41DB" w14:textId="4D254D8B" w:rsidR="00851565" w:rsidRPr="00F11EFB" w:rsidRDefault="004B3374" w:rsidP="00F97356">
      <w:pPr>
        <w:spacing w:before="100" w:beforeAutospacing="1"/>
        <w:ind w:right="4"/>
        <w:contextualSpacing/>
        <w:rPr>
          <w:rFonts w:ascii="Times New Roman" w:hAnsi="Times New Roman" w:cs="Times New Roman"/>
        </w:rPr>
      </w:pPr>
      <w:del w:id="1059" w:author="Author">
        <w:r w:rsidRPr="00F11EFB" w:rsidDel="00F97356">
          <w:rPr>
            <w:rFonts w:ascii="Times New Roman" w:hAnsi="Times New Roman" w:cs="Times New Roman"/>
          </w:rPr>
          <w:delText>Yes</w:delText>
        </w:r>
        <w:r w:rsidR="00CA54AD" w:rsidRPr="00F11EFB" w:rsidDel="00F97356">
          <w:rPr>
            <w:rFonts w:ascii="Times New Roman" w:hAnsi="Times New Roman" w:cs="Times New Roman"/>
          </w:rPr>
          <w:delText>,</w:delText>
        </w:r>
        <w:r w:rsidR="00370E76" w:rsidRPr="00F11EFB" w:rsidDel="00F97356">
          <w:rPr>
            <w:rFonts w:ascii="Times New Roman" w:hAnsi="Times New Roman" w:cs="Times New Roman"/>
          </w:rPr>
          <w:delText xml:space="preserve"> </w:delText>
        </w:r>
        <w:r w:rsidR="00CA54AD" w:rsidRPr="00F11EFB" w:rsidDel="00F97356">
          <w:rPr>
            <w:rFonts w:ascii="Times New Roman" w:hAnsi="Times New Roman" w:cs="Times New Roman"/>
          </w:rPr>
          <w:delText>i</w:delText>
        </w:r>
      </w:del>
      <w:r w:rsidR="00CA54AD" w:rsidRPr="00F11EFB">
        <w:rPr>
          <w:rFonts w:ascii="Times New Roman" w:hAnsi="Times New Roman" w:cs="Times New Roman"/>
        </w:rPr>
        <w:t>t</w:t>
      </w:r>
      <w:r w:rsidR="00370E76" w:rsidRPr="00F11EFB">
        <w:rPr>
          <w:rFonts w:ascii="Times New Roman" w:hAnsi="Times New Roman" w:cs="Times New Roman"/>
        </w:rPr>
        <w:t xml:space="preserve"> </w:t>
      </w:r>
      <w:r w:rsidR="00CA54AD" w:rsidRPr="00F11EFB">
        <w:rPr>
          <w:rFonts w:ascii="Times New Roman" w:hAnsi="Times New Roman" w:cs="Times New Roman"/>
        </w:rPr>
        <w:t>rarely,</w:t>
      </w:r>
      <w:r w:rsidR="00370E76" w:rsidRPr="00F11EFB">
        <w:rPr>
          <w:rFonts w:ascii="Times New Roman" w:hAnsi="Times New Roman" w:cs="Times New Roman"/>
        </w:rPr>
        <w:t xml:space="preserve"> </w:t>
      </w:r>
      <w:r w:rsidR="00CA54AD" w:rsidRPr="00F11EFB">
        <w:rPr>
          <w:rFonts w:ascii="Times New Roman" w:hAnsi="Times New Roman" w:cs="Times New Roman"/>
        </w:rPr>
        <w:t>if</w:t>
      </w:r>
      <w:r w:rsidR="00370E76" w:rsidRPr="00F11EFB">
        <w:rPr>
          <w:rFonts w:ascii="Times New Roman" w:hAnsi="Times New Roman" w:cs="Times New Roman"/>
        </w:rPr>
        <w:t xml:space="preserve"> </w:t>
      </w:r>
      <w:r w:rsidR="00CA54AD" w:rsidRPr="00F11EFB">
        <w:rPr>
          <w:rFonts w:ascii="Times New Roman" w:hAnsi="Times New Roman" w:cs="Times New Roman"/>
        </w:rPr>
        <w:t>ever,</w:t>
      </w:r>
      <w:r w:rsidR="00370E76" w:rsidRPr="00F11EFB">
        <w:rPr>
          <w:rFonts w:ascii="Times New Roman" w:hAnsi="Times New Roman" w:cs="Times New Roman"/>
        </w:rPr>
        <w:t xml:space="preserve"> </w:t>
      </w:r>
      <w:r w:rsidR="00CA54AD" w:rsidRPr="00F11EFB">
        <w:rPr>
          <w:rFonts w:ascii="Times New Roman" w:hAnsi="Times New Roman" w:cs="Times New Roman"/>
        </w:rPr>
        <w:t>referred</w:t>
      </w:r>
      <w:r w:rsidR="00370E76" w:rsidRPr="00F11EFB">
        <w:rPr>
          <w:rFonts w:ascii="Times New Roman" w:hAnsi="Times New Roman" w:cs="Times New Roman"/>
        </w:rPr>
        <w:t xml:space="preserve"> </w:t>
      </w:r>
      <w:r w:rsidR="00CA54AD" w:rsidRPr="00F11EFB">
        <w:rPr>
          <w:rFonts w:ascii="Times New Roman" w:hAnsi="Times New Roman" w:cs="Times New Roman"/>
        </w:rPr>
        <w:t>to</w:t>
      </w:r>
      <w:r w:rsidR="00370E76" w:rsidRPr="00F11EFB">
        <w:rPr>
          <w:rFonts w:ascii="Times New Roman" w:hAnsi="Times New Roman" w:cs="Times New Roman"/>
        </w:rPr>
        <w:t xml:space="preserve"> </w:t>
      </w:r>
      <w:r w:rsidR="00CA54AD" w:rsidRPr="00F11EFB">
        <w:rPr>
          <w:rFonts w:ascii="Times New Roman" w:hAnsi="Times New Roman" w:cs="Times New Roman"/>
        </w:rPr>
        <w:t>business</w:t>
      </w:r>
      <w:r w:rsidR="00370E76" w:rsidRPr="00F11EFB">
        <w:rPr>
          <w:rFonts w:ascii="Times New Roman" w:hAnsi="Times New Roman" w:cs="Times New Roman"/>
        </w:rPr>
        <w:t xml:space="preserve"> </w:t>
      </w:r>
      <w:r w:rsidR="00CA54AD" w:rsidRPr="00F11EFB">
        <w:rPr>
          <w:rFonts w:ascii="Times New Roman" w:hAnsi="Times New Roman" w:cs="Times New Roman"/>
        </w:rPr>
        <w:t>success</w:t>
      </w:r>
      <w:r w:rsidR="00370E76" w:rsidRPr="00F11EFB">
        <w:rPr>
          <w:rFonts w:ascii="Times New Roman" w:hAnsi="Times New Roman" w:cs="Times New Roman"/>
        </w:rPr>
        <w:t xml:space="preserve"> </w:t>
      </w:r>
      <w:r w:rsidR="00CA54AD" w:rsidRPr="00F11EFB">
        <w:rPr>
          <w:rFonts w:ascii="Times New Roman" w:hAnsi="Times New Roman" w:cs="Times New Roman"/>
        </w:rPr>
        <w:t>or</w:t>
      </w:r>
      <w:r w:rsidR="00370E76" w:rsidRPr="00F11EFB">
        <w:rPr>
          <w:rFonts w:ascii="Times New Roman" w:hAnsi="Times New Roman" w:cs="Times New Roman"/>
        </w:rPr>
        <w:t xml:space="preserve"> </w:t>
      </w:r>
      <w:r w:rsidRPr="00F11EFB">
        <w:rPr>
          <w:rFonts w:ascii="Times New Roman" w:hAnsi="Times New Roman" w:cs="Times New Roman"/>
        </w:rPr>
        <w:t>homeownership</w:t>
      </w:r>
      <w:r w:rsidR="00CA54AD" w:rsidRPr="00F11EFB">
        <w:rPr>
          <w:rFonts w:ascii="Times New Roman" w:hAnsi="Times New Roman" w:cs="Times New Roman"/>
        </w:rPr>
        <w:t>.</w:t>
      </w:r>
    </w:p>
    <w:p w14:paraId="2A2735C2" w14:textId="205FA6D0" w:rsidR="00380FFF" w:rsidRPr="00F11EFB" w:rsidDel="00162C1A" w:rsidRDefault="00CA54AD" w:rsidP="00107109">
      <w:pPr>
        <w:spacing w:before="100" w:beforeAutospacing="1"/>
        <w:ind w:right="4"/>
        <w:contextualSpacing/>
        <w:rPr>
          <w:del w:id="1060" w:author="Author"/>
          <w:rFonts w:ascii="Times New Roman" w:hAnsi="Times New Roman" w:cs="Times New Roman"/>
        </w:rPr>
      </w:pPr>
      <w:r w:rsidRPr="00F11EFB">
        <w:rPr>
          <w:rFonts w:ascii="Times New Roman" w:hAnsi="Times New Roman" w:cs="Times New Roman"/>
        </w:rPr>
        <w:lastRenderedPageBreak/>
        <w:t>By</w:t>
      </w:r>
      <w:r w:rsidR="00370E76" w:rsidRPr="00F11EFB">
        <w:rPr>
          <w:rFonts w:ascii="Times New Roman" w:hAnsi="Times New Roman" w:cs="Times New Roman"/>
        </w:rPr>
        <w:t xml:space="preserve"> </w:t>
      </w:r>
      <w:r w:rsidRPr="00F11EFB">
        <w:rPr>
          <w:rFonts w:ascii="Times New Roman" w:hAnsi="Times New Roman" w:cs="Times New Roman"/>
        </w:rPr>
        <w:t>1950,</w:t>
      </w:r>
      <w:r w:rsidR="00370E76" w:rsidRPr="00F11EFB">
        <w:rPr>
          <w:rFonts w:ascii="Times New Roman" w:hAnsi="Times New Roman" w:cs="Times New Roman"/>
        </w:rPr>
        <w:t xml:space="preserve"> </w:t>
      </w:r>
      <w:r w:rsidRPr="00F11EFB">
        <w:rPr>
          <w:rFonts w:ascii="Times New Roman" w:hAnsi="Times New Roman" w:cs="Times New Roman"/>
        </w:rPr>
        <w:t>shortly</w:t>
      </w:r>
      <w:r w:rsidR="00370E76" w:rsidRPr="00F11EFB">
        <w:rPr>
          <w:rFonts w:ascii="Times New Roman" w:hAnsi="Times New Roman" w:cs="Times New Roman"/>
        </w:rPr>
        <w:t xml:space="preserve"> </w:t>
      </w:r>
      <w:r w:rsidRPr="00F11EFB">
        <w:rPr>
          <w:rFonts w:ascii="Times New Roman" w:hAnsi="Times New Roman" w:cs="Times New Roman"/>
        </w:rPr>
        <w:t>after</w:t>
      </w:r>
      <w:r w:rsidR="00370E76" w:rsidRPr="00F11EFB">
        <w:rPr>
          <w:rFonts w:ascii="Times New Roman" w:hAnsi="Times New Roman" w:cs="Times New Roman"/>
        </w:rPr>
        <w:t xml:space="preserve"> </w:t>
      </w:r>
      <w:r w:rsidRPr="00F11EFB">
        <w:rPr>
          <w:rFonts w:ascii="Times New Roman" w:hAnsi="Times New Roman" w:cs="Times New Roman"/>
        </w:rPr>
        <w:t>World</w:t>
      </w:r>
      <w:r w:rsidR="00370E76" w:rsidRPr="00F11EFB">
        <w:rPr>
          <w:rFonts w:ascii="Times New Roman" w:hAnsi="Times New Roman" w:cs="Times New Roman"/>
        </w:rPr>
        <w:t xml:space="preserve"> </w:t>
      </w:r>
      <w:r w:rsidRPr="00F11EFB">
        <w:rPr>
          <w:rFonts w:ascii="Times New Roman" w:hAnsi="Times New Roman" w:cs="Times New Roman"/>
        </w:rPr>
        <w:t>War</w:t>
      </w:r>
      <w:r w:rsidR="00370E76" w:rsidRPr="00F11EFB">
        <w:rPr>
          <w:rFonts w:ascii="Times New Roman" w:hAnsi="Times New Roman" w:cs="Times New Roman"/>
        </w:rPr>
        <w:t xml:space="preserve"> </w:t>
      </w:r>
      <w:r w:rsidRPr="00F11EFB">
        <w:rPr>
          <w:rFonts w:ascii="Times New Roman" w:hAnsi="Times New Roman" w:cs="Times New Roman"/>
        </w:rPr>
        <w:t>II</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triumph</w:t>
      </w:r>
      <w:r w:rsidR="00370E76" w:rsidRPr="00F11EFB">
        <w:rPr>
          <w:rFonts w:ascii="Times New Roman" w:hAnsi="Times New Roman" w:cs="Times New Roman"/>
        </w:rPr>
        <w:t xml:space="preserve"> </w:t>
      </w:r>
      <w:r w:rsidRPr="00F11EFB">
        <w:rPr>
          <w:rFonts w:ascii="Times New Roman" w:hAnsi="Times New Roman" w:cs="Times New Roman"/>
        </w:rPr>
        <w:t>against</w:t>
      </w:r>
      <w:r w:rsidR="00370E76" w:rsidRPr="00F11EFB">
        <w:rPr>
          <w:rFonts w:ascii="Times New Roman" w:hAnsi="Times New Roman" w:cs="Times New Roman"/>
        </w:rPr>
        <w:t xml:space="preserve"> </w:t>
      </w:r>
      <w:r w:rsidRPr="00F11EFB">
        <w:rPr>
          <w:rFonts w:ascii="Times New Roman" w:hAnsi="Times New Roman" w:cs="Times New Roman"/>
        </w:rPr>
        <w:t>fascism,</w:t>
      </w:r>
      <w:r w:rsidR="00370E76" w:rsidRPr="00F11EFB">
        <w:rPr>
          <w:rFonts w:ascii="Times New Roman" w:hAnsi="Times New Roman" w:cs="Times New Roman"/>
        </w:rPr>
        <w:t xml:space="preserve"> </w:t>
      </w:r>
      <w:ins w:id="1061" w:author="Author">
        <w:r w:rsidR="00162C1A">
          <w:rPr>
            <w:rFonts w:ascii="Times New Roman" w:hAnsi="Times New Roman" w:cs="Times New Roman"/>
          </w:rPr>
          <w:t>the American dream</w:t>
        </w:r>
      </w:ins>
      <w:del w:id="1062" w:author="Author">
        <w:r w:rsidRPr="00F11EFB" w:rsidDel="00162C1A">
          <w:rPr>
            <w:rFonts w:ascii="Times New Roman" w:hAnsi="Times New Roman" w:cs="Times New Roman"/>
          </w:rPr>
          <w:delText>it</w:delText>
        </w:r>
      </w:del>
      <w:r w:rsidR="00370E76" w:rsidRPr="00F11EFB">
        <w:rPr>
          <w:rFonts w:ascii="Times New Roman" w:hAnsi="Times New Roman" w:cs="Times New Roman"/>
        </w:rPr>
        <w:t xml:space="preserve"> </w:t>
      </w:r>
      <w:r w:rsidRPr="00F11EFB">
        <w:rPr>
          <w:rFonts w:ascii="Times New Roman" w:hAnsi="Times New Roman" w:cs="Times New Roman"/>
        </w:rPr>
        <w:t>was</w:t>
      </w:r>
      <w:r w:rsidR="00370E76" w:rsidRPr="00F11EFB">
        <w:rPr>
          <w:rFonts w:ascii="Times New Roman" w:hAnsi="Times New Roman" w:cs="Times New Roman"/>
        </w:rPr>
        <w:t xml:space="preserve"> </w:t>
      </w:r>
      <w:r w:rsidRPr="00F11EFB">
        <w:rPr>
          <w:rFonts w:ascii="Times New Roman" w:hAnsi="Times New Roman" w:cs="Times New Roman"/>
        </w:rPr>
        <w:t>still</w:t>
      </w:r>
      <w:r w:rsidR="00370E76" w:rsidRPr="00F11EFB">
        <w:rPr>
          <w:rFonts w:ascii="Times New Roman" w:hAnsi="Times New Roman" w:cs="Times New Roman"/>
        </w:rPr>
        <w:t xml:space="preserve"> </w:t>
      </w:r>
      <w:r w:rsidRPr="00F11EFB">
        <w:rPr>
          <w:rFonts w:ascii="Times New Roman" w:hAnsi="Times New Roman" w:cs="Times New Roman"/>
        </w:rPr>
        <w:t>about</w:t>
      </w:r>
      <w:r w:rsidR="00370E76" w:rsidRPr="00F11EFB">
        <w:rPr>
          <w:rFonts w:ascii="Times New Roman" w:hAnsi="Times New Roman" w:cs="Times New Roman"/>
        </w:rPr>
        <w:t xml:space="preserve"> </w:t>
      </w:r>
      <w:r w:rsidRPr="00F11EFB">
        <w:rPr>
          <w:rFonts w:ascii="Times New Roman" w:hAnsi="Times New Roman" w:cs="Times New Roman"/>
        </w:rPr>
        <w:t>freedom</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equality.</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book</w:t>
      </w:r>
      <w:r w:rsidR="00370E76" w:rsidRPr="00F11EFB">
        <w:rPr>
          <w:rFonts w:ascii="Times New Roman" w:hAnsi="Times New Roman" w:cs="Times New Roman"/>
        </w:rPr>
        <w:t xml:space="preserve"> </w:t>
      </w:r>
      <w:r w:rsidRPr="00F11EFB">
        <w:rPr>
          <w:rFonts w:ascii="Times New Roman" w:hAnsi="Times New Roman" w:cs="Times New Roman"/>
        </w:rPr>
        <w:t>published</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1954,</w:t>
      </w:r>
      <w:r w:rsidR="00370E76" w:rsidRPr="00F11EFB">
        <w:rPr>
          <w:rFonts w:ascii="Times New Roman" w:hAnsi="Times New Roman" w:cs="Times New Roman"/>
        </w:rPr>
        <w:t xml:space="preserve"> </w:t>
      </w:r>
      <w:r w:rsidRPr="00F11EFB">
        <w:rPr>
          <w:rFonts w:ascii="Times New Roman" w:hAnsi="Times New Roman" w:cs="Times New Roman"/>
        </w:rPr>
        <w:t>Peter</w:t>
      </w:r>
      <w:r w:rsidR="00370E76" w:rsidRPr="00F11EFB">
        <w:rPr>
          <w:rFonts w:ascii="Times New Roman" w:hAnsi="Times New Roman" w:cs="Times New Roman"/>
        </w:rPr>
        <w:t xml:space="preserve"> </w:t>
      </w:r>
      <w:r w:rsidRPr="00F11EFB">
        <w:rPr>
          <w:rFonts w:ascii="Times New Roman" w:hAnsi="Times New Roman" w:cs="Times New Roman"/>
        </w:rPr>
        <w:t>Marshall,</w:t>
      </w:r>
      <w:r w:rsidR="00370E76" w:rsidRPr="00F11EFB">
        <w:rPr>
          <w:rFonts w:ascii="Times New Roman" w:hAnsi="Times New Roman" w:cs="Times New Roman"/>
        </w:rPr>
        <w:t xml:space="preserve"> </w:t>
      </w:r>
      <w:r w:rsidRPr="00F11EFB">
        <w:rPr>
          <w:rFonts w:ascii="Times New Roman" w:hAnsi="Times New Roman" w:cs="Times New Roman"/>
        </w:rPr>
        <w:t>former</w:t>
      </w:r>
      <w:r w:rsidR="00370E76" w:rsidRPr="00F11EFB">
        <w:rPr>
          <w:rFonts w:ascii="Times New Roman" w:hAnsi="Times New Roman" w:cs="Times New Roman"/>
        </w:rPr>
        <w:t xml:space="preserve"> </w:t>
      </w:r>
      <w:r w:rsidRPr="00F11EFB">
        <w:rPr>
          <w:rFonts w:ascii="Times New Roman" w:hAnsi="Times New Roman" w:cs="Times New Roman"/>
        </w:rPr>
        <w:t>chaplain</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United</w:t>
      </w:r>
      <w:r w:rsidR="00370E76" w:rsidRPr="00F11EFB">
        <w:rPr>
          <w:rFonts w:ascii="Times New Roman" w:hAnsi="Times New Roman" w:cs="Times New Roman"/>
        </w:rPr>
        <w:t xml:space="preserve"> </w:t>
      </w:r>
    </w:p>
    <w:p w14:paraId="1D49066C" w14:textId="42B645C5" w:rsidR="00CA54AD" w:rsidRPr="00F11EFB" w:rsidRDefault="00CA54AD" w:rsidP="00162C1A">
      <w:pPr>
        <w:spacing w:before="100" w:beforeAutospacing="1"/>
        <w:ind w:right="4"/>
        <w:contextualSpacing/>
        <w:rPr>
          <w:rFonts w:ascii="Times New Roman" w:hAnsi="Times New Roman" w:cs="Times New Roman"/>
        </w:rPr>
      </w:pPr>
      <w:r w:rsidRPr="00F11EFB">
        <w:rPr>
          <w:rFonts w:ascii="Times New Roman" w:hAnsi="Times New Roman" w:cs="Times New Roman"/>
        </w:rPr>
        <w:t>States</w:t>
      </w:r>
      <w:r w:rsidR="00370E76" w:rsidRPr="00F11EFB">
        <w:rPr>
          <w:rFonts w:ascii="Times New Roman" w:hAnsi="Times New Roman" w:cs="Times New Roman"/>
        </w:rPr>
        <w:t xml:space="preserve"> </w:t>
      </w:r>
      <w:r w:rsidRPr="00F11EFB">
        <w:rPr>
          <w:rFonts w:ascii="Times New Roman" w:hAnsi="Times New Roman" w:cs="Times New Roman"/>
        </w:rPr>
        <w:t>Senate,</w:t>
      </w:r>
      <w:r w:rsidR="00370E76" w:rsidRPr="00F11EFB">
        <w:rPr>
          <w:rFonts w:ascii="Times New Roman" w:hAnsi="Times New Roman" w:cs="Times New Roman"/>
        </w:rPr>
        <w:t xml:space="preserve"> </w:t>
      </w:r>
      <w:r w:rsidRPr="00F11EFB">
        <w:rPr>
          <w:rFonts w:ascii="Times New Roman" w:hAnsi="Times New Roman" w:cs="Times New Roman"/>
        </w:rPr>
        <w:t>defined</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American</w:t>
      </w:r>
      <w:r w:rsidR="00370E76" w:rsidRPr="00F11EFB">
        <w:rPr>
          <w:rFonts w:ascii="Times New Roman" w:hAnsi="Times New Roman" w:cs="Times New Roman"/>
        </w:rPr>
        <w:t xml:space="preserve"> </w:t>
      </w:r>
      <w:ins w:id="1063" w:author="Author">
        <w:r w:rsidR="008C5655" w:rsidRPr="00F11EFB">
          <w:rPr>
            <w:rFonts w:ascii="Times New Roman" w:hAnsi="Times New Roman" w:cs="Times New Roman"/>
          </w:rPr>
          <w:t>d</w:t>
        </w:r>
      </w:ins>
      <w:del w:id="1064" w:author="Author">
        <w:r w:rsidRPr="00F11EFB" w:rsidDel="008C5655">
          <w:rPr>
            <w:rFonts w:ascii="Times New Roman" w:hAnsi="Times New Roman" w:cs="Times New Roman"/>
          </w:rPr>
          <w:delText>D</w:delText>
        </w:r>
      </w:del>
      <w:r w:rsidRPr="00F11EFB">
        <w:rPr>
          <w:rFonts w:ascii="Times New Roman" w:hAnsi="Times New Roman" w:cs="Times New Roman"/>
        </w:rPr>
        <w:t>ream</w:t>
      </w:r>
      <w:r w:rsidR="00370E76" w:rsidRPr="00F11EFB">
        <w:rPr>
          <w:rFonts w:ascii="Times New Roman" w:hAnsi="Times New Roman" w:cs="Times New Roman"/>
        </w:rPr>
        <w:t xml:space="preserve"> </w:t>
      </w:r>
      <w:ins w:id="1065" w:author="Author">
        <w:r w:rsidR="00162C1A">
          <w:rPr>
            <w:rFonts w:ascii="Times New Roman" w:hAnsi="Times New Roman" w:cs="Times New Roman"/>
          </w:rPr>
          <w:t>in</w:t>
        </w:r>
      </w:ins>
      <w:del w:id="1066" w:author="Author">
        <w:r w:rsidRPr="00F11EFB" w:rsidDel="00162C1A">
          <w:rPr>
            <w:rFonts w:ascii="Times New Roman" w:hAnsi="Times New Roman" w:cs="Times New Roman"/>
          </w:rPr>
          <w:delText>with</w:delText>
        </w:r>
      </w:del>
      <w:r w:rsidR="00370E76" w:rsidRPr="00F11EFB">
        <w:rPr>
          <w:rFonts w:ascii="Times New Roman" w:hAnsi="Times New Roman" w:cs="Times New Roman"/>
        </w:rPr>
        <w:t xml:space="preserve"> </w:t>
      </w:r>
      <w:r w:rsidRPr="00F11EFB">
        <w:rPr>
          <w:rFonts w:ascii="Times New Roman" w:hAnsi="Times New Roman" w:cs="Times New Roman"/>
        </w:rPr>
        <w:t>spiritually</w:t>
      </w:r>
      <w:r w:rsidR="00370E76" w:rsidRPr="00F11EFB">
        <w:rPr>
          <w:rFonts w:ascii="Times New Roman" w:hAnsi="Times New Roman" w:cs="Times New Roman"/>
        </w:rPr>
        <w:t xml:space="preserve"> </w:t>
      </w:r>
      <w:r w:rsidRPr="00F11EFB">
        <w:rPr>
          <w:rFonts w:ascii="Times New Roman" w:hAnsi="Times New Roman" w:cs="Times New Roman"/>
        </w:rPr>
        <w:t>resounding</w:t>
      </w:r>
      <w:r w:rsidR="00370E76" w:rsidRPr="00F11EFB">
        <w:rPr>
          <w:rFonts w:ascii="Times New Roman" w:hAnsi="Times New Roman" w:cs="Times New Roman"/>
        </w:rPr>
        <w:t xml:space="preserve"> </w:t>
      </w:r>
      <w:r w:rsidRPr="00F11EFB">
        <w:rPr>
          <w:rFonts w:ascii="Times New Roman" w:hAnsi="Times New Roman" w:cs="Times New Roman"/>
        </w:rPr>
        <w:t>words:</w:t>
      </w:r>
      <w:r w:rsidR="00370E76" w:rsidRPr="00F11EFB">
        <w:rPr>
          <w:rFonts w:ascii="Times New Roman" w:hAnsi="Times New Roman" w:cs="Times New Roman"/>
        </w:rPr>
        <w:t xml:space="preserve"> </w:t>
      </w:r>
      <w:r w:rsidRPr="00F11EFB">
        <w:rPr>
          <w:rFonts w:ascii="Times New Roman" w:hAnsi="Times New Roman" w:cs="Times New Roman"/>
        </w:rPr>
        <w:t>“Religious</w:t>
      </w:r>
      <w:r w:rsidR="00370E76" w:rsidRPr="00F11EFB">
        <w:rPr>
          <w:rFonts w:ascii="Times New Roman" w:hAnsi="Times New Roman" w:cs="Times New Roman"/>
        </w:rPr>
        <w:t xml:space="preserve"> </w:t>
      </w:r>
      <w:r w:rsidRPr="00F11EFB">
        <w:rPr>
          <w:rFonts w:ascii="Times New Roman" w:hAnsi="Times New Roman" w:cs="Times New Roman"/>
        </w:rPr>
        <w:t>liberty</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worship</w:t>
      </w:r>
      <w:r w:rsidR="00370E76" w:rsidRPr="00F11EFB">
        <w:rPr>
          <w:rFonts w:ascii="Times New Roman" w:hAnsi="Times New Roman" w:cs="Times New Roman"/>
        </w:rPr>
        <w:t xml:space="preserve"> </w:t>
      </w:r>
      <w:r w:rsidRPr="00F11EFB">
        <w:rPr>
          <w:rFonts w:ascii="Times New Roman" w:hAnsi="Times New Roman" w:cs="Times New Roman"/>
        </w:rPr>
        <w:t>God</w:t>
      </w:r>
      <w:r w:rsidR="00370E76" w:rsidRPr="00F11EFB">
        <w:rPr>
          <w:rFonts w:ascii="Times New Roman" w:hAnsi="Times New Roman" w:cs="Times New Roman"/>
        </w:rPr>
        <w:t xml:space="preserve"> </w:t>
      </w:r>
      <w:r w:rsidRPr="00F11EFB">
        <w:rPr>
          <w:rFonts w:ascii="Times New Roman" w:hAnsi="Times New Roman" w:cs="Times New Roman"/>
        </w:rPr>
        <w:t>according</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dictates</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one’s</w:t>
      </w:r>
      <w:r w:rsidR="00370E76" w:rsidRPr="00F11EFB">
        <w:rPr>
          <w:rFonts w:ascii="Times New Roman" w:hAnsi="Times New Roman" w:cs="Times New Roman"/>
        </w:rPr>
        <w:t xml:space="preserve"> </w:t>
      </w:r>
      <w:r w:rsidRPr="00F11EFB">
        <w:rPr>
          <w:rFonts w:ascii="Times New Roman" w:hAnsi="Times New Roman" w:cs="Times New Roman"/>
        </w:rPr>
        <w:t>own</w:t>
      </w:r>
      <w:r w:rsidR="00370E76" w:rsidRPr="00F11EFB">
        <w:rPr>
          <w:rFonts w:ascii="Times New Roman" w:hAnsi="Times New Roman" w:cs="Times New Roman"/>
        </w:rPr>
        <w:t xml:space="preserve"> </w:t>
      </w:r>
      <w:r w:rsidRPr="00F11EFB">
        <w:rPr>
          <w:rFonts w:ascii="Times New Roman" w:hAnsi="Times New Roman" w:cs="Times New Roman"/>
        </w:rPr>
        <w:t>conscience</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equal</w:t>
      </w:r>
      <w:r w:rsidR="00370E76" w:rsidRPr="00F11EFB">
        <w:rPr>
          <w:rFonts w:ascii="Times New Roman" w:hAnsi="Times New Roman" w:cs="Times New Roman"/>
        </w:rPr>
        <w:t xml:space="preserve"> </w:t>
      </w:r>
      <w:r w:rsidRPr="00F11EFB">
        <w:rPr>
          <w:rFonts w:ascii="Times New Roman" w:hAnsi="Times New Roman" w:cs="Times New Roman"/>
        </w:rPr>
        <w:t>opportunity</w:t>
      </w:r>
      <w:r w:rsidR="00370E76" w:rsidRPr="00F11EFB">
        <w:rPr>
          <w:rFonts w:ascii="Times New Roman" w:hAnsi="Times New Roman" w:cs="Times New Roman"/>
        </w:rPr>
        <w:t xml:space="preserve"> </w:t>
      </w:r>
      <w:r w:rsidRPr="00F11EFB">
        <w:rPr>
          <w:rFonts w:ascii="Times New Roman" w:hAnsi="Times New Roman" w:cs="Times New Roman"/>
        </w:rPr>
        <w:t>for</w:t>
      </w:r>
      <w:r w:rsidR="00370E76" w:rsidRPr="00F11EFB">
        <w:rPr>
          <w:rFonts w:ascii="Times New Roman" w:hAnsi="Times New Roman" w:cs="Times New Roman"/>
        </w:rPr>
        <w:t xml:space="preserve"> </w:t>
      </w:r>
      <w:r w:rsidRPr="00F11EFB">
        <w:rPr>
          <w:rFonts w:ascii="Times New Roman" w:hAnsi="Times New Roman" w:cs="Times New Roman"/>
        </w:rPr>
        <w:t>all</w:t>
      </w:r>
      <w:r w:rsidR="00370E76" w:rsidRPr="00F11EFB">
        <w:rPr>
          <w:rFonts w:ascii="Times New Roman" w:hAnsi="Times New Roman" w:cs="Times New Roman"/>
        </w:rPr>
        <w:t xml:space="preserve"> </w:t>
      </w:r>
      <w:r w:rsidRPr="00F11EFB">
        <w:rPr>
          <w:rFonts w:ascii="Times New Roman" w:hAnsi="Times New Roman" w:cs="Times New Roman"/>
        </w:rPr>
        <w:t>men</w:t>
      </w:r>
      <w:ins w:id="1067" w:author="Author">
        <w:r w:rsidR="00917D16">
          <w:rPr>
            <w:rFonts w:ascii="Times New Roman" w:hAnsi="Times New Roman" w:cs="Times New Roman"/>
          </w:rPr>
          <w:t xml:space="preserve"> </w:t>
        </w:r>
      </w:ins>
      <w:del w:id="1068" w:author="Author">
        <w:r w:rsidRPr="00F11EFB" w:rsidDel="00917D16">
          <w:rPr>
            <w:rFonts w:ascii="Times New Roman" w:hAnsi="Times New Roman" w:cs="Times New Roman"/>
          </w:rPr>
          <w:delText>,”</w:delText>
        </w:r>
        <w:r w:rsidR="00370E76" w:rsidRPr="00F11EFB" w:rsidDel="00917D16">
          <w:rPr>
            <w:rFonts w:ascii="Times New Roman" w:hAnsi="Times New Roman" w:cs="Times New Roman"/>
          </w:rPr>
          <w:delText xml:space="preserve"> </w:delText>
        </w:r>
        <w:r w:rsidRPr="00F11EFB" w:rsidDel="00917D16">
          <w:rPr>
            <w:rFonts w:ascii="Times New Roman" w:hAnsi="Times New Roman" w:cs="Times New Roman"/>
          </w:rPr>
          <w:delText>he</w:delText>
        </w:r>
        <w:r w:rsidR="00370E76" w:rsidRPr="00F11EFB" w:rsidDel="00917D16">
          <w:rPr>
            <w:rFonts w:ascii="Times New Roman" w:hAnsi="Times New Roman" w:cs="Times New Roman"/>
          </w:rPr>
          <w:delText xml:space="preserve"> </w:delText>
        </w:r>
        <w:r w:rsidRPr="00F11EFB" w:rsidDel="00917D16">
          <w:rPr>
            <w:rFonts w:ascii="Times New Roman" w:hAnsi="Times New Roman" w:cs="Times New Roman"/>
          </w:rPr>
          <w:delText>said,</w:delText>
        </w:r>
        <w:r w:rsidR="00370E76" w:rsidRPr="00F11EFB" w:rsidDel="00917D16">
          <w:rPr>
            <w:rFonts w:ascii="Times New Roman" w:hAnsi="Times New Roman" w:cs="Times New Roman"/>
          </w:rPr>
          <w:delText xml:space="preserve"> </w:delText>
        </w:r>
        <w:r w:rsidRPr="00F11EFB" w:rsidDel="00917D16">
          <w:rPr>
            <w:rFonts w:ascii="Times New Roman" w:hAnsi="Times New Roman" w:cs="Times New Roman"/>
          </w:rPr>
          <w:delText>“</w:delText>
        </w:r>
      </w:del>
      <w:r w:rsidRPr="00F11EFB">
        <w:rPr>
          <w:rFonts w:ascii="Times New Roman" w:hAnsi="Times New Roman" w:cs="Times New Roman"/>
        </w:rPr>
        <w:t>are</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twin</w:t>
      </w:r>
      <w:r w:rsidR="00370E76" w:rsidRPr="00F11EFB">
        <w:rPr>
          <w:rFonts w:ascii="Times New Roman" w:hAnsi="Times New Roman" w:cs="Times New Roman"/>
        </w:rPr>
        <w:t xml:space="preserve"> </w:t>
      </w:r>
      <w:r w:rsidRPr="00F11EFB">
        <w:rPr>
          <w:rFonts w:ascii="Times New Roman" w:hAnsi="Times New Roman" w:cs="Times New Roman"/>
        </w:rPr>
        <w:t>pillars</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American</w:t>
      </w:r>
      <w:r w:rsidR="00370E76" w:rsidRPr="00F11EFB">
        <w:rPr>
          <w:rFonts w:ascii="Times New Roman" w:hAnsi="Times New Roman" w:cs="Times New Roman"/>
        </w:rPr>
        <w:t xml:space="preserve"> </w:t>
      </w:r>
      <w:ins w:id="1069" w:author="Author">
        <w:r w:rsidR="008C5655" w:rsidRPr="00F11EFB">
          <w:rPr>
            <w:rFonts w:ascii="Times New Roman" w:hAnsi="Times New Roman" w:cs="Times New Roman"/>
          </w:rPr>
          <w:t>d</w:t>
        </w:r>
      </w:ins>
      <w:del w:id="1070" w:author="Author">
        <w:r w:rsidRPr="00F11EFB" w:rsidDel="008C5655">
          <w:rPr>
            <w:rFonts w:ascii="Times New Roman" w:hAnsi="Times New Roman" w:cs="Times New Roman"/>
          </w:rPr>
          <w:delText>D</w:delText>
        </w:r>
      </w:del>
      <w:r w:rsidRPr="00F11EFB">
        <w:rPr>
          <w:rFonts w:ascii="Times New Roman" w:hAnsi="Times New Roman" w:cs="Times New Roman"/>
        </w:rPr>
        <w:t>ream.”</w:t>
      </w:r>
    </w:p>
    <w:p w14:paraId="27F121D3" w14:textId="607D8255" w:rsidR="00342262" w:rsidRPr="00F11EFB" w:rsidRDefault="00CA54AD" w:rsidP="00107109">
      <w:pPr>
        <w:spacing w:before="100" w:beforeAutospacing="1"/>
        <w:ind w:right="4"/>
        <w:contextualSpacing/>
        <w:rPr>
          <w:rFonts w:ascii="Times New Roman" w:hAnsi="Times New Roman" w:cs="Times New Roman"/>
        </w:rPr>
      </w:pP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term</w:t>
      </w:r>
      <w:r w:rsidR="00370E76" w:rsidRPr="00F11EFB">
        <w:rPr>
          <w:rFonts w:ascii="Times New Roman" w:hAnsi="Times New Roman" w:cs="Times New Roman"/>
        </w:rPr>
        <w:t xml:space="preserve"> </w:t>
      </w:r>
      <w:r w:rsidRPr="00F11EFB">
        <w:rPr>
          <w:rFonts w:ascii="Times New Roman" w:hAnsi="Times New Roman" w:cs="Times New Roman"/>
        </w:rPr>
        <w:t>began</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be</w:t>
      </w:r>
      <w:r w:rsidR="00370E76" w:rsidRPr="00F11EFB">
        <w:rPr>
          <w:rFonts w:ascii="Times New Roman" w:hAnsi="Times New Roman" w:cs="Times New Roman"/>
        </w:rPr>
        <w:t xml:space="preserve"> </w:t>
      </w:r>
      <w:r w:rsidRPr="00F11EFB">
        <w:rPr>
          <w:rFonts w:ascii="Times New Roman" w:hAnsi="Times New Roman" w:cs="Times New Roman"/>
        </w:rPr>
        <w:t>used</w:t>
      </w:r>
      <w:r w:rsidR="00370E76" w:rsidRPr="00F11EFB">
        <w:rPr>
          <w:rFonts w:ascii="Times New Roman" w:hAnsi="Times New Roman" w:cs="Times New Roman"/>
        </w:rPr>
        <w:t xml:space="preserve"> </w:t>
      </w:r>
      <w:r w:rsidRPr="00F11EFB">
        <w:rPr>
          <w:rFonts w:ascii="Times New Roman" w:hAnsi="Times New Roman" w:cs="Times New Roman"/>
        </w:rPr>
        <w:t>extensively</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1960s.</w:t>
      </w:r>
      <w:r w:rsidR="00370E76" w:rsidRPr="00F11EFB">
        <w:rPr>
          <w:rFonts w:ascii="Times New Roman" w:hAnsi="Times New Roman" w:cs="Times New Roman"/>
        </w:rPr>
        <w:t xml:space="preserve"> </w:t>
      </w:r>
      <w:r w:rsidRPr="00F11EFB">
        <w:rPr>
          <w:rFonts w:ascii="Times New Roman" w:hAnsi="Times New Roman" w:cs="Times New Roman"/>
        </w:rPr>
        <w:t>It</w:t>
      </w:r>
      <w:r w:rsidR="00370E76" w:rsidRPr="00F11EFB">
        <w:rPr>
          <w:rFonts w:ascii="Times New Roman" w:hAnsi="Times New Roman" w:cs="Times New Roman"/>
        </w:rPr>
        <w:t xml:space="preserve"> </w:t>
      </w:r>
      <w:r w:rsidRPr="00F11EFB">
        <w:rPr>
          <w:rFonts w:ascii="Times New Roman" w:hAnsi="Times New Roman" w:cs="Times New Roman"/>
        </w:rPr>
        <w:t>may</w:t>
      </w:r>
      <w:r w:rsidR="00370E76" w:rsidRPr="00F11EFB">
        <w:rPr>
          <w:rFonts w:ascii="Times New Roman" w:hAnsi="Times New Roman" w:cs="Times New Roman"/>
        </w:rPr>
        <w:t xml:space="preserve"> </w:t>
      </w:r>
      <w:r w:rsidRPr="00F11EFB">
        <w:rPr>
          <w:rFonts w:ascii="Times New Roman" w:hAnsi="Times New Roman" w:cs="Times New Roman"/>
        </w:rPr>
        <w:t>have</w:t>
      </w:r>
      <w:r w:rsidR="00370E76" w:rsidRPr="00F11EFB">
        <w:rPr>
          <w:rFonts w:ascii="Times New Roman" w:hAnsi="Times New Roman" w:cs="Times New Roman"/>
        </w:rPr>
        <w:t xml:space="preserve"> </w:t>
      </w:r>
      <w:r w:rsidRPr="00F11EFB">
        <w:rPr>
          <w:rFonts w:ascii="Times New Roman" w:hAnsi="Times New Roman" w:cs="Times New Roman"/>
        </w:rPr>
        <w:t>owed</w:t>
      </w:r>
      <w:r w:rsidR="00370E76" w:rsidRPr="00F11EFB">
        <w:rPr>
          <w:rFonts w:ascii="Times New Roman" w:hAnsi="Times New Roman" w:cs="Times New Roman"/>
        </w:rPr>
        <w:t xml:space="preserve"> </w:t>
      </w:r>
      <w:r w:rsidRPr="00F11EFB">
        <w:rPr>
          <w:rFonts w:ascii="Times New Roman" w:hAnsi="Times New Roman" w:cs="Times New Roman"/>
        </w:rPr>
        <w:t>its</w:t>
      </w:r>
      <w:r w:rsidR="00370E76" w:rsidRPr="00F11EFB">
        <w:rPr>
          <w:rFonts w:ascii="Times New Roman" w:hAnsi="Times New Roman" w:cs="Times New Roman"/>
        </w:rPr>
        <w:t xml:space="preserve"> </w:t>
      </w:r>
      <w:r w:rsidRPr="00F11EFB">
        <w:rPr>
          <w:rFonts w:ascii="Times New Roman" w:hAnsi="Times New Roman" w:cs="Times New Roman"/>
        </w:rPr>
        <w:t>growing</w:t>
      </w:r>
      <w:r w:rsidR="00370E76" w:rsidRPr="00F11EFB">
        <w:rPr>
          <w:rFonts w:ascii="Times New Roman" w:hAnsi="Times New Roman" w:cs="Times New Roman"/>
        </w:rPr>
        <w:t xml:space="preserve"> </w:t>
      </w:r>
      <w:r w:rsidRPr="00F11EFB">
        <w:rPr>
          <w:rFonts w:ascii="Times New Roman" w:hAnsi="Times New Roman" w:cs="Times New Roman"/>
        </w:rPr>
        <w:t>power</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Martin</w:t>
      </w:r>
      <w:r w:rsidR="00370E76" w:rsidRPr="00F11EFB">
        <w:rPr>
          <w:rFonts w:ascii="Times New Roman" w:hAnsi="Times New Roman" w:cs="Times New Roman"/>
        </w:rPr>
        <w:t xml:space="preserve"> </w:t>
      </w:r>
      <w:r w:rsidRPr="00F11EFB">
        <w:rPr>
          <w:rFonts w:ascii="Times New Roman" w:hAnsi="Times New Roman" w:cs="Times New Roman"/>
        </w:rPr>
        <w:t>Luther</w:t>
      </w:r>
      <w:r w:rsidR="00370E76" w:rsidRPr="00F11EFB">
        <w:rPr>
          <w:rFonts w:ascii="Times New Roman" w:hAnsi="Times New Roman" w:cs="Times New Roman"/>
        </w:rPr>
        <w:t xml:space="preserve"> </w:t>
      </w:r>
      <w:r w:rsidRPr="00F11EFB">
        <w:rPr>
          <w:rFonts w:ascii="Times New Roman" w:hAnsi="Times New Roman" w:cs="Times New Roman"/>
        </w:rPr>
        <w:t>King’s</w:t>
      </w:r>
      <w:r w:rsidR="00370E76" w:rsidRPr="00F11EFB">
        <w:rPr>
          <w:rFonts w:ascii="Times New Roman" w:hAnsi="Times New Roman" w:cs="Times New Roman"/>
        </w:rPr>
        <w:t xml:space="preserve"> </w:t>
      </w:r>
      <w:r w:rsidRPr="00F11EFB">
        <w:rPr>
          <w:rFonts w:ascii="Times New Roman" w:hAnsi="Times New Roman" w:cs="Times New Roman"/>
        </w:rPr>
        <w:t>“</w:t>
      </w:r>
      <w:hyperlink r:id="rId16" w:tgtFrame="_blank" w:history="1">
        <w:r w:rsidRPr="00F11EFB">
          <w:rPr>
            <w:rStyle w:val="Hyperlink"/>
            <w:rFonts w:ascii="Times New Roman" w:hAnsi="Times New Roman" w:cs="Times New Roman"/>
            <w:color w:val="auto"/>
            <w:u w:val="none"/>
          </w:rPr>
          <w:t>I</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Have</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a</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Dream”</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speech</w:t>
        </w:r>
      </w:hyperlink>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1963,</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which</w:t>
      </w:r>
      <w:r w:rsidR="00370E76" w:rsidRPr="00F11EFB">
        <w:rPr>
          <w:rFonts w:ascii="Times New Roman" w:hAnsi="Times New Roman" w:cs="Times New Roman"/>
        </w:rPr>
        <w:t xml:space="preserve"> </w:t>
      </w:r>
      <w:r w:rsidRPr="00F11EFB">
        <w:rPr>
          <w:rFonts w:ascii="Times New Roman" w:hAnsi="Times New Roman" w:cs="Times New Roman"/>
        </w:rPr>
        <w:t>he</w:t>
      </w:r>
      <w:r w:rsidR="00370E76" w:rsidRPr="00F11EFB">
        <w:rPr>
          <w:rFonts w:ascii="Times New Roman" w:hAnsi="Times New Roman" w:cs="Times New Roman"/>
        </w:rPr>
        <w:t xml:space="preserve"> </w:t>
      </w:r>
      <w:r w:rsidRPr="00F11EFB">
        <w:rPr>
          <w:rFonts w:ascii="Times New Roman" w:hAnsi="Times New Roman" w:cs="Times New Roman"/>
        </w:rPr>
        <w:t>spoke</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vision</w:t>
      </w:r>
      <w:del w:id="1071" w:author="Author">
        <w:r w:rsidR="00370E76" w:rsidRPr="00F11EFB" w:rsidDel="00917D16">
          <w:rPr>
            <w:rFonts w:ascii="Times New Roman" w:hAnsi="Times New Roman" w:cs="Times New Roman"/>
          </w:rPr>
          <w:delText xml:space="preserve"> </w:delText>
        </w:r>
        <w:r w:rsidRPr="00F11EFB" w:rsidDel="00917D16">
          <w:rPr>
            <w:rFonts w:ascii="Times New Roman" w:hAnsi="Times New Roman" w:cs="Times New Roman"/>
          </w:rPr>
          <w:delText>that</w:delText>
        </w:r>
        <w:r w:rsidR="00370E76" w:rsidRPr="00F11EFB" w:rsidDel="00917D16">
          <w:rPr>
            <w:rFonts w:ascii="Times New Roman" w:hAnsi="Times New Roman" w:cs="Times New Roman"/>
          </w:rPr>
          <w:delText xml:space="preserve"> </w:delText>
        </w:r>
        <w:r w:rsidRPr="00F11EFB" w:rsidDel="00917D16">
          <w:rPr>
            <w:rFonts w:ascii="Times New Roman" w:hAnsi="Times New Roman" w:cs="Times New Roman"/>
          </w:rPr>
          <w:delText>was</w:delText>
        </w:r>
      </w:del>
      <w:r w:rsidR="00370E76" w:rsidRPr="00F11EFB">
        <w:rPr>
          <w:rFonts w:ascii="Times New Roman" w:hAnsi="Times New Roman" w:cs="Times New Roman"/>
        </w:rPr>
        <w:t xml:space="preserve"> </w:t>
      </w:r>
      <w:r w:rsidRPr="00F11EFB">
        <w:rPr>
          <w:rFonts w:ascii="Times New Roman" w:hAnsi="Times New Roman" w:cs="Times New Roman"/>
        </w:rPr>
        <w:t>“deeply</w:t>
      </w:r>
      <w:r w:rsidR="00370E76" w:rsidRPr="00F11EFB">
        <w:rPr>
          <w:rFonts w:ascii="Times New Roman" w:hAnsi="Times New Roman" w:cs="Times New Roman"/>
        </w:rPr>
        <w:t xml:space="preserve"> </w:t>
      </w:r>
      <w:r w:rsidRPr="00F11EFB">
        <w:rPr>
          <w:rFonts w:ascii="Times New Roman" w:hAnsi="Times New Roman" w:cs="Times New Roman"/>
        </w:rPr>
        <w:t>rooted</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American</w:t>
      </w:r>
      <w:r w:rsidR="00370E76" w:rsidRPr="00F11EFB">
        <w:rPr>
          <w:rFonts w:ascii="Times New Roman" w:hAnsi="Times New Roman" w:cs="Times New Roman"/>
        </w:rPr>
        <w:t xml:space="preserve"> </w:t>
      </w:r>
      <w:ins w:id="1072" w:author="Author">
        <w:r w:rsidR="008C5655" w:rsidRPr="00F11EFB">
          <w:rPr>
            <w:rFonts w:ascii="Times New Roman" w:hAnsi="Times New Roman" w:cs="Times New Roman"/>
          </w:rPr>
          <w:t>d</w:t>
        </w:r>
      </w:ins>
      <w:del w:id="1073" w:author="Author">
        <w:r w:rsidRPr="00F11EFB" w:rsidDel="008C5655">
          <w:rPr>
            <w:rFonts w:ascii="Times New Roman" w:hAnsi="Times New Roman" w:cs="Times New Roman"/>
          </w:rPr>
          <w:delText>D</w:delText>
        </w:r>
      </w:del>
      <w:r w:rsidRPr="00F11EFB">
        <w:rPr>
          <w:rFonts w:ascii="Times New Roman" w:hAnsi="Times New Roman" w:cs="Times New Roman"/>
        </w:rPr>
        <w:t>ream.”</w:t>
      </w:r>
      <w:r w:rsidR="00370E76" w:rsidRPr="00F11EFB">
        <w:rPr>
          <w:rFonts w:ascii="Times New Roman" w:hAnsi="Times New Roman" w:cs="Times New Roman"/>
        </w:rPr>
        <w:t xml:space="preserve"> </w:t>
      </w:r>
      <w:r w:rsidRPr="00F11EFB">
        <w:rPr>
          <w:rFonts w:ascii="Times New Roman" w:hAnsi="Times New Roman" w:cs="Times New Roman"/>
        </w:rPr>
        <w:t>He</w:t>
      </w:r>
      <w:r w:rsidR="00370E76" w:rsidRPr="00F11EFB">
        <w:rPr>
          <w:rFonts w:ascii="Times New Roman" w:hAnsi="Times New Roman" w:cs="Times New Roman"/>
        </w:rPr>
        <w:t xml:space="preserve"> </w:t>
      </w:r>
      <w:r w:rsidRPr="00F11EFB">
        <w:rPr>
          <w:rFonts w:ascii="Times New Roman" w:hAnsi="Times New Roman" w:cs="Times New Roman"/>
        </w:rPr>
        <w:t>said</w:t>
      </w:r>
      <w:r w:rsidR="00370E76" w:rsidRPr="00F11EFB">
        <w:rPr>
          <w:rFonts w:ascii="Times New Roman" w:hAnsi="Times New Roman" w:cs="Times New Roman"/>
        </w:rPr>
        <w:t xml:space="preserve"> </w:t>
      </w:r>
      <w:r w:rsidRPr="00F11EFB">
        <w:rPr>
          <w:rFonts w:ascii="Times New Roman" w:hAnsi="Times New Roman" w:cs="Times New Roman"/>
        </w:rPr>
        <w:t>he</w:t>
      </w:r>
      <w:r w:rsidR="00370E76" w:rsidRPr="00F11EFB">
        <w:rPr>
          <w:rFonts w:ascii="Times New Roman" w:hAnsi="Times New Roman" w:cs="Times New Roman"/>
        </w:rPr>
        <w:t xml:space="preserve"> </w:t>
      </w:r>
      <w:r w:rsidRPr="00F11EFB">
        <w:rPr>
          <w:rFonts w:ascii="Times New Roman" w:hAnsi="Times New Roman" w:cs="Times New Roman"/>
        </w:rPr>
        <w:t>dreamed</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disappearance</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prejudice</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rise</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community</w:t>
      </w:r>
      <w:r w:rsidR="00370E76" w:rsidRPr="00F11EFB">
        <w:rPr>
          <w:rFonts w:ascii="Times New Roman" w:hAnsi="Times New Roman" w:cs="Times New Roman"/>
        </w:rPr>
        <w:t xml:space="preserve"> </w:t>
      </w:r>
      <w:r w:rsidRPr="00F11EFB">
        <w:rPr>
          <w:rFonts w:ascii="Times New Roman" w:hAnsi="Times New Roman" w:cs="Times New Roman"/>
        </w:rPr>
        <w:t>spirit,</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ins w:id="1074" w:author="Author">
        <w:r w:rsidR="00917D16">
          <w:rPr>
            <w:rFonts w:ascii="Times New Roman" w:hAnsi="Times New Roman" w:cs="Times New Roman"/>
          </w:rPr>
          <w:t xml:space="preserve">he </w:t>
        </w:r>
      </w:ins>
      <w:r w:rsidRPr="00F11EFB">
        <w:rPr>
          <w:rFonts w:ascii="Times New Roman" w:hAnsi="Times New Roman" w:cs="Times New Roman"/>
        </w:rPr>
        <w:t>certainly</w:t>
      </w:r>
      <w:r w:rsidR="00370E76" w:rsidRPr="00F11EFB">
        <w:rPr>
          <w:rFonts w:ascii="Times New Roman" w:hAnsi="Times New Roman" w:cs="Times New Roman"/>
        </w:rPr>
        <w:t xml:space="preserve"> </w:t>
      </w:r>
      <w:r w:rsidRPr="00F11EFB">
        <w:rPr>
          <w:rFonts w:ascii="Times New Roman" w:hAnsi="Times New Roman" w:cs="Times New Roman"/>
        </w:rPr>
        <w:t>made</w:t>
      </w:r>
      <w:r w:rsidR="00370E76" w:rsidRPr="00F11EFB">
        <w:rPr>
          <w:rFonts w:ascii="Times New Roman" w:hAnsi="Times New Roman" w:cs="Times New Roman"/>
        </w:rPr>
        <w:t xml:space="preserve"> </w:t>
      </w:r>
      <w:r w:rsidRPr="00F11EFB">
        <w:rPr>
          <w:rFonts w:ascii="Times New Roman" w:hAnsi="Times New Roman" w:cs="Times New Roman"/>
        </w:rPr>
        <w:t>no</w:t>
      </w:r>
      <w:r w:rsidR="00370E76" w:rsidRPr="00F11EFB">
        <w:rPr>
          <w:rFonts w:ascii="Times New Roman" w:hAnsi="Times New Roman" w:cs="Times New Roman"/>
        </w:rPr>
        <w:t xml:space="preserve"> </w:t>
      </w:r>
      <w:r w:rsidRPr="00F11EFB">
        <w:rPr>
          <w:rFonts w:ascii="Times New Roman" w:hAnsi="Times New Roman" w:cs="Times New Roman"/>
        </w:rPr>
        <w:t>mention</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deregulation</w:t>
      </w:r>
      <w:r w:rsidR="00370E76" w:rsidRPr="00F11EFB">
        <w:rPr>
          <w:rFonts w:ascii="Times New Roman" w:hAnsi="Times New Roman" w:cs="Times New Roman"/>
        </w:rPr>
        <w:t xml:space="preserve"> </w:t>
      </w:r>
      <w:r w:rsidRPr="00F11EFB">
        <w:rPr>
          <w:rFonts w:ascii="Times New Roman" w:hAnsi="Times New Roman" w:cs="Times New Roman"/>
        </w:rPr>
        <w:t>or</w:t>
      </w:r>
      <w:r w:rsidR="00370E76" w:rsidRPr="00F11EFB">
        <w:rPr>
          <w:rFonts w:ascii="Times New Roman" w:hAnsi="Times New Roman" w:cs="Times New Roman"/>
        </w:rPr>
        <w:t xml:space="preserve"> </w:t>
      </w:r>
      <w:r w:rsidRPr="00F11EFB">
        <w:rPr>
          <w:rFonts w:ascii="Times New Roman" w:hAnsi="Times New Roman" w:cs="Times New Roman"/>
        </w:rPr>
        <w:t>mortgage</w:t>
      </w:r>
      <w:r w:rsidR="00370E76" w:rsidRPr="00F11EFB">
        <w:rPr>
          <w:rFonts w:ascii="Times New Roman" w:hAnsi="Times New Roman" w:cs="Times New Roman"/>
        </w:rPr>
        <w:t xml:space="preserve"> </w:t>
      </w:r>
      <w:r w:rsidRPr="00F11EFB">
        <w:rPr>
          <w:rFonts w:ascii="Times New Roman" w:hAnsi="Times New Roman" w:cs="Times New Roman"/>
        </w:rPr>
        <w:t>subsidies</w:t>
      </w:r>
      <w:ins w:id="1075" w:author="Author">
        <w:r w:rsidR="00917D16">
          <w:rPr>
            <w:rFonts w:ascii="Times New Roman" w:hAnsi="Times New Roman" w:cs="Times New Roman"/>
          </w:rPr>
          <w:t>.</w:t>
        </w:r>
      </w:ins>
    </w:p>
    <w:p w14:paraId="4625E2E8" w14:textId="3471AC6C" w:rsidR="00380FFF" w:rsidRPr="00F11EFB" w:rsidDel="00917D16" w:rsidRDefault="00917D16" w:rsidP="00107109">
      <w:pPr>
        <w:spacing w:before="100" w:beforeAutospacing="1"/>
        <w:ind w:right="4"/>
        <w:contextualSpacing/>
        <w:rPr>
          <w:del w:id="1076" w:author="Author"/>
          <w:rFonts w:ascii="Times New Roman" w:hAnsi="Times New Roman" w:cs="Times New Roman"/>
        </w:rPr>
      </w:pPr>
      <w:ins w:id="1077" w:author="Author">
        <w:r>
          <w:rPr>
            <w:rFonts w:ascii="Times New Roman" w:hAnsi="Times New Roman" w:cs="Times New Roman"/>
          </w:rPr>
          <w:t>A</w:t>
        </w:r>
      </w:ins>
      <w:del w:id="1078" w:author="Author">
        <w:r w:rsidR="00CA54AD" w:rsidRPr="00F11EFB" w:rsidDel="00917D16">
          <w:rPr>
            <w:rFonts w:ascii="Times New Roman" w:hAnsi="Times New Roman" w:cs="Times New Roman"/>
          </w:rPr>
          <w:delText>But</w:delText>
        </w:r>
        <w:r w:rsidR="00370E76" w:rsidRPr="00F11EFB" w:rsidDel="00917D16">
          <w:rPr>
            <w:rFonts w:ascii="Times New Roman" w:hAnsi="Times New Roman" w:cs="Times New Roman"/>
          </w:rPr>
          <w:delText xml:space="preserve"> </w:delText>
        </w:r>
        <w:r w:rsidR="00CA54AD" w:rsidRPr="00F11EFB" w:rsidDel="00917D16">
          <w:rPr>
            <w:rFonts w:ascii="Times New Roman" w:hAnsi="Times New Roman" w:cs="Times New Roman"/>
          </w:rPr>
          <w:delText>a</w:delText>
        </w:r>
      </w:del>
      <w:r w:rsidR="00CA54AD" w:rsidRPr="00F11EFB">
        <w:rPr>
          <w:rFonts w:ascii="Times New Roman" w:hAnsi="Times New Roman" w:cs="Times New Roman"/>
        </w:rPr>
        <w:t>s</w:t>
      </w:r>
      <w:r w:rsidR="00370E76" w:rsidRPr="00F11EFB">
        <w:rPr>
          <w:rFonts w:ascii="Times New Roman" w:hAnsi="Times New Roman" w:cs="Times New Roman"/>
        </w:rPr>
        <w:t xml:space="preserve"> </w:t>
      </w:r>
      <w:r w:rsidR="00CA54AD" w:rsidRPr="00F11EFB">
        <w:rPr>
          <w:rFonts w:ascii="Times New Roman" w:hAnsi="Times New Roman" w:cs="Times New Roman"/>
        </w:rPr>
        <w:t>the</w:t>
      </w:r>
      <w:r w:rsidR="00370E76" w:rsidRPr="00F11EFB">
        <w:rPr>
          <w:rFonts w:ascii="Times New Roman" w:hAnsi="Times New Roman" w:cs="Times New Roman"/>
        </w:rPr>
        <w:t xml:space="preserve"> </w:t>
      </w:r>
      <w:r w:rsidR="00CA54AD" w:rsidRPr="00F11EFB">
        <w:rPr>
          <w:rFonts w:ascii="Times New Roman" w:hAnsi="Times New Roman" w:cs="Times New Roman"/>
        </w:rPr>
        <w:t>term</w:t>
      </w:r>
      <w:r w:rsidR="00370E76" w:rsidRPr="00F11EFB">
        <w:rPr>
          <w:rFonts w:ascii="Times New Roman" w:hAnsi="Times New Roman" w:cs="Times New Roman"/>
        </w:rPr>
        <w:t xml:space="preserve"> </w:t>
      </w:r>
      <w:r w:rsidR="00CA54AD" w:rsidRPr="00F11EFB">
        <w:rPr>
          <w:rFonts w:ascii="Times New Roman" w:hAnsi="Times New Roman" w:cs="Times New Roman"/>
        </w:rPr>
        <w:t>became</w:t>
      </w:r>
      <w:r w:rsidR="00370E76" w:rsidRPr="00F11EFB">
        <w:rPr>
          <w:rFonts w:ascii="Times New Roman" w:hAnsi="Times New Roman" w:cs="Times New Roman"/>
        </w:rPr>
        <w:t xml:space="preserve"> </w:t>
      </w:r>
      <w:r w:rsidR="00CA54AD" w:rsidRPr="00F11EFB">
        <w:rPr>
          <w:rFonts w:ascii="Times New Roman" w:hAnsi="Times New Roman" w:cs="Times New Roman"/>
        </w:rPr>
        <w:t>more</w:t>
      </w:r>
      <w:r w:rsidR="00370E76" w:rsidRPr="00F11EFB">
        <w:rPr>
          <w:rFonts w:ascii="Times New Roman" w:hAnsi="Times New Roman" w:cs="Times New Roman"/>
        </w:rPr>
        <w:t xml:space="preserve"> </w:t>
      </w:r>
      <w:r w:rsidR="00CA54AD" w:rsidRPr="00F11EFB">
        <w:rPr>
          <w:rFonts w:ascii="Times New Roman" w:hAnsi="Times New Roman" w:cs="Times New Roman"/>
        </w:rPr>
        <w:t>commonplace,</w:t>
      </w:r>
      <w:r w:rsidR="00370E76" w:rsidRPr="00F11EFB">
        <w:rPr>
          <w:rFonts w:ascii="Times New Roman" w:hAnsi="Times New Roman" w:cs="Times New Roman"/>
        </w:rPr>
        <w:t xml:space="preserve"> </w:t>
      </w:r>
      <w:r w:rsidR="00CA54AD" w:rsidRPr="00F11EFB">
        <w:rPr>
          <w:rFonts w:ascii="Times New Roman" w:hAnsi="Times New Roman" w:cs="Times New Roman"/>
        </w:rPr>
        <w:t>its</w:t>
      </w:r>
      <w:r w:rsidR="00370E76" w:rsidRPr="00F11EFB">
        <w:rPr>
          <w:rFonts w:ascii="Times New Roman" w:hAnsi="Times New Roman" w:cs="Times New Roman"/>
        </w:rPr>
        <w:t xml:space="preserve"> </w:t>
      </w:r>
      <w:r w:rsidR="00CA54AD" w:rsidRPr="00F11EFB">
        <w:rPr>
          <w:rFonts w:ascii="Times New Roman" w:hAnsi="Times New Roman" w:cs="Times New Roman"/>
        </w:rPr>
        <w:t>connection</w:t>
      </w:r>
      <w:r w:rsidR="00370E76" w:rsidRPr="00F11EFB">
        <w:rPr>
          <w:rFonts w:ascii="Times New Roman" w:hAnsi="Times New Roman" w:cs="Times New Roman"/>
        </w:rPr>
        <w:t xml:space="preserve"> </w:t>
      </w:r>
      <w:r w:rsidR="00CA54AD" w:rsidRPr="00F11EFB">
        <w:rPr>
          <w:rFonts w:ascii="Times New Roman" w:hAnsi="Times New Roman" w:cs="Times New Roman"/>
        </w:rPr>
        <w:t>with</w:t>
      </w:r>
      <w:r w:rsidR="00370E76" w:rsidRPr="00F11EFB">
        <w:rPr>
          <w:rFonts w:ascii="Times New Roman" w:hAnsi="Times New Roman" w:cs="Times New Roman"/>
        </w:rPr>
        <w:t xml:space="preserve"> </w:t>
      </w:r>
      <w:r w:rsidR="00CA54AD" w:rsidRPr="00F11EFB">
        <w:rPr>
          <w:rFonts w:ascii="Times New Roman" w:hAnsi="Times New Roman" w:cs="Times New Roman"/>
        </w:rPr>
        <w:t>notions</w:t>
      </w:r>
      <w:r w:rsidR="00370E76" w:rsidRPr="00F11EFB">
        <w:rPr>
          <w:rFonts w:ascii="Times New Roman" w:hAnsi="Times New Roman" w:cs="Times New Roman"/>
        </w:rPr>
        <w:t xml:space="preserve"> </w:t>
      </w:r>
      <w:r w:rsidR="00CA54AD" w:rsidRPr="00F11EFB">
        <w:rPr>
          <w:rFonts w:ascii="Times New Roman" w:hAnsi="Times New Roman" w:cs="Times New Roman"/>
        </w:rPr>
        <w:t>of</w:t>
      </w:r>
      <w:r w:rsidR="00370E76" w:rsidRPr="00F11EFB">
        <w:rPr>
          <w:rFonts w:ascii="Times New Roman" w:hAnsi="Times New Roman" w:cs="Times New Roman"/>
        </w:rPr>
        <w:t xml:space="preserve"> </w:t>
      </w:r>
      <w:r w:rsidR="00CA54AD" w:rsidRPr="00F11EFB">
        <w:rPr>
          <w:rFonts w:ascii="Times New Roman" w:hAnsi="Times New Roman" w:cs="Times New Roman"/>
        </w:rPr>
        <w:t>equality</w:t>
      </w:r>
      <w:r w:rsidR="00370E76" w:rsidRPr="00F11EFB">
        <w:rPr>
          <w:rFonts w:ascii="Times New Roman" w:hAnsi="Times New Roman" w:cs="Times New Roman"/>
        </w:rPr>
        <w:t xml:space="preserve"> </w:t>
      </w:r>
      <w:r w:rsidR="00CA54AD" w:rsidRPr="00F11EFB">
        <w:rPr>
          <w:rFonts w:ascii="Times New Roman" w:hAnsi="Times New Roman" w:cs="Times New Roman"/>
        </w:rPr>
        <w:t>and</w:t>
      </w:r>
      <w:r w:rsidR="00370E76" w:rsidRPr="00F11EFB">
        <w:rPr>
          <w:rFonts w:ascii="Times New Roman" w:hAnsi="Times New Roman" w:cs="Times New Roman"/>
        </w:rPr>
        <w:t xml:space="preserve"> </w:t>
      </w:r>
      <w:r w:rsidR="00CA54AD" w:rsidRPr="00F11EFB">
        <w:rPr>
          <w:rFonts w:ascii="Times New Roman" w:hAnsi="Times New Roman" w:cs="Times New Roman"/>
        </w:rPr>
        <w:t>community</w:t>
      </w:r>
      <w:r w:rsidR="00370E76" w:rsidRPr="00F11EFB">
        <w:rPr>
          <w:rFonts w:ascii="Times New Roman" w:hAnsi="Times New Roman" w:cs="Times New Roman"/>
        </w:rPr>
        <w:t xml:space="preserve"> </w:t>
      </w:r>
      <w:r w:rsidR="00CA54AD" w:rsidRPr="00F11EFB">
        <w:rPr>
          <w:rFonts w:ascii="Times New Roman" w:hAnsi="Times New Roman" w:cs="Times New Roman"/>
        </w:rPr>
        <w:t>weakened.</w:t>
      </w:r>
      <w:r w:rsidR="00370E76" w:rsidRPr="00F11EFB">
        <w:rPr>
          <w:rFonts w:ascii="Times New Roman" w:hAnsi="Times New Roman" w:cs="Times New Roman"/>
        </w:rPr>
        <w:t xml:space="preserve"> </w:t>
      </w:r>
      <w:r w:rsidR="00CA54AD" w:rsidRPr="00F11EFB">
        <w:rPr>
          <w:rFonts w:ascii="Times New Roman" w:hAnsi="Times New Roman" w:cs="Times New Roman"/>
        </w:rPr>
        <w:t>In</w:t>
      </w:r>
      <w:r w:rsidR="00370E76" w:rsidRPr="00F11EFB">
        <w:rPr>
          <w:rFonts w:ascii="Times New Roman" w:hAnsi="Times New Roman" w:cs="Times New Roman"/>
        </w:rPr>
        <w:t xml:space="preserve"> </w:t>
      </w:r>
      <w:r w:rsidR="00CA54AD" w:rsidRPr="00F11EFB">
        <w:rPr>
          <w:rFonts w:ascii="Times New Roman" w:hAnsi="Times New Roman" w:cs="Times New Roman"/>
        </w:rPr>
        <w:t>the</w:t>
      </w:r>
      <w:r w:rsidR="00370E76" w:rsidRPr="00F11EFB">
        <w:rPr>
          <w:rFonts w:ascii="Times New Roman" w:hAnsi="Times New Roman" w:cs="Times New Roman"/>
        </w:rPr>
        <w:t xml:space="preserve"> </w:t>
      </w:r>
      <w:r w:rsidR="00CA54AD" w:rsidRPr="00F11EFB">
        <w:rPr>
          <w:rFonts w:ascii="Times New Roman" w:hAnsi="Times New Roman" w:cs="Times New Roman"/>
        </w:rPr>
        <w:t>1970s</w:t>
      </w:r>
      <w:r w:rsidR="00370E76" w:rsidRPr="00F11EFB">
        <w:rPr>
          <w:rFonts w:ascii="Times New Roman" w:hAnsi="Times New Roman" w:cs="Times New Roman"/>
        </w:rPr>
        <w:t xml:space="preserve"> </w:t>
      </w:r>
      <w:r w:rsidR="00CA54AD" w:rsidRPr="00F11EFB">
        <w:rPr>
          <w:rFonts w:ascii="Times New Roman" w:hAnsi="Times New Roman" w:cs="Times New Roman"/>
        </w:rPr>
        <w:t>and</w:t>
      </w:r>
      <w:r w:rsidR="00370E76" w:rsidRPr="00F11EFB">
        <w:rPr>
          <w:rFonts w:ascii="Times New Roman" w:hAnsi="Times New Roman" w:cs="Times New Roman"/>
        </w:rPr>
        <w:t xml:space="preserve"> </w:t>
      </w:r>
      <w:ins w:id="1079" w:author="Author">
        <w:r>
          <w:rPr>
            <w:rFonts w:ascii="Times New Roman" w:hAnsi="Times New Roman" w:cs="Times New Roman"/>
          </w:rPr>
          <w:t>19</w:t>
        </w:r>
      </w:ins>
      <w:del w:id="1080" w:author="Author">
        <w:r w:rsidR="00CA54AD" w:rsidRPr="00F11EFB" w:rsidDel="00917D16">
          <w:rPr>
            <w:rFonts w:ascii="Times New Roman" w:hAnsi="Times New Roman" w:cs="Times New Roman"/>
          </w:rPr>
          <w:delText>’</w:delText>
        </w:r>
      </w:del>
      <w:r w:rsidR="00CA54AD" w:rsidRPr="00F11EFB">
        <w:rPr>
          <w:rFonts w:ascii="Times New Roman" w:hAnsi="Times New Roman" w:cs="Times New Roman"/>
        </w:rPr>
        <w:t>80s,</w:t>
      </w:r>
      <w:r w:rsidR="00370E76" w:rsidRPr="00F11EFB">
        <w:rPr>
          <w:rFonts w:ascii="Times New Roman" w:hAnsi="Times New Roman" w:cs="Times New Roman"/>
        </w:rPr>
        <w:t xml:space="preserve"> </w:t>
      </w:r>
      <w:r w:rsidR="00CA54AD" w:rsidRPr="00F11EFB">
        <w:rPr>
          <w:rFonts w:ascii="Times New Roman" w:hAnsi="Times New Roman" w:cs="Times New Roman"/>
        </w:rPr>
        <w:t>home</w:t>
      </w:r>
      <w:ins w:id="1081" w:author="Author">
        <w:r w:rsidR="00CB13B3">
          <w:rPr>
            <w:rFonts w:ascii="Times New Roman" w:hAnsi="Times New Roman" w:cs="Times New Roman"/>
          </w:rPr>
          <w:t xml:space="preserve"> </w:t>
        </w:r>
      </w:ins>
      <w:del w:id="1082" w:author="Author">
        <w:r w:rsidR="00370E76" w:rsidRPr="00F11EFB" w:rsidDel="00917D16">
          <w:rPr>
            <w:rFonts w:ascii="Times New Roman" w:hAnsi="Times New Roman" w:cs="Times New Roman"/>
          </w:rPr>
          <w:delText xml:space="preserve"> </w:delText>
        </w:r>
      </w:del>
      <w:r w:rsidR="00CA54AD" w:rsidRPr="00F11EFB">
        <w:rPr>
          <w:rFonts w:ascii="Times New Roman" w:hAnsi="Times New Roman" w:cs="Times New Roman"/>
        </w:rPr>
        <w:t>builders</w:t>
      </w:r>
      <w:r w:rsidR="00370E76" w:rsidRPr="00F11EFB">
        <w:rPr>
          <w:rFonts w:ascii="Times New Roman" w:hAnsi="Times New Roman" w:cs="Times New Roman"/>
        </w:rPr>
        <w:t xml:space="preserve"> </w:t>
      </w:r>
      <w:r w:rsidR="00CA54AD" w:rsidRPr="00F11EFB">
        <w:rPr>
          <w:rFonts w:ascii="Times New Roman" w:hAnsi="Times New Roman" w:cs="Times New Roman"/>
        </w:rPr>
        <w:t>used</w:t>
      </w:r>
      <w:r w:rsidR="00370E76" w:rsidRPr="00F11EFB">
        <w:rPr>
          <w:rFonts w:ascii="Times New Roman" w:hAnsi="Times New Roman" w:cs="Times New Roman"/>
        </w:rPr>
        <w:t xml:space="preserve"> </w:t>
      </w:r>
      <w:r w:rsidR="00CA54AD" w:rsidRPr="00F11EFB">
        <w:rPr>
          <w:rFonts w:ascii="Times New Roman" w:hAnsi="Times New Roman" w:cs="Times New Roman"/>
        </w:rPr>
        <w:t>it</w:t>
      </w:r>
      <w:r w:rsidR="00370E76" w:rsidRPr="00F11EFB">
        <w:rPr>
          <w:rFonts w:ascii="Times New Roman" w:hAnsi="Times New Roman" w:cs="Times New Roman"/>
        </w:rPr>
        <w:t xml:space="preserve"> </w:t>
      </w:r>
      <w:r w:rsidR="00CA54AD" w:rsidRPr="00F11EFB">
        <w:rPr>
          <w:rFonts w:ascii="Times New Roman" w:hAnsi="Times New Roman" w:cs="Times New Roman"/>
        </w:rPr>
        <w:t>extensively</w:t>
      </w:r>
      <w:r w:rsidR="00370E76" w:rsidRPr="00F11EFB">
        <w:rPr>
          <w:rFonts w:ascii="Times New Roman" w:hAnsi="Times New Roman" w:cs="Times New Roman"/>
        </w:rPr>
        <w:t xml:space="preserve"> </w:t>
      </w:r>
      <w:r w:rsidR="00CA54AD" w:rsidRPr="00F11EFB">
        <w:rPr>
          <w:rFonts w:ascii="Times New Roman" w:hAnsi="Times New Roman" w:cs="Times New Roman"/>
        </w:rPr>
        <w:t>in</w:t>
      </w:r>
      <w:r w:rsidR="00370E76" w:rsidRPr="00F11EFB">
        <w:rPr>
          <w:rFonts w:ascii="Times New Roman" w:hAnsi="Times New Roman" w:cs="Times New Roman"/>
        </w:rPr>
        <w:t xml:space="preserve"> </w:t>
      </w:r>
      <w:r w:rsidR="00CA54AD" w:rsidRPr="00F11EFB">
        <w:rPr>
          <w:rFonts w:ascii="Times New Roman" w:hAnsi="Times New Roman" w:cs="Times New Roman"/>
        </w:rPr>
        <w:t>advertisements,</w:t>
      </w:r>
      <w:r w:rsidR="00370E76" w:rsidRPr="00F11EFB">
        <w:rPr>
          <w:rFonts w:ascii="Times New Roman" w:hAnsi="Times New Roman" w:cs="Times New Roman"/>
        </w:rPr>
        <w:t xml:space="preserve"> </w:t>
      </w:r>
      <w:r w:rsidR="00CA54AD" w:rsidRPr="00F11EFB">
        <w:rPr>
          <w:rFonts w:ascii="Times New Roman" w:hAnsi="Times New Roman" w:cs="Times New Roman"/>
        </w:rPr>
        <w:t>perhaps</w:t>
      </w:r>
      <w:r w:rsidR="00370E76" w:rsidRPr="00F11EFB">
        <w:rPr>
          <w:rFonts w:ascii="Times New Roman" w:hAnsi="Times New Roman" w:cs="Times New Roman"/>
        </w:rPr>
        <w:t xml:space="preserve"> </w:t>
      </w:r>
      <w:r w:rsidR="00CA54AD" w:rsidRPr="00F11EFB">
        <w:rPr>
          <w:rFonts w:ascii="Times New Roman" w:hAnsi="Times New Roman" w:cs="Times New Roman"/>
        </w:rPr>
        <w:t>to</w:t>
      </w:r>
      <w:r w:rsidR="00370E76" w:rsidRPr="00F11EFB">
        <w:rPr>
          <w:rFonts w:ascii="Times New Roman" w:hAnsi="Times New Roman" w:cs="Times New Roman"/>
        </w:rPr>
        <w:t xml:space="preserve"> </w:t>
      </w:r>
      <w:r w:rsidR="00CA54AD" w:rsidRPr="00F11EFB">
        <w:rPr>
          <w:rFonts w:ascii="Times New Roman" w:hAnsi="Times New Roman" w:cs="Times New Roman"/>
        </w:rPr>
        <w:t>make</w:t>
      </w:r>
      <w:r w:rsidR="00370E76" w:rsidRPr="00F11EFB">
        <w:rPr>
          <w:rFonts w:ascii="Times New Roman" w:hAnsi="Times New Roman" w:cs="Times New Roman"/>
        </w:rPr>
        <w:t xml:space="preserve"> </w:t>
      </w:r>
      <w:r w:rsidR="00CA54AD" w:rsidRPr="00F11EFB">
        <w:rPr>
          <w:rFonts w:ascii="Times New Roman" w:hAnsi="Times New Roman" w:cs="Times New Roman"/>
        </w:rPr>
        <w:t>conspicuous</w:t>
      </w:r>
      <w:r w:rsidR="00370E76" w:rsidRPr="00F11EFB">
        <w:rPr>
          <w:rFonts w:ascii="Times New Roman" w:hAnsi="Times New Roman" w:cs="Times New Roman"/>
        </w:rPr>
        <w:t xml:space="preserve"> </w:t>
      </w:r>
      <w:r w:rsidR="00CA54AD" w:rsidRPr="00F11EFB">
        <w:rPr>
          <w:rFonts w:ascii="Times New Roman" w:hAnsi="Times New Roman" w:cs="Times New Roman"/>
        </w:rPr>
        <w:t>consumption</w:t>
      </w:r>
      <w:r w:rsidR="00370E76" w:rsidRPr="00F11EFB">
        <w:rPr>
          <w:rFonts w:ascii="Times New Roman" w:hAnsi="Times New Roman" w:cs="Times New Roman"/>
        </w:rPr>
        <w:t xml:space="preserve"> </w:t>
      </w:r>
      <w:r w:rsidR="00CA54AD" w:rsidRPr="00F11EFB">
        <w:rPr>
          <w:rFonts w:ascii="Times New Roman" w:hAnsi="Times New Roman" w:cs="Times New Roman"/>
        </w:rPr>
        <w:t>seem</w:t>
      </w:r>
      <w:r w:rsidR="00370E76" w:rsidRPr="00F11EFB">
        <w:rPr>
          <w:rFonts w:ascii="Times New Roman" w:hAnsi="Times New Roman" w:cs="Times New Roman"/>
        </w:rPr>
        <w:t xml:space="preserve"> </w:t>
      </w:r>
      <w:r w:rsidR="00CA54AD" w:rsidRPr="00F11EFB">
        <w:rPr>
          <w:rFonts w:ascii="Times New Roman" w:hAnsi="Times New Roman" w:cs="Times New Roman"/>
        </w:rPr>
        <w:t>patriotic</w:t>
      </w:r>
      <w:ins w:id="1083" w:author="Author">
        <w:r>
          <w:rPr>
            <w:rFonts w:ascii="Times New Roman" w:hAnsi="Times New Roman" w:cs="Times New Roman"/>
          </w:rPr>
          <w:t xml:space="preserve">. </w:t>
        </w:r>
      </w:ins>
    </w:p>
    <w:p w14:paraId="20B36757" w14:textId="65CDC84D" w:rsidR="00851565" w:rsidRPr="00F11EFB" w:rsidDel="00F80802" w:rsidRDefault="00CA54AD" w:rsidP="00917D16">
      <w:pPr>
        <w:spacing w:before="100" w:beforeAutospacing="1"/>
        <w:ind w:right="4"/>
        <w:contextualSpacing/>
        <w:rPr>
          <w:del w:id="1084" w:author="Author"/>
          <w:rFonts w:ascii="Times New Roman" w:hAnsi="Times New Roman" w:cs="Times New Roman"/>
        </w:rPr>
      </w:pPr>
      <w:r w:rsidRPr="00F11EFB">
        <w:rPr>
          <w:rFonts w:ascii="Times New Roman" w:hAnsi="Times New Roman" w:cs="Times New Roman"/>
        </w:rPr>
        <w:t>Thanks</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part</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deluge</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advertisements,</w:t>
      </w:r>
      <w:r w:rsidR="00370E76" w:rsidRPr="00F11EFB">
        <w:rPr>
          <w:rFonts w:ascii="Times New Roman" w:hAnsi="Times New Roman" w:cs="Times New Roman"/>
        </w:rPr>
        <w:t xml:space="preserve"> </w:t>
      </w:r>
      <w:r w:rsidRPr="00F11EFB">
        <w:rPr>
          <w:rFonts w:ascii="Times New Roman" w:hAnsi="Times New Roman" w:cs="Times New Roman"/>
        </w:rPr>
        <w:t>many</w:t>
      </w:r>
      <w:r w:rsidR="00370E76" w:rsidRPr="00F11EFB">
        <w:rPr>
          <w:rFonts w:ascii="Times New Roman" w:hAnsi="Times New Roman" w:cs="Times New Roman"/>
        </w:rPr>
        <w:t xml:space="preserve"> </w:t>
      </w:r>
      <w:r w:rsidRPr="00F11EFB">
        <w:rPr>
          <w:rFonts w:ascii="Times New Roman" w:hAnsi="Times New Roman" w:cs="Times New Roman"/>
        </w:rPr>
        <w:t>people</w:t>
      </w:r>
      <w:r w:rsidR="00370E76" w:rsidRPr="00F11EFB">
        <w:rPr>
          <w:rFonts w:ascii="Times New Roman" w:hAnsi="Times New Roman" w:cs="Times New Roman"/>
        </w:rPr>
        <w:t xml:space="preserve"> </w:t>
      </w:r>
      <w:r w:rsidRPr="00F11EFB">
        <w:rPr>
          <w:rFonts w:ascii="Times New Roman" w:hAnsi="Times New Roman" w:cs="Times New Roman"/>
        </w:rPr>
        <w:t>came</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associate</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American</w:t>
      </w:r>
      <w:r w:rsidR="00370E76" w:rsidRPr="00F11EFB">
        <w:rPr>
          <w:rFonts w:ascii="Times New Roman" w:hAnsi="Times New Roman" w:cs="Times New Roman"/>
        </w:rPr>
        <w:t xml:space="preserve"> </w:t>
      </w:r>
      <w:ins w:id="1085" w:author="Author">
        <w:r w:rsidR="008C5655" w:rsidRPr="00F11EFB">
          <w:rPr>
            <w:rFonts w:ascii="Times New Roman" w:hAnsi="Times New Roman" w:cs="Times New Roman"/>
          </w:rPr>
          <w:t>d</w:t>
        </w:r>
      </w:ins>
      <w:del w:id="1086" w:author="Author">
        <w:r w:rsidRPr="00F11EFB" w:rsidDel="008C5655">
          <w:rPr>
            <w:rFonts w:ascii="Times New Roman" w:hAnsi="Times New Roman" w:cs="Times New Roman"/>
          </w:rPr>
          <w:delText>D</w:delText>
        </w:r>
      </w:del>
      <w:r w:rsidRPr="00F11EFB">
        <w:rPr>
          <w:rFonts w:ascii="Times New Roman" w:hAnsi="Times New Roman" w:cs="Times New Roman"/>
        </w:rPr>
        <w:t>ream</w:t>
      </w:r>
      <w:r w:rsidR="00370E76" w:rsidRPr="00F11EFB">
        <w:rPr>
          <w:rFonts w:ascii="Times New Roman" w:hAnsi="Times New Roman" w:cs="Times New Roman"/>
        </w:rPr>
        <w:t xml:space="preserve"> </w:t>
      </w:r>
      <w:r w:rsidRPr="00F11EFB">
        <w:rPr>
          <w:rFonts w:ascii="Times New Roman" w:hAnsi="Times New Roman" w:cs="Times New Roman"/>
        </w:rPr>
        <w:t>with</w:t>
      </w:r>
      <w:r w:rsidR="00370E76" w:rsidRPr="00F11EFB">
        <w:rPr>
          <w:rFonts w:ascii="Times New Roman" w:hAnsi="Times New Roman" w:cs="Times New Roman"/>
        </w:rPr>
        <w:t xml:space="preserve"> </w:t>
      </w:r>
      <w:r w:rsidRPr="00F11EFB">
        <w:rPr>
          <w:rFonts w:ascii="Times New Roman" w:hAnsi="Times New Roman" w:cs="Times New Roman"/>
        </w:rPr>
        <w:t>homeownership,</w:t>
      </w:r>
      <w:r w:rsidR="00370E76" w:rsidRPr="00F11EFB">
        <w:rPr>
          <w:rFonts w:ascii="Times New Roman" w:hAnsi="Times New Roman" w:cs="Times New Roman"/>
        </w:rPr>
        <w:t xml:space="preserve"> </w:t>
      </w:r>
      <w:r w:rsidRPr="00F11EFB">
        <w:rPr>
          <w:rFonts w:ascii="Times New Roman" w:hAnsi="Times New Roman" w:cs="Times New Roman"/>
        </w:rPr>
        <w:t>with</w:t>
      </w:r>
      <w:r w:rsidR="00370E76" w:rsidRPr="00F11EFB">
        <w:rPr>
          <w:rFonts w:ascii="Times New Roman" w:hAnsi="Times New Roman" w:cs="Times New Roman"/>
        </w:rPr>
        <w:t xml:space="preserve"> </w:t>
      </w:r>
      <w:r w:rsidRPr="00F11EFB">
        <w:rPr>
          <w:rFonts w:ascii="Times New Roman" w:hAnsi="Times New Roman" w:cs="Times New Roman"/>
        </w:rPr>
        <w:t>some</w:t>
      </w:r>
      <w:r w:rsidR="00370E76" w:rsidRPr="00F11EFB">
        <w:rPr>
          <w:rFonts w:ascii="Times New Roman" w:hAnsi="Times New Roman" w:cs="Times New Roman"/>
        </w:rPr>
        <w:t xml:space="preserve"> </w:t>
      </w:r>
      <w:r w:rsidRPr="00F11EFB">
        <w:rPr>
          <w:rFonts w:ascii="Times New Roman" w:hAnsi="Times New Roman" w:cs="Times New Roman"/>
        </w:rPr>
        <w:t>unfortunate</w:t>
      </w:r>
      <w:r w:rsidR="00370E76" w:rsidRPr="00F11EFB">
        <w:rPr>
          <w:rFonts w:ascii="Times New Roman" w:hAnsi="Times New Roman" w:cs="Times New Roman"/>
        </w:rPr>
        <w:t xml:space="preserve"> </w:t>
      </w:r>
      <w:r w:rsidRPr="00F11EFB">
        <w:rPr>
          <w:rFonts w:ascii="Times New Roman" w:hAnsi="Times New Roman" w:cs="Times New Roman"/>
        </w:rPr>
        <w:t>results.</w:t>
      </w:r>
      <w:r w:rsidR="00370E76" w:rsidRPr="00F11EFB">
        <w:rPr>
          <w:rFonts w:ascii="Times New Roman" w:hAnsi="Times New Roman" w:cs="Times New Roman"/>
        </w:rPr>
        <w:t xml:space="preserve"> </w:t>
      </w:r>
      <w:r w:rsidRPr="00F11EFB">
        <w:rPr>
          <w:rFonts w:ascii="Times New Roman" w:hAnsi="Times New Roman" w:cs="Times New Roman"/>
        </w:rPr>
        <w:t>Increasing</w:t>
      </w:r>
      <w:r w:rsidR="00370E76" w:rsidRPr="00F11EFB">
        <w:rPr>
          <w:rFonts w:ascii="Times New Roman" w:hAnsi="Times New Roman" w:cs="Times New Roman"/>
        </w:rPr>
        <w:t xml:space="preserve"> </w:t>
      </w:r>
      <w:r w:rsidRPr="00F11EFB">
        <w:rPr>
          <w:rFonts w:ascii="Times New Roman" w:hAnsi="Times New Roman" w:cs="Times New Roman"/>
        </w:rPr>
        <w:t>home</w:t>
      </w:r>
      <w:r w:rsidR="00370E76" w:rsidRPr="00F11EFB">
        <w:rPr>
          <w:rFonts w:ascii="Times New Roman" w:hAnsi="Times New Roman" w:cs="Times New Roman"/>
        </w:rPr>
        <w:t xml:space="preserve"> </w:t>
      </w:r>
      <w:r w:rsidRPr="00F11EFB">
        <w:rPr>
          <w:rFonts w:ascii="Times New Roman" w:hAnsi="Times New Roman" w:cs="Times New Roman"/>
        </w:rPr>
        <w:t>sales</w:t>
      </w:r>
      <w:r w:rsidR="00370E76" w:rsidRPr="00F11EFB">
        <w:rPr>
          <w:rFonts w:ascii="Times New Roman" w:hAnsi="Times New Roman" w:cs="Times New Roman"/>
        </w:rPr>
        <w:t xml:space="preserve"> </w:t>
      </w:r>
      <w:r w:rsidRPr="00F11EFB">
        <w:rPr>
          <w:rFonts w:ascii="Times New Roman" w:hAnsi="Times New Roman" w:cs="Times New Roman"/>
        </w:rPr>
        <w:t>became</w:t>
      </w:r>
      <w:r w:rsidR="00370E76" w:rsidRPr="00F11EFB">
        <w:rPr>
          <w:rFonts w:ascii="Times New Roman" w:hAnsi="Times New Roman" w:cs="Times New Roman"/>
        </w:rPr>
        <w:t xml:space="preserve"> </w:t>
      </w:r>
      <w:r w:rsidRPr="00F11EFB">
        <w:rPr>
          <w:rFonts w:ascii="Times New Roman" w:hAnsi="Times New Roman" w:cs="Times New Roman"/>
        </w:rPr>
        <w:t>public</w:t>
      </w:r>
      <w:r w:rsidR="00370E76" w:rsidRPr="00F11EFB">
        <w:rPr>
          <w:rFonts w:ascii="Times New Roman" w:hAnsi="Times New Roman" w:cs="Times New Roman"/>
        </w:rPr>
        <w:t xml:space="preserve"> </w:t>
      </w:r>
      <w:r w:rsidRPr="00F11EFB">
        <w:rPr>
          <w:rFonts w:ascii="Times New Roman" w:hAnsi="Times New Roman" w:cs="Times New Roman"/>
        </w:rPr>
        <w:t>policy.</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2003,</w:t>
      </w:r>
      <w:r w:rsidR="00370E76" w:rsidRPr="00F11EFB">
        <w:rPr>
          <w:rFonts w:ascii="Times New Roman" w:hAnsi="Times New Roman" w:cs="Times New Roman"/>
        </w:rPr>
        <w:t xml:space="preserve"> </w:t>
      </w:r>
      <w:r w:rsidRPr="00F11EFB">
        <w:rPr>
          <w:rFonts w:ascii="Times New Roman" w:hAnsi="Times New Roman" w:cs="Times New Roman"/>
        </w:rPr>
        <w:t>President</w:t>
      </w:r>
      <w:r w:rsidR="00370E76" w:rsidRPr="00F11EFB">
        <w:rPr>
          <w:rFonts w:ascii="Times New Roman" w:hAnsi="Times New Roman" w:cs="Times New Roman"/>
        </w:rPr>
        <w:t xml:space="preserve"> </w:t>
      </w:r>
      <w:r w:rsidRPr="00F11EFB">
        <w:rPr>
          <w:rFonts w:ascii="Times New Roman" w:hAnsi="Times New Roman" w:cs="Times New Roman"/>
        </w:rPr>
        <w:t>George</w:t>
      </w:r>
      <w:r w:rsidR="00370E76" w:rsidRPr="00F11EFB">
        <w:rPr>
          <w:rFonts w:ascii="Times New Roman" w:hAnsi="Times New Roman" w:cs="Times New Roman"/>
        </w:rPr>
        <w:t xml:space="preserve"> </w:t>
      </w:r>
      <w:r w:rsidRPr="00F11EFB">
        <w:rPr>
          <w:rFonts w:ascii="Times New Roman" w:hAnsi="Times New Roman" w:cs="Times New Roman"/>
        </w:rPr>
        <w:t>W.</w:t>
      </w:r>
      <w:r w:rsidR="00370E76" w:rsidRPr="00F11EFB">
        <w:rPr>
          <w:rFonts w:ascii="Times New Roman" w:hAnsi="Times New Roman" w:cs="Times New Roman"/>
        </w:rPr>
        <w:t xml:space="preserve"> </w:t>
      </w:r>
      <w:r w:rsidRPr="00F11EFB">
        <w:rPr>
          <w:rFonts w:ascii="Times New Roman" w:hAnsi="Times New Roman" w:cs="Times New Roman"/>
        </w:rPr>
        <w:t>Bush</w:t>
      </w:r>
      <w:r w:rsidR="00370E76" w:rsidRPr="00F11EFB">
        <w:rPr>
          <w:rFonts w:ascii="Times New Roman" w:hAnsi="Times New Roman" w:cs="Times New Roman"/>
        </w:rPr>
        <w:t xml:space="preserve"> </w:t>
      </w:r>
      <w:r w:rsidRPr="00F11EFB">
        <w:rPr>
          <w:rFonts w:ascii="Times New Roman" w:hAnsi="Times New Roman" w:cs="Times New Roman"/>
        </w:rPr>
        <w:t>signed</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00676791" w:rsidRPr="00F11EFB">
        <w:fldChar w:fldCharType="begin"/>
      </w:r>
      <w:r w:rsidR="00676791" w:rsidRPr="00F11EFB">
        <w:instrText xml:space="preserve"> HYPERLINK "https://www.govtrack.us/congress/bills/108/s811" \t "_blank" </w:instrText>
      </w:r>
      <w:r w:rsidR="00676791" w:rsidRPr="00F11EFB">
        <w:fldChar w:fldCharType="separate"/>
      </w:r>
      <w:r w:rsidRPr="00F11EFB">
        <w:rPr>
          <w:rStyle w:val="Hyperlink"/>
          <w:rFonts w:ascii="Times New Roman" w:hAnsi="Times New Roman" w:cs="Times New Roman"/>
          <w:color w:val="auto"/>
          <w:u w:val="none"/>
        </w:rPr>
        <w:t>American</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Dream</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Down</w:t>
      </w:r>
      <w:r w:rsidR="00370E76" w:rsidRPr="00F11EFB">
        <w:rPr>
          <w:rStyle w:val="Hyperlink"/>
          <w:rFonts w:ascii="Times New Roman" w:hAnsi="Times New Roman" w:cs="Times New Roman"/>
          <w:color w:val="auto"/>
          <w:u w:val="none"/>
        </w:rPr>
        <w:t xml:space="preserve"> </w:t>
      </w:r>
      <w:ins w:id="1087" w:author="Author">
        <w:r w:rsidR="00F80802">
          <w:rPr>
            <w:rStyle w:val="Hyperlink"/>
            <w:rFonts w:ascii="Times New Roman" w:hAnsi="Times New Roman" w:cs="Times New Roman"/>
            <w:color w:val="auto"/>
            <w:u w:val="none"/>
          </w:rPr>
          <w:t>P</w:t>
        </w:r>
      </w:ins>
      <w:del w:id="1088" w:author="Author">
        <w:r w:rsidRPr="00F11EFB" w:rsidDel="00F80802">
          <w:rPr>
            <w:rStyle w:val="Hyperlink"/>
            <w:rFonts w:ascii="Times New Roman" w:hAnsi="Times New Roman" w:cs="Times New Roman"/>
            <w:color w:val="auto"/>
            <w:u w:val="none"/>
          </w:rPr>
          <w:delText>p</w:delText>
        </w:r>
      </w:del>
      <w:r w:rsidRPr="00F11EFB">
        <w:rPr>
          <w:rStyle w:val="Hyperlink"/>
          <w:rFonts w:ascii="Times New Roman" w:hAnsi="Times New Roman" w:cs="Times New Roman"/>
          <w:color w:val="auto"/>
          <w:u w:val="none"/>
        </w:rPr>
        <w:t>ayment</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Act</w:t>
      </w:r>
      <w:r w:rsidR="00676791" w:rsidRPr="00F11EFB">
        <w:rPr>
          <w:rStyle w:val="Hyperlink"/>
          <w:rFonts w:ascii="Times New Roman" w:hAnsi="Times New Roman" w:cs="Times New Roman"/>
          <w:color w:val="auto"/>
          <w:u w:val="none"/>
        </w:rPr>
        <w:fldChar w:fldCharType="end"/>
      </w:r>
      <w:r w:rsidRPr="00F11EFB">
        <w:rPr>
          <w:rFonts w:ascii="Times New Roman" w:hAnsi="Times New Roman" w:cs="Times New Roman"/>
        </w:rPr>
        <w:t>,</w:t>
      </w:r>
      <w:r w:rsidR="00370E76" w:rsidRPr="00F11EFB">
        <w:rPr>
          <w:rFonts w:ascii="Times New Roman" w:hAnsi="Times New Roman" w:cs="Times New Roman"/>
        </w:rPr>
        <w:t xml:space="preserve"> </w:t>
      </w:r>
      <w:r w:rsidRPr="00F11EFB">
        <w:rPr>
          <w:rFonts w:ascii="Times New Roman" w:hAnsi="Times New Roman" w:cs="Times New Roman"/>
        </w:rPr>
        <w:t>subsidizing</w:t>
      </w:r>
      <w:r w:rsidR="00370E76" w:rsidRPr="00F11EFB">
        <w:rPr>
          <w:rFonts w:ascii="Times New Roman" w:hAnsi="Times New Roman" w:cs="Times New Roman"/>
        </w:rPr>
        <w:t xml:space="preserve"> </w:t>
      </w:r>
      <w:r w:rsidRPr="00F11EFB">
        <w:rPr>
          <w:rFonts w:ascii="Times New Roman" w:hAnsi="Times New Roman" w:cs="Times New Roman"/>
        </w:rPr>
        <w:t>home</w:t>
      </w:r>
      <w:r w:rsidR="00370E76" w:rsidRPr="00F11EFB">
        <w:rPr>
          <w:rFonts w:ascii="Times New Roman" w:hAnsi="Times New Roman" w:cs="Times New Roman"/>
        </w:rPr>
        <w:t xml:space="preserve"> </w:t>
      </w:r>
      <w:r w:rsidRPr="00F11EFB">
        <w:rPr>
          <w:rFonts w:ascii="Times New Roman" w:hAnsi="Times New Roman" w:cs="Times New Roman"/>
        </w:rPr>
        <w:t>purchases</w:t>
      </w:r>
      <w:r w:rsidR="00370E76" w:rsidRPr="00F11EFB">
        <w:rPr>
          <w:rFonts w:ascii="Times New Roman" w:hAnsi="Times New Roman" w:cs="Times New Roman"/>
        </w:rPr>
        <w:t xml:space="preserve"> </w:t>
      </w:r>
      <w:r w:rsidRPr="00F11EFB">
        <w:rPr>
          <w:rFonts w:ascii="Times New Roman" w:hAnsi="Times New Roman" w:cs="Times New Roman"/>
        </w:rPr>
        <w:t>during</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period</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which</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housing</w:t>
      </w:r>
      <w:r w:rsidR="00370E76" w:rsidRPr="00F11EFB">
        <w:rPr>
          <w:rFonts w:ascii="Times New Roman" w:hAnsi="Times New Roman" w:cs="Times New Roman"/>
        </w:rPr>
        <w:t xml:space="preserve"> </w:t>
      </w:r>
      <w:r w:rsidRPr="00F11EFB">
        <w:rPr>
          <w:rFonts w:ascii="Times New Roman" w:hAnsi="Times New Roman" w:cs="Times New Roman"/>
        </w:rPr>
        <w:t>bubble</w:t>
      </w:r>
      <w:del w:id="1089" w:author="Author">
        <w:r w:rsidR="00370E76" w:rsidRPr="00F11EFB" w:rsidDel="00F80802">
          <w:rPr>
            <w:rFonts w:ascii="Times New Roman" w:hAnsi="Times New Roman" w:cs="Times New Roman"/>
          </w:rPr>
          <w:delText xml:space="preserve"> </w:delText>
        </w:r>
      </w:del>
      <w:r w:rsidRPr="00F11EFB">
        <w:rPr>
          <w:rFonts w:ascii="Times New Roman" w:hAnsi="Times New Roman" w:cs="Times New Roman"/>
        </w:rPr>
        <w:t>—</w:t>
      </w:r>
      <w:del w:id="1090" w:author="Author">
        <w:r w:rsidR="00370E76" w:rsidRPr="00F11EFB" w:rsidDel="00F80802">
          <w:rPr>
            <w:rFonts w:ascii="Times New Roman" w:hAnsi="Times New Roman" w:cs="Times New Roman"/>
          </w:rPr>
          <w:delText xml:space="preserve"> </w:delText>
        </w:r>
      </w:del>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one</w:t>
      </w:r>
      <w:r w:rsidR="00370E76" w:rsidRPr="00F11EFB">
        <w:rPr>
          <w:rFonts w:ascii="Times New Roman" w:hAnsi="Times New Roman" w:cs="Times New Roman"/>
        </w:rPr>
        <w:t xml:space="preserve"> </w:t>
      </w:r>
      <w:ins w:id="1091" w:author="Author">
        <w:r w:rsidR="00F80802">
          <w:rPr>
            <w:rFonts w:ascii="Times New Roman" w:hAnsi="Times New Roman" w:cs="Times New Roman"/>
          </w:rPr>
          <w:t>that w</w:t>
        </w:r>
      </w:ins>
      <w:del w:id="1092" w:author="Author">
        <w:r w:rsidR="004B3374" w:rsidRPr="00F11EFB" w:rsidDel="00F80802">
          <w:rPr>
            <w:rFonts w:ascii="Times New Roman" w:hAnsi="Times New Roman" w:cs="Times New Roman"/>
          </w:rPr>
          <w:delText>W</w:delText>
        </w:r>
      </w:del>
      <w:r w:rsidR="004B3374" w:rsidRPr="00F11EFB">
        <w:rPr>
          <w:rFonts w:ascii="Times New Roman" w:hAnsi="Times New Roman" w:cs="Times New Roman"/>
        </w:rPr>
        <w:t>ou</w:t>
      </w:r>
      <w:r w:rsidRPr="00F11EFB">
        <w:rPr>
          <w:rFonts w:ascii="Times New Roman" w:hAnsi="Times New Roman" w:cs="Times New Roman"/>
        </w:rPr>
        <w:t>l</w:t>
      </w:r>
      <w:ins w:id="1093" w:author="Author">
        <w:r w:rsidR="00F80802">
          <w:rPr>
            <w:rFonts w:ascii="Times New Roman" w:hAnsi="Times New Roman" w:cs="Times New Roman"/>
          </w:rPr>
          <w:t>d l</w:t>
        </w:r>
      </w:ins>
      <w:r w:rsidRPr="00F11EFB">
        <w:rPr>
          <w:rFonts w:ascii="Times New Roman" w:hAnsi="Times New Roman" w:cs="Times New Roman"/>
        </w:rPr>
        <w:t>ead</w:t>
      </w:r>
      <w:r w:rsidR="00370E76" w:rsidRPr="00F11EFB">
        <w:rPr>
          <w:rFonts w:ascii="Times New Roman" w:hAnsi="Times New Roman" w:cs="Times New Roman"/>
        </w:rPr>
        <w:t xml:space="preserve"> </w:t>
      </w:r>
    </w:p>
    <w:p w14:paraId="7958CA33" w14:textId="584F0CBD" w:rsidR="00CA54AD" w:rsidRPr="00F11EFB" w:rsidRDefault="00CA54AD" w:rsidP="00F80802">
      <w:pPr>
        <w:spacing w:before="100" w:beforeAutospacing="1"/>
        <w:ind w:right="4"/>
        <w:contextualSpacing/>
        <w:rPr>
          <w:rFonts w:ascii="Times New Roman" w:hAnsi="Times New Roman" w:cs="Times New Roman"/>
        </w:rPr>
      </w:pP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2008</w:t>
      </w:r>
      <w:ins w:id="1094" w:author="Author">
        <w:r w:rsidR="00F80802">
          <w:rPr>
            <w:rFonts w:ascii="Times New Roman" w:hAnsi="Times New Roman" w:cs="Times New Roman"/>
          </w:rPr>
          <w:t>–</w:t>
        </w:r>
      </w:ins>
      <w:del w:id="1095" w:author="Author">
        <w:r w:rsidRPr="00F11EFB" w:rsidDel="00F80802">
          <w:rPr>
            <w:rFonts w:ascii="Times New Roman" w:hAnsi="Times New Roman" w:cs="Times New Roman"/>
          </w:rPr>
          <w:delText>-</w:delText>
        </w:r>
      </w:del>
      <w:r w:rsidRPr="00F11EFB">
        <w:rPr>
          <w:rFonts w:ascii="Times New Roman" w:hAnsi="Times New Roman" w:cs="Times New Roman"/>
        </w:rPr>
        <w:t>9</w:t>
      </w:r>
      <w:r w:rsidR="00370E76" w:rsidRPr="00F11EFB">
        <w:rPr>
          <w:rFonts w:ascii="Times New Roman" w:hAnsi="Times New Roman" w:cs="Times New Roman"/>
        </w:rPr>
        <w:t xml:space="preserve"> </w:t>
      </w:r>
      <w:r w:rsidRPr="00F11EFB">
        <w:rPr>
          <w:rFonts w:ascii="Times New Roman" w:hAnsi="Times New Roman" w:cs="Times New Roman"/>
        </w:rPr>
        <w:t>financial</w:t>
      </w:r>
      <w:r w:rsidR="00370E76" w:rsidRPr="00F11EFB">
        <w:rPr>
          <w:rFonts w:ascii="Times New Roman" w:hAnsi="Times New Roman" w:cs="Times New Roman"/>
        </w:rPr>
        <w:t xml:space="preserve"> </w:t>
      </w:r>
      <w:r w:rsidRPr="00F11EFB">
        <w:rPr>
          <w:rFonts w:ascii="Times New Roman" w:hAnsi="Times New Roman" w:cs="Times New Roman"/>
        </w:rPr>
        <w:t>crisis</w:t>
      </w:r>
      <w:del w:id="1096" w:author="Author">
        <w:r w:rsidR="00370E76" w:rsidRPr="00F11EFB" w:rsidDel="00F80802">
          <w:rPr>
            <w:rFonts w:ascii="Times New Roman" w:hAnsi="Times New Roman" w:cs="Times New Roman"/>
          </w:rPr>
          <w:delText xml:space="preserve"> </w:delText>
        </w:r>
      </w:del>
      <w:r w:rsidRPr="00F11EFB">
        <w:rPr>
          <w:rFonts w:ascii="Times New Roman" w:hAnsi="Times New Roman" w:cs="Times New Roman"/>
        </w:rPr>
        <w:t>—</w:t>
      </w:r>
      <w:del w:id="1097" w:author="Author">
        <w:r w:rsidR="00370E76" w:rsidRPr="00F11EFB" w:rsidDel="00F80802">
          <w:rPr>
            <w:rFonts w:ascii="Times New Roman" w:hAnsi="Times New Roman" w:cs="Times New Roman"/>
          </w:rPr>
          <w:delText xml:space="preserve"> </w:delText>
        </w:r>
      </w:del>
      <w:r w:rsidRPr="00F11EFB">
        <w:rPr>
          <w:rFonts w:ascii="Times New Roman" w:hAnsi="Times New Roman" w:cs="Times New Roman"/>
        </w:rPr>
        <w:t>was</w:t>
      </w:r>
      <w:r w:rsidR="00370E76" w:rsidRPr="00F11EFB">
        <w:rPr>
          <w:rFonts w:ascii="Times New Roman" w:hAnsi="Times New Roman" w:cs="Times New Roman"/>
        </w:rPr>
        <w:t xml:space="preserve"> </w:t>
      </w:r>
      <w:r w:rsidRPr="00F11EFB">
        <w:rPr>
          <w:rFonts w:ascii="Times New Roman" w:hAnsi="Times New Roman" w:cs="Times New Roman"/>
        </w:rPr>
        <w:t>already</w:t>
      </w:r>
      <w:r w:rsidR="00370E76" w:rsidRPr="00F11EFB">
        <w:rPr>
          <w:rFonts w:ascii="Times New Roman" w:hAnsi="Times New Roman" w:cs="Times New Roman"/>
        </w:rPr>
        <w:t xml:space="preserve"> </w:t>
      </w:r>
      <w:r w:rsidRPr="00F11EFB">
        <w:rPr>
          <w:rFonts w:ascii="Times New Roman" w:hAnsi="Times New Roman" w:cs="Times New Roman"/>
        </w:rPr>
        <w:t>growing</w:t>
      </w:r>
      <w:r w:rsidR="00370E76" w:rsidRPr="00F11EFB">
        <w:rPr>
          <w:rFonts w:ascii="Times New Roman" w:hAnsi="Times New Roman" w:cs="Times New Roman"/>
        </w:rPr>
        <w:t xml:space="preserve"> </w:t>
      </w:r>
      <w:r w:rsidRPr="00F11EFB">
        <w:rPr>
          <w:rFonts w:ascii="Times New Roman" w:hAnsi="Times New Roman" w:cs="Times New Roman"/>
        </w:rPr>
        <w:t>at</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10</w:t>
      </w:r>
      <w:ins w:id="1098" w:author="Author">
        <w:r w:rsidR="00917D16">
          <w:rPr>
            <w:rFonts w:ascii="Times New Roman" w:hAnsi="Times New Roman" w:cs="Times New Roman"/>
          </w:rPr>
          <w:t>%</w:t>
        </w:r>
      </w:ins>
      <w:del w:id="1099" w:author="Author">
        <w:r w:rsidR="00370E76" w:rsidRPr="00F11EFB" w:rsidDel="00917D16">
          <w:rPr>
            <w:rFonts w:ascii="Times New Roman" w:hAnsi="Times New Roman" w:cs="Times New Roman"/>
          </w:rPr>
          <w:delText xml:space="preserve"> </w:delText>
        </w:r>
        <w:r w:rsidRPr="00F11EFB" w:rsidDel="00917D16">
          <w:rPr>
            <w:rFonts w:ascii="Times New Roman" w:hAnsi="Times New Roman" w:cs="Times New Roman"/>
          </w:rPr>
          <w:delText>percent</w:delText>
        </w:r>
      </w:del>
      <w:r w:rsidR="00370E76" w:rsidRPr="00F11EFB">
        <w:rPr>
          <w:rFonts w:ascii="Times New Roman" w:hAnsi="Times New Roman" w:cs="Times New Roman"/>
        </w:rPr>
        <w:t xml:space="preserve"> </w:t>
      </w:r>
      <w:r w:rsidRPr="00F11EFB">
        <w:rPr>
          <w:rFonts w:ascii="Times New Roman" w:hAnsi="Times New Roman" w:cs="Times New Roman"/>
        </w:rPr>
        <w:t>annual</w:t>
      </w:r>
      <w:r w:rsidR="00370E76" w:rsidRPr="00F11EFB">
        <w:rPr>
          <w:rFonts w:ascii="Times New Roman" w:hAnsi="Times New Roman" w:cs="Times New Roman"/>
        </w:rPr>
        <w:t xml:space="preserve"> </w:t>
      </w:r>
      <w:r w:rsidRPr="00F11EFB">
        <w:rPr>
          <w:rFonts w:ascii="Times New Roman" w:hAnsi="Times New Roman" w:cs="Times New Roman"/>
        </w:rPr>
        <w:t>rate,</w:t>
      </w:r>
      <w:r w:rsidR="00370E76" w:rsidRPr="00F11EFB">
        <w:rPr>
          <w:rFonts w:ascii="Times New Roman" w:hAnsi="Times New Roman" w:cs="Times New Roman"/>
        </w:rPr>
        <w:t xml:space="preserve"> </w:t>
      </w:r>
      <w:r w:rsidRPr="00F11EFB">
        <w:rPr>
          <w:rFonts w:ascii="Times New Roman" w:hAnsi="Times New Roman" w:cs="Times New Roman"/>
        </w:rPr>
        <w:t>according</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00676791" w:rsidRPr="00F11EFB">
        <w:fldChar w:fldCharType="begin"/>
      </w:r>
      <w:r w:rsidR="00676791" w:rsidRPr="00F11EFB">
        <w:instrText xml:space="preserve"> HYPERLINK "http://us.spindices.com/index-family/real-estate/sp-corelogic-case-shiller" \t "_blank" </w:instrText>
      </w:r>
      <w:r w:rsidR="00676791" w:rsidRPr="00F11EFB">
        <w:fldChar w:fldCharType="separate"/>
      </w:r>
      <w:r w:rsidR="00FB0B0D" w:rsidRPr="00F11EFB">
        <w:rPr>
          <w:rStyle w:val="Hyperlink"/>
          <w:rFonts w:ascii="Times New Roman" w:hAnsi="Times New Roman" w:cs="Times New Roman"/>
          <w:color w:val="auto"/>
          <w:u w:val="none"/>
        </w:rPr>
        <w:t>S</w:t>
      </w:r>
      <w:del w:id="1100" w:author="Author">
        <w:r w:rsidR="00FB0B0D" w:rsidRPr="00F11EFB" w:rsidDel="00F80802">
          <w:rPr>
            <w:rStyle w:val="Hyperlink"/>
            <w:rFonts w:ascii="Times New Roman" w:hAnsi="Times New Roman" w:cs="Times New Roman"/>
            <w:color w:val="auto"/>
            <w:u w:val="none"/>
          </w:rPr>
          <w:delText>.</w:delText>
        </w:r>
      </w:del>
      <w:r w:rsidR="00370E76" w:rsidRPr="00F11EFB">
        <w:rPr>
          <w:rStyle w:val="Hyperlink"/>
          <w:rFonts w:ascii="Times New Roman" w:hAnsi="Times New Roman" w:cs="Times New Roman"/>
          <w:color w:val="auto"/>
          <w:u w:val="none"/>
        </w:rPr>
        <w:t xml:space="preserve"> </w:t>
      </w:r>
      <w:r w:rsidR="00FB0B0D" w:rsidRPr="00F11EFB">
        <w:rPr>
          <w:rStyle w:val="Hyperlink"/>
          <w:rFonts w:ascii="Times New Roman" w:hAnsi="Times New Roman" w:cs="Times New Roman"/>
          <w:color w:val="auto"/>
          <w:u w:val="none"/>
        </w:rPr>
        <w:t>&amp;</w:t>
      </w:r>
      <w:ins w:id="1101" w:author="Author">
        <w:r w:rsidR="00F80802">
          <w:rPr>
            <w:rStyle w:val="Hyperlink"/>
            <w:rFonts w:ascii="Times New Roman" w:hAnsi="Times New Roman" w:cs="Times New Roman"/>
            <w:color w:val="auto"/>
            <w:u w:val="none"/>
          </w:rPr>
          <w:t xml:space="preserve"> </w:t>
        </w:r>
      </w:ins>
      <w:r w:rsidR="00FB0B0D" w:rsidRPr="00F11EFB">
        <w:rPr>
          <w:rStyle w:val="Hyperlink"/>
          <w:rFonts w:ascii="Times New Roman" w:hAnsi="Times New Roman" w:cs="Times New Roman"/>
          <w:color w:val="auto"/>
          <w:u w:val="none"/>
        </w:rPr>
        <w:t>P</w:t>
      </w:r>
      <w:del w:id="1102" w:author="Author">
        <w:r w:rsidR="00FB0B0D" w:rsidRPr="00F11EFB" w:rsidDel="00F80802">
          <w:rPr>
            <w:rStyle w:val="Hyperlink"/>
            <w:rFonts w:ascii="Times New Roman" w:hAnsi="Times New Roman" w:cs="Times New Roman"/>
            <w:color w:val="auto"/>
            <w:u w:val="none"/>
          </w:rPr>
          <w:delText>.</w:delText>
        </w:r>
      </w:del>
      <w:r w:rsidR="00370E76" w:rsidRPr="00F11EFB">
        <w:rPr>
          <w:rStyle w:val="Hyperlink"/>
          <w:rFonts w:ascii="Times New Roman" w:hAnsi="Times New Roman" w:cs="Times New Roman"/>
          <w:color w:val="auto"/>
          <w:u w:val="none"/>
        </w:rPr>
        <w:t xml:space="preserve"> </w:t>
      </w:r>
      <w:r w:rsidR="00FB0B0D" w:rsidRPr="00F11EFB">
        <w:rPr>
          <w:rStyle w:val="Hyperlink"/>
          <w:rFonts w:ascii="Times New Roman" w:hAnsi="Times New Roman" w:cs="Times New Roman"/>
          <w:color w:val="auto"/>
          <w:u w:val="none"/>
        </w:rPr>
        <w:t>Core</w:t>
      </w:r>
      <w:ins w:id="1103" w:author="Author">
        <w:r w:rsidR="00F80802">
          <w:rPr>
            <w:rStyle w:val="Hyperlink"/>
            <w:rFonts w:ascii="Times New Roman" w:hAnsi="Times New Roman" w:cs="Times New Roman"/>
            <w:color w:val="auto"/>
            <w:u w:val="none"/>
          </w:rPr>
          <w:t xml:space="preserve"> </w:t>
        </w:r>
      </w:ins>
      <w:r w:rsidR="00FB0B0D" w:rsidRPr="00F11EFB">
        <w:rPr>
          <w:rStyle w:val="Hyperlink"/>
          <w:rFonts w:ascii="Times New Roman" w:hAnsi="Times New Roman" w:cs="Times New Roman"/>
          <w:color w:val="auto"/>
          <w:u w:val="none"/>
        </w:rPr>
        <w:t>Logic</w:t>
      </w:r>
      <w:r w:rsidR="00370E76" w:rsidRPr="00F11EFB">
        <w:rPr>
          <w:rStyle w:val="Hyperlink"/>
          <w:rFonts w:ascii="Times New Roman" w:hAnsi="Times New Roman" w:cs="Times New Roman"/>
          <w:color w:val="auto"/>
          <w:u w:val="none"/>
        </w:rPr>
        <w:t xml:space="preserve"> </w:t>
      </w:r>
      <w:r w:rsidR="00FB0B0D" w:rsidRPr="00F11EFB">
        <w:rPr>
          <w:rStyle w:val="Hyperlink"/>
          <w:rFonts w:ascii="Times New Roman" w:hAnsi="Times New Roman" w:cs="Times New Roman"/>
          <w:color w:val="auto"/>
          <w:u w:val="none"/>
        </w:rPr>
        <w:t>Case-Shiller</w:t>
      </w:r>
      <w:r w:rsidR="00370E76" w:rsidRPr="00F11EFB">
        <w:rPr>
          <w:rStyle w:val="Hyperlink"/>
          <w:rFonts w:ascii="Times New Roman" w:hAnsi="Times New Roman" w:cs="Times New Roman"/>
          <w:color w:val="auto"/>
          <w:u w:val="none"/>
        </w:rPr>
        <w:t xml:space="preserve"> </w:t>
      </w:r>
      <w:r w:rsidR="00FB0B0D" w:rsidRPr="00F11EFB">
        <w:rPr>
          <w:rStyle w:val="Hyperlink"/>
          <w:rFonts w:ascii="Times New Roman" w:hAnsi="Times New Roman" w:cs="Times New Roman"/>
          <w:color w:val="auto"/>
          <w:u w:val="none"/>
        </w:rPr>
        <w:t>U.S.</w:t>
      </w:r>
      <w:r w:rsidR="00370E76" w:rsidRPr="00F11EFB">
        <w:rPr>
          <w:rStyle w:val="Hyperlink"/>
          <w:rFonts w:ascii="Times New Roman" w:hAnsi="Times New Roman" w:cs="Times New Roman"/>
          <w:color w:val="auto"/>
          <w:u w:val="none"/>
        </w:rPr>
        <w:t xml:space="preserve"> </w:t>
      </w:r>
      <w:r w:rsidR="00FB0B0D" w:rsidRPr="00F11EFB">
        <w:rPr>
          <w:rStyle w:val="Hyperlink"/>
          <w:rFonts w:ascii="Times New Roman" w:hAnsi="Times New Roman" w:cs="Times New Roman"/>
          <w:color w:val="auto"/>
          <w:u w:val="none"/>
        </w:rPr>
        <w:t>National</w:t>
      </w:r>
      <w:r w:rsidR="00370E76" w:rsidRPr="00F11EFB">
        <w:rPr>
          <w:rStyle w:val="Hyperlink"/>
          <w:rFonts w:ascii="Times New Roman" w:hAnsi="Times New Roman" w:cs="Times New Roman"/>
          <w:color w:val="auto"/>
          <w:u w:val="none"/>
        </w:rPr>
        <w:t xml:space="preserve"> </w:t>
      </w:r>
      <w:r w:rsidR="00FB0B0D" w:rsidRPr="00F11EFB">
        <w:rPr>
          <w:rStyle w:val="Hyperlink"/>
          <w:rFonts w:ascii="Times New Roman" w:hAnsi="Times New Roman" w:cs="Times New Roman"/>
          <w:color w:val="auto"/>
          <w:u w:val="none"/>
        </w:rPr>
        <w:t>Home</w:t>
      </w:r>
      <w:r w:rsidR="00370E76" w:rsidRPr="00F11EFB">
        <w:rPr>
          <w:rStyle w:val="Hyperlink"/>
          <w:rFonts w:ascii="Times New Roman" w:hAnsi="Times New Roman" w:cs="Times New Roman"/>
          <w:color w:val="auto"/>
          <w:u w:val="none"/>
        </w:rPr>
        <w:t xml:space="preserve"> </w:t>
      </w:r>
      <w:r w:rsidR="00FB0B0D" w:rsidRPr="00F11EFB">
        <w:rPr>
          <w:rStyle w:val="Hyperlink"/>
          <w:rFonts w:ascii="Times New Roman" w:hAnsi="Times New Roman" w:cs="Times New Roman"/>
          <w:color w:val="auto"/>
          <w:u w:val="none"/>
        </w:rPr>
        <w:t>Price</w:t>
      </w:r>
      <w:r w:rsidR="00370E76" w:rsidRPr="00F11EFB">
        <w:rPr>
          <w:rStyle w:val="Hyperlink"/>
          <w:rFonts w:ascii="Times New Roman" w:hAnsi="Times New Roman" w:cs="Times New Roman"/>
          <w:color w:val="auto"/>
          <w:u w:val="none"/>
        </w:rPr>
        <w:t xml:space="preserve"> </w:t>
      </w:r>
      <w:r w:rsidR="00676791" w:rsidRPr="00F11EFB">
        <w:rPr>
          <w:rStyle w:val="Hyperlink"/>
          <w:rFonts w:ascii="Times New Roman" w:hAnsi="Times New Roman" w:cs="Times New Roman"/>
          <w:color w:val="auto"/>
          <w:u w:val="none"/>
        </w:rPr>
        <w:fldChar w:fldCharType="end"/>
      </w:r>
      <w:r w:rsidRPr="00F11EFB">
        <w:rPr>
          <w:rFonts w:ascii="Times New Roman" w:hAnsi="Times New Roman" w:cs="Times New Roman"/>
        </w:rPr>
        <w:t>index</w:t>
      </w:r>
      <w:r w:rsidR="00370E76" w:rsidRPr="00F11EFB">
        <w:rPr>
          <w:rFonts w:ascii="Times New Roman" w:hAnsi="Times New Roman" w:cs="Times New Roman"/>
        </w:rPr>
        <w:t xml:space="preserve"> </w:t>
      </w:r>
      <w:r w:rsidRPr="00F11EFB">
        <w:rPr>
          <w:rFonts w:ascii="Times New Roman" w:hAnsi="Times New Roman" w:cs="Times New Roman"/>
        </w:rPr>
        <w:t>(which</w:t>
      </w:r>
      <w:r w:rsidR="00370E76" w:rsidRPr="00F11EFB">
        <w:rPr>
          <w:rFonts w:ascii="Times New Roman" w:hAnsi="Times New Roman" w:cs="Times New Roman"/>
        </w:rPr>
        <w:t xml:space="preserve"> </w:t>
      </w:r>
      <w:r w:rsidRPr="00F11EFB">
        <w:rPr>
          <w:rFonts w:ascii="Times New Roman" w:hAnsi="Times New Roman" w:cs="Times New Roman"/>
        </w:rPr>
        <w:t>I</w:t>
      </w:r>
      <w:r w:rsidR="00370E76" w:rsidRPr="00F11EFB">
        <w:rPr>
          <w:rFonts w:ascii="Times New Roman" w:hAnsi="Times New Roman" w:cs="Times New Roman"/>
        </w:rPr>
        <w:t xml:space="preserve"> </w:t>
      </w:r>
      <w:r w:rsidRPr="00F11EFB">
        <w:rPr>
          <w:rFonts w:ascii="Times New Roman" w:hAnsi="Times New Roman" w:cs="Times New Roman"/>
        </w:rPr>
        <w:t>helped</w:t>
      </w:r>
      <w:r w:rsidR="00370E76" w:rsidRPr="00F11EFB">
        <w:rPr>
          <w:rFonts w:ascii="Times New Roman" w:hAnsi="Times New Roman" w:cs="Times New Roman"/>
        </w:rPr>
        <w:t xml:space="preserve"> </w:t>
      </w:r>
      <w:del w:id="1104" w:author="Author">
        <w:r w:rsidRPr="00F11EFB" w:rsidDel="00F80802">
          <w:rPr>
            <w:rFonts w:ascii="Times New Roman" w:hAnsi="Times New Roman" w:cs="Times New Roman"/>
          </w:rPr>
          <w:delText>to</w:delText>
        </w:r>
        <w:r w:rsidR="00370E76" w:rsidRPr="00F11EFB" w:rsidDel="00F80802">
          <w:rPr>
            <w:rFonts w:ascii="Times New Roman" w:hAnsi="Times New Roman" w:cs="Times New Roman"/>
          </w:rPr>
          <w:delText xml:space="preserve"> </w:delText>
        </w:r>
      </w:del>
      <w:r w:rsidRPr="00F11EFB">
        <w:rPr>
          <w:rFonts w:ascii="Times New Roman" w:hAnsi="Times New Roman" w:cs="Times New Roman"/>
        </w:rPr>
        <w:t>create</w:t>
      </w:r>
      <w:ins w:id="1105" w:author="Author">
        <w:r w:rsidR="00F80802">
          <w:rPr>
            <w:rFonts w:ascii="Times New Roman" w:hAnsi="Times New Roman" w:cs="Times New Roman"/>
          </w:rPr>
          <w:t>).</w:t>
        </w:r>
      </w:ins>
      <w:del w:id="1106" w:author="Author">
        <w:r w:rsidR="00370E76" w:rsidRPr="00F11EFB" w:rsidDel="009D0167">
          <w:rPr>
            <w:rFonts w:ascii="Times New Roman" w:hAnsi="Times New Roman" w:cs="Times New Roman"/>
          </w:rPr>
          <w:delText xml:space="preserve"> </w:delText>
        </w:r>
      </w:del>
    </w:p>
    <w:p w14:paraId="3F303FD8" w14:textId="4581FA97" w:rsidR="00380FFF" w:rsidRPr="00F11EFB" w:rsidRDefault="00CA54AD" w:rsidP="00107109">
      <w:pPr>
        <w:spacing w:before="100" w:beforeAutospacing="1"/>
        <w:ind w:right="4"/>
        <w:contextualSpacing/>
        <w:rPr>
          <w:rFonts w:ascii="Times New Roman" w:hAnsi="Times New Roman" w:cs="Times New Roman"/>
        </w:rPr>
      </w:pPr>
      <w:commentRangeStart w:id="1107"/>
      <w:r w:rsidRPr="00F11EFB">
        <w:rPr>
          <w:rFonts w:ascii="Times New Roman" w:hAnsi="Times New Roman" w:cs="Times New Roman"/>
        </w:rPr>
        <w:t>This</w:t>
      </w:r>
      <w:r w:rsidR="00370E76" w:rsidRPr="00F11EFB">
        <w:rPr>
          <w:rFonts w:ascii="Times New Roman" w:hAnsi="Times New Roman" w:cs="Times New Roman"/>
        </w:rPr>
        <w:t xml:space="preserve"> </w:t>
      </w:r>
      <w:r w:rsidRPr="00F11EFB">
        <w:rPr>
          <w:rFonts w:ascii="Times New Roman" w:hAnsi="Times New Roman" w:cs="Times New Roman"/>
        </w:rPr>
        <w:t>year</w:t>
      </w:r>
      <w:commentRangeEnd w:id="1107"/>
      <w:r w:rsidR="00F80802">
        <w:rPr>
          <w:rStyle w:val="CommentReference"/>
        </w:rPr>
        <w:commentReference w:id="1107"/>
      </w:r>
      <w:r w:rsidRPr="00F11EFB">
        <w:rPr>
          <w:rFonts w:ascii="Times New Roman" w:hAnsi="Times New Roman" w:cs="Times New Roman"/>
        </w:rPr>
        <w:t>,</w:t>
      </w:r>
      <w:r w:rsidR="00370E76" w:rsidRPr="00F11EFB">
        <w:rPr>
          <w:rFonts w:ascii="Times New Roman" w:hAnsi="Times New Roman" w:cs="Times New Roman"/>
        </w:rPr>
        <w:t xml:space="preserve"> </w:t>
      </w:r>
      <w:r w:rsidRPr="00412EB7">
        <w:rPr>
          <w:rFonts w:ascii="Times New Roman" w:hAnsi="Times New Roman" w:cs="Times New Roman"/>
          <w:i/>
          <w:rPrChange w:id="1108" w:author="Author">
            <w:rPr>
              <w:rFonts w:ascii="Times New Roman" w:hAnsi="Times New Roman" w:cs="Times New Roman"/>
            </w:rPr>
          </w:rPrChange>
        </w:rPr>
        <w:t>Forbes</w:t>
      </w:r>
      <w:r w:rsidR="00370E76" w:rsidRPr="00F11EFB">
        <w:rPr>
          <w:rFonts w:ascii="Times New Roman" w:hAnsi="Times New Roman" w:cs="Times New Roman"/>
        </w:rPr>
        <w:t xml:space="preserve"> </w:t>
      </w:r>
      <w:ins w:id="1109" w:author="Author">
        <w:r w:rsidR="00917D16">
          <w:rPr>
            <w:rFonts w:ascii="Times New Roman" w:hAnsi="Times New Roman" w:cs="Times New Roman"/>
          </w:rPr>
          <w:t>m</w:t>
        </w:r>
      </w:ins>
      <w:del w:id="1110" w:author="Author">
        <w:r w:rsidRPr="00F11EFB" w:rsidDel="00917D16">
          <w:rPr>
            <w:rFonts w:ascii="Times New Roman" w:hAnsi="Times New Roman" w:cs="Times New Roman"/>
          </w:rPr>
          <w:delText>M</w:delText>
        </w:r>
      </w:del>
      <w:r w:rsidRPr="00F11EFB">
        <w:rPr>
          <w:rFonts w:ascii="Times New Roman" w:hAnsi="Times New Roman" w:cs="Times New Roman"/>
        </w:rPr>
        <w:t>agazine</w:t>
      </w:r>
      <w:r w:rsidR="00370E76" w:rsidRPr="00F11EFB">
        <w:rPr>
          <w:rFonts w:ascii="Times New Roman" w:hAnsi="Times New Roman" w:cs="Times New Roman"/>
        </w:rPr>
        <w:t xml:space="preserve"> </w:t>
      </w:r>
      <w:r w:rsidRPr="00F11EFB">
        <w:rPr>
          <w:rFonts w:ascii="Times New Roman" w:hAnsi="Times New Roman" w:cs="Times New Roman"/>
        </w:rPr>
        <w:t>started</w:t>
      </w:r>
      <w:r w:rsidR="00370E76" w:rsidRPr="00F11EFB">
        <w:rPr>
          <w:rFonts w:ascii="Times New Roman" w:hAnsi="Times New Roman" w:cs="Times New Roman"/>
        </w:rPr>
        <w:t xml:space="preserve"> </w:t>
      </w:r>
      <w:r w:rsidRPr="00F11EFB">
        <w:rPr>
          <w:rFonts w:ascii="Times New Roman" w:hAnsi="Times New Roman" w:cs="Times New Roman"/>
        </w:rPr>
        <w:t>what</w:t>
      </w:r>
      <w:r w:rsidR="00370E76" w:rsidRPr="00F11EFB">
        <w:rPr>
          <w:rFonts w:ascii="Times New Roman" w:hAnsi="Times New Roman" w:cs="Times New Roman"/>
        </w:rPr>
        <w:t xml:space="preserve"> </w:t>
      </w:r>
      <w:r w:rsidRPr="00F11EFB">
        <w:rPr>
          <w:rFonts w:ascii="Times New Roman" w:hAnsi="Times New Roman" w:cs="Times New Roman"/>
        </w:rPr>
        <w:t>it</w:t>
      </w:r>
      <w:r w:rsidR="00370E76" w:rsidRPr="00F11EFB">
        <w:rPr>
          <w:rFonts w:ascii="Times New Roman" w:hAnsi="Times New Roman" w:cs="Times New Roman"/>
        </w:rPr>
        <w:t xml:space="preserve"> </w:t>
      </w:r>
      <w:r w:rsidRPr="00F11EFB">
        <w:rPr>
          <w:rFonts w:ascii="Times New Roman" w:hAnsi="Times New Roman" w:cs="Times New Roman"/>
        </w:rPr>
        <w:t>calls</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w:t>
      </w:r>
      <w:hyperlink r:id="rId17" w:anchor="7d8e81ef5244" w:tgtFrame="_blank" w:history="1">
        <w:r w:rsidRPr="00F11EFB">
          <w:rPr>
            <w:rStyle w:val="Hyperlink"/>
            <w:rFonts w:ascii="Times New Roman" w:hAnsi="Times New Roman" w:cs="Times New Roman"/>
            <w:color w:val="auto"/>
            <w:u w:val="none"/>
          </w:rPr>
          <w:t>American</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Dream</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Index</w:t>
        </w:r>
      </w:hyperlink>
      <w:del w:id="1111" w:author="Author">
        <w:r w:rsidRPr="00F11EFB" w:rsidDel="00992107">
          <w:rPr>
            <w:rFonts w:ascii="Times New Roman" w:hAnsi="Times New Roman" w:cs="Times New Roman"/>
          </w:rPr>
          <w:delText>.</w:delText>
        </w:r>
      </w:del>
      <w:r w:rsidRPr="00F11EFB">
        <w:rPr>
          <w:rFonts w:ascii="Times New Roman" w:hAnsi="Times New Roman" w:cs="Times New Roman"/>
        </w:rPr>
        <w:t>”</w:t>
      </w:r>
      <w:r w:rsidR="00370E76" w:rsidRPr="00F11EFB">
        <w:rPr>
          <w:rFonts w:ascii="Times New Roman" w:hAnsi="Times New Roman" w:cs="Times New Roman"/>
        </w:rPr>
        <w:t xml:space="preserve"> </w:t>
      </w:r>
      <w:del w:id="1112" w:author="Author">
        <w:r w:rsidRPr="00F11EFB" w:rsidDel="00992107">
          <w:rPr>
            <w:rFonts w:ascii="Times New Roman" w:hAnsi="Times New Roman" w:cs="Times New Roman"/>
          </w:rPr>
          <w:delText>It</w:delText>
        </w:r>
        <w:r w:rsidR="00370E76" w:rsidRPr="00F11EFB" w:rsidDel="00992107">
          <w:rPr>
            <w:rFonts w:ascii="Times New Roman" w:hAnsi="Times New Roman" w:cs="Times New Roman"/>
          </w:rPr>
          <w:delText xml:space="preserve"> </w:delText>
        </w:r>
        <w:r w:rsidRPr="00F11EFB" w:rsidDel="00992107">
          <w:rPr>
            <w:rFonts w:ascii="Times New Roman" w:hAnsi="Times New Roman" w:cs="Times New Roman"/>
          </w:rPr>
          <w:delText>is</w:delText>
        </w:r>
        <w:r w:rsidR="00370E76" w:rsidRPr="00F11EFB" w:rsidDel="00992107">
          <w:rPr>
            <w:rFonts w:ascii="Times New Roman" w:hAnsi="Times New Roman" w:cs="Times New Roman"/>
          </w:rPr>
          <w:delText xml:space="preserve"> </w:delText>
        </w:r>
      </w:del>
      <w:r w:rsidRPr="00F11EFB">
        <w:rPr>
          <w:rFonts w:ascii="Times New Roman" w:hAnsi="Times New Roman" w:cs="Times New Roman"/>
        </w:rPr>
        <w:t>based</w:t>
      </w:r>
      <w:r w:rsidR="00370E76" w:rsidRPr="00F11EFB">
        <w:rPr>
          <w:rFonts w:ascii="Times New Roman" w:hAnsi="Times New Roman" w:cs="Times New Roman"/>
        </w:rPr>
        <w:t xml:space="preserve"> </w:t>
      </w:r>
      <w:r w:rsidRPr="00F11EFB">
        <w:rPr>
          <w:rFonts w:ascii="Times New Roman" w:hAnsi="Times New Roman" w:cs="Times New Roman"/>
        </w:rPr>
        <w:t>on</w:t>
      </w:r>
      <w:r w:rsidR="00370E76" w:rsidRPr="00F11EFB">
        <w:rPr>
          <w:rFonts w:ascii="Times New Roman" w:hAnsi="Times New Roman" w:cs="Times New Roman"/>
        </w:rPr>
        <w:t xml:space="preserve"> </w:t>
      </w:r>
      <w:r w:rsidRPr="00F11EFB">
        <w:rPr>
          <w:rFonts w:ascii="Times New Roman" w:hAnsi="Times New Roman" w:cs="Times New Roman"/>
        </w:rPr>
        <w:t>seven</w:t>
      </w:r>
      <w:r w:rsidR="00370E76" w:rsidRPr="00F11EFB">
        <w:rPr>
          <w:rFonts w:ascii="Times New Roman" w:hAnsi="Times New Roman" w:cs="Times New Roman"/>
        </w:rPr>
        <w:t xml:space="preserve"> </w:t>
      </w:r>
      <w:r w:rsidRPr="00F11EFB">
        <w:rPr>
          <w:rFonts w:ascii="Times New Roman" w:hAnsi="Times New Roman" w:cs="Times New Roman"/>
        </w:rPr>
        <w:t>statistical</w:t>
      </w:r>
      <w:r w:rsidR="00370E76" w:rsidRPr="00F11EFB">
        <w:rPr>
          <w:rFonts w:ascii="Times New Roman" w:hAnsi="Times New Roman" w:cs="Times New Roman"/>
        </w:rPr>
        <w:t xml:space="preserve"> </w:t>
      </w:r>
      <w:r w:rsidRPr="00F11EFB">
        <w:rPr>
          <w:rFonts w:ascii="Times New Roman" w:hAnsi="Times New Roman" w:cs="Times New Roman"/>
        </w:rPr>
        <w:t>measures</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material</w:t>
      </w:r>
      <w:r w:rsidR="00370E76" w:rsidRPr="00F11EFB">
        <w:rPr>
          <w:rFonts w:ascii="Times New Roman" w:hAnsi="Times New Roman" w:cs="Times New Roman"/>
        </w:rPr>
        <w:t xml:space="preserve"> </w:t>
      </w:r>
      <w:r w:rsidRPr="00F11EFB">
        <w:rPr>
          <w:rFonts w:ascii="Times New Roman" w:hAnsi="Times New Roman" w:cs="Times New Roman"/>
        </w:rPr>
        <w:t>prosperity:</w:t>
      </w:r>
      <w:r w:rsidR="00370E76" w:rsidRPr="00F11EFB">
        <w:rPr>
          <w:rFonts w:ascii="Times New Roman" w:hAnsi="Times New Roman" w:cs="Times New Roman"/>
        </w:rPr>
        <w:t xml:space="preserve"> </w:t>
      </w:r>
      <w:r w:rsidRPr="00F11EFB">
        <w:rPr>
          <w:rFonts w:ascii="Times New Roman" w:hAnsi="Times New Roman" w:cs="Times New Roman"/>
        </w:rPr>
        <w:t>bankruptcies,</w:t>
      </w:r>
      <w:r w:rsidR="00370E76" w:rsidRPr="00F11EFB">
        <w:rPr>
          <w:rFonts w:ascii="Times New Roman" w:hAnsi="Times New Roman" w:cs="Times New Roman"/>
        </w:rPr>
        <w:t xml:space="preserve"> </w:t>
      </w:r>
      <w:r w:rsidRPr="00F11EFB">
        <w:rPr>
          <w:rFonts w:ascii="Times New Roman" w:hAnsi="Times New Roman" w:cs="Times New Roman"/>
        </w:rPr>
        <w:t>building</w:t>
      </w:r>
      <w:r w:rsidR="00370E76" w:rsidRPr="00F11EFB">
        <w:rPr>
          <w:rFonts w:ascii="Times New Roman" w:hAnsi="Times New Roman" w:cs="Times New Roman"/>
        </w:rPr>
        <w:t xml:space="preserve"> </w:t>
      </w:r>
      <w:r w:rsidRPr="00F11EFB">
        <w:rPr>
          <w:rFonts w:ascii="Times New Roman" w:hAnsi="Times New Roman" w:cs="Times New Roman"/>
        </w:rPr>
        <w:t>permits,</w:t>
      </w:r>
      <w:r w:rsidR="00370E76" w:rsidRPr="00F11EFB">
        <w:rPr>
          <w:rFonts w:ascii="Times New Roman" w:hAnsi="Times New Roman" w:cs="Times New Roman"/>
        </w:rPr>
        <w:t xml:space="preserve"> </w:t>
      </w:r>
      <w:r w:rsidRPr="00F11EFB">
        <w:rPr>
          <w:rFonts w:ascii="Times New Roman" w:hAnsi="Times New Roman" w:cs="Times New Roman"/>
        </w:rPr>
        <w:t>entrepreneurship,</w:t>
      </w:r>
      <w:r w:rsidR="00370E76" w:rsidRPr="00F11EFB">
        <w:rPr>
          <w:rFonts w:ascii="Times New Roman" w:hAnsi="Times New Roman" w:cs="Times New Roman"/>
        </w:rPr>
        <w:t xml:space="preserve"> </w:t>
      </w:r>
      <w:r w:rsidRPr="00F11EFB">
        <w:rPr>
          <w:rFonts w:ascii="Times New Roman" w:hAnsi="Times New Roman" w:cs="Times New Roman"/>
        </w:rPr>
        <w:t>goods-producing</w:t>
      </w:r>
      <w:r w:rsidR="00370E76" w:rsidRPr="00F11EFB">
        <w:rPr>
          <w:rFonts w:ascii="Times New Roman" w:hAnsi="Times New Roman" w:cs="Times New Roman"/>
        </w:rPr>
        <w:t xml:space="preserve"> </w:t>
      </w:r>
      <w:r w:rsidRPr="00F11EFB">
        <w:rPr>
          <w:rFonts w:ascii="Times New Roman" w:hAnsi="Times New Roman" w:cs="Times New Roman"/>
        </w:rPr>
        <w:t>employment,</w:t>
      </w:r>
      <w:r w:rsidR="00370E76" w:rsidRPr="00F11EFB">
        <w:rPr>
          <w:rFonts w:ascii="Times New Roman" w:hAnsi="Times New Roman" w:cs="Times New Roman"/>
        </w:rPr>
        <w:t xml:space="preserve"> </w:t>
      </w:r>
      <w:r w:rsidR="004B3374" w:rsidRPr="00F11EFB">
        <w:rPr>
          <w:rFonts w:ascii="Times New Roman" w:hAnsi="Times New Roman" w:cs="Times New Roman"/>
        </w:rPr>
        <w:t>the</w:t>
      </w:r>
      <w:r w:rsidR="00370E76" w:rsidRPr="00F11EFB">
        <w:rPr>
          <w:rFonts w:ascii="Times New Roman" w:hAnsi="Times New Roman" w:cs="Times New Roman"/>
        </w:rPr>
        <w:t xml:space="preserve"> </w:t>
      </w:r>
      <w:r w:rsidR="004B3374" w:rsidRPr="00F11EFB">
        <w:rPr>
          <w:rFonts w:ascii="Times New Roman" w:hAnsi="Times New Roman" w:cs="Times New Roman"/>
        </w:rPr>
        <w:t>labor</w:t>
      </w:r>
      <w:r w:rsidR="00370E76" w:rsidRPr="00F11EFB">
        <w:rPr>
          <w:rFonts w:ascii="Times New Roman" w:hAnsi="Times New Roman" w:cs="Times New Roman"/>
        </w:rPr>
        <w:t xml:space="preserve"> </w:t>
      </w:r>
      <w:r w:rsidR="004B3374" w:rsidRPr="00F11EFB">
        <w:rPr>
          <w:rFonts w:ascii="Times New Roman" w:hAnsi="Times New Roman" w:cs="Times New Roman"/>
        </w:rPr>
        <w:t>participation</w:t>
      </w:r>
      <w:r w:rsidR="00370E76" w:rsidRPr="00F11EFB">
        <w:rPr>
          <w:rFonts w:ascii="Times New Roman" w:hAnsi="Times New Roman" w:cs="Times New Roman"/>
        </w:rPr>
        <w:t xml:space="preserve"> </w:t>
      </w:r>
      <w:r w:rsidR="004B3374" w:rsidRPr="00F11EFB">
        <w:rPr>
          <w:rFonts w:ascii="Times New Roman" w:hAnsi="Times New Roman" w:cs="Times New Roman"/>
        </w:rPr>
        <w:t>rate</w:t>
      </w:r>
      <w:r w:rsidRPr="00F11EFB">
        <w:rPr>
          <w:rFonts w:ascii="Times New Roman" w:hAnsi="Times New Roman" w:cs="Times New Roman"/>
        </w:rPr>
        <w:t>,</w:t>
      </w:r>
      <w:r w:rsidR="00370E76" w:rsidRPr="00F11EFB">
        <w:rPr>
          <w:rFonts w:ascii="Times New Roman" w:hAnsi="Times New Roman" w:cs="Times New Roman"/>
        </w:rPr>
        <w:t xml:space="preserve"> </w:t>
      </w:r>
      <w:r w:rsidRPr="00F11EFB">
        <w:rPr>
          <w:rFonts w:ascii="Times New Roman" w:hAnsi="Times New Roman" w:cs="Times New Roman"/>
        </w:rPr>
        <w:t>layoffs</w:t>
      </w:r>
      <w:r w:rsidR="00FB0B0D" w:rsidRPr="00F11EFB">
        <w:rPr>
          <w:rFonts w:ascii="Times New Roman" w:hAnsi="Times New Roman" w:cs="Times New Roman"/>
        </w:rPr>
        <w:t>,</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unemployment</w:t>
      </w:r>
      <w:r w:rsidR="00370E76" w:rsidRPr="00F11EFB">
        <w:rPr>
          <w:rFonts w:ascii="Times New Roman" w:hAnsi="Times New Roman" w:cs="Times New Roman"/>
        </w:rPr>
        <w:t xml:space="preserve"> </w:t>
      </w:r>
      <w:r w:rsidRPr="00F11EFB">
        <w:rPr>
          <w:rFonts w:ascii="Times New Roman" w:hAnsi="Times New Roman" w:cs="Times New Roman"/>
        </w:rPr>
        <w:t>claims.</w:t>
      </w:r>
      <w:r w:rsidR="00370E76" w:rsidRPr="00F11EFB">
        <w:rPr>
          <w:rFonts w:ascii="Times New Roman" w:hAnsi="Times New Roman" w:cs="Times New Roman"/>
        </w:rPr>
        <w:t xml:space="preserve"> </w:t>
      </w:r>
      <w:r w:rsidRPr="00F11EFB">
        <w:rPr>
          <w:rFonts w:ascii="Times New Roman" w:hAnsi="Times New Roman" w:cs="Times New Roman"/>
        </w:rPr>
        <w:t>This</w:t>
      </w:r>
      <w:r w:rsidR="00370E76" w:rsidRPr="00F11EFB">
        <w:rPr>
          <w:rFonts w:ascii="Times New Roman" w:hAnsi="Times New Roman" w:cs="Times New Roman"/>
        </w:rPr>
        <w:t xml:space="preserve"> </w:t>
      </w:r>
      <w:r w:rsidRPr="00F11EFB">
        <w:rPr>
          <w:rFonts w:ascii="Times New Roman" w:hAnsi="Times New Roman" w:cs="Times New Roman"/>
        </w:rPr>
        <w:t>kind</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characterization</w:t>
      </w:r>
      <w:r w:rsidR="00370E76" w:rsidRPr="00F11EFB">
        <w:rPr>
          <w:rFonts w:ascii="Times New Roman" w:hAnsi="Times New Roman" w:cs="Times New Roman"/>
        </w:rPr>
        <w:t xml:space="preserve"> </w:t>
      </w:r>
      <w:r w:rsidRPr="00F11EFB">
        <w:rPr>
          <w:rFonts w:ascii="Times New Roman" w:hAnsi="Times New Roman" w:cs="Times New Roman"/>
        </w:rPr>
        <w:t>is</w:t>
      </w:r>
      <w:r w:rsidR="00370E76" w:rsidRPr="00F11EFB">
        <w:rPr>
          <w:rFonts w:ascii="Times New Roman" w:hAnsi="Times New Roman" w:cs="Times New Roman"/>
        </w:rPr>
        <w:t xml:space="preserve"> </w:t>
      </w:r>
      <w:r w:rsidRPr="00F11EFB">
        <w:rPr>
          <w:rFonts w:ascii="Times New Roman" w:hAnsi="Times New Roman" w:cs="Times New Roman"/>
        </w:rPr>
        <w:t>commonplace</w:t>
      </w:r>
      <w:r w:rsidR="00370E76" w:rsidRPr="00F11EFB">
        <w:rPr>
          <w:rFonts w:ascii="Times New Roman" w:hAnsi="Times New Roman" w:cs="Times New Roman"/>
        </w:rPr>
        <w:t xml:space="preserve"> </w:t>
      </w:r>
      <w:r w:rsidRPr="00F11EFB">
        <w:rPr>
          <w:rFonts w:ascii="Times New Roman" w:hAnsi="Times New Roman" w:cs="Times New Roman"/>
        </w:rPr>
        <w:t>today,</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proofErr w:type="gramStart"/>
      <w:r w:rsidRPr="00F11EFB">
        <w:rPr>
          <w:rFonts w:ascii="Times New Roman" w:hAnsi="Times New Roman" w:cs="Times New Roman"/>
        </w:rPr>
        <w:t>very</w:t>
      </w:r>
      <w:r w:rsidR="00370E76" w:rsidRPr="00F11EFB">
        <w:rPr>
          <w:rFonts w:ascii="Times New Roman" w:hAnsi="Times New Roman" w:cs="Times New Roman"/>
        </w:rPr>
        <w:t xml:space="preserve"> </w:t>
      </w:r>
      <w:r w:rsidRPr="00F11EFB">
        <w:rPr>
          <w:rFonts w:ascii="Times New Roman" w:hAnsi="Times New Roman" w:cs="Times New Roman"/>
        </w:rPr>
        <w:t>different</w:t>
      </w:r>
      <w:proofErr w:type="gramEnd"/>
      <w:r w:rsidR="00370E76" w:rsidRPr="00F11EFB">
        <w:rPr>
          <w:rFonts w:ascii="Times New Roman" w:hAnsi="Times New Roman" w:cs="Times New Roman"/>
        </w:rPr>
        <w:t xml:space="preserve"> </w:t>
      </w:r>
      <w:r w:rsidRPr="00F11EFB">
        <w:rPr>
          <w:rFonts w:ascii="Times New Roman" w:hAnsi="Times New Roman" w:cs="Times New Roman"/>
        </w:rPr>
        <w:t>from</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original</w:t>
      </w:r>
      <w:r w:rsidR="00370E76" w:rsidRPr="00F11EFB">
        <w:rPr>
          <w:rFonts w:ascii="Times New Roman" w:hAnsi="Times New Roman" w:cs="Times New Roman"/>
        </w:rPr>
        <w:t xml:space="preserve"> </w:t>
      </w:r>
      <w:r w:rsidRPr="00F11EFB">
        <w:rPr>
          <w:rFonts w:ascii="Times New Roman" w:hAnsi="Times New Roman" w:cs="Times New Roman"/>
        </w:rPr>
        <w:t>spirit</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American</w:t>
      </w:r>
      <w:r w:rsidR="00370E76" w:rsidRPr="00F11EFB">
        <w:rPr>
          <w:rFonts w:ascii="Times New Roman" w:hAnsi="Times New Roman" w:cs="Times New Roman"/>
        </w:rPr>
        <w:t xml:space="preserve"> </w:t>
      </w:r>
      <w:r w:rsidRPr="00F11EFB">
        <w:rPr>
          <w:rFonts w:ascii="Times New Roman" w:hAnsi="Times New Roman" w:cs="Times New Roman"/>
        </w:rPr>
        <w:t>dream.</w:t>
      </w:r>
    </w:p>
    <w:p w14:paraId="69CE2CA3" w14:textId="46323777" w:rsidR="00CA54AD" w:rsidRPr="00F11EFB" w:rsidRDefault="00CA54AD" w:rsidP="00107109">
      <w:pPr>
        <w:spacing w:before="100" w:beforeAutospacing="1"/>
        <w:ind w:right="4"/>
        <w:contextualSpacing/>
        <w:rPr>
          <w:rFonts w:ascii="Times New Roman" w:hAnsi="Times New Roman" w:cs="Times New Roman"/>
        </w:rPr>
      </w:pPr>
      <w:r w:rsidRPr="00F11EFB">
        <w:rPr>
          <w:rFonts w:ascii="Times New Roman" w:hAnsi="Times New Roman" w:cs="Times New Roman"/>
        </w:rPr>
        <w:lastRenderedPageBreak/>
        <w:t>One</w:t>
      </w:r>
      <w:r w:rsidR="00370E76" w:rsidRPr="00F11EFB">
        <w:rPr>
          <w:rFonts w:ascii="Times New Roman" w:hAnsi="Times New Roman" w:cs="Times New Roman"/>
        </w:rPr>
        <w:t xml:space="preserve"> </w:t>
      </w:r>
      <w:r w:rsidRPr="00F11EFB">
        <w:rPr>
          <w:rFonts w:ascii="Times New Roman" w:hAnsi="Times New Roman" w:cs="Times New Roman"/>
        </w:rPr>
        <w:t>thing</w:t>
      </w:r>
      <w:r w:rsidR="00370E76" w:rsidRPr="00F11EFB">
        <w:rPr>
          <w:rFonts w:ascii="Times New Roman" w:hAnsi="Times New Roman" w:cs="Times New Roman"/>
        </w:rPr>
        <w:t xml:space="preserve"> </w:t>
      </w:r>
      <w:r w:rsidRPr="00F11EFB">
        <w:rPr>
          <w:rFonts w:ascii="Times New Roman" w:hAnsi="Times New Roman" w:cs="Times New Roman"/>
        </w:rPr>
        <w:t>is</w:t>
      </w:r>
      <w:r w:rsidR="00370E76" w:rsidRPr="00F11EFB">
        <w:rPr>
          <w:rFonts w:ascii="Times New Roman" w:hAnsi="Times New Roman" w:cs="Times New Roman"/>
        </w:rPr>
        <w:t xml:space="preserve"> </w:t>
      </w:r>
      <w:r w:rsidRPr="00F11EFB">
        <w:rPr>
          <w:rFonts w:ascii="Times New Roman" w:hAnsi="Times New Roman" w:cs="Times New Roman"/>
        </w:rPr>
        <w:t>clear:</w:t>
      </w:r>
      <w:r w:rsidR="00370E76" w:rsidRPr="00F11EFB">
        <w:rPr>
          <w:rFonts w:ascii="Times New Roman" w:hAnsi="Times New Roman" w:cs="Times New Roman"/>
        </w:rPr>
        <w:t xml:space="preserve"> </w:t>
      </w:r>
      <w:ins w:id="1113" w:author="Author">
        <w:r w:rsidR="001D4D4F">
          <w:rPr>
            <w:rFonts w:ascii="Times New Roman" w:hAnsi="Times New Roman" w:cs="Times New Roman"/>
          </w:rPr>
          <w:t>b</w:t>
        </w:r>
      </w:ins>
      <w:del w:id="1114" w:author="Author">
        <w:r w:rsidRPr="00F11EFB" w:rsidDel="001D4D4F">
          <w:rPr>
            <w:rFonts w:ascii="Times New Roman" w:hAnsi="Times New Roman" w:cs="Times New Roman"/>
          </w:rPr>
          <w:delText>B</w:delText>
        </w:r>
      </w:del>
      <w:r w:rsidRPr="00F11EFB">
        <w:rPr>
          <w:rFonts w:ascii="Times New Roman" w:hAnsi="Times New Roman" w:cs="Times New Roman"/>
        </w:rPr>
        <w:t>ringing</w:t>
      </w:r>
      <w:r w:rsidR="00370E76" w:rsidRPr="00F11EFB">
        <w:rPr>
          <w:rFonts w:ascii="Times New Roman" w:hAnsi="Times New Roman" w:cs="Times New Roman"/>
        </w:rPr>
        <w:t xml:space="preserve"> </w:t>
      </w:r>
      <w:r w:rsidRPr="00F11EFB">
        <w:rPr>
          <w:rFonts w:ascii="Times New Roman" w:hAnsi="Times New Roman" w:cs="Times New Roman"/>
        </w:rPr>
        <w:t>back</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fevered</w:t>
      </w:r>
      <w:r w:rsidR="00370E76" w:rsidRPr="00F11EFB">
        <w:rPr>
          <w:rFonts w:ascii="Times New Roman" w:hAnsi="Times New Roman" w:cs="Times New Roman"/>
        </w:rPr>
        <w:t xml:space="preserve"> </w:t>
      </w:r>
      <w:r w:rsidRPr="00F11EFB">
        <w:rPr>
          <w:rFonts w:ascii="Times New Roman" w:hAnsi="Times New Roman" w:cs="Times New Roman"/>
        </w:rPr>
        <w:t>housing</w:t>
      </w:r>
      <w:r w:rsidR="00370E76" w:rsidRPr="00F11EFB">
        <w:rPr>
          <w:rFonts w:ascii="Times New Roman" w:hAnsi="Times New Roman" w:cs="Times New Roman"/>
        </w:rPr>
        <w:t xml:space="preserve"> </w:t>
      </w:r>
      <w:r w:rsidRPr="00F11EFB">
        <w:rPr>
          <w:rFonts w:ascii="Times New Roman" w:hAnsi="Times New Roman" w:cs="Times New Roman"/>
        </w:rPr>
        <w:t>dream</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decade</w:t>
      </w:r>
      <w:r w:rsidR="00370E76" w:rsidRPr="00F11EFB">
        <w:rPr>
          <w:rFonts w:ascii="Times New Roman" w:hAnsi="Times New Roman" w:cs="Times New Roman"/>
        </w:rPr>
        <w:t xml:space="preserve"> </w:t>
      </w:r>
      <w:r w:rsidRPr="00F11EFB">
        <w:rPr>
          <w:rFonts w:ascii="Times New Roman" w:hAnsi="Times New Roman" w:cs="Times New Roman"/>
        </w:rPr>
        <w:t>ago</w:t>
      </w:r>
      <w:r w:rsidR="00370E76" w:rsidRPr="00F11EFB">
        <w:rPr>
          <w:rFonts w:ascii="Times New Roman" w:hAnsi="Times New Roman" w:cs="Times New Roman"/>
        </w:rPr>
        <w:t xml:space="preserve"> </w:t>
      </w:r>
      <w:r w:rsidRPr="00F11EFB">
        <w:rPr>
          <w:rFonts w:ascii="Times New Roman" w:hAnsi="Times New Roman" w:cs="Times New Roman"/>
        </w:rPr>
        <w:t>would</w:t>
      </w:r>
      <w:r w:rsidR="00370E76" w:rsidRPr="00F11EFB">
        <w:rPr>
          <w:rFonts w:ascii="Times New Roman" w:hAnsi="Times New Roman" w:cs="Times New Roman"/>
        </w:rPr>
        <w:t xml:space="preserve"> </w:t>
      </w:r>
      <w:r w:rsidRPr="00F11EFB">
        <w:rPr>
          <w:rFonts w:ascii="Times New Roman" w:hAnsi="Times New Roman" w:cs="Times New Roman"/>
        </w:rPr>
        <w:t>not</w:t>
      </w:r>
      <w:r w:rsidR="00370E76" w:rsidRPr="00F11EFB">
        <w:rPr>
          <w:rFonts w:ascii="Times New Roman" w:hAnsi="Times New Roman" w:cs="Times New Roman"/>
        </w:rPr>
        <w:t xml:space="preserve"> </w:t>
      </w:r>
      <w:r w:rsidRPr="00F11EFB">
        <w:rPr>
          <w:rFonts w:ascii="Times New Roman" w:hAnsi="Times New Roman" w:cs="Times New Roman"/>
        </w:rPr>
        <w:t>be</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public</w:t>
      </w:r>
      <w:r w:rsidR="00370E76" w:rsidRPr="00F11EFB">
        <w:rPr>
          <w:rFonts w:ascii="Times New Roman" w:hAnsi="Times New Roman" w:cs="Times New Roman"/>
        </w:rPr>
        <w:t xml:space="preserve"> </w:t>
      </w:r>
      <w:r w:rsidRPr="00F11EFB">
        <w:rPr>
          <w:rFonts w:ascii="Times New Roman" w:hAnsi="Times New Roman" w:cs="Times New Roman"/>
        </w:rPr>
        <w:t>interest.</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w:t>
      </w:r>
      <w:r w:rsidR="00676791" w:rsidRPr="00F11EFB">
        <w:fldChar w:fldCharType="begin"/>
      </w:r>
      <w:r w:rsidR="00676791" w:rsidRPr="00F11EFB">
        <w:instrText xml:space="preserve"> HYPERLINK "http://www.penguinrandomhouse.com/books/111519/house-lust-by-daniel-mcginn/" \t "_blank" </w:instrText>
      </w:r>
      <w:r w:rsidR="00676791" w:rsidRPr="00F11EFB">
        <w:fldChar w:fldCharType="separate"/>
      </w:r>
      <w:r w:rsidRPr="00F11EFB">
        <w:rPr>
          <w:rStyle w:val="Hyperlink"/>
          <w:rFonts w:ascii="Times New Roman" w:hAnsi="Times New Roman" w:cs="Times New Roman"/>
          <w:color w:val="auto"/>
          <w:u w:val="none"/>
        </w:rPr>
        <w:t>House</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Lust:</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America’s</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Obsession</w:t>
      </w:r>
      <w:r w:rsidR="00370E76" w:rsidRPr="00F11EFB">
        <w:rPr>
          <w:rStyle w:val="Hyperlink"/>
          <w:rFonts w:ascii="Times New Roman" w:hAnsi="Times New Roman" w:cs="Times New Roman"/>
          <w:color w:val="auto"/>
          <w:u w:val="none"/>
        </w:rPr>
        <w:t xml:space="preserve"> </w:t>
      </w:r>
      <w:ins w:id="1115" w:author="Author">
        <w:r w:rsidR="001D4D4F">
          <w:rPr>
            <w:rStyle w:val="Hyperlink"/>
            <w:rFonts w:ascii="Times New Roman" w:hAnsi="Times New Roman" w:cs="Times New Roman"/>
            <w:color w:val="auto"/>
            <w:u w:val="none"/>
          </w:rPr>
          <w:t>w</w:t>
        </w:r>
      </w:ins>
      <w:del w:id="1116" w:author="Author">
        <w:r w:rsidRPr="00F11EFB" w:rsidDel="001D4D4F">
          <w:rPr>
            <w:rStyle w:val="Hyperlink"/>
            <w:rFonts w:ascii="Times New Roman" w:hAnsi="Times New Roman" w:cs="Times New Roman"/>
            <w:color w:val="auto"/>
            <w:u w:val="none"/>
          </w:rPr>
          <w:delText>W</w:delText>
        </w:r>
      </w:del>
      <w:r w:rsidRPr="00F11EFB">
        <w:rPr>
          <w:rStyle w:val="Hyperlink"/>
          <w:rFonts w:ascii="Times New Roman" w:hAnsi="Times New Roman" w:cs="Times New Roman"/>
          <w:color w:val="auto"/>
          <w:u w:val="none"/>
        </w:rPr>
        <w:t>ith</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Our</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Homes</w:t>
      </w:r>
      <w:r w:rsidR="00676791" w:rsidRPr="00F11EFB">
        <w:rPr>
          <w:rStyle w:val="Hyperlink"/>
          <w:rFonts w:ascii="Times New Roman" w:hAnsi="Times New Roman" w:cs="Times New Roman"/>
          <w:color w:val="auto"/>
          <w:u w:val="none"/>
        </w:rPr>
        <w:fldChar w:fldCharType="end"/>
      </w:r>
      <w:r w:rsidRPr="00412EB7">
        <w:rPr>
          <w:rFonts w:ascii="Times New Roman" w:hAnsi="Times New Roman" w:cs="Times New Roman"/>
          <w:iCs/>
          <w:rPrChange w:id="1117" w:author="Author">
            <w:rPr>
              <w:rFonts w:ascii="Times New Roman" w:hAnsi="Times New Roman" w:cs="Times New Roman"/>
              <w:i/>
              <w:iCs/>
            </w:rPr>
          </w:rPrChange>
        </w:rPr>
        <w:t>,”</w:t>
      </w:r>
      <w:r w:rsidR="00370E76" w:rsidRPr="00670A1C">
        <w:rPr>
          <w:rFonts w:ascii="Times New Roman" w:hAnsi="Times New Roman" w:cs="Times New Roman"/>
        </w:rPr>
        <w:t xml:space="preserve"> </w:t>
      </w:r>
      <w:r w:rsidRPr="00F11EFB">
        <w:rPr>
          <w:rFonts w:ascii="Times New Roman" w:hAnsi="Times New Roman" w:cs="Times New Roman"/>
        </w:rPr>
        <w:t>published</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2008,</w:t>
      </w:r>
      <w:r w:rsidR="00370E76" w:rsidRPr="00F11EFB">
        <w:rPr>
          <w:rFonts w:ascii="Times New Roman" w:hAnsi="Times New Roman" w:cs="Times New Roman"/>
        </w:rPr>
        <w:t xml:space="preserve"> </w:t>
      </w:r>
      <w:r w:rsidRPr="00F11EFB">
        <w:rPr>
          <w:rFonts w:ascii="Times New Roman" w:hAnsi="Times New Roman" w:cs="Times New Roman"/>
        </w:rPr>
        <w:t>Daniel</w:t>
      </w:r>
      <w:r w:rsidR="00370E76" w:rsidRPr="00F11EFB">
        <w:rPr>
          <w:rFonts w:ascii="Times New Roman" w:hAnsi="Times New Roman" w:cs="Times New Roman"/>
        </w:rPr>
        <w:t xml:space="preserve"> </w:t>
      </w:r>
      <w:r w:rsidRPr="00F11EFB">
        <w:rPr>
          <w:rFonts w:ascii="Times New Roman" w:hAnsi="Times New Roman" w:cs="Times New Roman"/>
        </w:rPr>
        <w:t>McGinn</w:t>
      </w:r>
      <w:r w:rsidR="00370E76" w:rsidRPr="00F11EFB">
        <w:rPr>
          <w:rFonts w:ascii="Times New Roman" w:hAnsi="Times New Roman" w:cs="Times New Roman"/>
        </w:rPr>
        <w:t xml:space="preserve"> </w:t>
      </w:r>
      <w:r w:rsidRPr="00F11EFB">
        <w:rPr>
          <w:rFonts w:ascii="Times New Roman" w:hAnsi="Times New Roman" w:cs="Times New Roman"/>
        </w:rPr>
        <w:t>marvel</w:t>
      </w:r>
      <w:ins w:id="1118" w:author="Author">
        <w:r w:rsidR="00670A1C">
          <w:rPr>
            <w:rFonts w:ascii="Times New Roman" w:hAnsi="Times New Roman" w:cs="Times New Roman"/>
          </w:rPr>
          <w:t>s</w:t>
        </w:r>
      </w:ins>
      <w:del w:id="1119" w:author="Author">
        <w:r w:rsidRPr="00F11EFB" w:rsidDel="00670A1C">
          <w:rPr>
            <w:rFonts w:ascii="Times New Roman" w:hAnsi="Times New Roman" w:cs="Times New Roman"/>
          </w:rPr>
          <w:delText>ed</w:delText>
        </w:r>
      </w:del>
      <w:r w:rsidR="00370E76" w:rsidRPr="00F11EFB">
        <w:rPr>
          <w:rFonts w:ascii="Times New Roman" w:hAnsi="Times New Roman" w:cs="Times New Roman"/>
        </w:rPr>
        <w:t xml:space="preserve"> </w:t>
      </w:r>
      <w:r w:rsidRPr="00F11EFB">
        <w:rPr>
          <w:rFonts w:ascii="Times New Roman" w:hAnsi="Times New Roman" w:cs="Times New Roman"/>
        </w:rPr>
        <w:t>at</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craving</w:t>
      </w:r>
      <w:r w:rsidR="00370E76" w:rsidRPr="00F11EFB">
        <w:rPr>
          <w:rFonts w:ascii="Times New Roman" w:hAnsi="Times New Roman" w:cs="Times New Roman"/>
        </w:rPr>
        <w:t xml:space="preserve"> </w:t>
      </w:r>
      <w:r w:rsidRPr="00F11EFB">
        <w:rPr>
          <w:rFonts w:ascii="Times New Roman" w:hAnsi="Times New Roman" w:cs="Times New Roman"/>
        </w:rPr>
        <w:t>for</w:t>
      </w:r>
      <w:r w:rsidR="00370E76" w:rsidRPr="00F11EFB">
        <w:rPr>
          <w:rFonts w:ascii="Times New Roman" w:hAnsi="Times New Roman" w:cs="Times New Roman"/>
        </w:rPr>
        <w:t xml:space="preserve"> </w:t>
      </w:r>
      <w:r w:rsidRPr="00F11EFB">
        <w:rPr>
          <w:rFonts w:ascii="Times New Roman" w:hAnsi="Times New Roman" w:cs="Times New Roman"/>
        </w:rPr>
        <w:t>housing</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era:</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many</w:t>
      </w:r>
      <w:r w:rsidR="00370E76" w:rsidRPr="00F11EFB">
        <w:rPr>
          <w:rFonts w:ascii="Times New Roman" w:hAnsi="Times New Roman" w:cs="Times New Roman"/>
        </w:rPr>
        <w:t xml:space="preserve"> </w:t>
      </w:r>
      <w:r w:rsidRPr="00F11EFB">
        <w:rPr>
          <w:rFonts w:ascii="Times New Roman" w:hAnsi="Times New Roman" w:cs="Times New Roman"/>
        </w:rPr>
        <w:t>neighborhoods,</w:t>
      </w:r>
      <w:r w:rsidR="00370E76" w:rsidRPr="00F11EFB">
        <w:rPr>
          <w:rFonts w:ascii="Times New Roman" w:hAnsi="Times New Roman" w:cs="Times New Roman"/>
        </w:rPr>
        <w:t xml:space="preserve"> </w:t>
      </w:r>
      <w:r w:rsidRPr="00F11EFB">
        <w:rPr>
          <w:rFonts w:ascii="Times New Roman" w:hAnsi="Times New Roman" w:cs="Times New Roman"/>
        </w:rPr>
        <w:t>if</w:t>
      </w:r>
      <w:r w:rsidR="00370E76" w:rsidRPr="00F11EFB">
        <w:rPr>
          <w:rFonts w:ascii="Times New Roman" w:hAnsi="Times New Roman" w:cs="Times New Roman"/>
        </w:rPr>
        <w:t xml:space="preserve"> </w:t>
      </w:r>
      <w:r w:rsidRPr="00F11EFB">
        <w:rPr>
          <w:rFonts w:ascii="Times New Roman" w:hAnsi="Times New Roman" w:cs="Times New Roman"/>
        </w:rPr>
        <w:t>you’d</w:t>
      </w:r>
      <w:r w:rsidR="00370E76" w:rsidRPr="00F11EFB">
        <w:rPr>
          <w:rFonts w:ascii="Times New Roman" w:hAnsi="Times New Roman" w:cs="Times New Roman"/>
        </w:rPr>
        <w:t xml:space="preserve"> </w:t>
      </w:r>
      <w:r w:rsidRPr="00F11EFB">
        <w:rPr>
          <w:rFonts w:ascii="Times New Roman" w:hAnsi="Times New Roman" w:cs="Times New Roman"/>
        </w:rPr>
        <w:t>judged</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nation’s</w:t>
      </w:r>
      <w:r w:rsidR="00370E76" w:rsidRPr="00F11EFB">
        <w:rPr>
          <w:rFonts w:ascii="Times New Roman" w:hAnsi="Times New Roman" w:cs="Times New Roman"/>
        </w:rPr>
        <w:t xml:space="preserve"> </w:t>
      </w:r>
      <w:r w:rsidRPr="00F11EFB">
        <w:rPr>
          <w:rFonts w:ascii="Times New Roman" w:hAnsi="Times New Roman" w:cs="Times New Roman"/>
        </w:rPr>
        <w:t>interests</w:t>
      </w:r>
      <w:r w:rsidR="00370E76" w:rsidRPr="00F11EFB">
        <w:rPr>
          <w:rFonts w:ascii="Times New Roman" w:hAnsi="Times New Roman" w:cs="Times New Roman"/>
        </w:rPr>
        <w:t xml:space="preserve"> </w:t>
      </w:r>
      <w:r w:rsidRPr="00F11EFB">
        <w:rPr>
          <w:rFonts w:ascii="Times New Roman" w:hAnsi="Times New Roman" w:cs="Times New Roman"/>
        </w:rPr>
        <w:t>by</w:t>
      </w:r>
      <w:r w:rsidR="00370E76" w:rsidRPr="00F11EFB">
        <w:rPr>
          <w:rFonts w:ascii="Times New Roman" w:hAnsi="Times New Roman" w:cs="Times New Roman"/>
        </w:rPr>
        <w:t xml:space="preserve"> </w:t>
      </w:r>
      <w:r w:rsidRPr="00F11EFB">
        <w:rPr>
          <w:rFonts w:ascii="Times New Roman" w:hAnsi="Times New Roman" w:cs="Times New Roman"/>
        </w:rPr>
        <w:t>its</w:t>
      </w:r>
      <w:r w:rsidR="00370E76" w:rsidRPr="00F11EFB">
        <w:rPr>
          <w:rFonts w:ascii="Times New Roman" w:hAnsi="Times New Roman" w:cs="Times New Roman"/>
        </w:rPr>
        <w:t xml:space="preserve"> </w:t>
      </w:r>
      <w:r w:rsidRPr="00F11EFB">
        <w:rPr>
          <w:rFonts w:ascii="Times New Roman" w:hAnsi="Times New Roman" w:cs="Times New Roman"/>
        </w:rPr>
        <w:t>backyard-barbecue</w:t>
      </w:r>
      <w:r w:rsidR="00370E76" w:rsidRPr="00F11EFB">
        <w:rPr>
          <w:rFonts w:ascii="Times New Roman" w:hAnsi="Times New Roman" w:cs="Times New Roman"/>
        </w:rPr>
        <w:t xml:space="preserve"> </w:t>
      </w:r>
      <w:r w:rsidRPr="00F11EFB">
        <w:rPr>
          <w:rFonts w:ascii="Times New Roman" w:hAnsi="Times New Roman" w:cs="Times New Roman"/>
        </w:rPr>
        <w:t>conversation</w:t>
      </w:r>
      <w:del w:id="1120" w:author="Author">
        <w:r w:rsidR="00370E76" w:rsidRPr="00F11EFB" w:rsidDel="00670A1C">
          <w:rPr>
            <w:rFonts w:ascii="Times New Roman" w:hAnsi="Times New Roman" w:cs="Times New Roman"/>
          </w:rPr>
          <w:delText xml:space="preserve"> </w:delText>
        </w:r>
      </w:del>
      <w:r w:rsidRPr="00F11EFB">
        <w:rPr>
          <w:rFonts w:ascii="Times New Roman" w:hAnsi="Times New Roman" w:cs="Times New Roman"/>
        </w:rPr>
        <w:t>—</w:t>
      </w:r>
      <w:del w:id="1121" w:author="Author">
        <w:r w:rsidR="00370E76" w:rsidRPr="00F11EFB" w:rsidDel="00670A1C">
          <w:rPr>
            <w:rFonts w:ascii="Times New Roman" w:hAnsi="Times New Roman" w:cs="Times New Roman"/>
          </w:rPr>
          <w:delText xml:space="preserve"> </w:delText>
        </w:r>
      </w:del>
      <w:r w:rsidRPr="00F11EFB">
        <w:rPr>
          <w:rFonts w:ascii="Times New Roman" w:hAnsi="Times New Roman" w:cs="Times New Roman"/>
        </w:rPr>
        <w:t>settings</w:t>
      </w:r>
      <w:r w:rsidR="00370E76" w:rsidRPr="00F11EFB">
        <w:rPr>
          <w:rFonts w:ascii="Times New Roman" w:hAnsi="Times New Roman" w:cs="Times New Roman"/>
        </w:rPr>
        <w:t xml:space="preserve"> </w:t>
      </w:r>
      <w:r w:rsidRPr="00F11EFB">
        <w:rPr>
          <w:rFonts w:ascii="Times New Roman" w:hAnsi="Times New Roman" w:cs="Times New Roman"/>
        </w:rPr>
        <w:t>where</w:t>
      </w:r>
      <w:r w:rsidR="00370E76" w:rsidRPr="00F11EFB">
        <w:rPr>
          <w:rFonts w:ascii="Times New Roman" w:hAnsi="Times New Roman" w:cs="Times New Roman"/>
        </w:rPr>
        <w:t xml:space="preserve"> </w:t>
      </w:r>
      <w:r w:rsidRPr="00F11EFB">
        <w:rPr>
          <w:rFonts w:ascii="Times New Roman" w:hAnsi="Times New Roman" w:cs="Times New Roman"/>
        </w:rPr>
        <w:t>subjects</w:t>
      </w:r>
      <w:r w:rsidR="00370E76" w:rsidRPr="00F11EFB">
        <w:rPr>
          <w:rFonts w:ascii="Times New Roman" w:hAnsi="Times New Roman" w:cs="Times New Roman"/>
        </w:rPr>
        <w:t xml:space="preserve"> </w:t>
      </w:r>
      <w:r w:rsidRPr="00F11EFB">
        <w:rPr>
          <w:rFonts w:ascii="Times New Roman" w:hAnsi="Times New Roman" w:cs="Times New Roman"/>
        </w:rPr>
        <w:t>like</w:t>
      </w:r>
      <w:r w:rsidR="00370E76" w:rsidRPr="00F11EFB">
        <w:rPr>
          <w:rFonts w:ascii="Times New Roman" w:hAnsi="Times New Roman" w:cs="Times New Roman"/>
        </w:rPr>
        <w:t xml:space="preserve"> </w:t>
      </w:r>
      <w:r w:rsidRPr="00F11EFB">
        <w:rPr>
          <w:rFonts w:ascii="Times New Roman" w:hAnsi="Times New Roman" w:cs="Times New Roman"/>
        </w:rPr>
        <w:t>war,</w:t>
      </w:r>
      <w:r w:rsidR="00370E76" w:rsidRPr="00F11EFB">
        <w:rPr>
          <w:rFonts w:ascii="Times New Roman" w:hAnsi="Times New Roman" w:cs="Times New Roman"/>
        </w:rPr>
        <w:t xml:space="preserve"> </w:t>
      </w:r>
      <w:r w:rsidRPr="00F11EFB">
        <w:rPr>
          <w:rFonts w:ascii="Times New Roman" w:hAnsi="Times New Roman" w:cs="Times New Roman"/>
        </w:rPr>
        <w:t>death,</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politics</w:t>
      </w:r>
      <w:r w:rsidR="00370E76" w:rsidRPr="00F11EFB">
        <w:rPr>
          <w:rFonts w:ascii="Times New Roman" w:hAnsi="Times New Roman" w:cs="Times New Roman"/>
        </w:rPr>
        <w:t xml:space="preserve"> </w:t>
      </w:r>
      <w:r w:rsidRPr="00F11EFB">
        <w:rPr>
          <w:rFonts w:ascii="Times New Roman" w:hAnsi="Times New Roman" w:cs="Times New Roman"/>
        </w:rPr>
        <w:t>are</w:t>
      </w:r>
      <w:r w:rsidR="00370E76" w:rsidRPr="00F11EFB">
        <w:rPr>
          <w:rFonts w:ascii="Times New Roman" w:hAnsi="Times New Roman" w:cs="Times New Roman"/>
        </w:rPr>
        <w:t xml:space="preserve"> </w:t>
      </w:r>
      <w:r w:rsidRPr="00F11EFB">
        <w:rPr>
          <w:rFonts w:ascii="Times New Roman" w:hAnsi="Times New Roman" w:cs="Times New Roman"/>
        </w:rPr>
        <w:t>risky</w:t>
      </w:r>
      <w:r w:rsidR="00370E76" w:rsidRPr="00F11EFB">
        <w:rPr>
          <w:rFonts w:ascii="Times New Roman" w:hAnsi="Times New Roman" w:cs="Times New Roman"/>
        </w:rPr>
        <w:t xml:space="preserve"> </w:t>
      </w:r>
      <w:r w:rsidRPr="00F11EFB">
        <w:rPr>
          <w:rFonts w:ascii="Times New Roman" w:hAnsi="Times New Roman" w:cs="Times New Roman"/>
        </w:rPr>
        <w:t>conversational</w:t>
      </w:r>
      <w:r w:rsidR="00370E76" w:rsidRPr="00F11EFB">
        <w:rPr>
          <w:rFonts w:ascii="Times New Roman" w:hAnsi="Times New Roman" w:cs="Times New Roman"/>
        </w:rPr>
        <w:t xml:space="preserve"> </w:t>
      </w:r>
      <w:r w:rsidRPr="00F11EFB">
        <w:rPr>
          <w:rFonts w:ascii="Times New Roman" w:hAnsi="Times New Roman" w:cs="Times New Roman"/>
        </w:rPr>
        <w:t>gambits</w:t>
      </w:r>
      <w:del w:id="1122" w:author="Author">
        <w:r w:rsidR="00370E76" w:rsidRPr="00F11EFB" w:rsidDel="00670A1C">
          <w:rPr>
            <w:rFonts w:ascii="Times New Roman" w:hAnsi="Times New Roman" w:cs="Times New Roman"/>
          </w:rPr>
          <w:delText xml:space="preserve"> </w:delText>
        </w:r>
      </w:del>
      <w:r w:rsidRPr="00F11EFB">
        <w:rPr>
          <w:rFonts w:ascii="Times New Roman" w:hAnsi="Times New Roman" w:cs="Times New Roman"/>
        </w:rPr>
        <w:t>—</w:t>
      </w:r>
      <w:del w:id="1123" w:author="Author">
        <w:r w:rsidR="00370E76" w:rsidRPr="00F11EFB" w:rsidDel="00670A1C">
          <w:rPr>
            <w:rFonts w:ascii="Times New Roman" w:hAnsi="Times New Roman" w:cs="Times New Roman"/>
          </w:rPr>
          <w:delText xml:space="preserve"> </w:delText>
        </w:r>
      </w:del>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lot</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people</w:t>
      </w:r>
      <w:r w:rsidR="00370E76" w:rsidRPr="00F11EFB">
        <w:rPr>
          <w:rFonts w:ascii="Times New Roman" w:hAnsi="Times New Roman" w:cs="Times New Roman"/>
        </w:rPr>
        <w:t xml:space="preserve"> </w:t>
      </w:r>
      <w:r w:rsidRPr="00F11EFB">
        <w:rPr>
          <w:rFonts w:ascii="Times New Roman" w:hAnsi="Times New Roman" w:cs="Times New Roman"/>
        </w:rPr>
        <w:t>find</w:t>
      </w:r>
      <w:r w:rsidR="00370E76" w:rsidRPr="00F11EFB">
        <w:rPr>
          <w:rFonts w:ascii="Times New Roman" w:hAnsi="Times New Roman" w:cs="Times New Roman"/>
        </w:rPr>
        <w:t xml:space="preserve"> </w:t>
      </w:r>
      <w:r w:rsidRPr="00F11EFB">
        <w:rPr>
          <w:rFonts w:ascii="Times New Roman" w:hAnsi="Times New Roman" w:cs="Times New Roman"/>
        </w:rPr>
        <w:t>homes</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be</w:t>
      </w:r>
      <w:r w:rsidR="00370E76" w:rsidRPr="00F11EFB">
        <w:rPr>
          <w:rFonts w:ascii="Times New Roman" w:hAnsi="Times New Roman" w:cs="Times New Roman"/>
        </w:rPr>
        <w:t xml:space="preserve"> </w:t>
      </w:r>
      <w:r w:rsidRPr="00F11EFB">
        <w:rPr>
          <w:rFonts w:ascii="Times New Roman" w:hAnsi="Times New Roman" w:cs="Times New Roman"/>
        </w:rPr>
        <w:t>more</w:t>
      </w:r>
      <w:r w:rsidR="00370E76" w:rsidRPr="00F11EFB">
        <w:rPr>
          <w:rFonts w:ascii="Times New Roman" w:hAnsi="Times New Roman" w:cs="Times New Roman"/>
        </w:rPr>
        <w:t xml:space="preserve"> </w:t>
      </w:r>
      <w:r w:rsidRPr="00F11EFB">
        <w:rPr>
          <w:rFonts w:ascii="Times New Roman" w:hAnsi="Times New Roman" w:cs="Times New Roman"/>
        </w:rPr>
        <w:t>compelling</w:t>
      </w:r>
      <w:r w:rsidR="00370E76" w:rsidRPr="00F11EFB">
        <w:rPr>
          <w:rFonts w:ascii="Times New Roman" w:hAnsi="Times New Roman" w:cs="Times New Roman"/>
        </w:rPr>
        <w:t xml:space="preserve"> </w:t>
      </w:r>
      <w:r w:rsidRPr="00F11EFB">
        <w:rPr>
          <w:rFonts w:ascii="Times New Roman" w:hAnsi="Times New Roman" w:cs="Times New Roman"/>
        </w:rPr>
        <w:t>than</w:t>
      </w:r>
      <w:r w:rsidR="00370E76" w:rsidRPr="00F11EFB">
        <w:rPr>
          <w:rFonts w:ascii="Times New Roman" w:hAnsi="Times New Roman" w:cs="Times New Roman"/>
        </w:rPr>
        <w:t xml:space="preserve"> </w:t>
      </w:r>
      <w:r w:rsidRPr="00F11EFB">
        <w:rPr>
          <w:rFonts w:ascii="Times New Roman" w:hAnsi="Times New Roman" w:cs="Times New Roman"/>
        </w:rPr>
        <w:t>any</w:t>
      </w:r>
      <w:r w:rsidR="00370E76" w:rsidRPr="00F11EFB">
        <w:rPr>
          <w:rFonts w:ascii="Times New Roman" w:hAnsi="Times New Roman" w:cs="Times New Roman"/>
        </w:rPr>
        <w:t xml:space="preserve"> </w:t>
      </w:r>
      <w:r w:rsidRPr="00F11EFB">
        <w:rPr>
          <w:rFonts w:ascii="Times New Roman" w:hAnsi="Times New Roman" w:cs="Times New Roman"/>
        </w:rPr>
        <w:t>geopolitical</w:t>
      </w:r>
      <w:r w:rsidR="00370E76" w:rsidRPr="00F11EFB">
        <w:rPr>
          <w:rFonts w:ascii="Times New Roman" w:hAnsi="Times New Roman" w:cs="Times New Roman"/>
        </w:rPr>
        <w:t xml:space="preserve"> </w:t>
      </w:r>
      <w:r w:rsidRPr="00F11EFB">
        <w:rPr>
          <w:rFonts w:ascii="Times New Roman" w:hAnsi="Times New Roman" w:cs="Times New Roman"/>
        </w:rPr>
        <w:t>struggle.”</w:t>
      </w:r>
    </w:p>
    <w:p w14:paraId="529858A9" w14:textId="6E4FBA22" w:rsidR="00851565" w:rsidRPr="00F11EFB" w:rsidRDefault="00EC79C8" w:rsidP="008C2D65">
      <w:pPr>
        <w:spacing w:before="100" w:beforeAutospacing="1"/>
        <w:ind w:right="4"/>
        <w:contextualSpacing/>
        <w:rPr>
          <w:rFonts w:ascii="Times New Roman" w:hAnsi="Times New Roman" w:cs="Times New Roman"/>
        </w:rPr>
      </w:pPr>
      <w:del w:id="1124" w:author="Author">
        <w:r w:rsidRPr="00F11EFB" w:rsidDel="00670A1C">
          <w:rPr>
            <w:rFonts w:ascii="Times New Roman" w:hAnsi="Times New Roman" w:cs="Times New Roman"/>
          </w:rPr>
          <w:delText>Article</w:delText>
        </w:r>
        <w:r w:rsidR="00370E76" w:rsidRPr="00F11EFB" w:rsidDel="00670A1C">
          <w:rPr>
            <w:rFonts w:ascii="Times New Roman" w:hAnsi="Times New Roman" w:cs="Times New Roman"/>
          </w:rPr>
          <w:delText xml:space="preserve"> </w:delText>
        </w:r>
        <w:r w:rsidRPr="00F11EFB" w:rsidDel="00670A1C">
          <w:rPr>
            <w:rFonts w:ascii="Times New Roman" w:hAnsi="Times New Roman" w:cs="Times New Roman"/>
          </w:rPr>
          <w:delText>by</w:delText>
        </w:r>
        <w:r w:rsidR="00370E76" w:rsidRPr="00F11EFB" w:rsidDel="00670A1C">
          <w:rPr>
            <w:rFonts w:ascii="Times New Roman" w:hAnsi="Times New Roman" w:cs="Times New Roman"/>
          </w:rPr>
          <w:delText xml:space="preserve"> </w:delText>
        </w:r>
      </w:del>
      <w:r w:rsidRPr="00F11EFB">
        <w:rPr>
          <w:rFonts w:ascii="Times New Roman" w:hAnsi="Times New Roman" w:cs="Times New Roman"/>
        </w:rPr>
        <w:t>Stacy</w:t>
      </w:r>
      <w:r w:rsidR="00370E76" w:rsidRPr="00F11EFB">
        <w:rPr>
          <w:rFonts w:ascii="Times New Roman" w:hAnsi="Times New Roman" w:cs="Times New Roman"/>
        </w:rPr>
        <w:t xml:space="preserve"> </w:t>
      </w:r>
      <w:commentRangeStart w:id="1125"/>
      <w:r w:rsidRPr="00F11EFB">
        <w:rPr>
          <w:rFonts w:ascii="Times New Roman" w:hAnsi="Times New Roman" w:cs="Times New Roman"/>
        </w:rPr>
        <w:t>Radacon</w:t>
      </w:r>
      <w:commentRangeEnd w:id="1125"/>
      <w:r w:rsidR="00670A1C">
        <w:rPr>
          <w:rStyle w:val="CommentReference"/>
        </w:rPr>
        <w:commentReference w:id="1125"/>
      </w:r>
      <w:del w:id="1126" w:author="Author">
        <w:r w:rsidRPr="00F11EFB" w:rsidDel="00670A1C">
          <w:rPr>
            <w:rFonts w:ascii="Times New Roman" w:hAnsi="Times New Roman" w:cs="Times New Roman"/>
          </w:rPr>
          <w:delText>,</w:delText>
        </w:r>
        <w:r w:rsidR="00370E76" w:rsidRPr="00F11EFB" w:rsidDel="00670A1C">
          <w:rPr>
            <w:rFonts w:ascii="Times New Roman" w:hAnsi="Times New Roman" w:cs="Times New Roman"/>
          </w:rPr>
          <w:delText xml:space="preserve"> </w:delText>
        </w:r>
        <w:r w:rsidRPr="00F11EFB" w:rsidDel="00670A1C">
          <w:rPr>
            <w:rFonts w:ascii="Times New Roman" w:hAnsi="Times New Roman" w:cs="Times New Roman"/>
          </w:rPr>
          <w:delText>she</w:delText>
        </w:r>
      </w:del>
      <w:r w:rsidR="00370E76" w:rsidRPr="00F11EFB">
        <w:rPr>
          <w:rFonts w:ascii="Times New Roman" w:hAnsi="Times New Roman" w:cs="Times New Roman"/>
        </w:rPr>
        <w:t xml:space="preserve"> </w:t>
      </w:r>
      <w:r w:rsidRPr="00F11EFB">
        <w:rPr>
          <w:rFonts w:ascii="Times New Roman" w:hAnsi="Times New Roman" w:cs="Times New Roman"/>
        </w:rPr>
        <w:t>state</w:t>
      </w:r>
      <w:ins w:id="1127" w:author="Author">
        <w:r w:rsidR="00670A1C">
          <w:rPr>
            <w:rFonts w:ascii="Times New Roman" w:hAnsi="Times New Roman" w:cs="Times New Roman"/>
          </w:rPr>
          <w:t>s</w:t>
        </w:r>
      </w:ins>
      <w:del w:id="1128" w:author="Author">
        <w:r w:rsidRPr="00F11EFB" w:rsidDel="00670A1C">
          <w:rPr>
            <w:rFonts w:ascii="Times New Roman" w:hAnsi="Times New Roman" w:cs="Times New Roman"/>
          </w:rPr>
          <w:delText>d</w:delText>
        </w:r>
      </w:del>
      <w:r w:rsidRPr="00F11EFB">
        <w:rPr>
          <w:rFonts w:ascii="Times New Roman" w:hAnsi="Times New Roman" w:cs="Times New Roman"/>
        </w:rPr>
        <w:t>,</w:t>
      </w:r>
      <w:r w:rsidR="00370E76" w:rsidRPr="00F11EFB">
        <w:rPr>
          <w:rFonts w:ascii="Times New Roman" w:hAnsi="Times New Roman" w:cs="Times New Roman"/>
        </w:rPr>
        <w:t xml:space="preserve"> </w:t>
      </w:r>
      <w:r w:rsidRPr="00F11EFB">
        <w:rPr>
          <w:rFonts w:ascii="Times New Roman" w:hAnsi="Times New Roman" w:cs="Times New Roman"/>
        </w:rPr>
        <w:t>“Spending</w:t>
      </w:r>
      <w:r w:rsidR="00370E76" w:rsidRPr="00F11EFB">
        <w:rPr>
          <w:rFonts w:ascii="Times New Roman" w:hAnsi="Times New Roman" w:cs="Times New Roman"/>
        </w:rPr>
        <w:t xml:space="preserve"> </w:t>
      </w:r>
      <w:r w:rsidRPr="00F11EFB">
        <w:rPr>
          <w:rFonts w:ascii="Times New Roman" w:hAnsi="Times New Roman" w:cs="Times New Roman"/>
        </w:rPr>
        <w:t>more</w:t>
      </w:r>
      <w:r w:rsidR="00370E76" w:rsidRPr="00F11EFB">
        <w:rPr>
          <w:rFonts w:ascii="Times New Roman" w:hAnsi="Times New Roman" w:cs="Times New Roman"/>
        </w:rPr>
        <w:t xml:space="preserve"> </w:t>
      </w:r>
      <w:r w:rsidRPr="00F11EFB">
        <w:rPr>
          <w:rFonts w:ascii="Times New Roman" w:hAnsi="Times New Roman" w:cs="Times New Roman"/>
        </w:rPr>
        <w:t>than</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earn</w:t>
      </w:r>
      <w:r w:rsidR="00370E76" w:rsidRPr="00F11EFB">
        <w:rPr>
          <w:rFonts w:ascii="Times New Roman" w:hAnsi="Times New Roman" w:cs="Times New Roman"/>
        </w:rPr>
        <w:t xml:space="preserve"> </w:t>
      </w:r>
      <w:r w:rsidRPr="00F11EFB">
        <w:rPr>
          <w:rFonts w:ascii="Times New Roman" w:hAnsi="Times New Roman" w:cs="Times New Roman"/>
        </w:rPr>
        <w:t>can</w:t>
      </w:r>
      <w:r w:rsidR="00370E76" w:rsidRPr="00F11EFB">
        <w:rPr>
          <w:rFonts w:ascii="Times New Roman" w:hAnsi="Times New Roman" w:cs="Times New Roman"/>
        </w:rPr>
        <w:t xml:space="preserve"> </w:t>
      </w:r>
      <w:r w:rsidRPr="00F11EFB">
        <w:rPr>
          <w:rFonts w:ascii="Times New Roman" w:hAnsi="Times New Roman" w:cs="Times New Roman"/>
        </w:rPr>
        <w:t>put</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dangerous</w:t>
      </w:r>
      <w:r w:rsidR="00370E76" w:rsidRPr="00F11EFB">
        <w:rPr>
          <w:rFonts w:ascii="Times New Roman" w:hAnsi="Times New Roman" w:cs="Times New Roman"/>
        </w:rPr>
        <w:t xml:space="preserve"> </w:t>
      </w:r>
      <w:r w:rsidRPr="00F11EFB">
        <w:rPr>
          <w:rFonts w:ascii="Times New Roman" w:hAnsi="Times New Roman" w:cs="Times New Roman"/>
        </w:rPr>
        <w:t>hole</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debt.”</w:t>
      </w:r>
      <w:r w:rsidR="00370E76" w:rsidRPr="00F11EFB">
        <w:rPr>
          <w:rFonts w:ascii="Times New Roman" w:hAnsi="Times New Roman" w:cs="Times New Roman"/>
        </w:rPr>
        <w:t xml:space="preserve"> </w:t>
      </w:r>
      <w:r w:rsidRPr="00F11EFB">
        <w:rPr>
          <w:rFonts w:ascii="Times New Roman" w:hAnsi="Times New Roman" w:cs="Times New Roman"/>
        </w:rPr>
        <w:t>On</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bright</w:t>
      </w:r>
      <w:r w:rsidR="00370E76" w:rsidRPr="00F11EFB">
        <w:rPr>
          <w:rFonts w:ascii="Times New Roman" w:hAnsi="Times New Roman" w:cs="Times New Roman"/>
        </w:rPr>
        <w:t xml:space="preserve"> </w:t>
      </w:r>
      <w:r w:rsidRPr="00F11EFB">
        <w:rPr>
          <w:rFonts w:ascii="Times New Roman" w:hAnsi="Times New Roman" w:cs="Times New Roman"/>
        </w:rPr>
        <w:t>side,</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won</w:t>
      </w:r>
      <w:ins w:id="1129" w:author="Author">
        <w:r w:rsidR="00670A1C">
          <w:rPr>
            <w:rFonts w:ascii="Times New Roman" w:hAnsi="Times New Roman" w:cs="Times New Roman"/>
          </w:rPr>
          <w:t>’</w:t>
        </w:r>
      </w:ins>
      <w:del w:id="1130" w:author="Author">
        <w:r w:rsidRPr="00F11EFB" w:rsidDel="00670A1C">
          <w:rPr>
            <w:rFonts w:ascii="Times New Roman" w:hAnsi="Times New Roman" w:cs="Times New Roman"/>
          </w:rPr>
          <w:delText>'</w:delText>
        </w:r>
      </w:del>
      <w:r w:rsidRPr="00F11EFB">
        <w:rPr>
          <w:rFonts w:ascii="Times New Roman" w:hAnsi="Times New Roman" w:cs="Times New Roman"/>
        </w:rPr>
        <w:t>t</w:t>
      </w:r>
      <w:r w:rsidR="00370E76" w:rsidRPr="00F11EFB">
        <w:rPr>
          <w:rFonts w:ascii="Times New Roman" w:hAnsi="Times New Roman" w:cs="Times New Roman"/>
        </w:rPr>
        <w:t xml:space="preserve"> </w:t>
      </w:r>
      <w:r w:rsidRPr="00F11EFB">
        <w:rPr>
          <w:rFonts w:ascii="Times New Roman" w:hAnsi="Times New Roman" w:cs="Times New Roman"/>
        </w:rPr>
        <w:t>be</w:t>
      </w:r>
      <w:r w:rsidR="00370E76" w:rsidRPr="00F11EFB">
        <w:rPr>
          <w:rFonts w:ascii="Times New Roman" w:hAnsi="Times New Roman" w:cs="Times New Roman"/>
        </w:rPr>
        <w:t xml:space="preserve"> </w:t>
      </w:r>
      <w:del w:id="1131" w:author="Author">
        <w:r w:rsidRPr="00F11EFB" w:rsidDel="00670A1C">
          <w:rPr>
            <w:rFonts w:ascii="Times New Roman" w:hAnsi="Times New Roman" w:cs="Times New Roman"/>
          </w:rPr>
          <w:delText>in</w:delText>
        </w:r>
        <w:r w:rsidR="00370E76" w:rsidRPr="00F11EFB" w:rsidDel="00670A1C">
          <w:rPr>
            <w:rFonts w:ascii="Times New Roman" w:hAnsi="Times New Roman" w:cs="Times New Roman"/>
          </w:rPr>
          <w:delText xml:space="preserve"> </w:delText>
        </w:r>
      </w:del>
      <w:r w:rsidRPr="00F11EFB">
        <w:rPr>
          <w:rFonts w:ascii="Times New Roman" w:hAnsi="Times New Roman" w:cs="Times New Roman"/>
        </w:rPr>
        <w:t>there</w:t>
      </w:r>
      <w:r w:rsidR="00370E76" w:rsidRPr="00F11EFB">
        <w:rPr>
          <w:rFonts w:ascii="Times New Roman" w:hAnsi="Times New Roman" w:cs="Times New Roman"/>
        </w:rPr>
        <w:t xml:space="preserve"> </w:t>
      </w:r>
      <w:r w:rsidRPr="00F11EFB">
        <w:rPr>
          <w:rFonts w:ascii="Times New Roman" w:hAnsi="Times New Roman" w:cs="Times New Roman"/>
        </w:rPr>
        <w:t>alone:</w:t>
      </w:r>
      <w:r w:rsidR="00370E76" w:rsidRPr="00F11EFB">
        <w:rPr>
          <w:rFonts w:ascii="Times New Roman" w:hAnsi="Times New Roman" w:cs="Times New Roman"/>
        </w:rPr>
        <w:t xml:space="preserve"> </w:t>
      </w:r>
      <w:ins w:id="1132" w:author="Author">
        <w:r w:rsidR="00670A1C">
          <w:rPr>
            <w:rFonts w:ascii="Times New Roman" w:hAnsi="Times New Roman" w:cs="Times New Roman"/>
          </w:rPr>
          <w:t>p</w:t>
        </w:r>
      </w:ins>
      <w:del w:id="1133" w:author="Author">
        <w:r w:rsidRPr="00F11EFB" w:rsidDel="00670A1C">
          <w:rPr>
            <w:rFonts w:ascii="Times New Roman" w:hAnsi="Times New Roman" w:cs="Times New Roman"/>
          </w:rPr>
          <w:delText>P</w:delText>
        </w:r>
      </w:del>
      <w:r w:rsidRPr="00F11EFB">
        <w:rPr>
          <w:rFonts w:ascii="Times New Roman" w:hAnsi="Times New Roman" w:cs="Times New Roman"/>
        </w:rPr>
        <w:t>er</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National</w:t>
      </w:r>
      <w:r w:rsidR="00370E76" w:rsidRPr="00F11EFB">
        <w:rPr>
          <w:rFonts w:ascii="Times New Roman" w:hAnsi="Times New Roman" w:cs="Times New Roman"/>
        </w:rPr>
        <w:t xml:space="preserve"> </w:t>
      </w:r>
      <w:r w:rsidRPr="00F11EFB">
        <w:rPr>
          <w:rFonts w:ascii="Times New Roman" w:hAnsi="Times New Roman" w:cs="Times New Roman"/>
        </w:rPr>
        <w:t>Foundation</w:t>
      </w:r>
      <w:r w:rsidR="00370E76" w:rsidRPr="00F11EFB">
        <w:rPr>
          <w:rFonts w:ascii="Times New Roman" w:hAnsi="Times New Roman" w:cs="Times New Roman"/>
        </w:rPr>
        <w:t xml:space="preserve"> </w:t>
      </w:r>
      <w:r w:rsidRPr="00F11EFB">
        <w:rPr>
          <w:rFonts w:ascii="Times New Roman" w:hAnsi="Times New Roman" w:cs="Times New Roman"/>
        </w:rPr>
        <w:t>for</w:t>
      </w:r>
      <w:r w:rsidR="00370E76" w:rsidRPr="00F11EFB">
        <w:rPr>
          <w:rFonts w:ascii="Times New Roman" w:hAnsi="Times New Roman" w:cs="Times New Roman"/>
        </w:rPr>
        <w:t xml:space="preserve"> </w:t>
      </w:r>
      <w:r w:rsidRPr="00F11EFB">
        <w:rPr>
          <w:rFonts w:ascii="Times New Roman" w:hAnsi="Times New Roman" w:cs="Times New Roman"/>
        </w:rPr>
        <w:t>Credit</w:t>
      </w:r>
      <w:r w:rsidR="00370E76" w:rsidRPr="00F11EFB">
        <w:rPr>
          <w:rFonts w:ascii="Times New Roman" w:hAnsi="Times New Roman" w:cs="Times New Roman"/>
        </w:rPr>
        <w:t xml:space="preserve"> </w:t>
      </w:r>
      <w:r w:rsidRPr="00F11EFB">
        <w:rPr>
          <w:rFonts w:ascii="Times New Roman" w:hAnsi="Times New Roman" w:cs="Times New Roman"/>
        </w:rPr>
        <w:t>Counseling,</w:t>
      </w:r>
      <w:r w:rsidR="00370E76" w:rsidRPr="00F11EFB">
        <w:rPr>
          <w:rFonts w:ascii="Times New Roman" w:hAnsi="Times New Roman" w:cs="Times New Roman"/>
        </w:rPr>
        <w:t xml:space="preserve"> </w:t>
      </w:r>
      <w:r w:rsidRPr="00F11EFB">
        <w:rPr>
          <w:rFonts w:ascii="Times New Roman" w:hAnsi="Times New Roman" w:cs="Times New Roman"/>
        </w:rPr>
        <w:t>one</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three</w:t>
      </w:r>
      <w:r w:rsidR="00370E76" w:rsidRPr="00F11EFB">
        <w:rPr>
          <w:rFonts w:ascii="Times New Roman" w:hAnsi="Times New Roman" w:cs="Times New Roman"/>
        </w:rPr>
        <w:t xml:space="preserve"> </w:t>
      </w:r>
      <w:r w:rsidRPr="00F11EFB">
        <w:rPr>
          <w:rFonts w:ascii="Times New Roman" w:hAnsi="Times New Roman" w:cs="Times New Roman"/>
        </w:rPr>
        <w:t>American</w:t>
      </w:r>
      <w:r w:rsidR="00370E76" w:rsidRPr="00F11EFB">
        <w:rPr>
          <w:rFonts w:ascii="Times New Roman" w:hAnsi="Times New Roman" w:cs="Times New Roman"/>
        </w:rPr>
        <w:t xml:space="preserve"> </w:t>
      </w:r>
      <w:r w:rsidRPr="00F11EFB">
        <w:rPr>
          <w:rFonts w:ascii="Times New Roman" w:hAnsi="Times New Roman" w:cs="Times New Roman"/>
        </w:rPr>
        <w:t>households</w:t>
      </w:r>
      <w:r w:rsidR="00370E76" w:rsidRPr="00F11EFB">
        <w:rPr>
          <w:rFonts w:ascii="Times New Roman" w:hAnsi="Times New Roman" w:cs="Times New Roman"/>
        </w:rPr>
        <w:t xml:space="preserve"> </w:t>
      </w:r>
      <w:r w:rsidRPr="00F11EFB">
        <w:rPr>
          <w:rFonts w:ascii="Times New Roman" w:hAnsi="Times New Roman" w:cs="Times New Roman"/>
        </w:rPr>
        <w:t>carries</w:t>
      </w:r>
      <w:r w:rsidR="00370E76" w:rsidRPr="00F11EFB">
        <w:rPr>
          <w:rFonts w:ascii="Times New Roman" w:hAnsi="Times New Roman" w:cs="Times New Roman"/>
        </w:rPr>
        <w:t xml:space="preserve"> </w:t>
      </w:r>
      <w:r w:rsidRPr="00F11EFB">
        <w:rPr>
          <w:rFonts w:ascii="Times New Roman" w:hAnsi="Times New Roman" w:cs="Times New Roman"/>
        </w:rPr>
        <w:t>credit</w:t>
      </w:r>
      <w:r w:rsidR="00370E76" w:rsidRPr="00F11EFB">
        <w:rPr>
          <w:rFonts w:ascii="Times New Roman" w:hAnsi="Times New Roman" w:cs="Times New Roman"/>
        </w:rPr>
        <w:t xml:space="preserve"> </w:t>
      </w:r>
      <w:r w:rsidRPr="00F11EFB">
        <w:rPr>
          <w:rFonts w:ascii="Times New Roman" w:hAnsi="Times New Roman" w:cs="Times New Roman"/>
        </w:rPr>
        <w:t>card</w:t>
      </w:r>
      <w:r w:rsidR="00370E76" w:rsidRPr="00F11EFB">
        <w:rPr>
          <w:rFonts w:ascii="Times New Roman" w:hAnsi="Times New Roman" w:cs="Times New Roman"/>
        </w:rPr>
        <w:t xml:space="preserve"> </w:t>
      </w:r>
      <w:r w:rsidRPr="00F11EFB">
        <w:rPr>
          <w:rFonts w:ascii="Times New Roman" w:hAnsi="Times New Roman" w:cs="Times New Roman"/>
        </w:rPr>
        <w:t>debt</w:t>
      </w:r>
      <w:r w:rsidR="00370E76" w:rsidRPr="00F11EFB">
        <w:rPr>
          <w:rFonts w:ascii="Times New Roman" w:hAnsi="Times New Roman" w:cs="Times New Roman"/>
        </w:rPr>
        <w:t xml:space="preserve"> </w:t>
      </w:r>
      <w:r w:rsidRPr="00F11EFB">
        <w:rPr>
          <w:rFonts w:ascii="Times New Roman" w:hAnsi="Times New Roman" w:cs="Times New Roman"/>
        </w:rPr>
        <w:t>from</w:t>
      </w:r>
      <w:r w:rsidR="00370E76" w:rsidRPr="00F11EFB">
        <w:rPr>
          <w:rFonts w:ascii="Times New Roman" w:hAnsi="Times New Roman" w:cs="Times New Roman"/>
        </w:rPr>
        <w:t xml:space="preserve"> </w:t>
      </w:r>
      <w:r w:rsidR="00FB0B0D" w:rsidRPr="00F11EFB">
        <w:rPr>
          <w:rFonts w:ascii="Times New Roman" w:hAnsi="Times New Roman" w:cs="Times New Roman"/>
        </w:rPr>
        <w:t>m</w:t>
      </w:r>
      <w:r w:rsidR="004B3374" w:rsidRPr="00F11EFB">
        <w:rPr>
          <w:rFonts w:ascii="Times New Roman" w:hAnsi="Times New Roman" w:cs="Times New Roman"/>
        </w:rPr>
        <w:t>onth</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month.</w:t>
      </w:r>
      <w:r w:rsidR="00370E76" w:rsidRPr="00F11EFB">
        <w:rPr>
          <w:rFonts w:ascii="Times New Roman" w:hAnsi="Times New Roman" w:cs="Times New Roman"/>
        </w:rPr>
        <w:t xml:space="preserve"> </w:t>
      </w:r>
      <w:ins w:id="1134" w:author="Author">
        <w:r w:rsidR="00670A1C">
          <w:rPr>
            <w:rFonts w:ascii="Times New Roman" w:hAnsi="Times New Roman" w:cs="Times New Roman"/>
          </w:rPr>
          <w:t>A</w:t>
        </w:r>
      </w:ins>
      <w:del w:id="1135" w:author="Author">
        <w:r w:rsidRPr="00F11EFB" w:rsidDel="00670A1C">
          <w:rPr>
            <w:rFonts w:ascii="Times New Roman" w:hAnsi="Times New Roman" w:cs="Times New Roman"/>
          </w:rPr>
          <w:delText>And</w:delText>
        </w:r>
        <w:r w:rsidR="00370E76" w:rsidRPr="00F11EFB" w:rsidDel="00670A1C">
          <w:rPr>
            <w:rFonts w:ascii="Times New Roman" w:hAnsi="Times New Roman" w:cs="Times New Roman"/>
          </w:rPr>
          <w:delText xml:space="preserve"> </w:delText>
        </w:r>
        <w:r w:rsidRPr="00F11EFB" w:rsidDel="00670A1C">
          <w:rPr>
            <w:rFonts w:ascii="Times New Roman" w:hAnsi="Times New Roman" w:cs="Times New Roman"/>
          </w:rPr>
          <w:delText>a</w:delText>
        </w:r>
      </w:del>
      <w:r w:rsidRPr="00F11EFB">
        <w:rPr>
          <w:rFonts w:ascii="Times New Roman" w:hAnsi="Times New Roman" w:cs="Times New Roman"/>
        </w:rPr>
        <w:t>mong</w:t>
      </w:r>
      <w:r w:rsidR="00370E76" w:rsidRPr="00F11EFB">
        <w:rPr>
          <w:rFonts w:ascii="Times New Roman" w:hAnsi="Times New Roman" w:cs="Times New Roman"/>
        </w:rPr>
        <w:t xml:space="preserve"> </w:t>
      </w:r>
      <w:r w:rsidRPr="00F11EFB">
        <w:rPr>
          <w:rFonts w:ascii="Times New Roman" w:hAnsi="Times New Roman" w:cs="Times New Roman"/>
        </w:rPr>
        <w:t>those</w:t>
      </w:r>
      <w:r w:rsidR="00370E76" w:rsidRPr="00F11EFB">
        <w:rPr>
          <w:rFonts w:ascii="Times New Roman" w:hAnsi="Times New Roman" w:cs="Times New Roman"/>
        </w:rPr>
        <w:t xml:space="preserve"> </w:t>
      </w:r>
      <w:r w:rsidR="004B3374" w:rsidRPr="00F11EFB">
        <w:rPr>
          <w:rFonts w:ascii="Times New Roman" w:hAnsi="Times New Roman" w:cs="Times New Roman"/>
        </w:rPr>
        <w:t>balances</w:t>
      </w:r>
      <w:r w:rsidRPr="00F11EFB">
        <w:rPr>
          <w:rFonts w:ascii="Times New Roman" w:hAnsi="Times New Roman" w:cs="Times New Roman"/>
        </w:rPr>
        <w:t>-carrying</w:t>
      </w:r>
      <w:r w:rsidR="00370E76" w:rsidRPr="00F11EFB">
        <w:rPr>
          <w:rFonts w:ascii="Times New Roman" w:hAnsi="Times New Roman" w:cs="Times New Roman"/>
        </w:rPr>
        <w:t xml:space="preserve"> </w:t>
      </w:r>
      <w:r w:rsidRPr="00F11EFB">
        <w:rPr>
          <w:rFonts w:ascii="Times New Roman" w:hAnsi="Times New Roman" w:cs="Times New Roman"/>
        </w:rPr>
        <w:t>households,</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average</w:t>
      </w:r>
      <w:r w:rsidR="00370E76" w:rsidRPr="00F11EFB">
        <w:rPr>
          <w:rFonts w:ascii="Times New Roman" w:hAnsi="Times New Roman" w:cs="Times New Roman"/>
        </w:rPr>
        <w:t xml:space="preserve"> </w:t>
      </w:r>
      <w:r w:rsidRPr="00F11EFB">
        <w:rPr>
          <w:rFonts w:ascii="Times New Roman" w:hAnsi="Times New Roman" w:cs="Times New Roman"/>
        </w:rPr>
        <w:t>credit</w:t>
      </w:r>
      <w:ins w:id="1136" w:author="Author">
        <w:r w:rsidR="00670A1C">
          <w:rPr>
            <w:rFonts w:ascii="Times New Roman" w:hAnsi="Times New Roman" w:cs="Times New Roman"/>
          </w:rPr>
          <w:t xml:space="preserve"> </w:t>
        </w:r>
      </w:ins>
      <w:del w:id="1137" w:author="Author">
        <w:r w:rsidRPr="00F11EFB" w:rsidDel="00670A1C">
          <w:rPr>
            <w:rFonts w:ascii="Times New Roman" w:hAnsi="Times New Roman" w:cs="Times New Roman"/>
          </w:rPr>
          <w:delText>-</w:delText>
        </w:r>
      </w:del>
      <w:r w:rsidRPr="00F11EFB">
        <w:rPr>
          <w:rFonts w:ascii="Times New Roman" w:hAnsi="Times New Roman" w:cs="Times New Roman"/>
        </w:rPr>
        <w:t>card</w:t>
      </w:r>
      <w:r w:rsidR="00370E76" w:rsidRPr="00F11EFB">
        <w:rPr>
          <w:rFonts w:ascii="Times New Roman" w:hAnsi="Times New Roman" w:cs="Times New Roman"/>
        </w:rPr>
        <w:t xml:space="preserve"> </w:t>
      </w:r>
      <w:r w:rsidRPr="00F11EFB">
        <w:rPr>
          <w:rFonts w:ascii="Times New Roman" w:hAnsi="Times New Roman" w:cs="Times New Roman"/>
        </w:rPr>
        <w:t>debt</w:t>
      </w:r>
      <w:r w:rsidR="00370E76" w:rsidRPr="00F11EFB">
        <w:rPr>
          <w:rFonts w:ascii="Times New Roman" w:hAnsi="Times New Roman" w:cs="Times New Roman"/>
        </w:rPr>
        <w:t xml:space="preserve"> </w:t>
      </w:r>
      <w:r w:rsidRPr="00F11EFB">
        <w:rPr>
          <w:rFonts w:ascii="Times New Roman" w:hAnsi="Times New Roman" w:cs="Times New Roman"/>
        </w:rPr>
        <w:t>is</w:t>
      </w:r>
      <w:r w:rsidR="00370E76" w:rsidRPr="00F11EFB">
        <w:rPr>
          <w:rFonts w:ascii="Times New Roman" w:hAnsi="Times New Roman" w:cs="Times New Roman"/>
        </w:rPr>
        <w:t xml:space="preserve"> </w:t>
      </w:r>
      <w:r w:rsidRPr="00F11EFB">
        <w:rPr>
          <w:rFonts w:ascii="Times New Roman" w:hAnsi="Times New Roman" w:cs="Times New Roman"/>
        </w:rPr>
        <w:t>$16,048,</w:t>
      </w:r>
      <w:r w:rsidR="00370E76" w:rsidRPr="00F11EFB">
        <w:rPr>
          <w:rFonts w:ascii="Times New Roman" w:hAnsi="Times New Roman" w:cs="Times New Roman"/>
        </w:rPr>
        <w:t xml:space="preserve"> </w:t>
      </w:r>
      <w:r w:rsidRPr="00F11EFB">
        <w:rPr>
          <w:rFonts w:ascii="Times New Roman" w:hAnsi="Times New Roman" w:cs="Times New Roman"/>
        </w:rPr>
        <w:t>per</w:t>
      </w:r>
      <w:r w:rsidR="00370E76" w:rsidRPr="00F11EFB">
        <w:rPr>
          <w:rFonts w:ascii="Times New Roman" w:hAnsi="Times New Roman" w:cs="Times New Roman"/>
        </w:rPr>
        <w:t xml:space="preserve"> </w:t>
      </w:r>
      <w:r w:rsidRPr="00F11EFB">
        <w:rPr>
          <w:rFonts w:ascii="Times New Roman" w:hAnsi="Times New Roman" w:cs="Times New Roman"/>
        </w:rPr>
        <w:t>financial</w:t>
      </w:r>
      <w:r w:rsidR="00370E76" w:rsidRPr="00F11EFB">
        <w:rPr>
          <w:rFonts w:ascii="Times New Roman" w:hAnsi="Times New Roman" w:cs="Times New Roman"/>
        </w:rPr>
        <w:t xml:space="preserve"> </w:t>
      </w:r>
      <w:r w:rsidRPr="00F11EFB">
        <w:rPr>
          <w:rFonts w:ascii="Times New Roman" w:hAnsi="Times New Roman" w:cs="Times New Roman"/>
        </w:rPr>
        <w:t>research</w:t>
      </w:r>
      <w:r w:rsidR="00370E76" w:rsidRPr="00F11EFB">
        <w:rPr>
          <w:rFonts w:ascii="Times New Roman" w:hAnsi="Times New Roman" w:cs="Times New Roman"/>
        </w:rPr>
        <w:t xml:space="preserve"> </w:t>
      </w:r>
      <w:r w:rsidRPr="00F11EFB">
        <w:rPr>
          <w:rFonts w:ascii="Times New Roman" w:hAnsi="Times New Roman" w:cs="Times New Roman"/>
        </w:rPr>
        <w:t>firm</w:t>
      </w:r>
      <w:r w:rsidR="00370E76" w:rsidRPr="00F11EFB">
        <w:rPr>
          <w:rFonts w:ascii="Times New Roman" w:hAnsi="Times New Roman" w:cs="Times New Roman"/>
        </w:rPr>
        <w:t xml:space="preserve"> </w:t>
      </w:r>
      <w:r w:rsidRPr="00F11EFB">
        <w:rPr>
          <w:rFonts w:ascii="Times New Roman" w:hAnsi="Times New Roman" w:cs="Times New Roman"/>
        </w:rPr>
        <w:t>Value</w:t>
      </w:r>
      <w:r w:rsidR="00370E76" w:rsidRPr="00F11EFB">
        <w:rPr>
          <w:rFonts w:ascii="Times New Roman" w:hAnsi="Times New Roman" w:cs="Times New Roman"/>
        </w:rPr>
        <w:t xml:space="preserve"> </w:t>
      </w:r>
      <w:r w:rsidRPr="00F11EFB">
        <w:rPr>
          <w:rFonts w:ascii="Times New Roman" w:hAnsi="Times New Roman" w:cs="Times New Roman"/>
        </w:rPr>
        <w:t>Penguin</w:t>
      </w:r>
      <w:r w:rsidR="00E21B08" w:rsidRPr="00F11EFB">
        <w:rPr>
          <w:rFonts w:ascii="Times New Roman" w:hAnsi="Times New Roman" w:cs="Times New Roman"/>
        </w:rPr>
        <w:t>.</w:t>
      </w:r>
    </w:p>
    <w:p w14:paraId="170DB911" w14:textId="45749851" w:rsidR="00380FFF" w:rsidRPr="00F11EFB" w:rsidDel="00670A1C" w:rsidRDefault="00EC79C8" w:rsidP="00107109">
      <w:pPr>
        <w:spacing w:before="100" w:beforeAutospacing="1"/>
        <w:ind w:right="4"/>
        <w:contextualSpacing/>
        <w:rPr>
          <w:del w:id="1138" w:author="Author"/>
          <w:rFonts w:ascii="Times New Roman" w:hAnsi="Times New Roman" w:cs="Times New Roman"/>
        </w:rPr>
      </w:pPr>
      <w:r w:rsidRPr="00F11EFB">
        <w:rPr>
          <w:rFonts w:ascii="Times New Roman" w:hAnsi="Times New Roman" w:cs="Times New Roman"/>
        </w:rPr>
        <w:t>What</w:t>
      </w:r>
      <w:r w:rsidR="00370E76" w:rsidRPr="00F11EFB">
        <w:rPr>
          <w:rFonts w:ascii="Times New Roman" w:hAnsi="Times New Roman" w:cs="Times New Roman"/>
        </w:rPr>
        <w:t xml:space="preserve"> </w:t>
      </w:r>
      <w:r w:rsidRPr="00F11EFB">
        <w:rPr>
          <w:rFonts w:ascii="Times New Roman" w:hAnsi="Times New Roman" w:cs="Times New Roman"/>
        </w:rPr>
        <w:t>can</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do</w:t>
      </w:r>
      <w:r w:rsidR="00370E76" w:rsidRPr="00F11EFB">
        <w:rPr>
          <w:rFonts w:ascii="Times New Roman" w:hAnsi="Times New Roman" w:cs="Times New Roman"/>
        </w:rPr>
        <w:t xml:space="preserve"> </w:t>
      </w:r>
      <w:r w:rsidRPr="00F11EFB">
        <w:rPr>
          <w:rFonts w:ascii="Times New Roman" w:hAnsi="Times New Roman" w:cs="Times New Roman"/>
        </w:rPr>
        <w:t>about</w:t>
      </w:r>
      <w:r w:rsidR="00370E76" w:rsidRPr="00F11EFB">
        <w:rPr>
          <w:rFonts w:ascii="Times New Roman" w:hAnsi="Times New Roman" w:cs="Times New Roman"/>
        </w:rPr>
        <w:t xml:space="preserve"> </w:t>
      </w:r>
      <w:r w:rsidRPr="00F11EFB">
        <w:rPr>
          <w:rFonts w:ascii="Times New Roman" w:hAnsi="Times New Roman" w:cs="Times New Roman"/>
        </w:rPr>
        <w:t>your</w:t>
      </w:r>
      <w:r w:rsidR="00370E76" w:rsidRPr="00F11EFB">
        <w:rPr>
          <w:rFonts w:ascii="Times New Roman" w:hAnsi="Times New Roman" w:cs="Times New Roman"/>
        </w:rPr>
        <w:t xml:space="preserve"> </w:t>
      </w:r>
      <w:r w:rsidRPr="00F11EFB">
        <w:rPr>
          <w:rFonts w:ascii="Times New Roman" w:hAnsi="Times New Roman" w:cs="Times New Roman"/>
        </w:rPr>
        <w:t>situation?</w:t>
      </w:r>
      <w:r w:rsidR="00370E76" w:rsidRPr="00F11EFB">
        <w:rPr>
          <w:rFonts w:ascii="Times New Roman" w:hAnsi="Times New Roman" w:cs="Times New Roman"/>
        </w:rPr>
        <w:t xml:space="preserve"> </w:t>
      </w:r>
      <w:r w:rsidRPr="00F11EFB">
        <w:rPr>
          <w:rFonts w:ascii="Times New Roman" w:hAnsi="Times New Roman" w:cs="Times New Roman"/>
        </w:rPr>
        <w:t>Again,</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need</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have</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budget</w:t>
      </w:r>
      <w:r w:rsidR="00370E76" w:rsidRPr="00F11EFB">
        <w:rPr>
          <w:rFonts w:ascii="Times New Roman" w:hAnsi="Times New Roman" w:cs="Times New Roman"/>
        </w:rPr>
        <w:t xml:space="preserve"> </w:t>
      </w:r>
      <w:ins w:id="1139" w:author="Author">
        <w:r w:rsidR="00670A1C">
          <w:rPr>
            <w:rFonts w:ascii="Times New Roman" w:hAnsi="Times New Roman" w:cs="Times New Roman"/>
          </w:rPr>
          <w:t xml:space="preserve">in order </w:t>
        </w:r>
      </w:ins>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make</w:t>
      </w:r>
      <w:r w:rsidR="00370E76" w:rsidRPr="00F11EFB">
        <w:rPr>
          <w:rFonts w:ascii="Times New Roman" w:hAnsi="Times New Roman" w:cs="Times New Roman"/>
        </w:rPr>
        <w:t xml:space="preserve"> </w:t>
      </w:r>
      <w:r w:rsidRPr="00F11EFB">
        <w:rPr>
          <w:rFonts w:ascii="Times New Roman" w:hAnsi="Times New Roman" w:cs="Times New Roman"/>
        </w:rPr>
        <w:t>sure</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have</w:t>
      </w:r>
      <w:r w:rsidR="00370E76" w:rsidRPr="00F11EFB">
        <w:rPr>
          <w:rFonts w:ascii="Times New Roman" w:hAnsi="Times New Roman" w:cs="Times New Roman"/>
        </w:rPr>
        <w:t xml:space="preserve"> </w:t>
      </w:r>
      <w:r w:rsidRPr="00F11EFB">
        <w:rPr>
          <w:rFonts w:ascii="Times New Roman" w:hAnsi="Times New Roman" w:cs="Times New Roman"/>
        </w:rPr>
        <w:t>more</w:t>
      </w:r>
      <w:r w:rsidR="00370E76" w:rsidRPr="00F11EFB">
        <w:rPr>
          <w:rFonts w:ascii="Times New Roman" w:hAnsi="Times New Roman" w:cs="Times New Roman"/>
        </w:rPr>
        <w:t xml:space="preserve"> </w:t>
      </w:r>
      <w:r w:rsidRPr="00F11EFB">
        <w:rPr>
          <w:rFonts w:ascii="Times New Roman" w:hAnsi="Times New Roman" w:cs="Times New Roman"/>
        </w:rPr>
        <w:t>money</w:t>
      </w:r>
      <w:r w:rsidR="00370E76" w:rsidRPr="00F11EFB">
        <w:rPr>
          <w:rFonts w:ascii="Times New Roman" w:hAnsi="Times New Roman" w:cs="Times New Roman"/>
        </w:rPr>
        <w:t xml:space="preserve"> </w:t>
      </w:r>
      <w:r w:rsidRPr="00F11EFB">
        <w:rPr>
          <w:rFonts w:ascii="Times New Roman" w:hAnsi="Times New Roman" w:cs="Times New Roman"/>
        </w:rPr>
        <w:t>coming</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than</w:t>
      </w:r>
      <w:r w:rsidR="00370E76" w:rsidRPr="00F11EFB">
        <w:rPr>
          <w:rFonts w:ascii="Times New Roman" w:hAnsi="Times New Roman" w:cs="Times New Roman"/>
        </w:rPr>
        <w:t xml:space="preserve"> </w:t>
      </w:r>
      <w:r w:rsidRPr="00F11EFB">
        <w:rPr>
          <w:rFonts w:ascii="Times New Roman" w:hAnsi="Times New Roman" w:cs="Times New Roman"/>
        </w:rPr>
        <w:t>going</w:t>
      </w:r>
      <w:r w:rsidR="00370E76" w:rsidRPr="00F11EFB">
        <w:rPr>
          <w:rFonts w:ascii="Times New Roman" w:hAnsi="Times New Roman" w:cs="Times New Roman"/>
        </w:rPr>
        <w:t xml:space="preserve"> </w:t>
      </w:r>
      <w:r w:rsidRPr="00F11EFB">
        <w:rPr>
          <w:rFonts w:ascii="Times New Roman" w:hAnsi="Times New Roman" w:cs="Times New Roman"/>
        </w:rPr>
        <w:t>out.</w:t>
      </w:r>
      <w:r w:rsidR="00370E76" w:rsidRPr="00F11EFB">
        <w:rPr>
          <w:rFonts w:ascii="Times New Roman" w:hAnsi="Times New Roman" w:cs="Times New Roman"/>
        </w:rPr>
        <w:t xml:space="preserve"> </w:t>
      </w:r>
      <w:r w:rsidRPr="00F11EFB">
        <w:rPr>
          <w:rFonts w:ascii="Times New Roman" w:hAnsi="Times New Roman" w:cs="Times New Roman"/>
        </w:rPr>
        <w:t>With</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availability</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credit,</w:t>
      </w:r>
      <w:r w:rsidR="00370E76" w:rsidRPr="00F11EFB">
        <w:rPr>
          <w:rFonts w:ascii="Times New Roman" w:hAnsi="Times New Roman" w:cs="Times New Roman"/>
        </w:rPr>
        <w:t xml:space="preserve"> </w:t>
      </w:r>
      <w:r w:rsidRPr="00F11EFB">
        <w:rPr>
          <w:rFonts w:ascii="Times New Roman" w:hAnsi="Times New Roman" w:cs="Times New Roman"/>
        </w:rPr>
        <w:t>it</w:t>
      </w:r>
      <w:ins w:id="1140" w:author="Author">
        <w:r w:rsidR="00670A1C">
          <w:rPr>
            <w:rFonts w:ascii="Times New Roman" w:hAnsi="Times New Roman" w:cs="Times New Roman"/>
          </w:rPr>
          <w:t>’</w:t>
        </w:r>
      </w:ins>
      <w:del w:id="1141" w:author="Author">
        <w:r w:rsidRPr="00F11EFB" w:rsidDel="00670A1C">
          <w:rPr>
            <w:rFonts w:ascii="Times New Roman" w:hAnsi="Times New Roman" w:cs="Times New Roman"/>
          </w:rPr>
          <w:delText>'</w:delText>
        </w:r>
      </w:del>
      <w:r w:rsidRPr="00F11EFB">
        <w:rPr>
          <w:rFonts w:ascii="Times New Roman" w:hAnsi="Times New Roman" w:cs="Times New Roman"/>
        </w:rPr>
        <w:t>s</w:t>
      </w:r>
      <w:r w:rsidR="00370E76" w:rsidRPr="00F11EFB">
        <w:rPr>
          <w:rFonts w:ascii="Times New Roman" w:hAnsi="Times New Roman" w:cs="Times New Roman"/>
        </w:rPr>
        <w:t xml:space="preserve"> </w:t>
      </w:r>
      <w:r w:rsidRPr="00F11EFB">
        <w:rPr>
          <w:rFonts w:ascii="Times New Roman" w:hAnsi="Times New Roman" w:cs="Times New Roman"/>
        </w:rPr>
        <w:t>easy</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fall</w:t>
      </w:r>
      <w:r w:rsidR="00370E76" w:rsidRPr="00F11EFB">
        <w:rPr>
          <w:rFonts w:ascii="Times New Roman" w:hAnsi="Times New Roman" w:cs="Times New Roman"/>
        </w:rPr>
        <w:t xml:space="preserve"> </w:t>
      </w:r>
      <w:r w:rsidRPr="00F11EFB">
        <w:rPr>
          <w:rFonts w:ascii="Times New Roman" w:hAnsi="Times New Roman" w:cs="Times New Roman"/>
        </w:rPr>
        <w:t>into</w:t>
      </w:r>
      <w:r w:rsidR="00370E76" w:rsidRPr="00F11EFB">
        <w:rPr>
          <w:rFonts w:ascii="Times New Roman" w:hAnsi="Times New Roman" w:cs="Times New Roman"/>
        </w:rPr>
        <w:t xml:space="preserve"> </w:t>
      </w:r>
      <w:r w:rsidRPr="00F11EFB">
        <w:rPr>
          <w:rFonts w:ascii="Times New Roman" w:hAnsi="Times New Roman" w:cs="Times New Roman"/>
        </w:rPr>
        <w:t>thinking</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can</w:t>
      </w:r>
      <w:r w:rsidR="00370E76" w:rsidRPr="00F11EFB">
        <w:rPr>
          <w:rFonts w:ascii="Times New Roman" w:hAnsi="Times New Roman" w:cs="Times New Roman"/>
        </w:rPr>
        <w:t xml:space="preserve"> </w:t>
      </w:r>
      <w:r w:rsidRPr="00F11EFB">
        <w:rPr>
          <w:rFonts w:ascii="Times New Roman" w:hAnsi="Times New Roman" w:cs="Times New Roman"/>
        </w:rPr>
        <w:t>afford</w:t>
      </w:r>
      <w:r w:rsidR="00370E76" w:rsidRPr="00F11EFB">
        <w:rPr>
          <w:rFonts w:ascii="Times New Roman" w:hAnsi="Times New Roman" w:cs="Times New Roman"/>
        </w:rPr>
        <w:t xml:space="preserve"> </w:t>
      </w:r>
      <w:r w:rsidRPr="00F11EFB">
        <w:rPr>
          <w:rFonts w:ascii="Times New Roman" w:hAnsi="Times New Roman" w:cs="Times New Roman"/>
        </w:rPr>
        <w:t>more</w:t>
      </w:r>
      <w:r w:rsidR="00370E76" w:rsidRPr="00F11EFB">
        <w:rPr>
          <w:rFonts w:ascii="Times New Roman" w:hAnsi="Times New Roman" w:cs="Times New Roman"/>
        </w:rPr>
        <w:t xml:space="preserve"> </w:t>
      </w:r>
      <w:r w:rsidRPr="00F11EFB">
        <w:rPr>
          <w:rFonts w:ascii="Times New Roman" w:hAnsi="Times New Roman" w:cs="Times New Roman"/>
        </w:rPr>
        <w:t>than</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can.</w:t>
      </w:r>
      <w:r w:rsidR="00370E76" w:rsidRPr="00F11EFB">
        <w:rPr>
          <w:rFonts w:ascii="Times New Roman" w:hAnsi="Times New Roman" w:cs="Times New Roman"/>
        </w:rPr>
        <w:t xml:space="preserve"> </w:t>
      </w:r>
      <w:r w:rsidRPr="00F11EFB">
        <w:rPr>
          <w:rFonts w:ascii="Times New Roman" w:hAnsi="Times New Roman" w:cs="Times New Roman"/>
        </w:rPr>
        <w:t>But,</w:t>
      </w:r>
      <w:r w:rsidR="00370E76" w:rsidRPr="00F11EFB">
        <w:rPr>
          <w:rFonts w:ascii="Times New Roman" w:hAnsi="Times New Roman" w:cs="Times New Roman"/>
        </w:rPr>
        <w:t xml:space="preserve"> </w:t>
      </w:r>
      <w:r w:rsidRPr="00F11EFB">
        <w:rPr>
          <w:rFonts w:ascii="Times New Roman" w:hAnsi="Times New Roman" w:cs="Times New Roman"/>
        </w:rPr>
        <w:t>as</w:t>
      </w:r>
      <w:r w:rsidR="00370E76" w:rsidRPr="00F11EFB">
        <w:rPr>
          <w:rFonts w:ascii="Times New Roman" w:hAnsi="Times New Roman" w:cs="Times New Roman"/>
        </w:rPr>
        <w:t xml:space="preserve"> </w:t>
      </w:r>
      <w:r w:rsidRPr="00F11EFB">
        <w:rPr>
          <w:rFonts w:ascii="Times New Roman" w:hAnsi="Times New Roman" w:cs="Times New Roman"/>
        </w:rPr>
        <w:t>Knight</w:t>
      </w:r>
      <w:r w:rsidR="00370E76" w:rsidRPr="00F11EFB">
        <w:rPr>
          <w:rFonts w:ascii="Times New Roman" w:hAnsi="Times New Roman" w:cs="Times New Roman"/>
        </w:rPr>
        <w:t xml:space="preserve"> </w:t>
      </w:r>
      <w:r w:rsidRPr="00F11EFB">
        <w:rPr>
          <w:rFonts w:ascii="Times New Roman" w:hAnsi="Times New Roman" w:cs="Times New Roman"/>
        </w:rPr>
        <w:t>Kiplinger</w:t>
      </w:r>
      <w:r w:rsidR="00370E76" w:rsidRPr="00F11EFB">
        <w:rPr>
          <w:rFonts w:ascii="Times New Roman" w:hAnsi="Times New Roman" w:cs="Times New Roman"/>
        </w:rPr>
        <w:t xml:space="preserve"> </w:t>
      </w:r>
      <w:r w:rsidRPr="00F11EFB">
        <w:rPr>
          <w:rFonts w:ascii="Times New Roman" w:hAnsi="Times New Roman" w:cs="Times New Roman"/>
        </w:rPr>
        <w:t>has</w:t>
      </w:r>
      <w:r w:rsidR="00370E76" w:rsidRPr="00F11EFB">
        <w:rPr>
          <w:rFonts w:ascii="Times New Roman" w:hAnsi="Times New Roman" w:cs="Times New Roman"/>
        </w:rPr>
        <w:t xml:space="preserve"> </w:t>
      </w:r>
      <w:r w:rsidRPr="00F11EFB">
        <w:rPr>
          <w:rFonts w:ascii="Times New Roman" w:hAnsi="Times New Roman" w:cs="Times New Roman"/>
        </w:rPr>
        <w:t>pointed</w:t>
      </w:r>
      <w:r w:rsidR="00370E76" w:rsidRPr="00F11EFB">
        <w:rPr>
          <w:rFonts w:ascii="Times New Roman" w:hAnsi="Times New Roman" w:cs="Times New Roman"/>
        </w:rPr>
        <w:t xml:space="preserve"> </w:t>
      </w:r>
      <w:r w:rsidRPr="00F11EFB">
        <w:rPr>
          <w:rFonts w:ascii="Times New Roman" w:hAnsi="Times New Roman" w:cs="Times New Roman"/>
        </w:rPr>
        <w:t>out,</w:t>
      </w:r>
      <w:r w:rsidR="00370E76" w:rsidRPr="00F11EFB">
        <w:rPr>
          <w:rFonts w:ascii="Times New Roman" w:hAnsi="Times New Roman" w:cs="Times New Roman"/>
        </w:rPr>
        <w:t xml:space="preserve"> </w:t>
      </w:r>
      <w:ins w:id="1142" w:author="Author">
        <w:r w:rsidR="00670A1C">
          <w:rPr>
            <w:rFonts w:ascii="Times New Roman" w:hAnsi="Times New Roman" w:cs="Times New Roman"/>
          </w:rPr>
          <w:t>“</w:t>
        </w:r>
      </w:ins>
      <w:del w:id="1143" w:author="Author">
        <w:r w:rsidRPr="00F11EFB" w:rsidDel="00670A1C">
          <w:rPr>
            <w:rFonts w:ascii="Times New Roman" w:hAnsi="Times New Roman" w:cs="Times New Roman"/>
          </w:rPr>
          <w:delText>"</w:delText>
        </w:r>
      </w:del>
      <w:r w:rsidR="00676791" w:rsidRPr="00F11EFB">
        <w:fldChar w:fldCharType="begin"/>
      </w:r>
      <w:r w:rsidR="00676791" w:rsidRPr="00F11EFB">
        <w:instrText xml:space="preserve"> HYPERLINK "http://www.kiplinger.com/article/saving/T047-C014-S002-the-invisible-rich.html/" \t "_blank" </w:instrText>
      </w:r>
      <w:r w:rsidR="00676791" w:rsidRPr="00F11EFB">
        <w:fldChar w:fldCharType="separate"/>
      </w:r>
      <w:r w:rsidRPr="00F11EFB">
        <w:rPr>
          <w:rStyle w:val="Hyperlink"/>
          <w:rFonts w:ascii="Times New Roman" w:hAnsi="Times New Roman" w:cs="Times New Roman"/>
          <w:color w:val="auto"/>
          <w:u w:val="none"/>
        </w:rPr>
        <w:t>the</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biggest</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barrier</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to</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becoming</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rich</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is</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living</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like</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you</w:t>
      </w:r>
      <w:ins w:id="1144" w:author="Author">
        <w:r w:rsidR="00670A1C">
          <w:rPr>
            <w:rStyle w:val="Hyperlink"/>
            <w:rFonts w:ascii="Times New Roman" w:hAnsi="Times New Roman" w:cs="Times New Roman"/>
            <w:color w:val="auto"/>
            <w:u w:val="none"/>
          </w:rPr>
          <w:t>’</w:t>
        </w:r>
      </w:ins>
      <w:del w:id="1145" w:author="Author">
        <w:r w:rsidRPr="00F11EFB" w:rsidDel="00670A1C">
          <w:rPr>
            <w:rStyle w:val="Hyperlink"/>
            <w:rFonts w:ascii="Times New Roman" w:hAnsi="Times New Roman" w:cs="Times New Roman"/>
            <w:color w:val="auto"/>
            <w:u w:val="none"/>
          </w:rPr>
          <w:delText>'</w:delText>
        </w:r>
      </w:del>
      <w:r w:rsidRPr="00F11EFB">
        <w:rPr>
          <w:rStyle w:val="Hyperlink"/>
          <w:rFonts w:ascii="Times New Roman" w:hAnsi="Times New Roman" w:cs="Times New Roman"/>
          <w:color w:val="auto"/>
          <w:u w:val="none"/>
        </w:rPr>
        <w:t>re</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rich</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before</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you</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are</w:t>
      </w:r>
      <w:r w:rsidR="00676791" w:rsidRPr="00F11EFB">
        <w:rPr>
          <w:rStyle w:val="Hyperlink"/>
          <w:rFonts w:ascii="Times New Roman" w:hAnsi="Times New Roman" w:cs="Times New Roman"/>
          <w:color w:val="auto"/>
          <w:u w:val="none"/>
        </w:rPr>
        <w:fldChar w:fldCharType="end"/>
      </w:r>
      <w:r w:rsidRPr="00F11EFB">
        <w:rPr>
          <w:rFonts w:ascii="Times New Roman" w:hAnsi="Times New Roman" w:cs="Times New Roman"/>
        </w:rPr>
        <w:t>.</w:t>
      </w:r>
      <w:ins w:id="1146" w:author="Author">
        <w:r w:rsidR="00670A1C">
          <w:rPr>
            <w:rFonts w:ascii="Times New Roman" w:hAnsi="Times New Roman" w:cs="Times New Roman"/>
          </w:rPr>
          <w:t>”</w:t>
        </w:r>
      </w:ins>
      <w:del w:id="1147" w:author="Author">
        <w:r w:rsidRPr="00F11EFB" w:rsidDel="00670A1C">
          <w:rPr>
            <w:rFonts w:ascii="Times New Roman" w:hAnsi="Times New Roman" w:cs="Times New Roman"/>
          </w:rPr>
          <w:delText>"</w:delText>
        </w:r>
      </w:del>
      <w:ins w:id="1148" w:author="Author">
        <w:r w:rsidR="00670A1C">
          <w:rPr>
            <w:rFonts w:ascii="Times New Roman" w:hAnsi="Times New Roman" w:cs="Times New Roman"/>
          </w:rPr>
          <w:t xml:space="preserve"> </w:t>
        </w:r>
      </w:ins>
    </w:p>
    <w:p w14:paraId="71F7C94C" w14:textId="38737CC6" w:rsidR="00CA54AD" w:rsidRPr="00F11EFB" w:rsidDel="00670A1C" w:rsidRDefault="00EC79C8" w:rsidP="00670A1C">
      <w:pPr>
        <w:spacing w:before="100" w:beforeAutospacing="1"/>
        <w:ind w:right="4"/>
        <w:contextualSpacing/>
        <w:rPr>
          <w:del w:id="1149" w:author="Author"/>
          <w:rFonts w:ascii="Times New Roman" w:hAnsi="Times New Roman" w:cs="Times New Roman"/>
        </w:rPr>
      </w:pPr>
      <w:r w:rsidRPr="00F11EFB">
        <w:rPr>
          <w:rFonts w:ascii="Times New Roman" w:hAnsi="Times New Roman" w:cs="Times New Roman"/>
        </w:rPr>
        <w:t>Even</w:t>
      </w:r>
      <w:r w:rsidR="00370E76" w:rsidRPr="00F11EFB">
        <w:rPr>
          <w:rFonts w:ascii="Times New Roman" w:hAnsi="Times New Roman" w:cs="Times New Roman"/>
        </w:rPr>
        <w:t xml:space="preserve"> </w:t>
      </w:r>
      <w:r w:rsidRPr="00F11EFB">
        <w:rPr>
          <w:rFonts w:ascii="Times New Roman" w:hAnsi="Times New Roman" w:cs="Times New Roman"/>
        </w:rPr>
        <w:t>once</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are</w:t>
      </w:r>
      <w:r w:rsidR="00370E76" w:rsidRPr="00F11EFB">
        <w:rPr>
          <w:rFonts w:ascii="Times New Roman" w:hAnsi="Times New Roman" w:cs="Times New Roman"/>
        </w:rPr>
        <w:t xml:space="preserve"> </w:t>
      </w:r>
      <w:r w:rsidRPr="00F11EFB">
        <w:rPr>
          <w:rFonts w:ascii="Times New Roman" w:hAnsi="Times New Roman" w:cs="Times New Roman"/>
        </w:rPr>
        <w:t>rich,</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may</w:t>
      </w:r>
      <w:r w:rsidR="00370E76" w:rsidRPr="00F11EFB">
        <w:rPr>
          <w:rFonts w:ascii="Times New Roman" w:hAnsi="Times New Roman" w:cs="Times New Roman"/>
        </w:rPr>
        <w:t xml:space="preserve"> </w:t>
      </w:r>
      <w:r w:rsidRPr="00F11EFB">
        <w:rPr>
          <w:rFonts w:ascii="Times New Roman" w:hAnsi="Times New Roman" w:cs="Times New Roman"/>
        </w:rPr>
        <w:t>still</w:t>
      </w:r>
      <w:r w:rsidR="00370E76" w:rsidRPr="00F11EFB">
        <w:rPr>
          <w:rFonts w:ascii="Times New Roman" w:hAnsi="Times New Roman" w:cs="Times New Roman"/>
        </w:rPr>
        <w:t xml:space="preserve"> </w:t>
      </w:r>
      <w:r w:rsidRPr="00F11EFB">
        <w:rPr>
          <w:rFonts w:ascii="Times New Roman" w:hAnsi="Times New Roman" w:cs="Times New Roman"/>
        </w:rPr>
        <w:t>want</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live</w:t>
      </w:r>
      <w:r w:rsidR="00370E76" w:rsidRPr="00F11EFB">
        <w:rPr>
          <w:rFonts w:ascii="Times New Roman" w:hAnsi="Times New Roman" w:cs="Times New Roman"/>
        </w:rPr>
        <w:t xml:space="preserve"> </w:t>
      </w:r>
      <w:r w:rsidRPr="00F11EFB">
        <w:rPr>
          <w:rFonts w:ascii="Times New Roman" w:hAnsi="Times New Roman" w:cs="Times New Roman"/>
        </w:rPr>
        <w:t>like</w:t>
      </w:r>
      <w:r w:rsidR="00370E76" w:rsidRPr="00F11EFB">
        <w:rPr>
          <w:rFonts w:ascii="Times New Roman" w:hAnsi="Times New Roman" w:cs="Times New Roman"/>
        </w:rPr>
        <w:t xml:space="preserve"> </w:t>
      </w:r>
      <w:r w:rsidRPr="00F11EFB">
        <w:rPr>
          <w:rFonts w:ascii="Times New Roman" w:hAnsi="Times New Roman" w:cs="Times New Roman"/>
        </w:rPr>
        <w:t>you</w:t>
      </w:r>
      <w:ins w:id="1150" w:author="Author">
        <w:r w:rsidR="00670A1C">
          <w:rPr>
            <w:rFonts w:ascii="Times New Roman" w:hAnsi="Times New Roman" w:cs="Times New Roman"/>
          </w:rPr>
          <w:t>’</w:t>
        </w:r>
      </w:ins>
      <w:del w:id="1151" w:author="Author">
        <w:r w:rsidRPr="00F11EFB" w:rsidDel="00670A1C">
          <w:rPr>
            <w:rFonts w:ascii="Times New Roman" w:hAnsi="Times New Roman" w:cs="Times New Roman"/>
          </w:rPr>
          <w:delText>'</w:delText>
        </w:r>
      </w:del>
      <w:r w:rsidRPr="00F11EFB">
        <w:rPr>
          <w:rFonts w:ascii="Times New Roman" w:hAnsi="Times New Roman" w:cs="Times New Roman"/>
        </w:rPr>
        <w:t>re</w:t>
      </w:r>
      <w:r w:rsidR="00370E76" w:rsidRPr="00F11EFB">
        <w:rPr>
          <w:rFonts w:ascii="Times New Roman" w:hAnsi="Times New Roman" w:cs="Times New Roman"/>
        </w:rPr>
        <w:t xml:space="preserve"> </w:t>
      </w:r>
      <w:r w:rsidRPr="00F11EFB">
        <w:rPr>
          <w:rFonts w:ascii="Times New Roman" w:hAnsi="Times New Roman" w:cs="Times New Roman"/>
        </w:rPr>
        <w:t>not.</w:t>
      </w:r>
      <w:r w:rsidR="00370E76" w:rsidRPr="00F11EFB">
        <w:rPr>
          <w:rFonts w:ascii="Times New Roman" w:hAnsi="Times New Roman" w:cs="Times New Roman"/>
        </w:rPr>
        <w:t xml:space="preserve"> </w:t>
      </w:r>
      <w:r w:rsidRPr="00F11EFB">
        <w:rPr>
          <w:rFonts w:ascii="Times New Roman" w:hAnsi="Times New Roman" w:cs="Times New Roman"/>
        </w:rPr>
        <w:t>Per</w:t>
      </w:r>
      <w:r w:rsidR="00370E76" w:rsidRPr="00F11EFB">
        <w:rPr>
          <w:rFonts w:ascii="Times New Roman" w:hAnsi="Times New Roman" w:cs="Times New Roman"/>
        </w:rPr>
        <w:t xml:space="preserve"> </w:t>
      </w:r>
      <w:r w:rsidRPr="00F11EFB">
        <w:rPr>
          <w:rFonts w:ascii="Times New Roman" w:hAnsi="Times New Roman" w:cs="Times New Roman"/>
        </w:rPr>
        <w:t>U.S.</w:t>
      </w:r>
      <w:r w:rsidR="00370E76" w:rsidRPr="00F11EFB">
        <w:rPr>
          <w:rFonts w:ascii="Times New Roman" w:hAnsi="Times New Roman" w:cs="Times New Roman"/>
        </w:rPr>
        <w:t xml:space="preserve"> </w:t>
      </w:r>
      <w:r w:rsidRPr="00F11EFB">
        <w:rPr>
          <w:rFonts w:ascii="Times New Roman" w:hAnsi="Times New Roman" w:cs="Times New Roman"/>
        </w:rPr>
        <w:t>Trust</w:t>
      </w:r>
      <w:ins w:id="1152" w:author="Author">
        <w:r w:rsidR="00670A1C">
          <w:rPr>
            <w:rFonts w:ascii="Times New Roman" w:hAnsi="Times New Roman" w:cs="Times New Roman"/>
          </w:rPr>
          <w:t>’</w:t>
        </w:r>
      </w:ins>
      <w:del w:id="1153" w:author="Author">
        <w:r w:rsidRPr="00F11EFB" w:rsidDel="00670A1C">
          <w:rPr>
            <w:rFonts w:ascii="Times New Roman" w:hAnsi="Times New Roman" w:cs="Times New Roman"/>
          </w:rPr>
          <w:delText>'</w:delText>
        </w:r>
      </w:del>
      <w:r w:rsidRPr="00F11EFB">
        <w:rPr>
          <w:rFonts w:ascii="Times New Roman" w:hAnsi="Times New Roman" w:cs="Times New Roman"/>
        </w:rPr>
        <w:t>s</w:t>
      </w:r>
      <w:r w:rsidR="00370E76" w:rsidRPr="00F11EFB">
        <w:rPr>
          <w:rFonts w:ascii="Times New Roman" w:hAnsi="Times New Roman" w:cs="Times New Roman"/>
        </w:rPr>
        <w:t xml:space="preserve"> </w:t>
      </w:r>
      <w:r w:rsidRPr="00F11EFB">
        <w:rPr>
          <w:rFonts w:ascii="Times New Roman" w:hAnsi="Times New Roman" w:cs="Times New Roman"/>
        </w:rPr>
        <w:t>Insights</w:t>
      </w:r>
      <w:r w:rsidR="00370E76" w:rsidRPr="00F11EFB">
        <w:rPr>
          <w:rFonts w:ascii="Times New Roman" w:hAnsi="Times New Roman" w:cs="Times New Roman"/>
        </w:rPr>
        <w:t xml:space="preserve"> </w:t>
      </w:r>
      <w:r w:rsidRPr="00F11EFB">
        <w:rPr>
          <w:rFonts w:ascii="Times New Roman" w:hAnsi="Times New Roman" w:cs="Times New Roman"/>
        </w:rPr>
        <w:t>on</w:t>
      </w:r>
      <w:r w:rsidR="00370E76" w:rsidRPr="00F11EFB">
        <w:rPr>
          <w:rFonts w:ascii="Times New Roman" w:hAnsi="Times New Roman" w:cs="Times New Roman"/>
        </w:rPr>
        <w:t xml:space="preserve"> </w:t>
      </w:r>
      <w:r w:rsidRPr="00F11EFB">
        <w:rPr>
          <w:rFonts w:ascii="Times New Roman" w:hAnsi="Times New Roman" w:cs="Times New Roman"/>
        </w:rPr>
        <w:t>Wealth</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Worth</w:t>
      </w:r>
      <w:r w:rsidR="00370E76" w:rsidRPr="00F11EFB">
        <w:rPr>
          <w:rFonts w:ascii="Times New Roman" w:hAnsi="Times New Roman" w:cs="Times New Roman"/>
        </w:rPr>
        <w:t xml:space="preserve"> </w:t>
      </w:r>
      <w:r w:rsidRPr="00F11EFB">
        <w:rPr>
          <w:rFonts w:ascii="Times New Roman" w:hAnsi="Times New Roman" w:cs="Times New Roman"/>
        </w:rPr>
        <w:t>survey,</w:t>
      </w:r>
      <w:r w:rsidR="00370E76" w:rsidRPr="00F11EFB">
        <w:rPr>
          <w:rFonts w:ascii="Times New Roman" w:hAnsi="Times New Roman" w:cs="Times New Roman"/>
        </w:rPr>
        <w:t xml:space="preserve"> </w:t>
      </w:r>
      <w:r w:rsidRPr="00412EB7">
        <w:rPr>
          <w:rFonts w:ascii="Times New Roman" w:hAnsi="Times New Roman" w:cs="Times New Roman"/>
          <w:bCs/>
          <w:rPrChange w:id="1154" w:author="Author">
            <w:rPr>
              <w:rFonts w:ascii="Times New Roman" w:hAnsi="Times New Roman" w:cs="Times New Roman"/>
              <w:b/>
              <w:bCs/>
            </w:rPr>
          </w:rPrChange>
        </w:rPr>
        <w:t>most</w:t>
      </w:r>
      <w:r w:rsidR="00370E76" w:rsidRPr="00412EB7">
        <w:rPr>
          <w:rFonts w:ascii="Times New Roman" w:hAnsi="Times New Roman" w:cs="Times New Roman"/>
          <w:bCs/>
          <w:rPrChange w:id="1155" w:author="Author">
            <w:rPr>
              <w:rFonts w:ascii="Times New Roman" w:hAnsi="Times New Roman" w:cs="Times New Roman"/>
              <w:b/>
              <w:bCs/>
            </w:rPr>
          </w:rPrChange>
        </w:rPr>
        <w:t xml:space="preserve"> </w:t>
      </w:r>
      <w:r w:rsidRPr="00412EB7">
        <w:rPr>
          <w:rFonts w:ascii="Times New Roman" w:hAnsi="Times New Roman" w:cs="Times New Roman"/>
          <w:bCs/>
          <w:rPrChange w:id="1156" w:author="Author">
            <w:rPr>
              <w:rFonts w:ascii="Times New Roman" w:hAnsi="Times New Roman" w:cs="Times New Roman"/>
              <w:b/>
              <w:bCs/>
            </w:rPr>
          </w:rPrChange>
        </w:rPr>
        <w:t>millionaires</w:t>
      </w:r>
      <w:r w:rsidR="00370E76" w:rsidRPr="00412EB7">
        <w:rPr>
          <w:rFonts w:ascii="Times New Roman" w:hAnsi="Times New Roman" w:cs="Times New Roman"/>
          <w:bCs/>
          <w:rPrChange w:id="1157" w:author="Author">
            <w:rPr>
              <w:rFonts w:ascii="Times New Roman" w:hAnsi="Times New Roman" w:cs="Times New Roman"/>
              <w:b/>
              <w:bCs/>
            </w:rPr>
          </w:rPrChange>
        </w:rPr>
        <w:t xml:space="preserve"> </w:t>
      </w:r>
      <w:r w:rsidRPr="00412EB7">
        <w:rPr>
          <w:rFonts w:ascii="Times New Roman" w:hAnsi="Times New Roman" w:cs="Times New Roman"/>
          <w:bCs/>
          <w:rPrChange w:id="1158" w:author="Author">
            <w:rPr>
              <w:rFonts w:ascii="Times New Roman" w:hAnsi="Times New Roman" w:cs="Times New Roman"/>
              <w:b/>
              <w:bCs/>
            </w:rPr>
          </w:rPrChange>
        </w:rPr>
        <w:t>don</w:t>
      </w:r>
      <w:ins w:id="1159" w:author="Author">
        <w:r w:rsidR="00670A1C">
          <w:rPr>
            <w:rFonts w:ascii="Times New Roman" w:hAnsi="Times New Roman" w:cs="Times New Roman"/>
            <w:bCs/>
          </w:rPr>
          <w:t>’</w:t>
        </w:r>
      </w:ins>
      <w:del w:id="1160" w:author="Author">
        <w:r w:rsidRPr="00412EB7" w:rsidDel="00670A1C">
          <w:rPr>
            <w:rFonts w:ascii="Times New Roman" w:hAnsi="Times New Roman" w:cs="Times New Roman"/>
            <w:bCs/>
            <w:rPrChange w:id="1161" w:author="Author">
              <w:rPr>
                <w:rFonts w:ascii="Times New Roman" w:hAnsi="Times New Roman" w:cs="Times New Roman"/>
                <w:b/>
                <w:bCs/>
              </w:rPr>
            </w:rPrChange>
          </w:rPr>
          <w:delText>'</w:delText>
        </w:r>
      </w:del>
      <w:r w:rsidRPr="00412EB7">
        <w:rPr>
          <w:rFonts w:ascii="Times New Roman" w:hAnsi="Times New Roman" w:cs="Times New Roman"/>
          <w:bCs/>
          <w:rPrChange w:id="1162" w:author="Author">
            <w:rPr>
              <w:rFonts w:ascii="Times New Roman" w:hAnsi="Times New Roman" w:cs="Times New Roman"/>
              <w:b/>
              <w:bCs/>
            </w:rPr>
          </w:rPrChange>
        </w:rPr>
        <w:t>t</w:t>
      </w:r>
      <w:r w:rsidR="00370E76" w:rsidRPr="00412EB7">
        <w:rPr>
          <w:rFonts w:ascii="Times New Roman" w:hAnsi="Times New Roman" w:cs="Times New Roman"/>
          <w:bCs/>
          <w:rPrChange w:id="1163" w:author="Author">
            <w:rPr>
              <w:rFonts w:ascii="Times New Roman" w:hAnsi="Times New Roman" w:cs="Times New Roman"/>
              <w:b/>
              <w:bCs/>
            </w:rPr>
          </w:rPrChange>
        </w:rPr>
        <w:t xml:space="preserve"> </w:t>
      </w:r>
      <w:r w:rsidRPr="00412EB7">
        <w:rPr>
          <w:rFonts w:ascii="Times New Roman" w:hAnsi="Times New Roman" w:cs="Times New Roman"/>
          <w:bCs/>
          <w:rPrChange w:id="1164" w:author="Author">
            <w:rPr>
              <w:rFonts w:ascii="Times New Roman" w:hAnsi="Times New Roman" w:cs="Times New Roman"/>
              <w:b/>
              <w:bCs/>
            </w:rPr>
          </w:rPrChange>
        </w:rPr>
        <w:t>consider</w:t>
      </w:r>
      <w:r w:rsidR="00370E76" w:rsidRPr="00412EB7">
        <w:rPr>
          <w:rFonts w:ascii="Times New Roman" w:hAnsi="Times New Roman" w:cs="Times New Roman"/>
          <w:bCs/>
          <w:rPrChange w:id="1165" w:author="Author">
            <w:rPr>
              <w:rFonts w:ascii="Times New Roman" w:hAnsi="Times New Roman" w:cs="Times New Roman"/>
              <w:b/>
              <w:bCs/>
            </w:rPr>
          </w:rPrChange>
        </w:rPr>
        <w:t xml:space="preserve"> </w:t>
      </w:r>
      <w:r w:rsidRPr="00412EB7">
        <w:rPr>
          <w:rFonts w:ascii="Times New Roman" w:hAnsi="Times New Roman" w:cs="Times New Roman"/>
          <w:bCs/>
          <w:rPrChange w:id="1166" w:author="Author">
            <w:rPr>
              <w:rFonts w:ascii="Times New Roman" w:hAnsi="Times New Roman" w:cs="Times New Roman"/>
              <w:b/>
              <w:bCs/>
            </w:rPr>
          </w:rPrChange>
        </w:rPr>
        <w:t>themselves</w:t>
      </w:r>
      <w:r w:rsidR="00370E76" w:rsidRPr="00412EB7">
        <w:rPr>
          <w:rFonts w:ascii="Times New Roman" w:hAnsi="Times New Roman" w:cs="Times New Roman"/>
          <w:bCs/>
          <w:rPrChange w:id="1167" w:author="Author">
            <w:rPr>
              <w:rFonts w:ascii="Times New Roman" w:hAnsi="Times New Roman" w:cs="Times New Roman"/>
              <w:b/>
              <w:bCs/>
            </w:rPr>
          </w:rPrChange>
        </w:rPr>
        <w:t xml:space="preserve"> </w:t>
      </w:r>
      <w:del w:id="1168" w:author="Author">
        <w:r w:rsidRPr="00412EB7" w:rsidDel="00670A1C">
          <w:rPr>
            <w:rFonts w:ascii="Times New Roman" w:hAnsi="Times New Roman" w:cs="Times New Roman"/>
            <w:bCs/>
            <w:rPrChange w:id="1169" w:author="Author">
              <w:rPr>
                <w:rFonts w:ascii="Times New Roman" w:hAnsi="Times New Roman" w:cs="Times New Roman"/>
                <w:b/>
                <w:bCs/>
              </w:rPr>
            </w:rPrChange>
          </w:rPr>
          <w:delText>"</w:delText>
        </w:r>
      </w:del>
      <w:r w:rsidRPr="00412EB7">
        <w:rPr>
          <w:rFonts w:ascii="Times New Roman" w:hAnsi="Times New Roman" w:cs="Times New Roman"/>
          <w:bCs/>
          <w:rPrChange w:id="1170" w:author="Author">
            <w:rPr>
              <w:rFonts w:ascii="Times New Roman" w:hAnsi="Times New Roman" w:cs="Times New Roman"/>
              <w:b/>
              <w:bCs/>
            </w:rPr>
          </w:rPrChange>
        </w:rPr>
        <w:t>wealthy.</w:t>
      </w:r>
      <w:del w:id="1171" w:author="Author">
        <w:r w:rsidRPr="00412EB7" w:rsidDel="00670A1C">
          <w:rPr>
            <w:rFonts w:ascii="Times New Roman" w:hAnsi="Times New Roman" w:cs="Times New Roman"/>
            <w:bCs/>
            <w:rPrChange w:id="1172" w:author="Author">
              <w:rPr>
                <w:rFonts w:ascii="Times New Roman" w:hAnsi="Times New Roman" w:cs="Times New Roman"/>
                <w:b/>
                <w:bCs/>
              </w:rPr>
            </w:rPrChange>
          </w:rPr>
          <w:delText>"</w:delText>
        </w:r>
      </w:del>
      <w:r w:rsidR="00370E76" w:rsidRPr="00F11EFB">
        <w:rPr>
          <w:rFonts w:ascii="Times New Roman" w:hAnsi="Times New Roman" w:cs="Times New Roman"/>
        </w:rPr>
        <w:t xml:space="preserve"> </w:t>
      </w:r>
      <w:r w:rsidRPr="00F11EFB">
        <w:rPr>
          <w:rFonts w:ascii="Times New Roman" w:hAnsi="Times New Roman" w:cs="Times New Roman"/>
        </w:rPr>
        <w:t>If</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don</w:t>
      </w:r>
      <w:ins w:id="1173" w:author="Author">
        <w:r w:rsidR="00670A1C">
          <w:rPr>
            <w:rFonts w:ascii="Times New Roman" w:hAnsi="Times New Roman" w:cs="Times New Roman"/>
          </w:rPr>
          <w:t>’</w:t>
        </w:r>
      </w:ins>
      <w:del w:id="1174" w:author="Author">
        <w:r w:rsidRPr="00F11EFB" w:rsidDel="00670A1C">
          <w:rPr>
            <w:rFonts w:ascii="Times New Roman" w:hAnsi="Times New Roman" w:cs="Times New Roman"/>
          </w:rPr>
          <w:delText>'</w:delText>
        </w:r>
      </w:del>
      <w:r w:rsidRPr="00F11EFB">
        <w:rPr>
          <w:rFonts w:ascii="Times New Roman" w:hAnsi="Times New Roman" w:cs="Times New Roman"/>
        </w:rPr>
        <w:t>t</w:t>
      </w:r>
      <w:r w:rsidR="00370E76" w:rsidRPr="00F11EFB">
        <w:rPr>
          <w:rFonts w:ascii="Times New Roman" w:hAnsi="Times New Roman" w:cs="Times New Roman"/>
        </w:rPr>
        <w:t xml:space="preserve"> </w:t>
      </w:r>
      <w:r w:rsidRPr="00F11EFB">
        <w:rPr>
          <w:rFonts w:ascii="Times New Roman" w:hAnsi="Times New Roman" w:cs="Times New Roman"/>
        </w:rPr>
        <w:t>think</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yourself</w:t>
      </w:r>
      <w:r w:rsidR="00370E76" w:rsidRPr="00F11EFB">
        <w:rPr>
          <w:rFonts w:ascii="Times New Roman" w:hAnsi="Times New Roman" w:cs="Times New Roman"/>
        </w:rPr>
        <w:t xml:space="preserve"> </w:t>
      </w:r>
      <w:r w:rsidRPr="00F11EFB">
        <w:rPr>
          <w:rFonts w:ascii="Times New Roman" w:hAnsi="Times New Roman" w:cs="Times New Roman"/>
        </w:rPr>
        <w:t>as</w:t>
      </w:r>
      <w:r w:rsidR="00370E76" w:rsidRPr="00F11EFB">
        <w:rPr>
          <w:rFonts w:ascii="Times New Roman" w:hAnsi="Times New Roman" w:cs="Times New Roman"/>
        </w:rPr>
        <w:t xml:space="preserve"> </w:t>
      </w:r>
      <w:r w:rsidRPr="00F11EFB">
        <w:rPr>
          <w:rFonts w:ascii="Times New Roman" w:hAnsi="Times New Roman" w:cs="Times New Roman"/>
        </w:rPr>
        <w:t>well</w:t>
      </w:r>
      <w:r w:rsidR="00370E76" w:rsidRPr="00F11EFB">
        <w:rPr>
          <w:rFonts w:ascii="Times New Roman" w:hAnsi="Times New Roman" w:cs="Times New Roman"/>
        </w:rPr>
        <w:t xml:space="preserve"> </w:t>
      </w:r>
      <w:r w:rsidRPr="00F11EFB">
        <w:rPr>
          <w:rFonts w:ascii="Times New Roman" w:hAnsi="Times New Roman" w:cs="Times New Roman"/>
        </w:rPr>
        <w:t>off</w:t>
      </w:r>
      <w:del w:id="1175" w:author="Author">
        <w:r w:rsidRPr="00F11EFB" w:rsidDel="00670A1C">
          <w:rPr>
            <w:rFonts w:ascii="Times New Roman" w:hAnsi="Times New Roman" w:cs="Times New Roman"/>
          </w:rPr>
          <w:delText>,</w:delText>
        </w:r>
      </w:del>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maintain</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same</w:t>
      </w:r>
      <w:r w:rsidR="00370E76" w:rsidRPr="00F11EFB">
        <w:rPr>
          <w:rFonts w:ascii="Times New Roman" w:hAnsi="Times New Roman" w:cs="Times New Roman"/>
        </w:rPr>
        <w:t xml:space="preserve"> </w:t>
      </w:r>
      <w:r w:rsidRPr="00F11EFB">
        <w:rPr>
          <w:rFonts w:ascii="Times New Roman" w:hAnsi="Times New Roman" w:cs="Times New Roman"/>
        </w:rPr>
        <w:t>lifestyle</w:t>
      </w:r>
      <w:r w:rsidR="00370E76" w:rsidRPr="00F11EFB">
        <w:rPr>
          <w:rFonts w:ascii="Times New Roman" w:hAnsi="Times New Roman" w:cs="Times New Roman"/>
        </w:rPr>
        <w:t xml:space="preserve"> </w:t>
      </w:r>
      <w:r w:rsidRPr="00F11EFB">
        <w:rPr>
          <w:rFonts w:ascii="Times New Roman" w:hAnsi="Times New Roman" w:cs="Times New Roman"/>
        </w:rPr>
        <w:t>after</w:t>
      </w:r>
      <w:r w:rsidR="00370E76" w:rsidRPr="00F11EFB">
        <w:rPr>
          <w:rFonts w:ascii="Times New Roman" w:hAnsi="Times New Roman" w:cs="Times New Roman"/>
        </w:rPr>
        <w:t xml:space="preserve"> </w:t>
      </w:r>
      <w:ins w:id="1176" w:author="Author">
        <w:r w:rsidR="00670A1C">
          <w:rPr>
            <w:rFonts w:ascii="Times New Roman" w:hAnsi="Times New Roman" w:cs="Times New Roman"/>
          </w:rPr>
          <w:t>y</w:t>
        </w:r>
      </w:ins>
    </w:p>
    <w:p w14:paraId="0EB7A86D" w14:textId="0C3CBC95" w:rsidR="00CA54AD" w:rsidRPr="00F11EFB" w:rsidRDefault="004B3374" w:rsidP="00670A1C">
      <w:pPr>
        <w:spacing w:before="100" w:beforeAutospacing="1"/>
        <w:ind w:right="4"/>
        <w:contextualSpacing/>
        <w:rPr>
          <w:rFonts w:ascii="Times New Roman" w:hAnsi="Times New Roman" w:cs="Times New Roman"/>
        </w:rPr>
      </w:pPr>
      <w:del w:id="1177" w:author="Author">
        <w:r w:rsidRPr="00F11EFB" w:rsidDel="00670A1C">
          <w:rPr>
            <w:rFonts w:ascii="Times New Roman" w:hAnsi="Times New Roman" w:cs="Times New Roman"/>
          </w:rPr>
          <w:delText>Y</w:delText>
        </w:r>
      </w:del>
      <w:r w:rsidRPr="00F11EFB">
        <w:rPr>
          <w:rFonts w:ascii="Times New Roman" w:hAnsi="Times New Roman" w:cs="Times New Roman"/>
        </w:rPr>
        <w:t>our</w:t>
      </w:r>
      <w:r w:rsidR="00370E76" w:rsidRPr="00F11EFB">
        <w:rPr>
          <w:rFonts w:ascii="Times New Roman" w:hAnsi="Times New Roman" w:cs="Times New Roman"/>
        </w:rPr>
        <w:t xml:space="preserve"> </w:t>
      </w:r>
      <w:r w:rsidR="00EC79C8" w:rsidRPr="00F11EFB">
        <w:rPr>
          <w:rFonts w:ascii="Times New Roman" w:hAnsi="Times New Roman" w:cs="Times New Roman"/>
        </w:rPr>
        <w:t>income</w:t>
      </w:r>
      <w:r w:rsidR="00370E76" w:rsidRPr="00F11EFB">
        <w:rPr>
          <w:rFonts w:ascii="Times New Roman" w:hAnsi="Times New Roman" w:cs="Times New Roman"/>
        </w:rPr>
        <w:t xml:space="preserve"> </w:t>
      </w:r>
      <w:r w:rsidR="00EC79C8" w:rsidRPr="00F11EFB">
        <w:rPr>
          <w:rFonts w:ascii="Times New Roman" w:hAnsi="Times New Roman" w:cs="Times New Roman"/>
        </w:rPr>
        <w:t>and</w:t>
      </w:r>
      <w:r w:rsidR="00370E76" w:rsidRPr="00F11EFB">
        <w:rPr>
          <w:rFonts w:ascii="Times New Roman" w:hAnsi="Times New Roman" w:cs="Times New Roman"/>
        </w:rPr>
        <w:t xml:space="preserve"> </w:t>
      </w:r>
      <w:r w:rsidR="00EC79C8" w:rsidRPr="00F11EFB">
        <w:rPr>
          <w:rFonts w:ascii="Times New Roman" w:hAnsi="Times New Roman" w:cs="Times New Roman"/>
        </w:rPr>
        <w:t>savings</w:t>
      </w:r>
      <w:r w:rsidR="00370E76" w:rsidRPr="00F11EFB">
        <w:rPr>
          <w:rFonts w:ascii="Times New Roman" w:hAnsi="Times New Roman" w:cs="Times New Roman"/>
        </w:rPr>
        <w:t xml:space="preserve"> </w:t>
      </w:r>
      <w:r w:rsidR="00EC79C8" w:rsidRPr="00F11EFB">
        <w:rPr>
          <w:rFonts w:ascii="Times New Roman" w:hAnsi="Times New Roman" w:cs="Times New Roman"/>
        </w:rPr>
        <w:t>increase,</w:t>
      </w:r>
      <w:r w:rsidR="00370E76" w:rsidRPr="00F11EFB">
        <w:rPr>
          <w:rFonts w:ascii="Times New Roman" w:hAnsi="Times New Roman" w:cs="Times New Roman"/>
        </w:rPr>
        <w:t xml:space="preserve"> </w:t>
      </w:r>
      <w:r w:rsidR="00EC79C8" w:rsidRPr="00F11EFB">
        <w:rPr>
          <w:rFonts w:ascii="Times New Roman" w:hAnsi="Times New Roman" w:cs="Times New Roman"/>
        </w:rPr>
        <w:t>you</w:t>
      </w:r>
      <w:r w:rsidR="00370E76" w:rsidRPr="00F11EFB">
        <w:rPr>
          <w:rFonts w:ascii="Times New Roman" w:hAnsi="Times New Roman" w:cs="Times New Roman"/>
        </w:rPr>
        <w:t xml:space="preserve"> </w:t>
      </w:r>
      <w:r w:rsidR="00EC79C8" w:rsidRPr="00F11EFB">
        <w:rPr>
          <w:rFonts w:ascii="Times New Roman" w:hAnsi="Times New Roman" w:cs="Times New Roman"/>
        </w:rPr>
        <w:t>can</w:t>
      </w:r>
      <w:r w:rsidR="00370E76" w:rsidRPr="00F11EFB">
        <w:rPr>
          <w:rFonts w:ascii="Times New Roman" w:hAnsi="Times New Roman" w:cs="Times New Roman"/>
        </w:rPr>
        <w:t xml:space="preserve"> </w:t>
      </w:r>
      <w:r w:rsidR="00EC79C8" w:rsidRPr="00F11EFB">
        <w:rPr>
          <w:rFonts w:ascii="Times New Roman" w:hAnsi="Times New Roman" w:cs="Times New Roman"/>
        </w:rPr>
        <w:t>put</w:t>
      </w:r>
      <w:r w:rsidR="00370E76" w:rsidRPr="00F11EFB">
        <w:rPr>
          <w:rFonts w:ascii="Times New Roman" w:hAnsi="Times New Roman" w:cs="Times New Roman"/>
        </w:rPr>
        <w:t xml:space="preserve"> </w:t>
      </w:r>
      <w:r w:rsidR="00EC79C8" w:rsidRPr="00F11EFB">
        <w:rPr>
          <w:rFonts w:ascii="Times New Roman" w:hAnsi="Times New Roman" w:cs="Times New Roman"/>
        </w:rPr>
        <w:t>away</w:t>
      </w:r>
      <w:r w:rsidR="00370E76" w:rsidRPr="00F11EFB">
        <w:rPr>
          <w:rFonts w:ascii="Times New Roman" w:hAnsi="Times New Roman" w:cs="Times New Roman"/>
        </w:rPr>
        <w:t xml:space="preserve"> </w:t>
      </w:r>
      <w:r w:rsidR="00EC79C8" w:rsidRPr="00F11EFB">
        <w:rPr>
          <w:rFonts w:ascii="Times New Roman" w:hAnsi="Times New Roman" w:cs="Times New Roman"/>
        </w:rPr>
        <w:t>even</w:t>
      </w:r>
      <w:r w:rsidR="00370E76" w:rsidRPr="00F11EFB">
        <w:rPr>
          <w:rFonts w:ascii="Times New Roman" w:hAnsi="Times New Roman" w:cs="Times New Roman"/>
        </w:rPr>
        <w:t xml:space="preserve"> </w:t>
      </w:r>
      <w:r w:rsidR="00EC79C8" w:rsidRPr="00F11EFB">
        <w:rPr>
          <w:rFonts w:ascii="Times New Roman" w:hAnsi="Times New Roman" w:cs="Times New Roman"/>
        </w:rPr>
        <w:t>more</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00EC79C8" w:rsidRPr="00F11EFB">
        <w:rPr>
          <w:rFonts w:ascii="Times New Roman" w:hAnsi="Times New Roman" w:cs="Times New Roman"/>
        </w:rPr>
        <w:t>your</w:t>
      </w:r>
      <w:r w:rsidR="00370E76" w:rsidRPr="00F11EFB">
        <w:rPr>
          <w:rFonts w:ascii="Times New Roman" w:hAnsi="Times New Roman" w:cs="Times New Roman"/>
        </w:rPr>
        <w:t xml:space="preserve"> </w:t>
      </w:r>
      <w:r w:rsidR="00EC79C8" w:rsidRPr="00F11EFB">
        <w:rPr>
          <w:rFonts w:ascii="Times New Roman" w:hAnsi="Times New Roman" w:cs="Times New Roman"/>
        </w:rPr>
        <w:t>short-</w:t>
      </w:r>
      <w:r w:rsidR="00370E76" w:rsidRPr="00F11EFB">
        <w:rPr>
          <w:rFonts w:ascii="Times New Roman" w:hAnsi="Times New Roman" w:cs="Times New Roman"/>
        </w:rPr>
        <w:t xml:space="preserve"> </w:t>
      </w:r>
      <w:r w:rsidR="00EC79C8" w:rsidRPr="00F11EFB">
        <w:rPr>
          <w:rFonts w:ascii="Times New Roman" w:hAnsi="Times New Roman" w:cs="Times New Roman"/>
        </w:rPr>
        <w:t>and</w:t>
      </w:r>
      <w:r w:rsidR="00370E76" w:rsidRPr="00F11EFB">
        <w:rPr>
          <w:rFonts w:ascii="Times New Roman" w:hAnsi="Times New Roman" w:cs="Times New Roman"/>
        </w:rPr>
        <w:t xml:space="preserve"> </w:t>
      </w:r>
      <w:r w:rsidR="00EC79C8" w:rsidRPr="00F11EFB">
        <w:rPr>
          <w:rFonts w:ascii="Times New Roman" w:hAnsi="Times New Roman" w:cs="Times New Roman"/>
        </w:rPr>
        <w:t>long-term</w:t>
      </w:r>
      <w:r w:rsidR="00370E76" w:rsidRPr="00F11EFB">
        <w:rPr>
          <w:rFonts w:ascii="Times New Roman" w:hAnsi="Times New Roman" w:cs="Times New Roman"/>
        </w:rPr>
        <w:t xml:space="preserve"> </w:t>
      </w:r>
      <w:r w:rsidR="00EC79C8" w:rsidRPr="00F11EFB">
        <w:rPr>
          <w:rFonts w:ascii="Times New Roman" w:hAnsi="Times New Roman" w:cs="Times New Roman"/>
        </w:rPr>
        <w:t>goals</w:t>
      </w:r>
      <w:r w:rsidR="00370E76" w:rsidRPr="00F11EFB">
        <w:rPr>
          <w:rFonts w:ascii="Times New Roman" w:hAnsi="Times New Roman" w:cs="Times New Roman"/>
        </w:rPr>
        <w:t xml:space="preserve"> </w:t>
      </w:r>
      <w:r w:rsidR="00EC79C8" w:rsidRPr="00F11EFB">
        <w:rPr>
          <w:rFonts w:ascii="Times New Roman" w:hAnsi="Times New Roman" w:cs="Times New Roman"/>
        </w:rPr>
        <w:t>without</w:t>
      </w:r>
      <w:r w:rsidR="00370E76" w:rsidRPr="00F11EFB">
        <w:rPr>
          <w:rFonts w:ascii="Times New Roman" w:hAnsi="Times New Roman" w:cs="Times New Roman"/>
        </w:rPr>
        <w:t xml:space="preserve"> </w:t>
      </w:r>
      <w:r w:rsidR="00EC79C8" w:rsidRPr="00F11EFB">
        <w:rPr>
          <w:rFonts w:ascii="Times New Roman" w:hAnsi="Times New Roman" w:cs="Times New Roman"/>
        </w:rPr>
        <w:t>losing</w:t>
      </w:r>
      <w:r w:rsidR="00370E76" w:rsidRPr="00F11EFB">
        <w:rPr>
          <w:rFonts w:ascii="Times New Roman" w:hAnsi="Times New Roman" w:cs="Times New Roman"/>
        </w:rPr>
        <w:t xml:space="preserve"> </w:t>
      </w:r>
      <w:r w:rsidR="00EC79C8" w:rsidRPr="00F11EFB">
        <w:rPr>
          <w:rFonts w:ascii="Times New Roman" w:hAnsi="Times New Roman" w:cs="Times New Roman"/>
        </w:rPr>
        <w:t>an</w:t>
      </w:r>
      <w:r w:rsidR="00370E76" w:rsidRPr="00F11EFB">
        <w:rPr>
          <w:rFonts w:ascii="Times New Roman" w:hAnsi="Times New Roman" w:cs="Times New Roman"/>
        </w:rPr>
        <w:t xml:space="preserve"> </w:t>
      </w:r>
      <w:r w:rsidR="00EC79C8" w:rsidRPr="00F11EFB">
        <w:rPr>
          <w:rFonts w:ascii="Times New Roman" w:hAnsi="Times New Roman" w:cs="Times New Roman"/>
        </w:rPr>
        <w:t>ounce</w:t>
      </w:r>
      <w:r w:rsidR="00370E76" w:rsidRPr="00F11EFB">
        <w:rPr>
          <w:rFonts w:ascii="Times New Roman" w:hAnsi="Times New Roman" w:cs="Times New Roman"/>
        </w:rPr>
        <w:t xml:space="preserve"> </w:t>
      </w:r>
      <w:r w:rsidR="00EC79C8" w:rsidRPr="00F11EFB">
        <w:rPr>
          <w:rFonts w:ascii="Times New Roman" w:hAnsi="Times New Roman" w:cs="Times New Roman"/>
        </w:rPr>
        <w:t>of</w:t>
      </w:r>
      <w:r w:rsidR="00370E76" w:rsidRPr="00F11EFB">
        <w:rPr>
          <w:rFonts w:ascii="Times New Roman" w:hAnsi="Times New Roman" w:cs="Times New Roman"/>
        </w:rPr>
        <w:t xml:space="preserve"> </w:t>
      </w:r>
      <w:r w:rsidR="00EC79C8" w:rsidRPr="00F11EFB">
        <w:rPr>
          <w:rFonts w:ascii="Times New Roman" w:hAnsi="Times New Roman" w:cs="Times New Roman"/>
        </w:rPr>
        <w:t>comfort.</w:t>
      </w:r>
      <w:del w:id="1178" w:author="Author">
        <w:r w:rsidR="00370E76" w:rsidRPr="00F11EFB" w:rsidDel="00670A1C">
          <w:rPr>
            <w:rFonts w:ascii="Times New Roman" w:hAnsi="Times New Roman" w:cs="Times New Roman"/>
          </w:rPr>
          <w:delText xml:space="preserve"> </w:delText>
        </w:r>
      </w:del>
    </w:p>
    <w:p w14:paraId="1E710C30" w14:textId="01258DC0" w:rsidR="00CA54AD" w:rsidRPr="00F11EFB" w:rsidDel="00670A1C" w:rsidRDefault="00EC79C8" w:rsidP="00107109">
      <w:pPr>
        <w:spacing w:before="100" w:beforeAutospacing="1"/>
        <w:ind w:right="4"/>
        <w:contextualSpacing/>
        <w:rPr>
          <w:del w:id="1179" w:author="Author"/>
          <w:rFonts w:ascii="Times New Roman" w:hAnsi="Times New Roman" w:cs="Times New Roman"/>
        </w:rPr>
      </w:pPr>
      <w:del w:id="1180" w:author="Author">
        <w:r w:rsidRPr="00F11EFB" w:rsidDel="00670A1C">
          <w:rPr>
            <w:rFonts w:ascii="Times New Roman" w:hAnsi="Times New Roman" w:cs="Times New Roman"/>
          </w:rPr>
          <w:delText>Article</w:delText>
        </w:r>
        <w:r w:rsidR="00370E76" w:rsidRPr="00F11EFB" w:rsidDel="00670A1C">
          <w:rPr>
            <w:rFonts w:ascii="Times New Roman" w:hAnsi="Times New Roman" w:cs="Times New Roman"/>
          </w:rPr>
          <w:delText xml:space="preserve"> </w:delText>
        </w:r>
        <w:r w:rsidRPr="00F11EFB" w:rsidDel="00670A1C">
          <w:rPr>
            <w:rFonts w:ascii="Times New Roman" w:hAnsi="Times New Roman" w:cs="Times New Roman"/>
          </w:rPr>
          <w:delText>by</w:delText>
        </w:r>
        <w:r w:rsidR="00370E76" w:rsidRPr="00F11EFB" w:rsidDel="00670A1C">
          <w:rPr>
            <w:rFonts w:ascii="Times New Roman" w:hAnsi="Times New Roman" w:cs="Times New Roman"/>
          </w:rPr>
          <w:delText xml:space="preserve"> </w:delText>
        </w:r>
      </w:del>
      <w:r w:rsidRPr="00F11EFB">
        <w:rPr>
          <w:rFonts w:ascii="Times New Roman" w:hAnsi="Times New Roman" w:cs="Times New Roman"/>
        </w:rPr>
        <w:t>Stacy</w:t>
      </w:r>
      <w:r w:rsidR="00370E76" w:rsidRPr="00F11EFB">
        <w:rPr>
          <w:rFonts w:ascii="Times New Roman" w:hAnsi="Times New Roman" w:cs="Times New Roman"/>
        </w:rPr>
        <w:t xml:space="preserve"> </w:t>
      </w:r>
      <w:r w:rsidRPr="00F11EFB">
        <w:rPr>
          <w:rFonts w:ascii="Times New Roman" w:hAnsi="Times New Roman" w:cs="Times New Roman"/>
        </w:rPr>
        <w:t>Radacon</w:t>
      </w:r>
      <w:ins w:id="1181" w:author="Author">
        <w:r w:rsidR="00670A1C">
          <w:rPr>
            <w:rFonts w:ascii="Times New Roman" w:hAnsi="Times New Roman" w:cs="Times New Roman"/>
          </w:rPr>
          <w:t xml:space="preserve"> argues that</w:t>
        </w:r>
      </w:ins>
      <w:del w:id="1182" w:author="Author">
        <w:r w:rsidRPr="00F11EFB" w:rsidDel="00670A1C">
          <w:rPr>
            <w:rFonts w:ascii="Times New Roman" w:hAnsi="Times New Roman" w:cs="Times New Roman"/>
          </w:rPr>
          <w:delText>,</w:delText>
        </w:r>
        <w:r w:rsidR="00370E76" w:rsidRPr="00F11EFB" w:rsidDel="00670A1C">
          <w:rPr>
            <w:rFonts w:ascii="Times New Roman" w:hAnsi="Times New Roman" w:cs="Times New Roman"/>
          </w:rPr>
          <w:delText xml:space="preserve"> </w:delText>
        </w:r>
        <w:r w:rsidRPr="00F11EFB" w:rsidDel="00670A1C">
          <w:rPr>
            <w:rFonts w:ascii="Times New Roman" w:hAnsi="Times New Roman" w:cs="Times New Roman"/>
          </w:rPr>
          <w:delText>she</w:delText>
        </w:r>
        <w:r w:rsidR="00370E76" w:rsidRPr="00F11EFB" w:rsidDel="00670A1C">
          <w:rPr>
            <w:rFonts w:ascii="Times New Roman" w:hAnsi="Times New Roman" w:cs="Times New Roman"/>
          </w:rPr>
          <w:delText xml:space="preserve"> </w:delText>
        </w:r>
        <w:r w:rsidRPr="00F11EFB" w:rsidDel="00670A1C">
          <w:rPr>
            <w:rFonts w:ascii="Times New Roman" w:hAnsi="Times New Roman" w:cs="Times New Roman"/>
          </w:rPr>
          <w:delText>stated,</w:delText>
        </w:r>
      </w:del>
      <w:r w:rsidR="00370E76" w:rsidRPr="00F11EFB">
        <w:rPr>
          <w:rFonts w:ascii="Times New Roman" w:hAnsi="Times New Roman" w:cs="Times New Roman"/>
        </w:rPr>
        <w:t xml:space="preserve"> </w:t>
      </w:r>
      <w:r w:rsidRPr="00F11EFB">
        <w:rPr>
          <w:rFonts w:ascii="Times New Roman" w:hAnsi="Times New Roman" w:cs="Times New Roman"/>
        </w:rPr>
        <w:t>“</w:t>
      </w:r>
      <w:ins w:id="1183" w:author="Author">
        <w:r w:rsidR="00670A1C">
          <w:rPr>
            <w:rFonts w:ascii="Times New Roman" w:hAnsi="Times New Roman" w:cs="Times New Roman"/>
          </w:rPr>
          <w:t>n</w:t>
        </w:r>
      </w:ins>
      <w:del w:id="1184" w:author="Author">
        <w:r w:rsidRPr="00F11EFB" w:rsidDel="00670A1C">
          <w:rPr>
            <w:rFonts w:ascii="Times New Roman" w:hAnsi="Times New Roman" w:cs="Times New Roman"/>
          </w:rPr>
          <w:delText>N</w:delText>
        </w:r>
      </w:del>
      <w:r w:rsidRPr="00F11EFB">
        <w:rPr>
          <w:rFonts w:ascii="Times New Roman" w:hAnsi="Times New Roman" w:cs="Times New Roman"/>
        </w:rPr>
        <w:t>o,</w:t>
      </w:r>
      <w:r w:rsidR="00370E76" w:rsidRPr="00F11EFB">
        <w:rPr>
          <w:rFonts w:ascii="Times New Roman" w:hAnsi="Times New Roman" w:cs="Times New Roman"/>
        </w:rPr>
        <w:t xml:space="preserve"> </w:t>
      </w:r>
      <w:r w:rsidRPr="00F11EFB">
        <w:rPr>
          <w:rFonts w:ascii="Times New Roman" w:hAnsi="Times New Roman" w:cs="Times New Roman"/>
        </w:rPr>
        <w:t>we</w:t>
      </w:r>
      <w:ins w:id="1185" w:author="Author">
        <w:r w:rsidR="00670A1C">
          <w:rPr>
            <w:rFonts w:ascii="Times New Roman" w:hAnsi="Times New Roman" w:cs="Times New Roman"/>
          </w:rPr>
          <w:t>’</w:t>
        </w:r>
      </w:ins>
      <w:del w:id="1186" w:author="Author">
        <w:r w:rsidRPr="00F11EFB" w:rsidDel="00670A1C">
          <w:rPr>
            <w:rFonts w:ascii="Times New Roman" w:hAnsi="Times New Roman" w:cs="Times New Roman"/>
          </w:rPr>
          <w:delText>'</w:delText>
        </w:r>
      </w:del>
      <w:r w:rsidRPr="00F11EFB">
        <w:rPr>
          <w:rFonts w:ascii="Times New Roman" w:hAnsi="Times New Roman" w:cs="Times New Roman"/>
        </w:rPr>
        <w:t>re</w:t>
      </w:r>
      <w:r w:rsidR="00370E76" w:rsidRPr="00F11EFB">
        <w:rPr>
          <w:rFonts w:ascii="Times New Roman" w:hAnsi="Times New Roman" w:cs="Times New Roman"/>
        </w:rPr>
        <w:t xml:space="preserve"> </w:t>
      </w:r>
      <w:r w:rsidRPr="00F11EFB">
        <w:rPr>
          <w:rFonts w:ascii="Times New Roman" w:hAnsi="Times New Roman" w:cs="Times New Roman"/>
        </w:rPr>
        <w:t>not</w:t>
      </w:r>
      <w:r w:rsidR="00370E76" w:rsidRPr="00F11EFB">
        <w:rPr>
          <w:rFonts w:ascii="Times New Roman" w:hAnsi="Times New Roman" w:cs="Times New Roman"/>
        </w:rPr>
        <w:t xml:space="preserve"> </w:t>
      </w:r>
      <w:r w:rsidRPr="00F11EFB">
        <w:rPr>
          <w:rFonts w:ascii="Times New Roman" w:hAnsi="Times New Roman" w:cs="Times New Roman"/>
        </w:rPr>
        <w:t>suggesting</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search</w:t>
      </w:r>
      <w:r w:rsidR="00370E76" w:rsidRPr="00F11EFB">
        <w:rPr>
          <w:rFonts w:ascii="Times New Roman" w:hAnsi="Times New Roman" w:cs="Times New Roman"/>
        </w:rPr>
        <w:t xml:space="preserve"> </w:t>
      </w:r>
      <w:r w:rsidRPr="00F11EFB">
        <w:rPr>
          <w:rFonts w:ascii="Times New Roman" w:hAnsi="Times New Roman" w:cs="Times New Roman"/>
        </w:rPr>
        <w:t>for</w:t>
      </w:r>
      <w:r w:rsidR="00370E76" w:rsidRPr="00F11EFB">
        <w:rPr>
          <w:rFonts w:ascii="Times New Roman" w:hAnsi="Times New Roman" w:cs="Times New Roman"/>
        </w:rPr>
        <w:t xml:space="preserve"> </w:t>
      </w:r>
      <w:r w:rsidRPr="00F11EFB">
        <w:rPr>
          <w:rFonts w:ascii="Times New Roman" w:hAnsi="Times New Roman" w:cs="Times New Roman"/>
        </w:rPr>
        <w:t>loose</w:t>
      </w:r>
      <w:r w:rsidR="00370E76" w:rsidRPr="00F11EFB">
        <w:rPr>
          <w:rFonts w:ascii="Times New Roman" w:hAnsi="Times New Roman" w:cs="Times New Roman"/>
        </w:rPr>
        <w:t xml:space="preserve"> </w:t>
      </w:r>
      <w:r w:rsidRPr="00F11EFB">
        <w:rPr>
          <w:rFonts w:ascii="Times New Roman" w:hAnsi="Times New Roman" w:cs="Times New Roman"/>
        </w:rPr>
        <w:t>change</w:t>
      </w:r>
      <w:r w:rsidR="00370E76" w:rsidRPr="00F11EFB">
        <w:rPr>
          <w:rFonts w:ascii="Times New Roman" w:hAnsi="Times New Roman" w:cs="Times New Roman"/>
        </w:rPr>
        <w:t xml:space="preserve"> </w:t>
      </w:r>
      <w:r w:rsidRPr="00F11EFB">
        <w:rPr>
          <w:rFonts w:ascii="Times New Roman" w:hAnsi="Times New Roman" w:cs="Times New Roman"/>
        </w:rPr>
        <w:t>under</w:t>
      </w:r>
      <w:r w:rsidR="00370E76" w:rsidRPr="00F11EFB">
        <w:rPr>
          <w:rFonts w:ascii="Times New Roman" w:hAnsi="Times New Roman" w:cs="Times New Roman"/>
        </w:rPr>
        <w:t xml:space="preserve"> </w:t>
      </w:r>
      <w:r w:rsidRPr="00F11EFB">
        <w:rPr>
          <w:rFonts w:ascii="Times New Roman" w:hAnsi="Times New Roman" w:cs="Times New Roman"/>
        </w:rPr>
        <w:t>your</w:t>
      </w:r>
      <w:r w:rsidR="00370E76" w:rsidRPr="00F11EFB">
        <w:rPr>
          <w:rFonts w:ascii="Times New Roman" w:hAnsi="Times New Roman" w:cs="Times New Roman"/>
        </w:rPr>
        <w:t xml:space="preserve"> </w:t>
      </w:r>
      <w:r w:rsidRPr="00F11EFB">
        <w:rPr>
          <w:rFonts w:ascii="Times New Roman" w:hAnsi="Times New Roman" w:cs="Times New Roman"/>
        </w:rPr>
        <w:t>sofa</w:t>
      </w:r>
      <w:r w:rsidR="00370E76" w:rsidRPr="00F11EFB">
        <w:rPr>
          <w:rFonts w:ascii="Times New Roman" w:hAnsi="Times New Roman" w:cs="Times New Roman"/>
        </w:rPr>
        <w:t xml:space="preserve"> </w:t>
      </w:r>
      <w:r w:rsidRPr="00F11EFB">
        <w:rPr>
          <w:rFonts w:ascii="Times New Roman" w:hAnsi="Times New Roman" w:cs="Times New Roman"/>
        </w:rPr>
        <w:t>cushions.”</w:t>
      </w:r>
      <w:r w:rsidR="00370E76" w:rsidRPr="00F11EFB">
        <w:rPr>
          <w:rFonts w:ascii="Times New Roman" w:hAnsi="Times New Roman" w:cs="Times New Roman"/>
        </w:rPr>
        <w:t xml:space="preserve"> </w:t>
      </w:r>
      <w:r w:rsidRPr="00F11EFB">
        <w:rPr>
          <w:rFonts w:ascii="Times New Roman" w:hAnsi="Times New Roman" w:cs="Times New Roman"/>
        </w:rPr>
        <w:t>Rather,</w:t>
      </w:r>
      <w:r w:rsidR="00370E76" w:rsidRPr="00F11EFB">
        <w:rPr>
          <w:rFonts w:ascii="Times New Roman" w:hAnsi="Times New Roman" w:cs="Times New Roman"/>
        </w:rPr>
        <w:t xml:space="preserve"> </w:t>
      </w:r>
      <w:r w:rsidRPr="00F11EFB">
        <w:rPr>
          <w:rFonts w:ascii="Times New Roman" w:hAnsi="Times New Roman" w:cs="Times New Roman"/>
        </w:rPr>
        <w:t>cutting</w:t>
      </w:r>
      <w:r w:rsidR="00370E76" w:rsidRPr="00F11EFB">
        <w:rPr>
          <w:rFonts w:ascii="Times New Roman" w:hAnsi="Times New Roman" w:cs="Times New Roman"/>
        </w:rPr>
        <w:t xml:space="preserve"> </w:t>
      </w:r>
      <w:r w:rsidRPr="00F11EFB">
        <w:rPr>
          <w:rFonts w:ascii="Times New Roman" w:hAnsi="Times New Roman" w:cs="Times New Roman"/>
        </w:rPr>
        <w:t>seemingly</w:t>
      </w:r>
      <w:r w:rsidR="00370E76" w:rsidRPr="00F11EFB">
        <w:rPr>
          <w:rFonts w:ascii="Times New Roman" w:hAnsi="Times New Roman" w:cs="Times New Roman"/>
        </w:rPr>
        <w:t xml:space="preserve"> </w:t>
      </w:r>
      <w:r w:rsidRPr="00F11EFB">
        <w:rPr>
          <w:rFonts w:ascii="Times New Roman" w:hAnsi="Times New Roman" w:cs="Times New Roman"/>
        </w:rPr>
        <w:t>insignificant</w:t>
      </w:r>
      <w:r w:rsidR="00370E76" w:rsidRPr="00F11EFB">
        <w:rPr>
          <w:rFonts w:ascii="Times New Roman" w:hAnsi="Times New Roman" w:cs="Times New Roman"/>
        </w:rPr>
        <w:t xml:space="preserve"> </w:t>
      </w:r>
      <w:r w:rsidRPr="00F11EFB">
        <w:rPr>
          <w:rFonts w:ascii="Times New Roman" w:hAnsi="Times New Roman" w:cs="Times New Roman"/>
        </w:rPr>
        <w:t>expenses—such</w:t>
      </w:r>
      <w:r w:rsidR="00370E76" w:rsidRPr="00F11EFB">
        <w:rPr>
          <w:rFonts w:ascii="Times New Roman" w:hAnsi="Times New Roman" w:cs="Times New Roman"/>
        </w:rPr>
        <w:t xml:space="preserve"> </w:t>
      </w:r>
      <w:r w:rsidRPr="00F11EFB">
        <w:rPr>
          <w:rFonts w:ascii="Times New Roman" w:hAnsi="Times New Roman" w:cs="Times New Roman"/>
        </w:rPr>
        <w:t>as</w:t>
      </w:r>
      <w:r w:rsidR="00370E76" w:rsidRPr="00F11EFB">
        <w:rPr>
          <w:rFonts w:ascii="Times New Roman" w:hAnsi="Times New Roman" w:cs="Times New Roman"/>
        </w:rPr>
        <w:t xml:space="preserve"> </w:t>
      </w:r>
      <w:ins w:id="1187" w:author="Author">
        <w:r w:rsidR="00670A1C">
          <w:rPr>
            <w:rFonts w:ascii="Times New Roman" w:hAnsi="Times New Roman" w:cs="Times New Roman"/>
          </w:rPr>
          <w:t>b</w:t>
        </w:r>
      </w:ins>
    </w:p>
    <w:p w14:paraId="0F649781" w14:textId="5E18FDA8" w:rsidR="00EC79C8" w:rsidRPr="00F11EFB" w:rsidRDefault="004B3374" w:rsidP="00670A1C">
      <w:pPr>
        <w:spacing w:before="100" w:beforeAutospacing="1"/>
        <w:ind w:right="4"/>
        <w:contextualSpacing/>
        <w:rPr>
          <w:rFonts w:ascii="Times New Roman" w:hAnsi="Times New Roman" w:cs="Times New Roman"/>
        </w:rPr>
      </w:pPr>
      <w:del w:id="1188" w:author="Author">
        <w:r w:rsidRPr="00F11EFB" w:rsidDel="00670A1C">
          <w:rPr>
            <w:rFonts w:ascii="Times New Roman" w:hAnsi="Times New Roman" w:cs="Times New Roman"/>
          </w:rPr>
          <w:delText>B</w:delText>
        </w:r>
      </w:del>
      <w:r w:rsidRPr="00F11EFB">
        <w:rPr>
          <w:rFonts w:ascii="Times New Roman" w:hAnsi="Times New Roman" w:cs="Times New Roman"/>
        </w:rPr>
        <w:t>aggage</w:t>
      </w:r>
      <w:r w:rsidR="00370E76" w:rsidRPr="00F11EFB">
        <w:rPr>
          <w:rFonts w:ascii="Times New Roman" w:hAnsi="Times New Roman" w:cs="Times New Roman"/>
        </w:rPr>
        <w:t xml:space="preserve"> </w:t>
      </w:r>
      <w:r w:rsidR="00EC79C8" w:rsidRPr="00F11EFB">
        <w:rPr>
          <w:rFonts w:ascii="Times New Roman" w:hAnsi="Times New Roman" w:cs="Times New Roman"/>
        </w:rPr>
        <w:t>charges</w:t>
      </w:r>
      <w:r w:rsidR="00370E76" w:rsidRPr="00F11EFB">
        <w:rPr>
          <w:rFonts w:ascii="Times New Roman" w:hAnsi="Times New Roman" w:cs="Times New Roman"/>
        </w:rPr>
        <w:t xml:space="preserve"> </w:t>
      </w:r>
      <w:r w:rsidR="00EC79C8" w:rsidRPr="00F11EFB">
        <w:rPr>
          <w:rFonts w:ascii="Times New Roman" w:hAnsi="Times New Roman" w:cs="Times New Roman"/>
        </w:rPr>
        <w:t>on</w:t>
      </w:r>
      <w:r w:rsidR="00370E76" w:rsidRPr="00F11EFB">
        <w:rPr>
          <w:rFonts w:ascii="Times New Roman" w:hAnsi="Times New Roman" w:cs="Times New Roman"/>
        </w:rPr>
        <w:t xml:space="preserve"> </w:t>
      </w:r>
      <w:del w:id="1189" w:author="Author">
        <w:r w:rsidR="00EC79C8" w:rsidRPr="00F11EFB" w:rsidDel="00670A1C">
          <w:rPr>
            <w:rFonts w:ascii="Times New Roman" w:hAnsi="Times New Roman" w:cs="Times New Roman"/>
          </w:rPr>
          <w:delText>your</w:delText>
        </w:r>
        <w:r w:rsidR="00370E76" w:rsidRPr="00F11EFB" w:rsidDel="00670A1C">
          <w:rPr>
            <w:rFonts w:ascii="Times New Roman" w:hAnsi="Times New Roman" w:cs="Times New Roman"/>
          </w:rPr>
          <w:delText xml:space="preserve"> </w:delText>
        </w:r>
      </w:del>
      <w:r w:rsidR="00EC79C8" w:rsidRPr="00F11EFB">
        <w:rPr>
          <w:rFonts w:ascii="Times New Roman" w:hAnsi="Times New Roman" w:cs="Times New Roman"/>
        </w:rPr>
        <w:t>flights,</w:t>
      </w:r>
      <w:r w:rsidR="00370E76" w:rsidRPr="00F11EFB">
        <w:rPr>
          <w:rFonts w:ascii="Times New Roman" w:hAnsi="Times New Roman" w:cs="Times New Roman"/>
        </w:rPr>
        <w:t xml:space="preserve"> </w:t>
      </w:r>
      <w:r w:rsidR="00EC79C8" w:rsidRPr="00F11EFB">
        <w:rPr>
          <w:rFonts w:ascii="Times New Roman" w:hAnsi="Times New Roman" w:cs="Times New Roman"/>
        </w:rPr>
        <w:t>late</w:t>
      </w:r>
      <w:ins w:id="1190" w:author="Author">
        <w:r w:rsidR="00670A1C">
          <w:rPr>
            <w:rFonts w:ascii="Times New Roman" w:hAnsi="Times New Roman" w:cs="Times New Roman"/>
          </w:rPr>
          <w:t xml:space="preserve"> </w:t>
        </w:r>
      </w:ins>
      <w:del w:id="1191" w:author="Author">
        <w:r w:rsidR="00EC79C8" w:rsidRPr="00F11EFB" w:rsidDel="00670A1C">
          <w:rPr>
            <w:rFonts w:ascii="Times New Roman" w:hAnsi="Times New Roman" w:cs="Times New Roman"/>
          </w:rPr>
          <w:delText>-</w:delText>
        </w:r>
      </w:del>
      <w:r w:rsidR="00EC79C8" w:rsidRPr="00F11EFB">
        <w:rPr>
          <w:rFonts w:ascii="Times New Roman" w:hAnsi="Times New Roman" w:cs="Times New Roman"/>
        </w:rPr>
        <w:t>payment</w:t>
      </w:r>
      <w:r w:rsidR="00370E76" w:rsidRPr="00F11EFB">
        <w:rPr>
          <w:rFonts w:ascii="Times New Roman" w:hAnsi="Times New Roman" w:cs="Times New Roman"/>
        </w:rPr>
        <w:t xml:space="preserve"> </w:t>
      </w:r>
      <w:r w:rsidR="00EC79C8" w:rsidRPr="00F11EFB">
        <w:rPr>
          <w:rFonts w:ascii="Times New Roman" w:hAnsi="Times New Roman" w:cs="Times New Roman"/>
        </w:rPr>
        <w:t>penalties</w:t>
      </w:r>
      <w:r w:rsidR="00370E76" w:rsidRPr="00F11EFB">
        <w:rPr>
          <w:rFonts w:ascii="Times New Roman" w:hAnsi="Times New Roman" w:cs="Times New Roman"/>
        </w:rPr>
        <w:t xml:space="preserve"> </w:t>
      </w:r>
      <w:r w:rsidR="00EC79C8" w:rsidRPr="00F11EFB">
        <w:rPr>
          <w:rFonts w:ascii="Times New Roman" w:hAnsi="Times New Roman" w:cs="Times New Roman"/>
        </w:rPr>
        <w:t>on</w:t>
      </w:r>
      <w:r w:rsidR="00370E76" w:rsidRPr="00F11EFB">
        <w:rPr>
          <w:rFonts w:ascii="Times New Roman" w:hAnsi="Times New Roman" w:cs="Times New Roman"/>
        </w:rPr>
        <w:t xml:space="preserve"> </w:t>
      </w:r>
      <w:del w:id="1192" w:author="Author">
        <w:r w:rsidR="00EC79C8" w:rsidRPr="00F11EFB" w:rsidDel="00670A1C">
          <w:rPr>
            <w:rFonts w:ascii="Times New Roman" w:hAnsi="Times New Roman" w:cs="Times New Roman"/>
          </w:rPr>
          <w:delText>your</w:delText>
        </w:r>
        <w:r w:rsidR="00370E76" w:rsidRPr="00F11EFB" w:rsidDel="00670A1C">
          <w:rPr>
            <w:rFonts w:ascii="Times New Roman" w:hAnsi="Times New Roman" w:cs="Times New Roman"/>
          </w:rPr>
          <w:delText xml:space="preserve"> </w:delText>
        </w:r>
      </w:del>
      <w:r w:rsidR="00EC79C8" w:rsidRPr="00F11EFB">
        <w:rPr>
          <w:rFonts w:ascii="Times New Roman" w:hAnsi="Times New Roman" w:cs="Times New Roman"/>
        </w:rPr>
        <w:t>bills</w:t>
      </w:r>
      <w:ins w:id="1193" w:author="Author">
        <w:r w:rsidR="00670A1C">
          <w:rPr>
            <w:rFonts w:ascii="Times New Roman" w:hAnsi="Times New Roman" w:cs="Times New Roman"/>
          </w:rPr>
          <w:t>,</w:t>
        </w:r>
      </w:ins>
      <w:r w:rsidR="00370E76" w:rsidRPr="00F11EFB">
        <w:rPr>
          <w:rFonts w:ascii="Times New Roman" w:hAnsi="Times New Roman" w:cs="Times New Roman"/>
        </w:rPr>
        <w:t xml:space="preserve"> </w:t>
      </w:r>
      <w:r w:rsidR="00EC79C8" w:rsidRPr="00F11EFB">
        <w:rPr>
          <w:rFonts w:ascii="Times New Roman" w:hAnsi="Times New Roman" w:cs="Times New Roman"/>
        </w:rPr>
        <w:t>and</w:t>
      </w:r>
      <w:r w:rsidR="00370E76" w:rsidRPr="00F11EFB">
        <w:rPr>
          <w:rFonts w:ascii="Times New Roman" w:hAnsi="Times New Roman" w:cs="Times New Roman"/>
        </w:rPr>
        <w:t xml:space="preserve"> </w:t>
      </w:r>
      <w:r w:rsidR="00EC79C8" w:rsidRPr="00F11EFB">
        <w:rPr>
          <w:rFonts w:ascii="Times New Roman" w:hAnsi="Times New Roman" w:cs="Times New Roman"/>
        </w:rPr>
        <w:t>out-of-network</w:t>
      </w:r>
      <w:r w:rsidR="00370E76" w:rsidRPr="00F11EFB">
        <w:rPr>
          <w:rFonts w:ascii="Times New Roman" w:hAnsi="Times New Roman" w:cs="Times New Roman"/>
        </w:rPr>
        <w:t xml:space="preserve"> </w:t>
      </w:r>
      <w:r w:rsidR="00EC79C8" w:rsidRPr="00F11EFB">
        <w:rPr>
          <w:rFonts w:ascii="Times New Roman" w:hAnsi="Times New Roman" w:cs="Times New Roman"/>
        </w:rPr>
        <w:t>ATM</w:t>
      </w:r>
      <w:r w:rsidR="00370E76" w:rsidRPr="00F11EFB">
        <w:rPr>
          <w:rFonts w:ascii="Times New Roman" w:hAnsi="Times New Roman" w:cs="Times New Roman"/>
        </w:rPr>
        <w:t xml:space="preserve"> </w:t>
      </w:r>
      <w:r w:rsidR="00EC79C8" w:rsidRPr="00F11EFB">
        <w:rPr>
          <w:rFonts w:ascii="Times New Roman" w:hAnsi="Times New Roman" w:cs="Times New Roman"/>
        </w:rPr>
        <w:t>fees</w:t>
      </w:r>
      <w:r w:rsidR="00370E76" w:rsidRPr="00F11EFB">
        <w:rPr>
          <w:rFonts w:ascii="Times New Roman" w:hAnsi="Times New Roman" w:cs="Times New Roman"/>
        </w:rPr>
        <w:t xml:space="preserve"> </w:t>
      </w:r>
      <w:r w:rsidR="00EC79C8" w:rsidRPr="00F11EFB">
        <w:rPr>
          <w:rFonts w:ascii="Times New Roman" w:hAnsi="Times New Roman" w:cs="Times New Roman"/>
        </w:rPr>
        <w:t>on</w:t>
      </w:r>
      <w:r w:rsidR="00370E76" w:rsidRPr="00F11EFB">
        <w:rPr>
          <w:rFonts w:ascii="Times New Roman" w:hAnsi="Times New Roman" w:cs="Times New Roman"/>
        </w:rPr>
        <w:t xml:space="preserve"> </w:t>
      </w:r>
      <w:r w:rsidR="00EC79C8" w:rsidRPr="00F11EFB">
        <w:rPr>
          <w:rFonts w:ascii="Times New Roman" w:hAnsi="Times New Roman" w:cs="Times New Roman"/>
        </w:rPr>
        <w:t>your</w:t>
      </w:r>
      <w:r w:rsidR="00370E76" w:rsidRPr="00F11EFB">
        <w:rPr>
          <w:rFonts w:ascii="Times New Roman" w:hAnsi="Times New Roman" w:cs="Times New Roman"/>
        </w:rPr>
        <w:t xml:space="preserve"> </w:t>
      </w:r>
      <w:r w:rsidR="00EC79C8" w:rsidRPr="00F11EFB">
        <w:rPr>
          <w:rFonts w:ascii="Times New Roman" w:hAnsi="Times New Roman" w:cs="Times New Roman"/>
        </w:rPr>
        <w:t>cash</w:t>
      </w:r>
      <w:r w:rsidR="00370E76" w:rsidRPr="00F11EFB">
        <w:rPr>
          <w:rFonts w:ascii="Times New Roman" w:hAnsi="Times New Roman" w:cs="Times New Roman"/>
        </w:rPr>
        <w:t xml:space="preserve"> </w:t>
      </w:r>
      <w:r w:rsidR="00EC79C8" w:rsidRPr="00F11EFB">
        <w:rPr>
          <w:rFonts w:ascii="Times New Roman" w:hAnsi="Times New Roman" w:cs="Times New Roman"/>
        </w:rPr>
        <w:t>withdrawals—can</w:t>
      </w:r>
      <w:r w:rsidR="00370E76" w:rsidRPr="00F11EFB">
        <w:rPr>
          <w:rFonts w:ascii="Times New Roman" w:hAnsi="Times New Roman" w:cs="Times New Roman"/>
        </w:rPr>
        <w:t xml:space="preserve"> </w:t>
      </w:r>
      <w:r w:rsidR="00EC79C8" w:rsidRPr="00F11EFB">
        <w:rPr>
          <w:rFonts w:ascii="Times New Roman" w:hAnsi="Times New Roman" w:cs="Times New Roman"/>
        </w:rPr>
        <w:t>add</w:t>
      </w:r>
      <w:r w:rsidR="00370E76" w:rsidRPr="00F11EFB">
        <w:rPr>
          <w:rFonts w:ascii="Times New Roman" w:hAnsi="Times New Roman" w:cs="Times New Roman"/>
        </w:rPr>
        <w:t xml:space="preserve"> </w:t>
      </w:r>
      <w:r w:rsidR="00EC79C8" w:rsidRPr="00F11EFB">
        <w:rPr>
          <w:rFonts w:ascii="Times New Roman" w:hAnsi="Times New Roman" w:cs="Times New Roman"/>
        </w:rPr>
        <w:t>up</w:t>
      </w:r>
      <w:r w:rsidR="00370E76" w:rsidRPr="00F11EFB">
        <w:rPr>
          <w:rFonts w:ascii="Times New Roman" w:hAnsi="Times New Roman" w:cs="Times New Roman"/>
        </w:rPr>
        <w:t xml:space="preserve"> </w:t>
      </w:r>
      <w:r w:rsidR="00EC79C8" w:rsidRPr="00F11EFB">
        <w:rPr>
          <w:rFonts w:ascii="Times New Roman" w:hAnsi="Times New Roman" w:cs="Times New Roman"/>
        </w:rPr>
        <w:t>to</w:t>
      </w:r>
      <w:r w:rsidR="00370E76" w:rsidRPr="00F11EFB">
        <w:rPr>
          <w:rFonts w:ascii="Times New Roman" w:hAnsi="Times New Roman" w:cs="Times New Roman"/>
        </w:rPr>
        <w:t xml:space="preserve"> </w:t>
      </w:r>
      <w:r w:rsidR="00EC79C8" w:rsidRPr="00F11EFB">
        <w:rPr>
          <w:rFonts w:ascii="Times New Roman" w:hAnsi="Times New Roman" w:cs="Times New Roman"/>
        </w:rPr>
        <w:t>substantial</w:t>
      </w:r>
      <w:r w:rsidR="00370E76" w:rsidRPr="00F11EFB">
        <w:rPr>
          <w:rFonts w:ascii="Times New Roman" w:hAnsi="Times New Roman" w:cs="Times New Roman"/>
        </w:rPr>
        <w:t xml:space="preserve"> </w:t>
      </w:r>
      <w:r w:rsidR="00EC79C8" w:rsidRPr="00F11EFB">
        <w:rPr>
          <w:rFonts w:ascii="Times New Roman" w:hAnsi="Times New Roman" w:cs="Times New Roman"/>
        </w:rPr>
        <w:t>savings.</w:t>
      </w:r>
    </w:p>
    <w:p w14:paraId="7C95BE6D" w14:textId="314B3B5E" w:rsidR="00EC79C8" w:rsidRPr="00F11EFB" w:rsidDel="00670A1C" w:rsidRDefault="00EC79C8" w:rsidP="00412EB7">
      <w:pPr>
        <w:spacing w:before="100" w:beforeAutospacing="1"/>
        <w:ind w:right="4"/>
        <w:contextualSpacing/>
        <w:rPr>
          <w:del w:id="1194" w:author="Author"/>
          <w:rFonts w:ascii="Times New Roman" w:hAnsi="Times New Roman" w:cs="Times New Roman"/>
        </w:rPr>
      </w:pPr>
      <w:r w:rsidRPr="00F11EFB">
        <w:rPr>
          <w:rFonts w:ascii="Times New Roman" w:hAnsi="Times New Roman" w:cs="Times New Roman"/>
        </w:rPr>
        <w:lastRenderedPageBreak/>
        <w:t>Investing</w:t>
      </w:r>
      <w:r w:rsidR="00370E76" w:rsidRPr="00F11EFB">
        <w:rPr>
          <w:rFonts w:ascii="Times New Roman" w:hAnsi="Times New Roman" w:cs="Times New Roman"/>
        </w:rPr>
        <w:t xml:space="preserve"> </w:t>
      </w:r>
      <w:r w:rsidRPr="00F11EFB">
        <w:rPr>
          <w:rFonts w:ascii="Times New Roman" w:hAnsi="Times New Roman" w:cs="Times New Roman"/>
        </w:rPr>
        <w:t>fees</w:t>
      </w:r>
      <w:r w:rsidR="00370E76" w:rsidRPr="00F11EFB">
        <w:rPr>
          <w:rFonts w:ascii="Times New Roman" w:hAnsi="Times New Roman" w:cs="Times New Roman"/>
        </w:rPr>
        <w:t xml:space="preserve"> </w:t>
      </w:r>
      <w:r w:rsidRPr="00F11EFB">
        <w:rPr>
          <w:rFonts w:ascii="Times New Roman" w:hAnsi="Times New Roman" w:cs="Times New Roman"/>
        </w:rPr>
        <w:t>attached</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mutual</w:t>
      </w:r>
      <w:r w:rsidR="00370E76" w:rsidRPr="00F11EFB">
        <w:rPr>
          <w:rFonts w:ascii="Times New Roman" w:hAnsi="Times New Roman" w:cs="Times New Roman"/>
        </w:rPr>
        <w:t xml:space="preserve"> </w:t>
      </w:r>
      <w:r w:rsidRPr="00F11EFB">
        <w:rPr>
          <w:rFonts w:ascii="Times New Roman" w:hAnsi="Times New Roman" w:cs="Times New Roman"/>
        </w:rPr>
        <w:t>funds</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401</w:t>
      </w:r>
      <w:del w:id="1195" w:author="Author">
        <w:r w:rsidR="00370E76" w:rsidRPr="00F11EFB" w:rsidDel="00670A1C">
          <w:rPr>
            <w:rFonts w:ascii="Times New Roman" w:hAnsi="Times New Roman" w:cs="Times New Roman"/>
          </w:rPr>
          <w:delText xml:space="preserve"> </w:delText>
        </w:r>
      </w:del>
      <w:r w:rsidR="004B3374" w:rsidRPr="00F11EFB">
        <w:rPr>
          <w:rFonts w:ascii="Times New Roman" w:hAnsi="Times New Roman" w:cs="Times New Roman"/>
        </w:rPr>
        <w:t>(</w:t>
      </w:r>
      <w:r w:rsidRPr="00F11EFB">
        <w:rPr>
          <w:rFonts w:ascii="Times New Roman" w:hAnsi="Times New Roman" w:cs="Times New Roman"/>
        </w:rPr>
        <w:t>k)</w:t>
      </w:r>
      <w:r w:rsidR="00370E76" w:rsidRPr="00F11EFB">
        <w:rPr>
          <w:rFonts w:ascii="Times New Roman" w:hAnsi="Times New Roman" w:cs="Times New Roman"/>
        </w:rPr>
        <w:t xml:space="preserve"> </w:t>
      </w:r>
      <w:r w:rsidRPr="00F11EFB">
        <w:rPr>
          <w:rFonts w:ascii="Times New Roman" w:hAnsi="Times New Roman" w:cs="Times New Roman"/>
        </w:rPr>
        <w:t>plans</w:t>
      </w:r>
      <w:r w:rsidR="00370E76" w:rsidRPr="00F11EFB">
        <w:rPr>
          <w:rFonts w:ascii="Times New Roman" w:hAnsi="Times New Roman" w:cs="Times New Roman"/>
        </w:rPr>
        <w:t xml:space="preserve"> </w:t>
      </w:r>
      <w:r w:rsidRPr="00F11EFB">
        <w:rPr>
          <w:rFonts w:ascii="Times New Roman" w:hAnsi="Times New Roman" w:cs="Times New Roman"/>
        </w:rPr>
        <w:t>can</w:t>
      </w:r>
      <w:r w:rsidR="00370E76" w:rsidRPr="00F11EFB">
        <w:rPr>
          <w:rFonts w:ascii="Times New Roman" w:hAnsi="Times New Roman" w:cs="Times New Roman"/>
        </w:rPr>
        <w:t xml:space="preserve"> </w:t>
      </w:r>
      <w:r w:rsidRPr="00F11EFB">
        <w:rPr>
          <w:rFonts w:ascii="Times New Roman" w:hAnsi="Times New Roman" w:cs="Times New Roman"/>
        </w:rPr>
        <w:t>be</w:t>
      </w:r>
      <w:r w:rsidR="00370E76" w:rsidRPr="00F11EFB">
        <w:rPr>
          <w:rFonts w:ascii="Times New Roman" w:hAnsi="Times New Roman" w:cs="Times New Roman"/>
        </w:rPr>
        <w:t xml:space="preserve"> </w:t>
      </w:r>
      <w:r w:rsidRPr="00F11EFB">
        <w:rPr>
          <w:rFonts w:ascii="Times New Roman" w:hAnsi="Times New Roman" w:cs="Times New Roman"/>
        </w:rPr>
        <w:t>especially</w:t>
      </w:r>
      <w:r w:rsidR="00370E76" w:rsidRPr="00F11EFB">
        <w:rPr>
          <w:rFonts w:ascii="Times New Roman" w:hAnsi="Times New Roman" w:cs="Times New Roman"/>
        </w:rPr>
        <w:t xml:space="preserve"> </w:t>
      </w:r>
      <w:del w:id="1196" w:author="Author">
        <w:r w:rsidR="00FB0B0D" w:rsidRPr="00F11EFB" w:rsidDel="00670A1C">
          <w:rPr>
            <w:rFonts w:ascii="Times New Roman" w:hAnsi="Times New Roman" w:cs="Times New Roman"/>
          </w:rPr>
          <w:delText>be</w:delText>
        </w:r>
        <w:r w:rsidR="00370E76" w:rsidRPr="00F11EFB" w:rsidDel="00670A1C">
          <w:rPr>
            <w:rFonts w:ascii="Times New Roman" w:hAnsi="Times New Roman" w:cs="Times New Roman"/>
          </w:rPr>
          <w:delText xml:space="preserve"> </w:delText>
        </w:r>
      </w:del>
      <w:r w:rsidR="00FB0B0D" w:rsidRPr="00F11EFB">
        <w:rPr>
          <w:rFonts w:ascii="Times New Roman" w:hAnsi="Times New Roman" w:cs="Times New Roman"/>
        </w:rPr>
        <w:t>d</w:t>
      </w:r>
      <w:r w:rsidR="004B3374" w:rsidRPr="00F11EFB">
        <w:rPr>
          <w:rFonts w:ascii="Times New Roman" w:hAnsi="Times New Roman" w:cs="Times New Roman"/>
        </w:rPr>
        <w:t>etrimental</w:t>
      </w:r>
      <w:r w:rsidRPr="00F11EFB">
        <w:rPr>
          <w:rFonts w:ascii="Times New Roman" w:hAnsi="Times New Roman" w:cs="Times New Roman"/>
        </w:rPr>
        <w:t>.</w:t>
      </w:r>
      <w:r w:rsidR="00370E76" w:rsidRPr="00F11EFB">
        <w:rPr>
          <w:rFonts w:ascii="Times New Roman" w:hAnsi="Times New Roman" w:cs="Times New Roman"/>
        </w:rPr>
        <w:t xml:space="preserve"> </w:t>
      </w:r>
      <w:r w:rsidRPr="00F11EFB">
        <w:rPr>
          <w:rFonts w:ascii="Times New Roman" w:hAnsi="Times New Roman" w:cs="Times New Roman"/>
        </w:rPr>
        <w:t>For</w:t>
      </w:r>
      <w:r w:rsidR="00370E76" w:rsidRPr="00F11EFB">
        <w:rPr>
          <w:rFonts w:ascii="Times New Roman" w:hAnsi="Times New Roman" w:cs="Times New Roman"/>
        </w:rPr>
        <w:t xml:space="preserve"> </w:t>
      </w:r>
      <w:r w:rsidRPr="00F11EFB">
        <w:rPr>
          <w:rFonts w:ascii="Times New Roman" w:hAnsi="Times New Roman" w:cs="Times New Roman"/>
        </w:rPr>
        <w:t>example,</w:t>
      </w:r>
      <w:r w:rsidR="00370E76" w:rsidRPr="00F11EFB">
        <w:rPr>
          <w:rFonts w:ascii="Times New Roman" w:hAnsi="Times New Roman" w:cs="Times New Roman"/>
        </w:rPr>
        <w:t xml:space="preserve"> </w:t>
      </w:r>
      <w:r w:rsidRPr="00F11EFB">
        <w:rPr>
          <w:rFonts w:ascii="Times New Roman" w:hAnsi="Times New Roman" w:cs="Times New Roman"/>
        </w:rPr>
        <w:t>let</w:t>
      </w:r>
      <w:ins w:id="1197" w:author="Author">
        <w:r w:rsidR="00670A1C">
          <w:rPr>
            <w:rFonts w:ascii="Times New Roman" w:hAnsi="Times New Roman" w:cs="Times New Roman"/>
          </w:rPr>
          <w:t>’</w:t>
        </w:r>
      </w:ins>
      <w:del w:id="1198" w:author="Author">
        <w:r w:rsidRPr="00F11EFB" w:rsidDel="00670A1C">
          <w:rPr>
            <w:rFonts w:ascii="Times New Roman" w:hAnsi="Times New Roman" w:cs="Times New Roman"/>
          </w:rPr>
          <w:delText>'</w:delText>
        </w:r>
      </w:del>
      <w:r w:rsidRPr="00F11EFB">
        <w:rPr>
          <w:rFonts w:ascii="Times New Roman" w:hAnsi="Times New Roman" w:cs="Times New Roman"/>
        </w:rPr>
        <w:t>s</w:t>
      </w:r>
      <w:r w:rsidR="00370E76" w:rsidRPr="00F11EFB">
        <w:rPr>
          <w:rFonts w:ascii="Times New Roman" w:hAnsi="Times New Roman" w:cs="Times New Roman"/>
        </w:rPr>
        <w:t xml:space="preserve"> </w:t>
      </w:r>
      <w:r w:rsidRPr="00F11EFB">
        <w:rPr>
          <w:rFonts w:ascii="Times New Roman" w:hAnsi="Times New Roman" w:cs="Times New Roman"/>
        </w:rPr>
        <w:t>assume</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curre</w:t>
      </w:r>
      <w:r w:rsidR="008C2D65" w:rsidRPr="00F11EFB">
        <w:rPr>
          <w:rFonts w:ascii="Times New Roman" w:hAnsi="Times New Roman" w:cs="Times New Roman"/>
        </w:rPr>
        <w:t>ntly</w:t>
      </w:r>
      <w:r w:rsidR="00370E76" w:rsidRPr="00F11EFB">
        <w:rPr>
          <w:rFonts w:ascii="Times New Roman" w:hAnsi="Times New Roman" w:cs="Times New Roman"/>
        </w:rPr>
        <w:t xml:space="preserve"> </w:t>
      </w:r>
      <w:r w:rsidR="008C2D65" w:rsidRPr="00F11EFB">
        <w:rPr>
          <w:rFonts w:ascii="Times New Roman" w:hAnsi="Times New Roman" w:cs="Times New Roman"/>
        </w:rPr>
        <w:t>have</w:t>
      </w:r>
      <w:r w:rsidR="00370E76" w:rsidRPr="00F11EFB">
        <w:rPr>
          <w:rFonts w:ascii="Times New Roman" w:hAnsi="Times New Roman" w:cs="Times New Roman"/>
        </w:rPr>
        <w:t xml:space="preserve"> </w:t>
      </w:r>
      <w:r w:rsidR="008C2D65" w:rsidRPr="00F11EFB">
        <w:rPr>
          <w:rFonts w:ascii="Times New Roman" w:hAnsi="Times New Roman" w:cs="Times New Roman"/>
        </w:rPr>
        <w:t>$25,000</w:t>
      </w:r>
      <w:r w:rsidR="00370E76" w:rsidRPr="00F11EFB">
        <w:rPr>
          <w:rFonts w:ascii="Times New Roman" w:hAnsi="Times New Roman" w:cs="Times New Roman"/>
        </w:rPr>
        <w:t xml:space="preserve"> </w:t>
      </w:r>
      <w:r w:rsidR="008C2D65" w:rsidRPr="00F11EFB">
        <w:rPr>
          <w:rFonts w:ascii="Times New Roman" w:hAnsi="Times New Roman" w:cs="Times New Roman"/>
        </w:rPr>
        <w:t>saved</w:t>
      </w:r>
      <w:r w:rsidR="00370E76" w:rsidRPr="00F11EFB">
        <w:rPr>
          <w:rFonts w:ascii="Times New Roman" w:hAnsi="Times New Roman" w:cs="Times New Roman"/>
        </w:rPr>
        <w:t xml:space="preserve"> </w:t>
      </w:r>
      <w:r w:rsidR="008C2D65" w:rsidRPr="00F11EFB">
        <w:rPr>
          <w:rFonts w:ascii="Times New Roman" w:hAnsi="Times New Roman" w:cs="Times New Roman"/>
        </w:rPr>
        <w:t>in</w:t>
      </w:r>
      <w:r w:rsidR="00370E76" w:rsidRPr="00F11EFB">
        <w:rPr>
          <w:rFonts w:ascii="Times New Roman" w:hAnsi="Times New Roman" w:cs="Times New Roman"/>
        </w:rPr>
        <w:t xml:space="preserve"> </w:t>
      </w:r>
      <w:r w:rsidR="008C2D65" w:rsidRPr="00F11EFB">
        <w:rPr>
          <w:rFonts w:ascii="Times New Roman" w:hAnsi="Times New Roman" w:cs="Times New Roman"/>
        </w:rPr>
        <w:t>your</w:t>
      </w:r>
      <w:r w:rsidR="00370E76" w:rsidRPr="00F11EFB">
        <w:rPr>
          <w:rFonts w:ascii="Times New Roman" w:hAnsi="Times New Roman" w:cs="Times New Roman"/>
        </w:rPr>
        <w:t xml:space="preserve"> </w:t>
      </w:r>
      <w:r w:rsidR="00A87AAA" w:rsidRPr="00F11EFB">
        <w:rPr>
          <w:rFonts w:ascii="Times New Roman" w:hAnsi="Times New Roman" w:cs="Times New Roman"/>
        </w:rPr>
        <w:t>401(k)</w:t>
      </w:r>
      <w:r w:rsidR="00370E76" w:rsidRPr="00F11EFB">
        <w:rPr>
          <w:rFonts w:ascii="Times New Roman" w:hAnsi="Times New Roman" w:cs="Times New Roman"/>
        </w:rPr>
        <w:t xml:space="preserve"> </w:t>
      </w:r>
      <w:r w:rsidR="00A87AAA" w:rsidRPr="00F11EFB">
        <w:rPr>
          <w:rFonts w:ascii="Times New Roman" w:hAnsi="Times New Roman" w:cs="Times New Roman"/>
        </w:rPr>
        <w:t>a</w:t>
      </w:r>
      <w:r w:rsidR="004B3374" w:rsidRPr="00F11EFB">
        <w:rPr>
          <w:rFonts w:ascii="Times New Roman" w:hAnsi="Times New Roman" w:cs="Times New Roman"/>
        </w:rPr>
        <w:t>nd</w:t>
      </w:r>
      <w:r w:rsidR="00370E76" w:rsidRPr="00F11EFB">
        <w:rPr>
          <w:rFonts w:ascii="Times New Roman" w:hAnsi="Times New Roman" w:cs="Times New Roman"/>
        </w:rPr>
        <w:t xml:space="preserve"> </w:t>
      </w:r>
      <w:r w:rsidRPr="00F11EFB">
        <w:rPr>
          <w:rFonts w:ascii="Times New Roman" w:hAnsi="Times New Roman" w:cs="Times New Roman"/>
        </w:rPr>
        <w:t>earn</w:t>
      </w:r>
      <w:ins w:id="1199" w:author="Author">
        <w:r w:rsidR="00670A1C">
          <w:rPr>
            <w:rFonts w:ascii="Times New Roman" w:hAnsi="Times New Roman" w:cs="Times New Roman"/>
          </w:rPr>
          <w:t xml:space="preserve"> </w:t>
        </w:r>
      </w:ins>
      <w:r w:rsidRPr="00F11EFB">
        <w:rPr>
          <w:rFonts w:ascii="Times New Roman" w:hAnsi="Times New Roman" w:cs="Times New Roman"/>
        </w:rPr>
        <w:t>7%</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year</w:t>
      </w:r>
      <w:del w:id="1200" w:author="Author">
        <w:r w:rsidRPr="00F11EFB" w:rsidDel="00670A1C">
          <w:rPr>
            <w:rFonts w:ascii="Times New Roman" w:hAnsi="Times New Roman" w:cs="Times New Roman"/>
          </w:rPr>
          <w:delText>,</w:delText>
        </w:r>
      </w:del>
      <w:r w:rsidR="00370E76" w:rsidRPr="00F11EFB">
        <w:rPr>
          <w:rFonts w:ascii="Times New Roman" w:hAnsi="Times New Roman" w:cs="Times New Roman"/>
        </w:rPr>
        <w:t xml:space="preserve"> </w:t>
      </w:r>
      <w:r w:rsidRPr="00F11EFB">
        <w:rPr>
          <w:rFonts w:ascii="Times New Roman" w:hAnsi="Times New Roman" w:cs="Times New Roman"/>
        </w:rPr>
        <w:t>on</w:t>
      </w:r>
      <w:r w:rsidR="00370E76" w:rsidRPr="00F11EFB">
        <w:rPr>
          <w:rFonts w:ascii="Times New Roman" w:hAnsi="Times New Roman" w:cs="Times New Roman"/>
        </w:rPr>
        <w:t xml:space="preserve"> </w:t>
      </w:r>
      <w:r w:rsidRPr="00F11EFB">
        <w:rPr>
          <w:rFonts w:ascii="Times New Roman" w:hAnsi="Times New Roman" w:cs="Times New Roman"/>
        </w:rPr>
        <w:t>average.</w:t>
      </w:r>
      <w:r w:rsidR="00370E76" w:rsidRPr="00F11EFB">
        <w:rPr>
          <w:rFonts w:ascii="Times New Roman" w:hAnsi="Times New Roman" w:cs="Times New Roman"/>
        </w:rPr>
        <w:t xml:space="preserve"> </w:t>
      </w:r>
      <w:r w:rsidRPr="00F11EFB">
        <w:rPr>
          <w:rFonts w:ascii="Times New Roman" w:hAnsi="Times New Roman" w:cs="Times New Roman"/>
        </w:rPr>
        <w:t>If</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pay</w:t>
      </w:r>
      <w:r w:rsidR="00370E76" w:rsidRPr="00F11EFB">
        <w:rPr>
          <w:rFonts w:ascii="Times New Roman" w:hAnsi="Times New Roman" w:cs="Times New Roman"/>
        </w:rPr>
        <w:t xml:space="preserve"> </w:t>
      </w:r>
      <w:r w:rsidRPr="00F11EFB">
        <w:rPr>
          <w:rFonts w:ascii="Times New Roman" w:hAnsi="Times New Roman" w:cs="Times New Roman"/>
        </w:rPr>
        <w:t>fees</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expenses</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0.5%</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year,</w:t>
      </w:r>
      <w:r w:rsidR="00370E76" w:rsidRPr="00F11EFB">
        <w:rPr>
          <w:rFonts w:ascii="Times New Roman" w:hAnsi="Times New Roman" w:cs="Times New Roman"/>
        </w:rPr>
        <w:t xml:space="preserve"> </w:t>
      </w:r>
      <w:r w:rsidR="00A87AAA" w:rsidRPr="00F11EFB">
        <w:rPr>
          <w:rFonts w:ascii="Times New Roman" w:hAnsi="Times New Roman" w:cs="Times New Roman"/>
        </w:rPr>
        <w:t>you</w:t>
      </w:r>
      <w:del w:id="1201" w:author="Author">
        <w:r w:rsidR="00A87AAA" w:rsidRPr="00F11EFB" w:rsidDel="00670A1C">
          <w:rPr>
            <w:rFonts w:ascii="Times New Roman" w:hAnsi="Times New Roman" w:cs="Times New Roman"/>
          </w:rPr>
          <w:delText>’</w:delText>
        </w:r>
        <w:r w:rsidR="00370E76" w:rsidRPr="00F11EFB" w:rsidDel="00670A1C">
          <w:rPr>
            <w:rFonts w:ascii="Times New Roman" w:hAnsi="Times New Roman" w:cs="Times New Roman"/>
          </w:rPr>
          <w:delText xml:space="preserve"> </w:delText>
        </w:r>
      </w:del>
      <w:r w:rsidR="00A87AAA" w:rsidRPr="00F11EFB">
        <w:rPr>
          <w:rFonts w:ascii="Times New Roman" w:hAnsi="Times New Roman" w:cs="Times New Roman"/>
        </w:rPr>
        <w:t>r</w:t>
      </w:r>
      <w:del w:id="1202" w:author="Author">
        <w:r w:rsidR="00A87AAA" w:rsidRPr="00F11EFB" w:rsidDel="00670A1C">
          <w:rPr>
            <w:rFonts w:ascii="Times New Roman" w:hAnsi="Times New Roman" w:cs="Times New Roman"/>
          </w:rPr>
          <w:delText>e</w:delText>
        </w:r>
      </w:del>
      <w:r w:rsidR="00370E76" w:rsidRPr="00F11EFB">
        <w:rPr>
          <w:rFonts w:ascii="Times New Roman" w:hAnsi="Times New Roman" w:cs="Times New Roman"/>
        </w:rPr>
        <w:t xml:space="preserve"> </w:t>
      </w:r>
      <w:r w:rsidR="004B3374" w:rsidRPr="00F11EFB">
        <w:rPr>
          <w:rFonts w:ascii="Times New Roman" w:hAnsi="Times New Roman" w:cs="Times New Roman"/>
        </w:rPr>
        <w:t>account</w:t>
      </w:r>
      <w:r w:rsidR="00370E76" w:rsidRPr="00F11EFB">
        <w:rPr>
          <w:rFonts w:ascii="Times New Roman" w:hAnsi="Times New Roman" w:cs="Times New Roman"/>
        </w:rPr>
        <w:t xml:space="preserve"> </w:t>
      </w:r>
      <w:r w:rsidRPr="00F11EFB">
        <w:rPr>
          <w:rFonts w:ascii="Times New Roman" w:hAnsi="Times New Roman" w:cs="Times New Roman"/>
        </w:rPr>
        <w:t>would</w:t>
      </w:r>
      <w:r w:rsidR="00370E76" w:rsidRPr="00F11EFB">
        <w:rPr>
          <w:rFonts w:ascii="Times New Roman" w:hAnsi="Times New Roman" w:cs="Times New Roman"/>
        </w:rPr>
        <w:t xml:space="preserve"> </w:t>
      </w:r>
      <w:r w:rsidRPr="00F11EFB">
        <w:rPr>
          <w:rFonts w:ascii="Times New Roman" w:hAnsi="Times New Roman" w:cs="Times New Roman"/>
        </w:rPr>
        <w:t>grow</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$227,000</w:t>
      </w:r>
      <w:r w:rsidR="00370E76" w:rsidRPr="00F11EFB">
        <w:rPr>
          <w:rFonts w:ascii="Times New Roman" w:hAnsi="Times New Roman" w:cs="Times New Roman"/>
        </w:rPr>
        <w:t xml:space="preserve"> </w:t>
      </w:r>
      <w:r w:rsidRPr="00F11EFB">
        <w:rPr>
          <w:rFonts w:ascii="Times New Roman" w:hAnsi="Times New Roman" w:cs="Times New Roman"/>
        </w:rPr>
        <w:t>after</w:t>
      </w:r>
      <w:r w:rsidR="00370E76" w:rsidRPr="00F11EFB">
        <w:rPr>
          <w:rFonts w:ascii="Times New Roman" w:hAnsi="Times New Roman" w:cs="Times New Roman"/>
        </w:rPr>
        <w:t xml:space="preserve"> </w:t>
      </w:r>
      <w:ins w:id="1203" w:author="Author">
        <w:r w:rsidR="00670A1C">
          <w:rPr>
            <w:rFonts w:ascii="Times New Roman" w:hAnsi="Times New Roman" w:cs="Times New Roman"/>
          </w:rPr>
          <w:t>thirty-five</w:t>
        </w:r>
      </w:ins>
      <w:del w:id="1204" w:author="Author">
        <w:r w:rsidRPr="00F11EFB" w:rsidDel="00670A1C">
          <w:rPr>
            <w:rFonts w:ascii="Times New Roman" w:hAnsi="Times New Roman" w:cs="Times New Roman"/>
          </w:rPr>
          <w:delText>35</w:delText>
        </w:r>
      </w:del>
      <w:r w:rsidR="00370E76" w:rsidRPr="00F11EFB">
        <w:rPr>
          <w:rFonts w:ascii="Times New Roman" w:hAnsi="Times New Roman" w:cs="Times New Roman"/>
        </w:rPr>
        <w:t xml:space="preserve"> </w:t>
      </w:r>
      <w:r w:rsidRPr="00F11EFB">
        <w:rPr>
          <w:rFonts w:ascii="Times New Roman" w:hAnsi="Times New Roman" w:cs="Times New Roman"/>
        </w:rPr>
        <w:t>years.</w:t>
      </w:r>
      <w:r w:rsidR="00370E76" w:rsidRPr="00F11EFB">
        <w:rPr>
          <w:rFonts w:ascii="Times New Roman" w:hAnsi="Times New Roman" w:cs="Times New Roman"/>
        </w:rPr>
        <w:t xml:space="preserve"> </w:t>
      </w:r>
      <w:r w:rsidRPr="00F11EFB">
        <w:rPr>
          <w:rFonts w:ascii="Times New Roman" w:hAnsi="Times New Roman" w:cs="Times New Roman"/>
        </w:rPr>
        <w:t>But</w:t>
      </w:r>
      <w:r w:rsidR="00370E76" w:rsidRPr="00F11EFB">
        <w:rPr>
          <w:rFonts w:ascii="Times New Roman" w:hAnsi="Times New Roman" w:cs="Times New Roman"/>
        </w:rPr>
        <w:t xml:space="preserve"> </w:t>
      </w:r>
      <w:r w:rsidRPr="00F11EFB">
        <w:rPr>
          <w:rFonts w:ascii="Times New Roman" w:hAnsi="Times New Roman" w:cs="Times New Roman"/>
        </w:rPr>
        <w:t>increasing</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extra</w:t>
      </w:r>
      <w:r w:rsidR="00370E76" w:rsidRPr="00F11EFB">
        <w:rPr>
          <w:rFonts w:ascii="Times New Roman" w:hAnsi="Times New Roman" w:cs="Times New Roman"/>
        </w:rPr>
        <w:t xml:space="preserve"> </w:t>
      </w:r>
      <w:r w:rsidRPr="00F11EFB">
        <w:rPr>
          <w:rFonts w:ascii="Times New Roman" w:hAnsi="Times New Roman" w:cs="Times New Roman"/>
        </w:rPr>
        <w:t>charges</w:t>
      </w:r>
      <w:r w:rsidR="00370E76" w:rsidRPr="00F11EFB">
        <w:rPr>
          <w:rFonts w:ascii="Times New Roman" w:hAnsi="Times New Roman" w:cs="Times New Roman"/>
        </w:rPr>
        <w:t xml:space="preserve"> </w:t>
      </w:r>
    </w:p>
    <w:p w14:paraId="7414EC5A" w14:textId="7963882D" w:rsidR="00851565" w:rsidRPr="00412EB7" w:rsidDel="00670A1C" w:rsidRDefault="00851565">
      <w:pPr>
        <w:spacing w:before="100" w:beforeAutospacing="1"/>
        <w:ind w:right="4" w:firstLine="0"/>
        <w:contextualSpacing/>
        <w:rPr>
          <w:del w:id="1205" w:author="Author"/>
          <w:rFonts w:ascii="Times New Roman" w:hAnsi="Times New Roman" w:cs="Times New Roman"/>
          <w:b/>
          <w:rPrChange w:id="1206" w:author="Author">
            <w:rPr>
              <w:del w:id="1207" w:author="Author"/>
              <w:rFonts w:ascii="Times New Roman" w:hAnsi="Times New Roman" w:cs="Times New Roman"/>
            </w:rPr>
          </w:rPrChange>
        </w:rPr>
        <w:pPrChange w:id="1208" w:author="Author">
          <w:pPr>
            <w:spacing w:before="100" w:beforeAutospacing="1"/>
            <w:ind w:right="4"/>
            <w:contextualSpacing/>
          </w:pPr>
        </w:pPrChange>
      </w:pPr>
      <w:del w:id="1209" w:author="Author">
        <w:r w:rsidRPr="00412EB7" w:rsidDel="00676791">
          <w:rPr>
            <w:rFonts w:ascii="Times New Roman" w:hAnsi="Times New Roman" w:cs="Times New Roman"/>
            <w:b/>
            <w:rPrChange w:id="1210" w:author="Author">
              <w:rPr>
                <w:rFonts w:ascii="Times New Roman" w:hAnsi="Times New Roman" w:cs="Times New Roman"/>
              </w:rPr>
            </w:rPrChange>
          </w:rPr>
          <w:delText>THE</w:delText>
        </w:r>
        <w:r w:rsidR="00370E76" w:rsidRPr="00412EB7" w:rsidDel="00676791">
          <w:rPr>
            <w:rFonts w:ascii="Times New Roman" w:hAnsi="Times New Roman" w:cs="Times New Roman"/>
            <w:b/>
            <w:rPrChange w:id="1211" w:author="Author">
              <w:rPr>
                <w:rFonts w:ascii="Times New Roman" w:hAnsi="Times New Roman" w:cs="Times New Roman"/>
              </w:rPr>
            </w:rPrChange>
          </w:rPr>
          <w:delText xml:space="preserve"> </w:delText>
        </w:r>
        <w:r w:rsidRPr="00412EB7" w:rsidDel="00670A1C">
          <w:rPr>
            <w:rFonts w:ascii="Times New Roman" w:hAnsi="Times New Roman" w:cs="Times New Roman"/>
            <w:b/>
            <w:rPrChange w:id="1212" w:author="Author">
              <w:rPr>
                <w:rFonts w:ascii="Times New Roman" w:hAnsi="Times New Roman" w:cs="Times New Roman"/>
              </w:rPr>
            </w:rPrChange>
          </w:rPr>
          <w:delText>CHAPTER</w:delText>
        </w:r>
        <w:r w:rsidR="00370E76" w:rsidRPr="00412EB7" w:rsidDel="00670A1C">
          <w:rPr>
            <w:rFonts w:ascii="Times New Roman" w:hAnsi="Times New Roman" w:cs="Times New Roman"/>
            <w:b/>
            <w:rPrChange w:id="1213" w:author="Author">
              <w:rPr>
                <w:rFonts w:ascii="Times New Roman" w:hAnsi="Times New Roman" w:cs="Times New Roman"/>
              </w:rPr>
            </w:rPrChange>
          </w:rPr>
          <w:delText xml:space="preserve"> </w:delText>
        </w:r>
        <w:r w:rsidRPr="00412EB7" w:rsidDel="00670A1C">
          <w:rPr>
            <w:rFonts w:ascii="Times New Roman" w:hAnsi="Times New Roman" w:cs="Times New Roman"/>
            <w:b/>
            <w:rPrChange w:id="1214" w:author="Author">
              <w:rPr>
                <w:rFonts w:ascii="Times New Roman" w:hAnsi="Times New Roman" w:cs="Times New Roman"/>
              </w:rPr>
            </w:rPrChange>
          </w:rPr>
          <w:delText>2</w:delText>
        </w:r>
        <w:r w:rsidR="00370E76" w:rsidRPr="00412EB7" w:rsidDel="00676791">
          <w:rPr>
            <w:rFonts w:ascii="Times New Roman" w:hAnsi="Times New Roman" w:cs="Times New Roman"/>
            <w:b/>
            <w:rPrChange w:id="1215" w:author="Author">
              <w:rPr>
                <w:rFonts w:ascii="Times New Roman" w:hAnsi="Times New Roman" w:cs="Times New Roman"/>
              </w:rPr>
            </w:rPrChange>
          </w:rPr>
          <w:delText xml:space="preserve"> </w:delText>
        </w:r>
        <w:r w:rsidRPr="00412EB7" w:rsidDel="00676791">
          <w:rPr>
            <w:rFonts w:ascii="Times New Roman" w:hAnsi="Times New Roman" w:cs="Times New Roman"/>
            <w:b/>
            <w:rPrChange w:id="1216" w:author="Author">
              <w:rPr>
                <w:rFonts w:ascii="Times New Roman" w:hAnsi="Times New Roman" w:cs="Times New Roman"/>
              </w:rPr>
            </w:rPrChange>
          </w:rPr>
          <w:delText>“THE</w:delText>
        </w:r>
        <w:r w:rsidR="00370E76" w:rsidRPr="00412EB7" w:rsidDel="00676791">
          <w:rPr>
            <w:rFonts w:ascii="Times New Roman" w:hAnsi="Times New Roman" w:cs="Times New Roman"/>
            <w:b/>
            <w:rPrChange w:id="1217" w:author="Author">
              <w:rPr>
                <w:rFonts w:ascii="Times New Roman" w:hAnsi="Times New Roman" w:cs="Times New Roman"/>
              </w:rPr>
            </w:rPrChange>
          </w:rPr>
          <w:delText xml:space="preserve"> </w:delText>
        </w:r>
        <w:r w:rsidRPr="00412EB7" w:rsidDel="00676791">
          <w:rPr>
            <w:rFonts w:ascii="Times New Roman" w:hAnsi="Times New Roman" w:cs="Times New Roman"/>
            <w:b/>
            <w:rPrChange w:id="1218" w:author="Author">
              <w:rPr>
                <w:rFonts w:ascii="Times New Roman" w:hAnsi="Times New Roman" w:cs="Times New Roman"/>
              </w:rPr>
            </w:rPrChange>
          </w:rPr>
          <w:delText>TRUTHS</w:delText>
        </w:r>
        <w:r w:rsidR="00370E76" w:rsidRPr="00412EB7" w:rsidDel="00676791">
          <w:rPr>
            <w:rFonts w:ascii="Times New Roman" w:hAnsi="Times New Roman" w:cs="Times New Roman"/>
            <w:b/>
            <w:rPrChange w:id="1219" w:author="Author">
              <w:rPr>
                <w:rFonts w:ascii="Times New Roman" w:hAnsi="Times New Roman" w:cs="Times New Roman"/>
              </w:rPr>
            </w:rPrChange>
          </w:rPr>
          <w:delText xml:space="preserve"> </w:delText>
        </w:r>
        <w:r w:rsidRPr="00412EB7" w:rsidDel="00676791">
          <w:rPr>
            <w:rFonts w:ascii="Times New Roman" w:hAnsi="Times New Roman" w:cs="Times New Roman"/>
            <w:b/>
            <w:rPrChange w:id="1220" w:author="Author">
              <w:rPr>
                <w:rFonts w:ascii="Times New Roman" w:hAnsi="Times New Roman" w:cs="Times New Roman"/>
              </w:rPr>
            </w:rPrChange>
          </w:rPr>
          <w:delText>AND</w:delText>
        </w:r>
        <w:r w:rsidR="00370E76" w:rsidRPr="00412EB7" w:rsidDel="00676791">
          <w:rPr>
            <w:rFonts w:ascii="Times New Roman" w:hAnsi="Times New Roman" w:cs="Times New Roman"/>
            <w:b/>
            <w:rPrChange w:id="1221" w:author="Author">
              <w:rPr>
                <w:rFonts w:ascii="Times New Roman" w:hAnsi="Times New Roman" w:cs="Times New Roman"/>
              </w:rPr>
            </w:rPrChange>
          </w:rPr>
          <w:delText xml:space="preserve"> </w:delText>
        </w:r>
        <w:r w:rsidRPr="00412EB7" w:rsidDel="00676791">
          <w:rPr>
            <w:rFonts w:ascii="Times New Roman" w:hAnsi="Times New Roman" w:cs="Times New Roman"/>
            <w:b/>
            <w:rPrChange w:id="1222" w:author="Author">
              <w:rPr>
                <w:rFonts w:ascii="Times New Roman" w:hAnsi="Times New Roman" w:cs="Times New Roman"/>
              </w:rPr>
            </w:rPrChange>
          </w:rPr>
          <w:delText>UNTRUTHS”</w:delText>
        </w:r>
      </w:del>
    </w:p>
    <w:p w14:paraId="440DD99D" w14:textId="41C8F2B3" w:rsidR="00EC79C8" w:rsidRPr="00F11EFB" w:rsidDel="001269AF" w:rsidRDefault="00A87AAA">
      <w:pPr>
        <w:spacing w:before="100" w:beforeAutospacing="1"/>
        <w:ind w:right="4"/>
        <w:contextualSpacing/>
        <w:rPr>
          <w:del w:id="1223" w:author="Author"/>
          <w:rFonts w:ascii="Times New Roman" w:hAnsi="Times New Roman" w:cs="Times New Roman"/>
        </w:rPr>
        <w:pPrChange w:id="1224" w:author="Author">
          <w:pPr>
            <w:spacing w:before="100" w:beforeAutospacing="1"/>
            <w:ind w:right="4" w:firstLine="0"/>
            <w:contextualSpacing/>
          </w:pPr>
        </w:pPrChange>
      </w:pP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1.5</w:t>
      </w:r>
      <w:del w:id="1225" w:author="Author">
        <w:r w:rsidR="00370E76" w:rsidRPr="00F11EFB" w:rsidDel="00670A1C">
          <w:rPr>
            <w:rFonts w:ascii="Times New Roman" w:hAnsi="Times New Roman" w:cs="Times New Roman"/>
          </w:rPr>
          <w:delText xml:space="preserve"> </w:delText>
        </w:r>
      </w:del>
      <w:r w:rsidRPr="00F11EFB">
        <w:rPr>
          <w:rFonts w:ascii="Times New Roman" w:hAnsi="Times New Roman" w:cs="Times New Roman"/>
        </w:rPr>
        <w:t>%</w:t>
      </w:r>
      <w:r w:rsidR="00370E76" w:rsidRPr="00F11EFB">
        <w:rPr>
          <w:rFonts w:ascii="Times New Roman" w:hAnsi="Times New Roman" w:cs="Times New Roman"/>
        </w:rPr>
        <w:t xml:space="preserve"> </w:t>
      </w:r>
      <w:del w:id="1226" w:author="Author">
        <w:r w:rsidR="00FB0B0D" w:rsidRPr="00F11EFB" w:rsidDel="00670A1C">
          <w:rPr>
            <w:rFonts w:ascii="Times New Roman" w:hAnsi="Times New Roman" w:cs="Times New Roman"/>
          </w:rPr>
          <w:delText>m</w:delText>
        </w:r>
      </w:del>
      <w:ins w:id="1227" w:author="Author">
        <w:r w:rsidR="00670A1C">
          <w:rPr>
            <w:rFonts w:ascii="Times New Roman" w:hAnsi="Times New Roman" w:cs="Times New Roman"/>
          </w:rPr>
          <w:t>annually</w:t>
        </w:r>
      </w:ins>
      <w:del w:id="1228" w:author="Author">
        <w:r w:rsidR="004B3374" w:rsidRPr="00F11EFB" w:rsidDel="00670A1C">
          <w:rPr>
            <w:rFonts w:ascii="Times New Roman" w:hAnsi="Times New Roman" w:cs="Times New Roman"/>
          </w:rPr>
          <w:delText>anually</w:delText>
        </w:r>
      </w:del>
      <w:r w:rsidR="00370E76" w:rsidRPr="00F11EFB">
        <w:rPr>
          <w:rFonts w:ascii="Times New Roman" w:hAnsi="Times New Roman" w:cs="Times New Roman"/>
        </w:rPr>
        <w:t xml:space="preserve"> </w:t>
      </w:r>
      <w:r w:rsidR="00EC79C8" w:rsidRPr="00F11EFB">
        <w:rPr>
          <w:rFonts w:ascii="Times New Roman" w:hAnsi="Times New Roman" w:cs="Times New Roman"/>
        </w:rPr>
        <w:t>would</w:t>
      </w:r>
      <w:r w:rsidR="00370E76" w:rsidRPr="00F11EFB">
        <w:rPr>
          <w:rFonts w:ascii="Times New Roman" w:hAnsi="Times New Roman" w:cs="Times New Roman"/>
        </w:rPr>
        <w:t xml:space="preserve"> </w:t>
      </w:r>
      <w:r w:rsidR="00EC79C8" w:rsidRPr="00F11EFB">
        <w:rPr>
          <w:rFonts w:ascii="Times New Roman" w:hAnsi="Times New Roman" w:cs="Times New Roman"/>
        </w:rPr>
        <w:t>mean</w:t>
      </w:r>
      <w:r w:rsidR="00370E76" w:rsidRPr="00F11EFB">
        <w:rPr>
          <w:rFonts w:ascii="Times New Roman" w:hAnsi="Times New Roman" w:cs="Times New Roman"/>
        </w:rPr>
        <w:t xml:space="preserve"> </w:t>
      </w:r>
      <w:r w:rsidR="00EC79C8" w:rsidRPr="00F11EFB">
        <w:rPr>
          <w:rFonts w:ascii="Times New Roman" w:hAnsi="Times New Roman" w:cs="Times New Roman"/>
        </w:rPr>
        <w:t>your</w:t>
      </w:r>
      <w:r w:rsidR="00370E76" w:rsidRPr="00F11EFB">
        <w:rPr>
          <w:rFonts w:ascii="Times New Roman" w:hAnsi="Times New Roman" w:cs="Times New Roman"/>
        </w:rPr>
        <w:t xml:space="preserve"> </w:t>
      </w:r>
      <w:r w:rsidR="00EC79C8" w:rsidRPr="00F11EFB">
        <w:rPr>
          <w:rFonts w:ascii="Times New Roman" w:hAnsi="Times New Roman" w:cs="Times New Roman"/>
        </w:rPr>
        <w:t>account</w:t>
      </w:r>
      <w:r w:rsidR="00370E76" w:rsidRPr="00F11EFB">
        <w:rPr>
          <w:rFonts w:ascii="Times New Roman" w:hAnsi="Times New Roman" w:cs="Times New Roman"/>
        </w:rPr>
        <w:t xml:space="preserve"> </w:t>
      </w:r>
      <w:r w:rsidR="00EC79C8" w:rsidRPr="00F11EFB">
        <w:rPr>
          <w:rFonts w:ascii="Times New Roman" w:hAnsi="Times New Roman" w:cs="Times New Roman"/>
        </w:rPr>
        <w:t>would</w:t>
      </w:r>
      <w:r w:rsidR="00370E76" w:rsidRPr="00F11EFB">
        <w:rPr>
          <w:rFonts w:ascii="Times New Roman" w:hAnsi="Times New Roman" w:cs="Times New Roman"/>
        </w:rPr>
        <w:t xml:space="preserve"> </w:t>
      </w:r>
      <w:r w:rsidR="00EC79C8" w:rsidRPr="00F11EFB">
        <w:rPr>
          <w:rFonts w:ascii="Times New Roman" w:hAnsi="Times New Roman" w:cs="Times New Roman"/>
        </w:rPr>
        <w:t>grow</w:t>
      </w:r>
      <w:r w:rsidR="00370E76" w:rsidRPr="00F11EFB">
        <w:rPr>
          <w:rFonts w:ascii="Times New Roman" w:hAnsi="Times New Roman" w:cs="Times New Roman"/>
        </w:rPr>
        <w:t xml:space="preserve"> </w:t>
      </w:r>
      <w:r w:rsidR="00EC79C8" w:rsidRPr="00F11EFB">
        <w:rPr>
          <w:rFonts w:ascii="Times New Roman" w:hAnsi="Times New Roman" w:cs="Times New Roman"/>
        </w:rPr>
        <w:t>to</w:t>
      </w:r>
      <w:r w:rsidR="00370E76" w:rsidRPr="00F11EFB">
        <w:rPr>
          <w:rFonts w:ascii="Times New Roman" w:hAnsi="Times New Roman" w:cs="Times New Roman"/>
        </w:rPr>
        <w:t xml:space="preserve"> </w:t>
      </w:r>
      <w:r w:rsidR="00EC79C8" w:rsidRPr="00F11EFB">
        <w:rPr>
          <w:rFonts w:ascii="Times New Roman" w:hAnsi="Times New Roman" w:cs="Times New Roman"/>
        </w:rPr>
        <w:t>just</w:t>
      </w:r>
      <w:r w:rsidR="00370E76" w:rsidRPr="00F11EFB">
        <w:rPr>
          <w:rFonts w:ascii="Times New Roman" w:hAnsi="Times New Roman" w:cs="Times New Roman"/>
        </w:rPr>
        <w:t xml:space="preserve"> </w:t>
      </w:r>
      <w:r w:rsidR="00EC79C8" w:rsidRPr="00F11EFB">
        <w:rPr>
          <w:rFonts w:ascii="Times New Roman" w:hAnsi="Times New Roman" w:cs="Times New Roman"/>
        </w:rPr>
        <w:t>$163,000</w:t>
      </w:r>
      <w:r w:rsidR="00370E76" w:rsidRPr="00F11EFB">
        <w:rPr>
          <w:rFonts w:ascii="Times New Roman" w:hAnsi="Times New Roman" w:cs="Times New Roman"/>
        </w:rPr>
        <w:t xml:space="preserve"> </w:t>
      </w:r>
      <w:r w:rsidR="00EC79C8" w:rsidRPr="00F11EFB">
        <w:rPr>
          <w:rFonts w:ascii="Times New Roman" w:hAnsi="Times New Roman" w:cs="Times New Roman"/>
        </w:rPr>
        <w:t>over</w:t>
      </w:r>
      <w:r w:rsidR="00370E76" w:rsidRPr="00F11EFB">
        <w:rPr>
          <w:rFonts w:ascii="Times New Roman" w:hAnsi="Times New Roman" w:cs="Times New Roman"/>
        </w:rPr>
        <w:t xml:space="preserve"> </w:t>
      </w:r>
      <w:r w:rsidR="00EC79C8" w:rsidRPr="00F11EFB">
        <w:rPr>
          <w:rFonts w:ascii="Times New Roman" w:hAnsi="Times New Roman" w:cs="Times New Roman"/>
        </w:rPr>
        <w:t>that</w:t>
      </w:r>
      <w:r w:rsidR="00370E76" w:rsidRPr="00F11EFB">
        <w:rPr>
          <w:rFonts w:ascii="Times New Roman" w:hAnsi="Times New Roman" w:cs="Times New Roman"/>
        </w:rPr>
        <w:t xml:space="preserve"> </w:t>
      </w:r>
      <w:r w:rsidR="00EC79C8" w:rsidRPr="00F11EFB">
        <w:rPr>
          <w:rFonts w:ascii="Times New Roman" w:hAnsi="Times New Roman" w:cs="Times New Roman"/>
        </w:rPr>
        <w:t>time</w:t>
      </w:r>
      <w:del w:id="1229" w:author="Author">
        <w:r w:rsidR="00370E76" w:rsidRPr="00F11EFB" w:rsidDel="00670A1C">
          <w:rPr>
            <w:rFonts w:ascii="Times New Roman" w:hAnsi="Times New Roman" w:cs="Times New Roman"/>
          </w:rPr>
          <w:delText xml:space="preserve"> </w:delText>
        </w:r>
        <w:r w:rsidR="00FB0B0D" w:rsidRPr="00F11EFB" w:rsidDel="00670A1C">
          <w:rPr>
            <w:rFonts w:ascii="Times New Roman" w:hAnsi="Times New Roman" w:cs="Times New Roman"/>
          </w:rPr>
          <w:delText>m</w:delText>
        </w:r>
        <w:r w:rsidR="00EC79C8" w:rsidRPr="00F11EFB" w:rsidDel="00670A1C">
          <w:rPr>
            <w:rFonts w:ascii="Times New Roman" w:hAnsi="Times New Roman" w:cs="Times New Roman"/>
          </w:rPr>
          <w:delText>ore</w:delText>
        </w:r>
        <w:r w:rsidR="00370E76" w:rsidRPr="00F11EFB" w:rsidDel="00670A1C">
          <w:rPr>
            <w:rFonts w:ascii="Times New Roman" w:hAnsi="Times New Roman" w:cs="Times New Roman"/>
          </w:rPr>
          <w:delText xml:space="preserve"> </w:delText>
        </w:r>
        <w:r w:rsidR="00EC79C8" w:rsidRPr="00F11EFB" w:rsidDel="00670A1C">
          <w:rPr>
            <w:rFonts w:ascii="Times New Roman" w:hAnsi="Times New Roman" w:cs="Times New Roman"/>
          </w:rPr>
          <w:delText>than</w:delText>
        </w:r>
        <w:r w:rsidR="00370E76" w:rsidRPr="00F11EFB" w:rsidDel="00670A1C">
          <w:rPr>
            <w:rFonts w:ascii="Times New Roman" w:hAnsi="Times New Roman" w:cs="Times New Roman"/>
          </w:rPr>
          <w:delText xml:space="preserve"> </w:delText>
        </w:r>
        <w:r w:rsidR="00EC79C8" w:rsidRPr="00F11EFB" w:rsidDel="00670A1C">
          <w:rPr>
            <w:rFonts w:ascii="Times New Roman" w:hAnsi="Times New Roman" w:cs="Times New Roman"/>
          </w:rPr>
          <w:delText>you</w:delText>
        </w:r>
        <w:r w:rsidR="00370E76" w:rsidRPr="00F11EFB" w:rsidDel="00670A1C">
          <w:rPr>
            <w:rFonts w:ascii="Times New Roman" w:hAnsi="Times New Roman" w:cs="Times New Roman"/>
          </w:rPr>
          <w:delText xml:space="preserve"> </w:delText>
        </w:r>
        <w:r w:rsidR="00EC79C8" w:rsidRPr="00F11EFB" w:rsidDel="00670A1C">
          <w:rPr>
            <w:rFonts w:ascii="Times New Roman" w:hAnsi="Times New Roman" w:cs="Times New Roman"/>
          </w:rPr>
          <w:delText>realize</w:delText>
        </w:r>
      </w:del>
      <w:r w:rsidR="00EC79C8" w:rsidRPr="00F11EFB">
        <w:rPr>
          <w:rFonts w:ascii="Times New Roman" w:hAnsi="Times New Roman" w:cs="Times New Roman"/>
        </w:rPr>
        <w:t>.</w:t>
      </w:r>
      <w:r w:rsidR="00370E76" w:rsidRPr="00F11EFB">
        <w:rPr>
          <w:rFonts w:ascii="Times New Roman" w:hAnsi="Times New Roman" w:cs="Times New Roman"/>
        </w:rPr>
        <w:t xml:space="preserve"> </w:t>
      </w:r>
      <w:r w:rsidR="00EC79C8" w:rsidRPr="00412EB7">
        <w:rPr>
          <w:rFonts w:ascii="Times New Roman" w:hAnsi="Times New Roman" w:cs="Times New Roman"/>
          <w:bCs/>
          <w:rPrChange w:id="1230" w:author="Author">
            <w:rPr>
              <w:rFonts w:ascii="Times New Roman" w:hAnsi="Times New Roman" w:cs="Times New Roman"/>
              <w:b/>
              <w:bCs/>
            </w:rPr>
          </w:rPrChange>
        </w:rPr>
        <w:t>Pay</w:t>
      </w:r>
      <w:r w:rsidR="00370E76" w:rsidRPr="00412EB7">
        <w:rPr>
          <w:rFonts w:ascii="Times New Roman" w:hAnsi="Times New Roman" w:cs="Times New Roman"/>
          <w:bCs/>
          <w:rPrChange w:id="1231" w:author="Author">
            <w:rPr>
              <w:rFonts w:ascii="Times New Roman" w:hAnsi="Times New Roman" w:cs="Times New Roman"/>
              <w:b/>
              <w:bCs/>
            </w:rPr>
          </w:rPrChange>
        </w:rPr>
        <w:t xml:space="preserve"> </w:t>
      </w:r>
      <w:r w:rsidR="00EC79C8" w:rsidRPr="00412EB7">
        <w:rPr>
          <w:rFonts w:ascii="Times New Roman" w:hAnsi="Times New Roman" w:cs="Times New Roman"/>
          <w:bCs/>
          <w:rPrChange w:id="1232" w:author="Author">
            <w:rPr>
              <w:rFonts w:ascii="Times New Roman" w:hAnsi="Times New Roman" w:cs="Times New Roman"/>
              <w:b/>
              <w:bCs/>
            </w:rPr>
          </w:rPrChange>
        </w:rPr>
        <w:t>attention</w:t>
      </w:r>
      <w:r w:rsidR="00370E76" w:rsidRPr="00412EB7">
        <w:rPr>
          <w:rFonts w:ascii="Times New Roman" w:hAnsi="Times New Roman" w:cs="Times New Roman"/>
          <w:bCs/>
          <w:rPrChange w:id="1233" w:author="Author">
            <w:rPr>
              <w:rFonts w:ascii="Times New Roman" w:hAnsi="Times New Roman" w:cs="Times New Roman"/>
              <w:b/>
              <w:bCs/>
            </w:rPr>
          </w:rPrChange>
        </w:rPr>
        <w:t xml:space="preserve"> </w:t>
      </w:r>
      <w:r w:rsidR="00EC79C8" w:rsidRPr="00412EB7">
        <w:rPr>
          <w:rFonts w:ascii="Times New Roman" w:hAnsi="Times New Roman" w:cs="Times New Roman"/>
          <w:bCs/>
          <w:rPrChange w:id="1234" w:author="Author">
            <w:rPr>
              <w:rFonts w:ascii="Times New Roman" w:hAnsi="Times New Roman" w:cs="Times New Roman"/>
              <w:b/>
              <w:bCs/>
            </w:rPr>
          </w:rPrChange>
        </w:rPr>
        <w:t>to</w:t>
      </w:r>
      <w:r w:rsidR="00370E76" w:rsidRPr="00412EB7">
        <w:rPr>
          <w:rFonts w:ascii="Times New Roman" w:hAnsi="Times New Roman" w:cs="Times New Roman"/>
          <w:bCs/>
          <w:rPrChange w:id="1235" w:author="Author">
            <w:rPr>
              <w:rFonts w:ascii="Times New Roman" w:hAnsi="Times New Roman" w:cs="Times New Roman"/>
              <w:b/>
              <w:bCs/>
            </w:rPr>
          </w:rPrChange>
        </w:rPr>
        <w:t xml:space="preserve"> </w:t>
      </w:r>
      <w:r w:rsidR="00EC79C8" w:rsidRPr="00412EB7">
        <w:rPr>
          <w:rFonts w:ascii="Times New Roman" w:hAnsi="Times New Roman" w:cs="Times New Roman"/>
          <w:bCs/>
          <w:rPrChange w:id="1236" w:author="Author">
            <w:rPr>
              <w:rFonts w:ascii="Times New Roman" w:hAnsi="Times New Roman" w:cs="Times New Roman"/>
              <w:b/>
              <w:bCs/>
            </w:rPr>
          </w:rPrChange>
        </w:rPr>
        <w:t>the</w:t>
      </w:r>
      <w:r w:rsidR="00370E76" w:rsidRPr="00412EB7">
        <w:rPr>
          <w:rFonts w:ascii="Times New Roman" w:hAnsi="Times New Roman" w:cs="Times New Roman"/>
          <w:bCs/>
          <w:rPrChange w:id="1237" w:author="Author">
            <w:rPr>
              <w:rFonts w:ascii="Times New Roman" w:hAnsi="Times New Roman" w:cs="Times New Roman"/>
              <w:b/>
              <w:bCs/>
            </w:rPr>
          </w:rPrChange>
        </w:rPr>
        <w:t xml:space="preserve"> </w:t>
      </w:r>
      <w:r w:rsidR="00EC79C8" w:rsidRPr="00412EB7">
        <w:rPr>
          <w:rFonts w:ascii="Times New Roman" w:hAnsi="Times New Roman" w:cs="Times New Roman"/>
          <w:bCs/>
          <w:rPrChange w:id="1238" w:author="Author">
            <w:rPr>
              <w:rFonts w:ascii="Times New Roman" w:hAnsi="Times New Roman" w:cs="Times New Roman"/>
              <w:b/>
              <w:bCs/>
            </w:rPr>
          </w:rPrChange>
        </w:rPr>
        <w:t>fine</w:t>
      </w:r>
      <w:r w:rsidR="00370E76" w:rsidRPr="00412EB7">
        <w:rPr>
          <w:rFonts w:ascii="Times New Roman" w:hAnsi="Times New Roman" w:cs="Times New Roman"/>
          <w:bCs/>
          <w:rPrChange w:id="1239" w:author="Author">
            <w:rPr>
              <w:rFonts w:ascii="Times New Roman" w:hAnsi="Times New Roman" w:cs="Times New Roman"/>
              <w:b/>
              <w:bCs/>
            </w:rPr>
          </w:rPrChange>
        </w:rPr>
        <w:t xml:space="preserve"> </w:t>
      </w:r>
      <w:r w:rsidR="00EC79C8" w:rsidRPr="00412EB7">
        <w:rPr>
          <w:rFonts w:ascii="Times New Roman" w:hAnsi="Times New Roman" w:cs="Times New Roman"/>
          <w:bCs/>
          <w:rPrChange w:id="1240" w:author="Author">
            <w:rPr>
              <w:rFonts w:ascii="Times New Roman" w:hAnsi="Times New Roman" w:cs="Times New Roman"/>
              <w:b/>
              <w:bCs/>
            </w:rPr>
          </w:rPrChange>
        </w:rPr>
        <w:t>print</w:t>
      </w:r>
      <w:del w:id="1241" w:author="Author">
        <w:r w:rsidR="00EC79C8" w:rsidRPr="00412EB7" w:rsidDel="00670A1C">
          <w:rPr>
            <w:rFonts w:ascii="Times New Roman" w:hAnsi="Times New Roman" w:cs="Times New Roman"/>
            <w:bCs/>
            <w:rPrChange w:id="1242" w:author="Author">
              <w:rPr>
                <w:rFonts w:ascii="Times New Roman" w:hAnsi="Times New Roman" w:cs="Times New Roman"/>
                <w:b/>
                <w:bCs/>
              </w:rPr>
            </w:rPrChange>
          </w:rPr>
          <w:delText>,</w:delText>
        </w:r>
      </w:del>
      <w:r w:rsidR="00370E76" w:rsidRPr="00412EB7">
        <w:rPr>
          <w:rFonts w:ascii="Times New Roman" w:hAnsi="Times New Roman" w:cs="Times New Roman"/>
          <w:bCs/>
          <w:rPrChange w:id="1243" w:author="Author">
            <w:rPr>
              <w:rFonts w:ascii="Times New Roman" w:hAnsi="Times New Roman" w:cs="Times New Roman"/>
              <w:b/>
              <w:bCs/>
            </w:rPr>
          </w:rPrChange>
        </w:rPr>
        <w:t xml:space="preserve"> </w:t>
      </w:r>
      <w:r w:rsidR="00EC79C8" w:rsidRPr="00412EB7">
        <w:rPr>
          <w:rFonts w:ascii="Times New Roman" w:hAnsi="Times New Roman" w:cs="Times New Roman"/>
          <w:bCs/>
          <w:rPrChange w:id="1244" w:author="Author">
            <w:rPr>
              <w:rFonts w:ascii="Times New Roman" w:hAnsi="Times New Roman" w:cs="Times New Roman"/>
              <w:b/>
              <w:bCs/>
            </w:rPr>
          </w:rPrChange>
        </w:rPr>
        <w:t>and</w:t>
      </w:r>
      <w:r w:rsidR="00370E76" w:rsidRPr="00412EB7">
        <w:rPr>
          <w:rFonts w:ascii="Times New Roman" w:hAnsi="Times New Roman" w:cs="Times New Roman"/>
          <w:bCs/>
          <w:rPrChange w:id="1245" w:author="Author">
            <w:rPr>
              <w:rFonts w:ascii="Times New Roman" w:hAnsi="Times New Roman" w:cs="Times New Roman"/>
              <w:b/>
              <w:bCs/>
            </w:rPr>
          </w:rPrChange>
        </w:rPr>
        <w:t xml:space="preserve"> </w:t>
      </w:r>
      <w:r w:rsidR="00EC79C8" w:rsidRPr="00412EB7">
        <w:rPr>
          <w:rFonts w:ascii="Times New Roman" w:hAnsi="Times New Roman" w:cs="Times New Roman"/>
          <w:bCs/>
          <w:rPrChange w:id="1246" w:author="Author">
            <w:rPr>
              <w:rFonts w:ascii="Times New Roman" w:hAnsi="Times New Roman" w:cs="Times New Roman"/>
              <w:b/>
              <w:bCs/>
            </w:rPr>
          </w:rPrChange>
        </w:rPr>
        <w:t>avoid</w:t>
      </w:r>
      <w:r w:rsidR="00370E76" w:rsidRPr="00412EB7">
        <w:rPr>
          <w:rFonts w:ascii="Times New Roman" w:hAnsi="Times New Roman" w:cs="Times New Roman"/>
          <w:bCs/>
          <w:rPrChange w:id="1247" w:author="Author">
            <w:rPr>
              <w:rFonts w:ascii="Times New Roman" w:hAnsi="Times New Roman" w:cs="Times New Roman"/>
              <w:b/>
              <w:bCs/>
            </w:rPr>
          </w:rPrChange>
        </w:rPr>
        <w:t xml:space="preserve"> </w:t>
      </w:r>
      <w:r w:rsidR="00EC79C8" w:rsidRPr="00412EB7">
        <w:rPr>
          <w:rFonts w:ascii="Times New Roman" w:hAnsi="Times New Roman" w:cs="Times New Roman"/>
          <w:bCs/>
          <w:rPrChange w:id="1248" w:author="Author">
            <w:rPr>
              <w:rFonts w:ascii="Times New Roman" w:hAnsi="Times New Roman" w:cs="Times New Roman"/>
              <w:b/>
              <w:bCs/>
            </w:rPr>
          </w:rPrChange>
        </w:rPr>
        <w:t>those</w:t>
      </w:r>
      <w:r w:rsidR="00370E76" w:rsidRPr="00412EB7">
        <w:rPr>
          <w:rFonts w:ascii="Times New Roman" w:hAnsi="Times New Roman" w:cs="Times New Roman"/>
          <w:bCs/>
          <w:rPrChange w:id="1249" w:author="Author">
            <w:rPr>
              <w:rFonts w:ascii="Times New Roman" w:hAnsi="Times New Roman" w:cs="Times New Roman"/>
              <w:b/>
              <w:bCs/>
            </w:rPr>
          </w:rPrChange>
        </w:rPr>
        <w:t xml:space="preserve"> </w:t>
      </w:r>
      <w:r w:rsidR="00EC79C8" w:rsidRPr="00412EB7">
        <w:rPr>
          <w:rFonts w:ascii="Times New Roman" w:hAnsi="Times New Roman" w:cs="Times New Roman"/>
          <w:bCs/>
          <w:rPrChange w:id="1250" w:author="Author">
            <w:rPr>
              <w:rFonts w:ascii="Times New Roman" w:hAnsi="Times New Roman" w:cs="Times New Roman"/>
              <w:b/>
              <w:bCs/>
            </w:rPr>
          </w:rPrChange>
        </w:rPr>
        <w:t>sneaky</w:t>
      </w:r>
      <w:r w:rsidR="00370E76" w:rsidRPr="00412EB7">
        <w:rPr>
          <w:rFonts w:ascii="Times New Roman" w:hAnsi="Times New Roman" w:cs="Times New Roman"/>
          <w:bCs/>
          <w:rPrChange w:id="1251" w:author="Author">
            <w:rPr>
              <w:rFonts w:ascii="Times New Roman" w:hAnsi="Times New Roman" w:cs="Times New Roman"/>
              <w:b/>
              <w:bCs/>
            </w:rPr>
          </w:rPrChange>
        </w:rPr>
        <w:t xml:space="preserve"> </w:t>
      </w:r>
      <w:r w:rsidR="00FB0B0D" w:rsidRPr="00412EB7">
        <w:rPr>
          <w:rFonts w:ascii="Times New Roman" w:hAnsi="Times New Roman" w:cs="Times New Roman"/>
          <w:bCs/>
          <w:rPrChange w:id="1252" w:author="Author">
            <w:rPr>
              <w:rFonts w:ascii="Times New Roman" w:hAnsi="Times New Roman" w:cs="Times New Roman"/>
              <w:b/>
              <w:bCs/>
            </w:rPr>
          </w:rPrChange>
        </w:rPr>
        <w:t>e</w:t>
      </w:r>
      <w:r w:rsidR="004B3374" w:rsidRPr="00412EB7">
        <w:rPr>
          <w:rFonts w:ascii="Times New Roman" w:hAnsi="Times New Roman" w:cs="Times New Roman"/>
          <w:bCs/>
          <w:rPrChange w:id="1253" w:author="Author">
            <w:rPr>
              <w:rFonts w:ascii="Times New Roman" w:hAnsi="Times New Roman" w:cs="Times New Roman"/>
              <w:b/>
              <w:bCs/>
            </w:rPr>
          </w:rPrChange>
        </w:rPr>
        <w:t>xtra</w:t>
      </w:r>
      <w:r w:rsidR="00370E76" w:rsidRPr="00412EB7">
        <w:rPr>
          <w:rFonts w:ascii="Times New Roman" w:hAnsi="Times New Roman" w:cs="Times New Roman"/>
          <w:bCs/>
          <w:rPrChange w:id="1254" w:author="Author">
            <w:rPr>
              <w:rFonts w:ascii="Times New Roman" w:hAnsi="Times New Roman" w:cs="Times New Roman"/>
              <w:b/>
              <w:bCs/>
            </w:rPr>
          </w:rPrChange>
        </w:rPr>
        <w:t xml:space="preserve"> </w:t>
      </w:r>
      <w:r w:rsidR="00EC79C8" w:rsidRPr="00412EB7">
        <w:rPr>
          <w:rFonts w:ascii="Times New Roman" w:hAnsi="Times New Roman" w:cs="Times New Roman"/>
          <w:bCs/>
          <w:rPrChange w:id="1255" w:author="Author">
            <w:rPr>
              <w:rFonts w:ascii="Times New Roman" w:hAnsi="Times New Roman" w:cs="Times New Roman"/>
              <w:b/>
              <w:bCs/>
            </w:rPr>
          </w:rPrChange>
        </w:rPr>
        <w:t>charges.</w:t>
      </w:r>
      <w:r w:rsidR="00370E76" w:rsidRPr="00F11EFB">
        <w:rPr>
          <w:rFonts w:ascii="Times New Roman" w:hAnsi="Times New Roman" w:cs="Times New Roman"/>
        </w:rPr>
        <w:t xml:space="preserve"> </w:t>
      </w:r>
      <w:r w:rsidR="00EC79C8" w:rsidRPr="00F11EFB">
        <w:rPr>
          <w:rFonts w:ascii="Times New Roman" w:hAnsi="Times New Roman" w:cs="Times New Roman"/>
        </w:rPr>
        <w:t>You</w:t>
      </w:r>
      <w:r w:rsidR="00370E76" w:rsidRPr="00F11EFB">
        <w:rPr>
          <w:rFonts w:ascii="Times New Roman" w:hAnsi="Times New Roman" w:cs="Times New Roman"/>
        </w:rPr>
        <w:t xml:space="preserve"> </w:t>
      </w:r>
      <w:r w:rsidR="00EC79C8" w:rsidRPr="00F11EFB">
        <w:rPr>
          <w:rFonts w:ascii="Times New Roman" w:hAnsi="Times New Roman" w:cs="Times New Roman"/>
        </w:rPr>
        <w:t>can</w:t>
      </w:r>
      <w:r w:rsidR="00370E76" w:rsidRPr="00F11EFB">
        <w:rPr>
          <w:rFonts w:ascii="Times New Roman" w:hAnsi="Times New Roman" w:cs="Times New Roman"/>
        </w:rPr>
        <w:t xml:space="preserve"> </w:t>
      </w:r>
      <w:r w:rsidR="00EC79C8" w:rsidRPr="00F11EFB">
        <w:rPr>
          <w:rFonts w:ascii="Times New Roman" w:hAnsi="Times New Roman" w:cs="Times New Roman"/>
        </w:rPr>
        <w:t>skip</w:t>
      </w:r>
      <w:r w:rsidR="00370E76" w:rsidRPr="00F11EFB">
        <w:rPr>
          <w:rFonts w:ascii="Times New Roman" w:hAnsi="Times New Roman" w:cs="Times New Roman"/>
        </w:rPr>
        <w:t xml:space="preserve"> </w:t>
      </w:r>
      <w:r w:rsidR="00EC79C8" w:rsidRPr="00F11EFB">
        <w:rPr>
          <w:rFonts w:ascii="Times New Roman" w:hAnsi="Times New Roman" w:cs="Times New Roman"/>
        </w:rPr>
        <w:t>airline</w:t>
      </w:r>
      <w:r w:rsidR="00370E76" w:rsidRPr="00F11EFB">
        <w:rPr>
          <w:rFonts w:ascii="Times New Roman" w:hAnsi="Times New Roman" w:cs="Times New Roman"/>
        </w:rPr>
        <w:t xml:space="preserve"> </w:t>
      </w:r>
      <w:r w:rsidR="00EC79C8" w:rsidRPr="00F11EFB">
        <w:rPr>
          <w:rFonts w:ascii="Times New Roman" w:hAnsi="Times New Roman" w:cs="Times New Roman"/>
        </w:rPr>
        <w:t>baggage</w:t>
      </w:r>
      <w:r w:rsidR="00370E76" w:rsidRPr="00F11EFB">
        <w:rPr>
          <w:rFonts w:ascii="Times New Roman" w:hAnsi="Times New Roman" w:cs="Times New Roman"/>
        </w:rPr>
        <w:t xml:space="preserve"> </w:t>
      </w:r>
      <w:r w:rsidR="00EC79C8" w:rsidRPr="00F11EFB">
        <w:rPr>
          <w:rFonts w:ascii="Times New Roman" w:hAnsi="Times New Roman" w:cs="Times New Roman"/>
        </w:rPr>
        <w:t>fees</w:t>
      </w:r>
      <w:r w:rsidR="00370E76" w:rsidRPr="00F11EFB">
        <w:rPr>
          <w:rFonts w:ascii="Times New Roman" w:hAnsi="Times New Roman" w:cs="Times New Roman"/>
        </w:rPr>
        <w:t xml:space="preserve"> </w:t>
      </w:r>
      <w:r w:rsidR="00EC79C8" w:rsidRPr="00F11EFB">
        <w:rPr>
          <w:rFonts w:ascii="Times New Roman" w:hAnsi="Times New Roman" w:cs="Times New Roman"/>
        </w:rPr>
        <w:t>by</w:t>
      </w:r>
      <w:r w:rsidR="00370E76" w:rsidRPr="00F11EFB">
        <w:rPr>
          <w:rFonts w:ascii="Times New Roman" w:hAnsi="Times New Roman" w:cs="Times New Roman"/>
        </w:rPr>
        <w:t xml:space="preserve"> </w:t>
      </w:r>
      <w:r w:rsidR="00EC79C8" w:rsidRPr="00F11EFB">
        <w:rPr>
          <w:rFonts w:ascii="Times New Roman" w:hAnsi="Times New Roman" w:cs="Times New Roman"/>
        </w:rPr>
        <w:t>packing</w:t>
      </w:r>
      <w:r w:rsidR="00370E76" w:rsidRPr="00F11EFB">
        <w:rPr>
          <w:rFonts w:ascii="Times New Roman" w:hAnsi="Times New Roman" w:cs="Times New Roman"/>
        </w:rPr>
        <w:t xml:space="preserve"> </w:t>
      </w:r>
      <w:r w:rsidR="00EC79C8" w:rsidRPr="00F11EFB">
        <w:rPr>
          <w:rFonts w:ascii="Times New Roman" w:hAnsi="Times New Roman" w:cs="Times New Roman"/>
        </w:rPr>
        <w:t>lightly</w:t>
      </w:r>
      <w:r w:rsidR="00370E76" w:rsidRPr="00F11EFB">
        <w:rPr>
          <w:rFonts w:ascii="Times New Roman" w:hAnsi="Times New Roman" w:cs="Times New Roman"/>
        </w:rPr>
        <w:t xml:space="preserve"> </w:t>
      </w:r>
      <w:r w:rsidR="00EC79C8" w:rsidRPr="00F11EFB">
        <w:rPr>
          <w:rFonts w:ascii="Times New Roman" w:hAnsi="Times New Roman" w:cs="Times New Roman"/>
        </w:rPr>
        <w:t>and</w:t>
      </w:r>
      <w:r w:rsidR="00370E76" w:rsidRPr="00F11EFB">
        <w:rPr>
          <w:rFonts w:ascii="Times New Roman" w:hAnsi="Times New Roman" w:cs="Times New Roman"/>
        </w:rPr>
        <w:t xml:space="preserve"> </w:t>
      </w:r>
      <w:r w:rsidR="004B3374" w:rsidRPr="00F11EFB">
        <w:rPr>
          <w:rFonts w:ascii="Times New Roman" w:hAnsi="Times New Roman" w:cs="Times New Roman"/>
        </w:rPr>
        <w:t>bringing</w:t>
      </w:r>
      <w:r w:rsidR="00370E76" w:rsidRPr="00F11EFB">
        <w:rPr>
          <w:rFonts w:ascii="Times New Roman" w:hAnsi="Times New Roman" w:cs="Times New Roman"/>
        </w:rPr>
        <w:t xml:space="preserve"> </w:t>
      </w:r>
      <w:r w:rsidR="004B3374" w:rsidRPr="00670A1C">
        <w:rPr>
          <w:rFonts w:ascii="Times New Roman" w:hAnsi="Times New Roman" w:cs="Times New Roman"/>
        </w:rPr>
        <w:t>only</w:t>
      </w:r>
      <w:r w:rsidR="00370E76" w:rsidRPr="00412EB7">
        <w:rPr>
          <w:rFonts w:ascii="Times New Roman" w:hAnsi="Times New Roman" w:cs="Times New Roman"/>
          <w:rPrChange w:id="1256" w:author="Author">
            <w:rPr>
              <w:rFonts w:ascii="Times New Roman" w:hAnsi="Times New Roman" w:cs="Times New Roman"/>
              <w:b/>
            </w:rPr>
          </w:rPrChange>
        </w:rPr>
        <w:t xml:space="preserve"> </w:t>
      </w:r>
      <w:r w:rsidR="00380FFF" w:rsidRPr="00412EB7">
        <w:rPr>
          <w:rFonts w:ascii="Times New Roman" w:hAnsi="Times New Roman" w:cs="Times New Roman"/>
          <w:rPrChange w:id="1257" w:author="Author">
            <w:rPr>
              <w:rFonts w:ascii="Times New Roman" w:hAnsi="Times New Roman" w:cs="Times New Roman"/>
              <w:b/>
            </w:rPr>
          </w:rPrChange>
        </w:rPr>
        <w:t>a</w:t>
      </w:r>
      <w:r w:rsidR="00370E76" w:rsidRPr="00412EB7">
        <w:rPr>
          <w:rFonts w:ascii="Times New Roman" w:hAnsi="Times New Roman" w:cs="Times New Roman"/>
          <w:rPrChange w:id="1258" w:author="Author">
            <w:rPr>
              <w:rFonts w:ascii="Times New Roman" w:hAnsi="Times New Roman" w:cs="Times New Roman"/>
              <w:b/>
            </w:rPr>
          </w:rPrChange>
        </w:rPr>
        <w:t xml:space="preserve"> </w:t>
      </w:r>
      <w:r w:rsidR="00380FFF" w:rsidRPr="00412EB7">
        <w:rPr>
          <w:rFonts w:ascii="Times New Roman" w:hAnsi="Times New Roman" w:cs="Times New Roman"/>
          <w:rPrChange w:id="1259" w:author="Author">
            <w:rPr>
              <w:rFonts w:ascii="Times New Roman" w:hAnsi="Times New Roman" w:cs="Times New Roman"/>
              <w:b/>
            </w:rPr>
          </w:rPrChange>
        </w:rPr>
        <w:t>carry-on</w:t>
      </w:r>
      <w:r w:rsidR="00370E76" w:rsidRPr="00412EB7">
        <w:rPr>
          <w:rFonts w:ascii="Times New Roman" w:hAnsi="Times New Roman" w:cs="Times New Roman"/>
          <w:rPrChange w:id="1260" w:author="Author">
            <w:rPr>
              <w:rFonts w:ascii="Times New Roman" w:hAnsi="Times New Roman" w:cs="Times New Roman"/>
              <w:b/>
            </w:rPr>
          </w:rPrChange>
        </w:rPr>
        <w:t xml:space="preserve"> </w:t>
      </w:r>
      <w:r w:rsidR="00380FFF" w:rsidRPr="00412EB7">
        <w:rPr>
          <w:rFonts w:ascii="Times New Roman" w:hAnsi="Times New Roman" w:cs="Times New Roman"/>
          <w:rPrChange w:id="1261" w:author="Author">
            <w:rPr>
              <w:rFonts w:ascii="Times New Roman" w:hAnsi="Times New Roman" w:cs="Times New Roman"/>
              <w:b/>
            </w:rPr>
          </w:rPrChange>
        </w:rPr>
        <w:t>or</w:t>
      </w:r>
      <w:r w:rsidR="00370E76" w:rsidRPr="00412EB7">
        <w:rPr>
          <w:rFonts w:ascii="Times New Roman" w:hAnsi="Times New Roman" w:cs="Times New Roman"/>
          <w:rPrChange w:id="1262" w:author="Author">
            <w:rPr>
              <w:rFonts w:ascii="Times New Roman" w:hAnsi="Times New Roman" w:cs="Times New Roman"/>
              <w:b/>
            </w:rPr>
          </w:rPrChange>
        </w:rPr>
        <w:t xml:space="preserve"> </w:t>
      </w:r>
      <w:r w:rsidR="00380FFF" w:rsidRPr="00412EB7">
        <w:rPr>
          <w:rFonts w:ascii="Times New Roman" w:hAnsi="Times New Roman" w:cs="Times New Roman"/>
          <w:rPrChange w:id="1263" w:author="Author">
            <w:rPr>
              <w:rFonts w:ascii="Times New Roman" w:hAnsi="Times New Roman" w:cs="Times New Roman"/>
              <w:b/>
            </w:rPr>
          </w:rPrChange>
        </w:rPr>
        <w:t>by</w:t>
      </w:r>
      <w:r w:rsidR="00370E76" w:rsidRPr="00412EB7">
        <w:rPr>
          <w:rFonts w:ascii="Times New Roman" w:hAnsi="Times New Roman" w:cs="Times New Roman"/>
          <w:rPrChange w:id="1264" w:author="Author">
            <w:rPr>
              <w:rFonts w:ascii="Times New Roman" w:hAnsi="Times New Roman" w:cs="Times New Roman"/>
              <w:b/>
            </w:rPr>
          </w:rPrChange>
        </w:rPr>
        <w:t xml:space="preserve"> </w:t>
      </w:r>
      <w:r w:rsidR="00380FFF" w:rsidRPr="00412EB7">
        <w:rPr>
          <w:rFonts w:ascii="Times New Roman" w:hAnsi="Times New Roman" w:cs="Times New Roman"/>
          <w:rPrChange w:id="1265" w:author="Author">
            <w:rPr>
              <w:rFonts w:ascii="Times New Roman" w:hAnsi="Times New Roman" w:cs="Times New Roman"/>
              <w:b/>
            </w:rPr>
          </w:rPrChange>
        </w:rPr>
        <w:t>flying</w:t>
      </w:r>
      <w:r w:rsidR="00370E76" w:rsidRPr="00412EB7">
        <w:rPr>
          <w:rFonts w:ascii="Times New Roman" w:hAnsi="Times New Roman" w:cs="Times New Roman"/>
          <w:rPrChange w:id="1266" w:author="Author">
            <w:rPr>
              <w:rFonts w:ascii="Times New Roman" w:hAnsi="Times New Roman" w:cs="Times New Roman"/>
              <w:b/>
            </w:rPr>
          </w:rPrChange>
        </w:rPr>
        <w:t xml:space="preserve"> </w:t>
      </w:r>
      <w:r w:rsidR="00380FFF" w:rsidRPr="00412EB7">
        <w:rPr>
          <w:rFonts w:ascii="Times New Roman" w:hAnsi="Times New Roman" w:cs="Times New Roman"/>
          <w:rPrChange w:id="1267" w:author="Author">
            <w:rPr>
              <w:rFonts w:ascii="Times New Roman" w:hAnsi="Times New Roman" w:cs="Times New Roman"/>
              <w:b/>
            </w:rPr>
          </w:rPrChange>
        </w:rPr>
        <w:t>Southwest</w:t>
      </w:r>
      <w:r w:rsidR="00370E76" w:rsidRPr="00412EB7">
        <w:rPr>
          <w:rFonts w:ascii="Times New Roman" w:hAnsi="Times New Roman" w:cs="Times New Roman"/>
          <w:rPrChange w:id="1268" w:author="Author">
            <w:rPr>
              <w:rFonts w:ascii="Times New Roman" w:hAnsi="Times New Roman" w:cs="Times New Roman"/>
              <w:b/>
            </w:rPr>
          </w:rPrChange>
        </w:rPr>
        <w:t xml:space="preserve"> </w:t>
      </w:r>
      <w:r w:rsidR="00380FFF" w:rsidRPr="00412EB7">
        <w:rPr>
          <w:rFonts w:ascii="Times New Roman" w:hAnsi="Times New Roman" w:cs="Times New Roman"/>
          <w:rPrChange w:id="1269" w:author="Author">
            <w:rPr>
              <w:rFonts w:ascii="Times New Roman" w:hAnsi="Times New Roman" w:cs="Times New Roman"/>
              <w:b/>
            </w:rPr>
          </w:rPrChange>
        </w:rPr>
        <w:t>Airlines,</w:t>
      </w:r>
      <w:r w:rsidR="00370E76" w:rsidRPr="00412EB7">
        <w:rPr>
          <w:rFonts w:ascii="Times New Roman" w:hAnsi="Times New Roman" w:cs="Times New Roman"/>
          <w:rPrChange w:id="1270" w:author="Author">
            <w:rPr>
              <w:rFonts w:ascii="Times New Roman" w:hAnsi="Times New Roman" w:cs="Times New Roman"/>
              <w:b/>
            </w:rPr>
          </w:rPrChange>
        </w:rPr>
        <w:t xml:space="preserve"> </w:t>
      </w:r>
      <w:r w:rsidR="00380FFF" w:rsidRPr="00412EB7">
        <w:rPr>
          <w:rFonts w:ascii="Times New Roman" w:hAnsi="Times New Roman" w:cs="Times New Roman"/>
          <w:rPrChange w:id="1271" w:author="Author">
            <w:rPr>
              <w:rFonts w:ascii="Times New Roman" w:hAnsi="Times New Roman" w:cs="Times New Roman"/>
              <w:b/>
            </w:rPr>
          </w:rPrChange>
        </w:rPr>
        <w:t>which</w:t>
      </w:r>
      <w:r w:rsidR="00370E76" w:rsidRPr="00412EB7">
        <w:rPr>
          <w:rFonts w:ascii="Times New Roman" w:hAnsi="Times New Roman" w:cs="Times New Roman"/>
          <w:rPrChange w:id="1272" w:author="Author">
            <w:rPr>
              <w:rFonts w:ascii="Times New Roman" w:hAnsi="Times New Roman" w:cs="Times New Roman"/>
              <w:b/>
            </w:rPr>
          </w:rPrChange>
        </w:rPr>
        <w:t xml:space="preserve"> </w:t>
      </w:r>
      <w:r w:rsidR="00380FFF" w:rsidRPr="00412EB7">
        <w:rPr>
          <w:rFonts w:ascii="Times New Roman" w:hAnsi="Times New Roman" w:cs="Times New Roman"/>
          <w:rPrChange w:id="1273" w:author="Author">
            <w:rPr>
              <w:rFonts w:ascii="Times New Roman" w:hAnsi="Times New Roman" w:cs="Times New Roman"/>
              <w:b/>
            </w:rPr>
          </w:rPrChange>
        </w:rPr>
        <w:t>allows</w:t>
      </w:r>
      <w:r w:rsidR="00370E76" w:rsidRPr="00412EB7">
        <w:rPr>
          <w:rFonts w:ascii="Times New Roman" w:hAnsi="Times New Roman" w:cs="Times New Roman"/>
          <w:rPrChange w:id="1274" w:author="Author">
            <w:rPr>
              <w:rFonts w:ascii="Times New Roman" w:hAnsi="Times New Roman" w:cs="Times New Roman"/>
              <w:b/>
            </w:rPr>
          </w:rPrChange>
        </w:rPr>
        <w:t xml:space="preserve"> </w:t>
      </w:r>
      <w:r w:rsidR="00380FFF" w:rsidRPr="00412EB7">
        <w:rPr>
          <w:rFonts w:ascii="Times New Roman" w:hAnsi="Times New Roman" w:cs="Times New Roman"/>
          <w:rPrChange w:id="1275" w:author="Author">
            <w:rPr>
              <w:rFonts w:ascii="Times New Roman" w:hAnsi="Times New Roman" w:cs="Times New Roman"/>
              <w:b/>
            </w:rPr>
          </w:rPrChange>
        </w:rPr>
        <w:t>you</w:t>
      </w:r>
      <w:r w:rsidR="00370E76" w:rsidRPr="00412EB7">
        <w:rPr>
          <w:rFonts w:ascii="Times New Roman" w:hAnsi="Times New Roman" w:cs="Times New Roman"/>
          <w:rPrChange w:id="1276" w:author="Author">
            <w:rPr>
              <w:rFonts w:ascii="Times New Roman" w:hAnsi="Times New Roman" w:cs="Times New Roman"/>
              <w:b/>
            </w:rPr>
          </w:rPrChange>
        </w:rPr>
        <w:t xml:space="preserve"> </w:t>
      </w:r>
      <w:r w:rsidR="00380FFF" w:rsidRPr="00412EB7">
        <w:rPr>
          <w:rFonts w:ascii="Times New Roman" w:hAnsi="Times New Roman" w:cs="Times New Roman"/>
          <w:rPrChange w:id="1277" w:author="Author">
            <w:rPr>
              <w:rFonts w:ascii="Times New Roman" w:hAnsi="Times New Roman" w:cs="Times New Roman"/>
              <w:b/>
            </w:rPr>
          </w:rPrChange>
        </w:rPr>
        <w:t>to</w:t>
      </w:r>
      <w:r w:rsidR="00370E76" w:rsidRPr="00412EB7">
        <w:rPr>
          <w:rFonts w:ascii="Times New Roman" w:hAnsi="Times New Roman" w:cs="Times New Roman"/>
          <w:rPrChange w:id="1278" w:author="Author">
            <w:rPr>
              <w:rFonts w:ascii="Times New Roman" w:hAnsi="Times New Roman" w:cs="Times New Roman"/>
              <w:b/>
            </w:rPr>
          </w:rPrChange>
        </w:rPr>
        <w:t xml:space="preserve"> </w:t>
      </w:r>
      <w:r w:rsidR="00380FFF" w:rsidRPr="00412EB7">
        <w:rPr>
          <w:rFonts w:ascii="Times New Roman" w:hAnsi="Times New Roman" w:cs="Times New Roman"/>
          <w:rPrChange w:id="1279" w:author="Author">
            <w:rPr>
              <w:rFonts w:ascii="Times New Roman" w:hAnsi="Times New Roman" w:cs="Times New Roman"/>
              <w:b/>
            </w:rPr>
          </w:rPrChange>
        </w:rPr>
        <w:t>check</w:t>
      </w:r>
      <w:r w:rsidR="00370E76" w:rsidRPr="00412EB7">
        <w:rPr>
          <w:rFonts w:ascii="Times New Roman" w:hAnsi="Times New Roman" w:cs="Times New Roman"/>
          <w:rPrChange w:id="1280" w:author="Author">
            <w:rPr>
              <w:rFonts w:ascii="Times New Roman" w:hAnsi="Times New Roman" w:cs="Times New Roman"/>
              <w:b/>
            </w:rPr>
          </w:rPrChange>
        </w:rPr>
        <w:t xml:space="preserve"> </w:t>
      </w:r>
      <w:r w:rsidR="00380FFF" w:rsidRPr="00412EB7">
        <w:rPr>
          <w:rFonts w:ascii="Times New Roman" w:hAnsi="Times New Roman" w:cs="Times New Roman"/>
          <w:rPrChange w:id="1281" w:author="Author">
            <w:rPr>
              <w:rFonts w:ascii="Times New Roman" w:hAnsi="Times New Roman" w:cs="Times New Roman"/>
              <w:b/>
            </w:rPr>
          </w:rPrChange>
        </w:rPr>
        <w:t>two</w:t>
      </w:r>
      <w:r w:rsidR="00370E76" w:rsidRPr="00412EB7">
        <w:rPr>
          <w:rFonts w:ascii="Times New Roman" w:hAnsi="Times New Roman" w:cs="Times New Roman"/>
          <w:rPrChange w:id="1282" w:author="Author">
            <w:rPr>
              <w:rFonts w:ascii="Times New Roman" w:hAnsi="Times New Roman" w:cs="Times New Roman"/>
              <w:b/>
            </w:rPr>
          </w:rPrChange>
        </w:rPr>
        <w:t xml:space="preserve"> </w:t>
      </w:r>
      <w:r w:rsidR="00380FFF" w:rsidRPr="00412EB7">
        <w:rPr>
          <w:rFonts w:ascii="Times New Roman" w:hAnsi="Times New Roman" w:cs="Times New Roman"/>
          <w:rPrChange w:id="1283" w:author="Author">
            <w:rPr>
              <w:rFonts w:ascii="Times New Roman" w:hAnsi="Times New Roman" w:cs="Times New Roman"/>
              <w:b/>
            </w:rPr>
          </w:rPrChange>
        </w:rPr>
        <w:t>bags</w:t>
      </w:r>
      <w:r w:rsidR="00370E76" w:rsidRPr="00412EB7">
        <w:rPr>
          <w:rFonts w:ascii="Times New Roman" w:hAnsi="Times New Roman" w:cs="Times New Roman"/>
          <w:rPrChange w:id="1284" w:author="Author">
            <w:rPr>
              <w:rFonts w:ascii="Times New Roman" w:hAnsi="Times New Roman" w:cs="Times New Roman"/>
              <w:b/>
            </w:rPr>
          </w:rPrChange>
        </w:rPr>
        <w:t xml:space="preserve"> </w:t>
      </w:r>
      <w:ins w:id="1285" w:author="Author">
        <w:r w:rsidR="001269AF">
          <w:rPr>
            <w:rFonts w:ascii="Times New Roman" w:hAnsi="Times New Roman" w:cs="Times New Roman"/>
          </w:rPr>
          <w:t xml:space="preserve">for </w:t>
        </w:r>
      </w:ins>
      <w:r w:rsidRPr="00F11EFB">
        <w:rPr>
          <w:rFonts w:ascii="Times New Roman" w:hAnsi="Times New Roman" w:cs="Times New Roman"/>
        </w:rPr>
        <w:t>f</w:t>
      </w:r>
      <w:r w:rsidR="004B3374" w:rsidRPr="00F11EFB">
        <w:rPr>
          <w:rFonts w:ascii="Times New Roman" w:hAnsi="Times New Roman" w:cs="Times New Roman"/>
        </w:rPr>
        <w:t>ree</w:t>
      </w:r>
      <w:ins w:id="1286" w:author="Author">
        <w:r w:rsidR="001269AF">
          <w:rPr>
            <w:rFonts w:ascii="Times New Roman" w:hAnsi="Times New Roman" w:cs="Times New Roman"/>
          </w:rPr>
          <w:t>.</w:t>
        </w:r>
      </w:ins>
      <w:r w:rsidR="00370E76" w:rsidRPr="00F11EFB">
        <w:rPr>
          <w:rFonts w:ascii="Times New Roman" w:hAnsi="Times New Roman" w:cs="Times New Roman"/>
        </w:rPr>
        <w:t xml:space="preserve"> </w:t>
      </w:r>
      <w:ins w:id="1287" w:author="Author">
        <w:r w:rsidR="001269AF">
          <w:rPr>
            <w:rFonts w:ascii="Times New Roman" w:hAnsi="Times New Roman" w:cs="Times New Roman"/>
          </w:rPr>
          <w:t>I</w:t>
        </w:r>
      </w:ins>
      <w:del w:id="1288" w:author="Author">
        <w:r w:rsidR="00EC79C8" w:rsidRPr="00F11EFB" w:rsidDel="001269AF">
          <w:rPr>
            <w:rFonts w:ascii="Times New Roman" w:hAnsi="Times New Roman" w:cs="Times New Roman"/>
          </w:rPr>
          <w:delText>i</w:delText>
        </w:r>
      </w:del>
      <w:r w:rsidR="00EC79C8" w:rsidRPr="00F11EFB">
        <w:rPr>
          <w:rFonts w:ascii="Times New Roman" w:hAnsi="Times New Roman" w:cs="Times New Roman"/>
        </w:rPr>
        <w:t>f</w:t>
      </w:r>
      <w:r w:rsidR="00370E76" w:rsidRPr="00F11EFB">
        <w:rPr>
          <w:rFonts w:ascii="Times New Roman" w:hAnsi="Times New Roman" w:cs="Times New Roman"/>
        </w:rPr>
        <w:t xml:space="preserve"> </w:t>
      </w:r>
      <w:r w:rsidR="00EC79C8" w:rsidRPr="00F11EFB">
        <w:rPr>
          <w:rFonts w:ascii="Times New Roman" w:hAnsi="Times New Roman" w:cs="Times New Roman"/>
        </w:rPr>
        <w:t>you</w:t>
      </w:r>
      <w:r w:rsidR="00370E76" w:rsidRPr="00F11EFB">
        <w:rPr>
          <w:rFonts w:ascii="Times New Roman" w:hAnsi="Times New Roman" w:cs="Times New Roman"/>
        </w:rPr>
        <w:t xml:space="preserve"> </w:t>
      </w:r>
      <w:r w:rsidR="00EC79C8" w:rsidRPr="00F11EFB">
        <w:rPr>
          <w:rFonts w:ascii="Times New Roman" w:hAnsi="Times New Roman" w:cs="Times New Roman"/>
        </w:rPr>
        <w:t>make</w:t>
      </w:r>
      <w:r w:rsidR="00370E76" w:rsidRPr="00F11EFB">
        <w:rPr>
          <w:rFonts w:ascii="Times New Roman" w:hAnsi="Times New Roman" w:cs="Times New Roman"/>
        </w:rPr>
        <w:t xml:space="preserve"> </w:t>
      </w:r>
      <w:r w:rsidR="00EC79C8" w:rsidRPr="00F11EFB">
        <w:rPr>
          <w:rFonts w:ascii="Times New Roman" w:hAnsi="Times New Roman" w:cs="Times New Roman"/>
        </w:rPr>
        <w:t>a</w:t>
      </w:r>
      <w:r w:rsidR="00370E76" w:rsidRPr="00F11EFB">
        <w:rPr>
          <w:rFonts w:ascii="Times New Roman" w:hAnsi="Times New Roman" w:cs="Times New Roman"/>
        </w:rPr>
        <w:t xml:space="preserve"> </w:t>
      </w:r>
      <w:r w:rsidR="00EC79C8" w:rsidRPr="00F11EFB">
        <w:rPr>
          <w:rFonts w:ascii="Times New Roman" w:hAnsi="Times New Roman" w:cs="Times New Roman"/>
        </w:rPr>
        <w:t>late</w:t>
      </w:r>
      <w:r w:rsidR="00370E76" w:rsidRPr="00F11EFB">
        <w:rPr>
          <w:rFonts w:ascii="Times New Roman" w:hAnsi="Times New Roman" w:cs="Times New Roman"/>
        </w:rPr>
        <w:t xml:space="preserve"> </w:t>
      </w:r>
      <w:r w:rsidR="00EC79C8" w:rsidRPr="00F11EFB">
        <w:rPr>
          <w:rFonts w:ascii="Times New Roman" w:hAnsi="Times New Roman" w:cs="Times New Roman"/>
        </w:rPr>
        <w:t>payment</w:t>
      </w:r>
      <w:r w:rsidR="00370E76" w:rsidRPr="00F11EFB">
        <w:rPr>
          <w:rFonts w:ascii="Times New Roman" w:hAnsi="Times New Roman" w:cs="Times New Roman"/>
        </w:rPr>
        <w:t xml:space="preserve"> </w:t>
      </w:r>
      <w:r w:rsidR="00EC79C8" w:rsidRPr="00F11EFB">
        <w:rPr>
          <w:rFonts w:ascii="Times New Roman" w:hAnsi="Times New Roman" w:cs="Times New Roman"/>
        </w:rPr>
        <w:t>on</w:t>
      </w:r>
      <w:r w:rsidR="00370E76" w:rsidRPr="00F11EFB">
        <w:rPr>
          <w:rFonts w:ascii="Times New Roman" w:hAnsi="Times New Roman" w:cs="Times New Roman"/>
        </w:rPr>
        <w:t xml:space="preserve"> </w:t>
      </w:r>
      <w:r w:rsidR="00EC79C8" w:rsidRPr="00F11EFB">
        <w:rPr>
          <w:rFonts w:ascii="Times New Roman" w:hAnsi="Times New Roman" w:cs="Times New Roman"/>
        </w:rPr>
        <w:t>a</w:t>
      </w:r>
      <w:r w:rsidR="00370E76" w:rsidRPr="00F11EFB">
        <w:rPr>
          <w:rFonts w:ascii="Times New Roman" w:hAnsi="Times New Roman" w:cs="Times New Roman"/>
        </w:rPr>
        <w:t xml:space="preserve"> </w:t>
      </w:r>
      <w:r w:rsidR="00EC79C8" w:rsidRPr="00F11EFB">
        <w:rPr>
          <w:rFonts w:ascii="Times New Roman" w:hAnsi="Times New Roman" w:cs="Times New Roman"/>
        </w:rPr>
        <w:t>credit</w:t>
      </w:r>
      <w:r w:rsidR="00370E76" w:rsidRPr="00F11EFB">
        <w:rPr>
          <w:rFonts w:ascii="Times New Roman" w:hAnsi="Times New Roman" w:cs="Times New Roman"/>
        </w:rPr>
        <w:t xml:space="preserve"> </w:t>
      </w:r>
      <w:r w:rsidR="00EC79C8" w:rsidRPr="00F11EFB">
        <w:rPr>
          <w:rFonts w:ascii="Times New Roman" w:hAnsi="Times New Roman" w:cs="Times New Roman"/>
        </w:rPr>
        <w:t>card</w:t>
      </w:r>
      <w:ins w:id="1289" w:author="Author">
        <w:r w:rsidR="001269AF">
          <w:rPr>
            <w:rFonts w:ascii="Times New Roman" w:hAnsi="Times New Roman" w:cs="Times New Roman"/>
          </w:rPr>
          <w:t>,</w:t>
        </w:r>
      </w:ins>
      <w:del w:id="1290" w:author="Author">
        <w:r w:rsidRPr="00F11EFB" w:rsidDel="001269AF">
          <w:rPr>
            <w:rFonts w:ascii="Times New Roman" w:hAnsi="Times New Roman" w:cs="Times New Roman"/>
          </w:rPr>
          <w:delText>.</w:delText>
        </w:r>
      </w:del>
      <w:r w:rsidR="00370E76" w:rsidRPr="00F11EFB">
        <w:rPr>
          <w:rFonts w:ascii="Times New Roman" w:hAnsi="Times New Roman" w:cs="Times New Roman"/>
        </w:rPr>
        <w:t xml:space="preserve"> </w:t>
      </w:r>
      <w:ins w:id="1291" w:author="Author">
        <w:r w:rsidR="001269AF">
          <w:rPr>
            <w:rFonts w:ascii="Times New Roman" w:hAnsi="Times New Roman" w:cs="Times New Roman"/>
          </w:rPr>
          <w:t>a</w:t>
        </w:r>
      </w:ins>
      <w:del w:id="1292" w:author="Author">
        <w:r w:rsidRPr="00F11EFB" w:rsidDel="001269AF">
          <w:rPr>
            <w:rFonts w:ascii="Times New Roman" w:hAnsi="Times New Roman" w:cs="Times New Roman"/>
          </w:rPr>
          <w:delText>A</w:delText>
        </w:r>
      </w:del>
      <w:r w:rsidR="00EC79C8" w:rsidRPr="00F11EFB">
        <w:rPr>
          <w:rFonts w:ascii="Times New Roman" w:hAnsi="Times New Roman" w:cs="Times New Roman"/>
        </w:rPr>
        <w:t>sk</w:t>
      </w:r>
      <w:r w:rsidR="00370E76" w:rsidRPr="00F11EFB">
        <w:rPr>
          <w:rFonts w:ascii="Times New Roman" w:hAnsi="Times New Roman" w:cs="Times New Roman"/>
        </w:rPr>
        <w:t xml:space="preserve"> </w:t>
      </w:r>
      <w:r w:rsidR="00EC79C8" w:rsidRPr="00F11EFB">
        <w:rPr>
          <w:rFonts w:ascii="Times New Roman" w:hAnsi="Times New Roman" w:cs="Times New Roman"/>
        </w:rPr>
        <w:t>the</w:t>
      </w:r>
      <w:r w:rsidR="00370E76" w:rsidRPr="00F11EFB">
        <w:rPr>
          <w:rFonts w:ascii="Times New Roman" w:hAnsi="Times New Roman" w:cs="Times New Roman"/>
        </w:rPr>
        <w:t xml:space="preserve"> </w:t>
      </w:r>
      <w:r w:rsidR="00EC79C8" w:rsidRPr="00F11EFB">
        <w:rPr>
          <w:rFonts w:ascii="Times New Roman" w:hAnsi="Times New Roman" w:cs="Times New Roman"/>
        </w:rPr>
        <w:t>issuer</w:t>
      </w:r>
      <w:r w:rsidR="00370E76" w:rsidRPr="00F11EFB">
        <w:rPr>
          <w:rFonts w:ascii="Times New Roman" w:hAnsi="Times New Roman" w:cs="Times New Roman"/>
        </w:rPr>
        <w:t xml:space="preserve"> </w:t>
      </w:r>
      <w:r w:rsidR="00EC79C8" w:rsidRPr="00F11EFB">
        <w:rPr>
          <w:rFonts w:ascii="Times New Roman" w:hAnsi="Times New Roman" w:cs="Times New Roman"/>
        </w:rPr>
        <w:t>to</w:t>
      </w:r>
      <w:r w:rsidR="00370E76" w:rsidRPr="00F11EFB">
        <w:rPr>
          <w:rFonts w:ascii="Times New Roman" w:hAnsi="Times New Roman" w:cs="Times New Roman"/>
        </w:rPr>
        <w:t xml:space="preserve"> </w:t>
      </w:r>
      <w:r w:rsidR="00EC79C8" w:rsidRPr="00F11EFB">
        <w:rPr>
          <w:rFonts w:ascii="Times New Roman" w:hAnsi="Times New Roman" w:cs="Times New Roman"/>
        </w:rPr>
        <w:t>waive</w:t>
      </w:r>
      <w:r w:rsidR="00370E76" w:rsidRPr="00F11EFB">
        <w:rPr>
          <w:rFonts w:ascii="Times New Roman" w:hAnsi="Times New Roman" w:cs="Times New Roman"/>
        </w:rPr>
        <w:t xml:space="preserve"> </w:t>
      </w:r>
      <w:r w:rsidR="00EC79C8"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fee.</w:t>
      </w:r>
      <w:ins w:id="1293" w:author="Author">
        <w:r w:rsidR="001269AF">
          <w:rPr>
            <w:rFonts w:ascii="Times New Roman" w:hAnsi="Times New Roman" w:cs="Times New Roman"/>
          </w:rPr>
          <w:t xml:space="preserve"> </w:t>
        </w:r>
      </w:ins>
      <w:commentRangeStart w:id="1294"/>
    </w:p>
    <w:p w14:paraId="44858237" w14:textId="4F73BB7D" w:rsidR="00CA54AD" w:rsidRPr="00F11EFB" w:rsidRDefault="00EC79C8">
      <w:pPr>
        <w:spacing w:before="100" w:beforeAutospacing="1"/>
        <w:ind w:right="4"/>
        <w:contextualSpacing/>
        <w:rPr>
          <w:rFonts w:ascii="Times New Roman" w:hAnsi="Times New Roman" w:cs="Times New Roman"/>
        </w:rPr>
        <w:pPrChange w:id="1295" w:author="Author">
          <w:pPr>
            <w:spacing w:before="100" w:beforeAutospacing="1"/>
            <w:ind w:right="4" w:firstLine="0"/>
            <w:contextualSpacing/>
          </w:pPr>
        </w:pPrChange>
      </w:pPr>
      <w:r w:rsidRPr="00F11EFB">
        <w:rPr>
          <w:rFonts w:ascii="Times New Roman" w:hAnsi="Times New Roman" w:cs="Times New Roman"/>
        </w:rPr>
        <w:t>Long</w:t>
      </w:r>
      <w:del w:id="1296" w:author="Author">
        <w:r w:rsidRPr="00F11EFB" w:rsidDel="001269AF">
          <w:rPr>
            <w:rFonts w:ascii="Times New Roman" w:hAnsi="Times New Roman" w:cs="Times New Roman"/>
          </w:rPr>
          <w:delText>-</w:delText>
        </w:r>
      </w:del>
      <w:r w:rsidRPr="00F11EFB">
        <w:rPr>
          <w:rFonts w:ascii="Times New Roman" w:hAnsi="Times New Roman" w:cs="Times New Roman"/>
        </w:rPr>
        <w:t>time</w:t>
      </w:r>
      <w:commentRangeEnd w:id="1294"/>
      <w:r w:rsidR="001269AF">
        <w:rPr>
          <w:rStyle w:val="CommentReference"/>
        </w:rPr>
        <w:commentReference w:id="1294"/>
      </w:r>
      <w:r w:rsidR="00370E76" w:rsidRPr="00F11EFB">
        <w:rPr>
          <w:rFonts w:ascii="Times New Roman" w:hAnsi="Times New Roman" w:cs="Times New Roman"/>
        </w:rPr>
        <w:t xml:space="preserve"> </w:t>
      </w:r>
      <w:r w:rsidRPr="00F11EFB">
        <w:rPr>
          <w:rFonts w:ascii="Times New Roman" w:hAnsi="Times New Roman" w:cs="Times New Roman"/>
        </w:rPr>
        <w:t>customers</w:t>
      </w:r>
      <w:r w:rsidR="00370E76" w:rsidRPr="00F11EFB">
        <w:rPr>
          <w:rFonts w:ascii="Times New Roman" w:hAnsi="Times New Roman" w:cs="Times New Roman"/>
        </w:rPr>
        <w:t xml:space="preserve"> </w:t>
      </w:r>
      <w:r w:rsidRPr="00F11EFB">
        <w:rPr>
          <w:rFonts w:ascii="Times New Roman" w:hAnsi="Times New Roman" w:cs="Times New Roman"/>
        </w:rPr>
        <w:t>who</w:t>
      </w:r>
      <w:r w:rsidR="00370E76" w:rsidRPr="00F11EFB">
        <w:rPr>
          <w:rFonts w:ascii="Times New Roman" w:hAnsi="Times New Roman" w:cs="Times New Roman"/>
        </w:rPr>
        <w:t xml:space="preserve"> </w:t>
      </w:r>
      <w:r w:rsidRPr="00F11EFB">
        <w:rPr>
          <w:rFonts w:ascii="Times New Roman" w:hAnsi="Times New Roman" w:cs="Times New Roman"/>
        </w:rPr>
        <w:t>usually</w:t>
      </w:r>
      <w:r w:rsidR="00370E76" w:rsidRPr="00F11EFB">
        <w:rPr>
          <w:rFonts w:ascii="Times New Roman" w:hAnsi="Times New Roman" w:cs="Times New Roman"/>
        </w:rPr>
        <w:t xml:space="preserve"> </w:t>
      </w:r>
      <w:r w:rsidRPr="00F11EFB">
        <w:rPr>
          <w:rFonts w:ascii="Times New Roman" w:hAnsi="Times New Roman" w:cs="Times New Roman"/>
        </w:rPr>
        <w:t>pay</w:t>
      </w:r>
      <w:r w:rsidR="00370E76" w:rsidRPr="00F11EFB">
        <w:rPr>
          <w:rFonts w:ascii="Times New Roman" w:hAnsi="Times New Roman" w:cs="Times New Roman"/>
        </w:rPr>
        <w:t xml:space="preserve"> </w:t>
      </w:r>
      <w:r w:rsidRPr="00F11EFB">
        <w:rPr>
          <w:rFonts w:ascii="Times New Roman" w:hAnsi="Times New Roman" w:cs="Times New Roman"/>
        </w:rPr>
        <w:t>on</w:t>
      </w:r>
      <w:r w:rsidR="00370E76" w:rsidRPr="00F11EFB">
        <w:rPr>
          <w:rFonts w:ascii="Times New Roman" w:hAnsi="Times New Roman" w:cs="Times New Roman"/>
        </w:rPr>
        <w:t xml:space="preserve"> </w:t>
      </w:r>
      <w:r w:rsidRPr="00F11EFB">
        <w:rPr>
          <w:rFonts w:ascii="Times New Roman" w:hAnsi="Times New Roman" w:cs="Times New Roman"/>
        </w:rPr>
        <w:t>time</w:t>
      </w:r>
      <w:r w:rsidR="00370E76" w:rsidRPr="00F11EFB">
        <w:rPr>
          <w:rFonts w:ascii="Times New Roman" w:hAnsi="Times New Roman" w:cs="Times New Roman"/>
        </w:rPr>
        <w:t xml:space="preserve"> </w:t>
      </w:r>
      <w:r w:rsidRPr="00F11EFB">
        <w:rPr>
          <w:rFonts w:ascii="Times New Roman" w:hAnsi="Times New Roman" w:cs="Times New Roman"/>
        </w:rPr>
        <w:t>are</w:t>
      </w:r>
      <w:r w:rsidR="00370E76" w:rsidRPr="00F11EFB">
        <w:rPr>
          <w:rFonts w:ascii="Times New Roman" w:hAnsi="Times New Roman" w:cs="Times New Roman"/>
        </w:rPr>
        <w:t xml:space="preserve"> </w:t>
      </w:r>
      <w:r w:rsidRPr="00F11EFB">
        <w:rPr>
          <w:rFonts w:ascii="Times New Roman" w:hAnsi="Times New Roman" w:cs="Times New Roman"/>
        </w:rPr>
        <w:t>often</w:t>
      </w:r>
      <w:r w:rsidR="00370E76" w:rsidRPr="00F11EFB">
        <w:rPr>
          <w:rFonts w:ascii="Times New Roman" w:hAnsi="Times New Roman" w:cs="Times New Roman"/>
        </w:rPr>
        <w:t xml:space="preserve"> </w:t>
      </w:r>
      <w:r w:rsidRPr="00F11EFB">
        <w:rPr>
          <w:rFonts w:ascii="Times New Roman" w:hAnsi="Times New Roman" w:cs="Times New Roman"/>
        </w:rPr>
        <w:t>given</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pass</w:t>
      </w:r>
      <w:r w:rsidR="00CA54AD" w:rsidRPr="00F11EFB">
        <w:rPr>
          <w:rFonts w:ascii="Times New Roman" w:hAnsi="Times New Roman" w:cs="Times New Roman"/>
        </w:rPr>
        <w:t>.</w:t>
      </w:r>
    </w:p>
    <w:p w14:paraId="5C61C986" w14:textId="045E8EB2" w:rsidR="00F55FE0" w:rsidRPr="00F11EFB" w:rsidDel="00BA11BE" w:rsidRDefault="00EC79C8" w:rsidP="00107109">
      <w:pPr>
        <w:spacing w:before="100" w:beforeAutospacing="1"/>
        <w:ind w:right="4"/>
        <w:contextualSpacing/>
        <w:rPr>
          <w:del w:id="1297" w:author="Author"/>
          <w:rFonts w:ascii="Times New Roman" w:hAnsi="Times New Roman" w:cs="Times New Roman"/>
        </w:rPr>
      </w:pPr>
      <w:r w:rsidRPr="00F11EFB">
        <w:rPr>
          <w:rFonts w:ascii="Times New Roman" w:hAnsi="Times New Roman" w:cs="Times New Roman"/>
        </w:rPr>
        <w:t>For</w:t>
      </w:r>
      <w:r w:rsidR="00370E76" w:rsidRPr="00F11EFB">
        <w:rPr>
          <w:rFonts w:ascii="Times New Roman" w:hAnsi="Times New Roman" w:cs="Times New Roman"/>
        </w:rPr>
        <w:t xml:space="preserve"> </w:t>
      </w:r>
      <w:r w:rsidRPr="00F11EFB">
        <w:rPr>
          <w:rFonts w:ascii="Times New Roman" w:hAnsi="Times New Roman" w:cs="Times New Roman"/>
        </w:rPr>
        <w:t>your</w:t>
      </w:r>
      <w:r w:rsidR="00370E76" w:rsidRPr="00F11EFB">
        <w:rPr>
          <w:rFonts w:ascii="Times New Roman" w:hAnsi="Times New Roman" w:cs="Times New Roman"/>
        </w:rPr>
        <w:t xml:space="preserve"> </w:t>
      </w:r>
      <w:r w:rsidRPr="00F11EFB">
        <w:rPr>
          <w:rFonts w:ascii="Times New Roman" w:hAnsi="Times New Roman" w:cs="Times New Roman"/>
        </w:rPr>
        <w:t>401</w:t>
      </w:r>
      <w:del w:id="1298" w:author="Author">
        <w:r w:rsidR="00370E76" w:rsidRPr="00F11EFB" w:rsidDel="00BA11BE">
          <w:rPr>
            <w:rFonts w:ascii="Times New Roman" w:hAnsi="Times New Roman" w:cs="Times New Roman"/>
          </w:rPr>
          <w:delText xml:space="preserve"> </w:delText>
        </w:r>
      </w:del>
      <w:r w:rsidR="004B3374" w:rsidRPr="00F11EFB">
        <w:rPr>
          <w:rFonts w:ascii="Times New Roman" w:hAnsi="Times New Roman" w:cs="Times New Roman"/>
        </w:rPr>
        <w:t>(</w:t>
      </w:r>
      <w:r w:rsidRPr="00F11EFB">
        <w:rPr>
          <w:rFonts w:ascii="Times New Roman" w:hAnsi="Times New Roman" w:cs="Times New Roman"/>
        </w:rPr>
        <w:t>k),</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can</w:t>
      </w:r>
      <w:r w:rsidR="00370E76" w:rsidRPr="00F11EFB">
        <w:rPr>
          <w:rFonts w:ascii="Times New Roman" w:hAnsi="Times New Roman" w:cs="Times New Roman"/>
        </w:rPr>
        <w:t xml:space="preserve"> </w:t>
      </w:r>
      <w:r w:rsidRPr="00F11EFB">
        <w:rPr>
          <w:rFonts w:ascii="Times New Roman" w:hAnsi="Times New Roman" w:cs="Times New Roman"/>
        </w:rPr>
        <w:t>see</w:t>
      </w:r>
      <w:r w:rsidR="00370E76" w:rsidRPr="00F11EFB">
        <w:rPr>
          <w:rFonts w:ascii="Times New Roman" w:hAnsi="Times New Roman" w:cs="Times New Roman"/>
        </w:rPr>
        <w:t xml:space="preserve"> </w:t>
      </w:r>
      <w:r w:rsidRPr="00F11EFB">
        <w:rPr>
          <w:rFonts w:ascii="Times New Roman" w:hAnsi="Times New Roman" w:cs="Times New Roman"/>
        </w:rPr>
        <w:t>how</w:t>
      </w:r>
      <w:r w:rsidR="00370E76" w:rsidRPr="00F11EFB">
        <w:rPr>
          <w:rFonts w:ascii="Times New Roman" w:hAnsi="Times New Roman" w:cs="Times New Roman"/>
        </w:rPr>
        <w:t xml:space="preserve"> </w:t>
      </w:r>
      <w:r w:rsidRPr="00F11EFB">
        <w:rPr>
          <w:rFonts w:ascii="Times New Roman" w:hAnsi="Times New Roman" w:cs="Times New Roman"/>
        </w:rPr>
        <w:t>it</w:t>
      </w:r>
      <w:r w:rsidR="00370E76" w:rsidRPr="00F11EFB">
        <w:rPr>
          <w:rFonts w:ascii="Times New Roman" w:hAnsi="Times New Roman" w:cs="Times New Roman"/>
        </w:rPr>
        <w:t xml:space="preserve"> </w:t>
      </w:r>
      <w:r w:rsidRPr="00F11EFB">
        <w:rPr>
          <w:rFonts w:ascii="Times New Roman" w:hAnsi="Times New Roman" w:cs="Times New Roman"/>
        </w:rPr>
        <w:t>rates</w:t>
      </w:r>
      <w:r w:rsidR="00370E76" w:rsidRPr="00F11EFB">
        <w:rPr>
          <w:rFonts w:ascii="Times New Roman" w:hAnsi="Times New Roman" w:cs="Times New Roman"/>
        </w:rPr>
        <w:t xml:space="preserve"> </w:t>
      </w:r>
      <w:r w:rsidRPr="00F11EFB">
        <w:rPr>
          <w:rFonts w:ascii="Times New Roman" w:hAnsi="Times New Roman" w:cs="Times New Roman"/>
        </w:rPr>
        <w:t>with</w:t>
      </w:r>
      <w:r w:rsidR="00370E76" w:rsidRPr="00F11EFB">
        <w:rPr>
          <w:rFonts w:ascii="Times New Roman" w:hAnsi="Times New Roman" w:cs="Times New Roman"/>
        </w:rPr>
        <w:t xml:space="preserve"> </w:t>
      </w:r>
      <w:r w:rsidRPr="00F11EFB">
        <w:rPr>
          <w:rFonts w:ascii="Times New Roman" w:hAnsi="Times New Roman" w:cs="Times New Roman"/>
        </w:rPr>
        <w:t>other</w:t>
      </w:r>
      <w:r w:rsidR="00370E76" w:rsidRPr="00F11EFB">
        <w:rPr>
          <w:rFonts w:ascii="Times New Roman" w:hAnsi="Times New Roman" w:cs="Times New Roman"/>
        </w:rPr>
        <w:t xml:space="preserve"> </w:t>
      </w:r>
      <w:r w:rsidRPr="00F11EFB">
        <w:rPr>
          <w:rFonts w:ascii="Times New Roman" w:hAnsi="Times New Roman" w:cs="Times New Roman"/>
        </w:rPr>
        <w:t>plans</w:t>
      </w:r>
      <w:r w:rsidR="00A87AAA" w:rsidRPr="00F11EFB">
        <w:rPr>
          <w:rFonts w:ascii="Times New Roman" w:hAnsi="Times New Roman" w:cs="Times New Roman"/>
        </w:rPr>
        <w:t>.</w:t>
      </w:r>
      <w:r w:rsidR="00370E76" w:rsidRPr="00F11EFB">
        <w:rPr>
          <w:rFonts w:ascii="Times New Roman" w:hAnsi="Times New Roman" w:cs="Times New Roman"/>
        </w:rPr>
        <w:t xml:space="preserve"> </w:t>
      </w:r>
    </w:p>
    <w:p w14:paraId="0823FFBB" w14:textId="412A3BDE" w:rsidR="00107109" w:rsidRPr="00F11EFB" w:rsidDel="007932DD" w:rsidRDefault="004B3374" w:rsidP="00BA11BE">
      <w:pPr>
        <w:spacing w:before="100" w:beforeAutospacing="1"/>
        <w:ind w:right="4"/>
        <w:contextualSpacing/>
        <w:rPr>
          <w:del w:id="1299" w:author="Author"/>
          <w:rFonts w:ascii="Times New Roman" w:hAnsi="Times New Roman" w:cs="Times New Roman"/>
        </w:rPr>
      </w:pPr>
      <w:r w:rsidRPr="00F11EFB">
        <w:rPr>
          <w:rFonts w:ascii="Times New Roman" w:hAnsi="Times New Roman" w:cs="Times New Roman"/>
        </w:rPr>
        <w:t>At</w:t>
      </w:r>
      <w:r w:rsidR="00370E76" w:rsidRPr="00F11EFB">
        <w:rPr>
          <w:rFonts w:ascii="Times New Roman" w:hAnsi="Times New Roman" w:cs="Times New Roman"/>
        </w:rPr>
        <w:t xml:space="preserve"> </w:t>
      </w:r>
      <w:hyperlink r:id="rId18" w:tgtFrame="_blank" w:history="1">
        <w:r w:rsidR="00EC79C8" w:rsidRPr="00F11EFB">
          <w:rPr>
            <w:rStyle w:val="Hyperlink"/>
            <w:rFonts w:ascii="Times New Roman" w:hAnsi="Times New Roman" w:cs="Times New Roman"/>
            <w:color w:val="auto"/>
            <w:u w:val="none"/>
          </w:rPr>
          <w:t>www.brightscope.com</w:t>
        </w:r>
      </w:hyperlink>
      <w:ins w:id="1300" w:author="Author">
        <w:r w:rsidR="007932DD">
          <w:rPr>
            <w:rStyle w:val="Hyperlink"/>
            <w:rFonts w:ascii="Times New Roman" w:hAnsi="Times New Roman" w:cs="Times New Roman"/>
            <w:color w:val="auto"/>
            <w:u w:val="none"/>
          </w:rPr>
          <w:t>,</w:t>
        </w:r>
      </w:ins>
      <w:r w:rsidR="00370E76" w:rsidRPr="00F11EFB">
        <w:rPr>
          <w:rFonts w:ascii="Times New Roman" w:hAnsi="Times New Roman" w:cs="Times New Roman"/>
        </w:rPr>
        <w:t xml:space="preserve"> </w:t>
      </w:r>
      <w:r w:rsidR="00A87AAA" w:rsidRPr="00F11EFB">
        <w:rPr>
          <w:rFonts w:ascii="Times New Roman" w:hAnsi="Times New Roman" w:cs="Times New Roman"/>
        </w:rPr>
        <w:t>you</w:t>
      </w:r>
      <w:r w:rsidR="00370E76" w:rsidRPr="00F11EFB">
        <w:rPr>
          <w:rFonts w:ascii="Times New Roman" w:hAnsi="Times New Roman" w:cs="Times New Roman"/>
        </w:rPr>
        <w:t xml:space="preserve"> </w:t>
      </w:r>
      <w:r w:rsidR="00A87AAA" w:rsidRPr="00F11EFB">
        <w:rPr>
          <w:rFonts w:ascii="Times New Roman" w:hAnsi="Times New Roman" w:cs="Times New Roman"/>
        </w:rPr>
        <w:t>can</w:t>
      </w:r>
      <w:r w:rsidR="00370E76" w:rsidRPr="00F11EFB">
        <w:rPr>
          <w:rFonts w:ascii="Times New Roman" w:hAnsi="Times New Roman" w:cs="Times New Roman"/>
        </w:rPr>
        <w:t xml:space="preserve"> </w:t>
      </w:r>
      <w:r w:rsidR="00A87AAA" w:rsidRPr="00F11EFB">
        <w:rPr>
          <w:rFonts w:ascii="Times New Roman" w:hAnsi="Times New Roman" w:cs="Times New Roman"/>
        </w:rPr>
        <w:t>select</w:t>
      </w:r>
      <w:r w:rsidR="00370E76" w:rsidRPr="00F11EFB">
        <w:rPr>
          <w:rFonts w:ascii="Times New Roman" w:hAnsi="Times New Roman" w:cs="Times New Roman"/>
        </w:rPr>
        <w:t xml:space="preserve"> </w:t>
      </w:r>
      <w:r w:rsidR="00A87AAA" w:rsidRPr="00F11EFB">
        <w:rPr>
          <w:rFonts w:ascii="Times New Roman" w:hAnsi="Times New Roman" w:cs="Times New Roman"/>
        </w:rPr>
        <w:t>low-cost</w:t>
      </w:r>
      <w:r w:rsidR="00370E76" w:rsidRPr="00F11EFB">
        <w:rPr>
          <w:rFonts w:ascii="Times New Roman" w:hAnsi="Times New Roman" w:cs="Times New Roman"/>
        </w:rPr>
        <w:t xml:space="preserve"> </w:t>
      </w:r>
      <w:r w:rsidR="00A87AAA" w:rsidRPr="00F11EFB">
        <w:rPr>
          <w:rFonts w:ascii="Times New Roman" w:hAnsi="Times New Roman" w:cs="Times New Roman"/>
        </w:rPr>
        <w:t>mutual</w:t>
      </w:r>
      <w:r w:rsidR="00370E76" w:rsidRPr="00F11EFB">
        <w:rPr>
          <w:rFonts w:ascii="Times New Roman" w:hAnsi="Times New Roman" w:cs="Times New Roman"/>
        </w:rPr>
        <w:t xml:space="preserve"> </w:t>
      </w:r>
      <w:r w:rsidR="00A87AAA" w:rsidRPr="00F11EFB">
        <w:rPr>
          <w:rFonts w:ascii="Times New Roman" w:hAnsi="Times New Roman" w:cs="Times New Roman"/>
        </w:rPr>
        <w:t>funds</w:t>
      </w:r>
      <w:r w:rsidR="00370E76" w:rsidRPr="00F11EFB">
        <w:rPr>
          <w:rFonts w:ascii="Times New Roman" w:hAnsi="Times New Roman" w:cs="Times New Roman"/>
        </w:rPr>
        <w:t xml:space="preserve"> </w:t>
      </w:r>
      <w:ins w:id="1301" w:author="Author">
        <w:r w:rsidR="007932DD">
          <w:rPr>
            <w:rFonts w:ascii="Times New Roman" w:hAnsi="Times New Roman" w:cs="Times New Roman"/>
          </w:rPr>
          <w:t xml:space="preserve">in order </w:t>
        </w:r>
      </w:ins>
      <w:r w:rsidR="00A87AAA" w:rsidRPr="00F11EFB">
        <w:rPr>
          <w:rFonts w:ascii="Times New Roman" w:hAnsi="Times New Roman" w:cs="Times New Roman"/>
        </w:rPr>
        <w:t>to</w:t>
      </w:r>
      <w:r w:rsidR="00370E76" w:rsidRPr="00F11EFB">
        <w:rPr>
          <w:rFonts w:ascii="Times New Roman" w:hAnsi="Times New Roman" w:cs="Times New Roman"/>
        </w:rPr>
        <w:t xml:space="preserve"> </w:t>
      </w:r>
      <w:r w:rsidR="00A87AAA" w:rsidRPr="00F11EFB">
        <w:rPr>
          <w:rFonts w:ascii="Times New Roman" w:hAnsi="Times New Roman" w:cs="Times New Roman"/>
        </w:rPr>
        <w:t>lower</w:t>
      </w:r>
      <w:r w:rsidR="00370E76" w:rsidRPr="00F11EFB">
        <w:rPr>
          <w:rFonts w:ascii="Times New Roman" w:hAnsi="Times New Roman" w:cs="Times New Roman"/>
        </w:rPr>
        <w:t xml:space="preserve"> </w:t>
      </w:r>
      <w:r w:rsidR="00A87AAA" w:rsidRPr="00F11EFB">
        <w:rPr>
          <w:rFonts w:ascii="Times New Roman" w:hAnsi="Times New Roman" w:cs="Times New Roman"/>
        </w:rPr>
        <w:t>your</w:t>
      </w:r>
      <w:r w:rsidR="00370E76" w:rsidRPr="00F11EFB">
        <w:rPr>
          <w:rFonts w:ascii="Times New Roman" w:hAnsi="Times New Roman" w:cs="Times New Roman"/>
        </w:rPr>
        <w:t xml:space="preserve"> </w:t>
      </w:r>
      <w:r w:rsidR="00A87AAA" w:rsidRPr="00F11EFB">
        <w:rPr>
          <w:rFonts w:ascii="Times New Roman" w:hAnsi="Times New Roman" w:cs="Times New Roman"/>
        </w:rPr>
        <w:t>investment</w:t>
      </w:r>
      <w:r w:rsidR="00370E76" w:rsidRPr="00F11EFB">
        <w:rPr>
          <w:rFonts w:ascii="Times New Roman" w:hAnsi="Times New Roman" w:cs="Times New Roman"/>
        </w:rPr>
        <w:t xml:space="preserve"> </w:t>
      </w:r>
      <w:r w:rsidR="00A87AAA" w:rsidRPr="00F11EFB">
        <w:rPr>
          <w:rFonts w:ascii="Times New Roman" w:hAnsi="Times New Roman" w:cs="Times New Roman"/>
        </w:rPr>
        <w:t>costs.</w:t>
      </w:r>
      <w:r w:rsidR="00370E76" w:rsidRPr="00F11EFB">
        <w:rPr>
          <w:rFonts w:ascii="Times New Roman" w:hAnsi="Times New Roman" w:cs="Times New Roman"/>
        </w:rPr>
        <w:t xml:space="preserve"> </w:t>
      </w:r>
      <w:bookmarkStart w:id="1302" w:name="_Hlk32160695"/>
      <w:del w:id="1303" w:author="Author">
        <w:r w:rsidR="00A87AAA" w:rsidRPr="00F11EFB" w:rsidDel="007932DD">
          <w:rPr>
            <w:rFonts w:ascii="Times New Roman" w:hAnsi="Times New Roman" w:cs="Times New Roman"/>
          </w:rPr>
          <w:delText>You</w:delText>
        </w:r>
        <w:r w:rsidR="00370E76" w:rsidRPr="00F11EFB" w:rsidDel="007932DD">
          <w:rPr>
            <w:rFonts w:ascii="Times New Roman" w:hAnsi="Times New Roman" w:cs="Times New Roman"/>
          </w:rPr>
          <w:delText xml:space="preserve"> </w:delText>
        </w:r>
        <w:r w:rsidR="00A87AAA" w:rsidRPr="00F11EFB" w:rsidDel="007932DD">
          <w:rPr>
            <w:rFonts w:ascii="Times New Roman" w:hAnsi="Times New Roman" w:cs="Times New Roman"/>
          </w:rPr>
          <w:delText>can</w:delText>
        </w:r>
        <w:r w:rsidR="00370E76" w:rsidRPr="00F11EFB" w:rsidDel="007932DD">
          <w:rPr>
            <w:rFonts w:ascii="Times New Roman" w:hAnsi="Times New Roman" w:cs="Times New Roman"/>
          </w:rPr>
          <w:delText xml:space="preserve"> </w:delText>
        </w:r>
        <w:r w:rsidR="00A87AAA" w:rsidRPr="00F11EFB" w:rsidDel="007932DD">
          <w:rPr>
            <w:rFonts w:ascii="Times New Roman" w:hAnsi="Times New Roman" w:cs="Times New Roman"/>
          </w:rPr>
          <w:delText>select</w:delText>
        </w:r>
        <w:r w:rsidR="00370E76" w:rsidRPr="00F11EFB" w:rsidDel="007932DD">
          <w:rPr>
            <w:rFonts w:ascii="Times New Roman" w:hAnsi="Times New Roman" w:cs="Times New Roman"/>
          </w:rPr>
          <w:delText xml:space="preserve"> </w:delText>
        </w:r>
        <w:r w:rsidR="00A87AAA" w:rsidRPr="00F11EFB" w:rsidDel="007932DD">
          <w:rPr>
            <w:rFonts w:ascii="Times New Roman" w:hAnsi="Times New Roman" w:cs="Times New Roman"/>
          </w:rPr>
          <w:delText>low-cost</w:delText>
        </w:r>
        <w:r w:rsidR="00370E76" w:rsidRPr="00F11EFB" w:rsidDel="007932DD">
          <w:rPr>
            <w:rFonts w:ascii="Times New Roman" w:hAnsi="Times New Roman" w:cs="Times New Roman"/>
          </w:rPr>
          <w:delText xml:space="preserve"> </w:delText>
        </w:r>
        <w:r w:rsidR="00A87AAA" w:rsidRPr="00F11EFB" w:rsidDel="007932DD">
          <w:rPr>
            <w:rFonts w:ascii="Times New Roman" w:hAnsi="Times New Roman" w:cs="Times New Roman"/>
          </w:rPr>
          <w:delText>mutual</w:delText>
        </w:r>
        <w:r w:rsidR="00370E76" w:rsidRPr="00F11EFB" w:rsidDel="007932DD">
          <w:rPr>
            <w:rFonts w:ascii="Times New Roman" w:hAnsi="Times New Roman" w:cs="Times New Roman"/>
          </w:rPr>
          <w:delText xml:space="preserve"> </w:delText>
        </w:r>
        <w:r w:rsidR="00A87AAA" w:rsidRPr="00F11EFB" w:rsidDel="007932DD">
          <w:rPr>
            <w:rFonts w:ascii="Times New Roman" w:hAnsi="Times New Roman" w:cs="Times New Roman"/>
          </w:rPr>
          <w:delText>funds</w:delText>
        </w:r>
        <w:r w:rsidR="00370E76" w:rsidRPr="00F11EFB" w:rsidDel="007932DD">
          <w:rPr>
            <w:rFonts w:ascii="Times New Roman" w:hAnsi="Times New Roman" w:cs="Times New Roman"/>
          </w:rPr>
          <w:delText xml:space="preserve"> </w:delText>
        </w:r>
        <w:r w:rsidR="00A87AAA" w:rsidRPr="00F11EFB" w:rsidDel="007932DD">
          <w:rPr>
            <w:rFonts w:ascii="Times New Roman" w:hAnsi="Times New Roman" w:cs="Times New Roman"/>
          </w:rPr>
          <w:delText>to</w:delText>
        </w:r>
        <w:r w:rsidR="00370E76" w:rsidRPr="00F11EFB" w:rsidDel="007932DD">
          <w:rPr>
            <w:rFonts w:ascii="Times New Roman" w:hAnsi="Times New Roman" w:cs="Times New Roman"/>
          </w:rPr>
          <w:delText xml:space="preserve"> </w:delText>
        </w:r>
        <w:r w:rsidR="00A87AAA" w:rsidRPr="00F11EFB" w:rsidDel="007932DD">
          <w:rPr>
            <w:rFonts w:ascii="Times New Roman" w:hAnsi="Times New Roman" w:cs="Times New Roman"/>
          </w:rPr>
          <w:delText>lower</w:delText>
        </w:r>
        <w:r w:rsidR="00370E76" w:rsidRPr="00F11EFB" w:rsidDel="007932DD">
          <w:rPr>
            <w:rFonts w:ascii="Times New Roman" w:hAnsi="Times New Roman" w:cs="Times New Roman"/>
          </w:rPr>
          <w:delText xml:space="preserve"> </w:delText>
        </w:r>
        <w:r w:rsidR="00A87AAA" w:rsidRPr="00F11EFB" w:rsidDel="007932DD">
          <w:rPr>
            <w:rFonts w:ascii="Times New Roman" w:hAnsi="Times New Roman" w:cs="Times New Roman"/>
          </w:rPr>
          <w:delText>your</w:delText>
        </w:r>
        <w:r w:rsidR="00370E76" w:rsidRPr="00F11EFB" w:rsidDel="007932DD">
          <w:rPr>
            <w:rFonts w:ascii="Times New Roman" w:hAnsi="Times New Roman" w:cs="Times New Roman"/>
          </w:rPr>
          <w:delText xml:space="preserve"> </w:delText>
        </w:r>
        <w:r w:rsidR="00A87AAA" w:rsidRPr="00F11EFB" w:rsidDel="007932DD">
          <w:rPr>
            <w:rFonts w:ascii="Times New Roman" w:hAnsi="Times New Roman" w:cs="Times New Roman"/>
          </w:rPr>
          <w:delText>investment</w:delText>
        </w:r>
        <w:r w:rsidR="00370E76" w:rsidRPr="00F11EFB" w:rsidDel="007932DD">
          <w:rPr>
            <w:rFonts w:ascii="Times New Roman" w:hAnsi="Times New Roman" w:cs="Times New Roman"/>
          </w:rPr>
          <w:delText xml:space="preserve"> </w:delText>
        </w:r>
        <w:r w:rsidR="00A87AAA" w:rsidRPr="00F11EFB" w:rsidDel="007932DD">
          <w:rPr>
            <w:rFonts w:ascii="Times New Roman" w:hAnsi="Times New Roman" w:cs="Times New Roman"/>
          </w:rPr>
          <w:delText>costs.</w:delText>
        </w:r>
        <w:r w:rsidR="00370E76" w:rsidRPr="00F11EFB" w:rsidDel="007932DD">
          <w:rPr>
            <w:rFonts w:ascii="Times New Roman" w:hAnsi="Times New Roman" w:cs="Times New Roman"/>
          </w:rPr>
          <w:delText xml:space="preserve"> </w:delText>
        </w:r>
        <w:bookmarkEnd w:id="1302"/>
      </w:del>
    </w:p>
    <w:p w14:paraId="33713F8E" w14:textId="2D100DDB" w:rsidR="00851565" w:rsidRPr="00F11EFB" w:rsidDel="00676791" w:rsidRDefault="00851565">
      <w:pPr>
        <w:spacing w:before="100" w:beforeAutospacing="1"/>
        <w:ind w:right="4" w:firstLine="0"/>
        <w:contextualSpacing/>
        <w:rPr>
          <w:del w:id="1304" w:author="Author"/>
          <w:rFonts w:ascii="Times New Roman" w:hAnsi="Times New Roman" w:cs="Times New Roman"/>
        </w:rPr>
        <w:pPrChange w:id="1305" w:author="Editor" w:date="2020-11-10T16:08:00Z">
          <w:pPr>
            <w:spacing w:before="100" w:beforeAutospacing="1"/>
            <w:ind w:right="4"/>
            <w:contextualSpacing/>
          </w:pPr>
        </w:pPrChange>
      </w:pPr>
      <w:del w:id="1306" w:author="Author">
        <w:r w:rsidRPr="00F11EFB" w:rsidDel="00676791">
          <w:rPr>
            <w:rFonts w:ascii="Times New Roman" w:hAnsi="Times New Roman" w:cs="Times New Roman"/>
          </w:rPr>
          <w:delText>THE</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CHAPTER</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2</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“THE</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TRUTHS</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AND</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UNTRUTHS”</w:delText>
        </w:r>
        <w:r w:rsidR="00370E76" w:rsidRPr="00F11EFB" w:rsidDel="00676791">
          <w:rPr>
            <w:rFonts w:ascii="Times New Roman" w:hAnsi="Times New Roman" w:cs="Times New Roman"/>
          </w:rPr>
          <w:delText xml:space="preserve"> </w:delText>
        </w:r>
      </w:del>
    </w:p>
    <w:p w14:paraId="2673CC7A" w14:textId="104D40B6" w:rsidR="00A87AAA" w:rsidRPr="00F11EFB" w:rsidDel="0073744D" w:rsidRDefault="007932DD" w:rsidP="007932DD">
      <w:pPr>
        <w:spacing w:before="100" w:beforeAutospacing="1"/>
        <w:ind w:right="4"/>
        <w:contextualSpacing/>
        <w:rPr>
          <w:del w:id="1307" w:author="Author"/>
          <w:rFonts w:ascii="Times New Roman" w:hAnsi="Times New Roman" w:cs="Times New Roman"/>
        </w:rPr>
      </w:pPr>
      <w:ins w:id="1308" w:author="Author">
        <w:r>
          <w:rPr>
            <w:rFonts w:ascii="Times New Roman" w:hAnsi="Times New Roman" w:cs="Times New Roman"/>
          </w:rPr>
          <w:t>C</w:t>
        </w:r>
      </w:ins>
      <w:del w:id="1309" w:author="Author">
        <w:r w:rsidR="00A87AAA" w:rsidRPr="00F11EFB" w:rsidDel="007932DD">
          <w:rPr>
            <w:rFonts w:ascii="Times New Roman" w:hAnsi="Times New Roman" w:cs="Times New Roman"/>
          </w:rPr>
          <w:delText>Also,</w:delText>
        </w:r>
        <w:r w:rsidR="00370E76" w:rsidRPr="00F11EFB" w:rsidDel="007932DD">
          <w:rPr>
            <w:rFonts w:ascii="Times New Roman" w:hAnsi="Times New Roman" w:cs="Times New Roman"/>
          </w:rPr>
          <w:delText xml:space="preserve"> </w:delText>
        </w:r>
        <w:r w:rsidR="00A87AAA" w:rsidRPr="00F11EFB" w:rsidDel="007932DD">
          <w:rPr>
            <w:rFonts w:ascii="Times New Roman" w:hAnsi="Times New Roman" w:cs="Times New Roman"/>
          </w:rPr>
          <w:delText>c</w:delText>
        </w:r>
      </w:del>
      <w:r w:rsidR="00A87AAA" w:rsidRPr="00F11EFB">
        <w:rPr>
          <w:rFonts w:ascii="Times New Roman" w:hAnsi="Times New Roman" w:cs="Times New Roman"/>
        </w:rPr>
        <w:t>onsider</w:t>
      </w:r>
      <w:r w:rsidR="00370E76" w:rsidRPr="00F11EFB">
        <w:rPr>
          <w:rFonts w:ascii="Times New Roman" w:hAnsi="Times New Roman" w:cs="Times New Roman"/>
        </w:rPr>
        <w:t xml:space="preserve"> </w:t>
      </w:r>
      <w:r w:rsidR="00A87AAA" w:rsidRPr="00F11EFB">
        <w:rPr>
          <w:rFonts w:ascii="Times New Roman" w:hAnsi="Times New Roman" w:cs="Times New Roman"/>
        </w:rPr>
        <w:t>talking</w:t>
      </w:r>
      <w:r w:rsidR="00370E76" w:rsidRPr="00F11EFB">
        <w:rPr>
          <w:rFonts w:ascii="Times New Roman" w:hAnsi="Times New Roman" w:cs="Times New Roman"/>
        </w:rPr>
        <w:t xml:space="preserve"> </w:t>
      </w:r>
      <w:r w:rsidR="00A87AAA" w:rsidRPr="00F11EFB">
        <w:rPr>
          <w:rFonts w:ascii="Times New Roman" w:hAnsi="Times New Roman" w:cs="Times New Roman"/>
        </w:rPr>
        <w:t>to</w:t>
      </w:r>
      <w:r w:rsidR="00370E76" w:rsidRPr="00F11EFB">
        <w:rPr>
          <w:rFonts w:ascii="Times New Roman" w:hAnsi="Times New Roman" w:cs="Times New Roman"/>
        </w:rPr>
        <w:t xml:space="preserve"> </w:t>
      </w:r>
      <w:r w:rsidR="00A87AAA" w:rsidRPr="00F11EFB">
        <w:rPr>
          <w:rFonts w:ascii="Times New Roman" w:hAnsi="Times New Roman" w:cs="Times New Roman"/>
        </w:rPr>
        <w:t>your</w:t>
      </w:r>
      <w:r w:rsidR="00370E76" w:rsidRPr="00F11EFB">
        <w:rPr>
          <w:rFonts w:ascii="Times New Roman" w:hAnsi="Times New Roman" w:cs="Times New Roman"/>
        </w:rPr>
        <w:t xml:space="preserve"> </w:t>
      </w:r>
      <w:r w:rsidR="00A87AAA" w:rsidRPr="00F11EFB">
        <w:rPr>
          <w:rFonts w:ascii="Times New Roman" w:hAnsi="Times New Roman" w:cs="Times New Roman"/>
        </w:rPr>
        <w:t>employer</w:t>
      </w:r>
      <w:r w:rsidR="00370E76" w:rsidRPr="00F11EFB">
        <w:rPr>
          <w:rFonts w:ascii="Times New Roman" w:hAnsi="Times New Roman" w:cs="Times New Roman"/>
        </w:rPr>
        <w:t xml:space="preserve"> </w:t>
      </w:r>
      <w:r w:rsidR="00A87AAA" w:rsidRPr="00F11EFB">
        <w:rPr>
          <w:rFonts w:ascii="Times New Roman" w:hAnsi="Times New Roman" w:cs="Times New Roman"/>
        </w:rPr>
        <w:t>about</w:t>
      </w:r>
      <w:r w:rsidR="00370E76" w:rsidRPr="00F11EFB">
        <w:rPr>
          <w:rFonts w:ascii="Times New Roman" w:hAnsi="Times New Roman" w:cs="Times New Roman"/>
        </w:rPr>
        <w:t xml:space="preserve"> </w:t>
      </w:r>
      <w:del w:id="1310" w:author="Author">
        <w:r w:rsidR="00A87AAA" w:rsidRPr="00F11EFB" w:rsidDel="007932DD">
          <w:rPr>
            <w:rFonts w:ascii="Times New Roman" w:hAnsi="Times New Roman" w:cs="Times New Roman"/>
          </w:rPr>
          <w:delText>the</w:delText>
        </w:r>
        <w:r w:rsidR="00370E76" w:rsidRPr="00F11EFB" w:rsidDel="007932DD">
          <w:rPr>
            <w:rFonts w:ascii="Times New Roman" w:hAnsi="Times New Roman" w:cs="Times New Roman"/>
          </w:rPr>
          <w:delText xml:space="preserve"> </w:delText>
        </w:r>
        <w:r w:rsidR="00A87AAA" w:rsidRPr="00F11EFB" w:rsidDel="007932DD">
          <w:rPr>
            <w:rFonts w:ascii="Times New Roman" w:hAnsi="Times New Roman" w:cs="Times New Roman"/>
          </w:rPr>
          <w:delText>possibility</w:delText>
        </w:r>
        <w:r w:rsidR="00370E76" w:rsidRPr="00F11EFB" w:rsidDel="007932DD">
          <w:rPr>
            <w:rFonts w:ascii="Times New Roman" w:hAnsi="Times New Roman" w:cs="Times New Roman"/>
          </w:rPr>
          <w:delText xml:space="preserve"> </w:delText>
        </w:r>
        <w:r w:rsidR="00A87AAA" w:rsidRPr="00F11EFB" w:rsidDel="007932DD">
          <w:rPr>
            <w:rFonts w:ascii="Times New Roman" w:hAnsi="Times New Roman" w:cs="Times New Roman"/>
          </w:rPr>
          <w:delText>of</w:delText>
        </w:r>
        <w:r w:rsidR="00370E76" w:rsidRPr="00F11EFB" w:rsidDel="007932DD">
          <w:rPr>
            <w:rFonts w:ascii="Times New Roman" w:hAnsi="Times New Roman" w:cs="Times New Roman"/>
          </w:rPr>
          <w:delText xml:space="preserve"> </w:delText>
        </w:r>
      </w:del>
      <w:r w:rsidR="00A87AAA" w:rsidRPr="00F11EFB">
        <w:rPr>
          <w:rFonts w:ascii="Times New Roman" w:hAnsi="Times New Roman" w:cs="Times New Roman"/>
        </w:rPr>
        <w:t>lowering</w:t>
      </w:r>
      <w:r w:rsidR="00370E76" w:rsidRPr="00F11EFB">
        <w:rPr>
          <w:rFonts w:ascii="Times New Roman" w:hAnsi="Times New Roman" w:cs="Times New Roman"/>
        </w:rPr>
        <w:t xml:space="preserve"> </w:t>
      </w:r>
      <w:r w:rsidR="00A87AAA" w:rsidRPr="00F11EFB">
        <w:rPr>
          <w:rFonts w:ascii="Times New Roman" w:hAnsi="Times New Roman" w:cs="Times New Roman"/>
        </w:rPr>
        <w:t>the</w:t>
      </w:r>
      <w:r w:rsidR="00370E76" w:rsidRPr="00F11EFB">
        <w:rPr>
          <w:rFonts w:ascii="Times New Roman" w:hAnsi="Times New Roman" w:cs="Times New Roman"/>
        </w:rPr>
        <w:t xml:space="preserve"> </w:t>
      </w:r>
      <w:r w:rsidR="00A87AAA" w:rsidRPr="00F11EFB">
        <w:rPr>
          <w:rFonts w:ascii="Times New Roman" w:hAnsi="Times New Roman" w:cs="Times New Roman"/>
        </w:rPr>
        <w:t>plan</w:t>
      </w:r>
      <w:ins w:id="1311" w:author="Author">
        <w:r>
          <w:rPr>
            <w:rFonts w:ascii="Times New Roman" w:hAnsi="Times New Roman" w:cs="Times New Roman"/>
          </w:rPr>
          <w:t>’</w:t>
        </w:r>
      </w:ins>
      <w:del w:id="1312" w:author="Author">
        <w:r w:rsidR="00A87AAA" w:rsidRPr="00F11EFB" w:rsidDel="007932DD">
          <w:rPr>
            <w:rFonts w:ascii="Times New Roman" w:hAnsi="Times New Roman" w:cs="Times New Roman"/>
          </w:rPr>
          <w:delText>'</w:delText>
        </w:r>
      </w:del>
      <w:r w:rsidR="00A87AAA" w:rsidRPr="00F11EFB">
        <w:rPr>
          <w:rFonts w:ascii="Times New Roman" w:hAnsi="Times New Roman" w:cs="Times New Roman"/>
        </w:rPr>
        <w:t>s</w:t>
      </w:r>
      <w:r w:rsidR="00370E76" w:rsidRPr="00F11EFB">
        <w:rPr>
          <w:rFonts w:ascii="Times New Roman" w:hAnsi="Times New Roman" w:cs="Times New Roman"/>
        </w:rPr>
        <w:t xml:space="preserve"> </w:t>
      </w:r>
      <w:r w:rsidR="00A87AAA" w:rsidRPr="00F11EFB">
        <w:rPr>
          <w:rFonts w:ascii="Times New Roman" w:hAnsi="Times New Roman" w:cs="Times New Roman"/>
        </w:rPr>
        <w:t>fees</w:t>
      </w:r>
      <w:ins w:id="1313" w:author="Author">
        <w:r>
          <w:rPr>
            <w:rFonts w:ascii="Times New Roman" w:hAnsi="Times New Roman" w:cs="Times New Roman"/>
          </w:rPr>
          <w:t>.</w:t>
        </w:r>
      </w:ins>
      <w:del w:id="1314" w:author="Author">
        <w:r w:rsidR="00370E76" w:rsidRPr="00F11EFB" w:rsidDel="007932DD">
          <w:rPr>
            <w:rFonts w:ascii="Times New Roman" w:hAnsi="Times New Roman" w:cs="Times New Roman"/>
          </w:rPr>
          <w:delText xml:space="preserve"> </w:delText>
        </w:r>
      </w:del>
      <w:ins w:id="1315" w:author="Author">
        <w:r w:rsidR="0073744D">
          <w:rPr>
            <w:rFonts w:ascii="Times New Roman" w:hAnsi="Times New Roman" w:cs="Times New Roman"/>
          </w:rPr>
          <w:t xml:space="preserve"> </w:t>
        </w:r>
      </w:ins>
    </w:p>
    <w:p w14:paraId="437833BF" w14:textId="09464735" w:rsidR="00A87AAA" w:rsidRPr="00F11EFB" w:rsidRDefault="00A87AAA" w:rsidP="0073744D">
      <w:pPr>
        <w:spacing w:before="100" w:beforeAutospacing="1"/>
        <w:ind w:right="4"/>
        <w:contextualSpacing/>
        <w:rPr>
          <w:rFonts w:ascii="Times New Roman" w:hAnsi="Times New Roman" w:cs="Times New Roman"/>
        </w:rPr>
      </w:pPr>
      <w:del w:id="1316" w:author="Author">
        <w:r w:rsidRPr="00F11EFB" w:rsidDel="0073744D">
          <w:rPr>
            <w:rFonts w:ascii="Times New Roman" w:hAnsi="Times New Roman" w:cs="Times New Roman"/>
          </w:rPr>
          <w:delText>Article</w:delText>
        </w:r>
        <w:r w:rsidR="00370E76" w:rsidRPr="00F11EFB" w:rsidDel="0073744D">
          <w:rPr>
            <w:rFonts w:ascii="Times New Roman" w:hAnsi="Times New Roman" w:cs="Times New Roman"/>
          </w:rPr>
          <w:delText xml:space="preserve"> </w:delText>
        </w:r>
        <w:r w:rsidRPr="00F11EFB" w:rsidDel="0073744D">
          <w:rPr>
            <w:rFonts w:ascii="Times New Roman" w:hAnsi="Times New Roman" w:cs="Times New Roman"/>
          </w:rPr>
          <w:delText>by</w:delText>
        </w:r>
        <w:r w:rsidR="00370E76" w:rsidRPr="00F11EFB" w:rsidDel="0073744D">
          <w:rPr>
            <w:rFonts w:ascii="Times New Roman" w:hAnsi="Times New Roman" w:cs="Times New Roman"/>
          </w:rPr>
          <w:delText xml:space="preserve"> </w:delText>
        </w:r>
      </w:del>
      <w:r w:rsidRPr="00F11EFB">
        <w:rPr>
          <w:rFonts w:ascii="Times New Roman" w:hAnsi="Times New Roman" w:cs="Times New Roman"/>
        </w:rPr>
        <w:t>Stacy</w:t>
      </w:r>
      <w:r w:rsidR="00370E76" w:rsidRPr="00F11EFB">
        <w:rPr>
          <w:rFonts w:ascii="Times New Roman" w:hAnsi="Times New Roman" w:cs="Times New Roman"/>
        </w:rPr>
        <w:t xml:space="preserve"> </w:t>
      </w:r>
      <w:r w:rsidRPr="00F11EFB">
        <w:rPr>
          <w:rFonts w:ascii="Times New Roman" w:hAnsi="Times New Roman" w:cs="Times New Roman"/>
        </w:rPr>
        <w:t>Radacon</w:t>
      </w:r>
      <w:ins w:id="1317" w:author="Author">
        <w:r w:rsidR="0073744D">
          <w:rPr>
            <w:rFonts w:ascii="Times New Roman" w:hAnsi="Times New Roman" w:cs="Times New Roman"/>
          </w:rPr>
          <w:t xml:space="preserve"> reminds us that</w:t>
        </w:r>
      </w:ins>
      <w:del w:id="1318" w:author="Author">
        <w:r w:rsidRPr="00F11EFB" w:rsidDel="0073744D">
          <w:rPr>
            <w:rFonts w:ascii="Times New Roman" w:hAnsi="Times New Roman" w:cs="Times New Roman"/>
          </w:rPr>
          <w:delText>,</w:delText>
        </w:r>
        <w:r w:rsidR="00370E76" w:rsidRPr="00F11EFB" w:rsidDel="0073744D">
          <w:rPr>
            <w:rFonts w:ascii="Times New Roman" w:hAnsi="Times New Roman" w:cs="Times New Roman"/>
          </w:rPr>
          <w:delText xml:space="preserve"> </w:delText>
        </w:r>
        <w:r w:rsidRPr="00F11EFB" w:rsidDel="0073744D">
          <w:rPr>
            <w:rFonts w:ascii="Times New Roman" w:hAnsi="Times New Roman" w:cs="Times New Roman"/>
          </w:rPr>
          <w:delText>stated,</w:delText>
        </w:r>
      </w:del>
      <w:r w:rsidR="00370E76" w:rsidRPr="00F11EFB">
        <w:rPr>
          <w:rFonts w:ascii="Times New Roman" w:hAnsi="Times New Roman" w:cs="Times New Roman"/>
        </w:rPr>
        <w:t xml:space="preserve"> </w:t>
      </w:r>
      <w:r w:rsidRPr="00F11EFB">
        <w:rPr>
          <w:rFonts w:ascii="Times New Roman" w:hAnsi="Times New Roman" w:cs="Times New Roman"/>
        </w:rPr>
        <w:t>“</w:t>
      </w:r>
      <w:ins w:id="1319" w:author="Author">
        <w:r w:rsidR="0073744D">
          <w:rPr>
            <w:rFonts w:ascii="Times New Roman" w:hAnsi="Times New Roman" w:cs="Times New Roman"/>
          </w:rPr>
          <w:t>a</w:t>
        </w:r>
      </w:ins>
      <w:del w:id="1320" w:author="Author">
        <w:r w:rsidRPr="00F11EFB" w:rsidDel="0073744D">
          <w:rPr>
            <w:rFonts w:ascii="Times New Roman" w:hAnsi="Times New Roman" w:cs="Times New Roman"/>
          </w:rPr>
          <w:delText>A</w:delText>
        </w:r>
      </w:del>
      <w:r w:rsidRPr="00F11EFB">
        <w:rPr>
          <w:rFonts w:ascii="Times New Roman" w:hAnsi="Times New Roman" w:cs="Times New Roman"/>
        </w:rPr>
        <w:t>gain,</w:t>
      </w:r>
      <w:r w:rsidR="00370E76" w:rsidRPr="00F11EFB">
        <w:rPr>
          <w:rFonts w:ascii="Times New Roman" w:hAnsi="Times New Roman" w:cs="Times New Roman"/>
        </w:rPr>
        <w:t xml:space="preserve"> </w:t>
      </w:r>
      <w:r w:rsidRPr="00F11EFB">
        <w:rPr>
          <w:rFonts w:ascii="Times New Roman" w:hAnsi="Times New Roman" w:cs="Times New Roman"/>
        </w:rPr>
        <w:t>debt</w:t>
      </w:r>
      <w:r w:rsidR="00370E76" w:rsidRPr="00F11EFB">
        <w:rPr>
          <w:rFonts w:ascii="Times New Roman" w:hAnsi="Times New Roman" w:cs="Times New Roman"/>
        </w:rPr>
        <w:t xml:space="preserve"> </w:t>
      </w:r>
      <w:r w:rsidRPr="00F11EFB">
        <w:rPr>
          <w:rFonts w:ascii="Times New Roman" w:hAnsi="Times New Roman" w:cs="Times New Roman"/>
        </w:rPr>
        <w:t>can</w:t>
      </w:r>
      <w:r w:rsidR="00370E76" w:rsidRPr="00F11EFB">
        <w:rPr>
          <w:rFonts w:ascii="Times New Roman" w:hAnsi="Times New Roman" w:cs="Times New Roman"/>
        </w:rPr>
        <w:t xml:space="preserve"> </w:t>
      </w:r>
      <w:r w:rsidRPr="00F11EFB">
        <w:rPr>
          <w:rFonts w:ascii="Times New Roman" w:hAnsi="Times New Roman" w:cs="Times New Roman"/>
        </w:rPr>
        <w:t>be</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danger</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your</w:t>
      </w:r>
      <w:r w:rsidR="00370E76" w:rsidRPr="00F11EFB">
        <w:rPr>
          <w:rFonts w:ascii="Times New Roman" w:hAnsi="Times New Roman" w:cs="Times New Roman"/>
        </w:rPr>
        <w:t xml:space="preserve"> </w:t>
      </w:r>
      <w:r w:rsidRPr="00F11EFB">
        <w:rPr>
          <w:rFonts w:ascii="Times New Roman" w:hAnsi="Times New Roman" w:cs="Times New Roman"/>
        </w:rPr>
        <w:t>financial</w:t>
      </w:r>
      <w:r w:rsidR="00370E76" w:rsidRPr="00F11EFB">
        <w:rPr>
          <w:rFonts w:ascii="Times New Roman" w:hAnsi="Times New Roman" w:cs="Times New Roman"/>
        </w:rPr>
        <w:t xml:space="preserve"> </w:t>
      </w:r>
      <w:r w:rsidRPr="00F11EFB">
        <w:rPr>
          <w:rFonts w:ascii="Times New Roman" w:hAnsi="Times New Roman" w:cs="Times New Roman"/>
        </w:rPr>
        <w:t>well-being.”</w:t>
      </w:r>
      <w:r w:rsidR="00370E76" w:rsidRPr="00F11EFB">
        <w:rPr>
          <w:rFonts w:ascii="Times New Roman" w:hAnsi="Times New Roman" w:cs="Times New Roman"/>
        </w:rPr>
        <w:t xml:space="preserve"> </w:t>
      </w:r>
      <w:r w:rsidRPr="00F11EFB">
        <w:rPr>
          <w:rFonts w:ascii="Times New Roman" w:hAnsi="Times New Roman" w:cs="Times New Roman"/>
        </w:rPr>
        <w:t>If</w:t>
      </w:r>
      <w:r w:rsidR="00370E76" w:rsidRPr="00F11EFB">
        <w:rPr>
          <w:rFonts w:ascii="Times New Roman" w:hAnsi="Times New Roman" w:cs="Times New Roman"/>
        </w:rPr>
        <w:t xml:space="preserve"> </w:t>
      </w:r>
      <w:r w:rsidRPr="00F11EFB">
        <w:rPr>
          <w:rFonts w:ascii="Times New Roman" w:hAnsi="Times New Roman" w:cs="Times New Roman"/>
        </w:rPr>
        <w:t>you</w:t>
      </w:r>
      <w:ins w:id="1321" w:author="Author">
        <w:r w:rsidR="0073744D">
          <w:rPr>
            <w:rFonts w:ascii="Times New Roman" w:hAnsi="Times New Roman" w:cs="Times New Roman"/>
          </w:rPr>
          <w:t>’</w:t>
        </w:r>
      </w:ins>
      <w:del w:id="1322" w:author="Author">
        <w:r w:rsidRPr="00F11EFB" w:rsidDel="0073744D">
          <w:rPr>
            <w:rFonts w:ascii="Times New Roman" w:hAnsi="Times New Roman" w:cs="Times New Roman"/>
          </w:rPr>
          <w:delText>'</w:delText>
        </w:r>
      </w:del>
      <w:r w:rsidRPr="00F11EFB">
        <w:rPr>
          <w:rFonts w:ascii="Times New Roman" w:hAnsi="Times New Roman" w:cs="Times New Roman"/>
        </w:rPr>
        <w:t>re</w:t>
      </w:r>
      <w:r w:rsidR="00370E76" w:rsidRPr="00F11EFB">
        <w:rPr>
          <w:rFonts w:ascii="Times New Roman" w:hAnsi="Times New Roman" w:cs="Times New Roman"/>
        </w:rPr>
        <w:t xml:space="preserve"> </w:t>
      </w:r>
      <w:r w:rsidRPr="00F11EFB">
        <w:rPr>
          <w:rFonts w:ascii="Times New Roman" w:hAnsi="Times New Roman" w:cs="Times New Roman"/>
        </w:rPr>
        <w:t>constantly</w:t>
      </w:r>
      <w:r w:rsidR="00370E76" w:rsidRPr="00F11EFB">
        <w:rPr>
          <w:rFonts w:ascii="Times New Roman" w:hAnsi="Times New Roman" w:cs="Times New Roman"/>
        </w:rPr>
        <w:t xml:space="preserve"> </w:t>
      </w:r>
      <w:r w:rsidRPr="00F11EFB">
        <w:rPr>
          <w:rFonts w:ascii="Times New Roman" w:hAnsi="Times New Roman" w:cs="Times New Roman"/>
        </w:rPr>
        <w:t>paying</w:t>
      </w:r>
      <w:r w:rsidR="00370E76" w:rsidRPr="00F11EFB">
        <w:rPr>
          <w:rFonts w:ascii="Times New Roman" w:hAnsi="Times New Roman" w:cs="Times New Roman"/>
        </w:rPr>
        <w:t xml:space="preserve"> </w:t>
      </w:r>
      <w:r w:rsidRPr="00F11EFB">
        <w:rPr>
          <w:rFonts w:ascii="Times New Roman" w:hAnsi="Times New Roman" w:cs="Times New Roman"/>
        </w:rPr>
        <w:t>credit</w:t>
      </w:r>
      <w:r w:rsidR="00370E76" w:rsidRPr="00F11EFB">
        <w:rPr>
          <w:rFonts w:ascii="Times New Roman" w:hAnsi="Times New Roman" w:cs="Times New Roman"/>
        </w:rPr>
        <w:t xml:space="preserve"> </w:t>
      </w:r>
      <w:r w:rsidRPr="00F11EFB">
        <w:rPr>
          <w:rFonts w:ascii="Times New Roman" w:hAnsi="Times New Roman" w:cs="Times New Roman"/>
        </w:rPr>
        <w:t>card</w:t>
      </w:r>
      <w:r w:rsidR="00370E76" w:rsidRPr="00F11EFB">
        <w:rPr>
          <w:rFonts w:ascii="Times New Roman" w:hAnsi="Times New Roman" w:cs="Times New Roman"/>
        </w:rPr>
        <w:t xml:space="preserve"> </w:t>
      </w:r>
      <w:r w:rsidRPr="00F11EFB">
        <w:rPr>
          <w:rFonts w:ascii="Times New Roman" w:hAnsi="Times New Roman" w:cs="Times New Roman"/>
        </w:rPr>
        <w:t>bills</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racking</w:t>
      </w:r>
      <w:r w:rsidR="00370E76" w:rsidRPr="00F11EFB">
        <w:rPr>
          <w:rFonts w:ascii="Times New Roman" w:hAnsi="Times New Roman" w:cs="Times New Roman"/>
        </w:rPr>
        <w:t xml:space="preserve"> </w:t>
      </w:r>
      <w:r w:rsidRPr="00F11EFB">
        <w:rPr>
          <w:rFonts w:ascii="Times New Roman" w:hAnsi="Times New Roman" w:cs="Times New Roman"/>
        </w:rPr>
        <w:t>up</w:t>
      </w:r>
      <w:r w:rsidR="00370E76" w:rsidRPr="00F11EFB">
        <w:rPr>
          <w:rFonts w:ascii="Times New Roman" w:hAnsi="Times New Roman" w:cs="Times New Roman"/>
        </w:rPr>
        <w:t xml:space="preserve"> </w:t>
      </w:r>
      <w:r w:rsidRPr="00F11EFB">
        <w:rPr>
          <w:rFonts w:ascii="Times New Roman" w:hAnsi="Times New Roman" w:cs="Times New Roman"/>
        </w:rPr>
        <w:t>interest,</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won</w:t>
      </w:r>
      <w:ins w:id="1323" w:author="Author">
        <w:r w:rsidR="0073744D">
          <w:rPr>
            <w:rFonts w:ascii="Times New Roman" w:hAnsi="Times New Roman" w:cs="Times New Roman"/>
          </w:rPr>
          <w:t>’</w:t>
        </w:r>
      </w:ins>
      <w:del w:id="1324" w:author="Author">
        <w:r w:rsidRPr="00F11EFB" w:rsidDel="0073744D">
          <w:rPr>
            <w:rFonts w:ascii="Times New Roman" w:hAnsi="Times New Roman" w:cs="Times New Roman"/>
          </w:rPr>
          <w:delText>'</w:delText>
        </w:r>
      </w:del>
      <w:r w:rsidRPr="00F11EFB">
        <w:rPr>
          <w:rFonts w:ascii="Times New Roman" w:hAnsi="Times New Roman" w:cs="Times New Roman"/>
        </w:rPr>
        <w:t>t</w:t>
      </w:r>
      <w:r w:rsidR="00370E76" w:rsidRPr="00F11EFB">
        <w:rPr>
          <w:rFonts w:ascii="Times New Roman" w:hAnsi="Times New Roman" w:cs="Times New Roman"/>
        </w:rPr>
        <w:t xml:space="preserve"> </w:t>
      </w:r>
      <w:proofErr w:type="gramStart"/>
      <w:r w:rsidRPr="00F11EFB">
        <w:rPr>
          <w:rFonts w:ascii="Times New Roman" w:hAnsi="Times New Roman" w:cs="Times New Roman"/>
        </w:rPr>
        <w:t>have</w:t>
      </w:r>
      <w:proofErr w:type="gramEnd"/>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chance</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save</w:t>
      </w:r>
      <w:r w:rsidR="00370E76" w:rsidRPr="00F11EFB">
        <w:rPr>
          <w:rFonts w:ascii="Times New Roman" w:hAnsi="Times New Roman" w:cs="Times New Roman"/>
        </w:rPr>
        <w:t xml:space="preserve"> </w:t>
      </w:r>
      <w:r w:rsidRPr="00F11EFB">
        <w:rPr>
          <w:rFonts w:ascii="Times New Roman" w:hAnsi="Times New Roman" w:cs="Times New Roman"/>
        </w:rPr>
        <w:t>any</w:t>
      </w:r>
      <w:r w:rsidR="00370E76" w:rsidRPr="00F11EFB">
        <w:rPr>
          <w:rFonts w:ascii="Times New Roman" w:hAnsi="Times New Roman" w:cs="Times New Roman"/>
        </w:rPr>
        <w:t xml:space="preserve"> </w:t>
      </w:r>
      <w:r w:rsidRPr="00F11EFB">
        <w:rPr>
          <w:rFonts w:ascii="Times New Roman" w:hAnsi="Times New Roman" w:cs="Times New Roman"/>
        </w:rPr>
        <w:t>money.</w:t>
      </w:r>
    </w:p>
    <w:p w14:paraId="4CA9D772" w14:textId="1A26D74A" w:rsidR="00107109" w:rsidDel="005E4DEB" w:rsidRDefault="00A87AAA" w:rsidP="0073744D">
      <w:pPr>
        <w:spacing w:before="100" w:beforeAutospacing="1"/>
        <w:ind w:right="4"/>
        <w:contextualSpacing/>
        <w:rPr>
          <w:del w:id="1325" w:author="Author"/>
          <w:rFonts w:ascii="Times New Roman" w:hAnsi="Times New Roman" w:cs="Times New Roman"/>
        </w:rPr>
      </w:pPr>
      <w:r w:rsidRPr="00F11EFB">
        <w:rPr>
          <w:rFonts w:ascii="Times New Roman" w:hAnsi="Times New Roman" w:cs="Times New Roman"/>
        </w:rPr>
        <w:t>If</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already</w:t>
      </w:r>
      <w:r w:rsidR="00370E76" w:rsidRPr="00F11EFB">
        <w:rPr>
          <w:rFonts w:ascii="Times New Roman" w:hAnsi="Times New Roman" w:cs="Times New Roman"/>
        </w:rPr>
        <w:t xml:space="preserve"> </w:t>
      </w:r>
      <w:r w:rsidRPr="00F11EFB">
        <w:rPr>
          <w:rFonts w:ascii="Times New Roman" w:hAnsi="Times New Roman" w:cs="Times New Roman"/>
        </w:rPr>
        <w:t>have</w:t>
      </w:r>
      <w:r w:rsidR="00370E76" w:rsidRPr="00F11EFB">
        <w:rPr>
          <w:rFonts w:ascii="Times New Roman" w:hAnsi="Times New Roman" w:cs="Times New Roman"/>
        </w:rPr>
        <w:t xml:space="preserve"> </w:t>
      </w:r>
      <w:r w:rsidRPr="00F11EFB">
        <w:rPr>
          <w:rFonts w:ascii="Times New Roman" w:hAnsi="Times New Roman" w:cs="Times New Roman"/>
        </w:rPr>
        <w:t>some</w:t>
      </w:r>
      <w:r w:rsidR="00370E76" w:rsidRPr="00F11EFB">
        <w:rPr>
          <w:rFonts w:ascii="Times New Roman" w:hAnsi="Times New Roman" w:cs="Times New Roman"/>
        </w:rPr>
        <w:t xml:space="preserve"> </w:t>
      </w:r>
      <w:r w:rsidRPr="00F11EFB">
        <w:rPr>
          <w:rFonts w:ascii="Times New Roman" w:hAnsi="Times New Roman" w:cs="Times New Roman"/>
        </w:rPr>
        <w:t>debt</w:t>
      </w:r>
      <w:r w:rsidR="00370E76" w:rsidRPr="00F11EFB">
        <w:rPr>
          <w:rFonts w:ascii="Times New Roman" w:hAnsi="Times New Roman" w:cs="Times New Roman"/>
        </w:rPr>
        <w:t xml:space="preserve"> </w:t>
      </w:r>
      <w:r w:rsidRPr="00F11EFB">
        <w:rPr>
          <w:rFonts w:ascii="Times New Roman" w:hAnsi="Times New Roman" w:cs="Times New Roman"/>
        </w:rPr>
        <w:t>troubles,</w:t>
      </w:r>
      <w:r w:rsidR="00370E76" w:rsidRPr="00F11EFB">
        <w:rPr>
          <w:rFonts w:ascii="Times New Roman" w:hAnsi="Times New Roman" w:cs="Times New Roman"/>
        </w:rPr>
        <w:t xml:space="preserve"> </w:t>
      </w:r>
      <w:r w:rsidRPr="00F11EFB">
        <w:rPr>
          <w:rFonts w:ascii="Times New Roman" w:hAnsi="Times New Roman" w:cs="Times New Roman"/>
        </w:rPr>
        <w:t>be</w:t>
      </w:r>
      <w:r w:rsidR="00370E76" w:rsidRPr="00F11EFB">
        <w:rPr>
          <w:rFonts w:ascii="Times New Roman" w:hAnsi="Times New Roman" w:cs="Times New Roman"/>
        </w:rPr>
        <w:t xml:space="preserve"> </w:t>
      </w:r>
      <w:r w:rsidRPr="00F11EFB">
        <w:rPr>
          <w:rFonts w:ascii="Times New Roman" w:hAnsi="Times New Roman" w:cs="Times New Roman"/>
        </w:rPr>
        <w:t>sure</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devise</w:t>
      </w:r>
      <w:r w:rsidR="00370E76" w:rsidRPr="00F11EFB">
        <w:rPr>
          <w:rFonts w:ascii="Times New Roman" w:hAnsi="Times New Roman" w:cs="Times New Roman"/>
        </w:rPr>
        <w:t xml:space="preserve"> </w:t>
      </w:r>
      <w:hyperlink r:id="rId19" w:tgtFrame="_blank" w:history="1">
        <w:r w:rsidRPr="00F11EFB">
          <w:rPr>
            <w:rStyle w:val="Hyperlink"/>
            <w:rFonts w:ascii="Times New Roman" w:hAnsi="Times New Roman" w:cs="Times New Roman"/>
            <w:color w:val="auto"/>
            <w:u w:val="none"/>
          </w:rPr>
          <w:t>a</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repayment</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plan</w:t>
        </w:r>
      </w:hyperlink>
      <w:r w:rsidRPr="00F11EFB">
        <w:rPr>
          <w:rFonts w:ascii="Times New Roman" w:hAnsi="Times New Roman" w:cs="Times New Roman"/>
        </w:rPr>
        <w:t>.</w:t>
      </w:r>
      <w:r w:rsidR="00370E76" w:rsidRPr="00F11EFB">
        <w:rPr>
          <w:rFonts w:ascii="Times New Roman" w:hAnsi="Times New Roman" w:cs="Times New Roman"/>
        </w:rPr>
        <w:t xml:space="preserve"> </w:t>
      </w:r>
      <w:r w:rsidRPr="00F11EFB">
        <w:rPr>
          <w:rFonts w:ascii="Times New Roman" w:hAnsi="Times New Roman" w:cs="Times New Roman"/>
        </w:rPr>
        <w:t>One</w:t>
      </w:r>
      <w:r w:rsidR="00370E76" w:rsidRPr="00F11EFB">
        <w:rPr>
          <w:rFonts w:ascii="Times New Roman" w:hAnsi="Times New Roman" w:cs="Times New Roman"/>
        </w:rPr>
        <w:t xml:space="preserve"> </w:t>
      </w:r>
      <w:r w:rsidRPr="00F11EFB">
        <w:rPr>
          <w:rFonts w:ascii="Times New Roman" w:hAnsi="Times New Roman" w:cs="Times New Roman"/>
        </w:rPr>
        <w:t>strategy</w:t>
      </w:r>
      <w:r w:rsidR="00370E76" w:rsidRPr="00F11EFB">
        <w:rPr>
          <w:rFonts w:ascii="Times New Roman" w:hAnsi="Times New Roman" w:cs="Times New Roman"/>
        </w:rPr>
        <w:t xml:space="preserve"> </w:t>
      </w:r>
      <w:r w:rsidRPr="00F11EFB">
        <w:rPr>
          <w:rFonts w:ascii="Times New Roman" w:hAnsi="Times New Roman" w:cs="Times New Roman"/>
        </w:rPr>
        <w:t>is</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pay</w:t>
      </w:r>
      <w:r w:rsidR="00370E76" w:rsidRPr="00F11EFB">
        <w:rPr>
          <w:rFonts w:ascii="Times New Roman" w:hAnsi="Times New Roman" w:cs="Times New Roman"/>
        </w:rPr>
        <w:t xml:space="preserve"> </w:t>
      </w:r>
      <w:r w:rsidRPr="00F11EFB">
        <w:rPr>
          <w:rFonts w:ascii="Times New Roman" w:hAnsi="Times New Roman" w:cs="Times New Roman"/>
        </w:rPr>
        <w:t>off</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debt</w:t>
      </w:r>
      <w:r w:rsidR="00370E76" w:rsidRPr="00F11EFB">
        <w:rPr>
          <w:rFonts w:ascii="Times New Roman" w:hAnsi="Times New Roman" w:cs="Times New Roman"/>
        </w:rPr>
        <w:t xml:space="preserve"> </w:t>
      </w:r>
      <w:r w:rsidRPr="00F11EFB">
        <w:rPr>
          <w:rFonts w:ascii="Times New Roman" w:hAnsi="Times New Roman" w:cs="Times New Roman"/>
        </w:rPr>
        <w:t>with</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highest</w:t>
      </w:r>
      <w:r w:rsidR="00370E76" w:rsidRPr="00F11EFB">
        <w:rPr>
          <w:rFonts w:ascii="Times New Roman" w:hAnsi="Times New Roman" w:cs="Times New Roman"/>
        </w:rPr>
        <w:t xml:space="preserve"> </w:t>
      </w:r>
      <w:r w:rsidRPr="00F11EFB">
        <w:rPr>
          <w:rFonts w:ascii="Times New Roman" w:hAnsi="Times New Roman" w:cs="Times New Roman"/>
        </w:rPr>
        <w:t>interest</w:t>
      </w:r>
      <w:r w:rsidR="00370E76" w:rsidRPr="00F11EFB">
        <w:rPr>
          <w:rFonts w:ascii="Times New Roman" w:hAnsi="Times New Roman" w:cs="Times New Roman"/>
        </w:rPr>
        <w:t xml:space="preserve"> </w:t>
      </w:r>
      <w:r w:rsidRPr="00F11EFB">
        <w:rPr>
          <w:rFonts w:ascii="Times New Roman" w:hAnsi="Times New Roman" w:cs="Times New Roman"/>
        </w:rPr>
        <w:t>rate</w:t>
      </w:r>
      <w:r w:rsidR="00370E76" w:rsidRPr="00F11EFB">
        <w:rPr>
          <w:rFonts w:ascii="Times New Roman" w:hAnsi="Times New Roman" w:cs="Times New Roman"/>
        </w:rPr>
        <w:t xml:space="preserve"> </w:t>
      </w:r>
      <w:r w:rsidRPr="00F11EFB">
        <w:rPr>
          <w:rFonts w:ascii="Times New Roman" w:hAnsi="Times New Roman" w:cs="Times New Roman"/>
        </w:rPr>
        <w:t>first.</w:t>
      </w:r>
      <w:r w:rsidR="00370E76" w:rsidRPr="00F11EFB">
        <w:rPr>
          <w:rFonts w:ascii="Times New Roman" w:hAnsi="Times New Roman" w:cs="Times New Roman"/>
        </w:rPr>
        <w:t xml:space="preserve"> </w:t>
      </w:r>
      <w:ins w:id="1326" w:author="Author">
        <w:r w:rsidR="005E4DEB" w:rsidRPr="00F11EFB">
          <w:rPr>
            <w:rFonts w:ascii="Times New Roman" w:hAnsi="Times New Roman" w:cs="Times New Roman"/>
          </w:rPr>
          <w:t xml:space="preserve">Another strategy is to pay off the smallest debt first </w:t>
        </w:r>
        <w:r w:rsidR="00447038">
          <w:rPr>
            <w:rFonts w:ascii="Times New Roman" w:hAnsi="Times New Roman" w:cs="Times New Roman"/>
          </w:rPr>
          <w:t xml:space="preserve">in order </w:t>
        </w:r>
        <w:r w:rsidR="005E4DEB" w:rsidRPr="00F11EFB">
          <w:rPr>
            <w:rFonts w:ascii="Times New Roman" w:hAnsi="Times New Roman" w:cs="Times New Roman"/>
          </w:rPr>
          <w:t>to give you a psychological boost and encourage you to keep chipping away</w:t>
        </w:r>
        <w:r w:rsidR="00447038">
          <w:rPr>
            <w:rFonts w:ascii="Times New Roman" w:hAnsi="Times New Roman" w:cs="Times New Roman"/>
          </w:rPr>
          <w:t xml:space="preserve"> at the debt</w:t>
        </w:r>
        <w:r w:rsidR="005E4DEB" w:rsidRPr="00F11EFB">
          <w:rPr>
            <w:rFonts w:ascii="Times New Roman" w:hAnsi="Times New Roman" w:cs="Times New Roman"/>
          </w:rPr>
          <w:t xml:space="preserve">. If </w:t>
        </w:r>
        <w:proofErr w:type="gramStart"/>
        <w:r w:rsidR="00447038">
          <w:rPr>
            <w:rFonts w:ascii="Times New Roman" w:hAnsi="Times New Roman" w:cs="Times New Roman"/>
          </w:rPr>
          <w:t>you’</w:t>
        </w:r>
        <w:r w:rsidR="005E4DEB" w:rsidRPr="00F11EFB">
          <w:rPr>
            <w:rFonts w:ascii="Times New Roman" w:hAnsi="Times New Roman" w:cs="Times New Roman"/>
          </w:rPr>
          <w:t>re</w:t>
        </w:r>
        <w:proofErr w:type="gramEnd"/>
        <w:r w:rsidR="005E4DEB" w:rsidRPr="00F11EFB">
          <w:rPr>
            <w:rFonts w:ascii="Times New Roman" w:hAnsi="Times New Roman" w:cs="Times New Roman"/>
          </w:rPr>
          <w:t xml:space="preserve"> considering taking out new loans—to go back to school or </w:t>
        </w:r>
        <w:r w:rsidR="00447038">
          <w:rPr>
            <w:rFonts w:ascii="Times New Roman" w:hAnsi="Times New Roman" w:cs="Times New Roman"/>
          </w:rPr>
          <w:t xml:space="preserve">to </w:t>
        </w:r>
        <w:r w:rsidR="005E4DEB" w:rsidRPr="00F11EFB">
          <w:rPr>
            <w:rFonts w:ascii="Times New Roman" w:hAnsi="Times New Roman" w:cs="Times New Roman"/>
          </w:rPr>
          <w:t xml:space="preserve">seed your business, for example—make sure you understand all the terms, including your interest rate and repayment details, so </w:t>
        </w:r>
        <w:r w:rsidR="00447038">
          <w:rPr>
            <w:rFonts w:ascii="Times New Roman" w:hAnsi="Times New Roman" w:cs="Times New Roman"/>
          </w:rPr>
          <w:t xml:space="preserve">that </w:t>
        </w:r>
        <w:r w:rsidR="005E4DEB" w:rsidRPr="00F11EFB">
          <w:rPr>
            <w:rFonts w:ascii="Times New Roman" w:hAnsi="Times New Roman" w:cs="Times New Roman"/>
          </w:rPr>
          <w:t xml:space="preserve">you can decide whether </w:t>
        </w:r>
        <w:r w:rsidR="00447038">
          <w:rPr>
            <w:rFonts w:ascii="Times New Roman" w:hAnsi="Times New Roman" w:cs="Times New Roman"/>
          </w:rPr>
          <w:t>it’</w:t>
        </w:r>
        <w:r w:rsidR="005E4DEB" w:rsidRPr="00F11EFB">
          <w:rPr>
            <w:rFonts w:ascii="Times New Roman" w:hAnsi="Times New Roman" w:cs="Times New Roman"/>
          </w:rPr>
          <w:t>s truly worth it.</w:t>
        </w:r>
      </w:ins>
    </w:p>
    <w:p w14:paraId="503AE26F" w14:textId="77777777" w:rsidR="005E4DEB" w:rsidRPr="00F11EFB" w:rsidRDefault="005E4DEB" w:rsidP="008C2D65">
      <w:pPr>
        <w:spacing w:before="100" w:beforeAutospacing="1"/>
        <w:ind w:right="4"/>
        <w:contextualSpacing/>
        <w:rPr>
          <w:ins w:id="1327" w:author="Author"/>
          <w:rFonts w:ascii="Times New Roman" w:hAnsi="Times New Roman" w:cs="Times New Roman"/>
        </w:rPr>
      </w:pPr>
    </w:p>
    <w:p w14:paraId="475B65E2" w14:textId="647B06A2" w:rsidR="00851565" w:rsidRPr="00F11EFB" w:rsidDel="00676791" w:rsidRDefault="00370E76" w:rsidP="00107109">
      <w:pPr>
        <w:spacing w:before="100" w:beforeAutospacing="1"/>
        <w:ind w:right="4"/>
        <w:contextualSpacing/>
        <w:rPr>
          <w:del w:id="1328" w:author="Author"/>
          <w:rFonts w:ascii="Times New Roman" w:hAnsi="Times New Roman" w:cs="Times New Roman"/>
        </w:rPr>
      </w:pPr>
      <w:del w:id="1329" w:author="Author">
        <w:r w:rsidRPr="00F11EFB" w:rsidDel="00676791">
          <w:rPr>
            <w:rFonts w:ascii="Times New Roman" w:hAnsi="Times New Roman" w:cs="Times New Roman"/>
          </w:rPr>
          <w:delText xml:space="preserve"> </w:delText>
        </w:r>
        <w:r w:rsidR="00851565" w:rsidRPr="00F11EFB" w:rsidDel="00676791">
          <w:rPr>
            <w:rFonts w:ascii="Times New Roman" w:hAnsi="Times New Roman" w:cs="Times New Roman"/>
          </w:rPr>
          <w:delText>CHAPTER</w:delText>
        </w:r>
        <w:r w:rsidRPr="00F11EFB" w:rsidDel="00676791">
          <w:rPr>
            <w:rFonts w:ascii="Times New Roman" w:hAnsi="Times New Roman" w:cs="Times New Roman"/>
          </w:rPr>
          <w:delText xml:space="preserve"> </w:delText>
        </w:r>
        <w:r w:rsidR="00851565" w:rsidRPr="00F11EFB" w:rsidDel="00676791">
          <w:rPr>
            <w:rFonts w:ascii="Times New Roman" w:hAnsi="Times New Roman" w:cs="Times New Roman"/>
          </w:rPr>
          <w:delText>2</w:delText>
        </w:r>
        <w:r w:rsidRPr="00F11EFB" w:rsidDel="00676791">
          <w:rPr>
            <w:rFonts w:ascii="Times New Roman" w:hAnsi="Times New Roman" w:cs="Times New Roman"/>
          </w:rPr>
          <w:delText xml:space="preserve"> </w:delText>
        </w:r>
        <w:r w:rsidR="00E21B08" w:rsidRPr="00F11EFB" w:rsidDel="00676791">
          <w:rPr>
            <w:rFonts w:ascii="Times New Roman" w:hAnsi="Times New Roman" w:cs="Times New Roman"/>
          </w:rPr>
          <w:delText>‘THE</w:delText>
        </w:r>
        <w:r w:rsidRPr="00F11EFB" w:rsidDel="00676791">
          <w:rPr>
            <w:rFonts w:ascii="Times New Roman" w:hAnsi="Times New Roman" w:cs="Times New Roman"/>
          </w:rPr>
          <w:delText xml:space="preserve"> </w:delText>
        </w:r>
        <w:r w:rsidR="00851565" w:rsidRPr="00F11EFB" w:rsidDel="00676791">
          <w:rPr>
            <w:rFonts w:ascii="Times New Roman" w:hAnsi="Times New Roman" w:cs="Times New Roman"/>
          </w:rPr>
          <w:delText>TRUTHS</w:delText>
        </w:r>
        <w:r w:rsidRPr="00F11EFB" w:rsidDel="00676791">
          <w:rPr>
            <w:rFonts w:ascii="Times New Roman" w:hAnsi="Times New Roman" w:cs="Times New Roman"/>
          </w:rPr>
          <w:delText xml:space="preserve"> </w:delText>
        </w:r>
        <w:r w:rsidR="00851565" w:rsidRPr="00F11EFB" w:rsidDel="00676791">
          <w:rPr>
            <w:rFonts w:ascii="Times New Roman" w:hAnsi="Times New Roman" w:cs="Times New Roman"/>
          </w:rPr>
          <w:delText>AND</w:delText>
        </w:r>
        <w:r w:rsidRPr="00F11EFB" w:rsidDel="00676791">
          <w:rPr>
            <w:rFonts w:ascii="Times New Roman" w:hAnsi="Times New Roman" w:cs="Times New Roman"/>
          </w:rPr>
          <w:delText xml:space="preserve"> </w:delText>
        </w:r>
        <w:r w:rsidR="00851565" w:rsidRPr="00F11EFB" w:rsidDel="00676791">
          <w:rPr>
            <w:rFonts w:ascii="Times New Roman" w:hAnsi="Times New Roman" w:cs="Times New Roman"/>
          </w:rPr>
          <w:delText>UNTRUTHS”</w:delText>
        </w:r>
      </w:del>
    </w:p>
    <w:p w14:paraId="143DAE36" w14:textId="32861FC2" w:rsidR="00A87AAA" w:rsidRPr="00F11EFB" w:rsidDel="0073744D" w:rsidRDefault="00A87AAA">
      <w:pPr>
        <w:spacing w:before="100" w:beforeAutospacing="1"/>
        <w:ind w:right="4" w:firstLine="0"/>
        <w:contextualSpacing/>
        <w:rPr>
          <w:del w:id="1330" w:author="Author"/>
          <w:rFonts w:ascii="Times New Roman" w:hAnsi="Times New Roman" w:cs="Times New Roman"/>
        </w:rPr>
        <w:pPrChange w:id="1331" w:author="Editor" w:date="2020-11-10T16:09:00Z">
          <w:pPr>
            <w:spacing w:before="100" w:beforeAutospacing="1"/>
            <w:ind w:right="4"/>
            <w:contextualSpacing/>
          </w:pPr>
        </w:pPrChange>
      </w:pPr>
      <w:del w:id="1332" w:author="Author">
        <w:r w:rsidRPr="00F11EFB" w:rsidDel="0073744D">
          <w:rPr>
            <w:rFonts w:ascii="Times New Roman" w:hAnsi="Times New Roman" w:cs="Times New Roman"/>
          </w:rPr>
          <w:delText>Also,</w:delText>
        </w:r>
        <w:r w:rsidR="00370E76" w:rsidRPr="00F11EFB" w:rsidDel="0073744D">
          <w:rPr>
            <w:rFonts w:ascii="Times New Roman" w:hAnsi="Times New Roman" w:cs="Times New Roman"/>
          </w:rPr>
          <w:delText xml:space="preserve"> </w:delText>
        </w:r>
        <w:r w:rsidRPr="00F11EFB" w:rsidDel="0073744D">
          <w:rPr>
            <w:rFonts w:ascii="Times New Roman" w:hAnsi="Times New Roman" w:cs="Times New Roman"/>
          </w:rPr>
          <w:delText>consider</w:delText>
        </w:r>
        <w:r w:rsidR="00370E76" w:rsidRPr="00F11EFB" w:rsidDel="0073744D">
          <w:rPr>
            <w:rFonts w:ascii="Times New Roman" w:hAnsi="Times New Roman" w:cs="Times New Roman"/>
          </w:rPr>
          <w:delText xml:space="preserve"> </w:delText>
        </w:r>
        <w:r w:rsidRPr="00F11EFB" w:rsidDel="0073744D">
          <w:rPr>
            <w:rFonts w:ascii="Times New Roman" w:hAnsi="Times New Roman" w:cs="Times New Roman"/>
          </w:rPr>
          <w:delText>talking</w:delText>
        </w:r>
        <w:r w:rsidR="00370E76" w:rsidRPr="00F11EFB" w:rsidDel="0073744D">
          <w:rPr>
            <w:rFonts w:ascii="Times New Roman" w:hAnsi="Times New Roman" w:cs="Times New Roman"/>
          </w:rPr>
          <w:delText xml:space="preserve"> </w:delText>
        </w:r>
        <w:r w:rsidRPr="00F11EFB" w:rsidDel="0073744D">
          <w:rPr>
            <w:rFonts w:ascii="Times New Roman" w:hAnsi="Times New Roman" w:cs="Times New Roman"/>
          </w:rPr>
          <w:delText>to</w:delText>
        </w:r>
        <w:r w:rsidR="00370E76" w:rsidRPr="00F11EFB" w:rsidDel="0073744D">
          <w:rPr>
            <w:rFonts w:ascii="Times New Roman" w:hAnsi="Times New Roman" w:cs="Times New Roman"/>
          </w:rPr>
          <w:delText xml:space="preserve"> </w:delText>
        </w:r>
        <w:r w:rsidRPr="00F11EFB" w:rsidDel="0073744D">
          <w:rPr>
            <w:rFonts w:ascii="Times New Roman" w:hAnsi="Times New Roman" w:cs="Times New Roman"/>
          </w:rPr>
          <w:delText>your</w:delText>
        </w:r>
        <w:r w:rsidR="00370E76" w:rsidRPr="00F11EFB" w:rsidDel="0073744D">
          <w:rPr>
            <w:rFonts w:ascii="Times New Roman" w:hAnsi="Times New Roman" w:cs="Times New Roman"/>
          </w:rPr>
          <w:delText xml:space="preserve"> </w:delText>
        </w:r>
        <w:r w:rsidRPr="00F11EFB" w:rsidDel="0073744D">
          <w:rPr>
            <w:rFonts w:ascii="Times New Roman" w:hAnsi="Times New Roman" w:cs="Times New Roman"/>
          </w:rPr>
          <w:delText>employer</w:delText>
        </w:r>
        <w:r w:rsidR="00370E76" w:rsidRPr="00F11EFB" w:rsidDel="0073744D">
          <w:rPr>
            <w:rFonts w:ascii="Times New Roman" w:hAnsi="Times New Roman" w:cs="Times New Roman"/>
          </w:rPr>
          <w:delText xml:space="preserve"> </w:delText>
        </w:r>
        <w:r w:rsidRPr="00F11EFB" w:rsidDel="0073744D">
          <w:rPr>
            <w:rFonts w:ascii="Times New Roman" w:hAnsi="Times New Roman" w:cs="Times New Roman"/>
          </w:rPr>
          <w:delText>about</w:delText>
        </w:r>
        <w:r w:rsidR="00370E76" w:rsidRPr="00F11EFB" w:rsidDel="0073744D">
          <w:rPr>
            <w:rFonts w:ascii="Times New Roman" w:hAnsi="Times New Roman" w:cs="Times New Roman"/>
          </w:rPr>
          <w:delText xml:space="preserve"> </w:delText>
        </w:r>
        <w:r w:rsidRPr="00F11EFB" w:rsidDel="0073744D">
          <w:rPr>
            <w:rFonts w:ascii="Times New Roman" w:hAnsi="Times New Roman" w:cs="Times New Roman"/>
          </w:rPr>
          <w:delText>the</w:delText>
        </w:r>
        <w:r w:rsidR="00370E76" w:rsidRPr="00F11EFB" w:rsidDel="0073744D">
          <w:rPr>
            <w:rFonts w:ascii="Times New Roman" w:hAnsi="Times New Roman" w:cs="Times New Roman"/>
          </w:rPr>
          <w:delText xml:space="preserve"> </w:delText>
        </w:r>
        <w:r w:rsidRPr="00F11EFB" w:rsidDel="0073744D">
          <w:rPr>
            <w:rFonts w:ascii="Times New Roman" w:hAnsi="Times New Roman" w:cs="Times New Roman"/>
          </w:rPr>
          <w:delText>possibility</w:delText>
        </w:r>
        <w:r w:rsidR="00370E76" w:rsidRPr="00F11EFB" w:rsidDel="0073744D">
          <w:rPr>
            <w:rFonts w:ascii="Times New Roman" w:hAnsi="Times New Roman" w:cs="Times New Roman"/>
          </w:rPr>
          <w:delText xml:space="preserve"> </w:delText>
        </w:r>
        <w:r w:rsidRPr="00F11EFB" w:rsidDel="0073744D">
          <w:rPr>
            <w:rFonts w:ascii="Times New Roman" w:hAnsi="Times New Roman" w:cs="Times New Roman"/>
          </w:rPr>
          <w:delText>of</w:delText>
        </w:r>
        <w:r w:rsidR="00370E76" w:rsidRPr="00F11EFB" w:rsidDel="0073744D">
          <w:rPr>
            <w:rFonts w:ascii="Times New Roman" w:hAnsi="Times New Roman" w:cs="Times New Roman"/>
          </w:rPr>
          <w:delText xml:space="preserve"> </w:delText>
        </w:r>
        <w:r w:rsidRPr="00F11EFB" w:rsidDel="0073744D">
          <w:rPr>
            <w:rFonts w:ascii="Times New Roman" w:hAnsi="Times New Roman" w:cs="Times New Roman"/>
          </w:rPr>
          <w:delText>lowering</w:delText>
        </w:r>
        <w:r w:rsidR="00370E76" w:rsidRPr="00F11EFB" w:rsidDel="0073744D">
          <w:rPr>
            <w:rFonts w:ascii="Times New Roman" w:hAnsi="Times New Roman" w:cs="Times New Roman"/>
          </w:rPr>
          <w:delText xml:space="preserve"> </w:delText>
        </w:r>
        <w:r w:rsidRPr="00F11EFB" w:rsidDel="0073744D">
          <w:rPr>
            <w:rFonts w:ascii="Times New Roman" w:hAnsi="Times New Roman" w:cs="Times New Roman"/>
          </w:rPr>
          <w:delText>the</w:delText>
        </w:r>
        <w:r w:rsidR="00370E76" w:rsidRPr="00F11EFB" w:rsidDel="0073744D">
          <w:rPr>
            <w:rFonts w:ascii="Times New Roman" w:hAnsi="Times New Roman" w:cs="Times New Roman"/>
          </w:rPr>
          <w:delText xml:space="preserve"> </w:delText>
        </w:r>
        <w:r w:rsidRPr="00F11EFB" w:rsidDel="0073744D">
          <w:rPr>
            <w:rFonts w:ascii="Times New Roman" w:hAnsi="Times New Roman" w:cs="Times New Roman"/>
          </w:rPr>
          <w:delText>plan's</w:delText>
        </w:r>
        <w:r w:rsidR="00370E76" w:rsidRPr="00F11EFB" w:rsidDel="0073744D">
          <w:rPr>
            <w:rFonts w:ascii="Times New Roman" w:hAnsi="Times New Roman" w:cs="Times New Roman"/>
          </w:rPr>
          <w:delText xml:space="preserve"> </w:delText>
        </w:r>
        <w:r w:rsidRPr="00F11EFB" w:rsidDel="0073744D">
          <w:rPr>
            <w:rFonts w:ascii="Times New Roman" w:hAnsi="Times New Roman" w:cs="Times New Roman"/>
          </w:rPr>
          <w:delText>fees</w:delText>
        </w:r>
        <w:r w:rsidR="003A5434" w:rsidRPr="00F11EFB" w:rsidDel="0073744D">
          <w:rPr>
            <w:rFonts w:ascii="Times New Roman" w:hAnsi="Times New Roman" w:cs="Times New Roman"/>
          </w:rPr>
          <w:delText>.</w:delText>
        </w:r>
      </w:del>
    </w:p>
    <w:p w14:paraId="1D511B78" w14:textId="7276165E" w:rsidR="00A87AAA" w:rsidRPr="00F11EFB" w:rsidDel="0073744D" w:rsidRDefault="00A87AAA">
      <w:pPr>
        <w:spacing w:before="100" w:beforeAutospacing="1"/>
        <w:ind w:right="4" w:firstLine="0"/>
        <w:contextualSpacing/>
        <w:rPr>
          <w:del w:id="1333" w:author="Author"/>
          <w:rFonts w:ascii="Times New Roman" w:hAnsi="Times New Roman" w:cs="Times New Roman"/>
        </w:rPr>
        <w:pPrChange w:id="1334" w:author="Editor" w:date="2020-11-10T16:09:00Z">
          <w:pPr>
            <w:spacing w:before="100" w:beforeAutospacing="1"/>
            <w:ind w:right="4"/>
            <w:contextualSpacing/>
          </w:pPr>
        </w:pPrChange>
      </w:pPr>
      <w:del w:id="1335" w:author="Author">
        <w:r w:rsidRPr="00F11EFB" w:rsidDel="0073744D">
          <w:rPr>
            <w:rFonts w:ascii="Times New Roman" w:hAnsi="Times New Roman" w:cs="Times New Roman"/>
          </w:rPr>
          <w:delText>Article</w:delText>
        </w:r>
        <w:r w:rsidR="00370E76" w:rsidRPr="00F11EFB" w:rsidDel="0073744D">
          <w:rPr>
            <w:rFonts w:ascii="Times New Roman" w:hAnsi="Times New Roman" w:cs="Times New Roman"/>
          </w:rPr>
          <w:delText xml:space="preserve"> </w:delText>
        </w:r>
        <w:r w:rsidRPr="00F11EFB" w:rsidDel="0073744D">
          <w:rPr>
            <w:rFonts w:ascii="Times New Roman" w:hAnsi="Times New Roman" w:cs="Times New Roman"/>
          </w:rPr>
          <w:delText>by</w:delText>
        </w:r>
        <w:r w:rsidR="00370E76" w:rsidRPr="00F11EFB" w:rsidDel="0073744D">
          <w:rPr>
            <w:rFonts w:ascii="Times New Roman" w:hAnsi="Times New Roman" w:cs="Times New Roman"/>
          </w:rPr>
          <w:delText xml:space="preserve"> </w:delText>
        </w:r>
        <w:r w:rsidRPr="00F11EFB" w:rsidDel="0073744D">
          <w:rPr>
            <w:rFonts w:ascii="Times New Roman" w:hAnsi="Times New Roman" w:cs="Times New Roman"/>
          </w:rPr>
          <w:delText>Stacy</w:delText>
        </w:r>
        <w:r w:rsidR="00370E76" w:rsidRPr="00F11EFB" w:rsidDel="0073744D">
          <w:rPr>
            <w:rFonts w:ascii="Times New Roman" w:hAnsi="Times New Roman" w:cs="Times New Roman"/>
          </w:rPr>
          <w:delText xml:space="preserve"> </w:delText>
        </w:r>
        <w:r w:rsidRPr="00F11EFB" w:rsidDel="0073744D">
          <w:rPr>
            <w:rFonts w:ascii="Times New Roman" w:hAnsi="Times New Roman" w:cs="Times New Roman"/>
          </w:rPr>
          <w:delText>Radacon,</w:delText>
        </w:r>
        <w:r w:rsidR="00370E76" w:rsidRPr="00F11EFB" w:rsidDel="0073744D">
          <w:rPr>
            <w:rFonts w:ascii="Times New Roman" w:hAnsi="Times New Roman" w:cs="Times New Roman"/>
          </w:rPr>
          <w:delText xml:space="preserve"> </w:delText>
        </w:r>
        <w:r w:rsidRPr="00F11EFB" w:rsidDel="0073744D">
          <w:rPr>
            <w:rFonts w:ascii="Times New Roman" w:hAnsi="Times New Roman" w:cs="Times New Roman"/>
          </w:rPr>
          <w:delText>stated,</w:delText>
        </w:r>
        <w:r w:rsidR="00370E76" w:rsidRPr="00F11EFB" w:rsidDel="0073744D">
          <w:rPr>
            <w:rFonts w:ascii="Times New Roman" w:hAnsi="Times New Roman" w:cs="Times New Roman"/>
          </w:rPr>
          <w:delText xml:space="preserve"> </w:delText>
        </w:r>
        <w:r w:rsidRPr="00F11EFB" w:rsidDel="0073744D">
          <w:rPr>
            <w:rFonts w:ascii="Times New Roman" w:hAnsi="Times New Roman" w:cs="Times New Roman"/>
          </w:rPr>
          <w:delText>“Again,</w:delText>
        </w:r>
        <w:r w:rsidR="00370E76" w:rsidRPr="00F11EFB" w:rsidDel="0073744D">
          <w:rPr>
            <w:rFonts w:ascii="Times New Roman" w:hAnsi="Times New Roman" w:cs="Times New Roman"/>
          </w:rPr>
          <w:delText xml:space="preserve"> </w:delText>
        </w:r>
        <w:r w:rsidRPr="00F11EFB" w:rsidDel="0073744D">
          <w:rPr>
            <w:rFonts w:ascii="Times New Roman" w:hAnsi="Times New Roman" w:cs="Times New Roman"/>
          </w:rPr>
          <w:delText>debt</w:delText>
        </w:r>
        <w:r w:rsidR="00370E76" w:rsidRPr="00F11EFB" w:rsidDel="0073744D">
          <w:rPr>
            <w:rFonts w:ascii="Times New Roman" w:hAnsi="Times New Roman" w:cs="Times New Roman"/>
          </w:rPr>
          <w:delText xml:space="preserve"> </w:delText>
        </w:r>
        <w:r w:rsidRPr="00F11EFB" w:rsidDel="0073744D">
          <w:rPr>
            <w:rFonts w:ascii="Times New Roman" w:hAnsi="Times New Roman" w:cs="Times New Roman"/>
          </w:rPr>
          <w:delText>can</w:delText>
        </w:r>
        <w:r w:rsidR="00370E76" w:rsidRPr="00F11EFB" w:rsidDel="0073744D">
          <w:rPr>
            <w:rFonts w:ascii="Times New Roman" w:hAnsi="Times New Roman" w:cs="Times New Roman"/>
          </w:rPr>
          <w:delText xml:space="preserve"> </w:delText>
        </w:r>
        <w:r w:rsidRPr="00F11EFB" w:rsidDel="0073744D">
          <w:rPr>
            <w:rFonts w:ascii="Times New Roman" w:hAnsi="Times New Roman" w:cs="Times New Roman"/>
          </w:rPr>
          <w:delText>be</w:delText>
        </w:r>
        <w:r w:rsidR="00370E76" w:rsidRPr="00F11EFB" w:rsidDel="0073744D">
          <w:rPr>
            <w:rFonts w:ascii="Times New Roman" w:hAnsi="Times New Roman" w:cs="Times New Roman"/>
          </w:rPr>
          <w:delText xml:space="preserve"> </w:delText>
        </w:r>
        <w:r w:rsidRPr="00F11EFB" w:rsidDel="0073744D">
          <w:rPr>
            <w:rFonts w:ascii="Times New Roman" w:hAnsi="Times New Roman" w:cs="Times New Roman"/>
          </w:rPr>
          <w:delText>a</w:delText>
        </w:r>
        <w:r w:rsidR="00370E76" w:rsidRPr="00F11EFB" w:rsidDel="0073744D">
          <w:rPr>
            <w:rFonts w:ascii="Times New Roman" w:hAnsi="Times New Roman" w:cs="Times New Roman"/>
          </w:rPr>
          <w:delText xml:space="preserve"> </w:delText>
        </w:r>
        <w:r w:rsidRPr="00F11EFB" w:rsidDel="0073744D">
          <w:rPr>
            <w:rFonts w:ascii="Times New Roman" w:hAnsi="Times New Roman" w:cs="Times New Roman"/>
          </w:rPr>
          <w:delText>danger</w:delText>
        </w:r>
        <w:r w:rsidR="00370E76" w:rsidRPr="00F11EFB" w:rsidDel="0073744D">
          <w:rPr>
            <w:rFonts w:ascii="Times New Roman" w:hAnsi="Times New Roman" w:cs="Times New Roman"/>
          </w:rPr>
          <w:delText xml:space="preserve"> </w:delText>
        </w:r>
        <w:r w:rsidRPr="00F11EFB" w:rsidDel="0073744D">
          <w:rPr>
            <w:rFonts w:ascii="Times New Roman" w:hAnsi="Times New Roman" w:cs="Times New Roman"/>
          </w:rPr>
          <w:delText>to</w:delText>
        </w:r>
        <w:r w:rsidR="00370E76" w:rsidRPr="00F11EFB" w:rsidDel="0073744D">
          <w:rPr>
            <w:rFonts w:ascii="Times New Roman" w:hAnsi="Times New Roman" w:cs="Times New Roman"/>
          </w:rPr>
          <w:delText xml:space="preserve"> </w:delText>
        </w:r>
        <w:r w:rsidRPr="00F11EFB" w:rsidDel="0073744D">
          <w:rPr>
            <w:rFonts w:ascii="Times New Roman" w:hAnsi="Times New Roman" w:cs="Times New Roman"/>
          </w:rPr>
          <w:delText>your</w:delText>
        </w:r>
        <w:r w:rsidR="00370E76" w:rsidRPr="00F11EFB" w:rsidDel="0073744D">
          <w:rPr>
            <w:rFonts w:ascii="Times New Roman" w:hAnsi="Times New Roman" w:cs="Times New Roman"/>
          </w:rPr>
          <w:delText xml:space="preserve"> </w:delText>
        </w:r>
        <w:r w:rsidRPr="00F11EFB" w:rsidDel="0073744D">
          <w:rPr>
            <w:rFonts w:ascii="Times New Roman" w:hAnsi="Times New Roman" w:cs="Times New Roman"/>
          </w:rPr>
          <w:delText>financial</w:delText>
        </w:r>
        <w:r w:rsidR="00370E76" w:rsidRPr="00F11EFB" w:rsidDel="0073744D">
          <w:rPr>
            <w:rFonts w:ascii="Times New Roman" w:hAnsi="Times New Roman" w:cs="Times New Roman"/>
          </w:rPr>
          <w:delText xml:space="preserve"> </w:delText>
        </w:r>
        <w:r w:rsidRPr="00F11EFB" w:rsidDel="0073744D">
          <w:rPr>
            <w:rFonts w:ascii="Times New Roman" w:hAnsi="Times New Roman" w:cs="Times New Roman"/>
          </w:rPr>
          <w:delText>well-being.”</w:delText>
        </w:r>
        <w:r w:rsidR="00370E76" w:rsidRPr="00F11EFB" w:rsidDel="0073744D">
          <w:rPr>
            <w:rFonts w:ascii="Times New Roman" w:hAnsi="Times New Roman" w:cs="Times New Roman"/>
          </w:rPr>
          <w:delText xml:space="preserve"> </w:delText>
        </w:r>
        <w:r w:rsidRPr="00F11EFB" w:rsidDel="0073744D">
          <w:rPr>
            <w:rFonts w:ascii="Times New Roman" w:hAnsi="Times New Roman" w:cs="Times New Roman"/>
          </w:rPr>
          <w:delText>If</w:delText>
        </w:r>
        <w:r w:rsidR="00370E76" w:rsidRPr="00F11EFB" w:rsidDel="0073744D">
          <w:rPr>
            <w:rFonts w:ascii="Times New Roman" w:hAnsi="Times New Roman" w:cs="Times New Roman"/>
          </w:rPr>
          <w:delText xml:space="preserve"> </w:delText>
        </w:r>
        <w:r w:rsidRPr="00F11EFB" w:rsidDel="0073744D">
          <w:rPr>
            <w:rFonts w:ascii="Times New Roman" w:hAnsi="Times New Roman" w:cs="Times New Roman"/>
          </w:rPr>
          <w:delText>you're</w:delText>
        </w:r>
        <w:r w:rsidR="00370E76" w:rsidRPr="00F11EFB" w:rsidDel="0073744D">
          <w:rPr>
            <w:rFonts w:ascii="Times New Roman" w:hAnsi="Times New Roman" w:cs="Times New Roman"/>
          </w:rPr>
          <w:delText xml:space="preserve"> </w:delText>
        </w:r>
        <w:r w:rsidRPr="00F11EFB" w:rsidDel="0073744D">
          <w:rPr>
            <w:rFonts w:ascii="Times New Roman" w:hAnsi="Times New Roman" w:cs="Times New Roman"/>
          </w:rPr>
          <w:delText>constantly</w:delText>
        </w:r>
        <w:r w:rsidR="00370E76" w:rsidRPr="00F11EFB" w:rsidDel="0073744D">
          <w:rPr>
            <w:rFonts w:ascii="Times New Roman" w:hAnsi="Times New Roman" w:cs="Times New Roman"/>
          </w:rPr>
          <w:delText xml:space="preserve"> </w:delText>
        </w:r>
        <w:r w:rsidRPr="00F11EFB" w:rsidDel="0073744D">
          <w:rPr>
            <w:rFonts w:ascii="Times New Roman" w:hAnsi="Times New Roman" w:cs="Times New Roman"/>
          </w:rPr>
          <w:delText>paying</w:delText>
        </w:r>
        <w:r w:rsidR="00370E76" w:rsidRPr="00F11EFB" w:rsidDel="0073744D">
          <w:rPr>
            <w:rFonts w:ascii="Times New Roman" w:hAnsi="Times New Roman" w:cs="Times New Roman"/>
          </w:rPr>
          <w:delText xml:space="preserve"> </w:delText>
        </w:r>
        <w:r w:rsidRPr="00F11EFB" w:rsidDel="0073744D">
          <w:rPr>
            <w:rFonts w:ascii="Times New Roman" w:hAnsi="Times New Roman" w:cs="Times New Roman"/>
          </w:rPr>
          <w:delText>credit</w:delText>
        </w:r>
        <w:r w:rsidR="00370E76" w:rsidRPr="00F11EFB" w:rsidDel="0073744D">
          <w:rPr>
            <w:rFonts w:ascii="Times New Roman" w:hAnsi="Times New Roman" w:cs="Times New Roman"/>
          </w:rPr>
          <w:delText xml:space="preserve"> </w:delText>
        </w:r>
        <w:r w:rsidRPr="00F11EFB" w:rsidDel="0073744D">
          <w:rPr>
            <w:rFonts w:ascii="Times New Roman" w:hAnsi="Times New Roman" w:cs="Times New Roman"/>
          </w:rPr>
          <w:delText>card</w:delText>
        </w:r>
        <w:r w:rsidR="00370E76" w:rsidRPr="00F11EFB" w:rsidDel="0073744D">
          <w:rPr>
            <w:rFonts w:ascii="Times New Roman" w:hAnsi="Times New Roman" w:cs="Times New Roman"/>
          </w:rPr>
          <w:delText xml:space="preserve"> </w:delText>
        </w:r>
        <w:r w:rsidRPr="00F11EFB" w:rsidDel="0073744D">
          <w:rPr>
            <w:rFonts w:ascii="Times New Roman" w:hAnsi="Times New Roman" w:cs="Times New Roman"/>
          </w:rPr>
          <w:delText>bills</w:delText>
        </w:r>
        <w:r w:rsidR="00370E76" w:rsidRPr="00F11EFB" w:rsidDel="0073744D">
          <w:rPr>
            <w:rFonts w:ascii="Times New Roman" w:hAnsi="Times New Roman" w:cs="Times New Roman"/>
          </w:rPr>
          <w:delText xml:space="preserve"> </w:delText>
        </w:r>
        <w:r w:rsidRPr="00F11EFB" w:rsidDel="0073744D">
          <w:rPr>
            <w:rFonts w:ascii="Times New Roman" w:hAnsi="Times New Roman" w:cs="Times New Roman"/>
          </w:rPr>
          <w:delText>and</w:delText>
        </w:r>
        <w:r w:rsidR="00370E76" w:rsidRPr="00F11EFB" w:rsidDel="0073744D">
          <w:rPr>
            <w:rFonts w:ascii="Times New Roman" w:hAnsi="Times New Roman" w:cs="Times New Roman"/>
          </w:rPr>
          <w:delText xml:space="preserve"> </w:delText>
        </w:r>
        <w:r w:rsidRPr="00F11EFB" w:rsidDel="0073744D">
          <w:rPr>
            <w:rFonts w:ascii="Times New Roman" w:hAnsi="Times New Roman" w:cs="Times New Roman"/>
          </w:rPr>
          <w:delText>racking</w:delText>
        </w:r>
        <w:r w:rsidR="00370E76" w:rsidRPr="00F11EFB" w:rsidDel="0073744D">
          <w:rPr>
            <w:rFonts w:ascii="Times New Roman" w:hAnsi="Times New Roman" w:cs="Times New Roman"/>
          </w:rPr>
          <w:delText xml:space="preserve"> </w:delText>
        </w:r>
        <w:r w:rsidRPr="00F11EFB" w:rsidDel="0073744D">
          <w:rPr>
            <w:rFonts w:ascii="Times New Roman" w:hAnsi="Times New Roman" w:cs="Times New Roman"/>
          </w:rPr>
          <w:delText>up</w:delText>
        </w:r>
        <w:r w:rsidR="00370E76" w:rsidRPr="00F11EFB" w:rsidDel="0073744D">
          <w:rPr>
            <w:rFonts w:ascii="Times New Roman" w:hAnsi="Times New Roman" w:cs="Times New Roman"/>
          </w:rPr>
          <w:delText xml:space="preserve"> </w:delText>
        </w:r>
        <w:r w:rsidRPr="00F11EFB" w:rsidDel="0073744D">
          <w:rPr>
            <w:rFonts w:ascii="Times New Roman" w:hAnsi="Times New Roman" w:cs="Times New Roman"/>
          </w:rPr>
          <w:delText>interest,</w:delText>
        </w:r>
        <w:r w:rsidR="00370E76" w:rsidRPr="00F11EFB" w:rsidDel="0073744D">
          <w:rPr>
            <w:rFonts w:ascii="Times New Roman" w:hAnsi="Times New Roman" w:cs="Times New Roman"/>
          </w:rPr>
          <w:delText xml:space="preserve"> </w:delText>
        </w:r>
        <w:r w:rsidRPr="00F11EFB" w:rsidDel="0073744D">
          <w:rPr>
            <w:rFonts w:ascii="Times New Roman" w:hAnsi="Times New Roman" w:cs="Times New Roman"/>
          </w:rPr>
          <w:delText>you</w:delText>
        </w:r>
        <w:r w:rsidR="00370E76" w:rsidRPr="00F11EFB" w:rsidDel="0073744D">
          <w:rPr>
            <w:rFonts w:ascii="Times New Roman" w:hAnsi="Times New Roman" w:cs="Times New Roman"/>
          </w:rPr>
          <w:delText xml:space="preserve"> </w:delText>
        </w:r>
        <w:r w:rsidRPr="00F11EFB" w:rsidDel="0073744D">
          <w:rPr>
            <w:rFonts w:ascii="Times New Roman" w:hAnsi="Times New Roman" w:cs="Times New Roman"/>
          </w:rPr>
          <w:delText>won't</w:delText>
        </w:r>
        <w:r w:rsidR="00370E76" w:rsidRPr="00F11EFB" w:rsidDel="0073744D">
          <w:rPr>
            <w:rFonts w:ascii="Times New Roman" w:hAnsi="Times New Roman" w:cs="Times New Roman"/>
          </w:rPr>
          <w:delText xml:space="preserve"> </w:delText>
        </w:r>
        <w:r w:rsidRPr="00F11EFB" w:rsidDel="0073744D">
          <w:rPr>
            <w:rFonts w:ascii="Times New Roman" w:hAnsi="Times New Roman" w:cs="Times New Roman"/>
          </w:rPr>
          <w:delText>have</w:delText>
        </w:r>
        <w:r w:rsidR="00370E76" w:rsidRPr="00F11EFB" w:rsidDel="0073744D">
          <w:rPr>
            <w:rFonts w:ascii="Times New Roman" w:hAnsi="Times New Roman" w:cs="Times New Roman"/>
          </w:rPr>
          <w:delText xml:space="preserve"> </w:delText>
        </w:r>
        <w:r w:rsidRPr="00F11EFB" w:rsidDel="0073744D">
          <w:rPr>
            <w:rFonts w:ascii="Times New Roman" w:hAnsi="Times New Roman" w:cs="Times New Roman"/>
          </w:rPr>
          <w:delText>a</w:delText>
        </w:r>
        <w:r w:rsidR="00370E76" w:rsidRPr="00F11EFB" w:rsidDel="0073744D">
          <w:rPr>
            <w:rFonts w:ascii="Times New Roman" w:hAnsi="Times New Roman" w:cs="Times New Roman"/>
          </w:rPr>
          <w:delText xml:space="preserve"> </w:delText>
        </w:r>
        <w:r w:rsidRPr="00F11EFB" w:rsidDel="0073744D">
          <w:rPr>
            <w:rFonts w:ascii="Times New Roman" w:hAnsi="Times New Roman" w:cs="Times New Roman"/>
          </w:rPr>
          <w:delText>chance</w:delText>
        </w:r>
        <w:r w:rsidR="00370E76" w:rsidRPr="00F11EFB" w:rsidDel="0073744D">
          <w:rPr>
            <w:rFonts w:ascii="Times New Roman" w:hAnsi="Times New Roman" w:cs="Times New Roman"/>
          </w:rPr>
          <w:delText xml:space="preserve"> </w:delText>
        </w:r>
        <w:r w:rsidRPr="00F11EFB" w:rsidDel="0073744D">
          <w:rPr>
            <w:rFonts w:ascii="Times New Roman" w:hAnsi="Times New Roman" w:cs="Times New Roman"/>
          </w:rPr>
          <w:delText>to</w:delText>
        </w:r>
        <w:r w:rsidR="00370E76" w:rsidRPr="00F11EFB" w:rsidDel="0073744D">
          <w:rPr>
            <w:rFonts w:ascii="Times New Roman" w:hAnsi="Times New Roman" w:cs="Times New Roman"/>
          </w:rPr>
          <w:delText xml:space="preserve"> </w:delText>
        </w:r>
        <w:r w:rsidRPr="00F11EFB" w:rsidDel="0073744D">
          <w:rPr>
            <w:rFonts w:ascii="Times New Roman" w:hAnsi="Times New Roman" w:cs="Times New Roman"/>
          </w:rPr>
          <w:delText>save</w:delText>
        </w:r>
        <w:r w:rsidR="00370E76" w:rsidRPr="00F11EFB" w:rsidDel="0073744D">
          <w:rPr>
            <w:rFonts w:ascii="Times New Roman" w:hAnsi="Times New Roman" w:cs="Times New Roman"/>
          </w:rPr>
          <w:delText xml:space="preserve"> </w:delText>
        </w:r>
        <w:r w:rsidRPr="00F11EFB" w:rsidDel="0073744D">
          <w:rPr>
            <w:rFonts w:ascii="Times New Roman" w:hAnsi="Times New Roman" w:cs="Times New Roman"/>
          </w:rPr>
          <w:delText>any</w:delText>
        </w:r>
        <w:r w:rsidR="00370E76" w:rsidRPr="00F11EFB" w:rsidDel="0073744D">
          <w:rPr>
            <w:rFonts w:ascii="Times New Roman" w:hAnsi="Times New Roman" w:cs="Times New Roman"/>
          </w:rPr>
          <w:delText xml:space="preserve"> </w:delText>
        </w:r>
        <w:r w:rsidRPr="00F11EFB" w:rsidDel="0073744D">
          <w:rPr>
            <w:rFonts w:ascii="Times New Roman" w:hAnsi="Times New Roman" w:cs="Times New Roman"/>
          </w:rPr>
          <w:delText>money.</w:delText>
        </w:r>
      </w:del>
    </w:p>
    <w:p w14:paraId="41534871" w14:textId="24EF680F" w:rsidR="00A87AAA" w:rsidRPr="0073744D" w:rsidDel="0073744D" w:rsidRDefault="00447038" w:rsidP="0073744D">
      <w:pPr>
        <w:spacing w:before="100" w:beforeAutospacing="1"/>
        <w:ind w:right="4"/>
        <w:contextualSpacing/>
        <w:rPr>
          <w:del w:id="1336" w:author="Author"/>
          <w:rFonts w:ascii="Times New Roman" w:hAnsi="Times New Roman" w:cs="Times New Roman"/>
        </w:rPr>
      </w:pPr>
      <w:ins w:id="1337" w:author="Author">
        <w:r>
          <w:rPr>
            <w:rFonts w:ascii="Times New Roman" w:hAnsi="Times New Roman" w:cs="Times New Roman"/>
          </w:rPr>
          <w:t>N</w:t>
        </w:r>
      </w:ins>
      <w:del w:id="1338" w:author="Author">
        <w:r w:rsidR="00A87AAA" w:rsidRPr="00F11EFB" w:rsidDel="00447038">
          <w:rPr>
            <w:rFonts w:ascii="Times New Roman" w:hAnsi="Times New Roman" w:cs="Times New Roman"/>
          </w:rPr>
          <w:delText>But</w:delText>
        </w:r>
        <w:r w:rsidR="00370E76" w:rsidRPr="00F11EFB" w:rsidDel="00447038">
          <w:rPr>
            <w:rFonts w:ascii="Times New Roman" w:hAnsi="Times New Roman" w:cs="Times New Roman"/>
          </w:rPr>
          <w:delText xml:space="preserve"> </w:delText>
        </w:r>
        <w:r w:rsidR="00A87AAA" w:rsidRPr="00F11EFB" w:rsidDel="00447038">
          <w:rPr>
            <w:rFonts w:ascii="Times New Roman" w:hAnsi="Times New Roman" w:cs="Times New Roman"/>
          </w:rPr>
          <w:delText>n</w:delText>
        </w:r>
      </w:del>
      <w:r w:rsidR="00A87AAA" w:rsidRPr="00F11EFB">
        <w:rPr>
          <w:rFonts w:ascii="Times New Roman" w:hAnsi="Times New Roman" w:cs="Times New Roman"/>
        </w:rPr>
        <w:t>ot</w:t>
      </w:r>
      <w:r w:rsidR="00370E76" w:rsidRPr="00F11EFB">
        <w:rPr>
          <w:rFonts w:ascii="Times New Roman" w:hAnsi="Times New Roman" w:cs="Times New Roman"/>
        </w:rPr>
        <w:t xml:space="preserve"> </w:t>
      </w:r>
      <w:r w:rsidR="00A87AAA" w:rsidRPr="00F11EFB">
        <w:rPr>
          <w:rFonts w:ascii="Times New Roman" w:hAnsi="Times New Roman" w:cs="Times New Roman"/>
        </w:rPr>
        <w:t>all</w:t>
      </w:r>
      <w:r w:rsidR="00370E76" w:rsidRPr="00F11EFB">
        <w:rPr>
          <w:rFonts w:ascii="Times New Roman" w:hAnsi="Times New Roman" w:cs="Times New Roman"/>
        </w:rPr>
        <w:t xml:space="preserve"> </w:t>
      </w:r>
      <w:r w:rsidR="00A87AAA" w:rsidRPr="00F11EFB">
        <w:rPr>
          <w:rFonts w:ascii="Times New Roman" w:hAnsi="Times New Roman" w:cs="Times New Roman"/>
        </w:rPr>
        <w:t>debt</w:t>
      </w:r>
      <w:r w:rsidR="00370E76" w:rsidRPr="00F11EFB">
        <w:rPr>
          <w:rFonts w:ascii="Times New Roman" w:hAnsi="Times New Roman" w:cs="Times New Roman"/>
        </w:rPr>
        <w:t xml:space="preserve"> </w:t>
      </w:r>
      <w:r w:rsidR="00A87AAA" w:rsidRPr="00F11EFB">
        <w:rPr>
          <w:rFonts w:ascii="Times New Roman" w:hAnsi="Times New Roman" w:cs="Times New Roman"/>
        </w:rPr>
        <w:t>is</w:t>
      </w:r>
      <w:r w:rsidR="00370E76" w:rsidRPr="00F11EFB">
        <w:rPr>
          <w:rFonts w:ascii="Times New Roman" w:hAnsi="Times New Roman" w:cs="Times New Roman"/>
        </w:rPr>
        <w:t xml:space="preserve"> </w:t>
      </w:r>
      <w:r w:rsidR="00A87AAA" w:rsidRPr="00F11EFB">
        <w:rPr>
          <w:rFonts w:ascii="Times New Roman" w:hAnsi="Times New Roman" w:cs="Times New Roman"/>
        </w:rPr>
        <w:t>bad.</w:t>
      </w:r>
      <w:r w:rsidR="00370E76" w:rsidRPr="00F11EFB">
        <w:rPr>
          <w:rFonts w:ascii="Times New Roman" w:hAnsi="Times New Roman" w:cs="Times New Roman"/>
        </w:rPr>
        <w:t xml:space="preserve"> </w:t>
      </w:r>
      <w:r w:rsidR="00A87AAA" w:rsidRPr="00F11EFB">
        <w:rPr>
          <w:rFonts w:ascii="Times New Roman" w:hAnsi="Times New Roman" w:cs="Times New Roman"/>
        </w:rPr>
        <w:t>Borrowing</w:t>
      </w:r>
      <w:r w:rsidR="00370E76" w:rsidRPr="00F11EFB">
        <w:rPr>
          <w:rFonts w:ascii="Times New Roman" w:hAnsi="Times New Roman" w:cs="Times New Roman"/>
        </w:rPr>
        <w:t xml:space="preserve"> </w:t>
      </w:r>
      <w:r w:rsidR="00A87AAA" w:rsidRPr="00F11EFB">
        <w:rPr>
          <w:rFonts w:ascii="Times New Roman" w:hAnsi="Times New Roman" w:cs="Times New Roman"/>
        </w:rPr>
        <w:t>to</w:t>
      </w:r>
      <w:r w:rsidR="00370E76" w:rsidRPr="00F11EFB">
        <w:rPr>
          <w:rFonts w:ascii="Times New Roman" w:hAnsi="Times New Roman" w:cs="Times New Roman"/>
        </w:rPr>
        <w:t xml:space="preserve"> </w:t>
      </w:r>
      <w:r w:rsidR="00A87AAA" w:rsidRPr="00F11EFB">
        <w:rPr>
          <w:rFonts w:ascii="Times New Roman" w:hAnsi="Times New Roman" w:cs="Times New Roman"/>
        </w:rPr>
        <w:t>go</w:t>
      </w:r>
      <w:r w:rsidR="00370E76" w:rsidRPr="00F11EFB">
        <w:rPr>
          <w:rFonts w:ascii="Times New Roman" w:hAnsi="Times New Roman" w:cs="Times New Roman"/>
        </w:rPr>
        <w:t xml:space="preserve"> </w:t>
      </w:r>
      <w:r w:rsidR="00A87AAA" w:rsidRPr="00F11EFB">
        <w:rPr>
          <w:rFonts w:ascii="Times New Roman" w:hAnsi="Times New Roman" w:cs="Times New Roman"/>
        </w:rPr>
        <w:t>to</w:t>
      </w:r>
      <w:r w:rsidR="00370E76" w:rsidRPr="00F11EFB">
        <w:rPr>
          <w:rFonts w:ascii="Times New Roman" w:hAnsi="Times New Roman" w:cs="Times New Roman"/>
        </w:rPr>
        <w:t xml:space="preserve"> </w:t>
      </w:r>
      <w:r w:rsidR="00A87AAA" w:rsidRPr="00F11EFB">
        <w:rPr>
          <w:rFonts w:ascii="Times New Roman" w:hAnsi="Times New Roman" w:cs="Times New Roman"/>
        </w:rPr>
        <w:t>school,</w:t>
      </w:r>
      <w:r w:rsidR="00370E76" w:rsidRPr="00F11EFB">
        <w:rPr>
          <w:rFonts w:ascii="Times New Roman" w:hAnsi="Times New Roman" w:cs="Times New Roman"/>
        </w:rPr>
        <w:t xml:space="preserve"> </w:t>
      </w:r>
      <w:r w:rsidR="00A87AAA" w:rsidRPr="00F11EFB">
        <w:rPr>
          <w:rFonts w:ascii="Times New Roman" w:hAnsi="Times New Roman" w:cs="Times New Roman"/>
        </w:rPr>
        <w:t>to</w:t>
      </w:r>
      <w:r w:rsidR="00370E76" w:rsidRPr="00F11EFB">
        <w:rPr>
          <w:rFonts w:ascii="Times New Roman" w:hAnsi="Times New Roman" w:cs="Times New Roman"/>
        </w:rPr>
        <w:t xml:space="preserve"> </w:t>
      </w:r>
      <w:r w:rsidR="00A87AAA" w:rsidRPr="00F11EFB">
        <w:rPr>
          <w:rFonts w:ascii="Times New Roman" w:hAnsi="Times New Roman" w:cs="Times New Roman"/>
        </w:rPr>
        <w:t>get</w:t>
      </w:r>
      <w:r w:rsidR="00370E76" w:rsidRPr="00F11EFB">
        <w:rPr>
          <w:rFonts w:ascii="Times New Roman" w:hAnsi="Times New Roman" w:cs="Times New Roman"/>
        </w:rPr>
        <w:t xml:space="preserve"> </w:t>
      </w:r>
      <w:r w:rsidR="00A87AAA" w:rsidRPr="00F11EFB">
        <w:rPr>
          <w:rFonts w:ascii="Times New Roman" w:hAnsi="Times New Roman" w:cs="Times New Roman"/>
        </w:rPr>
        <w:t>professional</w:t>
      </w:r>
      <w:r w:rsidR="00370E76" w:rsidRPr="00F11EFB">
        <w:rPr>
          <w:rFonts w:ascii="Times New Roman" w:hAnsi="Times New Roman" w:cs="Times New Roman"/>
        </w:rPr>
        <w:t xml:space="preserve"> </w:t>
      </w:r>
      <w:r w:rsidR="00A87AAA" w:rsidRPr="00F11EFB">
        <w:rPr>
          <w:rFonts w:ascii="Times New Roman" w:hAnsi="Times New Roman" w:cs="Times New Roman"/>
        </w:rPr>
        <w:t>training</w:t>
      </w:r>
      <w:ins w:id="1339" w:author="Author">
        <w:r w:rsidR="0073744D">
          <w:rPr>
            <w:rFonts w:ascii="Times New Roman" w:hAnsi="Times New Roman" w:cs="Times New Roman"/>
          </w:rPr>
          <w:t>,</w:t>
        </w:r>
      </w:ins>
      <w:r w:rsidR="00370E76" w:rsidRPr="00F11EFB">
        <w:rPr>
          <w:rFonts w:ascii="Times New Roman" w:hAnsi="Times New Roman" w:cs="Times New Roman"/>
        </w:rPr>
        <w:t xml:space="preserve"> </w:t>
      </w:r>
      <w:r w:rsidR="00A87AAA" w:rsidRPr="00F11EFB">
        <w:rPr>
          <w:rFonts w:ascii="Times New Roman" w:hAnsi="Times New Roman" w:cs="Times New Roman"/>
        </w:rPr>
        <w:t>or</w:t>
      </w:r>
      <w:r w:rsidR="00370E76" w:rsidRPr="00F11EFB">
        <w:rPr>
          <w:rFonts w:ascii="Times New Roman" w:hAnsi="Times New Roman" w:cs="Times New Roman"/>
        </w:rPr>
        <w:t xml:space="preserve"> </w:t>
      </w:r>
      <w:r w:rsidR="00A87AAA" w:rsidRPr="00F11EFB">
        <w:rPr>
          <w:rFonts w:ascii="Times New Roman" w:hAnsi="Times New Roman" w:cs="Times New Roman"/>
        </w:rPr>
        <w:t>t</w:t>
      </w:r>
      <w:del w:id="1340" w:author="Author">
        <w:r w:rsidR="00A87AAA" w:rsidRPr="00F11EFB" w:rsidDel="0073744D">
          <w:rPr>
            <w:rFonts w:ascii="Times New Roman" w:hAnsi="Times New Roman" w:cs="Times New Roman"/>
          </w:rPr>
          <w:delText>w</w:delText>
        </w:r>
      </w:del>
      <w:r w:rsidR="00A87AAA" w:rsidRPr="00F11EFB">
        <w:rPr>
          <w:rFonts w:ascii="Times New Roman" w:hAnsi="Times New Roman" w:cs="Times New Roman"/>
        </w:rPr>
        <w:t>o</w:t>
      </w:r>
      <w:r w:rsidR="00370E76" w:rsidRPr="00F11EFB">
        <w:rPr>
          <w:rFonts w:ascii="Times New Roman" w:hAnsi="Times New Roman" w:cs="Times New Roman"/>
        </w:rPr>
        <w:t xml:space="preserve"> </w:t>
      </w:r>
      <w:proofErr w:type="gramStart"/>
      <w:r w:rsidR="00A87AAA" w:rsidRPr="00F11EFB">
        <w:rPr>
          <w:rFonts w:ascii="Times New Roman" w:hAnsi="Times New Roman" w:cs="Times New Roman"/>
        </w:rPr>
        <w:t>start</w:t>
      </w:r>
      <w:proofErr w:type="gramEnd"/>
      <w:r w:rsidR="00370E76" w:rsidRPr="00F11EFB">
        <w:rPr>
          <w:rFonts w:ascii="Times New Roman" w:hAnsi="Times New Roman" w:cs="Times New Roman"/>
        </w:rPr>
        <w:t xml:space="preserve"> </w:t>
      </w:r>
      <w:r w:rsidR="00A87AAA" w:rsidRPr="00F11EFB">
        <w:rPr>
          <w:rFonts w:ascii="Times New Roman" w:hAnsi="Times New Roman" w:cs="Times New Roman"/>
        </w:rPr>
        <w:t>your</w:t>
      </w:r>
      <w:r w:rsidR="00370E76" w:rsidRPr="00F11EFB">
        <w:rPr>
          <w:rFonts w:ascii="Times New Roman" w:hAnsi="Times New Roman" w:cs="Times New Roman"/>
        </w:rPr>
        <w:t xml:space="preserve"> </w:t>
      </w:r>
      <w:r w:rsidR="00A87AAA" w:rsidRPr="00F11EFB">
        <w:rPr>
          <w:rFonts w:ascii="Times New Roman" w:hAnsi="Times New Roman" w:cs="Times New Roman"/>
        </w:rPr>
        <w:t>own</w:t>
      </w:r>
      <w:r w:rsidR="00370E76" w:rsidRPr="00F11EFB">
        <w:rPr>
          <w:rFonts w:ascii="Times New Roman" w:hAnsi="Times New Roman" w:cs="Times New Roman"/>
        </w:rPr>
        <w:t xml:space="preserve"> </w:t>
      </w:r>
      <w:r w:rsidR="00A87AAA" w:rsidRPr="00F11EFB">
        <w:rPr>
          <w:rFonts w:ascii="Times New Roman" w:hAnsi="Times New Roman" w:cs="Times New Roman"/>
        </w:rPr>
        <w:t>business</w:t>
      </w:r>
      <w:r w:rsidR="00370E76" w:rsidRPr="00F11EFB">
        <w:rPr>
          <w:rFonts w:ascii="Times New Roman" w:hAnsi="Times New Roman" w:cs="Times New Roman"/>
        </w:rPr>
        <w:t xml:space="preserve"> </w:t>
      </w:r>
      <w:r w:rsidR="00A87AAA" w:rsidRPr="00F11EFB">
        <w:rPr>
          <w:rFonts w:ascii="Times New Roman" w:hAnsi="Times New Roman" w:cs="Times New Roman"/>
        </w:rPr>
        <w:t>can</w:t>
      </w:r>
      <w:r w:rsidR="00370E76" w:rsidRPr="00F11EFB">
        <w:rPr>
          <w:rFonts w:ascii="Times New Roman" w:hAnsi="Times New Roman" w:cs="Times New Roman"/>
        </w:rPr>
        <w:t xml:space="preserve"> </w:t>
      </w:r>
      <w:del w:id="1341" w:author="Author">
        <w:r w:rsidR="00A87AAA" w:rsidRPr="00F11EFB" w:rsidDel="0073744D">
          <w:rPr>
            <w:rFonts w:ascii="Times New Roman" w:hAnsi="Times New Roman" w:cs="Times New Roman"/>
          </w:rPr>
          <w:delText>help</w:delText>
        </w:r>
        <w:r w:rsidR="00370E76" w:rsidRPr="00F11EFB" w:rsidDel="0073744D">
          <w:rPr>
            <w:rFonts w:ascii="Times New Roman" w:hAnsi="Times New Roman" w:cs="Times New Roman"/>
          </w:rPr>
          <w:delText xml:space="preserve"> </w:delText>
        </w:r>
      </w:del>
      <w:r w:rsidR="00A87AAA" w:rsidRPr="00F11EFB">
        <w:rPr>
          <w:rFonts w:ascii="Times New Roman" w:hAnsi="Times New Roman" w:cs="Times New Roman"/>
        </w:rPr>
        <w:t>boost</w:t>
      </w:r>
      <w:r w:rsidR="00370E76" w:rsidRPr="00F11EFB">
        <w:rPr>
          <w:rFonts w:ascii="Times New Roman" w:hAnsi="Times New Roman" w:cs="Times New Roman"/>
        </w:rPr>
        <w:t xml:space="preserve"> </w:t>
      </w:r>
      <w:r w:rsidR="00A87AAA" w:rsidRPr="00F11EFB">
        <w:rPr>
          <w:rFonts w:ascii="Times New Roman" w:hAnsi="Times New Roman" w:cs="Times New Roman"/>
        </w:rPr>
        <w:t>your</w:t>
      </w:r>
      <w:r w:rsidR="00370E76" w:rsidRPr="00F11EFB">
        <w:rPr>
          <w:rFonts w:ascii="Times New Roman" w:hAnsi="Times New Roman" w:cs="Times New Roman"/>
        </w:rPr>
        <w:t xml:space="preserve"> </w:t>
      </w:r>
      <w:r w:rsidR="00A87AAA" w:rsidRPr="00F11EFB">
        <w:rPr>
          <w:rFonts w:ascii="Times New Roman" w:hAnsi="Times New Roman" w:cs="Times New Roman"/>
        </w:rPr>
        <w:t>career</w:t>
      </w:r>
      <w:r w:rsidR="00370E76" w:rsidRPr="00F11EFB">
        <w:rPr>
          <w:rFonts w:ascii="Times New Roman" w:hAnsi="Times New Roman" w:cs="Times New Roman"/>
        </w:rPr>
        <w:t xml:space="preserve"> </w:t>
      </w:r>
      <w:r w:rsidR="00A87AAA" w:rsidRPr="00F11EFB">
        <w:rPr>
          <w:rFonts w:ascii="Times New Roman" w:hAnsi="Times New Roman" w:cs="Times New Roman"/>
        </w:rPr>
        <w:t>and</w:t>
      </w:r>
      <w:r w:rsidR="00370E76" w:rsidRPr="00F11EFB">
        <w:rPr>
          <w:rFonts w:ascii="Times New Roman" w:hAnsi="Times New Roman" w:cs="Times New Roman"/>
        </w:rPr>
        <w:t xml:space="preserve"> </w:t>
      </w:r>
      <w:r w:rsidR="00A87AAA" w:rsidRPr="00F11EFB">
        <w:rPr>
          <w:rFonts w:ascii="Times New Roman" w:hAnsi="Times New Roman" w:cs="Times New Roman"/>
        </w:rPr>
        <w:t>income</w:t>
      </w:r>
      <w:r w:rsidR="00370E76" w:rsidRPr="00F11EFB">
        <w:rPr>
          <w:rFonts w:ascii="Times New Roman" w:hAnsi="Times New Roman" w:cs="Times New Roman"/>
        </w:rPr>
        <w:t xml:space="preserve"> </w:t>
      </w:r>
      <w:r w:rsidR="00A87AAA" w:rsidRPr="00F11EFB">
        <w:rPr>
          <w:rFonts w:ascii="Times New Roman" w:hAnsi="Times New Roman" w:cs="Times New Roman"/>
        </w:rPr>
        <w:t>potential</w:t>
      </w:r>
      <w:ins w:id="1342" w:author="Author">
        <w:r w:rsidR="0073744D">
          <w:rPr>
            <w:rFonts w:ascii="Times New Roman" w:hAnsi="Times New Roman" w:cs="Times New Roman"/>
          </w:rPr>
          <w:t>,</w:t>
        </w:r>
      </w:ins>
      <w:r w:rsidR="00370E76" w:rsidRPr="00F11EFB">
        <w:rPr>
          <w:rFonts w:ascii="Times New Roman" w:hAnsi="Times New Roman" w:cs="Times New Roman"/>
        </w:rPr>
        <w:t xml:space="preserve"> </w:t>
      </w:r>
      <w:r w:rsidR="00A87AAA" w:rsidRPr="00F11EFB">
        <w:rPr>
          <w:rFonts w:ascii="Times New Roman" w:hAnsi="Times New Roman" w:cs="Times New Roman"/>
        </w:rPr>
        <w:t>especially</w:t>
      </w:r>
      <w:r w:rsidR="00370E76" w:rsidRPr="00F11EFB">
        <w:rPr>
          <w:rFonts w:ascii="Times New Roman" w:hAnsi="Times New Roman" w:cs="Times New Roman"/>
        </w:rPr>
        <w:t xml:space="preserve"> </w:t>
      </w:r>
      <w:r w:rsidR="00A87AAA" w:rsidRPr="00F11EFB">
        <w:rPr>
          <w:rFonts w:ascii="Times New Roman" w:hAnsi="Times New Roman" w:cs="Times New Roman"/>
        </w:rPr>
        <w:t>in</w:t>
      </w:r>
      <w:r w:rsidR="00370E76" w:rsidRPr="00F11EFB">
        <w:rPr>
          <w:rFonts w:ascii="Times New Roman" w:hAnsi="Times New Roman" w:cs="Times New Roman"/>
        </w:rPr>
        <w:t xml:space="preserve"> </w:t>
      </w:r>
      <w:r w:rsidR="00A87AAA" w:rsidRPr="00F11EFB">
        <w:rPr>
          <w:rFonts w:ascii="Times New Roman" w:hAnsi="Times New Roman" w:cs="Times New Roman"/>
        </w:rPr>
        <w:t>a</w:t>
      </w:r>
      <w:r w:rsidR="00370E76" w:rsidRPr="00F11EFB">
        <w:rPr>
          <w:rFonts w:ascii="Times New Roman" w:hAnsi="Times New Roman" w:cs="Times New Roman"/>
        </w:rPr>
        <w:t xml:space="preserve"> </w:t>
      </w:r>
      <w:r w:rsidR="00A87AAA" w:rsidRPr="00F11EFB">
        <w:rPr>
          <w:rFonts w:ascii="Times New Roman" w:hAnsi="Times New Roman" w:cs="Times New Roman"/>
        </w:rPr>
        <w:t>low-interest-rate</w:t>
      </w:r>
      <w:r w:rsidR="00370E76" w:rsidRPr="00F11EFB">
        <w:rPr>
          <w:rFonts w:ascii="Times New Roman" w:hAnsi="Times New Roman" w:cs="Times New Roman"/>
        </w:rPr>
        <w:t xml:space="preserve"> </w:t>
      </w:r>
      <w:r w:rsidR="00A87AAA" w:rsidRPr="00F11EFB">
        <w:rPr>
          <w:rFonts w:ascii="Times New Roman" w:hAnsi="Times New Roman" w:cs="Times New Roman"/>
        </w:rPr>
        <w:t>environment</w:t>
      </w:r>
      <w:ins w:id="1343" w:author="Author">
        <w:r w:rsidR="0073744D">
          <w:rPr>
            <w:rFonts w:ascii="Times New Roman" w:hAnsi="Times New Roman" w:cs="Times New Roman"/>
          </w:rPr>
          <w:t>.</w:t>
        </w:r>
      </w:ins>
      <w:del w:id="1344" w:author="Author">
        <w:r w:rsidR="00A87AAA" w:rsidRPr="00F11EFB" w:rsidDel="0073744D">
          <w:rPr>
            <w:rFonts w:ascii="Times New Roman" w:hAnsi="Times New Roman" w:cs="Times New Roman"/>
          </w:rPr>
          <w:delText>,</w:delText>
        </w:r>
      </w:del>
      <w:r w:rsidR="00370E76" w:rsidRPr="00F11EFB">
        <w:rPr>
          <w:rFonts w:ascii="Times New Roman" w:hAnsi="Times New Roman" w:cs="Times New Roman"/>
        </w:rPr>
        <w:t xml:space="preserve"> </w:t>
      </w:r>
      <w:ins w:id="1345" w:author="Author">
        <w:r w:rsidR="0073744D">
          <w:rPr>
            <w:rFonts w:ascii="Times New Roman" w:hAnsi="Times New Roman" w:cs="Times New Roman"/>
          </w:rPr>
          <w:t>T</w:t>
        </w:r>
      </w:ins>
      <w:del w:id="1346" w:author="Author">
        <w:r w:rsidR="00A87AAA" w:rsidRPr="00F11EFB" w:rsidDel="0073744D">
          <w:rPr>
            <w:rFonts w:ascii="Times New Roman" w:hAnsi="Times New Roman" w:cs="Times New Roman"/>
          </w:rPr>
          <w:delText>t</w:delText>
        </w:r>
      </w:del>
      <w:r w:rsidR="00A87AAA" w:rsidRPr="00F11EFB">
        <w:rPr>
          <w:rFonts w:ascii="Times New Roman" w:hAnsi="Times New Roman" w:cs="Times New Roman"/>
        </w:rPr>
        <w:t>he</w:t>
      </w:r>
      <w:r w:rsidR="00370E76" w:rsidRPr="00F11EFB">
        <w:rPr>
          <w:rFonts w:ascii="Times New Roman" w:hAnsi="Times New Roman" w:cs="Times New Roman"/>
        </w:rPr>
        <w:t xml:space="preserve"> </w:t>
      </w:r>
      <w:r w:rsidR="00A87AAA" w:rsidRPr="00F11EFB">
        <w:rPr>
          <w:rFonts w:ascii="Times New Roman" w:hAnsi="Times New Roman" w:cs="Times New Roman"/>
        </w:rPr>
        <w:t>investment</w:t>
      </w:r>
      <w:r w:rsidR="00370E76" w:rsidRPr="00F11EFB">
        <w:rPr>
          <w:rFonts w:ascii="Times New Roman" w:hAnsi="Times New Roman" w:cs="Times New Roman"/>
        </w:rPr>
        <w:t xml:space="preserve"> </w:t>
      </w:r>
      <w:r w:rsidR="00A87AAA" w:rsidRPr="00F11EFB">
        <w:rPr>
          <w:rFonts w:ascii="Times New Roman" w:hAnsi="Times New Roman" w:cs="Times New Roman"/>
        </w:rPr>
        <w:t>can</w:t>
      </w:r>
      <w:r w:rsidR="00370E76" w:rsidRPr="00F11EFB">
        <w:rPr>
          <w:rFonts w:ascii="Times New Roman" w:hAnsi="Times New Roman" w:cs="Times New Roman"/>
        </w:rPr>
        <w:t xml:space="preserve"> </w:t>
      </w:r>
      <w:r w:rsidR="00A87AAA" w:rsidRPr="00F11EFB">
        <w:rPr>
          <w:rFonts w:ascii="Times New Roman" w:hAnsi="Times New Roman" w:cs="Times New Roman"/>
        </w:rPr>
        <w:t>be</w:t>
      </w:r>
      <w:r w:rsidR="00370E76" w:rsidRPr="00F11EFB">
        <w:rPr>
          <w:rFonts w:ascii="Times New Roman" w:hAnsi="Times New Roman" w:cs="Times New Roman"/>
        </w:rPr>
        <w:t xml:space="preserve"> </w:t>
      </w:r>
      <w:r w:rsidR="00A87AAA" w:rsidRPr="00F11EFB">
        <w:rPr>
          <w:rFonts w:ascii="Times New Roman" w:hAnsi="Times New Roman" w:cs="Times New Roman"/>
        </w:rPr>
        <w:t>well</w:t>
      </w:r>
      <w:r w:rsidR="00370E76" w:rsidRPr="00F11EFB">
        <w:rPr>
          <w:rFonts w:ascii="Times New Roman" w:hAnsi="Times New Roman" w:cs="Times New Roman"/>
        </w:rPr>
        <w:t xml:space="preserve"> </w:t>
      </w:r>
      <w:r w:rsidR="00A87AAA" w:rsidRPr="00F11EFB">
        <w:rPr>
          <w:rFonts w:ascii="Times New Roman" w:hAnsi="Times New Roman" w:cs="Times New Roman"/>
        </w:rPr>
        <w:t>worth</w:t>
      </w:r>
      <w:r w:rsidR="00370E76" w:rsidRPr="00F11EFB">
        <w:rPr>
          <w:rFonts w:ascii="Times New Roman" w:hAnsi="Times New Roman" w:cs="Times New Roman"/>
        </w:rPr>
        <w:t xml:space="preserve"> </w:t>
      </w:r>
      <w:r w:rsidR="00A87AAA" w:rsidRPr="00F11EFB">
        <w:rPr>
          <w:rFonts w:ascii="Times New Roman" w:hAnsi="Times New Roman" w:cs="Times New Roman"/>
        </w:rPr>
        <w:t>it</w:t>
      </w:r>
      <w:r w:rsidR="00A87AAA" w:rsidRPr="0073744D">
        <w:rPr>
          <w:rFonts w:ascii="Times New Roman" w:hAnsi="Times New Roman" w:cs="Times New Roman"/>
        </w:rPr>
        <w:t>.</w:t>
      </w:r>
      <w:ins w:id="1347" w:author="Author">
        <w:r w:rsidR="0073744D" w:rsidRPr="0073744D">
          <w:rPr>
            <w:rFonts w:ascii="Times New Roman" w:hAnsi="Times New Roman" w:cs="Times New Roman"/>
          </w:rPr>
          <w:t xml:space="preserve"> </w:t>
        </w:r>
      </w:ins>
    </w:p>
    <w:p w14:paraId="330EFD2E" w14:textId="446BF800" w:rsidR="00A87AAA" w:rsidRPr="00412EB7" w:rsidRDefault="00A87AAA" w:rsidP="0073744D">
      <w:pPr>
        <w:spacing w:before="100" w:beforeAutospacing="1"/>
        <w:ind w:right="4"/>
        <w:contextualSpacing/>
        <w:rPr>
          <w:rFonts w:ascii="Times New Roman" w:hAnsi="Times New Roman" w:cs="Times New Roman"/>
          <w:bCs/>
          <w:rPrChange w:id="1348" w:author="Author">
            <w:rPr>
              <w:rFonts w:ascii="Times New Roman" w:hAnsi="Times New Roman" w:cs="Times New Roman"/>
              <w:b/>
              <w:bCs/>
            </w:rPr>
          </w:rPrChange>
        </w:rPr>
      </w:pPr>
      <w:r w:rsidRPr="0073744D">
        <w:rPr>
          <w:rFonts w:ascii="Times New Roman" w:hAnsi="Times New Roman" w:cs="Times New Roman"/>
        </w:rPr>
        <w:t>In</w:t>
      </w:r>
      <w:r w:rsidR="00370E76" w:rsidRPr="0073744D">
        <w:rPr>
          <w:rFonts w:ascii="Times New Roman" w:hAnsi="Times New Roman" w:cs="Times New Roman"/>
        </w:rPr>
        <w:t xml:space="preserve"> </w:t>
      </w:r>
      <w:r w:rsidRPr="0073744D">
        <w:rPr>
          <w:rFonts w:ascii="Times New Roman" w:hAnsi="Times New Roman" w:cs="Times New Roman"/>
        </w:rPr>
        <w:t>fact,</w:t>
      </w:r>
      <w:r w:rsidR="00370E76" w:rsidRPr="0073744D">
        <w:rPr>
          <w:rFonts w:ascii="Times New Roman" w:hAnsi="Times New Roman" w:cs="Times New Roman"/>
        </w:rPr>
        <w:t xml:space="preserve"> </w:t>
      </w:r>
      <w:r w:rsidRPr="00412EB7">
        <w:rPr>
          <w:rFonts w:ascii="Times New Roman" w:hAnsi="Times New Roman" w:cs="Times New Roman"/>
          <w:bCs/>
          <w:rPrChange w:id="1349" w:author="Author">
            <w:rPr>
              <w:rFonts w:ascii="Times New Roman" w:hAnsi="Times New Roman" w:cs="Times New Roman"/>
              <w:b/>
              <w:bCs/>
            </w:rPr>
          </w:rPrChange>
        </w:rPr>
        <w:t>borrowing</w:t>
      </w:r>
      <w:r w:rsidR="00370E76" w:rsidRPr="00412EB7">
        <w:rPr>
          <w:rFonts w:ascii="Times New Roman" w:hAnsi="Times New Roman" w:cs="Times New Roman"/>
          <w:bCs/>
          <w:rPrChange w:id="1350" w:author="Author">
            <w:rPr>
              <w:rFonts w:ascii="Times New Roman" w:hAnsi="Times New Roman" w:cs="Times New Roman"/>
              <w:b/>
              <w:bCs/>
            </w:rPr>
          </w:rPrChange>
        </w:rPr>
        <w:t xml:space="preserve"> </w:t>
      </w:r>
      <w:r w:rsidRPr="00412EB7">
        <w:rPr>
          <w:rFonts w:ascii="Times New Roman" w:hAnsi="Times New Roman" w:cs="Times New Roman"/>
          <w:bCs/>
          <w:rPrChange w:id="1351" w:author="Author">
            <w:rPr>
              <w:rFonts w:ascii="Times New Roman" w:hAnsi="Times New Roman" w:cs="Times New Roman"/>
              <w:b/>
              <w:bCs/>
            </w:rPr>
          </w:rPrChange>
        </w:rPr>
        <w:t>funds</w:t>
      </w:r>
      <w:r w:rsidR="00370E76" w:rsidRPr="00412EB7">
        <w:rPr>
          <w:rFonts w:ascii="Times New Roman" w:hAnsi="Times New Roman" w:cs="Times New Roman"/>
          <w:bCs/>
          <w:rPrChange w:id="1352" w:author="Author">
            <w:rPr>
              <w:rFonts w:ascii="Times New Roman" w:hAnsi="Times New Roman" w:cs="Times New Roman"/>
              <w:b/>
              <w:bCs/>
            </w:rPr>
          </w:rPrChange>
        </w:rPr>
        <w:t xml:space="preserve"> </w:t>
      </w:r>
      <w:ins w:id="1353" w:author="Author">
        <w:r w:rsidR="0073744D">
          <w:rPr>
            <w:rFonts w:ascii="Times New Roman" w:hAnsi="Times New Roman" w:cs="Times New Roman"/>
            <w:bCs/>
          </w:rPr>
          <w:t>is</w:t>
        </w:r>
      </w:ins>
      <w:del w:id="1354" w:author="Author">
        <w:r w:rsidRPr="00412EB7" w:rsidDel="0073744D">
          <w:rPr>
            <w:rFonts w:ascii="Times New Roman" w:hAnsi="Times New Roman" w:cs="Times New Roman"/>
            <w:bCs/>
            <w:rPrChange w:id="1355" w:author="Author">
              <w:rPr>
                <w:rFonts w:ascii="Times New Roman" w:hAnsi="Times New Roman" w:cs="Times New Roman"/>
                <w:b/>
                <w:bCs/>
              </w:rPr>
            </w:rPrChange>
          </w:rPr>
          <w:delText>are</w:delText>
        </w:r>
      </w:del>
      <w:r w:rsidR="00370E76" w:rsidRPr="00412EB7">
        <w:rPr>
          <w:rFonts w:ascii="Times New Roman" w:hAnsi="Times New Roman" w:cs="Times New Roman"/>
          <w:bCs/>
          <w:rPrChange w:id="1356" w:author="Author">
            <w:rPr>
              <w:rFonts w:ascii="Times New Roman" w:hAnsi="Times New Roman" w:cs="Times New Roman"/>
              <w:b/>
              <w:bCs/>
            </w:rPr>
          </w:rPrChange>
        </w:rPr>
        <w:t xml:space="preserve"> </w:t>
      </w:r>
      <w:r w:rsidRPr="00412EB7">
        <w:rPr>
          <w:rFonts w:ascii="Times New Roman" w:hAnsi="Times New Roman" w:cs="Times New Roman"/>
          <w:bCs/>
          <w:rPrChange w:id="1357" w:author="Author">
            <w:rPr>
              <w:rFonts w:ascii="Times New Roman" w:hAnsi="Times New Roman" w:cs="Times New Roman"/>
              <w:b/>
              <w:bCs/>
            </w:rPr>
          </w:rPrChange>
        </w:rPr>
        <w:t>one</w:t>
      </w:r>
      <w:r w:rsidR="00370E76" w:rsidRPr="00412EB7">
        <w:rPr>
          <w:rFonts w:ascii="Times New Roman" w:hAnsi="Times New Roman" w:cs="Times New Roman"/>
          <w:bCs/>
          <w:rPrChange w:id="1358" w:author="Author">
            <w:rPr>
              <w:rFonts w:ascii="Times New Roman" w:hAnsi="Times New Roman" w:cs="Times New Roman"/>
              <w:b/>
              <w:bCs/>
            </w:rPr>
          </w:rPrChange>
        </w:rPr>
        <w:t xml:space="preserve"> </w:t>
      </w:r>
      <w:r w:rsidRPr="00412EB7">
        <w:rPr>
          <w:rFonts w:ascii="Times New Roman" w:hAnsi="Times New Roman" w:cs="Times New Roman"/>
          <w:bCs/>
          <w:rPrChange w:id="1359" w:author="Author">
            <w:rPr>
              <w:rFonts w:ascii="Times New Roman" w:hAnsi="Times New Roman" w:cs="Times New Roman"/>
              <w:b/>
              <w:bCs/>
            </w:rPr>
          </w:rPrChange>
        </w:rPr>
        <w:t>of</w:t>
      </w:r>
      <w:r w:rsidR="00370E76" w:rsidRPr="00412EB7">
        <w:rPr>
          <w:rFonts w:ascii="Times New Roman" w:hAnsi="Times New Roman" w:cs="Times New Roman"/>
          <w:bCs/>
          <w:rPrChange w:id="1360" w:author="Author">
            <w:rPr>
              <w:rFonts w:ascii="Times New Roman" w:hAnsi="Times New Roman" w:cs="Times New Roman"/>
              <w:b/>
              <w:bCs/>
            </w:rPr>
          </w:rPrChange>
        </w:rPr>
        <w:t xml:space="preserve"> </w:t>
      </w:r>
      <w:r w:rsidRPr="00412EB7">
        <w:rPr>
          <w:rFonts w:ascii="Times New Roman" w:hAnsi="Times New Roman" w:cs="Times New Roman"/>
          <w:bCs/>
          <w:rPrChange w:id="1361" w:author="Author">
            <w:rPr>
              <w:rFonts w:ascii="Times New Roman" w:hAnsi="Times New Roman" w:cs="Times New Roman"/>
              <w:b/>
              <w:bCs/>
            </w:rPr>
          </w:rPrChange>
        </w:rPr>
        <w:t>the</w:t>
      </w:r>
      <w:r w:rsidR="00370E76" w:rsidRPr="00412EB7">
        <w:rPr>
          <w:rFonts w:ascii="Times New Roman" w:hAnsi="Times New Roman" w:cs="Times New Roman"/>
          <w:bCs/>
          <w:rPrChange w:id="1362" w:author="Author">
            <w:rPr>
              <w:rFonts w:ascii="Times New Roman" w:hAnsi="Times New Roman" w:cs="Times New Roman"/>
              <w:b/>
              <w:bCs/>
            </w:rPr>
          </w:rPrChange>
        </w:rPr>
        <w:t xml:space="preserve"> </w:t>
      </w:r>
      <w:r w:rsidRPr="00412EB7">
        <w:rPr>
          <w:rFonts w:ascii="Times New Roman" w:hAnsi="Times New Roman" w:cs="Times New Roman"/>
          <w:bCs/>
          <w:rPrChange w:id="1363" w:author="Author">
            <w:rPr>
              <w:rFonts w:ascii="Times New Roman" w:hAnsi="Times New Roman" w:cs="Times New Roman"/>
              <w:b/>
              <w:bCs/>
            </w:rPr>
          </w:rPrChange>
        </w:rPr>
        <w:t>most</w:t>
      </w:r>
      <w:r w:rsidR="00370E76" w:rsidRPr="00412EB7">
        <w:rPr>
          <w:rFonts w:ascii="Times New Roman" w:hAnsi="Times New Roman" w:cs="Times New Roman"/>
          <w:bCs/>
          <w:rPrChange w:id="1364" w:author="Author">
            <w:rPr>
              <w:rFonts w:ascii="Times New Roman" w:hAnsi="Times New Roman" w:cs="Times New Roman"/>
              <w:b/>
              <w:bCs/>
            </w:rPr>
          </w:rPrChange>
        </w:rPr>
        <w:t xml:space="preserve"> </w:t>
      </w:r>
      <w:r w:rsidRPr="00412EB7">
        <w:rPr>
          <w:rFonts w:ascii="Times New Roman" w:hAnsi="Times New Roman" w:cs="Times New Roman"/>
          <w:bCs/>
          <w:rPrChange w:id="1365" w:author="Author">
            <w:rPr>
              <w:rFonts w:ascii="Times New Roman" w:hAnsi="Times New Roman" w:cs="Times New Roman"/>
              <w:b/>
              <w:bCs/>
            </w:rPr>
          </w:rPrChange>
        </w:rPr>
        <w:lastRenderedPageBreak/>
        <w:t>preferred</w:t>
      </w:r>
      <w:r w:rsidR="00370E76" w:rsidRPr="00412EB7">
        <w:rPr>
          <w:rFonts w:ascii="Times New Roman" w:hAnsi="Times New Roman" w:cs="Times New Roman"/>
          <w:bCs/>
          <w:rPrChange w:id="1366" w:author="Author">
            <w:rPr>
              <w:rFonts w:ascii="Times New Roman" w:hAnsi="Times New Roman" w:cs="Times New Roman"/>
              <w:b/>
              <w:bCs/>
            </w:rPr>
          </w:rPrChange>
        </w:rPr>
        <w:t xml:space="preserve"> </w:t>
      </w:r>
      <w:r w:rsidRPr="00412EB7">
        <w:rPr>
          <w:rFonts w:ascii="Times New Roman" w:hAnsi="Times New Roman" w:cs="Times New Roman"/>
          <w:bCs/>
          <w:rPrChange w:id="1367" w:author="Author">
            <w:rPr>
              <w:rFonts w:ascii="Times New Roman" w:hAnsi="Times New Roman" w:cs="Times New Roman"/>
              <w:b/>
              <w:bCs/>
            </w:rPr>
          </w:rPrChange>
        </w:rPr>
        <w:t>funding</w:t>
      </w:r>
      <w:r w:rsidR="00370E76" w:rsidRPr="00412EB7">
        <w:rPr>
          <w:rFonts w:ascii="Times New Roman" w:hAnsi="Times New Roman" w:cs="Times New Roman"/>
          <w:bCs/>
          <w:rPrChange w:id="1368" w:author="Author">
            <w:rPr>
              <w:rFonts w:ascii="Times New Roman" w:hAnsi="Times New Roman" w:cs="Times New Roman"/>
              <w:b/>
              <w:bCs/>
            </w:rPr>
          </w:rPrChange>
        </w:rPr>
        <w:t xml:space="preserve"> </w:t>
      </w:r>
      <w:r w:rsidRPr="00412EB7">
        <w:rPr>
          <w:rFonts w:ascii="Times New Roman" w:hAnsi="Times New Roman" w:cs="Times New Roman"/>
          <w:bCs/>
          <w:rPrChange w:id="1369" w:author="Author">
            <w:rPr>
              <w:rFonts w:ascii="Times New Roman" w:hAnsi="Times New Roman" w:cs="Times New Roman"/>
              <w:b/>
              <w:bCs/>
            </w:rPr>
          </w:rPrChange>
        </w:rPr>
        <w:t>strategies</w:t>
      </w:r>
      <w:r w:rsidR="00370E76" w:rsidRPr="00412EB7">
        <w:rPr>
          <w:rFonts w:ascii="Times New Roman" w:hAnsi="Times New Roman" w:cs="Times New Roman"/>
          <w:bCs/>
          <w:rPrChange w:id="1370" w:author="Author">
            <w:rPr>
              <w:rFonts w:ascii="Times New Roman" w:hAnsi="Times New Roman" w:cs="Times New Roman"/>
              <w:b/>
              <w:bCs/>
            </w:rPr>
          </w:rPrChange>
        </w:rPr>
        <w:t xml:space="preserve"> </w:t>
      </w:r>
      <w:ins w:id="1371" w:author="Author">
        <w:r w:rsidR="005E4DEB">
          <w:rPr>
            <w:rFonts w:ascii="Times New Roman" w:hAnsi="Times New Roman" w:cs="Times New Roman"/>
            <w:bCs/>
          </w:rPr>
          <w:t>of</w:t>
        </w:r>
      </w:ins>
      <w:del w:id="1372" w:author="Author">
        <w:r w:rsidRPr="00412EB7" w:rsidDel="005E4DEB">
          <w:rPr>
            <w:rFonts w:ascii="Times New Roman" w:hAnsi="Times New Roman" w:cs="Times New Roman"/>
            <w:bCs/>
            <w:rPrChange w:id="1373" w:author="Author">
              <w:rPr>
                <w:rFonts w:ascii="Times New Roman" w:hAnsi="Times New Roman" w:cs="Times New Roman"/>
                <w:b/>
                <w:bCs/>
              </w:rPr>
            </w:rPrChange>
          </w:rPr>
          <w:delText>used</w:delText>
        </w:r>
        <w:r w:rsidR="00370E76" w:rsidRPr="00412EB7" w:rsidDel="005E4DEB">
          <w:rPr>
            <w:rFonts w:ascii="Times New Roman" w:hAnsi="Times New Roman" w:cs="Times New Roman"/>
            <w:bCs/>
            <w:rPrChange w:id="1374" w:author="Author">
              <w:rPr>
                <w:rFonts w:ascii="Times New Roman" w:hAnsi="Times New Roman" w:cs="Times New Roman"/>
                <w:b/>
                <w:bCs/>
              </w:rPr>
            </w:rPrChange>
          </w:rPr>
          <w:delText xml:space="preserve"> </w:delText>
        </w:r>
        <w:r w:rsidRPr="00412EB7" w:rsidDel="005E4DEB">
          <w:rPr>
            <w:rFonts w:ascii="Times New Roman" w:hAnsi="Times New Roman" w:cs="Times New Roman"/>
            <w:bCs/>
            <w:rPrChange w:id="1375" w:author="Author">
              <w:rPr>
                <w:rFonts w:ascii="Times New Roman" w:hAnsi="Times New Roman" w:cs="Times New Roman"/>
                <w:b/>
                <w:bCs/>
              </w:rPr>
            </w:rPrChange>
          </w:rPr>
          <w:delText>by</w:delText>
        </w:r>
      </w:del>
      <w:r w:rsidR="00370E76" w:rsidRPr="00412EB7">
        <w:rPr>
          <w:rFonts w:ascii="Times New Roman" w:hAnsi="Times New Roman" w:cs="Times New Roman"/>
          <w:bCs/>
          <w:rPrChange w:id="1376" w:author="Author">
            <w:rPr>
              <w:rFonts w:ascii="Times New Roman" w:hAnsi="Times New Roman" w:cs="Times New Roman"/>
              <w:b/>
              <w:bCs/>
            </w:rPr>
          </w:rPrChange>
        </w:rPr>
        <w:t xml:space="preserve"> </w:t>
      </w:r>
      <w:r w:rsidRPr="00412EB7">
        <w:rPr>
          <w:rFonts w:ascii="Times New Roman" w:hAnsi="Times New Roman" w:cs="Times New Roman"/>
          <w:bCs/>
          <w:rPrChange w:id="1377" w:author="Author">
            <w:rPr>
              <w:rFonts w:ascii="Times New Roman" w:hAnsi="Times New Roman" w:cs="Times New Roman"/>
              <w:b/>
              <w:bCs/>
            </w:rPr>
          </w:rPrChange>
        </w:rPr>
        <w:t>high-net-</w:t>
      </w:r>
      <w:r w:rsidR="003A5434" w:rsidRPr="00412EB7">
        <w:rPr>
          <w:rFonts w:ascii="Times New Roman" w:hAnsi="Times New Roman" w:cs="Times New Roman"/>
          <w:bCs/>
          <w:rPrChange w:id="1378" w:author="Author">
            <w:rPr>
              <w:rFonts w:ascii="Times New Roman" w:hAnsi="Times New Roman" w:cs="Times New Roman"/>
              <w:b/>
              <w:bCs/>
            </w:rPr>
          </w:rPrChange>
        </w:rPr>
        <w:t>wort</w:t>
      </w:r>
      <w:r w:rsidRPr="00412EB7">
        <w:rPr>
          <w:rFonts w:ascii="Times New Roman" w:hAnsi="Times New Roman" w:cs="Times New Roman"/>
          <w:bCs/>
          <w:rPrChange w:id="1379" w:author="Author">
            <w:rPr>
              <w:rFonts w:ascii="Times New Roman" w:hAnsi="Times New Roman" w:cs="Times New Roman"/>
              <w:b/>
              <w:bCs/>
            </w:rPr>
          </w:rPrChange>
        </w:rPr>
        <w:t>h</w:t>
      </w:r>
      <w:r w:rsidR="00370E76" w:rsidRPr="00412EB7">
        <w:rPr>
          <w:rFonts w:ascii="Times New Roman" w:hAnsi="Times New Roman" w:cs="Times New Roman"/>
          <w:bCs/>
          <w:rPrChange w:id="1380" w:author="Author">
            <w:rPr>
              <w:rFonts w:ascii="Times New Roman" w:hAnsi="Times New Roman" w:cs="Times New Roman"/>
              <w:b/>
              <w:bCs/>
            </w:rPr>
          </w:rPrChange>
        </w:rPr>
        <w:t xml:space="preserve"> </w:t>
      </w:r>
      <w:r w:rsidRPr="00412EB7">
        <w:rPr>
          <w:rFonts w:ascii="Times New Roman" w:hAnsi="Times New Roman" w:cs="Times New Roman"/>
          <w:bCs/>
          <w:rPrChange w:id="1381" w:author="Author">
            <w:rPr>
              <w:rFonts w:ascii="Times New Roman" w:hAnsi="Times New Roman" w:cs="Times New Roman"/>
              <w:b/>
              <w:bCs/>
            </w:rPr>
          </w:rPrChange>
        </w:rPr>
        <w:t>individuals</w:t>
      </w:r>
      <w:r w:rsidR="003A5434" w:rsidRPr="00412EB7">
        <w:rPr>
          <w:rFonts w:ascii="Times New Roman" w:hAnsi="Times New Roman" w:cs="Times New Roman"/>
          <w:bCs/>
          <w:rPrChange w:id="1382" w:author="Author">
            <w:rPr>
              <w:rFonts w:ascii="Times New Roman" w:hAnsi="Times New Roman" w:cs="Times New Roman"/>
              <w:b/>
              <w:bCs/>
            </w:rPr>
          </w:rPrChange>
        </w:rPr>
        <w:t>,</w:t>
      </w:r>
      <w:r w:rsidR="00370E76" w:rsidRPr="00412EB7">
        <w:rPr>
          <w:rFonts w:ascii="Times New Roman" w:hAnsi="Times New Roman" w:cs="Times New Roman"/>
          <w:bCs/>
          <w:rPrChange w:id="1383" w:author="Author">
            <w:rPr>
              <w:rFonts w:ascii="Times New Roman" w:hAnsi="Times New Roman" w:cs="Times New Roman"/>
              <w:b/>
              <w:bCs/>
            </w:rPr>
          </w:rPrChange>
        </w:rPr>
        <w:t xml:space="preserve"> </w:t>
      </w:r>
      <w:r w:rsidRPr="00412EB7">
        <w:rPr>
          <w:rFonts w:ascii="Times New Roman" w:hAnsi="Times New Roman" w:cs="Times New Roman"/>
          <w:bCs/>
          <w:rPrChange w:id="1384" w:author="Author">
            <w:rPr>
              <w:rFonts w:ascii="Times New Roman" w:hAnsi="Times New Roman" w:cs="Times New Roman"/>
              <w:b/>
              <w:bCs/>
            </w:rPr>
          </w:rPrChange>
        </w:rPr>
        <w:t>with</w:t>
      </w:r>
      <w:r w:rsidR="00370E76" w:rsidRPr="00412EB7">
        <w:rPr>
          <w:rFonts w:ascii="Times New Roman" w:hAnsi="Times New Roman" w:cs="Times New Roman"/>
          <w:bCs/>
          <w:rPrChange w:id="1385" w:author="Author">
            <w:rPr>
              <w:rFonts w:ascii="Times New Roman" w:hAnsi="Times New Roman" w:cs="Times New Roman"/>
              <w:b/>
              <w:bCs/>
            </w:rPr>
          </w:rPrChange>
        </w:rPr>
        <w:t xml:space="preserve"> </w:t>
      </w:r>
      <w:r w:rsidRPr="00412EB7">
        <w:rPr>
          <w:rFonts w:ascii="Times New Roman" w:hAnsi="Times New Roman" w:cs="Times New Roman"/>
          <w:bCs/>
          <w:rPrChange w:id="1386" w:author="Author">
            <w:rPr>
              <w:rFonts w:ascii="Times New Roman" w:hAnsi="Times New Roman" w:cs="Times New Roman"/>
              <w:b/>
              <w:bCs/>
            </w:rPr>
          </w:rPrChange>
        </w:rPr>
        <w:t>60%</w:t>
      </w:r>
      <w:r w:rsidR="00370E76" w:rsidRPr="00412EB7">
        <w:rPr>
          <w:rFonts w:ascii="Times New Roman" w:hAnsi="Times New Roman" w:cs="Times New Roman"/>
          <w:bCs/>
          <w:rPrChange w:id="1387" w:author="Author">
            <w:rPr>
              <w:rFonts w:ascii="Times New Roman" w:hAnsi="Times New Roman" w:cs="Times New Roman"/>
              <w:b/>
              <w:bCs/>
            </w:rPr>
          </w:rPrChange>
        </w:rPr>
        <w:t xml:space="preserve"> </w:t>
      </w:r>
      <w:r w:rsidRPr="00412EB7">
        <w:rPr>
          <w:rFonts w:ascii="Times New Roman" w:hAnsi="Times New Roman" w:cs="Times New Roman"/>
          <w:bCs/>
          <w:rPrChange w:id="1388" w:author="Author">
            <w:rPr>
              <w:rFonts w:ascii="Times New Roman" w:hAnsi="Times New Roman" w:cs="Times New Roman"/>
              <w:b/>
              <w:bCs/>
            </w:rPr>
          </w:rPrChange>
        </w:rPr>
        <w:t>opting</w:t>
      </w:r>
      <w:r w:rsidR="00370E76" w:rsidRPr="00412EB7">
        <w:rPr>
          <w:rFonts w:ascii="Times New Roman" w:hAnsi="Times New Roman" w:cs="Times New Roman"/>
          <w:bCs/>
          <w:rPrChange w:id="1389" w:author="Author">
            <w:rPr>
              <w:rFonts w:ascii="Times New Roman" w:hAnsi="Times New Roman" w:cs="Times New Roman"/>
              <w:b/>
              <w:bCs/>
            </w:rPr>
          </w:rPrChange>
        </w:rPr>
        <w:t xml:space="preserve"> </w:t>
      </w:r>
      <w:r w:rsidRPr="00412EB7">
        <w:rPr>
          <w:rFonts w:ascii="Times New Roman" w:hAnsi="Times New Roman" w:cs="Times New Roman"/>
          <w:bCs/>
          <w:rPrChange w:id="1390" w:author="Author">
            <w:rPr>
              <w:rFonts w:ascii="Times New Roman" w:hAnsi="Times New Roman" w:cs="Times New Roman"/>
              <w:b/>
              <w:bCs/>
            </w:rPr>
          </w:rPrChange>
        </w:rPr>
        <w:t>to</w:t>
      </w:r>
      <w:r w:rsidR="00370E76" w:rsidRPr="00412EB7">
        <w:rPr>
          <w:rFonts w:ascii="Times New Roman" w:hAnsi="Times New Roman" w:cs="Times New Roman"/>
          <w:bCs/>
          <w:rPrChange w:id="1391" w:author="Author">
            <w:rPr>
              <w:rFonts w:ascii="Times New Roman" w:hAnsi="Times New Roman" w:cs="Times New Roman"/>
              <w:b/>
              <w:bCs/>
            </w:rPr>
          </w:rPrChange>
        </w:rPr>
        <w:t xml:space="preserve"> </w:t>
      </w:r>
      <w:r w:rsidRPr="00412EB7">
        <w:rPr>
          <w:rFonts w:ascii="Times New Roman" w:hAnsi="Times New Roman" w:cs="Times New Roman"/>
          <w:bCs/>
          <w:rPrChange w:id="1392" w:author="Author">
            <w:rPr>
              <w:rFonts w:ascii="Times New Roman" w:hAnsi="Times New Roman" w:cs="Times New Roman"/>
              <w:b/>
              <w:bCs/>
            </w:rPr>
          </w:rPrChange>
        </w:rPr>
        <w:t>use</w:t>
      </w:r>
      <w:r w:rsidR="00370E76" w:rsidRPr="00412EB7">
        <w:rPr>
          <w:rFonts w:ascii="Times New Roman" w:hAnsi="Times New Roman" w:cs="Times New Roman"/>
          <w:bCs/>
          <w:rPrChange w:id="1393" w:author="Author">
            <w:rPr>
              <w:rFonts w:ascii="Times New Roman" w:hAnsi="Times New Roman" w:cs="Times New Roman"/>
              <w:b/>
              <w:bCs/>
            </w:rPr>
          </w:rPrChange>
        </w:rPr>
        <w:t xml:space="preserve"> </w:t>
      </w:r>
      <w:r w:rsidRPr="00412EB7">
        <w:rPr>
          <w:rFonts w:ascii="Times New Roman" w:hAnsi="Times New Roman" w:cs="Times New Roman"/>
          <w:bCs/>
          <w:rPrChange w:id="1394" w:author="Author">
            <w:rPr>
              <w:rFonts w:ascii="Times New Roman" w:hAnsi="Times New Roman" w:cs="Times New Roman"/>
              <w:b/>
              <w:bCs/>
            </w:rPr>
          </w:rPrChange>
        </w:rPr>
        <w:t>bank</w:t>
      </w:r>
      <w:r w:rsidR="00370E76" w:rsidRPr="00412EB7">
        <w:rPr>
          <w:rFonts w:ascii="Times New Roman" w:hAnsi="Times New Roman" w:cs="Times New Roman"/>
          <w:bCs/>
          <w:rPrChange w:id="1395" w:author="Author">
            <w:rPr>
              <w:rFonts w:ascii="Times New Roman" w:hAnsi="Times New Roman" w:cs="Times New Roman"/>
              <w:b/>
              <w:bCs/>
            </w:rPr>
          </w:rPrChange>
        </w:rPr>
        <w:t xml:space="preserve"> </w:t>
      </w:r>
      <w:r w:rsidRPr="00412EB7">
        <w:rPr>
          <w:rFonts w:ascii="Times New Roman" w:hAnsi="Times New Roman" w:cs="Times New Roman"/>
          <w:bCs/>
          <w:rPrChange w:id="1396" w:author="Author">
            <w:rPr>
              <w:rFonts w:ascii="Times New Roman" w:hAnsi="Times New Roman" w:cs="Times New Roman"/>
              <w:b/>
              <w:bCs/>
            </w:rPr>
          </w:rPrChange>
        </w:rPr>
        <w:t>credit</w:t>
      </w:r>
      <w:r w:rsidR="00370E76" w:rsidRPr="00412EB7">
        <w:rPr>
          <w:rFonts w:ascii="Times New Roman" w:hAnsi="Times New Roman" w:cs="Times New Roman"/>
          <w:bCs/>
          <w:rPrChange w:id="1397" w:author="Author">
            <w:rPr>
              <w:rFonts w:ascii="Times New Roman" w:hAnsi="Times New Roman" w:cs="Times New Roman"/>
              <w:b/>
              <w:bCs/>
            </w:rPr>
          </w:rPrChange>
        </w:rPr>
        <w:t xml:space="preserve"> </w:t>
      </w:r>
      <w:r w:rsidRPr="00412EB7">
        <w:rPr>
          <w:rFonts w:ascii="Times New Roman" w:hAnsi="Times New Roman" w:cs="Times New Roman"/>
          <w:bCs/>
          <w:rPrChange w:id="1398" w:author="Author">
            <w:rPr>
              <w:rFonts w:ascii="Times New Roman" w:hAnsi="Times New Roman" w:cs="Times New Roman"/>
              <w:b/>
              <w:bCs/>
            </w:rPr>
          </w:rPrChange>
        </w:rPr>
        <w:t>before</w:t>
      </w:r>
      <w:r w:rsidR="00370E76" w:rsidRPr="00412EB7">
        <w:rPr>
          <w:rFonts w:ascii="Times New Roman" w:hAnsi="Times New Roman" w:cs="Times New Roman"/>
          <w:bCs/>
          <w:rPrChange w:id="1399" w:author="Author">
            <w:rPr>
              <w:rFonts w:ascii="Times New Roman" w:hAnsi="Times New Roman" w:cs="Times New Roman"/>
              <w:b/>
              <w:bCs/>
            </w:rPr>
          </w:rPrChange>
        </w:rPr>
        <w:t xml:space="preserve"> </w:t>
      </w:r>
      <w:r w:rsidRPr="00412EB7">
        <w:rPr>
          <w:rFonts w:ascii="Times New Roman" w:hAnsi="Times New Roman" w:cs="Times New Roman"/>
          <w:bCs/>
          <w:rPrChange w:id="1400" w:author="Author">
            <w:rPr>
              <w:rFonts w:ascii="Times New Roman" w:hAnsi="Times New Roman" w:cs="Times New Roman"/>
              <w:b/>
              <w:bCs/>
            </w:rPr>
          </w:rPrChange>
        </w:rPr>
        <w:t>tapping</w:t>
      </w:r>
      <w:r w:rsidR="00370E76" w:rsidRPr="00412EB7">
        <w:rPr>
          <w:rFonts w:ascii="Times New Roman" w:hAnsi="Times New Roman" w:cs="Times New Roman"/>
          <w:bCs/>
          <w:rPrChange w:id="1401" w:author="Author">
            <w:rPr>
              <w:rFonts w:ascii="Times New Roman" w:hAnsi="Times New Roman" w:cs="Times New Roman"/>
              <w:b/>
              <w:bCs/>
            </w:rPr>
          </w:rPrChange>
        </w:rPr>
        <w:t xml:space="preserve"> </w:t>
      </w:r>
      <w:r w:rsidRPr="00412EB7">
        <w:rPr>
          <w:rFonts w:ascii="Times New Roman" w:hAnsi="Times New Roman" w:cs="Times New Roman"/>
          <w:bCs/>
          <w:rPrChange w:id="1402" w:author="Author">
            <w:rPr>
              <w:rFonts w:ascii="Times New Roman" w:hAnsi="Times New Roman" w:cs="Times New Roman"/>
              <w:b/>
              <w:bCs/>
            </w:rPr>
          </w:rPrChange>
        </w:rPr>
        <w:t>their</w:t>
      </w:r>
      <w:r w:rsidR="00370E76" w:rsidRPr="00412EB7">
        <w:rPr>
          <w:rFonts w:ascii="Times New Roman" w:hAnsi="Times New Roman" w:cs="Times New Roman"/>
          <w:bCs/>
          <w:rPrChange w:id="1403" w:author="Author">
            <w:rPr>
              <w:rFonts w:ascii="Times New Roman" w:hAnsi="Times New Roman" w:cs="Times New Roman"/>
              <w:b/>
              <w:bCs/>
            </w:rPr>
          </w:rPrChange>
        </w:rPr>
        <w:t xml:space="preserve"> </w:t>
      </w:r>
      <w:r w:rsidRPr="00412EB7">
        <w:rPr>
          <w:rFonts w:ascii="Times New Roman" w:hAnsi="Times New Roman" w:cs="Times New Roman"/>
          <w:bCs/>
          <w:rPrChange w:id="1404" w:author="Author">
            <w:rPr>
              <w:rFonts w:ascii="Times New Roman" w:hAnsi="Times New Roman" w:cs="Times New Roman"/>
              <w:b/>
              <w:bCs/>
            </w:rPr>
          </w:rPrChange>
        </w:rPr>
        <w:t>own</w:t>
      </w:r>
      <w:r w:rsidR="00370E76" w:rsidRPr="00412EB7">
        <w:rPr>
          <w:rFonts w:ascii="Times New Roman" w:hAnsi="Times New Roman" w:cs="Times New Roman"/>
          <w:bCs/>
          <w:rPrChange w:id="1405" w:author="Author">
            <w:rPr>
              <w:rFonts w:ascii="Times New Roman" w:hAnsi="Times New Roman" w:cs="Times New Roman"/>
              <w:b/>
              <w:bCs/>
            </w:rPr>
          </w:rPrChange>
        </w:rPr>
        <w:t xml:space="preserve"> </w:t>
      </w:r>
      <w:r w:rsidRPr="00412EB7">
        <w:rPr>
          <w:rFonts w:ascii="Times New Roman" w:hAnsi="Times New Roman" w:cs="Times New Roman"/>
          <w:bCs/>
          <w:rPrChange w:id="1406" w:author="Author">
            <w:rPr>
              <w:rFonts w:ascii="Times New Roman" w:hAnsi="Times New Roman" w:cs="Times New Roman"/>
              <w:b/>
              <w:bCs/>
            </w:rPr>
          </w:rPrChange>
        </w:rPr>
        <w:t>holdings</w:t>
      </w:r>
      <w:r w:rsidR="00370E76" w:rsidRPr="00412EB7">
        <w:rPr>
          <w:rFonts w:ascii="Times New Roman" w:hAnsi="Times New Roman" w:cs="Times New Roman"/>
          <w:bCs/>
          <w:rPrChange w:id="1407" w:author="Author">
            <w:rPr>
              <w:rFonts w:ascii="Times New Roman" w:hAnsi="Times New Roman" w:cs="Times New Roman"/>
              <w:b/>
              <w:bCs/>
            </w:rPr>
          </w:rPrChange>
        </w:rPr>
        <w:t xml:space="preserve"> </w:t>
      </w:r>
      <w:r w:rsidRPr="00412EB7">
        <w:rPr>
          <w:rFonts w:ascii="Times New Roman" w:hAnsi="Times New Roman" w:cs="Times New Roman"/>
          <w:bCs/>
          <w:rPrChange w:id="1408" w:author="Author">
            <w:rPr>
              <w:rFonts w:ascii="Times New Roman" w:hAnsi="Times New Roman" w:cs="Times New Roman"/>
              <w:b/>
              <w:bCs/>
            </w:rPr>
          </w:rPrChange>
        </w:rPr>
        <w:t>for</w:t>
      </w:r>
      <w:r w:rsidR="00370E76" w:rsidRPr="00412EB7">
        <w:rPr>
          <w:rFonts w:ascii="Times New Roman" w:hAnsi="Times New Roman" w:cs="Times New Roman"/>
          <w:bCs/>
          <w:rPrChange w:id="1409" w:author="Author">
            <w:rPr>
              <w:rFonts w:ascii="Times New Roman" w:hAnsi="Times New Roman" w:cs="Times New Roman"/>
              <w:b/>
              <w:bCs/>
            </w:rPr>
          </w:rPrChange>
        </w:rPr>
        <w:t xml:space="preserve"> </w:t>
      </w:r>
      <w:r w:rsidRPr="00412EB7">
        <w:rPr>
          <w:rFonts w:ascii="Times New Roman" w:hAnsi="Times New Roman" w:cs="Times New Roman"/>
          <w:bCs/>
          <w:rPrChange w:id="1410" w:author="Author">
            <w:rPr>
              <w:rFonts w:ascii="Times New Roman" w:hAnsi="Times New Roman" w:cs="Times New Roman"/>
              <w:b/>
              <w:bCs/>
            </w:rPr>
          </w:rPrChange>
        </w:rPr>
        <w:t>quick</w:t>
      </w:r>
      <w:r w:rsidR="00370E76" w:rsidRPr="00412EB7">
        <w:rPr>
          <w:rFonts w:ascii="Times New Roman" w:hAnsi="Times New Roman" w:cs="Times New Roman"/>
          <w:bCs/>
          <w:rPrChange w:id="1411" w:author="Author">
            <w:rPr>
              <w:rFonts w:ascii="Times New Roman" w:hAnsi="Times New Roman" w:cs="Times New Roman"/>
              <w:b/>
              <w:bCs/>
            </w:rPr>
          </w:rPrChange>
        </w:rPr>
        <w:t xml:space="preserve"> </w:t>
      </w:r>
      <w:r w:rsidRPr="00412EB7">
        <w:rPr>
          <w:rFonts w:ascii="Times New Roman" w:hAnsi="Times New Roman" w:cs="Times New Roman"/>
          <w:bCs/>
          <w:rPrChange w:id="1412" w:author="Author">
            <w:rPr>
              <w:rFonts w:ascii="Times New Roman" w:hAnsi="Times New Roman" w:cs="Times New Roman"/>
              <w:b/>
              <w:bCs/>
            </w:rPr>
          </w:rPrChange>
        </w:rPr>
        <w:t>cash,</w:t>
      </w:r>
      <w:r w:rsidR="00370E76" w:rsidRPr="00412EB7">
        <w:rPr>
          <w:rFonts w:ascii="Times New Roman" w:hAnsi="Times New Roman" w:cs="Times New Roman"/>
          <w:bCs/>
          <w:rPrChange w:id="1413" w:author="Author">
            <w:rPr>
              <w:rFonts w:ascii="Times New Roman" w:hAnsi="Times New Roman" w:cs="Times New Roman"/>
              <w:b/>
              <w:bCs/>
            </w:rPr>
          </w:rPrChange>
        </w:rPr>
        <w:t xml:space="preserve"> </w:t>
      </w:r>
      <w:r w:rsidRPr="00412EB7">
        <w:rPr>
          <w:rFonts w:ascii="Times New Roman" w:hAnsi="Times New Roman" w:cs="Times New Roman"/>
          <w:bCs/>
          <w:rPrChange w:id="1414" w:author="Author">
            <w:rPr>
              <w:rFonts w:ascii="Times New Roman" w:hAnsi="Times New Roman" w:cs="Times New Roman"/>
              <w:b/>
              <w:bCs/>
            </w:rPr>
          </w:rPrChange>
        </w:rPr>
        <w:t>per</w:t>
      </w:r>
      <w:r w:rsidR="00370E76" w:rsidRPr="00412EB7">
        <w:rPr>
          <w:rFonts w:ascii="Times New Roman" w:hAnsi="Times New Roman" w:cs="Times New Roman"/>
          <w:bCs/>
          <w:rPrChange w:id="1415" w:author="Author">
            <w:rPr>
              <w:rFonts w:ascii="Times New Roman" w:hAnsi="Times New Roman" w:cs="Times New Roman"/>
              <w:b/>
              <w:bCs/>
            </w:rPr>
          </w:rPrChange>
        </w:rPr>
        <w:t xml:space="preserve"> </w:t>
      </w:r>
      <w:r w:rsidRPr="00412EB7">
        <w:rPr>
          <w:rFonts w:ascii="Times New Roman" w:hAnsi="Times New Roman" w:cs="Times New Roman"/>
          <w:bCs/>
          <w:rPrChange w:id="1416" w:author="Author">
            <w:rPr>
              <w:rFonts w:ascii="Times New Roman" w:hAnsi="Times New Roman" w:cs="Times New Roman"/>
              <w:b/>
              <w:bCs/>
            </w:rPr>
          </w:rPrChange>
        </w:rPr>
        <w:t>U.S.</w:t>
      </w:r>
      <w:r w:rsidR="00370E76" w:rsidRPr="00412EB7">
        <w:rPr>
          <w:rFonts w:ascii="Times New Roman" w:hAnsi="Times New Roman" w:cs="Times New Roman"/>
          <w:bCs/>
          <w:rPrChange w:id="1417" w:author="Author">
            <w:rPr>
              <w:rFonts w:ascii="Times New Roman" w:hAnsi="Times New Roman" w:cs="Times New Roman"/>
              <w:b/>
              <w:bCs/>
            </w:rPr>
          </w:rPrChange>
        </w:rPr>
        <w:t xml:space="preserve"> </w:t>
      </w:r>
      <w:r w:rsidRPr="00412EB7">
        <w:rPr>
          <w:rFonts w:ascii="Times New Roman" w:hAnsi="Times New Roman" w:cs="Times New Roman"/>
          <w:bCs/>
          <w:rPrChange w:id="1418" w:author="Author">
            <w:rPr>
              <w:rFonts w:ascii="Times New Roman" w:hAnsi="Times New Roman" w:cs="Times New Roman"/>
              <w:b/>
              <w:bCs/>
            </w:rPr>
          </w:rPrChange>
        </w:rPr>
        <w:t>Trust.</w:t>
      </w:r>
    </w:p>
    <w:p w14:paraId="2D8DFC26" w14:textId="794C2CE7" w:rsidR="00A87AAA" w:rsidRPr="00447038" w:rsidDel="005E4DEB" w:rsidRDefault="00A87AAA" w:rsidP="008C2D65">
      <w:pPr>
        <w:spacing w:before="100" w:beforeAutospacing="1"/>
        <w:ind w:right="4"/>
        <w:contextualSpacing/>
        <w:rPr>
          <w:del w:id="1419" w:author="Author"/>
          <w:rFonts w:ascii="Times New Roman" w:hAnsi="Times New Roman" w:cs="Times New Roman"/>
        </w:rPr>
      </w:pPr>
      <w:del w:id="1420" w:author="Author">
        <w:r w:rsidRPr="00447038" w:rsidDel="005E4DEB">
          <w:rPr>
            <w:rFonts w:ascii="Times New Roman" w:hAnsi="Times New Roman" w:cs="Times New Roman"/>
          </w:rPr>
          <w:delText>If</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you</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already</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have</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some</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debt</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troubles,</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be</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sure</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to</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devise</w:delText>
        </w:r>
        <w:r w:rsidR="00370E76" w:rsidRPr="00447038" w:rsidDel="005E4DEB">
          <w:rPr>
            <w:rFonts w:ascii="Times New Roman" w:hAnsi="Times New Roman" w:cs="Times New Roman"/>
          </w:rPr>
          <w:delText xml:space="preserve"> </w:delText>
        </w:r>
        <w:r w:rsidR="00676791" w:rsidRPr="00447038" w:rsidDel="005E4DEB">
          <w:fldChar w:fldCharType="begin"/>
        </w:r>
        <w:r w:rsidR="00676791" w:rsidRPr="00447038" w:rsidDel="005E4DEB">
          <w:delInstrText xml:space="preserve"> HYPERLINK "http://www.kiplinger.com/article/credit/T007-C006-S001-learning-to-live-with-debt.html" \t "_blank" </w:delInstrText>
        </w:r>
        <w:r w:rsidR="00676791" w:rsidRPr="00447038" w:rsidDel="005E4DEB">
          <w:fldChar w:fldCharType="separate"/>
        </w:r>
        <w:r w:rsidRPr="00447038" w:rsidDel="005E4DEB">
          <w:rPr>
            <w:rStyle w:val="Hyperlink"/>
            <w:rFonts w:ascii="Times New Roman" w:hAnsi="Times New Roman" w:cs="Times New Roman"/>
            <w:color w:val="auto"/>
            <w:u w:val="none"/>
          </w:rPr>
          <w:delText>a</w:delText>
        </w:r>
        <w:r w:rsidR="00370E76" w:rsidRPr="00447038" w:rsidDel="005E4DEB">
          <w:rPr>
            <w:rStyle w:val="Hyperlink"/>
            <w:rFonts w:ascii="Times New Roman" w:hAnsi="Times New Roman" w:cs="Times New Roman"/>
            <w:color w:val="auto"/>
            <w:u w:val="none"/>
          </w:rPr>
          <w:delText xml:space="preserve"> </w:delText>
        </w:r>
        <w:r w:rsidRPr="00447038" w:rsidDel="005E4DEB">
          <w:rPr>
            <w:rStyle w:val="Hyperlink"/>
            <w:rFonts w:ascii="Times New Roman" w:hAnsi="Times New Roman" w:cs="Times New Roman"/>
            <w:color w:val="auto"/>
            <w:u w:val="none"/>
          </w:rPr>
          <w:delText>repayment</w:delText>
        </w:r>
        <w:r w:rsidR="00370E76" w:rsidRPr="00447038" w:rsidDel="005E4DEB">
          <w:rPr>
            <w:rStyle w:val="Hyperlink"/>
            <w:rFonts w:ascii="Times New Roman" w:hAnsi="Times New Roman" w:cs="Times New Roman"/>
            <w:color w:val="auto"/>
            <w:u w:val="none"/>
          </w:rPr>
          <w:delText xml:space="preserve"> </w:delText>
        </w:r>
        <w:r w:rsidRPr="00447038" w:rsidDel="005E4DEB">
          <w:rPr>
            <w:rStyle w:val="Hyperlink"/>
            <w:rFonts w:ascii="Times New Roman" w:hAnsi="Times New Roman" w:cs="Times New Roman"/>
            <w:color w:val="auto"/>
            <w:u w:val="none"/>
          </w:rPr>
          <w:delText>plan</w:delText>
        </w:r>
        <w:r w:rsidR="00676791" w:rsidRPr="00447038" w:rsidDel="005E4DEB">
          <w:rPr>
            <w:rStyle w:val="Hyperlink"/>
            <w:rFonts w:ascii="Times New Roman" w:hAnsi="Times New Roman" w:cs="Times New Roman"/>
            <w:color w:val="auto"/>
            <w:u w:val="none"/>
          </w:rPr>
          <w:fldChar w:fldCharType="end"/>
        </w:r>
        <w:r w:rsidRPr="00447038" w:rsidDel="005E4DEB">
          <w:rPr>
            <w:rFonts w:ascii="Times New Roman" w:hAnsi="Times New Roman" w:cs="Times New Roman"/>
          </w:rPr>
          <w:delText>.</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One</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strategy</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is</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to</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pay</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off</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the</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debt</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with</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the</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highest</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interest</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rate</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first.</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The</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so</w:delText>
        </w:r>
      </w:del>
    </w:p>
    <w:p w14:paraId="3EDB0C6A" w14:textId="432AC337" w:rsidR="00EC79C8" w:rsidRPr="00447038" w:rsidDel="00676791" w:rsidRDefault="00851565" w:rsidP="00107109">
      <w:pPr>
        <w:tabs>
          <w:tab w:val="left" w:pos="1575"/>
        </w:tabs>
        <w:ind w:right="4"/>
        <w:contextualSpacing/>
        <w:rPr>
          <w:del w:id="1421" w:author="Author"/>
          <w:rFonts w:ascii="Times New Roman" w:hAnsi="Times New Roman" w:cs="Times New Roman"/>
        </w:rPr>
      </w:pPr>
      <w:del w:id="1422" w:author="Author">
        <w:r w:rsidRPr="00447038" w:rsidDel="00676791">
          <w:rPr>
            <w:rFonts w:ascii="Times New Roman" w:hAnsi="Times New Roman" w:cs="Times New Roman"/>
          </w:rPr>
          <w:delText>THE</w:delText>
        </w:r>
        <w:r w:rsidR="00370E76" w:rsidRPr="00447038" w:rsidDel="00676791">
          <w:rPr>
            <w:rFonts w:ascii="Times New Roman" w:hAnsi="Times New Roman" w:cs="Times New Roman"/>
          </w:rPr>
          <w:delText xml:space="preserve"> </w:delText>
        </w:r>
        <w:r w:rsidRPr="00447038" w:rsidDel="00676791">
          <w:rPr>
            <w:rFonts w:ascii="Times New Roman" w:hAnsi="Times New Roman" w:cs="Times New Roman"/>
          </w:rPr>
          <w:delText>CHAPTER</w:delText>
        </w:r>
        <w:r w:rsidR="00370E76" w:rsidRPr="00447038" w:rsidDel="00676791">
          <w:rPr>
            <w:rFonts w:ascii="Times New Roman" w:hAnsi="Times New Roman" w:cs="Times New Roman"/>
          </w:rPr>
          <w:delText xml:space="preserve"> </w:delText>
        </w:r>
        <w:r w:rsidRPr="00447038" w:rsidDel="00676791">
          <w:rPr>
            <w:rFonts w:ascii="Times New Roman" w:hAnsi="Times New Roman" w:cs="Times New Roman"/>
          </w:rPr>
          <w:delText>2</w:delText>
        </w:r>
        <w:r w:rsidR="00370E76" w:rsidRPr="00447038" w:rsidDel="00676791">
          <w:rPr>
            <w:rFonts w:ascii="Times New Roman" w:hAnsi="Times New Roman" w:cs="Times New Roman"/>
          </w:rPr>
          <w:delText xml:space="preserve"> </w:delText>
        </w:r>
        <w:r w:rsidRPr="00447038" w:rsidDel="00676791">
          <w:rPr>
            <w:rFonts w:ascii="Times New Roman" w:hAnsi="Times New Roman" w:cs="Times New Roman"/>
          </w:rPr>
          <w:delText>“THE</w:delText>
        </w:r>
        <w:r w:rsidR="00370E76" w:rsidRPr="00447038" w:rsidDel="00676791">
          <w:rPr>
            <w:rFonts w:ascii="Times New Roman" w:hAnsi="Times New Roman" w:cs="Times New Roman"/>
          </w:rPr>
          <w:delText xml:space="preserve"> </w:delText>
        </w:r>
        <w:r w:rsidRPr="00447038" w:rsidDel="00676791">
          <w:rPr>
            <w:rFonts w:ascii="Times New Roman" w:hAnsi="Times New Roman" w:cs="Times New Roman"/>
          </w:rPr>
          <w:delText>TRUTHS</w:delText>
        </w:r>
        <w:r w:rsidR="00370E76" w:rsidRPr="00447038" w:rsidDel="00676791">
          <w:rPr>
            <w:rFonts w:ascii="Times New Roman" w:hAnsi="Times New Roman" w:cs="Times New Roman"/>
          </w:rPr>
          <w:delText xml:space="preserve"> </w:delText>
        </w:r>
        <w:r w:rsidRPr="00447038" w:rsidDel="00676791">
          <w:rPr>
            <w:rFonts w:ascii="Times New Roman" w:hAnsi="Times New Roman" w:cs="Times New Roman"/>
          </w:rPr>
          <w:delText>AND</w:delText>
        </w:r>
        <w:r w:rsidR="00370E76" w:rsidRPr="00447038" w:rsidDel="00676791">
          <w:rPr>
            <w:rFonts w:ascii="Times New Roman" w:hAnsi="Times New Roman" w:cs="Times New Roman"/>
          </w:rPr>
          <w:delText xml:space="preserve"> </w:delText>
        </w:r>
        <w:r w:rsidRPr="00447038" w:rsidDel="00676791">
          <w:rPr>
            <w:rFonts w:ascii="Times New Roman" w:hAnsi="Times New Roman" w:cs="Times New Roman"/>
          </w:rPr>
          <w:delText>UNTRUTHS”</w:delText>
        </w:r>
        <w:r w:rsidR="00370E76" w:rsidRPr="00447038" w:rsidDel="00676791">
          <w:rPr>
            <w:rFonts w:ascii="Times New Roman" w:hAnsi="Times New Roman" w:cs="Times New Roman"/>
          </w:rPr>
          <w:delText xml:space="preserve"> </w:delText>
        </w:r>
      </w:del>
    </w:p>
    <w:p w14:paraId="7C98E218" w14:textId="5ACB125F" w:rsidR="00EC79C8" w:rsidRPr="00447038" w:rsidDel="005E4DEB" w:rsidRDefault="00EC79C8" w:rsidP="00107109">
      <w:pPr>
        <w:spacing w:before="100" w:beforeAutospacing="1"/>
        <w:ind w:right="4"/>
        <w:contextualSpacing/>
        <w:rPr>
          <w:del w:id="1423" w:author="Author"/>
          <w:rFonts w:ascii="Times New Roman" w:hAnsi="Times New Roman" w:cs="Times New Roman"/>
        </w:rPr>
      </w:pPr>
      <w:bookmarkStart w:id="1424" w:name="_Hlk32161079"/>
      <w:del w:id="1425" w:author="Author">
        <w:r w:rsidRPr="00447038" w:rsidDel="005E4DEB">
          <w:rPr>
            <w:rFonts w:ascii="Times New Roman" w:hAnsi="Times New Roman" w:cs="Times New Roman"/>
          </w:rPr>
          <w:delText>Also,</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consider</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talking</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to</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your</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employer</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about</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the</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possibility</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of</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lowering</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the</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plan's</w:delText>
        </w:r>
        <w:r w:rsidR="00370E76" w:rsidRPr="00447038" w:rsidDel="005E4DEB">
          <w:rPr>
            <w:rFonts w:ascii="Times New Roman" w:hAnsi="Times New Roman" w:cs="Times New Roman"/>
          </w:rPr>
          <w:delText xml:space="preserve"> </w:delText>
        </w:r>
        <w:r w:rsidR="00A87AAA" w:rsidRPr="00447038" w:rsidDel="005E4DEB">
          <w:rPr>
            <w:rFonts w:ascii="Times New Roman" w:hAnsi="Times New Roman" w:cs="Times New Roman"/>
          </w:rPr>
          <w:delText>fees.</w:delText>
        </w:r>
        <w:r w:rsidR="00370E76" w:rsidRPr="00447038" w:rsidDel="005E4DEB">
          <w:rPr>
            <w:rFonts w:ascii="Times New Roman" w:hAnsi="Times New Roman" w:cs="Times New Roman"/>
          </w:rPr>
          <w:delText xml:space="preserve"> </w:delText>
        </w:r>
      </w:del>
    </w:p>
    <w:p w14:paraId="10269EEB" w14:textId="340B063F" w:rsidR="00EC79C8" w:rsidRPr="00447038" w:rsidDel="005E4DEB" w:rsidRDefault="00EC79C8" w:rsidP="00107109">
      <w:pPr>
        <w:spacing w:before="100" w:beforeAutospacing="1"/>
        <w:ind w:right="4"/>
        <w:contextualSpacing/>
        <w:rPr>
          <w:del w:id="1426" w:author="Author"/>
          <w:rFonts w:ascii="Times New Roman" w:hAnsi="Times New Roman" w:cs="Times New Roman"/>
        </w:rPr>
      </w:pPr>
      <w:del w:id="1427" w:author="Author">
        <w:r w:rsidRPr="00447038" w:rsidDel="005E4DEB">
          <w:rPr>
            <w:rFonts w:ascii="Times New Roman" w:hAnsi="Times New Roman" w:cs="Times New Roman"/>
          </w:rPr>
          <w:delText>Article</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by</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Stacy</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Radacon,</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stated,</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“Again,</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debt</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can</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be</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a</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danger</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to</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your</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financial</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well-being.”</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If</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you're</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constantly</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paying</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credit</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card</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bills</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and</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racking</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up</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interest,</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you</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won't</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have</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a</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chance</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to</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save</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any</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money.</w:delText>
        </w:r>
      </w:del>
    </w:p>
    <w:p w14:paraId="0CC235D1" w14:textId="38E2C804" w:rsidR="00107109" w:rsidRPr="00447038" w:rsidDel="005E4DEB" w:rsidRDefault="00EC79C8" w:rsidP="008C2D65">
      <w:pPr>
        <w:spacing w:before="100" w:beforeAutospacing="1"/>
        <w:ind w:right="4"/>
        <w:contextualSpacing/>
        <w:rPr>
          <w:del w:id="1428" w:author="Author"/>
          <w:rFonts w:ascii="Times New Roman" w:hAnsi="Times New Roman" w:cs="Times New Roman"/>
        </w:rPr>
      </w:pPr>
      <w:del w:id="1429" w:author="Author">
        <w:r w:rsidRPr="00447038" w:rsidDel="005E4DEB">
          <w:rPr>
            <w:rFonts w:ascii="Times New Roman" w:hAnsi="Times New Roman" w:cs="Times New Roman"/>
          </w:rPr>
          <w:delText>If</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you</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already</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have</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some</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debt</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troubles,</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be</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sure</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to</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devise</w:delText>
        </w:r>
        <w:r w:rsidR="00370E76" w:rsidRPr="00447038" w:rsidDel="005E4DEB">
          <w:rPr>
            <w:rFonts w:ascii="Times New Roman" w:hAnsi="Times New Roman" w:cs="Times New Roman"/>
          </w:rPr>
          <w:delText xml:space="preserve"> </w:delText>
        </w:r>
        <w:r w:rsidR="00676791" w:rsidRPr="00447038" w:rsidDel="005E4DEB">
          <w:fldChar w:fldCharType="begin"/>
        </w:r>
        <w:r w:rsidR="00676791" w:rsidRPr="00447038" w:rsidDel="005E4DEB">
          <w:delInstrText xml:space="preserve"> HYPERLINK "http://www.kiplinger.com/article/credit/T007-C006-S001-learning-to-live-with-debt.html" \t "_blank" </w:delInstrText>
        </w:r>
        <w:r w:rsidR="00676791" w:rsidRPr="00447038" w:rsidDel="005E4DEB">
          <w:fldChar w:fldCharType="separate"/>
        </w:r>
        <w:r w:rsidRPr="00447038" w:rsidDel="005E4DEB">
          <w:rPr>
            <w:rStyle w:val="Hyperlink"/>
            <w:rFonts w:ascii="Times New Roman" w:hAnsi="Times New Roman" w:cs="Times New Roman"/>
            <w:color w:val="auto"/>
            <w:u w:val="none"/>
          </w:rPr>
          <w:delText>a</w:delText>
        </w:r>
        <w:r w:rsidR="00370E76" w:rsidRPr="00447038" w:rsidDel="005E4DEB">
          <w:rPr>
            <w:rStyle w:val="Hyperlink"/>
            <w:rFonts w:ascii="Times New Roman" w:hAnsi="Times New Roman" w:cs="Times New Roman"/>
            <w:color w:val="auto"/>
            <w:u w:val="none"/>
          </w:rPr>
          <w:delText xml:space="preserve"> </w:delText>
        </w:r>
        <w:r w:rsidRPr="00447038" w:rsidDel="005E4DEB">
          <w:rPr>
            <w:rStyle w:val="Hyperlink"/>
            <w:rFonts w:ascii="Times New Roman" w:hAnsi="Times New Roman" w:cs="Times New Roman"/>
            <w:color w:val="auto"/>
            <w:u w:val="none"/>
          </w:rPr>
          <w:delText>repayment</w:delText>
        </w:r>
        <w:r w:rsidR="00370E76" w:rsidRPr="00447038" w:rsidDel="005E4DEB">
          <w:rPr>
            <w:rStyle w:val="Hyperlink"/>
            <w:rFonts w:ascii="Times New Roman" w:hAnsi="Times New Roman" w:cs="Times New Roman"/>
            <w:color w:val="auto"/>
            <w:u w:val="none"/>
          </w:rPr>
          <w:delText xml:space="preserve"> </w:delText>
        </w:r>
        <w:r w:rsidRPr="00447038" w:rsidDel="005E4DEB">
          <w:rPr>
            <w:rStyle w:val="Hyperlink"/>
            <w:rFonts w:ascii="Times New Roman" w:hAnsi="Times New Roman" w:cs="Times New Roman"/>
            <w:color w:val="auto"/>
            <w:u w:val="none"/>
          </w:rPr>
          <w:delText>plan</w:delText>
        </w:r>
        <w:r w:rsidR="00676791" w:rsidRPr="00447038" w:rsidDel="005E4DEB">
          <w:rPr>
            <w:rStyle w:val="Hyperlink"/>
            <w:rFonts w:ascii="Times New Roman" w:hAnsi="Times New Roman" w:cs="Times New Roman"/>
            <w:color w:val="auto"/>
            <w:u w:val="none"/>
          </w:rPr>
          <w:fldChar w:fldCharType="end"/>
        </w:r>
        <w:r w:rsidRPr="00447038" w:rsidDel="005E4DEB">
          <w:rPr>
            <w:rFonts w:ascii="Times New Roman" w:hAnsi="Times New Roman" w:cs="Times New Roman"/>
          </w:rPr>
          <w:delText>.</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One</w:delText>
        </w:r>
        <w:r w:rsidR="00370E76" w:rsidRPr="00447038" w:rsidDel="005E4DEB">
          <w:rPr>
            <w:rFonts w:ascii="Times New Roman" w:hAnsi="Times New Roman" w:cs="Times New Roman"/>
          </w:rPr>
          <w:delText xml:space="preserve"> </w:delText>
        </w:r>
        <w:r w:rsidR="004B3374" w:rsidRPr="00447038" w:rsidDel="005E4DEB">
          <w:rPr>
            <w:rFonts w:ascii="Times New Roman" w:hAnsi="Times New Roman" w:cs="Times New Roman"/>
          </w:rPr>
          <w:delText>strategy</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is</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to</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pay</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off</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the</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debt</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with</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the</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highest</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interest</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rate</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first.</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The</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soo</w:delText>
        </w:r>
        <w:bookmarkEnd w:id="1424"/>
        <w:r w:rsidRPr="00447038" w:rsidDel="005E4DEB">
          <w:rPr>
            <w:rFonts w:ascii="Times New Roman" w:hAnsi="Times New Roman" w:cs="Times New Roman"/>
          </w:rPr>
          <w:delText>ner</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you</w:delText>
        </w:r>
        <w:r w:rsidR="00370E76" w:rsidRPr="00447038" w:rsidDel="005E4DEB">
          <w:rPr>
            <w:rFonts w:ascii="Times New Roman" w:hAnsi="Times New Roman" w:cs="Times New Roman"/>
          </w:rPr>
          <w:delText xml:space="preserve"> </w:delText>
        </w:r>
      </w:del>
    </w:p>
    <w:p w14:paraId="10BF62DE" w14:textId="0E9D13FD" w:rsidR="00851565" w:rsidRPr="00447038" w:rsidDel="00676791" w:rsidRDefault="00851565" w:rsidP="00107109">
      <w:pPr>
        <w:spacing w:before="100" w:beforeAutospacing="1"/>
        <w:ind w:right="4"/>
        <w:contextualSpacing/>
        <w:rPr>
          <w:del w:id="1430" w:author="Author"/>
          <w:rFonts w:ascii="Times New Roman" w:hAnsi="Times New Roman" w:cs="Times New Roman"/>
        </w:rPr>
      </w:pPr>
      <w:del w:id="1431" w:author="Author">
        <w:r w:rsidRPr="00447038" w:rsidDel="00676791">
          <w:rPr>
            <w:rFonts w:ascii="Times New Roman" w:hAnsi="Times New Roman" w:cs="Times New Roman"/>
          </w:rPr>
          <w:delText>CHAPTER</w:delText>
        </w:r>
        <w:r w:rsidR="00370E76" w:rsidRPr="00447038" w:rsidDel="00676791">
          <w:rPr>
            <w:rFonts w:ascii="Times New Roman" w:hAnsi="Times New Roman" w:cs="Times New Roman"/>
          </w:rPr>
          <w:delText xml:space="preserve"> </w:delText>
        </w:r>
        <w:r w:rsidRPr="00447038" w:rsidDel="00676791">
          <w:rPr>
            <w:rFonts w:ascii="Times New Roman" w:hAnsi="Times New Roman" w:cs="Times New Roman"/>
          </w:rPr>
          <w:delText>2</w:delText>
        </w:r>
        <w:r w:rsidR="00370E76" w:rsidRPr="00447038" w:rsidDel="00676791">
          <w:rPr>
            <w:rFonts w:ascii="Times New Roman" w:hAnsi="Times New Roman" w:cs="Times New Roman"/>
          </w:rPr>
          <w:delText xml:space="preserve"> </w:delText>
        </w:r>
        <w:r w:rsidR="00E21B08" w:rsidRPr="00447038" w:rsidDel="00676791">
          <w:rPr>
            <w:rFonts w:ascii="Times New Roman" w:hAnsi="Times New Roman" w:cs="Times New Roman"/>
          </w:rPr>
          <w:delText>“THE</w:delText>
        </w:r>
        <w:r w:rsidR="00370E76" w:rsidRPr="00447038" w:rsidDel="00676791">
          <w:rPr>
            <w:rFonts w:ascii="Times New Roman" w:hAnsi="Times New Roman" w:cs="Times New Roman"/>
          </w:rPr>
          <w:delText xml:space="preserve"> </w:delText>
        </w:r>
        <w:r w:rsidRPr="00447038" w:rsidDel="00676791">
          <w:rPr>
            <w:rFonts w:ascii="Times New Roman" w:hAnsi="Times New Roman" w:cs="Times New Roman"/>
          </w:rPr>
          <w:delText>TRUTHS</w:delText>
        </w:r>
        <w:r w:rsidR="00370E76" w:rsidRPr="00447038" w:rsidDel="00676791">
          <w:rPr>
            <w:rFonts w:ascii="Times New Roman" w:hAnsi="Times New Roman" w:cs="Times New Roman"/>
          </w:rPr>
          <w:delText xml:space="preserve"> </w:delText>
        </w:r>
        <w:r w:rsidRPr="00447038" w:rsidDel="00676791">
          <w:rPr>
            <w:rFonts w:ascii="Times New Roman" w:hAnsi="Times New Roman" w:cs="Times New Roman"/>
          </w:rPr>
          <w:delText>AND</w:delText>
        </w:r>
        <w:r w:rsidR="00370E76" w:rsidRPr="00447038" w:rsidDel="00676791">
          <w:rPr>
            <w:rFonts w:ascii="Times New Roman" w:hAnsi="Times New Roman" w:cs="Times New Roman"/>
          </w:rPr>
          <w:delText xml:space="preserve"> </w:delText>
        </w:r>
        <w:r w:rsidRPr="00447038" w:rsidDel="00676791">
          <w:rPr>
            <w:rFonts w:ascii="Times New Roman" w:hAnsi="Times New Roman" w:cs="Times New Roman"/>
          </w:rPr>
          <w:delText>UNTRUTHS”</w:delText>
        </w:r>
        <w:r w:rsidR="00370E76" w:rsidRPr="00447038" w:rsidDel="00676791">
          <w:rPr>
            <w:rFonts w:ascii="Times New Roman" w:hAnsi="Times New Roman" w:cs="Times New Roman"/>
          </w:rPr>
          <w:delText xml:space="preserve"> </w:delText>
        </w:r>
      </w:del>
    </w:p>
    <w:p w14:paraId="5BAC8950" w14:textId="699DB1A0" w:rsidR="00EC79C8" w:rsidRPr="00447038" w:rsidDel="005E4DEB" w:rsidRDefault="00FB0B0D" w:rsidP="008C2D65">
      <w:pPr>
        <w:spacing w:before="100" w:beforeAutospacing="1"/>
        <w:ind w:right="4" w:firstLine="0"/>
        <w:contextualSpacing/>
        <w:rPr>
          <w:del w:id="1432" w:author="Author"/>
          <w:rFonts w:ascii="Times New Roman" w:hAnsi="Times New Roman" w:cs="Times New Roman"/>
        </w:rPr>
      </w:pPr>
      <w:del w:id="1433" w:author="Author">
        <w:r w:rsidRPr="00447038" w:rsidDel="005E4DEB">
          <w:rPr>
            <w:rFonts w:ascii="Times New Roman" w:hAnsi="Times New Roman" w:cs="Times New Roman"/>
          </w:rPr>
          <w:delText>c</w:delText>
        </w:r>
        <w:r w:rsidR="004B3374" w:rsidRPr="00447038" w:rsidDel="005E4DEB">
          <w:rPr>
            <w:rFonts w:ascii="Times New Roman" w:hAnsi="Times New Roman" w:cs="Times New Roman"/>
          </w:rPr>
          <w:delText>lear</w:delText>
        </w:r>
        <w:r w:rsidR="00370E76" w:rsidRPr="00447038" w:rsidDel="005E4DEB">
          <w:rPr>
            <w:rFonts w:ascii="Times New Roman" w:hAnsi="Times New Roman" w:cs="Times New Roman"/>
          </w:rPr>
          <w:delText xml:space="preserve"> </w:delText>
        </w:r>
        <w:r w:rsidR="00EC79C8" w:rsidRPr="00447038" w:rsidDel="005E4DEB">
          <w:rPr>
            <w:rFonts w:ascii="Times New Roman" w:hAnsi="Times New Roman" w:cs="Times New Roman"/>
          </w:rPr>
          <w:delText>that</w:delText>
        </w:r>
        <w:r w:rsidR="00370E76" w:rsidRPr="00447038" w:rsidDel="005E4DEB">
          <w:rPr>
            <w:rFonts w:ascii="Times New Roman" w:hAnsi="Times New Roman" w:cs="Times New Roman"/>
          </w:rPr>
          <w:delText xml:space="preserve"> </w:delText>
        </w:r>
        <w:r w:rsidR="00EC79C8" w:rsidRPr="00447038" w:rsidDel="005E4DEB">
          <w:rPr>
            <w:rFonts w:ascii="Times New Roman" w:hAnsi="Times New Roman" w:cs="Times New Roman"/>
          </w:rPr>
          <w:delText>away,</w:delText>
        </w:r>
        <w:r w:rsidR="00370E76" w:rsidRPr="00447038" w:rsidDel="005E4DEB">
          <w:rPr>
            <w:rFonts w:ascii="Times New Roman" w:hAnsi="Times New Roman" w:cs="Times New Roman"/>
          </w:rPr>
          <w:delText xml:space="preserve"> </w:delText>
        </w:r>
        <w:r w:rsidR="00EC79C8" w:rsidRPr="00447038" w:rsidDel="005E4DEB">
          <w:rPr>
            <w:rFonts w:ascii="Times New Roman" w:hAnsi="Times New Roman" w:cs="Times New Roman"/>
          </w:rPr>
          <w:delText>the</w:delText>
        </w:r>
        <w:r w:rsidR="00370E76" w:rsidRPr="00447038" w:rsidDel="005E4DEB">
          <w:rPr>
            <w:rFonts w:ascii="Times New Roman" w:hAnsi="Times New Roman" w:cs="Times New Roman"/>
          </w:rPr>
          <w:delText xml:space="preserve"> </w:delText>
        </w:r>
        <w:r w:rsidR="00EC79C8" w:rsidRPr="00447038" w:rsidDel="005E4DEB">
          <w:rPr>
            <w:rFonts w:ascii="Times New Roman" w:hAnsi="Times New Roman" w:cs="Times New Roman"/>
          </w:rPr>
          <w:delText>more</w:delText>
        </w:r>
        <w:r w:rsidR="00370E76" w:rsidRPr="00447038" w:rsidDel="005E4DEB">
          <w:rPr>
            <w:rFonts w:ascii="Times New Roman" w:hAnsi="Times New Roman" w:cs="Times New Roman"/>
          </w:rPr>
          <w:delText xml:space="preserve"> </w:delText>
        </w:r>
        <w:r w:rsidR="00EC79C8" w:rsidRPr="00447038" w:rsidDel="005E4DEB">
          <w:rPr>
            <w:rFonts w:ascii="Times New Roman" w:hAnsi="Times New Roman" w:cs="Times New Roman"/>
          </w:rPr>
          <w:delText>you</w:delText>
        </w:r>
        <w:r w:rsidR="00370E76" w:rsidRPr="00447038" w:rsidDel="005E4DEB">
          <w:rPr>
            <w:rFonts w:ascii="Times New Roman" w:hAnsi="Times New Roman" w:cs="Times New Roman"/>
          </w:rPr>
          <w:delText xml:space="preserve"> </w:delText>
        </w:r>
        <w:r w:rsidR="00EC79C8" w:rsidRPr="00447038" w:rsidDel="005E4DEB">
          <w:rPr>
            <w:rFonts w:ascii="Times New Roman" w:hAnsi="Times New Roman" w:cs="Times New Roman"/>
          </w:rPr>
          <w:delText>save</w:delText>
        </w:r>
        <w:r w:rsidR="00370E76" w:rsidRPr="00447038" w:rsidDel="005E4DEB">
          <w:rPr>
            <w:rFonts w:ascii="Times New Roman" w:hAnsi="Times New Roman" w:cs="Times New Roman"/>
          </w:rPr>
          <w:delText xml:space="preserve"> </w:delText>
        </w:r>
        <w:r w:rsidR="00EC79C8" w:rsidRPr="00447038" w:rsidDel="005E4DEB">
          <w:rPr>
            <w:rFonts w:ascii="Times New Roman" w:hAnsi="Times New Roman" w:cs="Times New Roman"/>
          </w:rPr>
          <w:delText>on</w:delText>
        </w:r>
        <w:r w:rsidR="00370E76" w:rsidRPr="00447038" w:rsidDel="005E4DEB">
          <w:rPr>
            <w:rFonts w:ascii="Times New Roman" w:hAnsi="Times New Roman" w:cs="Times New Roman"/>
          </w:rPr>
          <w:delText xml:space="preserve"> </w:delText>
        </w:r>
        <w:r w:rsidR="00EC79C8" w:rsidRPr="00447038" w:rsidDel="005E4DEB">
          <w:rPr>
            <w:rFonts w:ascii="Times New Roman" w:hAnsi="Times New Roman" w:cs="Times New Roman"/>
          </w:rPr>
          <w:delText>interest.</w:delText>
        </w:r>
        <w:r w:rsidR="00370E76" w:rsidRPr="00447038" w:rsidDel="005E4DEB">
          <w:rPr>
            <w:rFonts w:ascii="Times New Roman" w:hAnsi="Times New Roman" w:cs="Times New Roman"/>
          </w:rPr>
          <w:delText xml:space="preserve"> </w:delText>
        </w:r>
        <w:r w:rsidR="00EC79C8" w:rsidRPr="00447038" w:rsidDel="005E4DEB">
          <w:rPr>
            <w:rFonts w:ascii="Times New Roman" w:hAnsi="Times New Roman" w:cs="Times New Roman"/>
          </w:rPr>
          <w:delText>Another</w:delText>
        </w:r>
        <w:r w:rsidR="00370E76" w:rsidRPr="00447038" w:rsidDel="005E4DEB">
          <w:rPr>
            <w:rFonts w:ascii="Times New Roman" w:hAnsi="Times New Roman" w:cs="Times New Roman"/>
          </w:rPr>
          <w:delText xml:space="preserve"> </w:delText>
        </w:r>
        <w:r w:rsidR="00EC79C8" w:rsidRPr="00447038" w:rsidDel="005E4DEB">
          <w:rPr>
            <w:rFonts w:ascii="Times New Roman" w:hAnsi="Times New Roman" w:cs="Times New Roman"/>
          </w:rPr>
          <w:delText>strategy</w:delText>
        </w:r>
        <w:r w:rsidR="00370E76" w:rsidRPr="00447038" w:rsidDel="005E4DEB">
          <w:rPr>
            <w:rFonts w:ascii="Times New Roman" w:hAnsi="Times New Roman" w:cs="Times New Roman"/>
          </w:rPr>
          <w:delText xml:space="preserve"> </w:delText>
        </w:r>
        <w:r w:rsidR="00EC79C8" w:rsidRPr="00447038" w:rsidDel="005E4DEB">
          <w:rPr>
            <w:rFonts w:ascii="Times New Roman" w:hAnsi="Times New Roman" w:cs="Times New Roman"/>
          </w:rPr>
          <w:delText>is</w:delText>
        </w:r>
        <w:r w:rsidR="00370E76" w:rsidRPr="00447038" w:rsidDel="005E4DEB">
          <w:rPr>
            <w:rFonts w:ascii="Times New Roman" w:hAnsi="Times New Roman" w:cs="Times New Roman"/>
          </w:rPr>
          <w:delText xml:space="preserve"> </w:delText>
        </w:r>
        <w:r w:rsidR="00EC79C8" w:rsidRPr="00447038" w:rsidDel="005E4DEB">
          <w:rPr>
            <w:rFonts w:ascii="Times New Roman" w:hAnsi="Times New Roman" w:cs="Times New Roman"/>
          </w:rPr>
          <w:delText>to</w:delText>
        </w:r>
        <w:r w:rsidR="00370E76" w:rsidRPr="00447038" w:rsidDel="005E4DEB">
          <w:rPr>
            <w:rFonts w:ascii="Times New Roman" w:hAnsi="Times New Roman" w:cs="Times New Roman"/>
          </w:rPr>
          <w:delText xml:space="preserve"> </w:delText>
        </w:r>
        <w:r w:rsidR="00EC79C8" w:rsidRPr="00447038" w:rsidDel="005E4DEB">
          <w:rPr>
            <w:rFonts w:ascii="Times New Roman" w:hAnsi="Times New Roman" w:cs="Times New Roman"/>
          </w:rPr>
          <w:delText>pay</w:delText>
        </w:r>
        <w:r w:rsidR="00370E76" w:rsidRPr="00447038" w:rsidDel="005E4DEB">
          <w:rPr>
            <w:rFonts w:ascii="Times New Roman" w:hAnsi="Times New Roman" w:cs="Times New Roman"/>
          </w:rPr>
          <w:delText xml:space="preserve"> </w:delText>
        </w:r>
        <w:r w:rsidR="00EC79C8" w:rsidRPr="00447038" w:rsidDel="005E4DEB">
          <w:rPr>
            <w:rFonts w:ascii="Times New Roman" w:hAnsi="Times New Roman" w:cs="Times New Roman"/>
          </w:rPr>
          <w:delText>off</w:delText>
        </w:r>
        <w:r w:rsidR="00370E76" w:rsidRPr="00447038" w:rsidDel="005E4DEB">
          <w:rPr>
            <w:rFonts w:ascii="Times New Roman" w:hAnsi="Times New Roman" w:cs="Times New Roman"/>
          </w:rPr>
          <w:delText xml:space="preserve"> </w:delText>
        </w:r>
        <w:r w:rsidR="00EC79C8" w:rsidRPr="00447038" w:rsidDel="005E4DEB">
          <w:rPr>
            <w:rFonts w:ascii="Times New Roman" w:hAnsi="Times New Roman" w:cs="Times New Roman"/>
          </w:rPr>
          <w:delText>the</w:delText>
        </w:r>
        <w:r w:rsidR="00370E76" w:rsidRPr="00447038" w:rsidDel="005E4DEB">
          <w:rPr>
            <w:rFonts w:ascii="Times New Roman" w:hAnsi="Times New Roman" w:cs="Times New Roman"/>
          </w:rPr>
          <w:delText xml:space="preserve"> </w:delText>
        </w:r>
        <w:r w:rsidR="00EC79C8" w:rsidRPr="00447038" w:rsidDel="005E4DEB">
          <w:rPr>
            <w:rFonts w:ascii="Times New Roman" w:hAnsi="Times New Roman" w:cs="Times New Roman"/>
          </w:rPr>
          <w:delText>smallest</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d</w:delText>
        </w:r>
        <w:r w:rsidR="004B3374" w:rsidRPr="00447038" w:rsidDel="005E4DEB">
          <w:rPr>
            <w:rFonts w:ascii="Times New Roman" w:hAnsi="Times New Roman" w:cs="Times New Roman"/>
          </w:rPr>
          <w:delText>ebt</w:delText>
        </w:r>
        <w:r w:rsidR="00370E76" w:rsidRPr="00447038" w:rsidDel="005E4DEB">
          <w:rPr>
            <w:rFonts w:ascii="Times New Roman" w:hAnsi="Times New Roman" w:cs="Times New Roman"/>
          </w:rPr>
          <w:delText xml:space="preserve"> </w:delText>
        </w:r>
        <w:r w:rsidR="00EC79C8" w:rsidRPr="00447038" w:rsidDel="005E4DEB">
          <w:rPr>
            <w:rFonts w:ascii="Times New Roman" w:hAnsi="Times New Roman" w:cs="Times New Roman"/>
          </w:rPr>
          <w:delText>first</w:delText>
        </w:r>
        <w:r w:rsidR="00370E76" w:rsidRPr="00447038" w:rsidDel="005E4DEB">
          <w:rPr>
            <w:rFonts w:ascii="Times New Roman" w:hAnsi="Times New Roman" w:cs="Times New Roman"/>
          </w:rPr>
          <w:delText xml:space="preserve"> </w:delText>
        </w:r>
        <w:r w:rsidR="00EC79C8" w:rsidRPr="00447038" w:rsidDel="005E4DEB">
          <w:rPr>
            <w:rFonts w:ascii="Times New Roman" w:hAnsi="Times New Roman" w:cs="Times New Roman"/>
          </w:rPr>
          <w:delText>to</w:delText>
        </w:r>
        <w:r w:rsidR="00370E76" w:rsidRPr="00447038" w:rsidDel="005E4DEB">
          <w:rPr>
            <w:rFonts w:ascii="Times New Roman" w:hAnsi="Times New Roman" w:cs="Times New Roman"/>
          </w:rPr>
          <w:delText xml:space="preserve"> </w:delText>
        </w:r>
        <w:r w:rsidR="00EC79C8" w:rsidRPr="00447038" w:rsidDel="005E4DEB">
          <w:rPr>
            <w:rFonts w:ascii="Times New Roman" w:hAnsi="Times New Roman" w:cs="Times New Roman"/>
          </w:rPr>
          <w:delText>give</w:delText>
        </w:r>
        <w:r w:rsidR="00370E76" w:rsidRPr="00447038" w:rsidDel="005E4DEB">
          <w:rPr>
            <w:rFonts w:ascii="Times New Roman" w:hAnsi="Times New Roman" w:cs="Times New Roman"/>
          </w:rPr>
          <w:delText xml:space="preserve"> </w:delText>
        </w:r>
        <w:r w:rsidR="00EC79C8" w:rsidRPr="00447038" w:rsidDel="005E4DEB">
          <w:rPr>
            <w:rFonts w:ascii="Times New Roman" w:hAnsi="Times New Roman" w:cs="Times New Roman"/>
          </w:rPr>
          <w:delText>you</w:delText>
        </w:r>
        <w:r w:rsidR="00370E76" w:rsidRPr="00447038" w:rsidDel="005E4DEB">
          <w:rPr>
            <w:rFonts w:ascii="Times New Roman" w:hAnsi="Times New Roman" w:cs="Times New Roman"/>
          </w:rPr>
          <w:delText xml:space="preserve"> </w:delText>
        </w:r>
        <w:r w:rsidR="00EC79C8" w:rsidRPr="00447038" w:rsidDel="005E4DEB">
          <w:rPr>
            <w:rFonts w:ascii="Times New Roman" w:hAnsi="Times New Roman" w:cs="Times New Roman"/>
          </w:rPr>
          <w:delText>a</w:delText>
        </w:r>
        <w:r w:rsidR="00370E76" w:rsidRPr="00447038" w:rsidDel="005E4DEB">
          <w:rPr>
            <w:rFonts w:ascii="Times New Roman" w:hAnsi="Times New Roman" w:cs="Times New Roman"/>
          </w:rPr>
          <w:delText xml:space="preserve"> </w:delText>
        </w:r>
        <w:r w:rsidR="00EC79C8" w:rsidRPr="00447038" w:rsidDel="005E4DEB">
          <w:rPr>
            <w:rFonts w:ascii="Times New Roman" w:hAnsi="Times New Roman" w:cs="Times New Roman"/>
          </w:rPr>
          <w:delText>psychological</w:delText>
        </w:r>
        <w:r w:rsidR="00370E76" w:rsidRPr="00447038" w:rsidDel="005E4DEB">
          <w:rPr>
            <w:rFonts w:ascii="Times New Roman" w:hAnsi="Times New Roman" w:cs="Times New Roman"/>
          </w:rPr>
          <w:delText xml:space="preserve"> </w:delText>
        </w:r>
        <w:r w:rsidR="00EC79C8" w:rsidRPr="00447038" w:rsidDel="005E4DEB">
          <w:rPr>
            <w:rFonts w:ascii="Times New Roman" w:hAnsi="Times New Roman" w:cs="Times New Roman"/>
          </w:rPr>
          <w:delText>boost</w:delText>
        </w:r>
        <w:r w:rsidR="00370E76" w:rsidRPr="00447038" w:rsidDel="005E4DEB">
          <w:rPr>
            <w:rFonts w:ascii="Times New Roman" w:hAnsi="Times New Roman" w:cs="Times New Roman"/>
          </w:rPr>
          <w:delText xml:space="preserve"> </w:delText>
        </w:r>
        <w:r w:rsidR="00EC79C8" w:rsidRPr="00447038" w:rsidDel="005E4DEB">
          <w:rPr>
            <w:rFonts w:ascii="Times New Roman" w:hAnsi="Times New Roman" w:cs="Times New Roman"/>
          </w:rPr>
          <w:delText>and</w:delText>
        </w:r>
        <w:r w:rsidR="00370E76" w:rsidRPr="00447038" w:rsidDel="005E4DEB">
          <w:rPr>
            <w:rFonts w:ascii="Times New Roman" w:hAnsi="Times New Roman" w:cs="Times New Roman"/>
          </w:rPr>
          <w:delText xml:space="preserve"> </w:delText>
        </w:r>
        <w:r w:rsidR="00EC79C8" w:rsidRPr="00447038" w:rsidDel="005E4DEB">
          <w:rPr>
            <w:rFonts w:ascii="Times New Roman" w:hAnsi="Times New Roman" w:cs="Times New Roman"/>
          </w:rPr>
          <w:delText>encourage</w:delText>
        </w:r>
        <w:r w:rsidR="00370E76" w:rsidRPr="00447038" w:rsidDel="005E4DEB">
          <w:rPr>
            <w:rFonts w:ascii="Times New Roman" w:hAnsi="Times New Roman" w:cs="Times New Roman"/>
          </w:rPr>
          <w:delText xml:space="preserve"> </w:delText>
        </w:r>
        <w:r w:rsidR="00EC79C8" w:rsidRPr="00447038" w:rsidDel="005E4DEB">
          <w:rPr>
            <w:rFonts w:ascii="Times New Roman" w:hAnsi="Times New Roman" w:cs="Times New Roman"/>
          </w:rPr>
          <w:delText>you</w:delText>
        </w:r>
        <w:r w:rsidR="00370E76" w:rsidRPr="00447038" w:rsidDel="005E4DEB">
          <w:rPr>
            <w:rFonts w:ascii="Times New Roman" w:hAnsi="Times New Roman" w:cs="Times New Roman"/>
          </w:rPr>
          <w:delText xml:space="preserve"> </w:delText>
        </w:r>
        <w:r w:rsidR="00EC79C8" w:rsidRPr="00447038" w:rsidDel="005E4DEB">
          <w:rPr>
            <w:rFonts w:ascii="Times New Roman" w:hAnsi="Times New Roman" w:cs="Times New Roman"/>
          </w:rPr>
          <w:delText>to</w:delText>
        </w:r>
        <w:r w:rsidR="00370E76" w:rsidRPr="00447038" w:rsidDel="005E4DEB">
          <w:rPr>
            <w:rFonts w:ascii="Times New Roman" w:hAnsi="Times New Roman" w:cs="Times New Roman"/>
          </w:rPr>
          <w:delText xml:space="preserve"> </w:delText>
        </w:r>
        <w:r w:rsidR="00EC79C8" w:rsidRPr="00447038" w:rsidDel="005E4DEB">
          <w:rPr>
            <w:rFonts w:ascii="Times New Roman" w:hAnsi="Times New Roman" w:cs="Times New Roman"/>
          </w:rPr>
          <w:delText>keep</w:delText>
        </w:r>
        <w:r w:rsidR="00370E76" w:rsidRPr="00447038" w:rsidDel="005E4DEB">
          <w:rPr>
            <w:rFonts w:ascii="Times New Roman" w:hAnsi="Times New Roman" w:cs="Times New Roman"/>
          </w:rPr>
          <w:delText xml:space="preserve"> </w:delText>
        </w:r>
        <w:r w:rsidR="00EC79C8" w:rsidRPr="00447038" w:rsidDel="005E4DEB">
          <w:rPr>
            <w:rFonts w:ascii="Times New Roman" w:hAnsi="Times New Roman" w:cs="Times New Roman"/>
          </w:rPr>
          <w:delText>the</w:delText>
        </w:r>
        <w:r w:rsidR="00370E76" w:rsidRPr="00447038" w:rsidDel="005E4DEB">
          <w:rPr>
            <w:rFonts w:ascii="Times New Roman" w:hAnsi="Times New Roman" w:cs="Times New Roman"/>
          </w:rPr>
          <w:delText xml:space="preserve"> </w:delText>
        </w:r>
        <w:r w:rsidR="00EC79C8" w:rsidRPr="00447038" w:rsidDel="005E4DEB">
          <w:rPr>
            <w:rFonts w:ascii="Times New Roman" w:hAnsi="Times New Roman" w:cs="Times New Roman"/>
          </w:rPr>
          <w:delText>chipping</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a</w:delText>
        </w:r>
        <w:r w:rsidR="004B3374" w:rsidRPr="00447038" w:rsidDel="005E4DEB">
          <w:rPr>
            <w:rFonts w:ascii="Times New Roman" w:hAnsi="Times New Roman" w:cs="Times New Roman"/>
          </w:rPr>
          <w:delText>way</w:delText>
        </w:r>
        <w:r w:rsidR="00EC79C8" w:rsidRPr="00447038" w:rsidDel="005E4DEB">
          <w:rPr>
            <w:rFonts w:ascii="Times New Roman" w:hAnsi="Times New Roman" w:cs="Times New Roman"/>
          </w:rPr>
          <w:delText>.</w:delText>
        </w:r>
        <w:r w:rsidR="00370E76" w:rsidRPr="00447038" w:rsidDel="005E4DEB">
          <w:rPr>
            <w:rFonts w:ascii="Times New Roman" w:hAnsi="Times New Roman" w:cs="Times New Roman"/>
          </w:rPr>
          <w:delText xml:space="preserve"> </w:delText>
        </w:r>
        <w:r w:rsidR="00EC79C8" w:rsidRPr="00447038" w:rsidDel="005E4DEB">
          <w:rPr>
            <w:rFonts w:ascii="Times New Roman" w:hAnsi="Times New Roman" w:cs="Times New Roman"/>
          </w:rPr>
          <w:delText>If</w:delText>
        </w:r>
        <w:r w:rsidR="00370E76" w:rsidRPr="00447038" w:rsidDel="005E4DEB">
          <w:rPr>
            <w:rFonts w:ascii="Times New Roman" w:hAnsi="Times New Roman" w:cs="Times New Roman"/>
          </w:rPr>
          <w:delText xml:space="preserve"> </w:delText>
        </w:r>
        <w:r w:rsidR="00EC79C8" w:rsidRPr="00447038" w:rsidDel="005E4DEB">
          <w:rPr>
            <w:rFonts w:ascii="Times New Roman" w:hAnsi="Times New Roman" w:cs="Times New Roman"/>
          </w:rPr>
          <w:delText>you're</w:delText>
        </w:r>
        <w:r w:rsidR="00370E76" w:rsidRPr="00447038" w:rsidDel="005E4DEB">
          <w:rPr>
            <w:rFonts w:ascii="Times New Roman" w:hAnsi="Times New Roman" w:cs="Times New Roman"/>
          </w:rPr>
          <w:delText xml:space="preserve"> </w:delText>
        </w:r>
        <w:r w:rsidR="00EC79C8" w:rsidRPr="00447038" w:rsidDel="005E4DEB">
          <w:rPr>
            <w:rFonts w:ascii="Times New Roman" w:hAnsi="Times New Roman" w:cs="Times New Roman"/>
          </w:rPr>
          <w:delText>considering</w:delText>
        </w:r>
        <w:r w:rsidR="00370E76" w:rsidRPr="00447038" w:rsidDel="005E4DEB">
          <w:rPr>
            <w:rFonts w:ascii="Times New Roman" w:hAnsi="Times New Roman" w:cs="Times New Roman"/>
          </w:rPr>
          <w:delText xml:space="preserve"> </w:delText>
        </w:r>
        <w:r w:rsidR="00EC79C8" w:rsidRPr="00447038" w:rsidDel="005E4DEB">
          <w:rPr>
            <w:rFonts w:ascii="Times New Roman" w:hAnsi="Times New Roman" w:cs="Times New Roman"/>
          </w:rPr>
          <w:delText>taking</w:delText>
        </w:r>
        <w:r w:rsidR="00370E76" w:rsidRPr="00447038" w:rsidDel="005E4DEB">
          <w:rPr>
            <w:rFonts w:ascii="Times New Roman" w:hAnsi="Times New Roman" w:cs="Times New Roman"/>
          </w:rPr>
          <w:delText xml:space="preserve"> </w:delText>
        </w:r>
        <w:r w:rsidR="00EC79C8" w:rsidRPr="00447038" w:rsidDel="005E4DEB">
          <w:rPr>
            <w:rFonts w:ascii="Times New Roman" w:hAnsi="Times New Roman" w:cs="Times New Roman"/>
          </w:rPr>
          <w:delText>out</w:delText>
        </w:r>
        <w:r w:rsidR="00370E76" w:rsidRPr="00447038" w:rsidDel="005E4DEB">
          <w:rPr>
            <w:rFonts w:ascii="Times New Roman" w:hAnsi="Times New Roman" w:cs="Times New Roman"/>
          </w:rPr>
          <w:delText xml:space="preserve"> </w:delText>
        </w:r>
        <w:r w:rsidR="00EC79C8" w:rsidRPr="00447038" w:rsidDel="005E4DEB">
          <w:rPr>
            <w:rFonts w:ascii="Times New Roman" w:hAnsi="Times New Roman" w:cs="Times New Roman"/>
          </w:rPr>
          <w:delText>new</w:delText>
        </w:r>
        <w:r w:rsidR="00370E76" w:rsidRPr="00447038" w:rsidDel="005E4DEB">
          <w:rPr>
            <w:rFonts w:ascii="Times New Roman" w:hAnsi="Times New Roman" w:cs="Times New Roman"/>
          </w:rPr>
          <w:delText xml:space="preserve"> </w:delText>
        </w:r>
        <w:r w:rsidR="00EC79C8" w:rsidRPr="00447038" w:rsidDel="005E4DEB">
          <w:rPr>
            <w:rFonts w:ascii="Times New Roman" w:hAnsi="Times New Roman" w:cs="Times New Roman"/>
          </w:rPr>
          <w:delText>loans—to</w:delText>
        </w:r>
        <w:r w:rsidR="00370E76" w:rsidRPr="00447038" w:rsidDel="005E4DEB">
          <w:rPr>
            <w:rFonts w:ascii="Times New Roman" w:hAnsi="Times New Roman" w:cs="Times New Roman"/>
          </w:rPr>
          <w:delText xml:space="preserve"> </w:delText>
        </w:r>
        <w:r w:rsidR="00EC79C8" w:rsidRPr="00447038" w:rsidDel="005E4DEB">
          <w:rPr>
            <w:rFonts w:ascii="Times New Roman" w:hAnsi="Times New Roman" w:cs="Times New Roman"/>
          </w:rPr>
          <w:delText>go</w:delText>
        </w:r>
        <w:r w:rsidR="00370E76" w:rsidRPr="00447038" w:rsidDel="005E4DEB">
          <w:rPr>
            <w:rFonts w:ascii="Times New Roman" w:hAnsi="Times New Roman" w:cs="Times New Roman"/>
          </w:rPr>
          <w:delText xml:space="preserve"> </w:delText>
        </w:r>
        <w:r w:rsidR="00EC79C8" w:rsidRPr="00447038" w:rsidDel="005E4DEB">
          <w:rPr>
            <w:rFonts w:ascii="Times New Roman" w:hAnsi="Times New Roman" w:cs="Times New Roman"/>
          </w:rPr>
          <w:delText>back</w:delText>
        </w:r>
        <w:r w:rsidR="00370E76" w:rsidRPr="00447038" w:rsidDel="005E4DEB">
          <w:rPr>
            <w:rFonts w:ascii="Times New Roman" w:hAnsi="Times New Roman" w:cs="Times New Roman"/>
          </w:rPr>
          <w:delText xml:space="preserve"> </w:delText>
        </w:r>
        <w:r w:rsidR="00EC79C8" w:rsidRPr="00447038" w:rsidDel="005E4DEB">
          <w:rPr>
            <w:rFonts w:ascii="Times New Roman" w:hAnsi="Times New Roman" w:cs="Times New Roman"/>
          </w:rPr>
          <w:delText>to</w:delText>
        </w:r>
        <w:r w:rsidR="00370E76" w:rsidRPr="00447038" w:rsidDel="005E4DEB">
          <w:rPr>
            <w:rFonts w:ascii="Times New Roman" w:hAnsi="Times New Roman" w:cs="Times New Roman"/>
          </w:rPr>
          <w:delText xml:space="preserve"> </w:delText>
        </w:r>
        <w:r w:rsidR="00EC79C8" w:rsidRPr="00447038" w:rsidDel="005E4DEB">
          <w:rPr>
            <w:rFonts w:ascii="Times New Roman" w:hAnsi="Times New Roman" w:cs="Times New Roman"/>
          </w:rPr>
          <w:delText>school</w:delText>
        </w:r>
        <w:r w:rsidR="00370E76" w:rsidRPr="00447038" w:rsidDel="005E4DEB">
          <w:rPr>
            <w:rFonts w:ascii="Times New Roman" w:hAnsi="Times New Roman" w:cs="Times New Roman"/>
          </w:rPr>
          <w:delText xml:space="preserve"> </w:delText>
        </w:r>
        <w:r w:rsidR="00EC79C8" w:rsidRPr="00447038" w:rsidDel="005E4DEB">
          <w:rPr>
            <w:rFonts w:ascii="Times New Roman" w:hAnsi="Times New Roman" w:cs="Times New Roman"/>
          </w:rPr>
          <w:delText>or</w:delText>
        </w:r>
        <w:r w:rsidR="00370E76" w:rsidRPr="00447038" w:rsidDel="005E4DEB">
          <w:rPr>
            <w:rFonts w:ascii="Times New Roman" w:hAnsi="Times New Roman" w:cs="Times New Roman"/>
          </w:rPr>
          <w:delText xml:space="preserve"> </w:delText>
        </w:r>
        <w:r w:rsidR="00EC79C8" w:rsidRPr="00447038" w:rsidDel="005E4DEB">
          <w:rPr>
            <w:rFonts w:ascii="Times New Roman" w:hAnsi="Times New Roman" w:cs="Times New Roman"/>
          </w:rPr>
          <w:delText>seed</w:delText>
        </w:r>
        <w:r w:rsidR="00370E76" w:rsidRPr="00447038" w:rsidDel="005E4DEB">
          <w:rPr>
            <w:rFonts w:ascii="Times New Roman" w:hAnsi="Times New Roman" w:cs="Times New Roman"/>
          </w:rPr>
          <w:delText xml:space="preserve"> </w:delText>
        </w:r>
        <w:r w:rsidR="00EC79C8" w:rsidRPr="00447038" w:rsidDel="005E4DEB">
          <w:rPr>
            <w:rFonts w:ascii="Times New Roman" w:hAnsi="Times New Roman" w:cs="Times New Roman"/>
          </w:rPr>
          <w:delText>your</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b</w:delText>
        </w:r>
        <w:r w:rsidR="004B3374" w:rsidRPr="00447038" w:rsidDel="005E4DEB">
          <w:rPr>
            <w:rFonts w:ascii="Times New Roman" w:hAnsi="Times New Roman" w:cs="Times New Roman"/>
          </w:rPr>
          <w:delText>usiness</w:delText>
        </w:r>
        <w:r w:rsidR="00EC79C8" w:rsidRPr="00447038" w:rsidDel="005E4DEB">
          <w:rPr>
            <w:rFonts w:ascii="Times New Roman" w:hAnsi="Times New Roman" w:cs="Times New Roman"/>
          </w:rPr>
          <w:delText>,</w:delText>
        </w:r>
        <w:r w:rsidR="00370E76" w:rsidRPr="00447038" w:rsidDel="005E4DEB">
          <w:rPr>
            <w:rFonts w:ascii="Times New Roman" w:hAnsi="Times New Roman" w:cs="Times New Roman"/>
          </w:rPr>
          <w:delText xml:space="preserve"> </w:delText>
        </w:r>
        <w:r w:rsidR="00EC79C8" w:rsidRPr="00447038" w:rsidDel="005E4DEB">
          <w:rPr>
            <w:rFonts w:ascii="Times New Roman" w:hAnsi="Times New Roman" w:cs="Times New Roman"/>
          </w:rPr>
          <w:delText>for</w:delText>
        </w:r>
        <w:r w:rsidR="00370E76" w:rsidRPr="00447038" w:rsidDel="005E4DEB">
          <w:rPr>
            <w:rFonts w:ascii="Times New Roman" w:hAnsi="Times New Roman" w:cs="Times New Roman"/>
          </w:rPr>
          <w:delText xml:space="preserve"> </w:delText>
        </w:r>
        <w:r w:rsidR="00EC79C8" w:rsidRPr="00447038" w:rsidDel="005E4DEB">
          <w:rPr>
            <w:rFonts w:ascii="Times New Roman" w:hAnsi="Times New Roman" w:cs="Times New Roman"/>
          </w:rPr>
          <w:delText>example—make</w:delText>
        </w:r>
        <w:r w:rsidR="00370E76" w:rsidRPr="00447038" w:rsidDel="005E4DEB">
          <w:rPr>
            <w:rFonts w:ascii="Times New Roman" w:hAnsi="Times New Roman" w:cs="Times New Roman"/>
          </w:rPr>
          <w:delText xml:space="preserve"> </w:delText>
        </w:r>
        <w:r w:rsidR="00EC79C8" w:rsidRPr="00447038" w:rsidDel="005E4DEB">
          <w:rPr>
            <w:rFonts w:ascii="Times New Roman" w:hAnsi="Times New Roman" w:cs="Times New Roman"/>
          </w:rPr>
          <w:delText>sure</w:delText>
        </w:r>
        <w:r w:rsidR="00370E76" w:rsidRPr="00447038" w:rsidDel="005E4DEB">
          <w:rPr>
            <w:rFonts w:ascii="Times New Roman" w:hAnsi="Times New Roman" w:cs="Times New Roman"/>
          </w:rPr>
          <w:delText xml:space="preserve"> </w:delText>
        </w:r>
        <w:r w:rsidR="00EC79C8" w:rsidRPr="00447038" w:rsidDel="005E4DEB">
          <w:rPr>
            <w:rFonts w:ascii="Times New Roman" w:hAnsi="Times New Roman" w:cs="Times New Roman"/>
          </w:rPr>
          <w:delText>you</w:delText>
        </w:r>
        <w:r w:rsidR="00370E76" w:rsidRPr="00447038" w:rsidDel="005E4DEB">
          <w:rPr>
            <w:rFonts w:ascii="Times New Roman" w:hAnsi="Times New Roman" w:cs="Times New Roman"/>
          </w:rPr>
          <w:delText xml:space="preserve"> </w:delText>
        </w:r>
        <w:r w:rsidR="00EC79C8" w:rsidRPr="00447038" w:rsidDel="005E4DEB">
          <w:rPr>
            <w:rFonts w:ascii="Times New Roman" w:hAnsi="Times New Roman" w:cs="Times New Roman"/>
          </w:rPr>
          <w:delText>understand</w:delText>
        </w:r>
        <w:r w:rsidR="00370E76" w:rsidRPr="00447038" w:rsidDel="005E4DEB">
          <w:rPr>
            <w:rFonts w:ascii="Times New Roman" w:hAnsi="Times New Roman" w:cs="Times New Roman"/>
          </w:rPr>
          <w:delText xml:space="preserve"> </w:delText>
        </w:r>
        <w:r w:rsidR="00EC79C8" w:rsidRPr="00447038" w:rsidDel="005E4DEB">
          <w:rPr>
            <w:rFonts w:ascii="Times New Roman" w:hAnsi="Times New Roman" w:cs="Times New Roman"/>
          </w:rPr>
          <w:delText>all</w:delText>
        </w:r>
        <w:r w:rsidR="00370E76" w:rsidRPr="00447038" w:rsidDel="005E4DEB">
          <w:rPr>
            <w:rFonts w:ascii="Times New Roman" w:hAnsi="Times New Roman" w:cs="Times New Roman"/>
          </w:rPr>
          <w:delText xml:space="preserve"> </w:delText>
        </w:r>
        <w:r w:rsidR="00EC79C8" w:rsidRPr="00447038" w:rsidDel="005E4DEB">
          <w:rPr>
            <w:rFonts w:ascii="Times New Roman" w:hAnsi="Times New Roman" w:cs="Times New Roman"/>
          </w:rPr>
          <w:delText>the</w:delText>
        </w:r>
        <w:r w:rsidR="00370E76" w:rsidRPr="00447038" w:rsidDel="005E4DEB">
          <w:rPr>
            <w:rFonts w:ascii="Times New Roman" w:hAnsi="Times New Roman" w:cs="Times New Roman"/>
          </w:rPr>
          <w:delText xml:space="preserve"> </w:delText>
        </w:r>
        <w:r w:rsidR="00EC79C8" w:rsidRPr="00447038" w:rsidDel="005E4DEB">
          <w:rPr>
            <w:rFonts w:ascii="Times New Roman" w:hAnsi="Times New Roman" w:cs="Times New Roman"/>
          </w:rPr>
          <w:delText>terms,</w:delText>
        </w:r>
        <w:r w:rsidR="00370E76" w:rsidRPr="00447038" w:rsidDel="005E4DEB">
          <w:rPr>
            <w:rFonts w:ascii="Times New Roman" w:hAnsi="Times New Roman" w:cs="Times New Roman"/>
          </w:rPr>
          <w:delText xml:space="preserve"> </w:delText>
        </w:r>
        <w:r w:rsidR="00EC79C8" w:rsidRPr="00447038" w:rsidDel="005E4DEB">
          <w:rPr>
            <w:rFonts w:ascii="Times New Roman" w:hAnsi="Times New Roman" w:cs="Times New Roman"/>
          </w:rPr>
          <w:delText>including</w:delText>
        </w:r>
        <w:r w:rsidR="00370E76" w:rsidRPr="00447038" w:rsidDel="005E4DEB">
          <w:rPr>
            <w:rFonts w:ascii="Times New Roman" w:hAnsi="Times New Roman" w:cs="Times New Roman"/>
          </w:rPr>
          <w:delText xml:space="preserve"> </w:delText>
        </w:r>
        <w:r w:rsidR="00EC79C8" w:rsidRPr="00447038" w:rsidDel="005E4DEB">
          <w:rPr>
            <w:rFonts w:ascii="Times New Roman" w:hAnsi="Times New Roman" w:cs="Times New Roman"/>
          </w:rPr>
          <w:delText>your</w:delText>
        </w:r>
        <w:r w:rsidR="00370E76" w:rsidRPr="00447038" w:rsidDel="005E4DEB">
          <w:rPr>
            <w:rFonts w:ascii="Times New Roman" w:hAnsi="Times New Roman" w:cs="Times New Roman"/>
          </w:rPr>
          <w:delText xml:space="preserve"> </w:delText>
        </w:r>
        <w:r w:rsidR="00EC79C8" w:rsidRPr="00447038" w:rsidDel="005E4DEB">
          <w:rPr>
            <w:rFonts w:ascii="Times New Roman" w:hAnsi="Times New Roman" w:cs="Times New Roman"/>
          </w:rPr>
          <w:delText>interest</w:delText>
        </w:r>
        <w:r w:rsidR="00370E76" w:rsidRPr="00447038" w:rsidDel="005E4DEB">
          <w:rPr>
            <w:rFonts w:ascii="Times New Roman" w:hAnsi="Times New Roman" w:cs="Times New Roman"/>
          </w:rPr>
          <w:delText xml:space="preserve"> </w:delText>
        </w:r>
        <w:r w:rsidRPr="00447038" w:rsidDel="005E4DEB">
          <w:rPr>
            <w:rFonts w:ascii="Times New Roman" w:hAnsi="Times New Roman" w:cs="Times New Roman"/>
          </w:rPr>
          <w:delText>r</w:delText>
        </w:r>
        <w:r w:rsidR="004B3374" w:rsidRPr="00447038" w:rsidDel="005E4DEB">
          <w:rPr>
            <w:rFonts w:ascii="Times New Roman" w:hAnsi="Times New Roman" w:cs="Times New Roman"/>
          </w:rPr>
          <w:delText>ate</w:delText>
        </w:r>
        <w:r w:rsidR="00370E76" w:rsidRPr="00447038" w:rsidDel="005E4DEB">
          <w:rPr>
            <w:rFonts w:ascii="Times New Roman" w:hAnsi="Times New Roman" w:cs="Times New Roman"/>
          </w:rPr>
          <w:delText xml:space="preserve"> </w:delText>
        </w:r>
        <w:r w:rsidR="00EC79C8" w:rsidRPr="00447038" w:rsidDel="005E4DEB">
          <w:rPr>
            <w:rFonts w:ascii="Times New Roman" w:hAnsi="Times New Roman" w:cs="Times New Roman"/>
          </w:rPr>
          <w:delText>and</w:delText>
        </w:r>
        <w:r w:rsidR="00370E76" w:rsidRPr="00447038" w:rsidDel="005E4DEB">
          <w:rPr>
            <w:rFonts w:ascii="Times New Roman" w:hAnsi="Times New Roman" w:cs="Times New Roman"/>
          </w:rPr>
          <w:delText xml:space="preserve"> </w:delText>
        </w:r>
        <w:r w:rsidR="00EC79C8" w:rsidRPr="00447038" w:rsidDel="005E4DEB">
          <w:rPr>
            <w:rFonts w:ascii="Times New Roman" w:hAnsi="Times New Roman" w:cs="Times New Roman"/>
          </w:rPr>
          <w:delText>repayment</w:delText>
        </w:r>
        <w:r w:rsidR="00370E76" w:rsidRPr="00447038" w:rsidDel="005E4DEB">
          <w:rPr>
            <w:rFonts w:ascii="Times New Roman" w:hAnsi="Times New Roman" w:cs="Times New Roman"/>
          </w:rPr>
          <w:delText xml:space="preserve"> </w:delText>
        </w:r>
        <w:r w:rsidR="00EC79C8" w:rsidRPr="00447038" w:rsidDel="005E4DEB">
          <w:rPr>
            <w:rFonts w:ascii="Times New Roman" w:hAnsi="Times New Roman" w:cs="Times New Roman"/>
          </w:rPr>
          <w:delText>details,</w:delText>
        </w:r>
        <w:r w:rsidR="00370E76" w:rsidRPr="00447038" w:rsidDel="005E4DEB">
          <w:rPr>
            <w:rFonts w:ascii="Times New Roman" w:hAnsi="Times New Roman" w:cs="Times New Roman"/>
          </w:rPr>
          <w:delText xml:space="preserve"> </w:delText>
        </w:r>
        <w:r w:rsidR="00EC79C8" w:rsidRPr="00447038" w:rsidDel="005E4DEB">
          <w:rPr>
            <w:rFonts w:ascii="Times New Roman" w:hAnsi="Times New Roman" w:cs="Times New Roman"/>
          </w:rPr>
          <w:delText>so</w:delText>
        </w:r>
        <w:r w:rsidR="00370E76" w:rsidRPr="00447038" w:rsidDel="005E4DEB">
          <w:rPr>
            <w:rFonts w:ascii="Times New Roman" w:hAnsi="Times New Roman" w:cs="Times New Roman"/>
          </w:rPr>
          <w:delText xml:space="preserve"> </w:delText>
        </w:r>
        <w:r w:rsidR="00EC79C8" w:rsidRPr="00447038" w:rsidDel="005E4DEB">
          <w:rPr>
            <w:rFonts w:ascii="Times New Roman" w:hAnsi="Times New Roman" w:cs="Times New Roman"/>
          </w:rPr>
          <w:delText>you</w:delText>
        </w:r>
        <w:r w:rsidR="00370E76" w:rsidRPr="00447038" w:rsidDel="005E4DEB">
          <w:rPr>
            <w:rFonts w:ascii="Times New Roman" w:hAnsi="Times New Roman" w:cs="Times New Roman"/>
          </w:rPr>
          <w:delText xml:space="preserve"> </w:delText>
        </w:r>
        <w:r w:rsidR="00EC79C8" w:rsidRPr="00447038" w:rsidDel="005E4DEB">
          <w:rPr>
            <w:rFonts w:ascii="Times New Roman" w:hAnsi="Times New Roman" w:cs="Times New Roman"/>
          </w:rPr>
          <w:delText>can</w:delText>
        </w:r>
        <w:r w:rsidR="00370E76" w:rsidRPr="00447038" w:rsidDel="005E4DEB">
          <w:rPr>
            <w:rFonts w:ascii="Times New Roman" w:hAnsi="Times New Roman" w:cs="Times New Roman"/>
          </w:rPr>
          <w:delText xml:space="preserve"> </w:delText>
        </w:r>
        <w:r w:rsidR="00EC79C8" w:rsidRPr="00447038" w:rsidDel="005E4DEB">
          <w:rPr>
            <w:rFonts w:ascii="Times New Roman" w:hAnsi="Times New Roman" w:cs="Times New Roman"/>
          </w:rPr>
          <w:delText>decide</w:delText>
        </w:r>
        <w:r w:rsidR="00370E76" w:rsidRPr="00447038" w:rsidDel="005E4DEB">
          <w:rPr>
            <w:rFonts w:ascii="Times New Roman" w:hAnsi="Times New Roman" w:cs="Times New Roman"/>
          </w:rPr>
          <w:delText xml:space="preserve"> </w:delText>
        </w:r>
        <w:r w:rsidR="00EC79C8" w:rsidRPr="00447038" w:rsidDel="005E4DEB">
          <w:rPr>
            <w:rFonts w:ascii="Times New Roman" w:hAnsi="Times New Roman" w:cs="Times New Roman"/>
          </w:rPr>
          <w:delText>whether</w:delText>
        </w:r>
        <w:r w:rsidR="00370E76" w:rsidRPr="00447038" w:rsidDel="005E4DEB">
          <w:rPr>
            <w:rFonts w:ascii="Times New Roman" w:hAnsi="Times New Roman" w:cs="Times New Roman"/>
          </w:rPr>
          <w:delText xml:space="preserve"> </w:delText>
        </w:r>
        <w:r w:rsidR="00EC79C8" w:rsidRPr="00447038" w:rsidDel="005E4DEB">
          <w:rPr>
            <w:rFonts w:ascii="Times New Roman" w:hAnsi="Times New Roman" w:cs="Times New Roman"/>
          </w:rPr>
          <w:delText>it's</w:delText>
        </w:r>
        <w:r w:rsidR="00370E76" w:rsidRPr="00447038" w:rsidDel="005E4DEB">
          <w:rPr>
            <w:rFonts w:ascii="Times New Roman" w:hAnsi="Times New Roman" w:cs="Times New Roman"/>
          </w:rPr>
          <w:delText xml:space="preserve"> </w:delText>
        </w:r>
        <w:r w:rsidR="00EC79C8" w:rsidRPr="00447038" w:rsidDel="005E4DEB">
          <w:rPr>
            <w:rFonts w:ascii="Times New Roman" w:hAnsi="Times New Roman" w:cs="Times New Roman"/>
          </w:rPr>
          <w:delText>truly</w:delText>
        </w:r>
        <w:r w:rsidR="00370E76" w:rsidRPr="00447038" w:rsidDel="005E4DEB">
          <w:rPr>
            <w:rFonts w:ascii="Times New Roman" w:hAnsi="Times New Roman" w:cs="Times New Roman"/>
          </w:rPr>
          <w:delText xml:space="preserve"> </w:delText>
        </w:r>
        <w:r w:rsidR="00EC79C8" w:rsidRPr="00447038" w:rsidDel="005E4DEB">
          <w:rPr>
            <w:rFonts w:ascii="Times New Roman" w:hAnsi="Times New Roman" w:cs="Times New Roman"/>
          </w:rPr>
          <w:delText>worth</w:delText>
        </w:r>
        <w:r w:rsidR="00370E76" w:rsidRPr="00447038" w:rsidDel="005E4DEB">
          <w:rPr>
            <w:rFonts w:ascii="Times New Roman" w:hAnsi="Times New Roman" w:cs="Times New Roman"/>
          </w:rPr>
          <w:delText xml:space="preserve"> </w:delText>
        </w:r>
        <w:r w:rsidR="00EC79C8" w:rsidRPr="00447038" w:rsidDel="005E4DEB">
          <w:rPr>
            <w:rFonts w:ascii="Times New Roman" w:hAnsi="Times New Roman" w:cs="Times New Roman"/>
          </w:rPr>
          <w:delText>it.</w:delText>
        </w:r>
      </w:del>
    </w:p>
    <w:p w14:paraId="329B7555" w14:textId="06BD2104" w:rsidR="00B8594F" w:rsidRPr="00447038" w:rsidDel="00267037" w:rsidRDefault="00EC79C8" w:rsidP="00107109">
      <w:pPr>
        <w:spacing w:before="100" w:beforeAutospacing="1"/>
        <w:ind w:right="4"/>
        <w:contextualSpacing/>
        <w:rPr>
          <w:del w:id="1434" w:author="Author"/>
          <w:rFonts w:ascii="Times New Roman" w:hAnsi="Times New Roman" w:cs="Times New Roman"/>
        </w:rPr>
      </w:pPr>
      <w:del w:id="1435" w:author="Author">
        <w:r w:rsidRPr="00447038" w:rsidDel="00447038">
          <w:rPr>
            <w:rFonts w:ascii="Times New Roman" w:hAnsi="Times New Roman" w:cs="Times New Roman"/>
          </w:rPr>
          <w:delText>Article</w:delText>
        </w:r>
        <w:r w:rsidR="00370E76" w:rsidRPr="00447038" w:rsidDel="00447038">
          <w:rPr>
            <w:rFonts w:ascii="Times New Roman" w:hAnsi="Times New Roman" w:cs="Times New Roman"/>
          </w:rPr>
          <w:delText xml:space="preserve"> </w:delText>
        </w:r>
        <w:r w:rsidRPr="00447038" w:rsidDel="00447038">
          <w:rPr>
            <w:rFonts w:ascii="Times New Roman" w:hAnsi="Times New Roman" w:cs="Times New Roman"/>
          </w:rPr>
          <w:delText>by</w:delText>
        </w:r>
        <w:r w:rsidR="00370E76" w:rsidRPr="00447038" w:rsidDel="00447038">
          <w:rPr>
            <w:rFonts w:ascii="Times New Roman" w:hAnsi="Times New Roman" w:cs="Times New Roman"/>
          </w:rPr>
          <w:delText xml:space="preserve"> </w:delText>
        </w:r>
      </w:del>
      <w:r w:rsidRPr="00447038">
        <w:rPr>
          <w:rFonts w:ascii="Times New Roman" w:hAnsi="Times New Roman" w:cs="Times New Roman"/>
        </w:rPr>
        <w:t>Stacy</w:t>
      </w:r>
      <w:r w:rsidR="00370E76" w:rsidRPr="00447038">
        <w:rPr>
          <w:rFonts w:ascii="Times New Roman" w:hAnsi="Times New Roman" w:cs="Times New Roman"/>
        </w:rPr>
        <w:t xml:space="preserve"> </w:t>
      </w:r>
      <w:r w:rsidRPr="00447038">
        <w:rPr>
          <w:rFonts w:ascii="Times New Roman" w:hAnsi="Times New Roman" w:cs="Times New Roman"/>
        </w:rPr>
        <w:t>Radacon</w:t>
      </w:r>
      <w:ins w:id="1436" w:author="Author">
        <w:r w:rsidR="00447038" w:rsidRPr="00447038">
          <w:rPr>
            <w:rFonts w:ascii="Times New Roman" w:hAnsi="Times New Roman" w:cs="Times New Roman"/>
          </w:rPr>
          <w:t xml:space="preserve"> states,</w:t>
        </w:r>
      </w:ins>
      <w:del w:id="1437" w:author="Author">
        <w:r w:rsidRPr="00447038" w:rsidDel="00447038">
          <w:rPr>
            <w:rFonts w:ascii="Times New Roman" w:hAnsi="Times New Roman" w:cs="Times New Roman"/>
          </w:rPr>
          <w:delText>,</w:delText>
        </w:r>
        <w:r w:rsidR="00370E76" w:rsidRPr="00447038" w:rsidDel="00447038">
          <w:rPr>
            <w:rFonts w:ascii="Times New Roman" w:hAnsi="Times New Roman" w:cs="Times New Roman"/>
          </w:rPr>
          <w:delText xml:space="preserve"> </w:delText>
        </w:r>
        <w:r w:rsidRPr="00447038" w:rsidDel="00447038">
          <w:rPr>
            <w:rFonts w:ascii="Times New Roman" w:hAnsi="Times New Roman" w:cs="Times New Roman"/>
          </w:rPr>
          <w:delText>stated,</w:delText>
        </w:r>
      </w:del>
      <w:r w:rsidR="00370E76" w:rsidRPr="00447038">
        <w:rPr>
          <w:rFonts w:ascii="Times New Roman" w:hAnsi="Times New Roman" w:cs="Times New Roman"/>
        </w:rPr>
        <w:t xml:space="preserve"> </w:t>
      </w:r>
      <w:r w:rsidRPr="00447038">
        <w:rPr>
          <w:rFonts w:ascii="Times New Roman" w:hAnsi="Times New Roman" w:cs="Times New Roman"/>
        </w:rPr>
        <w:t>“You</w:t>
      </w:r>
      <w:r w:rsidR="00370E76" w:rsidRPr="00447038">
        <w:rPr>
          <w:rFonts w:ascii="Times New Roman" w:hAnsi="Times New Roman" w:cs="Times New Roman"/>
        </w:rPr>
        <w:t xml:space="preserve"> </w:t>
      </w:r>
      <w:r w:rsidRPr="00447038">
        <w:rPr>
          <w:rFonts w:ascii="Times New Roman" w:hAnsi="Times New Roman" w:cs="Times New Roman"/>
        </w:rPr>
        <w:t>need</w:t>
      </w:r>
      <w:r w:rsidR="00370E76" w:rsidRPr="00447038">
        <w:rPr>
          <w:rFonts w:ascii="Times New Roman" w:hAnsi="Times New Roman" w:cs="Times New Roman"/>
        </w:rPr>
        <w:t xml:space="preserve"> </w:t>
      </w:r>
      <w:r w:rsidRPr="00447038">
        <w:rPr>
          <w:rFonts w:ascii="Times New Roman" w:hAnsi="Times New Roman" w:cs="Times New Roman"/>
        </w:rPr>
        <w:t>to</w:t>
      </w:r>
      <w:r w:rsidR="00370E76" w:rsidRPr="00447038">
        <w:rPr>
          <w:rFonts w:ascii="Times New Roman" w:hAnsi="Times New Roman" w:cs="Times New Roman"/>
        </w:rPr>
        <w:t xml:space="preserve"> </w:t>
      </w:r>
      <w:r w:rsidRPr="00447038">
        <w:rPr>
          <w:rFonts w:ascii="Times New Roman" w:hAnsi="Times New Roman" w:cs="Times New Roman"/>
        </w:rPr>
        <w:t>work</w:t>
      </w:r>
      <w:r w:rsidR="00370E76" w:rsidRPr="00447038">
        <w:rPr>
          <w:rFonts w:ascii="Times New Roman" w:hAnsi="Times New Roman" w:cs="Times New Roman"/>
        </w:rPr>
        <w:t xml:space="preserve"> </w:t>
      </w:r>
      <w:r w:rsidRPr="00447038">
        <w:rPr>
          <w:rFonts w:ascii="Times New Roman" w:hAnsi="Times New Roman" w:cs="Times New Roman"/>
        </w:rPr>
        <w:t>to</w:t>
      </w:r>
      <w:r w:rsidR="00370E76" w:rsidRPr="00447038">
        <w:rPr>
          <w:rFonts w:ascii="Times New Roman" w:hAnsi="Times New Roman" w:cs="Times New Roman"/>
        </w:rPr>
        <w:t xml:space="preserve"> </w:t>
      </w:r>
      <w:r w:rsidRPr="00447038">
        <w:rPr>
          <w:rFonts w:ascii="Times New Roman" w:hAnsi="Times New Roman" w:cs="Times New Roman"/>
        </w:rPr>
        <w:t>make</w:t>
      </w:r>
      <w:r w:rsidR="00370E76" w:rsidRPr="00447038">
        <w:rPr>
          <w:rFonts w:ascii="Times New Roman" w:hAnsi="Times New Roman" w:cs="Times New Roman"/>
        </w:rPr>
        <w:t xml:space="preserve"> </w:t>
      </w:r>
      <w:r w:rsidRPr="00447038">
        <w:rPr>
          <w:rFonts w:ascii="Times New Roman" w:hAnsi="Times New Roman" w:cs="Times New Roman"/>
        </w:rPr>
        <w:t>money,</w:t>
      </w:r>
      <w:r w:rsidR="00370E76" w:rsidRPr="00447038">
        <w:rPr>
          <w:rFonts w:ascii="Times New Roman" w:hAnsi="Times New Roman" w:cs="Times New Roman"/>
        </w:rPr>
        <w:t xml:space="preserve"> </w:t>
      </w:r>
      <w:r w:rsidRPr="00447038">
        <w:rPr>
          <w:rFonts w:ascii="Times New Roman" w:hAnsi="Times New Roman" w:cs="Times New Roman"/>
        </w:rPr>
        <w:t>and</w:t>
      </w:r>
      <w:r w:rsidR="00370E76" w:rsidRPr="00447038">
        <w:rPr>
          <w:rFonts w:ascii="Times New Roman" w:hAnsi="Times New Roman" w:cs="Times New Roman"/>
        </w:rPr>
        <w:t xml:space="preserve"> </w:t>
      </w:r>
      <w:r w:rsidRPr="00447038">
        <w:rPr>
          <w:rFonts w:ascii="Times New Roman" w:hAnsi="Times New Roman" w:cs="Times New Roman"/>
        </w:rPr>
        <w:t>you</w:t>
      </w:r>
      <w:r w:rsidR="00370E76" w:rsidRPr="00447038">
        <w:rPr>
          <w:rFonts w:ascii="Times New Roman" w:hAnsi="Times New Roman" w:cs="Times New Roman"/>
        </w:rPr>
        <w:t xml:space="preserve"> </w:t>
      </w:r>
      <w:r w:rsidRPr="00447038">
        <w:rPr>
          <w:rFonts w:ascii="Times New Roman" w:hAnsi="Times New Roman" w:cs="Times New Roman"/>
        </w:rPr>
        <w:t>need</w:t>
      </w:r>
      <w:r w:rsidR="00370E76" w:rsidRPr="00447038">
        <w:rPr>
          <w:rFonts w:ascii="Times New Roman" w:hAnsi="Times New Roman" w:cs="Times New Roman"/>
        </w:rPr>
        <w:t xml:space="preserve"> </w:t>
      </w:r>
      <w:r w:rsidRPr="00447038">
        <w:rPr>
          <w:rFonts w:ascii="Times New Roman" w:hAnsi="Times New Roman" w:cs="Times New Roman"/>
        </w:rPr>
        <w:t>to</w:t>
      </w:r>
      <w:r w:rsidR="00370E76" w:rsidRPr="00447038">
        <w:rPr>
          <w:rFonts w:ascii="Times New Roman" w:hAnsi="Times New Roman" w:cs="Times New Roman"/>
        </w:rPr>
        <w:t xml:space="preserve"> </w:t>
      </w:r>
      <w:r w:rsidRPr="00447038">
        <w:rPr>
          <w:rFonts w:ascii="Times New Roman" w:hAnsi="Times New Roman" w:cs="Times New Roman"/>
        </w:rPr>
        <w:t>be</w:t>
      </w:r>
      <w:r w:rsidR="00370E76" w:rsidRPr="00447038">
        <w:rPr>
          <w:rFonts w:ascii="Times New Roman" w:hAnsi="Times New Roman" w:cs="Times New Roman"/>
        </w:rPr>
        <w:t xml:space="preserve"> </w:t>
      </w:r>
      <w:r w:rsidRPr="00447038">
        <w:rPr>
          <w:rFonts w:ascii="Times New Roman" w:hAnsi="Times New Roman" w:cs="Times New Roman"/>
        </w:rPr>
        <w:t>healthy</w:t>
      </w:r>
      <w:r w:rsidR="00370E76" w:rsidRPr="00447038">
        <w:rPr>
          <w:rFonts w:ascii="Times New Roman" w:hAnsi="Times New Roman" w:cs="Times New Roman"/>
        </w:rPr>
        <w:t xml:space="preserve"> </w:t>
      </w:r>
      <w:r w:rsidRPr="00447038">
        <w:rPr>
          <w:rFonts w:ascii="Times New Roman" w:hAnsi="Times New Roman" w:cs="Times New Roman"/>
        </w:rPr>
        <w:t>to</w:t>
      </w:r>
      <w:r w:rsidR="00370E76" w:rsidRPr="00447038">
        <w:rPr>
          <w:rFonts w:ascii="Times New Roman" w:hAnsi="Times New Roman" w:cs="Times New Roman"/>
        </w:rPr>
        <w:t xml:space="preserve"> </w:t>
      </w:r>
      <w:r w:rsidRPr="00447038">
        <w:rPr>
          <w:rFonts w:ascii="Times New Roman" w:hAnsi="Times New Roman" w:cs="Times New Roman"/>
        </w:rPr>
        <w:t>work.”</w:t>
      </w:r>
      <w:r w:rsidR="00370E76" w:rsidRPr="00447038">
        <w:rPr>
          <w:rFonts w:ascii="Times New Roman" w:hAnsi="Times New Roman" w:cs="Times New Roman"/>
        </w:rPr>
        <w:t xml:space="preserve"> </w:t>
      </w:r>
      <w:r w:rsidRPr="00447038">
        <w:rPr>
          <w:rFonts w:ascii="Times New Roman" w:hAnsi="Times New Roman" w:cs="Times New Roman"/>
        </w:rPr>
        <w:t>The</w:t>
      </w:r>
      <w:r w:rsidR="00370E76" w:rsidRPr="00447038">
        <w:rPr>
          <w:rFonts w:ascii="Times New Roman" w:hAnsi="Times New Roman" w:cs="Times New Roman"/>
        </w:rPr>
        <w:t xml:space="preserve"> </w:t>
      </w:r>
      <w:r w:rsidRPr="00447038">
        <w:rPr>
          <w:rFonts w:ascii="Times New Roman" w:hAnsi="Times New Roman" w:cs="Times New Roman"/>
        </w:rPr>
        <w:t>rich</w:t>
      </w:r>
      <w:r w:rsidR="00370E76" w:rsidRPr="00447038">
        <w:rPr>
          <w:rFonts w:ascii="Times New Roman" w:hAnsi="Times New Roman" w:cs="Times New Roman"/>
        </w:rPr>
        <w:t xml:space="preserve"> </w:t>
      </w:r>
      <w:r w:rsidRPr="00447038">
        <w:rPr>
          <w:rFonts w:ascii="Times New Roman" w:hAnsi="Times New Roman" w:cs="Times New Roman"/>
        </w:rPr>
        <w:t>understand</w:t>
      </w:r>
      <w:r w:rsidR="00370E76" w:rsidRPr="00447038">
        <w:rPr>
          <w:rFonts w:ascii="Times New Roman" w:hAnsi="Times New Roman" w:cs="Times New Roman"/>
        </w:rPr>
        <w:t xml:space="preserve"> </w:t>
      </w:r>
      <w:r w:rsidRPr="00447038">
        <w:rPr>
          <w:rFonts w:ascii="Times New Roman" w:hAnsi="Times New Roman" w:cs="Times New Roman"/>
        </w:rPr>
        <w:t>that,</w:t>
      </w:r>
      <w:r w:rsidR="00370E76" w:rsidRPr="00447038">
        <w:rPr>
          <w:rFonts w:ascii="Times New Roman" w:hAnsi="Times New Roman" w:cs="Times New Roman"/>
        </w:rPr>
        <w:t xml:space="preserve"> </w:t>
      </w:r>
      <w:r w:rsidRPr="00447038">
        <w:rPr>
          <w:rFonts w:ascii="Times New Roman" w:hAnsi="Times New Roman" w:cs="Times New Roman"/>
        </w:rPr>
        <w:t>and</w:t>
      </w:r>
      <w:r w:rsidR="00370E76" w:rsidRPr="00447038">
        <w:rPr>
          <w:rFonts w:ascii="Times New Roman" w:hAnsi="Times New Roman" w:cs="Times New Roman"/>
        </w:rPr>
        <w:t xml:space="preserve"> </w:t>
      </w:r>
      <w:r w:rsidRPr="00412EB7">
        <w:rPr>
          <w:rFonts w:ascii="Times New Roman" w:hAnsi="Times New Roman" w:cs="Times New Roman"/>
          <w:bCs/>
          <w:rPrChange w:id="1438" w:author="Author">
            <w:rPr>
              <w:rFonts w:ascii="Times New Roman" w:hAnsi="Times New Roman" w:cs="Times New Roman"/>
              <w:b/>
              <w:bCs/>
            </w:rPr>
          </w:rPrChange>
        </w:rPr>
        <w:t>98%</w:t>
      </w:r>
      <w:r w:rsidR="00370E76" w:rsidRPr="00412EB7">
        <w:rPr>
          <w:rFonts w:ascii="Times New Roman" w:hAnsi="Times New Roman" w:cs="Times New Roman"/>
          <w:bCs/>
          <w:rPrChange w:id="1439" w:author="Author">
            <w:rPr>
              <w:rFonts w:ascii="Times New Roman" w:hAnsi="Times New Roman" w:cs="Times New Roman"/>
              <w:b/>
              <w:bCs/>
            </w:rPr>
          </w:rPrChange>
        </w:rPr>
        <w:t xml:space="preserve"> </w:t>
      </w:r>
      <w:r w:rsidRPr="00412EB7">
        <w:rPr>
          <w:rFonts w:ascii="Times New Roman" w:hAnsi="Times New Roman" w:cs="Times New Roman"/>
          <w:bCs/>
          <w:rPrChange w:id="1440" w:author="Author">
            <w:rPr>
              <w:rFonts w:ascii="Times New Roman" w:hAnsi="Times New Roman" w:cs="Times New Roman"/>
              <w:b/>
              <w:bCs/>
            </w:rPr>
          </w:rPrChange>
        </w:rPr>
        <w:t>of</w:t>
      </w:r>
      <w:r w:rsidR="00370E76" w:rsidRPr="00412EB7">
        <w:rPr>
          <w:rFonts w:ascii="Times New Roman" w:hAnsi="Times New Roman" w:cs="Times New Roman"/>
          <w:bCs/>
          <w:rPrChange w:id="1441" w:author="Author">
            <w:rPr>
              <w:rFonts w:ascii="Times New Roman" w:hAnsi="Times New Roman" w:cs="Times New Roman"/>
              <w:b/>
              <w:bCs/>
            </w:rPr>
          </w:rPrChange>
        </w:rPr>
        <w:t xml:space="preserve"> </w:t>
      </w:r>
      <w:r w:rsidRPr="00412EB7">
        <w:rPr>
          <w:rFonts w:ascii="Times New Roman" w:hAnsi="Times New Roman" w:cs="Times New Roman"/>
          <w:bCs/>
          <w:rPrChange w:id="1442" w:author="Author">
            <w:rPr>
              <w:rFonts w:ascii="Times New Roman" w:hAnsi="Times New Roman" w:cs="Times New Roman"/>
              <w:b/>
              <w:bCs/>
            </w:rPr>
          </w:rPrChange>
        </w:rPr>
        <w:t>millionaires</w:t>
      </w:r>
      <w:r w:rsidR="00370E76" w:rsidRPr="00412EB7">
        <w:rPr>
          <w:rFonts w:ascii="Times New Roman" w:hAnsi="Times New Roman" w:cs="Times New Roman"/>
          <w:bCs/>
          <w:rPrChange w:id="1443" w:author="Author">
            <w:rPr>
              <w:rFonts w:ascii="Times New Roman" w:hAnsi="Times New Roman" w:cs="Times New Roman"/>
              <w:b/>
              <w:bCs/>
            </w:rPr>
          </w:rPrChange>
        </w:rPr>
        <w:t xml:space="preserve"> </w:t>
      </w:r>
      <w:r w:rsidRPr="00412EB7">
        <w:rPr>
          <w:rFonts w:ascii="Times New Roman" w:hAnsi="Times New Roman" w:cs="Times New Roman"/>
          <w:bCs/>
          <w:rPrChange w:id="1444" w:author="Author">
            <w:rPr>
              <w:rFonts w:ascii="Times New Roman" w:hAnsi="Times New Roman" w:cs="Times New Roman"/>
              <w:b/>
              <w:bCs/>
            </w:rPr>
          </w:rPrChange>
        </w:rPr>
        <w:t>consider</w:t>
      </w:r>
      <w:r w:rsidR="00370E76" w:rsidRPr="00412EB7">
        <w:rPr>
          <w:rFonts w:ascii="Times New Roman" w:hAnsi="Times New Roman" w:cs="Times New Roman"/>
          <w:bCs/>
          <w:rPrChange w:id="1445" w:author="Author">
            <w:rPr>
              <w:rFonts w:ascii="Times New Roman" w:hAnsi="Times New Roman" w:cs="Times New Roman"/>
              <w:b/>
              <w:bCs/>
            </w:rPr>
          </w:rPrChange>
        </w:rPr>
        <w:t xml:space="preserve"> </w:t>
      </w:r>
      <w:r w:rsidRPr="00412EB7">
        <w:rPr>
          <w:rFonts w:ascii="Times New Roman" w:hAnsi="Times New Roman" w:cs="Times New Roman"/>
          <w:bCs/>
          <w:rPrChange w:id="1446" w:author="Author">
            <w:rPr>
              <w:rFonts w:ascii="Times New Roman" w:hAnsi="Times New Roman" w:cs="Times New Roman"/>
              <w:b/>
              <w:bCs/>
            </w:rPr>
          </w:rPrChange>
        </w:rPr>
        <w:t>good</w:t>
      </w:r>
      <w:r w:rsidR="00370E76" w:rsidRPr="00412EB7">
        <w:rPr>
          <w:rFonts w:ascii="Times New Roman" w:hAnsi="Times New Roman" w:cs="Times New Roman"/>
          <w:bCs/>
          <w:rPrChange w:id="1447" w:author="Author">
            <w:rPr>
              <w:rFonts w:ascii="Times New Roman" w:hAnsi="Times New Roman" w:cs="Times New Roman"/>
              <w:b/>
              <w:bCs/>
            </w:rPr>
          </w:rPrChange>
        </w:rPr>
        <w:t xml:space="preserve"> </w:t>
      </w:r>
      <w:r w:rsidRPr="00412EB7">
        <w:rPr>
          <w:rFonts w:ascii="Times New Roman" w:hAnsi="Times New Roman" w:cs="Times New Roman"/>
          <w:bCs/>
          <w:rPrChange w:id="1448" w:author="Author">
            <w:rPr>
              <w:rFonts w:ascii="Times New Roman" w:hAnsi="Times New Roman" w:cs="Times New Roman"/>
              <w:b/>
              <w:bCs/>
            </w:rPr>
          </w:rPrChange>
        </w:rPr>
        <w:t>health</w:t>
      </w:r>
      <w:r w:rsidR="00370E76" w:rsidRPr="00412EB7">
        <w:rPr>
          <w:rFonts w:ascii="Times New Roman" w:hAnsi="Times New Roman" w:cs="Times New Roman"/>
          <w:bCs/>
          <w:rPrChange w:id="1449" w:author="Author">
            <w:rPr>
              <w:rFonts w:ascii="Times New Roman" w:hAnsi="Times New Roman" w:cs="Times New Roman"/>
              <w:b/>
              <w:bCs/>
            </w:rPr>
          </w:rPrChange>
        </w:rPr>
        <w:t xml:space="preserve"> </w:t>
      </w:r>
      <w:del w:id="1450" w:author="Author">
        <w:r w:rsidRPr="00412EB7" w:rsidDel="00447038">
          <w:rPr>
            <w:rFonts w:ascii="Times New Roman" w:hAnsi="Times New Roman" w:cs="Times New Roman"/>
            <w:bCs/>
            <w:rPrChange w:id="1451" w:author="Author">
              <w:rPr>
                <w:rFonts w:ascii="Times New Roman" w:hAnsi="Times New Roman" w:cs="Times New Roman"/>
                <w:b/>
                <w:bCs/>
              </w:rPr>
            </w:rPrChange>
          </w:rPr>
          <w:delText>to</w:delText>
        </w:r>
        <w:r w:rsidR="00370E76" w:rsidRPr="00412EB7" w:rsidDel="00447038">
          <w:rPr>
            <w:rFonts w:ascii="Times New Roman" w:hAnsi="Times New Roman" w:cs="Times New Roman"/>
            <w:bCs/>
            <w:rPrChange w:id="1452" w:author="Author">
              <w:rPr>
                <w:rFonts w:ascii="Times New Roman" w:hAnsi="Times New Roman" w:cs="Times New Roman"/>
                <w:b/>
                <w:bCs/>
              </w:rPr>
            </w:rPrChange>
          </w:rPr>
          <w:delText xml:space="preserve"> </w:delText>
        </w:r>
        <w:r w:rsidRPr="00412EB7" w:rsidDel="00447038">
          <w:rPr>
            <w:rFonts w:ascii="Times New Roman" w:hAnsi="Times New Roman" w:cs="Times New Roman"/>
            <w:bCs/>
            <w:rPrChange w:id="1453" w:author="Author">
              <w:rPr>
                <w:rFonts w:ascii="Times New Roman" w:hAnsi="Times New Roman" w:cs="Times New Roman"/>
                <w:b/>
                <w:bCs/>
              </w:rPr>
            </w:rPrChange>
          </w:rPr>
          <w:delText>be</w:delText>
        </w:r>
        <w:r w:rsidR="00370E76" w:rsidRPr="00412EB7" w:rsidDel="00447038">
          <w:rPr>
            <w:rFonts w:ascii="Times New Roman" w:hAnsi="Times New Roman" w:cs="Times New Roman"/>
            <w:bCs/>
            <w:rPrChange w:id="1454" w:author="Author">
              <w:rPr>
                <w:rFonts w:ascii="Times New Roman" w:hAnsi="Times New Roman" w:cs="Times New Roman"/>
                <w:b/>
                <w:bCs/>
              </w:rPr>
            </w:rPrChange>
          </w:rPr>
          <w:delText xml:space="preserve"> </w:delText>
        </w:r>
      </w:del>
      <w:r w:rsidRPr="00412EB7">
        <w:rPr>
          <w:rFonts w:ascii="Times New Roman" w:hAnsi="Times New Roman" w:cs="Times New Roman"/>
          <w:bCs/>
          <w:rPrChange w:id="1455" w:author="Author">
            <w:rPr>
              <w:rFonts w:ascii="Times New Roman" w:hAnsi="Times New Roman" w:cs="Times New Roman"/>
              <w:b/>
              <w:bCs/>
            </w:rPr>
          </w:rPrChange>
        </w:rPr>
        <w:t>their</w:t>
      </w:r>
      <w:r w:rsidR="00370E76" w:rsidRPr="00412EB7">
        <w:rPr>
          <w:rFonts w:ascii="Times New Roman" w:hAnsi="Times New Roman" w:cs="Times New Roman"/>
          <w:bCs/>
          <w:rPrChange w:id="1456" w:author="Author">
            <w:rPr>
              <w:rFonts w:ascii="Times New Roman" w:hAnsi="Times New Roman" w:cs="Times New Roman"/>
              <w:b/>
              <w:bCs/>
            </w:rPr>
          </w:rPrChange>
        </w:rPr>
        <w:t xml:space="preserve"> </w:t>
      </w:r>
      <w:r w:rsidRPr="00412EB7">
        <w:rPr>
          <w:rFonts w:ascii="Times New Roman" w:hAnsi="Times New Roman" w:cs="Times New Roman"/>
          <w:bCs/>
          <w:rPrChange w:id="1457" w:author="Author">
            <w:rPr>
              <w:rFonts w:ascii="Times New Roman" w:hAnsi="Times New Roman" w:cs="Times New Roman"/>
              <w:b/>
              <w:bCs/>
            </w:rPr>
          </w:rPrChange>
        </w:rPr>
        <w:t>most</w:t>
      </w:r>
      <w:r w:rsidR="00370E76" w:rsidRPr="00412EB7">
        <w:rPr>
          <w:rFonts w:ascii="Times New Roman" w:hAnsi="Times New Roman" w:cs="Times New Roman"/>
          <w:bCs/>
          <w:rPrChange w:id="1458" w:author="Author">
            <w:rPr>
              <w:rFonts w:ascii="Times New Roman" w:hAnsi="Times New Roman" w:cs="Times New Roman"/>
              <w:b/>
              <w:bCs/>
            </w:rPr>
          </w:rPrChange>
        </w:rPr>
        <w:t xml:space="preserve"> </w:t>
      </w:r>
      <w:r w:rsidRPr="00412EB7">
        <w:rPr>
          <w:rFonts w:ascii="Times New Roman" w:hAnsi="Times New Roman" w:cs="Times New Roman"/>
          <w:bCs/>
          <w:rPrChange w:id="1459" w:author="Author">
            <w:rPr>
              <w:rFonts w:ascii="Times New Roman" w:hAnsi="Times New Roman" w:cs="Times New Roman"/>
              <w:b/>
              <w:bCs/>
            </w:rPr>
          </w:rPrChange>
        </w:rPr>
        <w:t>important</w:t>
      </w:r>
      <w:r w:rsidR="00370E76" w:rsidRPr="00412EB7">
        <w:rPr>
          <w:rFonts w:ascii="Times New Roman" w:hAnsi="Times New Roman" w:cs="Times New Roman"/>
          <w:bCs/>
          <w:rPrChange w:id="1460" w:author="Author">
            <w:rPr>
              <w:rFonts w:ascii="Times New Roman" w:hAnsi="Times New Roman" w:cs="Times New Roman"/>
              <w:b/>
              <w:bCs/>
            </w:rPr>
          </w:rPrChange>
        </w:rPr>
        <w:t xml:space="preserve"> </w:t>
      </w:r>
      <w:r w:rsidRPr="00412EB7">
        <w:rPr>
          <w:rFonts w:ascii="Times New Roman" w:hAnsi="Times New Roman" w:cs="Times New Roman"/>
          <w:bCs/>
          <w:rPrChange w:id="1461" w:author="Author">
            <w:rPr>
              <w:rFonts w:ascii="Times New Roman" w:hAnsi="Times New Roman" w:cs="Times New Roman"/>
              <w:b/>
              <w:bCs/>
            </w:rPr>
          </w:rPrChange>
        </w:rPr>
        <w:t>personal</w:t>
      </w:r>
      <w:r w:rsidR="00370E76" w:rsidRPr="00412EB7">
        <w:rPr>
          <w:rFonts w:ascii="Times New Roman" w:hAnsi="Times New Roman" w:cs="Times New Roman"/>
          <w:bCs/>
          <w:rPrChange w:id="1462" w:author="Author">
            <w:rPr>
              <w:rFonts w:ascii="Times New Roman" w:hAnsi="Times New Roman" w:cs="Times New Roman"/>
              <w:b/>
              <w:bCs/>
            </w:rPr>
          </w:rPrChange>
        </w:rPr>
        <w:t xml:space="preserve"> </w:t>
      </w:r>
      <w:r w:rsidRPr="00412EB7">
        <w:rPr>
          <w:rFonts w:ascii="Times New Roman" w:hAnsi="Times New Roman" w:cs="Times New Roman"/>
          <w:bCs/>
          <w:rPrChange w:id="1463" w:author="Author">
            <w:rPr>
              <w:rFonts w:ascii="Times New Roman" w:hAnsi="Times New Roman" w:cs="Times New Roman"/>
              <w:b/>
              <w:bCs/>
            </w:rPr>
          </w:rPrChange>
        </w:rPr>
        <w:t>asset</w:t>
      </w:r>
      <w:r w:rsidRPr="00447038">
        <w:rPr>
          <w:rFonts w:ascii="Times New Roman" w:hAnsi="Times New Roman" w:cs="Times New Roman"/>
        </w:rPr>
        <w:t>,</w:t>
      </w:r>
      <w:r w:rsidR="00370E76" w:rsidRPr="00447038">
        <w:rPr>
          <w:rFonts w:ascii="Times New Roman" w:hAnsi="Times New Roman" w:cs="Times New Roman"/>
        </w:rPr>
        <w:t xml:space="preserve"> </w:t>
      </w:r>
      <w:r w:rsidRPr="00447038">
        <w:rPr>
          <w:rFonts w:ascii="Times New Roman" w:hAnsi="Times New Roman" w:cs="Times New Roman"/>
        </w:rPr>
        <w:t>per</w:t>
      </w:r>
      <w:r w:rsidR="00370E76" w:rsidRPr="00447038">
        <w:rPr>
          <w:rFonts w:ascii="Times New Roman" w:hAnsi="Times New Roman" w:cs="Times New Roman"/>
        </w:rPr>
        <w:t xml:space="preserve"> </w:t>
      </w:r>
      <w:r w:rsidRPr="00447038">
        <w:rPr>
          <w:rFonts w:ascii="Times New Roman" w:hAnsi="Times New Roman" w:cs="Times New Roman"/>
        </w:rPr>
        <w:t>U.S.</w:t>
      </w:r>
      <w:r w:rsidR="00370E76" w:rsidRPr="00447038">
        <w:rPr>
          <w:rFonts w:ascii="Times New Roman" w:hAnsi="Times New Roman" w:cs="Times New Roman"/>
        </w:rPr>
        <w:t xml:space="preserve"> </w:t>
      </w:r>
      <w:r w:rsidRPr="00447038">
        <w:rPr>
          <w:rFonts w:ascii="Times New Roman" w:hAnsi="Times New Roman" w:cs="Times New Roman"/>
        </w:rPr>
        <w:t>Trus</w:t>
      </w:r>
      <w:r w:rsidR="003A5434" w:rsidRPr="00447038">
        <w:rPr>
          <w:rFonts w:ascii="Times New Roman" w:hAnsi="Times New Roman" w:cs="Times New Roman"/>
        </w:rPr>
        <w:t>t.</w:t>
      </w:r>
      <w:ins w:id="1464" w:author="Author">
        <w:r w:rsidR="00267037">
          <w:rPr>
            <w:rFonts w:ascii="Times New Roman" w:hAnsi="Times New Roman" w:cs="Times New Roman"/>
          </w:rPr>
          <w:t xml:space="preserve"> </w:t>
        </w:r>
      </w:ins>
    </w:p>
    <w:p w14:paraId="29300A95" w14:textId="77777777" w:rsidR="00267037" w:rsidRDefault="00EC79C8" w:rsidP="00267037">
      <w:pPr>
        <w:spacing w:before="100" w:beforeAutospacing="1"/>
        <w:ind w:right="4"/>
        <w:contextualSpacing/>
        <w:rPr>
          <w:ins w:id="1465" w:author="Author"/>
          <w:rFonts w:ascii="Times New Roman" w:hAnsi="Times New Roman" w:cs="Times New Roman"/>
        </w:rPr>
      </w:pPr>
      <w:r w:rsidRPr="00F11EFB">
        <w:rPr>
          <w:rFonts w:ascii="Times New Roman" w:hAnsi="Times New Roman" w:cs="Times New Roman"/>
        </w:rPr>
        <w:t>Take</w:t>
      </w:r>
      <w:r w:rsidR="00370E76" w:rsidRPr="00F11EFB">
        <w:rPr>
          <w:rFonts w:ascii="Times New Roman" w:hAnsi="Times New Roman" w:cs="Times New Roman"/>
        </w:rPr>
        <w:t xml:space="preserve"> </w:t>
      </w:r>
      <w:r w:rsidRPr="00F11EFB">
        <w:rPr>
          <w:rFonts w:ascii="Times New Roman" w:hAnsi="Times New Roman" w:cs="Times New Roman"/>
        </w:rPr>
        <w:t>care</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yourself—and</w:t>
      </w:r>
      <w:r w:rsidR="00370E76" w:rsidRPr="00F11EFB">
        <w:rPr>
          <w:rFonts w:ascii="Times New Roman" w:hAnsi="Times New Roman" w:cs="Times New Roman"/>
        </w:rPr>
        <w:t xml:space="preserve"> </w:t>
      </w:r>
      <w:r w:rsidRPr="00F11EFB">
        <w:rPr>
          <w:rFonts w:ascii="Times New Roman" w:hAnsi="Times New Roman" w:cs="Times New Roman"/>
        </w:rPr>
        <w:t>do</w:t>
      </w:r>
      <w:r w:rsidR="00370E76" w:rsidRPr="00F11EFB">
        <w:rPr>
          <w:rFonts w:ascii="Times New Roman" w:hAnsi="Times New Roman" w:cs="Times New Roman"/>
        </w:rPr>
        <w:t xml:space="preserve"> </w:t>
      </w:r>
      <w:r w:rsidRPr="00F11EFB">
        <w:rPr>
          <w:rFonts w:ascii="Times New Roman" w:hAnsi="Times New Roman" w:cs="Times New Roman"/>
        </w:rPr>
        <w:t>it</w:t>
      </w:r>
      <w:r w:rsidR="00370E76" w:rsidRPr="00F11EFB">
        <w:rPr>
          <w:rFonts w:ascii="Times New Roman" w:hAnsi="Times New Roman" w:cs="Times New Roman"/>
        </w:rPr>
        <w:t xml:space="preserve"> </w:t>
      </w:r>
      <w:r w:rsidRPr="00F11EFB">
        <w:rPr>
          <w:rFonts w:ascii="Times New Roman" w:hAnsi="Times New Roman" w:cs="Times New Roman"/>
        </w:rPr>
        <w:t>on</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cheap.</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can</w:t>
      </w:r>
      <w:r w:rsidR="00370E76" w:rsidRPr="00F11EFB">
        <w:rPr>
          <w:rFonts w:ascii="Times New Roman" w:hAnsi="Times New Roman" w:cs="Times New Roman"/>
        </w:rPr>
        <w:t xml:space="preserve"> </w:t>
      </w:r>
      <w:r w:rsidRPr="00F11EFB">
        <w:rPr>
          <w:rFonts w:ascii="Times New Roman" w:hAnsi="Times New Roman" w:cs="Times New Roman"/>
        </w:rPr>
        <w:t>take</w:t>
      </w:r>
      <w:r w:rsidR="00370E76" w:rsidRPr="00F11EFB">
        <w:rPr>
          <w:rFonts w:ascii="Times New Roman" w:hAnsi="Times New Roman" w:cs="Times New Roman"/>
        </w:rPr>
        <w:t xml:space="preserve"> </w:t>
      </w:r>
      <w:r w:rsidRPr="00F11EFB">
        <w:rPr>
          <w:rFonts w:ascii="Times New Roman" w:hAnsi="Times New Roman" w:cs="Times New Roman"/>
        </w:rPr>
        <w:t>advantage</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free</w:t>
      </w:r>
      <w:r w:rsidR="00370E76" w:rsidRPr="00F11EFB">
        <w:rPr>
          <w:rFonts w:ascii="Times New Roman" w:hAnsi="Times New Roman" w:cs="Times New Roman"/>
        </w:rPr>
        <w:t xml:space="preserve"> </w:t>
      </w:r>
      <w:r w:rsidRPr="00F11EFB">
        <w:rPr>
          <w:rFonts w:ascii="Times New Roman" w:hAnsi="Times New Roman" w:cs="Times New Roman"/>
        </w:rPr>
        <w:t>well</w:t>
      </w:r>
      <w:r w:rsidR="00B8594F" w:rsidRPr="00F11EFB">
        <w:rPr>
          <w:rFonts w:ascii="Times New Roman" w:hAnsi="Times New Roman" w:cs="Times New Roman"/>
        </w:rPr>
        <w:t>n</w:t>
      </w:r>
      <w:r w:rsidRPr="00F11EFB">
        <w:rPr>
          <w:rFonts w:ascii="Times New Roman" w:hAnsi="Times New Roman" w:cs="Times New Roman"/>
        </w:rPr>
        <w:t>e</w:t>
      </w:r>
      <w:r w:rsidR="00B8594F" w:rsidRPr="00F11EFB">
        <w:rPr>
          <w:rFonts w:ascii="Times New Roman" w:hAnsi="Times New Roman" w:cs="Times New Roman"/>
        </w:rPr>
        <w:t>ss</w:t>
      </w:r>
      <w:r w:rsidR="00370E76" w:rsidRPr="00F11EFB">
        <w:rPr>
          <w:rFonts w:ascii="Times New Roman" w:hAnsi="Times New Roman" w:cs="Times New Roman"/>
        </w:rPr>
        <w:t xml:space="preserve"> </w:t>
      </w:r>
      <w:ins w:id="1466" w:author="Author">
        <w:r w:rsidR="00267037">
          <w:rPr>
            <w:rFonts w:ascii="Times New Roman" w:hAnsi="Times New Roman" w:cs="Times New Roman"/>
          </w:rPr>
          <w:t>programs</w:t>
        </w:r>
      </w:ins>
      <w:del w:id="1467" w:author="Author">
        <w:r w:rsidR="00B8594F" w:rsidRPr="00F11EFB" w:rsidDel="00267037">
          <w:rPr>
            <w:rFonts w:ascii="Times New Roman" w:hAnsi="Times New Roman" w:cs="Times New Roman"/>
          </w:rPr>
          <w:delText>furthermore</w:delText>
        </w:r>
      </w:del>
      <w:ins w:id="1468" w:author="Author">
        <w:r w:rsidR="00267037">
          <w:rPr>
            <w:rFonts w:ascii="Times New Roman" w:hAnsi="Times New Roman" w:cs="Times New Roman"/>
          </w:rPr>
          <w:t>.</w:t>
        </w:r>
      </w:ins>
      <w:del w:id="1469" w:author="Author">
        <w:r w:rsidR="00B8594F" w:rsidRPr="00F11EFB" w:rsidDel="00267037">
          <w:rPr>
            <w:rFonts w:ascii="Times New Roman" w:hAnsi="Times New Roman" w:cs="Times New Roman"/>
          </w:rPr>
          <w:delText>,</w:delText>
        </w:r>
      </w:del>
    </w:p>
    <w:p w14:paraId="76FB3853" w14:textId="753E5B86" w:rsidR="00B8594F" w:rsidRPr="00F11EFB" w:rsidDel="00267037" w:rsidRDefault="00370E76" w:rsidP="00412EB7">
      <w:pPr>
        <w:spacing w:before="100" w:beforeAutospacing="1"/>
        <w:ind w:right="4"/>
        <w:contextualSpacing/>
        <w:rPr>
          <w:del w:id="1470" w:author="Author"/>
          <w:rFonts w:ascii="Times New Roman" w:hAnsi="Times New Roman" w:cs="Times New Roman"/>
        </w:rPr>
      </w:pPr>
      <w:del w:id="1471" w:author="Author">
        <w:r w:rsidRPr="00F11EFB" w:rsidDel="00267037">
          <w:rPr>
            <w:rFonts w:ascii="Times New Roman" w:hAnsi="Times New Roman" w:cs="Times New Roman"/>
          </w:rPr>
          <w:delText xml:space="preserve"> </w:delText>
        </w:r>
      </w:del>
      <w:ins w:id="1472" w:author="Author">
        <w:r w:rsidR="00267037">
          <w:rPr>
            <w:rFonts w:ascii="Times New Roman" w:hAnsi="Times New Roman" w:cs="Times New Roman"/>
          </w:rPr>
          <w:t>A</w:t>
        </w:r>
      </w:ins>
      <w:del w:id="1473" w:author="Author">
        <w:r w:rsidR="00B8594F" w:rsidRPr="00F11EFB" w:rsidDel="00267037">
          <w:rPr>
            <w:rFonts w:ascii="Times New Roman" w:hAnsi="Times New Roman" w:cs="Times New Roman"/>
          </w:rPr>
          <w:delText>a</w:delText>
        </w:r>
      </w:del>
      <w:r w:rsidR="00B8594F" w:rsidRPr="00F11EFB">
        <w:rPr>
          <w:rFonts w:ascii="Times New Roman" w:hAnsi="Times New Roman" w:cs="Times New Roman"/>
        </w:rPr>
        <w:t>lthough</w:t>
      </w:r>
      <w:r w:rsidRPr="00F11EFB">
        <w:rPr>
          <w:rFonts w:ascii="Times New Roman" w:hAnsi="Times New Roman" w:cs="Times New Roman"/>
        </w:rPr>
        <w:t xml:space="preserve"> </w:t>
      </w:r>
      <w:r w:rsidR="00B8594F" w:rsidRPr="00F11EFB">
        <w:rPr>
          <w:rFonts w:ascii="Times New Roman" w:hAnsi="Times New Roman" w:cs="Times New Roman"/>
        </w:rPr>
        <w:t>the</w:t>
      </w:r>
      <w:r w:rsidRPr="00F11EFB">
        <w:rPr>
          <w:rFonts w:ascii="Times New Roman" w:hAnsi="Times New Roman" w:cs="Times New Roman"/>
        </w:rPr>
        <w:t xml:space="preserve"> </w:t>
      </w:r>
      <w:r w:rsidR="00B8594F" w:rsidRPr="00F11EFB">
        <w:rPr>
          <w:rFonts w:ascii="Times New Roman" w:hAnsi="Times New Roman" w:cs="Times New Roman"/>
        </w:rPr>
        <w:t>poll</w:t>
      </w:r>
      <w:ins w:id="1474" w:author="Author">
        <w:r w:rsidR="00267037">
          <w:rPr>
            <w:rFonts w:ascii="Times New Roman" w:hAnsi="Times New Roman" w:cs="Times New Roman"/>
          </w:rPr>
          <w:t xml:space="preserve"> that I cited earlier</w:t>
        </w:r>
      </w:ins>
      <w:r w:rsidRPr="00F11EFB">
        <w:rPr>
          <w:rFonts w:ascii="Times New Roman" w:hAnsi="Times New Roman" w:cs="Times New Roman"/>
        </w:rPr>
        <w:t xml:space="preserve"> </w:t>
      </w:r>
      <w:r w:rsidR="00B8594F" w:rsidRPr="00F11EFB">
        <w:rPr>
          <w:rFonts w:ascii="Times New Roman" w:hAnsi="Times New Roman" w:cs="Times New Roman"/>
        </w:rPr>
        <w:t>doesn</w:t>
      </w:r>
      <w:ins w:id="1475" w:author="Author">
        <w:r w:rsidR="00267037">
          <w:rPr>
            <w:rFonts w:ascii="Times New Roman" w:hAnsi="Times New Roman" w:cs="Times New Roman"/>
          </w:rPr>
          <w:t>’</w:t>
        </w:r>
      </w:ins>
      <w:del w:id="1476" w:author="Author">
        <w:r w:rsidR="00B8594F" w:rsidRPr="00F11EFB" w:rsidDel="00267037">
          <w:rPr>
            <w:rFonts w:ascii="Times New Roman" w:hAnsi="Times New Roman" w:cs="Times New Roman"/>
          </w:rPr>
          <w:delText>'</w:delText>
        </w:r>
      </w:del>
      <w:r w:rsidR="00B8594F" w:rsidRPr="00F11EFB">
        <w:rPr>
          <w:rFonts w:ascii="Times New Roman" w:hAnsi="Times New Roman" w:cs="Times New Roman"/>
        </w:rPr>
        <w:t>t</w:t>
      </w:r>
      <w:r w:rsidRPr="00F11EFB">
        <w:rPr>
          <w:rFonts w:ascii="Times New Roman" w:hAnsi="Times New Roman" w:cs="Times New Roman"/>
        </w:rPr>
        <w:t xml:space="preserve"> </w:t>
      </w:r>
      <w:proofErr w:type="gramStart"/>
      <w:r w:rsidR="00B8594F" w:rsidRPr="00F11EFB">
        <w:rPr>
          <w:rFonts w:ascii="Times New Roman" w:hAnsi="Times New Roman" w:cs="Times New Roman"/>
        </w:rPr>
        <w:t>tell</w:t>
      </w:r>
      <w:proofErr w:type="gramEnd"/>
      <w:r w:rsidRPr="00F11EFB">
        <w:rPr>
          <w:rFonts w:ascii="Times New Roman" w:hAnsi="Times New Roman" w:cs="Times New Roman"/>
        </w:rPr>
        <w:t xml:space="preserve"> </w:t>
      </w:r>
      <w:r w:rsidR="00B8594F" w:rsidRPr="00F11EFB">
        <w:rPr>
          <w:rFonts w:ascii="Times New Roman" w:hAnsi="Times New Roman" w:cs="Times New Roman"/>
        </w:rPr>
        <w:t>me</w:t>
      </w:r>
      <w:r w:rsidRPr="00F11EFB">
        <w:rPr>
          <w:rFonts w:ascii="Times New Roman" w:hAnsi="Times New Roman" w:cs="Times New Roman"/>
        </w:rPr>
        <w:t xml:space="preserve"> </w:t>
      </w:r>
      <w:r w:rsidR="00B8594F" w:rsidRPr="00F11EFB">
        <w:rPr>
          <w:rFonts w:ascii="Times New Roman" w:hAnsi="Times New Roman" w:cs="Times New Roman"/>
        </w:rPr>
        <w:t>one</w:t>
      </w:r>
      <w:r w:rsidRPr="00F11EFB">
        <w:rPr>
          <w:rFonts w:ascii="Times New Roman" w:hAnsi="Times New Roman" w:cs="Times New Roman"/>
        </w:rPr>
        <w:t xml:space="preserve"> </w:t>
      </w:r>
      <w:r w:rsidR="00B8594F" w:rsidRPr="00F11EFB">
        <w:rPr>
          <w:rFonts w:ascii="Times New Roman" w:hAnsi="Times New Roman" w:cs="Times New Roman"/>
        </w:rPr>
        <w:t>way</w:t>
      </w:r>
      <w:r w:rsidRPr="00F11EFB">
        <w:rPr>
          <w:rFonts w:ascii="Times New Roman" w:hAnsi="Times New Roman" w:cs="Times New Roman"/>
        </w:rPr>
        <w:t xml:space="preserve"> </w:t>
      </w:r>
      <w:r w:rsidR="00B8594F" w:rsidRPr="00F11EFB">
        <w:rPr>
          <w:rFonts w:ascii="Times New Roman" w:hAnsi="Times New Roman" w:cs="Times New Roman"/>
        </w:rPr>
        <w:t>or</w:t>
      </w:r>
      <w:r w:rsidRPr="00F11EFB">
        <w:rPr>
          <w:rFonts w:ascii="Times New Roman" w:hAnsi="Times New Roman" w:cs="Times New Roman"/>
        </w:rPr>
        <w:t xml:space="preserve"> </w:t>
      </w:r>
      <w:r w:rsidR="00B8594F" w:rsidRPr="00F11EFB">
        <w:rPr>
          <w:rFonts w:ascii="Times New Roman" w:hAnsi="Times New Roman" w:cs="Times New Roman"/>
        </w:rPr>
        <w:t>the</w:t>
      </w:r>
      <w:r w:rsidRPr="00F11EFB">
        <w:rPr>
          <w:rFonts w:ascii="Times New Roman" w:hAnsi="Times New Roman" w:cs="Times New Roman"/>
        </w:rPr>
        <w:t xml:space="preserve"> </w:t>
      </w:r>
      <w:r w:rsidR="00B8594F" w:rsidRPr="00F11EFB">
        <w:rPr>
          <w:rFonts w:ascii="Times New Roman" w:hAnsi="Times New Roman" w:cs="Times New Roman"/>
        </w:rPr>
        <w:t>other,</w:t>
      </w:r>
      <w:r w:rsidRPr="00F11EFB">
        <w:rPr>
          <w:rFonts w:ascii="Times New Roman" w:hAnsi="Times New Roman" w:cs="Times New Roman"/>
        </w:rPr>
        <w:t xml:space="preserve"> </w:t>
      </w:r>
      <w:r w:rsidR="00B8594F" w:rsidRPr="00F11EFB">
        <w:rPr>
          <w:rFonts w:ascii="Times New Roman" w:hAnsi="Times New Roman" w:cs="Times New Roman"/>
        </w:rPr>
        <w:t>I</w:t>
      </w:r>
      <w:r w:rsidRPr="00F11EFB">
        <w:rPr>
          <w:rFonts w:ascii="Times New Roman" w:hAnsi="Times New Roman" w:cs="Times New Roman"/>
        </w:rPr>
        <w:t xml:space="preserve"> </w:t>
      </w:r>
      <w:r w:rsidR="00B8594F" w:rsidRPr="00F11EFB">
        <w:rPr>
          <w:rFonts w:ascii="Times New Roman" w:hAnsi="Times New Roman" w:cs="Times New Roman"/>
        </w:rPr>
        <w:t>suspect</w:t>
      </w:r>
      <w:r w:rsidRPr="00F11EFB">
        <w:rPr>
          <w:rFonts w:ascii="Times New Roman" w:hAnsi="Times New Roman" w:cs="Times New Roman"/>
        </w:rPr>
        <w:t xml:space="preserve"> </w:t>
      </w:r>
      <w:r w:rsidR="00B8594F" w:rsidRPr="00F11EFB">
        <w:rPr>
          <w:rFonts w:ascii="Times New Roman" w:hAnsi="Times New Roman" w:cs="Times New Roman"/>
        </w:rPr>
        <w:t>that</w:t>
      </w:r>
      <w:ins w:id="1477" w:author="Author">
        <w:r w:rsidR="00267037">
          <w:rPr>
            <w:rFonts w:ascii="Times New Roman" w:hAnsi="Times New Roman" w:cs="Times New Roman"/>
          </w:rPr>
          <w:t xml:space="preserve"> a</w:t>
        </w:r>
      </w:ins>
      <w:del w:id="1478" w:author="Author">
        <w:r w:rsidRPr="00F11EFB" w:rsidDel="00267037">
          <w:rPr>
            <w:rFonts w:ascii="Times New Roman" w:hAnsi="Times New Roman" w:cs="Times New Roman"/>
          </w:rPr>
          <w:delText xml:space="preserve"> </w:delText>
        </w:r>
      </w:del>
    </w:p>
    <w:p w14:paraId="65EDF876" w14:textId="436ECCEC" w:rsidR="00B8594F" w:rsidRPr="00F11EFB" w:rsidDel="00267037" w:rsidRDefault="004B3374">
      <w:pPr>
        <w:spacing w:before="100" w:beforeAutospacing="1"/>
        <w:ind w:right="4"/>
        <w:contextualSpacing/>
        <w:rPr>
          <w:del w:id="1479" w:author="Author"/>
          <w:rFonts w:ascii="Times New Roman" w:hAnsi="Times New Roman" w:cs="Times New Roman"/>
        </w:rPr>
        <w:pPrChange w:id="1480" w:author="Author">
          <w:pPr>
            <w:ind w:right="4"/>
            <w:contextualSpacing/>
          </w:pPr>
        </w:pPrChange>
      </w:pPr>
      <w:del w:id="1481" w:author="Author">
        <w:r w:rsidRPr="00F11EFB" w:rsidDel="00267037">
          <w:rPr>
            <w:rFonts w:ascii="Times New Roman" w:hAnsi="Times New Roman" w:cs="Times New Roman"/>
          </w:rPr>
          <w:delText>A</w:delText>
        </w:r>
      </w:del>
      <w:r w:rsidR="00370E76" w:rsidRPr="00F11EFB">
        <w:rPr>
          <w:rFonts w:ascii="Times New Roman" w:hAnsi="Times New Roman" w:cs="Times New Roman"/>
        </w:rPr>
        <w:t xml:space="preserve"> </w:t>
      </w:r>
      <w:r w:rsidR="00B8594F" w:rsidRPr="00F11EFB">
        <w:rPr>
          <w:rFonts w:ascii="Times New Roman" w:hAnsi="Times New Roman" w:cs="Times New Roman"/>
        </w:rPr>
        <w:t>good</w:t>
      </w:r>
      <w:r w:rsidR="00370E76" w:rsidRPr="00F11EFB">
        <w:rPr>
          <w:rFonts w:ascii="Times New Roman" w:hAnsi="Times New Roman" w:cs="Times New Roman"/>
        </w:rPr>
        <w:t xml:space="preserve"> </w:t>
      </w:r>
      <w:r w:rsidR="00B8594F" w:rsidRPr="00F11EFB">
        <w:rPr>
          <w:rFonts w:ascii="Times New Roman" w:hAnsi="Times New Roman" w:cs="Times New Roman"/>
        </w:rPr>
        <w:t>deal</w:t>
      </w:r>
      <w:r w:rsidR="00370E76" w:rsidRPr="00F11EFB">
        <w:rPr>
          <w:rFonts w:ascii="Times New Roman" w:hAnsi="Times New Roman" w:cs="Times New Roman"/>
        </w:rPr>
        <w:t xml:space="preserve"> </w:t>
      </w:r>
      <w:r w:rsidR="00B8594F" w:rsidRPr="00F11EFB">
        <w:rPr>
          <w:rFonts w:ascii="Times New Roman" w:hAnsi="Times New Roman" w:cs="Times New Roman"/>
        </w:rPr>
        <w:t>of</w:t>
      </w:r>
      <w:r w:rsidR="00370E76" w:rsidRPr="00F11EFB">
        <w:rPr>
          <w:rFonts w:ascii="Times New Roman" w:hAnsi="Times New Roman" w:cs="Times New Roman"/>
        </w:rPr>
        <w:t xml:space="preserve"> </w:t>
      </w:r>
      <w:r w:rsidR="00B8594F" w:rsidRPr="00F11EFB">
        <w:rPr>
          <w:rFonts w:ascii="Times New Roman" w:hAnsi="Times New Roman" w:cs="Times New Roman"/>
        </w:rPr>
        <w:t>those</w:t>
      </w:r>
      <w:r w:rsidR="00370E76" w:rsidRPr="00F11EFB">
        <w:rPr>
          <w:rFonts w:ascii="Times New Roman" w:hAnsi="Times New Roman" w:cs="Times New Roman"/>
        </w:rPr>
        <w:t xml:space="preserve"> </w:t>
      </w:r>
      <w:ins w:id="1482" w:author="Author">
        <w:r w:rsidR="00267037">
          <w:rPr>
            <w:rFonts w:ascii="Times New Roman" w:hAnsi="Times New Roman" w:cs="Times New Roman"/>
          </w:rPr>
          <w:t>four</w:t>
        </w:r>
      </w:ins>
      <w:del w:id="1483" w:author="Author">
        <w:r w:rsidR="00B8594F" w:rsidRPr="00F11EFB" w:rsidDel="00267037">
          <w:rPr>
            <w:rFonts w:ascii="Times New Roman" w:hAnsi="Times New Roman" w:cs="Times New Roman"/>
          </w:rPr>
          <w:delText>4</w:delText>
        </w:r>
      </w:del>
      <w:r w:rsidR="00370E76" w:rsidRPr="00F11EFB">
        <w:rPr>
          <w:rFonts w:ascii="Times New Roman" w:hAnsi="Times New Roman" w:cs="Times New Roman"/>
        </w:rPr>
        <w:t xml:space="preserve"> </w:t>
      </w:r>
      <w:r w:rsidR="00B8594F" w:rsidRPr="00F11EFB">
        <w:rPr>
          <w:rFonts w:ascii="Times New Roman" w:hAnsi="Times New Roman" w:cs="Times New Roman"/>
        </w:rPr>
        <w:t>out</w:t>
      </w:r>
      <w:r w:rsidR="00370E76" w:rsidRPr="00F11EFB">
        <w:rPr>
          <w:rFonts w:ascii="Times New Roman" w:hAnsi="Times New Roman" w:cs="Times New Roman"/>
        </w:rPr>
        <w:t xml:space="preserve"> </w:t>
      </w:r>
      <w:r w:rsidR="00B8594F" w:rsidRPr="00F11EFB">
        <w:rPr>
          <w:rFonts w:ascii="Times New Roman" w:hAnsi="Times New Roman" w:cs="Times New Roman"/>
        </w:rPr>
        <w:t>of</w:t>
      </w:r>
      <w:r w:rsidR="00370E76" w:rsidRPr="00F11EFB">
        <w:rPr>
          <w:rFonts w:ascii="Times New Roman" w:hAnsi="Times New Roman" w:cs="Times New Roman"/>
        </w:rPr>
        <w:t xml:space="preserve"> </w:t>
      </w:r>
      <w:ins w:id="1484" w:author="Author">
        <w:r w:rsidR="00267037">
          <w:rPr>
            <w:rFonts w:ascii="Times New Roman" w:hAnsi="Times New Roman" w:cs="Times New Roman"/>
          </w:rPr>
          <w:t>ten who believe in the American dream also</w:t>
        </w:r>
      </w:ins>
      <w:del w:id="1485" w:author="Author">
        <w:r w:rsidR="00B8594F" w:rsidRPr="00F11EFB" w:rsidDel="00267037">
          <w:rPr>
            <w:rFonts w:ascii="Times New Roman" w:hAnsi="Times New Roman" w:cs="Times New Roman"/>
          </w:rPr>
          <w:delText>10</w:delText>
        </w:r>
        <w:r w:rsidR="00370E76" w:rsidRPr="00F11EFB" w:rsidDel="00267037">
          <w:rPr>
            <w:rFonts w:ascii="Times New Roman" w:hAnsi="Times New Roman" w:cs="Times New Roman"/>
          </w:rPr>
          <w:delText xml:space="preserve"> </w:delText>
        </w:r>
        <w:r w:rsidR="00B8594F" w:rsidRPr="00F11EFB" w:rsidDel="00267037">
          <w:rPr>
            <w:rFonts w:ascii="Times New Roman" w:hAnsi="Times New Roman" w:cs="Times New Roman"/>
          </w:rPr>
          <w:delText>not</w:delText>
        </w:r>
        <w:r w:rsidR="00370E76" w:rsidRPr="00F11EFB" w:rsidDel="00267037">
          <w:rPr>
            <w:rFonts w:ascii="Times New Roman" w:hAnsi="Times New Roman" w:cs="Times New Roman"/>
          </w:rPr>
          <w:delText xml:space="preserve"> </w:delText>
        </w:r>
        <w:r w:rsidR="00B8594F" w:rsidRPr="00F11EFB" w:rsidDel="00267037">
          <w:rPr>
            <w:rFonts w:ascii="Times New Roman" w:hAnsi="Times New Roman" w:cs="Times New Roman"/>
          </w:rPr>
          <w:delText>only</w:delText>
        </w:r>
      </w:del>
      <w:r w:rsidR="00370E76" w:rsidRPr="00F11EFB">
        <w:rPr>
          <w:rFonts w:ascii="Times New Roman" w:hAnsi="Times New Roman" w:cs="Times New Roman"/>
        </w:rPr>
        <w:t xml:space="preserve"> </w:t>
      </w:r>
      <w:r w:rsidR="00B8594F" w:rsidRPr="00F11EFB">
        <w:rPr>
          <w:rFonts w:ascii="Times New Roman" w:hAnsi="Times New Roman" w:cs="Times New Roman"/>
        </w:rPr>
        <w:t>believe</w:t>
      </w:r>
      <w:r w:rsidR="00370E76" w:rsidRPr="00F11EFB">
        <w:rPr>
          <w:rFonts w:ascii="Times New Roman" w:hAnsi="Times New Roman" w:cs="Times New Roman"/>
        </w:rPr>
        <w:t xml:space="preserve"> </w:t>
      </w:r>
      <w:r w:rsidR="00B8594F" w:rsidRPr="00F11EFB">
        <w:rPr>
          <w:rFonts w:ascii="Times New Roman" w:hAnsi="Times New Roman" w:cs="Times New Roman"/>
        </w:rPr>
        <w:t>it</w:t>
      </w:r>
      <w:ins w:id="1486" w:author="Author">
        <w:r w:rsidR="00267037">
          <w:rPr>
            <w:rFonts w:ascii="Times New Roman" w:hAnsi="Times New Roman" w:cs="Times New Roman"/>
          </w:rPr>
          <w:t>’</w:t>
        </w:r>
      </w:ins>
      <w:del w:id="1487" w:author="Author">
        <w:r w:rsidR="00B8594F" w:rsidRPr="00F11EFB" w:rsidDel="00267037">
          <w:rPr>
            <w:rFonts w:ascii="Times New Roman" w:hAnsi="Times New Roman" w:cs="Times New Roman"/>
          </w:rPr>
          <w:delText>'</w:delText>
        </w:r>
      </w:del>
      <w:r w:rsidR="00B8594F" w:rsidRPr="00F11EFB">
        <w:rPr>
          <w:rFonts w:ascii="Times New Roman" w:hAnsi="Times New Roman" w:cs="Times New Roman"/>
        </w:rPr>
        <w:t>s</w:t>
      </w:r>
      <w:r w:rsidR="00370E76" w:rsidRPr="00F11EFB">
        <w:rPr>
          <w:rFonts w:ascii="Times New Roman" w:hAnsi="Times New Roman" w:cs="Times New Roman"/>
        </w:rPr>
        <w:t xml:space="preserve"> </w:t>
      </w:r>
      <w:r w:rsidR="00B8594F" w:rsidRPr="00F11EFB">
        <w:rPr>
          <w:rFonts w:ascii="Times New Roman" w:hAnsi="Times New Roman" w:cs="Times New Roman"/>
        </w:rPr>
        <w:t>possible</w:t>
      </w:r>
      <w:r w:rsidR="00370E76" w:rsidRPr="00F11EFB">
        <w:rPr>
          <w:rFonts w:ascii="Times New Roman" w:hAnsi="Times New Roman" w:cs="Times New Roman"/>
        </w:rPr>
        <w:t xml:space="preserve"> </w:t>
      </w:r>
      <w:r w:rsidR="00B8594F" w:rsidRPr="00F11EFB">
        <w:rPr>
          <w:rFonts w:ascii="Times New Roman" w:hAnsi="Times New Roman" w:cs="Times New Roman"/>
        </w:rPr>
        <w:t>to</w:t>
      </w:r>
      <w:r w:rsidR="00370E76" w:rsidRPr="00F11EFB">
        <w:rPr>
          <w:rFonts w:ascii="Times New Roman" w:hAnsi="Times New Roman" w:cs="Times New Roman"/>
        </w:rPr>
        <w:t xml:space="preserve"> </w:t>
      </w:r>
      <w:r w:rsidR="00B8594F" w:rsidRPr="00F11EFB">
        <w:rPr>
          <w:rFonts w:ascii="Times New Roman" w:hAnsi="Times New Roman" w:cs="Times New Roman"/>
        </w:rPr>
        <w:t>succeed</w:t>
      </w:r>
      <w:r w:rsidR="00370E76" w:rsidRPr="00F11EFB">
        <w:rPr>
          <w:rFonts w:ascii="Times New Roman" w:hAnsi="Times New Roman" w:cs="Times New Roman"/>
        </w:rPr>
        <w:t xml:space="preserve"> </w:t>
      </w:r>
      <w:r w:rsidR="00B8594F" w:rsidRPr="00F11EFB">
        <w:rPr>
          <w:rFonts w:ascii="Times New Roman" w:hAnsi="Times New Roman" w:cs="Times New Roman"/>
        </w:rPr>
        <w:t>and</w:t>
      </w:r>
      <w:r w:rsidR="00370E76" w:rsidRPr="00F11EFB">
        <w:rPr>
          <w:rFonts w:ascii="Times New Roman" w:hAnsi="Times New Roman" w:cs="Times New Roman"/>
        </w:rPr>
        <w:t xml:space="preserve"> </w:t>
      </w:r>
      <w:r w:rsidR="00B8594F" w:rsidRPr="00F11EFB">
        <w:rPr>
          <w:rFonts w:ascii="Times New Roman" w:hAnsi="Times New Roman" w:cs="Times New Roman"/>
        </w:rPr>
        <w:t>be</w:t>
      </w:r>
      <w:r w:rsidR="00370E76" w:rsidRPr="00F11EFB">
        <w:rPr>
          <w:rFonts w:ascii="Times New Roman" w:hAnsi="Times New Roman" w:cs="Times New Roman"/>
        </w:rPr>
        <w:t xml:space="preserve"> </w:t>
      </w:r>
      <w:r w:rsidR="00FB0B0D" w:rsidRPr="00F11EFB">
        <w:rPr>
          <w:rFonts w:ascii="Times New Roman" w:hAnsi="Times New Roman" w:cs="Times New Roman"/>
        </w:rPr>
        <w:t>b</w:t>
      </w:r>
      <w:r w:rsidRPr="00F11EFB">
        <w:rPr>
          <w:rFonts w:ascii="Times New Roman" w:hAnsi="Times New Roman" w:cs="Times New Roman"/>
        </w:rPr>
        <w:t>etter</w:t>
      </w:r>
      <w:r w:rsidR="00370E76" w:rsidRPr="00F11EFB">
        <w:rPr>
          <w:rFonts w:ascii="Times New Roman" w:hAnsi="Times New Roman" w:cs="Times New Roman"/>
        </w:rPr>
        <w:t xml:space="preserve"> </w:t>
      </w:r>
      <w:r w:rsidR="00B8594F" w:rsidRPr="00F11EFB">
        <w:rPr>
          <w:rFonts w:ascii="Times New Roman" w:hAnsi="Times New Roman" w:cs="Times New Roman"/>
        </w:rPr>
        <w:t>off</w:t>
      </w:r>
      <w:r w:rsidR="00370E76" w:rsidRPr="00F11EFB">
        <w:rPr>
          <w:rFonts w:ascii="Times New Roman" w:hAnsi="Times New Roman" w:cs="Times New Roman"/>
        </w:rPr>
        <w:t xml:space="preserve"> </w:t>
      </w:r>
      <w:r w:rsidR="00B8594F" w:rsidRPr="00F11EFB">
        <w:rPr>
          <w:rFonts w:ascii="Times New Roman" w:hAnsi="Times New Roman" w:cs="Times New Roman"/>
        </w:rPr>
        <w:t>than</w:t>
      </w:r>
      <w:r w:rsidR="00370E76" w:rsidRPr="00F11EFB">
        <w:rPr>
          <w:rFonts w:ascii="Times New Roman" w:hAnsi="Times New Roman" w:cs="Times New Roman"/>
        </w:rPr>
        <w:t xml:space="preserve"> </w:t>
      </w:r>
      <w:r w:rsidR="00B8594F" w:rsidRPr="00F11EFB">
        <w:rPr>
          <w:rFonts w:ascii="Times New Roman" w:hAnsi="Times New Roman" w:cs="Times New Roman"/>
        </w:rPr>
        <w:t>one</w:t>
      </w:r>
      <w:ins w:id="1488" w:author="Author">
        <w:r w:rsidR="00267037">
          <w:rPr>
            <w:rFonts w:ascii="Times New Roman" w:hAnsi="Times New Roman" w:cs="Times New Roman"/>
          </w:rPr>
          <w:t>’</w:t>
        </w:r>
      </w:ins>
      <w:del w:id="1489" w:author="Author">
        <w:r w:rsidR="00B8594F" w:rsidRPr="00F11EFB" w:rsidDel="00267037">
          <w:rPr>
            <w:rFonts w:ascii="Times New Roman" w:hAnsi="Times New Roman" w:cs="Times New Roman"/>
          </w:rPr>
          <w:delText>'</w:delText>
        </w:r>
      </w:del>
      <w:r w:rsidR="00B8594F" w:rsidRPr="00F11EFB">
        <w:rPr>
          <w:rFonts w:ascii="Times New Roman" w:hAnsi="Times New Roman" w:cs="Times New Roman"/>
        </w:rPr>
        <w:t>s</w:t>
      </w:r>
      <w:r w:rsidR="00370E76" w:rsidRPr="00F11EFB">
        <w:rPr>
          <w:rFonts w:ascii="Times New Roman" w:hAnsi="Times New Roman" w:cs="Times New Roman"/>
        </w:rPr>
        <w:t xml:space="preserve"> </w:t>
      </w:r>
      <w:r w:rsidRPr="00F11EFB">
        <w:rPr>
          <w:rFonts w:ascii="Times New Roman" w:hAnsi="Times New Roman" w:cs="Times New Roman"/>
        </w:rPr>
        <w:t>parents</w:t>
      </w:r>
      <w:ins w:id="1490" w:author="Author">
        <w:r w:rsidR="00267037">
          <w:rPr>
            <w:rFonts w:ascii="Times New Roman" w:hAnsi="Times New Roman" w:cs="Times New Roman"/>
          </w:rPr>
          <w:t>.</w:t>
        </w:r>
      </w:ins>
      <w:del w:id="1491" w:author="Author">
        <w:r w:rsidR="003A5434" w:rsidRPr="00F11EFB" w:rsidDel="00267037">
          <w:rPr>
            <w:rFonts w:ascii="Times New Roman" w:hAnsi="Times New Roman" w:cs="Times New Roman"/>
          </w:rPr>
          <w:delText>,</w:delText>
        </w:r>
        <w:r w:rsidR="00370E76" w:rsidRPr="00F11EFB" w:rsidDel="00267037">
          <w:rPr>
            <w:rFonts w:ascii="Times New Roman" w:hAnsi="Times New Roman" w:cs="Times New Roman"/>
          </w:rPr>
          <w:delText xml:space="preserve"> </w:delText>
        </w:r>
        <w:r w:rsidR="00FB0B0D" w:rsidRPr="00F11EFB" w:rsidDel="00267037">
          <w:rPr>
            <w:rFonts w:ascii="Times New Roman" w:hAnsi="Times New Roman" w:cs="Times New Roman"/>
          </w:rPr>
          <w:delText>but</w:delText>
        </w:r>
      </w:del>
      <w:r w:rsidR="00370E76" w:rsidRPr="00F11EFB">
        <w:rPr>
          <w:rFonts w:ascii="Times New Roman" w:hAnsi="Times New Roman" w:cs="Times New Roman"/>
        </w:rPr>
        <w:t xml:space="preserve"> </w:t>
      </w:r>
      <w:r w:rsidR="00FB0B0D" w:rsidRPr="00F11EFB">
        <w:rPr>
          <w:rFonts w:ascii="Times New Roman" w:hAnsi="Times New Roman" w:cs="Times New Roman"/>
        </w:rPr>
        <w:t>I</w:t>
      </w:r>
      <w:r w:rsidR="00370E76" w:rsidRPr="00F11EFB">
        <w:rPr>
          <w:rFonts w:ascii="Times New Roman" w:hAnsi="Times New Roman" w:cs="Times New Roman"/>
        </w:rPr>
        <w:t xml:space="preserve"> </w:t>
      </w:r>
      <w:r w:rsidR="00B8594F" w:rsidRPr="00F11EFB">
        <w:rPr>
          <w:rFonts w:ascii="Times New Roman" w:hAnsi="Times New Roman" w:cs="Times New Roman"/>
        </w:rPr>
        <w:t>have</w:t>
      </w:r>
      <w:r w:rsidR="00370E76" w:rsidRPr="00F11EFB">
        <w:rPr>
          <w:rFonts w:ascii="Times New Roman" w:hAnsi="Times New Roman" w:cs="Times New Roman"/>
        </w:rPr>
        <w:t xml:space="preserve"> </w:t>
      </w:r>
      <w:proofErr w:type="gramStart"/>
      <w:r w:rsidR="00B8594F" w:rsidRPr="00F11EFB">
        <w:rPr>
          <w:rFonts w:ascii="Times New Roman" w:hAnsi="Times New Roman" w:cs="Times New Roman"/>
        </w:rPr>
        <w:t>done</w:t>
      </w:r>
      <w:r w:rsidR="00370E76" w:rsidRPr="00F11EFB">
        <w:rPr>
          <w:rFonts w:ascii="Times New Roman" w:hAnsi="Times New Roman" w:cs="Times New Roman"/>
        </w:rPr>
        <w:t xml:space="preserve"> </w:t>
      </w:r>
      <w:r w:rsidR="00B8594F" w:rsidRPr="00F11EFB">
        <w:rPr>
          <w:rFonts w:ascii="Times New Roman" w:hAnsi="Times New Roman" w:cs="Times New Roman"/>
        </w:rPr>
        <w:t>precisely</w:t>
      </w:r>
      <w:proofErr w:type="gramEnd"/>
      <w:r w:rsidR="00370E76" w:rsidRPr="00F11EFB">
        <w:rPr>
          <w:rFonts w:ascii="Times New Roman" w:hAnsi="Times New Roman" w:cs="Times New Roman"/>
        </w:rPr>
        <w:t xml:space="preserve"> </w:t>
      </w:r>
      <w:r w:rsidR="00B8594F" w:rsidRPr="00F11EFB">
        <w:rPr>
          <w:rFonts w:ascii="Times New Roman" w:hAnsi="Times New Roman" w:cs="Times New Roman"/>
        </w:rPr>
        <w:t>that.</w:t>
      </w:r>
      <w:ins w:id="1492" w:author="Author">
        <w:r w:rsidR="00267037">
          <w:rPr>
            <w:rFonts w:ascii="Times New Roman" w:hAnsi="Times New Roman" w:cs="Times New Roman"/>
          </w:rPr>
          <w:t xml:space="preserve"> </w:t>
        </w:r>
      </w:ins>
    </w:p>
    <w:p w14:paraId="447FC509" w14:textId="412C1E89" w:rsidR="00B8594F" w:rsidRPr="00F11EFB" w:rsidRDefault="00B8594F">
      <w:pPr>
        <w:spacing w:before="100" w:beforeAutospacing="1"/>
        <w:ind w:right="4"/>
        <w:contextualSpacing/>
        <w:rPr>
          <w:rStyle w:val="Hyperlink"/>
          <w:rFonts w:ascii="Times New Roman" w:hAnsi="Times New Roman" w:cs="Times New Roman"/>
          <w:color w:val="auto"/>
          <w:u w:val="none"/>
        </w:rPr>
        <w:pPrChange w:id="1493" w:author="Author">
          <w:pPr>
            <w:ind w:right="4"/>
            <w:contextualSpacing/>
          </w:pPr>
        </w:pPrChange>
      </w:pPr>
      <w:r w:rsidRPr="00F11EFB">
        <w:rPr>
          <w:rFonts w:ascii="Times New Roman" w:hAnsi="Times New Roman" w:cs="Times New Roman"/>
        </w:rPr>
        <w:t>Personally,</w:t>
      </w:r>
      <w:r w:rsidR="00370E76" w:rsidRPr="00F11EFB">
        <w:rPr>
          <w:rFonts w:ascii="Times New Roman" w:hAnsi="Times New Roman" w:cs="Times New Roman"/>
        </w:rPr>
        <w:t xml:space="preserve"> </w:t>
      </w:r>
      <w:r w:rsidRPr="00F11EFB">
        <w:rPr>
          <w:rFonts w:ascii="Times New Roman" w:hAnsi="Times New Roman" w:cs="Times New Roman"/>
        </w:rPr>
        <w:t>I</w:t>
      </w:r>
      <w:r w:rsidR="00370E76" w:rsidRPr="00F11EFB">
        <w:rPr>
          <w:rFonts w:ascii="Times New Roman" w:hAnsi="Times New Roman" w:cs="Times New Roman"/>
        </w:rPr>
        <w:t xml:space="preserve"> </w:t>
      </w:r>
      <w:r w:rsidRPr="00F11EFB">
        <w:rPr>
          <w:rFonts w:ascii="Times New Roman" w:hAnsi="Times New Roman" w:cs="Times New Roman"/>
        </w:rPr>
        <w:t>like</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be</w:t>
      </w:r>
      <w:r w:rsidR="00370E76" w:rsidRPr="00F11EFB">
        <w:rPr>
          <w:rFonts w:ascii="Times New Roman" w:hAnsi="Times New Roman" w:cs="Times New Roman"/>
        </w:rPr>
        <w:t xml:space="preserve"> </w:t>
      </w:r>
      <w:r w:rsidRPr="00F11EFB">
        <w:rPr>
          <w:rFonts w:ascii="Times New Roman" w:hAnsi="Times New Roman" w:cs="Times New Roman"/>
        </w:rPr>
        <w:t>on</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side</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positivity.</w:t>
      </w:r>
      <w:r w:rsidR="00370E76" w:rsidRPr="00F11EFB">
        <w:rPr>
          <w:rFonts w:ascii="Times New Roman" w:hAnsi="Times New Roman" w:cs="Times New Roman"/>
        </w:rPr>
        <w:t xml:space="preserve"> </w:t>
      </w:r>
      <w:r w:rsidRPr="00F11EFB">
        <w:rPr>
          <w:rFonts w:ascii="Times New Roman" w:hAnsi="Times New Roman" w:cs="Times New Roman"/>
        </w:rPr>
        <w:t>After</w:t>
      </w:r>
      <w:r w:rsidR="00370E76" w:rsidRPr="00F11EFB">
        <w:rPr>
          <w:rFonts w:ascii="Times New Roman" w:hAnsi="Times New Roman" w:cs="Times New Roman"/>
        </w:rPr>
        <w:t xml:space="preserve"> </w:t>
      </w:r>
      <w:r w:rsidRPr="00F11EFB">
        <w:rPr>
          <w:rFonts w:ascii="Times New Roman" w:hAnsi="Times New Roman" w:cs="Times New Roman"/>
        </w:rPr>
        <w:t>all,</w:t>
      </w:r>
      <w:r w:rsidR="00370E76" w:rsidRPr="00F11EFB">
        <w:rPr>
          <w:rFonts w:ascii="Times New Roman" w:hAnsi="Times New Roman" w:cs="Times New Roman"/>
        </w:rPr>
        <w:t xml:space="preserve"> </w:t>
      </w:r>
      <w:r w:rsidRPr="00F11EFB">
        <w:rPr>
          <w:rFonts w:ascii="Times New Roman" w:hAnsi="Times New Roman" w:cs="Times New Roman"/>
        </w:rPr>
        <w:t>if</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figure</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game</w:t>
      </w:r>
      <w:r w:rsidR="00370E76" w:rsidRPr="00F11EFB">
        <w:rPr>
          <w:rFonts w:ascii="Times New Roman" w:hAnsi="Times New Roman" w:cs="Times New Roman"/>
        </w:rPr>
        <w:t xml:space="preserve"> </w:t>
      </w:r>
      <w:r w:rsidRPr="00F11EFB">
        <w:rPr>
          <w:rFonts w:ascii="Times New Roman" w:hAnsi="Times New Roman" w:cs="Times New Roman"/>
        </w:rPr>
        <w:t>is</w:t>
      </w:r>
      <w:r w:rsidR="00370E76" w:rsidRPr="00F11EFB">
        <w:rPr>
          <w:rFonts w:ascii="Times New Roman" w:hAnsi="Times New Roman" w:cs="Times New Roman"/>
        </w:rPr>
        <w:t xml:space="preserve"> </w:t>
      </w:r>
      <w:r w:rsidR="00FB0B0D" w:rsidRPr="00F11EFB">
        <w:rPr>
          <w:rFonts w:ascii="Times New Roman" w:hAnsi="Times New Roman" w:cs="Times New Roman"/>
        </w:rPr>
        <w:t>i</w:t>
      </w:r>
      <w:r w:rsidR="004B3374" w:rsidRPr="00F11EFB">
        <w:rPr>
          <w:rFonts w:ascii="Times New Roman" w:hAnsi="Times New Roman" w:cs="Times New Roman"/>
        </w:rPr>
        <w:t>mpossible</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win,</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won</w:t>
      </w:r>
      <w:ins w:id="1494" w:author="Author">
        <w:r w:rsidR="00CE5F2E">
          <w:rPr>
            <w:rFonts w:ascii="Times New Roman" w:hAnsi="Times New Roman" w:cs="Times New Roman"/>
          </w:rPr>
          <w:t>’</w:t>
        </w:r>
      </w:ins>
      <w:del w:id="1495" w:author="Author">
        <w:r w:rsidRPr="00F11EFB" w:rsidDel="00CE5F2E">
          <w:rPr>
            <w:rFonts w:ascii="Times New Roman" w:hAnsi="Times New Roman" w:cs="Times New Roman"/>
          </w:rPr>
          <w:delText>'</w:delText>
        </w:r>
      </w:del>
      <w:r w:rsidRPr="00F11EFB">
        <w:rPr>
          <w:rFonts w:ascii="Times New Roman" w:hAnsi="Times New Roman" w:cs="Times New Roman"/>
        </w:rPr>
        <w:t>t</w:t>
      </w:r>
      <w:r w:rsidR="00370E76" w:rsidRPr="00F11EFB">
        <w:rPr>
          <w:rFonts w:ascii="Times New Roman" w:hAnsi="Times New Roman" w:cs="Times New Roman"/>
        </w:rPr>
        <w:t xml:space="preserve"> </w:t>
      </w:r>
      <w:proofErr w:type="gramStart"/>
      <w:r w:rsidRPr="00F11EFB">
        <w:rPr>
          <w:rFonts w:ascii="Times New Roman" w:hAnsi="Times New Roman" w:cs="Times New Roman"/>
        </w:rPr>
        <w:t>try</w:t>
      </w:r>
      <w:proofErr w:type="gramEnd"/>
      <w:r w:rsidR="00370E76" w:rsidRPr="00F11EFB">
        <w:rPr>
          <w:rFonts w:ascii="Times New Roman" w:hAnsi="Times New Roman" w:cs="Times New Roman"/>
        </w:rPr>
        <w:t xml:space="preserve"> </w:t>
      </w:r>
      <w:r w:rsidRPr="00F11EFB">
        <w:rPr>
          <w:rFonts w:ascii="Times New Roman" w:hAnsi="Times New Roman" w:cs="Times New Roman"/>
        </w:rPr>
        <w:t>as</w:t>
      </w:r>
      <w:r w:rsidR="00370E76" w:rsidRPr="00F11EFB">
        <w:rPr>
          <w:rFonts w:ascii="Times New Roman" w:hAnsi="Times New Roman" w:cs="Times New Roman"/>
        </w:rPr>
        <w:t xml:space="preserve"> </w:t>
      </w:r>
      <w:r w:rsidRPr="00F11EFB">
        <w:rPr>
          <w:rFonts w:ascii="Times New Roman" w:hAnsi="Times New Roman" w:cs="Times New Roman"/>
        </w:rPr>
        <w:t>hard</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do</w:t>
      </w:r>
      <w:r w:rsidR="00370E76" w:rsidRPr="00F11EFB">
        <w:rPr>
          <w:rFonts w:ascii="Times New Roman" w:hAnsi="Times New Roman" w:cs="Times New Roman"/>
        </w:rPr>
        <w:t xml:space="preserve"> </w:t>
      </w:r>
      <w:r w:rsidRPr="00F11EFB">
        <w:rPr>
          <w:rFonts w:ascii="Times New Roman" w:hAnsi="Times New Roman" w:cs="Times New Roman"/>
        </w:rPr>
        <w:t>so.</w:t>
      </w:r>
      <w:r w:rsidRPr="00F11EFB">
        <w:rPr>
          <w:rFonts w:ascii="Times New Roman" w:hAnsi="Times New Roman" w:cs="Times New Roman"/>
        </w:rPr>
        <w:fldChar w:fldCharType="begin"/>
      </w:r>
      <w:r w:rsidRPr="00F11EFB">
        <w:rPr>
          <w:rFonts w:ascii="Times New Roman" w:hAnsi="Times New Roman" w:cs="Times New Roman"/>
        </w:rPr>
        <w:instrText xml:space="preserve"> HYPERLINK "http://www.cbsnews.com/videos/do-we-still-believe-in-the-american-dream" </w:instrText>
      </w:r>
      <w:r w:rsidRPr="00F11EFB">
        <w:rPr>
          <w:rFonts w:ascii="Times New Roman" w:hAnsi="Times New Roman" w:cs="Times New Roman"/>
        </w:rPr>
        <w:fldChar w:fldCharType="separate"/>
      </w:r>
    </w:p>
    <w:p w14:paraId="20C24C8A" w14:textId="1CB83185" w:rsidR="00B8594F" w:rsidRPr="00F11EFB" w:rsidRDefault="00B8594F" w:rsidP="00107109">
      <w:pPr>
        <w:ind w:right="4"/>
        <w:contextualSpacing/>
        <w:rPr>
          <w:rFonts w:ascii="Times New Roman" w:hAnsi="Times New Roman" w:cs="Times New Roman"/>
        </w:rPr>
      </w:pPr>
      <w:r w:rsidRPr="00F11EFB">
        <w:rPr>
          <w:rStyle w:val="Hyperlink"/>
          <w:rFonts w:ascii="Times New Roman" w:hAnsi="Times New Roman" w:cs="Times New Roman"/>
          <w:color w:val="auto"/>
          <w:u w:val="none"/>
        </w:rPr>
        <w:t>Do</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we</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still</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believe</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in</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the</w:t>
      </w:r>
      <w:r w:rsidR="00370E76" w:rsidRPr="00F11EFB">
        <w:rPr>
          <w:rStyle w:val="Hyperlink"/>
          <w:rFonts w:ascii="Times New Roman" w:hAnsi="Times New Roman" w:cs="Times New Roman"/>
          <w:color w:val="auto"/>
          <w:u w:val="none"/>
        </w:rPr>
        <w:t xml:space="preserve"> </w:t>
      </w:r>
      <w:del w:id="1496" w:author="Author">
        <w:r w:rsidRPr="00F11EFB" w:rsidDel="008C5655">
          <w:rPr>
            <w:rStyle w:val="Hyperlink"/>
            <w:rFonts w:ascii="Times New Roman" w:hAnsi="Times New Roman" w:cs="Times New Roman"/>
            <w:color w:val="auto"/>
            <w:u w:val="none"/>
          </w:rPr>
          <w:delText>"</w:delText>
        </w:r>
      </w:del>
      <w:r w:rsidRPr="00F11EFB">
        <w:rPr>
          <w:rStyle w:val="Hyperlink"/>
          <w:rFonts w:ascii="Times New Roman" w:hAnsi="Times New Roman" w:cs="Times New Roman"/>
          <w:color w:val="auto"/>
          <w:u w:val="none"/>
        </w:rPr>
        <w:t>American</w:t>
      </w:r>
      <w:r w:rsidR="00370E76" w:rsidRPr="00F11EFB">
        <w:rPr>
          <w:rStyle w:val="Hyperlink"/>
          <w:rFonts w:ascii="Times New Roman" w:hAnsi="Times New Roman" w:cs="Times New Roman"/>
          <w:color w:val="auto"/>
          <w:u w:val="none"/>
        </w:rPr>
        <w:t xml:space="preserve"> </w:t>
      </w:r>
      <w:ins w:id="1497" w:author="Author">
        <w:r w:rsidR="008C5655" w:rsidRPr="00F11EFB">
          <w:rPr>
            <w:rStyle w:val="Hyperlink"/>
            <w:rFonts w:ascii="Times New Roman" w:hAnsi="Times New Roman" w:cs="Times New Roman"/>
            <w:color w:val="auto"/>
            <w:u w:val="none"/>
          </w:rPr>
          <w:t>d</w:t>
        </w:r>
      </w:ins>
      <w:del w:id="1498" w:author="Author">
        <w:r w:rsidR="00FB0B0D" w:rsidRPr="00F11EFB" w:rsidDel="008C5655">
          <w:rPr>
            <w:rStyle w:val="Hyperlink"/>
            <w:rFonts w:ascii="Times New Roman" w:hAnsi="Times New Roman" w:cs="Times New Roman"/>
            <w:color w:val="auto"/>
            <w:u w:val="none"/>
          </w:rPr>
          <w:delText>D</w:delText>
        </w:r>
      </w:del>
      <w:r w:rsidRPr="00F11EFB">
        <w:rPr>
          <w:rStyle w:val="Hyperlink"/>
          <w:rFonts w:ascii="Times New Roman" w:hAnsi="Times New Roman" w:cs="Times New Roman"/>
          <w:color w:val="auto"/>
          <w:u w:val="none"/>
        </w:rPr>
        <w:t>ream</w:t>
      </w:r>
      <w:del w:id="1499" w:author="Author">
        <w:r w:rsidRPr="00F11EFB" w:rsidDel="008C5655">
          <w:rPr>
            <w:rStyle w:val="Hyperlink"/>
            <w:rFonts w:ascii="Times New Roman" w:hAnsi="Times New Roman" w:cs="Times New Roman"/>
            <w:color w:val="auto"/>
            <w:u w:val="none"/>
          </w:rPr>
          <w:delText>"</w:delText>
        </w:r>
      </w:del>
      <w:r w:rsidRPr="00F11EFB">
        <w:rPr>
          <w:rStyle w:val="Hyperlink"/>
          <w:rFonts w:ascii="Times New Roman" w:hAnsi="Times New Roman" w:cs="Times New Roman"/>
          <w:color w:val="auto"/>
          <w:u w:val="none"/>
        </w:rPr>
        <w:t>?</w:t>
      </w:r>
      <w:r w:rsidRPr="00F11EFB">
        <w:rPr>
          <w:rFonts w:ascii="Times New Roman" w:hAnsi="Times New Roman" w:cs="Times New Roman"/>
        </w:rPr>
        <w:fldChar w:fldCharType="end"/>
      </w:r>
    </w:p>
    <w:p w14:paraId="58FF0480" w14:textId="147314AE" w:rsidR="00B8594F" w:rsidRPr="00F11EFB" w:rsidDel="00267037" w:rsidRDefault="00B8594F" w:rsidP="00412EB7">
      <w:pPr>
        <w:ind w:right="4"/>
        <w:contextualSpacing/>
        <w:rPr>
          <w:del w:id="1500" w:author="Author"/>
          <w:rFonts w:ascii="Times New Roman" w:hAnsi="Times New Roman" w:cs="Times New Roman"/>
        </w:rPr>
      </w:pPr>
      <w:del w:id="1501" w:author="Author">
        <w:r w:rsidRPr="00F11EFB" w:rsidDel="00CE5F2E">
          <w:rPr>
            <w:rFonts w:ascii="Times New Roman" w:hAnsi="Times New Roman" w:cs="Times New Roman"/>
          </w:rPr>
          <w:delText>So,</w:delText>
        </w:r>
        <w:r w:rsidR="00370E76" w:rsidRPr="00F11EFB" w:rsidDel="00CE5F2E">
          <w:rPr>
            <w:rFonts w:ascii="Times New Roman" w:hAnsi="Times New Roman" w:cs="Times New Roman"/>
          </w:rPr>
          <w:delText xml:space="preserve"> </w:delText>
        </w:r>
      </w:del>
      <w:r w:rsidRPr="00F11EFB">
        <w:rPr>
          <w:rFonts w:ascii="Times New Roman" w:hAnsi="Times New Roman" w:cs="Times New Roman"/>
        </w:rPr>
        <w:t>I</w:t>
      </w:r>
      <w:ins w:id="1502" w:author="Author">
        <w:r w:rsidR="00CE5F2E">
          <w:rPr>
            <w:rFonts w:ascii="Times New Roman" w:hAnsi="Times New Roman" w:cs="Times New Roman"/>
          </w:rPr>
          <w:t>’</w:t>
        </w:r>
      </w:ins>
      <w:del w:id="1503" w:author="Author">
        <w:r w:rsidRPr="00F11EFB" w:rsidDel="00CE5F2E">
          <w:rPr>
            <w:rFonts w:ascii="Times New Roman" w:hAnsi="Times New Roman" w:cs="Times New Roman"/>
          </w:rPr>
          <w:delText>'</w:delText>
        </w:r>
      </w:del>
      <w:r w:rsidRPr="00F11EFB">
        <w:rPr>
          <w:rFonts w:ascii="Times New Roman" w:hAnsi="Times New Roman" w:cs="Times New Roman"/>
        </w:rPr>
        <w:t>m</w:t>
      </w:r>
      <w:r w:rsidR="00370E76" w:rsidRPr="00F11EFB">
        <w:rPr>
          <w:rFonts w:ascii="Times New Roman" w:hAnsi="Times New Roman" w:cs="Times New Roman"/>
        </w:rPr>
        <w:t xml:space="preserve"> </w:t>
      </w:r>
      <w:r w:rsidRPr="00F11EFB">
        <w:rPr>
          <w:rFonts w:ascii="Times New Roman" w:hAnsi="Times New Roman" w:cs="Times New Roman"/>
        </w:rPr>
        <w:t>here</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tell</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yes,</w:t>
      </w:r>
      <w:r w:rsidR="00370E76" w:rsidRPr="00F11EFB">
        <w:rPr>
          <w:rFonts w:ascii="Times New Roman" w:hAnsi="Times New Roman" w:cs="Times New Roman"/>
        </w:rPr>
        <w:t xml:space="preserve"> </w:t>
      </w:r>
      <w:r w:rsidRPr="00F11EFB">
        <w:rPr>
          <w:rFonts w:ascii="Times New Roman" w:hAnsi="Times New Roman" w:cs="Times New Roman"/>
        </w:rPr>
        <w:t>good</w:t>
      </w:r>
      <w:r w:rsidR="00370E76" w:rsidRPr="00F11EFB">
        <w:rPr>
          <w:rFonts w:ascii="Times New Roman" w:hAnsi="Times New Roman" w:cs="Times New Roman"/>
        </w:rPr>
        <w:t xml:space="preserve"> </w:t>
      </w:r>
      <w:hyperlink r:id="rId20" w:tgtFrame="_blank" w:history="1">
        <w:r w:rsidRPr="00F11EFB">
          <w:rPr>
            <w:rStyle w:val="Hyperlink"/>
            <w:rFonts w:ascii="Times New Roman" w:hAnsi="Times New Roman" w:cs="Times New Roman"/>
            <w:color w:val="auto"/>
            <w:u w:val="none"/>
          </w:rPr>
          <w:t>jobs</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are</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hard</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to</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come</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by</w:t>
        </w:r>
      </w:hyperlink>
      <w:r w:rsidRPr="00F11EFB">
        <w:rPr>
          <w:rFonts w:ascii="Times New Roman" w:hAnsi="Times New Roman" w:cs="Times New Roman"/>
        </w:rPr>
        <w:t>.</w:t>
      </w:r>
      <w:r w:rsidR="00370E76" w:rsidRPr="00F11EFB">
        <w:rPr>
          <w:rFonts w:ascii="Times New Roman" w:hAnsi="Times New Roman" w:cs="Times New Roman"/>
        </w:rPr>
        <w:t xml:space="preserve"> </w:t>
      </w:r>
      <w:r w:rsidRPr="00F11EFB">
        <w:rPr>
          <w:rFonts w:ascii="Times New Roman" w:hAnsi="Times New Roman" w:cs="Times New Roman"/>
        </w:rPr>
        <w:t>Yes,</w:t>
      </w:r>
      <w:r w:rsidR="00370E76" w:rsidRPr="00F11EFB">
        <w:rPr>
          <w:rFonts w:ascii="Times New Roman" w:hAnsi="Times New Roman" w:cs="Times New Roman"/>
        </w:rPr>
        <w:t xml:space="preserve"> </w:t>
      </w:r>
      <w:r w:rsidRPr="00F11EFB">
        <w:rPr>
          <w:rFonts w:ascii="Times New Roman" w:hAnsi="Times New Roman" w:cs="Times New Roman"/>
        </w:rPr>
        <w:t>losing</w:t>
      </w:r>
      <w:r w:rsidR="00370E76" w:rsidRPr="00F11EFB">
        <w:rPr>
          <w:rFonts w:ascii="Times New Roman" w:hAnsi="Times New Roman" w:cs="Times New Roman"/>
        </w:rPr>
        <w:t xml:space="preserve"> </w:t>
      </w:r>
      <w:r w:rsidR="004B3374" w:rsidRPr="00F11EFB">
        <w:rPr>
          <w:rFonts w:ascii="Times New Roman" w:hAnsi="Times New Roman" w:cs="Times New Roman"/>
        </w:rPr>
        <w:t>you</w:t>
      </w:r>
      <w:r w:rsidR="00FB0B0D" w:rsidRPr="00F11EFB">
        <w:rPr>
          <w:rFonts w:ascii="Times New Roman" w:hAnsi="Times New Roman" w:cs="Times New Roman"/>
        </w:rPr>
        <w:t>r</w:t>
      </w:r>
      <w:r w:rsidR="00370E76" w:rsidRPr="00F11EFB">
        <w:rPr>
          <w:rFonts w:ascii="Times New Roman" w:hAnsi="Times New Roman" w:cs="Times New Roman"/>
        </w:rPr>
        <w:t xml:space="preserve"> </w:t>
      </w:r>
    </w:p>
    <w:p w14:paraId="0DD5A9C8" w14:textId="0EBC6E70" w:rsidR="00851565" w:rsidRPr="00412EB7" w:rsidDel="00267037" w:rsidRDefault="00370E76">
      <w:pPr>
        <w:ind w:right="4" w:firstLine="0"/>
        <w:contextualSpacing/>
        <w:rPr>
          <w:del w:id="1504" w:author="Author"/>
          <w:rFonts w:ascii="Times New Roman" w:hAnsi="Times New Roman" w:cs="Times New Roman"/>
          <w:b/>
          <w:rPrChange w:id="1505" w:author="Author">
            <w:rPr>
              <w:del w:id="1506" w:author="Author"/>
              <w:rFonts w:ascii="Times New Roman" w:hAnsi="Times New Roman" w:cs="Times New Roman"/>
            </w:rPr>
          </w:rPrChange>
        </w:rPr>
        <w:pPrChange w:id="1507" w:author="Author">
          <w:pPr>
            <w:ind w:right="4"/>
            <w:contextualSpacing/>
          </w:pPr>
        </w:pPrChange>
      </w:pPr>
      <w:del w:id="1508" w:author="Author">
        <w:r w:rsidRPr="00412EB7" w:rsidDel="00676791">
          <w:rPr>
            <w:rFonts w:ascii="Times New Roman" w:hAnsi="Times New Roman" w:cs="Times New Roman"/>
            <w:b/>
            <w:rPrChange w:id="1509" w:author="Author">
              <w:rPr>
                <w:rFonts w:ascii="Times New Roman" w:hAnsi="Times New Roman" w:cs="Times New Roman"/>
              </w:rPr>
            </w:rPrChange>
          </w:rPr>
          <w:delText xml:space="preserve"> </w:delText>
        </w:r>
        <w:r w:rsidR="00851565" w:rsidRPr="00412EB7" w:rsidDel="00267037">
          <w:rPr>
            <w:rFonts w:ascii="Times New Roman" w:hAnsi="Times New Roman" w:cs="Times New Roman"/>
            <w:b/>
            <w:rPrChange w:id="1510" w:author="Author">
              <w:rPr>
                <w:rFonts w:ascii="Times New Roman" w:hAnsi="Times New Roman" w:cs="Times New Roman"/>
              </w:rPr>
            </w:rPrChange>
          </w:rPr>
          <w:delText>CHAPTER</w:delText>
        </w:r>
        <w:r w:rsidRPr="00412EB7" w:rsidDel="00267037">
          <w:rPr>
            <w:rFonts w:ascii="Times New Roman" w:hAnsi="Times New Roman" w:cs="Times New Roman"/>
            <w:b/>
            <w:rPrChange w:id="1511" w:author="Author">
              <w:rPr>
                <w:rFonts w:ascii="Times New Roman" w:hAnsi="Times New Roman" w:cs="Times New Roman"/>
              </w:rPr>
            </w:rPrChange>
          </w:rPr>
          <w:delText xml:space="preserve"> </w:delText>
        </w:r>
        <w:r w:rsidR="00851565" w:rsidRPr="00412EB7" w:rsidDel="00267037">
          <w:rPr>
            <w:rFonts w:ascii="Times New Roman" w:hAnsi="Times New Roman" w:cs="Times New Roman"/>
            <w:b/>
            <w:rPrChange w:id="1512" w:author="Author">
              <w:rPr>
                <w:rFonts w:ascii="Times New Roman" w:hAnsi="Times New Roman" w:cs="Times New Roman"/>
              </w:rPr>
            </w:rPrChange>
          </w:rPr>
          <w:delText>3</w:delText>
        </w:r>
        <w:r w:rsidRPr="00412EB7" w:rsidDel="00267037">
          <w:rPr>
            <w:rFonts w:ascii="Times New Roman" w:hAnsi="Times New Roman" w:cs="Times New Roman"/>
            <w:b/>
            <w:rPrChange w:id="1513" w:author="Author">
              <w:rPr>
                <w:rFonts w:ascii="Times New Roman" w:hAnsi="Times New Roman" w:cs="Times New Roman"/>
              </w:rPr>
            </w:rPrChange>
          </w:rPr>
          <w:delText xml:space="preserve"> </w:delText>
        </w:r>
        <w:r w:rsidR="00851565" w:rsidRPr="00412EB7" w:rsidDel="00676791">
          <w:rPr>
            <w:rFonts w:ascii="Times New Roman" w:hAnsi="Times New Roman" w:cs="Times New Roman"/>
            <w:b/>
            <w:rPrChange w:id="1514" w:author="Author">
              <w:rPr>
                <w:rFonts w:ascii="Times New Roman" w:hAnsi="Times New Roman" w:cs="Times New Roman"/>
              </w:rPr>
            </w:rPrChange>
          </w:rPr>
          <w:delText>“</w:delText>
        </w:r>
        <w:r w:rsidR="00003C75" w:rsidRPr="00412EB7" w:rsidDel="00676791">
          <w:rPr>
            <w:rFonts w:ascii="Times New Roman" w:hAnsi="Times New Roman" w:cs="Times New Roman"/>
            <w:b/>
            <w:rPrChange w:id="1515" w:author="Author">
              <w:rPr>
                <w:rFonts w:ascii="Times New Roman" w:hAnsi="Times New Roman" w:cs="Times New Roman"/>
              </w:rPr>
            </w:rPrChange>
          </w:rPr>
          <w:delText>TH</w:delText>
        </w:r>
        <w:r w:rsidR="00851565" w:rsidRPr="00412EB7" w:rsidDel="00676791">
          <w:rPr>
            <w:rFonts w:ascii="Times New Roman" w:hAnsi="Times New Roman" w:cs="Times New Roman"/>
            <w:b/>
            <w:rPrChange w:id="1516" w:author="Author">
              <w:rPr>
                <w:rFonts w:ascii="Times New Roman" w:hAnsi="Times New Roman" w:cs="Times New Roman"/>
              </w:rPr>
            </w:rPrChange>
          </w:rPr>
          <w:delText>E</w:delText>
        </w:r>
        <w:r w:rsidRPr="00412EB7" w:rsidDel="00676791">
          <w:rPr>
            <w:rFonts w:ascii="Times New Roman" w:hAnsi="Times New Roman" w:cs="Times New Roman"/>
            <w:b/>
            <w:rPrChange w:id="1517" w:author="Author">
              <w:rPr>
                <w:rFonts w:ascii="Times New Roman" w:hAnsi="Times New Roman" w:cs="Times New Roman"/>
              </w:rPr>
            </w:rPrChange>
          </w:rPr>
          <w:delText xml:space="preserve"> </w:delText>
        </w:r>
        <w:r w:rsidR="00851565" w:rsidRPr="00412EB7" w:rsidDel="00676791">
          <w:rPr>
            <w:rFonts w:ascii="Times New Roman" w:hAnsi="Times New Roman" w:cs="Times New Roman"/>
            <w:b/>
            <w:rPrChange w:id="1518" w:author="Author">
              <w:rPr>
                <w:rFonts w:ascii="Times New Roman" w:hAnsi="Times New Roman" w:cs="Times New Roman"/>
              </w:rPr>
            </w:rPrChange>
          </w:rPr>
          <w:delText>TRUTHS</w:delText>
        </w:r>
        <w:r w:rsidRPr="00412EB7" w:rsidDel="00676791">
          <w:rPr>
            <w:rFonts w:ascii="Times New Roman" w:hAnsi="Times New Roman" w:cs="Times New Roman"/>
            <w:b/>
            <w:rPrChange w:id="1519" w:author="Author">
              <w:rPr>
                <w:rFonts w:ascii="Times New Roman" w:hAnsi="Times New Roman" w:cs="Times New Roman"/>
              </w:rPr>
            </w:rPrChange>
          </w:rPr>
          <w:delText xml:space="preserve"> </w:delText>
        </w:r>
        <w:r w:rsidR="00851565" w:rsidRPr="00412EB7" w:rsidDel="00676791">
          <w:rPr>
            <w:rFonts w:ascii="Times New Roman" w:hAnsi="Times New Roman" w:cs="Times New Roman"/>
            <w:b/>
            <w:rPrChange w:id="1520" w:author="Author">
              <w:rPr>
                <w:rFonts w:ascii="Times New Roman" w:hAnsi="Times New Roman" w:cs="Times New Roman"/>
              </w:rPr>
            </w:rPrChange>
          </w:rPr>
          <w:delText>AND</w:delText>
        </w:r>
        <w:r w:rsidRPr="00412EB7" w:rsidDel="00676791">
          <w:rPr>
            <w:rFonts w:ascii="Times New Roman" w:hAnsi="Times New Roman" w:cs="Times New Roman"/>
            <w:b/>
            <w:rPrChange w:id="1521" w:author="Author">
              <w:rPr>
                <w:rFonts w:ascii="Times New Roman" w:hAnsi="Times New Roman" w:cs="Times New Roman"/>
              </w:rPr>
            </w:rPrChange>
          </w:rPr>
          <w:delText xml:space="preserve"> </w:delText>
        </w:r>
        <w:r w:rsidR="00851565" w:rsidRPr="00412EB7" w:rsidDel="00676791">
          <w:rPr>
            <w:rFonts w:ascii="Times New Roman" w:hAnsi="Times New Roman" w:cs="Times New Roman"/>
            <w:b/>
            <w:rPrChange w:id="1522" w:author="Author">
              <w:rPr>
                <w:rFonts w:ascii="Times New Roman" w:hAnsi="Times New Roman" w:cs="Times New Roman"/>
              </w:rPr>
            </w:rPrChange>
          </w:rPr>
          <w:delText>UNTRUTHS”</w:delText>
        </w:r>
      </w:del>
    </w:p>
    <w:p w14:paraId="63D88501" w14:textId="742EA50F" w:rsidR="00B8594F" w:rsidRPr="00F11EFB" w:rsidRDefault="00FB0B0D">
      <w:pPr>
        <w:ind w:right="4"/>
        <w:contextualSpacing/>
        <w:rPr>
          <w:rFonts w:ascii="Times New Roman" w:hAnsi="Times New Roman" w:cs="Times New Roman"/>
        </w:rPr>
        <w:pPrChange w:id="1523" w:author="Author">
          <w:pPr>
            <w:ind w:right="4" w:firstLine="0"/>
            <w:contextualSpacing/>
          </w:pPr>
        </w:pPrChange>
      </w:pPr>
      <w:r w:rsidRPr="00F11EFB">
        <w:rPr>
          <w:rFonts w:ascii="Times New Roman" w:hAnsi="Times New Roman" w:cs="Times New Roman"/>
        </w:rPr>
        <w:t>j</w:t>
      </w:r>
      <w:r w:rsidR="004B3374" w:rsidRPr="00F11EFB">
        <w:rPr>
          <w:rFonts w:ascii="Times New Roman" w:hAnsi="Times New Roman" w:cs="Times New Roman"/>
        </w:rPr>
        <w:t>ob</w:t>
      </w:r>
      <w:r w:rsidR="00370E76" w:rsidRPr="00F11EFB">
        <w:rPr>
          <w:rFonts w:ascii="Times New Roman" w:hAnsi="Times New Roman" w:cs="Times New Roman"/>
        </w:rPr>
        <w:t xml:space="preserve"> </w:t>
      </w:r>
      <w:r w:rsidR="00B8594F" w:rsidRPr="00F11EFB">
        <w:rPr>
          <w:rFonts w:ascii="Times New Roman" w:hAnsi="Times New Roman" w:cs="Times New Roman"/>
        </w:rPr>
        <w:t>and</w:t>
      </w:r>
      <w:r w:rsidR="00370E76" w:rsidRPr="00F11EFB">
        <w:rPr>
          <w:rFonts w:ascii="Times New Roman" w:hAnsi="Times New Roman" w:cs="Times New Roman"/>
        </w:rPr>
        <w:t xml:space="preserve"> </w:t>
      </w:r>
      <w:r w:rsidR="00B8594F" w:rsidRPr="00F11EFB">
        <w:rPr>
          <w:rFonts w:ascii="Times New Roman" w:hAnsi="Times New Roman" w:cs="Times New Roman"/>
        </w:rPr>
        <w:t>having</w:t>
      </w:r>
      <w:r w:rsidR="00370E76" w:rsidRPr="00F11EFB">
        <w:rPr>
          <w:rFonts w:ascii="Times New Roman" w:hAnsi="Times New Roman" w:cs="Times New Roman"/>
        </w:rPr>
        <w:t xml:space="preserve"> </w:t>
      </w:r>
      <w:r w:rsidR="00B8594F" w:rsidRPr="00F11EFB">
        <w:rPr>
          <w:rFonts w:ascii="Times New Roman" w:hAnsi="Times New Roman" w:cs="Times New Roman"/>
        </w:rPr>
        <w:t>to</w:t>
      </w:r>
      <w:r w:rsidR="00370E76" w:rsidRPr="00F11EFB">
        <w:rPr>
          <w:rFonts w:ascii="Times New Roman" w:hAnsi="Times New Roman" w:cs="Times New Roman"/>
        </w:rPr>
        <w:t xml:space="preserve"> </w:t>
      </w:r>
      <w:r w:rsidR="00B8594F" w:rsidRPr="00F11EFB">
        <w:rPr>
          <w:rFonts w:ascii="Times New Roman" w:hAnsi="Times New Roman" w:cs="Times New Roman"/>
        </w:rPr>
        <w:t>move</w:t>
      </w:r>
      <w:r w:rsidR="00370E76" w:rsidRPr="00F11EFB">
        <w:rPr>
          <w:rFonts w:ascii="Times New Roman" w:hAnsi="Times New Roman" w:cs="Times New Roman"/>
        </w:rPr>
        <w:t xml:space="preserve"> </w:t>
      </w:r>
      <w:r w:rsidR="00B8594F" w:rsidRPr="00F11EFB">
        <w:rPr>
          <w:rFonts w:ascii="Times New Roman" w:hAnsi="Times New Roman" w:cs="Times New Roman"/>
        </w:rPr>
        <w:t>back</w:t>
      </w:r>
      <w:r w:rsidR="00370E76" w:rsidRPr="00F11EFB">
        <w:rPr>
          <w:rFonts w:ascii="Times New Roman" w:hAnsi="Times New Roman" w:cs="Times New Roman"/>
        </w:rPr>
        <w:t xml:space="preserve"> </w:t>
      </w:r>
      <w:r w:rsidR="00B8594F" w:rsidRPr="00F11EFB">
        <w:rPr>
          <w:rFonts w:ascii="Times New Roman" w:hAnsi="Times New Roman" w:cs="Times New Roman"/>
        </w:rPr>
        <w:t>in</w:t>
      </w:r>
      <w:r w:rsidR="00370E76" w:rsidRPr="00F11EFB">
        <w:rPr>
          <w:rFonts w:ascii="Times New Roman" w:hAnsi="Times New Roman" w:cs="Times New Roman"/>
        </w:rPr>
        <w:t xml:space="preserve"> </w:t>
      </w:r>
      <w:r w:rsidR="00B8594F" w:rsidRPr="00F11EFB">
        <w:rPr>
          <w:rFonts w:ascii="Times New Roman" w:hAnsi="Times New Roman" w:cs="Times New Roman"/>
        </w:rPr>
        <w:t>with</w:t>
      </w:r>
      <w:r w:rsidR="00370E76" w:rsidRPr="00F11EFB">
        <w:rPr>
          <w:rFonts w:ascii="Times New Roman" w:hAnsi="Times New Roman" w:cs="Times New Roman"/>
        </w:rPr>
        <w:t xml:space="preserve"> </w:t>
      </w:r>
      <w:r w:rsidR="00B8594F" w:rsidRPr="00F11EFB">
        <w:rPr>
          <w:rFonts w:ascii="Times New Roman" w:hAnsi="Times New Roman" w:cs="Times New Roman"/>
        </w:rPr>
        <w:t>your</w:t>
      </w:r>
      <w:r w:rsidR="00370E76" w:rsidRPr="00F11EFB">
        <w:rPr>
          <w:rFonts w:ascii="Times New Roman" w:hAnsi="Times New Roman" w:cs="Times New Roman"/>
        </w:rPr>
        <w:t xml:space="preserve"> </w:t>
      </w:r>
      <w:r w:rsidR="00B8594F" w:rsidRPr="00F11EFB">
        <w:rPr>
          <w:rFonts w:ascii="Times New Roman" w:hAnsi="Times New Roman" w:cs="Times New Roman"/>
        </w:rPr>
        <w:t>parents</w:t>
      </w:r>
      <w:r w:rsidR="00370E76" w:rsidRPr="00F11EFB">
        <w:rPr>
          <w:rFonts w:ascii="Times New Roman" w:hAnsi="Times New Roman" w:cs="Times New Roman"/>
        </w:rPr>
        <w:t xml:space="preserve"> </w:t>
      </w:r>
      <w:proofErr w:type="gramStart"/>
      <w:ins w:id="1524" w:author="Author">
        <w:r w:rsidR="00267037">
          <w:rPr>
            <w:rFonts w:ascii="Times New Roman" w:hAnsi="Times New Roman" w:cs="Times New Roman"/>
          </w:rPr>
          <w:t>is</w:t>
        </w:r>
      </w:ins>
      <w:proofErr w:type="gramEnd"/>
      <w:del w:id="1525" w:author="Author">
        <w:r w:rsidR="001646B3" w:rsidRPr="00F11EFB" w:rsidDel="00267037">
          <w:rPr>
            <w:rFonts w:ascii="Times New Roman" w:hAnsi="Times New Roman" w:cs="Times New Roman"/>
          </w:rPr>
          <w:delText>are</w:delText>
        </w:r>
      </w:del>
      <w:r w:rsidR="00370E76" w:rsidRPr="00F11EFB">
        <w:rPr>
          <w:rFonts w:ascii="Times New Roman" w:hAnsi="Times New Roman" w:cs="Times New Roman"/>
        </w:rPr>
        <w:t xml:space="preserve"> </w:t>
      </w:r>
      <w:r w:rsidR="00B8594F" w:rsidRPr="00F11EFB">
        <w:rPr>
          <w:rFonts w:ascii="Times New Roman" w:hAnsi="Times New Roman" w:cs="Times New Roman"/>
        </w:rPr>
        <w:t>an</w:t>
      </w:r>
      <w:r w:rsidR="00370E76" w:rsidRPr="00F11EFB">
        <w:rPr>
          <w:rFonts w:ascii="Times New Roman" w:hAnsi="Times New Roman" w:cs="Times New Roman"/>
        </w:rPr>
        <w:t xml:space="preserve"> </w:t>
      </w:r>
      <w:r w:rsidR="00B8594F" w:rsidRPr="00F11EFB">
        <w:rPr>
          <w:rFonts w:ascii="Times New Roman" w:hAnsi="Times New Roman" w:cs="Times New Roman"/>
        </w:rPr>
        <w:t>awful</w:t>
      </w:r>
      <w:r w:rsidR="00370E76" w:rsidRPr="00F11EFB">
        <w:rPr>
          <w:rFonts w:ascii="Times New Roman" w:hAnsi="Times New Roman" w:cs="Times New Roman"/>
        </w:rPr>
        <w:t xml:space="preserve"> </w:t>
      </w:r>
      <w:r w:rsidR="00B8594F" w:rsidRPr="00F11EFB">
        <w:rPr>
          <w:rFonts w:ascii="Times New Roman" w:hAnsi="Times New Roman" w:cs="Times New Roman"/>
        </w:rPr>
        <w:t>thing.</w:t>
      </w:r>
      <w:r w:rsidR="00370E76" w:rsidRPr="00F11EFB">
        <w:rPr>
          <w:rFonts w:ascii="Times New Roman" w:hAnsi="Times New Roman" w:cs="Times New Roman"/>
        </w:rPr>
        <w:t xml:space="preserve"> </w:t>
      </w:r>
      <w:r w:rsidR="00B8594F" w:rsidRPr="00F11EFB">
        <w:rPr>
          <w:rFonts w:ascii="Times New Roman" w:hAnsi="Times New Roman" w:cs="Times New Roman"/>
        </w:rPr>
        <w:t>And</w:t>
      </w:r>
      <w:r w:rsidR="00370E76" w:rsidRPr="00F11EFB">
        <w:rPr>
          <w:rFonts w:ascii="Times New Roman" w:hAnsi="Times New Roman" w:cs="Times New Roman"/>
        </w:rPr>
        <w:t xml:space="preserve"> </w:t>
      </w:r>
      <w:r w:rsidR="00B8594F" w:rsidRPr="00F11EFB">
        <w:rPr>
          <w:rFonts w:ascii="Times New Roman" w:hAnsi="Times New Roman" w:cs="Times New Roman"/>
        </w:rPr>
        <w:t>yes,</w:t>
      </w:r>
      <w:r w:rsidR="00370E76" w:rsidRPr="00F11EFB">
        <w:rPr>
          <w:rFonts w:ascii="Times New Roman" w:hAnsi="Times New Roman" w:cs="Times New Roman"/>
        </w:rPr>
        <w:t xml:space="preserve"> </w:t>
      </w:r>
      <w:r w:rsidR="00B8594F" w:rsidRPr="00F11EFB">
        <w:rPr>
          <w:rFonts w:ascii="Times New Roman" w:hAnsi="Times New Roman" w:cs="Times New Roman"/>
        </w:rPr>
        <w:t>I</w:t>
      </w:r>
      <w:r w:rsidR="00370E76" w:rsidRPr="00F11EFB">
        <w:rPr>
          <w:rFonts w:ascii="Times New Roman" w:hAnsi="Times New Roman" w:cs="Times New Roman"/>
        </w:rPr>
        <w:t xml:space="preserve"> </w:t>
      </w:r>
      <w:r w:rsidRPr="00F11EFB">
        <w:rPr>
          <w:rFonts w:ascii="Times New Roman" w:hAnsi="Times New Roman" w:cs="Times New Roman"/>
        </w:rPr>
        <w:t>d</w:t>
      </w:r>
      <w:r w:rsidR="004B3374" w:rsidRPr="00F11EFB">
        <w:rPr>
          <w:rFonts w:ascii="Times New Roman" w:hAnsi="Times New Roman" w:cs="Times New Roman"/>
        </w:rPr>
        <w:t>on</w:t>
      </w:r>
      <w:ins w:id="1526" w:author="Author">
        <w:r w:rsidR="00267037">
          <w:rPr>
            <w:rFonts w:ascii="Times New Roman" w:hAnsi="Times New Roman" w:cs="Times New Roman"/>
          </w:rPr>
          <w:t>’</w:t>
        </w:r>
      </w:ins>
      <w:del w:id="1527" w:author="Author">
        <w:r w:rsidR="004B3374" w:rsidRPr="00F11EFB" w:rsidDel="00267037">
          <w:rPr>
            <w:rFonts w:ascii="Times New Roman" w:hAnsi="Times New Roman" w:cs="Times New Roman"/>
          </w:rPr>
          <w:delText>'</w:delText>
        </w:r>
      </w:del>
      <w:r w:rsidR="004B3374" w:rsidRPr="00F11EFB">
        <w:rPr>
          <w:rFonts w:ascii="Times New Roman" w:hAnsi="Times New Roman" w:cs="Times New Roman"/>
        </w:rPr>
        <w:t>t</w:t>
      </w:r>
      <w:r w:rsidR="00370E76" w:rsidRPr="00F11EFB">
        <w:rPr>
          <w:rFonts w:ascii="Times New Roman" w:hAnsi="Times New Roman" w:cs="Times New Roman"/>
        </w:rPr>
        <w:t xml:space="preserve"> </w:t>
      </w:r>
      <w:r w:rsidR="00B8594F" w:rsidRPr="00F11EFB">
        <w:rPr>
          <w:rFonts w:ascii="Times New Roman" w:hAnsi="Times New Roman" w:cs="Times New Roman"/>
        </w:rPr>
        <w:t>envy</w:t>
      </w:r>
      <w:r w:rsidR="00370E76" w:rsidRPr="00F11EFB">
        <w:rPr>
          <w:rFonts w:ascii="Times New Roman" w:hAnsi="Times New Roman" w:cs="Times New Roman"/>
        </w:rPr>
        <w:t xml:space="preserve"> </w:t>
      </w:r>
      <w:del w:id="1528" w:author="Author">
        <w:r w:rsidR="00B8594F" w:rsidRPr="00F11EFB" w:rsidDel="00CE5F2E">
          <w:rPr>
            <w:rFonts w:ascii="Times New Roman" w:hAnsi="Times New Roman" w:cs="Times New Roman"/>
          </w:rPr>
          <w:delText>the</w:delText>
        </w:r>
        <w:r w:rsidR="00370E76" w:rsidRPr="00F11EFB" w:rsidDel="00CE5F2E">
          <w:rPr>
            <w:rFonts w:ascii="Times New Roman" w:hAnsi="Times New Roman" w:cs="Times New Roman"/>
          </w:rPr>
          <w:delText xml:space="preserve"> </w:delText>
        </w:r>
      </w:del>
      <w:r w:rsidR="00B8594F" w:rsidRPr="00F11EFB">
        <w:rPr>
          <w:rFonts w:ascii="Times New Roman" w:hAnsi="Times New Roman" w:cs="Times New Roman"/>
        </w:rPr>
        <w:t>new</w:t>
      </w:r>
      <w:r w:rsidR="00370E76" w:rsidRPr="00F11EFB">
        <w:rPr>
          <w:rFonts w:ascii="Times New Roman" w:hAnsi="Times New Roman" w:cs="Times New Roman"/>
        </w:rPr>
        <w:t xml:space="preserve"> </w:t>
      </w:r>
      <w:r w:rsidR="00B8594F" w:rsidRPr="00F11EFB">
        <w:rPr>
          <w:rFonts w:ascii="Times New Roman" w:hAnsi="Times New Roman" w:cs="Times New Roman"/>
        </w:rPr>
        <w:t>grads</w:t>
      </w:r>
      <w:r w:rsidR="00370E76" w:rsidRPr="00F11EFB">
        <w:rPr>
          <w:rFonts w:ascii="Times New Roman" w:hAnsi="Times New Roman" w:cs="Times New Roman"/>
        </w:rPr>
        <w:t xml:space="preserve"> </w:t>
      </w:r>
      <w:del w:id="1529" w:author="Author">
        <w:r w:rsidR="00B8594F" w:rsidRPr="00F11EFB" w:rsidDel="00267037">
          <w:rPr>
            <w:rFonts w:ascii="Times New Roman" w:hAnsi="Times New Roman" w:cs="Times New Roman"/>
          </w:rPr>
          <w:delText>who</w:delText>
        </w:r>
        <w:r w:rsidR="00370E76" w:rsidRPr="00F11EFB" w:rsidDel="00267037">
          <w:rPr>
            <w:rFonts w:ascii="Times New Roman" w:hAnsi="Times New Roman" w:cs="Times New Roman"/>
          </w:rPr>
          <w:delText xml:space="preserve"> </w:delText>
        </w:r>
        <w:r w:rsidR="00B8594F" w:rsidRPr="00F11EFB" w:rsidDel="00267037">
          <w:rPr>
            <w:rFonts w:ascii="Times New Roman" w:hAnsi="Times New Roman" w:cs="Times New Roman"/>
          </w:rPr>
          <w:delText>are</w:delText>
        </w:r>
        <w:r w:rsidR="00370E76" w:rsidRPr="00F11EFB" w:rsidDel="00267037">
          <w:rPr>
            <w:rFonts w:ascii="Times New Roman" w:hAnsi="Times New Roman" w:cs="Times New Roman"/>
          </w:rPr>
          <w:delText xml:space="preserve"> </w:delText>
        </w:r>
      </w:del>
      <w:r w:rsidR="00B8594F" w:rsidRPr="00F11EFB">
        <w:rPr>
          <w:rFonts w:ascii="Times New Roman" w:hAnsi="Times New Roman" w:cs="Times New Roman"/>
        </w:rPr>
        <w:t>out</w:t>
      </w:r>
      <w:r w:rsidR="00370E76" w:rsidRPr="00F11EFB">
        <w:rPr>
          <w:rFonts w:ascii="Times New Roman" w:hAnsi="Times New Roman" w:cs="Times New Roman"/>
        </w:rPr>
        <w:t xml:space="preserve"> </w:t>
      </w:r>
      <w:r w:rsidR="00B8594F" w:rsidRPr="00F11EFB">
        <w:rPr>
          <w:rFonts w:ascii="Times New Roman" w:hAnsi="Times New Roman" w:cs="Times New Roman"/>
        </w:rPr>
        <w:t>there</w:t>
      </w:r>
      <w:r w:rsidR="00370E76" w:rsidRPr="00F11EFB">
        <w:rPr>
          <w:rFonts w:ascii="Times New Roman" w:hAnsi="Times New Roman" w:cs="Times New Roman"/>
        </w:rPr>
        <w:t xml:space="preserve"> </w:t>
      </w:r>
      <w:r w:rsidR="00B8594F" w:rsidRPr="00F11EFB">
        <w:rPr>
          <w:rFonts w:ascii="Times New Roman" w:hAnsi="Times New Roman" w:cs="Times New Roman"/>
        </w:rPr>
        <w:t>looking</w:t>
      </w:r>
      <w:r w:rsidR="00370E76" w:rsidRPr="00F11EFB">
        <w:rPr>
          <w:rFonts w:ascii="Times New Roman" w:hAnsi="Times New Roman" w:cs="Times New Roman"/>
        </w:rPr>
        <w:t xml:space="preserve"> </w:t>
      </w:r>
      <w:r w:rsidR="00B8594F" w:rsidRPr="00F11EFB">
        <w:rPr>
          <w:rFonts w:ascii="Times New Roman" w:hAnsi="Times New Roman" w:cs="Times New Roman"/>
        </w:rPr>
        <w:t>for</w:t>
      </w:r>
      <w:r w:rsidR="00370E76" w:rsidRPr="00F11EFB">
        <w:rPr>
          <w:rFonts w:ascii="Times New Roman" w:hAnsi="Times New Roman" w:cs="Times New Roman"/>
        </w:rPr>
        <w:t xml:space="preserve"> </w:t>
      </w:r>
      <w:r w:rsidR="00B8594F" w:rsidRPr="00F11EFB">
        <w:rPr>
          <w:rFonts w:ascii="Times New Roman" w:hAnsi="Times New Roman" w:cs="Times New Roman"/>
        </w:rPr>
        <w:t>the</w:t>
      </w:r>
      <w:r w:rsidR="00370E76" w:rsidRPr="00F11EFB">
        <w:rPr>
          <w:rFonts w:ascii="Times New Roman" w:hAnsi="Times New Roman" w:cs="Times New Roman"/>
        </w:rPr>
        <w:t xml:space="preserve"> </w:t>
      </w:r>
      <w:r w:rsidR="00B8594F" w:rsidRPr="00F11EFB">
        <w:rPr>
          <w:rFonts w:ascii="Times New Roman" w:hAnsi="Times New Roman" w:cs="Times New Roman"/>
        </w:rPr>
        <w:t>jobs</w:t>
      </w:r>
      <w:r w:rsidR="00370E76" w:rsidRPr="00F11EFB">
        <w:rPr>
          <w:rFonts w:ascii="Times New Roman" w:hAnsi="Times New Roman" w:cs="Times New Roman"/>
        </w:rPr>
        <w:t xml:space="preserve"> </w:t>
      </w:r>
      <w:r w:rsidR="00B8594F" w:rsidRPr="00F11EFB">
        <w:rPr>
          <w:rFonts w:ascii="Times New Roman" w:hAnsi="Times New Roman" w:cs="Times New Roman"/>
        </w:rPr>
        <w:t>they</w:t>
      </w:r>
      <w:r w:rsidR="00370E76" w:rsidRPr="00F11EFB">
        <w:rPr>
          <w:rFonts w:ascii="Times New Roman" w:hAnsi="Times New Roman" w:cs="Times New Roman"/>
        </w:rPr>
        <w:t xml:space="preserve"> </w:t>
      </w:r>
      <w:r w:rsidR="00B8594F" w:rsidRPr="00F11EFB">
        <w:rPr>
          <w:rFonts w:ascii="Times New Roman" w:hAnsi="Times New Roman" w:cs="Times New Roman"/>
        </w:rPr>
        <w:t>thought</w:t>
      </w:r>
      <w:r w:rsidR="00370E76" w:rsidRPr="00F11EFB">
        <w:rPr>
          <w:rFonts w:ascii="Times New Roman" w:hAnsi="Times New Roman" w:cs="Times New Roman"/>
        </w:rPr>
        <w:t xml:space="preserve"> </w:t>
      </w:r>
      <w:r w:rsidRPr="00F11EFB">
        <w:rPr>
          <w:rFonts w:ascii="Times New Roman" w:hAnsi="Times New Roman" w:cs="Times New Roman"/>
        </w:rPr>
        <w:t>t</w:t>
      </w:r>
      <w:r w:rsidR="004B3374" w:rsidRPr="00F11EFB">
        <w:rPr>
          <w:rFonts w:ascii="Times New Roman" w:hAnsi="Times New Roman" w:cs="Times New Roman"/>
        </w:rPr>
        <w:t>hey</w:t>
      </w:r>
      <w:r w:rsidR="00B8594F" w:rsidRPr="00F11EFB">
        <w:rPr>
          <w:rFonts w:ascii="Times New Roman" w:hAnsi="Times New Roman" w:cs="Times New Roman"/>
        </w:rPr>
        <w:t>’d</w:t>
      </w:r>
      <w:r w:rsidR="00370E76" w:rsidRPr="00F11EFB">
        <w:rPr>
          <w:rFonts w:ascii="Times New Roman" w:hAnsi="Times New Roman" w:cs="Times New Roman"/>
        </w:rPr>
        <w:t xml:space="preserve"> </w:t>
      </w:r>
      <w:r w:rsidR="00B8594F" w:rsidRPr="00F11EFB">
        <w:rPr>
          <w:rFonts w:ascii="Times New Roman" w:hAnsi="Times New Roman" w:cs="Times New Roman"/>
        </w:rPr>
        <w:t>be</w:t>
      </w:r>
      <w:r w:rsidR="00370E76" w:rsidRPr="00F11EFB">
        <w:rPr>
          <w:rFonts w:ascii="Times New Roman" w:hAnsi="Times New Roman" w:cs="Times New Roman"/>
        </w:rPr>
        <w:t xml:space="preserve"> </w:t>
      </w:r>
      <w:r w:rsidR="00B8594F" w:rsidRPr="00F11EFB">
        <w:rPr>
          <w:rFonts w:ascii="Times New Roman" w:hAnsi="Times New Roman" w:cs="Times New Roman"/>
        </w:rPr>
        <w:t>able</w:t>
      </w:r>
      <w:r w:rsidR="00370E76" w:rsidRPr="00F11EFB">
        <w:rPr>
          <w:rFonts w:ascii="Times New Roman" w:hAnsi="Times New Roman" w:cs="Times New Roman"/>
        </w:rPr>
        <w:t xml:space="preserve"> </w:t>
      </w:r>
      <w:r w:rsidR="00B8594F" w:rsidRPr="00F11EFB">
        <w:rPr>
          <w:rFonts w:ascii="Times New Roman" w:hAnsi="Times New Roman" w:cs="Times New Roman"/>
        </w:rPr>
        <w:t>to</w:t>
      </w:r>
      <w:r w:rsidR="00370E76" w:rsidRPr="00F11EFB">
        <w:rPr>
          <w:rFonts w:ascii="Times New Roman" w:hAnsi="Times New Roman" w:cs="Times New Roman"/>
        </w:rPr>
        <w:t xml:space="preserve"> </w:t>
      </w:r>
      <w:r w:rsidR="00B8594F" w:rsidRPr="00F11EFB">
        <w:rPr>
          <w:rFonts w:ascii="Times New Roman" w:hAnsi="Times New Roman" w:cs="Times New Roman"/>
        </w:rPr>
        <w:t>get</w:t>
      </w:r>
      <w:r w:rsidR="00370E76" w:rsidRPr="00F11EFB">
        <w:rPr>
          <w:rFonts w:ascii="Times New Roman" w:hAnsi="Times New Roman" w:cs="Times New Roman"/>
        </w:rPr>
        <w:t xml:space="preserve"> </w:t>
      </w:r>
      <w:ins w:id="1530" w:author="Author">
        <w:r w:rsidR="00CE5F2E">
          <w:rPr>
            <w:rFonts w:ascii="Times New Roman" w:hAnsi="Times New Roman" w:cs="Times New Roman"/>
          </w:rPr>
          <w:t xml:space="preserve">with </w:t>
        </w:r>
      </w:ins>
      <w:r w:rsidR="00B8594F" w:rsidRPr="00F11EFB">
        <w:rPr>
          <w:rFonts w:ascii="Times New Roman" w:hAnsi="Times New Roman" w:cs="Times New Roman"/>
        </w:rPr>
        <w:t>a</w:t>
      </w:r>
      <w:r w:rsidR="00370E76" w:rsidRPr="00F11EFB">
        <w:rPr>
          <w:rFonts w:ascii="Times New Roman" w:hAnsi="Times New Roman" w:cs="Times New Roman"/>
        </w:rPr>
        <w:t xml:space="preserve"> </w:t>
      </w:r>
      <w:r w:rsidR="00B8594F" w:rsidRPr="00F11EFB">
        <w:rPr>
          <w:rFonts w:ascii="Times New Roman" w:hAnsi="Times New Roman" w:cs="Times New Roman"/>
        </w:rPr>
        <w:t>degree</w:t>
      </w:r>
      <w:r w:rsidR="00370E76" w:rsidRPr="00F11EFB">
        <w:rPr>
          <w:rFonts w:ascii="Times New Roman" w:hAnsi="Times New Roman" w:cs="Times New Roman"/>
        </w:rPr>
        <w:t xml:space="preserve"> </w:t>
      </w:r>
      <w:r w:rsidR="00B8594F" w:rsidRPr="00F11EFB">
        <w:rPr>
          <w:rFonts w:ascii="Times New Roman" w:hAnsi="Times New Roman" w:cs="Times New Roman"/>
        </w:rPr>
        <w:t>and</w:t>
      </w:r>
      <w:r w:rsidR="00370E76" w:rsidRPr="00F11EFB">
        <w:rPr>
          <w:rFonts w:ascii="Times New Roman" w:hAnsi="Times New Roman" w:cs="Times New Roman"/>
        </w:rPr>
        <w:t xml:space="preserve"> </w:t>
      </w:r>
      <w:r w:rsidR="00B8594F" w:rsidRPr="00F11EFB">
        <w:rPr>
          <w:rFonts w:ascii="Times New Roman" w:hAnsi="Times New Roman" w:cs="Times New Roman"/>
        </w:rPr>
        <w:t>find</w:t>
      </w:r>
      <w:ins w:id="1531" w:author="Author">
        <w:r w:rsidR="00CE5F2E">
          <w:rPr>
            <w:rFonts w:ascii="Times New Roman" w:hAnsi="Times New Roman" w:cs="Times New Roman"/>
          </w:rPr>
          <w:t>ing</w:t>
        </w:r>
      </w:ins>
      <w:r w:rsidR="00370E76" w:rsidRPr="00F11EFB">
        <w:rPr>
          <w:rFonts w:ascii="Times New Roman" w:hAnsi="Times New Roman" w:cs="Times New Roman"/>
        </w:rPr>
        <w:t xml:space="preserve"> </w:t>
      </w:r>
      <w:r w:rsidR="00B8594F" w:rsidRPr="00F11EFB">
        <w:rPr>
          <w:rFonts w:ascii="Times New Roman" w:hAnsi="Times New Roman" w:cs="Times New Roman"/>
        </w:rPr>
        <w:t>themselves</w:t>
      </w:r>
      <w:r w:rsidR="00370E76" w:rsidRPr="00F11EFB">
        <w:rPr>
          <w:rFonts w:ascii="Times New Roman" w:hAnsi="Times New Roman" w:cs="Times New Roman"/>
        </w:rPr>
        <w:t xml:space="preserve"> </w:t>
      </w:r>
      <w:r w:rsidR="00B8594F" w:rsidRPr="00F11EFB">
        <w:rPr>
          <w:rFonts w:ascii="Times New Roman" w:hAnsi="Times New Roman" w:cs="Times New Roman"/>
        </w:rPr>
        <w:t>working</w:t>
      </w:r>
      <w:r w:rsidR="00370E76" w:rsidRPr="00F11EFB">
        <w:rPr>
          <w:rFonts w:ascii="Times New Roman" w:hAnsi="Times New Roman" w:cs="Times New Roman"/>
        </w:rPr>
        <w:t xml:space="preserve"> </w:t>
      </w:r>
      <w:r w:rsidR="00B8594F" w:rsidRPr="00F11EFB">
        <w:rPr>
          <w:rFonts w:ascii="Times New Roman" w:hAnsi="Times New Roman" w:cs="Times New Roman"/>
        </w:rPr>
        <w:t>the</w:t>
      </w:r>
      <w:r w:rsidR="00370E76" w:rsidRPr="00F11EFB">
        <w:rPr>
          <w:rFonts w:ascii="Times New Roman" w:hAnsi="Times New Roman" w:cs="Times New Roman"/>
        </w:rPr>
        <w:t xml:space="preserve"> </w:t>
      </w:r>
      <w:r w:rsidR="00B8594F" w:rsidRPr="00F11EFB">
        <w:rPr>
          <w:rFonts w:ascii="Times New Roman" w:hAnsi="Times New Roman" w:cs="Times New Roman"/>
        </w:rPr>
        <w:t>same</w:t>
      </w:r>
      <w:r w:rsidR="00370E76" w:rsidRPr="00F11EFB">
        <w:rPr>
          <w:rFonts w:ascii="Times New Roman" w:hAnsi="Times New Roman" w:cs="Times New Roman"/>
        </w:rPr>
        <w:t xml:space="preserve"> </w:t>
      </w:r>
      <w:r w:rsidR="00B8594F" w:rsidRPr="00F11EFB">
        <w:rPr>
          <w:rFonts w:ascii="Times New Roman" w:hAnsi="Times New Roman" w:cs="Times New Roman"/>
        </w:rPr>
        <w:t>job</w:t>
      </w:r>
      <w:r w:rsidR="00370E76" w:rsidRPr="00F11EFB">
        <w:rPr>
          <w:rFonts w:ascii="Times New Roman" w:hAnsi="Times New Roman" w:cs="Times New Roman"/>
        </w:rPr>
        <w:t xml:space="preserve"> </w:t>
      </w:r>
      <w:r w:rsidRPr="00F11EFB">
        <w:rPr>
          <w:rFonts w:ascii="Times New Roman" w:hAnsi="Times New Roman" w:cs="Times New Roman"/>
        </w:rPr>
        <w:t>t</w:t>
      </w:r>
      <w:r w:rsidR="004B3374" w:rsidRPr="00F11EFB">
        <w:rPr>
          <w:rFonts w:ascii="Times New Roman" w:hAnsi="Times New Roman" w:cs="Times New Roman"/>
        </w:rPr>
        <w:t>hey</w:t>
      </w:r>
      <w:r w:rsidR="00370E76" w:rsidRPr="00F11EFB">
        <w:rPr>
          <w:rFonts w:ascii="Times New Roman" w:hAnsi="Times New Roman" w:cs="Times New Roman"/>
        </w:rPr>
        <w:t xml:space="preserve"> </w:t>
      </w:r>
      <w:r w:rsidR="00B8594F" w:rsidRPr="00F11EFB">
        <w:rPr>
          <w:rFonts w:ascii="Times New Roman" w:hAnsi="Times New Roman" w:cs="Times New Roman"/>
        </w:rPr>
        <w:t>worked</w:t>
      </w:r>
      <w:r w:rsidR="00370E76" w:rsidRPr="00F11EFB">
        <w:rPr>
          <w:rFonts w:ascii="Times New Roman" w:hAnsi="Times New Roman" w:cs="Times New Roman"/>
        </w:rPr>
        <w:t xml:space="preserve"> </w:t>
      </w:r>
      <w:r w:rsidR="00B8594F" w:rsidRPr="00F11EFB">
        <w:rPr>
          <w:rFonts w:ascii="Times New Roman" w:hAnsi="Times New Roman" w:cs="Times New Roman"/>
        </w:rPr>
        <w:t>over</w:t>
      </w:r>
      <w:r w:rsidR="00370E76" w:rsidRPr="00F11EFB">
        <w:rPr>
          <w:rFonts w:ascii="Times New Roman" w:hAnsi="Times New Roman" w:cs="Times New Roman"/>
        </w:rPr>
        <w:t xml:space="preserve"> </w:t>
      </w:r>
      <w:r w:rsidR="00B8594F" w:rsidRPr="00F11EFB">
        <w:rPr>
          <w:rFonts w:ascii="Times New Roman" w:hAnsi="Times New Roman" w:cs="Times New Roman"/>
        </w:rPr>
        <w:t>summers</w:t>
      </w:r>
      <w:r w:rsidR="00370E76" w:rsidRPr="00F11EFB">
        <w:rPr>
          <w:rFonts w:ascii="Times New Roman" w:hAnsi="Times New Roman" w:cs="Times New Roman"/>
        </w:rPr>
        <w:t xml:space="preserve"> </w:t>
      </w:r>
      <w:r w:rsidR="00B8594F" w:rsidRPr="00F11EFB">
        <w:rPr>
          <w:rFonts w:ascii="Times New Roman" w:hAnsi="Times New Roman" w:cs="Times New Roman"/>
        </w:rPr>
        <w:t>in</w:t>
      </w:r>
      <w:r w:rsidR="00370E76" w:rsidRPr="00F11EFB">
        <w:rPr>
          <w:rFonts w:ascii="Times New Roman" w:hAnsi="Times New Roman" w:cs="Times New Roman"/>
        </w:rPr>
        <w:t xml:space="preserve"> </w:t>
      </w:r>
      <w:r w:rsidR="00B8594F" w:rsidRPr="00F11EFB">
        <w:rPr>
          <w:rFonts w:ascii="Times New Roman" w:hAnsi="Times New Roman" w:cs="Times New Roman"/>
        </w:rPr>
        <w:t>high</w:t>
      </w:r>
      <w:r w:rsidR="00370E76" w:rsidRPr="00F11EFB">
        <w:rPr>
          <w:rFonts w:ascii="Times New Roman" w:hAnsi="Times New Roman" w:cs="Times New Roman"/>
        </w:rPr>
        <w:t xml:space="preserve"> </w:t>
      </w:r>
      <w:r w:rsidR="00B8594F" w:rsidRPr="00F11EFB">
        <w:rPr>
          <w:rFonts w:ascii="Times New Roman" w:hAnsi="Times New Roman" w:cs="Times New Roman"/>
        </w:rPr>
        <w:t>school.</w:t>
      </w:r>
    </w:p>
    <w:p w14:paraId="1AC04421" w14:textId="66AB07B5" w:rsidR="00B8594F" w:rsidRPr="00F11EFB" w:rsidRDefault="004B3374">
      <w:pPr>
        <w:ind w:right="4"/>
        <w:contextualSpacing/>
        <w:rPr>
          <w:rFonts w:ascii="Times New Roman" w:hAnsi="Times New Roman" w:cs="Times New Roman"/>
        </w:rPr>
        <w:pPrChange w:id="1532" w:author="Author">
          <w:pPr>
            <w:ind w:right="4" w:firstLine="0"/>
            <w:contextualSpacing/>
          </w:pPr>
        </w:pPrChange>
      </w:pPr>
      <w:r w:rsidRPr="00F11EFB">
        <w:rPr>
          <w:rFonts w:ascii="Times New Roman" w:hAnsi="Times New Roman" w:cs="Times New Roman"/>
        </w:rPr>
        <w:t>But</w:t>
      </w:r>
      <w:r w:rsidR="00370E76" w:rsidRPr="00F11EFB">
        <w:rPr>
          <w:rFonts w:ascii="Times New Roman" w:hAnsi="Times New Roman" w:cs="Times New Roman"/>
        </w:rPr>
        <w:t xml:space="preserve"> </w:t>
      </w:r>
      <w:r w:rsidR="00B8594F" w:rsidRPr="00F11EFB">
        <w:rPr>
          <w:rFonts w:ascii="Times New Roman" w:hAnsi="Times New Roman" w:cs="Times New Roman"/>
        </w:rPr>
        <w:t>I</w:t>
      </w:r>
      <w:r w:rsidR="00370E76" w:rsidRPr="00F11EFB">
        <w:rPr>
          <w:rFonts w:ascii="Times New Roman" w:hAnsi="Times New Roman" w:cs="Times New Roman"/>
        </w:rPr>
        <w:t xml:space="preserve"> </w:t>
      </w:r>
      <w:r w:rsidR="00B8594F" w:rsidRPr="00F11EFB">
        <w:rPr>
          <w:rFonts w:ascii="Times New Roman" w:hAnsi="Times New Roman" w:cs="Times New Roman"/>
        </w:rPr>
        <w:t>also</w:t>
      </w:r>
      <w:r w:rsidR="00370E76" w:rsidRPr="00F11EFB">
        <w:rPr>
          <w:rFonts w:ascii="Times New Roman" w:hAnsi="Times New Roman" w:cs="Times New Roman"/>
        </w:rPr>
        <w:t xml:space="preserve"> </w:t>
      </w:r>
      <w:r w:rsidR="00B8594F" w:rsidRPr="00F11EFB">
        <w:rPr>
          <w:rFonts w:ascii="Times New Roman" w:hAnsi="Times New Roman" w:cs="Times New Roman"/>
        </w:rPr>
        <w:t>firmly</w:t>
      </w:r>
      <w:r w:rsidR="00370E76" w:rsidRPr="00F11EFB">
        <w:rPr>
          <w:rFonts w:ascii="Times New Roman" w:hAnsi="Times New Roman" w:cs="Times New Roman"/>
        </w:rPr>
        <w:t xml:space="preserve"> </w:t>
      </w:r>
      <w:r w:rsidR="00B8594F" w:rsidRPr="00F11EFB">
        <w:rPr>
          <w:rFonts w:ascii="Times New Roman" w:hAnsi="Times New Roman" w:cs="Times New Roman"/>
        </w:rPr>
        <w:t>believe</w:t>
      </w:r>
      <w:r w:rsidR="00370E76" w:rsidRPr="00F11EFB">
        <w:rPr>
          <w:rFonts w:ascii="Times New Roman" w:hAnsi="Times New Roman" w:cs="Times New Roman"/>
        </w:rPr>
        <w:t xml:space="preserve"> </w:t>
      </w:r>
      <w:r w:rsidR="00B8594F" w:rsidRPr="00F11EFB">
        <w:rPr>
          <w:rFonts w:ascii="Times New Roman" w:hAnsi="Times New Roman" w:cs="Times New Roman"/>
        </w:rPr>
        <w:t>it</w:t>
      </w:r>
      <w:r w:rsidR="00370E76" w:rsidRPr="00F11EFB">
        <w:rPr>
          <w:rFonts w:ascii="Times New Roman" w:hAnsi="Times New Roman" w:cs="Times New Roman"/>
        </w:rPr>
        <w:t xml:space="preserve"> </w:t>
      </w:r>
      <w:r w:rsidR="00B8594F" w:rsidRPr="00F11EFB">
        <w:rPr>
          <w:rFonts w:ascii="Times New Roman" w:hAnsi="Times New Roman" w:cs="Times New Roman"/>
        </w:rPr>
        <w:t>doesn</w:t>
      </w:r>
      <w:ins w:id="1533" w:author="Author">
        <w:r w:rsidR="00CE5F2E">
          <w:rPr>
            <w:rFonts w:ascii="Times New Roman" w:hAnsi="Times New Roman" w:cs="Times New Roman"/>
          </w:rPr>
          <w:t>’</w:t>
        </w:r>
      </w:ins>
      <w:del w:id="1534" w:author="Author">
        <w:r w:rsidR="00B8594F" w:rsidRPr="00F11EFB" w:rsidDel="00CE5F2E">
          <w:rPr>
            <w:rFonts w:ascii="Times New Roman" w:hAnsi="Times New Roman" w:cs="Times New Roman"/>
          </w:rPr>
          <w:delText>'</w:delText>
        </w:r>
      </w:del>
      <w:r w:rsidR="00B8594F" w:rsidRPr="00F11EFB">
        <w:rPr>
          <w:rFonts w:ascii="Times New Roman" w:hAnsi="Times New Roman" w:cs="Times New Roman"/>
        </w:rPr>
        <w:t>t</w:t>
      </w:r>
      <w:r w:rsidR="00370E76" w:rsidRPr="00F11EFB">
        <w:rPr>
          <w:rFonts w:ascii="Times New Roman" w:hAnsi="Times New Roman" w:cs="Times New Roman"/>
        </w:rPr>
        <w:t xml:space="preserve"> </w:t>
      </w:r>
      <w:proofErr w:type="gramStart"/>
      <w:r w:rsidR="00B8594F" w:rsidRPr="00F11EFB">
        <w:rPr>
          <w:rFonts w:ascii="Times New Roman" w:hAnsi="Times New Roman" w:cs="Times New Roman"/>
        </w:rPr>
        <w:t>have</w:t>
      </w:r>
      <w:proofErr w:type="gramEnd"/>
      <w:r w:rsidR="00370E76" w:rsidRPr="00F11EFB">
        <w:rPr>
          <w:rFonts w:ascii="Times New Roman" w:hAnsi="Times New Roman" w:cs="Times New Roman"/>
        </w:rPr>
        <w:t xml:space="preserve"> </w:t>
      </w:r>
      <w:r w:rsidR="00B8594F" w:rsidRPr="00F11EFB">
        <w:rPr>
          <w:rFonts w:ascii="Times New Roman" w:hAnsi="Times New Roman" w:cs="Times New Roman"/>
        </w:rPr>
        <w:t>to</w:t>
      </w:r>
      <w:r w:rsidR="00370E76" w:rsidRPr="00F11EFB">
        <w:rPr>
          <w:rFonts w:ascii="Times New Roman" w:hAnsi="Times New Roman" w:cs="Times New Roman"/>
        </w:rPr>
        <w:t xml:space="preserve"> </w:t>
      </w:r>
      <w:r w:rsidR="00B8594F" w:rsidRPr="00F11EFB">
        <w:rPr>
          <w:rFonts w:ascii="Times New Roman" w:hAnsi="Times New Roman" w:cs="Times New Roman"/>
        </w:rPr>
        <w:t>be</w:t>
      </w:r>
      <w:r w:rsidR="00370E76" w:rsidRPr="00F11EFB">
        <w:rPr>
          <w:rFonts w:ascii="Times New Roman" w:hAnsi="Times New Roman" w:cs="Times New Roman"/>
        </w:rPr>
        <w:t xml:space="preserve"> </w:t>
      </w:r>
      <w:ins w:id="1535" w:author="Author">
        <w:r w:rsidR="00CE5F2E">
          <w:rPr>
            <w:rFonts w:ascii="Times New Roman" w:hAnsi="Times New Roman" w:cs="Times New Roman"/>
          </w:rPr>
          <w:t>this</w:t>
        </w:r>
      </w:ins>
      <w:del w:id="1536" w:author="Author">
        <w:r w:rsidR="00B8594F" w:rsidRPr="00F11EFB" w:rsidDel="00CE5F2E">
          <w:rPr>
            <w:rFonts w:ascii="Times New Roman" w:hAnsi="Times New Roman" w:cs="Times New Roman"/>
          </w:rPr>
          <w:delText>that</w:delText>
        </w:r>
      </w:del>
      <w:r w:rsidR="00370E76" w:rsidRPr="00F11EFB">
        <w:rPr>
          <w:rFonts w:ascii="Times New Roman" w:hAnsi="Times New Roman" w:cs="Times New Roman"/>
        </w:rPr>
        <w:t xml:space="preserve"> </w:t>
      </w:r>
      <w:r w:rsidR="00B8594F" w:rsidRPr="00F11EFB">
        <w:rPr>
          <w:rFonts w:ascii="Times New Roman" w:hAnsi="Times New Roman" w:cs="Times New Roman"/>
        </w:rPr>
        <w:t>way.</w:t>
      </w:r>
      <w:r w:rsidR="00370E76" w:rsidRPr="00F11EFB">
        <w:rPr>
          <w:rFonts w:ascii="Times New Roman" w:hAnsi="Times New Roman" w:cs="Times New Roman"/>
        </w:rPr>
        <w:t xml:space="preserve"> </w:t>
      </w:r>
      <w:r w:rsidR="00B8594F" w:rsidRPr="00F11EFB">
        <w:rPr>
          <w:rFonts w:ascii="Times New Roman" w:hAnsi="Times New Roman" w:cs="Times New Roman"/>
        </w:rPr>
        <w:t>If</w:t>
      </w:r>
      <w:r w:rsidR="00370E76" w:rsidRPr="00F11EFB">
        <w:rPr>
          <w:rFonts w:ascii="Times New Roman" w:hAnsi="Times New Roman" w:cs="Times New Roman"/>
        </w:rPr>
        <w:t xml:space="preserve"> </w:t>
      </w:r>
      <w:r w:rsidR="00B8594F" w:rsidRPr="00F11EFB">
        <w:rPr>
          <w:rFonts w:ascii="Times New Roman" w:hAnsi="Times New Roman" w:cs="Times New Roman"/>
        </w:rPr>
        <w:t>you</w:t>
      </w:r>
      <w:r w:rsidR="00370E76" w:rsidRPr="00F11EFB">
        <w:rPr>
          <w:rFonts w:ascii="Times New Roman" w:hAnsi="Times New Roman" w:cs="Times New Roman"/>
        </w:rPr>
        <w:t xml:space="preserve"> </w:t>
      </w:r>
      <w:r w:rsidR="00B8594F" w:rsidRPr="00F11EFB">
        <w:rPr>
          <w:rFonts w:ascii="Times New Roman" w:hAnsi="Times New Roman" w:cs="Times New Roman"/>
        </w:rPr>
        <w:t>want</w:t>
      </w:r>
      <w:r w:rsidR="00370E76" w:rsidRPr="00F11EFB">
        <w:rPr>
          <w:rFonts w:ascii="Times New Roman" w:hAnsi="Times New Roman" w:cs="Times New Roman"/>
        </w:rPr>
        <w:t xml:space="preserve"> </w:t>
      </w:r>
      <w:r w:rsidR="00B8594F" w:rsidRPr="00F11EFB">
        <w:rPr>
          <w:rFonts w:ascii="Times New Roman" w:hAnsi="Times New Roman" w:cs="Times New Roman"/>
        </w:rPr>
        <w:t>to</w:t>
      </w:r>
      <w:r w:rsidR="00370E76" w:rsidRPr="00F11EFB">
        <w:rPr>
          <w:rFonts w:ascii="Times New Roman" w:hAnsi="Times New Roman" w:cs="Times New Roman"/>
        </w:rPr>
        <w:t xml:space="preserve"> </w:t>
      </w:r>
      <w:r w:rsidR="00B8594F" w:rsidRPr="00F11EFB">
        <w:rPr>
          <w:rFonts w:ascii="Times New Roman" w:hAnsi="Times New Roman" w:cs="Times New Roman"/>
        </w:rPr>
        <w:t>achieve</w:t>
      </w:r>
      <w:r w:rsidR="00370E76" w:rsidRPr="00F11EFB">
        <w:rPr>
          <w:rFonts w:ascii="Times New Roman" w:hAnsi="Times New Roman" w:cs="Times New Roman"/>
        </w:rPr>
        <w:t xml:space="preserve"> </w:t>
      </w:r>
      <w:r w:rsidR="00FB0B0D" w:rsidRPr="00F11EFB">
        <w:rPr>
          <w:rFonts w:ascii="Times New Roman" w:hAnsi="Times New Roman" w:cs="Times New Roman"/>
        </w:rPr>
        <w:t>t</w:t>
      </w:r>
      <w:r w:rsidR="00B8594F" w:rsidRPr="00F11EFB">
        <w:rPr>
          <w:rFonts w:ascii="Times New Roman" w:hAnsi="Times New Roman" w:cs="Times New Roman"/>
        </w:rPr>
        <w:t>he</w:t>
      </w:r>
      <w:r w:rsidR="00370E76" w:rsidRPr="00F11EFB">
        <w:rPr>
          <w:rFonts w:ascii="Times New Roman" w:hAnsi="Times New Roman" w:cs="Times New Roman"/>
        </w:rPr>
        <w:t xml:space="preserve"> </w:t>
      </w:r>
      <w:r w:rsidR="00B8594F" w:rsidRPr="00F11EFB">
        <w:rPr>
          <w:rFonts w:ascii="Times New Roman" w:hAnsi="Times New Roman" w:cs="Times New Roman"/>
        </w:rPr>
        <w:t>American</w:t>
      </w:r>
      <w:r w:rsidR="00370E76" w:rsidRPr="00F11EFB">
        <w:rPr>
          <w:rFonts w:ascii="Times New Roman" w:hAnsi="Times New Roman" w:cs="Times New Roman"/>
        </w:rPr>
        <w:t xml:space="preserve"> </w:t>
      </w:r>
      <w:ins w:id="1537" w:author="Author">
        <w:r w:rsidR="008C5655" w:rsidRPr="00F11EFB">
          <w:rPr>
            <w:rFonts w:ascii="Times New Roman" w:hAnsi="Times New Roman" w:cs="Times New Roman"/>
          </w:rPr>
          <w:t>d</w:t>
        </w:r>
      </w:ins>
      <w:del w:id="1538" w:author="Author">
        <w:r w:rsidR="00B8594F" w:rsidRPr="00F11EFB" w:rsidDel="008C5655">
          <w:rPr>
            <w:rFonts w:ascii="Times New Roman" w:hAnsi="Times New Roman" w:cs="Times New Roman"/>
          </w:rPr>
          <w:delText>D</w:delText>
        </w:r>
      </w:del>
      <w:r w:rsidR="00B8594F" w:rsidRPr="00F11EFB">
        <w:rPr>
          <w:rFonts w:ascii="Times New Roman" w:hAnsi="Times New Roman" w:cs="Times New Roman"/>
        </w:rPr>
        <w:t>ream,</w:t>
      </w:r>
      <w:r w:rsidR="00370E76" w:rsidRPr="00F11EFB">
        <w:rPr>
          <w:rFonts w:ascii="Times New Roman" w:hAnsi="Times New Roman" w:cs="Times New Roman"/>
        </w:rPr>
        <w:t xml:space="preserve"> </w:t>
      </w:r>
      <w:r w:rsidR="00B8594F" w:rsidRPr="00F11EFB">
        <w:rPr>
          <w:rFonts w:ascii="Times New Roman" w:hAnsi="Times New Roman" w:cs="Times New Roman"/>
        </w:rPr>
        <w:t>and</w:t>
      </w:r>
      <w:r w:rsidR="00370E76" w:rsidRPr="00F11EFB">
        <w:rPr>
          <w:rFonts w:ascii="Times New Roman" w:hAnsi="Times New Roman" w:cs="Times New Roman"/>
        </w:rPr>
        <w:t xml:space="preserve"> </w:t>
      </w:r>
      <w:r w:rsidR="00B8594F" w:rsidRPr="00F11EFB">
        <w:rPr>
          <w:rFonts w:ascii="Times New Roman" w:hAnsi="Times New Roman" w:cs="Times New Roman"/>
        </w:rPr>
        <w:t>end</w:t>
      </w:r>
      <w:r w:rsidR="00370E76" w:rsidRPr="00F11EFB">
        <w:rPr>
          <w:rFonts w:ascii="Times New Roman" w:hAnsi="Times New Roman" w:cs="Times New Roman"/>
        </w:rPr>
        <w:t xml:space="preserve"> </w:t>
      </w:r>
      <w:r w:rsidR="00B8594F" w:rsidRPr="00F11EFB">
        <w:rPr>
          <w:rFonts w:ascii="Times New Roman" w:hAnsi="Times New Roman" w:cs="Times New Roman"/>
        </w:rPr>
        <w:t>up</w:t>
      </w:r>
      <w:r w:rsidR="00370E76" w:rsidRPr="00F11EFB">
        <w:rPr>
          <w:rFonts w:ascii="Times New Roman" w:hAnsi="Times New Roman" w:cs="Times New Roman"/>
        </w:rPr>
        <w:t xml:space="preserve"> </w:t>
      </w:r>
      <w:r w:rsidR="00B8594F" w:rsidRPr="00F11EFB">
        <w:rPr>
          <w:rFonts w:ascii="Times New Roman" w:hAnsi="Times New Roman" w:cs="Times New Roman"/>
        </w:rPr>
        <w:t>better</w:t>
      </w:r>
      <w:r w:rsidR="00370E76" w:rsidRPr="00F11EFB">
        <w:rPr>
          <w:rFonts w:ascii="Times New Roman" w:hAnsi="Times New Roman" w:cs="Times New Roman"/>
        </w:rPr>
        <w:t xml:space="preserve"> </w:t>
      </w:r>
      <w:r w:rsidR="00B8594F" w:rsidRPr="00F11EFB">
        <w:rPr>
          <w:rFonts w:ascii="Times New Roman" w:hAnsi="Times New Roman" w:cs="Times New Roman"/>
        </w:rPr>
        <w:t>off</w:t>
      </w:r>
      <w:r w:rsidR="00370E76" w:rsidRPr="00F11EFB">
        <w:rPr>
          <w:rFonts w:ascii="Times New Roman" w:hAnsi="Times New Roman" w:cs="Times New Roman"/>
        </w:rPr>
        <w:t xml:space="preserve"> </w:t>
      </w:r>
      <w:r w:rsidR="00B8594F" w:rsidRPr="00F11EFB">
        <w:rPr>
          <w:rFonts w:ascii="Times New Roman" w:hAnsi="Times New Roman" w:cs="Times New Roman"/>
        </w:rPr>
        <w:t>than</w:t>
      </w:r>
      <w:r w:rsidR="00370E76" w:rsidRPr="00F11EFB">
        <w:rPr>
          <w:rFonts w:ascii="Times New Roman" w:hAnsi="Times New Roman" w:cs="Times New Roman"/>
        </w:rPr>
        <w:t xml:space="preserve"> </w:t>
      </w:r>
      <w:r w:rsidR="00B8594F" w:rsidRPr="00F11EFB">
        <w:rPr>
          <w:rFonts w:ascii="Times New Roman" w:hAnsi="Times New Roman" w:cs="Times New Roman"/>
        </w:rPr>
        <w:t>your</w:t>
      </w:r>
      <w:r w:rsidR="00370E76" w:rsidRPr="00F11EFB">
        <w:rPr>
          <w:rFonts w:ascii="Times New Roman" w:hAnsi="Times New Roman" w:cs="Times New Roman"/>
        </w:rPr>
        <w:t xml:space="preserve"> </w:t>
      </w:r>
      <w:r w:rsidR="00B8594F" w:rsidRPr="00F11EFB">
        <w:rPr>
          <w:rFonts w:ascii="Times New Roman" w:hAnsi="Times New Roman" w:cs="Times New Roman"/>
        </w:rPr>
        <w:t>parents,</w:t>
      </w:r>
      <w:r w:rsidR="00370E76" w:rsidRPr="00F11EFB">
        <w:rPr>
          <w:rFonts w:ascii="Times New Roman" w:hAnsi="Times New Roman" w:cs="Times New Roman"/>
        </w:rPr>
        <w:t xml:space="preserve"> </w:t>
      </w:r>
      <w:r w:rsidR="00B8594F" w:rsidRPr="00F11EFB">
        <w:rPr>
          <w:rFonts w:ascii="Times New Roman" w:hAnsi="Times New Roman" w:cs="Times New Roman"/>
        </w:rPr>
        <w:t>here</w:t>
      </w:r>
      <w:r w:rsidR="00370E76" w:rsidRPr="00F11EFB">
        <w:rPr>
          <w:rFonts w:ascii="Times New Roman" w:hAnsi="Times New Roman" w:cs="Times New Roman"/>
        </w:rPr>
        <w:t xml:space="preserve"> </w:t>
      </w:r>
      <w:r w:rsidR="00B8594F" w:rsidRPr="00F11EFB">
        <w:rPr>
          <w:rFonts w:ascii="Times New Roman" w:hAnsi="Times New Roman" w:cs="Times New Roman"/>
        </w:rPr>
        <w:t>are</w:t>
      </w:r>
      <w:r w:rsidR="00370E76" w:rsidRPr="00F11EFB">
        <w:rPr>
          <w:rFonts w:ascii="Times New Roman" w:hAnsi="Times New Roman" w:cs="Times New Roman"/>
        </w:rPr>
        <w:t xml:space="preserve"> </w:t>
      </w:r>
      <w:r w:rsidR="00B8594F" w:rsidRPr="00F11EFB">
        <w:rPr>
          <w:rFonts w:ascii="Times New Roman" w:hAnsi="Times New Roman" w:cs="Times New Roman"/>
        </w:rPr>
        <w:t>some</w:t>
      </w:r>
      <w:r w:rsidR="00370E76" w:rsidRPr="00F11EFB">
        <w:rPr>
          <w:rFonts w:ascii="Times New Roman" w:hAnsi="Times New Roman" w:cs="Times New Roman"/>
        </w:rPr>
        <w:t xml:space="preserve"> </w:t>
      </w:r>
      <w:r w:rsidR="00FB0B0D" w:rsidRPr="00F11EFB">
        <w:rPr>
          <w:rFonts w:ascii="Times New Roman" w:hAnsi="Times New Roman" w:cs="Times New Roman"/>
        </w:rPr>
        <w:t>t</w:t>
      </w:r>
      <w:r w:rsidRPr="00F11EFB">
        <w:rPr>
          <w:rFonts w:ascii="Times New Roman" w:hAnsi="Times New Roman" w:cs="Times New Roman"/>
        </w:rPr>
        <w:t>hings</w:t>
      </w:r>
      <w:r w:rsidR="00370E76" w:rsidRPr="00F11EFB">
        <w:rPr>
          <w:rFonts w:ascii="Times New Roman" w:hAnsi="Times New Roman" w:cs="Times New Roman"/>
        </w:rPr>
        <w:t xml:space="preserve"> </w:t>
      </w:r>
      <w:r w:rsidR="00B8594F" w:rsidRPr="00F11EFB">
        <w:rPr>
          <w:rFonts w:ascii="Times New Roman" w:hAnsi="Times New Roman" w:cs="Times New Roman"/>
        </w:rPr>
        <w:t>you</w:t>
      </w:r>
      <w:r w:rsidR="00370E76" w:rsidRPr="00F11EFB">
        <w:rPr>
          <w:rFonts w:ascii="Times New Roman" w:hAnsi="Times New Roman" w:cs="Times New Roman"/>
        </w:rPr>
        <w:t xml:space="preserve"> </w:t>
      </w:r>
      <w:r w:rsidR="00B8594F" w:rsidRPr="00F11EFB">
        <w:rPr>
          <w:rFonts w:ascii="Times New Roman" w:hAnsi="Times New Roman" w:cs="Times New Roman"/>
        </w:rPr>
        <w:t>can</w:t>
      </w:r>
      <w:r w:rsidR="00370E76" w:rsidRPr="00F11EFB">
        <w:rPr>
          <w:rFonts w:ascii="Times New Roman" w:hAnsi="Times New Roman" w:cs="Times New Roman"/>
        </w:rPr>
        <w:t xml:space="preserve"> </w:t>
      </w:r>
      <w:r w:rsidR="00B8594F" w:rsidRPr="00F11EFB">
        <w:rPr>
          <w:rFonts w:ascii="Times New Roman" w:hAnsi="Times New Roman" w:cs="Times New Roman"/>
        </w:rPr>
        <w:t>do</w:t>
      </w:r>
      <w:ins w:id="1539" w:author="Author">
        <w:r w:rsidR="004C76BF">
          <w:rPr>
            <w:rFonts w:ascii="Times New Roman" w:hAnsi="Times New Roman" w:cs="Times New Roman"/>
          </w:rPr>
          <w:t>.</w:t>
        </w:r>
      </w:ins>
      <w:del w:id="1540" w:author="Author">
        <w:r w:rsidR="00B8594F" w:rsidRPr="00F11EFB" w:rsidDel="004C76BF">
          <w:rPr>
            <w:rFonts w:ascii="Times New Roman" w:hAnsi="Times New Roman" w:cs="Times New Roman"/>
          </w:rPr>
          <w:delText>:</w:delText>
        </w:r>
      </w:del>
    </w:p>
    <w:p w14:paraId="24FAB0B0" w14:textId="510B77A7" w:rsidR="00B8594F" w:rsidRPr="00F11EFB" w:rsidRDefault="00B8594F">
      <w:pPr>
        <w:ind w:right="4"/>
        <w:contextualSpacing/>
        <w:rPr>
          <w:rFonts w:ascii="Times New Roman" w:hAnsi="Times New Roman" w:cs="Times New Roman"/>
        </w:rPr>
        <w:pPrChange w:id="1541" w:author="Author">
          <w:pPr>
            <w:ind w:right="4" w:firstLine="0"/>
            <w:contextualSpacing/>
          </w:pPr>
        </w:pPrChange>
      </w:pPr>
      <w:r w:rsidRPr="00F11EFB">
        <w:rPr>
          <w:rFonts w:ascii="Times New Roman" w:hAnsi="Times New Roman" w:cs="Times New Roman"/>
          <w:b/>
          <w:bCs/>
        </w:rPr>
        <w:t>Get</w:t>
      </w:r>
      <w:r w:rsidR="00370E76" w:rsidRPr="00F11EFB">
        <w:rPr>
          <w:rFonts w:ascii="Times New Roman" w:hAnsi="Times New Roman" w:cs="Times New Roman"/>
          <w:b/>
          <w:bCs/>
        </w:rPr>
        <w:t xml:space="preserve"> </w:t>
      </w:r>
      <w:r w:rsidRPr="00F11EFB">
        <w:rPr>
          <w:rFonts w:ascii="Times New Roman" w:hAnsi="Times New Roman" w:cs="Times New Roman"/>
          <w:b/>
          <w:bCs/>
        </w:rPr>
        <w:t>cost</w:t>
      </w:r>
      <w:r w:rsidR="00FB0B0D" w:rsidRPr="00F11EFB">
        <w:rPr>
          <w:rFonts w:ascii="Times New Roman" w:hAnsi="Times New Roman" w:cs="Times New Roman"/>
          <w:b/>
          <w:bCs/>
        </w:rPr>
        <w:t>-</w:t>
      </w:r>
      <w:r w:rsidRPr="00F11EFB">
        <w:rPr>
          <w:rFonts w:ascii="Times New Roman" w:hAnsi="Times New Roman" w:cs="Times New Roman"/>
          <w:b/>
          <w:bCs/>
        </w:rPr>
        <w:t>effective</w:t>
      </w:r>
      <w:r w:rsidR="00370E76" w:rsidRPr="00F11EFB">
        <w:rPr>
          <w:rFonts w:ascii="Times New Roman" w:hAnsi="Times New Roman" w:cs="Times New Roman"/>
          <w:b/>
          <w:bCs/>
        </w:rPr>
        <w:t xml:space="preserve"> </w:t>
      </w:r>
      <w:r w:rsidRPr="00F11EFB">
        <w:rPr>
          <w:rFonts w:ascii="Times New Roman" w:hAnsi="Times New Roman" w:cs="Times New Roman"/>
          <w:b/>
          <w:bCs/>
        </w:rPr>
        <w:t>training.</w:t>
      </w:r>
      <w:r w:rsidR="00370E76" w:rsidRPr="00F11EFB">
        <w:rPr>
          <w:rFonts w:ascii="Times New Roman" w:hAnsi="Times New Roman" w:cs="Times New Roman"/>
          <w:b/>
          <w:bCs/>
        </w:rPr>
        <w:t xml:space="preserve"> </w:t>
      </w:r>
      <w:r w:rsidRPr="00F11EFB">
        <w:rPr>
          <w:rFonts w:ascii="Times New Roman" w:hAnsi="Times New Roman" w:cs="Times New Roman"/>
        </w:rPr>
        <w:t>For</w:t>
      </w:r>
      <w:r w:rsidR="00370E76" w:rsidRPr="00F11EFB">
        <w:rPr>
          <w:rFonts w:ascii="Times New Roman" w:hAnsi="Times New Roman" w:cs="Times New Roman"/>
        </w:rPr>
        <w:t xml:space="preserve"> </w:t>
      </w:r>
      <w:r w:rsidRPr="00F11EFB">
        <w:rPr>
          <w:rFonts w:ascii="Times New Roman" w:hAnsi="Times New Roman" w:cs="Times New Roman"/>
        </w:rPr>
        <w:t>years,</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advice</w:t>
      </w:r>
      <w:r w:rsidR="00370E76" w:rsidRPr="00F11EFB">
        <w:rPr>
          <w:rFonts w:ascii="Times New Roman" w:hAnsi="Times New Roman" w:cs="Times New Roman"/>
        </w:rPr>
        <w:t xml:space="preserve"> </w:t>
      </w:r>
      <w:r w:rsidRPr="00F11EFB">
        <w:rPr>
          <w:rFonts w:ascii="Times New Roman" w:hAnsi="Times New Roman" w:cs="Times New Roman"/>
        </w:rPr>
        <w:t>was</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go</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best</w:t>
      </w:r>
      <w:r w:rsidR="00370E76" w:rsidRPr="00F11EFB">
        <w:rPr>
          <w:rFonts w:ascii="Times New Roman" w:hAnsi="Times New Roman" w:cs="Times New Roman"/>
        </w:rPr>
        <w:t xml:space="preserve"> </w:t>
      </w:r>
      <w:r w:rsidRPr="00F11EFB">
        <w:rPr>
          <w:rFonts w:ascii="Times New Roman" w:hAnsi="Times New Roman" w:cs="Times New Roman"/>
        </w:rPr>
        <w:t>college</w:t>
      </w:r>
      <w:r w:rsidR="00370E76" w:rsidRPr="00F11EFB">
        <w:rPr>
          <w:rFonts w:ascii="Times New Roman" w:hAnsi="Times New Roman" w:cs="Times New Roman"/>
        </w:rPr>
        <w:t xml:space="preserve"> </w:t>
      </w:r>
      <w:ins w:id="1542" w:author="Author">
        <w:r w:rsidR="00EB3B31">
          <w:rPr>
            <w:rFonts w:ascii="Times New Roman" w:hAnsi="Times New Roman" w:cs="Times New Roman"/>
          </w:rPr>
          <w:t>y</w:t>
        </w:r>
      </w:ins>
      <w:del w:id="1543" w:author="Author">
        <w:r w:rsidR="004B3374" w:rsidRPr="00F11EFB" w:rsidDel="00EB3B31">
          <w:rPr>
            <w:rFonts w:ascii="Times New Roman" w:hAnsi="Times New Roman" w:cs="Times New Roman"/>
          </w:rPr>
          <w:delText>Y</w:delText>
        </w:r>
      </w:del>
      <w:r w:rsidR="004B3374" w:rsidRPr="00F11EFB">
        <w:rPr>
          <w:rFonts w:ascii="Times New Roman" w:hAnsi="Times New Roman" w:cs="Times New Roman"/>
        </w:rPr>
        <w:t>ou</w:t>
      </w:r>
      <w:r w:rsidR="00370E76" w:rsidRPr="00F11EFB">
        <w:rPr>
          <w:rFonts w:ascii="Times New Roman" w:hAnsi="Times New Roman" w:cs="Times New Roman"/>
        </w:rPr>
        <w:t xml:space="preserve"> </w:t>
      </w:r>
      <w:r w:rsidRPr="00F11EFB">
        <w:rPr>
          <w:rFonts w:ascii="Times New Roman" w:hAnsi="Times New Roman" w:cs="Times New Roman"/>
        </w:rPr>
        <w:t>could</w:t>
      </w:r>
      <w:r w:rsidR="00370E76" w:rsidRPr="00F11EFB">
        <w:rPr>
          <w:rFonts w:ascii="Times New Roman" w:hAnsi="Times New Roman" w:cs="Times New Roman"/>
        </w:rPr>
        <w:t xml:space="preserve"> </w:t>
      </w:r>
      <w:r w:rsidRPr="00F11EFB">
        <w:rPr>
          <w:rFonts w:ascii="Times New Roman" w:hAnsi="Times New Roman" w:cs="Times New Roman"/>
        </w:rPr>
        <w:t>get</w:t>
      </w:r>
      <w:r w:rsidR="00370E76" w:rsidRPr="00F11EFB">
        <w:rPr>
          <w:rFonts w:ascii="Times New Roman" w:hAnsi="Times New Roman" w:cs="Times New Roman"/>
        </w:rPr>
        <w:t xml:space="preserve"> </w:t>
      </w:r>
      <w:r w:rsidRPr="00F11EFB">
        <w:rPr>
          <w:rFonts w:ascii="Times New Roman" w:hAnsi="Times New Roman" w:cs="Times New Roman"/>
        </w:rPr>
        <w:t>into</w:t>
      </w:r>
      <w:ins w:id="1544" w:author="Author">
        <w:r w:rsidR="00EB3B31">
          <w:rPr>
            <w:rFonts w:ascii="Times New Roman" w:hAnsi="Times New Roman" w:cs="Times New Roman"/>
          </w:rPr>
          <w:t>.</w:t>
        </w:r>
      </w:ins>
      <w:r w:rsidR="00370E76" w:rsidRPr="00F11EFB">
        <w:rPr>
          <w:rFonts w:ascii="Times New Roman" w:hAnsi="Times New Roman" w:cs="Times New Roman"/>
        </w:rPr>
        <w:t xml:space="preserve"> </w:t>
      </w:r>
      <w:ins w:id="1545" w:author="Author">
        <w:r w:rsidR="00EB3B31">
          <w:rPr>
            <w:rFonts w:ascii="Times New Roman" w:hAnsi="Times New Roman" w:cs="Times New Roman"/>
          </w:rPr>
          <w:t>P</w:t>
        </w:r>
      </w:ins>
      <w:del w:id="1546" w:author="Author">
        <w:r w:rsidR="00FB0B0D" w:rsidRPr="00F11EFB" w:rsidDel="00EB3B31">
          <w:rPr>
            <w:rFonts w:ascii="Times New Roman" w:hAnsi="Times New Roman" w:cs="Times New Roman"/>
          </w:rPr>
          <w:delText>p</w:delText>
        </w:r>
      </w:del>
      <w:r w:rsidRPr="00F11EFB">
        <w:rPr>
          <w:rFonts w:ascii="Times New Roman" w:hAnsi="Times New Roman" w:cs="Times New Roman"/>
        </w:rPr>
        <w:t>erhaps</w:t>
      </w:r>
      <w:r w:rsidR="00370E76" w:rsidRPr="00F11EFB">
        <w:rPr>
          <w:rFonts w:ascii="Times New Roman" w:hAnsi="Times New Roman" w:cs="Times New Roman"/>
        </w:rPr>
        <w:t xml:space="preserve"> </w:t>
      </w:r>
      <w:ins w:id="1547" w:author="Author">
        <w:r w:rsidR="00EB3B31">
          <w:rPr>
            <w:rFonts w:ascii="Times New Roman" w:hAnsi="Times New Roman" w:cs="Times New Roman"/>
          </w:rPr>
          <w:t>this</w:t>
        </w:r>
      </w:ins>
      <w:del w:id="1548" w:author="Author">
        <w:r w:rsidRPr="00F11EFB" w:rsidDel="00EB3B31">
          <w:rPr>
            <w:rFonts w:ascii="Times New Roman" w:hAnsi="Times New Roman" w:cs="Times New Roman"/>
          </w:rPr>
          <w:delText>that</w:delText>
        </w:r>
      </w:del>
      <w:r w:rsidR="00370E76" w:rsidRPr="00F11EFB">
        <w:rPr>
          <w:rFonts w:ascii="Times New Roman" w:hAnsi="Times New Roman" w:cs="Times New Roman"/>
        </w:rPr>
        <w:t xml:space="preserve"> </w:t>
      </w:r>
      <w:r w:rsidRPr="00F11EFB">
        <w:rPr>
          <w:rFonts w:ascii="Times New Roman" w:hAnsi="Times New Roman" w:cs="Times New Roman"/>
        </w:rPr>
        <w:t>should</w:t>
      </w:r>
      <w:r w:rsidR="00370E76" w:rsidRPr="00F11EFB">
        <w:rPr>
          <w:rFonts w:ascii="Times New Roman" w:hAnsi="Times New Roman" w:cs="Times New Roman"/>
        </w:rPr>
        <w:t xml:space="preserve"> </w:t>
      </w:r>
      <w:r w:rsidRPr="00F11EFB">
        <w:rPr>
          <w:rFonts w:ascii="Times New Roman" w:hAnsi="Times New Roman" w:cs="Times New Roman"/>
        </w:rPr>
        <w:t>be</w:t>
      </w:r>
      <w:r w:rsidR="00370E76" w:rsidRPr="00F11EFB">
        <w:rPr>
          <w:rFonts w:ascii="Times New Roman" w:hAnsi="Times New Roman" w:cs="Times New Roman"/>
        </w:rPr>
        <w:t xml:space="preserve"> </w:t>
      </w:r>
      <w:r w:rsidRPr="00F11EFB">
        <w:rPr>
          <w:rFonts w:ascii="Times New Roman" w:hAnsi="Times New Roman" w:cs="Times New Roman"/>
        </w:rPr>
        <w:t>changed</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ins w:id="1549" w:author="Author">
        <w:r w:rsidR="00EB3B31">
          <w:rPr>
            <w:rFonts w:ascii="Times New Roman" w:hAnsi="Times New Roman" w:cs="Times New Roman"/>
          </w:rPr>
          <w:t>“</w:t>
        </w:r>
      </w:ins>
      <w:del w:id="1550" w:author="Author">
        <w:r w:rsidRPr="00F11EFB" w:rsidDel="00EB3B31">
          <w:rPr>
            <w:rFonts w:ascii="Times New Roman" w:hAnsi="Times New Roman" w:cs="Times New Roman"/>
          </w:rPr>
          <w:delText>"</w:delText>
        </w:r>
      </w:del>
      <w:r w:rsidRPr="00F11EFB">
        <w:rPr>
          <w:rFonts w:ascii="Times New Roman" w:hAnsi="Times New Roman" w:cs="Times New Roman"/>
        </w:rPr>
        <w:t>go</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school</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will</w:t>
      </w:r>
      <w:r w:rsidR="00370E76" w:rsidRPr="00F11EFB">
        <w:rPr>
          <w:rFonts w:ascii="Times New Roman" w:hAnsi="Times New Roman" w:cs="Times New Roman"/>
        </w:rPr>
        <w:t xml:space="preserve"> </w:t>
      </w:r>
      <w:r w:rsidR="00FB0B0D" w:rsidRPr="00F11EFB">
        <w:rPr>
          <w:rFonts w:ascii="Times New Roman" w:hAnsi="Times New Roman" w:cs="Times New Roman"/>
        </w:rPr>
        <w:t>g</w:t>
      </w:r>
      <w:r w:rsidR="004B3374" w:rsidRPr="00F11EFB">
        <w:rPr>
          <w:rFonts w:ascii="Times New Roman" w:hAnsi="Times New Roman" w:cs="Times New Roman"/>
        </w:rPr>
        <w:t>ive</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most</w:t>
      </w:r>
      <w:r w:rsidR="00370E76" w:rsidRPr="00F11EFB">
        <w:rPr>
          <w:rFonts w:ascii="Times New Roman" w:hAnsi="Times New Roman" w:cs="Times New Roman"/>
        </w:rPr>
        <w:t xml:space="preserve"> </w:t>
      </w:r>
      <w:r w:rsidRPr="00F11EFB">
        <w:rPr>
          <w:rFonts w:ascii="Times New Roman" w:hAnsi="Times New Roman" w:cs="Times New Roman"/>
        </w:rPr>
        <w:t>bang</w:t>
      </w:r>
      <w:r w:rsidR="00370E76" w:rsidRPr="00F11EFB">
        <w:rPr>
          <w:rFonts w:ascii="Times New Roman" w:hAnsi="Times New Roman" w:cs="Times New Roman"/>
        </w:rPr>
        <w:t xml:space="preserve"> </w:t>
      </w:r>
      <w:r w:rsidRPr="00F11EFB">
        <w:rPr>
          <w:rFonts w:ascii="Times New Roman" w:hAnsi="Times New Roman" w:cs="Times New Roman"/>
        </w:rPr>
        <w:t>for</w:t>
      </w:r>
      <w:r w:rsidR="00370E76" w:rsidRPr="00F11EFB">
        <w:rPr>
          <w:rFonts w:ascii="Times New Roman" w:hAnsi="Times New Roman" w:cs="Times New Roman"/>
        </w:rPr>
        <w:t xml:space="preserve"> </w:t>
      </w:r>
      <w:r w:rsidRPr="00F11EFB">
        <w:rPr>
          <w:rFonts w:ascii="Times New Roman" w:hAnsi="Times New Roman" w:cs="Times New Roman"/>
        </w:rPr>
        <w:t>your</w:t>
      </w:r>
      <w:r w:rsidR="00370E76" w:rsidRPr="00F11EFB">
        <w:rPr>
          <w:rFonts w:ascii="Times New Roman" w:hAnsi="Times New Roman" w:cs="Times New Roman"/>
        </w:rPr>
        <w:t xml:space="preserve"> </w:t>
      </w:r>
      <w:r w:rsidRPr="00F11EFB">
        <w:rPr>
          <w:rFonts w:ascii="Times New Roman" w:hAnsi="Times New Roman" w:cs="Times New Roman"/>
        </w:rPr>
        <w:t>buck.</w:t>
      </w:r>
      <w:ins w:id="1551" w:author="Author">
        <w:r w:rsidR="00EB3B31">
          <w:rPr>
            <w:rFonts w:ascii="Times New Roman" w:hAnsi="Times New Roman" w:cs="Times New Roman"/>
          </w:rPr>
          <w:t>”</w:t>
        </w:r>
      </w:ins>
      <w:del w:id="1552" w:author="Author">
        <w:r w:rsidRPr="00F11EFB" w:rsidDel="00EB3B31">
          <w:rPr>
            <w:rFonts w:ascii="Times New Roman" w:hAnsi="Times New Roman" w:cs="Times New Roman"/>
          </w:rPr>
          <w:delText>"</w:delText>
        </w:r>
      </w:del>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may</w:t>
      </w:r>
      <w:r w:rsidR="00370E76" w:rsidRPr="00F11EFB">
        <w:rPr>
          <w:rFonts w:ascii="Times New Roman" w:hAnsi="Times New Roman" w:cs="Times New Roman"/>
        </w:rPr>
        <w:t xml:space="preserve"> </w:t>
      </w:r>
      <w:r w:rsidR="004B3374" w:rsidRPr="00F11EFB">
        <w:rPr>
          <w:rFonts w:ascii="Times New Roman" w:hAnsi="Times New Roman" w:cs="Times New Roman"/>
        </w:rPr>
        <w:t>not</w:t>
      </w:r>
      <w:r w:rsidR="00370E76" w:rsidRPr="00F11EFB">
        <w:rPr>
          <w:rFonts w:ascii="Times New Roman" w:hAnsi="Times New Roman" w:cs="Times New Roman"/>
        </w:rPr>
        <w:t xml:space="preserve"> </w:t>
      </w:r>
      <w:r w:rsidR="004B3374" w:rsidRPr="00F11EFB">
        <w:rPr>
          <w:rFonts w:ascii="Times New Roman" w:hAnsi="Times New Roman" w:cs="Times New Roman"/>
        </w:rPr>
        <w:t>be</w:t>
      </w:r>
      <w:r w:rsidR="00370E76" w:rsidRPr="00F11EFB">
        <w:rPr>
          <w:rFonts w:ascii="Times New Roman" w:hAnsi="Times New Roman" w:cs="Times New Roman"/>
        </w:rPr>
        <w:t xml:space="preserve"> </w:t>
      </w:r>
      <w:del w:id="1553" w:author="Author">
        <w:r w:rsidR="004B3374" w:rsidRPr="00F11EFB" w:rsidDel="00EB3B31">
          <w:rPr>
            <w:rFonts w:ascii="Times New Roman" w:hAnsi="Times New Roman" w:cs="Times New Roman"/>
          </w:rPr>
          <w:delText>in</w:delText>
        </w:r>
        <w:r w:rsidR="00370E76" w:rsidRPr="00F11EFB" w:rsidDel="00EB3B31">
          <w:rPr>
            <w:rFonts w:ascii="Times New Roman" w:hAnsi="Times New Roman" w:cs="Times New Roman"/>
          </w:rPr>
          <w:delText xml:space="preserve"> </w:delText>
        </w:r>
      </w:del>
      <w:r w:rsidR="004B3374" w:rsidRPr="00F11EFB">
        <w:rPr>
          <w:rFonts w:ascii="Times New Roman" w:hAnsi="Times New Roman" w:cs="Times New Roman"/>
        </w:rPr>
        <w:t>college</w:t>
      </w:r>
      <w:r w:rsidRPr="00F11EFB">
        <w:rPr>
          <w:rFonts w:ascii="Times New Roman" w:hAnsi="Times New Roman" w:cs="Times New Roman"/>
        </w:rPr>
        <w:t>.</w:t>
      </w:r>
      <w:r w:rsidR="00370E76" w:rsidRPr="00F11EFB">
        <w:rPr>
          <w:rFonts w:ascii="Times New Roman" w:hAnsi="Times New Roman" w:cs="Times New Roman"/>
        </w:rPr>
        <w:t xml:space="preserve"> </w:t>
      </w:r>
      <w:r w:rsidRPr="00F11EFB">
        <w:rPr>
          <w:rFonts w:ascii="Times New Roman" w:hAnsi="Times New Roman" w:cs="Times New Roman"/>
        </w:rPr>
        <w:t>It</w:t>
      </w:r>
      <w:r w:rsidR="00370E76" w:rsidRPr="00F11EFB">
        <w:rPr>
          <w:rFonts w:ascii="Times New Roman" w:hAnsi="Times New Roman" w:cs="Times New Roman"/>
        </w:rPr>
        <w:t xml:space="preserve"> </w:t>
      </w:r>
      <w:r w:rsidRPr="00F11EFB">
        <w:rPr>
          <w:rFonts w:ascii="Times New Roman" w:hAnsi="Times New Roman" w:cs="Times New Roman"/>
        </w:rPr>
        <w:t>may</w:t>
      </w:r>
      <w:r w:rsidR="00370E76" w:rsidRPr="00F11EFB">
        <w:rPr>
          <w:rFonts w:ascii="Times New Roman" w:hAnsi="Times New Roman" w:cs="Times New Roman"/>
        </w:rPr>
        <w:t xml:space="preserve"> </w:t>
      </w:r>
      <w:r w:rsidRPr="00F11EFB">
        <w:rPr>
          <w:rFonts w:ascii="Times New Roman" w:hAnsi="Times New Roman" w:cs="Times New Roman"/>
        </w:rPr>
        <w:t>be</w:t>
      </w:r>
      <w:r w:rsidR="00370E76" w:rsidRPr="00F11EFB">
        <w:rPr>
          <w:rFonts w:ascii="Times New Roman" w:hAnsi="Times New Roman" w:cs="Times New Roman"/>
        </w:rPr>
        <w:t xml:space="preserve"> </w:t>
      </w:r>
      <w:r w:rsidR="00FB0B0D" w:rsidRPr="00F11EFB">
        <w:rPr>
          <w:rFonts w:ascii="Times New Roman" w:hAnsi="Times New Roman" w:cs="Times New Roman"/>
        </w:rPr>
        <w:t>s</w:t>
      </w:r>
      <w:r w:rsidR="004B3374" w:rsidRPr="00F11EFB">
        <w:rPr>
          <w:rFonts w:ascii="Times New Roman" w:hAnsi="Times New Roman" w:cs="Times New Roman"/>
        </w:rPr>
        <w:t>killed</w:t>
      </w:r>
      <w:r w:rsidR="00370E76" w:rsidRPr="00F11EFB">
        <w:rPr>
          <w:rFonts w:ascii="Times New Roman" w:hAnsi="Times New Roman" w:cs="Times New Roman"/>
        </w:rPr>
        <w:t xml:space="preserve"> </w:t>
      </w:r>
      <w:r w:rsidRPr="00F11EFB">
        <w:rPr>
          <w:rFonts w:ascii="Times New Roman" w:hAnsi="Times New Roman" w:cs="Times New Roman"/>
        </w:rPr>
        <w:t>trades</w:t>
      </w:r>
      <w:r w:rsidR="00370E76" w:rsidRPr="00F11EFB">
        <w:rPr>
          <w:rFonts w:ascii="Times New Roman" w:hAnsi="Times New Roman" w:cs="Times New Roman"/>
        </w:rPr>
        <w:t xml:space="preserve"> </w:t>
      </w:r>
      <w:r w:rsidRPr="00F11EFB">
        <w:rPr>
          <w:rFonts w:ascii="Times New Roman" w:hAnsi="Times New Roman" w:cs="Times New Roman"/>
        </w:rPr>
        <w:t>training.</w:t>
      </w:r>
      <w:r w:rsidR="00370E76" w:rsidRPr="00F11EFB">
        <w:rPr>
          <w:rFonts w:ascii="Times New Roman" w:hAnsi="Times New Roman" w:cs="Times New Roman"/>
        </w:rPr>
        <w:t xml:space="preserve"> </w:t>
      </w:r>
      <w:r w:rsidRPr="00F11EFB">
        <w:rPr>
          <w:rFonts w:ascii="Times New Roman" w:hAnsi="Times New Roman" w:cs="Times New Roman"/>
        </w:rPr>
        <w:t>It</w:t>
      </w:r>
      <w:r w:rsidR="00370E76" w:rsidRPr="00F11EFB">
        <w:rPr>
          <w:rFonts w:ascii="Times New Roman" w:hAnsi="Times New Roman" w:cs="Times New Roman"/>
        </w:rPr>
        <w:t xml:space="preserve"> </w:t>
      </w:r>
      <w:r w:rsidRPr="00F11EFB">
        <w:rPr>
          <w:rFonts w:ascii="Times New Roman" w:hAnsi="Times New Roman" w:cs="Times New Roman"/>
        </w:rPr>
        <w:t>may</w:t>
      </w:r>
      <w:r w:rsidR="00370E76" w:rsidRPr="00F11EFB">
        <w:rPr>
          <w:rFonts w:ascii="Times New Roman" w:hAnsi="Times New Roman" w:cs="Times New Roman"/>
        </w:rPr>
        <w:t xml:space="preserve"> </w:t>
      </w:r>
      <w:r w:rsidRPr="00F11EFB">
        <w:rPr>
          <w:rFonts w:ascii="Times New Roman" w:hAnsi="Times New Roman" w:cs="Times New Roman"/>
        </w:rPr>
        <w:t>be</w:t>
      </w:r>
      <w:r w:rsidR="00370E76" w:rsidRPr="00F11EFB">
        <w:rPr>
          <w:rFonts w:ascii="Times New Roman" w:hAnsi="Times New Roman" w:cs="Times New Roman"/>
        </w:rPr>
        <w:t xml:space="preserve"> </w:t>
      </w:r>
      <w:del w:id="1554" w:author="Author">
        <w:r w:rsidRPr="00F11EFB" w:rsidDel="00EB3B31">
          <w:rPr>
            <w:rFonts w:ascii="Times New Roman" w:hAnsi="Times New Roman" w:cs="Times New Roman"/>
          </w:rPr>
          <w:delText>a</w:delText>
        </w:r>
        <w:r w:rsidR="00370E76" w:rsidRPr="00F11EFB" w:rsidDel="00EB3B31">
          <w:rPr>
            <w:rFonts w:ascii="Times New Roman" w:hAnsi="Times New Roman" w:cs="Times New Roman"/>
          </w:rPr>
          <w:delText xml:space="preserve"> </w:delText>
        </w:r>
      </w:del>
      <w:r w:rsidRPr="00F11EFB">
        <w:rPr>
          <w:rFonts w:ascii="Times New Roman" w:hAnsi="Times New Roman" w:cs="Times New Roman"/>
        </w:rPr>
        <w:t>community</w:t>
      </w:r>
      <w:r w:rsidR="00370E76" w:rsidRPr="00F11EFB">
        <w:rPr>
          <w:rFonts w:ascii="Times New Roman" w:hAnsi="Times New Roman" w:cs="Times New Roman"/>
        </w:rPr>
        <w:t xml:space="preserve"> </w:t>
      </w:r>
      <w:r w:rsidRPr="00F11EFB">
        <w:rPr>
          <w:rFonts w:ascii="Times New Roman" w:hAnsi="Times New Roman" w:cs="Times New Roman"/>
        </w:rPr>
        <w:t>college.</w:t>
      </w:r>
      <w:r w:rsidR="00370E76" w:rsidRPr="00F11EFB">
        <w:rPr>
          <w:rFonts w:ascii="Times New Roman" w:hAnsi="Times New Roman" w:cs="Times New Roman"/>
        </w:rPr>
        <w:t xml:space="preserve"> </w:t>
      </w:r>
      <w:ins w:id="1555" w:author="Author">
        <w:r w:rsidR="00EB3B31">
          <w:rPr>
            <w:rFonts w:ascii="Times New Roman" w:hAnsi="Times New Roman" w:cs="Times New Roman"/>
          </w:rPr>
          <w:t>T</w:t>
        </w:r>
      </w:ins>
      <w:del w:id="1556" w:author="Author">
        <w:r w:rsidRPr="00F11EFB" w:rsidDel="00EB3B31">
          <w:rPr>
            <w:rFonts w:ascii="Times New Roman" w:hAnsi="Times New Roman" w:cs="Times New Roman"/>
          </w:rPr>
          <w:delText>Did</w:delText>
        </w:r>
        <w:r w:rsidR="00370E76" w:rsidRPr="00F11EFB" w:rsidDel="00EB3B31">
          <w:rPr>
            <w:rFonts w:ascii="Times New Roman" w:hAnsi="Times New Roman" w:cs="Times New Roman"/>
          </w:rPr>
          <w:delText xml:space="preserve"> </w:delText>
        </w:r>
        <w:r w:rsidRPr="00F11EFB" w:rsidDel="00EB3B31">
          <w:rPr>
            <w:rFonts w:ascii="Times New Roman" w:hAnsi="Times New Roman" w:cs="Times New Roman"/>
          </w:rPr>
          <w:delText>you</w:delText>
        </w:r>
        <w:r w:rsidR="00370E76" w:rsidRPr="00F11EFB" w:rsidDel="00EB3B31">
          <w:rPr>
            <w:rFonts w:ascii="Times New Roman" w:hAnsi="Times New Roman" w:cs="Times New Roman"/>
          </w:rPr>
          <w:delText xml:space="preserve"> </w:delText>
        </w:r>
        <w:r w:rsidRPr="00F11EFB" w:rsidDel="00EB3B31">
          <w:rPr>
            <w:rFonts w:ascii="Times New Roman" w:hAnsi="Times New Roman" w:cs="Times New Roman"/>
          </w:rPr>
          <w:delText>know</w:delText>
        </w:r>
        <w:r w:rsidR="00370E76" w:rsidRPr="00F11EFB" w:rsidDel="00EB3B31">
          <w:rPr>
            <w:rFonts w:ascii="Times New Roman" w:hAnsi="Times New Roman" w:cs="Times New Roman"/>
          </w:rPr>
          <w:delText xml:space="preserve"> </w:delText>
        </w:r>
        <w:r w:rsidRPr="00F11EFB" w:rsidDel="00EB3B31">
          <w:rPr>
            <w:rFonts w:ascii="Times New Roman" w:hAnsi="Times New Roman" w:cs="Times New Roman"/>
          </w:rPr>
          <w:delText>t</w:delText>
        </w:r>
      </w:del>
      <w:r w:rsidRPr="00F11EFB">
        <w:rPr>
          <w:rFonts w:ascii="Times New Roman" w:hAnsi="Times New Roman" w:cs="Times New Roman"/>
        </w:rPr>
        <w:t>he</w:t>
      </w:r>
      <w:r w:rsidR="00370E76" w:rsidRPr="00F11EFB">
        <w:rPr>
          <w:rFonts w:ascii="Times New Roman" w:hAnsi="Times New Roman" w:cs="Times New Roman"/>
        </w:rPr>
        <w:t xml:space="preserve"> </w:t>
      </w:r>
      <w:r w:rsidR="00676791" w:rsidRPr="00F11EFB">
        <w:fldChar w:fldCharType="begin"/>
      </w:r>
      <w:r w:rsidR="00676791" w:rsidRPr="00F11EFB">
        <w:instrText xml:space="preserve"> HYPERLINK "http://www.forbes.com/pictures/mkl45hgmm/1-dental-hygienist/" \t "_blank" </w:instrText>
      </w:r>
      <w:r w:rsidR="00676791" w:rsidRPr="00F11EFB">
        <w:fldChar w:fldCharType="separate"/>
      </w:r>
      <w:r w:rsidRPr="00F11EFB">
        <w:rPr>
          <w:rStyle w:val="Hyperlink"/>
          <w:rFonts w:ascii="Times New Roman" w:hAnsi="Times New Roman" w:cs="Times New Roman"/>
          <w:color w:val="auto"/>
          <w:u w:val="none"/>
        </w:rPr>
        <w:t>median</w:t>
      </w:r>
      <w:del w:id="1557" w:author="Author">
        <w:r w:rsidRPr="00F11EFB" w:rsidDel="00EB3B31">
          <w:rPr>
            <w:rStyle w:val="Hyperlink"/>
            <w:rFonts w:ascii="Times New Roman" w:hAnsi="Times New Roman" w:cs="Times New Roman"/>
            <w:color w:val="auto"/>
            <w:u w:val="none"/>
          </w:rPr>
          <w:delText>?</w:delText>
        </w:r>
      </w:del>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noProof/>
          <w:color w:val="auto"/>
          <w:u w:val="none"/>
        </w:rPr>
        <w:t>salary</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for</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a</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dental</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hygienist</w:t>
      </w:r>
      <w:r w:rsidR="00676791" w:rsidRPr="00F11EFB">
        <w:rPr>
          <w:rStyle w:val="Hyperlink"/>
          <w:rFonts w:ascii="Times New Roman" w:hAnsi="Times New Roman" w:cs="Times New Roman"/>
          <w:color w:val="auto"/>
          <w:u w:val="none"/>
        </w:rPr>
        <w:fldChar w:fldCharType="end"/>
      </w:r>
      <w:r w:rsidR="00370E76" w:rsidRPr="00F11EFB">
        <w:rPr>
          <w:rFonts w:ascii="Times New Roman" w:hAnsi="Times New Roman" w:cs="Times New Roman"/>
        </w:rPr>
        <w:t xml:space="preserve"> </w:t>
      </w:r>
      <w:r w:rsidRPr="00F11EFB">
        <w:rPr>
          <w:rFonts w:ascii="Times New Roman" w:hAnsi="Times New Roman" w:cs="Times New Roman"/>
        </w:rPr>
        <w:t>(</w:t>
      </w:r>
      <w:ins w:id="1558" w:author="Author">
        <w:r w:rsidR="00EB3B31">
          <w:rPr>
            <w:rFonts w:ascii="Times New Roman" w:hAnsi="Times New Roman" w:cs="Times New Roman"/>
          </w:rPr>
          <w:t>two</w:t>
        </w:r>
      </w:ins>
      <w:del w:id="1559" w:author="Author">
        <w:r w:rsidRPr="00F11EFB" w:rsidDel="00EB3B31">
          <w:rPr>
            <w:rFonts w:ascii="Times New Roman" w:hAnsi="Times New Roman" w:cs="Times New Roman"/>
          </w:rPr>
          <w:delText>2</w:delText>
        </w:r>
      </w:del>
      <w:r w:rsidR="00370E76" w:rsidRPr="00F11EFB">
        <w:rPr>
          <w:rFonts w:ascii="Times New Roman" w:hAnsi="Times New Roman" w:cs="Times New Roman"/>
        </w:rPr>
        <w:t xml:space="preserve"> </w:t>
      </w:r>
      <w:r w:rsidRPr="00F11EFB">
        <w:rPr>
          <w:rFonts w:ascii="Times New Roman" w:hAnsi="Times New Roman" w:cs="Times New Roman"/>
        </w:rPr>
        <w:t>years</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community</w:t>
      </w:r>
      <w:r w:rsidR="00370E76" w:rsidRPr="00F11EFB">
        <w:rPr>
          <w:rFonts w:ascii="Times New Roman" w:hAnsi="Times New Roman" w:cs="Times New Roman"/>
        </w:rPr>
        <w:t xml:space="preserve"> </w:t>
      </w:r>
      <w:r w:rsidRPr="00F11EFB">
        <w:rPr>
          <w:rFonts w:ascii="Times New Roman" w:hAnsi="Times New Roman" w:cs="Times New Roman"/>
        </w:rPr>
        <w:t>college)</w:t>
      </w:r>
      <w:r w:rsidR="00370E76" w:rsidRPr="00F11EFB">
        <w:rPr>
          <w:rFonts w:ascii="Times New Roman" w:hAnsi="Times New Roman" w:cs="Times New Roman"/>
        </w:rPr>
        <w:t xml:space="preserve"> </w:t>
      </w:r>
      <w:r w:rsidRPr="00F11EFB">
        <w:rPr>
          <w:rFonts w:ascii="Times New Roman" w:hAnsi="Times New Roman" w:cs="Times New Roman"/>
        </w:rPr>
        <w:t>is</w:t>
      </w:r>
      <w:r w:rsidR="00370E76" w:rsidRPr="00F11EFB">
        <w:rPr>
          <w:rFonts w:ascii="Times New Roman" w:hAnsi="Times New Roman" w:cs="Times New Roman"/>
        </w:rPr>
        <w:t xml:space="preserve"> </w:t>
      </w:r>
      <w:r w:rsidRPr="00F11EFB">
        <w:rPr>
          <w:rFonts w:ascii="Times New Roman" w:hAnsi="Times New Roman" w:cs="Times New Roman"/>
        </w:rPr>
        <w:t>$68,000</w:t>
      </w:r>
      <w:ins w:id="1560" w:author="Author">
        <w:r w:rsidR="00EB3B31">
          <w:rPr>
            <w:rFonts w:ascii="Times New Roman" w:hAnsi="Times New Roman" w:cs="Times New Roman"/>
          </w:rPr>
          <w:t>.</w:t>
        </w:r>
      </w:ins>
      <w:del w:id="1561" w:author="Author">
        <w:r w:rsidRPr="00F11EFB" w:rsidDel="00EB3B31">
          <w:rPr>
            <w:rFonts w:ascii="Times New Roman" w:hAnsi="Times New Roman" w:cs="Times New Roman"/>
          </w:rPr>
          <w:delText>?</w:delText>
        </w:r>
      </w:del>
    </w:p>
    <w:p w14:paraId="580F5A82" w14:textId="030B5D63" w:rsidR="00B8594F" w:rsidRPr="00F11EFB" w:rsidRDefault="00B8594F">
      <w:pPr>
        <w:ind w:right="4"/>
        <w:contextualSpacing/>
        <w:rPr>
          <w:rFonts w:ascii="Times New Roman" w:hAnsi="Times New Roman" w:cs="Times New Roman"/>
        </w:rPr>
        <w:pPrChange w:id="1562" w:author="Author">
          <w:pPr>
            <w:ind w:right="4" w:firstLine="0"/>
            <w:contextualSpacing/>
          </w:pPr>
        </w:pPrChange>
      </w:pPr>
      <w:r w:rsidRPr="00F11EFB">
        <w:rPr>
          <w:rFonts w:ascii="Times New Roman" w:hAnsi="Times New Roman" w:cs="Times New Roman"/>
          <w:b/>
          <w:bCs/>
        </w:rPr>
        <w:lastRenderedPageBreak/>
        <w:t>Forget</w:t>
      </w:r>
      <w:r w:rsidR="00370E76" w:rsidRPr="00F11EFB">
        <w:rPr>
          <w:rFonts w:ascii="Times New Roman" w:hAnsi="Times New Roman" w:cs="Times New Roman"/>
          <w:b/>
          <w:bCs/>
        </w:rPr>
        <w:t xml:space="preserve"> </w:t>
      </w:r>
      <w:r w:rsidRPr="00F11EFB">
        <w:rPr>
          <w:rFonts w:ascii="Times New Roman" w:hAnsi="Times New Roman" w:cs="Times New Roman"/>
          <w:b/>
          <w:bCs/>
        </w:rPr>
        <w:t>about</w:t>
      </w:r>
      <w:r w:rsidR="00370E76" w:rsidRPr="00F11EFB">
        <w:rPr>
          <w:rFonts w:ascii="Times New Roman" w:hAnsi="Times New Roman" w:cs="Times New Roman"/>
          <w:b/>
          <w:bCs/>
        </w:rPr>
        <w:t xml:space="preserve"> </w:t>
      </w:r>
      <w:r w:rsidRPr="00F11EFB">
        <w:rPr>
          <w:rFonts w:ascii="Times New Roman" w:hAnsi="Times New Roman" w:cs="Times New Roman"/>
          <w:b/>
          <w:bCs/>
        </w:rPr>
        <w:t>dream</w:t>
      </w:r>
      <w:r w:rsidR="00370E76" w:rsidRPr="00F11EFB">
        <w:rPr>
          <w:rFonts w:ascii="Times New Roman" w:hAnsi="Times New Roman" w:cs="Times New Roman"/>
          <w:b/>
          <w:bCs/>
        </w:rPr>
        <w:t xml:space="preserve"> </w:t>
      </w:r>
      <w:r w:rsidRPr="00F11EFB">
        <w:rPr>
          <w:rFonts w:ascii="Times New Roman" w:hAnsi="Times New Roman" w:cs="Times New Roman"/>
          <w:b/>
          <w:bCs/>
        </w:rPr>
        <w:t>jobs</w:t>
      </w:r>
      <w:r w:rsidR="00370E76" w:rsidRPr="00F11EFB">
        <w:rPr>
          <w:rFonts w:ascii="Times New Roman" w:hAnsi="Times New Roman" w:cs="Times New Roman"/>
          <w:b/>
          <w:bCs/>
        </w:rPr>
        <w:t xml:space="preserve"> </w:t>
      </w:r>
      <w:r w:rsidRPr="00F11EFB">
        <w:rPr>
          <w:rFonts w:ascii="Times New Roman" w:hAnsi="Times New Roman" w:cs="Times New Roman"/>
          <w:b/>
          <w:bCs/>
        </w:rPr>
        <w:t>and</w:t>
      </w:r>
      <w:r w:rsidR="00370E76" w:rsidRPr="00F11EFB">
        <w:rPr>
          <w:rFonts w:ascii="Times New Roman" w:hAnsi="Times New Roman" w:cs="Times New Roman"/>
          <w:b/>
          <w:bCs/>
        </w:rPr>
        <w:t xml:space="preserve"> </w:t>
      </w:r>
      <w:r w:rsidRPr="00F11EFB">
        <w:rPr>
          <w:rFonts w:ascii="Times New Roman" w:hAnsi="Times New Roman" w:cs="Times New Roman"/>
          <w:b/>
          <w:bCs/>
        </w:rPr>
        <w:t>think</w:t>
      </w:r>
      <w:r w:rsidR="00370E76" w:rsidRPr="00F11EFB">
        <w:rPr>
          <w:rFonts w:ascii="Times New Roman" w:hAnsi="Times New Roman" w:cs="Times New Roman"/>
          <w:b/>
          <w:bCs/>
        </w:rPr>
        <w:t xml:space="preserve"> </w:t>
      </w:r>
      <w:r w:rsidR="004B3374" w:rsidRPr="00F11EFB">
        <w:rPr>
          <w:rFonts w:ascii="Times New Roman" w:hAnsi="Times New Roman" w:cs="Times New Roman"/>
          <w:b/>
          <w:bCs/>
        </w:rPr>
        <w:t>about</w:t>
      </w:r>
      <w:del w:id="1563" w:author="Author">
        <w:r w:rsidR="004B3374" w:rsidRPr="00F11EFB" w:rsidDel="00EB3B31">
          <w:rPr>
            <w:rFonts w:ascii="Times New Roman" w:hAnsi="Times New Roman" w:cs="Times New Roman"/>
            <w:b/>
            <w:bCs/>
          </w:rPr>
          <w:delText>,</w:delText>
        </w:r>
      </w:del>
      <w:r w:rsidR="00370E76" w:rsidRPr="00F11EFB">
        <w:rPr>
          <w:rFonts w:ascii="Times New Roman" w:hAnsi="Times New Roman" w:cs="Times New Roman"/>
          <w:b/>
          <w:bCs/>
        </w:rPr>
        <w:t xml:space="preserve"> </w:t>
      </w:r>
      <w:r w:rsidR="004B3374" w:rsidRPr="00F11EFB">
        <w:rPr>
          <w:rFonts w:ascii="Times New Roman" w:hAnsi="Times New Roman" w:cs="Times New Roman"/>
          <w:b/>
          <w:bCs/>
        </w:rPr>
        <w:t>dream</w:t>
      </w:r>
      <w:r w:rsidR="00370E76" w:rsidRPr="00F11EFB">
        <w:rPr>
          <w:rFonts w:ascii="Times New Roman" w:hAnsi="Times New Roman" w:cs="Times New Roman"/>
          <w:b/>
          <w:bCs/>
        </w:rPr>
        <w:t xml:space="preserve"> </w:t>
      </w:r>
      <w:r w:rsidRPr="00F11EFB">
        <w:rPr>
          <w:rFonts w:ascii="Times New Roman" w:hAnsi="Times New Roman" w:cs="Times New Roman"/>
          <w:b/>
          <w:bCs/>
        </w:rPr>
        <w:t>lives</w:t>
      </w:r>
      <w:r w:rsidR="004B3374" w:rsidRPr="00F11EFB">
        <w:rPr>
          <w:rFonts w:ascii="Times New Roman" w:hAnsi="Times New Roman" w:cs="Times New Roman"/>
          <w:b/>
          <w:bCs/>
        </w:rPr>
        <w:t>.</w:t>
      </w:r>
      <w:r w:rsidR="00370E76" w:rsidRPr="00F11EFB">
        <w:rPr>
          <w:rFonts w:ascii="Times New Roman" w:hAnsi="Times New Roman" w:cs="Times New Roman"/>
          <w:b/>
          <w:bCs/>
        </w:rPr>
        <w:t xml:space="preserve"> </w:t>
      </w:r>
      <w:r w:rsidR="004B3374" w:rsidRPr="00412EB7">
        <w:rPr>
          <w:rFonts w:ascii="Times New Roman" w:hAnsi="Times New Roman" w:cs="Times New Roman"/>
          <w:bCs/>
          <w:rPrChange w:id="1564" w:author="Author">
            <w:rPr>
              <w:rFonts w:ascii="Times New Roman" w:hAnsi="Times New Roman" w:cs="Times New Roman"/>
              <w:b/>
              <w:bCs/>
            </w:rPr>
          </w:rPrChange>
        </w:rPr>
        <w:t>People</w:t>
      </w:r>
      <w:r w:rsidR="00370E76" w:rsidRPr="00412EB7">
        <w:rPr>
          <w:rFonts w:ascii="Times New Roman" w:hAnsi="Times New Roman" w:cs="Times New Roman"/>
          <w:bCs/>
          <w:rPrChange w:id="1565" w:author="Author">
            <w:rPr>
              <w:rFonts w:ascii="Times New Roman" w:hAnsi="Times New Roman" w:cs="Times New Roman"/>
              <w:b/>
              <w:bCs/>
            </w:rPr>
          </w:rPrChange>
        </w:rPr>
        <w:t xml:space="preserve"> </w:t>
      </w:r>
      <w:r w:rsidR="004B3374" w:rsidRPr="00412EB7">
        <w:rPr>
          <w:rFonts w:ascii="Times New Roman" w:hAnsi="Times New Roman" w:cs="Times New Roman"/>
          <w:bCs/>
          <w:rPrChange w:id="1566" w:author="Author">
            <w:rPr>
              <w:rFonts w:ascii="Times New Roman" w:hAnsi="Times New Roman" w:cs="Times New Roman"/>
              <w:b/>
              <w:bCs/>
            </w:rPr>
          </w:rPrChange>
        </w:rPr>
        <w:t>on</w:t>
      </w:r>
      <w:r w:rsidR="00370E76" w:rsidRPr="00412EB7">
        <w:rPr>
          <w:rFonts w:ascii="Times New Roman" w:hAnsi="Times New Roman" w:cs="Times New Roman"/>
          <w:bCs/>
          <w:rPrChange w:id="1567" w:author="Author">
            <w:rPr>
              <w:rFonts w:ascii="Times New Roman" w:hAnsi="Times New Roman" w:cs="Times New Roman"/>
              <w:b/>
              <w:bCs/>
            </w:rPr>
          </w:rPrChange>
        </w:rPr>
        <w:t xml:space="preserve"> </w:t>
      </w:r>
      <w:r w:rsidR="004B3374" w:rsidRPr="00412EB7">
        <w:rPr>
          <w:rFonts w:ascii="Times New Roman" w:hAnsi="Times New Roman" w:cs="Times New Roman"/>
          <w:bCs/>
          <w:rPrChange w:id="1568" w:author="Author">
            <w:rPr>
              <w:rFonts w:ascii="Times New Roman" w:hAnsi="Times New Roman" w:cs="Times New Roman"/>
              <w:b/>
              <w:bCs/>
            </w:rPr>
          </w:rPrChange>
        </w:rPr>
        <w:t>salary</w:t>
      </w:r>
      <w:r w:rsidR="00370E76" w:rsidRPr="00F11EFB">
        <w:rPr>
          <w:rFonts w:ascii="Times New Roman" w:hAnsi="Times New Roman" w:cs="Times New Roman"/>
        </w:rPr>
        <w:t xml:space="preserve"> </w:t>
      </w:r>
      <w:r w:rsidR="004B3374" w:rsidRPr="00F11EFB">
        <w:rPr>
          <w:rFonts w:ascii="Times New Roman" w:hAnsi="Times New Roman" w:cs="Times New Roman"/>
        </w:rPr>
        <w:t>chase</w:t>
      </w:r>
      <w:r w:rsidR="00370E76" w:rsidRPr="00F11EFB">
        <w:rPr>
          <w:rFonts w:ascii="Times New Roman" w:hAnsi="Times New Roman" w:cs="Times New Roman"/>
        </w:rPr>
        <w:t xml:space="preserve"> </w:t>
      </w:r>
      <w:r w:rsidRPr="00F11EFB">
        <w:rPr>
          <w:rFonts w:ascii="Times New Roman" w:hAnsi="Times New Roman" w:cs="Times New Roman"/>
        </w:rPr>
        <w:t>their</w:t>
      </w:r>
      <w:r w:rsidR="00370E76" w:rsidRPr="00F11EFB">
        <w:rPr>
          <w:rFonts w:ascii="Times New Roman" w:hAnsi="Times New Roman" w:cs="Times New Roman"/>
        </w:rPr>
        <w:t xml:space="preserve"> </w:t>
      </w:r>
      <w:r w:rsidRPr="00F11EFB">
        <w:rPr>
          <w:rFonts w:ascii="Times New Roman" w:hAnsi="Times New Roman" w:cs="Times New Roman"/>
        </w:rPr>
        <w:t>dreams</w:t>
      </w:r>
      <w:r w:rsidR="00370E76" w:rsidRPr="00F11EFB">
        <w:rPr>
          <w:rFonts w:ascii="Times New Roman" w:hAnsi="Times New Roman" w:cs="Times New Roman"/>
        </w:rPr>
        <w:t xml:space="preserve"> </w:t>
      </w:r>
      <w:r w:rsidR="004B3374" w:rsidRPr="00F11EFB">
        <w:rPr>
          <w:rFonts w:ascii="Times New Roman" w:hAnsi="Times New Roman" w:cs="Times New Roman"/>
        </w:rPr>
        <w:t>too,</w:t>
      </w:r>
      <w:r w:rsidR="00370E76" w:rsidRPr="00F11EFB">
        <w:rPr>
          <w:rFonts w:ascii="Times New Roman" w:hAnsi="Times New Roman" w:cs="Times New Roman"/>
        </w:rPr>
        <w:t xml:space="preserve"> </w:t>
      </w:r>
      <w:r w:rsidR="004B3374"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sounds</w:t>
      </w:r>
      <w:r w:rsidR="00370E76" w:rsidRPr="00F11EFB">
        <w:rPr>
          <w:rFonts w:ascii="Times New Roman" w:hAnsi="Times New Roman" w:cs="Times New Roman"/>
        </w:rPr>
        <w:t xml:space="preserve"> </w:t>
      </w:r>
      <w:r w:rsidRPr="00F11EFB">
        <w:rPr>
          <w:rFonts w:ascii="Times New Roman" w:hAnsi="Times New Roman" w:cs="Times New Roman"/>
        </w:rPr>
        <w:t>fine</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good</w:t>
      </w:r>
      <w:r w:rsidR="00370E76" w:rsidRPr="00F11EFB">
        <w:rPr>
          <w:rFonts w:ascii="Times New Roman" w:hAnsi="Times New Roman" w:cs="Times New Roman"/>
        </w:rPr>
        <w:t xml:space="preserve"> </w:t>
      </w:r>
      <w:r w:rsidRPr="00F11EFB">
        <w:rPr>
          <w:rFonts w:ascii="Times New Roman" w:hAnsi="Times New Roman" w:cs="Times New Roman"/>
        </w:rPr>
        <w:t>until</w:t>
      </w:r>
      <w:r w:rsidR="00370E76" w:rsidRPr="00F11EFB">
        <w:rPr>
          <w:rFonts w:ascii="Times New Roman" w:hAnsi="Times New Roman" w:cs="Times New Roman"/>
        </w:rPr>
        <w:t xml:space="preserve"> </w:t>
      </w:r>
      <w:r w:rsidRPr="00F11EFB">
        <w:rPr>
          <w:rFonts w:ascii="Times New Roman" w:hAnsi="Times New Roman" w:cs="Times New Roman"/>
        </w:rPr>
        <w:t>they</w:t>
      </w:r>
      <w:r w:rsidR="00370E76" w:rsidRPr="00F11EFB">
        <w:rPr>
          <w:rFonts w:ascii="Times New Roman" w:hAnsi="Times New Roman" w:cs="Times New Roman"/>
        </w:rPr>
        <w:t xml:space="preserve"> </w:t>
      </w:r>
      <w:r w:rsidRPr="00F11EFB">
        <w:rPr>
          <w:rFonts w:ascii="Times New Roman" w:hAnsi="Times New Roman" w:cs="Times New Roman"/>
        </w:rPr>
        <w:t>can</w:t>
      </w:r>
      <w:ins w:id="1569" w:author="Author">
        <w:r w:rsidR="00EB3B31">
          <w:rPr>
            <w:rFonts w:ascii="Times New Roman" w:hAnsi="Times New Roman" w:cs="Times New Roman"/>
          </w:rPr>
          <w:t>’</w:t>
        </w:r>
      </w:ins>
      <w:del w:id="1570" w:author="Author">
        <w:r w:rsidRPr="00F11EFB" w:rsidDel="00EB3B31">
          <w:rPr>
            <w:rFonts w:ascii="Times New Roman" w:hAnsi="Times New Roman" w:cs="Times New Roman"/>
          </w:rPr>
          <w:delText>'</w:delText>
        </w:r>
      </w:del>
      <w:r w:rsidRPr="00F11EFB">
        <w:rPr>
          <w:rFonts w:ascii="Times New Roman" w:hAnsi="Times New Roman" w:cs="Times New Roman"/>
        </w:rPr>
        <w:t>t</w:t>
      </w:r>
      <w:r w:rsidR="00370E76" w:rsidRPr="00F11EFB">
        <w:rPr>
          <w:rFonts w:ascii="Times New Roman" w:hAnsi="Times New Roman" w:cs="Times New Roman"/>
        </w:rPr>
        <w:t xml:space="preserve"> </w:t>
      </w:r>
      <w:r w:rsidRPr="00F11EFB">
        <w:rPr>
          <w:rFonts w:ascii="Times New Roman" w:hAnsi="Times New Roman" w:cs="Times New Roman"/>
        </w:rPr>
        <w:t>pay</w:t>
      </w:r>
      <w:r w:rsidR="00370E76" w:rsidRPr="00F11EFB">
        <w:rPr>
          <w:rFonts w:ascii="Times New Roman" w:hAnsi="Times New Roman" w:cs="Times New Roman"/>
        </w:rPr>
        <w:t xml:space="preserve"> </w:t>
      </w:r>
      <w:r w:rsidRPr="00F11EFB">
        <w:rPr>
          <w:rFonts w:ascii="Times New Roman" w:hAnsi="Times New Roman" w:cs="Times New Roman"/>
        </w:rPr>
        <w:t>their</w:t>
      </w:r>
      <w:r w:rsidR="00370E76" w:rsidRPr="00F11EFB">
        <w:rPr>
          <w:rFonts w:ascii="Times New Roman" w:hAnsi="Times New Roman" w:cs="Times New Roman"/>
        </w:rPr>
        <w:t xml:space="preserve"> </w:t>
      </w:r>
      <w:r w:rsidRPr="00F11EFB">
        <w:rPr>
          <w:rFonts w:ascii="Times New Roman" w:hAnsi="Times New Roman" w:cs="Times New Roman"/>
        </w:rPr>
        <w:t>bills.</w:t>
      </w:r>
      <w:r w:rsidR="00370E76" w:rsidRPr="00F11EFB">
        <w:rPr>
          <w:rFonts w:ascii="Times New Roman" w:hAnsi="Times New Roman" w:cs="Times New Roman"/>
        </w:rPr>
        <w:t xml:space="preserve"> </w:t>
      </w:r>
      <w:r w:rsidRPr="00F11EFB">
        <w:rPr>
          <w:rFonts w:ascii="Times New Roman" w:hAnsi="Times New Roman" w:cs="Times New Roman"/>
        </w:rPr>
        <w:t>What</w:t>
      </w:r>
      <w:ins w:id="1571" w:author="Author">
        <w:r w:rsidR="00EB3B31">
          <w:rPr>
            <w:rFonts w:ascii="Times New Roman" w:hAnsi="Times New Roman" w:cs="Times New Roman"/>
          </w:rPr>
          <w:t>’</w:t>
        </w:r>
      </w:ins>
      <w:del w:id="1572" w:author="Author">
        <w:r w:rsidRPr="00F11EFB" w:rsidDel="00EB3B31">
          <w:rPr>
            <w:rFonts w:ascii="Times New Roman" w:hAnsi="Times New Roman" w:cs="Times New Roman"/>
          </w:rPr>
          <w:delText>'</w:delText>
        </w:r>
      </w:del>
      <w:r w:rsidRPr="00F11EFB">
        <w:rPr>
          <w:rFonts w:ascii="Times New Roman" w:hAnsi="Times New Roman" w:cs="Times New Roman"/>
        </w:rPr>
        <w:t>s</w:t>
      </w:r>
      <w:r w:rsidR="00370E76" w:rsidRPr="00F11EFB">
        <w:rPr>
          <w:rFonts w:ascii="Times New Roman" w:hAnsi="Times New Roman" w:cs="Times New Roman"/>
        </w:rPr>
        <w:t xml:space="preserve"> </w:t>
      </w:r>
      <w:r w:rsidRPr="00F11EFB">
        <w:rPr>
          <w:rFonts w:ascii="Times New Roman" w:hAnsi="Times New Roman" w:cs="Times New Roman"/>
        </w:rPr>
        <w:t>your</w:t>
      </w:r>
      <w:r w:rsidR="00370E76" w:rsidRPr="00F11EFB">
        <w:rPr>
          <w:rFonts w:ascii="Times New Roman" w:hAnsi="Times New Roman" w:cs="Times New Roman"/>
        </w:rPr>
        <w:t xml:space="preserve"> </w:t>
      </w:r>
      <w:r w:rsidRPr="00F11EFB">
        <w:rPr>
          <w:rFonts w:ascii="Times New Roman" w:hAnsi="Times New Roman" w:cs="Times New Roman"/>
        </w:rPr>
        <w:t>dream</w:t>
      </w:r>
      <w:r w:rsidR="00370E76" w:rsidRPr="00F11EFB">
        <w:rPr>
          <w:rFonts w:ascii="Times New Roman" w:hAnsi="Times New Roman" w:cs="Times New Roman"/>
        </w:rPr>
        <w:t xml:space="preserve"> </w:t>
      </w:r>
      <w:r w:rsidRPr="00F11EFB">
        <w:rPr>
          <w:rFonts w:ascii="Times New Roman" w:hAnsi="Times New Roman" w:cs="Times New Roman"/>
        </w:rPr>
        <w:t>life?</w:t>
      </w:r>
      <w:r w:rsidR="00370E76" w:rsidRPr="00F11EFB">
        <w:rPr>
          <w:rFonts w:ascii="Times New Roman" w:hAnsi="Times New Roman" w:cs="Times New Roman"/>
        </w:rPr>
        <w:t xml:space="preserve"> </w:t>
      </w:r>
      <w:proofErr w:type="gramStart"/>
      <w:r w:rsidRPr="00F11EFB">
        <w:rPr>
          <w:rFonts w:ascii="Times New Roman" w:hAnsi="Times New Roman" w:cs="Times New Roman"/>
        </w:rPr>
        <w:t>Your</w:t>
      </w:r>
      <w:r w:rsidR="00370E76" w:rsidRPr="00F11EFB">
        <w:rPr>
          <w:rFonts w:ascii="Times New Roman" w:hAnsi="Times New Roman" w:cs="Times New Roman"/>
        </w:rPr>
        <w:t xml:space="preserve"> </w:t>
      </w:r>
      <w:r w:rsidRPr="00F11EFB">
        <w:rPr>
          <w:rFonts w:ascii="Times New Roman" w:hAnsi="Times New Roman" w:cs="Times New Roman"/>
        </w:rPr>
        <w:t>realistic</w:t>
      </w:r>
      <w:r w:rsidR="00370E76" w:rsidRPr="00F11EFB">
        <w:rPr>
          <w:rFonts w:ascii="Times New Roman" w:hAnsi="Times New Roman" w:cs="Times New Roman"/>
        </w:rPr>
        <w:t xml:space="preserve"> </w:t>
      </w:r>
      <w:r w:rsidRPr="00F11EFB">
        <w:rPr>
          <w:rFonts w:ascii="Times New Roman" w:hAnsi="Times New Roman" w:cs="Times New Roman"/>
        </w:rPr>
        <w:t>dream</w:t>
      </w:r>
      <w:r w:rsidR="00370E76" w:rsidRPr="00F11EFB">
        <w:rPr>
          <w:rFonts w:ascii="Times New Roman" w:hAnsi="Times New Roman" w:cs="Times New Roman"/>
        </w:rPr>
        <w:t xml:space="preserve"> </w:t>
      </w:r>
      <w:r w:rsidRPr="00F11EFB">
        <w:rPr>
          <w:rFonts w:ascii="Times New Roman" w:hAnsi="Times New Roman" w:cs="Times New Roman"/>
        </w:rPr>
        <w:t>life</w:t>
      </w:r>
      <w:ins w:id="1573" w:author="Author">
        <w:r w:rsidR="00EB3B31">
          <w:rPr>
            <w:rFonts w:ascii="Times New Roman" w:hAnsi="Times New Roman" w:cs="Times New Roman"/>
          </w:rPr>
          <w:t>,</w:t>
        </w:r>
      </w:ins>
      <w:proofErr w:type="gramEnd"/>
      <w:r w:rsidR="00370E76" w:rsidRPr="00F11EFB">
        <w:rPr>
          <w:rFonts w:ascii="Times New Roman" w:hAnsi="Times New Roman" w:cs="Times New Roman"/>
        </w:rPr>
        <w:t xml:space="preserve"> </w:t>
      </w:r>
      <w:r w:rsidRPr="00F11EFB">
        <w:rPr>
          <w:rFonts w:ascii="Times New Roman" w:hAnsi="Times New Roman" w:cs="Times New Roman"/>
        </w:rPr>
        <w:t>mind</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want</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have</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00FB0B0D" w:rsidRPr="00F11EFB">
        <w:rPr>
          <w:rFonts w:ascii="Times New Roman" w:hAnsi="Times New Roman" w:cs="Times New Roman"/>
        </w:rPr>
        <w:t>n</w:t>
      </w:r>
      <w:r w:rsidR="004B3374" w:rsidRPr="00F11EFB">
        <w:rPr>
          <w:rFonts w:ascii="Times New Roman" w:hAnsi="Times New Roman" w:cs="Times New Roman"/>
        </w:rPr>
        <w:t>ice</w:t>
      </w:r>
      <w:r w:rsidR="00370E76" w:rsidRPr="00F11EFB">
        <w:rPr>
          <w:rFonts w:ascii="Times New Roman" w:hAnsi="Times New Roman" w:cs="Times New Roman"/>
        </w:rPr>
        <w:t xml:space="preserve"> </w:t>
      </w:r>
      <w:r w:rsidRPr="00F11EFB">
        <w:rPr>
          <w:rFonts w:ascii="Times New Roman" w:hAnsi="Times New Roman" w:cs="Times New Roman"/>
        </w:rPr>
        <w:t>family</w:t>
      </w:r>
      <w:ins w:id="1574" w:author="Author">
        <w:r w:rsidR="00EB3B31">
          <w:rPr>
            <w:rFonts w:ascii="Times New Roman" w:hAnsi="Times New Roman" w:cs="Times New Roman"/>
          </w:rPr>
          <w:t>,</w:t>
        </w:r>
      </w:ins>
      <w:del w:id="1575" w:author="Author">
        <w:r w:rsidR="00370E76" w:rsidRPr="00F11EFB" w:rsidDel="00EB3B31">
          <w:rPr>
            <w:rFonts w:ascii="Times New Roman" w:hAnsi="Times New Roman" w:cs="Times New Roman"/>
          </w:rPr>
          <w:delText xml:space="preserve"> </w:delText>
        </w:r>
        <w:r w:rsidR="004B3374" w:rsidRPr="00F11EFB" w:rsidDel="00EB3B31">
          <w:rPr>
            <w:rFonts w:ascii="Times New Roman" w:hAnsi="Times New Roman" w:cs="Times New Roman"/>
          </w:rPr>
          <w:delText>is</w:delText>
        </w:r>
      </w:del>
      <w:r w:rsidR="00370E76" w:rsidRPr="00F11EFB">
        <w:rPr>
          <w:rFonts w:ascii="Times New Roman" w:hAnsi="Times New Roman" w:cs="Times New Roman"/>
        </w:rPr>
        <w:t xml:space="preserve"> </w:t>
      </w:r>
      <w:r w:rsidR="004B3374" w:rsidRPr="00F11EFB">
        <w:rPr>
          <w:rFonts w:ascii="Times New Roman" w:hAnsi="Times New Roman" w:cs="Times New Roman"/>
        </w:rPr>
        <w:t>be</w:t>
      </w:r>
      <w:del w:id="1576" w:author="Author">
        <w:r w:rsidR="004B3374" w:rsidRPr="00F11EFB" w:rsidDel="00EB3B31">
          <w:rPr>
            <w:rFonts w:ascii="Times New Roman" w:hAnsi="Times New Roman" w:cs="Times New Roman"/>
          </w:rPr>
          <w:delText>ing</w:delText>
        </w:r>
      </w:del>
      <w:r w:rsidR="00370E76" w:rsidRPr="00F11EFB">
        <w:rPr>
          <w:rFonts w:ascii="Times New Roman" w:hAnsi="Times New Roman" w:cs="Times New Roman"/>
        </w:rPr>
        <w:t xml:space="preserve"> </w:t>
      </w:r>
      <w:r w:rsidRPr="00F11EFB">
        <w:rPr>
          <w:rFonts w:ascii="Times New Roman" w:hAnsi="Times New Roman" w:cs="Times New Roman"/>
        </w:rPr>
        <w:t>out</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debt</w:t>
      </w:r>
      <w:ins w:id="1577" w:author="Author">
        <w:r w:rsidR="00EB3B31">
          <w:rPr>
            <w:rFonts w:ascii="Times New Roman" w:hAnsi="Times New Roman" w:cs="Times New Roman"/>
          </w:rPr>
          <w:t>,</w:t>
        </w:r>
      </w:ins>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be</w:t>
      </w:r>
      <w:r w:rsidR="00370E76" w:rsidRPr="00F11EFB">
        <w:rPr>
          <w:rFonts w:ascii="Times New Roman" w:hAnsi="Times New Roman" w:cs="Times New Roman"/>
        </w:rPr>
        <w:t xml:space="preserve"> </w:t>
      </w:r>
      <w:r w:rsidRPr="00F11EFB">
        <w:rPr>
          <w:rFonts w:ascii="Times New Roman" w:hAnsi="Times New Roman" w:cs="Times New Roman"/>
        </w:rPr>
        <w:t>happy</w:t>
      </w:r>
      <w:ins w:id="1578" w:author="Author">
        <w:r w:rsidR="00EB3B31">
          <w:rPr>
            <w:rFonts w:ascii="Times New Roman" w:hAnsi="Times New Roman" w:cs="Times New Roman"/>
          </w:rPr>
          <w:t>,</w:t>
        </w:r>
      </w:ins>
      <w:del w:id="1579" w:author="Author">
        <w:r w:rsidRPr="00F11EFB" w:rsidDel="00EB3B31">
          <w:rPr>
            <w:rFonts w:ascii="Times New Roman" w:hAnsi="Times New Roman" w:cs="Times New Roman"/>
          </w:rPr>
          <w:delText>.</w:delText>
        </w:r>
      </w:del>
      <w:r w:rsidR="00370E76" w:rsidRPr="00F11EFB">
        <w:rPr>
          <w:rFonts w:ascii="Times New Roman" w:hAnsi="Times New Roman" w:cs="Times New Roman"/>
        </w:rPr>
        <w:t xml:space="preserve"> </w:t>
      </w:r>
      <w:ins w:id="1580" w:author="Author">
        <w:r w:rsidR="00EB3B31">
          <w:rPr>
            <w:rFonts w:ascii="Times New Roman" w:hAnsi="Times New Roman" w:cs="Times New Roman"/>
          </w:rPr>
          <w:t>r</w:t>
        </w:r>
      </w:ins>
      <w:del w:id="1581" w:author="Author">
        <w:r w:rsidRPr="00F11EFB" w:rsidDel="00EB3B31">
          <w:rPr>
            <w:rFonts w:ascii="Times New Roman" w:hAnsi="Times New Roman" w:cs="Times New Roman"/>
          </w:rPr>
          <w:delText>R</w:delText>
        </w:r>
      </w:del>
      <w:r w:rsidRPr="00F11EFB">
        <w:rPr>
          <w:rFonts w:ascii="Times New Roman" w:hAnsi="Times New Roman" w:cs="Times New Roman"/>
        </w:rPr>
        <w:t>ight?</w:t>
      </w:r>
      <w:r w:rsidR="00370E76" w:rsidRPr="00F11EFB">
        <w:rPr>
          <w:rFonts w:ascii="Times New Roman" w:hAnsi="Times New Roman" w:cs="Times New Roman"/>
        </w:rPr>
        <w:t xml:space="preserve"> </w:t>
      </w:r>
      <w:r w:rsidRPr="00F11EFB">
        <w:rPr>
          <w:rFonts w:ascii="Times New Roman" w:hAnsi="Times New Roman" w:cs="Times New Roman"/>
        </w:rPr>
        <w:t>Sure,</w:t>
      </w:r>
      <w:r w:rsidR="00370E76" w:rsidRPr="00F11EFB">
        <w:rPr>
          <w:rFonts w:ascii="Times New Roman" w:hAnsi="Times New Roman" w:cs="Times New Roman"/>
        </w:rPr>
        <w:t xml:space="preserve"> </w:t>
      </w:r>
      <w:r w:rsidRPr="00F11EFB">
        <w:rPr>
          <w:rFonts w:ascii="Times New Roman" w:hAnsi="Times New Roman" w:cs="Times New Roman"/>
        </w:rPr>
        <w:t>your</w:t>
      </w:r>
      <w:r w:rsidR="00370E76" w:rsidRPr="00F11EFB">
        <w:rPr>
          <w:rFonts w:ascii="Times New Roman" w:hAnsi="Times New Roman" w:cs="Times New Roman"/>
        </w:rPr>
        <w:t xml:space="preserve"> </w:t>
      </w:r>
      <w:r w:rsidRPr="00F11EFB">
        <w:rPr>
          <w:rFonts w:ascii="Times New Roman" w:hAnsi="Times New Roman" w:cs="Times New Roman"/>
        </w:rPr>
        <w:t>own</w:t>
      </w:r>
      <w:r w:rsidR="00370E76" w:rsidRPr="00F11EFB">
        <w:rPr>
          <w:rFonts w:ascii="Times New Roman" w:hAnsi="Times New Roman" w:cs="Times New Roman"/>
        </w:rPr>
        <w:t xml:space="preserve"> </w:t>
      </w:r>
      <w:r w:rsidRPr="00F11EFB">
        <w:rPr>
          <w:rFonts w:ascii="Times New Roman" w:hAnsi="Times New Roman" w:cs="Times New Roman"/>
        </w:rPr>
        <w:t>private</w:t>
      </w:r>
      <w:r w:rsidR="00370E76" w:rsidRPr="00F11EFB">
        <w:rPr>
          <w:rFonts w:ascii="Times New Roman" w:hAnsi="Times New Roman" w:cs="Times New Roman"/>
        </w:rPr>
        <w:t xml:space="preserve"> </w:t>
      </w:r>
      <w:r w:rsidRPr="00F11EFB">
        <w:rPr>
          <w:rFonts w:ascii="Times New Roman" w:hAnsi="Times New Roman" w:cs="Times New Roman"/>
        </w:rPr>
        <w:t>jet</w:t>
      </w:r>
      <w:r w:rsidR="00370E76" w:rsidRPr="00F11EFB">
        <w:rPr>
          <w:rFonts w:ascii="Times New Roman" w:hAnsi="Times New Roman" w:cs="Times New Roman"/>
        </w:rPr>
        <w:t xml:space="preserve"> </w:t>
      </w:r>
      <w:r w:rsidRPr="00F11EFB">
        <w:rPr>
          <w:rFonts w:ascii="Times New Roman" w:hAnsi="Times New Roman" w:cs="Times New Roman"/>
        </w:rPr>
        <w:t>would</w:t>
      </w:r>
      <w:r w:rsidR="00370E76" w:rsidRPr="00F11EFB">
        <w:rPr>
          <w:rFonts w:ascii="Times New Roman" w:hAnsi="Times New Roman" w:cs="Times New Roman"/>
        </w:rPr>
        <w:t xml:space="preserve"> </w:t>
      </w:r>
      <w:r w:rsidR="00FB0B0D" w:rsidRPr="00F11EFB">
        <w:rPr>
          <w:rFonts w:ascii="Times New Roman" w:hAnsi="Times New Roman" w:cs="Times New Roman"/>
        </w:rPr>
        <w:t>b</w:t>
      </w:r>
      <w:r w:rsidR="004B3374" w:rsidRPr="00F11EFB">
        <w:rPr>
          <w:rFonts w:ascii="Times New Roman" w:hAnsi="Times New Roman" w:cs="Times New Roman"/>
        </w:rPr>
        <w:t>e</w:t>
      </w:r>
      <w:r w:rsidR="00370E76" w:rsidRPr="00F11EFB">
        <w:rPr>
          <w:rFonts w:ascii="Times New Roman" w:hAnsi="Times New Roman" w:cs="Times New Roman"/>
        </w:rPr>
        <w:t xml:space="preserve"> </w:t>
      </w:r>
      <w:r w:rsidRPr="00F11EFB">
        <w:rPr>
          <w:rFonts w:ascii="Times New Roman" w:hAnsi="Times New Roman" w:cs="Times New Roman"/>
        </w:rPr>
        <w:t>great,</w:t>
      </w:r>
      <w:r w:rsidR="00370E76" w:rsidRPr="00F11EFB">
        <w:rPr>
          <w:rFonts w:ascii="Times New Roman" w:hAnsi="Times New Roman" w:cs="Times New Roman"/>
        </w:rPr>
        <w:t xml:space="preserve"> </w:t>
      </w:r>
      <w:r w:rsidRPr="00F11EFB">
        <w:rPr>
          <w:rFonts w:ascii="Times New Roman" w:hAnsi="Times New Roman" w:cs="Times New Roman"/>
        </w:rPr>
        <w:t>but</w:t>
      </w:r>
      <w:r w:rsidR="00370E76" w:rsidRPr="00F11EFB">
        <w:rPr>
          <w:rFonts w:ascii="Times New Roman" w:hAnsi="Times New Roman" w:cs="Times New Roman"/>
        </w:rPr>
        <w:t xml:space="preserve"> </w:t>
      </w:r>
      <w:r w:rsidRPr="00F11EFB">
        <w:rPr>
          <w:rFonts w:ascii="Times New Roman" w:hAnsi="Times New Roman" w:cs="Times New Roman"/>
        </w:rPr>
        <w:t>that</w:t>
      </w:r>
      <w:ins w:id="1582" w:author="Author">
        <w:r w:rsidR="00EB3B31">
          <w:rPr>
            <w:rFonts w:ascii="Times New Roman" w:hAnsi="Times New Roman" w:cs="Times New Roman"/>
          </w:rPr>
          <w:t>’</w:t>
        </w:r>
      </w:ins>
      <w:del w:id="1583" w:author="Author">
        <w:r w:rsidRPr="00F11EFB" w:rsidDel="00EB3B31">
          <w:rPr>
            <w:rFonts w:ascii="Times New Roman" w:hAnsi="Times New Roman" w:cs="Times New Roman"/>
          </w:rPr>
          <w:delText>'</w:delText>
        </w:r>
      </w:del>
      <w:r w:rsidRPr="00F11EFB">
        <w:rPr>
          <w:rFonts w:ascii="Times New Roman" w:hAnsi="Times New Roman" w:cs="Times New Roman"/>
        </w:rPr>
        <w:t>s</w:t>
      </w:r>
      <w:r w:rsidR="00370E76" w:rsidRPr="00F11EFB">
        <w:rPr>
          <w:rFonts w:ascii="Times New Roman" w:hAnsi="Times New Roman" w:cs="Times New Roman"/>
        </w:rPr>
        <w:t xml:space="preserve"> </w:t>
      </w:r>
      <w:r w:rsidRPr="00F11EFB">
        <w:rPr>
          <w:rFonts w:ascii="Times New Roman" w:hAnsi="Times New Roman" w:cs="Times New Roman"/>
        </w:rPr>
        <w:t>not</w:t>
      </w:r>
      <w:r w:rsidR="00370E76" w:rsidRPr="00F11EFB">
        <w:rPr>
          <w:rFonts w:ascii="Times New Roman" w:hAnsi="Times New Roman" w:cs="Times New Roman"/>
        </w:rPr>
        <w:t xml:space="preserve"> </w:t>
      </w:r>
      <w:r w:rsidRPr="00F11EFB">
        <w:rPr>
          <w:rFonts w:ascii="Times New Roman" w:hAnsi="Times New Roman" w:cs="Times New Roman"/>
        </w:rPr>
        <w:t>necessary</w:t>
      </w:r>
      <w:r w:rsidR="00370E76" w:rsidRPr="00F11EFB">
        <w:rPr>
          <w:rFonts w:ascii="Times New Roman" w:hAnsi="Times New Roman" w:cs="Times New Roman"/>
        </w:rPr>
        <w:t xml:space="preserve"> </w:t>
      </w:r>
      <w:r w:rsidRPr="00F11EFB">
        <w:rPr>
          <w:rFonts w:ascii="Times New Roman" w:hAnsi="Times New Roman" w:cs="Times New Roman"/>
        </w:rPr>
        <w:t>for</w:t>
      </w:r>
      <w:r w:rsidR="00370E76" w:rsidRPr="00F11EFB">
        <w:rPr>
          <w:rFonts w:ascii="Times New Roman" w:hAnsi="Times New Roman" w:cs="Times New Roman"/>
        </w:rPr>
        <w:t xml:space="preserve"> </w:t>
      </w:r>
      <w:r w:rsidRPr="00F11EFB">
        <w:rPr>
          <w:rFonts w:ascii="Times New Roman" w:hAnsi="Times New Roman" w:cs="Times New Roman"/>
        </w:rPr>
        <w:t>happiness.</w:t>
      </w:r>
    </w:p>
    <w:p w14:paraId="3B1FBC0F" w14:textId="030E3536" w:rsidR="00B8594F" w:rsidRPr="00F11EFB" w:rsidRDefault="00B8594F" w:rsidP="00370E38">
      <w:pPr>
        <w:ind w:right="4"/>
        <w:contextualSpacing/>
        <w:rPr>
          <w:rFonts w:ascii="Times New Roman" w:hAnsi="Times New Roman" w:cs="Times New Roman"/>
        </w:rPr>
      </w:pPr>
      <w:r w:rsidRPr="00F11EFB">
        <w:rPr>
          <w:rFonts w:ascii="Times New Roman" w:hAnsi="Times New Roman" w:cs="Times New Roman"/>
        </w:rPr>
        <w:t>So</w:t>
      </w:r>
      <w:del w:id="1584" w:author="Author">
        <w:r w:rsidRPr="00F11EFB" w:rsidDel="00EB3B31">
          <w:rPr>
            <w:rFonts w:ascii="Times New Roman" w:hAnsi="Times New Roman" w:cs="Times New Roman"/>
          </w:rPr>
          <w:delText>,</w:delText>
        </w:r>
      </w:del>
      <w:r w:rsidR="00370E76" w:rsidRPr="00F11EFB">
        <w:rPr>
          <w:rFonts w:ascii="Times New Roman" w:hAnsi="Times New Roman" w:cs="Times New Roman"/>
        </w:rPr>
        <w:t xml:space="preserve"> </w:t>
      </w:r>
      <w:r w:rsidRPr="00F11EFB">
        <w:rPr>
          <w:rFonts w:ascii="Times New Roman" w:hAnsi="Times New Roman" w:cs="Times New Roman"/>
        </w:rPr>
        <w:t>don</w:t>
      </w:r>
      <w:ins w:id="1585" w:author="Author">
        <w:r w:rsidR="00EB3B31">
          <w:rPr>
            <w:rFonts w:ascii="Times New Roman" w:hAnsi="Times New Roman" w:cs="Times New Roman"/>
          </w:rPr>
          <w:t>’</w:t>
        </w:r>
      </w:ins>
      <w:del w:id="1586" w:author="Author">
        <w:r w:rsidRPr="00F11EFB" w:rsidDel="00EB3B31">
          <w:rPr>
            <w:rFonts w:ascii="Times New Roman" w:hAnsi="Times New Roman" w:cs="Times New Roman"/>
          </w:rPr>
          <w:delText>'</w:delText>
        </w:r>
      </w:del>
      <w:r w:rsidRPr="00F11EFB">
        <w:rPr>
          <w:rFonts w:ascii="Times New Roman" w:hAnsi="Times New Roman" w:cs="Times New Roman"/>
        </w:rPr>
        <w:t>t</w:t>
      </w:r>
      <w:r w:rsidR="00370E76" w:rsidRPr="00F11EFB">
        <w:rPr>
          <w:rFonts w:ascii="Times New Roman" w:hAnsi="Times New Roman" w:cs="Times New Roman"/>
        </w:rPr>
        <w:t xml:space="preserve"> </w:t>
      </w:r>
      <w:proofErr w:type="gramStart"/>
      <w:r w:rsidRPr="00F11EFB">
        <w:rPr>
          <w:rFonts w:ascii="Times New Roman" w:hAnsi="Times New Roman" w:cs="Times New Roman"/>
        </w:rPr>
        <w:t>go</w:t>
      </w:r>
      <w:proofErr w:type="gramEnd"/>
      <w:r w:rsidR="00370E76" w:rsidRPr="00F11EFB">
        <w:rPr>
          <w:rFonts w:ascii="Times New Roman" w:hAnsi="Times New Roman" w:cs="Times New Roman"/>
        </w:rPr>
        <w:t xml:space="preserve"> </w:t>
      </w:r>
      <w:r w:rsidRPr="00F11EFB">
        <w:rPr>
          <w:rFonts w:ascii="Times New Roman" w:hAnsi="Times New Roman" w:cs="Times New Roman"/>
        </w:rPr>
        <w:t>chasing</w:t>
      </w:r>
      <w:r w:rsidR="00370E76" w:rsidRPr="00F11EFB">
        <w:rPr>
          <w:rFonts w:ascii="Times New Roman" w:hAnsi="Times New Roman" w:cs="Times New Roman"/>
        </w:rPr>
        <w:t xml:space="preserve"> </w:t>
      </w:r>
      <w:r w:rsidRPr="00F11EFB">
        <w:rPr>
          <w:rFonts w:ascii="Times New Roman" w:hAnsi="Times New Roman" w:cs="Times New Roman"/>
        </w:rPr>
        <w:t>happiness</w:t>
      </w:r>
      <w:r w:rsidR="00370E76" w:rsidRPr="00F11EFB">
        <w:rPr>
          <w:rFonts w:ascii="Times New Roman" w:hAnsi="Times New Roman" w:cs="Times New Roman"/>
        </w:rPr>
        <w:t xml:space="preserve"> </w:t>
      </w:r>
      <w:r w:rsidRPr="00F11EFB">
        <w:rPr>
          <w:rFonts w:ascii="Times New Roman" w:hAnsi="Times New Roman" w:cs="Times New Roman"/>
        </w:rPr>
        <w:t>through</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perfect</w:t>
      </w:r>
      <w:r w:rsidR="00370E76" w:rsidRPr="00F11EFB">
        <w:rPr>
          <w:rFonts w:ascii="Times New Roman" w:hAnsi="Times New Roman" w:cs="Times New Roman"/>
        </w:rPr>
        <w:t xml:space="preserve"> </w:t>
      </w:r>
      <w:r w:rsidRPr="00F11EFB">
        <w:rPr>
          <w:rFonts w:ascii="Times New Roman" w:hAnsi="Times New Roman" w:cs="Times New Roman"/>
        </w:rPr>
        <w:t>job.</w:t>
      </w:r>
      <w:r w:rsidR="00370E76" w:rsidRPr="00F11EFB">
        <w:rPr>
          <w:rFonts w:ascii="Times New Roman" w:hAnsi="Times New Roman" w:cs="Times New Roman"/>
        </w:rPr>
        <w:t xml:space="preserve"> </w:t>
      </w:r>
      <w:hyperlink r:id="rId21" w:tgtFrame="_blank" w:history="1">
        <w:r w:rsidRPr="00F11EFB">
          <w:rPr>
            <w:rStyle w:val="Hyperlink"/>
            <w:rFonts w:ascii="Times New Roman" w:hAnsi="Times New Roman" w:cs="Times New Roman"/>
            <w:color w:val="auto"/>
            <w:u w:val="none"/>
          </w:rPr>
          <w:t>Take</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a</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lousy</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job</w:t>
        </w:r>
        <w:r w:rsidR="00370E76" w:rsidRPr="00F11EFB">
          <w:rPr>
            <w:rStyle w:val="Hyperlink"/>
            <w:rFonts w:ascii="Times New Roman" w:hAnsi="Times New Roman" w:cs="Times New Roman"/>
            <w:color w:val="auto"/>
            <w:u w:val="none"/>
          </w:rPr>
          <w:t xml:space="preserve"> </w:t>
        </w:r>
      </w:hyperlink>
      <w:r w:rsidRPr="00F11EFB">
        <w:rPr>
          <w:rFonts w:ascii="Times New Roman" w:hAnsi="Times New Roman" w:cs="Times New Roman"/>
        </w:rPr>
        <w:t>and</w:t>
      </w:r>
      <w:r w:rsidR="00370E76" w:rsidRPr="00F11EFB">
        <w:rPr>
          <w:rFonts w:ascii="Times New Roman" w:hAnsi="Times New Roman" w:cs="Times New Roman"/>
        </w:rPr>
        <w:t xml:space="preserve"> </w:t>
      </w:r>
      <w:r w:rsidR="00FB0B0D" w:rsidRPr="00F11EFB">
        <w:rPr>
          <w:rFonts w:ascii="Times New Roman" w:hAnsi="Times New Roman" w:cs="Times New Roman"/>
        </w:rPr>
        <w:t>w</w:t>
      </w:r>
      <w:r w:rsidR="004B3374" w:rsidRPr="00F11EFB">
        <w:rPr>
          <w:rFonts w:ascii="Times New Roman" w:hAnsi="Times New Roman" w:cs="Times New Roman"/>
        </w:rPr>
        <w:t>ork</w:t>
      </w:r>
      <w:r w:rsidR="00370E76" w:rsidRPr="00F11EFB">
        <w:rPr>
          <w:rFonts w:ascii="Times New Roman" w:hAnsi="Times New Roman" w:cs="Times New Roman"/>
        </w:rPr>
        <w:t xml:space="preserve"> </w:t>
      </w:r>
      <w:r w:rsidRPr="00F11EFB">
        <w:rPr>
          <w:rFonts w:ascii="Times New Roman" w:hAnsi="Times New Roman" w:cs="Times New Roman"/>
        </w:rPr>
        <w:t>your</w:t>
      </w:r>
      <w:r w:rsidR="00370E76" w:rsidRPr="00F11EFB">
        <w:rPr>
          <w:rFonts w:ascii="Times New Roman" w:hAnsi="Times New Roman" w:cs="Times New Roman"/>
        </w:rPr>
        <w:t xml:space="preserve"> </w:t>
      </w:r>
      <w:r w:rsidRPr="00F11EFB">
        <w:rPr>
          <w:rFonts w:ascii="Times New Roman" w:hAnsi="Times New Roman" w:cs="Times New Roman"/>
        </w:rPr>
        <w:t>way</w:t>
      </w:r>
      <w:r w:rsidR="00370E76" w:rsidRPr="00F11EFB">
        <w:rPr>
          <w:rFonts w:ascii="Times New Roman" w:hAnsi="Times New Roman" w:cs="Times New Roman"/>
        </w:rPr>
        <w:t xml:space="preserve"> </w:t>
      </w:r>
      <w:r w:rsidRPr="00F11EFB">
        <w:rPr>
          <w:rFonts w:ascii="Times New Roman" w:hAnsi="Times New Roman" w:cs="Times New Roman"/>
        </w:rPr>
        <w:t>up.</w:t>
      </w:r>
      <w:r w:rsidR="00370E76" w:rsidRPr="00F11EFB">
        <w:rPr>
          <w:rFonts w:ascii="Times New Roman" w:hAnsi="Times New Roman" w:cs="Times New Roman"/>
        </w:rPr>
        <w:t xml:space="preserve"> </w:t>
      </w:r>
      <w:ins w:id="1587" w:author="Author">
        <w:r w:rsidR="00866C69">
          <w:rPr>
            <w:rFonts w:ascii="Times New Roman" w:hAnsi="Times New Roman" w:cs="Times New Roman"/>
          </w:rPr>
          <w:t>C</w:t>
        </w:r>
      </w:ins>
      <w:del w:id="1588" w:author="Author">
        <w:r w:rsidRPr="00F11EFB" w:rsidDel="00866C69">
          <w:rPr>
            <w:rFonts w:ascii="Times New Roman" w:hAnsi="Times New Roman" w:cs="Times New Roman"/>
          </w:rPr>
          <w:delText>And</w:delText>
        </w:r>
        <w:r w:rsidR="00370E76" w:rsidRPr="00F11EFB" w:rsidDel="00866C69">
          <w:rPr>
            <w:rFonts w:ascii="Times New Roman" w:hAnsi="Times New Roman" w:cs="Times New Roman"/>
          </w:rPr>
          <w:delText xml:space="preserve"> </w:delText>
        </w:r>
        <w:r w:rsidRPr="00F11EFB" w:rsidDel="00866C69">
          <w:rPr>
            <w:rFonts w:ascii="Times New Roman" w:hAnsi="Times New Roman" w:cs="Times New Roman"/>
          </w:rPr>
          <w:delText>c</w:delText>
        </w:r>
      </w:del>
      <w:r w:rsidRPr="00F11EFB">
        <w:rPr>
          <w:rFonts w:ascii="Times New Roman" w:hAnsi="Times New Roman" w:cs="Times New Roman"/>
        </w:rPr>
        <w:t>ome</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reality</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while</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may</w:t>
      </w:r>
      <w:r w:rsidR="00370E76" w:rsidRPr="00F11EFB">
        <w:rPr>
          <w:rFonts w:ascii="Times New Roman" w:hAnsi="Times New Roman" w:cs="Times New Roman"/>
        </w:rPr>
        <w:t xml:space="preserve"> </w:t>
      </w:r>
      <w:r w:rsidRPr="00F11EFB">
        <w:rPr>
          <w:rFonts w:ascii="Times New Roman" w:hAnsi="Times New Roman" w:cs="Times New Roman"/>
        </w:rPr>
        <w:t>love</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discuss</w:t>
      </w:r>
      <w:r w:rsidR="00370E76" w:rsidRPr="00F11EFB">
        <w:rPr>
          <w:rFonts w:ascii="Times New Roman" w:hAnsi="Times New Roman" w:cs="Times New Roman"/>
        </w:rPr>
        <w:t xml:space="preserve"> </w:t>
      </w:r>
      <w:ins w:id="1589" w:author="Author">
        <w:r w:rsidR="00866C69">
          <w:rPr>
            <w:rFonts w:ascii="Times New Roman" w:hAnsi="Times New Roman" w:cs="Times New Roman"/>
          </w:rPr>
          <w:t>p</w:t>
        </w:r>
      </w:ins>
      <w:del w:id="1590" w:author="Author">
        <w:r w:rsidR="004B3374" w:rsidRPr="00F11EFB" w:rsidDel="00866C69">
          <w:rPr>
            <w:rFonts w:ascii="Times New Roman" w:hAnsi="Times New Roman" w:cs="Times New Roman"/>
          </w:rPr>
          <w:delText>P</w:delText>
        </w:r>
      </w:del>
      <w:r w:rsidR="004B3374" w:rsidRPr="00F11EFB">
        <w:rPr>
          <w:rFonts w:ascii="Times New Roman" w:hAnsi="Times New Roman" w:cs="Times New Roman"/>
        </w:rPr>
        <w:t>olitical</w:t>
      </w:r>
      <w:r w:rsidR="00370E76" w:rsidRPr="00F11EFB">
        <w:rPr>
          <w:rFonts w:ascii="Times New Roman" w:hAnsi="Times New Roman" w:cs="Times New Roman"/>
        </w:rPr>
        <w:t xml:space="preserve"> </w:t>
      </w:r>
      <w:ins w:id="1591" w:author="Author">
        <w:r w:rsidR="00866C69">
          <w:rPr>
            <w:rFonts w:ascii="Times New Roman" w:hAnsi="Times New Roman" w:cs="Times New Roman"/>
          </w:rPr>
          <w:t>p</w:t>
        </w:r>
      </w:ins>
      <w:del w:id="1592" w:author="Author">
        <w:r w:rsidR="00FB0B0D" w:rsidRPr="00F11EFB" w:rsidDel="00866C69">
          <w:rPr>
            <w:rFonts w:ascii="Times New Roman" w:hAnsi="Times New Roman" w:cs="Times New Roman"/>
          </w:rPr>
          <w:delText>P</w:delText>
        </w:r>
      </w:del>
      <w:r w:rsidRPr="00F11EFB">
        <w:rPr>
          <w:rFonts w:ascii="Times New Roman" w:hAnsi="Times New Roman" w:cs="Times New Roman"/>
        </w:rPr>
        <w:t>hilosophy,</w:t>
      </w:r>
      <w:r w:rsidR="00370E76" w:rsidRPr="00F11EFB">
        <w:rPr>
          <w:rFonts w:ascii="Times New Roman" w:hAnsi="Times New Roman" w:cs="Times New Roman"/>
        </w:rPr>
        <w:t xml:space="preserve"> </w:t>
      </w:r>
      <w:r w:rsidRPr="00F11EFB">
        <w:rPr>
          <w:rFonts w:ascii="Times New Roman" w:hAnsi="Times New Roman" w:cs="Times New Roman"/>
        </w:rPr>
        <w:t>people</w:t>
      </w:r>
      <w:r w:rsidR="00370E76" w:rsidRPr="00F11EFB">
        <w:rPr>
          <w:rFonts w:ascii="Times New Roman" w:hAnsi="Times New Roman" w:cs="Times New Roman"/>
        </w:rPr>
        <w:t xml:space="preserve"> </w:t>
      </w:r>
      <w:r w:rsidRPr="00F11EFB">
        <w:rPr>
          <w:rFonts w:ascii="Times New Roman" w:hAnsi="Times New Roman" w:cs="Times New Roman"/>
        </w:rPr>
        <w:t>really</w:t>
      </w:r>
      <w:r w:rsidR="00370E76" w:rsidRPr="00F11EFB">
        <w:rPr>
          <w:rFonts w:ascii="Times New Roman" w:hAnsi="Times New Roman" w:cs="Times New Roman"/>
        </w:rPr>
        <w:t xml:space="preserve"> </w:t>
      </w:r>
      <w:r w:rsidRPr="00F11EFB">
        <w:rPr>
          <w:rFonts w:ascii="Times New Roman" w:hAnsi="Times New Roman" w:cs="Times New Roman"/>
        </w:rPr>
        <w:t>don</w:t>
      </w:r>
      <w:ins w:id="1593" w:author="Author">
        <w:r w:rsidR="00866C69">
          <w:rPr>
            <w:rFonts w:ascii="Times New Roman" w:hAnsi="Times New Roman" w:cs="Times New Roman"/>
          </w:rPr>
          <w:t>’</w:t>
        </w:r>
      </w:ins>
      <w:del w:id="1594" w:author="Author">
        <w:r w:rsidRPr="00F11EFB" w:rsidDel="00866C69">
          <w:rPr>
            <w:rFonts w:ascii="Times New Roman" w:hAnsi="Times New Roman" w:cs="Times New Roman"/>
          </w:rPr>
          <w:delText>'</w:delText>
        </w:r>
      </w:del>
      <w:r w:rsidRPr="00F11EFB">
        <w:rPr>
          <w:rFonts w:ascii="Times New Roman" w:hAnsi="Times New Roman" w:cs="Times New Roman"/>
        </w:rPr>
        <w:t>t</w:t>
      </w:r>
      <w:r w:rsidR="00370E76" w:rsidRPr="00F11EFB">
        <w:rPr>
          <w:rFonts w:ascii="Times New Roman" w:hAnsi="Times New Roman" w:cs="Times New Roman"/>
        </w:rPr>
        <w:t xml:space="preserve"> </w:t>
      </w:r>
      <w:r w:rsidRPr="00F11EFB">
        <w:rPr>
          <w:rFonts w:ascii="Times New Roman" w:hAnsi="Times New Roman" w:cs="Times New Roman"/>
        </w:rPr>
        <w:t>want</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pay</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do</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So</w:t>
      </w:r>
      <w:del w:id="1595" w:author="Author">
        <w:r w:rsidRPr="00F11EFB" w:rsidDel="00866C69">
          <w:rPr>
            <w:rFonts w:ascii="Times New Roman" w:hAnsi="Times New Roman" w:cs="Times New Roman"/>
          </w:rPr>
          <w:delText>,</w:delText>
        </w:r>
      </w:del>
      <w:r w:rsidR="00370E76" w:rsidRPr="00F11EFB">
        <w:rPr>
          <w:rFonts w:ascii="Times New Roman" w:hAnsi="Times New Roman" w:cs="Times New Roman"/>
        </w:rPr>
        <w:t xml:space="preserve"> </w:t>
      </w:r>
      <w:r w:rsidRPr="00F11EFB">
        <w:rPr>
          <w:rFonts w:ascii="Times New Roman" w:hAnsi="Times New Roman" w:cs="Times New Roman"/>
        </w:rPr>
        <w:t>save</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00FB0B0D" w:rsidRPr="00F11EFB">
        <w:rPr>
          <w:rFonts w:ascii="Times New Roman" w:hAnsi="Times New Roman" w:cs="Times New Roman"/>
        </w:rPr>
        <w:t>f</w:t>
      </w:r>
      <w:r w:rsidR="004B3374" w:rsidRPr="00F11EFB">
        <w:rPr>
          <w:rFonts w:ascii="Times New Roman" w:hAnsi="Times New Roman" w:cs="Times New Roman"/>
        </w:rPr>
        <w:t>or</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weekends</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train</w:t>
      </w:r>
      <w:r w:rsidR="00370E76" w:rsidRPr="00F11EFB">
        <w:rPr>
          <w:rFonts w:ascii="Times New Roman" w:hAnsi="Times New Roman" w:cs="Times New Roman"/>
        </w:rPr>
        <w:t xml:space="preserve"> </w:t>
      </w:r>
      <w:r w:rsidRPr="00F11EFB">
        <w:rPr>
          <w:rFonts w:ascii="Times New Roman" w:hAnsi="Times New Roman" w:cs="Times New Roman"/>
        </w:rPr>
        <w:t>for</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job</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pays.</w:t>
      </w:r>
    </w:p>
    <w:p w14:paraId="71906B6A" w14:textId="65FA191F" w:rsidR="00B8594F" w:rsidRPr="00F11EFB" w:rsidRDefault="00B8594F" w:rsidP="004C76BF">
      <w:pPr>
        <w:ind w:right="4"/>
        <w:contextualSpacing/>
        <w:rPr>
          <w:rFonts w:ascii="Times New Roman" w:hAnsi="Times New Roman" w:cs="Times New Roman"/>
        </w:rPr>
      </w:pPr>
      <w:r w:rsidRPr="00F11EFB">
        <w:rPr>
          <w:rFonts w:ascii="Times New Roman" w:hAnsi="Times New Roman" w:cs="Times New Roman"/>
          <w:b/>
          <w:bCs/>
        </w:rPr>
        <w:t>Look</w:t>
      </w:r>
      <w:r w:rsidR="00370E76" w:rsidRPr="00F11EFB">
        <w:rPr>
          <w:rFonts w:ascii="Times New Roman" w:hAnsi="Times New Roman" w:cs="Times New Roman"/>
          <w:b/>
          <w:bCs/>
        </w:rPr>
        <w:t xml:space="preserve"> </w:t>
      </w:r>
      <w:r w:rsidRPr="00F11EFB">
        <w:rPr>
          <w:rFonts w:ascii="Times New Roman" w:hAnsi="Times New Roman" w:cs="Times New Roman"/>
          <w:b/>
          <w:bCs/>
        </w:rPr>
        <w:t>for</w:t>
      </w:r>
      <w:r w:rsidR="00370E76" w:rsidRPr="00F11EFB">
        <w:rPr>
          <w:rFonts w:ascii="Times New Roman" w:hAnsi="Times New Roman" w:cs="Times New Roman"/>
          <w:b/>
          <w:bCs/>
        </w:rPr>
        <w:t xml:space="preserve"> </w:t>
      </w:r>
      <w:r w:rsidRPr="00F11EFB">
        <w:rPr>
          <w:rFonts w:ascii="Times New Roman" w:hAnsi="Times New Roman" w:cs="Times New Roman"/>
          <w:b/>
          <w:bCs/>
        </w:rPr>
        <w:t>warning</w:t>
      </w:r>
      <w:r w:rsidR="00370E76" w:rsidRPr="00F11EFB">
        <w:rPr>
          <w:rFonts w:ascii="Times New Roman" w:hAnsi="Times New Roman" w:cs="Times New Roman"/>
          <w:b/>
          <w:bCs/>
        </w:rPr>
        <w:t xml:space="preserve"> </w:t>
      </w:r>
      <w:r w:rsidRPr="00F11EFB">
        <w:rPr>
          <w:rFonts w:ascii="Times New Roman" w:hAnsi="Times New Roman" w:cs="Times New Roman"/>
          <w:b/>
          <w:bCs/>
        </w:rPr>
        <w:t>signs</w:t>
      </w:r>
      <w:r w:rsidR="00370E76" w:rsidRPr="00F11EFB">
        <w:rPr>
          <w:rFonts w:ascii="Times New Roman" w:hAnsi="Times New Roman" w:cs="Times New Roman"/>
          <w:b/>
          <w:bCs/>
        </w:rPr>
        <w:t xml:space="preserve"> </w:t>
      </w:r>
      <w:r w:rsidRPr="00F11EFB">
        <w:rPr>
          <w:rFonts w:ascii="Times New Roman" w:hAnsi="Times New Roman" w:cs="Times New Roman"/>
          <w:b/>
          <w:bCs/>
        </w:rPr>
        <w:t>at</w:t>
      </w:r>
      <w:r w:rsidR="00370E76" w:rsidRPr="00F11EFB">
        <w:rPr>
          <w:rFonts w:ascii="Times New Roman" w:hAnsi="Times New Roman" w:cs="Times New Roman"/>
          <w:b/>
          <w:bCs/>
        </w:rPr>
        <w:t xml:space="preserve"> </w:t>
      </w:r>
      <w:r w:rsidRPr="00F11EFB">
        <w:rPr>
          <w:rFonts w:ascii="Times New Roman" w:hAnsi="Times New Roman" w:cs="Times New Roman"/>
          <w:b/>
          <w:bCs/>
        </w:rPr>
        <w:t>your</w:t>
      </w:r>
      <w:r w:rsidR="00370E76" w:rsidRPr="00F11EFB">
        <w:rPr>
          <w:rFonts w:ascii="Times New Roman" w:hAnsi="Times New Roman" w:cs="Times New Roman"/>
          <w:b/>
          <w:bCs/>
        </w:rPr>
        <w:t xml:space="preserve"> </w:t>
      </w:r>
      <w:r w:rsidRPr="00F11EFB">
        <w:rPr>
          <w:rFonts w:ascii="Times New Roman" w:hAnsi="Times New Roman" w:cs="Times New Roman"/>
          <w:b/>
          <w:bCs/>
        </w:rPr>
        <w:t>job</w:t>
      </w:r>
      <w:r w:rsidR="00370E76" w:rsidRPr="00F11EFB">
        <w:rPr>
          <w:rFonts w:ascii="Times New Roman" w:hAnsi="Times New Roman" w:cs="Times New Roman"/>
          <w:b/>
          <w:bCs/>
        </w:rPr>
        <w:t xml:space="preserve"> </w:t>
      </w:r>
      <w:r w:rsidRPr="00F11EFB">
        <w:rPr>
          <w:rFonts w:ascii="Times New Roman" w:hAnsi="Times New Roman" w:cs="Times New Roman"/>
          <w:b/>
          <w:bCs/>
        </w:rPr>
        <w:t>and</w:t>
      </w:r>
      <w:r w:rsidR="00370E76" w:rsidRPr="00F11EFB">
        <w:rPr>
          <w:rFonts w:ascii="Times New Roman" w:hAnsi="Times New Roman" w:cs="Times New Roman"/>
          <w:b/>
          <w:bCs/>
        </w:rPr>
        <w:t xml:space="preserve"> </w:t>
      </w:r>
      <w:r w:rsidRPr="00F11EFB">
        <w:rPr>
          <w:rFonts w:ascii="Times New Roman" w:hAnsi="Times New Roman" w:cs="Times New Roman"/>
          <w:b/>
          <w:bCs/>
        </w:rPr>
        <w:t>act</w:t>
      </w:r>
      <w:r w:rsidR="00370E76" w:rsidRPr="00F11EFB">
        <w:rPr>
          <w:rFonts w:ascii="Times New Roman" w:hAnsi="Times New Roman" w:cs="Times New Roman"/>
          <w:b/>
          <w:bCs/>
        </w:rPr>
        <w:t xml:space="preserve"> </w:t>
      </w:r>
      <w:r w:rsidRPr="00F11EFB">
        <w:rPr>
          <w:rFonts w:ascii="Times New Roman" w:hAnsi="Times New Roman" w:cs="Times New Roman"/>
          <w:b/>
          <w:bCs/>
        </w:rPr>
        <w:t>first.</w:t>
      </w:r>
      <w:r w:rsidR="00370E76" w:rsidRPr="00F11EFB">
        <w:rPr>
          <w:rFonts w:ascii="Times New Roman" w:hAnsi="Times New Roman" w:cs="Times New Roman"/>
          <w:b/>
          <w:bCs/>
        </w:rPr>
        <w:t xml:space="preserve"> </w:t>
      </w:r>
      <w:r w:rsidRPr="00F11EFB">
        <w:rPr>
          <w:rFonts w:ascii="Times New Roman" w:hAnsi="Times New Roman" w:cs="Times New Roman"/>
        </w:rPr>
        <w:t>I</w:t>
      </w:r>
      <w:r w:rsidR="00370E76" w:rsidRPr="00F11EFB">
        <w:rPr>
          <w:rFonts w:ascii="Times New Roman" w:hAnsi="Times New Roman" w:cs="Times New Roman"/>
        </w:rPr>
        <w:t xml:space="preserve"> </w:t>
      </w:r>
      <w:r w:rsidRPr="00F11EFB">
        <w:rPr>
          <w:rFonts w:ascii="Times New Roman" w:hAnsi="Times New Roman" w:cs="Times New Roman"/>
        </w:rPr>
        <w:t>receive</w:t>
      </w:r>
      <w:r w:rsidR="00370E76" w:rsidRPr="00F11EFB">
        <w:rPr>
          <w:rFonts w:ascii="Times New Roman" w:hAnsi="Times New Roman" w:cs="Times New Roman"/>
        </w:rPr>
        <w:t xml:space="preserve"> </w:t>
      </w:r>
      <w:del w:id="1596" w:author="Author">
        <w:r w:rsidRPr="00F11EFB" w:rsidDel="004C76BF">
          <w:rPr>
            <w:rFonts w:ascii="Times New Roman" w:hAnsi="Times New Roman" w:cs="Times New Roman"/>
          </w:rPr>
          <w:delText>so</w:delText>
        </w:r>
        <w:r w:rsidR="00370E76" w:rsidRPr="00F11EFB" w:rsidDel="004C76BF">
          <w:rPr>
            <w:rFonts w:ascii="Times New Roman" w:hAnsi="Times New Roman" w:cs="Times New Roman"/>
          </w:rPr>
          <w:delText xml:space="preserve"> </w:delText>
        </w:r>
      </w:del>
      <w:r w:rsidRPr="00F11EFB">
        <w:rPr>
          <w:rFonts w:ascii="Times New Roman" w:hAnsi="Times New Roman" w:cs="Times New Roman"/>
        </w:rPr>
        <w:t>many</w:t>
      </w:r>
      <w:r w:rsidR="00370E76" w:rsidRPr="00F11EFB">
        <w:rPr>
          <w:rFonts w:ascii="Times New Roman" w:hAnsi="Times New Roman" w:cs="Times New Roman"/>
        </w:rPr>
        <w:t xml:space="preserve"> </w:t>
      </w:r>
      <w:r w:rsidRPr="00F11EFB">
        <w:rPr>
          <w:rFonts w:ascii="Times New Roman" w:hAnsi="Times New Roman" w:cs="Times New Roman"/>
        </w:rPr>
        <w:t>emails</w:t>
      </w:r>
      <w:r w:rsidR="00370E76" w:rsidRPr="00F11EFB">
        <w:rPr>
          <w:rFonts w:ascii="Times New Roman" w:hAnsi="Times New Roman" w:cs="Times New Roman"/>
        </w:rPr>
        <w:t xml:space="preserve"> </w:t>
      </w:r>
      <w:r w:rsidR="00FB0B0D" w:rsidRPr="00F11EFB">
        <w:rPr>
          <w:rFonts w:ascii="Times New Roman" w:hAnsi="Times New Roman" w:cs="Times New Roman"/>
        </w:rPr>
        <w:t>f</w:t>
      </w:r>
      <w:r w:rsidR="004B3374" w:rsidRPr="00F11EFB">
        <w:rPr>
          <w:rFonts w:ascii="Times New Roman" w:hAnsi="Times New Roman" w:cs="Times New Roman"/>
        </w:rPr>
        <w:t>rom</w:t>
      </w:r>
      <w:r w:rsidR="00370E76" w:rsidRPr="00F11EFB">
        <w:rPr>
          <w:rFonts w:ascii="Times New Roman" w:hAnsi="Times New Roman" w:cs="Times New Roman"/>
        </w:rPr>
        <w:t xml:space="preserve"> </w:t>
      </w:r>
      <w:r w:rsidRPr="00F11EFB">
        <w:rPr>
          <w:rFonts w:ascii="Times New Roman" w:hAnsi="Times New Roman" w:cs="Times New Roman"/>
        </w:rPr>
        <w:t>people</w:t>
      </w:r>
      <w:r w:rsidR="00370E76" w:rsidRPr="00F11EFB">
        <w:rPr>
          <w:rFonts w:ascii="Times New Roman" w:hAnsi="Times New Roman" w:cs="Times New Roman"/>
        </w:rPr>
        <w:t xml:space="preserve"> </w:t>
      </w:r>
      <w:ins w:id="1597" w:author="Author">
        <w:r w:rsidR="004C76BF">
          <w:rPr>
            <w:rFonts w:ascii="Times New Roman" w:hAnsi="Times New Roman" w:cs="Times New Roman"/>
          </w:rPr>
          <w:t>who</w:t>
        </w:r>
      </w:ins>
      <w:del w:id="1598" w:author="Author">
        <w:r w:rsidRPr="00F11EFB" w:rsidDel="004C76BF">
          <w:rPr>
            <w:rFonts w:ascii="Times New Roman" w:hAnsi="Times New Roman" w:cs="Times New Roman"/>
          </w:rPr>
          <w:delText>that</w:delText>
        </w:r>
      </w:del>
      <w:r w:rsidR="00370E76" w:rsidRPr="00F11EFB">
        <w:rPr>
          <w:rFonts w:ascii="Times New Roman" w:hAnsi="Times New Roman" w:cs="Times New Roman"/>
        </w:rPr>
        <w:t xml:space="preserve"> </w:t>
      </w:r>
      <w:del w:id="1599" w:author="Author">
        <w:r w:rsidRPr="00F11EFB" w:rsidDel="004C76BF">
          <w:rPr>
            <w:rFonts w:ascii="Times New Roman" w:hAnsi="Times New Roman" w:cs="Times New Roman"/>
          </w:rPr>
          <w:delText>literally</w:delText>
        </w:r>
        <w:r w:rsidR="00370E76" w:rsidRPr="00F11EFB" w:rsidDel="004C76BF">
          <w:rPr>
            <w:rFonts w:ascii="Times New Roman" w:hAnsi="Times New Roman" w:cs="Times New Roman"/>
          </w:rPr>
          <w:delText xml:space="preserve"> </w:delText>
        </w:r>
      </w:del>
      <w:hyperlink r:id="rId22" w:tgtFrame="_blank" w:history="1">
        <w:r w:rsidRPr="00F11EFB">
          <w:rPr>
            <w:rStyle w:val="Hyperlink"/>
            <w:rFonts w:ascii="Times New Roman" w:hAnsi="Times New Roman" w:cs="Times New Roman"/>
            <w:color w:val="auto"/>
            <w:u w:val="none"/>
          </w:rPr>
          <w:t>detail</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years</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of</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their</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boss</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being</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unhappy</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with</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them</w:t>
        </w:r>
      </w:hyperlink>
      <w:r w:rsidRPr="00F11EFB">
        <w:rPr>
          <w:rFonts w:ascii="Times New Roman" w:hAnsi="Times New Roman" w:cs="Times New Roman"/>
        </w:rPr>
        <w:t>,</w:t>
      </w:r>
      <w:r w:rsidR="00370E76" w:rsidRPr="00F11EFB">
        <w:rPr>
          <w:rFonts w:ascii="Times New Roman" w:hAnsi="Times New Roman" w:cs="Times New Roman"/>
        </w:rPr>
        <w:t xml:space="preserve"> </w:t>
      </w:r>
      <w:r w:rsidRPr="00F11EFB">
        <w:rPr>
          <w:rFonts w:ascii="Times New Roman" w:hAnsi="Times New Roman" w:cs="Times New Roman"/>
        </w:rPr>
        <w:t>yet</w:t>
      </w:r>
      <w:r w:rsidR="00370E76" w:rsidRPr="00F11EFB">
        <w:rPr>
          <w:rFonts w:ascii="Times New Roman" w:hAnsi="Times New Roman" w:cs="Times New Roman"/>
        </w:rPr>
        <w:t xml:space="preserve"> </w:t>
      </w:r>
      <w:r w:rsidR="00FB0B0D" w:rsidRPr="00F11EFB">
        <w:rPr>
          <w:rFonts w:ascii="Times New Roman" w:hAnsi="Times New Roman" w:cs="Times New Roman"/>
        </w:rPr>
        <w:t>t</w:t>
      </w:r>
      <w:r w:rsidR="004B3374" w:rsidRPr="00F11EFB">
        <w:rPr>
          <w:rFonts w:ascii="Times New Roman" w:hAnsi="Times New Roman" w:cs="Times New Roman"/>
        </w:rPr>
        <w:t>hey</w:t>
      </w:r>
      <w:r w:rsidR="00370E76" w:rsidRPr="00F11EFB">
        <w:rPr>
          <w:rFonts w:ascii="Times New Roman" w:hAnsi="Times New Roman" w:cs="Times New Roman"/>
        </w:rPr>
        <w:t xml:space="preserve"> </w:t>
      </w:r>
      <w:r w:rsidRPr="00F11EFB">
        <w:rPr>
          <w:rFonts w:ascii="Times New Roman" w:hAnsi="Times New Roman" w:cs="Times New Roman"/>
        </w:rPr>
        <w:t>wait</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look</w:t>
      </w:r>
      <w:r w:rsidR="00370E76" w:rsidRPr="00F11EFB">
        <w:rPr>
          <w:rFonts w:ascii="Times New Roman" w:hAnsi="Times New Roman" w:cs="Times New Roman"/>
        </w:rPr>
        <w:t xml:space="preserve"> </w:t>
      </w:r>
      <w:r w:rsidRPr="00F11EFB">
        <w:rPr>
          <w:rFonts w:ascii="Times New Roman" w:hAnsi="Times New Roman" w:cs="Times New Roman"/>
        </w:rPr>
        <w:t>for</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new</w:t>
      </w:r>
      <w:r w:rsidR="00370E76" w:rsidRPr="00F11EFB">
        <w:rPr>
          <w:rFonts w:ascii="Times New Roman" w:hAnsi="Times New Roman" w:cs="Times New Roman"/>
        </w:rPr>
        <w:t xml:space="preserve"> </w:t>
      </w:r>
      <w:r w:rsidRPr="00F11EFB">
        <w:rPr>
          <w:rFonts w:ascii="Times New Roman" w:hAnsi="Times New Roman" w:cs="Times New Roman"/>
        </w:rPr>
        <w:t>job</w:t>
      </w:r>
      <w:r w:rsidR="00370E76" w:rsidRPr="00F11EFB">
        <w:rPr>
          <w:rFonts w:ascii="Times New Roman" w:hAnsi="Times New Roman" w:cs="Times New Roman"/>
        </w:rPr>
        <w:t xml:space="preserve"> </w:t>
      </w:r>
      <w:r w:rsidRPr="00F11EFB">
        <w:rPr>
          <w:rFonts w:ascii="Times New Roman" w:hAnsi="Times New Roman" w:cs="Times New Roman"/>
        </w:rPr>
        <w:t>until</w:t>
      </w:r>
      <w:r w:rsidR="00370E76" w:rsidRPr="00F11EFB">
        <w:rPr>
          <w:rFonts w:ascii="Times New Roman" w:hAnsi="Times New Roman" w:cs="Times New Roman"/>
        </w:rPr>
        <w:t xml:space="preserve"> </w:t>
      </w:r>
      <w:r w:rsidRPr="00F11EFB">
        <w:rPr>
          <w:rFonts w:ascii="Times New Roman" w:hAnsi="Times New Roman" w:cs="Times New Roman"/>
        </w:rPr>
        <w:t>they</w:t>
      </w:r>
      <w:r w:rsidR="00370E76" w:rsidRPr="00F11EFB">
        <w:rPr>
          <w:rFonts w:ascii="Times New Roman" w:hAnsi="Times New Roman" w:cs="Times New Roman"/>
        </w:rPr>
        <w:t xml:space="preserve"> </w:t>
      </w:r>
      <w:r w:rsidRPr="00F11EFB">
        <w:rPr>
          <w:rFonts w:ascii="Times New Roman" w:hAnsi="Times New Roman" w:cs="Times New Roman"/>
        </w:rPr>
        <w:t>are</w:t>
      </w:r>
      <w:r w:rsidR="00370E76" w:rsidRPr="00F11EFB">
        <w:rPr>
          <w:rFonts w:ascii="Times New Roman" w:hAnsi="Times New Roman" w:cs="Times New Roman"/>
        </w:rPr>
        <w:t xml:space="preserve"> </w:t>
      </w:r>
      <w:r w:rsidRPr="00F11EFB">
        <w:rPr>
          <w:rFonts w:ascii="Times New Roman" w:hAnsi="Times New Roman" w:cs="Times New Roman"/>
        </w:rPr>
        <w:t>fired.</w:t>
      </w:r>
      <w:r w:rsidR="00370E76" w:rsidRPr="00F11EFB">
        <w:rPr>
          <w:rFonts w:ascii="Times New Roman" w:hAnsi="Times New Roman" w:cs="Times New Roman"/>
        </w:rPr>
        <w:t xml:space="preserve"> </w:t>
      </w:r>
      <w:r w:rsidRPr="00F11EFB">
        <w:rPr>
          <w:rFonts w:ascii="Times New Roman" w:hAnsi="Times New Roman" w:cs="Times New Roman"/>
        </w:rPr>
        <w:t>Don</w:t>
      </w:r>
      <w:ins w:id="1600" w:author="Author">
        <w:r w:rsidR="004C76BF">
          <w:rPr>
            <w:rFonts w:ascii="Times New Roman" w:hAnsi="Times New Roman" w:cs="Times New Roman"/>
          </w:rPr>
          <w:t>’</w:t>
        </w:r>
      </w:ins>
      <w:del w:id="1601" w:author="Author">
        <w:r w:rsidRPr="00F11EFB" w:rsidDel="004C76BF">
          <w:rPr>
            <w:rFonts w:ascii="Times New Roman" w:hAnsi="Times New Roman" w:cs="Times New Roman"/>
          </w:rPr>
          <w:delText>'</w:delText>
        </w:r>
      </w:del>
      <w:r w:rsidRPr="00F11EFB">
        <w:rPr>
          <w:rFonts w:ascii="Times New Roman" w:hAnsi="Times New Roman" w:cs="Times New Roman"/>
        </w:rPr>
        <w:t>t</w:t>
      </w:r>
      <w:r w:rsidR="00370E76" w:rsidRPr="00F11EFB">
        <w:rPr>
          <w:rFonts w:ascii="Times New Roman" w:hAnsi="Times New Roman" w:cs="Times New Roman"/>
        </w:rPr>
        <w:t xml:space="preserve"> </w:t>
      </w:r>
      <w:proofErr w:type="gramStart"/>
      <w:r w:rsidRPr="00F11EFB">
        <w:rPr>
          <w:rFonts w:ascii="Times New Roman" w:hAnsi="Times New Roman" w:cs="Times New Roman"/>
        </w:rPr>
        <w:t>do</w:t>
      </w:r>
      <w:proofErr w:type="gramEnd"/>
      <w:r w:rsidR="00370E76" w:rsidRPr="00F11EFB">
        <w:rPr>
          <w:rFonts w:ascii="Times New Roman" w:hAnsi="Times New Roman" w:cs="Times New Roman"/>
        </w:rPr>
        <w:t xml:space="preserve"> </w:t>
      </w:r>
      <w:r w:rsidRPr="00F11EFB">
        <w:rPr>
          <w:rFonts w:ascii="Times New Roman" w:hAnsi="Times New Roman" w:cs="Times New Roman"/>
        </w:rPr>
        <w:t>that</w:t>
      </w:r>
      <w:r w:rsidR="00FB0B0D" w:rsidRPr="00F11EFB">
        <w:rPr>
          <w:rFonts w:ascii="Times New Roman" w:hAnsi="Times New Roman" w:cs="Times New Roman"/>
        </w:rPr>
        <w:t>!</w:t>
      </w:r>
      <w:r w:rsidR="00370E76" w:rsidRPr="00F11EFB">
        <w:rPr>
          <w:rFonts w:ascii="Times New Roman" w:hAnsi="Times New Roman" w:cs="Times New Roman"/>
        </w:rPr>
        <w:t xml:space="preserve"> </w:t>
      </w:r>
      <w:r w:rsidRPr="00F11EFB">
        <w:rPr>
          <w:rFonts w:ascii="Times New Roman" w:hAnsi="Times New Roman" w:cs="Times New Roman"/>
        </w:rPr>
        <w:t>It</w:t>
      </w:r>
      <w:ins w:id="1602" w:author="Author">
        <w:r w:rsidR="004C76BF">
          <w:rPr>
            <w:rFonts w:ascii="Times New Roman" w:hAnsi="Times New Roman" w:cs="Times New Roman"/>
          </w:rPr>
          <w:t>’</w:t>
        </w:r>
      </w:ins>
      <w:del w:id="1603" w:author="Author">
        <w:r w:rsidRPr="00F11EFB" w:rsidDel="004C76BF">
          <w:rPr>
            <w:rFonts w:ascii="Times New Roman" w:hAnsi="Times New Roman" w:cs="Times New Roman"/>
          </w:rPr>
          <w:delText>'</w:delText>
        </w:r>
      </w:del>
      <w:r w:rsidRPr="00F11EFB">
        <w:rPr>
          <w:rFonts w:ascii="Times New Roman" w:hAnsi="Times New Roman" w:cs="Times New Roman"/>
        </w:rPr>
        <w:t>s</w:t>
      </w:r>
      <w:r w:rsidR="00370E76" w:rsidRPr="00F11EFB">
        <w:rPr>
          <w:rFonts w:ascii="Times New Roman" w:hAnsi="Times New Roman" w:cs="Times New Roman"/>
        </w:rPr>
        <w:t xml:space="preserve"> </w:t>
      </w:r>
      <w:r w:rsidRPr="00F11EFB">
        <w:rPr>
          <w:rFonts w:ascii="Times New Roman" w:hAnsi="Times New Roman" w:cs="Times New Roman"/>
        </w:rPr>
        <w:t>easier</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find</w:t>
      </w:r>
      <w:r w:rsidR="00370E76" w:rsidRPr="00F11EFB">
        <w:rPr>
          <w:rFonts w:ascii="Times New Roman" w:hAnsi="Times New Roman" w:cs="Times New Roman"/>
        </w:rPr>
        <w:t xml:space="preserve"> </w:t>
      </w:r>
      <w:r w:rsidR="00FB0B0D"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job</w:t>
      </w:r>
      <w:r w:rsidR="00370E76" w:rsidRPr="00F11EFB">
        <w:rPr>
          <w:rFonts w:ascii="Times New Roman" w:hAnsi="Times New Roman" w:cs="Times New Roman"/>
        </w:rPr>
        <w:t xml:space="preserve"> </w:t>
      </w:r>
      <w:r w:rsidRPr="00F11EFB">
        <w:rPr>
          <w:rFonts w:ascii="Times New Roman" w:hAnsi="Times New Roman" w:cs="Times New Roman"/>
        </w:rPr>
        <w:t>when</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have</w:t>
      </w:r>
      <w:r w:rsidR="00370E76" w:rsidRPr="00F11EFB">
        <w:rPr>
          <w:rFonts w:ascii="Times New Roman" w:hAnsi="Times New Roman" w:cs="Times New Roman"/>
        </w:rPr>
        <w:t xml:space="preserve"> </w:t>
      </w:r>
      <w:r w:rsidRPr="00F11EFB">
        <w:rPr>
          <w:rFonts w:ascii="Times New Roman" w:hAnsi="Times New Roman" w:cs="Times New Roman"/>
        </w:rPr>
        <w:t>one,</w:t>
      </w:r>
      <w:r w:rsidR="00370E76" w:rsidRPr="00F11EFB">
        <w:rPr>
          <w:rFonts w:ascii="Times New Roman" w:hAnsi="Times New Roman" w:cs="Times New Roman"/>
        </w:rPr>
        <w:t xml:space="preserve"> </w:t>
      </w:r>
      <w:r w:rsidRPr="00F11EFB">
        <w:rPr>
          <w:rFonts w:ascii="Times New Roman" w:hAnsi="Times New Roman" w:cs="Times New Roman"/>
        </w:rPr>
        <w:t>so</w:t>
      </w:r>
      <w:r w:rsidR="00370E76" w:rsidRPr="00F11EFB">
        <w:rPr>
          <w:rFonts w:ascii="Times New Roman" w:hAnsi="Times New Roman" w:cs="Times New Roman"/>
        </w:rPr>
        <w:t xml:space="preserve"> </w:t>
      </w:r>
      <w:r w:rsidRPr="00F11EFB">
        <w:rPr>
          <w:rFonts w:ascii="Times New Roman" w:hAnsi="Times New Roman" w:cs="Times New Roman"/>
        </w:rPr>
        <w:t>when</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see</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writing</w:t>
      </w:r>
      <w:r w:rsidR="00370E76" w:rsidRPr="00F11EFB">
        <w:rPr>
          <w:rFonts w:ascii="Times New Roman" w:hAnsi="Times New Roman" w:cs="Times New Roman"/>
        </w:rPr>
        <w:t xml:space="preserve"> </w:t>
      </w:r>
      <w:r w:rsidRPr="00F11EFB">
        <w:rPr>
          <w:rFonts w:ascii="Times New Roman" w:hAnsi="Times New Roman" w:cs="Times New Roman"/>
        </w:rPr>
        <w:t>on</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wall,</w:t>
      </w:r>
      <w:r w:rsidR="00370E76" w:rsidRPr="00F11EFB">
        <w:rPr>
          <w:rFonts w:ascii="Times New Roman" w:hAnsi="Times New Roman" w:cs="Times New Roman"/>
        </w:rPr>
        <w:t xml:space="preserve"> </w:t>
      </w:r>
      <w:r w:rsidRPr="00F11EFB">
        <w:rPr>
          <w:rFonts w:ascii="Times New Roman" w:hAnsi="Times New Roman" w:cs="Times New Roman"/>
        </w:rPr>
        <w:t>start</w:t>
      </w:r>
      <w:r w:rsidR="00370E76" w:rsidRPr="00F11EFB">
        <w:rPr>
          <w:rFonts w:ascii="Times New Roman" w:hAnsi="Times New Roman" w:cs="Times New Roman"/>
        </w:rPr>
        <w:t xml:space="preserve"> </w:t>
      </w:r>
      <w:del w:id="1604" w:author="Author">
        <w:r w:rsidR="004B3374" w:rsidRPr="00F11EFB" w:rsidDel="004C76BF">
          <w:rPr>
            <w:rFonts w:ascii="Times New Roman" w:hAnsi="Times New Roman" w:cs="Times New Roman"/>
          </w:rPr>
          <w:delText>a</w:delText>
        </w:r>
        <w:r w:rsidR="00370E76" w:rsidRPr="00F11EFB" w:rsidDel="004C76BF">
          <w:rPr>
            <w:rFonts w:ascii="Times New Roman" w:hAnsi="Times New Roman" w:cs="Times New Roman"/>
          </w:rPr>
          <w:delText xml:space="preserve"> </w:delText>
        </w:r>
      </w:del>
      <w:r w:rsidR="004B3374" w:rsidRPr="00F11EFB">
        <w:rPr>
          <w:rFonts w:ascii="Times New Roman" w:hAnsi="Times New Roman" w:cs="Times New Roman"/>
        </w:rPr>
        <w:t>job</w:t>
      </w:r>
      <w:r w:rsidR="00370E76" w:rsidRPr="00F11EFB">
        <w:rPr>
          <w:rFonts w:ascii="Times New Roman" w:hAnsi="Times New Roman" w:cs="Times New Roman"/>
        </w:rPr>
        <w:t xml:space="preserve"> </w:t>
      </w:r>
      <w:r w:rsidR="00FB0B0D" w:rsidRPr="00F11EFB">
        <w:rPr>
          <w:rFonts w:ascii="Times New Roman" w:hAnsi="Times New Roman" w:cs="Times New Roman"/>
        </w:rPr>
        <w:t>h</w:t>
      </w:r>
      <w:r w:rsidR="004B3374" w:rsidRPr="00F11EFB">
        <w:rPr>
          <w:rFonts w:ascii="Times New Roman" w:hAnsi="Times New Roman" w:cs="Times New Roman"/>
        </w:rPr>
        <w:t>unting</w:t>
      </w:r>
      <w:r w:rsidR="00370E76" w:rsidRPr="00F11EFB">
        <w:rPr>
          <w:rFonts w:ascii="Times New Roman" w:hAnsi="Times New Roman" w:cs="Times New Roman"/>
        </w:rPr>
        <w:t xml:space="preserve"> </w:t>
      </w:r>
      <w:r w:rsidRPr="00F11EFB">
        <w:rPr>
          <w:rFonts w:ascii="Times New Roman" w:hAnsi="Times New Roman" w:cs="Times New Roman"/>
        </w:rPr>
        <w:t>immediately</w:t>
      </w:r>
      <w:r w:rsidR="00FB0B0D" w:rsidRPr="00F11EFB">
        <w:rPr>
          <w:rFonts w:ascii="Times New Roman" w:hAnsi="Times New Roman" w:cs="Times New Roman"/>
        </w:rPr>
        <w:t>!</w:t>
      </w:r>
      <w:r w:rsidR="00370E76" w:rsidRPr="00F11EFB">
        <w:rPr>
          <w:rFonts w:ascii="Times New Roman" w:hAnsi="Times New Roman" w:cs="Times New Roman"/>
        </w:rPr>
        <w:t xml:space="preserve"> </w:t>
      </w:r>
      <w:r w:rsidRPr="00F11EFB">
        <w:rPr>
          <w:rFonts w:ascii="Times New Roman" w:hAnsi="Times New Roman" w:cs="Times New Roman"/>
        </w:rPr>
        <w:t>This</w:t>
      </w:r>
      <w:r w:rsidR="00370E76" w:rsidRPr="00F11EFB">
        <w:rPr>
          <w:rFonts w:ascii="Times New Roman" w:hAnsi="Times New Roman" w:cs="Times New Roman"/>
        </w:rPr>
        <w:t xml:space="preserve"> </w:t>
      </w:r>
      <w:r w:rsidRPr="00F11EFB">
        <w:rPr>
          <w:rFonts w:ascii="Times New Roman" w:hAnsi="Times New Roman" w:cs="Times New Roman"/>
        </w:rPr>
        <w:t>also</w:t>
      </w:r>
      <w:r w:rsidR="00370E76" w:rsidRPr="00F11EFB">
        <w:rPr>
          <w:rFonts w:ascii="Times New Roman" w:hAnsi="Times New Roman" w:cs="Times New Roman"/>
        </w:rPr>
        <w:t xml:space="preserve"> </w:t>
      </w:r>
      <w:r w:rsidRPr="00F11EFB">
        <w:rPr>
          <w:rFonts w:ascii="Times New Roman" w:hAnsi="Times New Roman" w:cs="Times New Roman"/>
        </w:rPr>
        <w:t>applies</w:t>
      </w:r>
      <w:r w:rsidR="00370E76" w:rsidRPr="00F11EFB">
        <w:rPr>
          <w:rFonts w:ascii="Times New Roman" w:hAnsi="Times New Roman" w:cs="Times New Roman"/>
        </w:rPr>
        <w:t xml:space="preserve"> </w:t>
      </w:r>
      <w:r w:rsidRPr="00F11EFB">
        <w:rPr>
          <w:rFonts w:ascii="Times New Roman" w:hAnsi="Times New Roman" w:cs="Times New Roman"/>
        </w:rPr>
        <w:t>when</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see</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company</w:t>
      </w:r>
      <w:ins w:id="1605" w:author="Author">
        <w:r w:rsidR="004C76BF">
          <w:rPr>
            <w:rFonts w:ascii="Times New Roman" w:hAnsi="Times New Roman" w:cs="Times New Roman"/>
          </w:rPr>
          <w:t>’</w:t>
        </w:r>
      </w:ins>
      <w:del w:id="1606" w:author="Author">
        <w:r w:rsidRPr="00F11EFB" w:rsidDel="004C76BF">
          <w:rPr>
            <w:rFonts w:ascii="Times New Roman" w:hAnsi="Times New Roman" w:cs="Times New Roman"/>
          </w:rPr>
          <w:delText>'</w:delText>
        </w:r>
      </w:del>
      <w:r w:rsidRPr="00F11EFB">
        <w:rPr>
          <w:rFonts w:ascii="Times New Roman" w:hAnsi="Times New Roman" w:cs="Times New Roman"/>
        </w:rPr>
        <w:t>s</w:t>
      </w:r>
      <w:r w:rsidR="00370E76" w:rsidRPr="00F11EFB">
        <w:rPr>
          <w:rFonts w:ascii="Times New Roman" w:hAnsi="Times New Roman" w:cs="Times New Roman"/>
        </w:rPr>
        <w:t xml:space="preserve"> </w:t>
      </w:r>
      <w:r w:rsidRPr="00F11EFB">
        <w:rPr>
          <w:rFonts w:ascii="Times New Roman" w:hAnsi="Times New Roman" w:cs="Times New Roman"/>
        </w:rPr>
        <w:t>finances</w:t>
      </w:r>
      <w:r w:rsidR="00370E76" w:rsidRPr="00F11EFB">
        <w:rPr>
          <w:rFonts w:ascii="Times New Roman" w:hAnsi="Times New Roman" w:cs="Times New Roman"/>
        </w:rPr>
        <w:t xml:space="preserve"> </w:t>
      </w:r>
      <w:r w:rsidRPr="00F11EFB">
        <w:rPr>
          <w:rFonts w:ascii="Times New Roman" w:hAnsi="Times New Roman" w:cs="Times New Roman"/>
        </w:rPr>
        <w:t>start</w:t>
      </w:r>
      <w:r w:rsidR="00370E76" w:rsidRPr="00F11EFB">
        <w:rPr>
          <w:rFonts w:ascii="Times New Roman" w:hAnsi="Times New Roman" w:cs="Times New Roman"/>
        </w:rPr>
        <w:t xml:space="preserve"> </w:t>
      </w:r>
      <w:r w:rsidR="00FB0B0D" w:rsidRPr="00F11EFB">
        <w:rPr>
          <w:rFonts w:ascii="Times New Roman" w:hAnsi="Times New Roman" w:cs="Times New Roman"/>
        </w:rPr>
        <w:t>t</w:t>
      </w:r>
      <w:r w:rsidR="004B3374" w:rsidRPr="00F11EFB">
        <w:rPr>
          <w:rFonts w:ascii="Times New Roman" w:hAnsi="Times New Roman" w:cs="Times New Roman"/>
        </w:rPr>
        <w:t>o</w:t>
      </w:r>
      <w:r w:rsidR="00370E76" w:rsidRPr="00F11EFB">
        <w:rPr>
          <w:rFonts w:ascii="Times New Roman" w:hAnsi="Times New Roman" w:cs="Times New Roman"/>
        </w:rPr>
        <w:t xml:space="preserve"> </w:t>
      </w:r>
      <w:r w:rsidRPr="00F11EFB">
        <w:rPr>
          <w:rFonts w:ascii="Times New Roman" w:hAnsi="Times New Roman" w:cs="Times New Roman"/>
        </w:rPr>
        <w:t>circle</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drain.</w:t>
      </w:r>
      <w:r w:rsidR="00370E76" w:rsidRPr="00F11EFB">
        <w:rPr>
          <w:rFonts w:ascii="Times New Roman" w:hAnsi="Times New Roman" w:cs="Times New Roman"/>
        </w:rPr>
        <w:t xml:space="preserve"> </w:t>
      </w:r>
      <w:r w:rsidRPr="00F11EFB">
        <w:rPr>
          <w:rFonts w:ascii="Times New Roman" w:hAnsi="Times New Roman" w:cs="Times New Roman"/>
        </w:rPr>
        <w:t>Obviously,</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can</w:t>
      </w:r>
      <w:ins w:id="1607" w:author="Author">
        <w:r w:rsidR="004C76BF">
          <w:rPr>
            <w:rFonts w:ascii="Times New Roman" w:hAnsi="Times New Roman" w:cs="Times New Roman"/>
          </w:rPr>
          <w:t>’</w:t>
        </w:r>
      </w:ins>
      <w:del w:id="1608" w:author="Author">
        <w:r w:rsidRPr="00F11EFB" w:rsidDel="004C76BF">
          <w:rPr>
            <w:rFonts w:ascii="Times New Roman" w:hAnsi="Times New Roman" w:cs="Times New Roman"/>
          </w:rPr>
          <w:delText>'</w:delText>
        </w:r>
      </w:del>
      <w:r w:rsidRPr="00F11EFB">
        <w:rPr>
          <w:rFonts w:ascii="Times New Roman" w:hAnsi="Times New Roman" w:cs="Times New Roman"/>
        </w:rPr>
        <w:t>t</w:t>
      </w:r>
      <w:r w:rsidR="00370E76" w:rsidRPr="00F11EFB">
        <w:rPr>
          <w:rFonts w:ascii="Times New Roman" w:hAnsi="Times New Roman" w:cs="Times New Roman"/>
        </w:rPr>
        <w:t xml:space="preserve"> </w:t>
      </w:r>
      <w:r w:rsidRPr="00F11EFB">
        <w:rPr>
          <w:rFonts w:ascii="Times New Roman" w:hAnsi="Times New Roman" w:cs="Times New Roman"/>
        </w:rPr>
        <w:t>perfectly</w:t>
      </w:r>
      <w:r w:rsidR="00370E76" w:rsidRPr="00F11EFB">
        <w:rPr>
          <w:rFonts w:ascii="Times New Roman" w:hAnsi="Times New Roman" w:cs="Times New Roman"/>
        </w:rPr>
        <w:t xml:space="preserve"> </w:t>
      </w:r>
      <w:proofErr w:type="gramStart"/>
      <w:r w:rsidRPr="00F11EFB">
        <w:rPr>
          <w:rFonts w:ascii="Times New Roman" w:hAnsi="Times New Roman" w:cs="Times New Roman"/>
        </w:rPr>
        <w:t>predict</w:t>
      </w:r>
      <w:proofErr w:type="gramEnd"/>
      <w:r w:rsidR="00370E76" w:rsidRPr="00F11EFB">
        <w:rPr>
          <w:rFonts w:ascii="Times New Roman" w:hAnsi="Times New Roman" w:cs="Times New Roman"/>
        </w:rPr>
        <w:t xml:space="preserve"> </w:t>
      </w:r>
      <w:r w:rsidRPr="00F11EFB">
        <w:rPr>
          <w:rFonts w:ascii="Times New Roman" w:hAnsi="Times New Roman" w:cs="Times New Roman"/>
        </w:rPr>
        <w:t>what</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boss</w:t>
      </w:r>
      <w:r w:rsidR="00370E76" w:rsidRPr="00F11EFB">
        <w:rPr>
          <w:rFonts w:ascii="Times New Roman" w:hAnsi="Times New Roman" w:cs="Times New Roman"/>
        </w:rPr>
        <w:t xml:space="preserve"> </w:t>
      </w:r>
      <w:r w:rsidRPr="00F11EFB">
        <w:rPr>
          <w:rFonts w:ascii="Times New Roman" w:hAnsi="Times New Roman" w:cs="Times New Roman"/>
        </w:rPr>
        <w:t>or</w:t>
      </w:r>
      <w:r w:rsidR="00370E76" w:rsidRPr="00F11EFB">
        <w:rPr>
          <w:rFonts w:ascii="Times New Roman" w:hAnsi="Times New Roman" w:cs="Times New Roman"/>
        </w:rPr>
        <w:t xml:space="preserve"> </w:t>
      </w:r>
      <w:r w:rsidRPr="00F11EFB">
        <w:rPr>
          <w:rFonts w:ascii="Times New Roman" w:hAnsi="Times New Roman" w:cs="Times New Roman"/>
        </w:rPr>
        <w:t>company</w:t>
      </w:r>
      <w:r w:rsidR="00370E76" w:rsidRPr="00F11EFB">
        <w:rPr>
          <w:rFonts w:ascii="Times New Roman" w:hAnsi="Times New Roman" w:cs="Times New Roman"/>
        </w:rPr>
        <w:t xml:space="preserve"> </w:t>
      </w:r>
      <w:r w:rsidR="00FB0B0D" w:rsidRPr="00F11EFB">
        <w:rPr>
          <w:rFonts w:ascii="Times New Roman" w:hAnsi="Times New Roman" w:cs="Times New Roman"/>
        </w:rPr>
        <w:t>w</w:t>
      </w:r>
      <w:r w:rsidR="004B3374" w:rsidRPr="00F11EFB">
        <w:rPr>
          <w:rFonts w:ascii="Times New Roman" w:hAnsi="Times New Roman" w:cs="Times New Roman"/>
        </w:rPr>
        <w:t>ill</w:t>
      </w:r>
      <w:r w:rsidR="00370E76" w:rsidRPr="00F11EFB">
        <w:rPr>
          <w:rFonts w:ascii="Times New Roman" w:hAnsi="Times New Roman" w:cs="Times New Roman"/>
        </w:rPr>
        <w:t xml:space="preserve"> </w:t>
      </w:r>
      <w:r w:rsidRPr="00F11EFB">
        <w:rPr>
          <w:rFonts w:ascii="Times New Roman" w:hAnsi="Times New Roman" w:cs="Times New Roman"/>
        </w:rPr>
        <w:t>do,</w:t>
      </w:r>
      <w:r w:rsidR="00370E76" w:rsidRPr="00F11EFB">
        <w:rPr>
          <w:rFonts w:ascii="Times New Roman" w:hAnsi="Times New Roman" w:cs="Times New Roman"/>
        </w:rPr>
        <w:t xml:space="preserve"> </w:t>
      </w:r>
      <w:r w:rsidRPr="00F11EFB">
        <w:rPr>
          <w:rFonts w:ascii="Times New Roman" w:hAnsi="Times New Roman" w:cs="Times New Roman"/>
        </w:rPr>
        <w:t>but</w:t>
      </w:r>
      <w:r w:rsidR="00370E76" w:rsidRPr="00F11EFB">
        <w:rPr>
          <w:rFonts w:ascii="Times New Roman" w:hAnsi="Times New Roman" w:cs="Times New Roman"/>
        </w:rPr>
        <w:t xml:space="preserve"> </w:t>
      </w:r>
      <w:r w:rsidRPr="00F11EFB">
        <w:rPr>
          <w:rFonts w:ascii="Times New Roman" w:hAnsi="Times New Roman" w:cs="Times New Roman"/>
        </w:rPr>
        <w:t>if</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pay</w:t>
      </w:r>
      <w:r w:rsidR="00370E76" w:rsidRPr="00F11EFB">
        <w:rPr>
          <w:rFonts w:ascii="Times New Roman" w:hAnsi="Times New Roman" w:cs="Times New Roman"/>
        </w:rPr>
        <w:t xml:space="preserve"> </w:t>
      </w:r>
      <w:r w:rsidRPr="00F11EFB">
        <w:rPr>
          <w:rFonts w:ascii="Times New Roman" w:hAnsi="Times New Roman" w:cs="Times New Roman"/>
        </w:rPr>
        <w:t>attention,</w:t>
      </w:r>
      <w:r w:rsidR="00370E76" w:rsidRPr="00F11EFB">
        <w:rPr>
          <w:rFonts w:ascii="Times New Roman" w:hAnsi="Times New Roman" w:cs="Times New Roman"/>
        </w:rPr>
        <w:t xml:space="preserve"> </w:t>
      </w:r>
      <w:r w:rsidRPr="00F11EFB">
        <w:rPr>
          <w:rFonts w:ascii="Times New Roman" w:hAnsi="Times New Roman" w:cs="Times New Roman"/>
        </w:rPr>
        <w:t>you</w:t>
      </w:r>
      <w:ins w:id="1609" w:author="Author">
        <w:r w:rsidR="004C76BF">
          <w:rPr>
            <w:rFonts w:ascii="Times New Roman" w:hAnsi="Times New Roman" w:cs="Times New Roman"/>
          </w:rPr>
          <w:t>’</w:t>
        </w:r>
      </w:ins>
      <w:del w:id="1610" w:author="Author">
        <w:r w:rsidRPr="00F11EFB" w:rsidDel="004C76BF">
          <w:rPr>
            <w:rFonts w:ascii="Times New Roman" w:hAnsi="Times New Roman" w:cs="Times New Roman"/>
          </w:rPr>
          <w:delText>'</w:delText>
        </w:r>
      </w:del>
      <w:r w:rsidRPr="00F11EFB">
        <w:rPr>
          <w:rFonts w:ascii="Times New Roman" w:hAnsi="Times New Roman" w:cs="Times New Roman"/>
        </w:rPr>
        <w:t>ll</w:t>
      </w:r>
      <w:r w:rsidR="00370E76" w:rsidRPr="00F11EFB">
        <w:rPr>
          <w:rFonts w:ascii="Times New Roman" w:hAnsi="Times New Roman" w:cs="Times New Roman"/>
        </w:rPr>
        <w:t xml:space="preserve"> </w:t>
      </w:r>
      <w:r w:rsidRPr="00F11EFB">
        <w:rPr>
          <w:rFonts w:ascii="Times New Roman" w:hAnsi="Times New Roman" w:cs="Times New Roman"/>
        </w:rPr>
        <w:t>increase</w:t>
      </w:r>
      <w:r w:rsidR="00370E76" w:rsidRPr="00F11EFB">
        <w:rPr>
          <w:rFonts w:ascii="Times New Roman" w:hAnsi="Times New Roman" w:cs="Times New Roman"/>
        </w:rPr>
        <w:t xml:space="preserve"> </w:t>
      </w:r>
      <w:r w:rsidRPr="00F11EFB">
        <w:rPr>
          <w:rFonts w:ascii="Times New Roman" w:hAnsi="Times New Roman" w:cs="Times New Roman"/>
        </w:rPr>
        <w:t>your</w:t>
      </w:r>
      <w:r w:rsidR="00370E76" w:rsidRPr="00F11EFB">
        <w:rPr>
          <w:rFonts w:ascii="Times New Roman" w:hAnsi="Times New Roman" w:cs="Times New Roman"/>
        </w:rPr>
        <w:t xml:space="preserve"> </w:t>
      </w:r>
      <w:r w:rsidRPr="00F11EFB">
        <w:rPr>
          <w:rFonts w:ascii="Times New Roman" w:hAnsi="Times New Roman" w:cs="Times New Roman"/>
        </w:rPr>
        <w:t>odds.</w:t>
      </w:r>
    </w:p>
    <w:p w14:paraId="32C47B8F" w14:textId="72684EAD" w:rsidR="00B8594F" w:rsidRPr="00F11EFB" w:rsidDel="004C76BF" w:rsidRDefault="00B8594F" w:rsidP="00370E38">
      <w:pPr>
        <w:ind w:right="4"/>
        <w:contextualSpacing/>
        <w:rPr>
          <w:del w:id="1611" w:author="Author"/>
          <w:rFonts w:ascii="Times New Roman" w:hAnsi="Times New Roman" w:cs="Times New Roman"/>
        </w:rPr>
      </w:pPr>
      <w:r w:rsidRPr="00F11EFB">
        <w:rPr>
          <w:rFonts w:ascii="Times New Roman" w:hAnsi="Times New Roman" w:cs="Times New Roman"/>
          <w:b/>
          <w:bCs/>
        </w:rPr>
        <w:t>Get</w:t>
      </w:r>
      <w:r w:rsidR="00370E76" w:rsidRPr="00F11EFB">
        <w:rPr>
          <w:rFonts w:ascii="Times New Roman" w:hAnsi="Times New Roman" w:cs="Times New Roman"/>
          <w:b/>
          <w:bCs/>
        </w:rPr>
        <w:t xml:space="preserve"> </w:t>
      </w:r>
      <w:r w:rsidRPr="00F11EFB">
        <w:rPr>
          <w:rFonts w:ascii="Times New Roman" w:hAnsi="Times New Roman" w:cs="Times New Roman"/>
          <w:b/>
          <w:bCs/>
        </w:rPr>
        <w:t>married</w:t>
      </w:r>
      <w:r w:rsidR="00370E76" w:rsidRPr="00F11EFB">
        <w:rPr>
          <w:rFonts w:ascii="Times New Roman" w:hAnsi="Times New Roman" w:cs="Times New Roman"/>
          <w:b/>
          <w:bCs/>
        </w:rPr>
        <w:t xml:space="preserve"> </w:t>
      </w:r>
      <w:r w:rsidRPr="00F11EFB">
        <w:rPr>
          <w:rFonts w:ascii="Times New Roman" w:hAnsi="Times New Roman" w:cs="Times New Roman"/>
          <w:b/>
          <w:bCs/>
        </w:rPr>
        <w:t>and</w:t>
      </w:r>
      <w:r w:rsidR="00370E76" w:rsidRPr="00F11EFB">
        <w:rPr>
          <w:rFonts w:ascii="Times New Roman" w:hAnsi="Times New Roman" w:cs="Times New Roman"/>
          <w:b/>
          <w:bCs/>
        </w:rPr>
        <w:t xml:space="preserve"> </w:t>
      </w:r>
      <w:r w:rsidRPr="00F11EFB">
        <w:rPr>
          <w:rFonts w:ascii="Times New Roman" w:hAnsi="Times New Roman" w:cs="Times New Roman"/>
          <w:b/>
          <w:bCs/>
        </w:rPr>
        <w:t>stay</w:t>
      </w:r>
      <w:r w:rsidR="00370E76" w:rsidRPr="00F11EFB">
        <w:rPr>
          <w:rFonts w:ascii="Times New Roman" w:hAnsi="Times New Roman" w:cs="Times New Roman"/>
          <w:b/>
          <w:bCs/>
        </w:rPr>
        <w:t xml:space="preserve"> </w:t>
      </w:r>
      <w:r w:rsidRPr="00F11EFB">
        <w:rPr>
          <w:rFonts w:ascii="Times New Roman" w:hAnsi="Times New Roman" w:cs="Times New Roman"/>
          <w:b/>
          <w:bCs/>
        </w:rPr>
        <w:t>married.</w:t>
      </w:r>
      <w:r w:rsidR="00370E76" w:rsidRPr="00F11EFB">
        <w:rPr>
          <w:rFonts w:ascii="Times New Roman" w:hAnsi="Times New Roman" w:cs="Times New Roman"/>
          <w:b/>
          <w:bCs/>
        </w:rPr>
        <w:t xml:space="preserve"> </w:t>
      </w:r>
      <w:del w:id="1612" w:author="Author">
        <w:r w:rsidRPr="00F11EFB" w:rsidDel="004C76BF">
          <w:rPr>
            <w:rFonts w:ascii="Times New Roman" w:hAnsi="Times New Roman" w:cs="Times New Roman"/>
          </w:rPr>
          <w:delText>"</w:delText>
        </w:r>
      </w:del>
      <w:r w:rsidRPr="00F11EFB">
        <w:rPr>
          <w:rFonts w:ascii="Times New Roman" w:hAnsi="Times New Roman" w:cs="Times New Roman"/>
        </w:rPr>
        <w:t>On</w:t>
      </w:r>
      <w:r w:rsidR="00370E76" w:rsidRPr="00F11EFB">
        <w:rPr>
          <w:rFonts w:ascii="Times New Roman" w:hAnsi="Times New Roman" w:cs="Times New Roman"/>
        </w:rPr>
        <w:t xml:space="preserve"> </w:t>
      </w:r>
      <w:r w:rsidRPr="00F11EFB">
        <w:rPr>
          <w:rFonts w:ascii="Times New Roman" w:hAnsi="Times New Roman" w:cs="Times New Roman"/>
        </w:rPr>
        <w:t>average,</w:t>
      </w:r>
      <w:r w:rsidR="00370E76" w:rsidRPr="00F11EFB">
        <w:rPr>
          <w:rFonts w:ascii="Times New Roman" w:hAnsi="Times New Roman" w:cs="Times New Roman"/>
        </w:rPr>
        <w:t xml:space="preserve"> </w:t>
      </w:r>
      <w:r w:rsidRPr="00F11EFB">
        <w:rPr>
          <w:rFonts w:ascii="Times New Roman" w:hAnsi="Times New Roman" w:cs="Times New Roman"/>
        </w:rPr>
        <w:t>people</w:t>
      </w:r>
      <w:r w:rsidR="00370E76" w:rsidRPr="00F11EFB">
        <w:rPr>
          <w:rFonts w:ascii="Times New Roman" w:hAnsi="Times New Roman" w:cs="Times New Roman"/>
        </w:rPr>
        <w:t xml:space="preserve"> </w:t>
      </w:r>
      <w:r w:rsidRPr="00F11EFB">
        <w:rPr>
          <w:rFonts w:ascii="Times New Roman" w:hAnsi="Times New Roman" w:cs="Times New Roman"/>
        </w:rPr>
        <w:t>who</w:t>
      </w:r>
      <w:r w:rsidR="00370E76" w:rsidRPr="00F11EFB">
        <w:rPr>
          <w:rFonts w:ascii="Times New Roman" w:hAnsi="Times New Roman" w:cs="Times New Roman"/>
        </w:rPr>
        <w:t xml:space="preserve"> </w:t>
      </w:r>
      <w:r w:rsidRPr="00F11EFB">
        <w:rPr>
          <w:rFonts w:ascii="Times New Roman" w:hAnsi="Times New Roman" w:cs="Times New Roman"/>
        </w:rPr>
        <w:t>get</w:t>
      </w:r>
      <w:r w:rsidR="00370E76" w:rsidRPr="00F11EFB">
        <w:rPr>
          <w:rFonts w:ascii="Times New Roman" w:hAnsi="Times New Roman" w:cs="Times New Roman"/>
        </w:rPr>
        <w:t xml:space="preserve"> </w:t>
      </w:r>
      <w:r w:rsidRPr="00F11EFB">
        <w:rPr>
          <w:rFonts w:ascii="Times New Roman" w:hAnsi="Times New Roman" w:cs="Times New Roman"/>
        </w:rPr>
        <w:t>married</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00FB0B0D" w:rsidRPr="00F11EFB">
        <w:rPr>
          <w:rFonts w:ascii="Times New Roman" w:hAnsi="Times New Roman" w:cs="Times New Roman"/>
        </w:rPr>
        <w:t>s</w:t>
      </w:r>
      <w:r w:rsidR="004B3374" w:rsidRPr="00F11EFB">
        <w:rPr>
          <w:rFonts w:ascii="Times New Roman" w:hAnsi="Times New Roman" w:cs="Times New Roman"/>
        </w:rPr>
        <w:t>tay</w:t>
      </w:r>
      <w:r w:rsidR="00370E76" w:rsidRPr="00F11EFB">
        <w:rPr>
          <w:rFonts w:ascii="Times New Roman" w:hAnsi="Times New Roman" w:cs="Times New Roman"/>
        </w:rPr>
        <w:t xml:space="preserve"> </w:t>
      </w:r>
      <w:r w:rsidRPr="00F11EFB">
        <w:rPr>
          <w:rFonts w:ascii="Times New Roman" w:hAnsi="Times New Roman" w:cs="Times New Roman"/>
        </w:rPr>
        <w:t>married</w:t>
      </w:r>
      <w:r w:rsidR="00370E76" w:rsidRPr="00F11EFB">
        <w:rPr>
          <w:rFonts w:ascii="Times New Roman" w:hAnsi="Times New Roman" w:cs="Times New Roman"/>
        </w:rPr>
        <w:t xml:space="preserve"> </w:t>
      </w:r>
      <w:r w:rsidRPr="00F11EFB">
        <w:rPr>
          <w:rFonts w:ascii="Times New Roman" w:hAnsi="Times New Roman" w:cs="Times New Roman"/>
        </w:rPr>
        <w:t>enjoy</w:t>
      </w:r>
      <w:r w:rsidR="00370E76" w:rsidRPr="00F11EFB">
        <w:rPr>
          <w:rFonts w:ascii="Times New Roman" w:hAnsi="Times New Roman" w:cs="Times New Roman"/>
        </w:rPr>
        <w:t xml:space="preserve"> </w:t>
      </w:r>
      <w:r w:rsidRPr="00F11EFB">
        <w:rPr>
          <w:rFonts w:ascii="Times New Roman" w:hAnsi="Times New Roman" w:cs="Times New Roman"/>
        </w:rPr>
        <w:t>almost</w:t>
      </w:r>
      <w:r w:rsidR="00370E76" w:rsidRPr="00F11EFB">
        <w:rPr>
          <w:rFonts w:ascii="Times New Roman" w:hAnsi="Times New Roman" w:cs="Times New Roman"/>
        </w:rPr>
        <w:t xml:space="preserve"> </w:t>
      </w:r>
      <w:hyperlink r:id="rId23" w:tgtFrame="_blank" w:history="1">
        <w:r w:rsidRPr="00F11EFB">
          <w:rPr>
            <w:rStyle w:val="Hyperlink"/>
            <w:rFonts w:ascii="Times New Roman" w:hAnsi="Times New Roman" w:cs="Times New Roman"/>
            <w:color w:val="auto"/>
            <w:u w:val="none"/>
          </w:rPr>
          <w:t>twice</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as</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much</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wealth</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as</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those</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who</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never</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marry</w:t>
        </w:r>
      </w:hyperlink>
      <w:r w:rsidRPr="00F11EFB">
        <w:rPr>
          <w:rFonts w:ascii="Times New Roman" w:hAnsi="Times New Roman" w:cs="Times New Roman"/>
        </w:rPr>
        <w:t>.</w:t>
      </w:r>
      <w:del w:id="1613" w:author="Author">
        <w:r w:rsidRPr="00F11EFB" w:rsidDel="004C76BF">
          <w:rPr>
            <w:rFonts w:ascii="Times New Roman" w:hAnsi="Times New Roman" w:cs="Times New Roman"/>
          </w:rPr>
          <w:delText>"</w:delText>
        </w:r>
      </w:del>
      <w:r w:rsidR="00370E76" w:rsidRPr="00F11EFB">
        <w:rPr>
          <w:rFonts w:ascii="Times New Roman" w:hAnsi="Times New Roman" w:cs="Times New Roman"/>
        </w:rPr>
        <w:t xml:space="preserve"> </w:t>
      </w:r>
      <w:r w:rsidRPr="00F11EFB">
        <w:rPr>
          <w:rFonts w:ascii="Times New Roman" w:hAnsi="Times New Roman" w:cs="Times New Roman"/>
        </w:rPr>
        <w:t>I</w:t>
      </w:r>
      <w:ins w:id="1614" w:author="Author">
        <w:r w:rsidR="004C76BF">
          <w:rPr>
            <w:rFonts w:ascii="Times New Roman" w:hAnsi="Times New Roman" w:cs="Times New Roman"/>
          </w:rPr>
          <w:t>’</w:t>
        </w:r>
      </w:ins>
      <w:del w:id="1615" w:author="Author">
        <w:r w:rsidRPr="00F11EFB" w:rsidDel="004C76BF">
          <w:rPr>
            <w:rFonts w:ascii="Times New Roman" w:hAnsi="Times New Roman" w:cs="Times New Roman"/>
          </w:rPr>
          <w:delText>'</w:delText>
        </w:r>
      </w:del>
      <w:r w:rsidRPr="00F11EFB">
        <w:rPr>
          <w:rFonts w:ascii="Times New Roman" w:hAnsi="Times New Roman" w:cs="Times New Roman"/>
        </w:rPr>
        <w:t>m</w:t>
      </w:r>
      <w:r w:rsidR="00370E76" w:rsidRPr="00F11EFB">
        <w:rPr>
          <w:rFonts w:ascii="Times New Roman" w:hAnsi="Times New Roman" w:cs="Times New Roman"/>
        </w:rPr>
        <w:t xml:space="preserve"> </w:t>
      </w:r>
      <w:r w:rsidR="00FB0B0D" w:rsidRPr="00F11EFB">
        <w:rPr>
          <w:rFonts w:ascii="Times New Roman" w:hAnsi="Times New Roman" w:cs="Times New Roman"/>
        </w:rPr>
        <w:t>n</w:t>
      </w:r>
      <w:r w:rsidR="004B3374" w:rsidRPr="00F11EFB">
        <w:rPr>
          <w:rFonts w:ascii="Times New Roman" w:hAnsi="Times New Roman" w:cs="Times New Roman"/>
        </w:rPr>
        <w:t>ot</w:t>
      </w:r>
      <w:r w:rsidR="00370E76" w:rsidRPr="00F11EFB">
        <w:rPr>
          <w:rFonts w:ascii="Times New Roman" w:hAnsi="Times New Roman" w:cs="Times New Roman"/>
        </w:rPr>
        <w:t xml:space="preserve"> </w:t>
      </w:r>
      <w:r w:rsidRPr="00F11EFB">
        <w:rPr>
          <w:rFonts w:ascii="Times New Roman" w:hAnsi="Times New Roman" w:cs="Times New Roman"/>
        </w:rPr>
        <w:t>advising</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run</w:t>
      </w:r>
      <w:r w:rsidR="00370E76" w:rsidRPr="00F11EFB">
        <w:rPr>
          <w:rFonts w:ascii="Times New Roman" w:hAnsi="Times New Roman" w:cs="Times New Roman"/>
        </w:rPr>
        <w:t xml:space="preserve"> </w:t>
      </w:r>
      <w:r w:rsidRPr="00F11EFB">
        <w:rPr>
          <w:rFonts w:ascii="Times New Roman" w:hAnsi="Times New Roman" w:cs="Times New Roman"/>
        </w:rPr>
        <w:t>out</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grab</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closest</w:t>
      </w:r>
      <w:r w:rsidR="00370E76" w:rsidRPr="00F11EFB">
        <w:rPr>
          <w:rFonts w:ascii="Times New Roman" w:hAnsi="Times New Roman" w:cs="Times New Roman"/>
        </w:rPr>
        <w:t xml:space="preserve"> </w:t>
      </w:r>
      <w:r w:rsidRPr="00F11EFB">
        <w:rPr>
          <w:rFonts w:ascii="Times New Roman" w:hAnsi="Times New Roman" w:cs="Times New Roman"/>
        </w:rPr>
        <w:t>single</w:t>
      </w:r>
      <w:r w:rsidR="00370E76" w:rsidRPr="00F11EFB">
        <w:rPr>
          <w:rFonts w:ascii="Times New Roman" w:hAnsi="Times New Roman" w:cs="Times New Roman"/>
        </w:rPr>
        <w:t xml:space="preserve"> </w:t>
      </w:r>
      <w:r w:rsidRPr="00F11EFB">
        <w:rPr>
          <w:rFonts w:ascii="Times New Roman" w:hAnsi="Times New Roman" w:cs="Times New Roman"/>
        </w:rPr>
        <w:t>person</w:t>
      </w:r>
      <w:r w:rsidR="00370E76" w:rsidRPr="00F11EFB">
        <w:rPr>
          <w:rFonts w:ascii="Times New Roman" w:hAnsi="Times New Roman" w:cs="Times New Roman"/>
        </w:rPr>
        <w:t xml:space="preserve"> </w:t>
      </w:r>
      <w:r w:rsidRPr="00F11EFB">
        <w:rPr>
          <w:rFonts w:ascii="Times New Roman" w:hAnsi="Times New Roman" w:cs="Times New Roman"/>
        </w:rPr>
        <w:t>on</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street</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00FB0B0D" w:rsidRPr="00F11EFB">
        <w:rPr>
          <w:rFonts w:ascii="Times New Roman" w:hAnsi="Times New Roman" w:cs="Times New Roman"/>
        </w:rPr>
        <w:t>d</w:t>
      </w:r>
      <w:r w:rsidR="004B3374" w:rsidRPr="00F11EFB">
        <w:rPr>
          <w:rFonts w:ascii="Times New Roman" w:hAnsi="Times New Roman" w:cs="Times New Roman"/>
        </w:rPr>
        <w:t>rag</w:t>
      </w:r>
      <w:r w:rsidR="00370E76" w:rsidRPr="00F11EFB">
        <w:rPr>
          <w:rFonts w:ascii="Times New Roman" w:hAnsi="Times New Roman" w:cs="Times New Roman"/>
        </w:rPr>
        <w:t xml:space="preserve"> </w:t>
      </w:r>
      <w:r w:rsidRPr="00F11EFB">
        <w:rPr>
          <w:rFonts w:ascii="Times New Roman" w:hAnsi="Times New Roman" w:cs="Times New Roman"/>
        </w:rPr>
        <w:t>them</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county</w:t>
      </w:r>
      <w:r w:rsidR="00370E76" w:rsidRPr="00F11EFB">
        <w:rPr>
          <w:rFonts w:ascii="Times New Roman" w:hAnsi="Times New Roman" w:cs="Times New Roman"/>
        </w:rPr>
        <w:t xml:space="preserve"> </w:t>
      </w:r>
      <w:r w:rsidRPr="00F11EFB">
        <w:rPr>
          <w:rFonts w:ascii="Times New Roman" w:hAnsi="Times New Roman" w:cs="Times New Roman"/>
        </w:rPr>
        <w:t>courthouse.</w:t>
      </w:r>
      <w:r w:rsidR="00370E76" w:rsidRPr="00F11EFB">
        <w:rPr>
          <w:rFonts w:ascii="Times New Roman" w:hAnsi="Times New Roman" w:cs="Times New Roman"/>
        </w:rPr>
        <w:t xml:space="preserve"> </w:t>
      </w:r>
      <w:r w:rsidR="004B3374" w:rsidRPr="00F11EFB">
        <w:rPr>
          <w:rFonts w:ascii="Times New Roman" w:hAnsi="Times New Roman" w:cs="Times New Roman"/>
        </w:rPr>
        <w:t>But</w:t>
      </w:r>
      <w:r w:rsidR="00370E76" w:rsidRPr="00F11EFB">
        <w:rPr>
          <w:rFonts w:ascii="Times New Roman" w:hAnsi="Times New Roman" w:cs="Times New Roman"/>
        </w:rPr>
        <w:t xml:space="preserve"> </w:t>
      </w:r>
      <w:r w:rsidRPr="00F11EFB">
        <w:rPr>
          <w:rFonts w:ascii="Times New Roman" w:hAnsi="Times New Roman" w:cs="Times New Roman"/>
        </w:rPr>
        <w:t>maybe</w:t>
      </w:r>
      <w:r w:rsidR="00370E76" w:rsidRPr="00F11EFB">
        <w:rPr>
          <w:rFonts w:ascii="Times New Roman" w:hAnsi="Times New Roman" w:cs="Times New Roman"/>
        </w:rPr>
        <w:t xml:space="preserve"> </w:t>
      </w:r>
      <w:r w:rsidRPr="00F11EFB">
        <w:rPr>
          <w:rFonts w:ascii="Times New Roman" w:hAnsi="Times New Roman" w:cs="Times New Roman"/>
        </w:rPr>
        <w:t>there</w:t>
      </w:r>
      <w:r w:rsidR="00370E76" w:rsidRPr="00F11EFB">
        <w:rPr>
          <w:rFonts w:ascii="Times New Roman" w:hAnsi="Times New Roman" w:cs="Times New Roman"/>
        </w:rPr>
        <w:t xml:space="preserve"> </w:t>
      </w:r>
      <w:r w:rsidRPr="00F11EFB">
        <w:rPr>
          <w:rFonts w:ascii="Times New Roman" w:hAnsi="Times New Roman" w:cs="Times New Roman"/>
        </w:rPr>
        <w:t>is</w:t>
      </w:r>
      <w:r w:rsidR="00370E76" w:rsidRPr="00F11EFB">
        <w:rPr>
          <w:rFonts w:ascii="Times New Roman" w:hAnsi="Times New Roman" w:cs="Times New Roman"/>
        </w:rPr>
        <w:t xml:space="preserve"> </w:t>
      </w:r>
      <w:r w:rsidRPr="00F11EFB">
        <w:rPr>
          <w:rFonts w:ascii="Times New Roman" w:hAnsi="Times New Roman" w:cs="Times New Roman"/>
        </w:rPr>
        <w:t>something</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old</w:t>
      </w:r>
      <w:del w:id="1616" w:author="Author">
        <w:r w:rsidR="00370E76" w:rsidRPr="00F11EFB" w:rsidDel="004C76BF">
          <w:rPr>
            <w:rFonts w:ascii="Times New Roman" w:hAnsi="Times New Roman" w:cs="Times New Roman"/>
          </w:rPr>
          <w:delText xml:space="preserve"> </w:delText>
        </w:r>
      </w:del>
    </w:p>
    <w:p w14:paraId="038185E0" w14:textId="2C0886E2" w:rsidR="00851565" w:rsidRPr="00F11EFB" w:rsidDel="00676791" w:rsidRDefault="00370E76" w:rsidP="00107109">
      <w:pPr>
        <w:ind w:right="4"/>
        <w:contextualSpacing/>
        <w:rPr>
          <w:del w:id="1617" w:author="Author"/>
          <w:rFonts w:ascii="Times New Roman" w:hAnsi="Times New Roman" w:cs="Times New Roman"/>
          <w:noProof/>
        </w:rPr>
      </w:pPr>
      <w:del w:id="1618" w:author="Author">
        <w:r w:rsidRPr="00F11EFB" w:rsidDel="00676791">
          <w:rPr>
            <w:rFonts w:ascii="Times New Roman" w:hAnsi="Times New Roman" w:cs="Times New Roman"/>
            <w:noProof/>
          </w:rPr>
          <w:delText xml:space="preserve"> </w:delText>
        </w:r>
        <w:r w:rsidR="00851565" w:rsidRPr="00F11EFB" w:rsidDel="00676791">
          <w:rPr>
            <w:rFonts w:ascii="Times New Roman" w:hAnsi="Times New Roman" w:cs="Times New Roman"/>
            <w:noProof/>
          </w:rPr>
          <w:delText>CHAPTER</w:delText>
        </w:r>
        <w:r w:rsidRPr="00F11EFB" w:rsidDel="00676791">
          <w:rPr>
            <w:rFonts w:ascii="Times New Roman" w:hAnsi="Times New Roman" w:cs="Times New Roman"/>
            <w:noProof/>
          </w:rPr>
          <w:delText xml:space="preserve"> </w:delText>
        </w:r>
        <w:r w:rsidR="00851565" w:rsidRPr="00F11EFB" w:rsidDel="00676791">
          <w:rPr>
            <w:rFonts w:ascii="Times New Roman" w:hAnsi="Times New Roman" w:cs="Times New Roman"/>
            <w:noProof/>
          </w:rPr>
          <w:delText>3</w:delText>
        </w:r>
        <w:r w:rsidRPr="00F11EFB" w:rsidDel="00676791">
          <w:rPr>
            <w:rFonts w:ascii="Times New Roman" w:hAnsi="Times New Roman" w:cs="Times New Roman"/>
            <w:noProof/>
          </w:rPr>
          <w:delText xml:space="preserve"> </w:delText>
        </w:r>
        <w:r w:rsidR="00851565" w:rsidRPr="00F11EFB" w:rsidDel="00676791">
          <w:rPr>
            <w:rFonts w:ascii="Times New Roman" w:hAnsi="Times New Roman" w:cs="Times New Roman"/>
            <w:noProof/>
          </w:rPr>
          <w:delText>“</w:delText>
        </w:r>
        <w:r w:rsidRPr="00F11EFB" w:rsidDel="00676791">
          <w:rPr>
            <w:rFonts w:ascii="Times New Roman" w:hAnsi="Times New Roman" w:cs="Times New Roman"/>
            <w:noProof/>
          </w:rPr>
          <w:delText xml:space="preserve"> </w:delText>
        </w:r>
        <w:r w:rsidR="00851565" w:rsidRPr="00F11EFB" w:rsidDel="00676791">
          <w:rPr>
            <w:rFonts w:ascii="Times New Roman" w:hAnsi="Times New Roman" w:cs="Times New Roman"/>
            <w:noProof/>
          </w:rPr>
          <w:delText>THE</w:delText>
        </w:r>
        <w:r w:rsidRPr="00F11EFB" w:rsidDel="00676791">
          <w:rPr>
            <w:rFonts w:ascii="Times New Roman" w:hAnsi="Times New Roman" w:cs="Times New Roman"/>
            <w:noProof/>
          </w:rPr>
          <w:delText xml:space="preserve"> </w:delText>
        </w:r>
        <w:r w:rsidR="00851565" w:rsidRPr="00F11EFB" w:rsidDel="00676791">
          <w:rPr>
            <w:rFonts w:ascii="Times New Roman" w:hAnsi="Times New Roman" w:cs="Times New Roman"/>
            <w:noProof/>
          </w:rPr>
          <w:delText>TRUTHS</w:delText>
        </w:r>
        <w:r w:rsidRPr="00F11EFB" w:rsidDel="00676791">
          <w:rPr>
            <w:rFonts w:ascii="Times New Roman" w:hAnsi="Times New Roman" w:cs="Times New Roman"/>
            <w:noProof/>
          </w:rPr>
          <w:delText xml:space="preserve"> </w:delText>
        </w:r>
        <w:r w:rsidR="00851565" w:rsidRPr="00F11EFB" w:rsidDel="00676791">
          <w:rPr>
            <w:rFonts w:ascii="Times New Roman" w:hAnsi="Times New Roman" w:cs="Times New Roman"/>
            <w:noProof/>
          </w:rPr>
          <w:delText>AN</w:delText>
        </w:r>
        <w:r w:rsidRPr="00F11EFB" w:rsidDel="00676791">
          <w:rPr>
            <w:rFonts w:ascii="Times New Roman" w:hAnsi="Times New Roman" w:cs="Times New Roman"/>
            <w:noProof/>
          </w:rPr>
          <w:delText xml:space="preserve"> </w:delText>
        </w:r>
        <w:r w:rsidR="00851565" w:rsidRPr="00F11EFB" w:rsidDel="00676791">
          <w:rPr>
            <w:rFonts w:ascii="Times New Roman" w:hAnsi="Times New Roman" w:cs="Times New Roman"/>
            <w:noProof/>
          </w:rPr>
          <w:delText>D</w:delText>
        </w:r>
        <w:r w:rsidRPr="00F11EFB" w:rsidDel="00676791">
          <w:rPr>
            <w:rFonts w:ascii="Times New Roman" w:hAnsi="Times New Roman" w:cs="Times New Roman"/>
            <w:noProof/>
          </w:rPr>
          <w:delText xml:space="preserve"> </w:delText>
        </w:r>
        <w:r w:rsidR="00851565" w:rsidRPr="00F11EFB" w:rsidDel="00676791">
          <w:rPr>
            <w:rFonts w:ascii="Times New Roman" w:hAnsi="Times New Roman" w:cs="Times New Roman"/>
            <w:noProof/>
          </w:rPr>
          <w:delText>UNTRUTHS”</w:delText>
        </w:r>
      </w:del>
    </w:p>
    <w:p w14:paraId="36C4DE36" w14:textId="4D00680F" w:rsidR="00B8594F" w:rsidRPr="00F11EFB" w:rsidRDefault="004B3374" w:rsidP="004C76BF">
      <w:pPr>
        <w:ind w:right="4"/>
        <w:contextualSpacing/>
        <w:rPr>
          <w:rFonts w:ascii="Times New Roman" w:hAnsi="Times New Roman" w:cs="Times New Roman"/>
        </w:rPr>
      </w:pPr>
      <w:del w:id="1619" w:author="Author">
        <w:r w:rsidRPr="00F11EFB" w:rsidDel="004C76BF">
          <w:rPr>
            <w:rFonts w:ascii="Times New Roman" w:hAnsi="Times New Roman" w:cs="Times New Roman"/>
            <w:noProof/>
          </w:rPr>
          <w:delText>The</w:delText>
        </w:r>
      </w:del>
      <w:r w:rsidR="00370E76" w:rsidRPr="00F11EFB">
        <w:rPr>
          <w:rFonts w:ascii="Times New Roman" w:hAnsi="Times New Roman" w:cs="Times New Roman"/>
          <w:noProof/>
        </w:rPr>
        <w:t xml:space="preserve"> </w:t>
      </w:r>
      <w:r w:rsidR="00B8594F" w:rsidRPr="00F11EFB">
        <w:rPr>
          <w:rFonts w:ascii="Times New Roman" w:hAnsi="Times New Roman" w:cs="Times New Roman"/>
          <w:noProof/>
        </w:rPr>
        <w:t>concept</w:t>
      </w:r>
      <w:r w:rsidR="00370E76" w:rsidRPr="00F11EFB">
        <w:rPr>
          <w:rFonts w:ascii="Times New Roman" w:hAnsi="Times New Roman" w:cs="Times New Roman"/>
        </w:rPr>
        <w:t xml:space="preserve"> </w:t>
      </w:r>
      <w:r w:rsidR="00B8594F" w:rsidRPr="00F11EFB">
        <w:rPr>
          <w:rFonts w:ascii="Times New Roman" w:hAnsi="Times New Roman" w:cs="Times New Roman"/>
        </w:rPr>
        <w:t>of</w:t>
      </w:r>
      <w:r w:rsidR="00370E76" w:rsidRPr="00F11EFB">
        <w:rPr>
          <w:rFonts w:ascii="Times New Roman" w:hAnsi="Times New Roman" w:cs="Times New Roman"/>
        </w:rPr>
        <w:t xml:space="preserve"> </w:t>
      </w:r>
      <w:del w:id="1620" w:author="Author">
        <w:r w:rsidR="00B8594F" w:rsidRPr="00F11EFB" w:rsidDel="004C76BF">
          <w:rPr>
            <w:rFonts w:ascii="Times New Roman" w:hAnsi="Times New Roman" w:cs="Times New Roman"/>
          </w:rPr>
          <w:delText>"</w:delText>
        </w:r>
      </w:del>
      <w:r w:rsidR="00B8594F" w:rsidRPr="00F11EFB">
        <w:rPr>
          <w:rFonts w:ascii="Times New Roman" w:hAnsi="Times New Roman" w:cs="Times New Roman"/>
        </w:rPr>
        <w:t>settling</w:t>
      </w:r>
      <w:r w:rsidR="00370E76" w:rsidRPr="00F11EFB">
        <w:rPr>
          <w:rFonts w:ascii="Times New Roman" w:hAnsi="Times New Roman" w:cs="Times New Roman"/>
        </w:rPr>
        <w:t xml:space="preserve"> </w:t>
      </w:r>
      <w:r w:rsidR="00B8594F" w:rsidRPr="00F11EFB">
        <w:rPr>
          <w:rFonts w:ascii="Times New Roman" w:hAnsi="Times New Roman" w:cs="Times New Roman"/>
        </w:rPr>
        <w:t>down.</w:t>
      </w:r>
      <w:del w:id="1621" w:author="Author">
        <w:r w:rsidR="00B8594F" w:rsidRPr="00F11EFB" w:rsidDel="004C76BF">
          <w:rPr>
            <w:rFonts w:ascii="Times New Roman" w:hAnsi="Times New Roman" w:cs="Times New Roman"/>
          </w:rPr>
          <w:delText>"</w:delText>
        </w:r>
      </w:del>
    </w:p>
    <w:p w14:paraId="1FDA7E27" w14:textId="3466DD61" w:rsidR="00B8594F" w:rsidRPr="00F11EFB" w:rsidDel="002A020C" w:rsidRDefault="00B8594F" w:rsidP="00370E38">
      <w:pPr>
        <w:ind w:right="4"/>
        <w:contextualSpacing/>
        <w:rPr>
          <w:del w:id="1622" w:author="Author"/>
          <w:rFonts w:ascii="Times New Roman" w:hAnsi="Times New Roman" w:cs="Times New Roman"/>
        </w:rPr>
      </w:pPr>
      <w:r w:rsidRPr="00F11EFB">
        <w:rPr>
          <w:rFonts w:ascii="Times New Roman" w:hAnsi="Times New Roman" w:cs="Times New Roman"/>
          <w:bCs/>
        </w:rPr>
        <w:t>Remember</w:t>
      </w:r>
      <w:r w:rsidR="00370E76" w:rsidRPr="00F11EFB">
        <w:rPr>
          <w:rFonts w:ascii="Times New Roman" w:hAnsi="Times New Roman" w:cs="Times New Roman"/>
          <w:bCs/>
        </w:rPr>
        <w:t xml:space="preserve"> </w:t>
      </w:r>
      <w:r w:rsidRPr="00F11EFB">
        <w:rPr>
          <w:rFonts w:ascii="Times New Roman" w:hAnsi="Times New Roman" w:cs="Times New Roman"/>
          <w:bCs/>
        </w:rPr>
        <w:t>that</w:t>
      </w:r>
      <w:r w:rsidR="00370E76" w:rsidRPr="00F11EFB">
        <w:rPr>
          <w:rFonts w:ascii="Times New Roman" w:hAnsi="Times New Roman" w:cs="Times New Roman"/>
          <w:bCs/>
        </w:rPr>
        <w:t xml:space="preserve"> </w:t>
      </w:r>
      <w:r w:rsidRPr="00F11EFB">
        <w:rPr>
          <w:rFonts w:ascii="Times New Roman" w:hAnsi="Times New Roman" w:cs="Times New Roman"/>
          <w:bCs/>
        </w:rPr>
        <w:t>your</w:t>
      </w:r>
      <w:r w:rsidR="00370E76" w:rsidRPr="00F11EFB">
        <w:rPr>
          <w:rFonts w:ascii="Times New Roman" w:hAnsi="Times New Roman" w:cs="Times New Roman"/>
          <w:bCs/>
        </w:rPr>
        <w:t xml:space="preserve"> </w:t>
      </w:r>
      <w:r w:rsidRPr="00F11EFB">
        <w:rPr>
          <w:rFonts w:ascii="Times New Roman" w:hAnsi="Times New Roman" w:cs="Times New Roman"/>
          <w:bCs/>
        </w:rPr>
        <w:t>parents</w:t>
      </w:r>
      <w:r w:rsidR="00370E76" w:rsidRPr="00F11EFB">
        <w:rPr>
          <w:rFonts w:ascii="Times New Roman" w:hAnsi="Times New Roman" w:cs="Times New Roman"/>
          <w:bCs/>
        </w:rPr>
        <w:t xml:space="preserve"> </w:t>
      </w:r>
      <w:r w:rsidRPr="004C76BF">
        <w:rPr>
          <w:rFonts w:ascii="Times New Roman" w:hAnsi="Times New Roman" w:cs="Times New Roman"/>
          <w:bCs/>
        </w:rPr>
        <w:t>didn</w:t>
      </w:r>
      <w:ins w:id="1623" w:author="Author">
        <w:r w:rsidR="004C76BF" w:rsidRPr="004C76BF">
          <w:rPr>
            <w:rFonts w:ascii="Times New Roman" w:hAnsi="Times New Roman" w:cs="Times New Roman"/>
            <w:bCs/>
          </w:rPr>
          <w:t>’</w:t>
        </w:r>
      </w:ins>
      <w:del w:id="1624" w:author="Author">
        <w:r w:rsidRPr="004C76BF" w:rsidDel="004C76BF">
          <w:rPr>
            <w:rFonts w:ascii="Times New Roman" w:hAnsi="Times New Roman" w:cs="Times New Roman"/>
            <w:bCs/>
          </w:rPr>
          <w:delText>'</w:delText>
        </w:r>
      </w:del>
      <w:r w:rsidRPr="004C76BF">
        <w:rPr>
          <w:rFonts w:ascii="Times New Roman" w:hAnsi="Times New Roman" w:cs="Times New Roman"/>
          <w:bCs/>
        </w:rPr>
        <w:t>t</w:t>
      </w:r>
      <w:r w:rsidR="00370E76" w:rsidRPr="00412EB7">
        <w:rPr>
          <w:rFonts w:ascii="Times New Roman" w:hAnsi="Times New Roman" w:cs="Times New Roman"/>
          <w:bCs/>
          <w:rPrChange w:id="1625" w:author="Author">
            <w:rPr>
              <w:rFonts w:ascii="Times New Roman" w:hAnsi="Times New Roman" w:cs="Times New Roman"/>
              <w:b/>
              <w:bCs/>
            </w:rPr>
          </w:rPrChange>
        </w:rPr>
        <w:t xml:space="preserve"> </w:t>
      </w:r>
      <w:proofErr w:type="gramStart"/>
      <w:r w:rsidRPr="00412EB7">
        <w:rPr>
          <w:rFonts w:ascii="Times New Roman" w:hAnsi="Times New Roman" w:cs="Times New Roman"/>
          <w:bCs/>
          <w:rPrChange w:id="1626" w:author="Author">
            <w:rPr>
              <w:rFonts w:ascii="Times New Roman" w:hAnsi="Times New Roman" w:cs="Times New Roman"/>
              <w:b/>
              <w:bCs/>
            </w:rPr>
          </w:rPrChange>
        </w:rPr>
        <w:t>have</w:t>
      </w:r>
      <w:proofErr w:type="gramEnd"/>
      <w:r w:rsidR="00370E76" w:rsidRPr="00412EB7">
        <w:rPr>
          <w:rFonts w:ascii="Times New Roman" w:hAnsi="Times New Roman" w:cs="Times New Roman"/>
          <w:bCs/>
          <w:rPrChange w:id="1627" w:author="Author">
            <w:rPr>
              <w:rFonts w:ascii="Times New Roman" w:hAnsi="Times New Roman" w:cs="Times New Roman"/>
              <w:b/>
              <w:bCs/>
            </w:rPr>
          </w:rPrChange>
        </w:rPr>
        <w:t xml:space="preserve"> </w:t>
      </w:r>
      <w:r w:rsidRPr="00412EB7">
        <w:rPr>
          <w:rFonts w:ascii="Times New Roman" w:hAnsi="Times New Roman" w:cs="Times New Roman"/>
          <w:bCs/>
          <w:rPrChange w:id="1628" w:author="Author">
            <w:rPr>
              <w:rFonts w:ascii="Times New Roman" w:hAnsi="Times New Roman" w:cs="Times New Roman"/>
              <w:b/>
              <w:bCs/>
            </w:rPr>
          </w:rPrChange>
        </w:rPr>
        <w:t>it</w:t>
      </w:r>
      <w:r w:rsidR="00370E76" w:rsidRPr="00412EB7">
        <w:rPr>
          <w:rFonts w:ascii="Times New Roman" w:hAnsi="Times New Roman" w:cs="Times New Roman"/>
          <w:bCs/>
          <w:rPrChange w:id="1629" w:author="Author">
            <w:rPr>
              <w:rFonts w:ascii="Times New Roman" w:hAnsi="Times New Roman" w:cs="Times New Roman"/>
              <w:b/>
              <w:bCs/>
            </w:rPr>
          </w:rPrChange>
        </w:rPr>
        <w:t xml:space="preserve"> </w:t>
      </w:r>
      <w:r w:rsidRPr="00412EB7">
        <w:rPr>
          <w:rFonts w:ascii="Times New Roman" w:hAnsi="Times New Roman" w:cs="Times New Roman"/>
          <w:bCs/>
          <w:rPrChange w:id="1630" w:author="Author">
            <w:rPr>
              <w:rFonts w:ascii="Times New Roman" w:hAnsi="Times New Roman" w:cs="Times New Roman"/>
              <w:b/>
              <w:bCs/>
            </w:rPr>
          </w:rPrChange>
        </w:rPr>
        <w:t>all</w:t>
      </w:r>
      <w:r w:rsidR="00370E76" w:rsidRPr="00412EB7">
        <w:rPr>
          <w:rFonts w:ascii="Times New Roman" w:hAnsi="Times New Roman" w:cs="Times New Roman"/>
          <w:bCs/>
          <w:rPrChange w:id="1631" w:author="Author">
            <w:rPr>
              <w:rFonts w:ascii="Times New Roman" w:hAnsi="Times New Roman" w:cs="Times New Roman"/>
              <w:b/>
              <w:bCs/>
            </w:rPr>
          </w:rPrChange>
        </w:rPr>
        <w:t xml:space="preserve"> </w:t>
      </w:r>
      <w:r w:rsidRPr="00412EB7">
        <w:rPr>
          <w:rFonts w:ascii="Times New Roman" w:hAnsi="Times New Roman" w:cs="Times New Roman"/>
          <w:bCs/>
          <w:rPrChange w:id="1632" w:author="Author">
            <w:rPr>
              <w:rFonts w:ascii="Times New Roman" w:hAnsi="Times New Roman" w:cs="Times New Roman"/>
              <w:b/>
              <w:bCs/>
            </w:rPr>
          </w:rPrChange>
        </w:rPr>
        <w:t>at</w:t>
      </w:r>
      <w:r w:rsidR="00370E76" w:rsidRPr="00412EB7">
        <w:rPr>
          <w:rFonts w:ascii="Times New Roman" w:hAnsi="Times New Roman" w:cs="Times New Roman"/>
          <w:bCs/>
          <w:rPrChange w:id="1633" w:author="Author">
            <w:rPr>
              <w:rFonts w:ascii="Times New Roman" w:hAnsi="Times New Roman" w:cs="Times New Roman"/>
              <w:b/>
              <w:bCs/>
            </w:rPr>
          </w:rPrChange>
        </w:rPr>
        <w:t xml:space="preserve"> </w:t>
      </w:r>
      <w:r w:rsidRPr="00412EB7">
        <w:rPr>
          <w:rFonts w:ascii="Times New Roman" w:hAnsi="Times New Roman" w:cs="Times New Roman"/>
          <w:bCs/>
          <w:rPrChange w:id="1634" w:author="Author">
            <w:rPr>
              <w:rFonts w:ascii="Times New Roman" w:hAnsi="Times New Roman" w:cs="Times New Roman"/>
              <w:b/>
              <w:bCs/>
            </w:rPr>
          </w:rPrChange>
        </w:rPr>
        <w:t>once.</w:t>
      </w:r>
      <w:r w:rsidR="00370E76" w:rsidRPr="00412EB7">
        <w:rPr>
          <w:rFonts w:ascii="Times New Roman" w:hAnsi="Times New Roman" w:cs="Times New Roman"/>
          <w:bCs/>
          <w:rPrChange w:id="1635" w:author="Author">
            <w:rPr>
              <w:rFonts w:ascii="Times New Roman" w:hAnsi="Times New Roman" w:cs="Times New Roman"/>
              <w:b/>
              <w:bCs/>
            </w:rPr>
          </w:rPrChange>
        </w:rPr>
        <w:t xml:space="preserve"> </w:t>
      </w:r>
      <w:r w:rsidRPr="00F11EFB">
        <w:rPr>
          <w:rFonts w:ascii="Times New Roman" w:hAnsi="Times New Roman" w:cs="Times New Roman"/>
        </w:rPr>
        <w:t>Accept</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idea</w:t>
      </w:r>
      <w:r w:rsidR="00370E76" w:rsidRPr="00F11EFB">
        <w:rPr>
          <w:rFonts w:ascii="Times New Roman" w:hAnsi="Times New Roman" w:cs="Times New Roman"/>
        </w:rPr>
        <w:t xml:space="preserve"> </w:t>
      </w:r>
      <w:r w:rsidR="00FB0B0D" w:rsidRPr="00F11EFB">
        <w:rPr>
          <w:rFonts w:ascii="Times New Roman" w:hAnsi="Times New Roman" w:cs="Times New Roman"/>
        </w:rPr>
        <w:t>t</w:t>
      </w:r>
      <w:r w:rsidR="004B3374" w:rsidRPr="00F11EFB">
        <w:rPr>
          <w:rFonts w:ascii="Times New Roman" w:hAnsi="Times New Roman" w:cs="Times New Roman"/>
        </w:rPr>
        <w:t>hat</w:t>
      </w:r>
      <w:r w:rsidR="00370E76" w:rsidRPr="00F11EFB">
        <w:rPr>
          <w:rFonts w:ascii="Times New Roman" w:hAnsi="Times New Roman" w:cs="Times New Roman"/>
        </w:rPr>
        <w:t xml:space="preserve"> </w:t>
      </w:r>
      <w:r w:rsidRPr="00F11EFB">
        <w:rPr>
          <w:rFonts w:ascii="Times New Roman" w:hAnsi="Times New Roman" w:cs="Times New Roman"/>
        </w:rPr>
        <w:t>success</w:t>
      </w:r>
      <w:r w:rsidR="00370E76" w:rsidRPr="00F11EFB">
        <w:rPr>
          <w:rFonts w:ascii="Times New Roman" w:hAnsi="Times New Roman" w:cs="Times New Roman"/>
        </w:rPr>
        <w:t xml:space="preserve"> </w:t>
      </w:r>
      <w:r w:rsidRPr="00F11EFB">
        <w:rPr>
          <w:rFonts w:ascii="Times New Roman" w:hAnsi="Times New Roman" w:cs="Times New Roman"/>
        </w:rPr>
        <w:t>is</w:t>
      </w:r>
      <w:r w:rsidR="00370E76" w:rsidRPr="00F11EFB">
        <w:rPr>
          <w:rFonts w:ascii="Times New Roman" w:hAnsi="Times New Roman" w:cs="Times New Roman"/>
        </w:rPr>
        <w:t xml:space="preserve"> </w:t>
      </w:r>
      <w:r w:rsidRPr="00F11EFB">
        <w:rPr>
          <w:rFonts w:ascii="Times New Roman" w:hAnsi="Times New Roman" w:cs="Times New Roman"/>
        </w:rPr>
        <w:t>gradual,</w:t>
      </w:r>
      <w:r w:rsidR="00370E76" w:rsidRPr="00F11EFB">
        <w:rPr>
          <w:rFonts w:ascii="Times New Roman" w:hAnsi="Times New Roman" w:cs="Times New Roman"/>
        </w:rPr>
        <w:t xml:space="preserve"> </w:t>
      </w:r>
      <w:r w:rsidRPr="00F11EFB">
        <w:rPr>
          <w:rFonts w:ascii="Times New Roman" w:hAnsi="Times New Roman" w:cs="Times New Roman"/>
        </w:rPr>
        <w:t>not</w:t>
      </w:r>
      <w:r w:rsidR="00370E76" w:rsidRPr="00F11EFB">
        <w:rPr>
          <w:rFonts w:ascii="Times New Roman" w:hAnsi="Times New Roman" w:cs="Times New Roman"/>
        </w:rPr>
        <w:t xml:space="preserve"> </w:t>
      </w:r>
      <w:r w:rsidRPr="00F11EFB">
        <w:rPr>
          <w:rFonts w:ascii="Times New Roman" w:hAnsi="Times New Roman" w:cs="Times New Roman"/>
        </w:rPr>
        <w:t>immediate.</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may</w:t>
      </w:r>
      <w:r w:rsidR="00370E76" w:rsidRPr="00F11EFB">
        <w:rPr>
          <w:rFonts w:ascii="Times New Roman" w:hAnsi="Times New Roman" w:cs="Times New Roman"/>
        </w:rPr>
        <w:t xml:space="preserve"> </w:t>
      </w:r>
      <w:r w:rsidRPr="00F11EFB">
        <w:rPr>
          <w:rFonts w:ascii="Times New Roman" w:hAnsi="Times New Roman" w:cs="Times New Roman"/>
        </w:rPr>
        <w:t>not</w:t>
      </w:r>
      <w:r w:rsidR="00370E76" w:rsidRPr="00F11EFB">
        <w:rPr>
          <w:rFonts w:ascii="Times New Roman" w:hAnsi="Times New Roman" w:cs="Times New Roman"/>
        </w:rPr>
        <w:t xml:space="preserve"> </w:t>
      </w:r>
      <w:r w:rsidRPr="00F11EFB">
        <w:rPr>
          <w:rFonts w:ascii="Times New Roman" w:hAnsi="Times New Roman" w:cs="Times New Roman"/>
        </w:rPr>
        <w:t>be</w:t>
      </w:r>
      <w:r w:rsidR="00370E76" w:rsidRPr="00F11EFB">
        <w:rPr>
          <w:rFonts w:ascii="Times New Roman" w:hAnsi="Times New Roman" w:cs="Times New Roman"/>
        </w:rPr>
        <w:t xml:space="preserve"> </w:t>
      </w:r>
      <w:r w:rsidRPr="00F11EFB">
        <w:rPr>
          <w:rFonts w:ascii="Times New Roman" w:hAnsi="Times New Roman" w:cs="Times New Roman"/>
        </w:rPr>
        <w:t>able</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go</w:t>
      </w:r>
      <w:r w:rsidR="00370E76" w:rsidRPr="00F11EFB">
        <w:rPr>
          <w:rFonts w:ascii="Times New Roman" w:hAnsi="Times New Roman" w:cs="Times New Roman"/>
        </w:rPr>
        <w:t xml:space="preserve"> </w:t>
      </w:r>
      <w:r w:rsidRPr="00F11EFB">
        <w:rPr>
          <w:rFonts w:ascii="Times New Roman" w:hAnsi="Times New Roman" w:cs="Times New Roman"/>
        </w:rPr>
        <w:t>out</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buy</w:t>
      </w:r>
      <w:r w:rsidR="00370E76" w:rsidRPr="00F11EFB">
        <w:rPr>
          <w:rFonts w:ascii="Times New Roman" w:hAnsi="Times New Roman" w:cs="Times New Roman"/>
        </w:rPr>
        <w:t xml:space="preserve"> </w:t>
      </w:r>
      <w:r w:rsidRPr="00F11EFB">
        <w:rPr>
          <w:rFonts w:ascii="Times New Roman" w:hAnsi="Times New Roman" w:cs="Times New Roman"/>
        </w:rPr>
        <w:t>what</w:t>
      </w:r>
      <w:r w:rsidR="00370E76" w:rsidRPr="00F11EFB">
        <w:rPr>
          <w:rFonts w:ascii="Times New Roman" w:hAnsi="Times New Roman" w:cs="Times New Roman"/>
        </w:rPr>
        <w:t xml:space="preserve"> </w:t>
      </w:r>
      <w:r w:rsidRPr="00F11EFB">
        <w:rPr>
          <w:rFonts w:ascii="Times New Roman" w:hAnsi="Times New Roman" w:cs="Times New Roman"/>
        </w:rPr>
        <w:t>your</w:t>
      </w:r>
      <w:r w:rsidR="00370E76" w:rsidRPr="00F11EFB">
        <w:rPr>
          <w:rFonts w:ascii="Times New Roman" w:hAnsi="Times New Roman" w:cs="Times New Roman"/>
        </w:rPr>
        <w:t xml:space="preserve"> </w:t>
      </w:r>
      <w:r w:rsidRPr="00F11EFB">
        <w:rPr>
          <w:rFonts w:ascii="Times New Roman" w:hAnsi="Times New Roman" w:cs="Times New Roman"/>
        </w:rPr>
        <w:t>parents</w:t>
      </w:r>
      <w:r w:rsidR="00370E76" w:rsidRPr="00F11EFB">
        <w:rPr>
          <w:rFonts w:ascii="Times New Roman" w:hAnsi="Times New Roman" w:cs="Times New Roman"/>
        </w:rPr>
        <w:t xml:space="preserve"> </w:t>
      </w:r>
      <w:r w:rsidRPr="00F11EFB">
        <w:rPr>
          <w:rFonts w:ascii="Times New Roman" w:hAnsi="Times New Roman" w:cs="Times New Roman"/>
        </w:rPr>
        <w:t>had,</w:t>
      </w:r>
      <w:r w:rsidR="00370E76" w:rsidRPr="00F11EFB">
        <w:rPr>
          <w:rFonts w:ascii="Times New Roman" w:hAnsi="Times New Roman" w:cs="Times New Roman"/>
        </w:rPr>
        <w:t xml:space="preserve"> </w:t>
      </w:r>
      <w:r w:rsidRPr="00F11EFB">
        <w:rPr>
          <w:rFonts w:ascii="Times New Roman" w:hAnsi="Times New Roman" w:cs="Times New Roman"/>
        </w:rPr>
        <w:t>but</w:t>
      </w:r>
      <w:r w:rsidR="00370E76" w:rsidRPr="00F11EFB">
        <w:rPr>
          <w:rFonts w:ascii="Times New Roman" w:hAnsi="Times New Roman" w:cs="Times New Roman"/>
        </w:rPr>
        <w:t xml:space="preserve"> </w:t>
      </w:r>
      <w:r w:rsidRPr="00F11EFB">
        <w:rPr>
          <w:rFonts w:ascii="Times New Roman" w:hAnsi="Times New Roman" w:cs="Times New Roman"/>
        </w:rPr>
        <w:t>they</w:t>
      </w:r>
      <w:r w:rsidR="00370E76" w:rsidRPr="00F11EFB">
        <w:rPr>
          <w:rFonts w:ascii="Times New Roman" w:hAnsi="Times New Roman" w:cs="Times New Roman"/>
        </w:rPr>
        <w:t xml:space="preserve"> </w:t>
      </w:r>
      <w:r w:rsidRPr="00F11EFB">
        <w:rPr>
          <w:rFonts w:ascii="Times New Roman" w:hAnsi="Times New Roman" w:cs="Times New Roman"/>
        </w:rPr>
        <w:t>probably</w:t>
      </w:r>
      <w:r w:rsidR="00370E76" w:rsidRPr="00F11EFB">
        <w:rPr>
          <w:rFonts w:ascii="Times New Roman" w:hAnsi="Times New Roman" w:cs="Times New Roman"/>
        </w:rPr>
        <w:t xml:space="preserve"> </w:t>
      </w:r>
      <w:r w:rsidRPr="00F11EFB">
        <w:rPr>
          <w:rFonts w:ascii="Times New Roman" w:hAnsi="Times New Roman" w:cs="Times New Roman"/>
        </w:rPr>
        <w:t>couldn</w:t>
      </w:r>
      <w:ins w:id="1636" w:author="Author">
        <w:r w:rsidR="002A020C">
          <w:rPr>
            <w:rFonts w:ascii="Times New Roman" w:hAnsi="Times New Roman" w:cs="Times New Roman"/>
          </w:rPr>
          <w:t>’</w:t>
        </w:r>
      </w:ins>
      <w:del w:id="1637" w:author="Author">
        <w:r w:rsidRPr="00F11EFB" w:rsidDel="002A020C">
          <w:rPr>
            <w:rFonts w:ascii="Times New Roman" w:hAnsi="Times New Roman" w:cs="Times New Roman"/>
          </w:rPr>
          <w:delText>'</w:delText>
        </w:r>
      </w:del>
      <w:r w:rsidRPr="00F11EFB">
        <w:rPr>
          <w:rFonts w:ascii="Times New Roman" w:hAnsi="Times New Roman" w:cs="Times New Roman"/>
        </w:rPr>
        <w:t>t</w:t>
      </w:r>
      <w:r w:rsidR="00370E76" w:rsidRPr="00F11EFB">
        <w:rPr>
          <w:rFonts w:ascii="Times New Roman" w:hAnsi="Times New Roman" w:cs="Times New Roman"/>
        </w:rPr>
        <w:t xml:space="preserve"> </w:t>
      </w:r>
      <w:proofErr w:type="gramStart"/>
      <w:r w:rsidRPr="00F11EFB">
        <w:rPr>
          <w:rFonts w:ascii="Times New Roman" w:hAnsi="Times New Roman" w:cs="Times New Roman"/>
        </w:rPr>
        <w:t>buy</w:t>
      </w:r>
      <w:proofErr w:type="gramEnd"/>
      <w:r w:rsidR="00370E76" w:rsidRPr="00F11EFB">
        <w:rPr>
          <w:rFonts w:ascii="Times New Roman" w:hAnsi="Times New Roman" w:cs="Times New Roman"/>
        </w:rPr>
        <w:t xml:space="preserve"> </w:t>
      </w:r>
      <w:r w:rsidRPr="00F11EFB">
        <w:rPr>
          <w:rFonts w:ascii="Times New Roman" w:hAnsi="Times New Roman" w:cs="Times New Roman"/>
        </w:rPr>
        <w:t>what</w:t>
      </w:r>
      <w:r w:rsidR="00370E76" w:rsidRPr="00F11EFB">
        <w:rPr>
          <w:rFonts w:ascii="Times New Roman" w:hAnsi="Times New Roman" w:cs="Times New Roman"/>
        </w:rPr>
        <w:t xml:space="preserve"> </w:t>
      </w:r>
      <w:r w:rsidRPr="00F11EFB">
        <w:rPr>
          <w:rFonts w:ascii="Times New Roman" w:hAnsi="Times New Roman" w:cs="Times New Roman"/>
        </w:rPr>
        <w:t>they</w:t>
      </w:r>
      <w:r w:rsidR="00370E76" w:rsidRPr="00F11EFB">
        <w:rPr>
          <w:rFonts w:ascii="Times New Roman" w:hAnsi="Times New Roman" w:cs="Times New Roman"/>
        </w:rPr>
        <w:t xml:space="preserve"> </w:t>
      </w:r>
      <w:ins w:id="1638" w:author="Author">
        <w:r w:rsidR="002A020C">
          <w:rPr>
            <w:rFonts w:ascii="Times New Roman" w:hAnsi="Times New Roman" w:cs="Times New Roman"/>
          </w:rPr>
          <w:t>have</w:t>
        </w:r>
      </w:ins>
      <w:del w:id="1639" w:author="Author">
        <w:r w:rsidRPr="00F11EFB" w:rsidDel="002A020C">
          <w:rPr>
            <w:rFonts w:ascii="Times New Roman" w:hAnsi="Times New Roman" w:cs="Times New Roman"/>
          </w:rPr>
          <w:delText>ha</w:delText>
        </w:r>
        <w:r w:rsidR="003A5434" w:rsidRPr="00F11EFB" w:rsidDel="002A020C">
          <w:rPr>
            <w:rFonts w:ascii="Times New Roman" w:hAnsi="Times New Roman" w:cs="Times New Roman"/>
          </w:rPr>
          <w:delText>d</w:delText>
        </w:r>
      </w:del>
      <w:r w:rsidR="00370E76" w:rsidRPr="00F11EFB">
        <w:rPr>
          <w:rFonts w:ascii="Times New Roman" w:hAnsi="Times New Roman" w:cs="Times New Roman"/>
        </w:rPr>
        <w:t xml:space="preserve"> </w:t>
      </w:r>
      <w:r w:rsidRPr="00F11EFB">
        <w:rPr>
          <w:rFonts w:ascii="Times New Roman" w:hAnsi="Times New Roman" w:cs="Times New Roman"/>
        </w:rPr>
        <w:t>now</w:t>
      </w:r>
      <w:r w:rsidR="00370E76" w:rsidRPr="00F11EFB">
        <w:rPr>
          <w:rFonts w:ascii="Times New Roman" w:hAnsi="Times New Roman" w:cs="Times New Roman"/>
        </w:rPr>
        <w:t xml:space="preserve"> </w:t>
      </w:r>
      <w:r w:rsidRPr="00F11EFB">
        <w:rPr>
          <w:rFonts w:ascii="Times New Roman" w:hAnsi="Times New Roman" w:cs="Times New Roman"/>
        </w:rPr>
        <w:t>when</w:t>
      </w:r>
      <w:r w:rsidR="00370E76" w:rsidRPr="00F11EFB">
        <w:rPr>
          <w:rFonts w:ascii="Times New Roman" w:hAnsi="Times New Roman" w:cs="Times New Roman"/>
        </w:rPr>
        <w:t xml:space="preserve"> </w:t>
      </w:r>
      <w:r w:rsidR="00FB0B0D" w:rsidRPr="00F11EFB">
        <w:rPr>
          <w:rFonts w:ascii="Times New Roman" w:hAnsi="Times New Roman" w:cs="Times New Roman"/>
        </w:rPr>
        <w:t>they</w:t>
      </w:r>
      <w:r w:rsidR="00370E76" w:rsidRPr="00F11EFB">
        <w:rPr>
          <w:rFonts w:ascii="Times New Roman" w:hAnsi="Times New Roman" w:cs="Times New Roman"/>
        </w:rPr>
        <w:t xml:space="preserve"> </w:t>
      </w:r>
      <w:r w:rsidR="00FB0B0D" w:rsidRPr="00F11EFB">
        <w:rPr>
          <w:rFonts w:ascii="Times New Roman" w:hAnsi="Times New Roman" w:cs="Times New Roman"/>
        </w:rPr>
        <w:t>were</w:t>
      </w:r>
      <w:r w:rsidR="00370E76" w:rsidRPr="00F11EFB">
        <w:rPr>
          <w:rFonts w:ascii="Times New Roman" w:hAnsi="Times New Roman" w:cs="Times New Roman"/>
        </w:rPr>
        <w:t xml:space="preserve"> </w:t>
      </w:r>
      <w:r w:rsidR="00FB0B0D" w:rsidRPr="00F11EFB">
        <w:rPr>
          <w:rFonts w:ascii="Times New Roman" w:hAnsi="Times New Roman" w:cs="Times New Roman"/>
        </w:rPr>
        <w:t>your</w:t>
      </w:r>
      <w:r w:rsidR="00370E76" w:rsidRPr="00F11EFB">
        <w:rPr>
          <w:rFonts w:ascii="Times New Roman" w:hAnsi="Times New Roman" w:cs="Times New Roman"/>
        </w:rPr>
        <w:t xml:space="preserve"> </w:t>
      </w:r>
      <w:r w:rsidR="00FB0B0D" w:rsidRPr="00F11EFB">
        <w:rPr>
          <w:rFonts w:ascii="Times New Roman" w:hAnsi="Times New Roman" w:cs="Times New Roman"/>
        </w:rPr>
        <w:t>age.</w:t>
      </w:r>
      <w:ins w:id="1640" w:author="Author">
        <w:r w:rsidR="002A020C">
          <w:rPr>
            <w:rFonts w:ascii="Times New Roman" w:hAnsi="Times New Roman" w:cs="Times New Roman"/>
          </w:rPr>
          <w:t xml:space="preserve"> </w:t>
        </w:r>
      </w:ins>
    </w:p>
    <w:p w14:paraId="60E6DD00" w14:textId="61E3C3B1" w:rsidR="00B8594F" w:rsidRPr="00F11EFB" w:rsidRDefault="00B8594F" w:rsidP="002A020C">
      <w:pPr>
        <w:ind w:right="4"/>
        <w:contextualSpacing/>
        <w:rPr>
          <w:rFonts w:ascii="Times New Roman" w:hAnsi="Times New Roman" w:cs="Times New Roman"/>
        </w:rPr>
      </w:pP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problem</w:t>
      </w:r>
      <w:r w:rsidR="00370E76" w:rsidRPr="00F11EFB">
        <w:rPr>
          <w:rFonts w:ascii="Times New Roman" w:hAnsi="Times New Roman" w:cs="Times New Roman"/>
        </w:rPr>
        <w:t xml:space="preserve"> </w:t>
      </w:r>
      <w:r w:rsidRPr="00F11EFB">
        <w:rPr>
          <w:rFonts w:ascii="Times New Roman" w:hAnsi="Times New Roman" w:cs="Times New Roman"/>
        </w:rPr>
        <w:t>with</w:t>
      </w:r>
      <w:r w:rsidR="00370E76" w:rsidRPr="00F11EFB">
        <w:rPr>
          <w:rFonts w:ascii="Times New Roman" w:hAnsi="Times New Roman" w:cs="Times New Roman"/>
        </w:rPr>
        <w:t xml:space="preserve"> </w:t>
      </w:r>
      <w:r w:rsidRPr="00F11EFB">
        <w:rPr>
          <w:rFonts w:ascii="Times New Roman" w:hAnsi="Times New Roman" w:cs="Times New Roman"/>
        </w:rPr>
        <w:t>wanting</w:t>
      </w:r>
      <w:r w:rsidR="00370E76" w:rsidRPr="00F11EFB">
        <w:rPr>
          <w:rFonts w:ascii="Times New Roman" w:hAnsi="Times New Roman" w:cs="Times New Roman"/>
        </w:rPr>
        <w:t xml:space="preserve"> </w:t>
      </w:r>
      <w:r w:rsidRPr="00F11EFB">
        <w:rPr>
          <w:rFonts w:ascii="Times New Roman" w:hAnsi="Times New Roman" w:cs="Times New Roman"/>
        </w:rPr>
        <w:t>what</w:t>
      </w:r>
      <w:r w:rsidR="00370E76" w:rsidRPr="00F11EFB">
        <w:rPr>
          <w:rFonts w:ascii="Times New Roman" w:hAnsi="Times New Roman" w:cs="Times New Roman"/>
        </w:rPr>
        <w:t xml:space="preserve"> </w:t>
      </w:r>
      <w:r w:rsidRPr="00F11EFB">
        <w:rPr>
          <w:rFonts w:ascii="Times New Roman" w:hAnsi="Times New Roman" w:cs="Times New Roman"/>
        </w:rPr>
        <w:t>they</w:t>
      </w:r>
      <w:r w:rsidR="00370E76" w:rsidRPr="00F11EFB">
        <w:rPr>
          <w:rFonts w:ascii="Times New Roman" w:hAnsi="Times New Roman" w:cs="Times New Roman"/>
        </w:rPr>
        <w:t xml:space="preserve"> </w:t>
      </w:r>
      <w:r w:rsidRPr="00F11EFB">
        <w:rPr>
          <w:rFonts w:ascii="Times New Roman" w:hAnsi="Times New Roman" w:cs="Times New Roman"/>
        </w:rPr>
        <w:t>have</w:t>
      </w:r>
      <w:r w:rsidR="00370E76" w:rsidRPr="00F11EFB">
        <w:rPr>
          <w:rFonts w:ascii="Times New Roman" w:hAnsi="Times New Roman" w:cs="Times New Roman"/>
        </w:rPr>
        <w:t xml:space="preserve"> </w:t>
      </w:r>
      <w:r w:rsidRPr="00F11EFB">
        <w:rPr>
          <w:rFonts w:ascii="Times New Roman" w:hAnsi="Times New Roman" w:cs="Times New Roman"/>
        </w:rPr>
        <w:t>now</w:t>
      </w:r>
      <w:r w:rsidR="00370E76" w:rsidRPr="00F11EFB">
        <w:rPr>
          <w:rFonts w:ascii="Times New Roman" w:hAnsi="Times New Roman" w:cs="Times New Roman"/>
        </w:rPr>
        <w:t xml:space="preserve"> </w:t>
      </w:r>
      <w:r w:rsidRPr="00F11EFB">
        <w:rPr>
          <w:rFonts w:ascii="Times New Roman" w:hAnsi="Times New Roman" w:cs="Times New Roman"/>
        </w:rPr>
        <w:t>is</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get</w:t>
      </w:r>
      <w:r w:rsidR="00370E76" w:rsidRPr="00F11EFB">
        <w:rPr>
          <w:rFonts w:ascii="Times New Roman" w:hAnsi="Times New Roman" w:cs="Times New Roman"/>
        </w:rPr>
        <w:t xml:space="preserve"> </w:t>
      </w:r>
      <w:r w:rsidRPr="00F11EFB">
        <w:rPr>
          <w:rFonts w:ascii="Times New Roman" w:hAnsi="Times New Roman" w:cs="Times New Roman"/>
        </w:rPr>
        <w:t>into</w:t>
      </w:r>
      <w:r w:rsidR="00370E76" w:rsidRPr="00F11EFB">
        <w:rPr>
          <w:rFonts w:ascii="Times New Roman" w:hAnsi="Times New Roman" w:cs="Times New Roman"/>
        </w:rPr>
        <w:t xml:space="preserve"> </w:t>
      </w:r>
      <w:r w:rsidRPr="00F11EFB">
        <w:rPr>
          <w:rFonts w:ascii="Times New Roman" w:hAnsi="Times New Roman" w:cs="Times New Roman"/>
        </w:rPr>
        <w:t>debt.</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00FB0B0D" w:rsidRPr="00F11EFB">
        <w:rPr>
          <w:rFonts w:ascii="Times New Roman" w:hAnsi="Times New Roman" w:cs="Times New Roman"/>
        </w:rPr>
        <w:t>w</w:t>
      </w:r>
      <w:r w:rsidR="004B3374" w:rsidRPr="00F11EFB">
        <w:rPr>
          <w:rFonts w:ascii="Times New Roman" w:hAnsi="Times New Roman" w:cs="Times New Roman"/>
        </w:rPr>
        <w:t>hen</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get</w:t>
      </w:r>
      <w:r w:rsidR="00370E76" w:rsidRPr="00F11EFB">
        <w:rPr>
          <w:rFonts w:ascii="Times New Roman" w:hAnsi="Times New Roman" w:cs="Times New Roman"/>
        </w:rPr>
        <w:t xml:space="preserve"> </w:t>
      </w:r>
      <w:r w:rsidRPr="00F11EFB">
        <w:rPr>
          <w:rFonts w:ascii="Times New Roman" w:hAnsi="Times New Roman" w:cs="Times New Roman"/>
        </w:rPr>
        <w:t>into</w:t>
      </w:r>
      <w:r w:rsidR="00370E76" w:rsidRPr="00F11EFB">
        <w:rPr>
          <w:rFonts w:ascii="Times New Roman" w:hAnsi="Times New Roman" w:cs="Times New Roman"/>
        </w:rPr>
        <w:t xml:space="preserve"> </w:t>
      </w:r>
      <w:r w:rsidRPr="00F11EFB">
        <w:rPr>
          <w:rFonts w:ascii="Times New Roman" w:hAnsi="Times New Roman" w:cs="Times New Roman"/>
        </w:rPr>
        <w:t>debt,</w:t>
      </w:r>
      <w:r w:rsidR="00370E76" w:rsidRPr="00F11EFB">
        <w:rPr>
          <w:rFonts w:ascii="Times New Roman" w:hAnsi="Times New Roman" w:cs="Times New Roman"/>
        </w:rPr>
        <w:t xml:space="preserve"> </w:t>
      </w:r>
      <w:r w:rsidRPr="00F11EFB">
        <w:rPr>
          <w:rFonts w:ascii="Times New Roman" w:hAnsi="Times New Roman" w:cs="Times New Roman"/>
        </w:rPr>
        <w:t>your</w:t>
      </w:r>
      <w:r w:rsidR="00370E76" w:rsidRPr="00F11EFB">
        <w:rPr>
          <w:rFonts w:ascii="Times New Roman" w:hAnsi="Times New Roman" w:cs="Times New Roman"/>
        </w:rPr>
        <w:t xml:space="preserve"> </w:t>
      </w:r>
      <w:r w:rsidRPr="00F11EFB">
        <w:rPr>
          <w:rFonts w:ascii="Times New Roman" w:hAnsi="Times New Roman" w:cs="Times New Roman"/>
        </w:rPr>
        <w:t>ability</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achieve</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American</w:t>
      </w:r>
      <w:r w:rsidR="00370E76" w:rsidRPr="00F11EFB">
        <w:rPr>
          <w:rFonts w:ascii="Times New Roman" w:hAnsi="Times New Roman" w:cs="Times New Roman"/>
        </w:rPr>
        <w:t xml:space="preserve"> </w:t>
      </w:r>
      <w:ins w:id="1641" w:author="Author">
        <w:r w:rsidR="008C5655" w:rsidRPr="00F11EFB">
          <w:rPr>
            <w:rFonts w:ascii="Times New Roman" w:hAnsi="Times New Roman" w:cs="Times New Roman"/>
          </w:rPr>
          <w:t>d</w:t>
        </w:r>
      </w:ins>
      <w:del w:id="1642" w:author="Author">
        <w:r w:rsidR="00FB0B0D" w:rsidRPr="00F11EFB" w:rsidDel="008C5655">
          <w:rPr>
            <w:rFonts w:ascii="Times New Roman" w:hAnsi="Times New Roman" w:cs="Times New Roman"/>
          </w:rPr>
          <w:delText>D</w:delText>
        </w:r>
      </w:del>
      <w:r w:rsidRPr="00F11EFB">
        <w:rPr>
          <w:rFonts w:ascii="Times New Roman" w:hAnsi="Times New Roman" w:cs="Times New Roman"/>
        </w:rPr>
        <w:t>ream</w:t>
      </w:r>
      <w:r w:rsidR="00370E76" w:rsidRPr="00F11EFB">
        <w:rPr>
          <w:rFonts w:ascii="Times New Roman" w:hAnsi="Times New Roman" w:cs="Times New Roman"/>
        </w:rPr>
        <w:t xml:space="preserve"> </w:t>
      </w:r>
      <w:r w:rsidRPr="00F11EFB">
        <w:rPr>
          <w:rFonts w:ascii="Times New Roman" w:hAnsi="Times New Roman" w:cs="Times New Roman"/>
        </w:rPr>
        <w:t>is</w:t>
      </w:r>
      <w:r w:rsidR="00370E76" w:rsidRPr="00F11EFB">
        <w:rPr>
          <w:rFonts w:ascii="Times New Roman" w:hAnsi="Times New Roman" w:cs="Times New Roman"/>
        </w:rPr>
        <w:t xml:space="preserve"> </w:t>
      </w:r>
      <w:r w:rsidRPr="00F11EFB">
        <w:rPr>
          <w:rFonts w:ascii="Times New Roman" w:hAnsi="Times New Roman" w:cs="Times New Roman"/>
        </w:rPr>
        <w:t>super</w:t>
      </w:r>
      <w:r w:rsidR="00370E76" w:rsidRPr="00F11EFB">
        <w:rPr>
          <w:rFonts w:ascii="Times New Roman" w:hAnsi="Times New Roman" w:cs="Times New Roman"/>
        </w:rPr>
        <w:t xml:space="preserve"> </w:t>
      </w:r>
      <w:r w:rsidR="00FB0B0D" w:rsidRPr="00F11EFB">
        <w:rPr>
          <w:rFonts w:ascii="Times New Roman" w:hAnsi="Times New Roman" w:cs="Times New Roman"/>
        </w:rPr>
        <w:t>l</w:t>
      </w:r>
      <w:r w:rsidR="004B3374" w:rsidRPr="00F11EFB">
        <w:rPr>
          <w:rFonts w:ascii="Times New Roman" w:hAnsi="Times New Roman" w:cs="Times New Roman"/>
        </w:rPr>
        <w:t>imited</w:t>
      </w:r>
      <w:r w:rsidRPr="00F11EFB">
        <w:rPr>
          <w:rFonts w:ascii="Times New Roman" w:hAnsi="Times New Roman" w:cs="Times New Roman"/>
        </w:rPr>
        <w:t>.</w:t>
      </w:r>
      <w:r w:rsidR="00370E76" w:rsidRPr="00F11EFB">
        <w:rPr>
          <w:rFonts w:ascii="Times New Roman" w:hAnsi="Times New Roman" w:cs="Times New Roman"/>
        </w:rPr>
        <w:t xml:space="preserve"> </w:t>
      </w:r>
      <w:r w:rsidR="00676791" w:rsidRPr="00F11EFB">
        <w:fldChar w:fldCharType="begin"/>
      </w:r>
      <w:r w:rsidR="00676791" w:rsidRPr="00F11EFB">
        <w:instrText xml:space="preserve"> HYPERLINK "http://www.cbsnews.com/news/the-secret-to-gaining-more-career-bargaining-power/" \t "_blank" </w:instrText>
      </w:r>
      <w:r w:rsidR="00676791" w:rsidRPr="00F11EFB">
        <w:fldChar w:fldCharType="separate"/>
      </w:r>
      <w:r w:rsidRPr="00F11EFB">
        <w:rPr>
          <w:rStyle w:val="Hyperlink"/>
          <w:rFonts w:ascii="Times New Roman" w:hAnsi="Times New Roman" w:cs="Times New Roman"/>
          <w:color w:val="auto"/>
          <w:u w:val="none"/>
        </w:rPr>
        <w:t>You</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can</w:t>
      </w:r>
      <w:ins w:id="1643" w:author="Author">
        <w:r w:rsidR="002A020C">
          <w:rPr>
            <w:rStyle w:val="Hyperlink"/>
            <w:rFonts w:ascii="Times New Roman" w:hAnsi="Times New Roman" w:cs="Times New Roman"/>
            <w:color w:val="auto"/>
            <w:u w:val="none"/>
          </w:rPr>
          <w:t>’</w:t>
        </w:r>
      </w:ins>
      <w:del w:id="1644" w:author="Author">
        <w:r w:rsidRPr="00F11EFB" w:rsidDel="002A020C">
          <w:rPr>
            <w:rStyle w:val="Hyperlink"/>
            <w:rFonts w:ascii="Times New Roman" w:hAnsi="Times New Roman" w:cs="Times New Roman"/>
            <w:color w:val="auto"/>
            <w:u w:val="none"/>
          </w:rPr>
          <w:delText>'</w:delText>
        </w:r>
      </w:del>
      <w:r w:rsidRPr="00F11EFB">
        <w:rPr>
          <w:rStyle w:val="Hyperlink"/>
          <w:rFonts w:ascii="Times New Roman" w:hAnsi="Times New Roman" w:cs="Times New Roman"/>
          <w:color w:val="auto"/>
          <w:u w:val="none"/>
        </w:rPr>
        <w:t>t</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quit</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your</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job</w:t>
      </w:r>
      <w:r w:rsidR="00370E76" w:rsidRPr="00F11EFB">
        <w:rPr>
          <w:rStyle w:val="Hyperlink"/>
          <w:rFonts w:ascii="Times New Roman" w:hAnsi="Times New Roman" w:cs="Times New Roman"/>
          <w:color w:val="auto"/>
          <w:u w:val="none"/>
        </w:rPr>
        <w:t xml:space="preserve"> </w:t>
      </w:r>
      <w:r w:rsidR="00676791" w:rsidRPr="00F11EFB">
        <w:rPr>
          <w:rStyle w:val="Hyperlink"/>
          <w:rFonts w:ascii="Times New Roman" w:hAnsi="Times New Roman" w:cs="Times New Roman"/>
          <w:color w:val="auto"/>
          <w:u w:val="none"/>
        </w:rPr>
        <w:fldChar w:fldCharType="end"/>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start</w:t>
      </w:r>
      <w:r w:rsidR="00370E76" w:rsidRPr="00F11EFB">
        <w:rPr>
          <w:rFonts w:ascii="Times New Roman" w:hAnsi="Times New Roman" w:cs="Times New Roman"/>
        </w:rPr>
        <w:t xml:space="preserve"> </w:t>
      </w:r>
      <w:r w:rsidRPr="00F11EFB">
        <w:rPr>
          <w:rFonts w:ascii="Times New Roman" w:hAnsi="Times New Roman" w:cs="Times New Roman"/>
        </w:rPr>
        <w:t>your</w:t>
      </w:r>
      <w:r w:rsidR="00370E76" w:rsidRPr="00F11EFB">
        <w:rPr>
          <w:rFonts w:ascii="Times New Roman" w:hAnsi="Times New Roman" w:cs="Times New Roman"/>
        </w:rPr>
        <w:t xml:space="preserve"> </w:t>
      </w:r>
      <w:r w:rsidRPr="00F11EFB">
        <w:rPr>
          <w:rFonts w:ascii="Times New Roman" w:hAnsi="Times New Roman" w:cs="Times New Roman"/>
        </w:rPr>
        <w:t>own</w:t>
      </w:r>
      <w:r w:rsidR="00370E76" w:rsidRPr="00F11EFB">
        <w:rPr>
          <w:rFonts w:ascii="Times New Roman" w:hAnsi="Times New Roman" w:cs="Times New Roman"/>
        </w:rPr>
        <w:t xml:space="preserve"> </w:t>
      </w:r>
      <w:r w:rsidRPr="00F11EFB">
        <w:rPr>
          <w:rFonts w:ascii="Times New Roman" w:hAnsi="Times New Roman" w:cs="Times New Roman"/>
        </w:rPr>
        <w:t>business</w:t>
      </w:r>
      <w:r w:rsidR="00370E76" w:rsidRPr="00F11EFB">
        <w:rPr>
          <w:rFonts w:ascii="Times New Roman" w:hAnsi="Times New Roman" w:cs="Times New Roman"/>
        </w:rPr>
        <w:t xml:space="preserve"> </w:t>
      </w:r>
      <w:r w:rsidRPr="00F11EFB">
        <w:rPr>
          <w:rFonts w:ascii="Times New Roman" w:hAnsi="Times New Roman" w:cs="Times New Roman"/>
        </w:rPr>
        <w:t>because</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have</w:t>
      </w:r>
      <w:r w:rsidR="00370E76" w:rsidRPr="00F11EFB">
        <w:rPr>
          <w:rFonts w:ascii="Times New Roman" w:hAnsi="Times New Roman" w:cs="Times New Roman"/>
        </w:rPr>
        <w:t xml:space="preserve"> </w:t>
      </w:r>
      <w:r w:rsidR="00FB0B0D" w:rsidRPr="00F11EFB">
        <w:rPr>
          <w:rFonts w:ascii="Times New Roman" w:hAnsi="Times New Roman" w:cs="Times New Roman"/>
        </w:rPr>
        <w:t>c</w:t>
      </w:r>
      <w:r w:rsidR="004B3374" w:rsidRPr="00F11EFB">
        <w:rPr>
          <w:rFonts w:ascii="Times New Roman" w:hAnsi="Times New Roman" w:cs="Times New Roman"/>
        </w:rPr>
        <w:t>redit</w:t>
      </w:r>
      <w:r w:rsidR="00370E76" w:rsidRPr="00F11EFB">
        <w:rPr>
          <w:rFonts w:ascii="Times New Roman" w:hAnsi="Times New Roman" w:cs="Times New Roman"/>
        </w:rPr>
        <w:t xml:space="preserve"> </w:t>
      </w:r>
      <w:r w:rsidRPr="00F11EFB">
        <w:rPr>
          <w:rFonts w:ascii="Times New Roman" w:hAnsi="Times New Roman" w:cs="Times New Roman"/>
        </w:rPr>
        <w:t>card</w:t>
      </w:r>
      <w:r w:rsidR="00370E76" w:rsidRPr="00F11EFB">
        <w:rPr>
          <w:rFonts w:ascii="Times New Roman" w:hAnsi="Times New Roman" w:cs="Times New Roman"/>
        </w:rPr>
        <w:t xml:space="preserve"> </w:t>
      </w:r>
      <w:r w:rsidRPr="00F11EFB">
        <w:rPr>
          <w:rFonts w:ascii="Times New Roman" w:hAnsi="Times New Roman" w:cs="Times New Roman"/>
        </w:rPr>
        <w:t>bills</w:t>
      </w:r>
      <w:r w:rsidR="00370E76" w:rsidRPr="00F11EFB">
        <w:rPr>
          <w:rFonts w:ascii="Times New Roman" w:hAnsi="Times New Roman" w:cs="Times New Roman"/>
        </w:rPr>
        <w:t xml:space="preserve"> </w:t>
      </w:r>
      <w:r w:rsidRPr="00F11EFB">
        <w:rPr>
          <w:rFonts w:ascii="Times New Roman" w:hAnsi="Times New Roman" w:cs="Times New Roman"/>
        </w:rPr>
        <w:t>hanging</w:t>
      </w:r>
      <w:r w:rsidR="00370E76" w:rsidRPr="00F11EFB">
        <w:rPr>
          <w:rFonts w:ascii="Times New Roman" w:hAnsi="Times New Roman" w:cs="Times New Roman"/>
        </w:rPr>
        <w:t xml:space="preserve"> </w:t>
      </w:r>
      <w:r w:rsidRPr="00F11EFB">
        <w:rPr>
          <w:rFonts w:ascii="Times New Roman" w:hAnsi="Times New Roman" w:cs="Times New Roman"/>
        </w:rPr>
        <w:t>over</w:t>
      </w:r>
      <w:r w:rsidR="00370E76" w:rsidRPr="00F11EFB">
        <w:rPr>
          <w:rFonts w:ascii="Times New Roman" w:hAnsi="Times New Roman" w:cs="Times New Roman"/>
        </w:rPr>
        <w:t xml:space="preserve"> </w:t>
      </w:r>
      <w:r w:rsidRPr="00F11EFB">
        <w:rPr>
          <w:rFonts w:ascii="Times New Roman" w:hAnsi="Times New Roman" w:cs="Times New Roman"/>
        </w:rPr>
        <w:t>your</w:t>
      </w:r>
      <w:r w:rsidR="00370E76" w:rsidRPr="00F11EFB">
        <w:rPr>
          <w:rFonts w:ascii="Times New Roman" w:hAnsi="Times New Roman" w:cs="Times New Roman"/>
        </w:rPr>
        <w:t xml:space="preserve"> </w:t>
      </w:r>
      <w:r w:rsidRPr="00F11EFB">
        <w:rPr>
          <w:rFonts w:ascii="Times New Roman" w:hAnsi="Times New Roman" w:cs="Times New Roman"/>
        </w:rPr>
        <w:t>head,</w:t>
      </w:r>
      <w:r w:rsidR="00370E76" w:rsidRPr="00F11EFB">
        <w:rPr>
          <w:rFonts w:ascii="Times New Roman" w:hAnsi="Times New Roman" w:cs="Times New Roman"/>
        </w:rPr>
        <w:t xml:space="preserve"> </w:t>
      </w:r>
      <w:r w:rsidRPr="00F11EFB">
        <w:rPr>
          <w:rFonts w:ascii="Times New Roman" w:hAnsi="Times New Roman" w:cs="Times New Roman"/>
        </w:rPr>
        <w:t>for</w:t>
      </w:r>
      <w:r w:rsidR="00370E76" w:rsidRPr="00F11EFB">
        <w:rPr>
          <w:rFonts w:ascii="Times New Roman" w:hAnsi="Times New Roman" w:cs="Times New Roman"/>
        </w:rPr>
        <w:t xml:space="preserve"> </w:t>
      </w:r>
      <w:r w:rsidRPr="00F11EFB">
        <w:rPr>
          <w:rFonts w:ascii="Times New Roman" w:hAnsi="Times New Roman" w:cs="Times New Roman"/>
        </w:rPr>
        <w:t>instance.</w:t>
      </w:r>
    </w:p>
    <w:p w14:paraId="13B94157" w14:textId="547BB605" w:rsidR="00B8594F" w:rsidRPr="00F11EFB" w:rsidDel="002A020C" w:rsidRDefault="00B8594F" w:rsidP="00107109">
      <w:pPr>
        <w:ind w:right="4"/>
        <w:contextualSpacing/>
        <w:rPr>
          <w:del w:id="1645" w:author="Author"/>
          <w:rFonts w:ascii="Times New Roman" w:hAnsi="Times New Roman" w:cs="Times New Roman"/>
        </w:rPr>
      </w:pPr>
      <w:r w:rsidRPr="00F11EFB">
        <w:rPr>
          <w:rFonts w:ascii="Times New Roman" w:hAnsi="Times New Roman" w:cs="Times New Roman"/>
          <w:b/>
          <w:bCs/>
        </w:rPr>
        <w:lastRenderedPageBreak/>
        <w:t>Work</w:t>
      </w:r>
      <w:r w:rsidR="00370E76" w:rsidRPr="00F11EFB">
        <w:rPr>
          <w:rFonts w:ascii="Times New Roman" w:hAnsi="Times New Roman" w:cs="Times New Roman"/>
          <w:b/>
          <w:bCs/>
        </w:rPr>
        <w:t xml:space="preserve"> </w:t>
      </w:r>
      <w:r w:rsidRPr="00F11EFB">
        <w:rPr>
          <w:rFonts w:ascii="Times New Roman" w:hAnsi="Times New Roman" w:cs="Times New Roman"/>
          <w:b/>
          <w:bCs/>
        </w:rPr>
        <w:t>hard.</w:t>
      </w:r>
      <w:r w:rsidR="00370E76" w:rsidRPr="00F11EFB">
        <w:rPr>
          <w:rFonts w:ascii="Times New Roman" w:hAnsi="Times New Roman" w:cs="Times New Roman"/>
          <w:b/>
          <w:bCs/>
        </w:rPr>
        <w:t xml:space="preserve"> </w:t>
      </w:r>
      <w:r w:rsidRPr="00F11EFB">
        <w:rPr>
          <w:rFonts w:ascii="Times New Roman" w:hAnsi="Times New Roman" w:cs="Times New Roman"/>
        </w:rPr>
        <w:t>Would</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believe</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working</w:t>
      </w:r>
      <w:r w:rsidR="00370E76" w:rsidRPr="00F11EFB">
        <w:rPr>
          <w:rFonts w:ascii="Times New Roman" w:hAnsi="Times New Roman" w:cs="Times New Roman"/>
        </w:rPr>
        <w:t xml:space="preserve"> </w:t>
      </w:r>
      <w:r w:rsidRPr="00F11EFB">
        <w:rPr>
          <w:rFonts w:ascii="Times New Roman" w:hAnsi="Times New Roman" w:cs="Times New Roman"/>
        </w:rPr>
        <w:t>doesn</w:t>
      </w:r>
      <w:ins w:id="1646" w:author="Author">
        <w:r w:rsidR="002A020C">
          <w:rPr>
            <w:rFonts w:ascii="Times New Roman" w:hAnsi="Times New Roman" w:cs="Times New Roman"/>
          </w:rPr>
          <w:t>’</w:t>
        </w:r>
      </w:ins>
      <w:del w:id="1647" w:author="Author">
        <w:r w:rsidRPr="00F11EFB" w:rsidDel="002A020C">
          <w:rPr>
            <w:rFonts w:ascii="Times New Roman" w:hAnsi="Times New Roman" w:cs="Times New Roman"/>
          </w:rPr>
          <w:delText>'</w:delText>
        </w:r>
      </w:del>
      <w:r w:rsidRPr="00F11EFB">
        <w:rPr>
          <w:rFonts w:ascii="Times New Roman" w:hAnsi="Times New Roman" w:cs="Times New Roman"/>
        </w:rPr>
        <w:t>t</w:t>
      </w:r>
      <w:r w:rsidR="00370E76" w:rsidRPr="00F11EFB">
        <w:rPr>
          <w:rFonts w:ascii="Times New Roman" w:hAnsi="Times New Roman" w:cs="Times New Roman"/>
        </w:rPr>
        <w:t xml:space="preserve"> </w:t>
      </w:r>
      <w:r w:rsidRPr="00F11EFB">
        <w:rPr>
          <w:rFonts w:ascii="Times New Roman" w:hAnsi="Times New Roman" w:cs="Times New Roman"/>
        </w:rPr>
        <w:t>just</w:t>
      </w:r>
      <w:r w:rsidR="00370E76" w:rsidRPr="00F11EFB">
        <w:rPr>
          <w:rFonts w:ascii="Times New Roman" w:hAnsi="Times New Roman" w:cs="Times New Roman"/>
        </w:rPr>
        <w:t xml:space="preserve"> </w:t>
      </w:r>
      <w:r w:rsidR="004B3374" w:rsidRPr="00F11EFB">
        <w:rPr>
          <w:rFonts w:ascii="Times New Roman" w:hAnsi="Times New Roman" w:cs="Times New Roman"/>
        </w:rPr>
        <w:t>come</w:t>
      </w:r>
      <w:r w:rsidR="00370E76" w:rsidRPr="00F11EFB">
        <w:rPr>
          <w:rFonts w:ascii="Times New Roman" w:hAnsi="Times New Roman" w:cs="Times New Roman"/>
        </w:rPr>
        <w:t xml:space="preserve"> </w:t>
      </w:r>
      <w:r w:rsidR="004B3374" w:rsidRPr="00F11EFB">
        <w:rPr>
          <w:rFonts w:ascii="Times New Roman" w:hAnsi="Times New Roman" w:cs="Times New Roman"/>
        </w:rPr>
        <w:t>naturally</w:t>
      </w:r>
      <w:r w:rsidR="00370E76" w:rsidRPr="00F11EFB">
        <w:rPr>
          <w:rFonts w:ascii="Times New Roman" w:hAnsi="Times New Roman" w:cs="Times New Roman"/>
        </w:rPr>
        <w:t xml:space="preserve"> </w:t>
      </w:r>
      <w:r w:rsidR="00FB0B0D" w:rsidRPr="00F11EFB">
        <w:rPr>
          <w:rFonts w:ascii="Times New Roman" w:hAnsi="Times New Roman" w:cs="Times New Roman"/>
        </w:rPr>
        <w:t>for</w:t>
      </w:r>
      <w:r w:rsidR="00370E76" w:rsidRPr="00F11EFB">
        <w:rPr>
          <w:rFonts w:ascii="Times New Roman" w:hAnsi="Times New Roman" w:cs="Times New Roman"/>
        </w:rPr>
        <w:t xml:space="preserve"> </w:t>
      </w:r>
      <w:r w:rsidR="00FB0B0D" w:rsidRPr="00F11EFB">
        <w:rPr>
          <w:rFonts w:ascii="Times New Roman" w:hAnsi="Times New Roman" w:cs="Times New Roman"/>
        </w:rPr>
        <w:t>some</w:t>
      </w:r>
      <w:r w:rsidR="00370E76" w:rsidRPr="00F11EFB">
        <w:rPr>
          <w:rFonts w:ascii="Times New Roman" w:hAnsi="Times New Roman" w:cs="Times New Roman"/>
        </w:rPr>
        <w:t xml:space="preserve"> </w:t>
      </w:r>
      <w:r w:rsidR="00FB0B0D" w:rsidRPr="00F11EFB">
        <w:rPr>
          <w:rFonts w:ascii="Times New Roman" w:hAnsi="Times New Roman" w:cs="Times New Roman"/>
        </w:rPr>
        <w:t>people?</w:t>
      </w:r>
      <w:ins w:id="1648" w:author="Author">
        <w:r w:rsidR="002A020C">
          <w:rPr>
            <w:rFonts w:ascii="Times New Roman" w:hAnsi="Times New Roman" w:cs="Times New Roman"/>
          </w:rPr>
          <w:t xml:space="preserve"> </w:t>
        </w:r>
      </w:ins>
    </w:p>
    <w:p w14:paraId="4DA0AD99" w14:textId="1497F5B4" w:rsidR="00B8594F" w:rsidRPr="00F11EFB" w:rsidDel="002A020C" w:rsidRDefault="00B8594F" w:rsidP="002A020C">
      <w:pPr>
        <w:ind w:right="4"/>
        <w:contextualSpacing/>
        <w:rPr>
          <w:del w:id="1649" w:author="Author"/>
          <w:rFonts w:ascii="Times New Roman" w:hAnsi="Times New Roman" w:cs="Times New Roman"/>
        </w:rPr>
      </w:pPr>
      <w:r w:rsidRPr="00F11EFB">
        <w:rPr>
          <w:rFonts w:ascii="Times New Roman" w:hAnsi="Times New Roman" w:cs="Times New Roman"/>
        </w:rPr>
        <w:t>There</w:t>
      </w:r>
      <w:ins w:id="1650" w:author="Author">
        <w:r w:rsidR="002A020C">
          <w:rPr>
            <w:rFonts w:ascii="Times New Roman" w:hAnsi="Times New Roman" w:cs="Times New Roman"/>
          </w:rPr>
          <w:t>’</w:t>
        </w:r>
      </w:ins>
      <w:del w:id="1651" w:author="Author">
        <w:r w:rsidRPr="00F11EFB" w:rsidDel="002A020C">
          <w:rPr>
            <w:rFonts w:ascii="Times New Roman" w:hAnsi="Times New Roman" w:cs="Times New Roman"/>
          </w:rPr>
          <w:delText>'</w:delText>
        </w:r>
      </w:del>
      <w:r w:rsidRPr="00F11EFB">
        <w:rPr>
          <w:rFonts w:ascii="Times New Roman" w:hAnsi="Times New Roman" w:cs="Times New Roman"/>
        </w:rPr>
        <w:t>s</w:t>
      </w:r>
      <w:r w:rsidR="00370E76" w:rsidRPr="00F11EFB">
        <w:rPr>
          <w:rFonts w:ascii="Times New Roman" w:hAnsi="Times New Roman" w:cs="Times New Roman"/>
        </w:rPr>
        <w:t xml:space="preserve"> </w:t>
      </w:r>
      <w:r w:rsidRPr="00F11EFB">
        <w:rPr>
          <w:rFonts w:ascii="Times New Roman" w:hAnsi="Times New Roman" w:cs="Times New Roman"/>
        </w:rPr>
        <w:t>no</w:t>
      </w:r>
      <w:r w:rsidR="00370E76" w:rsidRPr="00F11EFB">
        <w:rPr>
          <w:rFonts w:ascii="Times New Roman" w:hAnsi="Times New Roman" w:cs="Times New Roman"/>
        </w:rPr>
        <w:t xml:space="preserve"> </w:t>
      </w:r>
      <w:r w:rsidRPr="00F11EFB">
        <w:rPr>
          <w:rFonts w:ascii="Times New Roman" w:hAnsi="Times New Roman" w:cs="Times New Roman"/>
        </w:rPr>
        <w:t>concept</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when</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finish</w:t>
      </w:r>
      <w:r w:rsidR="00370E76" w:rsidRPr="00F11EFB">
        <w:rPr>
          <w:rFonts w:ascii="Times New Roman" w:hAnsi="Times New Roman" w:cs="Times New Roman"/>
        </w:rPr>
        <w:t xml:space="preserve"> </w:t>
      </w:r>
      <w:r w:rsidRPr="00F11EFB">
        <w:rPr>
          <w:rFonts w:ascii="Times New Roman" w:hAnsi="Times New Roman" w:cs="Times New Roman"/>
        </w:rPr>
        <w:t>one</w:t>
      </w:r>
      <w:r w:rsidR="00370E76" w:rsidRPr="00F11EFB">
        <w:rPr>
          <w:rFonts w:ascii="Times New Roman" w:hAnsi="Times New Roman" w:cs="Times New Roman"/>
        </w:rPr>
        <w:t xml:space="preserve"> </w:t>
      </w:r>
      <w:r w:rsidRPr="00F11EFB">
        <w:rPr>
          <w:rFonts w:ascii="Times New Roman" w:hAnsi="Times New Roman" w:cs="Times New Roman"/>
        </w:rPr>
        <w:t>task</w:t>
      </w:r>
      <w:ins w:id="1652" w:author="Author">
        <w:r w:rsidR="002A020C">
          <w:rPr>
            <w:rFonts w:ascii="Times New Roman" w:hAnsi="Times New Roman" w:cs="Times New Roman"/>
          </w:rPr>
          <w:t>,</w:t>
        </w:r>
      </w:ins>
      <w:del w:id="1653" w:author="Author">
        <w:r w:rsidR="003A5434" w:rsidRPr="00F11EFB" w:rsidDel="002A020C">
          <w:rPr>
            <w:rFonts w:ascii="Times New Roman" w:hAnsi="Times New Roman" w:cs="Times New Roman"/>
          </w:rPr>
          <w:delText>;</w:delText>
        </w:r>
      </w:del>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start</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on</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00FB0B0D" w:rsidRPr="00F11EFB">
        <w:rPr>
          <w:rFonts w:ascii="Times New Roman" w:hAnsi="Times New Roman" w:cs="Times New Roman"/>
        </w:rPr>
        <w:t>n</w:t>
      </w:r>
      <w:r w:rsidR="004B3374" w:rsidRPr="00F11EFB">
        <w:rPr>
          <w:rFonts w:ascii="Times New Roman" w:hAnsi="Times New Roman" w:cs="Times New Roman"/>
        </w:rPr>
        <w:t>ext</w:t>
      </w:r>
      <w:r w:rsidR="00370E76" w:rsidRPr="00F11EFB">
        <w:rPr>
          <w:rFonts w:ascii="Times New Roman" w:hAnsi="Times New Roman" w:cs="Times New Roman"/>
        </w:rPr>
        <w:t xml:space="preserve"> </w:t>
      </w:r>
      <w:r w:rsidRPr="00F11EFB">
        <w:rPr>
          <w:rFonts w:ascii="Times New Roman" w:hAnsi="Times New Roman" w:cs="Times New Roman"/>
        </w:rPr>
        <w:t>one.</w:t>
      </w:r>
      <w:r w:rsidR="00370E76" w:rsidRPr="00F11EFB">
        <w:rPr>
          <w:rFonts w:ascii="Times New Roman" w:hAnsi="Times New Roman" w:cs="Times New Roman"/>
        </w:rPr>
        <w:t xml:space="preserve"> </w:t>
      </w:r>
      <w:r w:rsidRPr="00F11EFB">
        <w:rPr>
          <w:rFonts w:ascii="Times New Roman" w:hAnsi="Times New Roman" w:cs="Times New Roman"/>
        </w:rPr>
        <w:t>Some</w:t>
      </w:r>
      <w:r w:rsidR="00370E76" w:rsidRPr="00F11EFB">
        <w:rPr>
          <w:rFonts w:ascii="Times New Roman" w:hAnsi="Times New Roman" w:cs="Times New Roman"/>
        </w:rPr>
        <w:t xml:space="preserve"> </w:t>
      </w:r>
      <w:r w:rsidRPr="00F11EFB">
        <w:rPr>
          <w:rFonts w:ascii="Times New Roman" w:hAnsi="Times New Roman" w:cs="Times New Roman"/>
        </w:rPr>
        <w:t>people</w:t>
      </w:r>
      <w:r w:rsidR="00370E76" w:rsidRPr="00F11EFB">
        <w:rPr>
          <w:rFonts w:ascii="Times New Roman" w:hAnsi="Times New Roman" w:cs="Times New Roman"/>
        </w:rPr>
        <w:t xml:space="preserve"> </w:t>
      </w:r>
      <w:r w:rsidRPr="00F11EFB">
        <w:rPr>
          <w:rFonts w:ascii="Times New Roman" w:hAnsi="Times New Roman" w:cs="Times New Roman"/>
        </w:rPr>
        <w:t>pat</w:t>
      </w:r>
      <w:r w:rsidR="00370E76" w:rsidRPr="00F11EFB">
        <w:rPr>
          <w:rFonts w:ascii="Times New Roman" w:hAnsi="Times New Roman" w:cs="Times New Roman"/>
        </w:rPr>
        <w:t xml:space="preserve"> </w:t>
      </w:r>
      <w:r w:rsidRPr="00F11EFB">
        <w:rPr>
          <w:rFonts w:ascii="Times New Roman" w:hAnsi="Times New Roman" w:cs="Times New Roman"/>
        </w:rPr>
        <w:t>themselves</w:t>
      </w:r>
      <w:r w:rsidR="00370E76" w:rsidRPr="00F11EFB">
        <w:rPr>
          <w:rFonts w:ascii="Times New Roman" w:hAnsi="Times New Roman" w:cs="Times New Roman"/>
        </w:rPr>
        <w:t xml:space="preserve"> </w:t>
      </w:r>
      <w:r w:rsidRPr="00F11EFB">
        <w:rPr>
          <w:rFonts w:ascii="Times New Roman" w:hAnsi="Times New Roman" w:cs="Times New Roman"/>
        </w:rPr>
        <w:t>on</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back</w:t>
      </w:r>
      <w:r w:rsidR="00370E76" w:rsidRPr="00F11EFB">
        <w:rPr>
          <w:rFonts w:ascii="Times New Roman" w:hAnsi="Times New Roman" w:cs="Times New Roman"/>
        </w:rPr>
        <w:t xml:space="preserve"> </w:t>
      </w:r>
      <w:r w:rsidRPr="00F11EFB">
        <w:rPr>
          <w:rFonts w:ascii="Times New Roman" w:hAnsi="Times New Roman" w:cs="Times New Roman"/>
        </w:rPr>
        <w:t>when</w:t>
      </w:r>
      <w:r w:rsidR="00370E76" w:rsidRPr="00F11EFB">
        <w:rPr>
          <w:rFonts w:ascii="Times New Roman" w:hAnsi="Times New Roman" w:cs="Times New Roman"/>
        </w:rPr>
        <w:t xml:space="preserve"> </w:t>
      </w:r>
      <w:r w:rsidRPr="00F11EFB">
        <w:rPr>
          <w:rFonts w:ascii="Times New Roman" w:hAnsi="Times New Roman" w:cs="Times New Roman"/>
        </w:rPr>
        <w:t>they</w:t>
      </w:r>
      <w:r w:rsidR="00370E76" w:rsidRPr="00F11EFB">
        <w:rPr>
          <w:rFonts w:ascii="Times New Roman" w:hAnsi="Times New Roman" w:cs="Times New Roman"/>
        </w:rPr>
        <w:t xml:space="preserve"> </w:t>
      </w:r>
      <w:r w:rsidRPr="00F11EFB">
        <w:rPr>
          <w:rFonts w:ascii="Times New Roman" w:hAnsi="Times New Roman" w:cs="Times New Roman"/>
        </w:rPr>
        <w:t>do</w:t>
      </w:r>
      <w:r w:rsidR="00370E76" w:rsidRPr="00F11EFB">
        <w:rPr>
          <w:rFonts w:ascii="Times New Roman" w:hAnsi="Times New Roman" w:cs="Times New Roman"/>
        </w:rPr>
        <w:t xml:space="preserve"> </w:t>
      </w:r>
      <w:r w:rsidRPr="00F11EFB">
        <w:rPr>
          <w:rFonts w:ascii="Times New Roman" w:hAnsi="Times New Roman" w:cs="Times New Roman"/>
        </w:rPr>
        <w:t>as</w:t>
      </w:r>
      <w:r w:rsidR="00370E76" w:rsidRPr="00F11EFB">
        <w:rPr>
          <w:rFonts w:ascii="Times New Roman" w:hAnsi="Times New Roman" w:cs="Times New Roman"/>
        </w:rPr>
        <w:t xml:space="preserve"> </w:t>
      </w:r>
      <w:r w:rsidRPr="00F11EFB">
        <w:rPr>
          <w:rFonts w:ascii="Times New Roman" w:hAnsi="Times New Roman" w:cs="Times New Roman"/>
        </w:rPr>
        <w:t>little</w:t>
      </w:r>
      <w:r w:rsidR="00370E76" w:rsidRPr="00F11EFB">
        <w:rPr>
          <w:rFonts w:ascii="Times New Roman" w:hAnsi="Times New Roman" w:cs="Times New Roman"/>
        </w:rPr>
        <w:t xml:space="preserve"> </w:t>
      </w:r>
      <w:r w:rsidRPr="00F11EFB">
        <w:rPr>
          <w:rFonts w:ascii="Times New Roman" w:hAnsi="Times New Roman" w:cs="Times New Roman"/>
        </w:rPr>
        <w:t>work</w:t>
      </w:r>
      <w:r w:rsidR="00370E76" w:rsidRPr="00F11EFB">
        <w:rPr>
          <w:rFonts w:ascii="Times New Roman" w:hAnsi="Times New Roman" w:cs="Times New Roman"/>
        </w:rPr>
        <w:t xml:space="preserve"> </w:t>
      </w:r>
      <w:r w:rsidRPr="00F11EFB">
        <w:rPr>
          <w:rFonts w:ascii="Times New Roman" w:hAnsi="Times New Roman" w:cs="Times New Roman"/>
        </w:rPr>
        <w:t>as</w:t>
      </w:r>
      <w:r w:rsidR="00370E76" w:rsidRPr="00F11EFB">
        <w:rPr>
          <w:rFonts w:ascii="Times New Roman" w:hAnsi="Times New Roman" w:cs="Times New Roman"/>
        </w:rPr>
        <w:t xml:space="preserve"> </w:t>
      </w:r>
      <w:ins w:id="1654" w:author="Author">
        <w:r w:rsidR="002A020C">
          <w:rPr>
            <w:rFonts w:ascii="Times New Roman" w:hAnsi="Times New Roman" w:cs="Times New Roman"/>
          </w:rPr>
          <w:t>p</w:t>
        </w:r>
      </w:ins>
      <w:del w:id="1655" w:author="Author">
        <w:r w:rsidR="004B3374" w:rsidRPr="00F11EFB" w:rsidDel="002A020C">
          <w:rPr>
            <w:rFonts w:ascii="Times New Roman" w:hAnsi="Times New Roman" w:cs="Times New Roman"/>
          </w:rPr>
          <w:delText>P</w:delText>
        </w:r>
      </w:del>
      <w:r w:rsidR="004B3374" w:rsidRPr="00F11EFB">
        <w:rPr>
          <w:rFonts w:ascii="Times New Roman" w:hAnsi="Times New Roman" w:cs="Times New Roman"/>
        </w:rPr>
        <w:t>ossible</w:t>
      </w:r>
      <w:r w:rsidRPr="00F11EFB">
        <w:rPr>
          <w:rFonts w:ascii="Times New Roman" w:hAnsi="Times New Roman" w:cs="Times New Roman"/>
        </w:rPr>
        <w:t>.</w:t>
      </w:r>
      <w:r w:rsidR="00370E76" w:rsidRPr="00F11EFB">
        <w:rPr>
          <w:rFonts w:ascii="Times New Roman" w:hAnsi="Times New Roman" w:cs="Times New Roman"/>
        </w:rPr>
        <w:t xml:space="preserve"> </w:t>
      </w:r>
      <w:r w:rsidRPr="00F11EFB">
        <w:rPr>
          <w:rFonts w:ascii="Times New Roman" w:hAnsi="Times New Roman" w:cs="Times New Roman"/>
        </w:rPr>
        <w:t>While</w:t>
      </w:r>
      <w:r w:rsidR="00370E76" w:rsidRPr="00F11EFB">
        <w:rPr>
          <w:rFonts w:ascii="Times New Roman" w:hAnsi="Times New Roman" w:cs="Times New Roman"/>
        </w:rPr>
        <w:t xml:space="preserve"> </w:t>
      </w:r>
      <w:r w:rsidRPr="00F11EFB">
        <w:rPr>
          <w:rFonts w:ascii="Times New Roman" w:hAnsi="Times New Roman" w:cs="Times New Roman"/>
        </w:rPr>
        <w:t>this</w:t>
      </w:r>
      <w:r w:rsidR="00370E76" w:rsidRPr="00F11EFB">
        <w:rPr>
          <w:rFonts w:ascii="Times New Roman" w:hAnsi="Times New Roman" w:cs="Times New Roman"/>
        </w:rPr>
        <w:t xml:space="preserve"> </w:t>
      </w:r>
      <w:r w:rsidRPr="00F11EFB">
        <w:rPr>
          <w:rFonts w:ascii="Times New Roman" w:hAnsi="Times New Roman" w:cs="Times New Roman"/>
        </w:rPr>
        <w:t>provides</w:t>
      </w:r>
      <w:r w:rsidR="00370E76" w:rsidRPr="00F11EFB">
        <w:rPr>
          <w:rFonts w:ascii="Times New Roman" w:hAnsi="Times New Roman" w:cs="Times New Roman"/>
        </w:rPr>
        <w:t xml:space="preserve"> </w:t>
      </w:r>
      <w:r w:rsidRPr="00F11EFB">
        <w:rPr>
          <w:rFonts w:ascii="Times New Roman" w:hAnsi="Times New Roman" w:cs="Times New Roman"/>
        </w:rPr>
        <w:t>temporary</w:t>
      </w:r>
      <w:r w:rsidR="00370E76" w:rsidRPr="00F11EFB">
        <w:rPr>
          <w:rFonts w:ascii="Times New Roman" w:hAnsi="Times New Roman" w:cs="Times New Roman"/>
        </w:rPr>
        <w:t xml:space="preserve"> </w:t>
      </w:r>
      <w:r w:rsidRPr="00F11EFB">
        <w:rPr>
          <w:rFonts w:ascii="Times New Roman" w:hAnsi="Times New Roman" w:cs="Times New Roman"/>
        </w:rPr>
        <w:t>fun,</w:t>
      </w:r>
      <w:r w:rsidR="00370E76" w:rsidRPr="00F11EFB">
        <w:rPr>
          <w:rFonts w:ascii="Times New Roman" w:hAnsi="Times New Roman" w:cs="Times New Roman"/>
        </w:rPr>
        <w:t xml:space="preserve"> </w:t>
      </w:r>
      <w:r w:rsidRPr="00F11EFB">
        <w:rPr>
          <w:rFonts w:ascii="Times New Roman" w:hAnsi="Times New Roman" w:cs="Times New Roman"/>
        </w:rPr>
        <w:t>it</w:t>
      </w:r>
      <w:r w:rsidR="00370E76" w:rsidRPr="00F11EFB">
        <w:rPr>
          <w:rFonts w:ascii="Times New Roman" w:hAnsi="Times New Roman" w:cs="Times New Roman"/>
        </w:rPr>
        <w:t xml:space="preserve"> </w:t>
      </w:r>
      <w:r w:rsidRPr="00F11EFB">
        <w:rPr>
          <w:rFonts w:ascii="Times New Roman" w:hAnsi="Times New Roman" w:cs="Times New Roman"/>
        </w:rPr>
        <w:t>won</w:t>
      </w:r>
      <w:ins w:id="1656" w:author="Author">
        <w:r w:rsidR="002A020C">
          <w:rPr>
            <w:rFonts w:ascii="Times New Roman" w:hAnsi="Times New Roman" w:cs="Times New Roman"/>
          </w:rPr>
          <w:t>’</w:t>
        </w:r>
      </w:ins>
      <w:del w:id="1657" w:author="Author">
        <w:r w:rsidRPr="00F11EFB" w:rsidDel="002A020C">
          <w:rPr>
            <w:rFonts w:ascii="Times New Roman" w:hAnsi="Times New Roman" w:cs="Times New Roman"/>
          </w:rPr>
          <w:delText>'</w:delText>
        </w:r>
      </w:del>
      <w:r w:rsidRPr="00F11EFB">
        <w:rPr>
          <w:rFonts w:ascii="Times New Roman" w:hAnsi="Times New Roman" w:cs="Times New Roman"/>
        </w:rPr>
        <w:t>t</w:t>
      </w:r>
      <w:r w:rsidR="00370E76" w:rsidRPr="00F11EFB">
        <w:rPr>
          <w:rFonts w:ascii="Times New Roman" w:hAnsi="Times New Roman" w:cs="Times New Roman"/>
        </w:rPr>
        <w:t xml:space="preserve"> </w:t>
      </w:r>
      <w:proofErr w:type="gramStart"/>
      <w:ins w:id="1658" w:author="Author">
        <w:r w:rsidR="002A020C">
          <w:rPr>
            <w:rFonts w:ascii="Times New Roman" w:hAnsi="Times New Roman" w:cs="Times New Roman"/>
          </w:rPr>
          <w:t>build</w:t>
        </w:r>
      </w:ins>
      <w:proofErr w:type="gramEnd"/>
      <w:del w:id="1659" w:author="Author">
        <w:r w:rsidRPr="00F11EFB" w:rsidDel="002A020C">
          <w:rPr>
            <w:rFonts w:ascii="Times New Roman" w:hAnsi="Times New Roman" w:cs="Times New Roman"/>
          </w:rPr>
          <w:delText>help</w:delText>
        </w:r>
        <w:r w:rsidR="00370E76" w:rsidRPr="00F11EFB" w:rsidDel="002A020C">
          <w:rPr>
            <w:rFonts w:ascii="Times New Roman" w:hAnsi="Times New Roman" w:cs="Times New Roman"/>
          </w:rPr>
          <w:delText xml:space="preserve"> </w:delText>
        </w:r>
        <w:r w:rsidRPr="00F11EFB" w:rsidDel="002A020C">
          <w:rPr>
            <w:rFonts w:ascii="Times New Roman" w:hAnsi="Times New Roman" w:cs="Times New Roman"/>
          </w:rPr>
          <w:delText>towards</w:delText>
        </w:r>
      </w:del>
      <w:r w:rsidR="00370E76" w:rsidRPr="00F11EFB">
        <w:rPr>
          <w:rFonts w:ascii="Times New Roman" w:hAnsi="Times New Roman" w:cs="Times New Roman"/>
        </w:rPr>
        <w:t xml:space="preserve"> </w:t>
      </w:r>
      <w:r w:rsidRPr="00F11EFB">
        <w:rPr>
          <w:rFonts w:ascii="Times New Roman" w:hAnsi="Times New Roman" w:cs="Times New Roman"/>
        </w:rPr>
        <w:t>real</w:t>
      </w:r>
      <w:r w:rsidR="00370E76" w:rsidRPr="00F11EFB">
        <w:rPr>
          <w:rFonts w:ascii="Times New Roman" w:hAnsi="Times New Roman" w:cs="Times New Roman"/>
        </w:rPr>
        <w:t xml:space="preserve"> </w:t>
      </w:r>
      <w:r w:rsidRPr="00F11EFB">
        <w:rPr>
          <w:rFonts w:ascii="Times New Roman" w:hAnsi="Times New Roman" w:cs="Times New Roman"/>
        </w:rPr>
        <w:t>success.</w:t>
      </w:r>
      <w:ins w:id="1660" w:author="Author">
        <w:r w:rsidR="002A020C">
          <w:rPr>
            <w:rFonts w:ascii="Times New Roman" w:hAnsi="Times New Roman" w:cs="Times New Roman"/>
          </w:rPr>
          <w:t xml:space="preserve"> </w:t>
        </w:r>
      </w:ins>
    </w:p>
    <w:p w14:paraId="66049ACA" w14:textId="6FCBCCB2" w:rsidR="00B8594F" w:rsidRPr="00F11EFB" w:rsidDel="002A020C" w:rsidRDefault="00B8594F" w:rsidP="002A020C">
      <w:pPr>
        <w:ind w:right="4"/>
        <w:contextualSpacing/>
        <w:rPr>
          <w:del w:id="1661" w:author="Author"/>
          <w:rFonts w:ascii="Times New Roman" w:hAnsi="Times New Roman" w:cs="Times New Roman"/>
        </w:rPr>
      </w:pPr>
      <w:r w:rsidRPr="00F11EFB">
        <w:rPr>
          <w:rFonts w:ascii="Times New Roman" w:hAnsi="Times New Roman" w:cs="Times New Roman"/>
        </w:rPr>
        <w:t>Whether</w:t>
      </w:r>
      <w:r w:rsidR="00370E76" w:rsidRPr="00F11EFB">
        <w:rPr>
          <w:rFonts w:ascii="Times New Roman" w:hAnsi="Times New Roman" w:cs="Times New Roman"/>
        </w:rPr>
        <w:t xml:space="preserve"> </w:t>
      </w:r>
      <w:r w:rsidRPr="00F11EFB">
        <w:rPr>
          <w:rFonts w:ascii="Times New Roman" w:hAnsi="Times New Roman" w:cs="Times New Roman"/>
        </w:rPr>
        <w:t>you</w:t>
      </w:r>
      <w:ins w:id="1662" w:author="Author">
        <w:r w:rsidR="002A020C">
          <w:rPr>
            <w:rFonts w:ascii="Times New Roman" w:hAnsi="Times New Roman" w:cs="Times New Roman"/>
          </w:rPr>
          <w:t>’</w:t>
        </w:r>
      </w:ins>
      <w:del w:id="1663" w:author="Author">
        <w:r w:rsidRPr="00F11EFB" w:rsidDel="002A020C">
          <w:rPr>
            <w:rFonts w:ascii="Times New Roman" w:hAnsi="Times New Roman" w:cs="Times New Roman"/>
          </w:rPr>
          <w:delText>'</w:delText>
        </w:r>
      </w:del>
      <w:proofErr w:type="gramStart"/>
      <w:r w:rsidRPr="00F11EFB">
        <w:rPr>
          <w:rFonts w:ascii="Times New Roman" w:hAnsi="Times New Roman" w:cs="Times New Roman"/>
        </w:rPr>
        <w:t>re</w:t>
      </w:r>
      <w:r w:rsidR="00370E76" w:rsidRPr="00F11EFB">
        <w:rPr>
          <w:rFonts w:ascii="Times New Roman" w:hAnsi="Times New Roman" w:cs="Times New Roman"/>
        </w:rPr>
        <w:t xml:space="preserve"> </w:t>
      </w:r>
      <w:r w:rsidRPr="00F11EFB">
        <w:rPr>
          <w:rFonts w:ascii="Times New Roman" w:hAnsi="Times New Roman" w:cs="Times New Roman"/>
        </w:rPr>
        <w:t>working</w:t>
      </w:r>
      <w:proofErr w:type="gramEnd"/>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an</w:t>
      </w:r>
      <w:r w:rsidR="00370E76" w:rsidRPr="00F11EFB">
        <w:rPr>
          <w:rFonts w:ascii="Times New Roman" w:hAnsi="Times New Roman" w:cs="Times New Roman"/>
        </w:rPr>
        <w:t xml:space="preserve"> </w:t>
      </w:r>
      <w:r w:rsidRPr="00F11EFB">
        <w:rPr>
          <w:rFonts w:ascii="Times New Roman" w:hAnsi="Times New Roman" w:cs="Times New Roman"/>
        </w:rPr>
        <w:t>office,</w:t>
      </w:r>
      <w:r w:rsidR="00370E76" w:rsidRPr="00F11EFB">
        <w:rPr>
          <w:rFonts w:ascii="Times New Roman" w:hAnsi="Times New Roman" w:cs="Times New Roman"/>
        </w:rPr>
        <w:t xml:space="preserve"> </w:t>
      </w:r>
      <w:ins w:id="1664" w:author="Author">
        <w:r w:rsidR="002A020C">
          <w:rPr>
            <w:rFonts w:ascii="Times New Roman" w:hAnsi="Times New Roman" w:cs="Times New Roman"/>
          </w:rPr>
          <w:t xml:space="preserve">temping </w:t>
        </w:r>
      </w:ins>
      <w:r w:rsidRPr="00F11EFB">
        <w:rPr>
          <w:rFonts w:ascii="Times New Roman" w:hAnsi="Times New Roman" w:cs="Times New Roman"/>
        </w:rPr>
        <w:t>as</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waitress,</w:t>
      </w:r>
      <w:r w:rsidR="00370E76" w:rsidRPr="00F11EFB">
        <w:rPr>
          <w:rFonts w:ascii="Times New Roman" w:hAnsi="Times New Roman" w:cs="Times New Roman"/>
        </w:rPr>
        <w:t xml:space="preserve"> </w:t>
      </w:r>
      <w:r w:rsidRPr="00F11EFB">
        <w:rPr>
          <w:rFonts w:ascii="Times New Roman" w:hAnsi="Times New Roman" w:cs="Times New Roman"/>
        </w:rPr>
        <w:t>or</w:t>
      </w:r>
      <w:r w:rsidR="00370E76" w:rsidRPr="00F11EFB">
        <w:rPr>
          <w:rFonts w:ascii="Times New Roman" w:hAnsi="Times New Roman" w:cs="Times New Roman"/>
        </w:rPr>
        <w:t xml:space="preserve"> </w:t>
      </w:r>
      <w:r w:rsidRPr="00F11EFB">
        <w:rPr>
          <w:rFonts w:ascii="Times New Roman" w:hAnsi="Times New Roman" w:cs="Times New Roman"/>
        </w:rPr>
        <w:t>living</w:t>
      </w:r>
      <w:r w:rsidR="00370E76" w:rsidRPr="00F11EFB">
        <w:rPr>
          <w:rFonts w:ascii="Times New Roman" w:hAnsi="Times New Roman" w:cs="Times New Roman"/>
        </w:rPr>
        <w:t xml:space="preserve"> </w:t>
      </w:r>
      <w:r w:rsidRPr="00F11EFB">
        <w:rPr>
          <w:rFonts w:ascii="Times New Roman" w:hAnsi="Times New Roman" w:cs="Times New Roman"/>
        </w:rPr>
        <w:t>with</w:t>
      </w:r>
      <w:r w:rsidR="00370E76" w:rsidRPr="00F11EFB">
        <w:rPr>
          <w:rFonts w:ascii="Times New Roman" w:hAnsi="Times New Roman" w:cs="Times New Roman"/>
        </w:rPr>
        <w:t xml:space="preserve"> </w:t>
      </w:r>
      <w:r w:rsidRPr="00F11EFB">
        <w:rPr>
          <w:rFonts w:ascii="Times New Roman" w:hAnsi="Times New Roman" w:cs="Times New Roman"/>
        </w:rPr>
        <w:t>your</w:t>
      </w:r>
      <w:r w:rsidR="00370E76" w:rsidRPr="00F11EFB">
        <w:rPr>
          <w:rFonts w:ascii="Times New Roman" w:hAnsi="Times New Roman" w:cs="Times New Roman"/>
        </w:rPr>
        <w:t xml:space="preserve"> </w:t>
      </w:r>
      <w:r w:rsidRPr="00F11EFB">
        <w:rPr>
          <w:rFonts w:ascii="Times New Roman" w:hAnsi="Times New Roman" w:cs="Times New Roman"/>
        </w:rPr>
        <w:t>parents</w:t>
      </w:r>
      <w:r w:rsidR="00370E76" w:rsidRPr="00F11EFB">
        <w:rPr>
          <w:rFonts w:ascii="Times New Roman" w:hAnsi="Times New Roman" w:cs="Times New Roman"/>
        </w:rPr>
        <w:t xml:space="preserve"> </w:t>
      </w:r>
      <w:r w:rsidR="00FB0B0D" w:rsidRPr="00F11EFB">
        <w:rPr>
          <w:rFonts w:ascii="Times New Roman" w:hAnsi="Times New Roman" w:cs="Times New Roman"/>
        </w:rPr>
        <w:t>w</w:t>
      </w:r>
      <w:r w:rsidR="004B3374" w:rsidRPr="00F11EFB">
        <w:rPr>
          <w:rFonts w:ascii="Times New Roman" w:hAnsi="Times New Roman" w:cs="Times New Roman"/>
        </w:rPr>
        <w:t>hile</w:t>
      </w:r>
      <w:r w:rsidR="00370E76" w:rsidRPr="00F11EFB">
        <w:rPr>
          <w:rFonts w:ascii="Times New Roman" w:hAnsi="Times New Roman" w:cs="Times New Roman"/>
        </w:rPr>
        <w:t xml:space="preserve"> </w:t>
      </w:r>
      <w:r w:rsidRPr="00F11EFB">
        <w:rPr>
          <w:rFonts w:ascii="Times New Roman" w:hAnsi="Times New Roman" w:cs="Times New Roman"/>
        </w:rPr>
        <w:t>looking</w:t>
      </w:r>
      <w:r w:rsidR="00370E76" w:rsidRPr="00F11EFB">
        <w:rPr>
          <w:rFonts w:ascii="Times New Roman" w:hAnsi="Times New Roman" w:cs="Times New Roman"/>
        </w:rPr>
        <w:t xml:space="preserve"> </w:t>
      </w:r>
      <w:r w:rsidRPr="00F11EFB">
        <w:rPr>
          <w:rFonts w:ascii="Times New Roman" w:hAnsi="Times New Roman" w:cs="Times New Roman"/>
        </w:rPr>
        <w:t>for</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job,</w:t>
      </w:r>
      <w:r w:rsidR="00370E76" w:rsidRPr="00F11EFB">
        <w:rPr>
          <w:rFonts w:ascii="Times New Roman" w:hAnsi="Times New Roman" w:cs="Times New Roman"/>
        </w:rPr>
        <w:t xml:space="preserve"> </w:t>
      </w:r>
      <w:r w:rsidRPr="00F11EFB">
        <w:rPr>
          <w:rFonts w:ascii="Times New Roman" w:hAnsi="Times New Roman" w:cs="Times New Roman"/>
        </w:rPr>
        <w:t>kick</w:t>
      </w:r>
      <w:r w:rsidR="00370E76" w:rsidRPr="00F11EFB">
        <w:rPr>
          <w:rFonts w:ascii="Times New Roman" w:hAnsi="Times New Roman" w:cs="Times New Roman"/>
        </w:rPr>
        <w:t xml:space="preserve"> </w:t>
      </w:r>
      <w:r w:rsidRPr="00F11EFB">
        <w:rPr>
          <w:rFonts w:ascii="Times New Roman" w:hAnsi="Times New Roman" w:cs="Times New Roman"/>
        </w:rPr>
        <w:t>your</w:t>
      </w:r>
      <w:r w:rsidR="00370E76" w:rsidRPr="00F11EFB">
        <w:rPr>
          <w:rFonts w:ascii="Times New Roman" w:hAnsi="Times New Roman" w:cs="Times New Roman"/>
        </w:rPr>
        <w:t xml:space="preserve"> </w:t>
      </w:r>
      <w:r w:rsidRPr="00F11EFB">
        <w:rPr>
          <w:rFonts w:ascii="Times New Roman" w:hAnsi="Times New Roman" w:cs="Times New Roman"/>
        </w:rPr>
        <w:t>work</w:t>
      </w:r>
      <w:r w:rsidR="00370E76" w:rsidRPr="00F11EFB">
        <w:rPr>
          <w:rFonts w:ascii="Times New Roman" w:hAnsi="Times New Roman" w:cs="Times New Roman"/>
        </w:rPr>
        <w:t xml:space="preserve"> </w:t>
      </w:r>
      <w:r w:rsidRPr="00F11EFB">
        <w:rPr>
          <w:rFonts w:ascii="Times New Roman" w:hAnsi="Times New Roman" w:cs="Times New Roman"/>
        </w:rPr>
        <w:t>level</w:t>
      </w:r>
      <w:r w:rsidR="00370E76" w:rsidRPr="00F11EFB">
        <w:rPr>
          <w:rFonts w:ascii="Times New Roman" w:hAnsi="Times New Roman" w:cs="Times New Roman"/>
        </w:rPr>
        <w:t xml:space="preserve"> </w:t>
      </w:r>
      <w:r w:rsidRPr="00F11EFB">
        <w:rPr>
          <w:rFonts w:ascii="Times New Roman" w:hAnsi="Times New Roman" w:cs="Times New Roman"/>
        </w:rPr>
        <w:t>up</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notch.</w:t>
      </w:r>
      <w:r w:rsidR="00370E76" w:rsidRPr="00F11EFB">
        <w:rPr>
          <w:rFonts w:ascii="Times New Roman" w:hAnsi="Times New Roman" w:cs="Times New Roman"/>
        </w:rPr>
        <w:t xml:space="preserve"> </w:t>
      </w:r>
      <w:r w:rsidRPr="00F11EFB">
        <w:rPr>
          <w:rFonts w:ascii="Times New Roman" w:hAnsi="Times New Roman" w:cs="Times New Roman"/>
        </w:rPr>
        <w:t>For</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office</w:t>
      </w:r>
      <w:r w:rsidR="00370E76" w:rsidRPr="00F11EFB">
        <w:rPr>
          <w:rFonts w:ascii="Times New Roman" w:hAnsi="Times New Roman" w:cs="Times New Roman"/>
        </w:rPr>
        <w:t xml:space="preserve"> </w:t>
      </w:r>
      <w:r w:rsidRPr="00F11EFB">
        <w:rPr>
          <w:rFonts w:ascii="Times New Roman" w:hAnsi="Times New Roman" w:cs="Times New Roman"/>
        </w:rPr>
        <w:t>worker,</w:t>
      </w:r>
      <w:r w:rsidR="00370E76" w:rsidRPr="00F11EFB">
        <w:rPr>
          <w:rFonts w:ascii="Times New Roman" w:hAnsi="Times New Roman" w:cs="Times New Roman"/>
        </w:rPr>
        <w:t xml:space="preserve"> </w:t>
      </w:r>
      <w:r w:rsidR="00FB0B0D" w:rsidRPr="00F11EFB">
        <w:rPr>
          <w:rFonts w:ascii="Times New Roman" w:hAnsi="Times New Roman" w:cs="Times New Roman"/>
        </w:rPr>
        <w:t>t</w:t>
      </w:r>
      <w:r w:rsidR="004B3374" w:rsidRPr="00F11EFB">
        <w:rPr>
          <w:rFonts w:ascii="Times New Roman" w:hAnsi="Times New Roman" w:cs="Times New Roman"/>
        </w:rPr>
        <w:t>ake</w:t>
      </w:r>
      <w:r w:rsidR="00370E76" w:rsidRPr="00F11EFB">
        <w:rPr>
          <w:rFonts w:ascii="Times New Roman" w:hAnsi="Times New Roman" w:cs="Times New Roman"/>
        </w:rPr>
        <w:t xml:space="preserve"> </w:t>
      </w:r>
      <w:r w:rsidRPr="00F11EFB">
        <w:rPr>
          <w:rFonts w:ascii="Times New Roman" w:hAnsi="Times New Roman" w:cs="Times New Roman"/>
        </w:rPr>
        <w:t>on</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new</w:t>
      </w:r>
      <w:r w:rsidR="00370E76" w:rsidRPr="00F11EFB">
        <w:rPr>
          <w:rFonts w:ascii="Times New Roman" w:hAnsi="Times New Roman" w:cs="Times New Roman"/>
        </w:rPr>
        <w:t xml:space="preserve"> </w:t>
      </w:r>
      <w:r w:rsidRPr="00F11EFB">
        <w:rPr>
          <w:rFonts w:ascii="Times New Roman" w:hAnsi="Times New Roman" w:cs="Times New Roman"/>
        </w:rPr>
        <w:t>project.</w:t>
      </w:r>
      <w:r w:rsidR="00370E76" w:rsidRPr="00F11EFB">
        <w:rPr>
          <w:rFonts w:ascii="Times New Roman" w:hAnsi="Times New Roman" w:cs="Times New Roman"/>
        </w:rPr>
        <w:t xml:space="preserve"> </w:t>
      </w:r>
      <w:r w:rsidRPr="00F11EFB">
        <w:rPr>
          <w:rFonts w:ascii="Times New Roman" w:hAnsi="Times New Roman" w:cs="Times New Roman"/>
        </w:rPr>
        <w:t>For</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waitress,</w:t>
      </w:r>
      <w:r w:rsidR="00370E76" w:rsidRPr="00F11EFB">
        <w:rPr>
          <w:rFonts w:ascii="Times New Roman" w:hAnsi="Times New Roman" w:cs="Times New Roman"/>
        </w:rPr>
        <w:t xml:space="preserve"> </w:t>
      </w:r>
      <w:r w:rsidRPr="00F11EFB">
        <w:rPr>
          <w:rFonts w:ascii="Times New Roman" w:hAnsi="Times New Roman" w:cs="Times New Roman"/>
        </w:rPr>
        <w:t>use</w:t>
      </w:r>
      <w:r w:rsidR="00370E76" w:rsidRPr="00F11EFB">
        <w:rPr>
          <w:rFonts w:ascii="Times New Roman" w:hAnsi="Times New Roman" w:cs="Times New Roman"/>
        </w:rPr>
        <w:t xml:space="preserve"> </w:t>
      </w:r>
      <w:r w:rsidRPr="00F11EFB">
        <w:rPr>
          <w:rFonts w:ascii="Times New Roman" w:hAnsi="Times New Roman" w:cs="Times New Roman"/>
        </w:rPr>
        <w:t>downtime</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clean,</w:t>
      </w:r>
      <w:r w:rsidR="00370E76" w:rsidRPr="00F11EFB">
        <w:rPr>
          <w:rFonts w:ascii="Times New Roman" w:hAnsi="Times New Roman" w:cs="Times New Roman"/>
        </w:rPr>
        <w:t xml:space="preserve"> </w:t>
      </w:r>
      <w:r w:rsidRPr="00F11EFB">
        <w:rPr>
          <w:rFonts w:ascii="Times New Roman" w:hAnsi="Times New Roman" w:cs="Times New Roman"/>
        </w:rPr>
        <w:t>stock,</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prep.</w:t>
      </w:r>
      <w:r w:rsidR="00370E76" w:rsidRPr="00F11EFB">
        <w:rPr>
          <w:rFonts w:ascii="Times New Roman" w:hAnsi="Times New Roman" w:cs="Times New Roman"/>
        </w:rPr>
        <w:t xml:space="preserve"> </w:t>
      </w:r>
    </w:p>
    <w:p w14:paraId="3BEED61B" w14:textId="22EAE11B" w:rsidR="00B8594F" w:rsidRPr="00F11EFB" w:rsidRDefault="00B8594F" w:rsidP="002A020C">
      <w:pPr>
        <w:ind w:right="4"/>
        <w:contextualSpacing/>
        <w:rPr>
          <w:rFonts w:ascii="Times New Roman" w:hAnsi="Times New Roman" w:cs="Times New Roman"/>
        </w:rPr>
      </w:pPr>
      <w:r w:rsidRPr="00F11EFB">
        <w:rPr>
          <w:rFonts w:ascii="Times New Roman" w:hAnsi="Times New Roman" w:cs="Times New Roman"/>
        </w:rPr>
        <w:t>For</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unemployed</w:t>
      </w:r>
      <w:r w:rsidR="00370E76" w:rsidRPr="00F11EFB">
        <w:rPr>
          <w:rFonts w:ascii="Times New Roman" w:hAnsi="Times New Roman" w:cs="Times New Roman"/>
        </w:rPr>
        <w:t xml:space="preserve"> </w:t>
      </w:r>
      <w:r w:rsidRPr="00F11EFB">
        <w:rPr>
          <w:rFonts w:ascii="Times New Roman" w:hAnsi="Times New Roman" w:cs="Times New Roman"/>
        </w:rPr>
        <w:t>person,</w:t>
      </w:r>
      <w:r w:rsidR="00370E76" w:rsidRPr="00F11EFB">
        <w:rPr>
          <w:rFonts w:ascii="Times New Roman" w:hAnsi="Times New Roman" w:cs="Times New Roman"/>
        </w:rPr>
        <w:t xml:space="preserve"> </w:t>
      </w:r>
      <w:r w:rsidRPr="00F11EFB">
        <w:rPr>
          <w:rFonts w:ascii="Times New Roman" w:hAnsi="Times New Roman" w:cs="Times New Roman"/>
        </w:rPr>
        <w:t>clean</w:t>
      </w:r>
      <w:r w:rsidR="00370E76" w:rsidRPr="00F11EFB">
        <w:rPr>
          <w:rFonts w:ascii="Times New Roman" w:hAnsi="Times New Roman" w:cs="Times New Roman"/>
        </w:rPr>
        <w:t xml:space="preserve"> </w:t>
      </w:r>
      <w:r w:rsidRPr="00F11EFB">
        <w:rPr>
          <w:rFonts w:ascii="Times New Roman" w:hAnsi="Times New Roman" w:cs="Times New Roman"/>
        </w:rPr>
        <w:t>out</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basement,</w:t>
      </w:r>
      <w:r w:rsidR="00370E76" w:rsidRPr="00F11EFB">
        <w:rPr>
          <w:rFonts w:ascii="Times New Roman" w:hAnsi="Times New Roman" w:cs="Times New Roman"/>
        </w:rPr>
        <w:t xml:space="preserve"> </w:t>
      </w:r>
      <w:r w:rsidRPr="00F11EFB">
        <w:rPr>
          <w:rFonts w:ascii="Times New Roman" w:hAnsi="Times New Roman" w:cs="Times New Roman"/>
        </w:rPr>
        <w:t>trim</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lawn</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perfection,</w:t>
      </w:r>
      <w:r w:rsidR="00370E76" w:rsidRPr="00F11EFB">
        <w:rPr>
          <w:rFonts w:ascii="Times New Roman" w:hAnsi="Times New Roman" w:cs="Times New Roman"/>
        </w:rPr>
        <w:t xml:space="preserve"> </w:t>
      </w:r>
      <w:r w:rsidR="00FB0B0D" w:rsidRPr="00F11EFB">
        <w:rPr>
          <w:rFonts w:ascii="Times New Roman" w:hAnsi="Times New Roman" w:cs="Times New Roman"/>
        </w:rPr>
        <w:t>a</w:t>
      </w:r>
      <w:r w:rsidR="004B3374" w:rsidRPr="00F11EFB">
        <w:rPr>
          <w:rFonts w:ascii="Times New Roman" w:hAnsi="Times New Roman" w:cs="Times New Roman"/>
        </w:rPr>
        <w:t>nd</w:t>
      </w:r>
      <w:r w:rsidR="00370E76" w:rsidRPr="00F11EFB">
        <w:rPr>
          <w:rFonts w:ascii="Times New Roman" w:hAnsi="Times New Roman" w:cs="Times New Roman"/>
        </w:rPr>
        <w:t xml:space="preserve"> </w:t>
      </w:r>
      <w:r w:rsidRPr="00F11EFB">
        <w:rPr>
          <w:rFonts w:ascii="Times New Roman" w:hAnsi="Times New Roman" w:cs="Times New Roman"/>
        </w:rPr>
        <w:t>mow</w:t>
      </w:r>
      <w:r w:rsidR="00370E76" w:rsidRPr="00F11EFB">
        <w:rPr>
          <w:rFonts w:ascii="Times New Roman" w:hAnsi="Times New Roman" w:cs="Times New Roman"/>
        </w:rPr>
        <w:t xml:space="preserve"> </w:t>
      </w:r>
      <w:r w:rsidRPr="00F11EFB">
        <w:rPr>
          <w:rFonts w:ascii="Times New Roman" w:hAnsi="Times New Roman" w:cs="Times New Roman"/>
        </w:rPr>
        <w:t>your</w:t>
      </w:r>
      <w:r w:rsidR="00370E76" w:rsidRPr="00F11EFB">
        <w:rPr>
          <w:rFonts w:ascii="Times New Roman" w:hAnsi="Times New Roman" w:cs="Times New Roman"/>
        </w:rPr>
        <w:t xml:space="preserve"> </w:t>
      </w:r>
      <w:r w:rsidRPr="00F11EFB">
        <w:rPr>
          <w:rFonts w:ascii="Times New Roman" w:hAnsi="Times New Roman" w:cs="Times New Roman"/>
        </w:rPr>
        <w:t>elderly</w:t>
      </w:r>
      <w:r w:rsidR="00370E76" w:rsidRPr="00F11EFB">
        <w:rPr>
          <w:rFonts w:ascii="Times New Roman" w:hAnsi="Times New Roman" w:cs="Times New Roman"/>
        </w:rPr>
        <w:t xml:space="preserve"> </w:t>
      </w:r>
      <w:r w:rsidRPr="00F11EFB">
        <w:rPr>
          <w:rFonts w:ascii="Times New Roman" w:hAnsi="Times New Roman" w:cs="Times New Roman"/>
        </w:rPr>
        <w:t>neighbor</w:t>
      </w:r>
      <w:ins w:id="1665" w:author="Author">
        <w:r w:rsidR="002A020C">
          <w:rPr>
            <w:rFonts w:ascii="Times New Roman" w:hAnsi="Times New Roman" w:cs="Times New Roman"/>
          </w:rPr>
          <w:t>’</w:t>
        </w:r>
      </w:ins>
      <w:del w:id="1666" w:author="Author">
        <w:r w:rsidRPr="00F11EFB" w:rsidDel="002A020C">
          <w:rPr>
            <w:rFonts w:ascii="Times New Roman" w:hAnsi="Times New Roman" w:cs="Times New Roman"/>
          </w:rPr>
          <w:delText>'</w:delText>
        </w:r>
      </w:del>
      <w:r w:rsidRPr="00F11EFB">
        <w:rPr>
          <w:rFonts w:ascii="Times New Roman" w:hAnsi="Times New Roman" w:cs="Times New Roman"/>
        </w:rPr>
        <w:t>s</w:t>
      </w:r>
      <w:r w:rsidR="00370E76" w:rsidRPr="00F11EFB">
        <w:rPr>
          <w:rFonts w:ascii="Times New Roman" w:hAnsi="Times New Roman" w:cs="Times New Roman"/>
        </w:rPr>
        <w:t xml:space="preserve"> </w:t>
      </w:r>
      <w:r w:rsidRPr="00F11EFB">
        <w:rPr>
          <w:rFonts w:ascii="Times New Roman" w:hAnsi="Times New Roman" w:cs="Times New Roman"/>
        </w:rPr>
        <w:t>lawn</w:t>
      </w:r>
      <w:r w:rsidR="00370E76" w:rsidRPr="00F11EFB">
        <w:rPr>
          <w:rFonts w:ascii="Times New Roman" w:hAnsi="Times New Roman" w:cs="Times New Roman"/>
        </w:rPr>
        <w:t xml:space="preserve"> </w:t>
      </w:r>
      <w:r w:rsidRPr="00F11EFB">
        <w:rPr>
          <w:rFonts w:ascii="Times New Roman" w:hAnsi="Times New Roman" w:cs="Times New Roman"/>
        </w:rPr>
        <w:t>as</w:t>
      </w:r>
      <w:r w:rsidR="00370E76" w:rsidRPr="00F11EFB">
        <w:rPr>
          <w:rFonts w:ascii="Times New Roman" w:hAnsi="Times New Roman" w:cs="Times New Roman"/>
        </w:rPr>
        <w:t xml:space="preserve"> </w:t>
      </w:r>
      <w:r w:rsidRPr="00F11EFB">
        <w:rPr>
          <w:rFonts w:ascii="Times New Roman" w:hAnsi="Times New Roman" w:cs="Times New Roman"/>
        </w:rPr>
        <w:t>well.</w:t>
      </w:r>
      <w:r w:rsidR="00370E76" w:rsidRPr="00F11EFB">
        <w:rPr>
          <w:rFonts w:ascii="Times New Roman" w:hAnsi="Times New Roman" w:cs="Times New Roman"/>
        </w:rPr>
        <w:t xml:space="preserve"> </w:t>
      </w:r>
      <w:r w:rsidRPr="00F11EFB">
        <w:rPr>
          <w:rFonts w:ascii="Times New Roman" w:hAnsi="Times New Roman" w:cs="Times New Roman"/>
        </w:rPr>
        <w:t>Work</w:t>
      </w:r>
      <w:r w:rsidR="00370E76" w:rsidRPr="00F11EFB">
        <w:rPr>
          <w:rFonts w:ascii="Times New Roman" w:hAnsi="Times New Roman" w:cs="Times New Roman"/>
        </w:rPr>
        <w:t xml:space="preserve"> </w:t>
      </w:r>
      <w:r w:rsidRPr="00F11EFB">
        <w:rPr>
          <w:rFonts w:ascii="Times New Roman" w:hAnsi="Times New Roman" w:cs="Times New Roman"/>
        </w:rPr>
        <w:t>is</w:t>
      </w:r>
      <w:r w:rsidR="00370E76" w:rsidRPr="00F11EFB">
        <w:rPr>
          <w:rFonts w:ascii="Times New Roman" w:hAnsi="Times New Roman" w:cs="Times New Roman"/>
        </w:rPr>
        <w:t xml:space="preserve"> </w:t>
      </w:r>
      <w:r w:rsidRPr="00F11EFB">
        <w:rPr>
          <w:rFonts w:ascii="Times New Roman" w:hAnsi="Times New Roman" w:cs="Times New Roman"/>
        </w:rPr>
        <w:t>good</w:t>
      </w:r>
      <w:r w:rsidR="00370E76" w:rsidRPr="00F11EFB">
        <w:rPr>
          <w:rFonts w:ascii="Times New Roman" w:hAnsi="Times New Roman" w:cs="Times New Roman"/>
        </w:rPr>
        <w:t xml:space="preserve"> </w:t>
      </w:r>
      <w:r w:rsidRPr="00F11EFB">
        <w:rPr>
          <w:rFonts w:ascii="Times New Roman" w:hAnsi="Times New Roman" w:cs="Times New Roman"/>
        </w:rPr>
        <w:t>for</w:t>
      </w:r>
      <w:r w:rsidR="00370E76" w:rsidRPr="00F11EFB">
        <w:rPr>
          <w:rFonts w:ascii="Times New Roman" w:hAnsi="Times New Roman" w:cs="Times New Roman"/>
        </w:rPr>
        <w:t xml:space="preserve"> </w:t>
      </w:r>
      <w:r w:rsidRPr="00F11EFB">
        <w:rPr>
          <w:rFonts w:ascii="Times New Roman" w:hAnsi="Times New Roman" w:cs="Times New Roman"/>
        </w:rPr>
        <w:t>you.</w:t>
      </w:r>
    </w:p>
    <w:p w14:paraId="7C525016" w14:textId="2DB98D90" w:rsidR="00B8594F" w:rsidRPr="00F11EFB" w:rsidDel="002A020C" w:rsidRDefault="00B8594F" w:rsidP="00412EB7">
      <w:pPr>
        <w:ind w:right="4"/>
        <w:contextualSpacing/>
        <w:rPr>
          <w:del w:id="1667" w:author="Author"/>
          <w:rFonts w:ascii="Times New Roman" w:hAnsi="Times New Roman" w:cs="Times New Roman"/>
        </w:rPr>
      </w:pPr>
      <w:r w:rsidRPr="00F11EFB">
        <w:rPr>
          <w:rFonts w:ascii="Times New Roman" w:hAnsi="Times New Roman" w:cs="Times New Roman"/>
        </w:rPr>
        <w:t>What</w:t>
      </w:r>
      <w:r w:rsidR="00370E76" w:rsidRPr="00F11EFB">
        <w:rPr>
          <w:rFonts w:ascii="Times New Roman" w:hAnsi="Times New Roman" w:cs="Times New Roman"/>
        </w:rPr>
        <w:t xml:space="preserve"> </w:t>
      </w:r>
      <w:r w:rsidRPr="00F11EFB">
        <w:rPr>
          <w:rFonts w:ascii="Times New Roman" w:hAnsi="Times New Roman" w:cs="Times New Roman"/>
        </w:rPr>
        <w:t>do</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think?</w:t>
      </w:r>
      <w:r w:rsidR="00370E76" w:rsidRPr="00F11EFB">
        <w:rPr>
          <w:rFonts w:ascii="Times New Roman" w:hAnsi="Times New Roman" w:cs="Times New Roman"/>
        </w:rPr>
        <w:t xml:space="preserve"> </w:t>
      </w:r>
      <w:r w:rsidRPr="00F11EFB">
        <w:rPr>
          <w:rFonts w:ascii="Times New Roman" w:hAnsi="Times New Roman" w:cs="Times New Roman"/>
        </w:rPr>
        <w:t>What</w:t>
      </w:r>
      <w:r w:rsidR="00370E76" w:rsidRPr="00F11EFB">
        <w:rPr>
          <w:rFonts w:ascii="Times New Roman" w:hAnsi="Times New Roman" w:cs="Times New Roman"/>
        </w:rPr>
        <w:t xml:space="preserve"> </w:t>
      </w:r>
      <w:r w:rsidRPr="00F11EFB">
        <w:rPr>
          <w:rFonts w:ascii="Times New Roman" w:hAnsi="Times New Roman" w:cs="Times New Roman"/>
        </w:rPr>
        <w:t>can</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do</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keep</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American</w:t>
      </w:r>
      <w:r w:rsidR="00370E76" w:rsidRPr="00F11EFB">
        <w:rPr>
          <w:rFonts w:ascii="Times New Roman" w:hAnsi="Times New Roman" w:cs="Times New Roman"/>
        </w:rPr>
        <w:t xml:space="preserve"> </w:t>
      </w:r>
      <w:ins w:id="1668" w:author="Author">
        <w:r w:rsidR="008C5655" w:rsidRPr="00F11EFB">
          <w:rPr>
            <w:rFonts w:ascii="Times New Roman" w:hAnsi="Times New Roman" w:cs="Times New Roman"/>
          </w:rPr>
          <w:t>d</w:t>
        </w:r>
      </w:ins>
      <w:del w:id="1669" w:author="Author">
        <w:r w:rsidRPr="00F11EFB" w:rsidDel="008C5655">
          <w:rPr>
            <w:rFonts w:ascii="Times New Roman" w:hAnsi="Times New Roman" w:cs="Times New Roman"/>
          </w:rPr>
          <w:delText>D</w:delText>
        </w:r>
      </w:del>
      <w:r w:rsidRPr="00F11EFB">
        <w:rPr>
          <w:rFonts w:ascii="Times New Roman" w:hAnsi="Times New Roman" w:cs="Times New Roman"/>
        </w:rPr>
        <w:t>ream</w:t>
      </w:r>
      <w:r w:rsidR="00370E76" w:rsidRPr="00F11EFB">
        <w:rPr>
          <w:rFonts w:ascii="Times New Roman" w:hAnsi="Times New Roman" w:cs="Times New Roman"/>
        </w:rPr>
        <w:t xml:space="preserve"> </w:t>
      </w:r>
      <w:r w:rsidRPr="00F11EFB">
        <w:rPr>
          <w:rFonts w:ascii="Times New Roman" w:hAnsi="Times New Roman" w:cs="Times New Roman"/>
        </w:rPr>
        <w:t>alive</w:t>
      </w:r>
      <w:r w:rsidR="00370E76" w:rsidRPr="00F11EFB">
        <w:rPr>
          <w:rFonts w:ascii="Times New Roman" w:hAnsi="Times New Roman" w:cs="Times New Roman"/>
        </w:rPr>
        <w:t xml:space="preserve"> </w:t>
      </w:r>
      <w:r w:rsidR="00E21B08" w:rsidRPr="00F11EFB">
        <w:rPr>
          <w:rFonts w:ascii="Times New Roman" w:hAnsi="Times New Roman" w:cs="Times New Roman"/>
        </w:rPr>
        <w:t>yourself?</w:t>
      </w:r>
      <w:ins w:id="1670" w:author="Author">
        <w:r w:rsidR="002A020C">
          <w:rPr>
            <w:rFonts w:ascii="Times New Roman" w:hAnsi="Times New Roman" w:cs="Times New Roman"/>
          </w:rPr>
          <w:t xml:space="preserve"> </w:t>
        </w:r>
      </w:ins>
    </w:p>
    <w:p w14:paraId="08FB554C" w14:textId="4F16752F" w:rsidR="00851565" w:rsidRPr="00F11EFB" w:rsidDel="00676791" w:rsidRDefault="002A020C" w:rsidP="00412EB7">
      <w:pPr>
        <w:spacing w:before="100" w:beforeAutospacing="1"/>
        <w:ind w:right="4" w:firstLine="0"/>
        <w:contextualSpacing/>
        <w:rPr>
          <w:del w:id="1671" w:author="Author"/>
          <w:rFonts w:ascii="Times New Roman" w:hAnsi="Times New Roman" w:cs="Times New Roman"/>
        </w:rPr>
      </w:pPr>
      <w:ins w:id="1672" w:author="Author">
        <w:r>
          <w:rPr>
            <w:rFonts w:ascii="Times New Roman" w:hAnsi="Times New Roman" w:cs="Times New Roman"/>
          </w:rPr>
          <w:t>Take advantage of p</w:t>
        </w:r>
      </w:ins>
      <w:del w:id="1673" w:author="Author">
        <w:r w:rsidR="004B3374" w:rsidRPr="00F11EFB" w:rsidDel="002A020C">
          <w:rPr>
            <w:rFonts w:ascii="Times New Roman" w:hAnsi="Times New Roman" w:cs="Times New Roman"/>
          </w:rPr>
          <w:delText>P</w:delText>
        </w:r>
      </w:del>
      <w:r w:rsidR="004B3374" w:rsidRPr="00F11EFB">
        <w:rPr>
          <w:rFonts w:ascii="Times New Roman" w:hAnsi="Times New Roman" w:cs="Times New Roman"/>
        </w:rPr>
        <w:t>rograms</w:t>
      </w:r>
      <w:r w:rsidR="00370E76" w:rsidRPr="00F11EFB">
        <w:rPr>
          <w:rFonts w:ascii="Times New Roman" w:hAnsi="Times New Roman" w:cs="Times New Roman"/>
        </w:rPr>
        <w:t xml:space="preserve"> </w:t>
      </w:r>
      <w:r w:rsidR="00B8594F" w:rsidRPr="00F11EFB">
        <w:rPr>
          <w:rFonts w:ascii="Times New Roman" w:hAnsi="Times New Roman" w:cs="Times New Roman"/>
        </w:rPr>
        <w:t>offered</w:t>
      </w:r>
      <w:r w:rsidR="00370E76" w:rsidRPr="00F11EFB">
        <w:rPr>
          <w:rFonts w:ascii="Times New Roman" w:hAnsi="Times New Roman" w:cs="Times New Roman"/>
        </w:rPr>
        <w:t xml:space="preserve"> </w:t>
      </w:r>
      <w:r w:rsidR="00B8594F" w:rsidRPr="00F11EFB">
        <w:rPr>
          <w:rFonts w:ascii="Times New Roman" w:hAnsi="Times New Roman" w:cs="Times New Roman"/>
        </w:rPr>
        <w:t>by</w:t>
      </w:r>
      <w:r w:rsidR="00370E76" w:rsidRPr="00F11EFB">
        <w:rPr>
          <w:rFonts w:ascii="Times New Roman" w:hAnsi="Times New Roman" w:cs="Times New Roman"/>
        </w:rPr>
        <w:t xml:space="preserve"> </w:t>
      </w:r>
      <w:r w:rsidR="00B8594F" w:rsidRPr="00F11EFB">
        <w:rPr>
          <w:rFonts w:ascii="Times New Roman" w:hAnsi="Times New Roman" w:cs="Times New Roman"/>
        </w:rPr>
        <w:t>your</w:t>
      </w:r>
      <w:r w:rsidR="00370E76" w:rsidRPr="00F11EFB">
        <w:rPr>
          <w:rFonts w:ascii="Times New Roman" w:hAnsi="Times New Roman" w:cs="Times New Roman"/>
        </w:rPr>
        <w:t xml:space="preserve"> </w:t>
      </w:r>
      <w:r w:rsidR="00B8594F" w:rsidRPr="00F11EFB">
        <w:rPr>
          <w:rFonts w:ascii="Times New Roman" w:hAnsi="Times New Roman" w:cs="Times New Roman"/>
        </w:rPr>
        <w:t>employer,</w:t>
      </w:r>
      <w:r w:rsidR="00370E76" w:rsidRPr="00F11EFB">
        <w:rPr>
          <w:rFonts w:ascii="Times New Roman" w:hAnsi="Times New Roman" w:cs="Times New Roman"/>
        </w:rPr>
        <w:t xml:space="preserve"> </w:t>
      </w:r>
      <w:r w:rsidR="00B8594F" w:rsidRPr="00F11EFB">
        <w:rPr>
          <w:rFonts w:ascii="Times New Roman" w:hAnsi="Times New Roman" w:cs="Times New Roman"/>
        </w:rPr>
        <w:t>as</w:t>
      </w:r>
      <w:r w:rsidR="00370E76" w:rsidRPr="00F11EFB">
        <w:rPr>
          <w:rFonts w:ascii="Times New Roman" w:hAnsi="Times New Roman" w:cs="Times New Roman"/>
        </w:rPr>
        <w:t xml:space="preserve"> </w:t>
      </w:r>
      <w:r w:rsidR="00B8594F" w:rsidRPr="00F11EFB">
        <w:rPr>
          <w:rFonts w:ascii="Times New Roman" w:hAnsi="Times New Roman" w:cs="Times New Roman"/>
        </w:rPr>
        <w:t>well</w:t>
      </w:r>
      <w:r w:rsidR="00370E76" w:rsidRPr="00F11EFB">
        <w:rPr>
          <w:rFonts w:ascii="Times New Roman" w:hAnsi="Times New Roman" w:cs="Times New Roman"/>
        </w:rPr>
        <w:t xml:space="preserve"> </w:t>
      </w:r>
      <w:r w:rsidR="00B8594F" w:rsidRPr="00F11EFB">
        <w:rPr>
          <w:rFonts w:ascii="Times New Roman" w:hAnsi="Times New Roman" w:cs="Times New Roman"/>
        </w:rPr>
        <w:t>as</w:t>
      </w:r>
      <w:r w:rsidR="00370E76" w:rsidRPr="00F11EFB">
        <w:rPr>
          <w:rFonts w:ascii="Times New Roman" w:hAnsi="Times New Roman" w:cs="Times New Roman"/>
        </w:rPr>
        <w:t xml:space="preserve"> </w:t>
      </w:r>
      <w:r w:rsidR="00851565" w:rsidRPr="00F11EFB">
        <w:rPr>
          <w:rFonts w:ascii="Times New Roman" w:hAnsi="Times New Roman" w:cs="Times New Roman"/>
        </w:rPr>
        <w:t>services</w:t>
      </w:r>
      <w:ins w:id="1674" w:author="Author">
        <w:r w:rsidR="00676791" w:rsidRPr="00F11EFB">
          <w:rPr>
            <w:rFonts w:ascii="Times New Roman" w:hAnsi="Times New Roman" w:cs="Times New Roman"/>
          </w:rPr>
          <w:t xml:space="preserve"> </w:t>
        </w:r>
      </w:ins>
    </w:p>
    <w:p w14:paraId="3DDEC82F" w14:textId="35873C1F" w:rsidR="00851565" w:rsidRPr="00F11EFB" w:rsidDel="00676791" w:rsidRDefault="00851565" w:rsidP="00412EB7">
      <w:pPr>
        <w:spacing w:before="100" w:beforeAutospacing="1"/>
        <w:ind w:right="4"/>
        <w:contextualSpacing/>
        <w:rPr>
          <w:del w:id="1675" w:author="Author"/>
          <w:rFonts w:ascii="Times New Roman" w:hAnsi="Times New Roman" w:cs="Times New Roman"/>
        </w:rPr>
      </w:pPr>
      <w:del w:id="1676" w:author="Author">
        <w:r w:rsidRPr="00F11EFB" w:rsidDel="00676791">
          <w:rPr>
            <w:rFonts w:ascii="Times New Roman" w:hAnsi="Times New Roman" w:cs="Times New Roman"/>
          </w:rPr>
          <w:delText>THE</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CHAPTER</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3</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“THE</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TRUTHS</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AND</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UNTRUTHS:</w:delText>
        </w:r>
        <w:r w:rsidR="00370E76" w:rsidRPr="00F11EFB" w:rsidDel="00676791">
          <w:rPr>
            <w:rFonts w:ascii="Times New Roman" w:hAnsi="Times New Roman" w:cs="Times New Roman"/>
          </w:rPr>
          <w:delText xml:space="preserve"> </w:delText>
        </w:r>
      </w:del>
    </w:p>
    <w:p w14:paraId="69B161AC" w14:textId="2AD72098" w:rsidR="00B8594F" w:rsidRPr="00F11EFB" w:rsidDel="00676791" w:rsidRDefault="00B8594F" w:rsidP="00412EB7">
      <w:pPr>
        <w:spacing w:before="100" w:beforeAutospacing="1"/>
        <w:ind w:right="4" w:firstLine="0"/>
        <w:contextualSpacing/>
        <w:rPr>
          <w:del w:id="1677" w:author="Author"/>
          <w:rFonts w:ascii="Times New Roman" w:hAnsi="Times New Roman" w:cs="Times New Roman"/>
        </w:rPr>
      </w:pPr>
      <w:r w:rsidRPr="00F11EFB">
        <w:rPr>
          <w:rFonts w:ascii="Times New Roman" w:hAnsi="Times New Roman" w:cs="Times New Roman"/>
        </w:rPr>
        <w:t>guaranteed</w:t>
      </w:r>
      <w:r w:rsidR="00370E76" w:rsidRPr="00F11EFB">
        <w:rPr>
          <w:rFonts w:ascii="Times New Roman" w:hAnsi="Times New Roman" w:cs="Times New Roman"/>
        </w:rPr>
        <w:t xml:space="preserve"> </w:t>
      </w:r>
      <w:r w:rsidRPr="00F11EFB">
        <w:rPr>
          <w:rFonts w:ascii="Times New Roman" w:hAnsi="Times New Roman" w:cs="Times New Roman"/>
        </w:rPr>
        <w:t>by</w:t>
      </w:r>
      <w:r w:rsidR="00370E76" w:rsidRPr="00F11EFB">
        <w:rPr>
          <w:rFonts w:ascii="Times New Roman" w:hAnsi="Times New Roman" w:cs="Times New Roman"/>
        </w:rPr>
        <w:t xml:space="preserve"> </w:t>
      </w:r>
      <w:r w:rsidRPr="00F11EFB">
        <w:rPr>
          <w:rFonts w:ascii="Times New Roman" w:hAnsi="Times New Roman" w:cs="Times New Roman"/>
        </w:rPr>
        <w:t>federal</w:t>
      </w:r>
      <w:r w:rsidR="00370E76" w:rsidRPr="00F11EFB">
        <w:rPr>
          <w:rFonts w:ascii="Times New Roman" w:hAnsi="Times New Roman" w:cs="Times New Roman"/>
        </w:rPr>
        <w:t xml:space="preserve"> </w:t>
      </w:r>
      <w:r w:rsidRPr="00F11EFB">
        <w:rPr>
          <w:rFonts w:ascii="Times New Roman" w:hAnsi="Times New Roman" w:cs="Times New Roman"/>
        </w:rPr>
        <w:t>law</w:t>
      </w:r>
      <w:del w:id="1678" w:author="Author">
        <w:r w:rsidRPr="00F11EFB" w:rsidDel="002A020C">
          <w:rPr>
            <w:rFonts w:ascii="Times New Roman" w:hAnsi="Times New Roman" w:cs="Times New Roman"/>
          </w:rPr>
          <w:delText>,</w:delText>
        </w:r>
      </w:del>
      <w:r w:rsidR="00370E76" w:rsidRPr="00F11EFB">
        <w:rPr>
          <w:rFonts w:ascii="Times New Roman" w:hAnsi="Times New Roman" w:cs="Times New Roman"/>
        </w:rPr>
        <w:t xml:space="preserve"> </w:t>
      </w:r>
      <w:r w:rsidRPr="00F11EFB">
        <w:rPr>
          <w:rFonts w:ascii="Times New Roman" w:hAnsi="Times New Roman" w:cs="Times New Roman"/>
        </w:rPr>
        <w:t>such</w:t>
      </w:r>
      <w:r w:rsidR="00370E76" w:rsidRPr="00F11EFB">
        <w:rPr>
          <w:rFonts w:ascii="Times New Roman" w:hAnsi="Times New Roman" w:cs="Times New Roman"/>
        </w:rPr>
        <w:t xml:space="preserve"> </w:t>
      </w:r>
      <w:r w:rsidRPr="00F11EFB">
        <w:rPr>
          <w:rFonts w:ascii="Times New Roman" w:hAnsi="Times New Roman" w:cs="Times New Roman"/>
        </w:rPr>
        <w:t>as</w:t>
      </w:r>
      <w:r w:rsidR="00370E76" w:rsidRPr="00F11EFB">
        <w:rPr>
          <w:rFonts w:ascii="Times New Roman" w:hAnsi="Times New Roman" w:cs="Times New Roman"/>
        </w:rPr>
        <w:t xml:space="preserve"> </w:t>
      </w:r>
      <w:r w:rsidRPr="00F11EFB">
        <w:rPr>
          <w:rFonts w:ascii="Times New Roman" w:hAnsi="Times New Roman" w:cs="Times New Roman"/>
        </w:rPr>
        <w:t>blood</w:t>
      </w:r>
      <w:r w:rsidR="00370E76" w:rsidRPr="00F11EFB">
        <w:rPr>
          <w:rFonts w:ascii="Times New Roman" w:hAnsi="Times New Roman" w:cs="Times New Roman"/>
        </w:rPr>
        <w:t xml:space="preserve"> </w:t>
      </w:r>
      <w:r w:rsidRPr="00F11EFB">
        <w:rPr>
          <w:rFonts w:ascii="Times New Roman" w:hAnsi="Times New Roman" w:cs="Times New Roman"/>
        </w:rPr>
        <w:t>pressure</w:t>
      </w:r>
      <w:r w:rsidR="00370E76" w:rsidRPr="00F11EFB">
        <w:rPr>
          <w:rFonts w:ascii="Times New Roman" w:hAnsi="Times New Roman" w:cs="Times New Roman"/>
        </w:rPr>
        <w:t xml:space="preserve"> </w:t>
      </w:r>
      <w:r w:rsidRPr="00F11EFB">
        <w:rPr>
          <w:rFonts w:ascii="Times New Roman" w:hAnsi="Times New Roman" w:cs="Times New Roman"/>
        </w:rPr>
        <w:t>screenings,</w:t>
      </w:r>
      <w:r w:rsidR="00370E76" w:rsidRPr="00F11EFB">
        <w:rPr>
          <w:rFonts w:ascii="Times New Roman" w:hAnsi="Times New Roman" w:cs="Times New Roman"/>
        </w:rPr>
        <w:t xml:space="preserve"> </w:t>
      </w:r>
      <w:ins w:id="1679" w:author="Author">
        <w:r w:rsidR="00676791" w:rsidRPr="00F11EFB">
          <w:rPr>
            <w:rFonts w:ascii="Times New Roman" w:hAnsi="Times New Roman" w:cs="Times New Roman"/>
          </w:rPr>
          <w:t>m</w:t>
        </w:r>
      </w:ins>
    </w:p>
    <w:p w14:paraId="69B5DE2F" w14:textId="1AD266B3" w:rsidR="00B8594F" w:rsidRPr="00F11EFB" w:rsidRDefault="004B3374">
      <w:pPr>
        <w:ind w:right="4"/>
        <w:contextualSpacing/>
        <w:rPr>
          <w:rFonts w:ascii="Times New Roman" w:hAnsi="Times New Roman" w:cs="Times New Roman"/>
        </w:rPr>
        <w:pPrChange w:id="1680" w:author="Author">
          <w:pPr>
            <w:spacing w:before="100" w:beforeAutospacing="1"/>
            <w:ind w:right="4"/>
            <w:contextualSpacing/>
          </w:pPr>
        </w:pPrChange>
      </w:pPr>
      <w:del w:id="1681" w:author="Author">
        <w:r w:rsidRPr="00F11EFB" w:rsidDel="00676791">
          <w:rPr>
            <w:rFonts w:ascii="Times New Roman" w:hAnsi="Times New Roman" w:cs="Times New Roman"/>
          </w:rPr>
          <w:delText>M</w:delText>
        </w:r>
      </w:del>
      <w:r w:rsidRPr="00F11EFB">
        <w:rPr>
          <w:rFonts w:ascii="Times New Roman" w:hAnsi="Times New Roman" w:cs="Times New Roman"/>
        </w:rPr>
        <w:t>ammograms</w:t>
      </w:r>
      <w:r w:rsidR="00370E76" w:rsidRPr="00F11EFB">
        <w:rPr>
          <w:rFonts w:ascii="Times New Roman" w:hAnsi="Times New Roman" w:cs="Times New Roman"/>
        </w:rPr>
        <w:t xml:space="preserve"> </w:t>
      </w:r>
      <w:r w:rsidR="00B8594F" w:rsidRPr="00F11EFB">
        <w:rPr>
          <w:rFonts w:ascii="Times New Roman" w:hAnsi="Times New Roman" w:cs="Times New Roman"/>
        </w:rPr>
        <w:t>for</w:t>
      </w:r>
      <w:r w:rsidR="00370E76" w:rsidRPr="00F11EFB">
        <w:rPr>
          <w:rFonts w:ascii="Times New Roman" w:hAnsi="Times New Roman" w:cs="Times New Roman"/>
        </w:rPr>
        <w:t xml:space="preserve"> </w:t>
      </w:r>
      <w:r w:rsidR="00B8594F" w:rsidRPr="00F11EFB">
        <w:rPr>
          <w:rFonts w:ascii="Times New Roman" w:hAnsi="Times New Roman" w:cs="Times New Roman"/>
        </w:rPr>
        <w:t>women</w:t>
      </w:r>
      <w:r w:rsidR="00370E76" w:rsidRPr="00F11EFB">
        <w:rPr>
          <w:rFonts w:ascii="Times New Roman" w:hAnsi="Times New Roman" w:cs="Times New Roman"/>
        </w:rPr>
        <w:t xml:space="preserve"> </w:t>
      </w:r>
      <w:r w:rsidR="00B8594F" w:rsidRPr="00F11EFB">
        <w:rPr>
          <w:rFonts w:ascii="Times New Roman" w:hAnsi="Times New Roman" w:cs="Times New Roman"/>
        </w:rPr>
        <w:t>older</w:t>
      </w:r>
      <w:r w:rsidR="00370E76" w:rsidRPr="00F11EFB">
        <w:rPr>
          <w:rFonts w:ascii="Times New Roman" w:hAnsi="Times New Roman" w:cs="Times New Roman"/>
        </w:rPr>
        <w:t xml:space="preserve"> </w:t>
      </w:r>
      <w:r w:rsidR="00B8594F" w:rsidRPr="00F11EFB">
        <w:rPr>
          <w:rFonts w:ascii="Times New Roman" w:hAnsi="Times New Roman" w:cs="Times New Roman"/>
        </w:rPr>
        <w:t>than</w:t>
      </w:r>
      <w:r w:rsidR="00370E76" w:rsidRPr="00F11EFB">
        <w:rPr>
          <w:rFonts w:ascii="Times New Roman" w:hAnsi="Times New Roman" w:cs="Times New Roman"/>
        </w:rPr>
        <w:t xml:space="preserve"> </w:t>
      </w:r>
      <w:ins w:id="1682" w:author="Author">
        <w:r w:rsidR="002A020C">
          <w:rPr>
            <w:rFonts w:ascii="Times New Roman" w:hAnsi="Times New Roman" w:cs="Times New Roman"/>
          </w:rPr>
          <w:t>forty,</w:t>
        </w:r>
      </w:ins>
      <w:del w:id="1683" w:author="Author">
        <w:r w:rsidR="00B8594F" w:rsidRPr="00F11EFB" w:rsidDel="002A020C">
          <w:rPr>
            <w:rFonts w:ascii="Times New Roman" w:hAnsi="Times New Roman" w:cs="Times New Roman"/>
          </w:rPr>
          <w:delText>40</w:delText>
        </w:r>
      </w:del>
      <w:r w:rsidR="00370E76" w:rsidRPr="00F11EFB">
        <w:rPr>
          <w:rFonts w:ascii="Times New Roman" w:hAnsi="Times New Roman" w:cs="Times New Roman"/>
        </w:rPr>
        <w:t xml:space="preserve"> </w:t>
      </w:r>
      <w:r w:rsidR="00B8594F" w:rsidRPr="00F11EFB">
        <w:rPr>
          <w:rFonts w:ascii="Times New Roman" w:hAnsi="Times New Roman" w:cs="Times New Roman"/>
        </w:rPr>
        <w:t>and</w:t>
      </w:r>
      <w:r w:rsidR="00370E76" w:rsidRPr="00F11EFB">
        <w:rPr>
          <w:rFonts w:ascii="Times New Roman" w:hAnsi="Times New Roman" w:cs="Times New Roman"/>
        </w:rPr>
        <w:t xml:space="preserve"> </w:t>
      </w:r>
      <w:ins w:id="1684" w:author="Author">
        <w:r w:rsidR="002A020C">
          <w:rPr>
            <w:rFonts w:ascii="Times New Roman" w:hAnsi="Times New Roman" w:cs="Times New Roman"/>
          </w:rPr>
          <w:t>s</w:t>
        </w:r>
      </w:ins>
      <w:del w:id="1685" w:author="Author">
        <w:r w:rsidRPr="00F11EFB" w:rsidDel="002A020C">
          <w:rPr>
            <w:rFonts w:ascii="Times New Roman" w:hAnsi="Times New Roman" w:cs="Times New Roman"/>
          </w:rPr>
          <w:delText>S</w:delText>
        </w:r>
      </w:del>
      <w:r w:rsidRPr="00F11EFB">
        <w:rPr>
          <w:rFonts w:ascii="Times New Roman" w:hAnsi="Times New Roman" w:cs="Times New Roman"/>
        </w:rPr>
        <w:t>ervices</w:t>
      </w:r>
      <w:r w:rsidR="00370E76" w:rsidRPr="00F11EFB">
        <w:rPr>
          <w:rFonts w:ascii="Times New Roman" w:hAnsi="Times New Roman" w:cs="Times New Roman"/>
        </w:rPr>
        <w:t xml:space="preserve"> </w:t>
      </w:r>
      <w:r w:rsidR="00B8594F" w:rsidRPr="00F11EFB">
        <w:rPr>
          <w:rFonts w:ascii="Times New Roman" w:hAnsi="Times New Roman" w:cs="Times New Roman"/>
        </w:rPr>
        <w:t>vaccinations</w:t>
      </w:r>
      <w:r w:rsidR="00370E76" w:rsidRPr="00F11EFB">
        <w:rPr>
          <w:rFonts w:ascii="Times New Roman" w:hAnsi="Times New Roman" w:cs="Times New Roman"/>
        </w:rPr>
        <w:t xml:space="preserve"> </w:t>
      </w:r>
      <w:r w:rsidR="00B8594F" w:rsidRPr="00F11EFB">
        <w:rPr>
          <w:rFonts w:ascii="Times New Roman" w:hAnsi="Times New Roman" w:cs="Times New Roman"/>
        </w:rPr>
        <w:t>for</w:t>
      </w:r>
      <w:r w:rsidR="00370E76" w:rsidRPr="00F11EFB">
        <w:rPr>
          <w:rFonts w:ascii="Times New Roman" w:hAnsi="Times New Roman" w:cs="Times New Roman"/>
        </w:rPr>
        <w:t xml:space="preserve"> </w:t>
      </w:r>
      <w:r w:rsidR="00B8594F" w:rsidRPr="00F11EFB">
        <w:rPr>
          <w:rFonts w:ascii="Times New Roman" w:hAnsi="Times New Roman" w:cs="Times New Roman"/>
        </w:rPr>
        <w:t>children.</w:t>
      </w:r>
      <w:r w:rsidR="00370E76" w:rsidRPr="00F11EFB">
        <w:rPr>
          <w:rFonts w:ascii="Times New Roman" w:hAnsi="Times New Roman" w:cs="Times New Roman"/>
        </w:rPr>
        <w:t xml:space="preserve"> </w:t>
      </w:r>
      <w:ins w:id="1686" w:author="Author">
        <w:r w:rsidR="002A020C">
          <w:rPr>
            <w:rFonts w:ascii="Times New Roman" w:hAnsi="Times New Roman" w:cs="Times New Roman"/>
          </w:rPr>
          <w:t>T</w:t>
        </w:r>
      </w:ins>
      <w:del w:id="1687" w:author="Author">
        <w:r w:rsidR="00B8594F" w:rsidRPr="00F11EFB" w:rsidDel="002A020C">
          <w:rPr>
            <w:rFonts w:ascii="Times New Roman" w:hAnsi="Times New Roman" w:cs="Times New Roman"/>
          </w:rPr>
          <w:delText>Also,</w:delText>
        </w:r>
        <w:r w:rsidR="00370E76" w:rsidRPr="00F11EFB" w:rsidDel="002A020C">
          <w:rPr>
            <w:rFonts w:ascii="Times New Roman" w:hAnsi="Times New Roman" w:cs="Times New Roman"/>
          </w:rPr>
          <w:delText xml:space="preserve"> </w:delText>
        </w:r>
        <w:r w:rsidR="00FB0B0D" w:rsidRPr="00F11EFB" w:rsidDel="002A020C">
          <w:rPr>
            <w:rFonts w:ascii="Times New Roman" w:hAnsi="Times New Roman" w:cs="Times New Roman"/>
          </w:rPr>
          <w:delText>t</w:delText>
        </w:r>
      </w:del>
      <w:r w:rsidRPr="00F11EFB">
        <w:rPr>
          <w:rFonts w:ascii="Times New Roman" w:hAnsi="Times New Roman" w:cs="Times New Roman"/>
        </w:rPr>
        <w:t>ry</w:t>
      </w:r>
      <w:r w:rsidR="00370E76" w:rsidRPr="00F11EFB">
        <w:rPr>
          <w:rFonts w:ascii="Times New Roman" w:hAnsi="Times New Roman" w:cs="Times New Roman"/>
        </w:rPr>
        <w:t xml:space="preserve"> </w:t>
      </w:r>
      <w:r w:rsidR="00B8594F" w:rsidRPr="00F11EFB">
        <w:rPr>
          <w:rFonts w:ascii="Times New Roman" w:hAnsi="Times New Roman" w:cs="Times New Roman"/>
        </w:rPr>
        <w:t>to</w:t>
      </w:r>
      <w:r w:rsidR="00370E76" w:rsidRPr="00F11EFB">
        <w:rPr>
          <w:rFonts w:ascii="Times New Roman" w:hAnsi="Times New Roman" w:cs="Times New Roman"/>
        </w:rPr>
        <w:t xml:space="preserve"> </w:t>
      </w:r>
      <w:r w:rsidR="00B8594F" w:rsidRPr="00F11EFB">
        <w:rPr>
          <w:rFonts w:ascii="Times New Roman" w:hAnsi="Times New Roman" w:cs="Times New Roman"/>
        </w:rPr>
        <w:t>quit</w:t>
      </w:r>
      <w:r w:rsidR="00370E76" w:rsidRPr="00F11EFB">
        <w:rPr>
          <w:rFonts w:ascii="Times New Roman" w:hAnsi="Times New Roman" w:cs="Times New Roman"/>
        </w:rPr>
        <w:t xml:space="preserve"> </w:t>
      </w:r>
      <w:r w:rsidR="00B8594F" w:rsidRPr="00F11EFB">
        <w:rPr>
          <w:rFonts w:ascii="Times New Roman" w:hAnsi="Times New Roman" w:cs="Times New Roman"/>
        </w:rPr>
        <w:t>any</w:t>
      </w:r>
      <w:r w:rsidR="00370E76" w:rsidRPr="00F11EFB">
        <w:rPr>
          <w:rFonts w:ascii="Times New Roman" w:hAnsi="Times New Roman" w:cs="Times New Roman"/>
        </w:rPr>
        <w:t xml:space="preserve"> </w:t>
      </w:r>
      <w:r w:rsidR="00B8594F" w:rsidRPr="00F11EFB">
        <w:rPr>
          <w:rFonts w:ascii="Times New Roman" w:hAnsi="Times New Roman" w:cs="Times New Roman"/>
        </w:rPr>
        <w:t>bad</w:t>
      </w:r>
      <w:r w:rsidR="00370E76" w:rsidRPr="00F11EFB">
        <w:rPr>
          <w:rFonts w:ascii="Times New Roman" w:hAnsi="Times New Roman" w:cs="Times New Roman"/>
        </w:rPr>
        <w:t xml:space="preserve"> </w:t>
      </w:r>
      <w:r w:rsidR="00B8594F" w:rsidRPr="00F11EFB">
        <w:rPr>
          <w:rFonts w:ascii="Times New Roman" w:hAnsi="Times New Roman" w:cs="Times New Roman"/>
        </w:rPr>
        <w:t>health</w:t>
      </w:r>
      <w:r w:rsidR="00370E76" w:rsidRPr="00F11EFB">
        <w:rPr>
          <w:rFonts w:ascii="Times New Roman" w:hAnsi="Times New Roman" w:cs="Times New Roman"/>
        </w:rPr>
        <w:t xml:space="preserve"> </w:t>
      </w:r>
      <w:r w:rsidR="00B8594F" w:rsidRPr="00F11EFB">
        <w:rPr>
          <w:rFonts w:ascii="Times New Roman" w:hAnsi="Times New Roman" w:cs="Times New Roman"/>
        </w:rPr>
        <w:t>habits,</w:t>
      </w:r>
      <w:r w:rsidR="00370E76" w:rsidRPr="00F11EFB">
        <w:rPr>
          <w:rFonts w:ascii="Times New Roman" w:hAnsi="Times New Roman" w:cs="Times New Roman"/>
        </w:rPr>
        <w:t xml:space="preserve"> </w:t>
      </w:r>
      <w:r w:rsidR="00B8594F" w:rsidRPr="00F11EFB">
        <w:rPr>
          <w:rFonts w:ascii="Times New Roman" w:hAnsi="Times New Roman" w:cs="Times New Roman"/>
        </w:rPr>
        <w:t>such</w:t>
      </w:r>
      <w:r w:rsidR="00370E76" w:rsidRPr="00F11EFB">
        <w:rPr>
          <w:rFonts w:ascii="Times New Roman" w:hAnsi="Times New Roman" w:cs="Times New Roman"/>
        </w:rPr>
        <w:t xml:space="preserve"> </w:t>
      </w:r>
      <w:r w:rsidR="00B8594F" w:rsidRPr="00F11EFB">
        <w:rPr>
          <w:rFonts w:ascii="Times New Roman" w:hAnsi="Times New Roman" w:cs="Times New Roman"/>
        </w:rPr>
        <w:t>as</w:t>
      </w:r>
      <w:r w:rsidR="00370E76" w:rsidRPr="00F11EFB">
        <w:rPr>
          <w:rFonts w:ascii="Times New Roman" w:hAnsi="Times New Roman" w:cs="Times New Roman"/>
        </w:rPr>
        <w:t xml:space="preserve"> </w:t>
      </w:r>
      <w:r w:rsidR="00B8594F" w:rsidRPr="00F11EFB">
        <w:rPr>
          <w:rFonts w:ascii="Times New Roman" w:hAnsi="Times New Roman" w:cs="Times New Roman"/>
        </w:rPr>
        <w:t>smoking</w:t>
      </w:r>
      <w:r w:rsidR="00370E76" w:rsidRPr="00F11EFB">
        <w:rPr>
          <w:rFonts w:ascii="Times New Roman" w:hAnsi="Times New Roman" w:cs="Times New Roman"/>
        </w:rPr>
        <w:t xml:space="preserve"> </w:t>
      </w:r>
      <w:r w:rsidR="00B8594F" w:rsidRPr="00F11EFB">
        <w:rPr>
          <w:rFonts w:ascii="Times New Roman" w:hAnsi="Times New Roman" w:cs="Times New Roman"/>
        </w:rPr>
        <w:t>or</w:t>
      </w:r>
      <w:r w:rsidR="00370E76" w:rsidRPr="00F11EFB">
        <w:rPr>
          <w:rFonts w:ascii="Times New Roman" w:hAnsi="Times New Roman" w:cs="Times New Roman"/>
        </w:rPr>
        <w:t xml:space="preserve"> </w:t>
      </w:r>
      <w:r w:rsidR="00B8594F" w:rsidRPr="00F11EFB">
        <w:rPr>
          <w:rFonts w:ascii="Times New Roman" w:hAnsi="Times New Roman" w:cs="Times New Roman"/>
        </w:rPr>
        <w:t>excessive</w:t>
      </w:r>
      <w:r w:rsidR="00370E76" w:rsidRPr="00F11EFB">
        <w:rPr>
          <w:rFonts w:ascii="Times New Roman" w:hAnsi="Times New Roman" w:cs="Times New Roman"/>
        </w:rPr>
        <w:t xml:space="preserve"> </w:t>
      </w:r>
      <w:r w:rsidR="00B8594F" w:rsidRPr="00F11EFB">
        <w:rPr>
          <w:rFonts w:ascii="Times New Roman" w:hAnsi="Times New Roman" w:cs="Times New Roman"/>
        </w:rPr>
        <w:t>drinking,</w:t>
      </w:r>
      <w:r w:rsidR="00370E76" w:rsidRPr="00F11EFB">
        <w:rPr>
          <w:rFonts w:ascii="Times New Roman" w:hAnsi="Times New Roman" w:cs="Times New Roman"/>
        </w:rPr>
        <w:t xml:space="preserve"> </w:t>
      </w:r>
      <w:r w:rsidR="00B8594F" w:rsidRPr="00F11EFB">
        <w:rPr>
          <w:rFonts w:ascii="Times New Roman" w:hAnsi="Times New Roman" w:cs="Times New Roman"/>
        </w:rPr>
        <w:t>that</w:t>
      </w:r>
      <w:r w:rsidR="00370E76" w:rsidRPr="00F11EFB">
        <w:rPr>
          <w:rFonts w:ascii="Times New Roman" w:hAnsi="Times New Roman" w:cs="Times New Roman"/>
        </w:rPr>
        <w:t xml:space="preserve"> </w:t>
      </w:r>
      <w:r w:rsidR="00B8594F" w:rsidRPr="00F11EFB">
        <w:rPr>
          <w:rFonts w:ascii="Times New Roman" w:hAnsi="Times New Roman" w:cs="Times New Roman"/>
        </w:rPr>
        <w:t>can</w:t>
      </w:r>
      <w:r w:rsidR="00370E76" w:rsidRPr="00F11EFB">
        <w:rPr>
          <w:rFonts w:ascii="Times New Roman" w:hAnsi="Times New Roman" w:cs="Times New Roman"/>
        </w:rPr>
        <w:t xml:space="preserve"> </w:t>
      </w:r>
      <w:r w:rsidR="00B8594F" w:rsidRPr="00F11EFB">
        <w:rPr>
          <w:rFonts w:ascii="Times New Roman" w:hAnsi="Times New Roman" w:cs="Times New Roman"/>
        </w:rPr>
        <w:t>cost</w:t>
      </w:r>
      <w:r w:rsidR="00370E76" w:rsidRPr="00F11EFB">
        <w:rPr>
          <w:rFonts w:ascii="Times New Roman" w:hAnsi="Times New Roman" w:cs="Times New Roman"/>
        </w:rPr>
        <w:t xml:space="preserve"> </w:t>
      </w:r>
      <w:r w:rsidR="00FB0B0D" w:rsidRPr="00F11EFB">
        <w:rPr>
          <w:rFonts w:ascii="Times New Roman" w:hAnsi="Times New Roman" w:cs="Times New Roman"/>
        </w:rPr>
        <w:t>y</w:t>
      </w:r>
      <w:r w:rsidRPr="00F11EFB">
        <w:rPr>
          <w:rFonts w:ascii="Times New Roman" w:hAnsi="Times New Roman" w:cs="Times New Roman"/>
        </w:rPr>
        <w:t>ou</w:t>
      </w:r>
      <w:r w:rsidR="00370E76" w:rsidRPr="00F11EFB">
        <w:rPr>
          <w:rFonts w:ascii="Times New Roman" w:hAnsi="Times New Roman" w:cs="Times New Roman"/>
        </w:rPr>
        <w:t xml:space="preserve"> </w:t>
      </w:r>
      <w:r w:rsidR="00B8594F" w:rsidRPr="00F11EFB">
        <w:rPr>
          <w:rFonts w:ascii="Times New Roman" w:hAnsi="Times New Roman" w:cs="Times New Roman"/>
        </w:rPr>
        <w:t>dearly</w:t>
      </w:r>
      <w:r w:rsidR="00370E76" w:rsidRPr="00F11EFB">
        <w:rPr>
          <w:rFonts w:ascii="Times New Roman" w:hAnsi="Times New Roman" w:cs="Times New Roman"/>
        </w:rPr>
        <w:t xml:space="preserve"> </w:t>
      </w:r>
      <w:r w:rsidR="00B8594F" w:rsidRPr="00F11EFB">
        <w:rPr>
          <w:rFonts w:ascii="Times New Roman" w:hAnsi="Times New Roman" w:cs="Times New Roman"/>
        </w:rPr>
        <w:t>(see</w:t>
      </w:r>
      <w:r w:rsidR="00370E76" w:rsidRPr="00F11EFB">
        <w:rPr>
          <w:rFonts w:ascii="Times New Roman" w:hAnsi="Times New Roman" w:cs="Times New Roman"/>
        </w:rPr>
        <w:t xml:space="preserve"> </w:t>
      </w:r>
      <w:ins w:id="1688" w:author="Author">
        <w:r w:rsidR="002A020C">
          <w:rPr>
            <w:rFonts w:ascii="Times New Roman" w:hAnsi="Times New Roman" w:cs="Times New Roman"/>
          </w:rPr>
          <w:t>“</w:t>
        </w:r>
      </w:ins>
      <w:r w:rsidR="00676791" w:rsidRPr="00F11EFB">
        <w:fldChar w:fldCharType="begin"/>
      </w:r>
      <w:r w:rsidR="00676791" w:rsidRPr="00F11EFB">
        <w:instrText xml:space="preserve"> HYPERLINK "http://www.kiplinger.com/article/saving/T063-C000-S001-healthy-habits-that-will-save-you-money.html" \t "_blank" </w:instrText>
      </w:r>
      <w:r w:rsidR="00676791" w:rsidRPr="00F11EFB">
        <w:fldChar w:fldCharType="separate"/>
      </w:r>
      <w:r w:rsidR="00B8594F" w:rsidRPr="00F11EFB">
        <w:rPr>
          <w:rStyle w:val="Hyperlink"/>
          <w:rFonts w:ascii="Times New Roman" w:hAnsi="Times New Roman" w:cs="Times New Roman"/>
          <w:color w:val="auto"/>
          <w:u w:val="none"/>
        </w:rPr>
        <w:t>Six</w:t>
      </w:r>
      <w:r w:rsidR="00370E76" w:rsidRPr="00F11EFB">
        <w:rPr>
          <w:rStyle w:val="Hyperlink"/>
          <w:rFonts w:ascii="Times New Roman" w:hAnsi="Times New Roman" w:cs="Times New Roman"/>
          <w:color w:val="auto"/>
          <w:u w:val="none"/>
        </w:rPr>
        <w:t xml:space="preserve"> </w:t>
      </w:r>
      <w:r w:rsidR="00B8594F" w:rsidRPr="00F11EFB">
        <w:rPr>
          <w:rStyle w:val="Hyperlink"/>
          <w:rFonts w:ascii="Times New Roman" w:hAnsi="Times New Roman" w:cs="Times New Roman"/>
          <w:color w:val="auto"/>
          <w:u w:val="none"/>
        </w:rPr>
        <w:t>Healthy</w:t>
      </w:r>
      <w:r w:rsidR="00370E76" w:rsidRPr="00F11EFB">
        <w:rPr>
          <w:rStyle w:val="Hyperlink"/>
          <w:rFonts w:ascii="Times New Roman" w:hAnsi="Times New Roman" w:cs="Times New Roman"/>
          <w:color w:val="auto"/>
          <w:u w:val="none"/>
        </w:rPr>
        <w:t xml:space="preserve"> </w:t>
      </w:r>
      <w:r w:rsidR="00B8594F" w:rsidRPr="00F11EFB">
        <w:rPr>
          <w:rStyle w:val="Hyperlink"/>
          <w:rFonts w:ascii="Times New Roman" w:hAnsi="Times New Roman" w:cs="Times New Roman"/>
          <w:color w:val="auto"/>
          <w:u w:val="none"/>
        </w:rPr>
        <w:t>Habits</w:t>
      </w:r>
      <w:r w:rsidR="00370E76" w:rsidRPr="00F11EFB">
        <w:rPr>
          <w:rStyle w:val="Hyperlink"/>
          <w:rFonts w:ascii="Times New Roman" w:hAnsi="Times New Roman" w:cs="Times New Roman"/>
          <w:color w:val="auto"/>
          <w:u w:val="none"/>
        </w:rPr>
        <w:t xml:space="preserve"> </w:t>
      </w:r>
      <w:r w:rsidR="00B8594F" w:rsidRPr="00F11EFB">
        <w:rPr>
          <w:rStyle w:val="Hyperlink"/>
          <w:rFonts w:ascii="Times New Roman" w:hAnsi="Times New Roman" w:cs="Times New Roman"/>
          <w:color w:val="auto"/>
          <w:u w:val="none"/>
        </w:rPr>
        <w:t>That</w:t>
      </w:r>
      <w:r w:rsidR="00370E76" w:rsidRPr="00F11EFB">
        <w:rPr>
          <w:rStyle w:val="Hyperlink"/>
          <w:rFonts w:ascii="Times New Roman" w:hAnsi="Times New Roman" w:cs="Times New Roman"/>
          <w:color w:val="auto"/>
          <w:u w:val="none"/>
        </w:rPr>
        <w:t xml:space="preserve"> </w:t>
      </w:r>
      <w:r w:rsidR="00B8594F" w:rsidRPr="00F11EFB">
        <w:rPr>
          <w:rStyle w:val="Hyperlink"/>
          <w:rFonts w:ascii="Times New Roman" w:hAnsi="Times New Roman" w:cs="Times New Roman"/>
          <w:color w:val="auto"/>
          <w:u w:val="none"/>
        </w:rPr>
        <w:t>Will</w:t>
      </w:r>
      <w:r w:rsidR="00370E76" w:rsidRPr="00F11EFB">
        <w:rPr>
          <w:rStyle w:val="Hyperlink"/>
          <w:rFonts w:ascii="Times New Roman" w:hAnsi="Times New Roman" w:cs="Times New Roman"/>
          <w:color w:val="auto"/>
          <w:u w:val="none"/>
        </w:rPr>
        <w:t xml:space="preserve"> </w:t>
      </w:r>
      <w:r w:rsidR="00B8594F" w:rsidRPr="00F11EFB">
        <w:rPr>
          <w:rStyle w:val="Hyperlink"/>
          <w:rFonts w:ascii="Times New Roman" w:hAnsi="Times New Roman" w:cs="Times New Roman"/>
          <w:color w:val="auto"/>
          <w:u w:val="none"/>
        </w:rPr>
        <w:t>Save</w:t>
      </w:r>
      <w:r w:rsidR="00370E76" w:rsidRPr="00F11EFB">
        <w:rPr>
          <w:rStyle w:val="Hyperlink"/>
          <w:rFonts w:ascii="Times New Roman" w:hAnsi="Times New Roman" w:cs="Times New Roman"/>
          <w:color w:val="auto"/>
          <w:u w:val="none"/>
        </w:rPr>
        <w:t xml:space="preserve"> </w:t>
      </w:r>
      <w:r w:rsidR="00B8594F" w:rsidRPr="00F11EFB">
        <w:rPr>
          <w:rStyle w:val="Hyperlink"/>
          <w:rFonts w:ascii="Times New Roman" w:hAnsi="Times New Roman" w:cs="Times New Roman"/>
          <w:color w:val="auto"/>
          <w:u w:val="none"/>
        </w:rPr>
        <w:t>You</w:t>
      </w:r>
      <w:r w:rsidR="00370E76" w:rsidRPr="00F11EFB">
        <w:rPr>
          <w:rStyle w:val="Hyperlink"/>
          <w:rFonts w:ascii="Times New Roman" w:hAnsi="Times New Roman" w:cs="Times New Roman"/>
          <w:color w:val="auto"/>
          <w:u w:val="none"/>
        </w:rPr>
        <w:t xml:space="preserve"> </w:t>
      </w:r>
      <w:r w:rsidR="00B8594F" w:rsidRPr="00F11EFB">
        <w:rPr>
          <w:rStyle w:val="Hyperlink"/>
          <w:rFonts w:ascii="Times New Roman" w:hAnsi="Times New Roman" w:cs="Times New Roman"/>
          <w:color w:val="auto"/>
          <w:u w:val="none"/>
        </w:rPr>
        <w:t>Money</w:t>
      </w:r>
      <w:r w:rsidR="00676791" w:rsidRPr="00F11EFB">
        <w:rPr>
          <w:rStyle w:val="Hyperlink"/>
          <w:rFonts w:ascii="Times New Roman" w:hAnsi="Times New Roman" w:cs="Times New Roman"/>
          <w:color w:val="auto"/>
          <w:u w:val="none"/>
        </w:rPr>
        <w:fldChar w:fldCharType="end"/>
      </w:r>
      <w:ins w:id="1689" w:author="Author">
        <w:r w:rsidR="002A020C">
          <w:rPr>
            <w:rStyle w:val="Hyperlink"/>
            <w:rFonts w:ascii="Times New Roman" w:hAnsi="Times New Roman" w:cs="Times New Roman"/>
            <w:color w:val="auto"/>
            <w:u w:val="none"/>
          </w:rPr>
          <w:t>”</w:t>
        </w:r>
      </w:ins>
      <w:r w:rsidR="00B8594F" w:rsidRPr="00F11EFB">
        <w:rPr>
          <w:rFonts w:ascii="Times New Roman" w:hAnsi="Times New Roman" w:cs="Times New Roman"/>
        </w:rPr>
        <w:t>).</w:t>
      </w:r>
    </w:p>
    <w:p w14:paraId="0119964E" w14:textId="1E01E53A" w:rsidR="00B8594F" w:rsidRPr="00F11EFB" w:rsidDel="002A020C" w:rsidRDefault="00B8594F" w:rsidP="00107109">
      <w:pPr>
        <w:spacing w:before="100" w:beforeAutospacing="1"/>
        <w:ind w:right="4"/>
        <w:contextualSpacing/>
        <w:rPr>
          <w:del w:id="1690" w:author="Author"/>
          <w:rFonts w:ascii="Times New Roman" w:hAnsi="Times New Roman" w:cs="Times New Roman"/>
        </w:rPr>
      </w:pPr>
      <w:del w:id="1691" w:author="Author">
        <w:r w:rsidRPr="00F11EFB" w:rsidDel="002A020C">
          <w:rPr>
            <w:rFonts w:ascii="Times New Roman" w:hAnsi="Times New Roman" w:cs="Times New Roman"/>
          </w:rPr>
          <w:delText>Article</w:delText>
        </w:r>
        <w:r w:rsidR="00370E76" w:rsidRPr="00F11EFB" w:rsidDel="002A020C">
          <w:rPr>
            <w:rFonts w:ascii="Times New Roman" w:hAnsi="Times New Roman" w:cs="Times New Roman"/>
          </w:rPr>
          <w:delText xml:space="preserve"> </w:delText>
        </w:r>
        <w:r w:rsidRPr="00F11EFB" w:rsidDel="002A020C">
          <w:rPr>
            <w:rFonts w:ascii="Times New Roman" w:hAnsi="Times New Roman" w:cs="Times New Roman"/>
          </w:rPr>
          <w:delText>by</w:delText>
        </w:r>
        <w:r w:rsidR="00370E76" w:rsidRPr="00F11EFB" w:rsidDel="002A020C">
          <w:rPr>
            <w:rFonts w:ascii="Times New Roman" w:hAnsi="Times New Roman" w:cs="Times New Roman"/>
          </w:rPr>
          <w:delText xml:space="preserve"> </w:delText>
        </w:r>
      </w:del>
      <w:r w:rsidRPr="00F11EFB">
        <w:rPr>
          <w:rFonts w:ascii="Times New Roman" w:hAnsi="Times New Roman" w:cs="Times New Roman"/>
        </w:rPr>
        <w:t>Stacy</w:t>
      </w:r>
      <w:r w:rsidR="00370E76" w:rsidRPr="00F11EFB">
        <w:rPr>
          <w:rFonts w:ascii="Times New Roman" w:hAnsi="Times New Roman" w:cs="Times New Roman"/>
        </w:rPr>
        <w:t xml:space="preserve"> </w:t>
      </w:r>
      <w:r w:rsidRPr="00F11EFB">
        <w:rPr>
          <w:rFonts w:ascii="Times New Roman" w:hAnsi="Times New Roman" w:cs="Times New Roman"/>
        </w:rPr>
        <w:t>Radacon</w:t>
      </w:r>
      <w:ins w:id="1692" w:author="Author">
        <w:r w:rsidR="002A020C">
          <w:rPr>
            <w:rFonts w:ascii="Times New Roman" w:hAnsi="Times New Roman" w:cs="Times New Roman"/>
          </w:rPr>
          <w:t xml:space="preserve"> says that</w:t>
        </w:r>
      </w:ins>
      <w:del w:id="1693" w:author="Author">
        <w:r w:rsidRPr="00F11EFB" w:rsidDel="002A020C">
          <w:rPr>
            <w:rFonts w:ascii="Times New Roman" w:hAnsi="Times New Roman" w:cs="Times New Roman"/>
          </w:rPr>
          <w:delText>,</w:delText>
        </w:r>
        <w:r w:rsidR="00370E76" w:rsidRPr="00F11EFB" w:rsidDel="002A020C">
          <w:rPr>
            <w:rFonts w:ascii="Times New Roman" w:hAnsi="Times New Roman" w:cs="Times New Roman"/>
          </w:rPr>
          <w:delText xml:space="preserve"> </w:delText>
        </w:r>
        <w:r w:rsidRPr="00F11EFB" w:rsidDel="002A020C">
          <w:rPr>
            <w:rFonts w:ascii="Times New Roman" w:hAnsi="Times New Roman" w:cs="Times New Roman"/>
          </w:rPr>
          <w:delText>stated,</w:delText>
        </w:r>
      </w:del>
      <w:r w:rsidR="00370E76" w:rsidRPr="00F11EFB">
        <w:rPr>
          <w:rFonts w:ascii="Times New Roman" w:hAnsi="Times New Roman" w:cs="Times New Roman"/>
        </w:rPr>
        <w:t xml:space="preserve"> </w:t>
      </w:r>
      <w:r w:rsidRPr="00F11EFB">
        <w:rPr>
          <w:rFonts w:ascii="Times New Roman" w:hAnsi="Times New Roman" w:cs="Times New Roman"/>
        </w:rPr>
        <w:t>“</w:t>
      </w:r>
      <w:ins w:id="1694" w:author="Author">
        <w:r w:rsidR="002A020C">
          <w:rPr>
            <w:rFonts w:ascii="Times New Roman" w:hAnsi="Times New Roman" w:cs="Times New Roman"/>
          </w:rPr>
          <w:t>w</w:t>
        </w:r>
      </w:ins>
      <w:del w:id="1695" w:author="Author">
        <w:r w:rsidRPr="00F11EFB" w:rsidDel="002A020C">
          <w:rPr>
            <w:rFonts w:ascii="Times New Roman" w:hAnsi="Times New Roman" w:cs="Times New Roman"/>
          </w:rPr>
          <w:delText>W</w:delText>
        </w:r>
      </w:del>
      <w:r w:rsidRPr="00F11EFB">
        <w:rPr>
          <w:rFonts w:ascii="Times New Roman" w:hAnsi="Times New Roman" w:cs="Times New Roman"/>
        </w:rPr>
        <w:t>ithout</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budget,</w:t>
      </w:r>
      <w:r w:rsidR="00370E76" w:rsidRPr="00F11EFB">
        <w:rPr>
          <w:rFonts w:ascii="Times New Roman" w:hAnsi="Times New Roman" w:cs="Times New Roman"/>
        </w:rPr>
        <w:t xml:space="preserve"> </w:t>
      </w:r>
      <w:r w:rsidRPr="00F11EFB">
        <w:rPr>
          <w:rFonts w:ascii="Times New Roman" w:hAnsi="Times New Roman" w:cs="Times New Roman"/>
        </w:rPr>
        <w:t>it</w:t>
      </w:r>
      <w:ins w:id="1696" w:author="Author">
        <w:r w:rsidR="002A020C">
          <w:rPr>
            <w:rFonts w:ascii="Times New Roman" w:hAnsi="Times New Roman" w:cs="Times New Roman"/>
          </w:rPr>
          <w:t>’</w:t>
        </w:r>
      </w:ins>
      <w:del w:id="1697" w:author="Author">
        <w:r w:rsidRPr="00F11EFB" w:rsidDel="002A020C">
          <w:rPr>
            <w:rFonts w:ascii="Times New Roman" w:hAnsi="Times New Roman" w:cs="Times New Roman"/>
          </w:rPr>
          <w:delText>'</w:delText>
        </w:r>
      </w:del>
      <w:r w:rsidRPr="00F11EFB">
        <w:rPr>
          <w:rFonts w:ascii="Times New Roman" w:hAnsi="Times New Roman" w:cs="Times New Roman"/>
        </w:rPr>
        <w:t>s</w:t>
      </w:r>
      <w:r w:rsidR="00370E76" w:rsidRPr="00F11EFB">
        <w:rPr>
          <w:rFonts w:ascii="Times New Roman" w:hAnsi="Times New Roman" w:cs="Times New Roman"/>
        </w:rPr>
        <w:t xml:space="preserve"> </w:t>
      </w:r>
      <w:r w:rsidRPr="00F11EFB">
        <w:rPr>
          <w:rFonts w:ascii="Times New Roman" w:hAnsi="Times New Roman" w:cs="Times New Roman"/>
        </w:rPr>
        <w:t>easy</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lose</w:t>
      </w:r>
      <w:r w:rsidR="00370E76" w:rsidRPr="00F11EFB">
        <w:rPr>
          <w:rFonts w:ascii="Times New Roman" w:hAnsi="Times New Roman" w:cs="Times New Roman"/>
        </w:rPr>
        <w:t xml:space="preserve"> </w:t>
      </w:r>
      <w:r w:rsidRPr="00F11EFB">
        <w:rPr>
          <w:rFonts w:ascii="Times New Roman" w:hAnsi="Times New Roman" w:cs="Times New Roman"/>
        </w:rPr>
        <w:t>track</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how</w:t>
      </w:r>
      <w:r w:rsidR="00370E76" w:rsidRPr="00F11EFB">
        <w:rPr>
          <w:rFonts w:ascii="Times New Roman" w:hAnsi="Times New Roman" w:cs="Times New Roman"/>
        </w:rPr>
        <w:t xml:space="preserve"> </w:t>
      </w:r>
      <w:r w:rsidRPr="00F11EFB">
        <w:rPr>
          <w:rFonts w:ascii="Times New Roman" w:hAnsi="Times New Roman" w:cs="Times New Roman"/>
        </w:rPr>
        <w:t>much</w:t>
      </w:r>
      <w:r w:rsidR="00370E76" w:rsidRPr="00F11EFB">
        <w:rPr>
          <w:rFonts w:ascii="Times New Roman" w:hAnsi="Times New Roman" w:cs="Times New Roman"/>
        </w:rPr>
        <w:t xml:space="preserve"> </w:t>
      </w:r>
      <w:r w:rsidRPr="00F11EFB">
        <w:rPr>
          <w:rFonts w:ascii="Times New Roman" w:hAnsi="Times New Roman" w:cs="Times New Roman"/>
        </w:rPr>
        <w:t>you</w:t>
      </w:r>
      <w:ins w:id="1698" w:author="Author">
        <w:r w:rsidR="002A020C">
          <w:rPr>
            <w:rFonts w:ascii="Times New Roman" w:hAnsi="Times New Roman" w:cs="Times New Roman"/>
          </w:rPr>
          <w:t>’</w:t>
        </w:r>
      </w:ins>
      <w:del w:id="1699" w:author="Author">
        <w:r w:rsidRPr="00F11EFB" w:rsidDel="002A020C">
          <w:rPr>
            <w:rFonts w:ascii="Times New Roman" w:hAnsi="Times New Roman" w:cs="Times New Roman"/>
          </w:rPr>
          <w:delText>'</w:delText>
        </w:r>
      </w:del>
      <w:r w:rsidRPr="00F11EFB">
        <w:rPr>
          <w:rFonts w:ascii="Times New Roman" w:hAnsi="Times New Roman" w:cs="Times New Roman"/>
        </w:rPr>
        <w:t>re</w:t>
      </w:r>
      <w:r w:rsidR="00370E76" w:rsidRPr="00F11EFB">
        <w:rPr>
          <w:rFonts w:ascii="Times New Roman" w:hAnsi="Times New Roman" w:cs="Times New Roman"/>
        </w:rPr>
        <w:t xml:space="preserve"> </w:t>
      </w:r>
      <w:r w:rsidRPr="00F11EFB">
        <w:rPr>
          <w:rFonts w:ascii="Times New Roman" w:hAnsi="Times New Roman" w:cs="Times New Roman"/>
        </w:rPr>
        <w:t>spending</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live</w:t>
      </w:r>
      <w:r w:rsidR="00370E76" w:rsidRPr="00F11EFB">
        <w:rPr>
          <w:rFonts w:ascii="Times New Roman" w:hAnsi="Times New Roman" w:cs="Times New Roman"/>
        </w:rPr>
        <w:t xml:space="preserve"> </w:t>
      </w:r>
      <w:r w:rsidRPr="00F11EFB">
        <w:rPr>
          <w:rFonts w:ascii="Times New Roman" w:hAnsi="Times New Roman" w:cs="Times New Roman"/>
        </w:rPr>
        <w:t>beyond</w:t>
      </w:r>
      <w:r w:rsidR="00370E76" w:rsidRPr="00F11EFB">
        <w:rPr>
          <w:rFonts w:ascii="Times New Roman" w:hAnsi="Times New Roman" w:cs="Times New Roman"/>
        </w:rPr>
        <w:t xml:space="preserve"> </w:t>
      </w:r>
      <w:r w:rsidRPr="00F11EFB">
        <w:rPr>
          <w:rFonts w:ascii="Times New Roman" w:hAnsi="Times New Roman" w:cs="Times New Roman"/>
        </w:rPr>
        <w:t>your</w:t>
      </w:r>
      <w:r w:rsidR="00370E76" w:rsidRPr="00F11EFB">
        <w:rPr>
          <w:rFonts w:ascii="Times New Roman" w:hAnsi="Times New Roman" w:cs="Times New Roman"/>
        </w:rPr>
        <w:t xml:space="preserve"> </w:t>
      </w:r>
      <w:r w:rsidRPr="00F11EFB">
        <w:rPr>
          <w:rFonts w:ascii="Times New Roman" w:hAnsi="Times New Roman" w:cs="Times New Roman"/>
        </w:rPr>
        <w:t>means.”</w:t>
      </w:r>
      <w:r w:rsidR="00370E76" w:rsidRPr="00F11EFB">
        <w:rPr>
          <w:rFonts w:ascii="Times New Roman" w:hAnsi="Times New Roman" w:cs="Times New Roman"/>
        </w:rPr>
        <w:t xml:space="preserve"> </w:t>
      </w:r>
      <w:r w:rsidRPr="00F11EFB">
        <w:rPr>
          <w:rFonts w:ascii="Times New Roman" w:hAnsi="Times New Roman" w:cs="Times New Roman"/>
        </w:rPr>
        <w:t>Working</w:t>
      </w:r>
      <w:r w:rsidR="00370E76" w:rsidRPr="00F11EFB">
        <w:rPr>
          <w:rFonts w:ascii="Times New Roman" w:hAnsi="Times New Roman" w:cs="Times New Roman"/>
        </w:rPr>
        <w:t xml:space="preserve"> </w:t>
      </w:r>
      <w:r w:rsidRPr="00F11EFB">
        <w:rPr>
          <w:rFonts w:ascii="Times New Roman" w:hAnsi="Times New Roman" w:cs="Times New Roman"/>
        </w:rPr>
        <w:t>toward</w:t>
      </w:r>
      <w:r w:rsidR="00370E76" w:rsidRPr="00F11EFB">
        <w:rPr>
          <w:rFonts w:ascii="Times New Roman" w:hAnsi="Times New Roman" w:cs="Times New Roman"/>
        </w:rPr>
        <w:t xml:space="preserve"> </w:t>
      </w:r>
      <w:r w:rsidRPr="00F11EFB">
        <w:rPr>
          <w:rFonts w:ascii="Times New Roman" w:hAnsi="Times New Roman" w:cs="Times New Roman"/>
        </w:rPr>
        <w:t>financial</w:t>
      </w:r>
      <w:r w:rsidR="00370E76" w:rsidRPr="00F11EFB">
        <w:rPr>
          <w:rFonts w:ascii="Times New Roman" w:hAnsi="Times New Roman" w:cs="Times New Roman"/>
        </w:rPr>
        <w:t xml:space="preserve"> </w:t>
      </w:r>
      <w:r w:rsidRPr="00F11EFB">
        <w:rPr>
          <w:rFonts w:ascii="Times New Roman" w:hAnsi="Times New Roman" w:cs="Times New Roman"/>
        </w:rPr>
        <w:t>goals,</w:t>
      </w:r>
      <w:r w:rsidR="00370E76" w:rsidRPr="00F11EFB">
        <w:rPr>
          <w:rFonts w:ascii="Times New Roman" w:hAnsi="Times New Roman" w:cs="Times New Roman"/>
        </w:rPr>
        <w:t xml:space="preserve"> </w:t>
      </w:r>
      <w:r w:rsidRPr="00F11EFB">
        <w:rPr>
          <w:rFonts w:ascii="Times New Roman" w:hAnsi="Times New Roman" w:cs="Times New Roman"/>
        </w:rPr>
        <w:t>such</w:t>
      </w:r>
      <w:r w:rsidR="00370E76" w:rsidRPr="00F11EFB">
        <w:rPr>
          <w:rFonts w:ascii="Times New Roman" w:hAnsi="Times New Roman" w:cs="Times New Roman"/>
        </w:rPr>
        <w:t xml:space="preserve"> </w:t>
      </w:r>
      <w:r w:rsidRPr="00F11EFB">
        <w:rPr>
          <w:rFonts w:ascii="Times New Roman" w:hAnsi="Times New Roman" w:cs="Times New Roman"/>
        </w:rPr>
        <w:t>as</w:t>
      </w:r>
      <w:r w:rsidR="00370E76" w:rsidRPr="00F11EFB">
        <w:rPr>
          <w:rFonts w:ascii="Times New Roman" w:hAnsi="Times New Roman" w:cs="Times New Roman"/>
        </w:rPr>
        <w:t xml:space="preserve"> </w:t>
      </w:r>
      <w:r w:rsidRPr="00F11EFB">
        <w:rPr>
          <w:rFonts w:ascii="Times New Roman" w:hAnsi="Times New Roman" w:cs="Times New Roman"/>
        </w:rPr>
        <w:t>saving</w:t>
      </w:r>
      <w:r w:rsidR="00370E76" w:rsidRPr="00F11EFB">
        <w:rPr>
          <w:rFonts w:ascii="Times New Roman" w:hAnsi="Times New Roman" w:cs="Times New Roman"/>
        </w:rPr>
        <w:t xml:space="preserve"> </w:t>
      </w:r>
      <w:r w:rsidRPr="00F11EFB">
        <w:rPr>
          <w:rFonts w:ascii="Times New Roman" w:hAnsi="Times New Roman" w:cs="Times New Roman"/>
        </w:rPr>
        <w:t>for</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vacation,</w:t>
      </w:r>
      <w:r w:rsidR="00370E76" w:rsidRPr="00F11EFB">
        <w:rPr>
          <w:rFonts w:ascii="Times New Roman" w:hAnsi="Times New Roman" w:cs="Times New Roman"/>
        </w:rPr>
        <w:t xml:space="preserve"> </w:t>
      </w:r>
      <w:r w:rsidRPr="00F11EFB">
        <w:rPr>
          <w:rFonts w:ascii="Times New Roman" w:hAnsi="Times New Roman" w:cs="Times New Roman"/>
        </w:rPr>
        <w:t>buying</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house</w:t>
      </w:r>
      <w:r w:rsidR="003A5434" w:rsidRPr="00F11EFB">
        <w:rPr>
          <w:rFonts w:ascii="Times New Roman" w:hAnsi="Times New Roman" w:cs="Times New Roman"/>
        </w:rPr>
        <w:t>,</w:t>
      </w:r>
      <w:r w:rsidR="00370E76" w:rsidRPr="00F11EFB">
        <w:rPr>
          <w:rFonts w:ascii="Times New Roman" w:hAnsi="Times New Roman" w:cs="Times New Roman"/>
        </w:rPr>
        <w:t xml:space="preserve"> </w:t>
      </w:r>
      <w:r w:rsidRPr="00F11EFB">
        <w:rPr>
          <w:rFonts w:ascii="Times New Roman" w:hAnsi="Times New Roman" w:cs="Times New Roman"/>
        </w:rPr>
        <w:t>or</w:t>
      </w:r>
      <w:r w:rsidR="00370E76" w:rsidRPr="00F11EFB">
        <w:rPr>
          <w:rFonts w:ascii="Times New Roman" w:hAnsi="Times New Roman" w:cs="Times New Roman"/>
        </w:rPr>
        <w:t xml:space="preserve"> </w:t>
      </w:r>
      <w:r w:rsidRPr="00F11EFB">
        <w:rPr>
          <w:rFonts w:ascii="Times New Roman" w:hAnsi="Times New Roman" w:cs="Times New Roman"/>
        </w:rPr>
        <w:t>funding</w:t>
      </w:r>
      <w:r w:rsidR="00370E76" w:rsidRPr="00F11EFB">
        <w:rPr>
          <w:rFonts w:ascii="Times New Roman" w:hAnsi="Times New Roman" w:cs="Times New Roman"/>
        </w:rPr>
        <w:t xml:space="preserve"> </w:t>
      </w:r>
      <w:r w:rsidRPr="00F11EFB">
        <w:rPr>
          <w:rFonts w:ascii="Times New Roman" w:hAnsi="Times New Roman" w:cs="Times New Roman"/>
        </w:rPr>
        <w:t>your</w:t>
      </w:r>
      <w:r w:rsidR="00370E76" w:rsidRPr="00F11EFB">
        <w:rPr>
          <w:rFonts w:ascii="Times New Roman" w:hAnsi="Times New Roman" w:cs="Times New Roman"/>
        </w:rPr>
        <w:t xml:space="preserve"> </w:t>
      </w:r>
      <w:r w:rsidRPr="00F11EFB">
        <w:rPr>
          <w:rFonts w:ascii="Times New Roman" w:hAnsi="Times New Roman" w:cs="Times New Roman"/>
        </w:rPr>
        <w:t>retirement,</w:t>
      </w:r>
      <w:r w:rsidR="00370E76" w:rsidRPr="00F11EFB">
        <w:rPr>
          <w:rFonts w:ascii="Times New Roman" w:hAnsi="Times New Roman" w:cs="Times New Roman"/>
        </w:rPr>
        <w:t xml:space="preserve"> </w:t>
      </w:r>
      <w:r w:rsidRPr="00F11EFB">
        <w:rPr>
          <w:rFonts w:ascii="Times New Roman" w:hAnsi="Times New Roman" w:cs="Times New Roman"/>
        </w:rPr>
        <w:t>can</w:t>
      </w:r>
      <w:r w:rsidR="00370E76" w:rsidRPr="00F11EFB">
        <w:rPr>
          <w:rFonts w:ascii="Times New Roman" w:hAnsi="Times New Roman" w:cs="Times New Roman"/>
        </w:rPr>
        <w:t xml:space="preserve"> </w:t>
      </w:r>
      <w:r w:rsidRPr="00F11EFB">
        <w:rPr>
          <w:rFonts w:ascii="Times New Roman" w:hAnsi="Times New Roman" w:cs="Times New Roman"/>
        </w:rPr>
        <w:t>also</w:t>
      </w:r>
      <w:r w:rsidR="00370E76" w:rsidRPr="00F11EFB">
        <w:rPr>
          <w:rFonts w:ascii="Times New Roman" w:hAnsi="Times New Roman" w:cs="Times New Roman"/>
        </w:rPr>
        <w:t xml:space="preserve"> </w:t>
      </w:r>
      <w:r w:rsidRPr="00F11EFB">
        <w:rPr>
          <w:rFonts w:ascii="Times New Roman" w:hAnsi="Times New Roman" w:cs="Times New Roman"/>
        </w:rPr>
        <w:t>prove</w:t>
      </w:r>
      <w:r w:rsidR="00370E76" w:rsidRPr="00F11EFB">
        <w:rPr>
          <w:rFonts w:ascii="Times New Roman" w:hAnsi="Times New Roman" w:cs="Times New Roman"/>
        </w:rPr>
        <w:t xml:space="preserve"> </w:t>
      </w:r>
      <w:r w:rsidRPr="00F11EFB">
        <w:rPr>
          <w:rFonts w:ascii="Times New Roman" w:hAnsi="Times New Roman" w:cs="Times New Roman"/>
        </w:rPr>
        <w:t>difficult</w:t>
      </w:r>
      <w:r w:rsidR="00370E76" w:rsidRPr="00F11EFB">
        <w:rPr>
          <w:rFonts w:ascii="Times New Roman" w:hAnsi="Times New Roman" w:cs="Times New Roman"/>
        </w:rPr>
        <w:t xml:space="preserve"> </w:t>
      </w:r>
      <w:r w:rsidRPr="00F11EFB">
        <w:rPr>
          <w:rFonts w:ascii="Times New Roman" w:hAnsi="Times New Roman" w:cs="Times New Roman"/>
        </w:rPr>
        <w:t>if</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don</w:t>
      </w:r>
      <w:ins w:id="1700" w:author="Author">
        <w:r w:rsidR="002A020C">
          <w:rPr>
            <w:rFonts w:ascii="Times New Roman" w:hAnsi="Times New Roman" w:cs="Times New Roman"/>
          </w:rPr>
          <w:t>’</w:t>
        </w:r>
      </w:ins>
      <w:del w:id="1701" w:author="Author">
        <w:r w:rsidRPr="00F11EFB" w:rsidDel="002A020C">
          <w:rPr>
            <w:rFonts w:ascii="Times New Roman" w:hAnsi="Times New Roman" w:cs="Times New Roman"/>
          </w:rPr>
          <w:delText>'</w:delText>
        </w:r>
      </w:del>
      <w:r w:rsidRPr="00F11EFB">
        <w:rPr>
          <w:rFonts w:ascii="Times New Roman" w:hAnsi="Times New Roman" w:cs="Times New Roman"/>
        </w:rPr>
        <w:t>t</w:t>
      </w:r>
      <w:r w:rsidR="00370E76" w:rsidRPr="00F11EFB">
        <w:rPr>
          <w:rFonts w:ascii="Times New Roman" w:hAnsi="Times New Roman" w:cs="Times New Roman"/>
        </w:rPr>
        <w:t xml:space="preserve"> </w:t>
      </w:r>
      <w:proofErr w:type="gramStart"/>
      <w:r w:rsidRPr="00F11EFB">
        <w:rPr>
          <w:rFonts w:ascii="Times New Roman" w:hAnsi="Times New Roman" w:cs="Times New Roman"/>
        </w:rPr>
        <w:t>have</w:t>
      </w:r>
      <w:proofErr w:type="gramEnd"/>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well-thought-out</w:t>
      </w:r>
      <w:r w:rsidR="00370E76" w:rsidRPr="00F11EFB">
        <w:rPr>
          <w:rFonts w:ascii="Times New Roman" w:hAnsi="Times New Roman" w:cs="Times New Roman"/>
        </w:rPr>
        <w:t xml:space="preserve"> </w:t>
      </w:r>
      <w:r w:rsidRPr="00F11EFB">
        <w:rPr>
          <w:rFonts w:ascii="Times New Roman" w:hAnsi="Times New Roman" w:cs="Times New Roman"/>
        </w:rPr>
        <w:t>plan.</w:t>
      </w:r>
      <w:ins w:id="1702" w:author="Author">
        <w:r w:rsidR="002A020C">
          <w:rPr>
            <w:rFonts w:ascii="Times New Roman" w:hAnsi="Times New Roman" w:cs="Times New Roman"/>
          </w:rPr>
          <w:t xml:space="preserve"> </w:t>
        </w:r>
      </w:ins>
    </w:p>
    <w:p w14:paraId="3ED63FFC" w14:textId="7D7DE4B3" w:rsidR="00B8594F" w:rsidRPr="00F11EFB" w:rsidDel="002A020C" w:rsidRDefault="00B8594F">
      <w:pPr>
        <w:spacing w:before="100" w:beforeAutospacing="1"/>
        <w:ind w:right="4" w:firstLine="0"/>
        <w:contextualSpacing/>
        <w:rPr>
          <w:del w:id="1703" w:author="Author"/>
          <w:rFonts w:ascii="Times New Roman" w:hAnsi="Times New Roman" w:cs="Times New Roman"/>
        </w:rPr>
        <w:pPrChange w:id="1704" w:author="Editor" w:date="2020-11-10T16:24:00Z">
          <w:pPr>
            <w:spacing w:before="100" w:beforeAutospacing="1"/>
            <w:ind w:right="4"/>
            <w:contextualSpacing/>
          </w:pPr>
        </w:pPrChange>
      </w:pPr>
      <w:r w:rsidRPr="00F11EFB">
        <w:rPr>
          <w:rFonts w:ascii="Times New Roman" w:hAnsi="Times New Roman" w:cs="Times New Roman"/>
        </w:rPr>
        <w:t>Do</w:t>
      </w:r>
      <w:r w:rsidR="00370E76" w:rsidRPr="00F11EFB">
        <w:rPr>
          <w:rFonts w:ascii="Times New Roman" w:hAnsi="Times New Roman" w:cs="Times New Roman"/>
        </w:rPr>
        <w:t xml:space="preserve"> </w:t>
      </w:r>
      <w:r w:rsidRPr="00F11EFB">
        <w:rPr>
          <w:rFonts w:ascii="Times New Roman" w:hAnsi="Times New Roman" w:cs="Times New Roman"/>
        </w:rPr>
        <w:t>what</w:t>
      </w:r>
      <w:r w:rsidR="00370E76" w:rsidRPr="00F11EFB">
        <w:rPr>
          <w:rFonts w:ascii="Times New Roman" w:hAnsi="Times New Roman" w:cs="Times New Roman"/>
        </w:rPr>
        <w:t xml:space="preserve"> </w:t>
      </w:r>
      <w:r w:rsidRPr="00F11EFB">
        <w:rPr>
          <w:rFonts w:ascii="Times New Roman" w:hAnsi="Times New Roman" w:cs="Times New Roman"/>
        </w:rPr>
        <w:t>most</w:t>
      </w:r>
      <w:r w:rsidR="00370E76" w:rsidRPr="00F11EFB">
        <w:rPr>
          <w:rFonts w:ascii="Times New Roman" w:hAnsi="Times New Roman" w:cs="Times New Roman"/>
        </w:rPr>
        <w:t xml:space="preserve"> </w:t>
      </w:r>
      <w:r w:rsidRPr="00F11EFB">
        <w:rPr>
          <w:rFonts w:ascii="Times New Roman" w:hAnsi="Times New Roman" w:cs="Times New Roman"/>
        </w:rPr>
        <w:t>millionaires</w:t>
      </w:r>
      <w:r w:rsidR="00370E76" w:rsidRPr="00F11EFB">
        <w:rPr>
          <w:rFonts w:ascii="Times New Roman" w:hAnsi="Times New Roman" w:cs="Times New Roman"/>
        </w:rPr>
        <w:t xml:space="preserve"> </w:t>
      </w:r>
      <w:r w:rsidRPr="00F11EFB">
        <w:rPr>
          <w:rFonts w:ascii="Times New Roman" w:hAnsi="Times New Roman" w:cs="Times New Roman"/>
        </w:rPr>
        <w:t>do:</w:t>
      </w:r>
      <w:r w:rsidR="00370E76" w:rsidRPr="00F11EFB">
        <w:rPr>
          <w:rFonts w:ascii="Times New Roman" w:hAnsi="Times New Roman" w:cs="Times New Roman"/>
        </w:rPr>
        <w:t xml:space="preserve"> </w:t>
      </w:r>
      <w:ins w:id="1705" w:author="Author">
        <w:r w:rsidR="002A020C">
          <w:rPr>
            <w:rFonts w:ascii="Times New Roman" w:hAnsi="Times New Roman" w:cs="Times New Roman"/>
          </w:rPr>
          <w:t>e</w:t>
        </w:r>
      </w:ins>
      <w:del w:id="1706" w:author="Author">
        <w:r w:rsidRPr="00F11EFB" w:rsidDel="002A020C">
          <w:rPr>
            <w:rFonts w:ascii="Times New Roman" w:hAnsi="Times New Roman" w:cs="Times New Roman"/>
          </w:rPr>
          <w:delText>E</w:delText>
        </w:r>
      </w:del>
      <w:r w:rsidRPr="00F11EFB">
        <w:rPr>
          <w:rFonts w:ascii="Times New Roman" w:hAnsi="Times New Roman" w:cs="Times New Roman"/>
        </w:rPr>
        <w:t>stablish</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budget.</w:t>
      </w:r>
      <w:r w:rsidR="00370E76" w:rsidRPr="00F11EFB">
        <w:rPr>
          <w:rFonts w:ascii="Times New Roman" w:hAnsi="Times New Roman" w:cs="Times New Roman"/>
        </w:rPr>
        <w:t xml:space="preserve"> </w:t>
      </w:r>
      <w:r w:rsidRPr="00F11EFB">
        <w:rPr>
          <w:rFonts w:ascii="Times New Roman" w:hAnsi="Times New Roman" w:cs="Times New Roman"/>
        </w:rPr>
        <w:t>Knowing</w:t>
      </w:r>
      <w:r w:rsidR="00370E76" w:rsidRPr="00F11EFB">
        <w:rPr>
          <w:rFonts w:ascii="Times New Roman" w:hAnsi="Times New Roman" w:cs="Times New Roman"/>
        </w:rPr>
        <w:t xml:space="preserve"> </w:t>
      </w:r>
      <w:r w:rsidRPr="00F11EFB">
        <w:rPr>
          <w:rFonts w:ascii="Times New Roman" w:hAnsi="Times New Roman" w:cs="Times New Roman"/>
        </w:rPr>
        <w:t>where</w:t>
      </w:r>
      <w:r w:rsidR="00370E76" w:rsidRPr="00F11EFB">
        <w:rPr>
          <w:rFonts w:ascii="Times New Roman" w:hAnsi="Times New Roman" w:cs="Times New Roman"/>
        </w:rPr>
        <w:t xml:space="preserve"> </w:t>
      </w:r>
      <w:r w:rsidRPr="00F11EFB">
        <w:rPr>
          <w:rFonts w:ascii="Times New Roman" w:hAnsi="Times New Roman" w:cs="Times New Roman"/>
        </w:rPr>
        <w:t>your</w:t>
      </w:r>
      <w:r w:rsidR="00370E76" w:rsidRPr="00F11EFB">
        <w:rPr>
          <w:rFonts w:ascii="Times New Roman" w:hAnsi="Times New Roman" w:cs="Times New Roman"/>
        </w:rPr>
        <w:t xml:space="preserve"> </w:t>
      </w:r>
      <w:r w:rsidRPr="00F11EFB">
        <w:rPr>
          <w:rFonts w:ascii="Times New Roman" w:hAnsi="Times New Roman" w:cs="Times New Roman"/>
        </w:rPr>
        <w:t>money</w:t>
      </w:r>
      <w:r w:rsidR="00370E76" w:rsidRPr="00F11EFB">
        <w:rPr>
          <w:rFonts w:ascii="Times New Roman" w:hAnsi="Times New Roman" w:cs="Times New Roman"/>
        </w:rPr>
        <w:t xml:space="preserve"> </w:t>
      </w:r>
      <w:r w:rsidRPr="00F11EFB">
        <w:rPr>
          <w:rFonts w:ascii="Times New Roman" w:hAnsi="Times New Roman" w:cs="Times New Roman"/>
        </w:rPr>
        <w:t>is</w:t>
      </w:r>
      <w:r w:rsidR="00370E76" w:rsidRPr="00F11EFB">
        <w:rPr>
          <w:rFonts w:ascii="Times New Roman" w:hAnsi="Times New Roman" w:cs="Times New Roman"/>
        </w:rPr>
        <w:t xml:space="preserve"> </w:t>
      </w:r>
      <w:r w:rsidR="00FB0B0D" w:rsidRPr="00F11EFB">
        <w:rPr>
          <w:rFonts w:ascii="Times New Roman" w:hAnsi="Times New Roman" w:cs="Times New Roman"/>
        </w:rPr>
        <w:t>g</w:t>
      </w:r>
      <w:r w:rsidR="004B3374" w:rsidRPr="00F11EFB">
        <w:rPr>
          <w:rFonts w:ascii="Times New Roman" w:hAnsi="Times New Roman" w:cs="Times New Roman"/>
        </w:rPr>
        <w:t>oing</w:t>
      </w:r>
      <w:r w:rsidR="00370E76" w:rsidRPr="00F11EFB">
        <w:rPr>
          <w:rFonts w:ascii="Times New Roman" w:hAnsi="Times New Roman" w:cs="Times New Roman"/>
        </w:rPr>
        <w:t xml:space="preserve"> </w:t>
      </w:r>
      <w:r w:rsidRPr="00F11EFB">
        <w:rPr>
          <w:rFonts w:ascii="Times New Roman" w:hAnsi="Times New Roman" w:cs="Times New Roman"/>
        </w:rPr>
        <w:t>helps</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identify</w:t>
      </w:r>
      <w:r w:rsidR="00370E76" w:rsidRPr="00F11EFB">
        <w:rPr>
          <w:rFonts w:ascii="Times New Roman" w:hAnsi="Times New Roman" w:cs="Times New Roman"/>
        </w:rPr>
        <w:t xml:space="preserve"> </w:t>
      </w:r>
      <w:r w:rsidRPr="00F11EFB">
        <w:rPr>
          <w:rFonts w:ascii="Times New Roman" w:hAnsi="Times New Roman" w:cs="Times New Roman"/>
        </w:rPr>
        <w:t>ways</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keep</w:t>
      </w:r>
      <w:r w:rsidR="00370E76" w:rsidRPr="00F11EFB">
        <w:rPr>
          <w:rFonts w:ascii="Times New Roman" w:hAnsi="Times New Roman" w:cs="Times New Roman"/>
        </w:rPr>
        <w:t xml:space="preserve"> </w:t>
      </w:r>
      <w:r w:rsidRPr="00F11EFB">
        <w:rPr>
          <w:rFonts w:ascii="Times New Roman" w:hAnsi="Times New Roman" w:cs="Times New Roman"/>
        </w:rPr>
        <w:t>more</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your</w:t>
      </w:r>
      <w:r w:rsidR="00370E76" w:rsidRPr="00F11EFB">
        <w:rPr>
          <w:rFonts w:ascii="Times New Roman" w:hAnsi="Times New Roman" w:cs="Times New Roman"/>
        </w:rPr>
        <w:t xml:space="preserve"> </w:t>
      </w:r>
      <w:r w:rsidRPr="00F11EFB">
        <w:rPr>
          <w:rFonts w:ascii="Times New Roman" w:hAnsi="Times New Roman" w:cs="Times New Roman"/>
        </w:rPr>
        <w:t>pocket.</w:t>
      </w:r>
      <w:r w:rsidR="00370E76" w:rsidRPr="00F11EFB">
        <w:rPr>
          <w:rFonts w:ascii="Times New Roman" w:hAnsi="Times New Roman" w:cs="Times New Roman"/>
        </w:rPr>
        <w:t xml:space="preserve"> </w:t>
      </w:r>
      <w:r w:rsidRPr="00F11EFB">
        <w:rPr>
          <w:rFonts w:ascii="Times New Roman" w:hAnsi="Times New Roman" w:cs="Times New Roman"/>
        </w:rPr>
        <w:t>Break</w:t>
      </w:r>
      <w:r w:rsidR="00370E76" w:rsidRPr="00F11EFB">
        <w:rPr>
          <w:rFonts w:ascii="Times New Roman" w:hAnsi="Times New Roman" w:cs="Times New Roman"/>
        </w:rPr>
        <w:t xml:space="preserve"> </w:t>
      </w:r>
      <w:r w:rsidRPr="00F11EFB">
        <w:rPr>
          <w:rFonts w:ascii="Times New Roman" w:hAnsi="Times New Roman" w:cs="Times New Roman"/>
        </w:rPr>
        <w:t>out</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pencil,</w:t>
      </w:r>
      <w:r w:rsidR="00370E76" w:rsidRPr="00F11EFB">
        <w:rPr>
          <w:rFonts w:ascii="Times New Roman" w:hAnsi="Times New Roman" w:cs="Times New Roman"/>
        </w:rPr>
        <w:t xml:space="preserve"> </w:t>
      </w:r>
      <w:r w:rsidRPr="00F11EFB">
        <w:rPr>
          <w:rFonts w:ascii="Times New Roman" w:hAnsi="Times New Roman" w:cs="Times New Roman"/>
        </w:rPr>
        <w:t>paper</w:t>
      </w:r>
      <w:del w:id="1707" w:author="Author">
        <w:r w:rsidR="00370E76" w:rsidRPr="00F11EFB" w:rsidDel="002A020C">
          <w:rPr>
            <w:rFonts w:ascii="Times New Roman" w:hAnsi="Times New Roman" w:cs="Times New Roman"/>
          </w:rPr>
          <w:delText xml:space="preserve"> </w:delText>
        </w:r>
      </w:del>
    </w:p>
    <w:p w14:paraId="3C616C75" w14:textId="186670FC" w:rsidR="00B8594F" w:rsidDel="002A020C" w:rsidRDefault="003A5434">
      <w:pPr>
        <w:spacing w:before="100" w:beforeAutospacing="1"/>
        <w:ind w:right="4"/>
        <w:contextualSpacing/>
        <w:rPr>
          <w:del w:id="1708" w:author="Author"/>
          <w:rFonts w:ascii="Times New Roman" w:eastAsia="Times New Roman" w:hAnsi="Times New Roman" w:cs="Times New Roman"/>
          <w:lang w:eastAsia="en-US"/>
        </w:rPr>
        <w:pPrChange w:id="1709" w:author="Editor" w:date="2020-11-10T16:24:00Z">
          <w:pPr>
            <w:spacing w:before="100" w:beforeAutospacing="1"/>
            <w:ind w:right="4" w:firstLine="0"/>
            <w:contextualSpacing/>
          </w:pPr>
        </w:pPrChange>
      </w:pPr>
      <w:r w:rsidRPr="00F11EFB">
        <w:rPr>
          <w:rFonts w:ascii="Times New Roman" w:hAnsi="Times New Roman" w:cs="Times New Roman"/>
        </w:rPr>
        <w:t>,</w:t>
      </w:r>
      <w:r w:rsidR="00370E76" w:rsidRPr="00F11EFB">
        <w:rPr>
          <w:rFonts w:ascii="Times New Roman" w:hAnsi="Times New Roman" w:cs="Times New Roman"/>
        </w:rPr>
        <w:t xml:space="preserve"> </w:t>
      </w:r>
      <w:r w:rsidR="00FB0B0D" w:rsidRPr="00F11EFB">
        <w:rPr>
          <w:rFonts w:ascii="Times New Roman" w:hAnsi="Times New Roman" w:cs="Times New Roman"/>
        </w:rPr>
        <w:t>a</w:t>
      </w:r>
      <w:r w:rsidR="004B3374" w:rsidRPr="00F11EFB">
        <w:rPr>
          <w:rFonts w:ascii="Times New Roman" w:hAnsi="Times New Roman" w:cs="Times New Roman"/>
        </w:rPr>
        <w:t>nd</w:t>
      </w:r>
      <w:r w:rsidR="00370E76" w:rsidRPr="00F11EFB">
        <w:rPr>
          <w:rFonts w:ascii="Times New Roman" w:hAnsi="Times New Roman" w:cs="Times New Roman"/>
        </w:rPr>
        <w:t xml:space="preserve"> </w:t>
      </w:r>
      <w:r w:rsidR="00B8594F" w:rsidRPr="00F11EFB">
        <w:rPr>
          <w:rFonts w:ascii="Times New Roman" w:hAnsi="Times New Roman" w:cs="Times New Roman"/>
        </w:rPr>
        <w:t>calculator</w:t>
      </w:r>
      <w:r w:rsidR="00370E76" w:rsidRPr="00F11EFB">
        <w:rPr>
          <w:rFonts w:ascii="Times New Roman" w:hAnsi="Times New Roman" w:cs="Times New Roman"/>
        </w:rPr>
        <w:t xml:space="preserve"> </w:t>
      </w:r>
      <w:r w:rsidR="00B8594F" w:rsidRPr="00F11EFB">
        <w:rPr>
          <w:rFonts w:ascii="Times New Roman" w:hAnsi="Times New Roman" w:cs="Times New Roman"/>
        </w:rPr>
        <w:t>to</w:t>
      </w:r>
      <w:r w:rsidR="00370E76" w:rsidRPr="00F11EFB">
        <w:rPr>
          <w:rFonts w:ascii="Times New Roman" w:hAnsi="Times New Roman" w:cs="Times New Roman"/>
        </w:rPr>
        <w:t xml:space="preserve"> </w:t>
      </w:r>
      <w:r w:rsidR="00B8594F" w:rsidRPr="00F11EFB">
        <w:rPr>
          <w:rFonts w:ascii="Times New Roman" w:hAnsi="Times New Roman" w:cs="Times New Roman"/>
        </w:rPr>
        <w:t>lay</w:t>
      </w:r>
      <w:r w:rsidR="00370E76" w:rsidRPr="00F11EFB">
        <w:rPr>
          <w:rFonts w:ascii="Times New Roman" w:hAnsi="Times New Roman" w:cs="Times New Roman"/>
        </w:rPr>
        <w:t xml:space="preserve"> </w:t>
      </w:r>
      <w:r w:rsidR="00B8594F" w:rsidRPr="00F11EFB">
        <w:rPr>
          <w:rFonts w:ascii="Times New Roman" w:hAnsi="Times New Roman" w:cs="Times New Roman"/>
        </w:rPr>
        <w:t>out</w:t>
      </w:r>
      <w:r w:rsidR="00370E76" w:rsidRPr="00F11EFB">
        <w:rPr>
          <w:rFonts w:ascii="Times New Roman" w:hAnsi="Times New Roman" w:cs="Times New Roman"/>
        </w:rPr>
        <w:t xml:space="preserve"> </w:t>
      </w:r>
      <w:r w:rsidR="00B8594F" w:rsidRPr="00F11EFB">
        <w:rPr>
          <w:rFonts w:ascii="Times New Roman" w:hAnsi="Times New Roman" w:cs="Times New Roman"/>
        </w:rPr>
        <w:t>your</w:t>
      </w:r>
      <w:r w:rsidR="00370E76" w:rsidRPr="00F11EFB">
        <w:rPr>
          <w:rFonts w:ascii="Times New Roman" w:hAnsi="Times New Roman" w:cs="Times New Roman"/>
        </w:rPr>
        <w:t xml:space="preserve"> </w:t>
      </w:r>
      <w:r w:rsidR="00B8594F" w:rsidRPr="00F11EFB">
        <w:rPr>
          <w:rFonts w:ascii="Times New Roman" w:hAnsi="Times New Roman" w:cs="Times New Roman"/>
        </w:rPr>
        <w:t>income</w:t>
      </w:r>
      <w:r w:rsidR="00370E76" w:rsidRPr="00F11EFB">
        <w:rPr>
          <w:rFonts w:ascii="Times New Roman" w:hAnsi="Times New Roman" w:cs="Times New Roman"/>
        </w:rPr>
        <w:t xml:space="preserve"> </w:t>
      </w:r>
      <w:r w:rsidR="00B8594F" w:rsidRPr="00F11EFB">
        <w:rPr>
          <w:rFonts w:ascii="Times New Roman" w:hAnsi="Times New Roman" w:cs="Times New Roman"/>
        </w:rPr>
        <w:t>and</w:t>
      </w:r>
      <w:r w:rsidR="00370E76" w:rsidRPr="00F11EFB">
        <w:rPr>
          <w:rFonts w:ascii="Times New Roman" w:hAnsi="Times New Roman" w:cs="Times New Roman"/>
        </w:rPr>
        <w:t xml:space="preserve"> </w:t>
      </w:r>
      <w:r w:rsidR="00B8594F" w:rsidRPr="00F11EFB">
        <w:rPr>
          <w:rFonts w:ascii="Times New Roman" w:hAnsi="Times New Roman" w:cs="Times New Roman"/>
        </w:rPr>
        <w:t>expenses.</w:t>
      </w:r>
    </w:p>
    <w:p w14:paraId="44E3C2FA" w14:textId="77777777" w:rsidR="002A020C" w:rsidRPr="00F11EFB" w:rsidRDefault="002A020C" w:rsidP="002A020C">
      <w:pPr>
        <w:spacing w:before="100" w:beforeAutospacing="1"/>
        <w:ind w:right="4"/>
        <w:contextualSpacing/>
        <w:rPr>
          <w:ins w:id="1710" w:author="Author"/>
          <w:rFonts w:ascii="Times New Roman" w:hAnsi="Times New Roman" w:cs="Times New Roman"/>
        </w:rPr>
      </w:pPr>
    </w:p>
    <w:p w14:paraId="008A8A0B" w14:textId="3D161694" w:rsidR="00B8594F" w:rsidRPr="00F11EFB" w:rsidDel="002A020C" w:rsidRDefault="00B8594F">
      <w:pPr>
        <w:spacing w:before="100" w:beforeAutospacing="1"/>
        <w:ind w:right="4"/>
        <w:contextualSpacing/>
        <w:rPr>
          <w:del w:id="1711" w:author="Author"/>
          <w:rFonts w:ascii="Times New Roman" w:eastAsia="Times New Roman" w:hAnsi="Times New Roman" w:cs="Times New Roman"/>
          <w:lang w:eastAsia="en-US"/>
        </w:rPr>
        <w:pPrChange w:id="1712" w:author="Author">
          <w:pPr>
            <w:spacing w:before="100" w:beforeAutospacing="1"/>
            <w:ind w:right="4" w:firstLine="0"/>
            <w:contextualSpacing/>
          </w:pPr>
        </w:pPrChange>
      </w:pPr>
      <w:r w:rsidRPr="00F11EFB">
        <w:rPr>
          <w:rFonts w:ascii="Times New Roman" w:eastAsia="Times New Roman" w:hAnsi="Times New Roman" w:cs="Times New Roman"/>
          <w:lang w:eastAsia="en-US"/>
        </w:rPr>
        <w:t>Rumors</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of</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the</w:t>
      </w:r>
      <w:r w:rsidR="00370E76" w:rsidRPr="00F11EFB">
        <w:rPr>
          <w:rFonts w:ascii="Times New Roman" w:eastAsia="Times New Roman" w:hAnsi="Times New Roman" w:cs="Times New Roman"/>
          <w:lang w:eastAsia="en-US"/>
        </w:rPr>
        <w:t xml:space="preserve"> </w:t>
      </w:r>
      <w:ins w:id="1713" w:author="Author">
        <w:r w:rsidR="002A020C">
          <w:rPr>
            <w:rFonts w:ascii="Times New Roman" w:eastAsia="Times New Roman" w:hAnsi="Times New Roman" w:cs="Times New Roman"/>
            <w:lang w:eastAsia="en-US"/>
          </w:rPr>
          <w:t xml:space="preserve">death of the </w:t>
        </w:r>
      </w:ins>
      <w:r w:rsidRPr="00F11EFB">
        <w:rPr>
          <w:rFonts w:ascii="Times New Roman" w:eastAsia="Times New Roman" w:hAnsi="Times New Roman" w:cs="Times New Roman"/>
          <w:lang w:eastAsia="en-US"/>
        </w:rPr>
        <w:t>American</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dream</w:t>
      </w:r>
      <w:r w:rsidR="00370E76" w:rsidRPr="00F11EFB">
        <w:rPr>
          <w:rFonts w:ascii="Times New Roman" w:eastAsia="Times New Roman" w:hAnsi="Times New Roman" w:cs="Times New Roman"/>
          <w:lang w:eastAsia="en-US"/>
        </w:rPr>
        <w:t xml:space="preserve"> </w:t>
      </w:r>
      <w:del w:id="1714" w:author="Author">
        <w:r w:rsidRPr="00F11EFB" w:rsidDel="002A020C">
          <w:rPr>
            <w:rFonts w:ascii="Times New Roman" w:eastAsia="Times New Roman" w:hAnsi="Times New Roman" w:cs="Times New Roman"/>
            <w:lang w:eastAsia="en-US"/>
          </w:rPr>
          <w:delText>being</w:delText>
        </w:r>
        <w:r w:rsidR="00370E76" w:rsidRPr="00F11EFB" w:rsidDel="002A020C">
          <w:rPr>
            <w:rFonts w:ascii="Times New Roman" w:eastAsia="Times New Roman" w:hAnsi="Times New Roman" w:cs="Times New Roman"/>
            <w:lang w:eastAsia="en-US"/>
          </w:rPr>
          <w:delText xml:space="preserve"> </w:delText>
        </w:r>
        <w:r w:rsidRPr="00F11EFB" w:rsidDel="002A020C">
          <w:rPr>
            <w:rFonts w:ascii="Times New Roman" w:eastAsia="Times New Roman" w:hAnsi="Times New Roman" w:cs="Times New Roman"/>
            <w:lang w:eastAsia="en-US"/>
          </w:rPr>
          <w:delText>dead</w:delText>
        </w:r>
        <w:r w:rsidR="00370E76" w:rsidRPr="00F11EFB" w:rsidDel="002A020C">
          <w:rPr>
            <w:rFonts w:ascii="Times New Roman" w:eastAsia="Times New Roman" w:hAnsi="Times New Roman" w:cs="Times New Roman"/>
            <w:lang w:eastAsia="en-US"/>
          </w:rPr>
          <w:delText xml:space="preserve"> </w:delText>
        </w:r>
      </w:del>
      <w:r w:rsidRPr="00F11EFB">
        <w:rPr>
          <w:rFonts w:ascii="Times New Roman" w:eastAsia="Times New Roman" w:hAnsi="Times New Roman" w:cs="Times New Roman"/>
          <w:lang w:eastAsia="en-US"/>
        </w:rPr>
        <w:t>have</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been</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greatly</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exaggerated.</w:t>
      </w:r>
      <w:ins w:id="1715" w:author="Author">
        <w:r w:rsidR="002A020C">
          <w:rPr>
            <w:rFonts w:ascii="Times New Roman" w:eastAsia="Times New Roman" w:hAnsi="Times New Roman" w:cs="Times New Roman"/>
            <w:lang w:eastAsia="en-US"/>
          </w:rPr>
          <w:t xml:space="preserve"> </w:t>
        </w:r>
      </w:ins>
    </w:p>
    <w:p w14:paraId="5DDE6AB0" w14:textId="0DB5CD2D" w:rsidR="00B8594F" w:rsidRPr="00F11EFB" w:rsidDel="002A020C" w:rsidRDefault="00B8594F">
      <w:pPr>
        <w:spacing w:before="100" w:beforeAutospacing="1"/>
        <w:ind w:right="4"/>
        <w:contextualSpacing/>
        <w:rPr>
          <w:del w:id="1716" w:author="Author"/>
          <w:rFonts w:ascii="Times New Roman" w:eastAsia="Times New Roman" w:hAnsi="Times New Roman" w:cs="Times New Roman"/>
          <w:lang w:eastAsia="en-US"/>
        </w:rPr>
        <w:pPrChange w:id="1717" w:author="Author">
          <w:pPr>
            <w:spacing w:before="100" w:beforeAutospacing="1"/>
            <w:ind w:right="4" w:firstLine="0"/>
            <w:contextualSpacing/>
          </w:pPr>
        </w:pPrChange>
      </w:pPr>
      <w:r w:rsidRPr="00F11EFB">
        <w:rPr>
          <w:rFonts w:ascii="Times New Roman" w:eastAsia="Times New Roman" w:hAnsi="Times New Roman" w:cs="Times New Roman"/>
          <w:lang w:eastAsia="en-US"/>
        </w:rPr>
        <w:t>To</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that</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point,</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63</w:t>
      </w:r>
      <w:ins w:id="1718" w:author="Author">
        <w:r w:rsidR="00D3415C">
          <w:rPr>
            <w:rFonts w:ascii="Times New Roman" w:eastAsia="Times New Roman" w:hAnsi="Times New Roman" w:cs="Times New Roman"/>
            <w:lang w:eastAsia="en-US"/>
          </w:rPr>
          <w:t>%</w:t>
        </w:r>
      </w:ins>
      <w:del w:id="1719" w:author="Author">
        <w:r w:rsidR="00370E76" w:rsidRPr="00F11EFB" w:rsidDel="00D3415C">
          <w:rPr>
            <w:rFonts w:ascii="Times New Roman" w:eastAsia="Times New Roman" w:hAnsi="Times New Roman" w:cs="Times New Roman"/>
            <w:lang w:eastAsia="en-US"/>
          </w:rPr>
          <w:delText xml:space="preserve"> </w:delText>
        </w:r>
        <w:r w:rsidRPr="00F11EFB" w:rsidDel="00D3415C">
          <w:rPr>
            <w:rFonts w:ascii="Times New Roman" w:eastAsia="Times New Roman" w:hAnsi="Times New Roman" w:cs="Times New Roman"/>
            <w:lang w:eastAsia="en-US"/>
          </w:rPr>
          <w:delText>percent</w:delText>
        </w:r>
      </w:del>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of</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Americans</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believe</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they</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are</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living</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the</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American</w:t>
      </w:r>
      <w:r w:rsidR="00370E76" w:rsidRPr="00F11EFB">
        <w:rPr>
          <w:rFonts w:ascii="Times New Roman" w:eastAsia="Times New Roman" w:hAnsi="Times New Roman" w:cs="Times New Roman"/>
          <w:lang w:eastAsia="en-US"/>
        </w:rPr>
        <w:t xml:space="preserve"> </w:t>
      </w:r>
      <w:ins w:id="1720" w:author="Author">
        <w:r w:rsidR="002A020C">
          <w:rPr>
            <w:rFonts w:ascii="Times New Roman" w:eastAsia="Times New Roman" w:hAnsi="Times New Roman" w:cs="Times New Roman"/>
            <w:lang w:eastAsia="en-US"/>
          </w:rPr>
          <w:t>d</w:t>
        </w:r>
      </w:ins>
    </w:p>
    <w:p w14:paraId="38AFBF9A" w14:textId="39595BCB" w:rsidR="00B8594F" w:rsidRPr="00F11EFB" w:rsidDel="002A020C" w:rsidRDefault="004B3374">
      <w:pPr>
        <w:spacing w:before="100" w:beforeAutospacing="1"/>
        <w:ind w:right="4"/>
        <w:contextualSpacing/>
        <w:rPr>
          <w:del w:id="1721" w:author="Author"/>
          <w:rFonts w:ascii="Times New Roman" w:eastAsia="Times New Roman" w:hAnsi="Times New Roman" w:cs="Times New Roman"/>
          <w:lang w:eastAsia="en-US"/>
        </w:rPr>
        <w:pPrChange w:id="1722" w:author="Author">
          <w:pPr>
            <w:spacing w:before="100" w:beforeAutospacing="1"/>
            <w:ind w:right="4" w:firstLine="0"/>
            <w:contextualSpacing/>
          </w:pPr>
        </w:pPrChange>
      </w:pPr>
      <w:del w:id="1723" w:author="Author">
        <w:r w:rsidRPr="00F11EFB" w:rsidDel="002A020C">
          <w:rPr>
            <w:rFonts w:ascii="Times New Roman" w:eastAsia="Times New Roman" w:hAnsi="Times New Roman" w:cs="Times New Roman"/>
            <w:lang w:eastAsia="en-US"/>
          </w:rPr>
          <w:delText>D</w:delText>
        </w:r>
      </w:del>
      <w:r w:rsidRPr="00F11EFB">
        <w:rPr>
          <w:rFonts w:ascii="Times New Roman" w:eastAsia="Times New Roman" w:hAnsi="Times New Roman" w:cs="Times New Roman"/>
          <w:lang w:eastAsia="en-US"/>
        </w:rPr>
        <w:t>ream</w:t>
      </w:r>
      <w:r w:rsidR="00B8594F" w:rsidRPr="00F11EFB">
        <w:rPr>
          <w:rFonts w:ascii="Times New Roman" w:eastAsia="Times New Roman" w:hAnsi="Times New Roman" w:cs="Times New Roman"/>
          <w:lang w:eastAsia="en-US"/>
        </w:rPr>
        <w:t>,</w:t>
      </w:r>
      <w:r w:rsidR="00370E76" w:rsidRPr="00F11EFB">
        <w:rPr>
          <w:rFonts w:ascii="Times New Roman" w:eastAsia="Times New Roman" w:hAnsi="Times New Roman" w:cs="Times New Roman"/>
          <w:lang w:eastAsia="en-US"/>
        </w:rPr>
        <w:t xml:space="preserve"> </w:t>
      </w:r>
      <w:r w:rsidR="00B8594F" w:rsidRPr="00F11EFB">
        <w:rPr>
          <w:rFonts w:ascii="Times New Roman" w:eastAsia="Times New Roman" w:hAnsi="Times New Roman" w:cs="Times New Roman"/>
          <w:lang w:eastAsia="en-US"/>
        </w:rPr>
        <w:t>according</w:t>
      </w:r>
      <w:r w:rsidR="00370E76" w:rsidRPr="00F11EFB">
        <w:rPr>
          <w:rFonts w:ascii="Times New Roman" w:eastAsia="Times New Roman" w:hAnsi="Times New Roman" w:cs="Times New Roman"/>
          <w:lang w:eastAsia="en-US"/>
        </w:rPr>
        <w:t xml:space="preserve"> </w:t>
      </w:r>
      <w:r w:rsidR="00B8594F" w:rsidRPr="00F11EFB">
        <w:rPr>
          <w:rFonts w:ascii="Times New Roman" w:eastAsia="Times New Roman" w:hAnsi="Times New Roman" w:cs="Times New Roman"/>
          <w:lang w:eastAsia="en-US"/>
        </w:rPr>
        <w:t>to</w:t>
      </w:r>
      <w:r w:rsidR="00370E76" w:rsidRPr="00F11EFB">
        <w:rPr>
          <w:rFonts w:ascii="Times New Roman" w:eastAsia="Times New Roman" w:hAnsi="Times New Roman" w:cs="Times New Roman"/>
          <w:lang w:eastAsia="en-US"/>
        </w:rPr>
        <w:t xml:space="preserve"> </w:t>
      </w:r>
      <w:r w:rsidR="00B8594F" w:rsidRPr="00F11EFB">
        <w:rPr>
          <w:rFonts w:ascii="Times New Roman" w:eastAsia="Times New Roman" w:hAnsi="Times New Roman" w:cs="Times New Roman"/>
          <w:lang w:eastAsia="en-US"/>
        </w:rPr>
        <w:t>a</w:t>
      </w:r>
      <w:r w:rsidR="00370E76" w:rsidRPr="00F11EFB">
        <w:rPr>
          <w:rFonts w:ascii="Times New Roman" w:eastAsia="Times New Roman" w:hAnsi="Times New Roman" w:cs="Times New Roman"/>
          <w:lang w:eastAsia="en-US"/>
        </w:rPr>
        <w:t xml:space="preserve"> </w:t>
      </w:r>
      <w:r w:rsidR="00B8594F" w:rsidRPr="00F11EFB">
        <w:rPr>
          <w:rFonts w:ascii="Times New Roman" w:eastAsia="Times New Roman" w:hAnsi="Times New Roman" w:cs="Times New Roman"/>
          <w:lang w:eastAsia="en-US"/>
        </w:rPr>
        <w:t>recent</w:t>
      </w:r>
      <w:r w:rsidR="00370E76" w:rsidRPr="00F11EFB">
        <w:rPr>
          <w:rFonts w:ascii="Times New Roman" w:eastAsia="Times New Roman" w:hAnsi="Times New Roman" w:cs="Times New Roman"/>
          <w:lang w:eastAsia="en-US"/>
        </w:rPr>
        <w:t xml:space="preserve"> </w:t>
      </w:r>
      <w:r w:rsidR="00B8594F" w:rsidRPr="00F11EFB">
        <w:rPr>
          <w:rFonts w:ascii="Times New Roman" w:eastAsia="Times New Roman" w:hAnsi="Times New Roman" w:cs="Times New Roman"/>
          <w:lang w:eastAsia="en-US"/>
        </w:rPr>
        <w:t>report,</w:t>
      </w:r>
      <w:r w:rsidR="00370E76" w:rsidRPr="00F11EFB">
        <w:rPr>
          <w:rFonts w:ascii="Times New Roman" w:eastAsia="Times New Roman" w:hAnsi="Times New Roman" w:cs="Times New Roman"/>
          <w:lang w:eastAsia="en-US"/>
        </w:rPr>
        <w:t xml:space="preserve"> </w:t>
      </w:r>
      <w:r w:rsidR="00B8594F" w:rsidRPr="00F11EFB">
        <w:rPr>
          <w:rFonts w:ascii="Times New Roman" w:eastAsia="Times New Roman" w:hAnsi="Times New Roman" w:cs="Times New Roman"/>
          <w:lang w:eastAsia="en-US"/>
        </w:rPr>
        <w:t>up</w:t>
      </w:r>
      <w:r w:rsidR="00370E76" w:rsidRPr="00F11EFB">
        <w:rPr>
          <w:rFonts w:ascii="Times New Roman" w:eastAsia="Times New Roman" w:hAnsi="Times New Roman" w:cs="Times New Roman"/>
          <w:lang w:eastAsia="en-US"/>
        </w:rPr>
        <w:t xml:space="preserve"> </w:t>
      </w:r>
      <w:r w:rsidR="00B8594F" w:rsidRPr="00F11EFB">
        <w:rPr>
          <w:rFonts w:ascii="Times New Roman" w:eastAsia="Times New Roman" w:hAnsi="Times New Roman" w:cs="Times New Roman"/>
          <w:lang w:eastAsia="en-US"/>
        </w:rPr>
        <w:t>from</w:t>
      </w:r>
      <w:r w:rsidR="00370E76" w:rsidRPr="00F11EFB">
        <w:rPr>
          <w:rFonts w:ascii="Times New Roman" w:eastAsia="Times New Roman" w:hAnsi="Times New Roman" w:cs="Times New Roman"/>
          <w:lang w:eastAsia="en-US"/>
        </w:rPr>
        <w:t xml:space="preserve"> </w:t>
      </w:r>
      <w:r w:rsidR="00B8594F" w:rsidRPr="00F11EFB">
        <w:rPr>
          <w:rFonts w:ascii="Times New Roman" w:eastAsia="Times New Roman" w:hAnsi="Times New Roman" w:cs="Times New Roman"/>
          <w:lang w:eastAsia="en-US"/>
        </w:rPr>
        <w:t>59</w:t>
      </w:r>
      <w:ins w:id="1724" w:author="Author">
        <w:r w:rsidR="00D3415C">
          <w:rPr>
            <w:rFonts w:ascii="Times New Roman" w:eastAsia="Times New Roman" w:hAnsi="Times New Roman" w:cs="Times New Roman"/>
            <w:lang w:eastAsia="en-US"/>
          </w:rPr>
          <w:t>%</w:t>
        </w:r>
      </w:ins>
      <w:del w:id="1725" w:author="Author">
        <w:r w:rsidR="00370E76" w:rsidRPr="00F11EFB" w:rsidDel="00D3415C">
          <w:rPr>
            <w:rFonts w:ascii="Times New Roman" w:eastAsia="Times New Roman" w:hAnsi="Times New Roman" w:cs="Times New Roman"/>
            <w:lang w:eastAsia="en-US"/>
          </w:rPr>
          <w:delText xml:space="preserve"> </w:delText>
        </w:r>
        <w:r w:rsidR="00B8594F" w:rsidRPr="00F11EFB" w:rsidDel="00D3415C">
          <w:rPr>
            <w:rFonts w:ascii="Times New Roman" w:eastAsia="Times New Roman" w:hAnsi="Times New Roman" w:cs="Times New Roman"/>
            <w:lang w:eastAsia="en-US"/>
          </w:rPr>
          <w:delText>percent</w:delText>
        </w:r>
      </w:del>
      <w:r w:rsidR="00370E76" w:rsidRPr="00F11EFB">
        <w:rPr>
          <w:rFonts w:ascii="Times New Roman" w:eastAsia="Times New Roman" w:hAnsi="Times New Roman" w:cs="Times New Roman"/>
          <w:lang w:eastAsia="en-US"/>
        </w:rPr>
        <w:t xml:space="preserve"> </w:t>
      </w:r>
      <w:r w:rsidR="00B8594F" w:rsidRPr="00F11EFB">
        <w:rPr>
          <w:rFonts w:ascii="Times New Roman" w:eastAsia="Times New Roman" w:hAnsi="Times New Roman" w:cs="Times New Roman"/>
          <w:lang w:eastAsia="en-US"/>
        </w:rPr>
        <w:t>in</w:t>
      </w:r>
      <w:r w:rsidR="00370E76" w:rsidRPr="00F11EFB">
        <w:rPr>
          <w:rFonts w:ascii="Times New Roman" w:eastAsia="Times New Roman" w:hAnsi="Times New Roman" w:cs="Times New Roman"/>
          <w:lang w:eastAsia="en-US"/>
        </w:rPr>
        <w:t xml:space="preserve"> </w:t>
      </w:r>
      <w:r w:rsidR="00B8594F" w:rsidRPr="00F11EFB">
        <w:rPr>
          <w:rFonts w:ascii="Times New Roman" w:eastAsia="Times New Roman" w:hAnsi="Times New Roman" w:cs="Times New Roman"/>
          <w:lang w:eastAsia="en-US"/>
        </w:rPr>
        <w:t>2011.</w:t>
      </w:r>
      <w:ins w:id="1726" w:author="Author">
        <w:r w:rsidR="002A020C">
          <w:rPr>
            <w:rFonts w:ascii="Times New Roman" w:eastAsia="Times New Roman" w:hAnsi="Times New Roman" w:cs="Times New Roman"/>
            <w:lang w:eastAsia="en-US"/>
          </w:rPr>
          <w:t xml:space="preserve"> </w:t>
        </w:r>
      </w:ins>
    </w:p>
    <w:p w14:paraId="7C02661F" w14:textId="21FB8B80" w:rsidR="00851565" w:rsidDel="00D3415C" w:rsidRDefault="00B8594F">
      <w:pPr>
        <w:spacing w:before="100" w:beforeAutospacing="1"/>
        <w:ind w:right="4"/>
        <w:contextualSpacing/>
        <w:rPr>
          <w:del w:id="1727" w:author="Author"/>
          <w:rFonts w:ascii="Times New Roman" w:eastAsia="Times New Roman" w:hAnsi="Times New Roman" w:cs="Times New Roman"/>
          <w:lang w:eastAsia="en-US"/>
        </w:rPr>
        <w:pPrChange w:id="1728" w:author="Author">
          <w:pPr>
            <w:spacing w:before="100" w:beforeAutospacing="1"/>
            <w:ind w:right="4" w:firstLine="0"/>
            <w:contextualSpacing/>
          </w:pPr>
        </w:pPrChange>
      </w:pPr>
      <w:r w:rsidRPr="00F11EFB">
        <w:rPr>
          <w:rFonts w:ascii="Times New Roman" w:eastAsia="Times New Roman" w:hAnsi="Times New Roman" w:cs="Times New Roman"/>
          <w:lang w:eastAsia="en-US"/>
        </w:rPr>
        <w:t>More</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Americans</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also</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credit</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determination</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and</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hard</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work</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as</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the</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most</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important</w:t>
      </w:r>
      <w:r w:rsidR="00370E76" w:rsidRPr="00F11EFB">
        <w:rPr>
          <w:rFonts w:ascii="Times New Roman" w:eastAsia="Times New Roman" w:hAnsi="Times New Roman" w:cs="Times New Roman"/>
          <w:lang w:eastAsia="en-US"/>
        </w:rPr>
        <w:t xml:space="preserve"> </w:t>
      </w:r>
      <w:ins w:id="1729" w:author="Author">
        <w:r w:rsidR="00D3415C">
          <w:rPr>
            <w:rFonts w:ascii="Times New Roman" w:eastAsia="Times New Roman" w:hAnsi="Times New Roman" w:cs="Times New Roman"/>
            <w:lang w:eastAsia="en-US"/>
          </w:rPr>
          <w:t>factors in achieving the American dream.</w:t>
        </w:r>
      </w:ins>
    </w:p>
    <w:p w14:paraId="1729714B" w14:textId="77777777" w:rsidR="00D3415C" w:rsidRPr="00F11EFB" w:rsidRDefault="00D3415C">
      <w:pPr>
        <w:spacing w:before="100" w:beforeAutospacing="1"/>
        <w:ind w:right="4"/>
        <w:contextualSpacing/>
        <w:rPr>
          <w:ins w:id="1730" w:author="Author"/>
          <w:rFonts w:ascii="Times New Roman" w:eastAsia="Times New Roman" w:hAnsi="Times New Roman" w:cs="Times New Roman"/>
          <w:lang w:eastAsia="en-US"/>
        </w:rPr>
        <w:pPrChange w:id="1731" w:author="Author">
          <w:pPr>
            <w:spacing w:before="100" w:beforeAutospacing="1"/>
            <w:ind w:right="4" w:firstLine="0"/>
            <w:contextualSpacing/>
          </w:pPr>
        </w:pPrChange>
      </w:pPr>
    </w:p>
    <w:p w14:paraId="4D27231D" w14:textId="12AAC412" w:rsidR="00851565" w:rsidRPr="00F11EFB" w:rsidDel="00676791" w:rsidRDefault="00851565" w:rsidP="00412EB7">
      <w:pPr>
        <w:spacing w:before="100" w:beforeAutospacing="1"/>
        <w:ind w:right="4" w:firstLine="0"/>
        <w:contextualSpacing/>
        <w:rPr>
          <w:del w:id="1732" w:author="Author"/>
          <w:rFonts w:ascii="Times New Roman" w:eastAsia="Times New Roman" w:hAnsi="Times New Roman" w:cs="Times New Roman"/>
          <w:lang w:eastAsia="en-US"/>
        </w:rPr>
      </w:pPr>
      <w:del w:id="1733" w:author="Author">
        <w:r w:rsidRPr="00F11EFB" w:rsidDel="00676791">
          <w:rPr>
            <w:rFonts w:ascii="Times New Roman" w:eastAsia="Times New Roman" w:hAnsi="Times New Roman" w:cs="Times New Roman"/>
            <w:lang w:eastAsia="en-US"/>
          </w:rPr>
          <w:lastRenderedPageBreak/>
          <w:delText>THE</w:delText>
        </w:r>
        <w:r w:rsidR="00370E76" w:rsidRPr="00F11EFB" w:rsidDel="00676791">
          <w:rPr>
            <w:rFonts w:ascii="Times New Roman" w:eastAsia="Times New Roman" w:hAnsi="Times New Roman" w:cs="Times New Roman"/>
            <w:lang w:eastAsia="en-US"/>
          </w:rPr>
          <w:delText xml:space="preserve"> </w:delText>
        </w:r>
        <w:r w:rsidRPr="00F11EFB" w:rsidDel="00676791">
          <w:rPr>
            <w:rFonts w:ascii="Times New Roman" w:eastAsia="Times New Roman" w:hAnsi="Times New Roman" w:cs="Times New Roman"/>
            <w:lang w:eastAsia="en-US"/>
          </w:rPr>
          <w:delText>CHAPTER</w:delText>
        </w:r>
        <w:r w:rsidR="00370E76" w:rsidRPr="00F11EFB" w:rsidDel="00676791">
          <w:rPr>
            <w:rFonts w:ascii="Times New Roman" w:eastAsia="Times New Roman" w:hAnsi="Times New Roman" w:cs="Times New Roman"/>
            <w:lang w:eastAsia="en-US"/>
          </w:rPr>
          <w:delText xml:space="preserve"> </w:delText>
        </w:r>
        <w:r w:rsidRPr="00F11EFB" w:rsidDel="00676791">
          <w:rPr>
            <w:rFonts w:ascii="Times New Roman" w:eastAsia="Times New Roman" w:hAnsi="Times New Roman" w:cs="Times New Roman"/>
            <w:lang w:eastAsia="en-US"/>
          </w:rPr>
          <w:delText>3</w:delText>
        </w:r>
        <w:r w:rsidR="00370E76" w:rsidRPr="00F11EFB" w:rsidDel="00676791">
          <w:rPr>
            <w:rFonts w:ascii="Times New Roman" w:eastAsia="Times New Roman" w:hAnsi="Times New Roman" w:cs="Times New Roman"/>
            <w:lang w:eastAsia="en-US"/>
          </w:rPr>
          <w:delText xml:space="preserve"> </w:delText>
        </w:r>
        <w:r w:rsidRPr="00F11EFB" w:rsidDel="00676791">
          <w:rPr>
            <w:rFonts w:ascii="Times New Roman" w:eastAsia="Times New Roman" w:hAnsi="Times New Roman" w:cs="Times New Roman"/>
            <w:lang w:eastAsia="en-US"/>
          </w:rPr>
          <w:delText>“THE</w:delText>
        </w:r>
        <w:r w:rsidR="00370E76" w:rsidRPr="00F11EFB" w:rsidDel="00676791">
          <w:rPr>
            <w:rFonts w:ascii="Times New Roman" w:eastAsia="Times New Roman" w:hAnsi="Times New Roman" w:cs="Times New Roman"/>
            <w:lang w:eastAsia="en-US"/>
          </w:rPr>
          <w:delText xml:space="preserve"> </w:delText>
        </w:r>
        <w:r w:rsidRPr="00F11EFB" w:rsidDel="00676791">
          <w:rPr>
            <w:rFonts w:ascii="Times New Roman" w:eastAsia="Times New Roman" w:hAnsi="Times New Roman" w:cs="Times New Roman"/>
            <w:lang w:eastAsia="en-US"/>
          </w:rPr>
          <w:delText>TRUTHS</w:delText>
        </w:r>
        <w:r w:rsidR="00370E76" w:rsidRPr="00F11EFB" w:rsidDel="00676791">
          <w:rPr>
            <w:rFonts w:ascii="Times New Roman" w:eastAsia="Times New Roman" w:hAnsi="Times New Roman" w:cs="Times New Roman"/>
            <w:lang w:eastAsia="en-US"/>
          </w:rPr>
          <w:delText xml:space="preserve"> </w:delText>
        </w:r>
        <w:r w:rsidRPr="00F11EFB" w:rsidDel="00676791">
          <w:rPr>
            <w:rFonts w:ascii="Times New Roman" w:eastAsia="Times New Roman" w:hAnsi="Times New Roman" w:cs="Times New Roman"/>
            <w:lang w:eastAsia="en-US"/>
          </w:rPr>
          <w:delText>AND</w:delText>
        </w:r>
        <w:r w:rsidR="00370E76" w:rsidRPr="00F11EFB" w:rsidDel="00676791">
          <w:rPr>
            <w:rFonts w:ascii="Times New Roman" w:eastAsia="Times New Roman" w:hAnsi="Times New Roman" w:cs="Times New Roman"/>
            <w:lang w:eastAsia="en-US"/>
          </w:rPr>
          <w:delText xml:space="preserve"> </w:delText>
        </w:r>
        <w:r w:rsidRPr="00F11EFB" w:rsidDel="00676791">
          <w:rPr>
            <w:rFonts w:ascii="Times New Roman" w:eastAsia="Times New Roman" w:hAnsi="Times New Roman" w:cs="Times New Roman"/>
            <w:lang w:eastAsia="en-US"/>
          </w:rPr>
          <w:delText>UNTRUTHS”</w:delText>
        </w:r>
      </w:del>
    </w:p>
    <w:p w14:paraId="01590843" w14:textId="08CF7740" w:rsidR="00B8594F" w:rsidRPr="00F11EFB" w:rsidDel="00D3415C" w:rsidRDefault="00B8594F">
      <w:pPr>
        <w:spacing w:before="100" w:beforeAutospacing="1"/>
        <w:ind w:right="4"/>
        <w:contextualSpacing/>
        <w:rPr>
          <w:del w:id="1734" w:author="Author"/>
          <w:rFonts w:ascii="Times New Roman" w:eastAsia="Times New Roman" w:hAnsi="Times New Roman" w:cs="Times New Roman"/>
          <w:lang w:eastAsia="en-US"/>
        </w:rPr>
        <w:pPrChange w:id="1735" w:author="Author">
          <w:pPr>
            <w:spacing w:before="100" w:beforeAutospacing="1"/>
            <w:ind w:right="4" w:firstLine="0"/>
            <w:contextualSpacing/>
          </w:pPr>
        </w:pPrChange>
      </w:pPr>
      <w:r w:rsidRPr="00F11EFB">
        <w:rPr>
          <w:rFonts w:ascii="Times New Roman" w:eastAsia="Times New Roman" w:hAnsi="Times New Roman" w:cs="Times New Roman"/>
          <w:lang w:eastAsia="en-US"/>
        </w:rPr>
        <w:t>The</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Allstate/National</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Journal</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Heartland</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Monitor</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poll</w:t>
      </w:r>
      <w:r w:rsidR="00370E76" w:rsidRPr="00F11EFB">
        <w:rPr>
          <w:rFonts w:ascii="Times New Roman" w:eastAsia="Times New Roman" w:hAnsi="Times New Roman" w:cs="Times New Roman"/>
          <w:lang w:eastAsia="en-US"/>
        </w:rPr>
        <w:t xml:space="preserve"> </w:t>
      </w:r>
      <w:r w:rsidR="004B3374" w:rsidRPr="00F11EFB">
        <w:rPr>
          <w:rFonts w:ascii="Times New Roman" w:eastAsia="Times New Roman" w:hAnsi="Times New Roman" w:cs="Times New Roman"/>
          <w:lang w:eastAsia="en-US"/>
        </w:rPr>
        <w:t>reprises</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the</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same</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questions</w:t>
      </w:r>
      <w:r w:rsidR="00370E76" w:rsidRPr="00F11EFB">
        <w:rPr>
          <w:rFonts w:ascii="Times New Roman" w:eastAsia="Times New Roman" w:hAnsi="Times New Roman" w:cs="Times New Roman"/>
          <w:lang w:eastAsia="en-US"/>
        </w:rPr>
        <w:t xml:space="preserve"> </w:t>
      </w:r>
      <w:ins w:id="1736" w:author="Author">
        <w:r w:rsidR="00D3415C">
          <w:rPr>
            <w:rFonts w:ascii="Times New Roman" w:eastAsia="Times New Roman" w:hAnsi="Times New Roman" w:cs="Times New Roman"/>
            <w:lang w:eastAsia="en-US"/>
          </w:rPr>
          <w:t>e</w:t>
        </w:r>
      </w:ins>
      <w:del w:id="1737" w:author="Author">
        <w:r w:rsidR="00FB0B0D" w:rsidRPr="00F11EFB" w:rsidDel="00D3415C">
          <w:rPr>
            <w:rFonts w:ascii="Times New Roman" w:eastAsia="Times New Roman" w:hAnsi="Times New Roman" w:cs="Times New Roman"/>
            <w:lang w:eastAsia="en-US"/>
          </w:rPr>
          <w:delText>E</w:delText>
        </w:r>
      </w:del>
      <w:r w:rsidR="00FB0B0D" w:rsidRPr="00F11EFB">
        <w:rPr>
          <w:rFonts w:ascii="Times New Roman" w:eastAsia="Times New Roman" w:hAnsi="Times New Roman" w:cs="Times New Roman"/>
          <w:lang w:eastAsia="en-US"/>
        </w:rPr>
        <w:t>ach</w:t>
      </w:r>
      <w:r w:rsidR="00370E76" w:rsidRPr="00F11EFB">
        <w:rPr>
          <w:rFonts w:ascii="Times New Roman" w:eastAsia="Times New Roman" w:hAnsi="Times New Roman" w:cs="Times New Roman"/>
          <w:lang w:eastAsia="en-US"/>
        </w:rPr>
        <w:t xml:space="preserve"> </w:t>
      </w:r>
      <w:r w:rsidR="00FB0B0D" w:rsidRPr="00F11EFB">
        <w:rPr>
          <w:rFonts w:ascii="Times New Roman" w:eastAsia="Times New Roman" w:hAnsi="Times New Roman" w:cs="Times New Roman"/>
          <w:lang w:eastAsia="en-US"/>
        </w:rPr>
        <w:t>year</w:t>
      </w:r>
      <w:r w:rsidR="00370E76" w:rsidRPr="00F11EFB">
        <w:rPr>
          <w:rFonts w:ascii="Times New Roman" w:eastAsia="Times New Roman" w:hAnsi="Times New Roman" w:cs="Times New Roman"/>
          <w:lang w:eastAsia="en-US"/>
        </w:rPr>
        <w:t xml:space="preserve"> </w:t>
      </w:r>
      <w:ins w:id="1738" w:author="Author">
        <w:r w:rsidR="00D3415C">
          <w:rPr>
            <w:rFonts w:ascii="Times New Roman" w:eastAsia="Times New Roman" w:hAnsi="Times New Roman" w:cs="Times New Roman"/>
            <w:lang w:eastAsia="en-US"/>
          </w:rPr>
          <w:t xml:space="preserve">in order </w:t>
        </w:r>
      </w:ins>
      <w:r w:rsidR="00FB0B0D" w:rsidRPr="00F11EFB">
        <w:rPr>
          <w:rFonts w:ascii="Times New Roman" w:eastAsia="Times New Roman" w:hAnsi="Times New Roman" w:cs="Times New Roman"/>
          <w:lang w:eastAsia="en-US"/>
        </w:rPr>
        <w:t>to</w:t>
      </w:r>
      <w:r w:rsidR="00370E76" w:rsidRPr="00F11EFB">
        <w:rPr>
          <w:rFonts w:ascii="Times New Roman" w:eastAsia="Times New Roman" w:hAnsi="Times New Roman" w:cs="Times New Roman"/>
          <w:lang w:eastAsia="en-US"/>
        </w:rPr>
        <w:t xml:space="preserve"> </w:t>
      </w:r>
      <w:r w:rsidR="00FB0B0D" w:rsidRPr="00F11EFB">
        <w:rPr>
          <w:rFonts w:ascii="Times New Roman" w:eastAsia="Times New Roman" w:hAnsi="Times New Roman" w:cs="Times New Roman"/>
          <w:lang w:eastAsia="en-US"/>
        </w:rPr>
        <w:t>compare</w:t>
      </w:r>
      <w:r w:rsidR="00370E76" w:rsidRPr="00F11EFB">
        <w:rPr>
          <w:rFonts w:ascii="Times New Roman" w:eastAsia="Times New Roman" w:hAnsi="Times New Roman" w:cs="Times New Roman"/>
          <w:lang w:eastAsia="en-US"/>
        </w:rPr>
        <w:t xml:space="preserve"> </w:t>
      </w:r>
      <w:r w:rsidR="00FB0B0D" w:rsidRPr="00F11EFB">
        <w:rPr>
          <w:rFonts w:ascii="Times New Roman" w:eastAsia="Times New Roman" w:hAnsi="Times New Roman" w:cs="Times New Roman"/>
          <w:lang w:eastAsia="en-US"/>
        </w:rPr>
        <w:t>sentiment</w:t>
      </w:r>
      <w:r w:rsidR="00370E76" w:rsidRPr="00F11EFB">
        <w:rPr>
          <w:rFonts w:ascii="Times New Roman" w:eastAsia="Times New Roman" w:hAnsi="Times New Roman" w:cs="Times New Roman"/>
          <w:lang w:eastAsia="en-US"/>
        </w:rPr>
        <w:t xml:space="preserve"> </w:t>
      </w:r>
      <w:r w:rsidR="00FB0B0D" w:rsidRPr="00F11EFB">
        <w:rPr>
          <w:rFonts w:ascii="Times New Roman" w:eastAsia="Times New Roman" w:hAnsi="Times New Roman" w:cs="Times New Roman"/>
          <w:lang w:eastAsia="en-US"/>
        </w:rPr>
        <w:t>now</w:t>
      </w:r>
      <w:r w:rsidR="00370E76" w:rsidRPr="00F11EFB">
        <w:rPr>
          <w:rFonts w:ascii="Times New Roman" w:eastAsia="Times New Roman" w:hAnsi="Times New Roman" w:cs="Times New Roman"/>
          <w:lang w:eastAsia="en-US"/>
        </w:rPr>
        <w:t xml:space="preserve"> </w:t>
      </w:r>
      <w:r w:rsidR="00FB0B0D" w:rsidRPr="00F11EFB">
        <w:rPr>
          <w:rFonts w:ascii="Times New Roman" w:eastAsia="Times New Roman" w:hAnsi="Times New Roman" w:cs="Times New Roman"/>
          <w:lang w:eastAsia="en-US"/>
        </w:rPr>
        <w:t>to</w:t>
      </w:r>
      <w:r w:rsidR="00370E76" w:rsidRPr="00F11EFB">
        <w:rPr>
          <w:rFonts w:ascii="Times New Roman" w:eastAsia="Times New Roman" w:hAnsi="Times New Roman" w:cs="Times New Roman"/>
          <w:lang w:eastAsia="en-US"/>
        </w:rPr>
        <w:t xml:space="preserve"> </w:t>
      </w:r>
      <w:r w:rsidR="00FB0B0D" w:rsidRPr="00F11EFB">
        <w:rPr>
          <w:rFonts w:ascii="Times New Roman" w:eastAsia="Times New Roman" w:hAnsi="Times New Roman" w:cs="Times New Roman"/>
          <w:lang w:eastAsia="en-US"/>
        </w:rPr>
        <w:t>sentiment</w:t>
      </w:r>
      <w:r w:rsidR="00370E76" w:rsidRPr="00F11EFB">
        <w:rPr>
          <w:rFonts w:ascii="Times New Roman" w:eastAsia="Times New Roman" w:hAnsi="Times New Roman" w:cs="Times New Roman"/>
          <w:lang w:eastAsia="en-US"/>
        </w:rPr>
        <w:t xml:space="preserve"> </w:t>
      </w:r>
      <w:r w:rsidR="00FB0B0D" w:rsidRPr="00F11EFB">
        <w:rPr>
          <w:rFonts w:ascii="Times New Roman" w:eastAsia="Times New Roman" w:hAnsi="Times New Roman" w:cs="Times New Roman"/>
          <w:lang w:eastAsia="en-US"/>
        </w:rPr>
        <w:t>during</w:t>
      </w:r>
      <w:r w:rsidR="00370E76" w:rsidRPr="00F11EFB">
        <w:rPr>
          <w:rFonts w:ascii="Times New Roman" w:eastAsia="Times New Roman" w:hAnsi="Times New Roman" w:cs="Times New Roman"/>
          <w:lang w:eastAsia="en-US"/>
        </w:rPr>
        <w:t xml:space="preserve"> </w:t>
      </w:r>
      <w:r w:rsidR="00FB0B0D" w:rsidRPr="00F11EFB">
        <w:rPr>
          <w:rFonts w:ascii="Times New Roman" w:eastAsia="Times New Roman" w:hAnsi="Times New Roman" w:cs="Times New Roman"/>
          <w:lang w:eastAsia="en-US"/>
        </w:rPr>
        <w:t>and</w:t>
      </w:r>
      <w:r w:rsidR="00370E76" w:rsidRPr="00F11EFB">
        <w:rPr>
          <w:rFonts w:ascii="Times New Roman" w:eastAsia="Times New Roman" w:hAnsi="Times New Roman" w:cs="Times New Roman"/>
          <w:lang w:eastAsia="en-US"/>
        </w:rPr>
        <w:t xml:space="preserve"> </w:t>
      </w:r>
      <w:r w:rsidR="00FB0B0D" w:rsidRPr="00F11EFB">
        <w:rPr>
          <w:rFonts w:ascii="Times New Roman" w:eastAsia="Times New Roman" w:hAnsi="Times New Roman" w:cs="Times New Roman"/>
          <w:lang w:eastAsia="en-US"/>
        </w:rPr>
        <w:t>after</w:t>
      </w:r>
      <w:r w:rsidR="00370E76" w:rsidRPr="00F11EFB">
        <w:rPr>
          <w:rFonts w:ascii="Times New Roman" w:eastAsia="Times New Roman" w:hAnsi="Times New Roman" w:cs="Times New Roman"/>
          <w:lang w:eastAsia="en-US"/>
        </w:rPr>
        <w:t xml:space="preserve"> </w:t>
      </w:r>
      <w:r w:rsidR="00FB0B0D" w:rsidRPr="00F11EFB">
        <w:rPr>
          <w:rFonts w:ascii="Times New Roman" w:eastAsia="Times New Roman" w:hAnsi="Times New Roman" w:cs="Times New Roman"/>
          <w:lang w:eastAsia="en-US"/>
        </w:rPr>
        <w:t>the</w:t>
      </w:r>
      <w:r w:rsidR="00370E76" w:rsidRPr="00F11EFB">
        <w:rPr>
          <w:rFonts w:ascii="Times New Roman" w:eastAsia="Times New Roman" w:hAnsi="Times New Roman" w:cs="Times New Roman"/>
          <w:lang w:eastAsia="en-US"/>
        </w:rPr>
        <w:t xml:space="preserve"> </w:t>
      </w:r>
      <w:ins w:id="1739" w:author="Author">
        <w:r w:rsidR="00D3415C">
          <w:rPr>
            <w:rFonts w:ascii="Times New Roman" w:eastAsia="Times New Roman" w:hAnsi="Times New Roman" w:cs="Times New Roman"/>
            <w:lang w:eastAsia="en-US"/>
          </w:rPr>
          <w:t>G</w:t>
        </w:r>
      </w:ins>
      <w:del w:id="1740" w:author="Author">
        <w:r w:rsidR="00FB0B0D" w:rsidRPr="00F11EFB" w:rsidDel="00D3415C">
          <w:rPr>
            <w:rFonts w:ascii="Times New Roman" w:eastAsia="Times New Roman" w:hAnsi="Times New Roman" w:cs="Times New Roman"/>
            <w:lang w:eastAsia="en-US"/>
          </w:rPr>
          <w:delText>g</w:delText>
        </w:r>
      </w:del>
      <w:r w:rsidR="00FB0B0D" w:rsidRPr="00F11EFB">
        <w:rPr>
          <w:rFonts w:ascii="Times New Roman" w:eastAsia="Times New Roman" w:hAnsi="Times New Roman" w:cs="Times New Roman"/>
          <w:lang w:eastAsia="en-US"/>
        </w:rPr>
        <w:t>reat</w:t>
      </w:r>
      <w:r w:rsidR="00370E76" w:rsidRPr="00F11EFB">
        <w:rPr>
          <w:rFonts w:ascii="Times New Roman" w:eastAsia="Times New Roman" w:hAnsi="Times New Roman" w:cs="Times New Roman"/>
          <w:lang w:eastAsia="en-US"/>
        </w:rPr>
        <w:t xml:space="preserve"> </w:t>
      </w:r>
      <w:ins w:id="1741" w:author="Author">
        <w:r w:rsidR="00D3415C">
          <w:rPr>
            <w:rFonts w:ascii="Times New Roman" w:eastAsia="Times New Roman" w:hAnsi="Times New Roman" w:cs="Times New Roman"/>
            <w:lang w:eastAsia="en-US"/>
          </w:rPr>
          <w:t>R</w:t>
        </w:r>
      </w:ins>
      <w:del w:id="1742" w:author="Author">
        <w:r w:rsidR="00FB0B0D" w:rsidRPr="00F11EFB" w:rsidDel="00D3415C">
          <w:rPr>
            <w:rFonts w:ascii="Times New Roman" w:eastAsia="Times New Roman" w:hAnsi="Times New Roman" w:cs="Times New Roman"/>
            <w:lang w:eastAsia="en-US"/>
          </w:rPr>
          <w:delText>r</w:delText>
        </w:r>
      </w:del>
      <w:r w:rsidR="00FB0B0D" w:rsidRPr="00F11EFB">
        <w:rPr>
          <w:rFonts w:ascii="Times New Roman" w:eastAsia="Times New Roman" w:hAnsi="Times New Roman" w:cs="Times New Roman"/>
          <w:lang w:eastAsia="en-US"/>
        </w:rPr>
        <w:t>ecession.</w:t>
      </w:r>
      <w:ins w:id="1743" w:author="Author">
        <w:r w:rsidR="00D3415C">
          <w:rPr>
            <w:rFonts w:ascii="Times New Roman" w:eastAsia="Times New Roman" w:hAnsi="Times New Roman" w:cs="Times New Roman"/>
            <w:lang w:eastAsia="en-US"/>
          </w:rPr>
          <w:t xml:space="preserve"> “</w:t>
        </w:r>
      </w:ins>
      <w:del w:id="1744" w:author="Author">
        <w:r w:rsidRPr="00F11EFB" w:rsidDel="00D3415C">
          <w:rPr>
            <w:rFonts w:ascii="Times New Roman" w:eastAsia="Times New Roman" w:hAnsi="Times New Roman" w:cs="Times New Roman"/>
            <w:lang w:eastAsia="en-US"/>
          </w:rPr>
          <w:delText>"</w:delText>
        </w:r>
      </w:del>
      <w:r w:rsidRPr="00F11EFB">
        <w:rPr>
          <w:rFonts w:ascii="Times New Roman" w:eastAsia="Times New Roman" w:hAnsi="Times New Roman" w:cs="Times New Roman"/>
          <w:lang w:eastAsia="en-US"/>
        </w:rPr>
        <w:t>When</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it</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comes</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to</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getting</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ahead,</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more</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people</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than</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ever</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think</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it</w:t>
      </w:r>
      <w:ins w:id="1745" w:author="Author">
        <w:r w:rsidR="00D3415C">
          <w:rPr>
            <w:rFonts w:ascii="Times New Roman" w:eastAsia="Times New Roman" w:hAnsi="Times New Roman" w:cs="Times New Roman"/>
            <w:lang w:eastAsia="en-US"/>
          </w:rPr>
          <w:t>’</w:t>
        </w:r>
      </w:ins>
      <w:del w:id="1746" w:author="Author">
        <w:r w:rsidRPr="00F11EFB" w:rsidDel="00D3415C">
          <w:rPr>
            <w:rFonts w:ascii="Times New Roman" w:eastAsia="Times New Roman" w:hAnsi="Times New Roman" w:cs="Times New Roman"/>
            <w:lang w:eastAsia="en-US"/>
          </w:rPr>
          <w:delText>'</w:delText>
        </w:r>
      </w:del>
      <w:r w:rsidRPr="00F11EFB">
        <w:rPr>
          <w:rFonts w:ascii="Times New Roman" w:eastAsia="Times New Roman" w:hAnsi="Times New Roman" w:cs="Times New Roman"/>
          <w:lang w:eastAsia="en-US"/>
        </w:rPr>
        <w:t>s</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their</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own</w:t>
      </w:r>
      <w:r w:rsidR="00370E76" w:rsidRPr="00F11EFB">
        <w:rPr>
          <w:rFonts w:ascii="Times New Roman" w:eastAsia="Times New Roman" w:hAnsi="Times New Roman" w:cs="Times New Roman"/>
          <w:lang w:eastAsia="en-US"/>
        </w:rPr>
        <w:t xml:space="preserve"> </w:t>
      </w:r>
      <w:r w:rsidR="00FB0B0D" w:rsidRPr="00F11EFB">
        <w:rPr>
          <w:rFonts w:ascii="Times New Roman" w:eastAsia="Times New Roman" w:hAnsi="Times New Roman" w:cs="Times New Roman"/>
          <w:lang w:eastAsia="en-US"/>
        </w:rPr>
        <w:t>t</w:t>
      </w:r>
      <w:r w:rsidR="004B3374" w:rsidRPr="00F11EFB">
        <w:rPr>
          <w:rFonts w:ascii="Times New Roman" w:eastAsia="Times New Roman" w:hAnsi="Times New Roman" w:cs="Times New Roman"/>
          <w:lang w:eastAsia="en-US"/>
        </w:rPr>
        <w:t>alents</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and</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hard</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work,</w:t>
      </w:r>
      <w:ins w:id="1747" w:author="Author">
        <w:r w:rsidR="00D3415C">
          <w:rPr>
            <w:rFonts w:ascii="Times New Roman" w:eastAsia="Times New Roman" w:hAnsi="Times New Roman" w:cs="Times New Roman"/>
            <w:lang w:eastAsia="en-US"/>
          </w:rPr>
          <w:t>”</w:t>
        </w:r>
      </w:ins>
      <w:del w:id="1748" w:author="Author">
        <w:r w:rsidRPr="00F11EFB" w:rsidDel="00D3415C">
          <w:rPr>
            <w:rFonts w:ascii="Times New Roman" w:eastAsia="Times New Roman" w:hAnsi="Times New Roman" w:cs="Times New Roman"/>
            <w:lang w:eastAsia="en-US"/>
          </w:rPr>
          <w:delText>"</w:delText>
        </w:r>
      </w:del>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noted</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Joseph</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McMahon,</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the</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poll</w:t>
      </w:r>
      <w:ins w:id="1749" w:author="Author">
        <w:r w:rsidR="00D3415C">
          <w:rPr>
            <w:rFonts w:ascii="Times New Roman" w:eastAsia="Times New Roman" w:hAnsi="Times New Roman" w:cs="Times New Roman"/>
            <w:lang w:eastAsia="en-US"/>
          </w:rPr>
          <w:t>’</w:t>
        </w:r>
      </w:ins>
      <w:del w:id="1750" w:author="Author">
        <w:r w:rsidRPr="00F11EFB" w:rsidDel="00D3415C">
          <w:rPr>
            <w:rFonts w:ascii="Times New Roman" w:eastAsia="Times New Roman" w:hAnsi="Times New Roman" w:cs="Times New Roman"/>
            <w:lang w:eastAsia="en-US"/>
          </w:rPr>
          <w:delText>'</w:delText>
        </w:r>
      </w:del>
      <w:r w:rsidRPr="00F11EFB">
        <w:rPr>
          <w:rFonts w:ascii="Times New Roman" w:eastAsia="Times New Roman" w:hAnsi="Times New Roman" w:cs="Times New Roman"/>
          <w:lang w:eastAsia="en-US"/>
        </w:rPr>
        <w:t>s</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lead</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researcher.</w:t>
      </w:r>
      <w:del w:id="1751" w:author="Author">
        <w:r w:rsidR="00370E76" w:rsidRPr="00F11EFB" w:rsidDel="00D3415C">
          <w:rPr>
            <w:rFonts w:ascii="Times New Roman" w:eastAsia="Times New Roman" w:hAnsi="Times New Roman" w:cs="Times New Roman"/>
            <w:lang w:eastAsia="en-US"/>
          </w:rPr>
          <w:delText xml:space="preserve"> </w:delText>
        </w:r>
      </w:del>
      <w:ins w:id="1752" w:author="Author">
        <w:r w:rsidR="00D3415C">
          <w:rPr>
            <w:rFonts w:ascii="Times New Roman" w:eastAsia="Times New Roman" w:hAnsi="Times New Roman" w:cs="Times New Roman"/>
            <w:lang w:eastAsia="en-US"/>
          </w:rPr>
          <w:t xml:space="preserve"> </w:t>
        </w:r>
      </w:ins>
    </w:p>
    <w:p w14:paraId="4F9E9927" w14:textId="712F46D4" w:rsidR="00B8594F" w:rsidDel="000D26A2" w:rsidRDefault="00D3415C">
      <w:pPr>
        <w:spacing w:before="100" w:beforeAutospacing="1"/>
        <w:ind w:right="4"/>
        <w:contextualSpacing/>
        <w:rPr>
          <w:del w:id="1753" w:author="Author"/>
          <w:rFonts w:ascii="Times New Roman" w:eastAsia="Times New Roman" w:hAnsi="Times New Roman" w:cs="Times New Roman"/>
          <w:lang w:eastAsia="en-US"/>
        </w:rPr>
        <w:pPrChange w:id="1754" w:author="Author">
          <w:pPr>
            <w:spacing w:before="100" w:beforeAutospacing="1"/>
            <w:ind w:right="4" w:firstLine="0"/>
            <w:contextualSpacing/>
          </w:pPr>
        </w:pPrChange>
      </w:pPr>
      <w:ins w:id="1755" w:author="Author">
        <w:r>
          <w:rPr>
            <w:rFonts w:ascii="Times New Roman" w:eastAsia="Times New Roman" w:hAnsi="Times New Roman" w:cs="Times New Roman"/>
            <w:lang w:eastAsia="en-US"/>
          </w:rPr>
          <w:t>“</w:t>
        </w:r>
      </w:ins>
      <w:del w:id="1756" w:author="Author">
        <w:r w:rsidR="00B8594F" w:rsidRPr="00F11EFB" w:rsidDel="00D3415C">
          <w:rPr>
            <w:rFonts w:ascii="Times New Roman" w:eastAsia="Times New Roman" w:hAnsi="Times New Roman" w:cs="Times New Roman"/>
            <w:lang w:eastAsia="en-US"/>
          </w:rPr>
          <w:delText>"</w:delText>
        </w:r>
      </w:del>
      <w:r w:rsidR="00B8594F" w:rsidRPr="00F11EFB">
        <w:rPr>
          <w:rFonts w:ascii="Times New Roman" w:eastAsia="Times New Roman" w:hAnsi="Times New Roman" w:cs="Times New Roman"/>
          <w:lang w:eastAsia="en-US"/>
        </w:rPr>
        <w:t>There</w:t>
      </w:r>
      <w:ins w:id="1757" w:author="Author">
        <w:r>
          <w:rPr>
            <w:rFonts w:ascii="Times New Roman" w:eastAsia="Times New Roman" w:hAnsi="Times New Roman" w:cs="Times New Roman"/>
            <w:lang w:eastAsia="en-US"/>
          </w:rPr>
          <w:t>’</w:t>
        </w:r>
      </w:ins>
      <w:del w:id="1758" w:author="Author">
        <w:r w:rsidR="00B8594F" w:rsidRPr="00F11EFB" w:rsidDel="00D3415C">
          <w:rPr>
            <w:rFonts w:ascii="Times New Roman" w:eastAsia="Times New Roman" w:hAnsi="Times New Roman" w:cs="Times New Roman"/>
            <w:lang w:eastAsia="en-US"/>
          </w:rPr>
          <w:delText>'</w:delText>
        </w:r>
      </w:del>
      <w:r w:rsidR="00B8594F" w:rsidRPr="00F11EFB">
        <w:rPr>
          <w:rFonts w:ascii="Times New Roman" w:eastAsia="Times New Roman" w:hAnsi="Times New Roman" w:cs="Times New Roman"/>
          <w:lang w:eastAsia="en-US"/>
        </w:rPr>
        <w:t>s</w:t>
      </w:r>
      <w:r w:rsidR="00370E76" w:rsidRPr="00F11EFB">
        <w:rPr>
          <w:rFonts w:ascii="Times New Roman" w:eastAsia="Times New Roman" w:hAnsi="Times New Roman" w:cs="Times New Roman"/>
          <w:lang w:eastAsia="en-US"/>
        </w:rPr>
        <w:t xml:space="preserve"> </w:t>
      </w:r>
      <w:r w:rsidR="00B8594F" w:rsidRPr="00F11EFB">
        <w:rPr>
          <w:rFonts w:ascii="Times New Roman" w:eastAsia="Times New Roman" w:hAnsi="Times New Roman" w:cs="Times New Roman"/>
          <w:lang w:eastAsia="en-US"/>
        </w:rPr>
        <w:t>a</w:t>
      </w:r>
      <w:r w:rsidR="00370E76" w:rsidRPr="00F11EFB">
        <w:rPr>
          <w:rFonts w:ascii="Times New Roman" w:eastAsia="Times New Roman" w:hAnsi="Times New Roman" w:cs="Times New Roman"/>
          <w:lang w:eastAsia="en-US"/>
        </w:rPr>
        <w:t xml:space="preserve"> </w:t>
      </w:r>
      <w:r w:rsidR="00FB0B0D" w:rsidRPr="00F11EFB">
        <w:rPr>
          <w:rFonts w:ascii="Times New Roman" w:eastAsia="Times New Roman" w:hAnsi="Times New Roman" w:cs="Times New Roman"/>
          <w:lang w:eastAsia="en-US"/>
        </w:rPr>
        <w:t>belief</w:t>
      </w:r>
      <w:r w:rsidR="00370E76" w:rsidRPr="00F11EFB">
        <w:rPr>
          <w:rFonts w:ascii="Times New Roman" w:eastAsia="Times New Roman" w:hAnsi="Times New Roman" w:cs="Times New Roman"/>
          <w:lang w:eastAsia="en-US"/>
        </w:rPr>
        <w:t xml:space="preserve"> </w:t>
      </w:r>
      <w:r w:rsidR="00FB0B0D" w:rsidRPr="00F11EFB">
        <w:rPr>
          <w:rFonts w:ascii="Times New Roman" w:eastAsia="Times New Roman" w:hAnsi="Times New Roman" w:cs="Times New Roman"/>
          <w:lang w:eastAsia="en-US"/>
        </w:rPr>
        <w:t>it</w:t>
      </w:r>
      <w:ins w:id="1759" w:author="Author">
        <w:r>
          <w:rPr>
            <w:rFonts w:ascii="Times New Roman" w:eastAsia="Times New Roman" w:hAnsi="Times New Roman" w:cs="Times New Roman"/>
            <w:lang w:eastAsia="en-US"/>
          </w:rPr>
          <w:t>’</w:t>
        </w:r>
      </w:ins>
      <w:del w:id="1760" w:author="Author">
        <w:r w:rsidR="00FB0B0D" w:rsidRPr="00F11EFB" w:rsidDel="00D3415C">
          <w:rPr>
            <w:rFonts w:ascii="Times New Roman" w:eastAsia="Times New Roman" w:hAnsi="Times New Roman" w:cs="Times New Roman"/>
            <w:lang w:eastAsia="en-US"/>
          </w:rPr>
          <w:delText>'</w:delText>
        </w:r>
      </w:del>
      <w:r w:rsidR="00FB0B0D" w:rsidRPr="00F11EFB">
        <w:rPr>
          <w:rFonts w:ascii="Times New Roman" w:eastAsia="Times New Roman" w:hAnsi="Times New Roman" w:cs="Times New Roman"/>
          <w:lang w:eastAsia="en-US"/>
        </w:rPr>
        <w:t>s</w:t>
      </w:r>
      <w:r w:rsidR="00370E76" w:rsidRPr="00F11EFB">
        <w:rPr>
          <w:rFonts w:ascii="Times New Roman" w:eastAsia="Times New Roman" w:hAnsi="Times New Roman" w:cs="Times New Roman"/>
          <w:lang w:eastAsia="en-US"/>
        </w:rPr>
        <w:t xml:space="preserve"> </w:t>
      </w:r>
      <w:r w:rsidR="00FB0B0D" w:rsidRPr="00F11EFB">
        <w:rPr>
          <w:rFonts w:ascii="Times New Roman" w:eastAsia="Times New Roman" w:hAnsi="Times New Roman" w:cs="Times New Roman"/>
          <w:lang w:eastAsia="en-US"/>
        </w:rPr>
        <w:t>about</w:t>
      </w:r>
      <w:r w:rsidR="00370E76" w:rsidRPr="00F11EFB">
        <w:rPr>
          <w:rFonts w:ascii="Times New Roman" w:eastAsia="Times New Roman" w:hAnsi="Times New Roman" w:cs="Times New Roman"/>
          <w:lang w:eastAsia="en-US"/>
        </w:rPr>
        <w:t xml:space="preserve"> </w:t>
      </w:r>
      <w:r w:rsidR="00FB0B0D" w:rsidRPr="00F11EFB">
        <w:rPr>
          <w:rFonts w:ascii="Times New Roman" w:eastAsia="Times New Roman" w:hAnsi="Times New Roman" w:cs="Times New Roman"/>
          <w:lang w:eastAsia="en-US"/>
        </w:rPr>
        <w:t>you</w:t>
      </w:r>
      <w:r w:rsidR="00370E76" w:rsidRPr="00F11EFB">
        <w:rPr>
          <w:rFonts w:ascii="Times New Roman" w:eastAsia="Times New Roman" w:hAnsi="Times New Roman" w:cs="Times New Roman"/>
          <w:lang w:eastAsia="en-US"/>
        </w:rPr>
        <w:t xml:space="preserve"> </w:t>
      </w:r>
      <w:r w:rsidR="00FB0B0D" w:rsidRPr="00F11EFB">
        <w:rPr>
          <w:rFonts w:ascii="Times New Roman" w:eastAsia="Times New Roman" w:hAnsi="Times New Roman" w:cs="Times New Roman"/>
          <w:lang w:eastAsia="en-US"/>
        </w:rPr>
        <w:t>as</w:t>
      </w:r>
      <w:r w:rsidR="00370E76" w:rsidRPr="00F11EFB">
        <w:rPr>
          <w:rFonts w:ascii="Times New Roman" w:eastAsia="Times New Roman" w:hAnsi="Times New Roman" w:cs="Times New Roman"/>
          <w:lang w:eastAsia="en-US"/>
        </w:rPr>
        <w:t xml:space="preserve"> </w:t>
      </w:r>
      <w:r w:rsidR="00FB0B0D" w:rsidRPr="00F11EFB">
        <w:rPr>
          <w:rFonts w:ascii="Times New Roman" w:eastAsia="Times New Roman" w:hAnsi="Times New Roman" w:cs="Times New Roman"/>
          <w:lang w:eastAsia="en-US"/>
        </w:rPr>
        <w:t>an</w:t>
      </w:r>
      <w:r w:rsidR="00370E76" w:rsidRPr="00F11EFB">
        <w:rPr>
          <w:rFonts w:ascii="Times New Roman" w:eastAsia="Times New Roman" w:hAnsi="Times New Roman" w:cs="Times New Roman"/>
          <w:lang w:eastAsia="en-US"/>
        </w:rPr>
        <w:t xml:space="preserve"> </w:t>
      </w:r>
      <w:r w:rsidR="00FB0B0D" w:rsidRPr="00F11EFB">
        <w:rPr>
          <w:rFonts w:ascii="Times New Roman" w:eastAsia="Times New Roman" w:hAnsi="Times New Roman" w:cs="Times New Roman"/>
          <w:lang w:eastAsia="en-US"/>
        </w:rPr>
        <w:t>individual</w:t>
      </w:r>
      <w:r w:rsidR="00370E76" w:rsidRPr="00F11EFB">
        <w:rPr>
          <w:rFonts w:ascii="Times New Roman" w:eastAsia="Times New Roman" w:hAnsi="Times New Roman" w:cs="Times New Roman"/>
          <w:lang w:eastAsia="en-US"/>
        </w:rPr>
        <w:t xml:space="preserve"> </w:t>
      </w:r>
      <w:r w:rsidR="00FB0B0D" w:rsidRPr="00F11EFB">
        <w:rPr>
          <w:rFonts w:ascii="Times New Roman" w:eastAsia="Times New Roman" w:hAnsi="Times New Roman" w:cs="Times New Roman"/>
          <w:lang w:eastAsia="en-US"/>
        </w:rPr>
        <w:t>to</w:t>
      </w:r>
      <w:r w:rsidR="00370E76" w:rsidRPr="00F11EFB">
        <w:rPr>
          <w:rFonts w:ascii="Times New Roman" w:eastAsia="Times New Roman" w:hAnsi="Times New Roman" w:cs="Times New Roman"/>
          <w:lang w:eastAsia="en-US"/>
        </w:rPr>
        <w:t xml:space="preserve"> </w:t>
      </w:r>
      <w:r w:rsidR="00FB0B0D" w:rsidRPr="00F11EFB">
        <w:rPr>
          <w:rFonts w:ascii="Times New Roman" w:eastAsia="Times New Roman" w:hAnsi="Times New Roman" w:cs="Times New Roman"/>
          <w:lang w:eastAsia="en-US"/>
        </w:rPr>
        <w:t>make</w:t>
      </w:r>
      <w:r w:rsidR="00370E76" w:rsidRPr="00F11EFB">
        <w:rPr>
          <w:rFonts w:ascii="Times New Roman" w:eastAsia="Times New Roman" w:hAnsi="Times New Roman" w:cs="Times New Roman"/>
          <w:lang w:eastAsia="en-US"/>
        </w:rPr>
        <w:t xml:space="preserve"> </w:t>
      </w:r>
      <w:r w:rsidR="00FB0B0D" w:rsidRPr="00F11EFB">
        <w:rPr>
          <w:rFonts w:ascii="Times New Roman" w:eastAsia="Times New Roman" w:hAnsi="Times New Roman" w:cs="Times New Roman"/>
          <w:lang w:eastAsia="en-US"/>
        </w:rPr>
        <w:t>it</w:t>
      </w:r>
      <w:r w:rsidR="00370E76" w:rsidRPr="00F11EFB">
        <w:rPr>
          <w:rFonts w:ascii="Times New Roman" w:eastAsia="Times New Roman" w:hAnsi="Times New Roman" w:cs="Times New Roman"/>
          <w:lang w:eastAsia="en-US"/>
        </w:rPr>
        <w:t xml:space="preserve"> </w:t>
      </w:r>
      <w:r w:rsidR="00FB0B0D" w:rsidRPr="00F11EFB">
        <w:rPr>
          <w:rFonts w:ascii="Times New Roman" w:eastAsia="Times New Roman" w:hAnsi="Times New Roman" w:cs="Times New Roman"/>
          <w:lang w:eastAsia="en-US"/>
        </w:rPr>
        <w:t>happen.</w:t>
      </w:r>
      <w:ins w:id="1761" w:author="Author">
        <w:r>
          <w:rPr>
            <w:rFonts w:ascii="Times New Roman" w:eastAsia="Times New Roman" w:hAnsi="Times New Roman" w:cs="Times New Roman"/>
            <w:lang w:eastAsia="en-US"/>
          </w:rPr>
          <w:t>”</w:t>
        </w:r>
      </w:ins>
      <w:del w:id="1762" w:author="Author">
        <w:r w:rsidR="00FB0B0D" w:rsidRPr="00F11EFB" w:rsidDel="00D3415C">
          <w:rPr>
            <w:rFonts w:ascii="Times New Roman" w:eastAsia="Times New Roman" w:hAnsi="Times New Roman" w:cs="Times New Roman"/>
            <w:lang w:eastAsia="en-US"/>
          </w:rPr>
          <w:delText>"</w:delText>
        </w:r>
        <w:r w:rsidR="00370E76" w:rsidRPr="00F11EFB" w:rsidDel="00D3415C">
          <w:rPr>
            <w:rFonts w:ascii="Times New Roman" w:eastAsia="Times New Roman" w:hAnsi="Times New Roman" w:cs="Times New Roman"/>
            <w:lang w:eastAsia="en-US"/>
          </w:rPr>
          <w:delText xml:space="preserve"> </w:delText>
        </w:r>
      </w:del>
    </w:p>
    <w:p w14:paraId="13065C21" w14:textId="77777777" w:rsidR="000D26A2" w:rsidRPr="00F11EFB" w:rsidRDefault="000D26A2">
      <w:pPr>
        <w:spacing w:before="100" w:beforeAutospacing="1"/>
        <w:ind w:right="4"/>
        <w:contextualSpacing/>
        <w:rPr>
          <w:ins w:id="1763" w:author="Author"/>
          <w:rFonts w:ascii="Times New Roman" w:eastAsia="Times New Roman" w:hAnsi="Times New Roman" w:cs="Times New Roman"/>
          <w:lang w:eastAsia="en-US"/>
        </w:rPr>
        <w:pPrChange w:id="1764" w:author="Author">
          <w:pPr>
            <w:spacing w:before="100" w:beforeAutospacing="1"/>
            <w:ind w:right="4" w:firstLine="0"/>
            <w:contextualSpacing/>
          </w:pPr>
        </w:pPrChange>
      </w:pPr>
    </w:p>
    <w:p w14:paraId="216B9AA1" w14:textId="387676F3" w:rsidR="00B8594F" w:rsidRPr="00D3415C" w:rsidDel="00D3415C" w:rsidRDefault="00B8594F">
      <w:pPr>
        <w:spacing w:before="100" w:beforeAutospacing="1"/>
        <w:ind w:right="4"/>
        <w:contextualSpacing/>
        <w:rPr>
          <w:del w:id="1765" w:author="Author"/>
          <w:rFonts w:ascii="Times New Roman" w:eastAsia="Times New Roman" w:hAnsi="Times New Roman" w:cs="Times New Roman"/>
          <w:lang w:eastAsia="en-US"/>
        </w:rPr>
        <w:pPrChange w:id="1766" w:author="Author">
          <w:pPr>
            <w:spacing w:before="100" w:beforeAutospacing="1"/>
            <w:ind w:right="4" w:firstLine="0"/>
            <w:contextualSpacing/>
          </w:pPr>
        </w:pPrChange>
      </w:pPr>
      <w:r w:rsidRPr="00F11EFB">
        <w:rPr>
          <w:rFonts w:ascii="Times New Roman" w:eastAsia="Times New Roman" w:hAnsi="Times New Roman" w:cs="Times New Roman"/>
          <w:lang w:eastAsia="en-US"/>
        </w:rPr>
        <w:t>No</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doubt</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for</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those</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trying</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to</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get</w:t>
      </w:r>
      <w:r w:rsidR="00370E76" w:rsidRPr="00F11EFB">
        <w:rPr>
          <w:rFonts w:ascii="Times New Roman" w:eastAsia="Times New Roman" w:hAnsi="Times New Roman" w:cs="Times New Roman"/>
          <w:lang w:eastAsia="en-US"/>
        </w:rPr>
        <w:t xml:space="preserve"> </w:t>
      </w:r>
      <w:proofErr w:type="gramStart"/>
      <w:r w:rsidRPr="00F11EFB">
        <w:rPr>
          <w:rFonts w:ascii="Times New Roman" w:eastAsia="Times New Roman" w:hAnsi="Times New Roman" w:cs="Times New Roman"/>
          <w:lang w:eastAsia="en-US"/>
        </w:rPr>
        <w:t>by,</w:t>
      </w:r>
      <w:proofErr w:type="gramEnd"/>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it</w:t>
      </w:r>
      <w:ins w:id="1767" w:author="Author">
        <w:r w:rsidR="00D3415C">
          <w:rPr>
            <w:rFonts w:ascii="Times New Roman" w:eastAsia="Times New Roman" w:hAnsi="Times New Roman" w:cs="Times New Roman"/>
            <w:lang w:eastAsia="en-US"/>
          </w:rPr>
          <w:t>’</w:t>
        </w:r>
      </w:ins>
      <w:del w:id="1768" w:author="Author">
        <w:r w:rsidRPr="00F11EFB" w:rsidDel="00D3415C">
          <w:rPr>
            <w:rFonts w:ascii="Times New Roman" w:eastAsia="Times New Roman" w:hAnsi="Times New Roman" w:cs="Times New Roman"/>
            <w:lang w:eastAsia="en-US"/>
          </w:rPr>
          <w:delText>'</w:delText>
        </w:r>
      </w:del>
      <w:r w:rsidRPr="00F11EFB">
        <w:rPr>
          <w:rFonts w:ascii="Times New Roman" w:eastAsia="Times New Roman" w:hAnsi="Times New Roman" w:cs="Times New Roman"/>
          <w:lang w:eastAsia="en-US"/>
        </w:rPr>
        <w:t>s</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been</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a</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rough</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ride.</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There</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are</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also</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signs</w:t>
      </w:r>
      <w:r w:rsidR="00370E76" w:rsidRPr="00F11EFB">
        <w:rPr>
          <w:rFonts w:ascii="Times New Roman" w:eastAsia="Times New Roman" w:hAnsi="Times New Roman" w:cs="Times New Roman"/>
          <w:lang w:eastAsia="en-US"/>
        </w:rPr>
        <w:t xml:space="preserve"> </w:t>
      </w:r>
      <w:r w:rsidR="00FB0B0D" w:rsidRPr="00F11EFB">
        <w:rPr>
          <w:rFonts w:ascii="Times New Roman" w:eastAsia="Times New Roman" w:hAnsi="Times New Roman" w:cs="Times New Roman"/>
          <w:lang w:eastAsia="en-US"/>
        </w:rPr>
        <w:t>p</w:t>
      </w:r>
      <w:r w:rsidRPr="00F11EFB">
        <w:rPr>
          <w:rFonts w:ascii="Times New Roman" w:eastAsia="Times New Roman" w:hAnsi="Times New Roman" w:cs="Times New Roman"/>
          <w:lang w:eastAsia="en-US"/>
        </w:rPr>
        <w:t>lenty</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of</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people</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still</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feel</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under</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financial</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pressure</w:t>
      </w:r>
      <w:r w:rsidRPr="00D3415C">
        <w:rPr>
          <w:rFonts w:ascii="Times New Roman" w:eastAsia="Times New Roman" w:hAnsi="Times New Roman" w:cs="Times New Roman"/>
          <w:lang w:eastAsia="en-US"/>
        </w:rPr>
        <w:t>.</w:t>
      </w:r>
      <w:del w:id="1769" w:author="Author">
        <w:r w:rsidR="00370E76" w:rsidRPr="00D3415C" w:rsidDel="00D3415C">
          <w:rPr>
            <w:rFonts w:ascii="Times New Roman" w:eastAsia="Times New Roman" w:hAnsi="Times New Roman" w:cs="Times New Roman"/>
            <w:lang w:eastAsia="en-US"/>
          </w:rPr>
          <w:delText xml:space="preserve"> </w:delText>
        </w:r>
      </w:del>
      <w:ins w:id="1770" w:author="Author">
        <w:r w:rsidR="00D3415C" w:rsidRPr="00412EB7">
          <w:rPr>
            <w:rFonts w:ascii="Times New Roman" w:eastAsia="Times New Roman" w:hAnsi="Times New Roman" w:cs="Times New Roman"/>
            <w:lang w:eastAsia="en-US"/>
            <w:rPrChange w:id="1771" w:author="Author">
              <w:rPr>
                <w:rFonts w:ascii="Times New Roman" w:eastAsia="Times New Roman" w:hAnsi="Times New Roman" w:cs="Times New Roman"/>
                <w:b/>
                <w:lang w:eastAsia="en-US"/>
              </w:rPr>
            </w:rPrChange>
          </w:rPr>
          <w:t xml:space="preserve"> </w:t>
        </w:r>
      </w:ins>
    </w:p>
    <w:p w14:paraId="3817E13D" w14:textId="100E934C" w:rsidR="00B8594F" w:rsidRPr="00412EB7" w:rsidDel="00D3415C" w:rsidRDefault="00B8594F">
      <w:pPr>
        <w:spacing w:before="100" w:beforeAutospacing="1"/>
        <w:ind w:right="4"/>
        <w:contextualSpacing/>
        <w:rPr>
          <w:del w:id="1772" w:author="Author"/>
          <w:rFonts w:ascii="Times New Roman" w:eastAsia="Times New Roman" w:hAnsi="Times New Roman" w:cs="Times New Roman"/>
          <w:lang w:eastAsia="en-US"/>
          <w:rPrChange w:id="1773" w:author="Author">
            <w:rPr>
              <w:del w:id="1774" w:author="Author"/>
              <w:rFonts w:ascii="Times New Roman" w:eastAsia="Times New Roman" w:hAnsi="Times New Roman" w:cs="Times New Roman"/>
              <w:b/>
              <w:lang w:eastAsia="en-US"/>
            </w:rPr>
          </w:rPrChange>
        </w:rPr>
        <w:pPrChange w:id="1775" w:author="Author">
          <w:pPr>
            <w:spacing w:before="100" w:beforeAutospacing="1"/>
            <w:ind w:right="4" w:firstLine="0"/>
            <w:contextualSpacing/>
          </w:pPr>
        </w:pPrChange>
      </w:pPr>
      <w:r w:rsidRPr="00412EB7">
        <w:rPr>
          <w:rFonts w:ascii="Times New Roman" w:eastAsia="Times New Roman" w:hAnsi="Times New Roman" w:cs="Times New Roman"/>
          <w:lang w:eastAsia="en-US"/>
          <w:rPrChange w:id="1776" w:author="Author">
            <w:rPr>
              <w:rFonts w:ascii="Times New Roman" w:eastAsia="Times New Roman" w:hAnsi="Times New Roman" w:cs="Times New Roman"/>
              <w:b/>
              <w:lang w:eastAsia="en-US"/>
            </w:rPr>
          </w:rPrChange>
        </w:rPr>
        <w:t>Almost</w:t>
      </w:r>
      <w:r w:rsidR="00370E76" w:rsidRPr="00412EB7">
        <w:rPr>
          <w:rFonts w:ascii="Times New Roman" w:eastAsia="Times New Roman" w:hAnsi="Times New Roman" w:cs="Times New Roman"/>
          <w:lang w:eastAsia="en-US"/>
          <w:rPrChange w:id="1777" w:author="Author">
            <w:rPr>
              <w:rFonts w:ascii="Times New Roman" w:eastAsia="Times New Roman" w:hAnsi="Times New Roman" w:cs="Times New Roman"/>
              <w:b/>
              <w:lang w:eastAsia="en-US"/>
            </w:rPr>
          </w:rPrChange>
        </w:rPr>
        <w:t xml:space="preserve"> </w:t>
      </w:r>
      <w:r w:rsidRPr="00412EB7">
        <w:rPr>
          <w:rFonts w:ascii="Times New Roman" w:eastAsia="Times New Roman" w:hAnsi="Times New Roman" w:cs="Times New Roman"/>
          <w:lang w:eastAsia="en-US"/>
          <w:rPrChange w:id="1778" w:author="Author">
            <w:rPr>
              <w:rFonts w:ascii="Times New Roman" w:eastAsia="Times New Roman" w:hAnsi="Times New Roman" w:cs="Times New Roman"/>
              <w:b/>
              <w:lang w:eastAsia="en-US"/>
            </w:rPr>
          </w:rPrChange>
        </w:rPr>
        <w:t>half,</w:t>
      </w:r>
      <w:r w:rsidR="00370E76" w:rsidRPr="00412EB7">
        <w:rPr>
          <w:rFonts w:ascii="Times New Roman" w:eastAsia="Times New Roman" w:hAnsi="Times New Roman" w:cs="Times New Roman"/>
          <w:lang w:eastAsia="en-US"/>
          <w:rPrChange w:id="1779" w:author="Author">
            <w:rPr>
              <w:rFonts w:ascii="Times New Roman" w:eastAsia="Times New Roman" w:hAnsi="Times New Roman" w:cs="Times New Roman"/>
              <w:b/>
              <w:lang w:eastAsia="en-US"/>
            </w:rPr>
          </w:rPrChange>
        </w:rPr>
        <w:t xml:space="preserve"> </w:t>
      </w:r>
      <w:r w:rsidRPr="00412EB7">
        <w:rPr>
          <w:rFonts w:ascii="Times New Roman" w:eastAsia="Times New Roman" w:hAnsi="Times New Roman" w:cs="Times New Roman"/>
          <w:lang w:eastAsia="en-US"/>
          <w:rPrChange w:id="1780" w:author="Author">
            <w:rPr>
              <w:rFonts w:ascii="Times New Roman" w:eastAsia="Times New Roman" w:hAnsi="Times New Roman" w:cs="Times New Roman"/>
              <w:b/>
              <w:lang w:eastAsia="en-US"/>
            </w:rPr>
          </w:rPrChange>
        </w:rPr>
        <w:t>or</w:t>
      </w:r>
      <w:r w:rsidR="00370E76" w:rsidRPr="00412EB7">
        <w:rPr>
          <w:rFonts w:ascii="Times New Roman" w:eastAsia="Times New Roman" w:hAnsi="Times New Roman" w:cs="Times New Roman"/>
          <w:lang w:eastAsia="en-US"/>
          <w:rPrChange w:id="1781" w:author="Author">
            <w:rPr>
              <w:rFonts w:ascii="Times New Roman" w:eastAsia="Times New Roman" w:hAnsi="Times New Roman" w:cs="Times New Roman"/>
              <w:b/>
              <w:lang w:eastAsia="en-US"/>
            </w:rPr>
          </w:rPrChange>
        </w:rPr>
        <w:t xml:space="preserve"> </w:t>
      </w:r>
      <w:r w:rsidRPr="00412EB7">
        <w:rPr>
          <w:rFonts w:ascii="Times New Roman" w:eastAsia="Times New Roman" w:hAnsi="Times New Roman" w:cs="Times New Roman"/>
          <w:lang w:eastAsia="en-US"/>
          <w:rPrChange w:id="1782" w:author="Author">
            <w:rPr>
              <w:rFonts w:ascii="Times New Roman" w:eastAsia="Times New Roman" w:hAnsi="Times New Roman" w:cs="Times New Roman"/>
              <w:b/>
              <w:lang w:eastAsia="en-US"/>
            </w:rPr>
          </w:rPrChange>
        </w:rPr>
        <w:t>45</w:t>
      </w:r>
      <w:ins w:id="1783" w:author="Author">
        <w:r w:rsidR="00D3415C">
          <w:rPr>
            <w:rFonts w:ascii="Times New Roman" w:eastAsia="Times New Roman" w:hAnsi="Times New Roman" w:cs="Times New Roman"/>
            <w:lang w:eastAsia="en-US"/>
          </w:rPr>
          <w:t>%</w:t>
        </w:r>
      </w:ins>
      <w:del w:id="1784" w:author="Author">
        <w:r w:rsidR="00370E76" w:rsidRPr="00412EB7" w:rsidDel="00D3415C">
          <w:rPr>
            <w:rFonts w:ascii="Times New Roman" w:eastAsia="Times New Roman" w:hAnsi="Times New Roman" w:cs="Times New Roman"/>
            <w:lang w:eastAsia="en-US"/>
            <w:rPrChange w:id="1785" w:author="Author">
              <w:rPr>
                <w:rFonts w:ascii="Times New Roman" w:eastAsia="Times New Roman" w:hAnsi="Times New Roman" w:cs="Times New Roman"/>
                <w:b/>
                <w:lang w:eastAsia="en-US"/>
              </w:rPr>
            </w:rPrChange>
          </w:rPr>
          <w:delText xml:space="preserve"> </w:delText>
        </w:r>
        <w:r w:rsidRPr="00412EB7" w:rsidDel="00D3415C">
          <w:rPr>
            <w:rFonts w:ascii="Times New Roman" w:eastAsia="Times New Roman" w:hAnsi="Times New Roman" w:cs="Times New Roman"/>
            <w:lang w:eastAsia="en-US"/>
            <w:rPrChange w:id="1786" w:author="Author">
              <w:rPr>
                <w:rFonts w:ascii="Times New Roman" w:eastAsia="Times New Roman" w:hAnsi="Times New Roman" w:cs="Times New Roman"/>
                <w:b/>
                <w:lang w:eastAsia="en-US"/>
              </w:rPr>
            </w:rPrChange>
          </w:rPr>
          <w:delText>percent</w:delText>
        </w:r>
      </w:del>
      <w:r w:rsidRPr="00412EB7">
        <w:rPr>
          <w:rFonts w:ascii="Times New Roman" w:eastAsia="Times New Roman" w:hAnsi="Times New Roman" w:cs="Times New Roman"/>
          <w:lang w:eastAsia="en-US"/>
          <w:rPrChange w:id="1787" w:author="Author">
            <w:rPr>
              <w:rFonts w:ascii="Times New Roman" w:eastAsia="Times New Roman" w:hAnsi="Times New Roman" w:cs="Times New Roman"/>
              <w:b/>
              <w:lang w:eastAsia="en-US"/>
            </w:rPr>
          </w:rPrChange>
        </w:rPr>
        <w:t>,</w:t>
      </w:r>
      <w:r w:rsidR="00370E76" w:rsidRPr="00412EB7">
        <w:rPr>
          <w:rFonts w:ascii="Times New Roman" w:eastAsia="Times New Roman" w:hAnsi="Times New Roman" w:cs="Times New Roman"/>
          <w:lang w:eastAsia="en-US"/>
          <w:rPrChange w:id="1788" w:author="Author">
            <w:rPr>
              <w:rFonts w:ascii="Times New Roman" w:eastAsia="Times New Roman" w:hAnsi="Times New Roman" w:cs="Times New Roman"/>
              <w:b/>
              <w:lang w:eastAsia="en-US"/>
            </w:rPr>
          </w:rPrChange>
        </w:rPr>
        <w:t xml:space="preserve"> </w:t>
      </w:r>
      <w:r w:rsidRPr="00412EB7">
        <w:rPr>
          <w:rFonts w:ascii="Times New Roman" w:eastAsia="Times New Roman" w:hAnsi="Times New Roman" w:cs="Times New Roman"/>
          <w:lang w:eastAsia="en-US"/>
          <w:rPrChange w:id="1789" w:author="Author">
            <w:rPr>
              <w:rFonts w:ascii="Times New Roman" w:eastAsia="Times New Roman" w:hAnsi="Times New Roman" w:cs="Times New Roman"/>
              <w:b/>
              <w:lang w:eastAsia="en-US"/>
            </w:rPr>
          </w:rPrChange>
        </w:rPr>
        <w:t>of</w:t>
      </w:r>
      <w:r w:rsidR="00370E76" w:rsidRPr="00412EB7">
        <w:rPr>
          <w:rFonts w:ascii="Times New Roman" w:eastAsia="Times New Roman" w:hAnsi="Times New Roman" w:cs="Times New Roman"/>
          <w:lang w:eastAsia="en-US"/>
          <w:rPrChange w:id="1790" w:author="Author">
            <w:rPr>
              <w:rFonts w:ascii="Times New Roman" w:eastAsia="Times New Roman" w:hAnsi="Times New Roman" w:cs="Times New Roman"/>
              <w:b/>
              <w:lang w:eastAsia="en-US"/>
            </w:rPr>
          </w:rPrChange>
        </w:rPr>
        <w:t xml:space="preserve"> </w:t>
      </w:r>
      <w:r w:rsidRPr="00412EB7">
        <w:rPr>
          <w:rFonts w:ascii="Times New Roman" w:eastAsia="Times New Roman" w:hAnsi="Times New Roman" w:cs="Times New Roman"/>
          <w:lang w:eastAsia="en-US"/>
          <w:rPrChange w:id="1791" w:author="Author">
            <w:rPr>
              <w:rFonts w:ascii="Times New Roman" w:eastAsia="Times New Roman" w:hAnsi="Times New Roman" w:cs="Times New Roman"/>
              <w:b/>
              <w:lang w:eastAsia="en-US"/>
            </w:rPr>
          </w:rPrChange>
        </w:rPr>
        <w:t>those</w:t>
      </w:r>
      <w:r w:rsidR="00370E76" w:rsidRPr="00412EB7">
        <w:rPr>
          <w:rFonts w:ascii="Times New Roman" w:eastAsia="Times New Roman" w:hAnsi="Times New Roman" w:cs="Times New Roman"/>
          <w:lang w:eastAsia="en-US"/>
          <w:rPrChange w:id="1792" w:author="Author">
            <w:rPr>
              <w:rFonts w:ascii="Times New Roman" w:eastAsia="Times New Roman" w:hAnsi="Times New Roman" w:cs="Times New Roman"/>
              <w:b/>
              <w:lang w:eastAsia="en-US"/>
            </w:rPr>
          </w:rPrChange>
        </w:rPr>
        <w:t xml:space="preserve"> </w:t>
      </w:r>
      <w:r w:rsidRPr="00412EB7">
        <w:rPr>
          <w:rFonts w:ascii="Times New Roman" w:eastAsia="Times New Roman" w:hAnsi="Times New Roman" w:cs="Times New Roman"/>
          <w:lang w:eastAsia="en-US"/>
          <w:rPrChange w:id="1793" w:author="Author">
            <w:rPr>
              <w:rFonts w:ascii="Times New Roman" w:eastAsia="Times New Roman" w:hAnsi="Times New Roman" w:cs="Times New Roman"/>
              <w:b/>
              <w:lang w:eastAsia="en-US"/>
            </w:rPr>
          </w:rPrChange>
        </w:rPr>
        <w:t>polled</w:t>
      </w:r>
      <w:del w:id="1794" w:author="Author">
        <w:r w:rsidR="00FB0B0D" w:rsidRPr="00412EB7" w:rsidDel="00D3415C">
          <w:rPr>
            <w:rFonts w:ascii="Times New Roman" w:eastAsia="Times New Roman" w:hAnsi="Times New Roman" w:cs="Times New Roman"/>
            <w:lang w:eastAsia="en-US"/>
            <w:rPrChange w:id="1795" w:author="Author">
              <w:rPr>
                <w:rFonts w:ascii="Times New Roman" w:eastAsia="Times New Roman" w:hAnsi="Times New Roman" w:cs="Times New Roman"/>
                <w:b/>
                <w:lang w:eastAsia="en-US"/>
              </w:rPr>
            </w:rPrChange>
          </w:rPr>
          <w:delText>,</w:delText>
        </w:r>
      </w:del>
      <w:r w:rsidR="00370E76" w:rsidRPr="00412EB7">
        <w:rPr>
          <w:rFonts w:ascii="Times New Roman" w:eastAsia="Times New Roman" w:hAnsi="Times New Roman" w:cs="Times New Roman"/>
          <w:lang w:eastAsia="en-US"/>
          <w:rPrChange w:id="1796" w:author="Author">
            <w:rPr>
              <w:rFonts w:ascii="Times New Roman" w:eastAsia="Times New Roman" w:hAnsi="Times New Roman" w:cs="Times New Roman"/>
              <w:b/>
              <w:lang w:eastAsia="en-US"/>
            </w:rPr>
          </w:rPrChange>
        </w:rPr>
        <w:t xml:space="preserve"> </w:t>
      </w:r>
      <w:r w:rsidRPr="00412EB7">
        <w:rPr>
          <w:rFonts w:ascii="Times New Roman" w:eastAsia="Times New Roman" w:hAnsi="Times New Roman" w:cs="Times New Roman"/>
          <w:lang w:eastAsia="en-US"/>
          <w:rPrChange w:id="1797" w:author="Author">
            <w:rPr>
              <w:rFonts w:ascii="Times New Roman" w:eastAsia="Times New Roman" w:hAnsi="Times New Roman" w:cs="Times New Roman"/>
              <w:b/>
              <w:lang w:eastAsia="en-US"/>
            </w:rPr>
          </w:rPrChange>
        </w:rPr>
        <w:t>rated</w:t>
      </w:r>
      <w:r w:rsidR="00370E76" w:rsidRPr="00412EB7">
        <w:rPr>
          <w:rFonts w:ascii="Times New Roman" w:eastAsia="Times New Roman" w:hAnsi="Times New Roman" w:cs="Times New Roman"/>
          <w:lang w:eastAsia="en-US"/>
          <w:rPrChange w:id="1798" w:author="Author">
            <w:rPr>
              <w:rFonts w:ascii="Times New Roman" w:eastAsia="Times New Roman" w:hAnsi="Times New Roman" w:cs="Times New Roman"/>
              <w:b/>
              <w:lang w:eastAsia="en-US"/>
            </w:rPr>
          </w:rPrChange>
        </w:rPr>
        <w:t xml:space="preserve"> </w:t>
      </w:r>
      <w:r w:rsidRPr="00412EB7">
        <w:rPr>
          <w:rFonts w:ascii="Times New Roman" w:eastAsia="Times New Roman" w:hAnsi="Times New Roman" w:cs="Times New Roman"/>
          <w:lang w:eastAsia="en-US"/>
          <w:rPrChange w:id="1799" w:author="Author">
            <w:rPr>
              <w:rFonts w:ascii="Times New Roman" w:eastAsia="Times New Roman" w:hAnsi="Times New Roman" w:cs="Times New Roman"/>
              <w:b/>
              <w:lang w:eastAsia="en-US"/>
            </w:rPr>
          </w:rPrChange>
        </w:rPr>
        <w:t>their</w:t>
      </w:r>
      <w:r w:rsidR="00370E76" w:rsidRPr="00412EB7">
        <w:rPr>
          <w:rFonts w:ascii="Times New Roman" w:eastAsia="Times New Roman" w:hAnsi="Times New Roman" w:cs="Times New Roman"/>
          <w:lang w:eastAsia="en-US"/>
          <w:rPrChange w:id="1800" w:author="Author">
            <w:rPr>
              <w:rFonts w:ascii="Times New Roman" w:eastAsia="Times New Roman" w:hAnsi="Times New Roman" w:cs="Times New Roman"/>
              <w:b/>
              <w:lang w:eastAsia="en-US"/>
            </w:rPr>
          </w:rPrChange>
        </w:rPr>
        <w:t xml:space="preserve"> </w:t>
      </w:r>
      <w:r w:rsidRPr="00412EB7">
        <w:rPr>
          <w:rFonts w:ascii="Times New Roman" w:eastAsia="Times New Roman" w:hAnsi="Times New Roman" w:cs="Times New Roman"/>
          <w:lang w:eastAsia="en-US"/>
          <w:rPrChange w:id="1801" w:author="Author">
            <w:rPr>
              <w:rFonts w:ascii="Times New Roman" w:eastAsia="Times New Roman" w:hAnsi="Times New Roman" w:cs="Times New Roman"/>
              <w:b/>
              <w:lang w:eastAsia="en-US"/>
            </w:rPr>
          </w:rPrChange>
        </w:rPr>
        <w:t>personal</w:t>
      </w:r>
      <w:r w:rsidR="00370E76" w:rsidRPr="00412EB7">
        <w:rPr>
          <w:rFonts w:ascii="Times New Roman" w:eastAsia="Times New Roman" w:hAnsi="Times New Roman" w:cs="Times New Roman"/>
          <w:lang w:eastAsia="en-US"/>
          <w:rPrChange w:id="1802" w:author="Author">
            <w:rPr>
              <w:rFonts w:ascii="Times New Roman" w:eastAsia="Times New Roman" w:hAnsi="Times New Roman" w:cs="Times New Roman"/>
              <w:b/>
              <w:lang w:eastAsia="en-US"/>
            </w:rPr>
          </w:rPrChange>
        </w:rPr>
        <w:t xml:space="preserve"> </w:t>
      </w:r>
      <w:r w:rsidR="004B3374" w:rsidRPr="00412EB7">
        <w:rPr>
          <w:rFonts w:ascii="Times New Roman" w:eastAsia="Times New Roman" w:hAnsi="Times New Roman" w:cs="Times New Roman"/>
          <w:lang w:eastAsia="en-US"/>
          <w:rPrChange w:id="1803" w:author="Author">
            <w:rPr>
              <w:rFonts w:ascii="Times New Roman" w:eastAsia="Times New Roman" w:hAnsi="Times New Roman" w:cs="Times New Roman"/>
              <w:b/>
              <w:lang w:eastAsia="en-US"/>
            </w:rPr>
          </w:rPrChange>
        </w:rPr>
        <w:t>finances</w:t>
      </w:r>
      <w:del w:id="1804" w:author="Author">
        <w:r w:rsidR="00370E76" w:rsidRPr="00412EB7" w:rsidDel="00D3415C">
          <w:rPr>
            <w:rFonts w:ascii="Times New Roman" w:eastAsia="Times New Roman" w:hAnsi="Times New Roman" w:cs="Times New Roman"/>
            <w:lang w:eastAsia="en-US"/>
            <w:rPrChange w:id="1805" w:author="Author">
              <w:rPr>
                <w:rFonts w:ascii="Times New Roman" w:eastAsia="Times New Roman" w:hAnsi="Times New Roman" w:cs="Times New Roman"/>
                <w:b/>
                <w:lang w:eastAsia="en-US"/>
              </w:rPr>
            </w:rPrChange>
          </w:rPr>
          <w:delText xml:space="preserve"> </w:delText>
        </w:r>
      </w:del>
    </w:p>
    <w:p w14:paraId="687623C5" w14:textId="6677287D" w:rsidR="00B8594F" w:rsidRPr="00F11EFB" w:rsidDel="000D26A2" w:rsidRDefault="00370E76">
      <w:pPr>
        <w:spacing w:before="100" w:beforeAutospacing="1"/>
        <w:ind w:right="4"/>
        <w:contextualSpacing/>
        <w:rPr>
          <w:del w:id="1806" w:author="Author"/>
          <w:rFonts w:ascii="Times New Roman" w:eastAsia="Times New Roman" w:hAnsi="Times New Roman" w:cs="Times New Roman"/>
          <w:b/>
          <w:lang w:eastAsia="en-US"/>
        </w:rPr>
        <w:pPrChange w:id="1807" w:author="Author">
          <w:pPr>
            <w:spacing w:before="100" w:beforeAutospacing="1"/>
            <w:ind w:right="4" w:firstLine="0"/>
            <w:contextualSpacing/>
          </w:pPr>
        </w:pPrChange>
      </w:pPr>
      <w:del w:id="1808" w:author="Author">
        <w:r w:rsidRPr="00412EB7" w:rsidDel="00D3415C">
          <w:rPr>
            <w:rFonts w:ascii="Times New Roman" w:eastAsia="Times New Roman" w:hAnsi="Times New Roman" w:cs="Times New Roman"/>
            <w:lang w:eastAsia="en-US"/>
            <w:rPrChange w:id="1809" w:author="Author">
              <w:rPr>
                <w:rFonts w:ascii="Times New Roman" w:eastAsia="Times New Roman" w:hAnsi="Times New Roman" w:cs="Times New Roman"/>
                <w:b/>
                <w:lang w:eastAsia="en-US"/>
              </w:rPr>
            </w:rPrChange>
          </w:rPr>
          <w:delText xml:space="preserve"> </w:delText>
        </w:r>
        <w:r w:rsidR="00FB0B0D" w:rsidRPr="00412EB7" w:rsidDel="00D3415C">
          <w:rPr>
            <w:rFonts w:ascii="Times New Roman" w:eastAsia="Times New Roman" w:hAnsi="Times New Roman" w:cs="Times New Roman"/>
            <w:lang w:eastAsia="en-US"/>
            <w:rPrChange w:id="1810" w:author="Author">
              <w:rPr>
                <w:rFonts w:ascii="Times New Roman" w:eastAsia="Times New Roman" w:hAnsi="Times New Roman" w:cs="Times New Roman"/>
                <w:b/>
                <w:lang w:eastAsia="en-US"/>
              </w:rPr>
            </w:rPrChange>
          </w:rPr>
          <w:delText>The</w:delText>
        </w:r>
        <w:r w:rsidRPr="00412EB7" w:rsidDel="00D3415C">
          <w:rPr>
            <w:rFonts w:ascii="Times New Roman" w:eastAsia="Times New Roman" w:hAnsi="Times New Roman" w:cs="Times New Roman"/>
            <w:lang w:eastAsia="en-US"/>
            <w:rPrChange w:id="1811" w:author="Author">
              <w:rPr>
                <w:rFonts w:ascii="Times New Roman" w:eastAsia="Times New Roman" w:hAnsi="Times New Roman" w:cs="Times New Roman"/>
                <w:b/>
                <w:lang w:eastAsia="en-US"/>
              </w:rPr>
            </w:rPrChange>
          </w:rPr>
          <w:delText xml:space="preserve"> </w:delText>
        </w:r>
        <w:r w:rsidR="00FB0B0D" w:rsidRPr="00412EB7" w:rsidDel="00D3415C">
          <w:rPr>
            <w:rFonts w:ascii="Times New Roman" w:eastAsia="Times New Roman" w:hAnsi="Times New Roman" w:cs="Times New Roman"/>
            <w:lang w:eastAsia="en-US"/>
            <w:rPrChange w:id="1812" w:author="Author">
              <w:rPr>
                <w:rFonts w:ascii="Times New Roman" w:eastAsia="Times New Roman" w:hAnsi="Times New Roman" w:cs="Times New Roman"/>
                <w:b/>
                <w:lang w:eastAsia="en-US"/>
              </w:rPr>
            </w:rPrChange>
          </w:rPr>
          <w:delText>s</w:delText>
        </w:r>
        <w:r w:rsidR="00B8594F" w:rsidRPr="00412EB7" w:rsidDel="00D3415C">
          <w:rPr>
            <w:rFonts w:ascii="Times New Roman" w:eastAsia="Times New Roman" w:hAnsi="Times New Roman" w:cs="Times New Roman"/>
            <w:lang w:eastAsia="en-US"/>
            <w:rPrChange w:id="1813" w:author="Author">
              <w:rPr>
                <w:rFonts w:ascii="Times New Roman" w:eastAsia="Times New Roman" w:hAnsi="Times New Roman" w:cs="Times New Roman"/>
                <w:b/>
                <w:lang w:eastAsia="en-US"/>
              </w:rPr>
            </w:rPrChange>
          </w:rPr>
          <w:delText>ituation</w:delText>
        </w:r>
      </w:del>
      <w:r w:rsidRPr="00412EB7">
        <w:rPr>
          <w:rFonts w:ascii="Times New Roman" w:eastAsia="Times New Roman" w:hAnsi="Times New Roman" w:cs="Times New Roman"/>
          <w:lang w:eastAsia="en-US"/>
          <w:rPrChange w:id="1814" w:author="Author">
            <w:rPr>
              <w:rFonts w:ascii="Times New Roman" w:eastAsia="Times New Roman" w:hAnsi="Times New Roman" w:cs="Times New Roman"/>
              <w:b/>
              <w:lang w:eastAsia="en-US"/>
            </w:rPr>
          </w:rPrChange>
        </w:rPr>
        <w:t xml:space="preserve"> </w:t>
      </w:r>
      <w:r w:rsidR="00B8594F" w:rsidRPr="00F11EFB">
        <w:rPr>
          <w:rFonts w:ascii="Times New Roman" w:eastAsia="Times New Roman" w:hAnsi="Times New Roman" w:cs="Times New Roman"/>
          <w:lang w:eastAsia="en-US"/>
        </w:rPr>
        <w:t>as</w:t>
      </w:r>
      <w:r w:rsidRPr="00F11EFB">
        <w:rPr>
          <w:rFonts w:ascii="Times New Roman" w:eastAsia="Times New Roman" w:hAnsi="Times New Roman" w:cs="Times New Roman"/>
          <w:lang w:eastAsia="en-US"/>
        </w:rPr>
        <w:t xml:space="preserve"> </w:t>
      </w:r>
      <w:r w:rsidR="00B8594F" w:rsidRPr="00F11EFB">
        <w:rPr>
          <w:rFonts w:ascii="Times New Roman" w:eastAsia="Times New Roman" w:hAnsi="Times New Roman" w:cs="Times New Roman"/>
          <w:lang w:eastAsia="en-US"/>
        </w:rPr>
        <w:t>excellent</w:t>
      </w:r>
      <w:r w:rsidRPr="00F11EFB">
        <w:rPr>
          <w:rFonts w:ascii="Times New Roman" w:eastAsia="Times New Roman" w:hAnsi="Times New Roman" w:cs="Times New Roman"/>
          <w:lang w:eastAsia="en-US"/>
        </w:rPr>
        <w:t xml:space="preserve"> </w:t>
      </w:r>
      <w:r w:rsidR="00B8594F" w:rsidRPr="00F11EFB">
        <w:rPr>
          <w:rFonts w:ascii="Times New Roman" w:eastAsia="Times New Roman" w:hAnsi="Times New Roman" w:cs="Times New Roman"/>
          <w:lang w:eastAsia="en-US"/>
        </w:rPr>
        <w:t>or</w:t>
      </w:r>
      <w:r w:rsidRPr="00F11EFB">
        <w:rPr>
          <w:rFonts w:ascii="Times New Roman" w:eastAsia="Times New Roman" w:hAnsi="Times New Roman" w:cs="Times New Roman"/>
          <w:lang w:eastAsia="en-US"/>
        </w:rPr>
        <w:t xml:space="preserve"> </w:t>
      </w:r>
      <w:r w:rsidR="00B8594F" w:rsidRPr="00F11EFB">
        <w:rPr>
          <w:rFonts w:ascii="Times New Roman" w:eastAsia="Times New Roman" w:hAnsi="Times New Roman" w:cs="Times New Roman"/>
          <w:lang w:eastAsia="en-US"/>
        </w:rPr>
        <w:t>good,</w:t>
      </w:r>
      <w:r w:rsidRPr="00F11EFB">
        <w:rPr>
          <w:rFonts w:ascii="Times New Roman" w:eastAsia="Times New Roman" w:hAnsi="Times New Roman" w:cs="Times New Roman"/>
          <w:lang w:eastAsia="en-US"/>
        </w:rPr>
        <w:t xml:space="preserve"> </w:t>
      </w:r>
      <w:r w:rsidR="00B8594F" w:rsidRPr="00F11EFB">
        <w:rPr>
          <w:rFonts w:ascii="Times New Roman" w:eastAsia="Times New Roman" w:hAnsi="Times New Roman" w:cs="Times New Roman"/>
          <w:lang w:eastAsia="en-US"/>
        </w:rPr>
        <w:t>which</w:t>
      </w:r>
      <w:r w:rsidRPr="00F11EFB">
        <w:rPr>
          <w:rFonts w:ascii="Times New Roman" w:eastAsia="Times New Roman" w:hAnsi="Times New Roman" w:cs="Times New Roman"/>
          <w:lang w:eastAsia="en-US"/>
        </w:rPr>
        <w:t xml:space="preserve"> </w:t>
      </w:r>
      <w:r w:rsidR="00B8594F" w:rsidRPr="00F11EFB">
        <w:rPr>
          <w:rFonts w:ascii="Times New Roman" w:eastAsia="Times New Roman" w:hAnsi="Times New Roman" w:cs="Times New Roman"/>
          <w:lang w:eastAsia="en-US"/>
        </w:rPr>
        <w:t>was</w:t>
      </w:r>
      <w:r w:rsidRPr="00F11EFB">
        <w:rPr>
          <w:rFonts w:ascii="Times New Roman" w:eastAsia="Times New Roman" w:hAnsi="Times New Roman" w:cs="Times New Roman"/>
          <w:lang w:eastAsia="en-US"/>
        </w:rPr>
        <w:t xml:space="preserve"> </w:t>
      </w:r>
      <w:r w:rsidR="00B8594F" w:rsidRPr="00F11EFB">
        <w:rPr>
          <w:rFonts w:ascii="Times New Roman" w:eastAsia="Times New Roman" w:hAnsi="Times New Roman" w:cs="Times New Roman"/>
          <w:lang w:eastAsia="en-US"/>
        </w:rPr>
        <w:t>a</w:t>
      </w:r>
      <w:r w:rsidRPr="00F11EFB">
        <w:rPr>
          <w:rFonts w:ascii="Times New Roman" w:eastAsia="Times New Roman" w:hAnsi="Times New Roman" w:cs="Times New Roman"/>
          <w:lang w:eastAsia="en-US"/>
        </w:rPr>
        <w:t xml:space="preserve"> </w:t>
      </w:r>
      <w:r w:rsidR="00B8594F" w:rsidRPr="00F11EFB">
        <w:rPr>
          <w:rFonts w:ascii="Times New Roman" w:eastAsia="Times New Roman" w:hAnsi="Times New Roman" w:cs="Times New Roman"/>
          <w:lang w:eastAsia="en-US"/>
        </w:rPr>
        <w:t>three-year</w:t>
      </w:r>
      <w:r w:rsidRPr="00F11EFB">
        <w:rPr>
          <w:rFonts w:ascii="Times New Roman" w:eastAsia="Times New Roman" w:hAnsi="Times New Roman" w:cs="Times New Roman"/>
          <w:lang w:eastAsia="en-US"/>
        </w:rPr>
        <w:t xml:space="preserve"> </w:t>
      </w:r>
      <w:r w:rsidR="00B8594F" w:rsidRPr="00F11EFB">
        <w:rPr>
          <w:rFonts w:ascii="Times New Roman" w:eastAsia="Times New Roman" w:hAnsi="Times New Roman" w:cs="Times New Roman"/>
          <w:lang w:eastAsia="en-US"/>
        </w:rPr>
        <w:t>high.</w:t>
      </w:r>
      <w:r w:rsidRPr="00F11EFB">
        <w:rPr>
          <w:rFonts w:ascii="Times New Roman" w:eastAsia="Times New Roman" w:hAnsi="Times New Roman" w:cs="Times New Roman"/>
          <w:lang w:eastAsia="en-US"/>
        </w:rPr>
        <w:t xml:space="preserve"> </w:t>
      </w:r>
      <w:r w:rsidR="00B8594F" w:rsidRPr="00F11EFB">
        <w:rPr>
          <w:rFonts w:ascii="Times New Roman" w:eastAsia="Times New Roman" w:hAnsi="Times New Roman" w:cs="Times New Roman"/>
          <w:lang w:eastAsia="en-US"/>
        </w:rPr>
        <w:t>However,</w:t>
      </w:r>
      <w:r w:rsidRPr="00F11EFB">
        <w:rPr>
          <w:rFonts w:ascii="Times New Roman" w:eastAsia="Times New Roman" w:hAnsi="Times New Roman" w:cs="Times New Roman"/>
          <w:lang w:eastAsia="en-US"/>
        </w:rPr>
        <w:t xml:space="preserve"> </w:t>
      </w:r>
      <w:r w:rsidR="00B8594F" w:rsidRPr="00F11EFB">
        <w:rPr>
          <w:rFonts w:ascii="Times New Roman" w:eastAsia="Times New Roman" w:hAnsi="Times New Roman" w:cs="Times New Roman"/>
          <w:lang w:eastAsia="en-US"/>
        </w:rPr>
        <w:t>54</w:t>
      </w:r>
      <w:ins w:id="1815" w:author="Author">
        <w:r w:rsidR="000D26A2">
          <w:rPr>
            <w:rFonts w:ascii="Times New Roman" w:eastAsia="Times New Roman" w:hAnsi="Times New Roman" w:cs="Times New Roman"/>
            <w:lang w:eastAsia="en-US"/>
          </w:rPr>
          <w:t>%</w:t>
        </w:r>
      </w:ins>
      <w:del w:id="1816" w:author="Author">
        <w:r w:rsidRPr="00F11EFB" w:rsidDel="000D26A2">
          <w:rPr>
            <w:rFonts w:ascii="Times New Roman" w:eastAsia="Times New Roman" w:hAnsi="Times New Roman" w:cs="Times New Roman"/>
            <w:lang w:eastAsia="en-US"/>
          </w:rPr>
          <w:delText xml:space="preserve"> </w:delText>
        </w:r>
        <w:r w:rsidR="00B8594F" w:rsidRPr="00F11EFB" w:rsidDel="000D26A2">
          <w:rPr>
            <w:rFonts w:ascii="Times New Roman" w:eastAsia="Times New Roman" w:hAnsi="Times New Roman" w:cs="Times New Roman"/>
            <w:lang w:eastAsia="en-US"/>
          </w:rPr>
          <w:delText>percent</w:delText>
        </w:r>
      </w:del>
      <w:r w:rsidRPr="00F11EFB">
        <w:rPr>
          <w:rFonts w:ascii="Times New Roman" w:eastAsia="Times New Roman" w:hAnsi="Times New Roman" w:cs="Times New Roman"/>
          <w:lang w:eastAsia="en-US"/>
        </w:rPr>
        <w:t xml:space="preserve"> </w:t>
      </w:r>
      <w:r w:rsidR="00B8594F" w:rsidRPr="00F11EFB">
        <w:rPr>
          <w:rFonts w:ascii="Times New Roman" w:eastAsia="Times New Roman" w:hAnsi="Times New Roman" w:cs="Times New Roman"/>
          <w:lang w:eastAsia="en-US"/>
        </w:rPr>
        <w:t>said</w:t>
      </w:r>
      <w:r w:rsidRPr="00F11EFB">
        <w:rPr>
          <w:rFonts w:ascii="Times New Roman" w:eastAsia="Times New Roman" w:hAnsi="Times New Roman" w:cs="Times New Roman"/>
          <w:lang w:eastAsia="en-US"/>
        </w:rPr>
        <w:t xml:space="preserve"> </w:t>
      </w:r>
      <w:r w:rsidR="00B8594F" w:rsidRPr="00F11EFB">
        <w:rPr>
          <w:rFonts w:ascii="Times New Roman" w:eastAsia="Times New Roman" w:hAnsi="Times New Roman" w:cs="Times New Roman"/>
          <w:lang w:eastAsia="en-US"/>
        </w:rPr>
        <w:t>their</w:t>
      </w:r>
      <w:r w:rsidRPr="00412EB7">
        <w:rPr>
          <w:rFonts w:ascii="Times New Roman" w:eastAsia="Times New Roman" w:hAnsi="Times New Roman" w:cs="Times New Roman"/>
          <w:lang w:eastAsia="en-US"/>
          <w:rPrChange w:id="1817" w:author="Author">
            <w:rPr>
              <w:rFonts w:ascii="Times New Roman" w:eastAsia="Times New Roman" w:hAnsi="Times New Roman" w:cs="Times New Roman"/>
              <w:b/>
              <w:lang w:eastAsia="en-US"/>
            </w:rPr>
          </w:rPrChange>
        </w:rPr>
        <w:t xml:space="preserve"> </w:t>
      </w:r>
      <w:r w:rsidR="00B8594F" w:rsidRPr="00F11EFB">
        <w:rPr>
          <w:rFonts w:ascii="Times New Roman" w:eastAsia="Times New Roman" w:hAnsi="Times New Roman" w:cs="Times New Roman"/>
          <w:lang w:eastAsia="en-US"/>
        </w:rPr>
        <w:t>personal</w:t>
      </w:r>
      <w:r w:rsidRPr="00F11EFB">
        <w:rPr>
          <w:rFonts w:ascii="Times New Roman" w:eastAsia="Times New Roman" w:hAnsi="Times New Roman" w:cs="Times New Roman"/>
          <w:lang w:eastAsia="en-US"/>
        </w:rPr>
        <w:t xml:space="preserve"> </w:t>
      </w:r>
      <w:r w:rsidR="00B8594F" w:rsidRPr="00F11EFB">
        <w:rPr>
          <w:rFonts w:ascii="Times New Roman" w:eastAsia="Times New Roman" w:hAnsi="Times New Roman" w:cs="Times New Roman"/>
          <w:lang w:eastAsia="en-US"/>
        </w:rPr>
        <w:t>financial</w:t>
      </w:r>
      <w:r w:rsidRPr="00F11EFB">
        <w:rPr>
          <w:rFonts w:ascii="Times New Roman" w:eastAsia="Times New Roman" w:hAnsi="Times New Roman" w:cs="Times New Roman"/>
          <w:lang w:eastAsia="en-US"/>
        </w:rPr>
        <w:t xml:space="preserve"> </w:t>
      </w:r>
      <w:r w:rsidR="00B8594F" w:rsidRPr="00F11EFB">
        <w:rPr>
          <w:rFonts w:ascii="Times New Roman" w:eastAsia="Times New Roman" w:hAnsi="Times New Roman" w:cs="Times New Roman"/>
          <w:lang w:eastAsia="en-US"/>
        </w:rPr>
        <w:t>situation</w:t>
      </w:r>
      <w:r w:rsidRPr="00F11EFB">
        <w:rPr>
          <w:rFonts w:ascii="Times New Roman" w:eastAsia="Times New Roman" w:hAnsi="Times New Roman" w:cs="Times New Roman"/>
          <w:lang w:eastAsia="en-US"/>
        </w:rPr>
        <w:t xml:space="preserve"> </w:t>
      </w:r>
      <w:r w:rsidR="00B8594F" w:rsidRPr="00F11EFB">
        <w:rPr>
          <w:rFonts w:ascii="Times New Roman" w:eastAsia="Times New Roman" w:hAnsi="Times New Roman" w:cs="Times New Roman"/>
          <w:lang w:eastAsia="en-US"/>
        </w:rPr>
        <w:t>was</w:t>
      </w:r>
      <w:r w:rsidRPr="00F11EFB">
        <w:rPr>
          <w:rFonts w:ascii="Times New Roman" w:eastAsia="Times New Roman" w:hAnsi="Times New Roman" w:cs="Times New Roman"/>
          <w:lang w:eastAsia="en-US"/>
        </w:rPr>
        <w:t xml:space="preserve"> </w:t>
      </w:r>
      <w:r w:rsidR="00B8594F" w:rsidRPr="00F11EFB">
        <w:rPr>
          <w:rFonts w:ascii="Times New Roman" w:eastAsia="Times New Roman" w:hAnsi="Times New Roman" w:cs="Times New Roman"/>
          <w:lang w:eastAsia="en-US"/>
        </w:rPr>
        <w:t>only</w:t>
      </w:r>
      <w:r w:rsidRPr="00F11EFB">
        <w:rPr>
          <w:rFonts w:ascii="Times New Roman" w:eastAsia="Times New Roman" w:hAnsi="Times New Roman" w:cs="Times New Roman"/>
          <w:lang w:eastAsia="en-US"/>
        </w:rPr>
        <w:t xml:space="preserve"> </w:t>
      </w:r>
      <w:r w:rsidR="00B8594F" w:rsidRPr="00F11EFB">
        <w:rPr>
          <w:rFonts w:ascii="Times New Roman" w:eastAsia="Times New Roman" w:hAnsi="Times New Roman" w:cs="Times New Roman"/>
          <w:lang w:eastAsia="en-US"/>
        </w:rPr>
        <w:t>fair</w:t>
      </w:r>
      <w:r w:rsidRPr="00F11EFB">
        <w:rPr>
          <w:rFonts w:ascii="Times New Roman" w:eastAsia="Times New Roman" w:hAnsi="Times New Roman" w:cs="Times New Roman"/>
          <w:lang w:eastAsia="en-US"/>
        </w:rPr>
        <w:t xml:space="preserve"> </w:t>
      </w:r>
      <w:r w:rsidR="00B8594F" w:rsidRPr="00F11EFB">
        <w:rPr>
          <w:rFonts w:ascii="Times New Roman" w:eastAsia="Times New Roman" w:hAnsi="Times New Roman" w:cs="Times New Roman"/>
          <w:lang w:eastAsia="en-US"/>
        </w:rPr>
        <w:t>or</w:t>
      </w:r>
      <w:r w:rsidRPr="00F11EFB">
        <w:rPr>
          <w:rFonts w:ascii="Times New Roman" w:eastAsia="Times New Roman" w:hAnsi="Times New Roman" w:cs="Times New Roman"/>
          <w:lang w:eastAsia="en-US"/>
        </w:rPr>
        <w:t xml:space="preserve"> </w:t>
      </w:r>
      <w:r w:rsidR="00B8594F" w:rsidRPr="00F11EFB">
        <w:rPr>
          <w:rFonts w:ascii="Times New Roman" w:eastAsia="Times New Roman" w:hAnsi="Times New Roman" w:cs="Times New Roman"/>
          <w:lang w:eastAsia="en-US"/>
        </w:rPr>
        <w:t>poor.</w:t>
      </w:r>
      <w:r w:rsidRPr="00F11EFB">
        <w:rPr>
          <w:rFonts w:ascii="Times New Roman" w:eastAsia="Times New Roman" w:hAnsi="Times New Roman" w:cs="Times New Roman"/>
          <w:lang w:eastAsia="en-US"/>
        </w:rPr>
        <w:t xml:space="preserve"> </w:t>
      </w:r>
    </w:p>
    <w:p w14:paraId="1747264B" w14:textId="41B93F35" w:rsidR="00B8594F" w:rsidRPr="00F11EFB" w:rsidDel="000D26A2" w:rsidRDefault="00B8594F">
      <w:pPr>
        <w:spacing w:before="100" w:beforeAutospacing="1"/>
        <w:ind w:right="4"/>
        <w:contextualSpacing/>
        <w:rPr>
          <w:del w:id="1818" w:author="Author"/>
          <w:rFonts w:ascii="Times New Roman" w:eastAsia="Times New Roman" w:hAnsi="Times New Roman" w:cs="Times New Roman"/>
          <w:lang w:eastAsia="en-US"/>
        </w:rPr>
        <w:pPrChange w:id="1819" w:author="Author">
          <w:pPr>
            <w:spacing w:before="100" w:beforeAutospacing="1"/>
            <w:ind w:right="4" w:firstLine="0"/>
            <w:contextualSpacing/>
          </w:pPr>
        </w:pPrChange>
      </w:pPr>
      <w:r w:rsidRPr="00F11EFB">
        <w:rPr>
          <w:rFonts w:ascii="Times New Roman" w:eastAsia="Times New Roman" w:hAnsi="Times New Roman" w:cs="Times New Roman"/>
          <w:lang w:eastAsia="en-US"/>
        </w:rPr>
        <w:t>During</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the</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recession,</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59</w:t>
      </w:r>
      <w:ins w:id="1820" w:author="Author">
        <w:r w:rsidR="000D26A2">
          <w:rPr>
            <w:rFonts w:ascii="Times New Roman" w:eastAsia="Times New Roman" w:hAnsi="Times New Roman" w:cs="Times New Roman"/>
            <w:lang w:eastAsia="en-US"/>
          </w:rPr>
          <w:t>%</w:t>
        </w:r>
      </w:ins>
      <w:del w:id="1821" w:author="Author">
        <w:r w:rsidR="00370E76" w:rsidRPr="00F11EFB" w:rsidDel="000D26A2">
          <w:rPr>
            <w:rFonts w:ascii="Times New Roman" w:eastAsia="Times New Roman" w:hAnsi="Times New Roman" w:cs="Times New Roman"/>
            <w:lang w:eastAsia="en-US"/>
          </w:rPr>
          <w:delText xml:space="preserve"> </w:delText>
        </w:r>
        <w:r w:rsidRPr="00F11EFB" w:rsidDel="000D26A2">
          <w:rPr>
            <w:rFonts w:ascii="Times New Roman" w:eastAsia="Times New Roman" w:hAnsi="Times New Roman" w:cs="Times New Roman"/>
            <w:lang w:eastAsia="en-US"/>
          </w:rPr>
          <w:delText>percent</w:delText>
        </w:r>
      </w:del>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were</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confident</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they</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had</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enough</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of</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a</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financial</w:t>
      </w:r>
      <w:r w:rsidR="00370E76" w:rsidRPr="00F11EFB">
        <w:rPr>
          <w:rFonts w:ascii="Times New Roman" w:eastAsia="Times New Roman" w:hAnsi="Times New Roman" w:cs="Times New Roman"/>
          <w:lang w:eastAsia="en-US"/>
        </w:rPr>
        <w:t xml:space="preserve"> </w:t>
      </w:r>
    </w:p>
    <w:p w14:paraId="1DC7E9F8" w14:textId="77777777" w:rsidR="00067674" w:rsidRDefault="004B3374">
      <w:pPr>
        <w:spacing w:before="100" w:beforeAutospacing="1"/>
        <w:ind w:right="4"/>
        <w:contextualSpacing/>
        <w:rPr>
          <w:ins w:id="1822" w:author="Author"/>
          <w:rFonts w:ascii="Times New Roman" w:eastAsia="Times New Roman" w:hAnsi="Times New Roman" w:cs="Times New Roman"/>
          <w:lang w:eastAsia="en-US"/>
        </w:rPr>
        <w:pPrChange w:id="1823" w:author="Author">
          <w:pPr>
            <w:spacing w:after="270"/>
            <w:ind w:right="4" w:firstLine="0"/>
            <w:contextualSpacing/>
          </w:pPr>
        </w:pPrChange>
      </w:pPr>
      <w:del w:id="1824" w:author="Author">
        <w:r w:rsidRPr="00F11EFB" w:rsidDel="000D26A2">
          <w:rPr>
            <w:rFonts w:ascii="Times New Roman" w:eastAsia="Times New Roman" w:hAnsi="Times New Roman" w:cs="Times New Roman"/>
            <w:lang w:eastAsia="en-US"/>
          </w:rPr>
          <w:delText>A</w:delText>
        </w:r>
        <w:r w:rsidR="00370E76" w:rsidRPr="00F11EFB" w:rsidDel="00505196">
          <w:rPr>
            <w:rFonts w:ascii="Times New Roman" w:eastAsia="Times New Roman" w:hAnsi="Times New Roman" w:cs="Times New Roman"/>
            <w:lang w:eastAsia="en-US"/>
          </w:rPr>
          <w:delText xml:space="preserve"> </w:delText>
        </w:r>
      </w:del>
      <w:r w:rsidRPr="00F11EFB">
        <w:rPr>
          <w:rFonts w:ascii="Times New Roman" w:eastAsia="Times New Roman" w:hAnsi="Times New Roman" w:cs="Times New Roman"/>
          <w:lang w:eastAsia="en-US"/>
        </w:rPr>
        <w:t>cushion</w:t>
      </w:r>
      <w:r w:rsidR="00370E76" w:rsidRPr="00F11EFB">
        <w:rPr>
          <w:rFonts w:ascii="Times New Roman" w:eastAsia="Times New Roman" w:hAnsi="Times New Roman" w:cs="Times New Roman"/>
          <w:lang w:eastAsia="en-US"/>
        </w:rPr>
        <w:t xml:space="preserve"> </w:t>
      </w:r>
      <w:r w:rsidR="00B8594F" w:rsidRPr="00F11EFB">
        <w:rPr>
          <w:rFonts w:ascii="Times New Roman" w:eastAsia="Times New Roman" w:hAnsi="Times New Roman" w:cs="Times New Roman"/>
          <w:lang w:eastAsia="en-US"/>
        </w:rPr>
        <w:t>in</w:t>
      </w:r>
      <w:r w:rsidR="00370E76" w:rsidRPr="00F11EFB">
        <w:rPr>
          <w:rFonts w:ascii="Times New Roman" w:eastAsia="Times New Roman" w:hAnsi="Times New Roman" w:cs="Times New Roman"/>
          <w:lang w:eastAsia="en-US"/>
        </w:rPr>
        <w:t xml:space="preserve"> </w:t>
      </w:r>
      <w:r w:rsidR="00B8594F" w:rsidRPr="00F11EFB">
        <w:rPr>
          <w:rFonts w:ascii="Times New Roman" w:eastAsia="Times New Roman" w:hAnsi="Times New Roman" w:cs="Times New Roman"/>
          <w:lang w:eastAsia="en-US"/>
        </w:rPr>
        <w:t>the</w:t>
      </w:r>
      <w:r w:rsidR="00370E76" w:rsidRPr="00F11EFB">
        <w:rPr>
          <w:rFonts w:ascii="Times New Roman" w:eastAsia="Times New Roman" w:hAnsi="Times New Roman" w:cs="Times New Roman"/>
          <w:lang w:eastAsia="en-US"/>
        </w:rPr>
        <w:t xml:space="preserve"> </w:t>
      </w:r>
      <w:r w:rsidR="00B8594F" w:rsidRPr="00F11EFB">
        <w:rPr>
          <w:rFonts w:ascii="Times New Roman" w:eastAsia="Times New Roman" w:hAnsi="Times New Roman" w:cs="Times New Roman"/>
          <w:lang w:eastAsia="en-US"/>
        </w:rPr>
        <w:t>event</w:t>
      </w:r>
      <w:r w:rsidR="00370E76" w:rsidRPr="00F11EFB">
        <w:rPr>
          <w:rFonts w:ascii="Times New Roman" w:eastAsia="Times New Roman" w:hAnsi="Times New Roman" w:cs="Times New Roman"/>
          <w:lang w:eastAsia="en-US"/>
        </w:rPr>
        <w:t xml:space="preserve"> </w:t>
      </w:r>
      <w:r w:rsidR="00B8594F" w:rsidRPr="00F11EFB">
        <w:rPr>
          <w:rFonts w:ascii="Times New Roman" w:eastAsia="Times New Roman" w:hAnsi="Times New Roman" w:cs="Times New Roman"/>
          <w:lang w:eastAsia="en-US"/>
        </w:rPr>
        <w:t>of</w:t>
      </w:r>
      <w:r w:rsidR="00370E76" w:rsidRPr="00F11EFB">
        <w:rPr>
          <w:rFonts w:ascii="Times New Roman" w:eastAsia="Times New Roman" w:hAnsi="Times New Roman" w:cs="Times New Roman"/>
          <w:lang w:eastAsia="en-US"/>
        </w:rPr>
        <w:t xml:space="preserve"> </w:t>
      </w:r>
      <w:r w:rsidR="00B8594F" w:rsidRPr="00F11EFB">
        <w:rPr>
          <w:rFonts w:ascii="Times New Roman" w:eastAsia="Times New Roman" w:hAnsi="Times New Roman" w:cs="Times New Roman"/>
          <w:lang w:eastAsia="en-US"/>
        </w:rPr>
        <w:t>a</w:t>
      </w:r>
      <w:r w:rsidR="00370E76" w:rsidRPr="00F11EFB">
        <w:rPr>
          <w:rFonts w:ascii="Times New Roman" w:eastAsia="Times New Roman" w:hAnsi="Times New Roman" w:cs="Times New Roman"/>
          <w:lang w:eastAsia="en-US"/>
        </w:rPr>
        <w:t xml:space="preserve"> </w:t>
      </w:r>
      <w:r w:rsidR="00B8594F" w:rsidRPr="00F11EFB">
        <w:rPr>
          <w:rFonts w:ascii="Times New Roman" w:eastAsia="Times New Roman" w:hAnsi="Times New Roman" w:cs="Times New Roman"/>
          <w:lang w:eastAsia="en-US"/>
        </w:rPr>
        <w:t>job</w:t>
      </w:r>
      <w:r w:rsidR="00370E76" w:rsidRPr="00F11EFB">
        <w:rPr>
          <w:rFonts w:ascii="Times New Roman" w:eastAsia="Times New Roman" w:hAnsi="Times New Roman" w:cs="Times New Roman"/>
          <w:lang w:eastAsia="en-US"/>
        </w:rPr>
        <w:t xml:space="preserve"> </w:t>
      </w:r>
      <w:r w:rsidR="00B8594F" w:rsidRPr="00F11EFB">
        <w:rPr>
          <w:rFonts w:ascii="Times New Roman" w:eastAsia="Times New Roman" w:hAnsi="Times New Roman" w:cs="Times New Roman"/>
          <w:lang w:eastAsia="en-US"/>
        </w:rPr>
        <w:t>loss</w:t>
      </w:r>
      <w:r w:rsidR="00370E76" w:rsidRPr="00F11EFB">
        <w:rPr>
          <w:rFonts w:ascii="Times New Roman" w:eastAsia="Times New Roman" w:hAnsi="Times New Roman" w:cs="Times New Roman"/>
          <w:lang w:eastAsia="en-US"/>
        </w:rPr>
        <w:t xml:space="preserve"> </w:t>
      </w:r>
      <w:r w:rsidR="00B8594F" w:rsidRPr="00F11EFB">
        <w:rPr>
          <w:rFonts w:ascii="Times New Roman" w:eastAsia="Times New Roman" w:hAnsi="Times New Roman" w:cs="Times New Roman"/>
          <w:lang w:eastAsia="en-US"/>
        </w:rPr>
        <w:t>or</w:t>
      </w:r>
      <w:r w:rsidR="00370E76" w:rsidRPr="00F11EFB">
        <w:rPr>
          <w:rFonts w:ascii="Times New Roman" w:eastAsia="Times New Roman" w:hAnsi="Times New Roman" w:cs="Times New Roman"/>
          <w:lang w:eastAsia="en-US"/>
        </w:rPr>
        <w:t xml:space="preserve"> </w:t>
      </w:r>
      <w:r w:rsidR="00B8594F" w:rsidRPr="00F11EFB">
        <w:rPr>
          <w:rFonts w:ascii="Times New Roman" w:eastAsia="Times New Roman" w:hAnsi="Times New Roman" w:cs="Times New Roman"/>
          <w:lang w:eastAsia="en-US"/>
        </w:rPr>
        <w:t>significant</w:t>
      </w:r>
      <w:r w:rsidR="00370E76" w:rsidRPr="00F11EFB">
        <w:rPr>
          <w:rFonts w:ascii="Times New Roman" w:eastAsia="Times New Roman" w:hAnsi="Times New Roman" w:cs="Times New Roman"/>
          <w:lang w:eastAsia="en-US"/>
        </w:rPr>
        <w:t xml:space="preserve"> </w:t>
      </w:r>
      <w:r w:rsidR="00B8594F" w:rsidRPr="00F11EFB">
        <w:rPr>
          <w:rFonts w:ascii="Times New Roman" w:eastAsia="Times New Roman" w:hAnsi="Times New Roman" w:cs="Times New Roman"/>
          <w:lang w:eastAsia="en-US"/>
        </w:rPr>
        <w:t>decrease</w:t>
      </w:r>
      <w:r w:rsidR="00370E76" w:rsidRPr="00F11EFB">
        <w:rPr>
          <w:rFonts w:ascii="Times New Roman" w:eastAsia="Times New Roman" w:hAnsi="Times New Roman" w:cs="Times New Roman"/>
          <w:lang w:eastAsia="en-US"/>
        </w:rPr>
        <w:t xml:space="preserve"> </w:t>
      </w:r>
      <w:r w:rsidR="00B8594F" w:rsidRPr="00F11EFB">
        <w:rPr>
          <w:rFonts w:ascii="Times New Roman" w:eastAsia="Times New Roman" w:hAnsi="Times New Roman" w:cs="Times New Roman"/>
          <w:lang w:eastAsia="en-US"/>
        </w:rPr>
        <w:t>in</w:t>
      </w:r>
      <w:r w:rsidR="00370E76" w:rsidRPr="00F11EFB">
        <w:rPr>
          <w:rFonts w:ascii="Times New Roman" w:eastAsia="Times New Roman" w:hAnsi="Times New Roman" w:cs="Times New Roman"/>
          <w:lang w:eastAsia="en-US"/>
        </w:rPr>
        <w:t xml:space="preserve"> </w:t>
      </w:r>
      <w:r w:rsidR="00B8594F" w:rsidRPr="00F11EFB">
        <w:rPr>
          <w:rFonts w:ascii="Times New Roman" w:eastAsia="Times New Roman" w:hAnsi="Times New Roman" w:cs="Times New Roman"/>
          <w:lang w:eastAsia="en-US"/>
        </w:rPr>
        <w:t>income,</w:t>
      </w:r>
      <w:r w:rsidR="00370E76" w:rsidRPr="00F11EFB">
        <w:rPr>
          <w:rFonts w:ascii="Times New Roman" w:eastAsia="Times New Roman" w:hAnsi="Times New Roman" w:cs="Times New Roman"/>
          <w:lang w:eastAsia="en-US"/>
        </w:rPr>
        <w:t xml:space="preserve"> </w:t>
      </w:r>
      <w:r w:rsidR="00B8594F" w:rsidRPr="00F11EFB">
        <w:rPr>
          <w:rFonts w:ascii="Times New Roman" w:eastAsia="Times New Roman" w:hAnsi="Times New Roman" w:cs="Times New Roman"/>
          <w:lang w:eastAsia="en-US"/>
        </w:rPr>
        <w:t>but</w:t>
      </w:r>
      <w:r w:rsidR="00370E76" w:rsidRPr="00F11EFB">
        <w:rPr>
          <w:rFonts w:ascii="Times New Roman" w:eastAsia="Times New Roman" w:hAnsi="Times New Roman" w:cs="Times New Roman"/>
          <w:lang w:eastAsia="en-US"/>
        </w:rPr>
        <w:t xml:space="preserve"> </w:t>
      </w:r>
      <w:r w:rsidR="00B8594F" w:rsidRPr="00F11EFB">
        <w:rPr>
          <w:rFonts w:ascii="Times New Roman" w:eastAsia="Times New Roman" w:hAnsi="Times New Roman" w:cs="Times New Roman"/>
          <w:lang w:eastAsia="en-US"/>
        </w:rPr>
        <w:t>fewer</w:t>
      </w:r>
      <w:r w:rsidR="00370E76" w:rsidRPr="00F11EFB">
        <w:rPr>
          <w:rFonts w:ascii="Times New Roman" w:eastAsia="Times New Roman" w:hAnsi="Times New Roman" w:cs="Times New Roman"/>
          <w:lang w:eastAsia="en-US"/>
        </w:rPr>
        <w:t xml:space="preserve"> </w:t>
      </w:r>
      <w:ins w:id="1825" w:author="Author">
        <w:r w:rsidR="00505196">
          <w:rPr>
            <w:rFonts w:ascii="Times New Roman" w:eastAsia="Times New Roman" w:hAnsi="Times New Roman" w:cs="Times New Roman"/>
            <w:lang w:eastAsia="en-US"/>
          </w:rPr>
          <w:t>said</w:t>
        </w:r>
      </w:ins>
      <w:del w:id="1826" w:author="Author">
        <w:r w:rsidRPr="00F11EFB" w:rsidDel="00505196">
          <w:rPr>
            <w:rFonts w:ascii="Times New Roman" w:eastAsia="Times New Roman" w:hAnsi="Times New Roman" w:cs="Times New Roman"/>
            <w:lang w:eastAsia="en-US"/>
          </w:rPr>
          <w:delText>side</w:delText>
        </w:r>
      </w:del>
      <w:r w:rsidR="00370E76" w:rsidRPr="00F11EFB">
        <w:rPr>
          <w:rFonts w:ascii="Times New Roman" w:eastAsia="Times New Roman" w:hAnsi="Times New Roman" w:cs="Times New Roman"/>
          <w:lang w:eastAsia="en-US"/>
        </w:rPr>
        <w:t xml:space="preserve"> </w:t>
      </w:r>
      <w:r w:rsidR="00FB0B0D" w:rsidRPr="00F11EFB">
        <w:rPr>
          <w:rFonts w:ascii="Times New Roman" w:eastAsia="Times New Roman" w:hAnsi="Times New Roman" w:cs="Times New Roman"/>
          <w:lang w:eastAsia="en-US"/>
        </w:rPr>
        <w:t>the</w:t>
      </w:r>
      <w:r w:rsidR="00370E76" w:rsidRPr="00F11EFB">
        <w:rPr>
          <w:rFonts w:ascii="Times New Roman" w:eastAsia="Times New Roman" w:hAnsi="Times New Roman" w:cs="Times New Roman"/>
          <w:lang w:eastAsia="en-US"/>
        </w:rPr>
        <w:t xml:space="preserve"> </w:t>
      </w:r>
      <w:r w:rsidR="00FB0B0D" w:rsidRPr="00F11EFB">
        <w:rPr>
          <w:rFonts w:ascii="Times New Roman" w:eastAsia="Times New Roman" w:hAnsi="Times New Roman" w:cs="Times New Roman"/>
          <w:lang w:eastAsia="en-US"/>
        </w:rPr>
        <w:t>same</w:t>
      </w:r>
      <w:r w:rsidR="00370E76" w:rsidRPr="00F11EFB">
        <w:rPr>
          <w:rFonts w:ascii="Times New Roman" w:eastAsia="Times New Roman" w:hAnsi="Times New Roman" w:cs="Times New Roman"/>
          <w:lang w:eastAsia="en-US"/>
        </w:rPr>
        <w:t xml:space="preserve"> </w:t>
      </w:r>
      <w:r w:rsidR="00FB0B0D" w:rsidRPr="00F11EFB">
        <w:rPr>
          <w:rFonts w:ascii="Times New Roman" w:eastAsia="Times New Roman" w:hAnsi="Times New Roman" w:cs="Times New Roman"/>
          <w:lang w:eastAsia="en-US"/>
        </w:rPr>
        <w:t>in</w:t>
      </w:r>
      <w:r w:rsidR="00370E76" w:rsidRPr="00F11EFB">
        <w:rPr>
          <w:rFonts w:ascii="Times New Roman" w:eastAsia="Times New Roman" w:hAnsi="Times New Roman" w:cs="Times New Roman"/>
          <w:lang w:eastAsia="en-US"/>
        </w:rPr>
        <w:t xml:space="preserve"> </w:t>
      </w:r>
      <w:r w:rsidR="00FB0B0D" w:rsidRPr="00F11EFB">
        <w:rPr>
          <w:rFonts w:ascii="Times New Roman" w:eastAsia="Times New Roman" w:hAnsi="Times New Roman" w:cs="Times New Roman"/>
          <w:lang w:eastAsia="en-US"/>
        </w:rPr>
        <w:t>2016.</w:t>
      </w:r>
    </w:p>
    <w:p w14:paraId="1F94CA0A" w14:textId="1967A09E" w:rsidR="00B8594F" w:rsidRPr="00F11EFB" w:rsidDel="00505196" w:rsidRDefault="00370E76">
      <w:pPr>
        <w:spacing w:before="100" w:beforeAutospacing="1"/>
        <w:ind w:right="4"/>
        <w:contextualSpacing/>
        <w:rPr>
          <w:del w:id="1827" w:author="Author"/>
          <w:rFonts w:ascii="Times New Roman" w:eastAsia="Times New Roman" w:hAnsi="Times New Roman" w:cs="Times New Roman"/>
          <w:lang w:eastAsia="en-US"/>
        </w:rPr>
        <w:pPrChange w:id="1828" w:author="Author">
          <w:pPr>
            <w:spacing w:before="100" w:beforeAutospacing="1"/>
            <w:ind w:right="4" w:firstLine="0"/>
            <w:contextualSpacing/>
          </w:pPr>
        </w:pPrChange>
      </w:pPr>
      <w:del w:id="1829" w:author="Author">
        <w:r w:rsidRPr="00F11EFB" w:rsidDel="00067674">
          <w:rPr>
            <w:rFonts w:ascii="Times New Roman" w:eastAsia="Times New Roman" w:hAnsi="Times New Roman" w:cs="Times New Roman"/>
            <w:lang w:eastAsia="en-US"/>
          </w:rPr>
          <w:delText xml:space="preserve"> </w:delText>
        </w:r>
      </w:del>
      <w:r w:rsidR="00FB0B0D" w:rsidRPr="00F11EFB">
        <w:rPr>
          <w:rFonts w:ascii="Times New Roman" w:eastAsia="Times New Roman" w:hAnsi="Times New Roman" w:cs="Times New Roman"/>
          <w:lang w:eastAsia="en-US"/>
        </w:rPr>
        <w:t>Nearly</w:t>
      </w:r>
      <w:r w:rsidRPr="00F11EFB">
        <w:rPr>
          <w:rFonts w:ascii="Times New Roman" w:eastAsia="Times New Roman" w:hAnsi="Times New Roman" w:cs="Times New Roman"/>
          <w:lang w:eastAsia="en-US"/>
        </w:rPr>
        <w:t xml:space="preserve"> </w:t>
      </w:r>
      <w:r w:rsidR="00FB0B0D" w:rsidRPr="00F11EFB">
        <w:rPr>
          <w:rFonts w:ascii="Times New Roman" w:eastAsia="Times New Roman" w:hAnsi="Times New Roman" w:cs="Times New Roman"/>
          <w:lang w:eastAsia="en-US"/>
        </w:rPr>
        <w:t>half</w:t>
      </w:r>
      <w:r w:rsidRPr="00F11EFB">
        <w:rPr>
          <w:rFonts w:ascii="Times New Roman" w:eastAsia="Times New Roman" w:hAnsi="Times New Roman" w:cs="Times New Roman"/>
          <w:lang w:eastAsia="en-US"/>
        </w:rPr>
        <w:t xml:space="preserve"> </w:t>
      </w:r>
      <w:r w:rsidR="00FB0B0D" w:rsidRPr="00F11EFB">
        <w:rPr>
          <w:rFonts w:ascii="Times New Roman" w:eastAsia="Times New Roman" w:hAnsi="Times New Roman" w:cs="Times New Roman"/>
          <w:lang w:eastAsia="en-US"/>
        </w:rPr>
        <w:t>of</w:t>
      </w:r>
      <w:r w:rsidRPr="00F11EFB">
        <w:rPr>
          <w:rFonts w:ascii="Times New Roman" w:eastAsia="Times New Roman" w:hAnsi="Times New Roman" w:cs="Times New Roman"/>
          <w:lang w:eastAsia="en-US"/>
        </w:rPr>
        <w:t xml:space="preserve"> </w:t>
      </w:r>
      <w:r w:rsidR="00FB0B0D" w:rsidRPr="00F11EFB">
        <w:rPr>
          <w:rFonts w:ascii="Times New Roman" w:eastAsia="Times New Roman" w:hAnsi="Times New Roman" w:cs="Times New Roman"/>
          <w:lang w:eastAsia="en-US"/>
        </w:rPr>
        <w:t>the</w:t>
      </w:r>
      <w:r w:rsidRPr="00F11EFB">
        <w:rPr>
          <w:rFonts w:ascii="Times New Roman" w:eastAsia="Times New Roman" w:hAnsi="Times New Roman" w:cs="Times New Roman"/>
          <w:lang w:eastAsia="en-US"/>
        </w:rPr>
        <w:t xml:space="preserve"> </w:t>
      </w:r>
      <w:r w:rsidR="00FB0B0D" w:rsidRPr="00F11EFB">
        <w:rPr>
          <w:rFonts w:ascii="Times New Roman" w:eastAsia="Times New Roman" w:hAnsi="Times New Roman" w:cs="Times New Roman"/>
          <w:lang w:eastAsia="en-US"/>
        </w:rPr>
        <w:t>respondents</w:t>
      </w:r>
      <w:r w:rsidRPr="00F11EFB">
        <w:rPr>
          <w:rFonts w:ascii="Times New Roman" w:eastAsia="Times New Roman" w:hAnsi="Times New Roman" w:cs="Times New Roman"/>
          <w:lang w:eastAsia="en-US"/>
        </w:rPr>
        <w:t xml:space="preserve"> </w:t>
      </w:r>
      <w:r w:rsidR="00FB0B0D" w:rsidRPr="00F11EFB">
        <w:rPr>
          <w:rFonts w:ascii="Times New Roman" w:eastAsia="Times New Roman" w:hAnsi="Times New Roman" w:cs="Times New Roman"/>
          <w:lang w:eastAsia="en-US"/>
        </w:rPr>
        <w:t>said</w:t>
      </w:r>
      <w:r w:rsidRPr="00F11EFB">
        <w:rPr>
          <w:rFonts w:ascii="Times New Roman" w:eastAsia="Times New Roman" w:hAnsi="Times New Roman" w:cs="Times New Roman"/>
          <w:lang w:eastAsia="en-US"/>
        </w:rPr>
        <w:t xml:space="preserve"> </w:t>
      </w:r>
      <w:r w:rsidR="00FB0B0D" w:rsidRPr="00F11EFB">
        <w:rPr>
          <w:rFonts w:ascii="Times New Roman" w:eastAsia="Times New Roman" w:hAnsi="Times New Roman" w:cs="Times New Roman"/>
          <w:lang w:eastAsia="en-US"/>
        </w:rPr>
        <w:t>they</w:t>
      </w:r>
      <w:r w:rsidRPr="00F11EFB">
        <w:rPr>
          <w:rFonts w:ascii="Times New Roman" w:eastAsia="Times New Roman" w:hAnsi="Times New Roman" w:cs="Times New Roman"/>
          <w:lang w:eastAsia="en-US"/>
        </w:rPr>
        <w:t xml:space="preserve"> </w:t>
      </w:r>
      <w:r w:rsidR="00FB0B0D" w:rsidRPr="00F11EFB">
        <w:rPr>
          <w:rFonts w:ascii="Times New Roman" w:eastAsia="Times New Roman" w:hAnsi="Times New Roman" w:cs="Times New Roman"/>
          <w:lang w:eastAsia="en-US"/>
        </w:rPr>
        <w:t>still</w:t>
      </w:r>
      <w:r w:rsidRPr="00F11EFB">
        <w:rPr>
          <w:rFonts w:ascii="Times New Roman" w:eastAsia="Times New Roman" w:hAnsi="Times New Roman" w:cs="Times New Roman"/>
          <w:lang w:eastAsia="en-US"/>
        </w:rPr>
        <w:t xml:space="preserve"> </w:t>
      </w:r>
      <w:r w:rsidR="00FB0B0D" w:rsidRPr="00F11EFB">
        <w:rPr>
          <w:rFonts w:ascii="Times New Roman" w:eastAsia="Times New Roman" w:hAnsi="Times New Roman" w:cs="Times New Roman"/>
          <w:lang w:eastAsia="en-US"/>
        </w:rPr>
        <w:t>find</w:t>
      </w:r>
      <w:r w:rsidRPr="00F11EFB">
        <w:rPr>
          <w:rFonts w:ascii="Times New Roman" w:eastAsia="Times New Roman" w:hAnsi="Times New Roman" w:cs="Times New Roman"/>
          <w:lang w:eastAsia="en-US"/>
        </w:rPr>
        <w:t xml:space="preserve"> </w:t>
      </w:r>
      <w:r w:rsidR="00FB0B0D" w:rsidRPr="00F11EFB">
        <w:rPr>
          <w:rFonts w:ascii="Times New Roman" w:eastAsia="Times New Roman" w:hAnsi="Times New Roman" w:cs="Times New Roman"/>
          <w:lang w:eastAsia="en-US"/>
        </w:rPr>
        <w:t>it</w:t>
      </w:r>
      <w:r w:rsidRPr="00F11EFB">
        <w:rPr>
          <w:rFonts w:ascii="Times New Roman" w:eastAsia="Times New Roman" w:hAnsi="Times New Roman" w:cs="Times New Roman"/>
          <w:lang w:eastAsia="en-US"/>
        </w:rPr>
        <w:t xml:space="preserve"> </w:t>
      </w:r>
      <w:r w:rsidR="00FB0B0D" w:rsidRPr="00F11EFB">
        <w:rPr>
          <w:rFonts w:ascii="Times New Roman" w:eastAsia="Times New Roman" w:hAnsi="Times New Roman" w:cs="Times New Roman"/>
          <w:lang w:eastAsia="en-US"/>
        </w:rPr>
        <w:t>difficult</w:t>
      </w:r>
      <w:r w:rsidRPr="00F11EFB">
        <w:rPr>
          <w:rFonts w:ascii="Times New Roman" w:eastAsia="Times New Roman" w:hAnsi="Times New Roman" w:cs="Times New Roman"/>
          <w:lang w:eastAsia="en-US"/>
        </w:rPr>
        <w:t xml:space="preserve"> </w:t>
      </w:r>
      <w:r w:rsidR="00FB0B0D" w:rsidRPr="00F11EFB">
        <w:rPr>
          <w:rFonts w:ascii="Times New Roman" w:eastAsia="Times New Roman" w:hAnsi="Times New Roman" w:cs="Times New Roman"/>
          <w:lang w:eastAsia="en-US"/>
        </w:rPr>
        <w:t>to</w:t>
      </w:r>
      <w:r w:rsidRPr="00F11EFB">
        <w:rPr>
          <w:rFonts w:ascii="Times New Roman" w:eastAsia="Times New Roman" w:hAnsi="Times New Roman" w:cs="Times New Roman"/>
          <w:lang w:eastAsia="en-US"/>
        </w:rPr>
        <w:t xml:space="preserve"> </w:t>
      </w:r>
      <w:r w:rsidR="00FB0B0D" w:rsidRPr="00F11EFB">
        <w:rPr>
          <w:rFonts w:ascii="Times New Roman" w:eastAsia="Times New Roman" w:hAnsi="Times New Roman" w:cs="Times New Roman"/>
          <w:lang w:eastAsia="en-US"/>
        </w:rPr>
        <w:t>save</w:t>
      </w:r>
      <w:r w:rsidRPr="00F11EFB">
        <w:rPr>
          <w:rFonts w:ascii="Times New Roman" w:eastAsia="Times New Roman" w:hAnsi="Times New Roman" w:cs="Times New Roman"/>
          <w:lang w:eastAsia="en-US"/>
        </w:rPr>
        <w:t xml:space="preserve"> </w:t>
      </w:r>
      <w:r w:rsidR="00FB0B0D" w:rsidRPr="00F11EFB">
        <w:rPr>
          <w:rFonts w:ascii="Times New Roman" w:eastAsia="Times New Roman" w:hAnsi="Times New Roman" w:cs="Times New Roman"/>
          <w:lang w:eastAsia="en-US"/>
        </w:rPr>
        <w:t>for</w:t>
      </w:r>
      <w:r w:rsidRPr="00F11EFB">
        <w:rPr>
          <w:rFonts w:ascii="Times New Roman" w:eastAsia="Times New Roman" w:hAnsi="Times New Roman" w:cs="Times New Roman"/>
          <w:lang w:eastAsia="en-US"/>
        </w:rPr>
        <w:t xml:space="preserve"> </w:t>
      </w:r>
      <w:r w:rsidR="00FB0B0D" w:rsidRPr="00F11EFB">
        <w:rPr>
          <w:rFonts w:ascii="Times New Roman" w:eastAsia="Times New Roman" w:hAnsi="Times New Roman" w:cs="Times New Roman"/>
          <w:lang w:eastAsia="en-US"/>
        </w:rPr>
        <w:t>retirement.</w:t>
      </w:r>
      <w:ins w:id="1830" w:author="Author">
        <w:r w:rsidR="00505196">
          <w:rPr>
            <w:rFonts w:ascii="Times New Roman" w:eastAsia="Times New Roman" w:hAnsi="Times New Roman" w:cs="Times New Roman"/>
            <w:lang w:eastAsia="en-US"/>
          </w:rPr>
          <w:t xml:space="preserve"> </w:t>
        </w:r>
      </w:ins>
    </w:p>
    <w:p w14:paraId="252FD94C" w14:textId="04097BB4" w:rsidR="00B8594F" w:rsidRPr="00F11EFB" w:rsidDel="00505196" w:rsidRDefault="00B8594F">
      <w:pPr>
        <w:spacing w:before="100" w:beforeAutospacing="1"/>
        <w:ind w:right="4"/>
        <w:contextualSpacing/>
        <w:rPr>
          <w:del w:id="1831" w:author="Author"/>
          <w:rFonts w:ascii="Times New Roman" w:eastAsia="Times New Roman" w:hAnsi="Times New Roman" w:cs="Times New Roman"/>
          <w:lang w:eastAsia="en-US"/>
        </w:rPr>
        <w:pPrChange w:id="1832" w:author="Author">
          <w:pPr>
            <w:spacing w:before="100" w:beforeAutospacing="1"/>
            <w:ind w:right="4" w:firstLine="0"/>
            <w:contextualSpacing/>
          </w:pPr>
        </w:pPrChange>
      </w:pPr>
      <w:r w:rsidRPr="00F11EFB">
        <w:rPr>
          <w:rFonts w:ascii="Times New Roman" w:eastAsia="Times New Roman" w:hAnsi="Times New Roman" w:cs="Times New Roman"/>
          <w:lang w:eastAsia="en-US"/>
        </w:rPr>
        <w:t>Another</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15</w:t>
      </w:r>
      <w:ins w:id="1833" w:author="Author">
        <w:r w:rsidR="00505196">
          <w:rPr>
            <w:rFonts w:ascii="Times New Roman" w:eastAsia="Times New Roman" w:hAnsi="Times New Roman" w:cs="Times New Roman"/>
            <w:lang w:eastAsia="en-US"/>
          </w:rPr>
          <w:t>%</w:t>
        </w:r>
      </w:ins>
      <w:del w:id="1834" w:author="Author">
        <w:r w:rsidR="00370E76" w:rsidRPr="00F11EFB" w:rsidDel="00505196">
          <w:rPr>
            <w:rFonts w:ascii="Times New Roman" w:eastAsia="Times New Roman" w:hAnsi="Times New Roman" w:cs="Times New Roman"/>
            <w:lang w:eastAsia="en-US"/>
          </w:rPr>
          <w:delText xml:space="preserve"> </w:delText>
        </w:r>
        <w:r w:rsidRPr="00F11EFB" w:rsidDel="00505196">
          <w:rPr>
            <w:rFonts w:ascii="Times New Roman" w:eastAsia="Times New Roman" w:hAnsi="Times New Roman" w:cs="Times New Roman"/>
            <w:lang w:eastAsia="en-US"/>
          </w:rPr>
          <w:delText>percent</w:delText>
        </w:r>
      </w:del>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said</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it</w:t>
      </w:r>
      <w:r w:rsidR="00370E76" w:rsidRPr="00F11EFB">
        <w:rPr>
          <w:rFonts w:ascii="Times New Roman" w:eastAsia="Times New Roman" w:hAnsi="Times New Roman" w:cs="Times New Roman"/>
          <w:lang w:eastAsia="en-US"/>
        </w:rPr>
        <w:t xml:space="preserve"> </w:t>
      </w:r>
      <w:ins w:id="1835" w:author="Author">
        <w:r w:rsidR="00067674">
          <w:rPr>
            <w:rFonts w:ascii="Times New Roman" w:eastAsia="Times New Roman" w:hAnsi="Times New Roman" w:cs="Times New Roman"/>
            <w:lang w:eastAsia="en-US"/>
          </w:rPr>
          <w:t>is</w:t>
        </w:r>
      </w:ins>
      <w:del w:id="1836" w:author="Author">
        <w:r w:rsidRPr="00F11EFB" w:rsidDel="00067674">
          <w:rPr>
            <w:rFonts w:ascii="Times New Roman" w:eastAsia="Times New Roman" w:hAnsi="Times New Roman" w:cs="Times New Roman"/>
            <w:lang w:eastAsia="en-US"/>
          </w:rPr>
          <w:delText>was</w:delText>
        </w:r>
      </w:del>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hard</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to</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make</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ends</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meet</w:t>
      </w:r>
      <w:r w:rsidR="00370E76" w:rsidRPr="00F11EFB">
        <w:rPr>
          <w:rFonts w:ascii="Times New Roman" w:eastAsia="Times New Roman" w:hAnsi="Times New Roman" w:cs="Times New Roman"/>
          <w:lang w:eastAsia="en-US"/>
        </w:rPr>
        <w:t xml:space="preserve"> </w:t>
      </w:r>
      <w:r w:rsidR="00FB0B0D" w:rsidRPr="00F11EFB">
        <w:rPr>
          <w:rFonts w:ascii="Times New Roman" w:eastAsia="Times New Roman" w:hAnsi="Times New Roman" w:cs="Times New Roman"/>
          <w:lang w:eastAsia="en-US"/>
        </w:rPr>
        <w:t>e</w:t>
      </w:r>
      <w:r w:rsidR="004B3374" w:rsidRPr="00F11EFB">
        <w:rPr>
          <w:rFonts w:ascii="Times New Roman" w:eastAsia="Times New Roman" w:hAnsi="Times New Roman" w:cs="Times New Roman"/>
          <w:lang w:eastAsia="en-US"/>
        </w:rPr>
        <w:t>very</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month</w:t>
      </w:r>
      <w:ins w:id="1837" w:author="Author">
        <w:r w:rsidR="00505196">
          <w:rPr>
            <w:rFonts w:ascii="Times New Roman" w:eastAsia="Times New Roman" w:hAnsi="Times New Roman" w:cs="Times New Roman"/>
            <w:lang w:eastAsia="en-US"/>
          </w:rPr>
          <w:t>. “</w:t>
        </w:r>
      </w:ins>
      <w:del w:id="1838" w:author="Author">
        <w:r w:rsidRPr="00F11EFB" w:rsidDel="00505196">
          <w:rPr>
            <w:rFonts w:ascii="Times New Roman" w:eastAsia="Times New Roman" w:hAnsi="Times New Roman" w:cs="Times New Roman"/>
            <w:lang w:eastAsia="en-US"/>
          </w:rPr>
          <w:delText>.</w:delText>
        </w:r>
        <w:r w:rsidR="00370E76" w:rsidRPr="00F11EFB" w:rsidDel="00505196">
          <w:rPr>
            <w:rFonts w:ascii="Times New Roman" w:eastAsia="Times New Roman" w:hAnsi="Times New Roman" w:cs="Times New Roman"/>
            <w:lang w:eastAsia="en-US"/>
          </w:rPr>
          <w:delText xml:space="preserve"> </w:delText>
        </w:r>
      </w:del>
    </w:p>
    <w:p w14:paraId="37B00F61" w14:textId="7CB3A609" w:rsidR="00B8594F" w:rsidRPr="00F11EFB" w:rsidDel="00067674" w:rsidRDefault="00B8594F">
      <w:pPr>
        <w:spacing w:before="100" w:beforeAutospacing="1"/>
        <w:ind w:right="4"/>
        <w:contextualSpacing/>
        <w:rPr>
          <w:del w:id="1839" w:author="Author"/>
          <w:rFonts w:ascii="Times New Roman" w:eastAsia="Times New Roman" w:hAnsi="Times New Roman" w:cs="Times New Roman"/>
          <w:lang w:eastAsia="en-US"/>
        </w:rPr>
        <w:pPrChange w:id="1840" w:author="Author">
          <w:pPr>
            <w:spacing w:after="270"/>
            <w:ind w:right="4" w:firstLine="0"/>
            <w:contextualSpacing/>
          </w:pPr>
        </w:pPrChange>
      </w:pPr>
      <w:del w:id="1841" w:author="Author">
        <w:r w:rsidRPr="00F11EFB" w:rsidDel="00505196">
          <w:rPr>
            <w:rFonts w:ascii="Times New Roman" w:eastAsia="Times New Roman" w:hAnsi="Times New Roman" w:cs="Times New Roman"/>
            <w:lang w:eastAsia="en-US"/>
          </w:rPr>
          <w:delText>"</w:delText>
        </w:r>
      </w:del>
      <w:r w:rsidRPr="00F11EFB">
        <w:rPr>
          <w:rFonts w:ascii="Times New Roman" w:eastAsia="Times New Roman" w:hAnsi="Times New Roman" w:cs="Times New Roman"/>
          <w:lang w:eastAsia="en-US"/>
        </w:rPr>
        <w:t>There</w:t>
      </w:r>
      <w:ins w:id="1842" w:author="Author">
        <w:r w:rsidR="00067674">
          <w:rPr>
            <w:rFonts w:ascii="Times New Roman" w:eastAsia="Times New Roman" w:hAnsi="Times New Roman" w:cs="Times New Roman"/>
            <w:lang w:eastAsia="en-US"/>
          </w:rPr>
          <w:t>’</w:t>
        </w:r>
      </w:ins>
      <w:del w:id="1843" w:author="Author">
        <w:r w:rsidRPr="00F11EFB" w:rsidDel="00067674">
          <w:rPr>
            <w:rFonts w:ascii="Times New Roman" w:eastAsia="Times New Roman" w:hAnsi="Times New Roman" w:cs="Times New Roman"/>
            <w:lang w:eastAsia="en-US"/>
          </w:rPr>
          <w:delText>'</w:delText>
        </w:r>
      </w:del>
      <w:r w:rsidRPr="00F11EFB">
        <w:rPr>
          <w:rFonts w:ascii="Times New Roman" w:eastAsia="Times New Roman" w:hAnsi="Times New Roman" w:cs="Times New Roman"/>
          <w:lang w:eastAsia="en-US"/>
        </w:rPr>
        <w:t>s</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a</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contradiction</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going</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on</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here,</w:t>
      </w:r>
      <w:ins w:id="1844" w:author="Author">
        <w:r w:rsidR="00067674">
          <w:rPr>
            <w:rFonts w:ascii="Times New Roman" w:eastAsia="Times New Roman" w:hAnsi="Times New Roman" w:cs="Times New Roman"/>
            <w:lang w:eastAsia="en-US"/>
          </w:rPr>
          <w:t>”</w:t>
        </w:r>
      </w:ins>
      <w:del w:id="1845" w:author="Author">
        <w:r w:rsidRPr="00F11EFB" w:rsidDel="00067674">
          <w:rPr>
            <w:rFonts w:ascii="Times New Roman" w:eastAsia="Times New Roman" w:hAnsi="Times New Roman" w:cs="Times New Roman"/>
            <w:lang w:eastAsia="en-US"/>
          </w:rPr>
          <w:delText>"</w:delText>
        </w:r>
      </w:del>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said</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Alec</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Levenson,</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a</w:t>
      </w:r>
      <w:r w:rsidR="00370E76" w:rsidRPr="00F11EFB">
        <w:rPr>
          <w:rFonts w:ascii="Times New Roman" w:eastAsia="Times New Roman" w:hAnsi="Times New Roman" w:cs="Times New Roman"/>
          <w:lang w:eastAsia="en-US"/>
        </w:rPr>
        <w:t xml:space="preserve"> </w:t>
      </w:r>
      <w:ins w:id="1846" w:author="Author">
        <w:r w:rsidR="00067674">
          <w:rPr>
            <w:rFonts w:ascii="Times New Roman" w:eastAsia="Times New Roman" w:hAnsi="Times New Roman" w:cs="Times New Roman"/>
            <w:lang w:eastAsia="en-US"/>
          </w:rPr>
          <w:t>p</w:t>
        </w:r>
      </w:ins>
      <w:del w:id="1847" w:author="Author">
        <w:r w:rsidR="004B3374" w:rsidRPr="00F11EFB" w:rsidDel="00067674">
          <w:rPr>
            <w:rFonts w:ascii="Times New Roman" w:eastAsia="Times New Roman" w:hAnsi="Times New Roman" w:cs="Times New Roman"/>
            <w:lang w:eastAsia="en-US"/>
          </w:rPr>
          <w:delText>P</w:delText>
        </w:r>
      </w:del>
      <w:r w:rsidRPr="00F11EFB">
        <w:rPr>
          <w:rFonts w:ascii="Times New Roman" w:eastAsia="Times New Roman" w:hAnsi="Times New Roman" w:cs="Times New Roman"/>
          <w:lang w:eastAsia="en-US"/>
        </w:rPr>
        <w:t>rofessor</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of</w:t>
      </w:r>
      <w:r w:rsidR="00370E76" w:rsidRPr="00F11EFB">
        <w:rPr>
          <w:rFonts w:ascii="Times New Roman" w:eastAsia="Times New Roman" w:hAnsi="Times New Roman" w:cs="Times New Roman"/>
          <w:lang w:eastAsia="en-US"/>
        </w:rPr>
        <w:t xml:space="preserve"> </w:t>
      </w:r>
      <w:ins w:id="1848" w:author="Author">
        <w:r w:rsidR="00067674">
          <w:rPr>
            <w:rFonts w:ascii="Times New Roman" w:eastAsia="Times New Roman" w:hAnsi="Times New Roman" w:cs="Times New Roman"/>
            <w:lang w:eastAsia="en-US"/>
          </w:rPr>
          <w:t>economics</w:t>
        </w:r>
      </w:ins>
      <w:del w:id="1849" w:author="Author">
        <w:r w:rsidR="004B3374" w:rsidRPr="00F11EFB" w:rsidDel="00067674">
          <w:rPr>
            <w:rFonts w:ascii="Times New Roman" w:eastAsia="Times New Roman" w:hAnsi="Times New Roman" w:cs="Times New Roman"/>
            <w:lang w:eastAsia="en-US"/>
          </w:rPr>
          <w:delText>Equine</w:delText>
        </w:r>
        <w:r w:rsidR="00370E76" w:rsidRPr="00F11EFB" w:rsidDel="00067674">
          <w:rPr>
            <w:rFonts w:ascii="Times New Roman" w:eastAsia="Times New Roman" w:hAnsi="Times New Roman" w:cs="Times New Roman"/>
            <w:lang w:eastAsia="en-US"/>
          </w:rPr>
          <w:delText xml:space="preserve"> </w:delText>
        </w:r>
        <w:r w:rsidR="004B3374" w:rsidRPr="00F11EFB" w:rsidDel="00067674">
          <w:rPr>
            <w:rFonts w:ascii="Times New Roman" w:eastAsia="Times New Roman" w:hAnsi="Times New Roman" w:cs="Times New Roman"/>
            <w:lang w:eastAsia="en-US"/>
          </w:rPr>
          <w:delText>omics</w:delText>
        </w:r>
      </w:del>
      <w:r w:rsidR="00370E76" w:rsidRPr="00F11EFB">
        <w:rPr>
          <w:rFonts w:ascii="Times New Roman" w:eastAsia="Times New Roman" w:hAnsi="Times New Roman" w:cs="Times New Roman"/>
          <w:lang w:eastAsia="en-US"/>
        </w:rPr>
        <w:t xml:space="preserve"> </w:t>
      </w:r>
      <w:r w:rsidR="004B3374" w:rsidRPr="00F11EFB">
        <w:rPr>
          <w:rFonts w:ascii="Times New Roman" w:eastAsia="Times New Roman" w:hAnsi="Times New Roman" w:cs="Times New Roman"/>
          <w:lang w:eastAsia="en-US"/>
        </w:rPr>
        <w:t>at</w:t>
      </w:r>
      <w:r w:rsidR="00370E76" w:rsidRPr="00F11EFB">
        <w:rPr>
          <w:rFonts w:ascii="Times New Roman" w:eastAsia="Times New Roman" w:hAnsi="Times New Roman" w:cs="Times New Roman"/>
          <w:lang w:eastAsia="en-US"/>
        </w:rPr>
        <w:t xml:space="preserve"> </w:t>
      </w:r>
      <w:r w:rsidR="004B3374" w:rsidRPr="00F11EFB">
        <w:rPr>
          <w:rFonts w:ascii="Times New Roman" w:eastAsia="Times New Roman" w:hAnsi="Times New Roman" w:cs="Times New Roman"/>
          <w:lang w:eastAsia="en-US"/>
        </w:rPr>
        <w:t>the</w:t>
      </w:r>
      <w:r w:rsidR="00370E76" w:rsidRPr="00F11EFB">
        <w:rPr>
          <w:rFonts w:ascii="Times New Roman" w:eastAsia="Times New Roman" w:hAnsi="Times New Roman" w:cs="Times New Roman"/>
          <w:lang w:eastAsia="en-US"/>
        </w:rPr>
        <w:t xml:space="preserve"> </w:t>
      </w:r>
      <w:r w:rsidR="004B3374" w:rsidRPr="00F11EFB">
        <w:rPr>
          <w:rFonts w:ascii="Times New Roman" w:eastAsia="Times New Roman" w:hAnsi="Times New Roman" w:cs="Times New Roman"/>
          <w:lang w:eastAsia="en-US"/>
        </w:rPr>
        <w:t>University</w:t>
      </w:r>
      <w:r w:rsidR="00370E76" w:rsidRPr="00F11EFB">
        <w:rPr>
          <w:rFonts w:ascii="Times New Roman" w:eastAsia="Times New Roman" w:hAnsi="Times New Roman" w:cs="Times New Roman"/>
          <w:lang w:eastAsia="en-US"/>
        </w:rPr>
        <w:t xml:space="preserve"> </w:t>
      </w:r>
      <w:r w:rsidR="004B3374" w:rsidRPr="00F11EFB">
        <w:rPr>
          <w:rFonts w:ascii="Times New Roman" w:eastAsia="Times New Roman" w:hAnsi="Times New Roman" w:cs="Times New Roman"/>
          <w:lang w:eastAsia="en-US"/>
        </w:rPr>
        <w:t>of</w:t>
      </w:r>
      <w:r w:rsidR="00370E76" w:rsidRPr="00F11EFB">
        <w:rPr>
          <w:rFonts w:ascii="Times New Roman" w:eastAsia="Times New Roman" w:hAnsi="Times New Roman" w:cs="Times New Roman"/>
          <w:lang w:eastAsia="en-US"/>
        </w:rPr>
        <w:t xml:space="preserve"> </w:t>
      </w:r>
      <w:r w:rsidR="004B3374" w:rsidRPr="00F11EFB">
        <w:rPr>
          <w:rFonts w:ascii="Times New Roman" w:eastAsia="Times New Roman" w:hAnsi="Times New Roman" w:cs="Times New Roman"/>
          <w:lang w:eastAsia="en-US"/>
        </w:rPr>
        <w:t>Southern</w:t>
      </w:r>
      <w:r w:rsidR="00370E76" w:rsidRPr="00F11EFB">
        <w:rPr>
          <w:rFonts w:ascii="Times New Roman" w:eastAsia="Times New Roman" w:hAnsi="Times New Roman" w:cs="Times New Roman"/>
          <w:lang w:eastAsia="en-US"/>
        </w:rPr>
        <w:t xml:space="preserve"> </w:t>
      </w:r>
      <w:r w:rsidR="004B3374" w:rsidRPr="00F11EFB">
        <w:rPr>
          <w:rFonts w:ascii="Times New Roman" w:eastAsia="Times New Roman" w:hAnsi="Times New Roman" w:cs="Times New Roman"/>
          <w:lang w:eastAsia="en-US"/>
        </w:rPr>
        <w:t>California</w:t>
      </w:r>
      <w:ins w:id="1850" w:author="Author">
        <w:r w:rsidR="00067674">
          <w:rPr>
            <w:rFonts w:ascii="Times New Roman" w:eastAsia="Times New Roman" w:hAnsi="Times New Roman" w:cs="Times New Roman"/>
            <w:lang w:eastAsia="en-US"/>
          </w:rPr>
          <w:t>’</w:t>
        </w:r>
      </w:ins>
      <w:del w:id="1851" w:author="Author">
        <w:r w:rsidR="004B3374" w:rsidRPr="00F11EFB" w:rsidDel="00067674">
          <w:rPr>
            <w:rFonts w:ascii="Times New Roman" w:eastAsia="Times New Roman" w:hAnsi="Times New Roman" w:cs="Times New Roman"/>
            <w:lang w:eastAsia="en-US"/>
          </w:rPr>
          <w:delText>'</w:delText>
        </w:r>
      </w:del>
      <w:r w:rsidR="004B3374" w:rsidRPr="00F11EFB">
        <w:rPr>
          <w:rFonts w:ascii="Times New Roman" w:eastAsia="Times New Roman" w:hAnsi="Times New Roman" w:cs="Times New Roman"/>
          <w:lang w:eastAsia="en-US"/>
        </w:rPr>
        <w:t>s</w:t>
      </w:r>
      <w:r w:rsidR="00370E76" w:rsidRPr="00F11EFB">
        <w:rPr>
          <w:rFonts w:ascii="Times New Roman" w:eastAsia="Times New Roman" w:hAnsi="Times New Roman" w:cs="Times New Roman"/>
          <w:lang w:eastAsia="en-US"/>
        </w:rPr>
        <w:t xml:space="preserve"> </w:t>
      </w:r>
      <w:r w:rsidR="004B3374" w:rsidRPr="00F11EFB">
        <w:rPr>
          <w:rFonts w:ascii="Times New Roman" w:eastAsia="Times New Roman" w:hAnsi="Times New Roman" w:cs="Times New Roman"/>
          <w:lang w:eastAsia="en-US"/>
        </w:rPr>
        <w:t>Marshall</w:t>
      </w:r>
      <w:r w:rsidR="00370E76" w:rsidRPr="00F11EFB">
        <w:rPr>
          <w:rFonts w:ascii="Times New Roman" w:eastAsia="Times New Roman" w:hAnsi="Times New Roman" w:cs="Times New Roman"/>
          <w:lang w:eastAsia="en-US"/>
        </w:rPr>
        <w:t xml:space="preserve"> </w:t>
      </w:r>
      <w:r w:rsidR="004B3374" w:rsidRPr="00F11EFB">
        <w:rPr>
          <w:rFonts w:ascii="Times New Roman" w:eastAsia="Times New Roman" w:hAnsi="Times New Roman" w:cs="Times New Roman"/>
          <w:lang w:eastAsia="en-US"/>
        </w:rPr>
        <w:t>School</w:t>
      </w:r>
      <w:r w:rsidR="00370E76" w:rsidRPr="00F11EFB">
        <w:rPr>
          <w:rFonts w:ascii="Times New Roman" w:eastAsia="Times New Roman" w:hAnsi="Times New Roman" w:cs="Times New Roman"/>
          <w:lang w:eastAsia="en-US"/>
        </w:rPr>
        <w:t xml:space="preserve"> </w:t>
      </w:r>
      <w:r w:rsidR="004B3374" w:rsidRPr="00F11EFB">
        <w:rPr>
          <w:rFonts w:ascii="Times New Roman" w:eastAsia="Times New Roman" w:hAnsi="Times New Roman" w:cs="Times New Roman"/>
          <w:lang w:eastAsia="en-US"/>
        </w:rPr>
        <w:t>of</w:t>
      </w:r>
      <w:r w:rsidR="00370E76" w:rsidRPr="00F11EFB">
        <w:rPr>
          <w:rFonts w:ascii="Times New Roman" w:eastAsia="Times New Roman" w:hAnsi="Times New Roman" w:cs="Times New Roman"/>
          <w:lang w:eastAsia="en-US"/>
        </w:rPr>
        <w:t xml:space="preserve"> </w:t>
      </w:r>
      <w:r w:rsidR="004B3374" w:rsidRPr="00F11EFB">
        <w:rPr>
          <w:rFonts w:ascii="Times New Roman" w:eastAsia="Times New Roman" w:hAnsi="Times New Roman" w:cs="Times New Roman"/>
          <w:lang w:eastAsia="en-US"/>
        </w:rPr>
        <w:t>Business.</w:t>
      </w:r>
      <w:ins w:id="1852" w:author="Author">
        <w:r w:rsidR="00067674">
          <w:rPr>
            <w:rFonts w:ascii="Times New Roman" w:eastAsia="Times New Roman" w:hAnsi="Times New Roman" w:cs="Times New Roman"/>
            <w:lang w:eastAsia="en-US"/>
          </w:rPr>
          <w:t xml:space="preserve"> </w:t>
        </w:r>
      </w:ins>
    </w:p>
    <w:p w14:paraId="6C5FAF94" w14:textId="01211F9D" w:rsidR="00851565" w:rsidRPr="00F11EFB" w:rsidDel="00676791" w:rsidRDefault="00851565" w:rsidP="00412EB7">
      <w:pPr>
        <w:spacing w:after="270"/>
        <w:ind w:right="4" w:firstLine="0"/>
        <w:contextualSpacing/>
        <w:rPr>
          <w:del w:id="1853" w:author="Author"/>
          <w:rFonts w:ascii="Times New Roman" w:eastAsia="Times New Roman" w:hAnsi="Times New Roman" w:cs="Times New Roman"/>
          <w:lang w:eastAsia="en-US"/>
        </w:rPr>
      </w:pPr>
      <w:del w:id="1854" w:author="Author">
        <w:r w:rsidRPr="00F11EFB" w:rsidDel="00676791">
          <w:rPr>
            <w:rFonts w:ascii="Times New Roman" w:eastAsia="Times New Roman" w:hAnsi="Times New Roman" w:cs="Times New Roman"/>
            <w:lang w:eastAsia="en-US"/>
          </w:rPr>
          <w:delText>THE</w:delText>
        </w:r>
        <w:r w:rsidR="00370E76" w:rsidRPr="00F11EFB" w:rsidDel="00676791">
          <w:rPr>
            <w:rFonts w:ascii="Times New Roman" w:eastAsia="Times New Roman" w:hAnsi="Times New Roman" w:cs="Times New Roman"/>
            <w:lang w:eastAsia="en-US"/>
          </w:rPr>
          <w:delText xml:space="preserve"> </w:delText>
        </w:r>
        <w:r w:rsidRPr="00F11EFB" w:rsidDel="00676791">
          <w:rPr>
            <w:rFonts w:ascii="Times New Roman" w:eastAsia="Times New Roman" w:hAnsi="Times New Roman" w:cs="Times New Roman"/>
            <w:lang w:eastAsia="en-US"/>
          </w:rPr>
          <w:delText>CHAPTER</w:delText>
        </w:r>
        <w:r w:rsidR="00370E76" w:rsidRPr="00F11EFB" w:rsidDel="00676791">
          <w:rPr>
            <w:rFonts w:ascii="Times New Roman" w:eastAsia="Times New Roman" w:hAnsi="Times New Roman" w:cs="Times New Roman"/>
            <w:lang w:eastAsia="en-US"/>
          </w:rPr>
          <w:delText xml:space="preserve"> </w:delText>
        </w:r>
        <w:r w:rsidRPr="00F11EFB" w:rsidDel="00676791">
          <w:rPr>
            <w:rFonts w:ascii="Times New Roman" w:eastAsia="Times New Roman" w:hAnsi="Times New Roman" w:cs="Times New Roman"/>
            <w:lang w:eastAsia="en-US"/>
          </w:rPr>
          <w:delText>3</w:delText>
        </w:r>
        <w:r w:rsidR="00370E76" w:rsidRPr="00F11EFB" w:rsidDel="00676791">
          <w:rPr>
            <w:rFonts w:ascii="Times New Roman" w:eastAsia="Times New Roman" w:hAnsi="Times New Roman" w:cs="Times New Roman"/>
            <w:lang w:eastAsia="en-US"/>
          </w:rPr>
          <w:delText xml:space="preserve"> </w:delText>
        </w:r>
        <w:r w:rsidRPr="00F11EFB" w:rsidDel="00676791">
          <w:rPr>
            <w:rFonts w:ascii="Times New Roman" w:eastAsia="Times New Roman" w:hAnsi="Times New Roman" w:cs="Times New Roman"/>
            <w:lang w:eastAsia="en-US"/>
          </w:rPr>
          <w:delText>“THE</w:delText>
        </w:r>
        <w:r w:rsidR="00370E76" w:rsidRPr="00F11EFB" w:rsidDel="00676791">
          <w:rPr>
            <w:rFonts w:ascii="Times New Roman" w:eastAsia="Times New Roman" w:hAnsi="Times New Roman" w:cs="Times New Roman"/>
            <w:lang w:eastAsia="en-US"/>
          </w:rPr>
          <w:delText xml:space="preserve"> </w:delText>
        </w:r>
        <w:r w:rsidRPr="00F11EFB" w:rsidDel="00676791">
          <w:rPr>
            <w:rFonts w:ascii="Times New Roman" w:eastAsia="Times New Roman" w:hAnsi="Times New Roman" w:cs="Times New Roman"/>
            <w:lang w:eastAsia="en-US"/>
          </w:rPr>
          <w:delText>TRUTHS</w:delText>
        </w:r>
        <w:r w:rsidR="00370E76" w:rsidRPr="00F11EFB" w:rsidDel="00676791">
          <w:rPr>
            <w:rFonts w:ascii="Times New Roman" w:eastAsia="Times New Roman" w:hAnsi="Times New Roman" w:cs="Times New Roman"/>
            <w:lang w:eastAsia="en-US"/>
          </w:rPr>
          <w:delText xml:space="preserve"> </w:delText>
        </w:r>
        <w:r w:rsidRPr="00F11EFB" w:rsidDel="00676791">
          <w:rPr>
            <w:rFonts w:ascii="Times New Roman" w:eastAsia="Times New Roman" w:hAnsi="Times New Roman" w:cs="Times New Roman"/>
            <w:lang w:eastAsia="en-US"/>
          </w:rPr>
          <w:delText>AND</w:delText>
        </w:r>
        <w:r w:rsidR="00370E76" w:rsidRPr="00F11EFB" w:rsidDel="00676791">
          <w:rPr>
            <w:rFonts w:ascii="Times New Roman" w:eastAsia="Times New Roman" w:hAnsi="Times New Roman" w:cs="Times New Roman"/>
            <w:lang w:eastAsia="en-US"/>
          </w:rPr>
          <w:delText xml:space="preserve"> </w:delText>
        </w:r>
        <w:r w:rsidRPr="00F11EFB" w:rsidDel="00676791">
          <w:rPr>
            <w:rFonts w:ascii="Times New Roman" w:eastAsia="Times New Roman" w:hAnsi="Times New Roman" w:cs="Times New Roman"/>
            <w:lang w:eastAsia="en-US"/>
          </w:rPr>
          <w:delText>THE</w:delText>
        </w:r>
        <w:r w:rsidR="00370E76" w:rsidRPr="00F11EFB" w:rsidDel="00676791">
          <w:rPr>
            <w:rFonts w:ascii="Times New Roman" w:eastAsia="Times New Roman" w:hAnsi="Times New Roman" w:cs="Times New Roman"/>
            <w:lang w:eastAsia="en-US"/>
          </w:rPr>
          <w:delText xml:space="preserve"> </w:delText>
        </w:r>
        <w:r w:rsidRPr="00F11EFB" w:rsidDel="00676791">
          <w:rPr>
            <w:rFonts w:ascii="Times New Roman" w:eastAsia="Times New Roman" w:hAnsi="Times New Roman" w:cs="Times New Roman"/>
            <w:lang w:eastAsia="en-US"/>
          </w:rPr>
          <w:delText>UNTRUTHS”</w:delText>
        </w:r>
        <w:r w:rsidR="00370E76" w:rsidRPr="00F11EFB" w:rsidDel="00676791">
          <w:rPr>
            <w:rFonts w:ascii="Times New Roman" w:eastAsia="Times New Roman" w:hAnsi="Times New Roman" w:cs="Times New Roman"/>
            <w:lang w:eastAsia="en-US"/>
          </w:rPr>
          <w:delText xml:space="preserve"> </w:delText>
        </w:r>
      </w:del>
    </w:p>
    <w:p w14:paraId="784ABCC0" w14:textId="7F0014EF" w:rsidR="00B8594F" w:rsidRPr="00F11EFB" w:rsidDel="00067674" w:rsidRDefault="00B8594F">
      <w:pPr>
        <w:spacing w:before="100" w:beforeAutospacing="1"/>
        <w:ind w:right="4"/>
        <w:contextualSpacing/>
        <w:rPr>
          <w:del w:id="1855" w:author="Author"/>
          <w:rFonts w:ascii="Times New Roman" w:eastAsia="Times New Roman" w:hAnsi="Times New Roman" w:cs="Times New Roman"/>
          <w:lang w:eastAsia="en-US"/>
        </w:rPr>
        <w:pPrChange w:id="1856" w:author="Author">
          <w:pPr>
            <w:spacing w:after="270"/>
            <w:ind w:right="4" w:firstLine="0"/>
            <w:contextualSpacing/>
          </w:pPr>
        </w:pPrChange>
      </w:pPr>
      <w:r w:rsidRPr="00F11EFB">
        <w:rPr>
          <w:rFonts w:ascii="Times New Roman" w:eastAsia="Times New Roman" w:hAnsi="Times New Roman" w:cs="Times New Roman"/>
          <w:lang w:eastAsia="en-US"/>
        </w:rPr>
        <w:t>With</w:t>
      </w:r>
      <w:r w:rsidR="00370E76" w:rsidRPr="00F11EFB">
        <w:rPr>
          <w:rFonts w:ascii="Times New Roman" w:eastAsia="Times New Roman" w:hAnsi="Times New Roman" w:cs="Times New Roman"/>
          <w:lang w:eastAsia="en-US"/>
        </w:rPr>
        <w:t xml:space="preserve"> </w:t>
      </w:r>
      <w:r w:rsidR="00676791" w:rsidRPr="00F11EFB">
        <w:fldChar w:fldCharType="begin"/>
      </w:r>
      <w:r w:rsidR="00676791" w:rsidRPr="00F11EFB">
        <w:instrText xml:space="preserve"> HYPERLINK "https://www.cnbc.com/2016/01/12/job-openings-barely-changed-at-54-million.html" \t "_blank" </w:instrText>
      </w:r>
      <w:r w:rsidR="00676791" w:rsidRPr="00F11EFB">
        <w:fldChar w:fldCharType="separate"/>
      </w:r>
      <w:ins w:id="1857" w:author="Author">
        <w:r w:rsidR="00067674">
          <w:rPr>
            <w:rStyle w:val="Hyperlink"/>
            <w:rFonts w:ascii="Times New Roman" w:eastAsia="Times New Roman" w:hAnsi="Times New Roman" w:cs="Times New Roman"/>
            <w:color w:val="auto"/>
            <w:u w:val="none"/>
            <w:lang w:eastAsia="en-US"/>
          </w:rPr>
          <w:t>l</w:t>
        </w:r>
      </w:ins>
      <w:del w:id="1858" w:author="Author">
        <w:r w:rsidR="004B3374" w:rsidRPr="00F11EFB" w:rsidDel="00067674">
          <w:rPr>
            <w:rStyle w:val="Hyperlink"/>
            <w:rFonts w:ascii="Times New Roman" w:eastAsia="Times New Roman" w:hAnsi="Times New Roman" w:cs="Times New Roman"/>
            <w:color w:val="auto"/>
            <w:u w:val="none"/>
            <w:lang w:eastAsia="en-US"/>
          </w:rPr>
          <w:delText>L</w:delText>
        </w:r>
      </w:del>
      <w:r w:rsidR="004B3374" w:rsidRPr="00F11EFB">
        <w:rPr>
          <w:rStyle w:val="Hyperlink"/>
          <w:rFonts w:ascii="Times New Roman" w:eastAsia="Times New Roman" w:hAnsi="Times New Roman" w:cs="Times New Roman"/>
          <w:color w:val="auto"/>
          <w:u w:val="none"/>
          <w:lang w:eastAsia="en-US"/>
        </w:rPr>
        <w:t>ow</w:t>
      </w:r>
      <w:r w:rsidR="00370E76" w:rsidRPr="00F11EFB">
        <w:rPr>
          <w:rStyle w:val="Hyperlink"/>
          <w:rFonts w:ascii="Times New Roman" w:eastAsia="Times New Roman" w:hAnsi="Times New Roman" w:cs="Times New Roman"/>
          <w:color w:val="auto"/>
          <w:u w:val="none"/>
          <w:lang w:eastAsia="en-US"/>
        </w:rPr>
        <w:t xml:space="preserve"> </w:t>
      </w:r>
      <w:r w:rsidR="004B3374" w:rsidRPr="00F11EFB">
        <w:rPr>
          <w:rStyle w:val="Hyperlink"/>
          <w:rFonts w:ascii="Times New Roman" w:eastAsia="Times New Roman" w:hAnsi="Times New Roman" w:cs="Times New Roman"/>
          <w:color w:val="auto"/>
          <w:u w:val="none"/>
          <w:lang w:eastAsia="en-US"/>
        </w:rPr>
        <w:t>unemployment</w:t>
      </w:r>
      <w:r w:rsidR="00676791" w:rsidRPr="00F11EFB">
        <w:rPr>
          <w:rStyle w:val="Hyperlink"/>
          <w:rFonts w:ascii="Times New Roman" w:eastAsia="Times New Roman" w:hAnsi="Times New Roman" w:cs="Times New Roman"/>
          <w:color w:val="auto"/>
          <w:u w:val="none"/>
          <w:lang w:eastAsia="en-US"/>
        </w:rPr>
        <w:fldChar w:fldCharType="end"/>
      </w:r>
      <w:r w:rsidR="00370E76" w:rsidRPr="00F11EFB">
        <w:rPr>
          <w:rFonts w:ascii="Times New Roman" w:eastAsia="Times New Roman" w:hAnsi="Times New Roman" w:cs="Times New Roman"/>
          <w:lang w:eastAsia="en-US"/>
        </w:rPr>
        <w:t xml:space="preserve"> </w:t>
      </w:r>
      <w:r w:rsidR="004B3374" w:rsidRPr="00F11EFB">
        <w:rPr>
          <w:rFonts w:ascii="Times New Roman" w:eastAsia="Times New Roman" w:hAnsi="Times New Roman" w:cs="Times New Roman"/>
          <w:lang w:eastAsia="en-US"/>
        </w:rPr>
        <w:t>but</w:t>
      </w:r>
      <w:r w:rsidR="00370E76" w:rsidRPr="00F11EFB">
        <w:rPr>
          <w:rFonts w:ascii="Times New Roman" w:eastAsia="Times New Roman" w:hAnsi="Times New Roman" w:cs="Times New Roman"/>
          <w:lang w:eastAsia="en-US"/>
        </w:rPr>
        <w:t xml:space="preserve"> </w:t>
      </w:r>
      <w:r w:rsidR="004B3374" w:rsidRPr="00F11EFB">
        <w:rPr>
          <w:rFonts w:ascii="Times New Roman" w:eastAsia="Times New Roman" w:hAnsi="Times New Roman" w:cs="Times New Roman"/>
          <w:lang w:eastAsia="en-US"/>
        </w:rPr>
        <w:t>sluggish</w:t>
      </w:r>
      <w:r w:rsidR="00370E76" w:rsidRPr="00F11EFB">
        <w:rPr>
          <w:rFonts w:ascii="Times New Roman" w:eastAsia="Times New Roman" w:hAnsi="Times New Roman" w:cs="Times New Roman"/>
          <w:lang w:eastAsia="en-US"/>
        </w:rPr>
        <w:t xml:space="preserve"> </w:t>
      </w:r>
      <w:r w:rsidR="004B3374" w:rsidRPr="00F11EFB">
        <w:rPr>
          <w:rFonts w:ascii="Times New Roman" w:eastAsia="Times New Roman" w:hAnsi="Times New Roman" w:cs="Times New Roman"/>
          <w:lang w:eastAsia="en-US"/>
        </w:rPr>
        <w:t>wage</w:t>
      </w:r>
      <w:r w:rsidR="00370E76" w:rsidRPr="00F11EFB">
        <w:rPr>
          <w:rFonts w:ascii="Times New Roman" w:eastAsia="Times New Roman" w:hAnsi="Times New Roman" w:cs="Times New Roman"/>
          <w:lang w:eastAsia="en-US"/>
        </w:rPr>
        <w:t xml:space="preserve"> </w:t>
      </w:r>
      <w:r w:rsidR="004B3374" w:rsidRPr="00F11EFB">
        <w:rPr>
          <w:rFonts w:ascii="Times New Roman" w:eastAsia="Times New Roman" w:hAnsi="Times New Roman" w:cs="Times New Roman"/>
          <w:lang w:eastAsia="en-US"/>
        </w:rPr>
        <w:t>growth,</w:t>
      </w:r>
      <w:r w:rsidR="00370E76" w:rsidRPr="00F11EFB">
        <w:rPr>
          <w:rFonts w:ascii="Times New Roman" w:eastAsia="Times New Roman" w:hAnsi="Times New Roman" w:cs="Times New Roman"/>
          <w:lang w:eastAsia="en-US"/>
        </w:rPr>
        <w:t xml:space="preserve"> </w:t>
      </w:r>
      <w:r w:rsidR="004B3374" w:rsidRPr="00F11EFB">
        <w:rPr>
          <w:rFonts w:ascii="Times New Roman" w:eastAsia="Times New Roman" w:hAnsi="Times New Roman" w:cs="Times New Roman"/>
          <w:lang w:eastAsia="en-US"/>
        </w:rPr>
        <w:t>the</w:t>
      </w:r>
      <w:r w:rsidR="00370E76" w:rsidRPr="00F11EFB">
        <w:rPr>
          <w:rFonts w:ascii="Times New Roman" w:eastAsia="Times New Roman" w:hAnsi="Times New Roman" w:cs="Times New Roman"/>
          <w:lang w:eastAsia="en-US"/>
        </w:rPr>
        <w:t xml:space="preserve"> </w:t>
      </w:r>
      <w:r w:rsidR="004B3374" w:rsidRPr="00F11EFB">
        <w:rPr>
          <w:rFonts w:ascii="Times New Roman" w:eastAsia="Times New Roman" w:hAnsi="Times New Roman" w:cs="Times New Roman"/>
          <w:lang w:eastAsia="en-US"/>
        </w:rPr>
        <w:t>economy</w:t>
      </w:r>
      <w:r w:rsidR="00370E76" w:rsidRPr="00F11EFB">
        <w:rPr>
          <w:rFonts w:ascii="Times New Roman" w:eastAsia="Times New Roman" w:hAnsi="Times New Roman" w:cs="Times New Roman"/>
          <w:lang w:eastAsia="en-US"/>
        </w:rPr>
        <w:t xml:space="preserve"> </w:t>
      </w:r>
      <w:r w:rsidR="004B3374" w:rsidRPr="00F11EFB">
        <w:rPr>
          <w:rFonts w:ascii="Times New Roman" w:eastAsia="Times New Roman" w:hAnsi="Times New Roman" w:cs="Times New Roman"/>
          <w:lang w:eastAsia="en-US"/>
        </w:rPr>
        <w:t>has</w:t>
      </w:r>
      <w:r w:rsidR="00370E76" w:rsidRPr="00F11EFB">
        <w:rPr>
          <w:rFonts w:ascii="Times New Roman" w:eastAsia="Times New Roman" w:hAnsi="Times New Roman" w:cs="Times New Roman"/>
          <w:lang w:eastAsia="en-US"/>
        </w:rPr>
        <w:t xml:space="preserve"> </w:t>
      </w:r>
      <w:r w:rsidR="004B3374" w:rsidRPr="00F11EFB">
        <w:rPr>
          <w:rFonts w:ascii="Times New Roman" w:eastAsia="Times New Roman" w:hAnsi="Times New Roman" w:cs="Times New Roman"/>
          <w:lang w:eastAsia="en-US"/>
        </w:rPr>
        <w:t>been</w:t>
      </w:r>
      <w:r w:rsidR="00370E76" w:rsidRPr="00F11EFB">
        <w:rPr>
          <w:rFonts w:ascii="Times New Roman" w:eastAsia="Times New Roman" w:hAnsi="Times New Roman" w:cs="Times New Roman"/>
          <w:lang w:eastAsia="en-US"/>
        </w:rPr>
        <w:t xml:space="preserve"> </w:t>
      </w:r>
      <w:r w:rsidR="004B3374" w:rsidRPr="00F11EFB">
        <w:rPr>
          <w:rFonts w:ascii="Times New Roman" w:eastAsia="Times New Roman" w:hAnsi="Times New Roman" w:cs="Times New Roman"/>
          <w:lang w:eastAsia="en-US"/>
        </w:rPr>
        <w:t>growing</w:t>
      </w:r>
      <w:r w:rsidR="00370E76" w:rsidRPr="00F11EFB">
        <w:rPr>
          <w:rFonts w:ascii="Times New Roman" w:eastAsia="Times New Roman" w:hAnsi="Times New Roman" w:cs="Times New Roman"/>
          <w:lang w:eastAsia="en-US"/>
        </w:rPr>
        <w:t xml:space="preserve"> </w:t>
      </w:r>
      <w:r w:rsidR="004B3374" w:rsidRPr="00F11EFB">
        <w:rPr>
          <w:rFonts w:ascii="Times New Roman" w:eastAsia="Times New Roman" w:hAnsi="Times New Roman" w:cs="Times New Roman"/>
          <w:lang w:eastAsia="en-US"/>
        </w:rPr>
        <w:t>at</w:t>
      </w:r>
      <w:r w:rsidR="00370E76" w:rsidRPr="00F11EFB">
        <w:rPr>
          <w:rFonts w:ascii="Times New Roman" w:eastAsia="Times New Roman" w:hAnsi="Times New Roman" w:cs="Times New Roman"/>
          <w:lang w:eastAsia="en-US"/>
        </w:rPr>
        <w:t xml:space="preserve"> </w:t>
      </w:r>
      <w:r w:rsidR="004B3374" w:rsidRPr="00F11EFB">
        <w:rPr>
          <w:rFonts w:ascii="Times New Roman" w:eastAsia="Times New Roman" w:hAnsi="Times New Roman" w:cs="Times New Roman"/>
          <w:lang w:eastAsia="en-US"/>
        </w:rPr>
        <w:t>a</w:t>
      </w:r>
      <w:r w:rsidR="00370E76" w:rsidRPr="00F11EFB">
        <w:rPr>
          <w:rFonts w:ascii="Times New Roman" w:eastAsia="Times New Roman" w:hAnsi="Times New Roman" w:cs="Times New Roman"/>
          <w:lang w:eastAsia="en-US"/>
        </w:rPr>
        <w:t xml:space="preserve"> </w:t>
      </w:r>
      <w:r w:rsidR="004B3374" w:rsidRPr="00F11EFB">
        <w:rPr>
          <w:rFonts w:ascii="Times New Roman" w:eastAsia="Times New Roman" w:hAnsi="Times New Roman" w:cs="Times New Roman"/>
          <w:lang w:eastAsia="en-US"/>
        </w:rPr>
        <w:t>steady</w:t>
      </w:r>
      <w:r w:rsidR="00370E76" w:rsidRPr="00F11EFB">
        <w:rPr>
          <w:rFonts w:ascii="Times New Roman" w:eastAsia="Times New Roman" w:hAnsi="Times New Roman" w:cs="Times New Roman"/>
          <w:lang w:eastAsia="en-US"/>
        </w:rPr>
        <w:t xml:space="preserve"> </w:t>
      </w:r>
      <w:r w:rsidR="004B3374" w:rsidRPr="00F11EFB">
        <w:rPr>
          <w:rFonts w:ascii="Times New Roman" w:eastAsia="Times New Roman" w:hAnsi="Times New Roman" w:cs="Times New Roman"/>
          <w:lang w:eastAsia="en-US"/>
        </w:rPr>
        <w:t>but</w:t>
      </w:r>
      <w:r w:rsidR="00370E76" w:rsidRPr="00F11EFB">
        <w:rPr>
          <w:rFonts w:ascii="Times New Roman" w:eastAsia="Times New Roman" w:hAnsi="Times New Roman" w:cs="Times New Roman"/>
          <w:lang w:eastAsia="en-US"/>
        </w:rPr>
        <w:t xml:space="preserve"> </w:t>
      </w:r>
      <w:r w:rsidR="004B3374" w:rsidRPr="00F11EFB">
        <w:rPr>
          <w:rFonts w:ascii="Times New Roman" w:eastAsia="Times New Roman" w:hAnsi="Times New Roman" w:cs="Times New Roman"/>
          <w:lang w:eastAsia="en-US"/>
        </w:rPr>
        <w:t>slow</w:t>
      </w:r>
      <w:r w:rsidR="00370E76" w:rsidRPr="00F11EFB">
        <w:rPr>
          <w:rFonts w:ascii="Times New Roman" w:eastAsia="Times New Roman" w:hAnsi="Times New Roman" w:cs="Times New Roman"/>
          <w:lang w:eastAsia="en-US"/>
        </w:rPr>
        <w:t xml:space="preserve"> </w:t>
      </w:r>
      <w:r w:rsidR="004B3374" w:rsidRPr="00F11EFB">
        <w:rPr>
          <w:rFonts w:ascii="Times New Roman" w:eastAsia="Times New Roman" w:hAnsi="Times New Roman" w:cs="Times New Roman"/>
          <w:lang w:eastAsia="en-US"/>
        </w:rPr>
        <w:t>rate</w:t>
      </w:r>
      <w:r w:rsidR="00370E76" w:rsidRPr="00F11EFB">
        <w:rPr>
          <w:rFonts w:ascii="Times New Roman" w:eastAsia="Times New Roman" w:hAnsi="Times New Roman" w:cs="Times New Roman"/>
          <w:lang w:eastAsia="en-US"/>
        </w:rPr>
        <w:t xml:space="preserve"> </w:t>
      </w:r>
      <w:r w:rsidR="004B3374" w:rsidRPr="00F11EFB">
        <w:rPr>
          <w:rFonts w:ascii="Times New Roman" w:eastAsia="Times New Roman" w:hAnsi="Times New Roman" w:cs="Times New Roman"/>
          <w:lang w:eastAsia="en-US"/>
        </w:rPr>
        <w:t>since</w:t>
      </w:r>
      <w:r w:rsidR="00370E76" w:rsidRPr="00F11EFB">
        <w:rPr>
          <w:rFonts w:ascii="Times New Roman" w:eastAsia="Times New Roman" w:hAnsi="Times New Roman" w:cs="Times New Roman"/>
          <w:lang w:eastAsia="en-US"/>
        </w:rPr>
        <w:t xml:space="preserve"> </w:t>
      </w:r>
      <w:r w:rsidR="004B3374" w:rsidRPr="00F11EFB">
        <w:rPr>
          <w:rFonts w:ascii="Times New Roman" w:eastAsia="Times New Roman" w:hAnsi="Times New Roman" w:cs="Times New Roman"/>
          <w:lang w:eastAsia="en-US"/>
        </w:rPr>
        <w:t>the</w:t>
      </w:r>
      <w:r w:rsidR="00370E76" w:rsidRPr="00F11EFB">
        <w:rPr>
          <w:rFonts w:ascii="Times New Roman" w:eastAsia="Times New Roman" w:hAnsi="Times New Roman" w:cs="Times New Roman"/>
          <w:lang w:eastAsia="en-US"/>
        </w:rPr>
        <w:t xml:space="preserve"> </w:t>
      </w:r>
      <w:r w:rsidR="004B3374" w:rsidRPr="00F11EFB">
        <w:rPr>
          <w:rFonts w:ascii="Times New Roman" w:eastAsia="Times New Roman" w:hAnsi="Times New Roman" w:cs="Times New Roman"/>
          <w:lang w:eastAsia="en-US"/>
        </w:rPr>
        <w:t>recession.</w:t>
      </w:r>
      <w:del w:id="1859" w:author="Author">
        <w:r w:rsidR="00370E76" w:rsidRPr="00F11EFB" w:rsidDel="00067674">
          <w:rPr>
            <w:rFonts w:ascii="Times New Roman" w:eastAsia="Times New Roman" w:hAnsi="Times New Roman" w:cs="Times New Roman"/>
            <w:lang w:eastAsia="en-US"/>
          </w:rPr>
          <w:delText xml:space="preserve"> </w:delText>
        </w:r>
      </w:del>
      <w:ins w:id="1860" w:author="Author">
        <w:r w:rsidR="00067674">
          <w:rPr>
            <w:rFonts w:ascii="Times New Roman" w:eastAsia="Times New Roman" w:hAnsi="Times New Roman" w:cs="Times New Roman"/>
            <w:lang w:eastAsia="en-US"/>
          </w:rPr>
          <w:t xml:space="preserve"> </w:t>
        </w:r>
      </w:ins>
    </w:p>
    <w:p w14:paraId="5DB2C64E" w14:textId="1ED0A2A3" w:rsidR="00B8594F" w:rsidRPr="00F11EFB" w:rsidDel="00067674" w:rsidRDefault="00067674">
      <w:pPr>
        <w:spacing w:before="100" w:beforeAutospacing="1"/>
        <w:ind w:right="4"/>
        <w:contextualSpacing/>
        <w:rPr>
          <w:del w:id="1861" w:author="Author"/>
          <w:rFonts w:ascii="Times New Roman" w:eastAsia="Times New Roman" w:hAnsi="Times New Roman" w:cs="Times New Roman"/>
          <w:lang w:eastAsia="en-US"/>
        </w:rPr>
        <w:pPrChange w:id="1862" w:author="Author">
          <w:pPr>
            <w:spacing w:after="270"/>
            <w:ind w:right="4" w:firstLine="0"/>
            <w:contextualSpacing/>
          </w:pPr>
        </w:pPrChange>
      </w:pPr>
      <w:ins w:id="1863" w:author="Author">
        <w:r>
          <w:rPr>
            <w:rFonts w:ascii="Times New Roman" w:eastAsia="Times New Roman" w:hAnsi="Times New Roman" w:cs="Times New Roman"/>
            <w:lang w:eastAsia="en-US"/>
          </w:rPr>
          <w:t>“</w:t>
        </w:r>
      </w:ins>
      <w:del w:id="1864" w:author="Author">
        <w:r w:rsidR="00B8594F" w:rsidRPr="00F11EFB" w:rsidDel="00067674">
          <w:rPr>
            <w:rFonts w:ascii="Times New Roman" w:eastAsia="Times New Roman" w:hAnsi="Times New Roman" w:cs="Times New Roman"/>
            <w:lang w:eastAsia="en-US"/>
          </w:rPr>
          <w:delText>"</w:delText>
        </w:r>
      </w:del>
      <w:r w:rsidR="00B8594F" w:rsidRPr="00F11EFB">
        <w:rPr>
          <w:rFonts w:ascii="Times New Roman" w:eastAsia="Times New Roman" w:hAnsi="Times New Roman" w:cs="Times New Roman"/>
          <w:lang w:eastAsia="en-US"/>
        </w:rPr>
        <w:t>This</w:t>
      </w:r>
      <w:r w:rsidR="00370E76" w:rsidRPr="00F11EFB">
        <w:rPr>
          <w:rFonts w:ascii="Times New Roman" w:eastAsia="Times New Roman" w:hAnsi="Times New Roman" w:cs="Times New Roman"/>
          <w:lang w:eastAsia="en-US"/>
        </w:rPr>
        <w:t xml:space="preserve"> </w:t>
      </w:r>
      <w:r w:rsidR="00B8594F" w:rsidRPr="00F11EFB">
        <w:rPr>
          <w:rFonts w:ascii="Times New Roman" w:eastAsia="Times New Roman" w:hAnsi="Times New Roman" w:cs="Times New Roman"/>
          <w:lang w:eastAsia="en-US"/>
        </w:rPr>
        <w:t>is</w:t>
      </w:r>
      <w:r w:rsidR="00370E76" w:rsidRPr="00F11EFB">
        <w:rPr>
          <w:rFonts w:ascii="Times New Roman" w:eastAsia="Times New Roman" w:hAnsi="Times New Roman" w:cs="Times New Roman"/>
          <w:lang w:eastAsia="en-US"/>
        </w:rPr>
        <w:t xml:space="preserve"> </w:t>
      </w:r>
      <w:r w:rsidR="00B8594F" w:rsidRPr="00F11EFB">
        <w:rPr>
          <w:rFonts w:ascii="Times New Roman" w:eastAsia="Times New Roman" w:hAnsi="Times New Roman" w:cs="Times New Roman"/>
          <w:lang w:eastAsia="en-US"/>
        </w:rPr>
        <w:t>the</w:t>
      </w:r>
      <w:r w:rsidR="00370E76" w:rsidRPr="00F11EFB">
        <w:rPr>
          <w:rFonts w:ascii="Times New Roman" w:eastAsia="Times New Roman" w:hAnsi="Times New Roman" w:cs="Times New Roman"/>
          <w:lang w:eastAsia="en-US"/>
        </w:rPr>
        <w:t xml:space="preserve"> </w:t>
      </w:r>
      <w:r w:rsidR="00B8594F" w:rsidRPr="00F11EFB">
        <w:rPr>
          <w:rFonts w:ascii="Times New Roman" w:eastAsia="Times New Roman" w:hAnsi="Times New Roman" w:cs="Times New Roman"/>
          <w:lang w:eastAsia="en-US"/>
        </w:rPr>
        <w:t>economy</w:t>
      </w:r>
      <w:r w:rsidR="00370E76" w:rsidRPr="00F11EFB">
        <w:rPr>
          <w:rFonts w:ascii="Times New Roman" w:eastAsia="Times New Roman" w:hAnsi="Times New Roman" w:cs="Times New Roman"/>
          <w:lang w:eastAsia="en-US"/>
        </w:rPr>
        <w:t xml:space="preserve"> </w:t>
      </w:r>
      <w:r w:rsidR="00B8594F" w:rsidRPr="00F11EFB">
        <w:rPr>
          <w:rFonts w:ascii="Times New Roman" w:eastAsia="Times New Roman" w:hAnsi="Times New Roman" w:cs="Times New Roman"/>
          <w:lang w:eastAsia="en-US"/>
        </w:rPr>
        <w:t>that</w:t>
      </w:r>
      <w:r w:rsidR="00370E76" w:rsidRPr="00F11EFB">
        <w:rPr>
          <w:rFonts w:ascii="Times New Roman" w:eastAsia="Times New Roman" w:hAnsi="Times New Roman" w:cs="Times New Roman"/>
          <w:lang w:eastAsia="en-US"/>
        </w:rPr>
        <w:t xml:space="preserve"> </w:t>
      </w:r>
      <w:r w:rsidR="00B8594F" w:rsidRPr="00F11EFB">
        <w:rPr>
          <w:rFonts w:ascii="Times New Roman" w:eastAsia="Times New Roman" w:hAnsi="Times New Roman" w:cs="Times New Roman"/>
          <w:lang w:eastAsia="en-US"/>
        </w:rPr>
        <w:t>continues</w:t>
      </w:r>
      <w:r w:rsidR="00370E76" w:rsidRPr="00F11EFB">
        <w:rPr>
          <w:rFonts w:ascii="Times New Roman" w:eastAsia="Times New Roman" w:hAnsi="Times New Roman" w:cs="Times New Roman"/>
          <w:lang w:eastAsia="en-US"/>
        </w:rPr>
        <w:t xml:space="preserve"> </w:t>
      </w:r>
      <w:r w:rsidR="00B8594F" w:rsidRPr="00F11EFB">
        <w:rPr>
          <w:rFonts w:ascii="Times New Roman" w:eastAsia="Times New Roman" w:hAnsi="Times New Roman" w:cs="Times New Roman"/>
          <w:lang w:eastAsia="en-US"/>
        </w:rPr>
        <w:t>to</w:t>
      </w:r>
      <w:r w:rsidR="00370E76" w:rsidRPr="00F11EFB">
        <w:rPr>
          <w:rFonts w:ascii="Times New Roman" w:eastAsia="Times New Roman" w:hAnsi="Times New Roman" w:cs="Times New Roman"/>
          <w:lang w:eastAsia="en-US"/>
        </w:rPr>
        <w:t xml:space="preserve"> </w:t>
      </w:r>
      <w:r w:rsidR="00B8594F" w:rsidRPr="00F11EFB">
        <w:rPr>
          <w:rFonts w:ascii="Times New Roman" w:eastAsia="Times New Roman" w:hAnsi="Times New Roman" w:cs="Times New Roman"/>
          <w:lang w:eastAsia="en-US"/>
        </w:rPr>
        <w:t>stump</w:t>
      </w:r>
      <w:r w:rsidR="00370E76" w:rsidRPr="00F11EFB">
        <w:rPr>
          <w:rFonts w:ascii="Times New Roman" w:eastAsia="Times New Roman" w:hAnsi="Times New Roman" w:cs="Times New Roman"/>
          <w:lang w:eastAsia="en-US"/>
        </w:rPr>
        <w:t xml:space="preserve"> </w:t>
      </w:r>
      <w:r w:rsidR="00B8594F" w:rsidRPr="00F11EFB">
        <w:rPr>
          <w:rFonts w:ascii="Times New Roman" w:eastAsia="Times New Roman" w:hAnsi="Times New Roman" w:cs="Times New Roman"/>
          <w:lang w:eastAsia="en-US"/>
        </w:rPr>
        <w:t>us</w:t>
      </w:r>
      <w:r w:rsidR="00370E76" w:rsidRPr="00F11EFB">
        <w:rPr>
          <w:rFonts w:ascii="Times New Roman" w:eastAsia="Times New Roman" w:hAnsi="Times New Roman" w:cs="Times New Roman"/>
          <w:lang w:eastAsia="en-US"/>
        </w:rPr>
        <w:t xml:space="preserve"> </w:t>
      </w:r>
      <w:r w:rsidR="00B8594F" w:rsidRPr="00F11EFB">
        <w:rPr>
          <w:rFonts w:ascii="Times New Roman" w:eastAsia="Times New Roman" w:hAnsi="Times New Roman" w:cs="Times New Roman"/>
          <w:lang w:eastAsia="en-US"/>
        </w:rPr>
        <w:t>in</w:t>
      </w:r>
      <w:r w:rsidR="00370E76" w:rsidRPr="00F11EFB">
        <w:rPr>
          <w:rFonts w:ascii="Times New Roman" w:eastAsia="Times New Roman" w:hAnsi="Times New Roman" w:cs="Times New Roman"/>
          <w:lang w:eastAsia="en-US"/>
        </w:rPr>
        <w:t xml:space="preserve"> </w:t>
      </w:r>
      <w:r w:rsidR="00B8594F" w:rsidRPr="00F11EFB">
        <w:rPr>
          <w:rFonts w:ascii="Times New Roman" w:eastAsia="Times New Roman" w:hAnsi="Times New Roman" w:cs="Times New Roman"/>
          <w:lang w:eastAsia="en-US"/>
        </w:rPr>
        <w:t>terms</w:t>
      </w:r>
      <w:r w:rsidR="00370E76" w:rsidRPr="00F11EFB">
        <w:rPr>
          <w:rFonts w:ascii="Times New Roman" w:eastAsia="Times New Roman" w:hAnsi="Times New Roman" w:cs="Times New Roman"/>
          <w:lang w:eastAsia="en-US"/>
        </w:rPr>
        <w:t xml:space="preserve"> </w:t>
      </w:r>
      <w:r w:rsidR="00B8594F" w:rsidRPr="00F11EFB">
        <w:rPr>
          <w:rFonts w:ascii="Times New Roman" w:eastAsia="Times New Roman" w:hAnsi="Times New Roman" w:cs="Times New Roman"/>
          <w:lang w:eastAsia="en-US"/>
        </w:rPr>
        <w:t>of</w:t>
      </w:r>
      <w:r w:rsidR="00370E76" w:rsidRPr="00F11EFB">
        <w:rPr>
          <w:rFonts w:ascii="Times New Roman" w:eastAsia="Times New Roman" w:hAnsi="Times New Roman" w:cs="Times New Roman"/>
          <w:lang w:eastAsia="en-US"/>
        </w:rPr>
        <w:t xml:space="preserve"> </w:t>
      </w:r>
      <w:r w:rsidR="00B8594F" w:rsidRPr="00F11EFB">
        <w:rPr>
          <w:rFonts w:ascii="Times New Roman" w:eastAsia="Times New Roman" w:hAnsi="Times New Roman" w:cs="Times New Roman"/>
          <w:lang w:eastAsia="en-US"/>
        </w:rPr>
        <w:t>which</w:t>
      </w:r>
      <w:r w:rsidR="00370E76" w:rsidRPr="00F11EFB">
        <w:rPr>
          <w:rFonts w:ascii="Times New Roman" w:eastAsia="Times New Roman" w:hAnsi="Times New Roman" w:cs="Times New Roman"/>
          <w:lang w:eastAsia="en-US"/>
        </w:rPr>
        <w:t xml:space="preserve"> </w:t>
      </w:r>
      <w:r w:rsidR="00B8594F" w:rsidRPr="00F11EFB">
        <w:rPr>
          <w:rFonts w:ascii="Times New Roman" w:eastAsia="Times New Roman" w:hAnsi="Times New Roman" w:cs="Times New Roman"/>
          <w:lang w:eastAsia="en-US"/>
        </w:rPr>
        <w:t>direction</w:t>
      </w:r>
      <w:r w:rsidR="00370E76" w:rsidRPr="00F11EFB">
        <w:rPr>
          <w:rFonts w:ascii="Times New Roman" w:eastAsia="Times New Roman" w:hAnsi="Times New Roman" w:cs="Times New Roman"/>
          <w:lang w:eastAsia="en-US"/>
        </w:rPr>
        <w:t xml:space="preserve"> </w:t>
      </w:r>
      <w:r w:rsidR="00B8594F" w:rsidRPr="00F11EFB">
        <w:rPr>
          <w:rFonts w:ascii="Times New Roman" w:eastAsia="Times New Roman" w:hAnsi="Times New Roman" w:cs="Times New Roman"/>
          <w:lang w:eastAsia="en-US"/>
        </w:rPr>
        <w:t>we</w:t>
      </w:r>
      <w:r w:rsidR="00370E76" w:rsidRPr="00F11EFB">
        <w:rPr>
          <w:rFonts w:ascii="Times New Roman" w:eastAsia="Times New Roman" w:hAnsi="Times New Roman" w:cs="Times New Roman"/>
          <w:lang w:eastAsia="en-US"/>
        </w:rPr>
        <w:t xml:space="preserve"> </w:t>
      </w:r>
      <w:r w:rsidR="00B8594F" w:rsidRPr="00F11EFB">
        <w:rPr>
          <w:rFonts w:ascii="Times New Roman" w:eastAsia="Times New Roman" w:hAnsi="Times New Roman" w:cs="Times New Roman"/>
          <w:lang w:eastAsia="en-US"/>
        </w:rPr>
        <w:t>are</w:t>
      </w:r>
      <w:r w:rsidR="00370E76" w:rsidRPr="00F11EFB">
        <w:rPr>
          <w:rFonts w:ascii="Times New Roman" w:eastAsia="Times New Roman" w:hAnsi="Times New Roman" w:cs="Times New Roman"/>
          <w:lang w:eastAsia="en-US"/>
        </w:rPr>
        <w:t xml:space="preserve"> </w:t>
      </w:r>
      <w:r w:rsidR="00B8594F" w:rsidRPr="00F11EFB">
        <w:rPr>
          <w:rFonts w:ascii="Times New Roman" w:eastAsia="Times New Roman" w:hAnsi="Times New Roman" w:cs="Times New Roman"/>
          <w:lang w:eastAsia="en-US"/>
        </w:rPr>
        <w:t>heading,</w:t>
      </w:r>
      <w:ins w:id="1865" w:author="Author">
        <w:r>
          <w:rPr>
            <w:rFonts w:ascii="Times New Roman" w:eastAsia="Times New Roman" w:hAnsi="Times New Roman" w:cs="Times New Roman"/>
            <w:lang w:eastAsia="en-US"/>
          </w:rPr>
          <w:t>”</w:t>
        </w:r>
      </w:ins>
      <w:del w:id="1866" w:author="Author">
        <w:r w:rsidR="00B8594F" w:rsidRPr="00F11EFB" w:rsidDel="00067674">
          <w:rPr>
            <w:rFonts w:ascii="Times New Roman" w:eastAsia="Times New Roman" w:hAnsi="Times New Roman" w:cs="Times New Roman"/>
            <w:lang w:eastAsia="en-US"/>
          </w:rPr>
          <w:delText>"</w:delText>
        </w:r>
      </w:del>
      <w:r w:rsidR="00370E76" w:rsidRPr="00F11EFB">
        <w:rPr>
          <w:rFonts w:ascii="Times New Roman" w:eastAsia="Times New Roman" w:hAnsi="Times New Roman" w:cs="Times New Roman"/>
          <w:lang w:eastAsia="en-US"/>
        </w:rPr>
        <w:t xml:space="preserve"> </w:t>
      </w:r>
      <w:r w:rsidR="00B8594F" w:rsidRPr="00F11EFB">
        <w:rPr>
          <w:rFonts w:ascii="Times New Roman" w:eastAsia="Times New Roman" w:hAnsi="Times New Roman" w:cs="Times New Roman"/>
          <w:lang w:eastAsia="en-US"/>
        </w:rPr>
        <w:t>he</w:t>
      </w:r>
      <w:r w:rsidR="00370E76" w:rsidRPr="00F11EFB">
        <w:rPr>
          <w:rFonts w:ascii="Times New Roman" w:eastAsia="Times New Roman" w:hAnsi="Times New Roman" w:cs="Times New Roman"/>
          <w:lang w:eastAsia="en-US"/>
        </w:rPr>
        <w:t xml:space="preserve"> </w:t>
      </w:r>
      <w:r w:rsidR="00B8594F" w:rsidRPr="00F11EFB">
        <w:rPr>
          <w:rFonts w:ascii="Times New Roman" w:eastAsia="Times New Roman" w:hAnsi="Times New Roman" w:cs="Times New Roman"/>
          <w:lang w:eastAsia="en-US"/>
        </w:rPr>
        <w:t>added.</w:t>
      </w:r>
      <w:ins w:id="1867" w:author="Author">
        <w:r>
          <w:rPr>
            <w:rFonts w:ascii="Times New Roman" w:eastAsia="Times New Roman" w:hAnsi="Times New Roman" w:cs="Times New Roman"/>
            <w:lang w:eastAsia="en-US"/>
          </w:rPr>
          <w:t xml:space="preserve"> “</w:t>
        </w:r>
      </w:ins>
      <w:del w:id="1868" w:author="Author">
        <w:r w:rsidR="00370E76" w:rsidRPr="00F11EFB" w:rsidDel="00067674">
          <w:rPr>
            <w:rFonts w:ascii="Times New Roman" w:eastAsia="Times New Roman" w:hAnsi="Times New Roman" w:cs="Times New Roman"/>
            <w:lang w:eastAsia="en-US"/>
          </w:rPr>
          <w:delText xml:space="preserve"> </w:delText>
        </w:r>
      </w:del>
    </w:p>
    <w:p w14:paraId="62A170D5" w14:textId="0AFCD526" w:rsidR="00B8594F" w:rsidRPr="00F11EFB" w:rsidDel="00812719" w:rsidRDefault="00B8594F">
      <w:pPr>
        <w:spacing w:before="100" w:beforeAutospacing="1"/>
        <w:ind w:right="4"/>
        <w:contextualSpacing/>
        <w:rPr>
          <w:del w:id="1869" w:author="Author"/>
          <w:rFonts w:ascii="Times New Roman" w:eastAsia="Times New Roman" w:hAnsi="Times New Roman" w:cs="Times New Roman"/>
          <w:lang w:eastAsia="en-US"/>
        </w:rPr>
        <w:pPrChange w:id="1870" w:author="Author">
          <w:pPr>
            <w:spacing w:after="270"/>
            <w:ind w:right="4" w:firstLine="0"/>
            <w:contextualSpacing/>
          </w:pPr>
        </w:pPrChange>
      </w:pPr>
      <w:del w:id="1871" w:author="Author">
        <w:r w:rsidRPr="00F11EFB" w:rsidDel="00067674">
          <w:rPr>
            <w:rFonts w:ascii="Times New Roman" w:eastAsia="Times New Roman" w:hAnsi="Times New Roman" w:cs="Times New Roman"/>
            <w:lang w:eastAsia="en-US"/>
          </w:rPr>
          <w:delText>"</w:delText>
        </w:r>
      </w:del>
      <w:r w:rsidRPr="00F11EFB">
        <w:rPr>
          <w:rFonts w:ascii="Times New Roman" w:eastAsia="Times New Roman" w:hAnsi="Times New Roman" w:cs="Times New Roman"/>
          <w:lang w:eastAsia="en-US"/>
        </w:rPr>
        <w:t>We</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have</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people</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who</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are</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worried</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about</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their</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future</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and</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people</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who</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think</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they</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are</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fine.</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One</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reason</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is</w:t>
      </w:r>
      <w:r w:rsidR="00370E76" w:rsidRPr="00F11EFB">
        <w:rPr>
          <w:rFonts w:ascii="Times New Roman" w:eastAsia="Times New Roman" w:hAnsi="Times New Roman" w:cs="Times New Roman"/>
          <w:lang w:eastAsia="en-US"/>
        </w:rPr>
        <w:t xml:space="preserve"> </w:t>
      </w:r>
      <w:r w:rsidR="00FB0B0D" w:rsidRPr="00F11EFB">
        <w:rPr>
          <w:rFonts w:ascii="Times New Roman" w:eastAsia="Times New Roman" w:hAnsi="Times New Roman" w:cs="Times New Roman"/>
          <w:lang w:eastAsia="en-US"/>
        </w:rPr>
        <w:t>that</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they</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are</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paying</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down</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debt,</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so</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they</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don't</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have</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as</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much</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cash</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on</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hand,</w:t>
      </w:r>
      <w:ins w:id="1872" w:author="Author">
        <w:r w:rsidR="00067674">
          <w:rPr>
            <w:rFonts w:ascii="Times New Roman" w:eastAsia="Times New Roman" w:hAnsi="Times New Roman" w:cs="Times New Roman"/>
            <w:lang w:eastAsia="en-US"/>
          </w:rPr>
          <w:t>”</w:t>
        </w:r>
      </w:ins>
      <w:del w:id="1873" w:author="Author">
        <w:r w:rsidRPr="00F11EFB" w:rsidDel="00067674">
          <w:rPr>
            <w:rFonts w:ascii="Times New Roman" w:eastAsia="Times New Roman" w:hAnsi="Times New Roman" w:cs="Times New Roman"/>
            <w:lang w:eastAsia="en-US"/>
          </w:rPr>
          <w:delText>"</w:delText>
        </w:r>
      </w:del>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Levenson</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said.</w:t>
      </w:r>
      <w:r w:rsidR="00370E76" w:rsidRPr="00F11EFB">
        <w:rPr>
          <w:rFonts w:ascii="Times New Roman" w:eastAsia="Times New Roman" w:hAnsi="Times New Roman" w:cs="Times New Roman"/>
          <w:lang w:eastAsia="en-US"/>
        </w:rPr>
        <w:t xml:space="preserve"> </w:t>
      </w:r>
      <w:ins w:id="1874" w:author="Author">
        <w:r w:rsidR="00067674">
          <w:rPr>
            <w:rFonts w:ascii="Times New Roman" w:eastAsia="Times New Roman" w:hAnsi="Times New Roman" w:cs="Times New Roman"/>
            <w:lang w:eastAsia="en-US"/>
          </w:rPr>
          <w:t>“</w:t>
        </w:r>
      </w:ins>
      <w:del w:id="1875" w:author="Author">
        <w:r w:rsidRPr="00F11EFB" w:rsidDel="00067674">
          <w:rPr>
            <w:rFonts w:ascii="Times New Roman" w:eastAsia="Times New Roman" w:hAnsi="Times New Roman" w:cs="Times New Roman"/>
            <w:lang w:eastAsia="en-US"/>
          </w:rPr>
          <w:delText>"</w:delText>
        </w:r>
      </w:del>
      <w:r w:rsidRPr="00F11EFB">
        <w:rPr>
          <w:rFonts w:ascii="Times New Roman" w:eastAsia="Times New Roman" w:hAnsi="Times New Roman" w:cs="Times New Roman"/>
          <w:lang w:eastAsia="en-US"/>
        </w:rPr>
        <w:t>In</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economic</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terms,</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they</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are</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in</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better</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shape,</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but</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until</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they</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get</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out</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from</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underneath</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that</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debt</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entirely,</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they</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won</w:t>
      </w:r>
      <w:ins w:id="1876" w:author="Author">
        <w:r w:rsidR="00067674">
          <w:rPr>
            <w:rFonts w:ascii="Times New Roman" w:eastAsia="Times New Roman" w:hAnsi="Times New Roman" w:cs="Times New Roman"/>
            <w:lang w:eastAsia="en-US"/>
          </w:rPr>
          <w:t>’</w:t>
        </w:r>
      </w:ins>
      <w:del w:id="1877" w:author="Author">
        <w:r w:rsidRPr="00F11EFB" w:rsidDel="00067674">
          <w:rPr>
            <w:rFonts w:ascii="Times New Roman" w:eastAsia="Times New Roman" w:hAnsi="Times New Roman" w:cs="Times New Roman"/>
            <w:lang w:eastAsia="en-US"/>
          </w:rPr>
          <w:delText>'</w:delText>
        </w:r>
      </w:del>
      <w:r w:rsidRPr="00F11EFB">
        <w:rPr>
          <w:rFonts w:ascii="Times New Roman" w:eastAsia="Times New Roman" w:hAnsi="Times New Roman" w:cs="Times New Roman"/>
          <w:lang w:eastAsia="en-US"/>
        </w:rPr>
        <w:t>t</w:t>
      </w:r>
      <w:r w:rsidR="00370E76" w:rsidRPr="00F11EFB">
        <w:rPr>
          <w:rFonts w:ascii="Times New Roman" w:eastAsia="Times New Roman" w:hAnsi="Times New Roman" w:cs="Times New Roman"/>
          <w:lang w:eastAsia="en-US"/>
        </w:rPr>
        <w:t xml:space="preserve"> </w:t>
      </w:r>
      <w:proofErr w:type="gramStart"/>
      <w:r w:rsidRPr="00F11EFB">
        <w:rPr>
          <w:rFonts w:ascii="Times New Roman" w:eastAsia="Times New Roman" w:hAnsi="Times New Roman" w:cs="Times New Roman"/>
          <w:lang w:eastAsia="en-US"/>
        </w:rPr>
        <w:t>feel</w:t>
      </w:r>
      <w:proofErr w:type="gramEnd"/>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more</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financially</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secure.”</w:t>
      </w:r>
      <w:ins w:id="1878" w:author="Author">
        <w:r w:rsidR="00812719">
          <w:rPr>
            <w:rFonts w:ascii="Times New Roman" w:eastAsia="Times New Roman" w:hAnsi="Times New Roman" w:cs="Times New Roman"/>
            <w:lang w:eastAsia="en-US"/>
          </w:rPr>
          <w:t xml:space="preserve"> </w:t>
        </w:r>
      </w:ins>
    </w:p>
    <w:p w14:paraId="05B2304A" w14:textId="0A614EEC" w:rsidR="00B8594F" w:rsidRPr="00F11EFB" w:rsidRDefault="00B8594F">
      <w:pPr>
        <w:spacing w:before="100" w:beforeAutospacing="1"/>
        <w:ind w:right="4"/>
        <w:contextualSpacing/>
        <w:rPr>
          <w:rFonts w:ascii="Times New Roman" w:eastAsia="Times New Roman" w:hAnsi="Times New Roman" w:cs="Times New Roman"/>
          <w:lang w:eastAsia="en-US"/>
        </w:rPr>
        <w:pPrChange w:id="1879" w:author="Author">
          <w:pPr>
            <w:spacing w:after="270"/>
            <w:ind w:right="4" w:firstLine="0"/>
            <w:contextualSpacing/>
          </w:pPr>
        </w:pPrChange>
      </w:pPr>
      <w:r w:rsidRPr="00F11EFB">
        <w:rPr>
          <w:rFonts w:ascii="Times New Roman" w:eastAsia="Times New Roman" w:hAnsi="Times New Roman" w:cs="Times New Roman"/>
          <w:lang w:eastAsia="en-US"/>
        </w:rPr>
        <w:t>In</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fact,</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nearly</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twice</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as</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many</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Americans</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said</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that</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personal</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debt</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is</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an</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obstacle</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rat</w:t>
      </w:r>
      <w:ins w:id="1880" w:author="Author">
        <w:r w:rsidR="00812719">
          <w:rPr>
            <w:rFonts w:ascii="Times New Roman" w:eastAsia="Times New Roman" w:hAnsi="Times New Roman" w:cs="Times New Roman"/>
            <w:lang w:eastAsia="en-US"/>
          </w:rPr>
          <w:t>her</w:t>
        </w:r>
      </w:ins>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than</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a</w:t>
      </w:r>
      <w:r w:rsidR="00370E76" w:rsidRPr="00F11EFB">
        <w:rPr>
          <w:rFonts w:ascii="Times New Roman" w:eastAsia="Times New Roman" w:hAnsi="Times New Roman" w:cs="Times New Roman"/>
          <w:lang w:eastAsia="en-US"/>
        </w:rPr>
        <w:t xml:space="preserve"> </w:t>
      </w:r>
      <w:r w:rsidR="00651554" w:rsidRPr="00F11EFB">
        <w:rPr>
          <w:rFonts w:ascii="Times New Roman" w:eastAsia="Times New Roman" w:hAnsi="Times New Roman" w:cs="Times New Roman"/>
          <w:lang w:eastAsia="en-US"/>
        </w:rPr>
        <w:t>stepping</w:t>
      </w:r>
      <w:ins w:id="1881" w:author="Author">
        <w:r w:rsidR="00812719">
          <w:rPr>
            <w:rFonts w:ascii="Times New Roman" w:eastAsia="Times New Roman" w:hAnsi="Times New Roman" w:cs="Times New Roman"/>
            <w:lang w:eastAsia="en-US"/>
          </w:rPr>
          <w:t>-</w:t>
        </w:r>
      </w:ins>
      <w:r w:rsidR="00651554" w:rsidRPr="00F11EFB">
        <w:rPr>
          <w:rFonts w:ascii="Times New Roman" w:eastAsia="Times New Roman" w:hAnsi="Times New Roman" w:cs="Times New Roman"/>
          <w:lang w:eastAsia="en-US"/>
        </w:rPr>
        <w:t>stone</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to</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achieving</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the</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American</w:t>
      </w:r>
      <w:r w:rsidR="00370E76" w:rsidRPr="00F11EFB">
        <w:rPr>
          <w:rFonts w:ascii="Times New Roman" w:eastAsia="Times New Roman" w:hAnsi="Times New Roman" w:cs="Times New Roman"/>
          <w:lang w:eastAsia="en-US"/>
        </w:rPr>
        <w:t xml:space="preserve"> </w:t>
      </w:r>
      <w:r w:rsidRPr="00F11EFB">
        <w:rPr>
          <w:rFonts w:ascii="Times New Roman" w:eastAsia="Times New Roman" w:hAnsi="Times New Roman" w:cs="Times New Roman"/>
          <w:lang w:eastAsia="en-US"/>
        </w:rPr>
        <w:t>dream.</w:t>
      </w:r>
      <w:del w:id="1882" w:author="Author">
        <w:r w:rsidR="00370E76" w:rsidRPr="00F11EFB" w:rsidDel="00812719">
          <w:rPr>
            <w:rFonts w:ascii="Times New Roman" w:eastAsia="Times New Roman" w:hAnsi="Times New Roman" w:cs="Times New Roman"/>
            <w:lang w:eastAsia="en-US"/>
          </w:rPr>
          <w:delText xml:space="preserve"> </w:delText>
        </w:r>
      </w:del>
    </w:p>
    <w:p w14:paraId="1FF32B87" w14:textId="0F923E7E" w:rsidR="00B8594F" w:rsidRPr="00F11EFB" w:rsidDel="00812719" w:rsidRDefault="00812719" w:rsidP="00412EB7">
      <w:pPr>
        <w:ind w:right="4" w:firstLine="0"/>
        <w:contextualSpacing/>
        <w:rPr>
          <w:del w:id="1883" w:author="Author"/>
          <w:rFonts w:ascii="Times New Roman" w:hAnsi="Times New Roman" w:cs="Times New Roman"/>
        </w:rPr>
      </w:pPr>
      <w:ins w:id="1884" w:author="Author">
        <w:r>
          <w:rPr>
            <w:rFonts w:ascii="Times New Roman" w:hAnsi="Times New Roman" w:cs="Times New Roman"/>
            <w:b/>
            <w:bCs/>
          </w:rPr>
          <w:lastRenderedPageBreak/>
          <w:t>G</w:t>
        </w:r>
      </w:ins>
      <w:del w:id="1885" w:author="Author">
        <w:r w:rsidR="00B8594F" w:rsidRPr="00F11EFB" w:rsidDel="00812719">
          <w:rPr>
            <w:rFonts w:ascii="Times New Roman" w:hAnsi="Times New Roman" w:cs="Times New Roman"/>
          </w:rPr>
          <w:delText>Or</w:delText>
        </w:r>
        <w:r w:rsidR="00370E76" w:rsidRPr="00F11EFB" w:rsidDel="00812719">
          <w:rPr>
            <w:rFonts w:ascii="Times New Roman" w:hAnsi="Times New Roman" w:cs="Times New Roman"/>
          </w:rPr>
          <w:delText xml:space="preserve"> </w:delText>
        </w:r>
        <w:r w:rsidR="00B8594F" w:rsidRPr="00F11EFB" w:rsidDel="00812719">
          <w:rPr>
            <w:rFonts w:ascii="Times New Roman" w:hAnsi="Times New Roman" w:cs="Times New Roman"/>
            <w:b/>
            <w:bCs/>
          </w:rPr>
          <w:delText>g</w:delText>
        </w:r>
      </w:del>
      <w:r w:rsidR="00B8594F" w:rsidRPr="00F11EFB">
        <w:rPr>
          <w:rFonts w:ascii="Times New Roman" w:hAnsi="Times New Roman" w:cs="Times New Roman"/>
          <w:b/>
          <w:bCs/>
        </w:rPr>
        <w:t>o</w:t>
      </w:r>
      <w:r w:rsidR="00370E76" w:rsidRPr="00F11EFB">
        <w:rPr>
          <w:rFonts w:ascii="Times New Roman" w:hAnsi="Times New Roman" w:cs="Times New Roman"/>
          <w:b/>
          <w:bCs/>
        </w:rPr>
        <w:t xml:space="preserve"> </w:t>
      </w:r>
      <w:r w:rsidR="00B8594F" w:rsidRPr="00F11EFB">
        <w:rPr>
          <w:rFonts w:ascii="Times New Roman" w:hAnsi="Times New Roman" w:cs="Times New Roman"/>
          <w:b/>
          <w:bCs/>
        </w:rPr>
        <w:t>digital</w:t>
      </w:r>
      <w:r w:rsidR="00370E76" w:rsidRPr="00F11EFB">
        <w:rPr>
          <w:rFonts w:ascii="Times New Roman" w:hAnsi="Times New Roman" w:cs="Times New Roman"/>
          <w:b/>
          <w:bCs/>
        </w:rPr>
        <w:t xml:space="preserve"> </w:t>
      </w:r>
      <w:r w:rsidR="00B8594F" w:rsidRPr="00F11EFB">
        <w:rPr>
          <w:rFonts w:ascii="Times New Roman" w:hAnsi="Times New Roman" w:cs="Times New Roman"/>
          <w:b/>
          <w:bCs/>
        </w:rPr>
        <w:t>with</w:t>
      </w:r>
      <w:r w:rsidR="00370E76" w:rsidRPr="00F11EFB">
        <w:rPr>
          <w:rFonts w:ascii="Times New Roman" w:hAnsi="Times New Roman" w:cs="Times New Roman"/>
          <w:b/>
          <w:bCs/>
        </w:rPr>
        <w:t xml:space="preserve"> </w:t>
      </w:r>
      <w:r w:rsidR="00B8594F" w:rsidRPr="00F11EFB">
        <w:rPr>
          <w:rFonts w:ascii="Times New Roman" w:hAnsi="Times New Roman" w:cs="Times New Roman"/>
          <w:b/>
          <w:bCs/>
        </w:rPr>
        <w:t>your</w:t>
      </w:r>
      <w:r w:rsidR="00370E76" w:rsidRPr="00F11EFB">
        <w:rPr>
          <w:rFonts w:ascii="Times New Roman" w:hAnsi="Times New Roman" w:cs="Times New Roman"/>
          <w:b/>
          <w:bCs/>
        </w:rPr>
        <w:t xml:space="preserve"> </w:t>
      </w:r>
      <w:r w:rsidR="00B8594F" w:rsidRPr="00F11EFB">
        <w:rPr>
          <w:rFonts w:ascii="Times New Roman" w:hAnsi="Times New Roman" w:cs="Times New Roman"/>
          <w:b/>
          <w:bCs/>
        </w:rPr>
        <w:t>finances</w:t>
      </w:r>
      <w:r w:rsidR="00370E76" w:rsidRPr="00F11EFB">
        <w:rPr>
          <w:rFonts w:ascii="Times New Roman" w:hAnsi="Times New Roman" w:cs="Times New Roman"/>
          <w:b/>
          <w:bCs/>
        </w:rPr>
        <w:t xml:space="preserve"> </w:t>
      </w:r>
      <w:r w:rsidR="00B8594F" w:rsidRPr="00F11EFB">
        <w:rPr>
          <w:rFonts w:ascii="Times New Roman" w:hAnsi="Times New Roman" w:cs="Times New Roman"/>
          <w:b/>
          <w:bCs/>
        </w:rPr>
        <w:t>by</w:t>
      </w:r>
      <w:r w:rsidR="00370E76" w:rsidRPr="00F11EFB">
        <w:rPr>
          <w:rFonts w:ascii="Times New Roman" w:hAnsi="Times New Roman" w:cs="Times New Roman"/>
          <w:b/>
          <w:bCs/>
        </w:rPr>
        <w:t xml:space="preserve"> </w:t>
      </w:r>
      <w:r w:rsidR="00B8594F" w:rsidRPr="00F11EFB">
        <w:rPr>
          <w:rFonts w:ascii="Times New Roman" w:hAnsi="Times New Roman" w:cs="Times New Roman"/>
          <w:b/>
          <w:bCs/>
        </w:rPr>
        <w:t>using</w:t>
      </w:r>
      <w:r w:rsidR="00370E76" w:rsidRPr="00F11EFB">
        <w:rPr>
          <w:rFonts w:ascii="Times New Roman" w:hAnsi="Times New Roman" w:cs="Times New Roman"/>
          <w:b/>
          <w:bCs/>
        </w:rPr>
        <w:t xml:space="preserve"> </w:t>
      </w:r>
      <w:r w:rsidR="00B8594F" w:rsidRPr="00F11EFB">
        <w:rPr>
          <w:rFonts w:ascii="Times New Roman" w:hAnsi="Times New Roman" w:cs="Times New Roman"/>
          <w:b/>
          <w:bCs/>
        </w:rPr>
        <w:t>a</w:t>
      </w:r>
      <w:r w:rsidR="00370E76" w:rsidRPr="00F11EFB">
        <w:rPr>
          <w:rFonts w:ascii="Times New Roman" w:hAnsi="Times New Roman" w:cs="Times New Roman"/>
          <w:b/>
          <w:bCs/>
        </w:rPr>
        <w:t xml:space="preserve"> </w:t>
      </w:r>
      <w:r w:rsidR="00B8594F" w:rsidRPr="00F11EFB">
        <w:rPr>
          <w:rFonts w:ascii="Times New Roman" w:hAnsi="Times New Roman" w:cs="Times New Roman"/>
          <w:b/>
          <w:bCs/>
        </w:rPr>
        <w:t>budgeting</w:t>
      </w:r>
      <w:r w:rsidR="00370E76" w:rsidRPr="00F11EFB">
        <w:rPr>
          <w:rFonts w:ascii="Times New Roman" w:hAnsi="Times New Roman" w:cs="Times New Roman"/>
          <w:b/>
          <w:bCs/>
        </w:rPr>
        <w:t xml:space="preserve"> </w:t>
      </w:r>
      <w:r w:rsidR="00B8594F" w:rsidRPr="00F11EFB">
        <w:rPr>
          <w:rFonts w:ascii="Times New Roman" w:hAnsi="Times New Roman" w:cs="Times New Roman"/>
          <w:b/>
          <w:bCs/>
        </w:rPr>
        <w:t>web</w:t>
      </w:r>
      <w:del w:id="1886" w:author="Author">
        <w:r w:rsidR="00370E76" w:rsidRPr="00F11EFB" w:rsidDel="00812719">
          <w:rPr>
            <w:rFonts w:ascii="Times New Roman" w:hAnsi="Times New Roman" w:cs="Times New Roman"/>
            <w:b/>
            <w:bCs/>
          </w:rPr>
          <w:delText xml:space="preserve"> </w:delText>
        </w:r>
      </w:del>
      <w:r w:rsidR="00B8594F" w:rsidRPr="00F11EFB">
        <w:rPr>
          <w:rFonts w:ascii="Times New Roman" w:hAnsi="Times New Roman" w:cs="Times New Roman"/>
          <w:b/>
          <w:bCs/>
        </w:rPr>
        <w:t>site</w:t>
      </w:r>
      <w:r w:rsidR="00370E76" w:rsidRPr="00F11EFB">
        <w:rPr>
          <w:rFonts w:ascii="Times New Roman" w:hAnsi="Times New Roman" w:cs="Times New Roman"/>
        </w:rPr>
        <w:t xml:space="preserve"> </w:t>
      </w:r>
      <w:r w:rsidR="00B8594F" w:rsidRPr="00F11EFB">
        <w:rPr>
          <w:rFonts w:ascii="Times New Roman" w:hAnsi="Times New Roman" w:cs="Times New Roman"/>
        </w:rPr>
        <w:t>such</w:t>
      </w:r>
      <w:r w:rsidR="00370E76" w:rsidRPr="00F11EFB">
        <w:rPr>
          <w:rFonts w:ascii="Times New Roman" w:hAnsi="Times New Roman" w:cs="Times New Roman"/>
        </w:rPr>
        <w:t xml:space="preserve"> </w:t>
      </w:r>
    </w:p>
    <w:p w14:paraId="0D838115" w14:textId="54573B32" w:rsidR="00B8594F" w:rsidRPr="00F11EFB" w:rsidDel="00812719" w:rsidRDefault="00B8594F">
      <w:pPr>
        <w:ind w:right="4" w:firstLine="0"/>
        <w:contextualSpacing/>
        <w:rPr>
          <w:del w:id="1887" w:author="Author"/>
          <w:rFonts w:ascii="Times New Roman" w:hAnsi="Times New Roman" w:cs="Times New Roman"/>
        </w:rPr>
        <w:pPrChange w:id="1888" w:author="Author">
          <w:pPr>
            <w:ind w:right="4"/>
            <w:contextualSpacing/>
          </w:pPr>
        </w:pPrChange>
      </w:pPr>
      <w:r w:rsidRPr="00F11EFB">
        <w:rPr>
          <w:rFonts w:ascii="Times New Roman" w:hAnsi="Times New Roman" w:cs="Times New Roman"/>
        </w:rPr>
        <w:t>as</w:t>
      </w:r>
      <w:r w:rsidR="00370E76" w:rsidRPr="00F11EFB">
        <w:rPr>
          <w:rFonts w:ascii="Times New Roman" w:hAnsi="Times New Roman" w:cs="Times New Roman"/>
        </w:rPr>
        <w:t xml:space="preserve"> </w:t>
      </w:r>
      <w:r w:rsidR="00676791" w:rsidRPr="00F11EFB">
        <w:fldChar w:fldCharType="begin"/>
      </w:r>
      <w:r w:rsidR="00676791" w:rsidRPr="00F11EFB">
        <w:instrText xml:space="preserve"> HYPERLINK "https://www.mint.com/" \t "_blank" </w:instrText>
      </w:r>
      <w:r w:rsidR="00676791" w:rsidRPr="00F11EFB">
        <w:fldChar w:fldCharType="separate"/>
      </w:r>
      <w:r w:rsidRPr="00F11EFB">
        <w:rPr>
          <w:rStyle w:val="Hyperlink"/>
          <w:rFonts w:ascii="Times New Roman" w:hAnsi="Times New Roman" w:cs="Times New Roman"/>
          <w:color w:val="auto"/>
          <w:u w:val="none"/>
        </w:rPr>
        <w:t>Mint</w:t>
      </w:r>
      <w:r w:rsidR="00676791" w:rsidRPr="00F11EFB">
        <w:rPr>
          <w:rStyle w:val="Hyperlink"/>
          <w:rFonts w:ascii="Times New Roman" w:hAnsi="Times New Roman" w:cs="Times New Roman"/>
          <w:color w:val="auto"/>
          <w:u w:val="none"/>
        </w:rPr>
        <w:fldChar w:fldCharType="end"/>
      </w:r>
      <w:r w:rsidR="00370E76" w:rsidRPr="00F11EFB">
        <w:rPr>
          <w:rFonts w:ascii="Times New Roman" w:hAnsi="Times New Roman" w:cs="Times New Roman"/>
        </w:rPr>
        <w:t xml:space="preserve"> </w:t>
      </w:r>
      <w:r w:rsidRPr="00F11EFB">
        <w:rPr>
          <w:rFonts w:ascii="Times New Roman" w:hAnsi="Times New Roman" w:cs="Times New Roman"/>
        </w:rPr>
        <w:t>or</w:t>
      </w:r>
      <w:r w:rsidR="00370E76" w:rsidRPr="00F11EFB">
        <w:rPr>
          <w:rFonts w:ascii="Times New Roman" w:hAnsi="Times New Roman" w:cs="Times New Roman"/>
        </w:rPr>
        <w:t xml:space="preserve"> </w:t>
      </w:r>
      <w:r w:rsidR="00676791" w:rsidRPr="00F11EFB">
        <w:fldChar w:fldCharType="begin"/>
      </w:r>
      <w:r w:rsidR="00676791" w:rsidRPr="00F11EFB">
        <w:instrText xml:space="preserve"> HYPERLINK "https://www.budgetpulse.com/" \t "_blank" </w:instrText>
      </w:r>
      <w:r w:rsidR="00676791" w:rsidRPr="00F11EFB">
        <w:fldChar w:fldCharType="separate"/>
      </w:r>
      <w:r w:rsidRPr="00F11EFB">
        <w:rPr>
          <w:rStyle w:val="Hyperlink"/>
          <w:rFonts w:ascii="Times New Roman" w:hAnsi="Times New Roman" w:cs="Times New Roman"/>
          <w:color w:val="auto"/>
          <w:u w:val="none"/>
        </w:rPr>
        <w:t>Budget</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Pulse</w:t>
      </w:r>
      <w:r w:rsidR="00676791" w:rsidRPr="00F11EFB">
        <w:rPr>
          <w:rStyle w:val="Hyperlink"/>
          <w:rFonts w:ascii="Times New Roman" w:hAnsi="Times New Roman" w:cs="Times New Roman"/>
          <w:color w:val="auto"/>
          <w:u w:val="none"/>
        </w:rPr>
        <w:fldChar w:fldCharType="end"/>
      </w:r>
      <w:r w:rsidR="00370E76" w:rsidRPr="00F11EFB">
        <w:rPr>
          <w:rFonts w:ascii="Times New Roman" w:hAnsi="Times New Roman" w:cs="Times New Roman"/>
        </w:rPr>
        <w:t xml:space="preserve"> </w:t>
      </w:r>
      <w:ins w:id="1889" w:author="Author">
        <w:r w:rsidR="00812719">
          <w:rPr>
            <w:rFonts w:ascii="Times New Roman" w:hAnsi="Times New Roman" w:cs="Times New Roman"/>
          </w:rPr>
          <w:t xml:space="preserve">in order </w:t>
        </w:r>
      </w:ins>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help</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track</w:t>
      </w:r>
      <w:r w:rsidR="00370E76" w:rsidRPr="00F11EFB">
        <w:rPr>
          <w:rFonts w:ascii="Times New Roman" w:hAnsi="Times New Roman" w:cs="Times New Roman"/>
        </w:rPr>
        <w:t xml:space="preserve"> </w:t>
      </w:r>
      <w:r w:rsidRPr="00F11EFB">
        <w:rPr>
          <w:rFonts w:ascii="Times New Roman" w:hAnsi="Times New Roman" w:cs="Times New Roman"/>
        </w:rPr>
        <w:t>your</w:t>
      </w:r>
      <w:r w:rsidR="00370E76" w:rsidRPr="00F11EFB">
        <w:rPr>
          <w:rFonts w:ascii="Times New Roman" w:hAnsi="Times New Roman" w:cs="Times New Roman"/>
        </w:rPr>
        <w:t xml:space="preserve"> </w:t>
      </w:r>
      <w:r w:rsidRPr="00F11EFB">
        <w:rPr>
          <w:rFonts w:ascii="Times New Roman" w:hAnsi="Times New Roman" w:cs="Times New Roman"/>
        </w:rPr>
        <w:t>spending.</w:t>
      </w:r>
      <w:r w:rsidR="00370E76" w:rsidRPr="00F11EFB">
        <w:rPr>
          <w:rFonts w:ascii="Times New Roman" w:hAnsi="Times New Roman" w:cs="Times New Roman"/>
        </w:rPr>
        <w:t xml:space="preserve"> </w:t>
      </w:r>
      <w:r w:rsidRPr="00F11EFB">
        <w:rPr>
          <w:rFonts w:ascii="Times New Roman" w:hAnsi="Times New Roman" w:cs="Times New Roman"/>
        </w:rPr>
        <w:t>With</w:t>
      </w:r>
      <w:r w:rsidR="00370E76" w:rsidRPr="00F11EFB">
        <w:rPr>
          <w:rFonts w:ascii="Times New Roman" w:hAnsi="Times New Roman" w:cs="Times New Roman"/>
        </w:rPr>
        <w:t xml:space="preserve"> </w:t>
      </w:r>
      <w:r w:rsidRPr="00F11EFB">
        <w:rPr>
          <w:rFonts w:ascii="Times New Roman" w:hAnsi="Times New Roman" w:cs="Times New Roman"/>
        </w:rPr>
        <w:t>Mint,</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provide</w:t>
      </w:r>
      <w:r w:rsidR="00370E76" w:rsidRPr="00F11EFB">
        <w:rPr>
          <w:rFonts w:ascii="Times New Roman" w:hAnsi="Times New Roman" w:cs="Times New Roman"/>
        </w:rPr>
        <w:t xml:space="preserve"> </w:t>
      </w:r>
      <w:r w:rsidRPr="00F11EFB">
        <w:rPr>
          <w:rFonts w:ascii="Times New Roman" w:hAnsi="Times New Roman" w:cs="Times New Roman"/>
        </w:rPr>
        <w:t>your</w:t>
      </w:r>
      <w:r w:rsidR="00370E76" w:rsidRPr="00F11EFB">
        <w:rPr>
          <w:rFonts w:ascii="Times New Roman" w:hAnsi="Times New Roman" w:cs="Times New Roman"/>
        </w:rPr>
        <w:t xml:space="preserve"> </w:t>
      </w:r>
      <w:r w:rsidR="00FB0B0D" w:rsidRPr="00F11EFB">
        <w:rPr>
          <w:rFonts w:ascii="Times New Roman" w:hAnsi="Times New Roman" w:cs="Times New Roman"/>
        </w:rPr>
        <w:t>usernames</w:t>
      </w:r>
      <w:r w:rsidR="00370E76" w:rsidRPr="00F11EFB">
        <w:rPr>
          <w:rFonts w:ascii="Times New Roman" w:hAnsi="Times New Roman" w:cs="Times New Roman"/>
        </w:rPr>
        <w:t xml:space="preserve"> </w:t>
      </w:r>
      <w:r w:rsidR="00FB0B0D" w:rsidRPr="00F11EFB">
        <w:rPr>
          <w:rFonts w:ascii="Times New Roman" w:hAnsi="Times New Roman" w:cs="Times New Roman"/>
        </w:rPr>
        <w:t>and</w:t>
      </w:r>
      <w:r w:rsidR="00370E76" w:rsidRPr="00F11EFB">
        <w:rPr>
          <w:rFonts w:ascii="Times New Roman" w:hAnsi="Times New Roman" w:cs="Times New Roman"/>
        </w:rPr>
        <w:t xml:space="preserve"> </w:t>
      </w:r>
      <w:r w:rsidR="00FB0B0D" w:rsidRPr="00F11EFB">
        <w:rPr>
          <w:rFonts w:ascii="Times New Roman" w:hAnsi="Times New Roman" w:cs="Times New Roman"/>
        </w:rPr>
        <w:t>passwords</w:t>
      </w:r>
      <w:r w:rsidR="00370E76" w:rsidRPr="00F11EFB">
        <w:rPr>
          <w:rFonts w:ascii="Times New Roman" w:hAnsi="Times New Roman" w:cs="Times New Roman"/>
        </w:rPr>
        <w:t xml:space="preserve"> </w:t>
      </w:r>
      <w:r w:rsidR="00FB0B0D" w:rsidRPr="00F11EFB">
        <w:rPr>
          <w:rFonts w:ascii="Times New Roman" w:hAnsi="Times New Roman" w:cs="Times New Roman"/>
        </w:rPr>
        <w:t>for</w:t>
      </w:r>
      <w:r w:rsidR="00370E76" w:rsidRPr="00F11EFB">
        <w:rPr>
          <w:rFonts w:ascii="Times New Roman" w:hAnsi="Times New Roman" w:cs="Times New Roman"/>
        </w:rPr>
        <w:t xml:space="preserve"> </w:t>
      </w:r>
      <w:r w:rsidR="00FB0B0D" w:rsidRPr="00F11EFB">
        <w:rPr>
          <w:rFonts w:ascii="Times New Roman" w:hAnsi="Times New Roman" w:cs="Times New Roman"/>
        </w:rPr>
        <w:t>bank</w:t>
      </w:r>
      <w:r w:rsidR="00370E76" w:rsidRPr="00F11EFB">
        <w:rPr>
          <w:rFonts w:ascii="Times New Roman" w:hAnsi="Times New Roman" w:cs="Times New Roman"/>
        </w:rPr>
        <w:t xml:space="preserve"> </w:t>
      </w:r>
      <w:r w:rsidR="00FB0B0D" w:rsidRPr="00F11EFB">
        <w:rPr>
          <w:rFonts w:ascii="Times New Roman" w:hAnsi="Times New Roman" w:cs="Times New Roman"/>
        </w:rPr>
        <w:t>accounts,</w:t>
      </w:r>
      <w:r w:rsidR="00370E76" w:rsidRPr="00F11EFB">
        <w:rPr>
          <w:rFonts w:ascii="Times New Roman" w:hAnsi="Times New Roman" w:cs="Times New Roman"/>
        </w:rPr>
        <w:t xml:space="preserve"> </w:t>
      </w:r>
      <w:r w:rsidR="00FB0B0D" w:rsidRPr="00F11EFB">
        <w:rPr>
          <w:rFonts w:ascii="Times New Roman" w:hAnsi="Times New Roman" w:cs="Times New Roman"/>
        </w:rPr>
        <w:t>credit</w:t>
      </w:r>
      <w:r w:rsidR="00370E76" w:rsidRPr="00F11EFB">
        <w:rPr>
          <w:rFonts w:ascii="Times New Roman" w:hAnsi="Times New Roman" w:cs="Times New Roman"/>
        </w:rPr>
        <w:t xml:space="preserve"> </w:t>
      </w:r>
      <w:r w:rsidR="00FB0B0D" w:rsidRPr="00F11EFB">
        <w:rPr>
          <w:rFonts w:ascii="Times New Roman" w:hAnsi="Times New Roman" w:cs="Times New Roman"/>
        </w:rPr>
        <w:t>cards</w:t>
      </w:r>
      <w:r w:rsidR="003A5434" w:rsidRPr="00F11EFB">
        <w:rPr>
          <w:rFonts w:ascii="Times New Roman" w:hAnsi="Times New Roman" w:cs="Times New Roman"/>
        </w:rPr>
        <w:t>,</w:t>
      </w:r>
      <w:r w:rsidR="00370E76" w:rsidRPr="00F11EFB">
        <w:rPr>
          <w:rFonts w:ascii="Times New Roman" w:hAnsi="Times New Roman" w:cs="Times New Roman"/>
        </w:rPr>
        <w:t xml:space="preserve"> </w:t>
      </w:r>
      <w:r w:rsidR="00FB0B0D" w:rsidRPr="00F11EFB">
        <w:rPr>
          <w:rFonts w:ascii="Times New Roman" w:hAnsi="Times New Roman" w:cs="Times New Roman"/>
        </w:rPr>
        <w:t>and</w:t>
      </w:r>
      <w:r w:rsidR="00370E76" w:rsidRPr="00F11EFB">
        <w:rPr>
          <w:rFonts w:ascii="Times New Roman" w:hAnsi="Times New Roman" w:cs="Times New Roman"/>
        </w:rPr>
        <w:t xml:space="preserve"> </w:t>
      </w:r>
      <w:r w:rsidR="00FB0B0D" w:rsidRPr="00F11EFB">
        <w:rPr>
          <w:rFonts w:ascii="Times New Roman" w:hAnsi="Times New Roman" w:cs="Times New Roman"/>
        </w:rPr>
        <w:t>other</w:t>
      </w:r>
      <w:r w:rsidR="00370E76" w:rsidRPr="00F11EFB">
        <w:rPr>
          <w:rFonts w:ascii="Times New Roman" w:hAnsi="Times New Roman" w:cs="Times New Roman"/>
        </w:rPr>
        <w:t xml:space="preserve"> </w:t>
      </w:r>
      <w:r w:rsidR="00FB0B0D" w:rsidRPr="00F11EFB">
        <w:rPr>
          <w:rFonts w:ascii="Times New Roman" w:hAnsi="Times New Roman" w:cs="Times New Roman"/>
        </w:rPr>
        <w:t>financial</w:t>
      </w:r>
      <w:r w:rsidR="00370E76" w:rsidRPr="00F11EFB">
        <w:rPr>
          <w:rFonts w:ascii="Times New Roman" w:hAnsi="Times New Roman" w:cs="Times New Roman"/>
        </w:rPr>
        <w:t xml:space="preserve"> </w:t>
      </w:r>
      <w:r w:rsidR="00FB0B0D" w:rsidRPr="00F11EFB">
        <w:rPr>
          <w:rFonts w:ascii="Times New Roman" w:hAnsi="Times New Roman" w:cs="Times New Roman"/>
        </w:rPr>
        <w:t>accounts,</w:t>
      </w:r>
      <w:r w:rsidR="00370E76" w:rsidRPr="00F11EFB">
        <w:rPr>
          <w:rFonts w:ascii="Times New Roman" w:hAnsi="Times New Roman" w:cs="Times New Roman"/>
        </w:rPr>
        <w:t xml:space="preserve"> </w:t>
      </w:r>
      <w:r w:rsidR="00FB0B0D" w:rsidRPr="00F11EFB">
        <w:rPr>
          <w:rFonts w:ascii="Times New Roman" w:hAnsi="Times New Roman" w:cs="Times New Roman"/>
        </w:rPr>
        <w:t>and</w:t>
      </w:r>
      <w:r w:rsidR="00370E76" w:rsidRPr="00F11EFB">
        <w:rPr>
          <w:rFonts w:ascii="Times New Roman" w:hAnsi="Times New Roman" w:cs="Times New Roman"/>
        </w:rPr>
        <w:t xml:space="preserve"> </w:t>
      </w:r>
      <w:r w:rsidR="00FB0B0D" w:rsidRPr="00F11EFB">
        <w:rPr>
          <w:rFonts w:ascii="Times New Roman" w:hAnsi="Times New Roman" w:cs="Times New Roman"/>
        </w:rPr>
        <w:t>the</w:t>
      </w:r>
      <w:r w:rsidR="00370E76" w:rsidRPr="00F11EFB">
        <w:rPr>
          <w:rFonts w:ascii="Times New Roman" w:hAnsi="Times New Roman" w:cs="Times New Roman"/>
        </w:rPr>
        <w:t xml:space="preserve"> </w:t>
      </w:r>
      <w:r w:rsidR="00FB0B0D" w:rsidRPr="00F11EFB">
        <w:rPr>
          <w:rFonts w:ascii="Times New Roman" w:hAnsi="Times New Roman" w:cs="Times New Roman"/>
        </w:rPr>
        <w:t>site</w:t>
      </w:r>
      <w:r w:rsidR="00370E76" w:rsidRPr="00F11EFB">
        <w:rPr>
          <w:rFonts w:ascii="Times New Roman" w:hAnsi="Times New Roman" w:cs="Times New Roman"/>
        </w:rPr>
        <w:t xml:space="preserve"> </w:t>
      </w:r>
      <w:r w:rsidR="00FB0B0D" w:rsidRPr="00F11EFB">
        <w:rPr>
          <w:rFonts w:ascii="Times New Roman" w:hAnsi="Times New Roman" w:cs="Times New Roman"/>
        </w:rPr>
        <w:t>organizes</w:t>
      </w:r>
      <w:r w:rsidR="00370E76" w:rsidRPr="00F11EFB">
        <w:rPr>
          <w:rFonts w:ascii="Times New Roman" w:hAnsi="Times New Roman" w:cs="Times New Roman"/>
        </w:rPr>
        <w:t xml:space="preserve"> </w:t>
      </w:r>
      <w:r w:rsidR="00FB0B0D" w:rsidRPr="00F11EFB">
        <w:rPr>
          <w:rFonts w:ascii="Times New Roman" w:hAnsi="Times New Roman" w:cs="Times New Roman"/>
        </w:rPr>
        <w:t>your</w:t>
      </w:r>
      <w:r w:rsidR="00370E76" w:rsidRPr="00F11EFB">
        <w:rPr>
          <w:rFonts w:ascii="Times New Roman" w:hAnsi="Times New Roman" w:cs="Times New Roman"/>
        </w:rPr>
        <w:t xml:space="preserve"> </w:t>
      </w:r>
      <w:r w:rsidR="00FB0B0D" w:rsidRPr="00F11EFB">
        <w:rPr>
          <w:rFonts w:ascii="Times New Roman" w:hAnsi="Times New Roman" w:cs="Times New Roman"/>
        </w:rPr>
        <w:t>money</w:t>
      </w:r>
      <w:r w:rsidR="00370E76" w:rsidRPr="00F11EFB">
        <w:rPr>
          <w:rFonts w:ascii="Times New Roman" w:hAnsi="Times New Roman" w:cs="Times New Roman"/>
        </w:rPr>
        <w:t xml:space="preserve"> </w:t>
      </w:r>
      <w:r w:rsidR="00FB0B0D" w:rsidRPr="00F11EFB">
        <w:rPr>
          <w:rFonts w:ascii="Times New Roman" w:hAnsi="Times New Roman" w:cs="Times New Roman"/>
        </w:rPr>
        <w:t>movement</w:t>
      </w:r>
      <w:r w:rsidR="00370E76" w:rsidRPr="00F11EFB">
        <w:rPr>
          <w:rFonts w:ascii="Times New Roman" w:hAnsi="Times New Roman" w:cs="Times New Roman"/>
        </w:rPr>
        <w:t xml:space="preserve"> </w:t>
      </w:r>
      <w:r w:rsidR="00FB0B0D" w:rsidRPr="00F11EFB">
        <w:rPr>
          <w:rFonts w:ascii="Times New Roman" w:hAnsi="Times New Roman" w:cs="Times New Roman"/>
        </w:rPr>
        <w:t>for</w:t>
      </w:r>
      <w:r w:rsidR="00370E76" w:rsidRPr="00F11EFB">
        <w:rPr>
          <w:rFonts w:ascii="Times New Roman" w:hAnsi="Times New Roman" w:cs="Times New Roman"/>
        </w:rPr>
        <w:t xml:space="preserve"> </w:t>
      </w:r>
      <w:r w:rsidR="00FB0B0D" w:rsidRPr="00F11EFB">
        <w:rPr>
          <w:rFonts w:ascii="Times New Roman" w:hAnsi="Times New Roman" w:cs="Times New Roman"/>
        </w:rPr>
        <w:t>you.</w:t>
      </w:r>
      <w:ins w:id="1890" w:author="Author">
        <w:r w:rsidR="00812719">
          <w:rPr>
            <w:rFonts w:ascii="Times New Roman" w:hAnsi="Times New Roman" w:cs="Times New Roman"/>
          </w:rPr>
          <w:t xml:space="preserve"> </w:t>
        </w:r>
      </w:ins>
    </w:p>
    <w:p w14:paraId="3D604624" w14:textId="7EB5D7B2" w:rsidR="00B8594F" w:rsidRPr="00F11EFB" w:rsidRDefault="00B8594F">
      <w:pPr>
        <w:ind w:right="4" w:firstLine="0"/>
        <w:contextualSpacing/>
        <w:rPr>
          <w:rFonts w:ascii="Times New Roman" w:hAnsi="Times New Roman" w:cs="Times New Roman"/>
        </w:rPr>
        <w:pPrChange w:id="1891" w:author="Author">
          <w:pPr>
            <w:ind w:right="4"/>
            <w:contextualSpacing/>
          </w:pPr>
        </w:pPrChange>
      </w:pPr>
      <w:bookmarkStart w:id="1892" w:name="_Hlk13015670"/>
      <w:del w:id="1893" w:author="Author">
        <w:r w:rsidRPr="00F11EFB" w:rsidDel="00812719">
          <w:rPr>
            <w:rFonts w:ascii="Times New Roman" w:hAnsi="Times New Roman" w:cs="Times New Roman"/>
          </w:rPr>
          <w:delText>.</w:delText>
        </w:r>
        <w:r w:rsidR="00370E76" w:rsidRPr="00F11EFB" w:rsidDel="00812719">
          <w:rPr>
            <w:rFonts w:ascii="Times New Roman" w:hAnsi="Times New Roman" w:cs="Times New Roman"/>
          </w:rPr>
          <w:delText xml:space="preserve"> </w:delText>
        </w:r>
      </w:del>
      <w:bookmarkEnd w:id="1892"/>
      <w:r w:rsidRPr="00F11EFB">
        <w:rPr>
          <w:rFonts w:ascii="Times New Roman" w:hAnsi="Times New Roman" w:cs="Times New Roman"/>
        </w:rPr>
        <w:t>Your</w:t>
      </w:r>
      <w:r w:rsidR="00370E76" w:rsidRPr="00F11EFB">
        <w:rPr>
          <w:rFonts w:ascii="Times New Roman" w:hAnsi="Times New Roman" w:cs="Times New Roman"/>
        </w:rPr>
        <w:t xml:space="preserve"> </w:t>
      </w:r>
      <w:r w:rsidRPr="00F11EFB">
        <w:rPr>
          <w:rFonts w:ascii="Times New Roman" w:hAnsi="Times New Roman" w:cs="Times New Roman"/>
        </w:rPr>
        <w:t>bank</w:t>
      </w:r>
      <w:r w:rsidR="00370E76" w:rsidRPr="00F11EFB">
        <w:rPr>
          <w:rFonts w:ascii="Times New Roman" w:hAnsi="Times New Roman" w:cs="Times New Roman"/>
        </w:rPr>
        <w:t xml:space="preserve"> </w:t>
      </w:r>
      <w:r w:rsidRPr="00F11EFB">
        <w:rPr>
          <w:rFonts w:ascii="Times New Roman" w:hAnsi="Times New Roman" w:cs="Times New Roman"/>
        </w:rPr>
        <w:t>or</w:t>
      </w:r>
      <w:r w:rsidR="00370E76" w:rsidRPr="00F11EFB">
        <w:rPr>
          <w:rFonts w:ascii="Times New Roman" w:hAnsi="Times New Roman" w:cs="Times New Roman"/>
        </w:rPr>
        <w:t xml:space="preserve"> </w:t>
      </w:r>
      <w:r w:rsidR="00FB0B0D" w:rsidRPr="00F11EFB">
        <w:rPr>
          <w:rFonts w:ascii="Times New Roman" w:hAnsi="Times New Roman" w:cs="Times New Roman"/>
        </w:rPr>
        <w:t>credit</w:t>
      </w:r>
      <w:r w:rsidR="00370E76" w:rsidRPr="00F11EFB">
        <w:rPr>
          <w:rFonts w:ascii="Times New Roman" w:hAnsi="Times New Roman" w:cs="Times New Roman"/>
        </w:rPr>
        <w:t xml:space="preserve"> </w:t>
      </w:r>
      <w:r w:rsidR="00FB0B0D" w:rsidRPr="00F11EFB">
        <w:rPr>
          <w:rFonts w:ascii="Times New Roman" w:hAnsi="Times New Roman" w:cs="Times New Roman"/>
        </w:rPr>
        <w:t>card</w:t>
      </w:r>
      <w:r w:rsidR="00370E76" w:rsidRPr="00F11EFB">
        <w:rPr>
          <w:rFonts w:ascii="Times New Roman" w:hAnsi="Times New Roman" w:cs="Times New Roman"/>
        </w:rPr>
        <w:t xml:space="preserve"> </w:t>
      </w:r>
      <w:r w:rsidR="00FB0B0D" w:rsidRPr="00F11EFB">
        <w:rPr>
          <w:rFonts w:ascii="Times New Roman" w:hAnsi="Times New Roman" w:cs="Times New Roman"/>
        </w:rPr>
        <w:t>issuer</w:t>
      </w:r>
      <w:r w:rsidR="00370E76" w:rsidRPr="00F11EFB">
        <w:rPr>
          <w:rFonts w:ascii="Times New Roman" w:hAnsi="Times New Roman" w:cs="Times New Roman"/>
        </w:rPr>
        <w:t xml:space="preserve"> </w:t>
      </w:r>
      <w:r w:rsidR="00FB0B0D" w:rsidRPr="00F11EFB">
        <w:rPr>
          <w:rFonts w:ascii="Times New Roman" w:hAnsi="Times New Roman" w:cs="Times New Roman"/>
        </w:rPr>
        <w:t>might</w:t>
      </w:r>
      <w:r w:rsidR="00370E76" w:rsidRPr="00F11EFB">
        <w:rPr>
          <w:rFonts w:ascii="Times New Roman" w:hAnsi="Times New Roman" w:cs="Times New Roman"/>
        </w:rPr>
        <w:t xml:space="preserve"> </w:t>
      </w:r>
      <w:r w:rsidR="00FB0B0D" w:rsidRPr="00F11EFB">
        <w:rPr>
          <w:rFonts w:ascii="Times New Roman" w:hAnsi="Times New Roman" w:cs="Times New Roman"/>
        </w:rPr>
        <w:t>offer</w:t>
      </w:r>
      <w:r w:rsidR="00370E76" w:rsidRPr="00F11EFB">
        <w:rPr>
          <w:rFonts w:ascii="Times New Roman" w:hAnsi="Times New Roman" w:cs="Times New Roman"/>
        </w:rPr>
        <w:t xml:space="preserve"> </w:t>
      </w:r>
      <w:r w:rsidR="00FB0B0D" w:rsidRPr="00F11EFB">
        <w:rPr>
          <w:rFonts w:ascii="Times New Roman" w:hAnsi="Times New Roman" w:cs="Times New Roman"/>
        </w:rPr>
        <w:t>similar</w:t>
      </w:r>
      <w:r w:rsidR="00370E76" w:rsidRPr="00F11EFB">
        <w:rPr>
          <w:rFonts w:ascii="Times New Roman" w:hAnsi="Times New Roman" w:cs="Times New Roman"/>
        </w:rPr>
        <w:t xml:space="preserve"> </w:t>
      </w:r>
      <w:r w:rsidR="00FB0B0D" w:rsidRPr="00F11EFB">
        <w:rPr>
          <w:rFonts w:ascii="Times New Roman" w:hAnsi="Times New Roman" w:cs="Times New Roman"/>
        </w:rPr>
        <w:t>tools</w:t>
      </w:r>
      <w:r w:rsidR="00370E76" w:rsidRPr="00F11EFB">
        <w:rPr>
          <w:rFonts w:ascii="Times New Roman" w:hAnsi="Times New Roman" w:cs="Times New Roman"/>
        </w:rPr>
        <w:t xml:space="preserve"> </w:t>
      </w:r>
      <w:r w:rsidR="00FB0B0D" w:rsidRPr="00F11EFB">
        <w:rPr>
          <w:rFonts w:ascii="Times New Roman" w:hAnsi="Times New Roman" w:cs="Times New Roman"/>
        </w:rPr>
        <w:t>to</w:t>
      </w:r>
      <w:r w:rsidR="00370E76" w:rsidRPr="00F11EFB">
        <w:rPr>
          <w:rFonts w:ascii="Times New Roman" w:hAnsi="Times New Roman" w:cs="Times New Roman"/>
        </w:rPr>
        <w:t xml:space="preserve"> </w:t>
      </w:r>
      <w:r w:rsidR="00FB0B0D" w:rsidRPr="00F11EFB">
        <w:rPr>
          <w:rFonts w:ascii="Times New Roman" w:hAnsi="Times New Roman" w:cs="Times New Roman"/>
        </w:rPr>
        <w:t>help</w:t>
      </w:r>
      <w:r w:rsidR="00370E76" w:rsidRPr="00F11EFB">
        <w:rPr>
          <w:rFonts w:ascii="Times New Roman" w:hAnsi="Times New Roman" w:cs="Times New Roman"/>
        </w:rPr>
        <w:t xml:space="preserve"> </w:t>
      </w:r>
      <w:r w:rsidR="00FB0B0D" w:rsidRPr="00F11EFB">
        <w:rPr>
          <w:rFonts w:ascii="Times New Roman" w:hAnsi="Times New Roman" w:cs="Times New Roman"/>
        </w:rPr>
        <w:t>you</w:t>
      </w:r>
      <w:r w:rsidR="00370E76" w:rsidRPr="00F11EFB">
        <w:rPr>
          <w:rFonts w:ascii="Times New Roman" w:hAnsi="Times New Roman" w:cs="Times New Roman"/>
        </w:rPr>
        <w:t xml:space="preserve"> </w:t>
      </w:r>
      <w:r w:rsidR="00FB0B0D" w:rsidRPr="00F11EFB">
        <w:rPr>
          <w:rFonts w:ascii="Times New Roman" w:hAnsi="Times New Roman" w:cs="Times New Roman"/>
        </w:rPr>
        <w:t>analyze</w:t>
      </w:r>
      <w:r w:rsidR="00370E76" w:rsidRPr="00F11EFB">
        <w:rPr>
          <w:rFonts w:ascii="Times New Roman" w:hAnsi="Times New Roman" w:cs="Times New Roman"/>
        </w:rPr>
        <w:t xml:space="preserve"> </w:t>
      </w:r>
      <w:r w:rsidR="00FB0B0D" w:rsidRPr="00F11EFB">
        <w:rPr>
          <w:rFonts w:ascii="Times New Roman" w:hAnsi="Times New Roman" w:cs="Times New Roman"/>
        </w:rPr>
        <w:t>your</w:t>
      </w:r>
      <w:r w:rsidR="00370E76" w:rsidRPr="00F11EFB">
        <w:rPr>
          <w:rFonts w:ascii="Times New Roman" w:hAnsi="Times New Roman" w:cs="Times New Roman"/>
        </w:rPr>
        <w:t xml:space="preserve"> </w:t>
      </w:r>
      <w:r w:rsidR="00FB0B0D" w:rsidRPr="00F11EFB">
        <w:rPr>
          <w:rFonts w:ascii="Times New Roman" w:hAnsi="Times New Roman" w:cs="Times New Roman"/>
        </w:rPr>
        <w:t>spending</w:t>
      </w:r>
      <w:r w:rsidR="00370E76" w:rsidRPr="00F11EFB">
        <w:rPr>
          <w:rFonts w:ascii="Times New Roman" w:hAnsi="Times New Roman" w:cs="Times New Roman"/>
        </w:rPr>
        <w:t xml:space="preserve"> </w:t>
      </w:r>
      <w:r w:rsidR="00FB0B0D" w:rsidRPr="00F11EFB">
        <w:rPr>
          <w:rFonts w:ascii="Times New Roman" w:hAnsi="Times New Roman" w:cs="Times New Roman"/>
        </w:rPr>
        <w:t>habits.</w:t>
      </w:r>
      <w:del w:id="1894" w:author="Author">
        <w:r w:rsidR="00370E76" w:rsidRPr="00F11EFB" w:rsidDel="00812719">
          <w:rPr>
            <w:rFonts w:ascii="Times New Roman" w:hAnsi="Times New Roman" w:cs="Times New Roman"/>
          </w:rPr>
          <w:delText xml:space="preserve"> </w:delText>
        </w:r>
      </w:del>
    </w:p>
    <w:p w14:paraId="5AA3A7A0" w14:textId="6590BCB4" w:rsidR="00B8594F" w:rsidRPr="00F11EFB" w:rsidDel="00812719" w:rsidRDefault="00B8594F" w:rsidP="00107109">
      <w:pPr>
        <w:ind w:right="4"/>
        <w:contextualSpacing/>
        <w:rPr>
          <w:del w:id="1895" w:author="Author"/>
          <w:rFonts w:ascii="Times New Roman" w:hAnsi="Times New Roman" w:cs="Times New Roman"/>
        </w:rPr>
      </w:pPr>
      <w:del w:id="1896" w:author="Author">
        <w:r w:rsidRPr="00F11EFB" w:rsidDel="00812719">
          <w:rPr>
            <w:rFonts w:ascii="Times New Roman" w:hAnsi="Times New Roman" w:cs="Times New Roman"/>
          </w:rPr>
          <w:delText>Article</w:delText>
        </w:r>
        <w:r w:rsidR="00370E76" w:rsidRPr="00F11EFB" w:rsidDel="00812719">
          <w:rPr>
            <w:rFonts w:ascii="Times New Roman" w:hAnsi="Times New Roman" w:cs="Times New Roman"/>
          </w:rPr>
          <w:delText xml:space="preserve"> </w:delText>
        </w:r>
        <w:r w:rsidRPr="00F11EFB" w:rsidDel="00812719">
          <w:rPr>
            <w:rFonts w:ascii="Times New Roman" w:hAnsi="Times New Roman" w:cs="Times New Roman"/>
          </w:rPr>
          <w:delText>by</w:delText>
        </w:r>
        <w:r w:rsidR="00370E76" w:rsidRPr="00F11EFB" w:rsidDel="00812719">
          <w:rPr>
            <w:rFonts w:ascii="Times New Roman" w:hAnsi="Times New Roman" w:cs="Times New Roman"/>
          </w:rPr>
          <w:delText xml:space="preserve"> </w:delText>
        </w:r>
      </w:del>
      <w:r w:rsidRPr="00F11EFB">
        <w:rPr>
          <w:rFonts w:ascii="Times New Roman" w:hAnsi="Times New Roman" w:cs="Times New Roman"/>
        </w:rPr>
        <w:t>Stacy</w:t>
      </w:r>
      <w:r w:rsidR="00370E76" w:rsidRPr="00F11EFB">
        <w:rPr>
          <w:rFonts w:ascii="Times New Roman" w:hAnsi="Times New Roman" w:cs="Times New Roman"/>
        </w:rPr>
        <w:t xml:space="preserve"> </w:t>
      </w:r>
      <w:r w:rsidRPr="00F11EFB">
        <w:rPr>
          <w:rFonts w:ascii="Times New Roman" w:hAnsi="Times New Roman" w:cs="Times New Roman"/>
        </w:rPr>
        <w:t>Radacon</w:t>
      </w:r>
      <w:ins w:id="1897" w:author="Author">
        <w:r w:rsidR="00812719">
          <w:rPr>
            <w:rFonts w:ascii="Times New Roman" w:hAnsi="Times New Roman" w:cs="Times New Roman"/>
          </w:rPr>
          <w:t xml:space="preserve"> asks,</w:t>
        </w:r>
      </w:ins>
      <w:del w:id="1898" w:author="Author">
        <w:r w:rsidRPr="00F11EFB" w:rsidDel="00812719">
          <w:rPr>
            <w:rFonts w:ascii="Times New Roman" w:hAnsi="Times New Roman" w:cs="Times New Roman"/>
          </w:rPr>
          <w:delText>,</w:delText>
        </w:r>
        <w:r w:rsidR="00370E76" w:rsidRPr="00F11EFB" w:rsidDel="00812719">
          <w:rPr>
            <w:rFonts w:ascii="Times New Roman" w:hAnsi="Times New Roman" w:cs="Times New Roman"/>
          </w:rPr>
          <w:delText xml:space="preserve"> </w:delText>
        </w:r>
        <w:r w:rsidRPr="00F11EFB" w:rsidDel="00812719">
          <w:rPr>
            <w:rFonts w:ascii="Times New Roman" w:hAnsi="Times New Roman" w:cs="Times New Roman"/>
          </w:rPr>
          <w:delText>she</w:delText>
        </w:r>
        <w:r w:rsidR="00370E76" w:rsidRPr="00F11EFB" w:rsidDel="00812719">
          <w:rPr>
            <w:rFonts w:ascii="Times New Roman" w:hAnsi="Times New Roman" w:cs="Times New Roman"/>
          </w:rPr>
          <w:delText xml:space="preserve"> </w:delText>
        </w:r>
        <w:r w:rsidRPr="00F11EFB" w:rsidDel="00812719">
          <w:rPr>
            <w:rFonts w:ascii="Times New Roman" w:hAnsi="Times New Roman" w:cs="Times New Roman"/>
          </w:rPr>
          <w:delText>stated,</w:delText>
        </w:r>
      </w:del>
      <w:r w:rsidR="00370E76" w:rsidRPr="00F11EFB">
        <w:rPr>
          <w:rFonts w:ascii="Times New Roman" w:hAnsi="Times New Roman" w:cs="Times New Roman"/>
        </w:rPr>
        <w:t xml:space="preserve"> </w:t>
      </w:r>
      <w:r w:rsidRPr="00F11EFB">
        <w:rPr>
          <w:rFonts w:ascii="Times New Roman" w:hAnsi="Times New Roman" w:cs="Times New Roman"/>
        </w:rPr>
        <w:t>“Did</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get</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tax</w:t>
      </w:r>
      <w:r w:rsidR="00370E76" w:rsidRPr="00F11EFB">
        <w:rPr>
          <w:rFonts w:ascii="Times New Roman" w:hAnsi="Times New Roman" w:cs="Times New Roman"/>
        </w:rPr>
        <w:t xml:space="preserve"> </w:t>
      </w:r>
      <w:r w:rsidRPr="00F11EFB">
        <w:rPr>
          <w:rFonts w:ascii="Times New Roman" w:hAnsi="Times New Roman" w:cs="Times New Roman"/>
        </w:rPr>
        <w:t>refund</w:t>
      </w:r>
      <w:r w:rsidR="00370E76" w:rsidRPr="00F11EFB">
        <w:rPr>
          <w:rFonts w:ascii="Times New Roman" w:hAnsi="Times New Roman" w:cs="Times New Roman"/>
        </w:rPr>
        <w:t xml:space="preserve"> </w:t>
      </w:r>
      <w:r w:rsidRPr="00F11EFB">
        <w:rPr>
          <w:rFonts w:ascii="Times New Roman" w:hAnsi="Times New Roman" w:cs="Times New Roman"/>
        </w:rPr>
        <w:t>this</w:t>
      </w:r>
      <w:r w:rsidR="00370E76" w:rsidRPr="00F11EFB">
        <w:rPr>
          <w:rFonts w:ascii="Times New Roman" w:hAnsi="Times New Roman" w:cs="Times New Roman"/>
        </w:rPr>
        <w:t xml:space="preserve"> </w:t>
      </w:r>
      <w:r w:rsidRPr="00F11EFB">
        <w:rPr>
          <w:rFonts w:ascii="Times New Roman" w:hAnsi="Times New Roman" w:cs="Times New Roman"/>
        </w:rPr>
        <w:t>year?</w:t>
      </w:r>
      <w:r w:rsidR="00FB0B0D" w:rsidRPr="00F11EFB">
        <w:rPr>
          <w:rFonts w:ascii="Times New Roman" w:hAnsi="Times New Roman" w:cs="Times New Roman"/>
        </w:rPr>
        <w:t>”</w:t>
      </w:r>
      <w:r w:rsidR="00370E76" w:rsidRPr="00F11EFB">
        <w:rPr>
          <w:rFonts w:ascii="Times New Roman" w:hAnsi="Times New Roman" w:cs="Times New Roman"/>
        </w:rPr>
        <w:t xml:space="preserve"> </w:t>
      </w:r>
      <w:r w:rsidRPr="00F11EFB">
        <w:rPr>
          <w:rFonts w:ascii="Times New Roman" w:hAnsi="Times New Roman" w:cs="Times New Roman"/>
        </w:rPr>
        <w:t>Receiving</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lump-sum</w:t>
      </w:r>
      <w:r w:rsidR="00370E76" w:rsidRPr="00F11EFB">
        <w:rPr>
          <w:rFonts w:ascii="Times New Roman" w:hAnsi="Times New Roman" w:cs="Times New Roman"/>
        </w:rPr>
        <w:t xml:space="preserve"> </w:t>
      </w:r>
      <w:r w:rsidRPr="00F11EFB">
        <w:rPr>
          <w:rFonts w:ascii="Times New Roman" w:hAnsi="Times New Roman" w:cs="Times New Roman"/>
        </w:rPr>
        <w:t>payment</w:t>
      </w:r>
      <w:r w:rsidR="00370E76" w:rsidRPr="00F11EFB">
        <w:rPr>
          <w:rFonts w:ascii="Times New Roman" w:hAnsi="Times New Roman" w:cs="Times New Roman"/>
        </w:rPr>
        <w:t xml:space="preserve"> </w:t>
      </w:r>
      <w:r w:rsidRPr="00F11EFB">
        <w:rPr>
          <w:rFonts w:ascii="Times New Roman" w:hAnsi="Times New Roman" w:cs="Times New Roman"/>
        </w:rPr>
        <w:t>from</w:t>
      </w:r>
      <w:r w:rsidR="00370E76" w:rsidRPr="00F11EFB">
        <w:rPr>
          <w:rFonts w:ascii="Times New Roman" w:hAnsi="Times New Roman" w:cs="Times New Roman"/>
        </w:rPr>
        <w:t xml:space="preserve"> </w:t>
      </w:r>
      <w:r w:rsidRPr="00F11EFB">
        <w:rPr>
          <w:rFonts w:ascii="Times New Roman" w:hAnsi="Times New Roman" w:cs="Times New Roman"/>
        </w:rPr>
        <w:t>Uncle</w:t>
      </w:r>
      <w:r w:rsidR="00370E76" w:rsidRPr="00F11EFB">
        <w:rPr>
          <w:rFonts w:ascii="Times New Roman" w:hAnsi="Times New Roman" w:cs="Times New Roman"/>
        </w:rPr>
        <w:t xml:space="preserve"> </w:t>
      </w:r>
      <w:r w:rsidRPr="00F11EFB">
        <w:rPr>
          <w:rFonts w:ascii="Times New Roman" w:hAnsi="Times New Roman" w:cs="Times New Roman"/>
        </w:rPr>
        <w:t>Sam</w:t>
      </w:r>
      <w:r w:rsidR="00370E76" w:rsidRPr="00F11EFB">
        <w:rPr>
          <w:rFonts w:ascii="Times New Roman" w:hAnsi="Times New Roman" w:cs="Times New Roman"/>
        </w:rPr>
        <w:t xml:space="preserve"> </w:t>
      </w:r>
      <w:r w:rsidRPr="00F11EFB">
        <w:rPr>
          <w:rFonts w:ascii="Times New Roman" w:hAnsi="Times New Roman" w:cs="Times New Roman"/>
        </w:rPr>
        <w:t>may</w:t>
      </w:r>
      <w:r w:rsidR="00370E76" w:rsidRPr="00F11EFB">
        <w:rPr>
          <w:rFonts w:ascii="Times New Roman" w:hAnsi="Times New Roman" w:cs="Times New Roman"/>
        </w:rPr>
        <w:t xml:space="preserve"> </w:t>
      </w:r>
      <w:r w:rsidRPr="00F11EFB">
        <w:rPr>
          <w:rFonts w:ascii="Times New Roman" w:hAnsi="Times New Roman" w:cs="Times New Roman"/>
        </w:rPr>
        <w:t>seem</w:t>
      </w:r>
      <w:r w:rsidR="00370E76" w:rsidRPr="00F11EFB">
        <w:rPr>
          <w:rFonts w:ascii="Times New Roman" w:hAnsi="Times New Roman" w:cs="Times New Roman"/>
        </w:rPr>
        <w:t xml:space="preserve"> </w:t>
      </w:r>
      <w:r w:rsidRPr="00F11EFB">
        <w:rPr>
          <w:rFonts w:ascii="Times New Roman" w:hAnsi="Times New Roman" w:cs="Times New Roman"/>
        </w:rPr>
        <w:t>like</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good</w:t>
      </w:r>
      <w:r w:rsidR="00370E76" w:rsidRPr="00F11EFB">
        <w:rPr>
          <w:rFonts w:ascii="Times New Roman" w:hAnsi="Times New Roman" w:cs="Times New Roman"/>
        </w:rPr>
        <w:t xml:space="preserve"> </w:t>
      </w:r>
      <w:r w:rsidRPr="00F11EFB">
        <w:rPr>
          <w:rFonts w:ascii="Times New Roman" w:hAnsi="Times New Roman" w:cs="Times New Roman"/>
        </w:rPr>
        <w:t>thing.</w:t>
      </w:r>
      <w:r w:rsidR="00370E76" w:rsidRPr="00F11EFB">
        <w:rPr>
          <w:rFonts w:ascii="Times New Roman" w:hAnsi="Times New Roman" w:cs="Times New Roman"/>
        </w:rPr>
        <w:t xml:space="preserve"> </w:t>
      </w:r>
      <w:r w:rsidRPr="00F11EFB">
        <w:rPr>
          <w:rFonts w:ascii="Times New Roman" w:hAnsi="Times New Roman" w:cs="Times New Roman"/>
        </w:rPr>
        <w:t>But</w:t>
      </w:r>
      <w:r w:rsidR="00370E76" w:rsidRPr="00F11EFB">
        <w:rPr>
          <w:rFonts w:ascii="Times New Roman" w:hAnsi="Times New Roman" w:cs="Times New Roman"/>
        </w:rPr>
        <w:t xml:space="preserve"> </w:t>
      </w:r>
      <w:r w:rsidRPr="00F11EFB">
        <w:rPr>
          <w:rFonts w:ascii="Times New Roman" w:hAnsi="Times New Roman" w:cs="Times New Roman"/>
        </w:rPr>
        <w:t>it</w:t>
      </w:r>
      <w:r w:rsidR="00370E76" w:rsidRPr="00F11EFB">
        <w:rPr>
          <w:rFonts w:ascii="Times New Roman" w:hAnsi="Times New Roman" w:cs="Times New Roman"/>
        </w:rPr>
        <w:t xml:space="preserve"> </w:t>
      </w:r>
      <w:r w:rsidRPr="00F11EFB">
        <w:rPr>
          <w:rFonts w:ascii="Times New Roman" w:hAnsi="Times New Roman" w:cs="Times New Roman"/>
        </w:rPr>
        <w:t>means</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you</w:t>
      </w:r>
      <w:ins w:id="1899" w:author="Author">
        <w:r w:rsidR="00812719">
          <w:rPr>
            <w:rFonts w:ascii="Times New Roman" w:hAnsi="Times New Roman" w:cs="Times New Roman"/>
          </w:rPr>
          <w:t>’</w:t>
        </w:r>
      </w:ins>
      <w:del w:id="1900" w:author="Author">
        <w:r w:rsidRPr="00F11EFB" w:rsidDel="00812719">
          <w:rPr>
            <w:rFonts w:ascii="Times New Roman" w:hAnsi="Times New Roman" w:cs="Times New Roman"/>
          </w:rPr>
          <w:delText>'</w:delText>
        </w:r>
      </w:del>
      <w:r w:rsidRPr="00F11EFB">
        <w:rPr>
          <w:rFonts w:ascii="Times New Roman" w:hAnsi="Times New Roman" w:cs="Times New Roman"/>
        </w:rPr>
        <w:t>ve</w:t>
      </w:r>
      <w:r w:rsidR="00370E76" w:rsidRPr="00F11EFB">
        <w:rPr>
          <w:rFonts w:ascii="Times New Roman" w:hAnsi="Times New Roman" w:cs="Times New Roman"/>
        </w:rPr>
        <w:t xml:space="preserve"> </w:t>
      </w:r>
      <w:r w:rsidRPr="00F11EFB">
        <w:rPr>
          <w:rFonts w:ascii="Times New Roman" w:hAnsi="Times New Roman" w:cs="Times New Roman"/>
        </w:rPr>
        <w:t>loaned</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government</w:t>
      </w:r>
      <w:r w:rsidR="00370E76" w:rsidRPr="00F11EFB">
        <w:rPr>
          <w:rFonts w:ascii="Times New Roman" w:hAnsi="Times New Roman" w:cs="Times New Roman"/>
        </w:rPr>
        <w:t xml:space="preserve"> </w:t>
      </w:r>
      <w:r w:rsidRPr="00F11EFB">
        <w:rPr>
          <w:rFonts w:ascii="Times New Roman" w:hAnsi="Times New Roman" w:cs="Times New Roman"/>
        </w:rPr>
        <w:t>money</w:t>
      </w:r>
      <w:r w:rsidR="00370E76" w:rsidRPr="00F11EFB">
        <w:rPr>
          <w:rFonts w:ascii="Times New Roman" w:hAnsi="Times New Roman" w:cs="Times New Roman"/>
        </w:rPr>
        <w:t xml:space="preserve"> </w:t>
      </w:r>
      <w:r w:rsidRPr="00F11EFB">
        <w:rPr>
          <w:rFonts w:ascii="Times New Roman" w:hAnsi="Times New Roman" w:cs="Times New Roman"/>
        </w:rPr>
        <w:t>without</w:t>
      </w:r>
      <w:r w:rsidR="00370E76" w:rsidRPr="00F11EFB">
        <w:rPr>
          <w:rFonts w:ascii="Times New Roman" w:hAnsi="Times New Roman" w:cs="Times New Roman"/>
        </w:rPr>
        <w:t xml:space="preserve"> </w:t>
      </w:r>
      <w:r w:rsidRPr="00F11EFB">
        <w:rPr>
          <w:rFonts w:ascii="Times New Roman" w:hAnsi="Times New Roman" w:cs="Times New Roman"/>
        </w:rPr>
        <w:t>earning</w:t>
      </w:r>
      <w:r w:rsidR="00370E76" w:rsidRPr="00F11EFB">
        <w:rPr>
          <w:rFonts w:ascii="Times New Roman" w:hAnsi="Times New Roman" w:cs="Times New Roman"/>
        </w:rPr>
        <w:t xml:space="preserve"> </w:t>
      </w:r>
      <w:r w:rsidRPr="00F11EFB">
        <w:rPr>
          <w:rFonts w:ascii="Times New Roman" w:hAnsi="Times New Roman" w:cs="Times New Roman"/>
        </w:rPr>
        <w:t>any</w:t>
      </w:r>
      <w:r w:rsidR="00370E76" w:rsidRPr="00F11EFB">
        <w:rPr>
          <w:rFonts w:ascii="Times New Roman" w:hAnsi="Times New Roman" w:cs="Times New Roman"/>
        </w:rPr>
        <w:t xml:space="preserve"> </w:t>
      </w:r>
      <w:r w:rsidRPr="00F11EFB">
        <w:rPr>
          <w:rFonts w:ascii="Times New Roman" w:hAnsi="Times New Roman" w:cs="Times New Roman"/>
        </w:rPr>
        <w:t>interest.</w:t>
      </w:r>
      <w:ins w:id="1901" w:author="Author">
        <w:r w:rsidR="00812719">
          <w:rPr>
            <w:rFonts w:ascii="Times New Roman" w:hAnsi="Times New Roman" w:cs="Times New Roman"/>
          </w:rPr>
          <w:t xml:space="preserve"> </w:t>
        </w:r>
      </w:ins>
    </w:p>
    <w:p w14:paraId="39E827E6" w14:textId="0F73CC88" w:rsidR="00107109" w:rsidRPr="00F11EFB" w:rsidRDefault="00B8594F" w:rsidP="00812719">
      <w:pPr>
        <w:ind w:right="4"/>
        <w:contextualSpacing/>
        <w:rPr>
          <w:rFonts w:ascii="Times New Roman" w:hAnsi="Times New Roman" w:cs="Times New Roman"/>
        </w:rPr>
      </w:pPr>
      <w:r w:rsidRPr="00F11EFB">
        <w:rPr>
          <w:rFonts w:ascii="Times New Roman" w:hAnsi="Times New Roman" w:cs="Times New Roman"/>
        </w:rPr>
        <w:t>Adjust</w:t>
      </w:r>
      <w:r w:rsidR="00370E76" w:rsidRPr="00F11EFB">
        <w:rPr>
          <w:rFonts w:ascii="Times New Roman" w:hAnsi="Times New Roman" w:cs="Times New Roman"/>
        </w:rPr>
        <w:t xml:space="preserve"> </w:t>
      </w:r>
      <w:r w:rsidRPr="00F11EFB">
        <w:rPr>
          <w:rFonts w:ascii="Times New Roman" w:hAnsi="Times New Roman" w:cs="Times New Roman"/>
        </w:rPr>
        <w:t>your</w:t>
      </w:r>
      <w:r w:rsidR="00370E76" w:rsidRPr="00F11EFB">
        <w:rPr>
          <w:rFonts w:ascii="Times New Roman" w:hAnsi="Times New Roman" w:cs="Times New Roman"/>
        </w:rPr>
        <w:t xml:space="preserve"> </w:t>
      </w:r>
      <w:r w:rsidRPr="00F11EFB">
        <w:rPr>
          <w:rFonts w:ascii="Times New Roman" w:hAnsi="Times New Roman" w:cs="Times New Roman"/>
        </w:rPr>
        <w:t>tax</w:t>
      </w:r>
      <w:r w:rsidR="00370E76" w:rsidRPr="00F11EFB">
        <w:rPr>
          <w:rFonts w:ascii="Times New Roman" w:hAnsi="Times New Roman" w:cs="Times New Roman"/>
        </w:rPr>
        <w:t xml:space="preserve"> </w:t>
      </w:r>
      <w:r w:rsidRPr="00F11EFB">
        <w:rPr>
          <w:rFonts w:ascii="Times New Roman" w:hAnsi="Times New Roman" w:cs="Times New Roman"/>
        </w:rPr>
        <w:t>withholding.</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can</w:t>
      </w:r>
      <w:r w:rsidR="00370E76" w:rsidRPr="00F11EFB">
        <w:rPr>
          <w:rFonts w:ascii="Times New Roman" w:hAnsi="Times New Roman" w:cs="Times New Roman"/>
        </w:rPr>
        <w:t xml:space="preserve"> </w:t>
      </w:r>
      <w:r w:rsidRPr="00F11EFB">
        <w:rPr>
          <w:rFonts w:ascii="Times New Roman" w:hAnsi="Times New Roman" w:cs="Times New Roman"/>
        </w:rPr>
        <w:t>use</w:t>
      </w:r>
      <w:r w:rsidR="00370E76" w:rsidRPr="00F11EFB">
        <w:rPr>
          <w:rFonts w:ascii="Times New Roman" w:hAnsi="Times New Roman" w:cs="Times New Roman"/>
        </w:rPr>
        <w:t xml:space="preserve"> </w:t>
      </w:r>
      <w:hyperlink r:id="rId24" w:tgtFrame="_blank" w:history="1">
        <w:r w:rsidRPr="00F11EFB">
          <w:rPr>
            <w:rStyle w:val="Hyperlink"/>
            <w:rFonts w:ascii="Times New Roman" w:hAnsi="Times New Roman" w:cs="Times New Roman"/>
            <w:color w:val="auto"/>
            <w:u w:val="none"/>
          </w:rPr>
          <w:t>our</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tax-withholding</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calculator</w:t>
        </w:r>
      </w:hyperlink>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see</w:t>
      </w:r>
      <w:r w:rsidR="00370E76" w:rsidRPr="00F11EFB">
        <w:rPr>
          <w:rFonts w:ascii="Times New Roman" w:hAnsi="Times New Roman" w:cs="Times New Roman"/>
        </w:rPr>
        <w:t xml:space="preserve"> </w:t>
      </w:r>
      <w:r w:rsidRPr="00F11EFB">
        <w:rPr>
          <w:rFonts w:ascii="Times New Roman" w:hAnsi="Times New Roman" w:cs="Times New Roman"/>
        </w:rPr>
        <w:t>how</w:t>
      </w:r>
      <w:r w:rsidR="00370E76" w:rsidRPr="00F11EFB">
        <w:rPr>
          <w:rFonts w:ascii="Times New Roman" w:hAnsi="Times New Roman" w:cs="Times New Roman"/>
        </w:rPr>
        <w:t xml:space="preserve"> </w:t>
      </w:r>
      <w:r w:rsidR="004B3374" w:rsidRPr="00F11EFB">
        <w:rPr>
          <w:rFonts w:ascii="Times New Roman" w:hAnsi="Times New Roman" w:cs="Times New Roman"/>
        </w:rPr>
        <w:t>much</w:t>
      </w:r>
      <w:r w:rsidR="00370E76" w:rsidRPr="00F11EFB">
        <w:rPr>
          <w:rFonts w:ascii="Times New Roman" w:hAnsi="Times New Roman" w:cs="Times New Roman"/>
        </w:rPr>
        <w:t xml:space="preserve"> </w:t>
      </w:r>
      <w:r w:rsidR="004B3374" w:rsidRPr="00F11EFB">
        <w:rPr>
          <w:rFonts w:ascii="Times New Roman" w:hAnsi="Times New Roman" w:cs="Times New Roman"/>
        </w:rPr>
        <w:t>you</w:t>
      </w:r>
      <w:r w:rsidR="00370E76" w:rsidRPr="00F11EFB">
        <w:rPr>
          <w:rFonts w:ascii="Times New Roman" w:hAnsi="Times New Roman" w:cs="Times New Roman"/>
        </w:rPr>
        <w:t xml:space="preserve"> </w:t>
      </w:r>
      <w:r w:rsidR="004B3374" w:rsidRPr="00F11EFB">
        <w:rPr>
          <w:rFonts w:ascii="Times New Roman" w:hAnsi="Times New Roman" w:cs="Times New Roman"/>
        </w:rPr>
        <w:t>can</w:t>
      </w:r>
      <w:r w:rsidR="00370E76" w:rsidRPr="00F11EFB">
        <w:rPr>
          <w:rFonts w:ascii="Times New Roman" w:hAnsi="Times New Roman" w:cs="Times New Roman"/>
        </w:rPr>
        <w:t xml:space="preserve"> </w:t>
      </w:r>
      <w:r w:rsidR="004B3374" w:rsidRPr="00F11EFB">
        <w:rPr>
          <w:rFonts w:ascii="Times New Roman" w:hAnsi="Times New Roman" w:cs="Times New Roman"/>
        </w:rPr>
        <w:t>fatten</w:t>
      </w:r>
      <w:r w:rsidR="00370E76" w:rsidRPr="00F11EFB">
        <w:rPr>
          <w:rFonts w:ascii="Times New Roman" w:hAnsi="Times New Roman" w:cs="Times New Roman"/>
        </w:rPr>
        <w:t xml:space="preserve"> </w:t>
      </w:r>
      <w:r w:rsidR="004B3374" w:rsidRPr="00F11EFB">
        <w:rPr>
          <w:rFonts w:ascii="Times New Roman" w:hAnsi="Times New Roman" w:cs="Times New Roman"/>
        </w:rPr>
        <w:t>your</w:t>
      </w:r>
      <w:r w:rsidR="00370E76" w:rsidRPr="00F11EFB">
        <w:rPr>
          <w:rFonts w:ascii="Times New Roman" w:hAnsi="Times New Roman" w:cs="Times New Roman"/>
        </w:rPr>
        <w:t xml:space="preserve"> </w:t>
      </w:r>
      <w:r w:rsidR="004B3374" w:rsidRPr="00F11EFB">
        <w:rPr>
          <w:rFonts w:ascii="Times New Roman" w:hAnsi="Times New Roman" w:cs="Times New Roman"/>
        </w:rPr>
        <w:t>paycheck</w:t>
      </w:r>
      <w:r w:rsidR="00370E76" w:rsidRPr="00F11EFB">
        <w:rPr>
          <w:rFonts w:ascii="Times New Roman" w:hAnsi="Times New Roman" w:cs="Times New Roman"/>
        </w:rPr>
        <w:t xml:space="preserve"> </w:t>
      </w:r>
      <w:r w:rsidR="004B3374" w:rsidRPr="00F11EFB">
        <w:rPr>
          <w:rFonts w:ascii="Times New Roman" w:hAnsi="Times New Roman" w:cs="Times New Roman"/>
        </w:rPr>
        <w:t>by</w:t>
      </w:r>
      <w:r w:rsidR="00370E76" w:rsidRPr="00F11EFB">
        <w:rPr>
          <w:rFonts w:ascii="Times New Roman" w:hAnsi="Times New Roman" w:cs="Times New Roman"/>
        </w:rPr>
        <w:t xml:space="preserve"> </w:t>
      </w:r>
      <w:r w:rsidR="004B3374" w:rsidRPr="00F11EFB">
        <w:rPr>
          <w:rFonts w:ascii="Times New Roman" w:hAnsi="Times New Roman" w:cs="Times New Roman"/>
        </w:rPr>
        <w:t>doing</w:t>
      </w:r>
      <w:r w:rsidR="00370E76" w:rsidRPr="00F11EFB">
        <w:rPr>
          <w:rFonts w:ascii="Times New Roman" w:hAnsi="Times New Roman" w:cs="Times New Roman"/>
        </w:rPr>
        <w:t xml:space="preserve"> </w:t>
      </w:r>
      <w:r w:rsidR="004B3374" w:rsidRPr="00F11EFB">
        <w:rPr>
          <w:rFonts w:ascii="Times New Roman" w:hAnsi="Times New Roman" w:cs="Times New Roman"/>
        </w:rPr>
        <w:t>so.</w:t>
      </w:r>
      <w:r w:rsidR="00370E76" w:rsidRPr="00F11EFB">
        <w:rPr>
          <w:rFonts w:ascii="Times New Roman" w:hAnsi="Times New Roman" w:cs="Times New Roman"/>
        </w:rPr>
        <w:t xml:space="preserve"> </w:t>
      </w:r>
      <w:r w:rsidR="004B3374" w:rsidRPr="00F11EFB">
        <w:rPr>
          <w:rFonts w:ascii="Times New Roman" w:hAnsi="Times New Roman" w:cs="Times New Roman"/>
        </w:rPr>
        <w:t>If</w:t>
      </w:r>
      <w:r w:rsidR="00370E76" w:rsidRPr="00F11EFB">
        <w:rPr>
          <w:rFonts w:ascii="Times New Roman" w:hAnsi="Times New Roman" w:cs="Times New Roman"/>
        </w:rPr>
        <w:t xml:space="preserve"> </w:t>
      </w:r>
      <w:r w:rsidR="004B3374" w:rsidRPr="00F11EFB">
        <w:rPr>
          <w:rFonts w:ascii="Times New Roman" w:hAnsi="Times New Roman" w:cs="Times New Roman"/>
        </w:rPr>
        <w:t>you</w:t>
      </w:r>
      <w:r w:rsidR="00370E76" w:rsidRPr="00F11EFB">
        <w:rPr>
          <w:rFonts w:ascii="Times New Roman" w:hAnsi="Times New Roman" w:cs="Times New Roman"/>
        </w:rPr>
        <w:t xml:space="preserve"> </w:t>
      </w:r>
      <w:r w:rsidR="004B3374" w:rsidRPr="00F11EFB">
        <w:rPr>
          <w:rFonts w:ascii="Times New Roman" w:hAnsi="Times New Roman" w:cs="Times New Roman"/>
        </w:rPr>
        <w:t>got</w:t>
      </w:r>
      <w:r w:rsidR="00370E76" w:rsidRPr="00F11EFB">
        <w:rPr>
          <w:rFonts w:ascii="Times New Roman" w:hAnsi="Times New Roman" w:cs="Times New Roman"/>
        </w:rPr>
        <w:t xml:space="preserve"> </w:t>
      </w:r>
      <w:r w:rsidR="004B3374" w:rsidRPr="00F11EFB">
        <w:rPr>
          <w:rFonts w:ascii="Times New Roman" w:hAnsi="Times New Roman" w:cs="Times New Roman"/>
        </w:rPr>
        <w:t>a</w:t>
      </w:r>
      <w:r w:rsidR="00370E76" w:rsidRPr="00F11EFB">
        <w:rPr>
          <w:rFonts w:ascii="Times New Roman" w:hAnsi="Times New Roman" w:cs="Times New Roman"/>
        </w:rPr>
        <w:t xml:space="preserve"> </w:t>
      </w:r>
      <w:r w:rsidR="004B3374" w:rsidRPr="00F11EFB">
        <w:rPr>
          <w:rFonts w:ascii="Times New Roman" w:hAnsi="Times New Roman" w:cs="Times New Roman"/>
        </w:rPr>
        <w:t>$3,000</w:t>
      </w:r>
      <w:r w:rsidR="00370E76" w:rsidRPr="00F11EFB">
        <w:rPr>
          <w:rFonts w:ascii="Times New Roman" w:hAnsi="Times New Roman" w:cs="Times New Roman"/>
        </w:rPr>
        <w:t xml:space="preserve"> </w:t>
      </w:r>
      <w:r w:rsidR="004B3374" w:rsidRPr="00F11EFB">
        <w:rPr>
          <w:rFonts w:ascii="Times New Roman" w:hAnsi="Times New Roman" w:cs="Times New Roman"/>
        </w:rPr>
        <w:t>refund</w:t>
      </w:r>
      <w:r w:rsidR="00370E76" w:rsidRPr="00F11EFB">
        <w:rPr>
          <w:rFonts w:ascii="Times New Roman" w:hAnsi="Times New Roman" w:cs="Times New Roman"/>
        </w:rPr>
        <w:t xml:space="preserve"> </w:t>
      </w:r>
      <w:r w:rsidR="004B3374" w:rsidRPr="00F11EFB">
        <w:rPr>
          <w:rFonts w:ascii="Times New Roman" w:hAnsi="Times New Roman" w:cs="Times New Roman"/>
        </w:rPr>
        <w:t>(about</w:t>
      </w:r>
      <w:r w:rsidR="00370E76" w:rsidRPr="00F11EFB">
        <w:rPr>
          <w:rFonts w:ascii="Times New Roman" w:hAnsi="Times New Roman" w:cs="Times New Roman"/>
        </w:rPr>
        <w:t xml:space="preserve"> </w:t>
      </w:r>
      <w:r w:rsidR="004B3374" w:rsidRPr="00F11EFB">
        <w:rPr>
          <w:rFonts w:ascii="Times New Roman" w:hAnsi="Times New Roman" w:cs="Times New Roman"/>
        </w:rPr>
        <w:t>average</w:t>
      </w:r>
      <w:r w:rsidR="00370E76" w:rsidRPr="00F11EFB">
        <w:rPr>
          <w:rFonts w:ascii="Times New Roman" w:hAnsi="Times New Roman" w:cs="Times New Roman"/>
        </w:rPr>
        <w:t xml:space="preserve"> </w:t>
      </w:r>
      <w:r w:rsidR="004B3374" w:rsidRPr="00F11EFB">
        <w:rPr>
          <w:rFonts w:ascii="Times New Roman" w:hAnsi="Times New Roman" w:cs="Times New Roman"/>
        </w:rPr>
        <w:t>for</w:t>
      </w:r>
      <w:r w:rsidR="00370E76" w:rsidRPr="00F11EFB">
        <w:rPr>
          <w:rFonts w:ascii="Times New Roman" w:hAnsi="Times New Roman" w:cs="Times New Roman"/>
        </w:rPr>
        <w:t xml:space="preserve"> </w:t>
      </w:r>
      <w:r w:rsidR="004B3374" w:rsidRPr="00F11EFB">
        <w:rPr>
          <w:rFonts w:ascii="Times New Roman" w:hAnsi="Times New Roman" w:cs="Times New Roman"/>
        </w:rPr>
        <w:t>2015),</w:t>
      </w:r>
      <w:r w:rsidR="00370E76" w:rsidRPr="00F11EFB">
        <w:rPr>
          <w:rFonts w:ascii="Times New Roman" w:hAnsi="Times New Roman" w:cs="Times New Roman"/>
        </w:rPr>
        <w:t xml:space="preserve"> </w:t>
      </w:r>
      <w:r w:rsidR="004B3374" w:rsidRPr="00F11EFB">
        <w:rPr>
          <w:rFonts w:ascii="Times New Roman" w:hAnsi="Times New Roman" w:cs="Times New Roman"/>
        </w:rPr>
        <w:t>claiming</w:t>
      </w:r>
      <w:r w:rsidR="00370E76" w:rsidRPr="00F11EFB">
        <w:rPr>
          <w:rFonts w:ascii="Times New Roman" w:hAnsi="Times New Roman" w:cs="Times New Roman"/>
        </w:rPr>
        <w:t xml:space="preserve"> </w:t>
      </w:r>
      <w:r w:rsidR="004B3374" w:rsidRPr="00F11EFB">
        <w:rPr>
          <w:rFonts w:ascii="Times New Roman" w:hAnsi="Times New Roman" w:cs="Times New Roman"/>
        </w:rPr>
        <w:t>an</w:t>
      </w:r>
      <w:r w:rsidR="00370E76" w:rsidRPr="00F11EFB">
        <w:rPr>
          <w:rFonts w:ascii="Times New Roman" w:hAnsi="Times New Roman" w:cs="Times New Roman"/>
        </w:rPr>
        <w:t xml:space="preserve"> </w:t>
      </w:r>
      <w:r w:rsidR="004B3374" w:rsidRPr="00F11EFB">
        <w:rPr>
          <w:rFonts w:ascii="Times New Roman" w:hAnsi="Times New Roman" w:cs="Times New Roman"/>
        </w:rPr>
        <w:t>additional</w:t>
      </w:r>
      <w:r w:rsidR="00370E76" w:rsidRPr="00F11EFB">
        <w:rPr>
          <w:rFonts w:ascii="Times New Roman" w:hAnsi="Times New Roman" w:cs="Times New Roman"/>
        </w:rPr>
        <w:t xml:space="preserve"> </w:t>
      </w:r>
      <w:r w:rsidR="004B3374" w:rsidRPr="00F11EFB">
        <w:rPr>
          <w:rFonts w:ascii="Times New Roman" w:hAnsi="Times New Roman" w:cs="Times New Roman"/>
        </w:rPr>
        <w:t>three</w:t>
      </w:r>
      <w:r w:rsidR="00370E76" w:rsidRPr="00F11EFB">
        <w:rPr>
          <w:rFonts w:ascii="Times New Roman" w:hAnsi="Times New Roman" w:cs="Times New Roman"/>
        </w:rPr>
        <w:t xml:space="preserve"> </w:t>
      </w:r>
      <w:r w:rsidR="004B3374" w:rsidRPr="00F11EFB">
        <w:rPr>
          <w:rFonts w:ascii="Times New Roman" w:hAnsi="Times New Roman" w:cs="Times New Roman"/>
        </w:rPr>
        <w:t>allowances</w:t>
      </w:r>
      <w:r w:rsidR="00370E76" w:rsidRPr="00F11EFB">
        <w:rPr>
          <w:rFonts w:ascii="Times New Roman" w:hAnsi="Times New Roman" w:cs="Times New Roman"/>
        </w:rPr>
        <w:t xml:space="preserve"> </w:t>
      </w:r>
      <w:r w:rsidR="004B3374" w:rsidRPr="00F11EFB">
        <w:rPr>
          <w:rFonts w:ascii="Times New Roman" w:hAnsi="Times New Roman" w:cs="Times New Roman"/>
        </w:rPr>
        <w:t>on</w:t>
      </w:r>
      <w:r w:rsidR="00370E76" w:rsidRPr="00F11EFB">
        <w:rPr>
          <w:rFonts w:ascii="Times New Roman" w:hAnsi="Times New Roman" w:cs="Times New Roman"/>
        </w:rPr>
        <w:t xml:space="preserve"> </w:t>
      </w:r>
      <w:r w:rsidR="004B3374" w:rsidRPr="00F11EFB">
        <w:rPr>
          <w:rFonts w:ascii="Times New Roman" w:hAnsi="Times New Roman" w:cs="Times New Roman"/>
        </w:rPr>
        <w:t>your</w:t>
      </w:r>
      <w:r w:rsidR="00370E76" w:rsidRPr="00F11EFB">
        <w:rPr>
          <w:rFonts w:ascii="Times New Roman" w:hAnsi="Times New Roman" w:cs="Times New Roman"/>
        </w:rPr>
        <w:t xml:space="preserve"> </w:t>
      </w:r>
      <w:r w:rsidR="004B3374" w:rsidRPr="00F11EFB">
        <w:rPr>
          <w:rFonts w:ascii="Times New Roman" w:hAnsi="Times New Roman" w:cs="Times New Roman"/>
        </w:rPr>
        <w:t>Form</w:t>
      </w:r>
      <w:r w:rsidR="00370E76" w:rsidRPr="00F11EFB">
        <w:rPr>
          <w:rFonts w:ascii="Times New Roman" w:hAnsi="Times New Roman" w:cs="Times New Roman"/>
        </w:rPr>
        <w:t xml:space="preserve"> </w:t>
      </w:r>
      <w:r w:rsidR="004B3374" w:rsidRPr="00F11EFB">
        <w:rPr>
          <w:rFonts w:ascii="Times New Roman" w:hAnsi="Times New Roman" w:cs="Times New Roman"/>
        </w:rPr>
        <w:t>W-4</w:t>
      </w:r>
      <w:r w:rsidR="00370E76" w:rsidRPr="00F11EFB">
        <w:rPr>
          <w:rFonts w:ascii="Times New Roman" w:hAnsi="Times New Roman" w:cs="Times New Roman"/>
        </w:rPr>
        <w:t xml:space="preserve"> </w:t>
      </w:r>
      <w:r w:rsidR="004B3374" w:rsidRPr="00F11EFB">
        <w:rPr>
          <w:rFonts w:ascii="Times New Roman" w:hAnsi="Times New Roman" w:cs="Times New Roman"/>
        </w:rPr>
        <w:t>can</w:t>
      </w:r>
      <w:r w:rsidR="00370E76" w:rsidRPr="00F11EFB">
        <w:rPr>
          <w:rFonts w:ascii="Times New Roman" w:hAnsi="Times New Roman" w:cs="Times New Roman"/>
        </w:rPr>
        <w:t xml:space="preserve"> </w:t>
      </w:r>
      <w:r w:rsidR="004B3374" w:rsidRPr="00F11EFB">
        <w:rPr>
          <w:rFonts w:ascii="Times New Roman" w:hAnsi="Times New Roman" w:cs="Times New Roman"/>
        </w:rPr>
        <w:t>boost</w:t>
      </w:r>
      <w:r w:rsidR="00370E76" w:rsidRPr="00F11EFB">
        <w:rPr>
          <w:rFonts w:ascii="Times New Roman" w:hAnsi="Times New Roman" w:cs="Times New Roman"/>
        </w:rPr>
        <w:t xml:space="preserve"> </w:t>
      </w:r>
      <w:r w:rsidR="004B3374" w:rsidRPr="00F11EFB">
        <w:rPr>
          <w:rFonts w:ascii="Times New Roman" w:hAnsi="Times New Roman" w:cs="Times New Roman"/>
        </w:rPr>
        <w:t>your</w:t>
      </w:r>
      <w:r w:rsidR="00370E76" w:rsidRPr="00F11EFB">
        <w:rPr>
          <w:rFonts w:ascii="Times New Roman" w:hAnsi="Times New Roman" w:cs="Times New Roman"/>
        </w:rPr>
        <w:t xml:space="preserve"> </w:t>
      </w:r>
      <w:r w:rsidR="004B3374" w:rsidRPr="00F11EFB">
        <w:rPr>
          <w:rFonts w:ascii="Times New Roman" w:hAnsi="Times New Roman" w:cs="Times New Roman"/>
        </w:rPr>
        <w:t>monthly</w:t>
      </w:r>
      <w:r w:rsidR="00370E76" w:rsidRPr="00F11EFB">
        <w:rPr>
          <w:rFonts w:ascii="Times New Roman" w:hAnsi="Times New Roman" w:cs="Times New Roman"/>
        </w:rPr>
        <w:t xml:space="preserve"> </w:t>
      </w:r>
      <w:r w:rsidR="004B3374" w:rsidRPr="00F11EFB">
        <w:rPr>
          <w:rFonts w:ascii="Times New Roman" w:hAnsi="Times New Roman" w:cs="Times New Roman"/>
        </w:rPr>
        <w:t>take-home</w:t>
      </w:r>
      <w:r w:rsidR="00370E76" w:rsidRPr="00F11EFB">
        <w:rPr>
          <w:rFonts w:ascii="Times New Roman" w:hAnsi="Times New Roman" w:cs="Times New Roman"/>
        </w:rPr>
        <w:t xml:space="preserve"> </w:t>
      </w:r>
      <w:r w:rsidR="004B3374" w:rsidRPr="00F11EFB">
        <w:rPr>
          <w:rFonts w:ascii="Times New Roman" w:hAnsi="Times New Roman" w:cs="Times New Roman"/>
        </w:rPr>
        <w:t>pay</w:t>
      </w:r>
      <w:r w:rsidR="00370E76" w:rsidRPr="00F11EFB">
        <w:rPr>
          <w:rFonts w:ascii="Times New Roman" w:hAnsi="Times New Roman" w:cs="Times New Roman"/>
        </w:rPr>
        <w:t xml:space="preserve"> </w:t>
      </w:r>
      <w:r w:rsidR="004B3374" w:rsidRPr="00F11EFB">
        <w:rPr>
          <w:rFonts w:ascii="Times New Roman" w:hAnsi="Times New Roman" w:cs="Times New Roman"/>
        </w:rPr>
        <w:t>by</w:t>
      </w:r>
      <w:r w:rsidR="00370E76" w:rsidRPr="00F11EFB">
        <w:rPr>
          <w:rFonts w:ascii="Times New Roman" w:hAnsi="Times New Roman" w:cs="Times New Roman"/>
        </w:rPr>
        <w:t xml:space="preserve"> </w:t>
      </w:r>
      <w:r w:rsidR="004B3374" w:rsidRPr="00F11EFB">
        <w:rPr>
          <w:rFonts w:ascii="Times New Roman" w:hAnsi="Times New Roman" w:cs="Times New Roman"/>
        </w:rPr>
        <w:t>$250.</w:t>
      </w:r>
      <w:r w:rsidR="00370E76" w:rsidRPr="00F11EFB">
        <w:rPr>
          <w:rFonts w:ascii="Times New Roman" w:hAnsi="Times New Roman" w:cs="Times New Roman"/>
        </w:rPr>
        <w:t xml:space="preserve"> </w:t>
      </w:r>
      <w:r w:rsidR="004B3374" w:rsidRPr="00F11EFB">
        <w:rPr>
          <w:rFonts w:ascii="Times New Roman" w:hAnsi="Times New Roman" w:cs="Times New Roman"/>
        </w:rPr>
        <w:t>The</w:t>
      </w:r>
      <w:r w:rsidR="00370E76" w:rsidRPr="00F11EFB">
        <w:rPr>
          <w:rFonts w:ascii="Times New Roman" w:hAnsi="Times New Roman" w:cs="Times New Roman"/>
        </w:rPr>
        <w:t xml:space="preserve"> </w:t>
      </w:r>
      <w:r w:rsidR="004B3374" w:rsidRPr="00F11EFB">
        <w:rPr>
          <w:rFonts w:ascii="Times New Roman" w:hAnsi="Times New Roman" w:cs="Times New Roman"/>
        </w:rPr>
        <w:t>extra</w:t>
      </w:r>
      <w:r w:rsidR="00370E76" w:rsidRPr="00F11EFB">
        <w:rPr>
          <w:rFonts w:ascii="Times New Roman" w:hAnsi="Times New Roman" w:cs="Times New Roman"/>
        </w:rPr>
        <w:t xml:space="preserve"> </w:t>
      </w:r>
      <w:r w:rsidR="004B3374" w:rsidRPr="00F11EFB">
        <w:rPr>
          <w:rFonts w:ascii="Times New Roman" w:hAnsi="Times New Roman" w:cs="Times New Roman"/>
        </w:rPr>
        <w:t>money,</w:t>
      </w:r>
      <w:r w:rsidR="00370E76" w:rsidRPr="00F11EFB">
        <w:rPr>
          <w:rFonts w:ascii="Times New Roman" w:hAnsi="Times New Roman" w:cs="Times New Roman"/>
        </w:rPr>
        <w:t xml:space="preserve"> </w:t>
      </w:r>
      <w:r w:rsidR="004B3374" w:rsidRPr="00F11EFB">
        <w:rPr>
          <w:rFonts w:ascii="Times New Roman" w:hAnsi="Times New Roman" w:cs="Times New Roman"/>
        </w:rPr>
        <w:t>which</w:t>
      </w:r>
      <w:r w:rsidR="00370E76" w:rsidRPr="00F11EFB">
        <w:rPr>
          <w:rFonts w:ascii="Times New Roman" w:hAnsi="Times New Roman" w:cs="Times New Roman"/>
        </w:rPr>
        <w:t xml:space="preserve"> </w:t>
      </w:r>
      <w:r w:rsidR="004B3374" w:rsidRPr="00F11EFB">
        <w:rPr>
          <w:rFonts w:ascii="Times New Roman" w:hAnsi="Times New Roman" w:cs="Times New Roman"/>
        </w:rPr>
        <w:t>can</w:t>
      </w:r>
      <w:r w:rsidR="00370E76" w:rsidRPr="00F11EFB">
        <w:rPr>
          <w:rFonts w:ascii="Times New Roman" w:hAnsi="Times New Roman" w:cs="Times New Roman"/>
        </w:rPr>
        <w:t xml:space="preserve"> </w:t>
      </w:r>
      <w:r w:rsidR="004B3374" w:rsidRPr="00F11EFB">
        <w:rPr>
          <w:rFonts w:ascii="Times New Roman" w:hAnsi="Times New Roman" w:cs="Times New Roman"/>
        </w:rPr>
        <w:t>be</w:t>
      </w:r>
      <w:r w:rsidR="00370E76" w:rsidRPr="00F11EFB">
        <w:rPr>
          <w:rFonts w:ascii="Times New Roman" w:hAnsi="Times New Roman" w:cs="Times New Roman"/>
        </w:rPr>
        <w:t xml:space="preserve"> </w:t>
      </w:r>
      <w:r w:rsidR="004B3374" w:rsidRPr="00F11EFB">
        <w:rPr>
          <w:rFonts w:ascii="Times New Roman" w:hAnsi="Times New Roman" w:cs="Times New Roman"/>
        </w:rPr>
        <w:t>invested</w:t>
      </w:r>
      <w:r w:rsidR="00370E76" w:rsidRPr="00F11EFB">
        <w:rPr>
          <w:rFonts w:ascii="Times New Roman" w:hAnsi="Times New Roman" w:cs="Times New Roman"/>
        </w:rPr>
        <w:t xml:space="preserve"> </w:t>
      </w:r>
      <w:r w:rsidR="004B3374" w:rsidRPr="00F11EFB">
        <w:rPr>
          <w:rFonts w:ascii="Times New Roman" w:hAnsi="Times New Roman" w:cs="Times New Roman"/>
        </w:rPr>
        <w:t>in</w:t>
      </w:r>
      <w:r w:rsidR="00370E76" w:rsidRPr="00F11EFB">
        <w:rPr>
          <w:rFonts w:ascii="Times New Roman" w:hAnsi="Times New Roman" w:cs="Times New Roman"/>
        </w:rPr>
        <w:t xml:space="preserve"> </w:t>
      </w:r>
      <w:r w:rsidR="004B3374" w:rsidRPr="00F11EFB">
        <w:rPr>
          <w:rFonts w:ascii="Times New Roman" w:hAnsi="Times New Roman" w:cs="Times New Roman"/>
        </w:rPr>
        <w:t>stocks</w:t>
      </w:r>
      <w:r w:rsidR="00370E76" w:rsidRPr="00F11EFB">
        <w:rPr>
          <w:rFonts w:ascii="Times New Roman" w:hAnsi="Times New Roman" w:cs="Times New Roman"/>
        </w:rPr>
        <w:t xml:space="preserve"> </w:t>
      </w:r>
      <w:r w:rsidR="004B3374" w:rsidRPr="00F11EFB">
        <w:rPr>
          <w:rFonts w:ascii="Times New Roman" w:hAnsi="Times New Roman" w:cs="Times New Roman"/>
        </w:rPr>
        <w:t>or</w:t>
      </w:r>
      <w:r w:rsidR="00370E76" w:rsidRPr="00F11EFB">
        <w:rPr>
          <w:rFonts w:ascii="Times New Roman" w:hAnsi="Times New Roman" w:cs="Times New Roman"/>
        </w:rPr>
        <w:t xml:space="preserve"> </w:t>
      </w:r>
      <w:r w:rsidR="004B3374" w:rsidRPr="00F11EFB">
        <w:rPr>
          <w:rFonts w:ascii="Times New Roman" w:hAnsi="Times New Roman" w:cs="Times New Roman"/>
        </w:rPr>
        <w:t>deposited</w:t>
      </w:r>
      <w:r w:rsidR="00370E76" w:rsidRPr="00F11EFB">
        <w:rPr>
          <w:rFonts w:ascii="Times New Roman" w:hAnsi="Times New Roman" w:cs="Times New Roman"/>
        </w:rPr>
        <w:t xml:space="preserve"> </w:t>
      </w:r>
      <w:r w:rsidR="004B3374" w:rsidRPr="00F11EFB">
        <w:rPr>
          <w:rFonts w:ascii="Times New Roman" w:hAnsi="Times New Roman" w:cs="Times New Roman"/>
        </w:rPr>
        <w:t>in</w:t>
      </w:r>
      <w:r w:rsidR="00370E76" w:rsidRPr="00F11EFB">
        <w:rPr>
          <w:rFonts w:ascii="Times New Roman" w:hAnsi="Times New Roman" w:cs="Times New Roman"/>
        </w:rPr>
        <w:t xml:space="preserve"> </w:t>
      </w:r>
      <w:r w:rsidR="004B3374" w:rsidRPr="00F11EFB">
        <w:rPr>
          <w:rFonts w:ascii="Times New Roman" w:hAnsi="Times New Roman" w:cs="Times New Roman"/>
        </w:rPr>
        <w:t>an</w:t>
      </w:r>
      <w:r w:rsidR="00370E76" w:rsidRPr="00F11EFB">
        <w:rPr>
          <w:rFonts w:ascii="Times New Roman" w:hAnsi="Times New Roman" w:cs="Times New Roman"/>
        </w:rPr>
        <w:t xml:space="preserve"> </w:t>
      </w:r>
      <w:r w:rsidR="004B3374" w:rsidRPr="00F11EFB">
        <w:rPr>
          <w:rFonts w:ascii="Times New Roman" w:hAnsi="Times New Roman" w:cs="Times New Roman"/>
        </w:rPr>
        <w:t>interest-bearing</w:t>
      </w:r>
      <w:r w:rsidR="00370E76" w:rsidRPr="00F11EFB">
        <w:rPr>
          <w:rFonts w:ascii="Times New Roman" w:hAnsi="Times New Roman" w:cs="Times New Roman"/>
        </w:rPr>
        <w:t xml:space="preserve"> </w:t>
      </w:r>
      <w:r w:rsidR="004B3374" w:rsidRPr="00F11EFB">
        <w:rPr>
          <w:rFonts w:ascii="Times New Roman" w:hAnsi="Times New Roman" w:cs="Times New Roman"/>
        </w:rPr>
        <w:t>account,</w:t>
      </w:r>
      <w:r w:rsidR="00370E76" w:rsidRPr="00F11EFB">
        <w:rPr>
          <w:rFonts w:ascii="Times New Roman" w:hAnsi="Times New Roman" w:cs="Times New Roman"/>
        </w:rPr>
        <w:t xml:space="preserve"> </w:t>
      </w:r>
      <w:r w:rsidR="004B3374" w:rsidRPr="00F11EFB">
        <w:rPr>
          <w:rFonts w:ascii="Times New Roman" w:hAnsi="Times New Roman" w:cs="Times New Roman"/>
        </w:rPr>
        <w:t>should</w:t>
      </w:r>
      <w:r w:rsidR="00370E76" w:rsidRPr="00F11EFB">
        <w:rPr>
          <w:rFonts w:ascii="Times New Roman" w:hAnsi="Times New Roman" w:cs="Times New Roman"/>
        </w:rPr>
        <w:t xml:space="preserve"> </w:t>
      </w:r>
      <w:r w:rsidR="004B3374" w:rsidRPr="00F11EFB">
        <w:rPr>
          <w:rFonts w:ascii="Times New Roman" w:hAnsi="Times New Roman" w:cs="Times New Roman"/>
        </w:rPr>
        <w:t>start</w:t>
      </w:r>
      <w:r w:rsidR="00370E76" w:rsidRPr="00F11EFB">
        <w:rPr>
          <w:rFonts w:ascii="Times New Roman" w:hAnsi="Times New Roman" w:cs="Times New Roman"/>
        </w:rPr>
        <w:t xml:space="preserve"> </w:t>
      </w:r>
      <w:r w:rsidR="004B3374" w:rsidRPr="00F11EFB">
        <w:rPr>
          <w:rFonts w:ascii="Times New Roman" w:hAnsi="Times New Roman" w:cs="Times New Roman"/>
        </w:rPr>
        <w:t>showing</w:t>
      </w:r>
      <w:r w:rsidR="00370E76" w:rsidRPr="00F11EFB">
        <w:rPr>
          <w:rFonts w:ascii="Times New Roman" w:hAnsi="Times New Roman" w:cs="Times New Roman"/>
        </w:rPr>
        <w:t xml:space="preserve"> </w:t>
      </w:r>
      <w:r w:rsidR="004B3374" w:rsidRPr="00F11EFB">
        <w:rPr>
          <w:rFonts w:ascii="Times New Roman" w:hAnsi="Times New Roman" w:cs="Times New Roman"/>
        </w:rPr>
        <w:t>up</w:t>
      </w:r>
      <w:r w:rsidR="00370E76" w:rsidRPr="00F11EFB">
        <w:rPr>
          <w:rFonts w:ascii="Times New Roman" w:hAnsi="Times New Roman" w:cs="Times New Roman"/>
        </w:rPr>
        <w:t xml:space="preserve"> </w:t>
      </w:r>
      <w:r w:rsidR="004B3374" w:rsidRPr="00F11EFB">
        <w:rPr>
          <w:rFonts w:ascii="Times New Roman" w:hAnsi="Times New Roman" w:cs="Times New Roman"/>
        </w:rPr>
        <w:t>in</w:t>
      </w:r>
      <w:r w:rsidR="00370E76" w:rsidRPr="00F11EFB">
        <w:rPr>
          <w:rFonts w:ascii="Times New Roman" w:hAnsi="Times New Roman" w:cs="Times New Roman"/>
        </w:rPr>
        <w:t xml:space="preserve"> </w:t>
      </w:r>
      <w:r w:rsidR="004B3374" w:rsidRPr="00F11EFB">
        <w:rPr>
          <w:rFonts w:ascii="Times New Roman" w:hAnsi="Times New Roman" w:cs="Times New Roman"/>
        </w:rPr>
        <w:t>your</w:t>
      </w:r>
      <w:r w:rsidR="00370E76" w:rsidRPr="00F11EFB">
        <w:rPr>
          <w:rFonts w:ascii="Times New Roman" w:hAnsi="Times New Roman" w:cs="Times New Roman"/>
        </w:rPr>
        <w:t xml:space="preserve"> </w:t>
      </w:r>
      <w:r w:rsidR="004B3374" w:rsidRPr="00F11EFB">
        <w:rPr>
          <w:rFonts w:ascii="Times New Roman" w:hAnsi="Times New Roman" w:cs="Times New Roman"/>
        </w:rPr>
        <w:t>next</w:t>
      </w:r>
      <w:r w:rsidR="00370E76" w:rsidRPr="00F11EFB">
        <w:rPr>
          <w:rFonts w:ascii="Times New Roman" w:hAnsi="Times New Roman" w:cs="Times New Roman"/>
        </w:rPr>
        <w:t xml:space="preserve"> </w:t>
      </w:r>
      <w:r w:rsidR="004B3374" w:rsidRPr="00F11EFB">
        <w:rPr>
          <w:rFonts w:ascii="Times New Roman" w:hAnsi="Times New Roman" w:cs="Times New Roman"/>
        </w:rPr>
        <w:t>paycheck</w:t>
      </w:r>
      <w:r w:rsidR="00FB0B0D" w:rsidRPr="00F11EFB">
        <w:rPr>
          <w:rFonts w:ascii="Times New Roman" w:hAnsi="Times New Roman" w:cs="Times New Roman"/>
        </w:rPr>
        <w:t>.</w:t>
      </w:r>
    </w:p>
    <w:p w14:paraId="29D7F6EC" w14:textId="30CEE557" w:rsidR="00577091" w:rsidRPr="00F11EFB" w:rsidDel="00676791" w:rsidRDefault="00577091" w:rsidP="00C6753C">
      <w:pPr>
        <w:ind w:right="4"/>
        <w:contextualSpacing/>
        <w:rPr>
          <w:del w:id="1902" w:author="Author"/>
          <w:rFonts w:ascii="Times New Roman" w:hAnsi="Times New Roman" w:cs="Times New Roman"/>
        </w:rPr>
      </w:pPr>
      <w:del w:id="1903" w:author="Author">
        <w:r w:rsidRPr="00F11EFB" w:rsidDel="00676791">
          <w:rPr>
            <w:rFonts w:ascii="Times New Roman" w:hAnsi="Times New Roman" w:cs="Times New Roman"/>
          </w:rPr>
          <w:delText>THE</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CHAPTER</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3</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“THE</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TRUTHS</w:delText>
        </w:r>
        <w:r w:rsidR="00370E76" w:rsidRPr="00F11EFB" w:rsidDel="00676791">
          <w:rPr>
            <w:rFonts w:ascii="Times New Roman" w:hAnsi="Times New Roman" w:cs="Times New Roman"/>
          </w:rPr>
          <w:delText xml:space="preserve"> </w:delText>
        </w:r>
        <w:r w:rsidR="00003C75" w:rsidRPr="00F11EFB" w:rsidDel="00676791">
          <w:rPr>
            <w:rFonts w:ascii="Times New Roman" w:hAnsi="Times New Roman" w:cs="Times New Roman"/>
          </w:rPr>
          <w:delText>AND</w:delText>
        </w:r>
        <w:r w:rsidR="00370E76" w:rsidRPr="00F11EFB" w:rsidDel="00676791">
          <w:rPr>
            <w:rFonts w:ascii="Times New Roman" w:hAnsi="Times New Roman" w:cs="Times New Roman"/>
          </w:rPr>
          <w:delText xml:space="preserve"> </w:delText>
        </w:r>
        <w:r w:rsidR="00003C75" w:rsidRPr="00F11EFB" w:rsidDel="00676791">
          <w:rPr>
            <w:rFonts w:ascii="Times New Roman" w:hAnsi="Times New Roman" w:cs="Times New Roman"/>
          </w:rPr>
          <w:delText>UNTRUTHS</w:delText>
        </w:r>
        <w:r w:rsidRPr="00F11EFB" w:rsidDel="00676791">
          <w:rPr>
            <w:rFonts w:ascii="Times New Roman" w:hAnsi="Times New Roman" w:cs="Times New Roman"/>
          </w:rPr>
          <w:delText>”</w:delText>
        </w:r>
        <w:r w:rsidR="00370E76" w:rsidRPr="00F11EFB" w:rsidDel="00676791">
          <w:rPr>
            <w:rFonts w:ascii="Times New Roman" w:hAnsi="Times New Roman" w:cs="Times New Roman"/>
          </w:rPr>
          <w:delText xml:space="preserve"> </w:delText>
        </w:r>
      </w:del>
    </w:p>
    <w:p w14:paraId="3B25067B" w14:textId="2AFB6B60" w:rsidR="00B8594F" w:rsidRPr="00F11EFB" w:rsidDel="00C6753C" w:rsidRDefault="00B8594F" w:rsidP="00C6753C">
      <w:pPr>
        <w:ind w:right="4"/>
        <w:contextualSpacing/>
        <w:rPr>
          <w:del w:id="1904" w:author="Author"/>
          <w:rFonts w:ascii="Times New Roman" w:hAnsi="Times New Roman" w:cs="Times New Roman"/>
        </w:rPr>
      </w:pPr>
      <w:r w:rsidRPr="00F11EFB">
        <w:rPr>
          <w:rFonts w:ascii="Times New Roman" w:hAnsi="Times New Roman" w:cs="Times New Roman"/>
        </w:rPr>
        <w:t>Such</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sum</w:t>
      </w:r>
      <w:r w:rsidR="00370E76" w:rsidRPr="00F11EFB">
        <w:rPr>
          <w:rFonts w:ascii="Times New Roman" w:hAnsi="Times New Roman" w:cs="Times New Roman"/>
        </w:rPr>
        <w:t xml:space="preserve"> </w:t>
      </w:r>
      <w:r w:rsidRPr="00F11EFB">
        <w:rPr>
          <w:rFonts w:ascii="Times New Roman" w:hAnsi="Times New Roman" w:cs="Times New Roman"/>
        </w:rPr>
        <w:t>may</w:t>
      </w:r>
      <w:r w:rsidR="00370E76" w:rsidRPr="00F11EFB">
        <w:rPr>
          <w:rFonts w:ascii="Times New Roman" w:hAnsi="Times New Roman" w:cs="Times New Roman"/>
        </w:rPr>
        <w:t xml:space="preserve"> </w:t>
      </w:r>
      <w:r w:rsidRPr="00F11EFB">
        <w:rPr>
          <w:rFonts w:ascii="Times New Roman" w:hAnsi="Times New Roman" w:cs="Times New Roman"/>
        </w:rPr>
        <w:t>not</w:t>
      </w:r>
      <w:r w:rsidR="00370E76" w:rsidRPr="00F11EFB">
        <w:rPr>
          <w:rFonts w:ascii="Times New Roman" w:hAnsi="Times New Roman" w:cs="Times New Roman"/>
        </w:rPr>
        <w:t xml:space="preserve"> </w:t>
      </w:r>
      <w:r w:rsidRPr="00F11EFB">
        <w:rPr>
          <w:rFonts w:ascii="Times New Roman" w:hAnsi="Times New Roman" w:cs="Times New Roman"/>
        </w:rPr>
        <w:t>lend</w:t>
      </w:r>
      <w:r w:rsidR="00370E76" w:rsidRPr="00F11EFB">
        <w:rPr>
          <w:rFonts w:ascii="Times New Roman" w:hAnsi="Times New Roman" w:cs="Times New Roman"/>
        </w:rPr>
        <w:t xml:space="preserve"> </w:t>
      </w:r>
      <w:r w:rsidRPr="00F11EFB">
        <w:rPr>
          <w:rFonts w:ascii="Times New Roman" w:hAnsi="Times New Roman" w:cs="Times New Roman"/>
        </w:rPr>
        <w:t>itself</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millionaire</w:t>
      </w:r>
      <w:r w:rsidR="00370E76" w:rsidRPr="00F11EFB">
        <w:rPr>
          <w:rFonts w:ascii="Times New Roman" w:hAnsi="Times New Roman" w:cs="Times New Roman"/>
        </w:rPr>
        <w:t xml:space="preserve"> </w:t>
      </w:r>
      <w:r w:rsidRPr="00F11EFB">
        <w:rPr>
          <w:rFonts w:ascii="Times New Roman" w:hAnsi="Times New Roman" w:cs="Times New Roman"/>
        </w:rPr>
        <w:t>status</w:t>
      </w:r>
      <w:r w:rsidR="00370E76" w:rsidRPr="00F11EFB">
        <w:rPr>
          <w:rFonts w:ascii="Times New Roman" w:hAnsi="Times New Roman" w:cs="Times New Roman"/>
        </w:rPr>
        <w:t xml:space="preserve"> </w:t>
      </w:r>
      <w:r w:rsidRPr="00F11EFB">
        <w:rPr>
          <w:rFonts w:ascii="Times New Roman" w:hAnsi="Times New Roman" w:cs="Times New Roman"/>
        </w:rPr>
        <w:t>on</w:t>
      </w:r>
      <w:r w:rsidR="00370E76" w:rsidRPr="00F11EFB">
        <w:rPr>
          <w:rFonts w:ascii="Times New Roman" w:hAnsi="Times New Roman" w:cs="Times New Roman"/>
        </w:rPr>
        <w:t xml:space="preserve"> </w:t>
      </w:r>
      <w:r w:rsidRPr="00F11EFB">
        <w:rPr>
          <w:rFonts w:ascii="Times New Roman" w:hAnsi="Times New Roman" w:cs="Times New Roman"/>
        </w:rPr>
        <w:t>its</w:t>
      </w:r>
      <w:r w:rsidR="00370E76" w:rsidRPr="00F11EFB">
        <w:rPr>
          <w:rFonts w:ascii="Times New Roman" w:hAnsi="Times New Roman" w:cs="Times New Roman"/>
        </w:rPr>
        <w:t xml:space="preserve"> </w:t>
      </w:r>
      <w:proofErr w:type="gramStart"/>
      <w:r w:rsidRPr="00F11EFB">
        <w:rPr>
          <w:rFonts w:ascii="Times New Roman" w:hAnsi="Times New Roman" w:cs="Times New Roman"/>
        </w:rPr>
        <w:t>own,</w:t>
      </w:r>
      <w:r w:rsidR="00370E76" w:rsidRPr="00F11EFB">
        <w:rPr>
          <w:rFonts w:ascii="Times New Roman" w:hAnsi="Times New Roman" w:cs="Times New Roman"/>
        </w:rPr>
        <w:t xml:space="preserve"> </w:t>
      </w:r>
      <w:r w:rsidRPr="00F11EFB">
        <w:rPr>
          <w:rFonts w:ascii="Times New Roman" w:hAnsi="Times New Roman" w:cs="Times New Roman"/>
        </w:rPr>
        <w:t>but</w:t>
      </w:r>
      <w:proofErr w:type="gramEnd"/>
      <w:r w:rsidR="00370E76" w:rsidRPr="00F11EFB">
        <w:rPr>
          <w:rFonts w:ascii="Times New Roman" w:hAnsi="Times New Roman" w:cs="Times New Roman"/>
        </w:rPr>
        <w:t xml:space="preserve"> </w:t>
      </w:r>
      <w:r w:rsidRPr="00F11EFB">
        <w:rPr>
          <w:rFonts w:ascii="Times New Roman" w:hAnsi="Times New Roman" w:cs="Times New Roman"/>
        </w:rPr>
        <w:t>being</w:t>
      </w:r>
      <w:r w:rsidR="00370E76" w:rsidRPr="00F11EFB">
        <w:rPr>
          <w:rFonts w:ascii="Times New Roman" w:hAnsi="Times New Roman" w:cs="Times New Roman"/>
        </w:rPr>
        <w:t xml:space="preserve"> </w:t>
      </w:r>
      <w:r w:rsidRPr="00F11EFB">
        <w:rPr>
          <w:rFonts w:ascii="Times New Roman" w:hAnsi="Times New Roman" w:cs="Times New Roman"/>
        </w:rPr>
        <w:t>mindful</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taxes</w:t>
      </w:r>
      <w:r w:rsidR="00370E76" w:rsidRPr="00F11EFB">
        <w:rPr>
          <w:rFonts w:ascii="Times New Roman" w:hAnsi="Times New Roman" w:cs="Times New Roman"/>
        </w:rPr>
        <w:t xml:space="preserve"> </w:t>
      </w:r>
      <w:ins w:id="1905" w:author="Author">
        <w:r w:rsidR="00C6753C">
          <w:rPr>
            <w:rFonts w:ascii="Times New Roman" w:hAnsi="Times New Roman" w:cs="Times New Roman"/>
          </w:rPr>
          <w:t>is</w:t>
        </w:r>
      </w:ins>
      <w:del w:id="1906" w:author="Author">
        <w:r w:rsidR="00E21B08" w:rsidRPr="00F11EFB" w:rsidDel="00C6753C">
          <w:rPr>
            <w:rFonts w:ascii="Times New Roman" w:hAnsi="Times New Roman" w:cs="Times New Roman"/>
          </w:rPr>
          <w:delText>are</w:delText>
        </w:r>
      </w:del>
      <w:r w:rsidR="00370E76" w:rsidRPr="00F11EFB">
        <w:rPr>
          <w:rFonts w:ascii="Times New Roman" w:hAnsi="Times New Roman" w:cs="Times New Roman"/>
        </w:rPr>
        <w:t xml:space="preserve"> </w:t>
      </w:r>
      <w:r w:rsidRPr="00F11EFB">
        <w:rPr>
          <w:rFonts w:ascii="Times New Roman" w:hAnsi="Times New Roman" w:cs="Times New Roman"/>
        </w:rPr>
        <w:t>important</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increasing—and</w:t>
      </w:r>
      <w:r w:rsidR="00370E76" w:rsidRPr="00F11EFB">
        <w:rPr>
          <w:rFonts w:ascii="Times New Roman" w:hAnsi="Times New Roman" w:cs="Times New Roman"/>
        </w:rPr>
        <w:t xml:space="preserve"> </w:t>
      </w:r>
      <w:r w:rsidRPr="00F11EFB">
        <w:rPr>
          <w:rFonts w:ascii="Times New Roman" w:hAnsi="Times New Roman" w:cs="Times New Roman"/>
        </w:rPr>
        <w:t>keeping—your</w:t>
      </w:r>
      <w:r w:rsidR="00370E76" w:rsidRPr="00F11EFB">
        <w:rPr>
          <w:rFonts w:ascii="Times New Roman" w:hAnsi="Times New Roman" w:cs="Times New Roman"/>
        </w:rPr>
        <w:t xml:space="preserve"> </w:t>
      </w:r>
      <w:r w:rsidRPr="00F11EFB">
        <w:rPr>
          <w:rFonts w:ascii="Times New Roman" w:hAnsi="Times New Roman" w:cs="Times New Roman"/>
        </w:rPr>
        <w:t>wealth.</w:t>
      </w:r>
      <w:r w:rsidR="00370E76" w:rsidRPr="00F11EFB">
        <w:rPr>
          <w:rFonts w:ascii="Times New Roman" w:hAnsi="Times New Roman" w:cs="Times New Roman"/>
        </w:rPr>
        <w:t xml:space="preserve"> </w:t>
      </w:r>
      <w:r w:rsidRPr="00F11EFB">
        <w:rPr>
          <w:rFonts w:ascii="Times New Roman" w:hAnsi="Times New Roman" w:cs="Times New Roman"/>
        </w:rPr>
        <w:t>Indeed,</w:t>
      </w:r>
      <w:r w:rsidR="00370E76" w:rsidRPr="00F11EFB">
        <w:rPr>
          <w:rFonts w:ascii="Times New Roman" w:hAnsi="Times New Roman" w:cs="Times New Roman"/>
        </w:rPr>
        <w:t xml:space="preserve"> </w:t>
      </w:r>
      <w:r w:rsidRPr="00412EB7">
        <w:rPr>
          <w:rFonts w:ascii="Times New Roman" w:hAnsi="Times New Roman" w:cs="Times New Roman"/>
          <w:bCs/>
          <w:rPrChange w:id="1907" w:author="Author">
            <w:rPr>
              <w:rFonts w:ascii="Times New Roman" w:hAnsi="Times New Roman" w:cs="Times New Roman"/>
              <w:b/>
              <w:bCs/>
            </w:rPr>
          </w:rPrChange>
        </w:rPr>
        <w:t>55%</w:t>
      </w:r>
      <w:r w:rsidR="00370E76" w:rsidRPr="00412EB7">
        <w:rPr>
          <w:rFonts w:ascii="Times New Roman" w:hAnsi="Times New Roman" w:cs="Times New Roman"/>
          <w:bCs/>
          <w:rPrChange w:id="1908" w:author="Author">
            <w:rPr>
              <w:rFonts w:ascii="Times New Roman" w:hAnsi="Times New Roman" w:cs="Times New Roman"/>
              <w:b/>
              <w:bCs/>
            </w:rPr>
          </w:rPrChange>
        </w:rPr>
        <w:t xml:space="preserve"> </w:t>
      </w:r>
      <w:r w:rsidRPr="00412EB7">
        <w:rPr>
          <w:rFonts w:ascii="Times New Roman" w:hAnsi="Times New Roman" w:cs="Times New Roman"/>
          <w:bCs/>
          <w:rPrChange w:id="1909" w:author="Author">
            <w:rPr>
              <w:rFonts w:ascii="Times New Roman" w:hAnsi="Times New Roman" w:cs="Times New Roman"/>
              <w:b/>
              <w:bCs/>
            </w:rPr>
          </w:rPrChange>
        </w:rPr>
        <w:t>of</w:t>
      </w:r>
      <w:r w:rsidR="00370E76" w:rsidRPr="00412EB7">
        <w:rPr>
          <w:rFonts w:ascii="Times New Roman" w:hAnsi="Times New Roman" w:cs="Times New Roman"/>
          <w:bCs/>
          <w:rPrChange w:id="1910" w:author="Author">
            <w:rPr>
              <w:rFonts w:ascii="Times New Roman" w:hAnsi="Times New Roman" w:cs="Times New Roman"/>
              <w:b/>
              <w:bCs/>
            </w:rPr>
          </w:rPrChange>
        </w:rPr>
        <w:t xml:space="preserve"> </w:t>
      </w:r>
      <w:r w:rsidRPr="00412EB7">
        <w:rPr>
          <w:rFonts w:ascii="Times New Roman" w:hAnsi="Times New Roman" w:cs="Times New Roman"/>
          <w:bCs/>
          <w:rPrChange w:id="1911" w:author="Author">
            <w:rPr>
              <w:rFonts w:ascii="Times New Roman" w:hAnsi="Times New Roman" w:cs="Times New Roman"/>
              <w:b/>
              <w:bCs/>
            </w:rPr>
          </w:rPrChange>
        </w:rPr>
        <w:t>high-net-</w:t>
      </w:r>
      <w:r w:rsidR="004B3374" w:rsidRPr="00412EB7">
        <w:rPr>
          <w:rFonts w:ascii="Times New Roman" w:hAnsi="Times New Roman" w:cs="Times New Roman"/>
          <w:bCs/>
          <w:rPrChange w:id="1912" w:author="Author">
            <w:rPr>
              <w:rFonts w:ascii="Times New Roman" w:hAnsi="Times New Roman" w:cs="Times New Roman"/>
              <w:b/>
              <w:bCs/>
            </w:rPr>
          </w:rPrChange>
        </w:rPr>
        <w:t>worth</w:t>
      </w:r>
      <w:r w:rsidR="00370E76" w:rsidRPr="00412EB7">
        <w:rPr>
          <w:rFonts w:ascii="Times New Roman" w:hAnsi="Times New Roman" w:cs="Times New Roman"/>
          <w:bCs/>
          <w:rPrChange w:id="1913" w:author="Author">
            <w:rPr>
              <w:rFonts w:ascii="Times New Roman" w:hAnsi="Times New Roman" w:cs="Times New Roman"/>
              <w:b/>
              <w:bCs/>
            </w:rPr>
          </w:rPrChange>
        </w:rPr>
        <w:t xml:space="preserve"> </w:t>
      </w:r>
      <w:r w:rsidR="004B3374" w:rsidRPr="00412EB7">
        <w:rPr>
          <w:rFonts w:ascii="Times New Roman" w:hAnsi="Times New Roman" w:cs="Times New Roman"/>
          <w:bCs/>
          <w:rPrChange w:id="1914" w:author="Author">
            <w:rPr>
              <w:rFonts w:ascii="Times New Roman" w:hAnsi="Times New Roman" w:cs="Times New Roman"/>
              <w:b/>
              <w:bCs/>
            </w:rPr>
          </w:rPrChange>
        </w:rPr>
        <w:t>investors</w:t>
      </w:r>
      <w:r w:rsidR="00370E76" w:rsidRPr="00412EB7">
        <w:rPr>
          <w:rFonts w:ascii="Times New Roman" w:hAnsi="Times New Roman" w:cs="Times New Roman"/>
          <w:bCs/>
          <w:rPrChange w:id="1915" w:author="Author">
            <w:rPr>
              <w:rFonts w:ascii="Times New Roman" w:hAnsi="Times New Roman" w:cs="Times New Roman"/>
              <w:b/>
              <w:bCs/>
            </w:rPr>
          </w:rPrChange>
        </w:rPr>
        <w:t xml:space="preserve"> </w:t>
      </w:r>
      <w:r w:rsidR="004B3374" w:rsidRPr="00412EB7">
        <w:rPr>
          <w:rFonts w:ascii="Times New Roman" w:hAnsi="Times New Roman" w:cs="Times New Roman"/>
          <w:bCs/>
          <w:rPrChange w:id="1916" w:author="Author">
            <w:rPr>
              <w:rFonts w:ascii="Times New Roman" w:hAnsi="Times New Roman" w:cs="Times New Roman"/>
              <w:b/>
              <w:bCs/>
            </w:rPr>
          </w:rPrChange>
        </w:rPr>
        <w:t>prioritize</w:t>
      </w:r>
      <w:r w:rsidR="00370E76" w:rsidRPr="00412EB7">
        <w:rPr>
          <w:rFonts w:ascii="Times New Roman" w:hAnsi="Times New Roman" w:cs="Times New Roman"/>
          <w:bCs/>
          <w:rPrChange w:id="1917" w:author="Author">
            <w:rPr>
              <w:rFonts w:ascii="Times New Roman" w:hAnsi="Times New Roman" w:cs="Times New Roman"/>
              <w:b/>
              <w:bCs/>
            </w:rPr>
          </w:rPrChange>
        </w:rPr>
        <w:t xml:space="preserve"> </w:t>
      </w:r>
      <w:r w:rsidR="004B3374" w:rsidRPr="00412EB7">
        <w:rPr>
          <w:rFonts w:ascii="Times New Roman" w:hAnsi="Times New Roman" w:cs="Times New Roman"/>
          <w:bCs/>
          <w:rPrChange w:id="1918" w:author="Author">
            <w:rPr>
              <w:rFonts w:ascii="Times New Roman" w:hAnsi="Times New Roman" w:cs="Times New Roman"/>
              <w:b/>
              <w:bCs/>
            </w:rPr>
          </w:rPrChange>
        </w:rPr>
        <w:t>minimizing</w:t>
      </w:r>
      <w:r w:rsidR="00370E76" w:rsidRPr="00412EB7">
        <w:rPr>
          <w:rFonts w:ascii="Times New Roman" w:hAnsi="Times New Roman" w:cs="Times New Roman"/>
          <w:bCs/>
          <w:rPrChange w:id="1919" w:author="Author">
            <w:rPr>
              <w:rFonts w:ascii="Times New Roman" w:hAnsi="Times New Roman" w:cs="Times New Roman"/>
              <w:b/>
              <w:bCs/>
            </w:rPr>
          </w:rPrChange>
        </w:rPr>
        <w:t xml:space="preserve"> </w:t>
      </w:r>
      <w:r w:rsidR="004B3374" w:rsidRPr="00412EB7">
        <w:rPr>
          <w:rFonts w:ascii="Times New Roman" w:hAnsi="Times New Roman" w:cs="Times New Roman"/>
          <w:bCs/>
          <w:rPrChange w:id="1920" w:author="Author">
            <w:rPr>
              <w:rFonts w:ascii="Times New Roman" w:hAnsi="Times New Roman" w:cs="Times New Roman"/>
              <w:b/>
              <w:bCs/>
            </w:rPr>
          </w:rPrChange>
        </w:rPr>
        <w:t>taxes</w:t>
      </w:r>
      <w:r w:rsidR="00370E76" w:rsidRPr="00412EB7">
        <w:rPr>
          <w:rFonts w:ascii="Times New Roman" w:hAnsi="Times New Roman" w:cs="Times New Roman"/>
          <w:bCs/>
          <w:rPrChange w:id="1921" w:author="Author">
            <w:rPr>
              <w:rFonts w:ascii="Times New Roman" w:hAnsi="Times New Roman" w:cs="Times New Roman"/>
              <w:b/>
              <w:bCs/>
            </w:rPr>
          </w:rPrChange>
        </w:rPr>
        <w:t xml:space="preserve"> </w:t>
      </w:r>
      <w:r w:rsidR="004B3374" w:rsidRPr="00412EB7">
        <w:rPr>
          <w:rFonts w:ascii="Times New Roman" w:hAnsi="Times New Roman" w:cs="Times New Roman"/>
          <w:bCs/>
          <w:rPrChange w:id="1922" w:author="Author">
            <w:rPr>
              <w:rFonts w:ascii="Times New Roman" w:hAnsi="Times New Roman" w:cs="Times New Roman"/>
              <w:b/>
              <w:bCs/>
            </w:rPr>
          </w:rPrChange>
        </w:rPr>
        <w:t>when</w:t>
      </w:r>
      <w:r w:rsidR="00370E76" w:rsidRPr="00412EB7">
        <w:rPr>
          <w:rFonts w:ascii="Times New Roman" w:hAnsi="Times New Roman" w:cs="Times New Roman"/>
          <w:bCs/>
          <w:rPrChange w:id="1923" w:author="Author">
            <w:rPr>
              <w:rFonts w:ascii="Times New Roman" w:hAnsi="Times New Roman" w:cs="Times New Roman"/>
              <w:b/>
              <w:bCs/>
            </w:rPr>
          </w:rPrChange>
        </w:rPr>
        <w:t xml:space="preserve"> </w:t>
      </w:r>
      <w:r w:rsidR="004B3374" w:rsidRPr="00412EB7">
        <w:rPr>
          <w:rFonts w:ascii="Times New Roman" w:hAnsi="Times New Roman" w:cs="Times New Roman"/>
          <w:bCs/>
          <w:rPrChange w:id="1924" w:author="Author">
            <w:rPr>
              <w:rFonts w:ascii="Times New Roman" w:hAnsi="Times New Roman" w:cs="Times New Roman"/>
              <w:b/>
              <w:bCs/>
            </w:rPr>
          </w:rPrChange>
        </w:rPr>
        <w:t>it</w:t>
      </w:r>
      <w:r w:rsidR="00370E76" w:rsidRPr="00412EB7">
        <w:rPr>
          <w:rFonts w:ascii="Times New Roman" w:hAnsi="Times New Roman" w:cs="Times New Roman"/>
          <w:bCs/>
          <w:rPrChange w:id="1925" w:author="Author">
            <w:rPr>
              <w:rFonts w:ascii="Times New Roman" w:hAnsi="Times New Roman" w:cs="Times New Roman"/>
              <w:b/>
              <w:bCs/>
            </w:rPr>
          </w:rPrChange>
        </w:rPr>
        <w:t xml:space="preserve"> </w:t>
      </w:r>
      <w:r w:rsidR="004B3374" w:rsidRPr="00412EB7">
        <w:rPr>
          <w:rFonts w:ascii="Times New Roman" w:hAnsi="Times New Roman" w:cs="Times New Roman"/>
          <w:bCs/>
          <w:rPrChange w:id="1926" w:author="Author">
            <w:rPr>
              <w:rFonts w:ascii="Times New Roman" w:hAnsi="Times New Roman" w:cs="Times New Roman"/>
              <w:b/>
              <w:bCs/>
            </w:rPr>
          </w:rPrChange>
        </w:rPr>
        <w:t>comes</w:t>
      </w:r>
      <w:r w:rsidR="00370E76" w:rsidRPr="00412EB7">
        <w:rPr>
          <w:rFonts w:ascii="Times New Roman" w:hAnsi="Times New Roman" w:cs="Times New Roman"/>
          <w:bCs/>
          <w:rPrChange w:id="1927" w:author="Author">
            <w:rPr>
              <w:rFonts w:ascii="Times New Roman" w:hAnsi="Times New Roman" w:cs="Times New Roman"/>
              <w:b/>
              <w:bCs/>
            </w:rPr>
          </w:rPrChange>
        </w:rPr>
        <w:t xml:space="preserve"> </w:t>
      </w:r>
      <w:r w:rsidR="004B3374" w:rsidRPr="00412EB7">
        <w:rPr>
          <w:rFonts w:ascii="Times New Roman" w:hAnsi="Times New Roman" w:cs="Times New Roman"/>
          <w:bCs/>
          <w:rPrChange w:id="1928" w:author="Author">
            <w:rPr>
              <w:rFonts w:ascii="Times New Roman" w:hAnsi="Times New Roman" w:cs="Times New Roman"/>
              <w:b/>
              <w:bCs/>
            </w:rPr>
          </w:rPrChange>
        </w:rPr>
        <w:t>to</w:t>
      </w:r>
      <w:r w:rsidR="00370E76" w:rsidRPr="00412EB7">
        <w:rPr>
          <w:rFonts w:ascii="Times New Roman" w:hAnsi="Times New Roman" w:cs="Times New Roman"/>
          <w:bCs/>
          <w:rPrChange w:id="1929" w:author="Author">
            <w:rPr>
              <w:rFonts w:ascii="Times New Roman" w:hAnsi="Times New Roman" w:cs="Times New Roman"/>
              <w:b/>
              <w:bCs/>
            </w:rPr>
          </w:rPrChange>
        </w:rPr>
        <w:t xml:space="preserve"> </w:t>
      </w:r>
      <w:r w:rsidR="004B3374" w:rsidRPr="00412EB7">
        <w:rPr>
          <w:rFonts w:ascii="Times New Roman" w:hAnsi="Times New Roman" w:cs="Times New Roman"/>
          <w:bCs/>
          <w:rPrChange w:id="1930" w:author="Author">
            <w:rPr>
              <w:rFonts w:ascii="Times New Roman" w:hAnsi="Times New Roman" w:cs="Times New Roman"/>
              <w:b/>
              <w:bCs/>
            </w:rPr>
          </w:rPrChange>
        </w:rPr>
        <w:t>investment</w:t>
      </w:r>
      <w:r w:rsidR="00370E76" w:rsidRPr="00412EB7">
        <w:rPr>
          <w:rFonts w:ascii="Times New Roman" w:hAnsi="Times New Roman" w:cs="Times New Roman"/>
          <w:bCs/>
          <w:rPrChange w:id="1931" w:author="Author">
            <w:rPr>
              <w:rFonts w:ascii="Times New Roman" w:hAnsi="Times New Roman" w:cs="Times New Roman"/>
              <w:b/>
              <w:bCs/>
            </w:rPr>
          </w:rPrChange>
        </w:rPr>
        <w:t xml:space="preserve"> </w:t>
      </w:r>
      <w:r w:rsidR="004B3374" w:rsidRPr="00412EB7">
        <w:rPr>
          <w:rFonts w:ascii="Times New Roman" w:hAnsi="Times New Roman" w:cs="Times New Roman"/>
          <w:bCs/>
          <w:rPrChange w:id="1932" w:author="Author">
            <w:rPr>
              <w:rFonts w:ascii="Times New Roman" w:hAnsi="Times New Roman" w:cs="Times New Roman"/>
              <w:b/>
              <w:bCs/>
            </w:rPr>
          </w:rPrChange>
        </w:rPr>
        <w:t>decisions.</w:t>
      </w:r>
      <w:ins w:id="1933" w:author="Author">
        <w:r w:rsidR="00C6753C">
          <w:rPr>
            <w:rFonts w:ascii="Times New Roman" w:hAnsi="Times New Roman" w:cs="Times New Roman"/>
          </w:rPr>
          <w:t xml:space="preserve"> </w:t>
        </w:r>
      </w:ins>
    </w:p>
    <w:p w14:paraId="629FE06A" w14:textId="4DF2007C" w:rsidR="004B3374" w:rsidRPr="00F11EFB" w:rsidDel="00C6753C" w:rsidRDefault="00C6753C" w:rsidP="00C6753C">
      <w:pPr>
        <w:ind w:right="4"/>
        <w:contextualSpacing/>
        <w:rPr>
          <w:del w:id="1934" w:author="Author"/>
          <w:rFonts w:ascii="Times New Roman" w:hAnsi="Times New Roman" w:cs="Times New Roman"/>
        </w:rPr>
      </w:pPr>
      <w:ins w:id="1935" w:author="Author">
        <w:r>
          <w:rPr>
            <w:rFonts w:ascii="Times New Roman" w:hAnsi="Times New Roman" w:cs="Times New Roman"/>
          </w:rPr>
          <w:t>S</w:t>
        </w:r>
      </w:ins>
      <w:del w:id="1936" w:author="Author">
        <w:r w:rsidR="00B8594F" w:rsidRPr="00F11EFB" w:rsidDel="00C6753C">
          <w:rPr>
            <w:rFonts w:ascii="Times New Roman" w:hAnsi="Times New Roman" w:cs="Times New Roman"/>
          </w:rPr>
          <w:delText>A</w:delText>
        </w:r>
        <w:r w:rsidR="00370E76" w:rsidRPr="00F11EFB" w:rsidDel="00C6753C">
          <w:rPr>
            <w:rFonts w:ascii="Times New Roman" w:hAnsi="Times New Roman" w:cs="Times New Roman"/>
          </w:rPr>
          <w:delText xml:space="preserve"> </w:delText>
        </w:r>
        <w:r w:rsidR="00B8594F" w:rsidRPr="00F11EFB" w:rsidDel="00C6753C">
          <w:rPr>
            <w:rFonts w:ascii="Times New Roman" w:hAnsi="Times New Roman" w:cs="Times New Roman"/>
          </w:rPr>
          <w:delText>couple</w:delText>
        </w:r>
        <w:r w:rsidR="00370E76" w:rsidRPr="00F11EFB" w:rsidDel="00C6753C">
          <w:rPr>
            <w:rFonts w:ascii="Times New Roman" w:hAnsi="Times New Roman" w:cs="Times New Roman"/>
          </w:rPr>
          <w:delText xml:space="preserve"> </w:delText>
        </w:r>
        <w:r w:rsidR="00B8594F" w:rsidRPr="00F11EFB" w:rsidDel="00C6753C">
          <w:rPr>
            <w:rFonts w:ascii="Times New Roman" w:hAnsi="Times New Roman" w:cs="Times New Roman"/>
          </w:rPr>
          <w:delText>of</w:delText>
        </w:r>
        <w:r w:rsidR="00370E76" w:rsidRPr="00F11EFB" w:rsidDel="00C6753C">
          <w:rPr>
            <w:rFonts w:ascii="Times New Roman" w:hAnsi="Times New Roman" w:cs="Times New Roman"/>
          </w:rPr>
          <w:delText xml:space="preserve"> </w:delText>
        </w:r>
      </w:del>
      <w:r w:rsidR="00676791" w:rsidRPr="00F11EFB">
        <w:fldChar w:fldCharType="begin"/>
      </w:r>
      <w:r w:rsidR="00676791" w:rsidRPr="00F11EFB">
        <w:instrText xml:space="preserve"> HYPERLINK "http://www.kiplinger.com/article/taxes/T055-C000-S004-midyear-strategies-to-cut-your-2016-tax-bill.html" \t "_blank" </w:instrText>
      </w:r>
      <w:r w:rsidR="00676791" w:rsidRPr="00F11EFB">
        <w:fldChar w:fldCharType="separate"/>
      </w:r>
      <w:del w:id="1937" w:author="Author">
        <w:r w:rsidR="00B8594F" w:rsidRPr="00F11EFB" w:rsidDel="00C6753C">
          <w:rPr>
            <w:rStyle w:val="Hyperlink"/>
            <w:rFonts w:ascii="Times New Roman" w:hAnsi="Times New Roman" w:cs="Times New Roman"/>
            <w:color w:val="auto"/>
            <w:u w:val="none"/>
          </w:rPr>
          <w:delText>s</w:delText>
        </w:r>
      </w:del>
      <w:r w:rsidR="00B8594F" w:rsidRPr="00F11EFB">
        <w:rPr>
          <w:rStyle w:val="Hyperlink"/>
          <w:rFonts w:ascii="Times New Roman" w:hAnsi="Times New Roman" w:cs="Times New Roman"/>
          <w:color w:val="auto"/>
          <w:u w:val="none"/>
        </w:rPr>
        <w:t>mart</w:t>
      </w:r>
      <w:r w:rsidR="00370E76" w:rsidRPr="00F11EFB">
        <w:rPr>
          <w:rStyle w:val="Hyperlink"/>
          <w:rFonts w:ascii="Times New Roman" w:hAnsi="Times New Roman" w:cs="Times New Roman"/>
          <w:color w:val="auto"/>
          <w:u w:val="none"/>
        </w:rPr>
        <w:t xml:space="preserve"> </w:t>
      </w:r>
      <w:r w:rsidR="00B8594F" w:rsidRPr="00F11EFB">
        <w:rPr>
          <w:rStyle w:val="Hyperlink"/>
          <w:rFonts w:ascii="Times New Roman" w:hAnsi="Times New Roman" w:cs="Times New Roman"/>
          <w:color w:val="auto"/>
          <w:u w:val="none"/>
        </w:rPr>
        <w:t>tax-planning</w:t>
      </w:r>
      <w:r w:rsidR="00370E76" w:rsidRPr="00F11EFB">
        <w:rPr>
          <w:rStyle w:val="Hyperlink"/>
          <w:rFonts w:ascii="Times New Roman" w:hAnsi="Times New Roman" w:cs="Times New Roman"/>
          <w:color w:val="auto"/>
          <w:u w:val="none"/>
        </w:rPr>
        <w:t xml:space="preserve"> </w:t>
      </w:r>
      <w:r w:rsidR="00B8594F" w:rsidRPr="00F11EFB">
        <w:rPr>
          <w:rStyle w:val="Hyperlink"/>
          <w:rFonts w:ascii="Times New Roman" w:hAnsi="Times New Roman" w:cs="Times New Roman"/>
          <w:color w:val="auto"/>
          <w:u w:val="none"/>
        </w:rPr>
        <w:t>strategies</w:t>
      </w:r>
      <w:r w:rsidR="00676791" w:rsidRPr="00F11EFB">
        <w:rPr>
          <w:rStyle w:val="Hyperlink"/>
          <w:rFonts w:ascii="Times New Roman" w:hAnsi="Times New Roman" w:cs="Times New Roman"/>
          <w:color w:val="auto"/>
          <w:u w:val="none"/>
        </w:rPr>
        <w:fldChar w:fldCharType="end"/>
      </w:r>
      <w:r w:rsidR="00370E76" w:rsidRPr="00F11EFB">
        <w:rPr>
          <w:rFonts w:ascii="Times New Roman" w:hAnsi="Times New Roman" w:cs="Times New Roman"/>
        </w:rPr>
        <w:t xml:space="preserve"> </w:t>
      </w:r>
      <w:r w:rsidR="00B8594F" w:rsidRPr="00F11EFB">
        <w:rPr>
          <w:rFonts w:ascii="Times New Roman" w:hAnsi="Times New Roman" w:cs="Times New Roman"/>
        </w:rPr>
        <w:t>you</w:t>
      </w:r>
      <w:r w:rsidR="00370E76" w:rsidRPr="00F11EFB">
        <w:rPr>
          <w:rFonts w:ascii="Times New Roman" w:hAnsi="Times New Roman" w:cs="Times New Roman"/>
        </w:rPr>
        <w:t xml:space="preserve"> </w:t>
      </w:r>
      <w:r w:rsidR="00B8594F" w:rsidRPr="00F11EFB">
        <w:rPr>
          <w:rFonts w:ascii="Times New Roman" w:hAnsi="Times New Roman" w:cs="Times New Roman"/>
        </w:rPr>
        <w:t>should</w:t>
      </w:r>
      <w:r w:rsidR="00370E76" w:rsidRPr="00F11EFB">
        <w:rPr>
          <w:rFonts w:ascii="Times New Roman" w:hAnsi="Times New Roman" w:cs="Times New Roman"/>
        </w:rPr>
        <w:t xml:space="preserve"> </w:t>
      </w:r>
      <w:r w:rsidR="00B8594F" w:rsidRPr="00F11EFB">
        <w:rPr>
          <w:rFonts w:ascii="Times New Roman" w:hAnsi="Times New Roman" w:cs="Times New Roman"/>
        </w:rPr>
        <w:t>consider</w:t>
      </w:r>
      <w:ins w:id="1938" w:author="Author">
        <w:r>
          <w:rPr>
            <w:rFonts w:ascii="Times New Roman" w:hAnsi="Times New Roman" w:cs="Times New Roman"/>
          </w:rPr>
          <w:t xml:space="preserve"> include</w:t>
        </w:r>
      </w:ins>
      <w:del w:id="1939" w:author="Author">
        <w:r w:rsidR="00B8594F" w:rsidRPr="00F11EFB" w:rsidDel="00C6753C">
          <w:rPr>
            <w:rFonts w:ascii="Times New Roman" w:hAnsi="Times New Roman" w:cs="Times New Roman"/>
          </w:rPr>
          <w:delText>:</w:delText>
        </w:r>
      </w:del>
      <w:r w:rsidR="00370E76" w:rsidRPr="00F11EFB">
        <w:rPr>
          <w:rFonts w:ascii="Times New Roman" w:hAnsi="Times New Roman" w:cs="Times New Roman"/>
        </w:rPr>
        <w:t xml:space="preserve"> </w:t>
      </w:r>
      <w:r w:rsidR="00B8594F" w:rsidRPr="00F11EFB">
        <w:rPr>
          <w:rFonts w:ascii="Times New Roman" w:hAnsi="Times New Roman" w:cs="Times New Roman"/>
        </w:rPr>
        <w:t>picking</w:t>
      </w:r>
      <w:r w:rsidR="00370E76" w:rsidRPr="00F11EFB">
        <w:rPr>
          <w:rFonts w:ascii="Times New Roman" w:hAnsi="Times New Roman" w:cs="Times New Roman"/>
        </w:rPr>
        <w:t xml:space="preserve"> </w:t>
      </w:r>
      <w:r w:rsidR="00B8594F" w:rsidRPr="00F11EFB">
        <w:rPr>
          <w:rFonts w:ascii="Times New Roman" w:hAnsi="Times New Roman" w:cs="Times New Roman"/>
        </w:rPr>
        <w:t>the</w:t>
      </w:r>
      <w:r w:rsidR="00370E76" w:rsidRPr="00F11EFB">
        <w:rPr>
          <w:rFonts w:ascii="Times New Roman" w:hAnsi="Times New Roman" w:cs="Times New Roman"/>
        </w:rPr>
        <w:t xml:space="preserve"> </w:t>
      </w:r>
      <w:r w:rsidR="004B3374" w:rsidRPr="00F11EFB">
        <w:rPr>
          <w:rFonts w:ascii="Times New Roman" w:hAnsi="Times New Roman" w:cs="Times New Roman"/>
        </w:rPr>
        <w:t>right</w:t>
      </w:r>
      <w:r w:rsidR="00370E76" w:rsidRPr="00F11EFB">
        <w:rPr>
          <w:rFonts w:ascii="Times New Roman" w:hAnsi="Times New Roman" w:cs="Times New Roman"/>
        </w:rPr>
        <w:t xml:space="preserve"> </w:t>
      </w:r>
      <w:r w:rsidR="004B3374" w:rsidRPr="00F11EFB">
        <w:rPr>
          <w:rFonts w:ascii="Times New Roman" w:hAnsi="Times New Roman" w:cs="Times New Roman"/>
        </w:rPr>
        <w:t>tax-deferred</w:t>
      </w:r>
      <w:r w:rsidR="00370E76" w:rsidRPr="00F11EFB">
        <w:rPr>
          <w:rFonts w:ascii="Times New Roman" w:hAnsi="Times New Roman" w:cs="Times New Roman"/>
        </w:rPr>
        <w:t xml:space="preserve"> </w:t>
      </w:r>
      <w:r w:rsidR="004B3374" w:rsidRPr="00F11EFB">
        <w:rPr>
          <w:rFonts w:ascii="Times New Roman" w:hAnsi="Times New Roman" w:cs="Times New Roman"/>
        </w:rPr>
        <w:t>retirement</w:t>
      </w:r>
      <w:r w:rsidR="00370E76" w:rsidRPr="00F11EFB">
        <w:rPr>
          <w:rFonts w:ascii="Times New Roman" w:hAnsi="Times New Roman" w:cs="Times New Roman"/>
        </w:rPr>
        <w:t xml:space="preserve"> </w:t>
      </w:r>
      <w:r w:rsidR="004B3374" w:rsidRPr="00F11EFB">
        <w:rPr>
          <w:rFonts w:ascii="Times New Roman" w:hAnsi="Times New Roman" w:cs="Times New Roman"/>
        </w:rPr>
        <w:t>savings</w:t>
      </w:r>
      <w:r w:rsidR="00370E76" w:rsidRPr="00F11EFB">
        <w:rPr>
          <w:rFonts w:ascii="Times New Roman" w:hAnsi="Times New Roman" w:cs="Times New Roman"/>
        </w:rPr>
        <w:t xml:space="preserve"> </w:t>
      </w:r>
      <w:r w:rsidR="004B3374" w:rsidRPr="00F11EFB">
        <w:rPr>
          <w:rFonts w:ascii="Times New Roman" w:hAnsi="Times New Roman" w:cs="Times New Roman"/>
        </w:rPr>
        <w:t>accounts</w:t>
      </w:r>
      <w:r w:rsidR="00370E76" w:rsidRPr="00F11EFB">
        <w:rPr>
          <w:rFonts w:ascii="Times New Roman" w:hAnsi="Times New Roman" w:cs="Times New Roman"/>
        </w:rPr>
        <w:t xml:space="preserve"> </w:t>
      </w:r>
      <w:r w:rsidR="004B3374" w:rsidRPr="00F11EFB">
        <w:rPr>
          <w:rFonts w:ascii="Times New Roman" w:hAnsi="Times New Roman" w:cs="Times New Roman"/>
        </w:rPr>
        <w:t>and</w:t>
      </w:r>
      <w:r w:rsidR="00370E76" w:rsidRPr="00F11EFB">
        <w:rPr>
          <w:rFonts w:ascii="Times New Roman" w:hAnsi="Times New Roman" w:cs="Times New Roman"/>
        </w:rPr>
        <w:t xml:space="preserve"> </w:t>
      </w:r>
      <w:r w:rsidR="004B3374" w:rsidRPr="00F11EFB">
        <w:rPr>
          <w:rFonts w:ascii="Times New Roman" w:hAnsi="Times New Roman" w:cs="Times New Roman"/>
        </w:rPr>
        <w:t>holding</w:t>
      </w:r>
      <w:r w:rsidR="00370E76" w:rsidRPr="00F11EFB">
        <w:rPr>
          <w:rFonts w:ascii="Times New Roman" w:hAnsi="Times New Roman" w:cs="Times New Roman"/>
        </w:rPr>
        <w:t xml:space="preserve"> </w:t>
      </w:r>
      <w:r w:rsidR="004B3374" w:rsidRPr="00F11EFB">
        <w:rPr>
          <w:rFonts w:ascii="Times New Roman" w:hAnsi="Times New Roman" w:cs="Times New Roman"/>
        </w:rPr>
        <w:t>investments</w:t>
      </w:r>
      <w:r w:rsidR="00370E76" w:rsidRPr="00F11EFB">
        <w:rPr>
          <w:rFonts w:ascii="Times New Roman" w:hAnsi="Times New Roman" w:cs="Times New Roman"/>
        </w:rPr>
        <w:t xml:space="preserve"> </w:t>
      </w:r>
      <w:r w:rsidR="004B3374" w:rsidRPr="00F11EFB">
        <w:rPr>
          <w:rFonts w:ascii="Times New Roman" w:hAnsi="Times New Roman" w:cs="Times New Roman"/>
        </w:rPr>
        <w:t>long</w:t>
      </w:r>
      <w:r w:rsidR="00370E76" w:rsidRPr="00F11EFB">
        <w:rPr>
          <w:rFonts w:ascii="Times New Roman" w:hAnsi="Times New Roman" w:cs="Times New Roman"/>
        </w:rPr>
        <w:t xml:space="preserve"> </w:t>
      </w:r>
      <w:r w:rsidR="004B3374" w:rsidRPr="00F11EFB">
        <w:rPr>
          <w:rFonts w:ascii="Times New Roman" w:hAnsi="Times New Roman" w:cs="Times New Roman"/>
        </w:rPr>
        <w:t>enough</w:t>
      </w:r>
      <w:r w:rsidR="00370E76" w:rsidRPr="00F11EFB">
        <w:rPr>
          <w:rFonts w:ascii="Times New Roman" w:hAnsi="Times New Roman" w:cs="Times New Roman"/>
        </w:rPr>
        <w:t xml:space="preserve"> </w:t>
      </w:r>
      <w:r w:rsidR="004B3374" w:rsidRPr="00F11EFB">
        <w:rPr>
          <w:rFonts w:ascii="Times New Roman" w:hAnsi="Times New Roman" w:cs="Times New Roman"/>
        </w:rPr>
        <w:t>to</w:t>
      </w:r>
      <w:r w:rsidR="00370E76" w:rsidRPr="00F11EFB">
        <w:rPr>
          <w:rFonts w:ascii="Times New Roman" w:hAnsi="Times New Roman" w:cs="Times New Roman"/>
        </w:rPr>
        <w:t xml:space="preserve"> </w:t>
      </w:r>
      <w:r w:rsidR="00FB0B0D" w:rsidRPr="00F11EFB">
        <w:rPr>
          <w:rFonts w:ascii="Times New Roman" w:hAnsi="Times New Roman" w:cs="Times New Roman"/>
        </w:rPr>
        <w:t>qualify</w:t>
      </w:r>
      <w:r w:rsidR="00370E76" w:rsidRPr="00F11EFB">
        <w:rPr>
          <w:rFonts w:ascii="Times New Roman" w:hAnsi="Times New Roman" w:cs="Times New Roman"/>
        </w:rPr>
        <w:t xml:space="preserve"> </w:t>
      </w:r>
      <w:r w:rsidR="00FB0B0D" w:rsidRPr="00F11EFB">
        <w:rPr>
          <w:rFonts w:ascii="Times New Roman" w:hAnsi="Times New Roman" w:cs="Times New Roman"/>
        </w:rPr>
        <w:t>for</w:t>
      </w:r>
      <w:r w:rsidR="00370E76" w:rsidRPr="00F11EFB">
        <w:rPr>
          <w:rFonts w:ascii="Times New Roman" w:hAnsi="Times New Roman" w:cs="Times New Roman"/>
        </w:rPr>
        <w:t xml:space="preserve"> </w:t>
      </w:r>
      <w:r w:rsidR="00FB0B0D" w:rsidRPr="00F11EFB">
        <w:rPr>
          <w:rFonts w:ascii="Times New Roman" w:hAnsi="Times New Roman" w:cs="Times New Roman"/>
        </w:rPr>
        <w:t>the</w:t>
      </w:r>
      <w:r w:rsidR="00370E76" w:rsidRPr="00F11EFB">
        <w:rPr>
          <w:rFonts w:ascii="Times New Roman" w:hAnsi="Times New Roman" w:cs="Times New Roman"/>
        </w:rPr>
        <w:t xml:space="preserve"> </w:t>
      </w:r>
      <w:r w:rsidR="00FB0B0D" w:rsidRPr="00F11EFB">
        <w:rPr>
          <w:rFonts w:ascii="Times New Roman" w:hAnsi="Times New Roman" w:cs="Times New Roman"/>
        </w:rPr>
        <w:t>lower,</w:t>
      </w:r>
      <w:r w:rsidR="00370E76" w:rsidRPr="00F11EFB">
        <w:rPr>
          <w:rFonts w:ascii="Times New Roman" w:hAnsi="Times New Roman" w:cs="Times New Roman"/>
        </w:rPr>
        <w:t xml:space="preserve"> </w:t>
      </w:r>
      <w:r w:rsidR="00FB0B0D" w:rsidRPr="00F11EFB">
        <w:rPr>
          <w:rFonts w:ascii="Times New Roman" w:hAnsi="Times New Roman" w:cs="Times New Roman"/>
        </w:rPr>
        <w:t>long-term</w:t>
      </w:r>
      <w:r w:rsidR="00370E76" w:rsidRPr="00F11EFB">
        <w:rPr>
          <w:rFonts w:ascii="Times New Roman" w:hAnsi="Times New Roman" w:cs="Times New Roman"/>
        </w:rPr>
        <w:t xml:space="preserve"> </w:t>
      </w:r>
      <w:r w:rsidR="00FB0B0D" w:rsidRPr="00F11EFB">
        <w:rPr>
          <w:rFonts w:ascii="Times New Roman" w:hAnsi="Times New Roman" w:cs="Times New Roman"/>
        </w:rPr>
        <w:t>capital</w:t>
      </w:r>
      <w:r w:rsidR="00370E76" w:rsidRPr="00F11EFB">
        <w:rPr>
          <w:rFonts w:ascii="Times New Roman" w:hAnsi="Times New Roman" w:cs="Times New Roman"/>
        </w:rPr>
        <w:t xml:space="preserve"> </w:t>
      </w:r>
      <w:r w:rsidR="00FB0B0D" w:rsidRPr="00F11EFB">
        <w:rPr>
          <w:rFonts w:ascii="Times New Roman" w:hAnsi="Times New Roman" w:cs="Times New Roman"/>
        </w:rPr>
        <w:t>gains</w:t>
      </w:r>
      <w:r w:rsidR="00370E76" w:rsidRPr="00F11EFB">
        <w:rPr>
          <w:rFonts w:ascii="Times New Roman" w:hAnsi="Times New Roman" w:cs="Times New Roman"/>
        </w:rPr>
        <w:t xml:space="preserve"> </w:t>
      </w:r>
      <w:r w:rsidR="00FB0B0D" w:rsidRPr="00F11EFB">
        <w:rPr>
          <w:rFonts w:ascii="Times New Roman" w:hAnsi="Times New Roman" w:cs="Times New Roman"/>
        </w:rPr>
        <w:t>tax.</w:t>
      </w:r>
      <w:ins w:id="1940" w:author="Author">
        <w:r>
          <w:rPr>
            <w:rFonts w:ascii="Times New Roman" w:hAnsi="Times New Roman" w:cs="Times New Roman"/>
          </w:rPr>
          <w:t xml:space="preserve"> </w:t>
        </w:r>
      </w:ins>
    </w:p>
    <w:p w14:paraId="7BEFDAC4" w14:textId="0FC9BC32" w:rsidR="00B8594F" w:rsidDel="00C6753C" w:rsidRDefault="00B8594F" w:rsidP="00C6753C">
      <w:pPr>
        <w:ind w:right="4"/>
        <w:contextualSpacing/>
        <w:rPr>
          <w:del w:id="1941" w:author="Author"/>
          <w:rFonts w:ascii="Times New Roman" w:hAnsi="Times New Roman" w:cs="Times New Roman"/>
        </w:rPr>
      </w:pPr>
      <w:r w:rsidRPr="00F11EFB">
        <w:rPr>
          <w:rFonts w:ascii="Times New Roman" w:hAnsi="Times New Roman" w:cs="Times New Roman"/>
        </w:rPr>
        <w:t>Even</w:t>
      </w:r>
      <w:r w:rsidR="00370E76" w:rsidRPr="00F11EFB">
        <w:rPr>
          <w:rFonts w:ascii="Times New Roman" w:hAnsi="Times New Roman" w:cs="Times New Roman"/>
        </w:rPr>
        <w:t xml:space="preserve"> </w:t>
      </w:r>
      <w:r w:rsidRPr="00F11EFB">
        <w:rPr>
          <w:rFonts w:ascii="Times New Roman" w:hAnsi="Times New Roman" w:cs="Times New Roman"/>
        </w:rPr>
        <w:t>choosing</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right</w:t>
      </w:r>
      <w:r w:rsidR="00370E76" w:rsidRPr="00F11EFB">
        <w:rPr>
          <w:rFonts w:ascii="Times New Roman" w:hAnsi="Times New Roman" w:cs="Times New Roman"/>
        </w:rPr>
        <w:t xml:space="preserve"> </w:t>
      </w:r>
      <w:r w:rsidRPr="00F11EFB">
        <w:rPr>
          <w:rFonts w:ascii="Times New Roman" w:hAnsi="Times New Roman" w:cs="Times New Roman"/>
        </w:rPr>
        <w:t>state</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004B3374" w:rsidRPr="00F11EFB">
        <w:rPr>
          <w:rFonts w:ascii="Times New Roman" w:hAnsi="Times New Roman" w:cs="Times New Roman"/>
        </w:rPr>
        <w:t>live</w:t>
      </w:r>
      <w:r w:rsidR="00370E76" w:rsidRPr="00F11EFB">
        <w:rPr>
          <w:rFonts w:ascii="Times New Roman" w:hAnsi="Times New Roman" w:cs="Times New Roman"/>
        </w:rPr>
        <w:t xml:space="preserve"> </w:t>
      </w:r>
      <w:r w:rsidR="004B3374" w:rsidRPr="00F11EFB">
        <w:rPr>
          <w:rFonts w:ascii="Times New Roman" w:hAnsi="Times New Roman" w:cs="Times New Roman"/>
        </w:rPr>
        <w:t>in</w:t>
      </w:r>
      <w:r w:rsidR="00370E76" w:rsidRPr="00F11EFB">
        <w:rPr>
          <w:rFonts w:ascii="Times New Roman" w:hAnsi="Times New Roman" w:cs="Times New Roman"/>
        </w:rPr>
        <w:t xml:space="preserve"> </w:t>
      </w:r>
      <w:r w:rsidR="004B3374" w:rsidRPr="00F11EFB">
        <w:rPr>
          <w:rFonts w:ascii="Times New Roman" w:hAnsi="Times New Roman" w:cs="Times New Roman"/>
        </w:rPr>
        <w:t>can</w:t>
      </w:r>
      <w:r w:rsidR="00370E76" w:rsidRPr="00F11EFB">
        <w:rPr>
          <w:rFonts w:ascii="Times New Roman" w:hAnsi="Times New Roman" w:cs="Times New Roman"/>
        </w:rPr>
        <w:t xml:space="preserve"> </w:t>
      </w:r>
      <w:r w:rsidR="004B3374" w:rsidRPr="00F11EFB">
        <w:rPr>
          <w:rFonts w:ascii="Times New Roman" w:hAnsi="Times New Roman" w:cs="Times New Roman"/>
        </w:rPr>
        <w:t>have</w:t>
      </w:r>
      <w:r w:rsidR="00370E76" w:rsidRPr="00F11EFB">
        <w:rPr>
          <w:rFonts w:ascii="Times New Roman" w:hAnsi="Times New Roman" w:cs="Times New Roman"/>
        </w:rPr>
        <w:t xml:space="preserve"> </w:t>
      </w:r>
      <w:r w:rsidR="004B3374" w:rsidRPr="00F11EFB">
        <w:rPr>
          <w:rFonts w:ascii="Times New Roman" w:hAnsi="Times New Roman" w:cs="Times New Roman"/>
        </w:rPr>
        <w:t>a</w:t>
      </w:r>
      <w:r w:rsidR="00370E76" w:rsidRPr="00F11EFB">
        <w:rPr>
          <w:rFonts w:ascii="Times New Roman" w:hAnsi="Times New Roman" w:cs="Times New Roman"/>
        </w:rPr>
        <w:t xml:space="preserve"> </w:t>
      </w:r>
      <w:r w:rsidR="004B3374" w:rsidRPr="00F11EFB">
        <w:rPr>
          <w:rFonts w:ascii="Times New Roman" w:hAnsi="Times New Roman" w:cs="Times New Roman"/>
        </w:rPr>
        <w:t>big</w:t>
      </w:r>
      <w:r w:rsidR="00370E76" w:rsidRPr="00F11EFB">
        <w:rPr>
          <w:rFonts w:ascii="Times New Roman" w:hAnsi="Times New Roman" w:cs="Times New Roman"/>
        </w:rPr>
        <w:t xml:space="preserve"> </w:t>
      </w:r>
      <w:r w:rsidR="004B3374" w:rsidRPr="00F11EFB">
        <w:rPr>
          <w:rFonts w:ascii="Times New Roman" w:hAnsi="Times New Roman" w:cs="Times New Roman"/>
        </w:rPr>
        <w:t>impact</w:t>
      </w:r>
      <w:r w:rsidR="00370E76" w:rsidRPr="00F11EFB">
        <w:rPr>
          <w:rFonts w:ascii="Times New Roman" w:hAnsi="Times New Roman" w:cs="Times New Roman"/>
        </w:rPr>
        <w:t xml:space="preserve"> </w:t>
      </w:r>
      <w:r w:rsidR="004B3374" w:rsidRPr="00F11EFB">
        <w:rPr>
          <w:rFonts w:ascii="Times New Roman" w:hAnsi="Times New Roman" w:cs="Times New Roman"/>
        </w:rPr>
        <w:t>on</w:t>
      </w:r>
      <w:r w:rsidR="00370E76" w:rsidRPr="00F11EFB">
        <w:rPr>
          <w:rFonts w:ascii="Times New Roman" w:hAnsi="Times New Roman" w:cs="Times New Roman"/>
        </w:rPr>
        <w:t xml:space="preserve"> </w:t>
      </w:r>
      <w:r w:rsidR="004B3374" w:rsidRPr="00F11EFB">
        <w:rPr>
          <w:rFonts w:ascii="Times New Roman" w:hAnsi="Times New Roman" w:cs="Times New Roman"/>
        </w:rPr>
        <w:t>your</w:t>
      </w:r>
      <w:r w:rsidR="00370E76" w:rsidRPr="00F11EFB">
        <w:rPr>
          <w:rFonts w:ascii="Times New Roman" w:hAnsi="Times New Roman" w:cs="Times New Roman"/>
        </w:rPr>
        <w:t xml:space="preserve"> </w:t>
      </w:r>
      <w:r w:rsidR="004B3374" w:rsidRPr="00F11EFB">
        <w:rPr>
          <w:rFonts w:ascii="Times New Roman" w:hAnsi="Times New Roman" w:cs="Times New Roman"/>
        </w:rPr>
        <w:t>finances</w:t>
      </w:r>
      <w:r w:rsidR="00370E76" w:rsidRPr="00F11EFB">
        <w:rPr>
          <w:rFonts w:ascii="Times New Roman" w:hAnsi="Times New Roman" w:cs="Times New Roman"/>
        </w:rPr>
        <w:t xml:space="preserve"> </w:t>
      </w:r>
      <w:r w:rsidR="004B3374" w:rsidRPr="00F11EFB">
        <w:rPr>
          <w:rFonts w:ascii="Times New Roman" w:hAnsi="Times New Roman" w:cs="Times New Roman"/>
        </w:rPr>
        <w:t>when</w:t>
      </w:r>
      <w:r w:rsidR="00370E76" w:rsidRPr="00F11EFB">
        <w:rPr>
          <w:rFonts w:ascii="Times New Roman" w:hAnsi="Times New Roman" w:cs="Times New Roman"/>
        </w:rPr>
        <w:t xml:space="preserve"> </w:t>
      </w:r>
      <w:r w:rsidR="004B3374" w:rsidRPr="00F11EFB">
        <w:rPr>
          <w:rFonts w:ascii="Times New Roman" w:hAnsi="Times New Roman" w:cs="Times New Roman"/>
        </w:rPr>
        <w:t>it</w:t>
      </w:r>
      <w:r w:rsidR="00370E76" w:rsidRPr="00F11EFB">
        <w:rPr>
          <w:rFonts w:ascii="Times New Roman" w:hAnsi="Times New Roman" w:cs="Times New Roman"/>
        </w:rPr>
        <w:t xml:space="preserve"> </w:t>
      </w:r>
      <w:r w:rsidR="004B3374" w:rsidRPr="00F11EFB">
        <w:rPr>
          <w:rFonts w:ascii="Times New Roman" w:hAnsi="Times New Roman" w:cs="Times New Roman"/>
        </w:rPr>
        <w:t>comes</w:t>
      </w:r>
      <w:r w:rsidR="00370E76" w:rsidRPr="00F11EFB">
        <w:rPr>
          <w:rFonts w:ascii="Times New Roman" w:hAnsi="Times New Roman" w:cs="Times New Roman"/>
        </w:rPr>
        <w:t xml:space="preserve"> </w:t>
      </w:r>
      <w:r w:rsidR="004B3374" w:rsidRPr="00F11EFB">
        <w:rPr>
          <w:rFonts w:ascii="Times New Roman" w:hAnsi="Times New Roman" w:cs="Times New Roman"/>
        </w:rPr>
        <w:t>to</w:t>
      </w:r>
      <w:r w:rsidR="00370E76" w:rsidRPr="00F11EFB">
        <w:rPr>
          <w:rFonts w:ascii="Times New Roman" w:hAnsi="Times New Roman" w:cs="Times New Roman"/>
        </w:rPr>
        <w:t xml:space="preserve"> </w:t>
      </w:r>
      <w:r w:rsidR="004B3374" w:rsidRPr="00F11EFB">
        <w:rPr>
          <w:rFonts w:ascii="Times New Roman" w:hAnsi="Times New Roman" w:cs="Times New Roman"/>
        </w:rPr>
        <w:t>taxes.</w:t>
      </w:r>
    </w:p>
    <w:p w14:paraId="0CD19232" w14:textId="77777777" w:rsidR="00C6753C" w:rsidRPr="00F11EFB" w:rsidRDefault="00C6753C" w:rsidP="00C6753C">
      <w:pPr>
        <w:ind w:right="4"/>
        <w:contextualSpacing/>
        <w:rPr>
          <w:ins w:id="1942" w:author="Author"/>
          <w:rFonts w:ascii="Times New Roman" w:hAnsi="Times New Roman" w:cs="Times New Roman"/>
        </w:rPr>
      </w:pPr>
    </w:p>
    <w:p w14:paraId="4B0A8988" w14:textId="4830E0D8" w:rsidR="00B8594F" w:rsidRPr="00F11EFB" w:rsidDel="00676791" w:rsidRDefault="00B8594F">
      <w:pPr>
        <w:ind w:right="4" w:firstLine="0"/>
        <w:contextualSpacing/>
        <w:rPr>
          <w:del w:id="1943" w:author="Author"/>
          <w:rFonts w:ascii="Times New Roman" w:hAnsi="Times New Roman" w:cs="Times New Roman"/>
        </w:rPr>
        <w:pPrChange w:id="1944" w:author="Editor" w:date="2020-11-10T16:33:00Z">
          <w:pPr>
            <w:numPr>
              <w:ilvl w:val="1"/>
              <w:numId w:val="2"/>
            </w:numPr>
            <w:ind w:right="4" w:firstLine="0"/>
            <w:contextualSpacing/>
          </w:pPr>
        </w:pPrChange>
      </w:pPr>
      <w:del w:id="1945" w:author="Author">
        <w:r w:rsidRPr="00F11EFB" w:rsidDel="00C6753C">
          <w:rPr>
            <w:rFonts w:ascii="Times New Roman" w:hAnsi="Times New Roman" w:cs="Times New Roman"/>
          </w:rPr>
          <w:delText>Article</w:delText>
        </w:r>
        <w:r w:rsidR="00370E76" w:rsidRPr="00F11EFB" w:rsidDel="00C6753C">
          <w:rPr>
            <w:rFonts w:ascii="Times New Roman" w:hAnsi="Times New Roman" w:cs="Times New Roman"/>
          </w:rPr>
          <w:delText xml:space="preserve"> </w:delText>
        </w:r>
        <w:r w:rsidRPr="00F11EFB" w:rsidDel="00C6753C">
          <w:rPr>
            <w:rFonts w:ascii="Times New Roman" w:hAnsi="Times New Roman" w:cs="Times New Roman"/>
          </w:rPr>
          <w:delText>by</w:delText>
        </w:r>
        <w:r w:rsidR="00370E76" w:rsidRPr="00F11EFB" w:rsidDel="00C6753C">
          <w:rPr>
            <w:rFonts w:ascii="Times New Roman" w:hAnsi="Times New Roman" w:cs="Times New Roman"/>
          </w:rPr>
          <w:delText xml:space="preserve"> </w:delText>
        </w:r>
      </w:del>
      <w:r w:rsidRPr="00F11EFB">
        <w:rPr>
          <w:rFonts w:ascii="Times New Roman" w:hAnsi="Times New Roman" w:cs="Times New Roman"/>
        </w:rPr>
        <w:t>Stacy</w:t>
      </w:r>
      <w:r w:rsidR="00370E76" w:rsidRPr="00F11EFB">
        <w:rPr>
          <w:rFonts w:ascii="Times New Roman" w:hAnsi="Times New Roman" w:cs="Times New Roman"/>
        </w:rPr>
        <w:t xml:space="preserve"> </w:t>
      </w:r>
      <w:r w:rsidRPr="00F11EFB">
        <w:rPr>
          <w:rFonts w:ascii="Times New Roman" w:hAnsi="Times New Roman" w:cs="Times New Roman"/>
        </w:rPr>
        <w:t>Radacon</w:t>
      </w:r>
      <w:ins w:id="1946" w:author="Author">
        <w:r w:rsidR="00E37F0E">
          <w:rPr>
            <w:rFonts w:ascii="Times New Roman" w:hAnsi="Times New Roman" w:cs="Times New Roman"/>
          </w:rPr>
          <w:t xml:space="preserve"> points out</w:t>
        </w:r>
      </w:ins>
      <w:del w:id="1947" w:author="Author">
        <w:r w:rsidRPr="00F11EFB" w:rsidDel="00E37F0E">
          <w:rPr>
            <w:rFonts w:ascii="Times New Roman" w:hAnsi="Times New Roman" w:cs="Times New Roman"/>
          </w:rPr>
          <w:delText>,</w:delText>
        </w:r>
        <w:r w:rsidR="00370E76" w:rsidRPr="00F11EFB" w:rsidDel="00E37F0E">
          <w:rPr>
            <w:rFonts w:ascii="Times New Roman" w:hAnsi="Times New Roman" w:cs="Times New Roman"/>
          </w:rPr>
          <w:delText xml:space="preserve"> </w:delText>
        </w:r>
        <w:r w:rsidRPr="00F11EFB" w:rsidDel="00E37F0E">
          <w:rPr>
            <w:rFonts w:ascii="Times New Roman" w:hAnsi="Times New Roman" w:cs="Times New Roman"/>
          </w:rPr>
          <w:delText>she</w:delText>
        </w:r>
        <w:r w:rsidR="00370E76" w:rsidRPr="00F11EFB" w:rsidDel="00E37F0E">
          <w:rPr>
            <w:rFonts w:ascii="Times New Roman" w:hAnsi="Times New Roman" w:cs="Times New Roman"/>
          </w:rPr>
          <w:delText xml:space="preserve"> </w:delText>
        </w:r>
        <w:r w:rsidRPr="00F11EFB" w:rsidDel="00E37F0E">
          <w:rPr>
            <w:rFonts w:ascii="Times New Roman" w:hAnsi="Times New Roman" w:cs="Times New Roman"/>
          </w:rPr>
          <w:delText>made</w:delText>
        </w:r>
        <w:r w:rsidR="00370E76" w:rsidRPr="00F11EFB" w:rsidDel="00E37F0E">
          <w:rPr>
            <w:rFonts w:ascii="Times New Roman" w:hAnsi="Times New Roman" w:cs="Times New Roman"/>
          </w:rPr>
          <w:delText xml:space="preserve"> </w:delText>
        </w:r>
        <w:r w:rsidRPr="00F11EFB" w:rsidDel="00E37F0E">
          <w:rPr>
            <w:rFonts w:ascii="Times New Roman" w:hAnsi="Times New Roman" w:cs="Times New Roman"/>
          </w:rPr>
          <w:delText>a</w:delText>
        </w:r>
        <w:r w:rsidR="00370E76" w:rsidRPr="00F11EFB" w:rsidDel="00E37F0E">
          <w:rPr>
            <w:rFonts w:ascii="Times New Roman" w:hAnsi="Times New Roman" w:cs="Times New Roman"/>
          </w:rPr>
          <w:delText xml:space="preserve"> </w:delText>
        </w:r>
        <w:r w:rsidRPr="00F11EFB" w:rsidDel="00E37F0E">
          <w:rPr>
            <w:rFonts w:ascii="Times New Roman" w:hAnsi="Times New Roman" w:cs="Times New Roman"/>
          </w:rPr>
          <w:delText>point</w:delText>
        </w:r>
        <w:r w:rsidR="00370E76" w:rsidRPr="00F11EFB" w:rsidDel="00E37F0E">
          <w:rPr>
            <w:rFonts w:ascii="Times New Roman" w:hAnsi="Times New Roman" w:cs="Times New Roman"/>
          </w:rPr>
          <w:delText xml:space="preserve"> </w:delText>
        </w:r>
        <w:r w:rsidRPr="00F11EFB" w:rsidDel="00E37F0E">
          <w:rPr>
            <w:rFonts w:ascii="Times New Roman" w:hAnsi="Times New Roman" w:cs="Times New Roman"/>
          </w:rPr>
          <w:delText>to</w:delText>
        </w:r>
        <w:r w:rsidR="00370E76" w:rsidRPr="00F11EFB" w:rsidDel="00E37F0E">
          <w:rPr>
            <w:rFonts w:ascii="Times New Roman" w:hAnsi="Times New Roman" w:cs="Times New Roman"/>
          </w:rPr>
          <w:delText xml:space="preserve"> </w:delText>
        </w:r>
        <w:r w:rsidRPr="00F11EFB" w:rsidDel="00E37F0E">
          <w:rPr>
            <w:rFonts w:ascii="Times New Roman" w:hAnsi="Times New Roman" w:cs="Times New Roman"/>
          </w:rPr>
          <w:delText>say</w:delText>
        </w:r>
      </w:del>
      <w:r w:rsidRPr="00F11EFB">
        <w:rPr>
          <w:rFonts w:ascii="Times New Roman" w:hAnsi="Times New Roman" w:cs="Times New Roman"/>
        </w:rPr>
        <w:t>,</w:t>
      </w:r>
      <w:del w:id="1948" w:author="Author">
        <w:r w:rsidRPr="00F11EFB" w:rsidDel="00E37F0E">
          <w:rPr>
            <w:rFonts w:ascii="Times New Roman" w:hAnsi="Times New Roman" w:cs="Times New Roman"/>
          </w:rPr>
          <w:delText>”</w:delText>
        </w:r>
      </w:del>
      <w:r w:rsidR="00370E76" w:rsidRPr="00F11EFB">
        <w:rPr>
          <w:rFonts w:ascii="Times New Roman" w:hAnsi="Times New Roman" w:cs="Times New Roman"/>
        </w:rPr>
        <w:t xml:space="preserve"> </w:t>
      </w:r>
      <w:ins w:id="1949" w:author="Author">
        <w:r w:rsidR="00E37F0E">
          <w:rPr>
            <w:rFonts w:ascii="Times New Roman" w:hAnsi="Times New Roman" w:cs="Times New Roman"/>
          </w:rPr>
          <w:t>“</w:t>
        </w:r>
      </w:ins>
      <w:r w:rsidRPr="00F11EFB">
        <w:rPr>
          <w:rFonts w:ascii="Times New Roman" w:hAnsi="Times New Roman" w:cs="Times New Roman"/>
        </w:rPr>
        <w:t>There</w:t>
      </w:r>
      <w:ins w:id="1950" w:author="Author">
        <w:r w:rsidR="00E37F0E">
          <w:rPr>
            <w:rFonts w:ascii="Times New Roman" w:hAnsi="Times New Roman" w:cs="Times New Roman"/>
          </w:rPr>
          <w:t>’</w:t>
        </w:r>
      </w:ins>
      <w:del w:id="1951" w:author="Author">
        <w:r w:rsidRPr="00F11EFB" w:rsidDel="00E37F0E">
          <w:rPr>
            <w:rFonts w:ascii="Times New Roman" w:hAnsi="Times New Roman" w:cs="Times New Roman"/>
          </w:rPr>
          <w:delText>'</w:delText>
        </w:r>
      </w:del>
      <w:r w:rsidRPr="00F11EFB">
        <w:rPr>
          <w:rFonts w:ascii="Times New Roman" w:hAnsi="Times New Roman" w:cs="Times New Roman"/>
        </w:rPr>
        <w:t>s</w:t>
      </w:r>
      <w:r w:rsidR="00370E76" w:rsidRPr="00F11EFB">
        <w:rPr>
          <w:rFonts w:ascii="Times New Roman" w:hAnsi="Times New Roman" w:cs="Times New Roman"/>
        </w:rPr>
        <w:t xml:space="preserve"> </w:t>
      </w:r>
      <w:r w:rsidRPr="00F11EFB">
        <w:rPr>
          <w:rFonts w:ascii="Times New Roman" w:hAnsi="Times New Roman" w:cs="Times New Roman"/>
        </w:rPr>
        <w:t>more</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life</w:t>
      </w:r>
      <w:r w:rsidR="00370E76" w:rsidRPr="00F11EFB">
        <w:rPr>
          <w:rFonts w:ascii="Times New Roman" w:hAnsi="Times New Roman" w:cs="Times New Roman"/>
        </w:rPr>
        <w:t xml:space="preserve"> </w:t>
      </w:r>
      <w:r w:rsidRPr="00F11EFB">
        <w:rPr>
          <w:rFonts w:ascii="Times New Roman" w:hAnsi="Times New Roman" w:cs="Times New Roman"/>
        </w:rPr>
        <w:t>than</w:t>
      </w:r>
      <w:r w:rsidR="00370E76" w:rsidRPr="00F11EFB">
        <w:rPr>
          <w:rFonts w:ascii="Times New Roman" w:hAnsi="Times New Roman" w:cs="Times New Roman"/>
        </w:rPr>
        <w:t xml:space="preserve"> </w:t>
      </w:r>
      <w:r w:rsidRPr="00F11EFB">
        <w:rPr>
          <w:rFonts w:ascii="Times New Roman" w:hAnsi="Times New Roman" w:cs="Times New Roman"/>
        </w:rPr>
        <w:t>money,</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wealthy</w:t>
      </w:r>
      <w:r w:rsidR="00370E76" w:rsidRPr="00F11EFB">
        <w:rPr>
          <w:rFonts w:ascii="Times New Roman" w:hAnsi="Times New Roman" w:cs="Times New Roman"/>
        </w:rPr>
        <w:t xml:space="preserve"> </w:t>
      </w:r>
      <w:r w:rsidRPr="00F11EFB">
        <w:rPr>
          <w:rFonts w:ascii="Times New Roman" w:hAnsi="Times New Roman" w:cs="Times New Roman"/>
        </w:rPr>
        <w:t>people</w:t>
      </w:r>
      <w:r w:rsidR="00370E76" w:rsidRPr="00F11EFB">
        <w:rPr>
          <w:rFonts w:ascii="Times New Roman" w:hAnsi="Times New Roman" w:cs="Times New Roman"/>
        </w:rPr>
        <w:t xml:space="preserve"> </w:t>
      </w:r>
      <w:r w:rsidRPr="00F11EFB">
        <w:rPr>
          <w:rFonts w:ascii="Times New Roman" w:hAnsi="Times New Roman" w:cs="Times New Roman"/>
        </w:rPr>
        <w:t>know</w:t>
      </w:r>
      <w:r w:rsidR="00370E76" w:rsidRPr="00F11EFB">
        <w:rPr>
          <w:rFonts w:ascii="Times New Roman" w:hAnsi="Times New Roman" w:cs="Times New Roman"/>
        </w:rPr>
        <w:t xml:space="preserve"> </w:t>
      </w:r>
      <w:r w:rsidRPr="00F11EFB">
        <w:rPr>
          <w:rFonts w:ascii="Times New Roman" w:hAnsi="Times New Roman" w:cs="Times New Roman"/>
        </w:rPr>
        <w:t>it.</w:t>
      </w:r>
      <w:ins w:id="1952" w:author="Author">
        <w:r w:rsidR="00E37F0E">
          <w:rPr>
            <w:rFonts w:ascii="Times New Roman" w:hAnsi="Times New Roman" w:cs="Times New Roman"/>
          </w:rPr>
          <w:t>”</w:t>
        </w:r>
      </w:ins>
      <w:r w:rsidR="00370E76" w:rsidRPr="00F11EFB">
        <w:rPr>
          <w:rFonts w:ascii="Times New Roman" w:hAnsi="Times New Roman" w:cs="Times New Roman"/>
        </w:rPr>
        <w:t xml:space="preserve"> </w:t>
      </w:r>
      <w:del w:id="1953" w:author="Author">
        <w:r w:rsidRPr="00F11EFB" w:rsidDel="00E37F0E">
          <w:rPr>
            <w:rFonts w:ascii="Times New Roman" w:hAnsi="Times New Roman" w:cs="Times New Roman"/>
          </w:rPr>
          <w:delText>“</w:delText>
        </w:r>
      </w:del>
      <w:r w:rsidRPr="00F11EFB">
        <w:rPr>
          <w:rFonts w:ascii="Times New Roman" w:hAnsi="Times New Roman" w:cs="Times New Roman"/>
        </w:rPr>
        <w:t>Per</w:t>
      </w:r>
      <w:r w:rsidR="00370E76" w:rsidRPr="00F11EFB">
        <w:rPr>
          <w:rFonts w:ascii="Times New Roman" w:hAnsi="Times New Roman" w:cs="Times New Roman"/>
        </w:rPr>
        <w:t xml:space="preserve"> </w:t>
      </w:r>
      <w:r w:rsidRPr="00F11EFB">
        <w:rPr>
          <w:rFonts w:ascii="Times New Roman" w:hAnsi="Times New Roman" w:cs="Times New Roman"/>
        </w:rPr>
        <w:t>U.S.</w:t>
      </w:r>
      <w:r w:rsidR="00370E76" w:rsidRPr="00F11EFB">
        <w:rPr>
          <w:rFonts w:ascii="Times New Roman" w:hAnsi="Times New Roman" w:cs="Times New Roman"/>
        </w:rPr>
        <w:t xml:space="preserve"> </w:t>
      </w:r>
      <w:r w:rsidRPr="00F11EFB">
        <w:rPr>
          <w:rFonts w:ascii="Times New Roman" w:hAnsi="Times New Roman" w:cs="Times New Roman"/>
        </w:rPr>
        <w:t>Trust,</w:t>
      </w:r>
      <w:r w:rsidR="00370E76" w:rsidRPr="00F11EFB">
        <w:rPr>
          <w:rFonts w:ascii="Times New Roman" w:hAnsi="Times New Roman" w:cs="Times New Roman"/>
        </w:rPr>
        <w:t xml:space="preserve"> </w:t>
      </w:r>
      <w:r w:rsidRPr="00412EB7">
        <w:rPr>
          <w:rFonts w:ascii="Times New Roman" w:hAnsi="Times New Roman" w:cs="Times New Roman"/>
          <w:bCs/>
          <w:rPrChange w:id="1954" w:author="Author">
            <w:rPr>
              <w:rFonts w:ascii="Times New Roman" w:hAnsi="Times New Roman" w:cs="Times New Roman"/>
              <w:b/>
              <w:bCs/>
            </w:rPr>
          </w:rPrChange>
        </w:rPr>
        <w:t>94%</w:t>
      </w:r>
      <w:r w:rsidR="00370E76" w:rsidRPr="00412EB7">
        <w:rPr>
          <w:rFonts w:ascii="Times New Roman" w:hAnsi="Times New Roman" w:cs="Times New Roman"/>
          <w:bCs/>
          <w:rPrChange w:id="1955" w:author="Author">
            <w:rPr>
              <w:rFonts w:ascii="Times New Roman" w:hAnsi="Times New Roman" w:cs="Times New Roman"/>
              <w:b/>
              <w:bCs/>
            </w:rPr>
          </w:rPrChange>
        </w:rPr>
        <w:t xml:space="preserve"> </w:t>
      </w:r>
      <w:r w:rsidRPr="00412EB7">
        <w:rPr>
          <w:rFonts w:ascii="Times New Roman" w:hAnsi="Times New Roman" w:cs="Times New Roman"/>
          <w:bCs/>
          <w:rPrChange w:id="1956" w:author="Author">
            <w:rPr>
              <w:rFonts w:ascii="Times New Roman" w:hAnsi="Times New Roman" w:cs="Times New Roman"/>
              <w:b/>
              <w:bCs/>
            </w:rPr>
          </w:rPrChange>
        </w:rPr>
        <w:t>of</w:t>
      </w:r>
      <w:r w:rsidR="00370E76" w:rsidRPr="00412EB7">
        <w:rPr>
          <w:rFonts w:ascii="Times New Roman" w:hAnsi="Times New Roman" w:cs="Times New Roman"/>
          <w:bCs/>
          <w:rPrChange w:id="1957" w:author="Author">
            <w:rPr>
              <w:rFonts w:ascii="Times New Roman" w:hAnsi="Times New Roman" w:cs="Times New Roman"/>
              <w:b/>
              <w:bCs/>
            </w:rPr>
          </w:rPrChange>
        </w:rPr>
        <w:t xml:space="preserve"> </w:t>
      </w:r>
      <w:r w:rsidRPr="00412EB7">
        <w:rPr>
          <w:rFonts w:ascii="Times New Roman" w:hAnsi="Times New Roman" w:cs="Times New Roman"/>
          <w:bCs/>
          <w:rPrChange w:id="1958" w:author="Author">
            <w:rPr>
              <w:rFonts w:ascii="Times New Roman" w:hAnsi="Times New Roman" w:cs="Times New Roman"/>
              <w:b/>
              <w:bCs/>
            </w:rPr>
          </w:rPrChange>
        </w:rPr>
        <w:t>millionaires</w:t>
      </w:r>
      <w:r w:rsidR="00370E76" w:rsidRPr="00412EB7">
        <w:rPr>
          <w:rFonts w:ascii="Times New Roman" w:hAnsi="Times New Roman" w:cs="Times New Roman"/>
          <w:bCs/>
          <w:rPrChange w:id="1959" w:author="Author">
            <w:rPr>
              <w:rFonts w:ascii="Times New Roman" w:hAnsi="Times New Roman" w:cs="Times New Roman"/>
              <w:b/>
              <w:bCs/>
            </w:rPr>
          </w:rPrChange>
        </w:rPr>
        <w:t xml:space="preserve"> </w:t>
      </w:r>
      <w:r w:rsidRPr="00412EB7">
        <w:rPr>
          <w:rFonts w:ascii="Times New Roman" w:hAnsi="Times New Roman" w:cs="Times New Roman"/>
          <w:bCs/>
          <w:rPrChange w:id="1960" w:author="Author">
            <w:rPr>
              <w:rFonts w:ascii="Times New Roman" w:hAnsi="Times New Roman" w:cs="Times New Roman"/>
              <w:b/>
              <w:bCs/>
            </w:rPr>
          </w:rPrChange>
        </w:rPr>
        <w:t>say</w:t>
      </w:r>
      <w:r w:rsidR="00370E76" w:rsidRPr="00412EB7">
        <w:rPr>
          <w:rFonts w:ascii="Times New Roman" w:hAnsi="Times New Roman" w:cs="Times New Roman"/>
          <w:bCs/>
          <w:rPrChange w:id="1961" w:author="Author">
            <w:rPr>
              <w:rFonts w:ascii="Times New Roman" w:hAnsi="Times New Roman" w:cs="Times New Roman"/>
              <w:b/>
              <w:bCs/>
            </w:rPr>
          </w:rPrChange>
        </w:rPr>
        <w:t xml:space="preserve"> </w:t>
      </w:r>
      <w:r w:rsidRPr="00412EB7">
        <w:rPr>
          <w:rFonts w:ascii="Times New Roman" w:hAnsi="Times New Roman" w:cs="Times New Roman"/>
          <w:bCs/>
          <w:rPrChange w:id="1962" w:author="Author">
            <w:rPr>
              <w:rFonts w:ascii="Times New Roman" w:hAnsi="Times New Roman" w:cs="Times New Roman"/>
              <w:b/>
              <w:bCs/>
            </w:rPr>
          </w:rPrChange>
        </w:rPr>
        <w:t>they</w:t>
      </w:r>
      <w:r w:rsidR="00370E76" w:rsidRPr="00412EB7">
        <w:rPr>
          <w:rFonts w:ascii="Times New Roman" w:hAnsi="Times New Roman" w:cs="Times New Roman"/>
          <w:bCs/>
          <w:rPrChange w:id="1963" w:author="Author">
            <w:rPr>
              <w:rFonts w:ascii="Times New Roman" w:hAnsi="Times New Roman" w:cs="Times New Roman"/>
              <w:b/>
              <w:bCs/>
            </w:rPr>
          </w:rPrChange>
        </w:rPr>
        <w:t xml:space="preserve"> </w:t>
      </w:r>
      <w:r w:rsidRPr="00412EB7">
        <w:rPr>
          <w:rFonts w:ascii="Times New Roman" w:hAnsi="Times New Roman" w:cs="Times New Roman"/>
          <w:bCs/>
          <w:rPrChange w:id="1964" w:author="Author">
            <w:rPr>
              <w:rFonts w:ascii="Times New Roman" w:hAnsi="Times New Roman" w:cs="Times New Roman"/>
              <w:b/>
              <w:bCs/>
            </w:rPr>
          </w:rPrChange>
        </w:rPr>
        <w:t>have</w:t>
      </w:r>
      <w:r w:rsidR="00370E76" w:rsidRPr="00412EB7">
        <w:rPr>
          <w:rFonts w:ascii="Times New Roman" w:hAnsi="Times New Roman" w:cs="Times New Roman"/>
          <w:bCs/>
          <w:rPrChange w:id="1965" w:author="Author">
            <w:rPr>
              <w:rFonts w:ascii="Times New Roman" w:hAnsi="Times New Roman" w:cs="Times New Roman"/>
              <w:b/>
              <w:bCs/>
            </w:rPr>
          </w:rPrChange>
        </w:rPr>
        <w:t xml:space="preserve"> </w:t>
      </w:r>
      <w:r w:rsidRPr="00412EB7">
        <w:rPr>
          <w:rFonts w:ascii="Times New Roman" w:hAnsi="Times New Roman" w:cs="Times New Roman"/>
          <w:bCs/>
          <w:rPrChange w:id="1966" w:author="Author">
            <w:rPr>
              <w:rFonts w:ascii="Times New Roman" w:hAnsi="Times New Roman" w:cs="Times New Roman"/>
              <w:b/>
              <w:bCs/>
            </w:rPr>
          </w:rPrChange>
        </w:rPr>
        <w:t>a</w:t>
      </w:r>
      <w:r w:rsidR="00370E76" w:rsidRPr="00412EB7">
        <w:rPr>
          <w:rFonts w:ascii="Times New Roman" w:hAnsi="Times New Roman" w:cs="Times New Roman"/>
          <w:bCs/>
          <w:rPrChange w:id="1967" w:author="Author">
            <w:rPr>
              <w:rFonts w:ascii="Times New Roman" w:hAnsi="Times New Roman" w:cs="Times New Roman"/>
              <w:b/>
              <w:bCs/>
            </w:rPr>
          </w:rPrChange>
        </w:rPr>
        <w:t xml:space="preserve"> </w:t>
      </w:r>
      <w:r w:rsidRPr="00412EB7">
        <w:rPr>
          <w:rFonts w:ascii="Times New Roman" w:hAnsi="Times New Roman" w:cs="Times New Roman"/>
          <w:bCs/>
          <w:rPrChange w:id="1968" w:author="Author">
            <w:rPr>
              <w:rFonts w:ascii="Times New Roman" w:hAnsi="Times New Roman" w:cs="Times New Roman"/>
              <w:b/>
              <w:bCs/>
            </w:rPr>
          </w:rPrChange>
        </w:rPr>
        <w:t>clear</w:t>
      </w:r>
      <w:r w:rsidR="00370E76" w:rsidRPr="00412EB7">
        <w:rPr>
          <w:rFonts w:ascii="Times New Roman" w:hAnsi="Times New Roman" w:cs="Times New Roman"/>
          <w:bCs/>
          <w:rPrChange w:id="1969" w:author="Author">
            <w:rPr>
              <w:rFonts w:ascii="Times New Roman" w:hAnsi="Times New Roman" w:cs="Times New Roman"/>
              <w:b/>
              <w:bCs/>
            </w:rPr>
          </w:rPrChange>
        </w:rPr>
        <w:t xml:space="preserve"> </w:t>
      </w:r>
      <w:r w:rsidRPr="00412EB7">
        <w:rPr>
          <w:rFonts w:ascii="Times New Roman" w:hAnsi="Times New Roman" w:cs="Times New Roman"/>
          <w:bCs/>
          <w:rPrChange w:id="1970" w:author="Author">
            <w:rPr>
              <w:rFonts w:ascii="Times New Roman" w:hAnsi="Times New Roman" w:cs="Times New Roman"/>
              <w:b/>
              <w:bCs/>
            </w:rPr>
          </w:rPrChange>
        </w:rPr>
        <w:t>sense</w:t>
      </w:r>
      <w:r w:rsidR="00370E76" w:rsidRPr="00412EB7">
        <w:rPr>
          <w:rFonts w:ascii="Times New Roman" w:hAnsi="Times New Roman" w:cs="Times New Roman"/>
          <w:bCs/>
          <w:rPrChange w:id="1971" w:author="Author">
            <w:rPr>
              <w:rFonts w:ascii="Times New Roman" w:hAnsi="Times New Roman" w:cs="Times New Roman"/>
              <w:b/>
              <w:bCs/>
            </w:rPr>
          </w:rPrChange>
        </w:rPr>
        <w:t xml:space="preserve"> </w:t>
      </w:r>
      <w:r w:rsidRPr="00412EB7">
        <w:rPr>
          <w:rFonts w:ascii="Times New Roman" w:hAnsi="Times New Roman" w:cs="Times New Roman"/>
          <w:bCs/>
          <w:rPrChange w:id="1972" w:author="Author">
            <w:rPr>
              <w:rFonts w:ascii="Times New Roman" w:hAnsi="Times New Roman" w:cs="Times New Roman"/>
              <w:b/>
              <w:bCs/>
            </w:rPr>
          </w:rPrChange>
        </w:rPr>
        <w:t>of</w:t>
      </w:r>
      <w:r w:rsidR="00370E76" w:rsidRPr="00412EB7">
        <w:rPr>
          <w:rFonts w:ascii="Times New Roman" w:hAnsi="Times New Roman" w:cs="Times New Roman"/>
          <w:bCs/>
          <w:rPrChange w:id="1973" w:author="Author">
            <w:rPr>
              <w:rFonts w:ascii="Times New Roman" w:hAnsi="Times New Roman" w:cs="Times New Roman"/>
              <w:b/>
              <w:bCs/>
            </w:rPr>
          </w:rPrChange>
        </w:rPr>
        <w:t xml:space="preserve"> </w:t>
      </w:r>
      <w:r w:rsidRPr="00412EB7">
        <w:rPr>
          <w:rFonts w:ascii="Times New Roman" w:hAnsi="Times New Roman" w:cs="Times New Roman"/>
          <w:bCs/>
          <w:rPrChange w:id="1974" w:author="Author">
            <w:rPr>
              <w:rFonts w:ascii="Times New Roman" w:hAnsi="Times New Roman" w:cs="Times New Roman"/>
              <w:b/>
              <w:bCs/>
            </w:rPr>
          </w:rPrChange>
        </w:rPr>
        <w:t>purpose</w:t>
      </w:r>
      <w:r w:rsidR="00370E76" w:rsidRPr="00412EB7">
        <w:rPr>
          <w:rFonts w:ascii="Times New Roman" w:hAnsi="Times New Roman" w:cs="Times New Roman"/>
          <w:bCs/>
          <w:rPrChange w:id="1975" w:author="Author">
            <w:rPr>
              <w:rFonts w:ascii="Times New Roman" w:hAnsi="Times New Roman" w:cs="Times New Roman"/>
              <w:b/>
              <w:bCs/>
            </w:rPr>
          </w:rPrChange>
        </w:rPr>
        <w:t xml:space="preserve"> </w:t>
      </w:r>
      <w:r w:rsidRPr="00412EB7">
        <w:rPr>
          <w:rFonts w:ascii="Times New Roman" w:hAnsi="Times New Roman" w:cs="Times New Roman"/>
          <w:bCs/>
          <w:rPrChange w:id="1976" w:author="Author">
            <w:rPr>
              <w:rFonts w:ascii="Times New Roman" w:hAnsi="Times New Roman" w:cs="Times New Roman"/>
              <w:b/>
              <w:bCs/>
            </w:rPr>
          </w:rPrChange>
        </w:rPr>
        <w:t>in</w:t>
      </w:r>
      <w:r w:rsidR="00370E76" w:rsidRPr="00412EB7">
        <w:rPr>
          <w:rFonts w:ascii="Times New Roman" w:hAnsi="Times New Roman" w:cs="Times New Roman"/>
          <w:bCs/>
          <w:rPrChange w:id="1977" w:author="Author">
            <w:rPr>
              <w:rFonts w:ascii="Times New Roman" w:hAnsi="Times New Roman" w:cs="Times New Roman"/>
              <w:b/>
              <w:bCs/>
            </w:rPr>
          </w:rPrChange>
        </w:rPr>
        <w:t xml:space="preserve"> </w:t>
      </w:r>
      <w:r w:rsidRPr="00412EB7">
        <w:rPr>
          <w:rFonts w:ascii="Times New Roman" w:hAnsi="Times New Roman" w:cs="Times New Roman"/>
          <w:bCs/>
          <w:rPrChange w:id="1978" w:author="Author">
            <w:rPr>
              <w:rFonts w:ascii="Times New Roman" w:hAnsi="Times New Roman" w:cs="Times New Roman"/>
              <w:b/>
              <w:bCs/>
            </w:rPr>
          </w:rPrChange>
        </w:rPr>
        <w:t>their</w:t>
      </w:r>
      <w:r w:rsidR="00370E76" w:rsidRPr="00412EB7">
        <w:rPr>
          <w:rFonts w:ascii="Times New Roman" w:hAnsi="Times New Roman" w:cs="Times New Roman"/>
          <w:bCs/>
          <w:rPrChange w:id="1979" w:author="Author">
            <w:rPr>
              <w:rFonts w:ascii="Times New Roman" w:hAnsi="Times New Roman" w:cs="Times New Roman"/>
              <w:b/>
              <w:bCs/>
            </w:rPr>
          </w:rPrChange>
        </w:rPr>
        <w:t xml:space="preserve"> </w:t>
      </w:r>
      <w:r w:rsidRPr="00412EB7">
        <w:rPr>
          <w:rFonts w:ascii="Times New Roman" w:hAnsi="Times New Roman" w:cs="Times New Roman"/>
          <w:bCs/>
          <w:rPrChange w:id="1980" w:author="Author">
            <w:rPr>
              <w:rFonts w:ascii="Times New Roman" w:hAnsi="Times New Roman" w:cs="Times New Roman"/>
              <w:b/>
              <w:bCs/>
            </w:rPr>
          </w:rPrChange>
        </w:rPr>
        <w:t>lives</w:t>
      </w:r>
      <w:r w:rsidRPr="00E37F0E">
        <w:rPr>
          <w:rFonts w:ascii="Times New Roman" w:hAnsi="Times New Roman" w:cs="Times New Roman"/>
        </w:rPr>
        <w:t>.</w:t>
      </w:r>
      <w:r w:rsidR="00370E76" w:rsidRPr="00F11EFB">
        <w:rPr>
          <w:rFonts w:ascii="Times New Roman" w:hAnsi="Times New Roman" w:cs="Times New Roman"/>
        </w:rPr>
        <w:t xml:space="preserve"> </w:t>
      </w:r>
      <w:ins w:id="1981" w:author="Author">
        <w:r w:rsidR="00E37F0E">
          <w:rPr>
            <w:rFonts w:ascii="Times New Roman" w:hAnsi="Times New Roman" w:cs="Times New Roman"/>
          </w:rPr>
          <w:t>“</w:t>
        </w:r>
      </w:ins>
      <w:del w:id="1982" w:author="Author">
        <w:r w:rsidRPr="00F11EFB" w:rsidDel="00E37F0E">
          <w:rPr>
            <w:rFonts w:ascii="Times New Roman" w:hAnsi="Times New Roman" w:cs="Times New Roman"/>
          </w:rPr>
          <w:delText>"</w:delText>
        </w:r>
      </w:del>
      <w:r w:rsidRPr="00F11EFB">
        <w:rPr>
          <w:rFonts w:ascii="Times New Roman" w:hAnsi="Times New Roman" w:cs="Times New Roman"/>
        </w:rPr>
        <w:t>Whatever</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purpose</w:t>
      </w:r>
      <w:r w:rsidR="00370E76" w:rsidRPr="00F11EFB">
        <w:rPr>
          <w:rFonts w:ascii="Times New Roman" w:hAnsi="Times New Roman" w:cs="Times New Roman"/>
        </w:rPr>
        <w:t xml:space="preserve"> </w:t>
      </w:r>
      <w:r w:rsidRPr="00F11EFB">
        <w:rPr>
          <w:rFonts w:ascii="Times New Roman" w:hAnsi="Times New Roman" w:cs="Times New Roman"/>
        </w:rPr>
        <w:t>or</w:t>
      </w:r>
      <w:r w:rsidR="00370E76" w:rsidRPr="00F11EFB">
        <w:rPr>
          <w:rFonts w:ascii="Times New Roman" w:hAnsi="Times New Roman" w:cs="Times New Roman"/>
        </w:rPr>
        <w:t xml:space="preserve"> </w:t>
      </w:r>
      <w:r w:rsidRPr="00F11EFB">
        <w:rPr>
          <w:rFonts w:ascii="Times New Roman" w:hAnsi="Times New Roman" w:cs="Times New Roman"/>
        </w:rPr>
        <w:t>direction</w:t>
      </w:r>
      <w:r w:rsidR="00370E76" w:rsidRPr="00F11EFB">
        <w:rPr>
          <w:rFonts w:ascii="Times New Roman" w:hAnsi="Times New Roman" w:cs="Times New Roman"/>
        </w:rPr>
        <w:t xml:space="preserve"> </w:t>
      </w:r>
      <w:r w:rsidRPr="00F11EFB">
        <w:rPr>
          <w:rFonts w:ascii="Times New Roman" w:hAnsi="Times New Roman" w:cs="Times New Roman"/>
        </w:rPr>
        <w:t>happens</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be—whether</w:t>
      </w:r>
      <w:r w:rsidR="00370E76" w:rsidRPr="00F11EFB">
        <w:rPr>
          <w:rFonts w:ascii="Times New Roman" w:hAnsi="Times New Roman" w:cs="Times New Roman"/>
        </w:rPr>
        <w:t xml:space="preserve"> </w:t>
      </w:r>
      <w:r w:rsidRPr="00F11EFB">
        <w:rPr>
          <w:rFonts w:ascii="Times New Roman" w:hAnsi="Times New Roman" w:cs="Times New Roman"/>
        </w:rPr>
        <w:t>it</w:t>
      </w:r>
      <w:ins w:id="1983" w:author="Author">
        <w:r w:rsidR="00E37F0E">
          <w:rPr>
            <w:rFonts w:ascii="Times New Roman" w:hAnsi="Times New Roman" w:cs="Times New Roman"/>
          </w:rPr>
          <w:t>’</w:t>
        </w:r>
      </w:ins>
      <w:del w:id="1984" w:author="Author">
        <w:r w:rsidRPr="00F11EFB" w:rsidDel="00E37F0E">
          <w:rPr>
            <w:rFonts w:ascii="Times New Roman" w:hAnsi="Times New Roman" w:cs="Times New Roman"/>
          </w:rPr>
          <w:delText>'</w:delText>
        </w:r>
      </w:del>
      <w:r w:rsidRPr="00F11EFB">
        <w:rPr>
          <w:rFonts w:ascii="Times New Roman" w:hAnsi="Times New Roman" w:cs="Times New Roman"/>
        </w:rPr>
        <w:t>s</w:t>
      </w:r>
      <w:r w:rsidR="00370E76" w:rsidRPr="00F11EFB">
        <w:rPr>
          <w:rFonts w:ascii="Times New Roman" w:hAnsi="Times New Roman" w:cs="Times New Roman"/>
        </w:rPr>
        <w:t xml:space="preserve"> </w:t>
      </w:r>
      <w:r w:rsidRPr="00F11EFB">
        <w:rPr>
          <w:rFonts w:ascii="Times New Roman" w:hAnsi="Times New Roman" w:cs="Times New Roman"/>
        </w:rPr>
        <w:t>their</w:t>
      </w:r>
      <w:r w:rsidR="00370E76" w:rsidRPr="00F11EFB">
        <w:rPr>
          <w:rFonts w:ascii="Times New Roman" w:hAnsi="Times New Roman" w:cs="Times New Roman"/>
        </w:rPr>
        <w:t xml:space="preserve"> </w:t>
      </w:r>
      <w:r w:rsidRPr="00F11EFB">
        <w:rPr>
          <w:rFonts w:ascii="Times New Roman" w:hAnsi="Times New Roman" w:cs="Times New Roman"/>
        </w:rPr>
        <w:t>family,</w:t>
      </w:r>
      <w:r w:rsidR="00370E76" w:rsidRPr="00F11EFB">
        <w:rPr>
          <w:rFonts w:ascii="Times New Roman" w:hAnsi="Times New Roman" w:cs="Times New Roman"/>
        </w:rPr>
        <w:t xml:space="preserve"> </w:t>
      </w:r>
      <w:r w:rsidRPr="00F11EFB">
        <w:rPr>
          <w:rFonts w:ascii="Times New Roman" w:hAnsi="Times New Roman" w:cs="Times New Roman"/>
        </w:rPr>
        <w:t>their</w:t>
      </w:r>
      <w:r w:rsidR="00370E76" w:rsidRPr="00F11EFB">
        <w:rPr>
          <w:rFonts w:ascii="Times New Roman" w:hAnsi="Times New Roman" w:cs="Times New Roman"/>
        </w:rPr>
        <w:t xml:space="preserve"> </w:t>
      </w:r>
      <w:r w:rsidRPr="00F11EFB">
        <w:rPr>
          <w:rFonts w:ascii="Times New Roman" w:hAnsi="Times New Roman" w:cs="Times New Roman"/>
        </w:rPr>
        <w:t>family</w:t>
      </w:r>
      <w:r w:rsidR="00370E76" w:rsidRPr="00F11EFB">
        <w:rPr>
          <w:rFonts w:ascii="Times New Roman" w:hAnsi="Times New Roman" w:cs="Times New Roman"/>
        </w:rPr>
        <w:t xml:space="preserve"> </w:t>
      </w:r>
      <w:r w:rsidRPr="00F11EFB">
        <w:rPr>
          <w:rFonts w:ascii="Times New Roman" w:hAnsi="Times New Roman" w:cs="Times New Roman"/>
        </w:rPr>
        <w:t>legacy,</w:t>
      </w:r>
      <w:r w:rsidR="00370E76" w:rsidRPr="00F11EFB">
        <w:rPr>
          <w:rFonts w:ascii="Times New Roman" w:hAnsi="Times New Roman" w:cs="Times New Roman"/>
        </w:rPr>
        <w:t xml:space="preserve"> </w:t>
      </w:r>
      <w:r w:rsidRPr="00F11EFB">
        <w:rPr>
          <w:rFonts w:ascii="Times New Roman" w:hAnsi="Times New Roman" w:cs="Times New Roman"/>
        </w:rPr>
        <w:t>philanthropy</w:t>
      </w:r>
      <w:r w:rsidR="00370E76" w:rsidRPr="00F11EFB">
        <w:rPr>
          <w:rFonts w:ascii="Times New Roman" w:hAnsi="Times New Roman" w:cs="Times New Roman"/>
        </w:rPr>
        <w:t xml:space="preserve"> </w:t>
      </w:r>
      <w:r w:rsidRPr="00F11EFB">
        <w:rPr>
          <w:rFonts w:ascii="Times New Roman" w:hAnsi="Times New Roman" w:cs="Times New Roman"/>
        </w:rPr>
        <w:t>or</w:t>
      </w:r>
      <w:r w:rsidR="00370E76" w:rsidRPr="00F11EFB">
        <w:rPr>
          <w:rFonts w:ascii="Times New Roman" w:hAnsi="Times New Roman" w:cs="Times New Roman"/>
        </w:rPr>
        <w:t xml:space="preserve"> </w:t>
      </w:r>
      <w:r w:rsidRPr="00F11EFB">
        <w:rPr>
          <w:rFonts w:ascii="Times New Roman" w:hAnsi="Times New Roman" w:cs="Times New Roman"/>
        </w:rPr>
        <w:t>stewardship</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business—</w:t>
      </w:r>
      <w:del w:id="1985" w:author="Author">
        <w:r w:rsidR="00370E76" w:rsidRPr="00F11EFB" w:rsidDel="00E37F0E">
          <w:rPr>
            <w:rFonts w:ascii="Times New Roman" w:hAnsi="Times New Roman" w:cs="Times New Roman"/>
          </w:rPr>
          <w:delText xml:space="preserve"> </w:delText>
        </w:r>
      </w:del>
      <w:r w:rsidRPr="00F11EFB">
        <w:rPr>
          <w:rFonts w:ascii="Times New Roman" w:hAnsi="Times New Roman" w:cs="Times New Roman"/>
        </w:rPr>
        <w:t>[knowing</w:t>
      </w:r>
      <w:r w:rsidR="00370E76" w:rsidRPr="00F11EFB">
        <w:rPr>
          <w:rFonts w:ascii="Times New Roman" w:hAnsi="Times New Roman" w:cs="Times New Roman"/>
        </w:rPr>
        <w:t xml:space="preserve"> </w:t>
      </w:r>
      <w:r w:rsidRPr="00F11EFB">
        <w:rPr>
          <w:rFonts w:ascii="Times New Roman" w:hAnsi="Times New Roman" w:cs="Times New Roman"/>
        </w:rPr>
        <w:t>their</w:t>
      </w:r>
      <w:r w:rsidR="00370E76" w:rsidRPr="00F11EFB">
        <w:rPr>
          <w:rFonts w:ascii="Times New Roman" w:hAnsi="Times New Roman" w:cs="Times New Roman"/>
        </w:rPr>
        <w:t xml:space="preserve"> </w:t>
      </w:r>
      <w:r w:rsidRPr="00F11EFB">
        <w:rPr>
          <w:rFonts w:ascii="Times New Roman" w:hAnsi="Times New Roman" w:cs="Times New Roman"/>
        </w:rPr>
        <w:t>purpose</w:t>
      </w:r>
      <w:r w:rsidR="00370E76" w:rsidRPr="00F11EFB">
        <w:rPr>
          <w:rFonts w:ascii="Times New Roman" w:hAnsi="Times New Roman" w:cs="Times New Roman"/>
        </w:rPr>
        <w:t xml:space="preserve"> </w:t>
      </w:r>
      <w:r w:rsidRPr="00F11EFB">
        <w:rPr>
          <w:rFonts w:ascii="Times New Roman" w:hAnsi="Times New Roman" w:cs="Times New Roman"/>
        </w:rPr>
        <w:t>means]</w:t>
      </w:r>
      <w:r w:rsidR="00370E76" w:rsidRPr="00F11EFB">
        <w:rPr>
          <w:rFonts w:ascii="Times New Roman" w:hAnsi="Times New Roman" w:cs="Times New Roman"/>
        </w:rPr>
        <w:t xml:space="preserve"> </w:t>
      </w:r>
      <w:r w:rsidRPr="00F11EFB">
        <w:rPr>
          <w:rFonts w:ascii="Times New Roman" w:hAnsi="Times New Roman" w:cs="Times New Roman"/>
        </w:rPr>
        <w:t>they</w:t>
      </w:r>
      <w:r w:rsidR="00370E76" w:rsidRPr="00F11EFB">
        <w:rPr>
          <w:rFonts w:ascii="Times New Roman" w:hAnsi="Times New Roman" w:cs="Times New Roman"/>
        </w:rPr>
        <w:t xml:space="preserve"> </w:t>
      </w:r>
      <w:r w:rsidRPr="00F11EFB">
        <w:rPr>
          <w:rFonts w:ascii="Times New Roman" w:hAnsi="Times New Roman" w:cs="Times New Roman"/>
        </w:rPr>
        <w:t>have</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lastRenderedPageBreak/>
        <w:t>emotional</w:t>
      </w:r>
      <w:ins w:id="1986" w:author="Author">
        <w:r w:rsidR="00676791" w:rsidRPr="00F11EFB">
          <w:rPr>
            <w:rFonts w:ascii="Times New Roman" w:hAnsi="Times New Roman" w:cs="Times New Roman"/>
          </w:rPr>
          <w:t xml:space="preserve"> m</w:t>
        </w:r>
      </w:ins>
      <w:del w:id="1987" w:author="Author">
        <w:r w:rsidRPr="00F11EFB" w:rsidDel="00676791">
          <w:rPr>
            <w:rFonts w:ascii="Times New Roman" w:hAnsi="Times New Roman" w:cs="Times New Roman"/>
          </w:rPr>
          <w:delText>.</w:delText>
        </w:r>
        <w:r w:rsidR="00370E76" w:rsidRPr="00F11EFB" w:rsidDel="00676791">
          <w:rPr>
            <w:rFonts w:ascii="Times New Roman" w:hAnsi="Times New Roman" w:cs="Times New Roman"/>
          </w:rPr>
          <w:delText xml:space="preserve"> </w:delText>
        </w:r>
      </w:del>
    </w:p>
    <w:p w14:paraId="167CD379" w14:textId="13CD235C" w:rsidR="00577091" w:rsidRPr="00F11EFB" w:rsidDel="00676791" w:rsidRDefault="00577091">
      <w:pPr>
        <w:ind w:right="4" w:firstLine="0"/>
        <w:contextualSpacing/>
        <w:rPr>
          <w:del w:id="1988" w:author="Author"/>
          <w:rFonts w:ascii="Times New Roman" w:hAnsi="Times New Roman" w:cs="Times New Roman"/>
        </w:rPr>
        <w:pPrChange w:id="1989" w:author="Editor" w:date="2020-11-10T16:33:00Z">
          <w:pPr>
            <w:ind w:right="4"/>
            <w:contextualSpacing/>
          </w:pPr>
        </w:pPrChange>
      </w:pPr>
      <w:del w:id="1990" w:author="Author">
        <w:r w:rsidRPr="00F11EFB" w:rsidDel="00676791">
          <w:rPr>
            <w:rFonts w:ascii="Times New Roman" w:hAnsi="Times New Roman" w:cs="Times New Roman"/>
          </w:rPr>
          <w:delText>THE</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CHAPTER</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3</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“THE</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TRUTHS</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AND</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UNTRUTHS”</w:delText>
        </w:r>
      </w:del>
    </w:p>
    <w:p w14:paraId="6E4B1359" w14:textId="7023A2AD" w:rsidR="00B8594F" w:rsidRPr="00F11EFB" w:rsidRDefault="003A5434" w:rsidP="00C6753C">
      <w:pPr>
        <w:ind w:right="4"/>
        <w:contextualSpacing/>
        <w:rPr>
          <w:rFonts w:ascii="Times New Roman" w:hAnsi="Times New Roman" w:cs="Times New Roman"/>
        </w:rPr>
      </w:pPr>
      <w:del w:id="1991" w:author="Author">
        <w:r w:rsidRPr="00F11EFB" w:rsidDel="00676791">
          <w:rPr>
            <w:rFonts w:ascii="Times New Roman" w:hAnsi="Times New Roman" w:cs="Times New Roman"/>
          </w:rPr>
          <w:delText>M</w:delText>
        </w:r>
      </w:del>
      <w:r w:rsidR="00B8594F" w:rsidRPr="00F11EFB">
        <w:rPr>
          <w:rFonts w:ascii="Times New Roman" w:hAnsi="Times New Roman" w:cs="Times New Roman"/>
        </w:rPr>
        <w:t>aturity</w:t>
      </w:r>
      <w:r w:rsidR="00370E76" w:rsidRPr="00F11EFB">
        <w:rPr>
          <w:rFonts w:ascii="Times New Roman" w:hAnsi="Times New Roman" w:cs="Times New Roman"/>
        </w:rPr>
        <w:t xml:space="preserve"> </w:t>
      </w:r>
      <w:r w:rsidR="00B8594F" w:rsidRPr="00F11EFB">
        <w:rPr>
          <w:rFonts w:ascii="Times New Roman" w:hAnsi="Times New Roman" w:cs="Times New Roman"/>
        </w:rPr>
        <w:t>to</w:t>
      </w:r>
      <w:r w:rsidR="00370E76" w:rsidRPr="00F11EFB">
        <w:rPr>
          <w:rFonts w:ascii="Times New Roman" w:hAnsi="Times New Roman" w:cs="Times New Roman"/>
        </w:rPr>
        <w:t xml:space="preserve"> </w:t>
      </w:r>
      <w:r w:rsidR="00B8594F" w:rsidRPr="00F11EFB">
        <w:rPr>
          <w:rFonts w:ascii="Times New Roman" w:hAnsi="Times New Roman" w:cs="Times New Roman"/>
        </w:rPr>
        <w:t>focus</w:t>
      </w:r>
      <w:r w:rsidR="00370E76" w:rsidRPr="00F11EFB">
        <w:rPr>
          <w:rFonts w:ascii="Times New Roman" w:hAnsi="Times New Roman" w:cs="Times New Roman"/>
        </w:rPr>
        <w:t xml:space="preserve"> </w:t>
      </w:r>
      <w:r w:rsidR="00B8594F" w:rsidRPr="00F11EFB">
        <w:rPr>
          <w:rFonts w:ascii="Times New Roman" w:hAnsi="Times New Roman" w:cs="Times New Roman"/>
        </w:rPr>
        <w:t>on</w:t>
      </w:r>
      <w:r w:rsidR="00370E76" w:rsidRPr="00F11EFB">
        <w:rPr>
          <w:rFonts w:ascii="Times New Roman" w:hAnsi="Times New Roman" w:cs="Times New Roman"/>
        </w:rPr>
        <w:t xml:space="preserve"> </w:t>
      </w:r>
      <w:r w:rsidR="00B8594F" w:rsidRPr="00F11EFB">
        <w:rPr>
          <w:rFonts w:ascii="Times New Roman" w:hAnsi="Times New Roman" w:cs="Times New Roman"/>
        </w:rPr>
        <w:t>it</w:t>
      </w:r>
      <w:r w:rsidR="00370E76" w:rsidRPr="00F11EFB">
        <w:rPr>
          <w:rFonts w:ascii="Times New Roman" w:hAnsi="Times New Roman" w:cs="Times New Roman"/>
        </w:rPr>
        <w:t xml:space="preserve"> </w:t>
      </w:r>
      <w:r w:rsidR="00B8594F" w:rsidRPr="00F11EFB">
        <w:rPr>
          <w:rFonts w:ascii="Times New Roman" w:hAnsi="Times New Roman" w:cs="Times New Roman"/>
        </w:rPr>
        <w:t>and</w:t>
      </w:r>
      <w:r w:rsidR="00370E76" w:rsidRPr="00F11EFB">
        <w:rPr>
          <w:rFonts w:ascii="Times New Roman" w:hAnsi="Times New Roman" w:cs="Times New Roman"/>
        </w:rPr>
        <w:t xml:space="preserve"> </w:t>
      </w:r>
      <w:r w:rsidR="00B8594F" w:rsidRPr="00F11EFB">
        <w:rPr>
          <w:rFonts w:ascii="Times New Roman" w:hAnsi="Times New Roman" w:cs="Times New Roman"/>
        </w:rPr>
        <w:t>make</w:t>
      </w:r>
      <w:r w:rsidR="00370E76" w:rsidRPr="00F11EFB">
        <w:rPr>
          <w:rFonts w:ascii="Times New Roman" w:hAnsi="Times New Roman" w:cs="Times New Roman"/>
        </w:rPr>
        <w:t xml:space="preserve"> </w:t>
      </w:r>
      <w:r w:rsidR="00B8594F" w:rsidRPr="00F11EFB">
        <w:rPr>
          <w:rFonts w:ascii="Times New Roman" w:hAnsi="Times New Roman" w:cs="Times New Roman"/>
        </w:rPr>
        <w:t>decisions</w:t>
      </w:r>
      <w:r w:rsidR="00370E76" w:rsidRPr="00F11EFB">
        <w:rPr>
          <w:rFonts w:ascii="Times New Roman" w:hAnsi="Times New Roman" w:cs="Times New Roman"/>
        </w:rPr>
        <w:t xml:space="preserve"> </w:t>
      </w:r>
      <w:r w:rsidR="00B8594F" w:rsidRPr="00F11EFB">
        <w:rPr>
          <w:rFonts w:ascii="Times New Roman" w:hAnsi="Times New Roman" w:cs="Times New Roman"/>
        </w:rPr>
        <w:t>in</w:t>
      </w:r>
      <w:r w:rsidR="00370E76" w:rsidRPr="00F11EFB">
        <w:rPr>
          <w:rFonts w:ascii="Times New Roman" w:hAnsi="Times New Roman" w:cs="Times New Roman"/>
        </w:rPr>
        <w:t xml:space="preserve"> </w:t>
      </w:r>
      <w:r w:rsidR="00B8594F" w:rsidRPr="00F11EFB">
        <w:rPr>
          <w:rFonts w:ascii="Times New Roman" w:hAnsi="Times New Roman" w:cs="Times New Roman"/>
        </w:rPr>
        <w:t>the</w:t>
      </w:r>
      <w:r w:rsidR="00370E76" w:rsidRPr="00F11EFB">
        <w:rPr>
          <w:rFonts w:ascii="Times New Roman" w:hAnsi="Times New Roman" w:cs="Times New Roman"/>
        </w:rPr>
        <w:t xml:space="preserve"> </w:t>
      </w:r>
      <w:r w:rsidR="00B8594F" w:rsidRPr="00F11EFB">
        <w:rPr>
          <w:rFonts w:ascii="Times New Roman" w:hAnsi="Times New Roman" w:cs="Times New Roman"/>
        </w:rPr>
        <w:t>context</w:t>
      </w:r>
      <w:r w:rsidR="00370E76" w:rsidRPr="00F11EFB">
        <w:rPr>
          <w:rFonts w:ascii="Times New Roman" w:hAnsi="Times New Roman" w:cs="Times New Roman"/>
        </w:rPr>
        <w:t xml:space="preserve"> </w:t>
      </w:r>
      <w:r w:rsidR="00B8594F" w:rsidRPr="00F11EFB">
        <w:rPr>
          <w:rFonts w:ascii="Times New Roman" w:hAnsi="Times New Roman" w:cs="Times New Roman"/>
        </w:rPr>
        <w:t>of</w:t>
      </w:r>
      <w:r w:rsidR="00370E76" w:rsidRPr="00F11EFB">
        <w:rPr>
          <w:rFonts w:ascii="Times New Roman" w:hAnsi="Times New Roman" w:cs="Times New Roman"/>
        </w:rPr>
        <w:t xml:space="preserve"> </w:t>
      </w:r>
      <w:r w:rsidR="00B8594F" w:rsidRPr="00F11EFB">
        <w:rPr>
          <w:rFonts w:ascii="Times New Roman" w:hAnsi="Times New Roman" w:cs="Times New Roman"/>
        </w:rPr>
        <w:t>what</w:t>
      </w:r>
      <w:ins w:id="1992" w:author="Author">
        <w:r w:rsidR="00E37F0E">
          <w:rPr>
            <w:rFonts w:ascii="Times New Roman" w:hAnsi="Times New Roman" w:cs="Times New Roman"/>
          </w:rPr>
          <w:t>’</w:t>
        </w:r>
      </w:ins>
      <w:del w:id="1993" w:author="Author">
        <w:r w:rsidR="00B8594F" w:rsidRPr="00F11EFB" w:rsidDel="00E37F0E">
          <w:rPr>
            <w:rFonts w:ascii="Times New Roman" w:hAnsi="Times New Roman" w:cs="Times New Roman"/>
          </w:rPr>
          <w:delText>'</w:delText>
        </w:r>
      </w:del>
      <w:r w:rsidR="00B8594F" w:rsidRPr="00F11EFB">
        <w:rPr>
          <w:rFonts w:ascii="Times New Roman" w:hAnsi="Times New Roman" w:cs="Times New Roman"/>
        </w:rPr>
        <w:t>s</w:t>
      </w:r>
      <w:r w:rsidR="00370E76" w:rsidRPr="00F11EFB">
        <w:rPr>
          <w:rFonts w:ascii="Times New Roman" w:hAnsi="Times New Roman" w:cs="Times New Roman"/>
        </w:rPr>
        <w:t xml:space="preserve"> </w:t>
      </w:r>
      <w:r w:rsidR="00B8594F" w:rsidRPr="00F11EFB">
        <w:rPr>
          <w:rFonts w:ascii="Times New Roman" w:hAnsi="Times New Roman" w:cs="Times New Roman"/>
        </w:rPr>
        <w:t>most</w:t>
      </w:r>
      <w:r w:rsidR="00370E76" w:rsidRPr="00F11EFB">
        <w:rPr>
          <w:rFonts w:ascii="Times New Roman" w:hAnsi="Times New Roman" w:cs="Times New Roman"/>
        </w:rPr>
        <w:t xml:space="preserve"> </w:t>
      </w:r>
      <w:r w:rsidR="00B8594F" w:rsidRPr="00F11EFB">
        <w:rPr>
          <w:rFonts w:ascii="Times New Roman" w:hAnsi="Times New Roman" w:cs="Times New Roman"/>
        </w:rPr>
        <w:t>important</w:t>
      </w:r>
      <w:r w:rsidR="00370E76" w:rsidRPr="00F11EFB">
        <w:rPr>
          <w:rFonts w:ascii="Times New Roman" w:hAnsi="Times New Roman" w:cs="Times New Roman"/>
        </w:rPr>
        <w:t xml:space="preserve"> </w:t>
      </w:r>
      <w:r w:rsidR="00B8594F" w:rsidRPr="00F11EFB">
        <w:rPr>
          <w:rFonts w:ascii="Times New Roman" w:hAnsi="Times New Roman" w:cs="Times New Roman"/>
        </w:rPr>
        <w:t>to</w:t>
      </w:r>
      <w:r w:rsidR="00370E76" w:rsidRPr="00F11EFB">
        <w:rPr>
          <w:rFonts w:ascii="Times New Roman" w:hAnsi="Times New Roman" w:cs="Times New Roman"/>
        </w:rPr>
        <w:t xml:space="preserve"> </w:t>
      </w:r>
      <w:r w:rsidR="00B8594F" w:rsidRPr="00F11EFB">
        <w:rPr>
          <w:rFonts w:ascii="Times New Roman" w:hAnsi="Times New Roman" w:cs="Times New Roman"/>
        </w:rPr>
        <w:t>them,</w:t>
      </w:r>
      <w:ins w:id="1994" w:author="Author">
        <w:r w:rsidR="00E37F0E">
          <w:rPr>
            <w:rFonts w:ascii="Times New Roman" w:hAnsi="Times New Roman" w:cs="Times New Roman"/>
          </w:rPr>
          <w:t>”</w:t>
        </w:r>
      </w:ins>
      <w:del w:id="1995" w:author="Author">
        <w:r w:rsidR="00B8594F" w:rsidRPr="00F11EFB" w:rsidDel="00E37F0E">
          <w:rPr>
            <w:rFonts w:ascii="Times New Roman" w:hAnsi="Times New Roman" w:cs="Times New Roman"/>
          </w:rPr>
          <w:delText>"</w:delText>
        </w:r>
      </w:del>
      <w:r w:rsidR="00370E76" w:rsidRPr="00F11EFB">
        <w:rPr>
          <w:rFonts w:ascii="Times New Roman" w:hAnsi="Times New Roman" w:cs="Times New Roman"/>
        </w:rPr>
        <w:t xml:space="preserve"> </w:t>
      </w:r>
      <w:r w:rsidR="00B8594F" w:rsidRPr="00F11EFB">
        <w:rPr>
          <w:rFonts w:ascii="Times New Roman" w:hAnsi="Times New Roman" w:cs="Times New Roman"/>
        </w:rPr>
        <w:t>says</w:t>
      </w:r>
      <w:r w:rsidR="00370E76" w:rsidRPr="00F11EFB">
        <w:rPr>
          <w:rFonts w:ascii="Times New Roman" w:hAnsi="Times New Roman" w:cs="Times New Roman"/>
        </w:rPr>
        <w:t xml:space="preserve"> </w:t>
      </w:r>
      <w:r w:rsidR="00B8594F" w:rsidRPr="00F11EFB">
        <w:rPr>
          <w:rFonts w:ascii="Times New Roman" w:hAnsi="Times New Roman" w:cs="Times New Roman"/>
        </w:rPr>
        <w:t>Paul</w:t>
      </w:r>
      <w:r w:rsidR="00370E76" w:rsidRPr="00F11EFB">
        <w:rPr>
          <w:rFonts w:ascii="Times New Roman" w:hAnsi="Times New Roman" w:cs="Times New Roman"/>
        </w:rPr>
        <w:t xml:space="preserve"> </w:t>
      </w:r>
      <w:r w:rsidR="00B8594F" w:rsidRPr="00F11EFB">
        <w:rPr>
          <w:rFonts w:ascii="Times New Roman" w:hAnsi="Times New Roman" w:cs="Times New Roman"/>
        </w:rPr>
        <w:t>Staving,</w:t>
      </w:r>
      <w:r w:rsidR="00370E76" w:rsidRPr="00F11EFB">
        <w:rPr>
          <w:rFonts w:ascii="Times New Roman" w:hAnsi="Times New Roman" w:cs="Times New Roman"/>
        </w:rPr>
        <w:t xml:space="preserve"> </w:t>
      </w:r>
      <w:r w:rsidR="00B8594F" w:rsidRPr="00F11EFB">
        <w:rPr>
          <w:rFonts w:ascii="Times New Roman" w:hAnsi="Times New Roman" w:cs="Times New Roman"/>
        </w:rPr>
        <w:t>managing</w:t>
      </w:r>
      <w:r w:rsidR="00370E76" w:rsidRPr="00F11EFB">
        <w:rPr>
          <w:rFonts w:ascii="Times New Roman" w:hAnsi="Times New Roman" w:cs="Times New Roman"/>
        </w:rPr>
        <w:t xml:space="preserve"> </w:t>
      </w:r>
      <w:r w:rsidR="00B8594F" w:rsidRPr="00F11EFB">
        <w:rPr>
          <w:rFonts w:ascii="Times New Roman" w:hAnsi="Times New Roman" w:cs="Times New Roman"/>
        </w:rPr>
        <w:t>director</w:t>
      </w:r>
      <w:r w:rsidR="00370E76" w:rsidRPr="00F11EFB">
        <w:rPr>
          <w:rFonts w:ascii="Times New Roman" w:hAnsi="Times New Roman" w:cs="Times New Roman"/>
        </w:rPr>
        <w:t xml:space="preserve"> </w:t>
      </w:r>
      <w:r w:rsidR="00B8594F" w:rsidRPr="00F11EFB">
        <w:rPr>
          <w:rFonts w:ascii="Times New Roman" w:hAnsi="Times New Roman" w:cs="Times New Roman"/>
        </w:rPr>
        <w:t>and</w:t>
      </w:r>
      <w:r w:rsidR="00370E76" w:rsidRPr="00F11EFB">
        <w:rPr>
          <w:rFonts w:ascii="Times New Roman" w:hAnsi="Times New Roman" w:cs="Times New Roman"/>
        </w:rPr>
        <w:t xml:space="preserve"> </w:t>
      </w:r>
      <w:r w:rsidR="00B8594F" w:rsidRPr="00F11EFB">
        <w:rPr>
          <w:rFonts w:ascii="Times New Roman" w:hAnsi="Times New Roman" w:cs="Times New Roman"/>
        </w:rPr>
        <w:t>wealth</w:t>
      </w:r>
      <w:r w:rsidR="00370E76" w:rsidRPr="00F11EFB">
        <w:rPr>
          <w:rFonts w:ascii="Times New Roman" w:hAnsi="Times New Roman" w:cs="Times New Roman"/>
        </w:rPr>
        <w:t xml:space="preserve"> </w:t>
      </w:r>
      <w:r w:rsidR="00B8594F" w:rsidRPr="00F11EFB">
        <w:rPr>
          <w:rFonts w:ascii="Times New Roman" w:hAnsi="Times New Roman" w:cs="Times New Roman"/>
        </w:rPr>
        <w:t>strategist</w:t>
      </w:r>
      <w:r w:rsidR="00370E76" w:rsidRPr="00F11EFB">
        <w:rPr>
          <w:rFonts w:ascii="Times New Roman" w:hAnsi="Times New Roman" w:cs="Times New Roman"/>
        </w:rPr>
        <w:t xml:space="preserve"> </w:t>
      </w:r>
      <w:r w:rsidR="00B8594F" w:rsidRPr="00F11EFB">
        <w:rPr>
          <w:rFonts w:ascii="Times New Roman" w:hAnsi="Times New Roman" w:cs="Times New Roman"/>
        </w:rPr>
        <w:t>of</w:t>
      </w:r>
      <w:r w:rsidR="00370E76" w:rsidRPr="00F11EFB">
        <w:rPr>
          <w:rFonts w:ascii="Times New Roman" w:hAnsi="Times New Roman" w:cs="Times New Roman"/>
        </w:rPr>
        <w:t xml:space="preserve"> </w:t>
      </w:r>
      <w:r w:rsidR="00B8594F" w:rsidRPr="00F11EFB">
        <w:rPr>
          <w:rFonts w:ascii="Times New Roman" w:hAnsi="Times New Roman" w:cs="Times New Roman"/>
        </w:rPr>
        <w:t>U.S.</w:t>
      </w:r>
      <w:r w:rsidR="00370E76" w:rsidRPr="00F11EFB">
        <w:rPr>
          <w:rFonts w:ascii="Times New Roman" w:hAnsi="Times New Roman" w:cs="Times New Roman"/>
        </w:rPr>
        <w:t xml:space="preserve"> </w:t>
      </w:r>
      <w:r w:rsidR="00B8594F" w:rsidRPr="00F11EFB">
        <w:rPr>
          <w:rFonts w:ascii="Times New Roman" w:hAnsi="Times New Roman" w:cs="Times New Roman"/>
        </w:rPr>
        <w:t>Trust.</w:t>
      </w:r>
    </w:p>
    <w:p w14:paraId="51324194" w14:textId="7D338113" w:rsidR="00B8594F" w:rsidRPr="00F11EFB" w:rsidRDefault="00B8594F" w:rsidP="00107109">
      <w:pPr>
        <w:ind w:right="4"/>
        <w:contextualSpacing/>
        <w:rPr>
          <w:rFonts w:ascii="Times New Roman" w:hAnsi="Times New Roman" w:cs="Times New Roman"/>
        </w:rPr>
      </w:pPr>
      <w:r w:rsidRPr="00F11EFB">
        <w:rPr>
          <w:rFonts w:ascii="Times New Roman" w:hAnsi="Times New Roman" w:cs="Times New Roman"/>
        </w:rPr>
        <w:t>Entire</w:t>
      </w:r>
      <w:r w:rsidR="00370E76" w:rsidRPr="00F11EFB">
        <w:rPr>
          <w:rFonts w:ascii="Times New Roman" w:hAnsi="Times New Roman" w:cs="Times New Roman"/>
        </w:rPr>
        <w:t xml:space="preserve"> </w:t>
      </w:r>
      <w:r w:rsidRPr="00F11EFB">
        <w:rPr>
          <w:rFonts w:ascii="Times New Roman" w:hAnsi="Times New Roman" w:cs="Times New Roman"/>
        </w:rPr>
        <w:t>religions</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philosophies</w:t>
      </w:r>
      <w:r w:rsidR="00370E76" w:rsidRPr="00F11EFB">
        <w:rPr>
          <w:rFonts w:ascii="Times New Roman" w:hAnsi="Times New Roman" w:cs="Times New Roman"/>
        </w:rPr>
        <w:t xml:space="preserve"> </w:t>
      </w:r>
      <w:ins w:id="1996" w:author="Author">
        <w:r w:rsidR="00E37F0E">
          <w:rPr>
            <w:rFonts w:ascii="Times New Roman" w:hAnsi="Times New Roman" w:cs="Times New Roman"/>
          </w:rPr>
          <w:t xml:space="preserve">are </w:t>
        </w:r>
      </w:ins>
      <w:r w:rsidRPr="00F11EFB">
        <w:rPr>
          <w:rFonts w:ascii="Times New Roman" w:hAnsi="Times New Roman" w:cs="Times New Roman"/>
        </w:rPr>
        <w:t>dedicated</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helping</w:t>
      </w:r>
      <w:r w:rsidR="00370E76" w:rsidRPr="00F11EFB">
        <w:rPr>
          <w:rFonts w:ascii="Times New Roman" w:hAnsi="Times New Roman" w:cs="Times New Roman"/>
        </w:rPr>
        <w:t xml:space="preserve"> </w:t>
      </w:r>
      <w:r w:rsidRPr="00F11EFB">
        <w:rPr>
          <w:rFonts w:ascii="Times New Roman" w:hAnsi="Times New Roman" w:cs="Times New Roman"/>
        </w:rPr>
        <w:t>people</w:t>
      </w:r>
      <w:r w:rsidR="00370E76" w:rsidRPr="00F11EFB">
        <w:rPr>
          <w:rFonts w:ascii="Times New Roman" w:hAnsi="Times New Roman" w:cs="Times New Roman"/>
        </w:rPr>
        <w:t xml:space="preserve"> </w:t>
      </w:r>
      <w:r w:rsidRPr="00F11EFB">
        <w:rPr>
          <w:rFonts w:ascii="Times New Roman" w:hAnsi="Times New Roman" w:cs="Times New Roman"/>
        </w:rPr>
        <w:t>figure</w:t>
      </w:r>
      <w:r w:rsidR="00370E76" w:rsidRPr="00F11EFB">
        <w:rPr>
          <w:rFonts w:ascii="Times New Roman" w:hAnsi="Times New Roman" w:cs="Times New Roman"/>
        </w:rPr>
        <w:t xml:space="preserve"> </w:t>
      </w:r>
      <w:r w:rsidRPr="00F11EFB">
        <w:rPr>
          <w:rFonts w:ascii="Times New Roman" w:hAnsi="Times New Roman" w:cs="Times New Roman"/>
        </w:rPr>
        <w:t>out</w:t>
      </w:r>
      <w:r w:rsidR="00370E76" w:rsidRPr="00F11EFB">
        <w:rPr>
          <w:rFonts w:ascii="Times New Roman" w:hAnsi="Times New Roman" w:cs="Times New Roman"/>
        </w:rPr>
        <w:t xml:space="preserve"> </w:t>
      </w:r>
      <w:r w:rsidRPr="00F11EFB">
        <w:rPr>
          <w:rFonts w:ascii="Times New Roman" w:hAnsi="Times New Roman" w:cs="Times New Roman"/>
        </w:rPr>
        <w:t>what</w:t>
      </w:r>
      <w:r w:rsidR="00370E76" w:rsidRPr="00F11EFB">
        <w:rPr>
          <w:rFonts w:ascii="Times New Roman" w:hAnsi="Times New Roman" w:cs="Times New Roman"/>
        </w:rPr>
        <w:t xml:space="preserve"> </w:t>
      </w:r>
      <w:r w:rsidRPr="00F11EFB">
        <w:rPr>
          <w:rFonts w:ascii="Times New Roman" w:hAnsi="Times New Roman" w:cs="Times New Roman"/>
        </w:rPr>
        <w:t>they</w:t>
      </w:r>
      <w:r w:rsidR="00370E76" w:rsidRPr="00F11EFB">
        <w:rPr>
          <w:rFonts w:ascii="Times New Roman" w:hAnsi="Times New Roman" w:cs="Times New Roman"/>
        </w:rPr>
        <w:t xml:space="preserve"> </w:t>
      </w:r>
      <w:ins w:id="1997" w:author="Author">
        <w:r w:rsidR="00E37F0E">
          <w:rPr>
            <w:rFonts w:ascii="Times New Roman" w:hAnsi="Times New Roman" w:cs="Times New Roman"/>
          </w:rPr>
          <w:t xml:space="preserve">are </w:t>
        </w:r>
      </w:ins>
      <w:r w:rsidRPr="00F11EFB">
        <w:rPr>
          <w:rFonts w:ascii="Times New Roman" w:hAnsi="Times New Roman" w:cs="Times New Roman"/>
        </w:rPr>
        <w:t>meant</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do</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this</w:t>
      </w:r>
      <w:r w:rsidR="00370E76" w:rsidRPr="00F11EFB">
        <w:rPr>
          <w:rFonts w:ascii="Times New Roman" w:hAnsi="Times New Roman" w:cs="Times New Roman"/>
        </w:rPr>
        <w:t xml:space="preserve"> </w:t>
      </w:r>
      <w:r w:rsidRPr="00F11EFB">
        <w:rPr>
          <w:rFonts w:ascii="Times New Roman" w:hAnsi="Times New Roman" w:cs="Times New Roman"/>
        </w:rPr>
        <w:t>life.</w:t>
      </w:r>
      <w:r w:rsidR="00370E76" w:rsidRPr="00F11EFB">
        <w:rPr>
          <w:rFonts w:ascii="Times New Roman" w:hAnsi="Times New Roman" w:cs="Times New Roman"/>
        </w:rPr>
        <w:t xml:space="preserve"> </w:t>
      </w:r>
      <w:r w:rsidRPr="00F11EFB">
        <w:rPr>
          <w:rFonts w:ascii="Times New Roman" w:hAnsi="Times New Roman" w:cs="Times New Roman"/>
        </w:rPr>
        <w:t>We</w:t>
      </w:r>
      <w:r w:rsidR="00370E76" w:rsidRPr="00F11EFB">
        <w:rPr>
          <w:rFonts w:ascii="Times New Roman" w:hAnsi="Times New Roman" w:cs="Times New Roman"/>
        </w:rPr>
        <w:t xml:space="preserve"> </w:t>
      </w:r>
      <w:r w:rsidRPr="00F11EFB">
        <w:rPr>
          <w:rFonts w:ascii="Times New Roman" w:hAnsi="Times New Roman" w:cs="Times New Roman"/>
        </w:rPr>
        <w:t>won</w:t>
      </w:r>
      <w:ins w:id="1998" w:author="Author">
        <w:r w:rsidR="00E37F0E">
          <w:rPr>
            <w:rFonts w:ascii="Times New Roman" w:hAnsi="Times New Roman" w:cs="Times New Roman"/>
          </w:rPr>
          <w:t>’</w:t>
        </w:r>
      </w:ins>
      <w:del w:id="1999" w:author="Author">
        <w:r w:rsidRPr="00F11EFB" w:rsidDel="00E37F0E">
          <w:rPr>
            <w:rFonts w:ascii="Times New Roman" w:hAnsi="Times New Roman" w:cs="Times New Roman"/>
          </w:rPr>
          <w:delText>'</w:delText>
        </w:r>
      </w:del>
      <w:r w:rsidRPr="00F11EFB">
        <w:rPr>
          <w:rFonts w:ascii="Times New Roman" w:hAnsi="Times New Roman" w:cs="Times New Roman"/>
        </w:rPr>
        <w:t>t</w:t>
      </w:r>
      <w:r w:rsidR="00370E76" w:rsidRPr="00F11EFB">
        <w:rPr>
          <w:rFonts w:ascii="Times New Roman" w:hAnsi="Times New Roman" w:cs="Times New Roman"/>
        </w:rPr>
        <w:t xml:space="preserve"> </w:t>
      </w:r>
      <w:proofErr w:type="gramStart"/>
      <w:r w:rsidRPr="00F11EFB">
        <w:rPr>
          <w:rFonts w:ascii="Times New Roman" w:hAnsi="Times New Roman" w:cs="Times New Roman"/>
        </w:rPr>
        <w:t>try</w:t>
      </w:r>
      <w:proofErr w:type="gramEnd"/>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compete</w:t>
      </w:r>
      <w:r w:rsidR="00FB0B0D" w:rsidRPr="00F11EFB">
        <w:rPr>
          <w:rFonts w:ascii="Times New Roman" w:hAnsi="Times New Roman" w:cs="Times New Roman"/>
        </w:rPr>
        <w:t>,</w:t>
      </w:r>
      <w:r w:rsidR="00370E76" w:rsidRPr="00F11EFB">
        <w:rPr>
          <w:rFonts w:ascii="Times New Roman" w:hAnsi="Times New Roman" w:cs="Times New Roman"/>
        </w:rPr>
        <w:t xml:space="preserve"> </w:t>
      </w:r>
      <w:r w:rsidR="00FB0B0D" w:rsidRPr="00F11EFB">
        <w:rPr>
          <w:rFonts w:ascii="Times New Roman" w:hAnsi="Times New Roman" w:cs="Times New Roman"/>
        </w:rPr>
        <w:t>b</w:t>
      </w:r>
      <w:r w:rsidRPr="00F11EFB">
        <w:rPr>
          <w:rFonts w:ascii="Times New Roman" w:hAnsi="Times New Roman" w:cs="Times New Roman"/>
        </w:rPr>
        <w:t>ut</w:t>
      </w:r>
      <w:r w:rsidR="00370E76" w:rsidRPr="00F11EFB">
        <w:rPr>
          <w:rFonts w:ascii="Times New Roman" w:hAnsi="Times New Roman" w:cs="Times New Roman"/>
        </w:rPr>
        <w:t xml:space="preserve"> </w:t>
      </w:r>
      <w:r w:rsidRPr="00F11EFB">
        <w:rPr>
          <w:rFonts w:ascii="Times New Roman" w:hAnsi="Times New Roman" w:cs="Times New Roman"/>
        </w:rPr>
        <w:t>we</w:t>
      </w:r>
      <w:r w:rsidR="00370E76" w:rsidRPr="00F11EFB">
        <w:rPr>
          <w:rFonts w:ascii="Times New Roman" w:hAnsi="Times New Roman" w:cs="Times New Roman"/>
        </w:rPr>
        <w:t xml:space="preserve"> </w:t>
      </w:r>
      <w:r w:rsidRPr="00F11EFB">
        <w:rPr>
          <w:rFonts w:ascii="Times New Roman" w:hAnsi="Times New Roman" w:cs="Times New Roman"/>
        </w:rPr>
        <w:t>will</w:t>
      </w:r>
      <w:r w:rsidR="00370E76" w:rsidRPr="00F11EFB">
        <w:rPr>
          <w:rFonts w:ascii="Times New Roman" w:hAnsi="Times New Roman" w:cs="Times New Roman"/>
        </w:rPr>
        <w:t xml:space="preserve"> </w:t>
      </w:r>
      <w:r w:rsidRPr="00F11EFB">
        <w:rPr>
          <w:rFonts w:ascii="Times New Roman" w:hAnsi="Times New Roman" w:cs="Times New Roman"/>
        </w:rPr>
        <w:t>note</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clear</w:t>
      </w:r>
      <w:r w:rsidR="00370E76" w:rsidRPr="00F11EFB">
        <w:rPr>
          <w:rFonts w:ascii="Times New Roman" w:hAnsi="Times New Roman" w:cs="Times New Roman"/>
        </w:rPr>
        <w:t xml:space="preserve"> </w:t>
      </w:r>
      <w:r w:rsidRPr="00F11EFB">
        <w:rPr>
          <w:rFonts w:ascii="Times New Roman" w:hAnsi="Times New Roman" w:cs="Times New Roman"/>
        </w:rPr>
        <w:t>purpose</w:t>
      </w:r>
      <w:r w:rsidR="00370E76" w:rsidRPr="00F11EFB">
        <w:rPr>
          <w:rFonts w:ascii="Times New Roman" w:hAnsi="Times New Roman" w:cs="Times New Roman"/>
        </w:rPr>
        <w:t xml:space="preserve"> </w:t>
      </w:r>
      <w:r w:rsidRPr="00F11EFB">
        <w:rPr>
          <w:rFonts w:ascii="Times New Roman" w:hAnsi="Times New Roman" w:cs="Times New Roman"/>
        </w:rPr>
        <w:t>can</w:t>
      </w:r>
      <w:r w:rsidR="00370E76" w:rsidRPr="00F11EFB">
        <w:rPr>
          <w:rFonts w:ascii="Times New Roman" w:hAnsi="Times New Roman" w:cs="Times New Roman"/>
        </w:rPr>
        <w:t xml:space="preserve"> </w:t>
      </w:r>
      <w:r w:rsidRPr="00F11EFB">
        <w:rPr>
          <w:rFonts w:ascii="Times New Roman" w:hAnsi="Times New Roman" w:cs="Times New Roman"/>
        </w:rPr>
        <w:t>help</w:t>
      </w:r>
      <w:r w:rsidR="00370E76" w:rsidRPr="00F11EFB">
        <w:rPr>
          <w:rFonts w:ascii="Times New Roman" w:hAnsi="Times New Roman" w:cs="Times New Roman"/>
        </w:rPr>
        <w:t xml:space="preserve"> </w:t>
      </w:r>
      <w:r w:rsidRPr="00F11EFB">
        <w:rPr>
          <w:rFonts w:ascii="Times New Roman" w:hAnsi="Times New Roman" w:cs="Times New Roman"/>
        </w:rPr>
        <w:t>motivate</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make</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save</w:t>
      </w:r>
      <w:r w:rsidR="00370E76" w:rsidRPr="00F11EFB">
        <w:rPr>
          <w:rFonts w:ascii="Times New Roman" w:hAnsi="Times New Roman" w:cs="Times New Roman"/>
        </w:rPr>
        <w:t xml:space="preserve"> </w:t>
      </w:r>
      <w:r w:rsidRPr="00F11EFB">
        <w:rPr>
          <w:rFonts w:ascii="Times New Roman" w:hAnsi="Times New Roman" w:cs="Times New Roman"/>
        </w:rPr>
        <w:t>more.</w:t>
      </w:r>
      <w:r w:rsidR="00370E76" w:rsidRPr="00F11EFB">
        <w:rPr>
          <w:rFonts w:ascii="Times New Roman" w:hAnsi="Times New Roman" w:cs="Times New Roman"/>
        </w:rPr>
        <w:t xml:space="preserve"> </w:t>
      </w:r>
      <w:r w:rsidRPr="00F11EFB">
        <w:rPr>
          <w:rFonts w:ascii="Times New Roman" w:hAnsi="Times New Roman" w:cs="Times New Roman"/>
        </w:rPr>
        <w:t>Indeed,</w:t>
      </w:r>
      <w:r w:rsidR="00370E76" w:rsidRPr="00F11EFB">
        <w:rPr>
          <w:rFonts w:ascii="Times New Roman" w:hAnsi="Times New Roman" w:cs="Times New Roman"/>
        </w:rPr>
        <w:t xml:space="preserve"> </w:t>
      </w:r>
      <w:r w:rsidRPr="00F11EFB">
        <w:rPr>
          <w:rFonts w:ascii="Times New Roman" w:hAnsi="Times New Roman" w:cs="Times New Roman"/>
        </w:rPr>
        <w:t>76%</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millionaires</w:t>
      </w:r>
      <w:r w:rsidR="00370E76" w:rsidRPr="00F11EFB">
        <w:rPr>
          <w:rFonts w:ascii="Times New Roman" w:hAnsi="Times New Roman" w:cs="Times New Roman"/>
        </w:rPr>
        <w:t xml:space="preserve"> </w:t>
      </w:r>
      <w:r w:rsidRPr="00F11EFB">
        <w:rPr>
          <w:rFonts w:ascii="Times New Roman" w:hAnsi="Times New Roman" w:cs="Times New Roman"/>
        </w:rPr>
        <w:t>recognize</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money</w:t>
      </w:r>
      <w:r w:rsidR="00370E76" w:rsidRPr="00F11EFB">
        <w:rPr>
          <w:rFonts w:ascii="Times New Roman" w:hAnsi="Times New Roman" w:cs="Times New Roman"/>
        </w:rPr>
        <w:t xml:space="preserve"> </w:t>
      </w:r>
      <w:r w:rsidRPr="00F11EFB">
        <w:rPr>
          <w:rFonts w:ascii="Times New Roman" w:hAnsi="Times New Roman" w:cs="Times New Roman"/>
        </w:rPr>
        <w:t>can</w:t>
      </w:r>
      <w:r w:rsidR="00370E76" w:rsidRPr="00F11EFB">
        <w:rPr>
          <w:rFonts w:ascii="Times New Roman" w:hAnsi="Times New Roman" w:cs="Times New Roman"/>
        </w:rPr>
        <w:t xml:space="preserve"> </w:t>
      </w:r>
      <w:r w:rsidR="003A5434" w:rsidRPr="00F11EFB">
        <w:rPr>
          <w:rFonts w:ascii="Times New Roman" w:hAnsi="Times New Roman" w:cs="Times New Roman"/>
        </w:rPr>
        <w:t>allow</w:t>
      </w:r>
      <w:r w:rsidR="00370E76" w:rsidRPr="00F11EFB">
        <w:rPr>
          <w:rFonts w:ascii="Times New Roman" w:hAnsi="Times New Roman" w:cs="Times New Roman"/>
        </w:rPr>
        <w:t xml:space="preserve"> </w:t>
      </w:r>
      <w:r w:rsidR="003A5434"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create</w:t>
      </w:r>
      <w:r w:rsidR="00370E76" w:rsidRPr="00F11EFB">
        <w:rPr>
          <w:rFonts w:ascii="Times New Roman" w:hAnsi="Times New Roman" w:cs="Times New Roman"/>
        </w:rPr>
        <w:t xml:space="preserve"> </w:t>
      </w:r>
      <w:r w:rsidRPr="00F11EFB">
        <w:rPr>
          <w:rFonts w:ascii="Times New Roman" w:hAnsi="Times New Roman" w:cs="Times New Roman"/>
        </w:rPr>
        <w:t>change</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fulfill</w:t>
      </w:r>
      <w:r w:rsidR="00370E76" w:rsidRPr="00F11EFB">
        <w:rPr>
          <w:rFonts w:ascii="Times New Roman" w:hAnsi="Times New Roman" w:cs="Times New Roman"/>
        </w:rPr>
        <w:t xml:space="preserve"> </w:t>
      </w:r>
      <w:r w:rsidRPr="00F11EFB">
        <w:rPr>
          <w:rFonts w:ascii="Times New Roman" w:hAnsi="Times New Roman" w:cs="Times New Roman"/>
        </w:rPr>
        <w:t>your</w:t>
      </w:r>
      <w:r w:rsidR="00370E76" w:rsidRPr="00F11EFB">
        <w:rPr>
          <w:rFonts w:ascii="Times New Roman" w:hAnsi="Times New Roman" w:cs="Times New Roman"/>
        </w:rPr>
        <w:t xml:space="preserve"> </w:t>
      </w:r>
      <w:r w:rsidRPr="00F11EFB">
        <w:rPr>
          <w:rFonts w:ascii="Times New Roman" w:hAnsi="Times New Roman" w:cs="Times New Roman"/>
        </w:rPr>
        <w:t>life</w:t>
      </w:r>
      <w:ins w:id="2000" w:author="Author">
        <w:r w:rsidR="00E37F0E">
          <w:rPr>
            <w:rFonts w:ascii="Times New Roman" w:hAnsi="Times New Roman" w:cs="Times New Roman"/>
          </w:rPr>
          <w:t>’</w:t>
        </w:r>
      </w:ins>
      <w:del w:id="2001" w:author="Author">
        <w:r w:rsidRPr="00F11EFB" w:rsidDel="00E37F0E">
          <w:rPr>
            <w:rFonts w:ascii="Times New Roman" w:hAnsi="Times New Roman" w:cs="Times New Roman"/>
          </w:rPr>
          <w:delText>'</w:delText>
        </w:r>
      </w:del>
      <w:r w:rsidRPr="00F11EFB">
        <w:rPr>
          <w:rFonts w:ascii="Times New Roman" w:hAnsi="Times New Roman" w:cs="Times New Roman"/>
        </w:rPr>
        <w:t>s</w:t>
      </w:r>
      <w:r w:rsidR="00370E76" w:rsidRPr="00F11EFB">
        <w:rPr>
          <w:rFonts w:ascii="Times New Roman" w:hAnsi="Times New Roman" w:cs="Times New Roman"/>
        </w:rPr>
        <w:t xml:space="preserve"> </w:t>
      </w:r>
      <w:r w:rsidRPr="00F11EFB">
        <w:rPr>
          <w:rFonts w:ascii="Times New Roman" w:hAnsi="Times New Roman" w:cs="Times New Roman"/>
        </w:rPr>
        <w:t>purpose.</w:t>
      </w:r>
      <w:r w:rsidR="00370E76" w:rsidRPr="00F11EFB">
        <w:rPr>
          <w:rFonts w:ascii="Times New Roman" w:hAnsi="Times New Roman" w:cs="Times New Roman"/>
        </w:rPr>
        <w:t xml:space="preserve"> </w:t>
      </w:r>
    </w:p>
    <w:p w14:paraId="06C93869" w14:textId="34C62008" w:rsidR="00B8594F" w:rsidRPr="00F11EFB" w:rsidDel="00E37F0E" w:rsidRDefault="00B8594F" w:rsidP="00107109">
      <w:pPr>
        <w:ind w:right="4"/>
        <w:contextualSpacing/>
        <w:rPr>
          <w:del w:id="2002" w:author="Author"/>
          <w:rFonts w:ascii="Times New Roman" w:hAnsi="Times New Roman" w:cs="Times New Roman"/>
        </w:rPr>
      </w:pPr>
      <w:r w:rsidRPr="00F11EFB">
        <w:rPr>
          <w:rFonts w:ascii="Times New Roman" w:hAnsi="Times New Roman" w:cs="Times New Roman"/>
        </w:rPr>
        <w:t>Today,</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state</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American</w:t>
      </w:r>
      <w:r w:rsidR="00370E76" w:rsidRPr="00F11EFB">
        <w:rPr>
          <w:rFonts w:ascii="Times New Roman" w:hAnsi="Times New Roman" w:cs="Times New Roman"/>
        </w:rPr>
        <w:t xml:space="preserve"> </w:t>
      </w:r>
      <w:ins w:id="2003" w:author="Author">
        <w:r w:rsidR="008C5655" w:rsidRPr="00F11EFB">
          <w:rPr>
            <w:rFonts w:ascii="Times New Roman" w:hAnsi="Times New Roman" w:cs="Times New Roman"/>
          </w:rPr>
          <w:t>d</w:t>
        </w:r>
      </w:ins>
      <w:del w:id="2004" w:author="Author">
        <w:r w:rsidRPr="00F11EFB" w:rsidDel="008C5655">
          <w:rPr>
            <w:rFonts w:ascii="Times New Roman" w:hAnsi="Times New Roman" w:cs="Times New Roman"/>
          </w:rPr>
          <w:delText>D</w:delText>
        </w:r>
      </w:del>
      <w:r w:rsidRPr="00F11EFB">
        <w:rPr>
          <w:rFonts w:ascii="Times New Roman" w:hAnsi="Times New Roman" w:cs="Times New Roman"/>
        </w:rPr>
        <w:t>ream—the</w:t>
      </w:r>
      <w:r w:rsidR="00370E76" w:rsidRPr="00F11EFB">
        <w:rPr>
          <w:rFonts w:ascii="Times New Roman" w:hAnsi="Times New Roman" w:cs="Times New Roman"/>
        </w:rPr>
        <w:t xml:space="preserve"> </w:t>
      </w:r>
      <w:r w:rsidRPr="00F11EFB">
        <w:rPr>
          <w:rFonts w:ascii="Times New Roman" w:hAnsi="Times New Roman" w:cs="Times New Roman"/>
        </w:rPr>
        <w:t>ability</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anyone</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work</w:t>
      </w:r>
      <w:r w:rsidR="00370E76" w:rsidRPr="00F11EFB">
        <w:rPr>
          <w:rFonts w:ascii="Times New Roman" w:hAnsi="Times New Roman" w:cs="Times New Roman"/>
        </w:rPr>
        <w:t xml:space="preserve"> </w:t>
      </w:r>
      <w:r w:rsidRPr="00F11EFB">
        <w:rPr>
          <w:rFonts w:ascii="Times New Roman" w:hAnsi="Times New Roman" w:cs="Times New Roman"/>
        </w:rPr>
        <w:t>hard</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get</w:t>
      </w:r>
      <w:r w:rsidR="00370E76" w:rsidRPr="00F11EFB">
        <w:rPr>
          <w:rFonts w:ascii="Times New Roman" w:hAnsi="Times New Roman" w:cs="Times New Roman"/>
        </w:rPr>
        <w:t xml:space="preserve"> </w:t>
      </w:r>
      <w:r w:rsidRPr="00F11EFB">
        <w:rPr>
          <w:rFonts w:ascii="Times New Roman" w:hAnsi="Times New Roman" w:cs="Times New Roman"/>
        </w:rPr>
        <w:t>ahead—largely</w:t>
      </w:r>
      <w:r w:rsidR="00370E76" w:rsidRPr="00F11EFB">
        <w:rPr>
          <w:rFonts w:ascii="Times New Roman" w:hAnsi="Times New Roman" w:cs="Times New Roman"/>
        </w:rPr>
        <w:t xml:space="preserve"> </w:t>
      </w:r>
      <w:r w:rsidRPr="00F11EFB">
        <w:rPr>
          <w:rFonts w:ascii="Times New Roman" w:hAnsi="Times New Roman" w:cs="Times New Roman"/>
        </w:rPr>
        <w:t>depends</w:t>
      </w:r>
      <w:r w:rsidR="00370E76" w:rsidRPr="00F11EFB">
        <w:rPr>
          <w:rFonts w:ascii="Times New Roman" w:hAnsi="Times New Roman" w:cs="Times New Roman"/>
        </w:rPr>
        <w:t xml:space="preserve"> </w:t>
      </w:r>
      <w:r w:rsidRPr="00F11EFB">
        <w:rPr>
          <w:rFonts w:ascii="Times New Roman" w:hAnsi="Times New Roman" w:cs="Times New Roman"/>
        </w:rPr>
        <w:t>on</w:t>
      </w:r>
      <w:r w:rsidR="00370E76" w:rsidRPr="00F11EFB">
        <w:rPr>
          <w:rFonts w:ascii="Times New Roman" w:hAnsi="Times New Roman" w:cs="Times New Roman"/>
        </w:rPr>
        <w:t xml:space="preserve"> </w:t>
      </w:r>
      <w:r w:rsidR="00676791" w:rsidRPr="00F11EFB">
        <w:fldChar w:fldCharType="begin"/>
      </w:r>
      <w:r w:rsidR="00676791" w:rsidRPr="00F11EFB">
        <w:instrText xml:space="preserve"> HYPERLINK "http://www.nytimes.com/interactive/2015/05/03/upshot/the-best-and-worst-places-to-grow-up-how-your-area-compares.html" \t "_blank" </w:instrText>
      </w:r>
      <w:r w:rsidR="00676791" w:rsidRPr="00F11EFB">
        <w:fldChar w:fldCharType="separate"/>
      </w:r>
      <w:r w:rsidRPr="00F11EFB">
        <w:rPr>
          <w:rStyle w:val="Hyperlink"/>
          <w:rFonts w:ascii="Times New Roman" w:hAnsi="Times New Roman" w:cs="Times New Roman"/>
          <w:color w:val="auto"/>
          <w:u w:val="none"/>
        </w:rPr>
        <w:t>one’s</w:t>
      </w:r>
      <w:r w:rsidR="00370E76" w:rsidRPr="00F11EFB">
        <w:rPr>
          <w:rStyle w:val="Hyperlink"/>
          <w:rFonts w:ascii="Times New Roman" w:hAnsi="Times New Roman" w:cs="Times New Roman"/>
          <w:color w:val="auto"/>
          <w:u w:val="none"/>
        </w:rPr>
        <w:t xml:space="preserve"> </w:t>
      </w:r>
      <w:ins w:id="2005" w:author="Author">
        <w:r w:rsidR="00E37F0E">
          <w:rPr>
            <w:rStyle w:val="Hyperlink"/>
            <w:rFonts w:ascii="Times New Roman" w:hAnsi="Times New Roman" w:cs="Times New Roman"/>
            <w:color w:val="auto"/>
            <w:u w:val="none"/>
          </w:rPr>
          <w:t>ZIP</w:t>
        </w:r>
      </w:ins>
      <w:del w:id="2006" w:author="Author">
        <w:r w:rsidRPr="00F11EFB" w:rsidDel="00E37F0E">
          <w:rPr>
            <w:rStyle w:val="Hyperlink"/>
            <w:rFonts w:ascii="Times New Roman" w:hAnsi="Times New Roman" w:cs="Times New Roman"/>
            <w:color w:val="auto"/>
            <w:u w:val="none"/>
          </w:rPr>
          <w:delText>zip</w:delText>
        </w:r>
      </w:del>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code</w:t>
      </w:r>
      <w:r w:rsidR="00676791" w:rsidRPr="00F11EFB">
        <w:rPr>
          <w:rStyle w:val="Hyperlink"/>
          <w:rFonts w:ascii="Times New Roman" w:hAnsi="Times New Roman" w:cs="Times New Roman"/>
          <w:color w:val="auto"/>
          <w:u w:val="none"/>
        </w:rPr>
        <w:fldChar w:fldCharType="end"/>
      </w:r>
      <w:r w:rsidRPr="00F11EFB">
        <w:rPr>
          <w:rFonts w:ascii="Times New Roman" w:hAnsi="Times New Roman" w:cs="Times New Roman"/>
        </w:rPr>
        <w:t>.</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is</w:t>
      </w:r>
      <w:r w:rsidR="00370E76" w:rsidRPr="00F11EFB">
        <w:rPr>
          <w:rFonts w:ascii="Times New Roman" w:hAnsi="Times New Roman" w:cs="Times New Roman"/>
        </w:rPr>
        <w:t xml:space="preserve"> </w:t>
      </w:r>
      <w:r w:rsidRPr="00F11EFB">
        <w:rPr>
          <w:rFonts w:ascii="Times New Roman" w:hAnsi="Times New Roman" w:cs="Times New Roman"/>
        </w:rPr>
        <w:t>more</w:t>
      </w:r>
      <w:r w:rsidR="00370E76" w:rsidRPr="00F11EFB">
        <w:rPr>
          <w:rFonts w:ascii="Times New Roman" w:hAnsi="Times New Roman" w:cs="Times New Roman"/>
        </w:rPr>
        <w:t xml:space="preserve"> </w:t>
      </w:r>
      <w:r w:rsidRPr="00F11EFB">
        <w:rPr>
          <w:rFonts w:ascii="Times New Roman" w:hAnsi="Times New Roman" w:cs="Times New Roman"/>
        </w:rPr>
        <w:t>than</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little</w:t>
      </w:r>
      <w:r w:rsidR="00370E76" w:rsidRPr="00F11EFB">
        <w:rPr>
          <w:rFonts w:ascii="Times New Roman" w:hAnsi="Times New Roman" w:cs="Times New Roman"/>
        </w:rPr>
        <w:t xml:space="preserve"> </w:t>
      </w:r>
      <w:r w:rsidRPr="00F11EFB">
        <w:rPr>
          <w:rFonts w:ascii="Times New Roman" w:hAnsi="Times New Roman" w:cs="Times New Roman"/>
        </w:rPr>
        <w:t>troubling,</w:t>
      </w:r>
      <w:r w:rsidR="00370E76" w:rsidRPr="00F11EFB">
        <w:rPr>
          <w:rFonts w:ascii="Times New Roman" w:hAnsi="Times New Roman" w:cs="Times New Roman"/>
        </w:rPr>
        <w:t xml:space="preserve"> </w:t>
      </w:r>
      <w:r w:rsidRPr="00F11EFB">
        <w:rPr>
          <w:rFonts w:ascii="Times New Roman" w:hAnsi="Times New Roman" w:cs="Times New Roman"/>
        </w:rPr>
        <w:t>given</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00676791" w:rsidRPr="00F11EFB">
        <w:fldChar w:fldCharType="begin"/>
      </w:r>
      <w:r w:rsidR="00676791" w:rsidRPr="00F11EFB">
        <w:instrText xml:space="preserve"> HYPERLINK "https://www.americanprogress.org/wp-content/uploads/2013/08/MiddleOutMobility.pdf" \t "_blank" </w:instrText>
      </w:r>
      <w:r w:rsidR="00676791" w:rsidRPr="00F11EFB">
        <w:fldChar w:fldCharType="separate"/>
      </w:r>
      <w:r w:rsidRPr="00F11EFB">
        <w:rPr>
          <w:rStyle w:val="Hyperlink"/>
          <w:rFonts w:ascii="Times New Roman" w:hAnsi="Times New Roman" w:cs="Times New Roman"/>
          <w:color w:val="auto"/>
          <w:u w:val="none"/>
        </w:rPr>
        <w:t>97</w:t>
      </w:r>
      <w:ins w:id="2007" w:author="Author">
        <w:r w:rsidR="00E37F0E">
          <w:rPr>
            <w:rStyle w:val="Hyperlink"/>
            <w:rFonts w:ascii="Times New Roman" w:hAnsi="Times New Roman" w:cs="Times New Roman"/>
            <w:color w:val="auto"/>
            <w:u w:val="none"/>
          </w:rPr>
          <w:t>%</w:t>
        </w:r>
      </w:ins>
      <w:r w:rsidR="00370E76" w:rsidRPr="00F11EFB">
        <w:rPr>
          <w:rStyle w:val="Hyperlink"/>
          <w:rFonts w:ascii="Times New Roman" w:hAnsi="Times New Roman" w:cs="Times New Roman"/>
          <w:color w:val="auto"/>
          <w:u w:val="none"/>
        </w:rPr>
        <w:t xml:space="preserve"> </w:t>
      </w:r>
      <w:del w:id="2008" w:author="Author">
        <w:r w:rsidRPr="00F11EFB" w:rsidDel="00E37F0E">
          <w:rPr>
            <w:rStyle w:val="Hyperlink"/>
            <w:rFonts w:ascii="Times New Roman" w:hAnsi="Times New Roman" w:cs="Times New Roman"/>
            <w:color w:val="auto"/>
            <w:u w:val="none"/>
          </w:rPr>
          <w:delText>percent</w:delText>
        </w:r>
      </w:del>
      <w:r w:rsidR="00676791" w:rsidRPr="00F11EFB">
        <w:rPr>
          <w:rStyle w:val="Hyperlink"/>
          <w:rFonts w:ascii="Times New Roman" w:hAnsi="Times New Roman" w:cs="Times New Roman"/>
          <w:color w:val="auto"/>
          <w:u w:val="none"/>
        </w:rPr>
        <w:fldChar w:fldCharType="end"/>
      </w:r>
      <w:del w:id="2009" w:author="Author">
        <w:r w:rsidR="00370E76" w:rsidRPr="00F11EFB" w:rsidDel="00E37F0E">
          <w:rPr>
            <w:rFonts w:ascii="Times New Roman" w:hAnsi="Times New Roman" w:cs="Times New Roman"/>
          </w:rPr>
          <w:delText xml:space="preserve"> </w:delText>
        </w:r>
      </w:del>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Americans</w:t>
      </w:r>
      <w:r w:rsidR="00370E76" w:rsidRPr="00F11EFB">
        <w:rPr>
          <w:rFonts w:ascii="Times New Roman" w:hAnsi="Times New Roman" w:cs="Times New Roman"/>
        </w:rPr>
        <w:t xml:space="preserve"> </w:t>
      </w:r>
      <w:r w:rsidRPr="00F11EFB">
        <w:rPr>
          <w:rFonts w:ascii="Times New Roman" w:hAnsi="Times New Roman" w:cs="Times New Roman"/>
        </w:rPr>
        <w:t>believe</w:t>
      </w:r>
      <w:r w:rsidR="00370E76" w:rsidRPr="00F11EFB">
        <w:rPr>
          <w:rFonts w:ascii="Times New Roman" w:hAnsi="Times New Roman" w:cs="Times New Roman"/>
        </w:rPr>
        <w:t xml:space="preserve"> </w:t>
      </w:r>
      <w:r w:rsidRPr="00F11EFB">
        <w:rPr>
          <w:rFonts w:ascii="Times New Roman" w:hAnsi="Times New Roman" w:cs="Times New Roman"/>
        </w:rPr>
        <w:t>everyone</w:t>
      </w:r>
      <w:r w:rsidR="00370E76" w:rsidRPr="00F11EFB">
        <w:rPr>
          <w:rFonts w:ascii="Times New Roman" w:hAnsi="Times New Roman" w:cs="Times New Roman"/>
        </w:rPr>
        <w:t xml:space="preserve"> </w:t>
      </w:r>
      <w:r w:rsidRPr="00F11EFB">
        <w:rPr>
          <w:rFonts w:ascii="Times New Roman" w:hAnsi="Times New Roman" w:cs="Times New Roman"/>
        </w:rPr>
        <w:t>should</w:t>
      </w:r>
      <w:r w:rsidR="00370E76" w:rsidRPr="00F11EFB">
        <w:rPr>
          <w:rFonts w:ascii="Times New Roman" w:hAnsi="Times New Roman" w:cs="Times New Roman"/>
        </w:rPr>
        <w:t xml:space="preserve"> </w:t>
      </w:r>
      <w:r w:rsidRPr="00F11EFB">
        <w:rPr>
          <w:rFonts w:ascii="Times New Roman" w:hAnsi="Times New Roman" w:cs="Times New Roman"/>
        </w:rPr>
        <w:t>have</w:t>
      </w:r>
      <w:r w:rsidR="00370E76" w:rsidRPr="00F11EFB">
        <w:rPr>
          <w:rFonts w:ascii="Times New Roman" w:hAnsi="Times New Roman" w:cs="Times New Roman"/>
        </w:rPr>
        <w:t xml:space="preserve"> </w:t>
      </w:r>
      <w:r w:rsidRPr="00F11EFB">
        <w:rPr>
          <w:rFonts w:ascii="Times New Roman" w:hAnsi="Times New Roman" w:cs="Times New Roman"/>
        </w:rPr>
        <w:t>an</w:t>
      </w:r>
      <w:r w:rsidR="00370E76" w:rsidRPr="00F11EFB">
        <w:rPr>
          <w:rFonts w:ascii="Times New Roman" w:hAnsi="Times New Roman" w:cs="Times New Roman"/>
        </w:rPr>
        <w:t xml:space="preserve"> </w:t>
      </w:r>
      <w:r w:rsidRPr="00F11EFB">
        <w:rPr>
          <w:rFonts w:ascii="Times New Roman" w:hAnsi="Times New Roman" w:cs="Times New Roman"/>
        </w:rPr>
        <w:t>equal</w:t>
      </w:r>
      <w:r w:rsidR="00370E76" w:rsidRPr="00F11EFB">
        <w:rPr>
          <w:rFonts w:ascii="Times New Roman" w:hAnsi="Times New Roman" w:cs="Times New Roman"/>
        </w:rPr>
        <w:t xml:space="preserve"> </w:t>
      </w:r>
      <w:r w:rsidRPr="00F11EFB">
        <w:rPr>
          <w:rFonts w:ascii="Times New Roman" w:hAnsi="Times New Roman" w:cs="Times New Roman"/>
        </w:rPr>
        <w:t>shot</w:t>
      </w:r>
      <w:r w:rsidR="00370E76" w:rsidRPr="00F11EFB">
        <w:rPr>
          <w:rFonts w:ascii="Times New Roman" w:hAnsi="Times New Roman" w:cs="Times New Roman"/>
        </w:rPr>
        <w:t xml:space="preserve"> </w:t>
      </w:r>
      <w:r w:rsidRPr="00F11EFB">
        <w:rPr>
          <w:rFonts w:ascii="Times New Roman" w:hAnsi="Times New Roman" w:cs="Times New Roman"/>
        </w:rPr>
        <w:t>at</w:t>
      </w:r>
      <w:r w:rsidR="00370E76" w:rsidRPr="00F11EFB">
        <w:rPr>
          <w:rFonts w:ascii="Times New Roman" w:hAnsi="Times New Roman" w:cs="Times New Roman"/>
        </w:rPr>
        <w:t xml:space="preserve"> </w:t>
      </w:r>
      <w:r w:rsidRPr="00F11EFB">
        <w:rPr>
          <w:rFonts w:ascii="Times New Roman" w:hAnsi="Times New Roman" w:cs="Times New Roman"/>
        </w:rPr>
        <w:t>success</w:t>
      </w:r>
      <w:ins w:id="2010" w:author="Author">
        <w:r w:rsidR="00E37F0E">
          <w:rPr>
            <w:rFonts w:ascii="Times New Roman" w:hAnsi="Times New Roman" w:cs="Times New Roman"/>
          </w:rPr>
          <w:t xml:space="preserve">. </w:t>
        </w:r>
      </w:ins>
    </w:p>
    <w:p w14:paraId="57F468AC" w14:textId="6C501C9B" w:rsidR="00B8594F" w:rsidRPr="00F11EFB" w:rsidRDefault="00B8594F" w:rsidP="00E37F0E">
      <w:pPr>
        <w:ind w:right="4"/>
        <w:contextualSpacing/>
        <w:rPr>
          <w:rFonts w:ascii="Times New Roman" w:hAnsi="Times New Roman" w:cs="Times New Roman"/>
        </w:rPr>
      </w:pPr>
      <w:r w:rsidRPr="00F11EFB">
        <w:rPr>
          <w:rFonts w:ascii="Times New Roman" w:hAnsi="Times New Roman" w:cs="Times New Roman"/>
        </w:rPr>
        <w:t>Greg</w:t>
      </w:r>
      <w:r w:rsidR="00370E76" w:rsidRPr="00F11EFB">
        <w:rPr>
          <w:rFonts w:ascii="Times New Roman" w:hAnsi="Times New Roman" w:cs="Times New Roman"/>
        </w:rPr>
        <w:t xml:space="preserve"> </w:t>
      </w:r>
      <w:r w:rsidRPr="00F11EFB">
        <w:rPr>
          <w:rFonts w:ascii="Times New Roman" w:hAnsi="Times New Roman" w:cs="Times New Roman"/>
        </w:rPr>
        <w:t>Kaufman</w:t>
      </w:r>
      <w:r w:rsidR="00370E76" w:rsidRPr="00F11EFB">
        <w:rPr>
          <w:rFonts w:ascii="Times New Roman" w:hAnsi="Times New Roman" w:cs="Times New Roman"/>
        </w:rPr>
        <w:t xml:space="preserve"> </w:t>
      </w:r>
      <w:r w:rsidRPr="00F11EFB">
        <w:rPr>
          <w:rFonts w:ascii="Times New Roman" w:hAnsi="Times New Roman" w:cs="Times New Roman"/>
        </w:rPr>
        <w:t>state</w:t>
      </w:r>
      <w:ins w:id="2011" w:author="Author">
        <w:r w:rsidR="00E37F0E">
          <w:rPr>
            <w:rFonts w:ascii="Times New Roman" w:hAnsi="Times New Roman" w:cs="Times New Roman"/>
          </w:rPr>
          <w:t>s</w:t>
        </w:r>
      </w:ins>
      <w:del w:id="2012" w:author="Author">
        <w:r w:rsidRPr="00F11EFB" w:rsidDel="00E37F0E">
          <w:rPr>
            <w:rFonts w:ascii="Times New Roman" w:hAnsi="Times New Roman" w:cs="Times New Roman"/>
          </w:rPr>
          <w:delText>d</w:delText>
        </w:r>
      </w:del>
      <w:r w:rsidRPr="00F11EFB">
        <w:rPr>
          <w:rFonts w:ascii="Times New Roman" w:hAnsi="Times New Roman" w:cs="Times New Roman"/>
        </w:rPr>
        <w:t>,</w:t>
      </w:r>
      <w:r w:rsidR="00370E76" w:rsidRPr="00F11EFB">
        <w:rPr>
          <w:rFonts w:ascii="Times New Roman" w:hAnsi="Times New Roman" w:cs="Times New Roman"/>
        </w:rPr>
        <w:t xml:space="preserve"> </w:t>
      </w:r>
      <w:r w:rsidRPr="00F11EFB">
        <w:rPr>
          <w:rFonts w:ascii="Times New Roman" w:hAnsi="Times New Roman" w:cs="Times New Roman"/>
        </w:rPr>
        <w:t>“As</w:t>
      </w:r>
      <w:r w:rsidR="00370E76" w:rsidRPr="00F11EFB">
        <w:rPr>
          <w:rFonts w:ascii="Times New Roman" w:hAnsi="Times New Roman" w:cs="Times New Roman"/>
        </w:rPr>
        <w:t xml:space="preserve"> </w:t>
      </w:r>
      <w:r w:rsidRPr="00F11EFB">
        <w:rPr>
          <w:rFonts w:ascii="Times New Roman" w:hAnsi="Times New Roman" w:cs="Times New Roman"/>
        </w:rPr>
        <w:t>President</w:t>
      </w:r>
      <w:r w:rsidR="00370E76" w:rsidRPr="00F11EFB">
        <w:rPr>
          <w:rFonts w:ascii="Times New Roman" w:hAnsi="Times New Roman" w:cs="Times New Roman"/>
        </w:rPr>
        <w:t xml:space="preserve"> </w:t>
      </w:r>
      <w:r w:rsidRPr="00F11EFB">
        <w:rPr>
          <w:rFonts w:ascii="Times New Roman" w:hAnsi="Times New Roman" w:cs="Times New Roman"/>
        </w:rPr>
        <w:t>Obama</w:t>
      </w:r>
      <w:r w:rsidR="00370E76" w:rsidRPr="00F11EFB">
        <w:rPr>
          <w:rFonts w:ascii="Times New Roman" w:hAnsi="Times New Roman" w:cs="Times New Roman"/>
        </w:rPr>
        <w:t xml:space="preserve"> </w:t>
      </w:r>
      <w:r w:rsidRPr="00F11EFB">
        <w:rPr>
          <w:rFonts w:ascii="Times New Roman" w:hAnsi="Times New Roman" w:cs="Times New Roman"/>
        </w:rPr>
        <w:t>put</w:t>
      </w:r>
      <w:r w:rsidR="00370E76" w:rsidRPr="00F11EFB">
        <w:rPr>
          <w:rFonts w:ascii="Times New Roman" w:hAnsi="Times New Roman" w:cs="Times New Roman"/>
        </w:rPr>
        <w:t xml:space="preserve"> </w:t>
      </w:r>
      <w:r w:rsidRPr="00F11EFB">
        <w:rPr>
          <w:rFonts w:ascii="Times New Roman" w:hAnsi="Times New Roman" w:cs="Times New Roman"/>
        </w:rPr>
        <w:t>it</w:t>
      </w:r>
      <w:r w:rsidR="00370E76" w:rsidRPr="00F11EFB">
        <w:rPr>
          <w:rFonts w:ascii="Times New Roman" w:hAnsi="Times New Roman" w:cs="Times New Roman"/>
        </w:rPr>
        <w:t xml:space="preserve"> </w:t>
      </w:r>
      <w:r w:rsidRPr="00F11EFB">
        <w:rPr>
          <w:rFonts w:ascii="Times New Roman" w:hAnsi="Times New Roman" w:cs="Times New Roman"/>
        </w:rPr>
        <w:t>earlier</w:t>
      </w:r>
      <w:r w:rsidR="00370E76" w:rsidRPr="00F11EFB">
        <w:rPr>
          <w:rFonts w:ascii="Times New Roman" w:hAnsi="Times New Roman" w:cs="Times New Roman"/>
        </w:rPr>
        <w:t xml:space="preserve"> </w:t>
      </w:r>
      <w:r w:rsidRPr="00F11EFB">
        <w:rPr>
          <w:rFonts w:ascii="Times New Roman" w:hAnsi="Times New Roman" w:cs="Times New Roman"/>
        </w:rPr>
        <w:t>this</w:t>
      </w:r>
      <w:r w:rsidR="00370E76" w:rsidRPr="00F11EFB">
        <w:rPr>
          <w:rFonts w:ascii="Times New Roman" w:hAnsi="Times New Roman" w:cs="Times New Roman"/>
        </w:rPr>
        <w:t xml:space="preserve"> </w:t>
      </w:r>
      <w:r w:rsidRPr="00F11EFB">
        <w:rPr>
          <w:rFonts w:ascii="Times New Roman" w:hAnsi="Times New Roman" w:cs="Times New Roman"/>
        </w:rPr>
        <w:t>year:</w:t>
      </w:r>
      <w:del w:id="2013" w:author="Author">
        <w:r w:rsidRPr="00F11EFB" w:rsidDel="00E37F0E">
          <w:rPr>
            <w:rFonts w:ascii="Times New Roman" w:hAnsi="Times New Roman" w:cs="Times New Roman"/>
          </w:rPr>
          <w:delText>”</w:delText>
        </w:r>
      </w:del>
      <w:r w:rsidR="00370E76" w:rsidRPr="00F11EFB">
        <w:rPr>
          <w:rFonts w:ascii="Times New Roman" w:hAnsi="Times New Roman" w:cs="Times New Roman"/>
        </w:rPr>
        <w:t xml:space="preserve"> </w:t>
      </w:r>
      <w:ins w:id="2014" w:author="Author">
        <w:r w:rsidR="00E37F0E">
          <w:rPr>
            <w:rFonts w:ascii="Times New Roman" w:hAnsi="Times New Roman" w:cs="Times New Roman"/>
          </w:rPr>
          <w:t>‘</w:t>
        </w:r>
      </w:ins>
      <w:del w:id="2015" w:author="Author">
        <w:r w:rsidRPr="00F11EFB" w:rsidDel="00E37F0E">
          <w:rPr>
            <w:rFonts w:ascii="Times New Roman" w:hAnsi="Times New Roman" w:cs="Times New Roman"/>
          </w:rPr>
          <w:delText>“</w:delText>
        </w:r>
      </w:del>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this</w:t>
      </w:r>
      <w:r w:rsidR="00370E76" w:rsidRPr="00F11EFB">
        <w:rPr>
          <w:rFonts w:ascii="Times New Roman" w:hAnsi="Times New Roman" w:cs="Times New Roman"/>
        </w:rPr>
        <w:t xml:space="preserve"> </w:t>
      </w:r>
      <w:r w:rsidRPr="00F11EFB">
        <w:rPr>
          <w:rFonts w:ascii="Times New Roman" w:hAnsi="Times New Roman" w:cs="Times New Roman"/>
        </w:rPr>
        <w:t>country,</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all</w:t>
      </w:r>
      <w:r w:rsidR="00370E76" w:rsidRPr="00F11EFB">
        <w:rPr>
          <w:rFonts w:ascii="Times New Roman" w:hAnsi="Times New Roman" w:cs="Times New Roman"/>
        </w:rPr>
        <w:t xml:space="preserve"> </w:t>
      </w:r>
      <w:r w:rsidRPr="00F11EFB">
        <w:rPr>
          <w:rFonts w:ascii="Times New Roman" w:hAnsi="Times New Roman" w:cs="Times New Roman"/>
        </w:rPr>
        <w:t>countries,</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person’s</w:t>
      </w:r>
      <w:r w:rsidR="00370E76" w:rsidRPr="00F11EFB">
        <w:rPr>
          <w:rFonts w:ascii="Times New Roman" w:hAnsi="Times New Roman" w:cs="Times New Roman"/>
        </w:rPr>
        <w:t xml:space="preserve"> </w:t>
      </w:r>
      <w:ins w:id="2016" w:author="Author">
        <w:r w:rsidR="00E37F0E">
          <w:rPr>
            <w:rFonts w:ascii="Times New Roman" w:hAnsi="Times New Roman" w:cs="Times New Roman"/>
          </w:rPr>
          <w:t>ZIP</w:t>
        </w:r>
      </w:ins>
      <w:del w:id="2017" w:author="Author">
        <w:r w:rsidRPr="00F11EFB" w:rsidDel="00E37F0E">
          <w:rPr>
            <w:rFonts w:ascii="Times New Roman" w:hAnsi="Times New Roman" w:cs="Times New Roman"/>
          </w:rPr>
          <w:delText>zip</w:delText>
        </w:r>
      </w:del>
      <w:r w:rsidR="00370E76" w:rsidRPr="00F11EFB">
        <w:rPr>
          <w:rFonts w:ascii="Times New Roman" w:hAnsi="Times New Roman" w:cs="Times New Roman"/>
        </w:rPr>
        <w:t xml:space="preserve"> </w:t>
      </w:r>
      <w:r w:rsidRPr="00F11EFB">
        <w:rPr>
          <w:rFonts w:ascii="Times New Roman" w:hAnsi="Times New Roman" w:cs="Times New Roman"/>
        </w:rPr>
        <w:t>code</w:t>
      </w:r>
      <w:r w:rsidR="00370E76" w:rsidRPr="00F11EFB">
        <w:rPr>
          <w:rFonts w:ascii="Times New Roman" w:hAnsi="Times New Roman" w:cs="Times New Roman"/>
        </w:rPr>
        <w:t xml:space="preserve"> </w:t>
      </w:r>
      <w:r w:rsidRPr="00F11EFB">
        <w:rPr>
          <w:rFonts w:ascii="Times New Roman" w:hAnsi="Times New Roman" w:cs="Times New Roman"/>
        </w:rPr>
        <w:t>shouldn’t</w:t>
      </w:r>
      <w:r w:rsidR="00370E76" w:rsidRPr="00F11EFB">
        <w:rPr>
          <w:rFonts w:ascii="Times New Roman" w:hAnsi="Times New Roman" w:cs="Times New Roman"/>
        </w:rPr>
        <w:t xml:space="preserve"> </w:t>
      </w:r>
      <w:r w:rsidRPr="00F11EFB">
        <w:rPr>
          <w:rFonts w:ascii="Times New Roman" w:hAnsi="Times New Roman" w:cs="Times New Roman"/>
        </w:rPr>
        <w:t>decide</w:t>
      </w:r>
      <w:r w:rsidR="00370E76" w:rsidRPr="00F11EFB">
        <w:rPr>
          <w:rFonts w:ascii="Times New Roman" w:hAnsi="Times New Roman" w:cs="Times New Roman"/>
        </w:rPr>
        <w:t xml:space="preserve"> </w:t>
      </w:r>
      <w:r w:rsidRPr="00F11EFB">
        <w:rPr>
          <w:rFonts w:ascii="Times New Roman" w:hAnsi="Times New Roman" w:cs="Times New Roman"/>
        </w:rPr>
        <w:t>their</w:t>
      </w:r>
      <w:r w:rsidR="00370E76" w:rsidRPr="00F11EFB">
        <w:rPr>
          <w:rFonts w:ascii="Times New Roman" w:hAnsi="Times New Roman" w:cs="Times New Roman"/>
        </w:rPr>
        <w:t xml:space="preserve"> </w:t>
      </w:r>
      <w:r w:rsidRPr="00F11EFB">
        <w:rPr>
          <w:rFonts w:ascii="Times New Roman" w:hAnsi="Times New Roman" w:cs="Times New Roman"/>
        </w:rPr>
        <w:t>destiny.</w:t>
      </w:r>
      <w:ins w:id="2018" w:author="Author">
        <w:r w:rsidR="00E37F0E">
          <w:rPr>
            <w:rFonts w:ascii="Times New Roman" w:hAnsi="Times New Roman" w:cs="Times New Roman"/>
          </w:rPr>
          <w:t>’</w:t>
        </w:r>
      </w:ins>
      <w:r w:rsidRPr="00F11EFB">
        <w:rPr>
          <w:rFonts w:ascii="Times New Roman" w:hAnsi="Times New Roman" w:cs="Times New Roman"/>
        </w:rPr>
        <w:t>”</w:t>
      </w:r>
    </w:p>
    <w:p w14:paraId="5370D5FF" w14:textId="11453225" w:rsidR="00B8594F" w:rsidRPr="00F11EFB" w:rsidDel="00B37264" w:rsidRDefault="00B8594F" w:rsidP="00370E38">
      <w:pPr>
        <w:ind w:right="4"/>
        <w:contextualSpacing/>
        <w:rPr>
          <w:del w:id="2019" w:author="Author"/>
          <w:rFonts w:ascii="Times New Roman" w:hAnsi="Times New Roman" w:cs="Times New Roman"/>
        </w:rPr>
      </w:pPr>
      <w:r w:rsidRPr="00F11EFB">
        <w:rPr>
          <w:rFonts w:ascii="Times New Roman" w:hAnsi="Times New Roman" w:cs="Times New Roman"/>
        </w:rPr>
        <w:t>But</w:t>
      </w:r>
      <w:r w:rsidR="00370E76" w:rsidRPr="00F11EFB">
        <w:rPr>
          <w:rFonts w:ascii="Times New Roman" w:hAnsi="Times New Roman" w:cs="Times New Roman"/>
        </w:rPr>
        <w:t xml:space="preserve"> </w:t>
      </w:r>
      <w:r w:rsidRPr="00F11EFB">
        <w:rPr>
          <w:rFonts w:ascii="Times New Roman" w:hAnsi="Times New Roman" w:cs="Times New Roman"/>
        </w:rPr>
        <w:t>what</w:t>
      </w:r>
      <w:r w:rsidR="00370E76" w:rsidRPr="00F11EFB">
        <w:rPr>
          <w:rFonts w:ascii="Times New Roman" w:hAnsi="Times New Roman" w:cs="Times New Roman"/>
        </w:rPr>
        <w:t xml:space="preserve"> </w:t>
      </w:r>
      <w:r w:rsidRPr="00F11EFB">
        <w:rPr>
          <w:rFonts w:ascii="Times New Roman" w:hAnsi="Times New Roman" w:cs="Times New Roman"/>
        </w:rPr>
        <w:t>makes</w:t>
      </w:r>
      <w:r w:rsidR="00370E76" w:rsidRPr="00F11EFB">
        <w:rPr>
          <w:rFonts w:ascii="Times New Roman" w:hAnsi="Times New Roman" w:cs="Times New Roman"/>
        </w:rPr>
        <w:t xml:space="preserve"> </w:t>
      </w:r>
      <w:r w:rsidRPr="00F11EFB">
        <w:rPr>
          <w:rFonts w:ascii="Times New Roman" w:hAnsi="Times New Roman" w:cs="Times New Roman"/>
        </w:rPr>
        <w:t>this</w:t>
      </w:r>
      <w:r w:rsidR="00370E76" w:rsidRPr="00F11EFB">
        <w:rPr>
          <w:rFonts w:ascii="Times New Roman" w:hAnsi="Times New Roman" w:cs="Times New Roman"/>
        </w:rPr>
        <w:t xml:space="preserve"> </w:t>
      </w:r>
      <w:r w:rsidRPr="00F11EFB">
        <w:rPr>
          <w:rFonts w:ascii="Times New Roman" w:hAnsi="Times New Roman" w:cs="Times New Roman"/>
        </w:rPr>
        <w:t>trend</w:t>
      </w:r>
      <w:r w:rsidR="00370E76" w:rsidRPr="00F11EFB">
        <w:rPr>
          <w:rFonts w:ascii="Times New Roman" w:hAnsi="Times New Roman" w:cs="Times New Roman"/>
        </w:rPr>
        <w:t xml:space="preserve"> </w:t>
      </w:r>
      <w:r w:rsidRPr="00F11EFB">
        <w:rPr>
          <w:rFonts w:ascii="Times New Roman" w:hAnsi="Times New Roman" w:cs="Times New Roman"/>
        </w:rPr>
        <w:t>even</w:t>
      </w:r>
      <w:r w:rsidR="00370E76" w:rsidRPr="00F11EFB">
        <w:rPr>
          <w:rFonts w:ascii="Times New Roman" w:hAnsi="Times New Roman" w:cs="Times New Roman"/>
        </w:rPr>
        <w:t xml:space="preserve"> </w:t>
      </w:r>
      <w:r w:rsidRPr="00F11EFB">
        <w:rPr>
          <w:rFonts w:ascii="Times New Roman" w:hAnsi="Times New Roman" w:cs="Times New Roman"/>
        </w:rPr>
        <w:t>more</w:t>
      </w:r>
      <w:r w:rsidR="00370E76" w:rsidRPr="00F11EFB">
        <w:rPr>
          <w:rFonts w:ascii="Times New Roman" w:hAnsi="Times New Roman" w:cs="Times New Roman"/>
        </w:rPr>
        <w:t xml:space="preserve"> </w:t>
      </w:r>
      <w:r w:rsidRPr="00F11EFB">
        <w:rPr>
          <w:rFonts w:ascii="Times New Roman" w:hAnsi="Times New Roman" w:cs="Times New Roman"/>
        </w:rPr>
        <w:t>problematic</w:t>
      </w:r>
      <w:ins w:id="2020" w:author="Author">
        <w:r w:rsidR="00B37264">
          <w:rPr>
            <w:rFonts w:ascii="Times New Roman" w:hAnsi="Times New Roman" w:cs="Times New Roman"/>
          </w:rPr>
          <w:t>,</w:t>
        </w:r>
      </w:ins>
      <w:del w:id="2021" w:author="Author">
        <w:r w:rsidRPr="00F11EFB" w:rsidDel="00B37264">
          <w:rPr>
            <w:rFonts w:ascii="Times New Roman" w:hAnsi="Times New Roman" w:cs="Times New Roman"/>
          </w:rPr>
          <w:delText>,</w:delText>
        </w:r>
      </w:del>
      <w:r w:rsidR="00370E76" w:rsidRPr="00F11EFB">
        <w:rPr>
          <w:rFonts w:ascii="Times New Roman" w:hAnsi="Times New Roman" w:cs="Times New Roman"/>
        </w:rPr>
        <w:t xml:space="preserve"> </w:t>
      </w:r>
      <w:r w:rsidRPr="00F11EFB">
        <w:rPr>
          <w:rFonts w:ascii="Times New Roman" w:hAnsi="Times New Roman" w:cs="Times New Roman"/>
        </w:rPr>
        <w:t>as</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new</w:t>
      </w:r>
      <w:r w:rsidR="00370E76" w:rsidRPr="00F11EFB">
        <w:rPr>
          <w:rFonts w:ascii="Times New Roman" w:hAnsi="Times New Roman" w:cs="Times New Roman"/>
        </w:rPr>
        <w:t xml:space="preserve"> </w:t>
      </w:r>
      <w:ins w:id="2022" w:author="Author">
        <w:r w:rsidR="00B37264">
          <w:rPr>
            <w:rFonts w:ascii="Times New Roman" w:hAnsi="Times New Roman" w:cs="Times New Roman"/>
          </w:rPr>
          <w:t>C</w:t>
        </w:r>
      </w:ins>
      <w:del w:id="2023" w:author="Author">
        <w:r w:rsidR="00FB0B0D" w:rsidRPr="00F11EFB" w:rsidDel="00B37264">
          <w:rPr>
            <w:rFonts w:ascii="Times New Roman" w:hAnsi="Times New Roman" w:cs="Times New Roman"/>
          </w:rPr>
          <w:delText>c</w:delText>
        </w:r>
      </w:del>
      <w:r w:rsidRPr="00F11EFB">
        <w:rPr>
          <w:rFonts w:ascii="Times New Roman" w:hAnsi="Times New Roman" w:cs="Times New Roman"/>
        </w:rPr>
        <w:t>enter</w:t>
      </w:r>
      <w:r w:rsidR="00370E76" w:rsidRPr="00F11EFB">
        <w:rPr>
          <w:rFonts w:ascii="Times New Roman" w:hAnsi="Times New Roman" w:cs="Times New Roman"/>
        </w:rPr>
        <w:t xml:space="preserve"> </w:t>
      </w:r>
      <w:r w:rsidRPr="00F11EFB">
        <w:rPr>
          <w:rFonts w:ascii="Times New Roman" w:hAnsi="Times New Roman" w:cs="Times New Roman"/>
        </w:rPr>
        <w:t>for</w:t>
      </w:r>
      <w:r w:rsidR="00370E76" w:rsidRPr="00F11EFB">
        <w:rPr>
          <w:rFonts w:ascii="Times New Roman" w:hAnsi="Times New Roman" w:cs="Times New Roman"/>
        </w:rPr>
        <w:t xml:space="preserve"> </w:t>
      </w:r>
      <w:r w:rsidRPr="00F11EFB">
        <w:rPr>
          <w:rFonts w:ascii="Times New Roman" w:hAnsi="Times New Roman" w:cs="Times New Roman"/>
        </w:rPr>
        <w:t>American</w:t>
      </w:r>
      <w:r w:rsidR="00370E76" w:rsidRPr="00F11EFB">
        <w:rPr>
          <w:rFonts w:ascii="Times New Roman" w:hAnsi="Times New Roman" w:cs="Times New Roman"/>
        </w:rPr>
        <w:t xml:space="preserve"> </w:t>
      </w:r>
      <w:ins w:id="2024" w:author="Author">
        <w:r w:rsidR="00B37264">
          <w:rPr>
            <w:rFonts w:ascii="Times New Roman" w:hAnsi="Times New Roman" w:cs="Times New Roman"/>
          </w:rPr>
          <w:t>P</w:t>
        </w:r>
      </w:ins>
      <w:del w:id="2025" w:author="Author">
        <w:r w:rsidR="003A5434" w:rsidRPr="00F11EFB" w:rsidDel="00B37264">
          <w:rPr>
            <w:rFonts w:ascii="Times New Roman" w:hAnsi="Times New Roman" w:cs="Times New Roman"/>
          </w:rPr>
          <w:delText>the</w:delText>
        </w:r>
        <w:r w:rsidR="00370E76" w:rsidRPr="00F11EFB" w:rsidDel="00B37264">
          <w:rPr>
            <w:rFonts w:ascii="Times New Roman" w:hAnsi="Times New Roman" w:cs="Times New Roman"/>
          </w:rPr>
          <w:delText xml:space="preserve"> </w:delText>
        </w:r>
        <w:r w:rsidR="00FB0B0D" w:rsidRPr="00F11EFB" w:rsidDel="00B37264">
          <w:rPr>
            <w:rFonts w:ascii="Times New Roman" w:hAnsi="Times New Roman" w:cs="Times New Roman"/>
          </w:rPr>
          <w:delText>p</w:delText>
        </w:r>
      </w:del>
      <w:r w:rsidRPr="00F11EFB">
        <w:rPr>
          <w:rFonts w:ascii="Times New Roman" w:hAnsi="Times New Roman" w:cs="Times New Roman"/>
        </w:rPr>
        <w:t>rogress</w:t>
      </w:r>
      <w:r w:rsidR="00370E76" w:rsidRPr="00F11EFB">
        <w:rPr>
          <w:rFonts w:ascii="Times New Roman" w:hAnsi="Times New Roman" w:cs="Times New Roman"/>
        </w:rPr>
        <w:t xml:space="preserve"> </w:t>
      </w:r>
      <w:hyperlink r:id="rId25" w:tgtFrame="_blank" w:history="1">
        <w:r w:rsidRPr="00F11EFB">
          <w:rPr>
            <w:rStyle w:val="Hyperlink"/>
            <w:rFonts w:ascii="Times New Roman" w:hAnsi="Times New Roman" w:cs="Times New Roman"/>
            <w:color w:val="auto"/>
            <w:u w:val="none"/>
          </w:rPr>
          <w:t>report</w:t>
        </w:r>
      </w:hyperlink>
      <w:r w:rsidR="00370E76" w:rsidRPr="00F11EFB">
        <w:rPr>
          <w:rFonts w:ascii="Times New Roman" w:hAnsi="Times New Roman" w:cs="Times New Roman"/>
        </w:rPr>
        <w:t xml:space="preserve"> </w:t>
      </w:r>
      <w:r w:rsidRPr="00F11EFB">
        <w:rPr>
          <w:rFonts w:ascii="Times New Roman" w:hAnsi="Times New Roman" w:cs="Times New Roman"/>
        </w:rPr>
        <w:t>indicates,</w:t>
      </w:r>
      <w:r w:rsidR="00370E76" w:rsidRPr="00F11EFB">
        <w:rPr>
          <w:rFonts w:ascii="Times New Roman" w:hAnsi="Times New Roman" w:cs="Times New Roman"/>
        </w:rPr>
        <w:t xml:space="preserve"> </w:t>
      </w:r>
      <w:r w:rsidRPr="00F11EFB">
        <w:rPr>
          <w:rFonts w:ascii="Times New Roman" w:hAnsi="Times New Roman" w:cs="Times New Roman"/>
        </w:rPr>
        <w:t>is</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now—due</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lack</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affordable</w:t>
      </w:r>
      <w:r w:rsidR="00370E76" w:rsidRPr="00F11EFB">
        <w:rPr>
          <w:rFonts w:ascii="Times New Roman" w:hAnsi="Times New Roman" w:cs="Times New Roman"/>
        </w:rPr>
        <w:t xml:space="preserve"> </w:t>
      </w:r>
      <w:r w:rsidRPr="00F11EFB">
        <w:rPr>
          <w:rFonts w:ascii="Times New Roman" w:hAnsi="Times New Roman" w:cs="Times New Roman"/>
        </w:rPr>
        <w:t>housing</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enduring</w:t>
      </w:r>
      <w:r w:rsidR="00370E76" w:rsidRPr="00F11EFB">
        <w:rPr>
          <w:rFonts w:ascii="Times New Roman" w:hAnsi="Times New Roman" w:cs="Times New Roman"/>
        </w:rPr>
        <w:t xml:space="preserve"> </w:t>
      </w:r>
      <w:r w:rsidRPr="00F11EFB">
        <w:rPr>
          <w:rFonts w:ascii="Times New Roman" w:hAnsi="Times New Roman" w:cs="Times New Roman"/>
        </w:rPr>
        <w:t>patterns</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residential</w:t>
      </w:r>
      <w:r w:rsidR="00370E76" w:rsidRPr="00F11EFB">
        <w:rPr>
          <w:rFonts w:ascii="Times New Roman" w:hAnsi="Times New Roman" w:cs="Times New Roman"/>
        </w:rPr>
        <w:t xml:space="preserve"> </w:t>
      </w:r>
      <w:r w:rsidRPr="00F11EFB">
        <w:rPr>
          <w:rFonts w:ascii="Times New Roman" w:hAnsi="Times New Roman" w:cs="Times New Roman"/>
        </w:rPr>
        <w:t>segregation—the</w:t>
      </w:r>
      <w:r w:rsidR="00370E76" w:rsidRPr="00F11EFB">
        <w:rPr>
          <w:rFonts w:ascii="Times New Roman" w:hAnsi="Times New Roman" w:cs="Times New Roman"/>
        </w:rPr>
        <w:t xml:space="preserve"> </w:t>
      </w:r>
      <w:ins w:id="2026" w:author="Author">
        <w:r w:rsidR="00B37264">
          <w:rPr>
            <w:rFonts w:ascii="Times New Roman" w:hAnsi="Times New Roman" w:cs="Times New Roman"/>
          </w:rPr>
          <w:t>ZIP</w:t>
        </w:r>
      </w:ins>
      <w:del w:id="2027" w:author="Author">
        <w:r w:rsidRPr="00F11EFB" w:rsidDel="00B37264">
          <w:rPr>
            <w:rFonts w:ascii="Times New Roman" w:hAnsi="Times New Roman" w:cs="Times New Roman"/>
          </w:rPr>
          <w:delText>zip</w:delText>
        </w:r>
      </w:del>
      <w:r w:rsidR="00370E76" w:rsidRPr="00F11EFB">
        <w:rPr>
          <w:rFonts w:ascii="Times New Roman" w:hAnsi="Times New Roman" w:cs="Times New Roman"/>
        </w:rPr>
        <w:t xml:space="preserve"> </w:t>
      </w:r>
      <w:r w:rsidRPr="00F11EFB">
        <w:rPr>
          <w:rFonts w:ascii="Times New Roman" w:hAnsi="Times New Roman" w:cs="Times New Roman"/>
        </w:rPr>
        <w:t>code</w:t>
      </w:r>
      <w:r w:rsidR="00370E76" w:rsidRPr="00F11EFB">
        <w:rPr>
          <w:rFonts w:ascii="Times New Roman" w:hAnsi="Times New Roman" w:cs="Times New Roman"/>
        </w:rPr>
        <w:t xml:space="preserve"> </w:t>
      </w:r>
      <w:r w:rsidRPr="00F11EFB">
        <w:rPr>
          <w:rFonts w:ascii="Times New Roman" w:hAnsi="Times New Roman" w:cs="Times New Roman"/>
        </w:rPr>
        <w:t>where</w:t>
      </w:r>
      <w:r w:rsidR="00370E76" w:rsidRPr="00F11EFB">
        <w:rPr>
          <w:rFonts w:ascii="Times New Roman" w:hAnsi="Times New Roman" w:cs="Times New Roman"/>
        </w:rPr>
        <w:t xml:space="preserve"> </w:t>
      </w:r>
      <w:r w:rsidRPr="00F11EFB">
        <w:rPr>
          <w:rFonts w:ascii="Times New Roman" w:hAnsi="Times New Roman" w:cs="Times New Roman"/>
        </w:rPr>
        <w:t>people</w:t>
      </w:r>
      <w:r w:rsidR="00370E76" w:rsidRPr="00F11EFB">
        <w:rPr>
          <w:rFonts w:ascii="Times New Roman" w:hAnsi="Times New Roman" w:cs="Times New Roman"/>
        </w:rPr>
        <w:t xml:space="preserve"> </w:t>
      </w:r>
      <w:r w:rsidRPr="00F11EFB">
        <w:rPr>
          <w:rFonts w:ascii="Times New Roman" w:hAnsi="Times New Roman" w:cs="Times New Roman"/>
        </w:rPr>
        <w:t>live</w:t>
      </w:r>
      <w:r w:rsidR="00370E76" w:rsidRPr="00F11EFB">
        <w:rPr>
          <w:rFonts w:ascii="Times New Roman" w:hAnsi="Times New Roman" w:cs="Times New Roman"/>
        </w:rPr>
        <w:t xml:space="preserve"> </w:t>
      </w:r>
      <w:r w:rsidRPr="00F11EFB">
        <w:rPr>
          <w:rFonts w:ascii="Times New Roman" w:hAnsi="Times New Roman" w:cs="Times New Roman"/>
        </w:rPr>
        <w:t>is</w:t>
      </w:r>
      <w:r w:rsidR="00370E76" w:rsidRPr="00F11EFB">
        <w:rPr>
          <w:rFonts w:ascii="Times New Roman" w:hAnsi="Times New Roman" w:cs="Times New Roman"/>
        </w:rPr>
        <w:t xml:space="preserve"> </w:t>
      </w:r>
      <w:r w:rsidRPr="00F11EFB">
        <w:rPr>
          <w:rFonts w:ascii="Times New Roman" w:hAnsi="Times New Roman" w:cs="Times New Roman"/>
        </w:rPr>
        <w:t>largely</w:t>
      </w:r>
      <w:r w:rsidR="00370E76" w:rsidRPr="00F11EFB">
        <w:rPr>
          <w:rFonts w:ascii="Times New Roman" w:hAnsi="Times New Roman" w:cs="Times New Roman"/>
        </w:rPr>
        <w:t xml:space="preserve"> </w:t>
      </w:r>
      <w:r w:rsidRPr="00F11EFB">
        <w:rPr>
          <w:rFonts w:ascii="Times New Roman" w:hAnsi="Times New Roman" w:cs="Times New Roman"/>
        </w:rPr>
        <w:t>determined</w:t>
      </w:r>
      <w:r w:rsidR="00370E76" w:rsidRPr="00F11EFB">
        <w:rPr>
          <w:rFonts w:ascii="Times New Roman" w:hAnsi="Times New Roman" w:cs="Times New Roman"/>
        </w:rPr>
        <w:t xml:space="preserve"> </w:t>
      </w:r>
      <w:r w:rsidRPr="00F11EFB">
        <w:rPr>
          <w:rFonts w:ascii="Times New Roman" w:hAnsi="Times New Roman" w:cs="Times New Roman"/>
        </w:rPr>
        <w:t>by</w:t>
      </w:r>
      <w:r w:rsidR="00370E76" w:rsidRPr="00F11EFB">
        <w:rPr>
          <w:rFonts w:ascii="Times New Roman" w:hAnsi="Times New Roman" w:cs="Times New Roman"/>
        </w:rPr>
        <w:t xml:space="preserve"> </w:t>
      </w:r>
      <w:r w:rsidRPr="00F11EFB">
        <w:rPr>
          <w:rFonts w:ascii="Times New Roman" w:hAnsi="Times New Roman" w:cs="Times New Roman"/>
        </w:rPr>
        <w:t>income,</w:t>
      </w:r>
      <w:r w:rsidR="00370E76" w:rsidRPr="00F11EFB">
        <w:rPr>
          <w:rFonts w:ascii="Times New Roman" w:hAnsi="Times New Roman" w:cs="Times New Roman"/>
        </w:rPr>
        <w:t xml:space="preserve"> </w:t>
      </w:r>
      <w:r w:rsidRPr="00F11EFB">
        <w:rPr>
          <w:rFonts w:ascii="Times New Roman" w:hAnsi="Times New Roman" w:cs="Times New Roman"/>
        </w:rPr>
        <w:t>race,</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ethnicity.</w:t>
      </w:r>
      <w:ins w:id="2028" w:author="Author">
        <w:r w:rsidR="00B37264">
          <w:rPr>
            <w:rFonts w:ascii="Times New Roman" w:hAnsi="Times New Roman" w:cs="Times New Roman"/>
          </w:rPr>
          <w:t xml:space="preserve"> </w:t>
        </w:r>
      </w:ins>
    </w:p>
    <w:p w14:paraId="193E2BFC" w14:textId="5E92207F" w:rsidR="00FB0B0D" w:rsidRPr="00F11EFB" w:rsidDel="00AC3542" w:rsidRDefault="00B8594F">
      <w:pPr>
        <w:ind w:right="4"/>
        <w:contextualSpacing/>
        <w:rPr>
          <w:del w:id="2029" w:author="Author"/>
          <w:rFonts w:ascii="Times New Roman" w:hAnsi="Times New Roman" w:cs="Times New Roman"/>
        </w:rPr>
      </w:pP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report’s</w:t>
      </w:r>
      <w:r w:rsidR="00370E76" w:rsidRPr="00F11EFB">
        <w:rPr>
          <w:rFonts w:ascii="Times New Roman" w:hAnsi="Times New Roman" w:cs="Times New Roman"/>
        </w:rPr>
        <w:t xml:space="preserve"> </w:t>
      </w:r>
      <w:commentRangeStart w:id="2030"/>
      <w:r w:rsidRPr="00F11EFB">
        <w:rPr>
          <w:rFonts w:ascii="Times New Roman" w:hAnsi="Times New Roman" w:cs="Times New Roman"/>
        </w:rPr>
        <w:t>co</w:t>
      </w:r>
      <w:del w:id="2031" w:author="Author">
        <w:r w:rsidRPr="00F11EFB" w:rsidDel="00B37264">
          <w:rPr>
            <w:rFonts w:ascii="Times New Roman" w:hAnsi="Times New Roman" w:cs="Times New Roman"/>
          </w:rPr>
          <w:delText>-</w:delText>
        </w:r>
      </w:del>
      <w:r w:rsidRPr="00F11EFB">
        <w:rPr>
          <w:rFonts w:ascii="Times New Roman" w:hAnsi="Times New Roman" w:cs="Times New Roman"/>
        </w:rPr>
        <w:t>authors</w:t>
      </w:r>
      <w:commentRangeEnd w:id="2030"/>
      <w:r w:rsidR="00B37264">
        <w:rPr>
          <w:rStyle w:val="CommentReference"/>
        </w:rPr>
        <w:commentReference w:id="2030"/>
      </w:r>
      <w:r w:rsidR="00370E76" w:rsidRPr="00F11EFB">
        <w:rPr>
          <w:rFonts w:ascii="Times New Roman" w:hAnsi="Times New Roman" w:cs="Times New Roman"/>
        </w:rPr>
        <w:t xml:space="preserve"> </w:t>
      </w:r>
      <w:r w:rsidRPr="00F11EFB">
        <w:rPr>
          <w:rFonts w:ascii="Times New Roman" w:hAnsi="Times New Roman" w:cs="Times New Roman"/>
        </w:rPr>
        <w:t>suggest</w:t>
      </w:r>
      <w:r w:rsidR="00370E76" w:rsidRPr="00F11EFB">
        <w:rPr>
          <w:rFonts w:ascii="Times New Roman" w:hAnsi="Times New Roman" w:cs="Times New Roman"/>
        </w:rPr>
        <w:t xml:space="preserve"> </w:t>
      </w:r>
      <w:r w:rsidRPr="00F11EFB">
        <w:rPr>
          <w:rFonts w:ascii="Times New Roman" w:hAnsi="Times New Roman" w:cs="Times New Roman"/>
        </w:rPr>
        <w:t>that</w:t>
      </w:r>
      <w:del w:id="2032" w:author="Author">
        <w:r w:rsidR="00FB0B0D" w:rsidRPr="00F11EFB" w:rsidDel="00B37264">
          <w:rPr>
            <w:rFonts w:ascii="Times New Roman" w:hAnsi="Times New Roman" w:cs="Times New Roman"/>
          </w:rPr>
          <w:delText>,</w:delText>
        </w:r>
      </w:del>
      <w:r w:rsidR="00370E76" w:rsidRPr="00F11EFB">
        <w:rPr>
          <w:rFonts w:ascii="Times New Roman" w:hAnsi="Times New Roman" w:cs="Times New Roman"/>
        </w:rPr>
        <w:t xml:space="preserve"> </w:t>
      </w:r>
      <w:r w:rsidRPr="00F11EFB">
        <w:rPr>
          <w:rFonts w:ascii="Times New Roman" w:hAnsi="Times New Roman" w:cs="Times New Roman"/>
        </w:rPr>
        <w:t>if</w:t>
      </w:r>
      <w:r w:rsidR="00370E76" w:rsidRPr="00F11EFB">
        <w:rPr>
          <w:rFonts w:ascii="Times New Roman" w:hAnsi="Times New Roman" w:cs="Times New Roman"/>
        </w:rPr>
        <w:t xml:space="preserve"> </w:t>
      </w:r>
      <w:r w:rsidRPr="00F11EFB">
        <w:rPr>
          <w:rFonts w:ascii="Times New Roman" w:hAnsi="Times New Roman" w:cs="Times New Roman"/>
        </w:rPr>
        <w:t>we</w:t>
      </w:r>
      <w:r w:rsidR="00370E76" w:rsidRPr="00F11EFB">
        <w:rPr>
          <w:rFonts w:ascii="Times New Roman" w:hAnsi="Times New Roman" w:cs="Times New Roman"/>
        </w:rPr>
        <w:t xml:space="preserve"> </w:t>
      </w:r>
      <w:r w:rsidRPr="00F11EFB">
        <w:rPr>
          <w:rFonts w:ascii="Times New Roman" w:hAnsi="Times New Roman" w:cs="Times New Roman"/>
        </w:rPr>
        <w:t>want</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change</w:t>
      </w:r>
      <w:r w:rsidR="00370E76" w:rsidRPr="00F11EFB">
        <w:rPr>
          <w:rFonts w:ascii="Times New Roman" w:hAnsi="Times New Roman" w:cs="Times New Roman"/>
        </w:rPr>
        <w:t xml:space="preserve"> </w:t>
      </w:r>
      <w:r w:rsidRPr="00F11EFB">
        <w:rPr>
          <w:rFonts w:ascii="Times New Roman" w:hAnsi="Times New Roman" w:cs="Times New Roman"/>
        </w:rPr>
        <w:t>this</w:t>
      </w:r>
      <w:r w:rsidR="00370E76" w:rsidRPr="00F11EFB">
        <w:rPr>
          <w:rFonts w:ascii="Times New Roman" w:hAnsi="Times New Roman" w:cs="Times New Roman"/>
        </w:rPr>
        <w:t xml:space="preserve"> </w:t>
      </w:r>
      <w:r w:rsidRPr="00F11EFB">
        <w:rPr>
          <w:rFonts w:ascii="Times New Roman" w:hAnsi="Times New Roman" w:cs="Times New Roman"/>
        </w:rPr>
        <w:t>unacceptable</w:t>
      </w:r>
      <w:r w:rsidR="00370E76" w:rsidRPr="00F11EFB">
        <w:rPr>
          <w:rFonts w:ascii="Times New Roman" w:hAnsi="Times New Roman" w:cs="Times New Roman"/>
        </w:rPr>
        <w:t xml:space="preserve"> </w:t>
      </w:r>
      <w:r w:rsidRPr="00F11EFB">
        <w:rPr>
          <w:rFonts w:ascii="Times New Roman" w:hAnsi="Times New Roman" w:cs="Times New Roman"/>
        </w:rPr>
        <w:t>status</w:t>
      </w:r>
      <w:r w:rsidR="00370E76" w:rsidRPr="00F11EFB">
        <w:rPr>
          <w:rFonts w:ascii="Times New Roman" w:hAnsi="Times New Roman" w:cs="Times New Roman"/>
        </w:rPr>
        <w:t xml:space="preserve"> </w:t>
      </w:r>
      <w:r w:rsidRPr="00F11EFB">
        <w:rPr>
          <w:rFonts w:ascii="Times New Roman" w:hAnsi="Times New Roman" w:cs="Times New Roman"/>
        </w:rPr>
        <w:t>quo</w:t>
      </w:r>
      <w:ins w:id="2033" w:author="Author">
        <w:r w:rsidR="00B37264">
          <w:rPr>
            <w:rFonts w:ascii="Times New Roman" w:hAnsi="Times New Roman" w:cs="Times New Roman"/>
          </w:rPr>
          <w:t>,</w:t>
        </w:r>
      </w:ins>
      <w:r w:rsidR="00370E76" w:rsidRPr="00F11EFB">
        <w:rPr>
          <w:rFonts w:ascii="Times New Roman" w:hAnsi="Times New Roman" w:cs="Times New Roman"/>
        </w:rPr>
        <w:t xml:space="preserve"> </w:t>
      </w:r>
      <w:r w:rsidRPr="00F11EFB">
        <w:rPr>
          <w:rFonts w:ascii="Times New Roman" w:hAnsi="Times New Roman" w:cs="Times New Roman"/>
        </w:rPr>
        <w:t>we</w:t>
      </w:r>
      <w:r w:rsidR="00370E76" w:rsidRPr="00F11EFB">
        <w:rPr>
          <w:rFonts w:ascii="Times New Roman" w:hAnsi="Times New Roman" w:cs="Times New Roman"/>
        </w:rPr>
        <w:t xml:space="preserve"> </w:t>
      </w:r>
      <w:r w:rsidRPr="00F11EFB">
        <w:rPr>
          <w:rFonts w:ascii="Times New Roman" w:hAnsi="Times New Roman" w:cs="Times New Roman"/>
        </w:rPr>
        <w:t>need</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work</w:t>
      </w:r>
      <w:r w:rsidR="00370E76" w:rsidRPr="00F11EFB">
        <w:rPr>
          <w:rFonts w:ascii="Times New Roman" w:hAnsi="Times New Roman" w:cs="Times New Roman"/>
        </w:rPr>
        <w:t xml:space="preserve"> </w:t>
      </w:r>
      <w:r w:rsidRPr="00F11EFB">
        <w:rPr>
          <w:rFonts w:ascii="Times New Roman" w:hAnsi="Times New Roman" w:cs="Times New Roman"/>
        </w:rPr>
        <w:t>on</w:t>
      </w:r>
      <w:r w:rsidR="00370E76" w:rsidRPr="00F11EFB">
        <w:rPr>
          <w:rFonts w:ascii="Times New Roman" w:hAnsi="Times New Roman" w:cs="Times New Roman"/>
        </w:rPr>
        <w:t xml:space="preserve"> </w:t>
      </w:r>
      <w:r w:rsidRPr="00F11EFB">
        <w:rPr>
          <w:rFonts w:ascii="Times New Roman" w:hAnsi="Times New Roman" w:cs="Times New Roman"/>
        </w:rPr>
        <w:t>two</w:t>
      </w:r>
      <w:r w:rsidR="00370E76" w:rsidRPr="00F11EFB">
        <w:rPr>
          <w:rFonts w:ascii="Times New Roman" w:hAnsi="Times New Roman" w:cs="Times New Roman"/>
        </w:rPr>
        <w:t xml:space="preserve"> </w:t>
      </w:r>
      <w:r w:rsidRPr="00F11EFB">
        <w:rPr>
          <w:rFonts w:ascii="Times New Roman" w:hAnsi="Times New Roman" w:cs="Times New Roman"/>
        </w:rPr>
        <w:t>fronts:</w:t>
      </w:r>
      <w:r w:rsidR="00370E76" w:rsidRPr="00F11EFB">
        <w:rPr>
          <w:rFonts w:ascii="Times New Roman" w:hAnsi="Times New Roman" w:cs="Times New Roman"/>
        </w:rPr>
        <w:t xml:space="preserve"> </w:t>
      </w:r>
      <w:r w:rsidRPr="00F11EFB">
        <w:rPr>
          <w:rFonts w:ascii="Times New Roman" w:hAnsi="Times New Roman" w:cs="Times New Roman"/>
        </w:rPr>
        <w:t>reinvest</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impoverished</w:t>
      </w:r>
      <w:r w:rsidR="00370E76" w:rsidRPr="00F11EFB">
        <w:rPr>
          <w:rFonts w:ascii="Times New Roman" w:hAnsi="Times New Roman" w:cs="Times New Roman"/>
        </w:rPr>
        <w:t xml:space="preserve"> </w:t>
      </w:r>
      <w:r w:rsidRPr="00F11EFB">
        <w:rPr>
          <w:rFonts w:ascii="Times New Roman" w:hAnsi="Times New Roman" w:cs="Times New Roman"/>
        </w:rPr>
        <w:t>neighborhoods</w:t>
      </w:r>
      <w:del w:id="2034" w:author="Author">
        <w:r w:rsidR="00FB0B0D" w:rsidRPr="00F11EFB" w:rsidDel="00AC3542">
          <w:rPr>
            <w:rFonts w:ascii="Times New Roman" w:hAnsi="Times New Roman" w:cs="Times New Roman"/>
          </w:rPr>
          <w:delText>,</w:delText>
        </w:r>
      </w:del>
      <w:r w:rsidR="00370E76" w:rsidRPr="00F11EFB">
        <w:rPr>
          <w:rFonts w:ascii="Times New Roman" w:hAnsi="Times New Roman" w:cs="Times New Roman"/>
        </w:rPr>
        <w:t xml:space="preserve"> </w:t>
      </w:r>
      <w:ins w:id="2035" w:author="Author">
        <w:r w:rsidR="00AC3542">
          <w:rPr>
            <w:rFonts w:ascii="Times New Roman" w:hAnsi="Times New Roman" w:cs="Times New Roman"/>
          </w:rPr>
          <w:t xml:space="preserve">so that </w:t>
        </w:r>
      </w:ins>
      <w:del w:id="2036" w:author="Author">
        <w:r w:rsidRPr="00F11EFB" w:rsidDel="00AC3542">
          <w:rPr>
            <w:rFonts w:ascii="Times New Roman" w:hAnsi="Times New Roman" w:cs="Times New Roman"/>
          </w:rPr>
          <w:delText>so</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that</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maturity</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to</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focus</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on</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it</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and</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make</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decisions</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in</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the</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context</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of</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what's</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most</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important</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to</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them,"</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says</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Paul</w:delText>
        </w:r>
        <w:r w:rsidR="00FB0B0D" w:rsidRPr="00F11EFB" w:rsidDel="00AC3542">
          <w:rPr>
            <w:rFonts w:ascii="Times New Roman" w:hAnsi="Times New Roman" w:cs="Times New Roman"/>
          </w:rPr>
          <w:delText>.</w:delText>
        </w:r>
      </w:del>
    </w:p>
    <w:p w14:paraId="065B3252" w14:textId="5B06EC1E" w:rsidR="00B8594F" w:rsidRPr="00F11EFB" w:rsidDel="00AC3542" w:rsidRDefault="00B8594F">
      <w:pPr>
        <w:ind w:right="4"/>
        <w:contextualSpacing/>
        <w:rPr>
          <w:del w:id="2037" w:author="Author"/>
          <w:rFonts w:ascii="Times New Roman" w:hAnsi="Times New Roman" w:cs="Times New Roman"/>
        </w:rPr>
      </w:pPr>
      <w:del w:id="2038" w:author="Author">
        <w:r w:rsidRPr="00F11EFB" w:rsidDel="00AC3542">
          <w:rPr>
            <w:rFonts w:ascii="Times New Roman" w:hAnsi="Times New Roman" w:cs="Times New Roman"/>
          </w:rPr>
          <w:delText>Today,</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the</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state</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of</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the</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American</w:delText>
        </w:r>
        <w:r w:rsidR="00370E76" w:rsidRPr="00F11EFB" w:rsidDel="00AC3542">
          <w:rPr>
            <w:rFonts w:ascii="Times New Roman" w:hAnsi="Times New Roman" w:cs="Times New Roman"/>
          </w:rPr>
          <w:delText xml:space="preserve"> </w:delText>
        </w:r>
        <w:r w:rsidRPr="00F11EFB" w:rsidDel="008C5655">
          <w:rPr>
            <w:rFonts w:ascii="Times New Roman" w:hAnsi="Times New Roman" w:cs="Times New Roman"/>
          </w:rPr>
          <w:delText>D</w:delText>
        </w:r>
        <w:r w:rsidRPr="00F11EFB" w:rsidDel="00AC3542">
          <w:rPr>
            <w:rFonts w:ascii="Times New Roman" w:hAnsi="Times New Roman" w:cs="Times New Roman"/>
          </w:rPr>
          <w:delText>ream—the</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ability</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of</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anyone</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to</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work</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hard</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and</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get</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ahead—largely</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depends</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on</w:delText>
        </w:r>
        <w:r w:rsidR="00370E76" w:rsidRPr="00F11EFB" w:rsidDel="00AC3542">
          <w:rPr>
            <w:rFonts w:ascii="Times New Roman" w:hAnsi="Times New Roman" w:cs="Times New Roman"/>
          </w:rPr>
          <w:delText xml:space="preserve"> </w:delText>
        </w:r>
        <w:r w:rsidR="00676791" w:rsidRPr="00F11EFB" w:rsidDel="00AC3542">
          <w:fldChar w:fldCharType="begin"/>
        </w:r>
        <w:r w:rsidR="00676791" w:rsidRPr="00F11EFB" w:rsidDel="00AC3542">
          <w:delInstrText xml:space="preserve"> HYPERLINK "http://www.nytimes.com/interactive/2015/05/03/upshot/the-best-and-worst-places-to-grow-up-how-your-area-compares.html" \t "_blank" </w:delInstrText>
        </w:r>
        <w:r w:rsidR="00676791" w:rsidRPr="00F11EFB" w:rsidDel="00AC3542">
          <w:fldChar w:fldCharType="separate"/>
        </w:r>
        <w:r w:rsidRPr="00F11EFB" w:rsidDel="00AC3542">
          <w:rPr>
            <w:rStyle w:val="Hyperlink"/>
            <w:rFonts w:ascii="Times New Roman" w:hAnsi="Times New Roman" w:cs="Times New Roman"/>
            <w:color w:val="auto"/>
            <w:u w:val="none"/>
          </w:rPr>
          <w:delText>one’s</w:delText>
        </w:r>
        <w:r w:rsidR="00370E76" w:rsidRPr="00F11EFB" w:rsidDel="00AC3542">
          <w:rPr>
            <w:rStyle w:val="Hyperlink"/>
            <w:rFonts w:ascii="Times New Roman" w:hAnsi="Times New Roman" w:cs="Times New Roman"/>
            <w:color w:val="auto"/>
            <w:u w:val="none"/>
          </w:rPr>
          <w:delText xml:space="preserve"> </w:delText>
        </w:r>
        <w:r w:rsidRPr="00F11EFB" w:rsidDel="00AC3542">
          <w:rPr>
            <w:rStyle w:val="Hyperlink"/>
            <w:rFonts w:ascii="Times New Roman" w:hAnsi="Times New Roman" w:cs="Times New Roman"/>
            <w:color w:val="auto"/>
            <w:u w:val="none"/>
          </w:rPr>
          <w:delText>zip</w:delText>
        </w:r>
        <w:r w:rsidR="00370E76" w:rsidRPr="00F11EFB" w:rsidDel="00AC3542">
          <w:rPr>
            <w:rStyle w:val="Hyperlink"/>
            <w:rFonts w:ascii="Times New Roman" w:hAnsi="Times New Roman" w:cs="Times New Roman"/>
            <w:color w:val="auto"/>
            <w:u w:val="none"/>
          </w:rPr>
          <w:delText xml:space="preserve"> </w:delText>
        </w:r>
        <w:r w:rsidRPr="00F11EFB" w:rsidDel="00AC3542">
          <w:rPr>
            <w:rStyle w:val="Hyperlink"/>
            <w:rFonts w:ascii="Times New Roman" w:hAnsi="Times New Roman" w:cs="Times New Roman"/>
            <w:color w:val="auto"/>
            <w:u w:val="none"/>
          </w:rPr>
          <w:delText>code</w:delText>
        </w:r>
        <w:r w:rsidR="00676791" w:rsidRPr="00F11EFB" w:rsidDel="00AC3542">
          <w:rPr>
            <w:rStyle w:val="Hyperlink"/>
            <w:rFonts w:ascii="Times New Roman" w:hAnsi="Times New Roman" w:cs="Times New Roman"/>
            <w:color w:val="auto"/>
            <w:u w:val="none"/>
          </w:rPr>
          <w:fldChar w:fldCharType="end"/>
        </w:r>
        <w:r w:rsidRPr="00F11EFB" w:rsidDel="00AC3542">
          <w:rPr>
            <w:rFonts w:ascii="Times New Roman" w:hAnsi="Times New Roman" w:cs="Times New Roman"/>
          </w:rPr>
          <w:delText>.</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That</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is</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more</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than</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a</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little</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troubling,</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given</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that</w:delText>
        </w:r>
        <w:r w:rsidR="00370E76" w:rsidRPr="00F11EFB" w:rsidDel="00AC3542">
          <w:rPr>
            <w:rFonts w:ascii="Times New Roman" w:hAnsi="Times New Roman" w:cs="Times New Roman"/>
          </w:rPr>
          <w:delText xml:space="preserve"> </w:delText>
        </w:r>
        <w:r w:rsidR="00676791" w:rsidRPr="00F11EFB" w:rsidDel="00AC3542">
          <w:fldChar w:fldCharType="begin"/>
        </w:r>
        <w:r w:rsidR="00676791" w:rsidRPr="00F11EFB" w:rsidDel="00AC3542">
          <w:delInstrText xml:space="preserve"> HYPERLINK "https://www.americanprogress.org/wp-content/uploads/2013/08/MiddleOutMobility.pdf" \t "_blank" </w:delInstrText>
        </w:r>
        <w:r w:rsidR="00676791" w:rsidRPr="00F11EFB" w:rsidDel="00AC3542">
          <w:fldChar w:fldCharType="separate"/>
        </w:r>
        <w:r w:rsidRPr="00F11EFB" w:rsidDel="00AC3542">
          <w:rPr>
            <w:rStyle w:val="Hyperlink"/>
            <w:rFonts w:ascii="Times New Roman" w:hAnsi="Times New Roman" w:cs="Times New Roman"/>
            <w:color w:val="auto"/>
            <w:u w:val="none"/>
          </w:rPr>
          <w:delText>97</w:delText>
        </w:r>
        <w:r w:rsidR="00370E76" w:rsidRPr="00F11EFB" w:rsidDel="00AC3542">
          <w:rPr>
            <w:rStyle w:val="Hyperlink"/>
            <w:rFonts w:ascii="Times New Roman" w:hAnsi="Times New Roman" w:cs="Times New Roman"/>
            <w:color w:val="auto"/>
            <w:u w:val="none"/>
          </w:rPr>
          <w:delText xml:space="preserve"> </w:delText>
        </w:r>
        <w:r w:rsidRPr="00F11EFB" w:rsidDel="00AC3542">
          <w:rPr>
            <w:rStyle w:val="Hyperlink"/>
            <w:rFonts w:ascii="Times New Roman" w:hAnsi="Times New Roman" w:cs="Times New Roman"/>
            <w:color w:val="auto"/>
            <w:u w:val="none"/>
          </w:rPr>
          <w:delText>percent</w:delText>
        </w:r>
        <w:r w:rsidR="00676791" w:rsidRPr="00F11EFB" w:rsidDel="00AC3542">
          <w:rPr>
            <w:rStyle w:val="Hyperlink"/>
            <w:rFonts w:ascii="Times New Roman" w:hAnsi="Times New Roman" w:cs="Times New Roman"/>
            <w:color w:val="auto"/>
            <w:u w:val="none"/>
          </w:rPr>
          <w:fldChar w:fldCharType="end"/>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of</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Americans</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believe</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everyone</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should</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have</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an</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equal</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shot</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at</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success.</w:delText>
        </w:r>
      </w:del>
    </w:p>
    <w:p w14:paraId="73A63799" w14:textId="44BDB33C" w:rsidR="00B8594F" w:rsidRPr="00F11EFB" w:rsidDel="00AC3542" w:rsidRDefault="00B8594F">
      <w:pPr>
        <w:ind w:right="4"/>
        <w:contextualSpacing/>
        <w:rPr>
          <w:del w:id="2039" w:author="Author"/>
          <w:rFonts w:ascii="Times New Roman" w:hAnsi="Times New Roman" w:cs="Times New Roman"/>
        </w:rPr>
      </w:pPr>
      <w:del w:id="2040" w:author="Author">
        <w:r w:rsidRPr="00F11EFB" w:rsidDel="00AC3542">
          <w:rPr>
            <w:rFonts w:ascii="Times New Roman" w:hAnsi="Times New Roman" w:cs="Times New Roman"/>
          </w:rPr>
          <w:delText>Greg</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Kaufman</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stated,</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“As</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President</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Obama</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put</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it</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earlier</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this</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year:”</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“In</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this</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country,</w:delText>
        </w:r>
        <w:r w:rsidR="00370E76" w:rsidRPr="00F11EFB" w:rsidDel="00AC3542">
          <w:rPr>
            <w:rFonts w:ascii="Times New Roman" w:hAnsi="Times New Roman" w:cs="Times New Roman"/>
          </w:rPr>
          <w:delText xml:space="preserve"> </w:delText>
        </w:r>
      </w:del>
    </w:p>
    <w:p w14:paraId="4B394BC3" w14:textId="13DE309C" w:rsidR="00577091" w:rsidRPr="00F11EFB" w:rsidDel="00676791" w:rsidRDefault="00577091">
      <w:pPr>
        <w:ind w:right="4"/>
        <w:contextualSpacing/>
        <w:rPr>
          <w:del w:id="2041" w:author="Author"/>
          <w:rFonts w:ascii="Times New Roman" w:hAnsi="Times New Roman" w:cs="Times New Roman"/>
        </w:rPr>
      </w:pPr>
      <w:del w:id="2042" w:author="Author">
        <w:r w:rsidRPr="00F11EFB" w:rsidDel="00676791">
          <w:rPr>
            <w:rFonts w:ascii="Times New Roman" w:hAnsi="Times New Roman" w:cs="Times New Roman"/>
          </w:rPr>
          <w:delText>THE</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CHAPTER</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3</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“THE</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TRUTHS</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AND</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UNTRUTHS”</w:delText>
        </w:r>
        <w:r w:rsidR="00370E76" w:rsidRPr="00F11EFB" w:rsidDel="00676791">
          <w:rPr>
            <w:rFonts w:ascii="Times New Roman" w:hAnsi="Times New Roman" w:cs="Times New Roman"/>
          </w:rPr>
          <w:delText xml:space="preserve"> </w:delText>
        </w:r>
      </w:del>
    </w:p>
    <w:p w14:paraId="4AAFD12E" w14:textId="1F12D9D4" w:rsidR="00B8594F" w:rsidRPr="00F11EFB" w:rsidDel="00AC3542" w:rsidRDefault="00B8594F">
      <w:pPr>
        <w:ind w:right="4"/>
        <w:contextualSpacing/>
        <w:rPr>
          <w:del w:id="2043" w:author="Author"/>
          <w:rFonts w:ascii="Times New Roman" w:hAnsi="Times New Roman" w:cs="Times New Roman"/>
        </w:rPr>
        <w:pPrChange w:id="2044" w:author="Editor" w:date="2020-11-10T16:38:00Z">
          <w:pPr>
            <w:ind w:right="4" w:firstLine="0"/>
            <w:contextualSpacing/>
          </w:pPr>
        </w:pPrChange>
      </w:pPr>
      <w:del w:id="2045" w:author="Author">
        <w:r w:rsidRPr="00F11EFB" w:rsidDel="00AC3542">
          <w:rPr>
            <w:rFonts w:ascii="Times New Roman" w:hAnsi="Times New Roman" w:cs="Times New Roman"/>
          </w:rPr>
          <w:delText>of</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all</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countries,</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a</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person’s</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zip</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code</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shouldn’t</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decide</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their</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destiny.”</w:delText>
        </w:r>
      </w:del>
    </w:p>
    <w:p w14:paraId="22EA0B58" w14:textId="7E4B0DD4" w:rsidR="00B8594F" w:rsidRPr="00F11EFB" w:rsidRDefault="00B8594F" w:rsidP="00AC3542">
      <w:pPr>
        <w:ind w:right="4"/>
        <w:contextualSpacing/>
        <w:rPr>
          <w:rFonts w:ascii="Times New Roman" w:hAnsi="Times New Roman" w:cs="Times New Roman"/>
        </w:rPr>
      </w:pPr>
      <w:del w:id="2046" w:author="Author">
        <w:r w:rsidRPr="00F11EFB" w:rsidDel="00AC3542">
          <w:rPr>
            <w:rFonts w:ascii="Times New Roman" w:hAnsi="Times New Roman" w:cs="Times New Roman"/>
          </w:rPr>
          <w:delText>The</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report’s</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co-authors</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suggest</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that</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if</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we</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want</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to</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change</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this</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unacceptable</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status</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quo</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we</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need</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to</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work</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on</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two</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fronts:</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reinvest</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in</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impoverished</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neighborhoods</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so</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that</w:delText>
        </w:r>
        <w:r w:rsidR="00370E76" w:rsidRPr="00F11EFB" w:rsidDel="00AC3542">
          <w:rPr>
            <w:rFonts w:ascii="Times New Roman" w:hAnsi="Times New Roman" w:cs="Times New Roman"/>
          </w:rPr>
          <w:delText xml:space="preserve"> </w:delText>
        </w:r>
      </w:del>
      <w:r w:rsidRPr="00F11EFB">
        <w:rPr>
          <w:rFonts w:ascii="Times New Roman" w:hAnsi="Times New Roman" w:cs="Times New Roman"/>
        </w:rPr>
        <w:t>residents</w:t>
      </w:r>
      <w:r w:rsidR="00370E76" w:rsidRPr="00F11EFB">
        <w:rPr>
          <w:rFonts w:ascii="Times New Roman" w:hAnsi="Times New Roman" w:cs="Times New Roman"/>
        </w:rPr>
        <w:t xml:space="preserve"> </w:t>
      </w:r>
      <w:r w:rsidRPr="00F11EFB">
        <w:rPr>
          <w:rFonts w:ascii="Times New Roman" w:hAnsi="Times New Roman" w:cs="Times New Roman"/>
        </w:rPr>
        <w:t>have</w:t>
      </w:r>
      <w:r w:rsidR="00370E76" w:rsidRPr="00F11EFB">
        <w:rPr>
          <w:rFonts w:ascii="Times New Roman" w:hAnsi="Times New Roman" w:cs="Times New Roman"/>
        </w:rPr>
        <w:t xml:space="preserve"> </w:t>
      </w:r>
      <w:r w:rsidRPr="00F11EFB">
        <w:rPr>
          <w:rFonts w:ascii="Times New Roman" w:hAnsi="Times New Roman" w:cs="Times New Roman"/>
        </w:rPr>
        <w:t>access</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high-quality</w:t>
      </w:r>
      <w:r w:rsidR="00370E76" w:rsidRPr="00F11EFB">
        <w:rPr>
          <w:rFonts w:ascii="Times New Roman" w:hAnsi="Times New Roman" w:cs="Times New Roman"/>
        </w:rPr>
        <w:t xml:space="preserve"> </w:t>
      </w:r>
      <w:r w:rsidRPr="00F11EFB">
        <w:rPr>
          <w:rFonts w:ascii="Times New Roman" w:hAnsi="Times New Roman" w:cs="Times New Roman"/>
        </w:rPr>
        <w:t>housing,</w:t>
      </w:r>
      <w:r w:rsidR="00370E76" w:rsidRPr="00F11EFB">
        <w:rPr>
          <w:rFonts w:ascii="Times New Roman" w:hAnsi="Times New Roman" w:cs="Times New Roman"/>
        </w:rPr>
        <w:t xml:space="preserve"> </w:t>
      </w:r>
      <w:r w:rsidRPr="00F11EFB">
        <w:rPr>
          <w:rFonts w:ascii="Times New Roman" w:hAnsi="Times New Roman" w:cs="Times New Roman"/>
        </w:rPr>
        <w:t>jobs,</w:t>
      </w:r>
      <w:r w:rsidR="00370E76" w:rsidRPr="00F11EFB">
        <w:rPr>
          <w:rFonts w:ascii="Times New Roman" w:hAnsi="Times New Roman" w:cs="Times New Roman"/>
        </w:rPr>
        <w:t xml:space="preserve"> </w:t>
      </w:r>
      <w:r w:rsidRPr="00F11EFB">
        <w:rPr>
          <w:rFonts w:ascii="Times New Roman" w:hAnsi="Times New Roman" w:cs="Times New Roman"/>
        </w:rPr>
        <w:t>good</w:t>
      </w:r>
      <w:r w:rsidR="00370E76" w:rsidRPr="00F11EFB">
        <w:rPr>
          <w:rFonts w:ascii="Times New Roman" w:hAnsi="Times New Roman" w:cs="Times New Roman"/>
        </w:rPr>
        <w:t xml:space="preserve"> </w:t>
      </w:r>
      <w:r w:rsidRPr="00F11EFB">
        <w:rPr>
          <w:rFonts w:ascii="Times New Roman" w:hAnsi="Times New Roman" w:cs="Times New Roman"/>
        </w:rPr>
        <w:t>schools,</w:t>
      </w:r>
      <w:r w:rsidR="00370E76" w:rsidRPr="00F11EFB">
        <w:rPr>
          <w:rFonts w:ascii="Times New Roman" w:hAnsi="Times New Roman" w:cs="Times New Roman"/>
        </w:rPr>
        <w:t xml:space="preserve"> </w:t>
      </w:r>
      <w:r w:rsidRPr="00F11EFB">
        <w:rPr>
          <w:rFonts w:ascii="Times New Roman" w:hAnsi="Times New Roman" w:cs="Times New Roman"/>
        </w:rPr>
        <w:t>transportation,</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other</w:t>
      </w:r>
      <w:r w:rsidR="00370E76" w:rsidRPr="00F11EFB">
        <w:rPr>
          <w:rFonts w:ascii="Times New Roman" w:hAnsi="Times New Roman" w:cs="Times New Roman"/>
        </w:rPr>
        <w:t xml:space="preserve"> </w:t>
      </w:r>
      <w:r w:rsidR="001646B3" w:rsidRPr="00F11EFB">
        <w:rPr>
          <w:rFonts w:ascii="Times New Roman" w:hAnsi="Times New Roman" w:cs="Times New Roman"/>
        </w:rPr>
        <w:t>basics</w:t>
      </w:r>
      <w:ins w:id="2047" w:author="Author">
        <w:r w:rsidR="00AC3542">
          <w:rPr>
            <w:rFonts w:ascii="Times New Roman" w:hAnsi="Times New Roman" w:cs="Times New Roman"/>
          </w:rPr>
          <w:t>,</w:t>
        </w:r>
      </w:ins>
      <w:del w:id="2048" w:author="Author">
        <w:r w:rsidR="001646B3" w:rsidRPr="00F11EFB" w:rsidDel="00AC3542">
          <w:rPr>
            <w:rFonts w:ascii="Times New Roman" w:hAnsi="Times New Roman" w:cs="Times New Roman"/>
          </w:rPr>
          <w:delText>:</w:delText>
        </w:r>
      </w:del>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ensure</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families</w:t>
      </w:r>
      <w:r w:rsidR="00370E76" w:rsidRPr="00F11EFB">
        <w:rPr>
          <w:rFonts w:ascii="Times New Roman" w:hAnsi="Times New Roman" w:cs="Times New Roman"/>
        </w:rPr>
        <w:t xml:space="preserve"> </w:t>
      </w:r>
      <w:r w:rsidRPr="00F11EFB">
        <w:rPr>
          <w:rFonts w:ascii="Times New Roman" w:hAnsi="Times New Roman" w:cs="Times New Roman"/>
        </w:rPr>
        <w:t>with</w:t>
      </w:r>
      <w:r w:rsidR="00370E76" w:rsidRPr="00F11EFB">
        <w:rPr>
          <w:rFonts w:ascii="Times New Roman" w:hAnsi="Times New Roman" w:cs="Times New Roman"/>
        </w:rPr>
        <w:t xml:space="preserve"> </w:t>
      </w:r>
      <w:r w:rsidR="004B3374" w:rsidRPr="00F11EFB">
        <w:rPr>
          <w:rFonts w:ascii="Times New Roman" w:hAnsi="Times New Roman" w:cs="Times New Roman"/>
        </w:rPr>
        <w:t>low</w:t>
      </w:r>
      <w:r w:rsidR="00370E76" w:rsidRPr="00F11EFB">
        <w:rPr>
          <w:rFonts w:ascii="Times New Roman" w:hAnsi="Times New Roman" w:cs="Times New Roman"/>
        </w:rPr>
        <w:t xml:space="preserve"> </w:t>
      </w:r>
      <w:r w:rsidR="004B3374" w:rsidRPr="00F11EFB">
        <w:rPr>
          <w:rFonts w:ascii="Times New Roman" w:hAnsi="Times New Roman" w:cs="Times New Roman"/>
        </w:rPr>
        <w:t>incomes</w:t>
      </w:r>
      <w:r w:rsidR="00370E76" w:rsidRPr="00F11EFB">
        <w:rPr>
          <w:rFonts w:ascii="Times New Roman" w:hAnsi="Times New Roman" w:cs="Times New Roman"/>
        </w:rPr>
        <w:t xml:space="preserve"> </w:t>
      </w:r>
      <w:r w:rsidRPr="00F11EFB">
        <w:rPr>
          <w:rFonts w:ascii="Times New Roman" w:hAnsi="Times New Roman" w:cs="Times New Roman"/>
        </w:rPr>
        <w:t>have</w:t>
      </w:r>
      <w:r w:rsidR="00370E76" w:rsidRPr="00F11EFB">
        <w:rPr>
          <w:rFonts w:ascii="Times New Roman" w:hAnsi="Times New Roman" w:cs="Times New Roman"/>
        </w:rPr>
        <w:t xml:space="preserve"> </w:t>
      </w:r>
      <w:r w:rsidRPr="00F11EFB">
        <w:rPr>
          <w:rFonts w:ascii="Times New Roman" w:hAnsi="Times New Roman" w:cs="Times New Roman"/>
        </w:rPr>
        <w:t>access</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affordable</w:t>
      </w:r>
      <w:r w:rsidR="00370E76" w:rsidRPr="00F11EFB">
        <w:rPr>
          <w:rFonts w:ascii="Times New Roman" w:hAnsi="Times New Roman" w:cs="Times New Roman"/>
        </w:rPr>
        <w:t xml:space="preserve"> </w:t>
      </w:r>
      <w:r w:rsidRPr="00F11EFB">
        <w:rPr>
          <w:rFonts w:ascii="Times New Roman" w:hAnsi="Times New Roman" w:cs="Times New Roman"/>
        </w:rPr>
        <w:t>housing</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neighborhoods</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already</w:t>
      </w:r>
      <w:r w:rsidR="00370E76" w:rsidRPr="00F11EFB">
        <w:rPr>
          <w:rFonts w:ascii="Times New Roman" w:hAnsi="Times New Roman" w:cs="Times New Roman"/>
        </w:rPr>
        <w:t xml:space="preserve"> </w:t>
      </w:r>
      <w:r w:rsidRPr="00F11EFB">
        <w:rPr>
          <w:rFonts w:ascii="Times New Roman" w:hAnsi="Times New Roman" w:cs="Times New Roman"/>
        </w:rPr>
        <w:t>offer</w:t>
      </w:r>
      <w:r w:rsidR="00370E76" w:rsidRPr="00F11EFB">
        <w:rPr>
          <w:rFonts w:ascii="Times New Roman" w:hAnsi="Times New Roman" w:cs="Times New Roman"/>
        </w:rPr>
        <w:t xml:space="preserve"> </w:t>
      </w:r>
      <w:r w:rsidRPr="00F11EFB">
        <w:rPr>
          <w:rFonts w:ascii="Times New Roman" w:hAnsi="Times New Roman" w:cs="Times New Roman"/>
        </w:rPr>
        <w:t>residents</w:t>
      </w:r>
      <w:r w:rsidR="00370E76" w:rsidRPr="00F11EFB">
        <w:rPr>
          <w:rFonts w:ascii="Times New Roman" w:hAnsi="Times New Roman" w:cs="Times New Roman"/>
        </w:rPr>
        <w:t xml:space="preserve"> </w:t>
      </w:r>
      <w:r w:rsidRPr="00F11EFB">
        <w:rPr>
          <w:rFonts w:ascii="Times New Roman" w:hAnsi="Times New Roman" w:cs="Times New Roman"/>
        </w:rPr>
        <w:t>these</w:t>
      </w:r>
      <w:r w:rsidR="00370E76" w:rsidRPr="00F11EFB">
        <w:rPr>
          <w:rFonts w:ascii="Times New Roman" w:hAnsi="Times New Roman" w:cs="Times New Roman"/>
        </w:rPr>
        <w:t xml:space="preserve"> </w:t>
      </w:r>
      <w:r w:rsidRPr="00F11EFB">
        <w:rPr>
          <w:rFonts w:ascii="Times New Roman" w:hAnsi="Times New Roman" w:cs="Times New Roman"/>
        </w:rPr>
        <w:t>resources.</w:t>
      </w:r>
    </w:p>
    <w:p w14:paraId="4B2BF3E2" w14:textId="219A6959" w:rsidR="00B8594F" w:rsidRPr="00F11EFB" w:rsidDel="00AC3542" w:rsidRDefault="00B8594F" w:rsidP="00370E38">
      <w:pPr>
        <w:ind w:right="4"/>
        <w:contextualSpacing/>
        <w:rPr>
          <w:del w:id="2049" w:author="Author"/>
          <w:rFonts w:ascii="Times New Roman" w:hAnsi="Times New Roman" w:cs="Times New Roman"/>
        </w:rPr>
      </w:pPr>
      <w:r w:rsidRPr="00F11EFB">
        <w:rPr>
          <w:rFonts w:ascii="Times New Roman" w:hAnsi="Times New Roman" w:cs="Times New Roman"/>
        </w:rPr>
        <w:t>For</w:t>
      </w:r>
      <w:r w:rsidR="00370E76" w:rsidRPr="00F11EFB">
        <w:rPr>
          <w:rFonts w:ascii="Times New Roman" w:hAnsi="Times New Roman" w:cs="Times New Roman"/>
        </w:rPr>
        <w:t xml:space="preserve"> </w:t>
      </w:r>
      <w:r w:rsidRPr="00F11EFB">
        <w:rPr>
          <w:rFonts w:ascii="Times New Roman" w:hAnsi="Times New Roman" w:cs="Times New Roman"/>
        </w:rPr>
        <w:t>low-income</w:t>
      </w:r>
      <w:r w:rsidR="00370E76" w:rsidRPr="00F11EFB">
        <w:rPr>
          <w:rFonts w:ascii="Times New Roman" w:hAnsi="Times New Roman" w:cs="Times New Roman"/>
        </w:rPr>
        <w:t xml:space="preserve"> </w:t>
      </w:r>
      <w:r w:rsidRPr="00F11EFB">
        <w:rPr>
          <w:rFonts w:ascii="Times New Roman" w:hAnsi="Times New Roman" w:cs="Times New Roman"/>
        </w:rPr>
        <w:t>renters,</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affordable</w:t>
      </w:r>
      <w:r w:rsidR="00370E76" w:rsidRPr="00F11EFB">
        <w:rPr>
          <w:rFonts w:ascii="Times New Roman" w:hAnsi="Times New Roman" w:cs="Times New Roman"/>
        </w:rPr>
        <w:t xml:space="preserve"> </w:t>
      </w:r>
      <w:r w:rsidRPr="00F11EFB">
        <w:rPr>
          <w:rFonts w:ascii="Times New Roman" w:hAnsi="Times New Roman" w:cs="Times New Roman"/>
        </w:rPr>
        <w:t>housing</w:t>
      </w:r>
      <w:r w:rsidR="00370E76" w:rsidRPr="00F11EFB">
        <w:rPr>
          <w:rFonts w:ascii="Times New Roman" w:hAnsi="Times New Roman" w:cs="Times New Roman"/>
        </w:rPr>
        <w:t xml:space="preserve"> </w:t>
      </w:r>
      <w:r w:rsidRPr="00F11EFB">
        <w:rPr>
          <w:rFonts w:ascii="Times New Roman" w:hAnsi="Times New Roman" w:cs="Times New Roman"/>
        </w:rPr>
        <w:t>situation</w:t>
      </w:r>
      <w:r w:rsidR="00370E76" w:rsidRPr="00F11EFB">
        <w:rPr>
          <w:rFonts w:ascii="Times New Roman" w:hAnsi="Times New Roman" w:cs="Times New Roman"/>
        </w:rPr>
        <w:t xml:space="preserve"> </w:t>
      </w:r>
      <w:r w:rsidRPr="00F11EFB">
        <w:rPr>
          <w:rFonts w:ascii="Times New Roman" w:hAnsi="Times New Roman" w:cs="Times New Roman"/>
        </w:rPr>
        <w:t>is</w:t>
      </w:r>
      <w:r w:rsidR="00370E76" w:rsidRPr="00F11EFB">
        <w:rPr>
          <w:rFonts w:ascii="Times New Roman" w:hAnsi="Times New Roman" w:cs="Times New Roman"/>
        </w:rPr>
        <w:t xml:space="preserve"> </w:t>
      </w:r>
      <w:r w:rsidRPr="00F11EFB">
        <w:rPr>
          <w:rFonts w:ascii="Times New Roman" w:hAnsi="Times New Roman" w:cs="Times New Roman"/>
        </w:rPr>
        <w:t>now</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crisis.</w:t>
      </w:r>
      <w:r w:rsidR="00370E76" w:rsidRPr="00F11EFB">
        <w:rPr>
          <w:rFonts w:ascii="Times New Roman" w:hAnsi="Times New Roman" w:cs="Times New Roman"/>
        </w:rPr>
        <w:t xml:space="preserve"> </w:t>
      </w:r>
      <w:r w:rsidRPr="00F11EFB">
        <w:rPr>
          <w:rFonts w:ascii="Times New Roman" w:hAnsi="Times New Roman" w:cs="Times New Roman"/>
        </w:rPr>
        <w:t>As</w:t>
      </w:r>
      <w:r w:rsidR="00370E76" w:rsidRPr="00F11EFB">
        <w:rPr>
          <w:rFonts w:ascii="Times New Roman" w:hAnsi="Times New Roman" w:cs="Times New Roman"/>
        </w:rPr>
        <w:t xml:space="preserve"> </w:t>
      </w:r>
      <w:r w:rsidRPr="00F11EFB">
        <w:rPr>
          <w:rFonts w:ascii="Times New Roman" w:hAnsi="Times New Roman" w:cs="Times New Roman"/>
        </w:rPr>
        <w:t>Housing</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Urban</w:t>
      </w:r>
      <w:r w:rsidR="00370E76" w:rsidRPr="00F11EFB">
        <w:rPr>
          <w:rFonts w:ascii="Times New Roman" w:hAnsi="Times New Roman" w:cs="Times New Roman"/>
        </w:rPr>
        <w:t xml:space="preserve"> </w:t>
      </w:r>
      <w:r w:rsidRPr="00F11EFB">
        <w:rPr>
          <w:rFonts w:ascii="Times New Roman" w:hAnsi="Times New Roman" w:cs="Times New Roman"/>
        </w:rPr>
        <w:t>Development</w:t>
      </w:r>
      <w:r w:rsidR="00370E76" w:rsidRPr="00F11EFB">
        <w:rPr>
          <w:rFonts w:ascii="Times New Roman" w:hAnsi="Times New Roman" w:cs="Times New Roman"/>
        </w:rPr>
        <w:t xml:space="preserve"> </w:t>
      </w:r>
      <w:r w:rsidRPr="00F11EFB">
        <w:rPr>
          <w:rFonts w:ascii="Times New Roman" w:hAnsi="Times New Roman" w:cs="Times New Roman"/>
        </w:rPr>
        <w:t>Secretary</w:t>
      </w:r>
      <w:r w:rsidR="00370E76" w:rsidRPr="00F11EFB">
        <w:rPr>
          <w:rFonts w:ascii="Times New Roman" w:hAnsi="Times New Roman" w:cs="Times New Roman"/>
        </w:rPr>
        <w:t xml:space="preserve"> </w:t>
      </w:r>
      <w:r w:rsidRPr="00F11EFB">
        <w:rPr>
          <w:rFonts w:ascii="Times New Roman" w:hAnsi="Times New Roman" w:cs="Times New Roman"/>
        </w:rPr>
        <w:t>Julián</w:t>
      </w:r>
      <w:r w:rsidR="00370E76" w:rsidRPr="00F11EFB">
        <w:rPr>
          <w:rFonts w:ascii="Times New Roman" w:hAnsi="Times New Roman" w:cs="Times New Roman"/>
        </w:rPr>
        <w:t xml:space="preserve"> </w:t>
      </w:r>
      <w:r w:rsidRPr="00F11EFB">
        <w:rPr>
          <w:rFonts w:ascii="Times New Roman" w:hAnsi="Times New Roman" w:cs="Times New Roman"/>
        </w:rPr>
        <w:t>Castro</w:t>
      </w:r>
      <w:r w:rsidR="00370E76" w:rsidRPr="00F11EFB">
        <w:rPr>
          <w:rFonts w:ascii="Times New Roman" w:hAnsi="Times New Roman" w:cs="Times New Roman"/>
        </w:rPr>
        <w:t xml:space="preserve"> </w:t>
      </w:r>
      <w:r w:rsidRPr="00F11EFB">
        <w:rPr>
          <w:rFonts w:ascii="Times New Roman" w:hAnsi="Times New Roman" w:cs="Times New Roman"/>
        </w:rPr>
        <w:t>said</w:t>
      </w:r>
      <w:r w:rsidR="00370E76" w:rsidRPr="00F11EFB">
        <w:rPr>
          <w:rFonts w:ascii="Times New Roman" w:hAnsi="Times New Roman" w:cs="Times New Roman"/>
        </w:rPr>
        <w:t xml:space="preserve"> </w:t>
      </w:r>
      <w:r w:rsidRPr="00F11EFB">
        <w:rPr>
          <w:rFonts w:ascii="Times New Roman" w:hAnsi="Times New Roman" w:cs="Times New Roman"/>
        </w:rPr>
        <w:t>at</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hyperlink r:id="rId26" w:tgtFrame="_blank" w:history="1">
        <w:r w:rsidRPr="00F11EFB">
          <w:rPr>
            <w:rStyle w:val="Hyperlink"/>
            <w:rFonts w:ascii="Times New Roman" w:hAnsi="Times New Roman" w:cs="Times New Roman"/>
            <w:color w:val="auto"/>
            <w:u w:val="none"/>
          </w:rPr>
          <w:t>release</w:t>
        </w:r>
      </w:hyperlink>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ins w:id="2050" w:author="Author">
        <w:r w:rsidR="00AC3542">
          <w:rPr>
            <w:rFonts w:ascii="Times New Roman" w:hAnsi="Times New Roman" w:cs="Times New Roman"/>
          </w:rPr>
          <w:t>C</w:t>
        </w:r>
        <w:r w:rsidR="00AC3542" w:rsidRPr="00F11EFB">
          <w:rPr>
            <w:rFonts w:ascii="Times New Roman" w:hAnsi="Times New Roman" w:cs="Times New Roman"/>
          </w:rPr>
          <w:t xml:space="preserve">enter for American </w:t>
        </w:r>
        <w:r w:rsidR="00AC3542">
          <w:rPr>
            <w:rFonts w:ascii="Times New Roman" w:hAnsi="Times New Roman" w:cs="Times New Roman"/>
          </w:rPr>
          <w:t>P</w:t>
        </w:r>
        <w:r w:rsidR="00AC3542" w:rsidRPr="00F11EFB">
          <w:rPr>
            <w:rFonts w:ascii="Times New Roman" w:hAnsi="Times New Roman" w:cs="Times New Roman"/>
          </w:rPr>
          <w:t xml:space="preserve">rogress </w:t>
        </w:r>
      </w:ins>
      <w:r w:rsidRPr="00F11EFB">
        <w:rPr>
          <w:rFonts w:ascii="Times New Roman" w:hAnsi="Times New Roman" w:cs="Times New Roman"/>
        </w:rPr>
        <w:t>report:</w:t>
      </w:r>
      <w:r w:rsidR="00370E76" w:rsidRPr="00F11EFB">
        <w:rPr>
          <w:rFonts w:ascii="Times New Roman" w:hAnsi="Times New Roman" w:cs="Times New Roman"/>
        </w:rPr>
        <w:t xml:space="preserve"> </w:t>
      </w:r>
      <w:r w:rsidRPr="00F11EFB">
        <w:rPr>
          <w:rFonts w:ascii="Times New Roman" w:hAnsi="Times New Roman" w:cs="Times New Roman"/>
        </w:rPr>
        <w:t>“</w:t>
      </w:r>
      <w:ins w:id="2051" w:author="Author">
        <w:r w:rsidR="00AC3542">
          <w:rPr>
            <w:rFonts w:ascii="Times New Roman" w:hAnsi="Times New Roman" w:cs="Times New Roman"/>
          </w:rPr>
          <w:t>T</w:t>
        </w:r>
      </w:ins>
      <w:del w:id="2052" w:author="Author">
        <w:r w:rsidRPr="00F11EFB" w:rsidDel="00AC3542">
          <w:rPr>
            <w:rFonts w:ascii="Times New Roman" w:hAnsi="Times New Roman" w:cs="Times New Roman"/>
          </w:rPr>
          <w:delText>This</w:delText>
        </w:r>
        <w:r w:rsidR="00370E76" w:rsidRPr="00F11EFB" w:rsidDel="00AC3542">
          <w:rPr>
            <w:rFonts w:ascii="Times New Roman" w:hAnsi="Times New Roman" w:cs="Times New Roman"/>
          </w:rPr>
          <w:delText xml:space="preserve"> </w:delText>
        </w:r>
        <w:r w:rsidRPr="00F11EFB" w:rsidDel="00AC3542">
          <w:rPr>
            <w:rFonts w:ascii="Times New Roman" w:hAnsi="Times New Roman" w:cs="Times New Roman"/>
          </w:rPr>
          <w:delText>t</w:delText>
        </w:r>
      </w:del>
      <w:r w:rsidRPr="00F11EFB">
        <w:rPr>
          <w:rFonts w:ascii="Times New Roman" w:hAnsi="Times New Roman" w:cs="Times New Roman"/>
        </w:rPr>
        <w:t>he</w:t>
      </w:r>
      <w:r w:rsidR="00370E76" w:rsidRPr="00F11EFB">
        <w:rPr>
          <w:rFonts w:ascii="Times New Roman" w:hAnsi="Times New Roman" w:cs="Times New Roman"/>
        </w:rPr>
        <w:t xml:space="preserve"> </w:t>
      </w:r>
      <w:r w:rsidRPr="00F11EFB">
        <w:rPr>
          <w:rFonts w:ascii="Times New Roman" w:hAnsi="Times New Roman" w:cs="Times New Roman"/>
        </w:rPr>
        <w:t>issue</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an</w:t>
      </w:r>
      <w:r w:rsidR="00370E76" w:rsidRPr="00F11EFB">
        <w:rPr>
          <w:rFonts w:ascii="Times New Roman" w:hAnsi="Times New Roman" w:cs="Times New Roman"/>
        </w:rPr>
        <w:t xml:space="preserve"> </w:t>
      </w:r>
      <w:r w:rsidRPr="00F11EFB">
        <w:rPr>
          <w:rFonts w:ascii="Times New Roman" w:hAnsi="Times New Roman" w:cs="Times New Roman"/>
        </w:rPr>
        <w:t>affordability</w:t>
      </w:r>
      <w:r w:rsidR="00370E76" w:rsidRPr="00F11EFB">
        <w:rPr>
          <w:rFonts w:ascii="Times New Roman" w:hAnsi="Times New Roman" w:cs="Times New Roman"/>
        </w:rPr>
        <w:t xml:space="preserve"> </w:t>
      </w:r>
      <w:r w:rsidRPr="00F11EFB">
        <w:rPr>
          <w:rFonts w:ascii="Times New Roman" w:hAnsi="Times New Roman" w:cs="Times New Roman"/>
        </w:rPr>
        <w:t>crisis</w:t>
      </w:r>
      <w:r w:rsidR="00370E76" w:rsidRPr="00F11EFB">
        <w:rPr>
          <w:rFonts w:ascii="Times New Roman" w:hAnsi="Times New Roman" w:cs="Times New Roman"/>
        </w:rPr>
        <w:t xml:space="preserve"> </w:t>
      </w:r>
      <w:r w:rsidRPr="00F11EFB">
        <w:rPr>
          <w:rFonts w:ascii="Times New Roman" w:hAnsi="Times New Roman" w:cs="Times New Roman"/>
        </w:rPr>
        <w:t>on</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rental</w:t>
      </w:r>
      <w:r w:rsidR="00370E76" w:rsidRPr="00F11EFB">
        <w:rPr>
          <w:rFonts w:ascii="Times New Roman" w:hAnsi="Times New Roman" w:cs="Times New Roman"/>
        </w:rPr>
        <w:t xml:space="preserve"> </w:t>
      </w:r>
      <w:r w:rsidRPr="00F11EFB">
        <w:rPr>
          <w:rFonts w:ascii="Times New Roman" w:hAnsi="Times New Roman" w:cs="Times New Roman"/>
        </w:rPr>
        <w:t>market</w:t>
      </w:r>
      <w:r w:rsidR="00370E76" w:rsidRPr="00F11EFB">
        <w:rPr>
          <w:rFonts w:ascii="Times New Roman" w:hAnsi="Times New Roman" w:cs="Times New Roman"/>
        </w:rPr>
        <w:t xml:space="preserve"> </w:t>
      </w:r>
      <w:r w:rsidRPr="00F11EFB">
        <w:rPr>
          <w:rFonts w:ascii="Times New Roman" w:hAnsi="Times New Roman" w:cs="Times New Roman"/>
        </w:rPr>
        <w:t>is</w:t>
      </w:r>
      <w:r w:rsidR="00370E76" w:rsidRPr="00F11EFB">
        <w:rPr>
          <w:rFonts w:ascii="Times New Roman" w:hAnsi="Times New Roman" w:cs="Times New Roman"/>
        </w:rPr>
        <w:t xml:space="preserve"> </w:t>
      </w:r>
      <w:r w:rsidRPr="00F11EFB">
        <w:rPr>
          <w:rFonts w:ascii="Times New Roman" w:hAnsi="Times New Roman" w:cs="Times New Roman"/>
        </w:rPr>
        <w:t>real,</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big</w:t>
      </w:r>
      <w:r w:rsidR="00370E76" w:rsidRPr="00F11EFB">
        <w:rPr>
          <w:rFonts w:ascii="Times New Roman" w:hAnsi="Times New Roman" w:cs="Times New Roman"/>
        </w:rPr>
        <w:t xml:space="preserve"> </w:t>
      </w:r>
      <w:r w:rsidRPr="00F11EFB">
        <w:rPr>
          <w:rFonts w:ascii="Times New Roman" w:hAnsi="Times New Roman" w:cs="Times New Roman"/>
        </w:rPr>
        <w:t>cities</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small</w:t>
      </w:r>
      <w:r w:rsidR="00370E76" w:rsidRPr="00F11EFB">
        <w:rPr>
          <w:rFonts w:ascii="Times New Roman" w:hAnsi="Times New Roman" w:cs="Times New Roman"/>
        </w:rPr>
        <w:t xml:space="preserve"> </w:t>
      </w:r>
      <w:r w:rsidRPr="00F11EFB">
        <w:rPr>
          <w:rFonts w:ascii="Times New Roman" w:hAnsi="Times New Roman" w:cs="Times New Roman"/>
        </w:rPr>
        <w:t>towns.”</w:t>
      </w:r>
      <w:ins w:id="2053" w:author="Author">
        <w:r w:rsidR="00AC3542">
          <w:rPr>
            <w:rFonts w:ascii="Times New Roman" w:hAnsi="Times New Roman" w:cs="Times New Roman"/>
          </w:rPr>
          <w:t xml:space="preserve"> </w:t>
        </w:r>
      </w:ins>
    </w:p>
    <w:p w14:paraId="2070362E" w14:textId="72F560DE" w:rsidR="00B8594F" w:rsidRPr="00F11EFB" w:rsidRDefault="00B8594F" w:rsidP="00AC3542">
      <w:pPr>
        <w:ind w:right="4"/>
        <w:contextualSpacing/>
        <w:rPr>
          <w:rFonts w:ascii="Times New Roman" w:hAnsi="Times New Roman" w:cs="Times New Roman"/>
        </w:rPr>
      </w:pPr>
      <w:r w:rsidRPr="00F11EFB">
        <w:rPr>
          <w:rFonts w:ascii="Times New Roman" w:hAnsi="Times New Roman" w:cs="Times New Roman"/>
        </w:rPr>
        <w:t>Indeed,</w:t>
      </w:r>
      <w:r w:rsidR="00370E76" w:rsidRPr="00F11EFB">
        <w:rPr>
          <w:rFonts w:ascii="Times New Roman" w:hAnsi="Times New Roman" w:cs="Times New Roman"/>
        </w:rPr>
        <w:t xml:space="preserve"> </w:t>
      </w:r>
      <w:r w:rsidRPr="00F11EFB">
        <w:rPr>
          <w:rFonts w:ascii="Times New Roman" w:hAnsi="Times New Roman" w:cs="Times New Roman"/>
        </w:rPr>
        <w:t>half</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all</w:t>
      </w:r>
      <w:r w:rsidR="00370E76" w:rsidRPr="00F11EFB">
        <w:rPr>
          <w:rFonts w:ascii="Times New Roman" w:hAnsi="Times New Roman" w:cs="Times New Roman"/>
        </w:rPr>
        <w:t xml:space="preserve"> </w:t>
      </w:r>
      <w:r w:rsidRPr="00F11EFB">
        <w:rPr>
          <w:rFonts w:ascii="Times New Roman" w:hAnsi="Times New Roman" w:cs="Times New Roman"/>
        </w:rPr>
        <w:t>renters</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ins w:id="2054" w:author="Author">
        <w:r w:rsidR="00AC3542">
          <w:rPr>
            <w:rFonts w:ascii="Times New Roman" w:hAnsi="Times New Roman" w:cs="Times New Roman"/>
          </w:rPr>
          <w:t>United States</w:t>
        </w:r>
      </w:ins>
      <w:del w:id="2055" w:author="Author">
        <w:r w:rsidRPr="00F11EFB" w:rsidDel="00AC3542">
          <w:rPr>
            <w:rFonts w:ascii="Times New Roman" w:hAnsi="Times New Roman" w:cs="Times New Roman"/>
          </w:rPr>
          <w:delText>U.S.</w:delText>
        </w:r>
      </w:del>
      <w:r w:rsidR="00370E76" w:rsidRPr="00F11EFB">
        <w:rPr>
          <w:rFonts w:ascii="Times New Roman" w:hAnsi="Times New Roman" w:cs="Times New Roman"/>
        </w:rPr>
        <w:t xml:space="preserve"> </w:t>
      </w:r>
      <w:r w:rsidRPr="00F11EFB">
        <w:rPr>
          <w:rFonts w:ascii="Times New Roman" w:hAnsi="Times New Roman" w:cs="Times New Roman"/>
        </w:rPr>
        <w:t>spend</w:t>
      </w:r>
      <w:r w:rsidR="00370E76" w:rsidRPr="00F11EFB">
        <w:rPr>
          <w:rFonts w:ascii="Times New Roman" w:hAnsi="Times New Roman" w:cs="Times New Roman"/>
        </w:rPr>
        <w:t xml:space="preserve"> </w:t>
      </w:r>
      <w:r w:rsidRPr="00F11EFB">
        <w:rPr>
          <w:rFonts w:ascii="Times New Roman" w:hAnsi="Times New Roman" w:cs="Times New Roman"/>
        </w:rPr>
        <w:t>more</w:t>
      </w:r>
      <w:r w:rsidR="00370E76" w:rsidRPr="00F11EFB">
        <w:rPr>
          <w:rFonts w:ascii="Times New Roman" w:hAnsi="Times New Roman" w:cs="Times New Roman"/>
        </w:rPr>
        <w:t xml:space="preserve"> </w:t>
      </w:r>
      <w:r w:rsidRPr="00F11EFB">
        <w:rPr>
          <w:rFonts w:ascii="Times New Roman" w:hAnsi="Times New Roman" w:cs="Times New Roman"/>
        </w:rPr>
        <w:t>than</w:t>
      </w:r>
      <w:r w:rsidR="00370E76" w:rsidRPr="00F11EFB">
        <w:rPr>
          <w:rFonts w:ascii="Times New Roman" w:hAnsi="Times New Roman" w:cs="Times New Roman"/>
        </w:rPr>
        <w:t xml:space="preserve"> </w:t>
      </w:r>
      <w:r w:rsidRPr="00F11EFB">
        <w:rPr>
          <w:rFonts w:ascii="Times New Roman" w:hAnsi="Times New Roman" w:cs="Times New Roman"/>
        </w:rPr>
        <w:t>30</w:t>
      </w:r>
      <w:ins w:id="2056" w:author="Author">
        <w:r w:rsidR="006424AE">
          <w:rPr>
            <w:rFonts w:ascii="Times New Roman" w:hAnsi="Times New Roman" w:cs="Times New Roman"/>
          </w:rPr>
          <w:t>%</w:t>
        </w:r>
      </w:ins>
      <w:del w:id="2057" w:author="Author">
        <w:r w:rsidR="00370E76" w:rsidRPr="00F11EFB" w:rsidDel="006424AE">
          <w:rPr>
            <w:rFonts w:ascii="Times New Roman" w:hAnsi="Times New Roman" w:cs="Times New Roman"/>
          </w:rPr>
          <w:delText xml:space="preserve"> </w:delText>
        </w:r>
        <w:r w:rsidRPr="00F11EFB" w:rsidDel="006424AE">
          <w:rPr>
            <w:rFonts w:ascii="Times New Roman" w:hAnsi="Times New Roman" w:cs="Times New Roman"/>
          </w:rPr>
          <w:delText>percent</w:delText>
        </w:r>
      </w:del>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their</w:t>
      </w:r>
      <w:r w:rsidR="00370E76" w:rsidRPr="00F11EFB">
        <w:rPr>
          <w:rFonts w:ascii="Times New Roman" w:hAnsi="Times New Roman" w:cs="Times New Roman"/>
        </w:rPr>
        <w:t xml:space="preserve"> </w:t>
      </w:r>
      <w:r w:rsidRPr="00F11EFB">
        <w:rPr>
          <w:rFonts w:ascii="Times New Roman" w:hAnsi="Times New Roman" w:cs="Times New Roman"/>
        </w:rPr>
        <w:lastRenderedPageBreak/>
        <w:t>income</w:t>
      </w:r>
      <w:r w:rsidR="00370E76" w:rsidRPr="00F11EFB">
        <w:rPr>
          <w:rFonts w:ascii="Times New Roman" w:hAnsi="Times New Roman" w:cs="Times New Roman"/>
        </w:rPr>
        <w:t xml:space="preserve"> </w:t>
      </w:r>
      <w:r w:rsidRPr="00F11EFB">
        <w:rPr>
          <w:rFonts w:ascii="Times New Roman" w:hAnsi="Times New Roman" w:cs="Times New Roman"/>
        </w:rPr>
        <w:t>on</w:t>
      </w:r>
      <w:r w:rsidR="00370E76" w:rsidRPr="00F11EFB">
        <w:rPr>
          <w:rFonts w:ascii="Times New Roman" w:hAnsi="Times New Roman" w:cs="Times New Roman"/>
        </w:rPr>
        <w:t xml:space="preserve"> </w:t>
      </w:r>
      <w:r w:rsidRPr="00F11EFB">
        <w:rPr>
          <w:rFonts w:ascii="Times New Roman" w:hAnsi="Times New Roman" w:cs="Times New Roman"/>
        </w:rPr>
        <w:t>housing</w:t>
      </w:r>
      <w:r w:rsidR="00370E76" w:rsidRPr="00F11EFB">
        <w:rPr>
          <w:rFonts w:ascii="Times New Roman" w:hAnsi="Times New Roman" w:cs="Times New Roman"/>
        </w:rPr>
        <w:t xml:space="preserve"> </w:t>
      </w:r>
      <w:r w:rsidRPr="00F11EFB">
        <w:rPr>
          <w:rFonts w:ascii="Times New Roman" w:hAnsi="Times New Roman" w:cs="Times New Roman"/>
        </w:rPr>
        <w:t>(above</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threshold</w:t>
      </w:r>
      <w:r w:rsidR="00370E76" w:rsidRPr="00F11EFB">
        <w:rPr>
          <w:rFonts w:ascii="Times New Roman" w:hAnsi="Times New Roman" w:cs="Times New Roman"/>
        </w:rPr>
        <w:t xml:space="preserve"> </w:t>
      </w:r>
      <w:r w:rsidRPr="00F11EFB">
        <w:rPr>
          <w:rFonts w:ascii="Times New Roman" w:hAnsi="Times New Roman" w:cs="Times New Roman"/>
        </w:rPr>
        <w:t>commonly</w:t>
      </w:r>
      <w:r w:rsidR="00370E76" w:rsidRPr="00F11EFB">
        <w:rPr>
          <w:rFonts w:ascii="Times New Roman" w:hAnsi="Times New Roman" w:cs="Times New Roman"/>
        </w:rPr>
        <w:t xml:space="preserve"> </w:t>
      </w:r>
      <w:r w:rsidRPr="00F11EFB">
        <w:rPr>
          <w:rFonts w:ascii="Times New Roman" w:hAnsi="Times New Roman" w:cs="Times New Roman"/>
        </w:rPr>
        <w:t>defined</w:t>
      </w:r>
      <w:r w:rsidR="00370E76" w:rsidRPr="00F11EFB">
        <w:rPr>
          <w:rFonts w:ascii="Times New Roman" w:hAnsi="Times New Roman" w:cs="Times New Roman"/>
        </w:rPr>
        <w:t xml:space="preserve"> </w:t>
      </w:r>
      <w:r w:rsidRPr="00F11EFB">
        <w:rPr>
          <w:rFonts w:ascii="Times New Roman" w:hAnsi="Times New Roman" w:cs="Times New Roman"/>
        </w:rPr>
        <w:t>as</w:t>
      </w:r>
      <w:r w:rsidR="00370E76" w:rsidRPr="00F11EFB">
        <w:rPr>
          <w:rFonts w:ascii="Times New Roman" w:hAnsi="Times New Roman" w:cs="Times New Roman"/>
        </w:rPr>
        <w:t xml:space="preserve"> </w:t>
      </w:r>
      <w:del w:id="2058" w:author="Author">
        <w:r w:rsidRPr="00F11EFB" w:rsidDel="006424AE">
          <w:rPr>
            <w:rFonts w:ascii="Times New Roman" w:hAnsi="Times New Roman" w:cs="Times New Roman"/>
          </w:rPr>
          <w:delText>“</w:delText>
        </w:r>
      </w:del>
      <w:r w:rsidRPr="00F11EFB">
        <w:rPr>
          <w:rFonts w:ascii="Times New Roman" w:hAnsi="Times New Roman" w:cs="Times New Roman"/>
        </w:rPr>
        <w:t>affordable</w:t>
      </w:r>
      <w:del w:id="2059" w:author="Author">
        <w:r w:rsidRPr="00F11EFB" w:rsidDel="006424AE">
          <w:rPr>
            <w:rFonts w:ascii="Times New Roman" w:hAnsi="Times New Roman" w:cs="Times New Roman"/>
          </w:rPr>
          <w:delText>”</w:delText>
        </w:r>
      </w:del>
      <w:r w:rsidR="001646B3" w:rsidRPr="00F11EFB">
        <w:rPr>
          <w:rFonts w:ascii="Times New Roman" w:hAnsi="Times New Roman" w:cs="Times New Roman"/>
        </w:rPr>
        <w:t>),</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more</w:t>
      </w:r>
      <w:r w:rsidR="00370E76" w:rsidRPr="00F11EFB">
        <w:rPr>
          <w:rFonts w:ascii="Times New Roman" w:hAnsi="Times New Roman" w:cs="Times New Roman"/>
        </w:rPr>
        <w:t xml:space="preserve"> </w:t>
      </w:r>
      <w:r w:rsidRPr="00F11EFB">
        <w:rPr>
          <w:rFonts w:ascii="Times New Roman" w:hAnsi="Times New Roman" w:cs="Times New Roman"/>
        </w:rPr>
        <w:t>than</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quarter</w:t>
      </w:r>
      <w:r w:rsidR="00370E76" w:rsidRPr="00F11EFB">
        <w:rPr>
          <w:rFonts w:ascii="Times New Roman" w:hAnsi="Times New Roman" w:cs="Times New Roman"/>
        </w:rPr>
        <w:t xml:space="preserve"> </w:t>
      </w:r>
      <w:r w:rsidRPr="00F11EFB">
        <w:rPr>
          <w:rFonts w:ascii="Times New Roman" w:hAnsi="Times New Roman" w:cs="Times New Roman"/>
        </w:rPr>
        <w:t>spend</w:t>
      </w:r>
      <w:r w:rsidR="00370E76" w:rsidRPr="00F11EFB">
        <w:rPr>
          <w:rFonts w:ascii="Times New Roman" w:hAnsi="Times New Roman" w:cs="Times New Roman"/>
        </w:rPr>
        <w:t xml:space="preserve"> </w:t>
      </w:r>
      <w:ins w:id="2060" w:author="Author">
        <w:r w:rsidR="006424AE">
          <w:rPr>
            <w:rFonts w:ascii="Times New Roman" w:hAnsi="Times New Roman" w:cs="Times New Roman"/>
          </w:rPr>
          <w:t>more than</w:t>
        </w:r>
      </w:ins>
      <w:del w:id="2061" w:author="Author">
        <w:r w:rsidRPr="00F11EFB" w:rsidDel="006424AE">
          <w:rPr>
            <w:rFonts w:ascii="Times New Roman" w:hAnsi="Times New Roman" w:cs="Times New Roman"/>
          </w:rPr>
          <w:delText>over</w:delText>
        </w:r>
      </w:del>
      <w:r w:rsidR="00370E76" w:rsidRPr="00F11EFB">
        <w:rPr>
          <w:rFonts w:ascii="Times New Roman" w:hAnsi="Times New Roman" w:cs="Times New Roman"/>
        </w:rPr>
        <w:t xml:space="preserve"> </w:t>
      </w:r>
      <w:r w:rsidRPr="00F11EFB">
        <w:rPr>
          <w:rFonts w:ascii="Times New Roman" w:hAnsi="Times New Roman" w:cs="Times New Roman"/>
        </w:rPr>
        <w:t>50</w:t>
      </w:r>
      <w:ins w:id="2062" w:author="Author">
        <w:r w:rsidR="006424AE">
          <w:rPr>
            <w:rFonts w:ascii="Times New Roman" w:hAnsi="Times New Roman" w:cs="Times New Roman"/>
          </w:rPr>
          <w:t>%</w:t>
        </w:r>
      </w:ins>
      <w:del w:id="2063" w:author="Author">
        <w:r w:rsidR="00370E76" w:rsidRPr="00F11EFB" w:rsidDel="006424AE">
          <w:rPr>
            <w:rFonts w:ascii="Times New Roman" w:hAnsi="Times New Roman" w:cs="Times New Roman"/>
          </w:rPr>
          <w:delText xml:space="preserve"> </w:delText>
        </w:r>
        <w:r w:rsidRPr="00F11EFB" w:rsidDel="006424AE">
          <w:rPr>
            <w:rFonts w:ascii="Times New Roman" w:hAnsi="Times New Roman" w:cs="Times New Roman"/>
          </w:rPr>
          <w:delText>percent</w:delText>
        </w:r>
      </w:del>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their</w:t>
      </w:r>
      <w:r w:rsidR="00370E76" w:rsidRPr="00F11EFB">
        <w:rPr>
          <w:rFonts w:ascii="Times New Roman" w:hAnsi="Times New Roman" w:cs="Times New Roman"/>
        </w:rPr>
        <w:t xml:space="preserve"> </w:t>
      </w:r>
      <w:r w:rsidRPr="00F11EFB">
        <w:rPr>
          <w:rFonts w:ascii="Times New Roman" w:hAnsi="Times New Roman" w:cs="Times New Roman"/>
        </w:rPr>
        <w:t>income</w:t>
      </w:r>
      <w:ins w:id="2064" w:author="Author">
        <w:r w:rsidR="006424AE">
          <w:rPr>
            <w:rFonts w:ascii="Times New Roman" w:hAnsi="Times New Roman" w:cs="Times New Roman"/>
          </w:rPr>
          <w:t xml:space="preserve"> on housing</w:t>
        </w:r>
      </w:ins>
      <w:r w:rsidRPr="00F11EFB">
        <w:rPr>
          <w:rFonts w:ascii="Times New Roman" w:hAnsi="Times New Roman" w:cs="Times New Roman"/>
        </w:rPr>
        <w:t>.</w:t>
      </w:r>
      <w:r w:rsidR="00370E76" w:rsidRPr="00F11EFB">
        <w:rPr>
          <w:rFonts w:ascii="Times New Roman" w:hAnsi="Times New Roman" w:cs="Times New Roman"/>
        </w:rPr>
        <w:t xml:space="preserve"> </w:t>
      </w:r>
      <w:r w:rsidRPr="00F11EFB">
        <w:rPr>
          <w:rFonts w:ascii="Times New Roman" w:hAnsi="Times New Roman" w:cs="Times New Roman"/>
        </w:rPr>
        <w:t>On</w:t>
      </w:r>
      <w:r w:rsidR="00370E76" w:rsidRPr="00F11EFB">
        <w:rPr>
          <w:rFonts w:ascii="Times New Roman" w:hAnsi="Times New Roman" w:cs="Times New Roman"/>
        </w:rPr>
        <w:t xml:space="preserve"> </w:t>
      </w:r>
      <w:r w:rsidRPr="00F11EFB">
        <w:rPr>
          <w:rFonts w:ascii="Times New Roman" w:hAnsi="Times New Roman" w:cs="Times New Roman"/>
        </w:rPr>
        <w:t>top</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housing</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i/>
          <w:iCs/>
        </w:rPr>
        <w:t>is</w:t>
      </w:r>
      <w:r w:rsidR="00370E76" w:rsidRPr="00F11EFB">
        <w:rPr>
          <w:rFonts w:ascii="Times New Roman" w:hAnsi="Times New Roman" w:cs="Times New Roman"/>
          <w:i/>
          <w:iCs/>
        </w:rPr>
        <w:t xml:space="preserve"> </w:t>
      </w:r>
      <w:r w:rsidRPr="00F11EFB">
        <w:rPr>
          <w:rFonts w:ascii="Times New Roman" w:hAnsi="Times New Roman" w:cs="Times New Roman"/>
        </w:rPr>
        <w:t>available</w:t>
      </w:r>
      <w:r w:rsidR="00370E76" w:rsidRPr="00F11EFB">
        <w:rPr>
          <w:rFonts w:ascii="Times New Roman" w:hAnsi="Times New Roman" w:cs="Times New Roman"/>
        </w:rPr>
        <w:t xml:space="preserve"> </w:t>
      </w:r>
      <w:r w:rsidRPr="00F11EFB">
        <w:rPr>
          <w:rFonts w:ascii="Times New Roman" w:hAnsi="Times New Roman" w:cs="Times New Roman"/>
        </w:rPr>
        <w:t>is</w:t>
      </w:r>
      <w:r w:rsidR="00370E76" w:rsidRPr="00F11EFB">
        <w:rPr>
          <w:rFonts w:ascii="Times New Roman" w:hAnsi="Times New Roman" w:cs="Times New Roman"/>
        </w:rPr>
        <w:t xml:space="preserve"> </w:t>
      </w:r>
      <w:r w:rsidRPr="00F11EFB">
        <w:rPr>
          <w:rFonts w:ascii="Times New Roman" w:hAnsi="Times New Roman" w:cs="Times New Roman"/>
        </w:rPr>
        <w:t>increasingly</w:t>
      </w:r>
      <w:r w:rsidR="00370E76" w:rsidRPr="00F11EFB">
        <w:rPr>
          <w:rFonts w:ascii="Times New Roman" w:hAnsi="Times New Roman" w:cs="Times New Roman"/>
        </w:rPr>
        <w:t xml:space="preserve"> </w:t>
      </w:r>
      <w:r w:rsidRPr="00F11EFB">
        <w:rPr>
          <w:rFonts w:ascii="Times New Roman" w:hAnsi="Times New Roman" w:cs="Times New Roman"/>
        </w:rPr>
        <w:t>limited</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high-poverty,</w:t>
      </w:r>
      <w:r w:rsidR="00370E76" w:rsidRPr="00F11EFB">
        <w:rPr>
          <w:rFonts w:ascii="Times New Roman" w:hAnsi="Times New Roman" w:cs="Times New Roman"/>
        </w:rPr>
        <w:t xml:space="preserve"> </w:t>
      </w:r>
      <w:r w:rsidRPr="00F11EFB">
        <w:rPr>
          <w:rFonts w:ascii="Times New Roman" w:hAnsi="Times New Roman" w:cs="Times New Roman"/>
        </w:rPr>
        <w:t>low-opportunity</w:t>
      </w:r>
      <w:r w:rsidR="00370E76" w:rsidRPr="00F11EFB">
        <w:rPr>
          <w:rFonts w:ascii="Times New Roman" w:hAnsi="Times New Roman" w:cs="Times New Roman"/>
        </w:rPr>
        <w:t xml:space="preserve"> </w:t>
      </w:r>
      <w:r w:rsidRPr="00F11EFB">
        <w:rPr>
          <w:rFonts w:ascii="Times New Roman" w:hAnsi="Times New Roman" w:cs="Times New Roman"/>
        </w:rPr>
        <w:t>neighborhoods</w:t>
      </w:r>
      <w:r w:rsidR="00370E76" w:rsidRPr="00F11EFB">
        <w:rPr>
          <w:rFonts w:ascii="Times New Roman" w:hAnsi="Times New Roman" w:cs="Times New Roman"/>
        </w:rPr>
        <w:t xml:space="preserve"> </w:t>
      </w:r>
      <w:r w:rsidR="00FB0B0D"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13.8</w:t>
      </w:r>
      <w:r w:rsidR="00370E76" w:rsidRPr="00F11EFB">
        <w:rPr>
          <w:rFonts w:ascii="Times New Roman" w:hAnsi="Times New Roman" w:cs="Times New Roman"/>
        </w:rPr>
        <w:t xml:space="preserve"> </w:t>
      </w:r>
      <w:r w:rsidRPr="00F11EFB">
        <w:rPr>
          <w:rFonts w:ascii="Times New Roman" w:hAnsi="Times New Roman" w:cs="Times New Roman"/>
        </w:rPr>
        <w:t>million</w:t>
      </w:r>
      <w:r w:rsidR="00370E76" w:rsidRPr="00F11EFB">
        <w:rPr>
          <w:rFonts w:ascii="Times New Roman" w:hAnsi="Times New Roman" w:cs="Times New Roman"/>
        </w:rPr>
        <w:t xml:space="preserve"> </w:t>
      </w:r>
      <w:r w:rsidRPr="00F11EFB">
        <w:rPr>
          <w:rFonts w:ascii="Times New Roman" w:hAnsi="Times New Roman" w:cs="Times New Roman"/>
        </w:rPr>
        <w:t>Americans</w:t>
      </w:r>
      <w:r w:rsidR="00370E76" w:rsidRPr="00F11EFB">
        <w:rPr>
          <w:rFonts w:ascii="Times New Roman" w:hAnsi="Times New Roman" w:cs="Times New Roman"/>
        </w:rPr>
        <w:t xml:space="preserve"> </w:t>
      </w:r>
      <w:r w:rsidRPr="00F11EFB">
        <w:rPr>
          <w:rFonts w:ascii="Times New Roman" w:hAnsi="Times New Roman" w:cs="Times New Roman"/>
        </w:rPr>
        <w:t>now</w:t>
      </w:r>
      <w:r w:rsidR="00370E76" w:rsidRPr="00F11EFB">
        <w:rPr>
          <w:rFonts w:ascii="Times New Roman" w:hAnsi="Times New Roman" w:cs="Times New Roman"/>
        </w:rPr>
        <w:t xml:space="preserve"> </w:t>
      </w:r>
      <w:proofErr w:type="gramStart"/>
      <w:r w:rsidRPr="00F11EFB">
        <w:rPr>
          <w:rFonts w:ascii="Times New Roman" w:hAnsi="Times New Roman" w:cs="Times New Roman"/>
        </w:rPr>
        <w:t>live</w:t>
      </w:r>
      <w:r w:rsidR="00370E76" w:rsidRPr="00F11EFB">
        <w:rPr>
          <w:rFonts w:ascii="Times New Roman" w:hAnsi="Times New Roman" w:cs="Times New Roman"/>
        </w:rPr>
        <w:t xml:space="preserve"> </w:t>
      </w:r>
      <w:r w:rsidRPr="00F11EFB">
        <w:rPr>
          <w:rFonts w:ascii="Times New Roman" w:hAnsi="Times New Roman" w:cs="Times New Roman"/>
        </w:rPr>
        <w:t>in</w:t>
      </w:r>
      <w:proofErr w:type="gramEnd"/>
      <w:r w:rsidR="00370E76" w:rsidRPr="00F11EFB">
        <w:rPr>
          <w:rFonts w:ascii="Times New Roman" w:hAnsi="Times New Roman" w:cs="Times New Roman"/>
        </w:rPr>
        <w:t xml:space="preserve"> </w:t>
      </w:r>
      <w:r w:rsidRPr="00F11EFB">
        <w:rPr>
          <w:rFonts w:ascii="Times New Roman" w:hAnsi="Times New Roman" w:cs="Times New Roman"/>
        </w:rPr>
        <w:t>neighborhoods</w:t>
      </w:r>
      <w:r w:rsidR="00370E76" w:rsidRPr="00F11EFB">
        <w:rPr>
          <w:rFonts w:ascii="Times New Roman" w:hAnsi="Times New Roman" w:cs="Times New Roman"/>
        </w:rPr>
        <w:t xml:space="preserve"> </w:t>
      </w:r>
      <w:r w:rsidRPr="00F11EFB">
        <w:rPr>
          <w:rFonts w:ascii="Times New Roman" w:hAnsi="Times New Roman" w:cs="Times New Roman"/>
        </w:rPr>
        <w:t>where</w:t>
      </w:r>
      <w:r w:rsidR="00370E76" w:rsidRPr="00F11EFB">
        <w:rPr>
          <w:rFonts w:ascii="Times New Roman" w:hAnsi="Times New Roman" w:cs="Times New Roman"/>
        </w:rPr>
        <w:t xml:space="preserve"> </w:t>
      </w:r>
      <w:r w:rsidRPr="00F11EFB">
        <w:rPr>
          <w:rFonts w:ascii="Times New Roman" w:hAnsi="Times New Roman" w:cs="Times New Roman"/>
        </w:rPr>
        <w:t>more</w:t>
      </w:r>
      <w:r w:rsidR="00370E76" w:rsidRPr="00F11EFB">
        <w:rPr>
          <w:rFonts w:ascii="Times New Roman" w:hAnsi="Times New Roman" w:cs="Times New Roman"/>
        </w:rPr>
        <w:t xml:space="preserve"> </w:t>
      </w:r>
      <w:r w:rsidRPr="00F11EFB">
        <w:rPr>
          <w:rFonts w:ascii="Times New Roman" w:hAnsi="Times New Roman" w:cs="Times New Roman"/>
        </w:rPr>
        <w:t>than</w:t>
      </w:r>
      <w:r w:rsidR="00370E76" w:rsidRPr="00F11EFB">
        <w:rPr>
          <w:rFonts w:ascii="Times New Roman" w:hAnsi="Times New Roman" w:cs="Times New Roman"/>
        </w:rPr>
        <w:t xml:space="preserve"> </w:t>
      </w:r>
      <w:r w:rsidRPr="00F11EFB">
        <w:rPr>
          <w:rFonts w:ascii="Times New Roman" w:hAnsi="Times New Roman" w:cs="Times New Roman"/>
        </w:rPr>
        <w:t>40</w:t>
      </w:r>
      <w:ins w:id="2065" w:author="Author">
        <w:r w:rsidR="00421B02">
          <w:rPr>
            <w:rFonts w:ascii="Times New Roman" w:hAnsi="Times New Roman" w:cs="Times New Roman"/>
          </w:rPr>
          <w:t>%</w:t>
        </w:r>
      </w:ins>
      <w:del w:id="2066" w:author="Author">
        <w:r w:rsidR="00370E76" w:rsidRPr="00F11EFB" w:rsidDel="00421B02">
          <w:rPr>
            <w:rFonts w:ascii="Times New Roman" w:hAnsi="Times New Roman" w:cs="Times New Roman"/>
          </w:rPr>
          <w:delText xml:space="preserve"> </w:delText>
        </w:r>
        <w:r w:rsidRPr="00F11EFB" w:rsidDel="00421B02">
          <w:rPr>
            <w:rFonts w:ascii="Times New Roman" w:hAnsi="Times New Roman" w:cs="Times New Roman"/>
          </w:rPr>
          <w:delText>percent</w:delText>
        </w:r>
      </w:del>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residents</w:t>
      </w:r>
      <w:r w:rsidR="00370E76" w:rsidRPr="00F11EFB">
        <w:rPr>
          <w:rFonts w:ascii="Times New Roman" w:hAnsi="Times New Roman" w:cs="Times New Roman"/>
        </w:rPr>
        <w:t xml:space="preserve"> </w:t>
      </w:r>
      <w:r w:rsidRPr="00F11EFB">
        <w:rPr>
          <w:rFonts w:ascii="Times New Roman" w:hAnsi="Times New Roman" w:cs="Times New Roman"/>
        </w:rPr>
        <w:t>are</w:t>
      </w:r>
      <w:r w:rsidR="00370E76" w:rsidRPr="00F11EFB">
        <w:rPr>
          <w:rFonts w:ascii="Times New Roman" w:hAnsi="Times New Roman" w:cs="Times New Roman"/>
        </w:rPr>
        <w:t xml:space="preserve"> </w:t>
      </w:r>
      <w:r w:rsidRPr="00F11EFB">
        <w:rPr>
          <w:rFonts w:ascii="Times New Roman" w:hAnsi="Times New Roman" w:cs="Times New Roman"/>
        </w:rPr>
        <w:t>poor,</w:t>
      </w:r>
      <w:r w:rsidR="00370E76" w:rsidRPr="00F11EFB">
        <w:rPr>
          <w:rFonts w:ascii="Times New Roman" w:hAnsi="Times New Roman" w:cs="Times New Roman"/>
        </w:rPr>
        <w:t xml:space="preserve"> </w:t>
      </w:r>
      <w:r w:rsidRPr="00F11EFB">
        <w:rPr>
          <w:rFonts w:ascii="Times New Roman" w:hAnsi="Times New Roman" w:cs="Times New Roman"/>
        </w:rPr>
        <w:t>nearly</w:t>
      </w:r>
      <w:r w:rsidR="00370E76" w:rsidRPr="00F11EFB">
        <w:rPr>
          <w:rFonts w:ascii="Times New Roman" w:hAnsi="Times New Roman" w:cs="Times New Roman"/>
        </w:rPr>
        <w:t xml:space="preserve"> </w:t>
      </w:r>
      <w:r w:rsidRPr="00F11EFB">
        <w:rPr>
          <w:rFonts w:ascii="Times New Roman" w:hAnsi="Times New Roman" w:cs="Times New Roman"/>
        </w:rPr>
        <w:t>double</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number</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people</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2000.</w:t>
      </w:r>
    </w:p>
    <w:p w14:paraId="03155EF6" w14:textId="46603FE4" w:rsidR="00FB0B0D" w:rsidRPr="00F11EFB" w:rsidRDefault="00B8594F" w:rsidP="00370E38">
      <w:pPr>
        <w:ind w:right="4"/>
        <w:contextualSpacing/>
        <w:rPr>
          <w:rFonts w:ascii="Times New Roman" w:hAnsi="Times New Roman" w:cs="Times New Roman"/>
        </w:rPr>
      </w:pPr>
      <w:r w:rsidRPr="00F11EFB">
        <w:rPr>
          <w:rFonts w:ascii="Times New Roman" w:hAnsi="Times New Roman" w:cs="Times New Roman"/>
        </w:rPr>
        <w:t>When</w:t>
      </w:r>
      <w:r w:rsidR="00370E76" w:rsidRPr="00F11EFB">
        <w:rPr>
          <w:rFonts w:ascii="Times New Roman" w:hAnsi="Times New Roman" w:cs="Times New Roman"/>
        </w:rPr>
        <w:t xml:space="preserve"> </w:t>
      </w:r>
      <w:r w:rsidRPr="00F11EFB">
        <w:rPr>
          <w:rFonts w:ascii="Times New Roman" w:hAnsi="Times New Roman" w:cs="Times New Roman"/>
        </w:rPr>
        <w:t>low-income</w:t>
      </w:r>
      <w:r w:rsidR="00370E76" w:rsidRPr="00F11EFB">
        <w:rPr>
          <w:rFonts w:ascii="Times New Roman" w:hAnsi="Times New Roman" w:cs="Times New Roman"/>
        </w:rPr>
        <w:t xml:space="preserve"> </w:t>
      </w:r>
      <w:r w:rsidRPr="00F11EFB">
        <w:rPr>
          <w:rFonts w:ascii="Times New Roman" w:hAnsi="Times New Roman" w:cs="Times New Roman"/>
        </w:rPr>
        <w:t>families</w:t>
      </w:r>
      <w:r w:rsidR="00370E76" w:rsidRPr="00F11EFB">
        <w:rPr>
          <w:rFonts w:ascii="Times New Roman" w:hAnsi="Times New Roman" w:cs="Times New Roman"/>
        </w:rPr>
        <w:t xml:space="preserve"> </w:t>
      </w:r>
      <w:r w:rsidRPr="00F11EFB">
        <w:rPr>
          <w:rFonts w:ascii="Times New Roman" w:hAnsi="Times New Roman" w:cs="Times New Roman"/>
        </w:rPr>
        <w:t>can</w:t>
      </w:r>
      <w:r w:rsidR="00370E76" w:rsidRPr="00F11EFB">
        <w:rPr>
          <w:rFonts w:ascii="Times New Roman" w:hAnsi="Times New Roman" w:cs="Times New Roman"/>
        </w:rPr>
        <w:t xml:space="preserve"> </w:t>
      </w:r>
      <w:r w:rsidRPr="00F11EFB">
        <w:rPr>
          <w:rFonts w:ascii="Times New Roman" w:hAnsi="Times New Roman" w:cs="Times New Roman"/>
        </w:rPr>
        <w:t>move</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neighborhoods</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foster</w:t>
      </w:r>
      <w:r w:rsidR="00370E76" w:rsidRPr="00F11EFB">
        <w:rPr>
          <w:rFonts w:ascii="Times New Roman" w:hAnsi="Times New Roman" w:cs="Times New Roman"/>
        </w:rPr>
        <w:t xml:space="preserve"> </w:t>
      </w:r>
      <w:r w:rsidRPr="00F11EFB">
        <w:rPr>
          <w:rFonts w:ascii="Times New Roman" w:hAnsi="Times New Roman" w:cs="Times New Roman"/>
        </w:rPr>
        <w:t>mobility,</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benefits</w:t>
      </w:r>
      <w:r w:rsidR="00370E76" w:rsidRPr="00F11EFB">
        <w:rPr>
          <w:rFonts w:ascii="Times New Roman" w:hAnsi="Times New Roman" w:cs="Times New Roman"/>
        </w:rPr>
        <w:t xml:space="preserve"> </w:t>
      </w:r>
      <w:r w:rsidRPr="00F11EFB">
        <w:rPr>
          <w:rFonts w:ascii="Times New Roman" w:hAnsi="Times New Roman" w:cs="Times New Roman"/>
        </w:rPr>
        <w:t>are</w:t>
      </w:r>
      <w:r w:rsidR="00370E76" w:rsidRPr="00F11EFB">
        <w:rPr>
          <w:rFonts w:ascii="Times New Roman" w:hAnsi="Times New Roman" w:cs="Times New Roman"/>
        </w:rPr>
        <w:t xml:space="preserve"> </w:t>
      </w:r>
      <w:r w:rsidRPr="00F11EFB">
        <w:rPr>
          <w:rFonts w:ascii="Times New Roman" w:hAnsi="Times New Roman" w:cs="Times New Roman"/>
        </w:rPr>
        <w:t>clear:</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children</w:t>
      </w:r>
      <w:r w:rsidR="00370E76" w:rsidRPr="00F11EFB">
        <w:rPr>
          <w:rFonts w:ascii="Times New Roman" w:hAnsi="Times New Roman" w:cs="Times New Roman"/>
        </w:rPr>
        <w:t xml:space="preserve"> </w:t>
      </w:r>
      <w:r w:rsidRPr="00F11EFB">
        <w:rPr>
          <w:rFonts w:ascii="Times New Roman" w:hAnsi="Times New Roman" w:cs="Times New Roman"/>
        </w:rPr>
        <w:t>perform</w:t>
      </w:r>
      <w:r w:rsidR="00370E76" w:rsidRPr="00F11EFB">
        <w:rPr>
          <w:rFonts w:ascii="Times New Roman" w:hAnsi="Times New Roman" w:cs="Times New Roman"/>
        </w:rPr>
        <w:t xml:space="preserve"> </w:t>
      </w:r>
      <w:r w:rsidRPr="00F11EFB">
        <w:rPr>
          <w:rFonts w:ascii="Times New Roman" w:hAnsi="Times New Roman" w:cs="Times New Roman"/>
        </w:rPr>
        <w:t>much</w:t>
      </w:r>
      <w:r w:rsidR="00370E76" w:rsidRPr="00F11EFB">
        <w:rPr>
          <w:rFonts w:ascii="Times New Roman" w:hAnsi="Times New Roman" w:cs="Times New Roman"/>
        </w:rPr>
        <w:t xml:space="preserve"> </w:t>
      </w:r>
      <w:r w:rsidRPr="00F11EFB">
        <w:rPr>
          <w:rFonts w:ascii="Times New Roman" w:hAnsi="Times New Roman" w:cs="Times New Roman"/>
        </w:rPr>
        <w:t>better</w:t>
      </w:r>
      <w:r w:rsidR="00370E76" w:rsidRPr="00F11EFB">
        <w:rPr>
          <w:rFonts w:ascii="Times New Roman" w:hAnsi="Times New Roman" w:cs="Times New Roman"/>
        </w:rPr>
        <w:t xml:space="preserve"> </w:t>
      </w:r>
      <w:r w:rsidRPr="00F11EFB">
        <w:rPr>
          <w:rFonts w:ascii="Times New Roman" w:hAnsi="Times New Roman" w:cs="Times New Roman"/>
        </w:rPr>
        <w:t>academically</w:t>
      </w:r>
      <w:r w:rsidR="00370E76" w:rsidRPr="00F11EFB">
        <w:rPr>
          <w:rFonts w:ascii="Times New Roman" w:hAnsi="Times New Roman" w:cs="Times New Roman"/>
        </w:rPr>
        <w:t xml:space="preserve"> </w:t>
      </w:r>
      <w:r w:rsidRPr="00F11EFB">
        <w:rPr>
          <w:rFonts w:ascii="Times New Roman" w:hAnsi="Times New Roman" w:cs="Times New Roman"/>
        </w:rPr>
        <w:t>than</w:t>
      </w:r>
      <w:r w:rsidR="00370E76" w:rsidRPr="00F11EFB">
        <w:rPr>
          <w:rFonts w:ascii="Times New Roman" w:hAnsi="Times New Roman" w:cs="Times New Roman"/>
        </w:rPr>
        <w:t xml:space="preserve"> </w:t>
      </w:r>
      <w:r w:rsidRPr="00F11EFB">
        <w:rPr>
          <w:rFonts w:ascii="Times New Roman" w:hAnsi="Times New Roman" w:cs="Times New Roman"/>
        </w:rPr>
        <w:t>their</w:t>
      </w:r>
      <w:r w:rsidR="00370E76" w:rsidRPr="00F11EFB">
        <w:rPr>
          <w:rFonts w:ascii="Times New Roman" w:hAnsi="Times New Roman" w:cs="Times New Roman"/>
        </w:rPr>
        <w:t xml:space="preserve"> </w:t>
      </w:r>
      <w:r w:rsidR="004B3374" w:rsidRPr="00F11EFB">
        <w:rPr>
          <w:rFonts w:ascii="Times New Roman" w:hAnsi="Times New Roman" w:cs="Times New Roman"/>
        </w:rPr>
        <w:t>peers</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high-poverty</w:t>
      </w:r>
      <w:r w:rsidR="00370E76" w:rsidRPr="00F11EFB">
        <w:rPr>
          <w:rFonts w:ascii="Times New Roman" w:hAnsi="Times New Roman" w:cs="Times New Roman"/>
        </w:rPr>
        <w:t xml:space="preserve"> </w:t>
      </w:r>
      <w:r w:rsidRPr="00F11EFB">
        <w:rPr>
          <w:rFonts w:ascii="Times New Roman" w:hAnsi="Times New Roman" w:cs="Times New Roman"/>
        </w:rPr>
        <w:t>neighborhoods</w:t>
      </w:r>
      <w:ins w:id="2067" w:author="Author">
        <w:r w:rsidR="00421B02">
          <w:rPr>
            <w:rFonts w:ascii="Times New Roman" w:hAnsi="Times New Roman" w:cs="Times New Roman"/>
          </w:rPr>
          <w:t>,</w:t>
        </w:r>
      </w:ins>
      <w:del w:id="2068" w:author="Author">
        <w:r w:rsidRPr="00F11EFB" w:rsidDel="00421B02">
          <w:rPr>
            <w:rFonts w:ascii="Times New Roman" w:hAnsi="Times New Roman" w:cs="Times New Roman"/>
          </w:rPr>
          <w:delText>;</w:delText>
        </w:r>
      </w:del>
      <w:r w:rsidR="00370E76" w:rsidRPr="00F11EFB">
        <w:rPr>
          <w:rFonts w:ascii="Times New Roman" w:hAnsi="Times New Roman" w:cs="Times New Roman"/>
        </w:rPr>
        <w:t xml:space="preserve"> </w:t>
      </w:r>
      <w:r w:rsidRPr="00F11EFB">
        <w:rPr>
          <w:rFonts w:ascii="Times New Roman" w:hAnsi="Times New Roman" w:cs="Times New Roman"/>
        </w:rPr>
        <w:t>their</w:t>
      </w:r>
      <w:r w:rsidR="00370E76" w:rsidRPr="00F11EFB">
        <w:rPr>
          <w:rFonts w:ascii="Times New Roman" w:hAnsi="Times New Roman" w:cs="Times New Roman"/>
        </w:rPr>
        <w:t xml:space="preserve"> </w:t>
      </w:r>
      <w:r w:rsidRPr="00F11EFB">
        <w:rPr>
          <w:rFonts w:ascii="Times New Roman" w:hAnsi="Times New Roman" w:cs="Times New Roman"/>
        </w:rPr>
        <w:t>average</w:t>
      </w:r>
      <w:r w:rsidR="00370E76" w:rsidRPr="00F11EFB">
        <w:rPr>
          <w:rFonts w:ascii="Times New Roman" w:hAnsi="Times New Roman" w:cs="Times New Roman"/>
        </w:rPr>
        <w:t xml:space="preserve"> </w:t>
      </w:r>
      <w:r w:rsidRPr="00F11EFB">
        <w:rPr>
          <w:rFonts w:ascii="Times New Roman" w:hAnsi="Times New Roman" w:cs="Times New Roman"/>
        </w:rPr>
        <w:t>annual</w:t>
      </w:r>
      <w:r w:rsidR="00370E76" w:rsidRPr="00F11EFB">
        <w:rPr>
          <w:rFonts w:ascii="Times New Roman" w:hAnsi="Times New Roman" w:cs="Times New Roman"/>
        </w:rPr>
        <w:t xml:space="preserve"> </w:t>
      </w:r>
      <w:r w:rsidRPr="00F11EFB">
        <w:rPr>
          <w:rFonts w:ascii="Times New Roman" w:hAnsi="Times New Roman" w:cs="Times New Roman"/>
        </w:rPr>
        <w:t>earnings</w:t>
      </w:r>
      <w:r w:rsidR="00370E76" w:rsidRPr="00F11EFB">
        <w:rPr>
          <w:rFonts w:ascii="Times New Roman" w:hAnsi="Times New Roman" w:cs="Times New Roman"/>
        </w:rPr>
        <w:t xml:space="preserve"> </w:t>
      </w:r>
      <w:r w:rsidRPr="00F11EFB">
        <w:rPr>
          <w:rFonts w:ascii="Times New Roman" w:hAnsi="Times New Roman" w:cs="Times New Roman"/>
        </w:rPr>
        <w:t>as</w:t>
      </w:r>
      <w:r w:rsidR="00370E76" w:rsidRPr="00F11EFB">
        <w:rPr>
          <w:rFonts w:ascii="Times New Roman" w:hAnsi="Times New Roman" w:cs="Times New Roman"/>
        </w:rPr>
        <w:t xml:space="preserve"> </w:t>
      </w:r>
      <w:r w:rsidRPr="00F11EFB">
        <w:rPr>
          <w:rFonts w:ascii="Times New Roman" w:hAnsi="Times New Roman" w:cs="Times New Roman"/>
        </w:rPr>
        <w:t>adults</w:t>
      </w:r>
      <w:r w:rsidR="00370E76" w:rsidRPr="00F11EFB">
        <w:rPr>
          <w:rFonts w:ascii="Times New Roman" w:hAnsi="Times New Roman" w:cs="Times New Roman"/>
        </w:rPr>
        <w:t xml:space="preserve"> </w:t>
      </w:r>
      <w:r w:rsidRPr="00F11EFB">
        <w:rPr>
          <w:rFonts w:ascii="Times New Roman" w:hAnsi="Times New Roman" w:cs="Times New Roman"/>
        </w:rPr>
        <w:t>increase</w:t>
      </w:r>
      <w:r w:rsidR="00370E76" w:rsidRPr="00F11EFB">
        <w:rPr>
          <w:rFonts w:ascii="Times New Roman" w:hAnsi="Times New Roman" w:cs="Times New Roman"/>
        </w:rPr>
        <w:t xml:space="preserve"> </w:t>
      </w:r>
      <w:r w:rsidRPr="00F11EFB">
        <w:rPr>
          <w:rFonts w:ascii="Times New Roman" w:hAnsi="Times New Roman" w:cs="Times New Roman"/>
        </w:rPr>
        <w:t>by</w:t>
      </w:r>
      <w:r w:rsidR="00370E76" w:rsidRPr="00F11EFB">
        <w:rPr>
          <w:rFonts w:ascii="Times New Roman" w:hAnsi="Times New Roman" w:cs="Times New Roman"/>
        </w:rPr>
        <w:t xml:space="preserve"> </w:t>
      </w:r>
      <w:r w:rsidRPr="00F11EFB">
        <w:rPr>
          <w:rFonts w:ascii="Times New Roman" w:hAnsi="Times New Roman" w:cs="Times New Roman"/>
        </w:rPr>
        <w:t>31</w:t>
      </w:r>
      <w:ins w:id="2069" w:author="Author">
        <w:r w:rsidR="00421B02">
          <w:rPr>
            <w:rFonts w:ascii="Times New Roman" w:hAnsi="Times New Roman" w:cs="Times New Roman"/>
          </w:rPr>
          <w:t>%</w:t>
        </w:r>
      </w:ins>
      <w:del w:id="2070" w:author="Author">
        <w:r w:rsidR="00370E76" w:rsidRPr="00F11EFB" w:rsidDel="00421B02">
          <w:rPr>
            <w:rFonts w:ascii="Times New Roman" w:hAnsi="Times New Roman" w:cs="Times New Roman"/>
          </w:rPr>
          <w:delText xml:space="preserve"> </w:delText>
        </w:r>
        <w:r w:rsidR="001646B3" w:rsidRPr="00F11EFB" w:rsidDel="00421B02">
          <w:rPr>
            <w:rFonts w:ascii="Times New Roman" w:hAnsi="Times New Roman" w:cs="Times New Roman"/>
          </w:rPr>
          <w:delText>percent</w:delText>
        </w:r>
      </w:del>
      <w:ins w:id="2071" w:author="Author">
        <w:r w:rsidR="00421B02">
          <w:rPr>
            <w:rFonts w:ascii="Times New Roman" w:hAnsi="Times New Roman" w:cs="Times New Roman"/>
          </w:rPr>
          <w:t>,</w:t>
        </w:r>
      </w:ins>
      <w:del w:id="2072" w:author="Author">
        <w:r w:rsidR="001646B3" w:rsidRPr="00F11EFB" w:rsidDel="00421B02">
          <w:rPr>
            <w:rFonts w:ascii="Times New Roman" w:hAnsi="Times New Roman" w:cs="Times New Roman"/>
          </w:rPr>
          <w:delText>:</w:delText>
        </w:r>
      </w:del>
      <w:r w:rsidR="00370E76" w:rsidRPr="00F11EFB">
        <w:rPr>
          <w:rFonts w:ascii="Times New Roman" w:hAnsi="Times New Roman" w:cs="Times New Roman"/>
        </w:rPr>
        <w:t xml:space="preserve"> </w:t>
      </w:r>
      <w:ins w:id="2073" w:author="Author">
        <w:r w:rsidR="00421B02">
          <w:rPr>
            <w:rFonts w:ascii="Times New Roman" w:hAnsi="Times New Roman" w:cs="Times New Roman"/>
          </w:rPr>
          <w:t xml:space="preserve">and </w:t>
        </w:r>
      </w:ins>
      <w:r w:rsidRPr="00F11EFB">
        <w:rPr>
          <w:rFonts w:ascii="Times New Roman" w:hAnsi="Times New Roman" w:cs="Times New Roman"/>
        </w:rPr>
        <w:t>they</w:t>
      </w:r>
      <w:r w:rsidR="00370E76" w:rsidRPr="00F11EFB">
        <w:rPr>
          <w:rFonts w:ascii="Times New Roman" w:hAnsi="Times New Roman" w:cs="Times New Roman"/>
        </w:rPr>
        <w:t xml:space="preserve"> </w:t>
      </w:r>
      <w:r w:rsidRPr="00F11EFB">
        <w:rPr>
          <w:rFonts w:ascii="Times New Roman" w:hAnsi="Times New Roman" w:cs="Times New Roman"/>
        </w:rPr>
        <w:t>are</w:t>
      </w:r>
      <w:r w:rsidR="00370E76" w:rsidRPr="00F11EFB">
        <w:rPr>
          <w:rFonts w:ascii="Times New Roman" w:hAnsi="Times New Roman" w:cs="Times New Roman"/>
        </w:rPr>
        <w:t xml:space="preserve"> </w:t>
      </w:r>
      <w:r w:rsidRPr="00F11EFB">
        <w:rPr>
          <w:rFonts w:ascii="Times New Roman" w:hAnsi="Times New Roman" w:cs="Times New Roman"/>
        </w:rPr>
        <w:t>more</w:t>
      </w:r>
      <w:r w:rsidR="00370E76" w:rsidRPr="00F11EFB">
        <w:rPr>
          <w:rFonts w:ascii="Times New Roman" w:hAnsi="Times New Roman" w:cs="Times New Roman"/>
        </w:rPr>
        <w:t xml:space="preserve"> </w:t>
      </w:r>
      <w:r w:rsidRPr="00F11EFB">
        <w:rPr>
          <w:rFonts w:ascii="Times New Roman" w:hAnsi="Times New Roman" w:cs="Times New Roman"/>
        </w:rPr>
        <w:t>likely</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attend</w:t>
      </w:r>
      <w:r w:rsidR="00370E76" w:rsidRPr="00F11EFB">
        <w:rPr>
          <w:rFonts w:ascii="Times New Roman" w:hAnsi="Times New Roman" w:cs="Times New Roman"/>
        </w:rPr>
        <w:t xml:space="preserve"> </w:t>
      </w:r>
      <w:r w:rsidRPr="00F11EFB">
        <w:rPr>
          <w:rFonts w:ascii="Times New Roman" w:hAnsi="Times New Roman" w:cs="Times New Roman"/>
        </w:rPr>
        <w:t>college</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less</w:t>
      </w:r>
      <w:r w:rsidR="00370E76" w:rsidRPr="00F11EFB">
        <w:rPr>
          <w:rFonts w:ascii="Times New Roman" w:hAnsi="Times New Roman" w:cs="Times New Roman"/>
        </w:rPr>
        <w:t xml:space="preserve"> </w:t>
      </w:r>
      <w:r w:rsidRPr="00F11EFB">
        <w:rPr>
          <w:rFonts w:ascii="Times New Roman" w:hAnsi="Times New Roman" w:cs="Times New Roman"/>
        </w:rPr>
        <w:t>likely</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become</w:t>
      </w:r>
      <w:r w:rsidR="00370E76" w:rsidRPr="00F11EFB">
        <w:rPr>
          <w:rFonts w:ascii="Times New Roman" w:hAnsi="Times New Roman" w:cs="Times New Roman"/>
        </w:rPr>
        <w:t xml:space="preserve"> </w:t>
      </w:r>
      <w:r w:rsidRPr="00F11EFB">
        <w:rPr>
          <w:rFonts w:ascii="Times New Roman" w:hAnsi="Times New Roman" w:cs="Times New Roman"/>
        </w:rPr>
        <w:t>single</w:t>
      </w:r>
      <w:r w:rsidR="00370E76" w:rsidRPr="00F11EFB">
        <w:rPr>
          <w:rFonts w:ascii="Times New Roman" w:hAnsi="Times New Roman" w:cs="Times New Roman"/>
        </w:rPr>
        <w:t xml:space="preserve"> </w:t>
      </w:r>
      <w:r w:rsidRPr="00F11EFB">
        <w:rPr>
          <w:rFonts w:ascii="Times New Roman" w:hAnsi="Times New Roman" w:cs="Times New Roman"/>
        </w:rPr>
        <w:t>parents.</w:t>
      </w:r>
      <w:r w:rsidR="00370E76" w:rsidRPr="00F11EFB">
        <w:rPr>
          <w:rFonts w:ascii="Times New Roman" w:hAnsi="Times New Roman" w:cs="Times New Roman"/>
        </w:rPr>
        <w:t xml:space="preserve"> </w:t>
      </w:r>
      <w:r w:rsidRPr="00F11EFB">
        <w:rPr>
          <w:rFonts w:ascii="Times New Roman" w:hAnsi="Times New Roman" w:cs="Times New Roman"/>
        </w:rPr>
        <w:t>There</w:t>
      </w:r>
      <w:r w:rsidR="00370E76" w:rsidRPr="00F11EFB">
        <w:rPr>
          <w:rFonts w:ascii="Times New Roman" w:hAnsi="Times New Roman" w:cs="Times New Roman"/>
        </w:rPr>
        <w:t xml:space="preserve"> </w:t>
      </w:r>
      <w:r w:rsidRPr="00F11EFB">
        <w:rPr>
          <w:rFonts w:ascii="Times New Roman" w:hAnsi="Times New Roman" w:cs="Times New Roman"/>
        </w:rPr>
        <w:t>is</w:t>
      </w:r>
      <w:r w:rsidR="00370E76" w:rsidRPr="00F11EFB">
        <w:rPr>
          <w:rFonts w:ascii="Times New Roman" w:hAnsi="Times New Roman" w:cs="Times New Roman"/>
        </w:rPr>
        <w:t xml:space="preserve"> </w:t>
      </w:r>
      <w:r w:rsidRPr="00F11EFB">
        <w:rPr>
          <w:rFonts w:ascii="Times New Roman" w:hAnsi="Times New Roman" w:cs="Times New Roman"/>
        </w:rPr>
        <w:t>also</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marked</w:t>
      </w:r>
      <w:r w:rsidR="00370E76" w:rsidRPr="00F11EFB">
        <w:rPr>
          <w:rFonts w:ascii="Times New Roman" w:hAnsi="Times New Roman" w:cs="Times New Roman"/>
        </w:rPr>
        <w:t xml:space="preserve"> </w:t>
      </w:r>
      <w:r w:rsidRPr="00F11EFB">
        <w:rPr>
          <w:rFonts w:ascii="Times New Roman" w:hAnsi="Times New Roman" w:cs="Times New Roman"/>
        </w:rPr>
        <w:t>improvement</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physical</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mental</w:t>
      </w:r>
      <w:r w:rsidR="00370E76" w:rsidRPr="00F11EFB">
        <w:rPr>
          <w:rFonts w:ascii="Times New Roman" w:hAnsi="Times New Roman" w:cs="Times New Roman"/>
        </w:rPr>
        <w:t xml:space="preserve"> </w:t>
      </w:r>
      <w:r w:rsidRPr="00F11EFB">
        <w:rPr>
          <w:rFonts w:ascii="Times New Roman" w:hAnsi="Times New Roman" w:cs="Times New Roman"/>
        </w:rPr>
        <w:t>health,</w:t>
      </w:r>
      <w:r w:rsidR="00370E76" w:rsidRPr="00F11EFB">
        <w:rPr>
          <w:rFonts w:ascii="Times New Roman" w:hAnsi="Times New Roman" w:cs="Times New Roman"/>
        </w:rPr>
        <w:t xml:space="preserve"> </w:t>
      </w:r>
      <w:r w:rsidRPr="00F11EFB">
        <w:rPr>
          <w:rFonts w:ascii="Times New Roman" w:hAnsi="Times New Roman" w:cs="Times New Roman"/>
        </w:rPr>
        <w:t>particularly</w:t>
      </w:r>
      <w:r w:rsidR="00370E76" w:rsidRPr="00F11EFB">
        <w:rPr>
          <w:rFonts w:ascii="Times New Roman" w:hAnsi="Times New Roman" w:cs="Times New Roman"/>
        </w:rPr>
        <w:t xml:space="preserve"> </w:t>
      </w:r>
      <w:r w:rsidRPr="00F11EFB">
        <w:rPr>
          <w:rFonts w:ascii="Times New Roman" w:hAnsi="Times New Roman" w:cs="Times New Roman"/>
        </w:rPr>
        <w:t>for</w:t>
      </w:r>
      <w:r w:rsidR="00370E76" w:rsidRPr="00F11EFB">
        <w:rPr>
          <w:rFonts w:ascii="Times New Roman" w:hAnsi="Times New Roman" w:cs="Times New Roman"/>
        </w:rPr>
        <w:t xml:space="preserve"> </w:t>
      </w:r>
      <w:del w:id="2074" w:author="Author">
        <w:r w:rsidRPr="00F11EFB" w:rsidDel="00421B02">
          <w:rPr>
            <w:rFonts w:ascii="Times New Roman" w:hAnsi="Times New Roman" w:cs="Times New Roman"/>
          </w:rPr>
          <w:delText>adults</w:delText>
        </w:r>
        <w:r w:rsidR="00370E76" w:rsidRPr="00F11EFB" w:rsidDel="00421B02">
          <w:rPr>
            <w:rFonts w:ascii="Times New Roman" w:hAnsi="Times New Roman" w:cs="Times New Roman"/>
          </w:rPr>
          <w:delText xml:space="preserve"> </w:delText>
        </w:r>
        <w:r w:rsidRPr="00F11EFB" w:rsidDel="00421B02">
          <w:rPr>
            <w:rFonts w:ascii="Times New Roman" w:hAnsi="Times New Roman" w:cs="Times New Roman"/>
          </w:rPr>
          <w:delText>and</w:delText>
        </w:r>
        <w:r w:rsidR="00370E76" w:rsidRPr="00F11EFB" w:rsidDel="00421B02">
          <w:rPr>
            <w:rFonts w:ascii="Times New Roman" w:hAnsi="Times New Roman" w:cs="Times New Roman"/>
          </w:rPr>
          <w:delText xml:space="preserve"> </w:delText>
        </w:r>
      </w:del>
      <w:r w:rsidRPr="00F11EFB">
        <w:rPr>
          <w:rFonts w:ascii="Times New Roman" w:hAnsi="Times New Roman" w:cs="Times New Roman"/>
        </w:rPr>
        <w:t>girls.</w:t>
      </w:r>
    </w:p>
    <w:p w14:paraId="16E79AD6" w14:textId="2CAE15B8" w:rsidR="00577091" w:rsidRPr="00F11EFB" w:rsidDel="00421B02" w:rsidRDefault="00577091">
      <w:pPr>
        <w:ind w:right="4" w:firstLine="0"/>
        <w:contextualSpacing/>
        <w:rPr>
          <w:del w:id="2075" w:author="Author"/>
          <w:rFonts w:ascii="Times New Roman" w:hAnsi="Times New Roman" w:cs="Times New Roman"/>
        </w:rPr>
        <w:pPrChange w:id="2076" w:author="Editor" w:date="2020-11-10T14:17:00Z">
          <w:pPr>
            <w:ind w:right="4"/>
            <w:contextualSpacing/>
          </w:pPr>
        </w:pPrChange>
      </w:pPr>
      <w:del w:id="2077" w:author="Author">
        <w:r w:rsidRPr="00412EB7" w:rsidDel="00676791">
          <w:rPr>
            <w:rFonts w:ascii="Times New Roman" w:hAnsi="Times New Roman" w:cs="Times New Roman"/>
            <w:b/>
            <w:rPrChange w:id="2078" w:author="Author">
              <w:rPr>
                <w:rFonts w:ascii="Times New Roman" w:hAnsi="Times New Roman" w:cs="Times New Roman"/>
              </w:rPr>
            </w:rPrChange>
          </w:rPr>
          <w:delText>THE</w:delText>
        </w:r>
        <w:r w:rsidR="00370E76" w:rsidRPr="00412EB7" w:rsidDel="00676791">
          <w:rPr>
            <w:rFonts w:ascii="Times New Roman" w:hAnsi="Times New Roman" w:cs="Times New Roman"/>
            <w:b/>
            <w:rPrChange w:id="2079" w:author="Author">
              <w:rPr>
                <w:rFonts w:ascii="Times New Roman" w:hAnsi="Times New Roman" w:cs="Times New Roman"/>
              </w:rPr>
            </w:rPrChange>
          </w:rPr>
          <w:delText xml:space="preserve"> </w:delText>
        </w:r>
        <w:r w:rsidRPr="00412EB7" w:rsidDel="00421B02">
          <w:rPr>
            <w:rFonts w:ascii="Times New Roman" w:hAnsi="Times New Roman" w:cs="Times New Roman"/>
            <w:b/>
            <w:rPrChange w:id="2080" w:author="Author">
              <w:rPr>
                <w:rFonts w:ascii="Times New Roman" w:hAnsi="Times New Roman" w:cs="Times New Roman"/>
              </w:rPr>
            </w:rPrChange>
          </w:rPr>
          <w:delText>CHAPTER</w:delText>
        </w:r>
        <w:r w:rsidR="00370E76" w:rsidRPr="00412EB7" w:rsidDel="00421B02">
          <w:rPr>
            <w:rFonts w:ascii="Times New Roman" w:hAnsi="Times New Roman" w:cs="Times New Roman"/>
            <w:b/>
            <w:rPrChange w:id="2081" w:author="Author">
              <w:rPr>
                <w:rFonts w:ascii="Times New Roman" w:hAnsi="Times New Roman" w:cs="Times New Roman"/>
              </w:rPr>
            </w:rPrChange>
          </w:rPr>
          <w:delText xml:space="preserve"> </w:delText>
        </w:r>
        <w:r w:rsidRPr="00412EB7" w:rsidDel="00421B02">
          <w:rPr>
            <w:rFonts w:ascii="Times New Roman" w:hAnsi="Times New Roman" w:cs="Times New Roman"/>
            <w:b/>
            <w:rPrChange w:id="2082" w:author="Author">
              <w:rPr>
                <w:rFonts w:ascii="Times New Roman" w:hAnsi="Times New Roman" w:cs="Times New Roman"/>
              </w:rPr>
            </w:rPrChange>
          </w:rPr>
          <w:delText>4</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“THE</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TRUTHS</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AND</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UNTRUTHS”</w:delText>
        </w:r>
      </w:del>
    </w:p>
    <w:p w14:paraId="4F1F66AC" w14:textId="7761FD55" w:rsidR="00B8594F" w:rsidRPr="00F11EFB" w:rsidDel="00421B02" w:rsidRDefault="004B3374" w:rsidP="00107109">
      <w:pPr>
        <w:ind w:right="4"/>
        <w:contextualSpacing/>
        <w:rPr>
          <w:del w:id="2083" w:author="Author"/>
          <w:rFonts w:ascii="Times New Roman" w:hAnsi="Times New Roman" w:cs="Times New Roman"/>
        </w:rPr>
      </w:pPr>
      <w:del w:id="2084" w:author="Author">
        <w:r w:rsidRPr="00F11EFB" w:rsidDel="00421B02">
          <w:rPr>
            <w:rFonts w:ascii="Times New Roman" w:hAnsi="Times New Roman" w:cs="Times New Roman"/>
          </w:rPr>
          <w:delText>Housing</w:delText>
        </w:r>
        <w:r w:rsidR="00370E76" w:rsidRPr="00F11EFB" w:rsidDel="00421B02">
          <w:rPr>
            <w:rFonts w:ascii="Times New Roman" w:hAnsi="Times New Roman" w:cs="Times New Roman"/>
          </w:rPr>
          <w:delText xml:space="preserve"> </w:delText>
        </w:r>
        <w:r w:rsidR="00B8594F" w:rsidRPr="00F11EFB" w:rsidDel="00421B02">
          <w:rPr>
            <w:rFonts w:ascii="Times New Roman" w:hAnsi="Times New Roman" w:cs="Times New Roman"/>
          </w:rPr>
          <w:delText>in</w:delText>
        </w:r>
        <w:r w:rsidR="00370E76" w:rsidRPr="00F11EFB" w:rsidDel="00421B02">
          <w:rPr>
            <w:rFonts w:ascii="Times New Roman" w:hAnsi="Times New Roman" w:cs="Times New Roman"/>
          </w:rPr>
          <w:delText xml:space="preserve"> </w:delText>
        </w:r>
        <w:r w:rsidR="00B8594F" w:rsidRPr="00F11EFB" w:rsidDel="00421B02">
          <w:rPr>
            <w:rFonts w:ascii="Times New Roman" w:hAnsi="Times New Roman" w:cs="Times New Roman"/>
          </w:rPr>
          <w:delText>neighborhoods</w:delText>
        </w:r>
        <w:r w:rsidR="00370E76" w:rsidRPr="00F11EFB" w:rsidDel="00421B02">
          <w:rPr>
            <w:rFonts w:ascii="Times New Roman" w:hAnsi="Times New Roman" w:cs="Times New Roman"/>
          </w:rPr>
          <w:delText xml:space="preserve"> </w:delText>
        </w:r>
        <w:r w:rsidR="00B8594F" w:rsidRPr="00F11EFB" w:rsidDel="00421B02">
          <w:rPr>
            <w:rFonts w:ascii="Times New Roman" w:hAnsi="Times New Roman" w:cs="Times New Roman"/>
          </w:rPr>
          <w:delText>that</w:delText>
        </w:r>
        <w:r w:rsidR="00370E76" w:rsidRPr="00F11EFB" w:rsidDel="00421B02">
          <w:rPr>
            <w:rFonts w:ascii="Times New Roman" w:hAnsi="Times New Roman" w:cs="Times New Roman"/>
          </w:rPr>
          <w:delText xml:space="preserve"> </w:delText>
        </w:r>
        <w:r w:rsidR="00B8594F" w:rsidRPr="00F11EFB" w:rsidDel="00421B02">
          <w:rPr>
            <w:rFonts w:ascii="Times New Roman" w:hAnsi="Times New Roman" w:cs="Times New Roman"/>
          </w:rPr>
          <w:delText>already</w:delText>
        </w:r>
        <w:r w:rsidR="00370E76" w:rsidRPr="00F11EFB" w:rsidDel="00421B02">
          <w:rPr>
            <w:rFonts w:ascii="Times New Roman" w:hAnsi="Times New Roman" w:cs="Times New Roman"/>
          </w:rPr>
          <w:delText xml:space="preserve"> </w:delText>
        </w:r>
        <w:r w:rsidR="00B8594F" w:rsidRPr="00F11EFB" w:rsidDel="00421B02">
          <w:rPr>
            <w:rFonts w:ascii="Times New Roman" w:hAnsi="Times New Roman" w:cs="Times New Roman"/>
          </w:rPr>
          <w:delText>offer</w:delText>
        </w:r>
        <w:r w:rsidR="00370E76" w:rsidRPr="00F11EFB" w:rsidDel="00421B02">
          <w:rPr>
            <w:rFonts w:ascii="Times New Roman" w:hAnsi="Times New Roman" w:cs="Times New Roman"/>
          </w:rPr>
          <w:delText xml:space="preserve"> </w:delText>
        </w:r>
        <w:r w:rsidR="00B8594F" w:rsidRPr="00F11EFB" w:rsidDel="00421B02">
          <w:rPr>
            <w:rFonts w:ascii="Times New Roman" w:hAnsi="Times New Roman" w:cs="Times New Roman"/>
          </w:rPr>
          <w:delText>residents</w:delText>
        </w:r>
        <w:r w:rsidR="00370E76" w:rsidRPr="00F11EFB" w:rsidDel="00421B02">
          <w:rPr>
            <w:rFonts w:ascii="Times New Roman" w:hAnsi="Times New Roman" w:cs="Times New Roman"/>
          </w:rPr>
          <w:delText xml:space="preserve"> </w:delText>
        </w:r>
        <w:r w:rsidR="00B8594F" w:rsidRPr="00F11EFB" w:rsidDel="00421B02">
          <w:rPr>
            <w:rFonts w:ascii="Times New Roman" w:hAnsi="Times New Roman" w:cs="Times New Roman"/>
          </w:rPr>
          <w:delText>these</w:delText>
        </w:r>
        <w:r w:rsidR="00370E76" w:rsidRPr="00F11EFB" w:rsidDel="00421B02">
          <w:rPr>
            <w:rFonts w:ascii="Times New Roman" w:hAnsi="Times New Roman" w:cs="Times New Roman"/>
          </w:rPr>
          <w:delText xml:space="preserve"> </w:delText>
        </w:r>
        <w:r w:rsidR="00B8594F" w:rsidRPr="00F11EFB" w:rsidDel="00421B02">
          <w:rPr>
            <w:rFonts w:ascii="Times New Roman" w:hAnsi="Times New Roman" w:cs="Times New Roman"/>
          </w:rPr>
          <w:delText>resources.</w:delText>
        </w:r>
      </w:del>
    </w:p>
    <w:p w14:paraId="02B2AABB" w14:textId="351F2AC3" w:rsidR="00B8594F" w:rsidRPr="00F11EFB" w:rsidDel="00421B02" w:rsidRDefault="00B8594F" w:rsidP="00107109">
      <w:pPr>
        <w:ind w:right="4"/>
        <w:contextualSpacing/>
        <w:rPr>
          <w:del w:id="2085" w:author="Author"/>
          <w:rFonts w:ascii="Times New Roman" w:hAnsi="Times New Roman" w:cs="Times New Roman"/>
        </w:rPr>
      </w:pPr>
      <w:del w:id="2086" w:author="Author">
        <w:r w:rsidRPr="00F11EFB" w:rsidDel="00421B02">
          <w:rPr>
            <w:rFonts w:ascii="Times New Roman" w:hAnsi="Times New Roman" w:cs="Times New Roman"/>
          </w:rPr>
          <w:delText>For</w:delText>
        </w:r>
        <w:r w:rsidR="00370E76" w:rsidRPr="00F11EFB" w:rsidDel="00421B02">
          <w:rPr>
            <w:rFonts w:ascii="Times New Roman" w:hAnsi="Times New Roman" w:cs="Times New Roman"/>
          </w:rPr>
          <w:delText xml:space="preserve"> </w:delText>
        </w:r>
        <w:r w:rsidRPr="00F11EFB" w:rsidDel="00421B02">
          <w:rPr>
            <w:rFonts w:ascii="Times New Roman" w:hAnsi="Times New Roman" w:cs="Times New Roman"/>
          </w:rPr>
          <w:delText>low-income</w:delText>
        </w:r>
        <w:r w:rsidR="00370E76" w:rsidRPr="00F11EFB" w:rsidDel="00421B02">
          <w:rPr>
            <w:rFonts w:ascii="Times New Roman" w:hAnsi="Times New Roman" w:cs="Times New Roman"/>
          </w:rPr>
          <w:delText xml:space="preserve"> </w:delText>
        </w:r>
        <w:r w:rsidRPr="00F11EFB" w:rsidDel="00421B02">
          <w:rPr>
            <w:rFonts w:ascii="Times New Roman" w:hAnsi="Times New Roman" w:cs="Times New Roman"/>
          </w:rPr>
          <w:delText>renters,</w:delText>
        </w:r>
        <w:r w:rsidR="00370E76" w:rsidRPr="00F11EFB" w:rsidDel="00421B02">
          <w:rPr>
            <w:rFonts w:ascii="Times New Roman" w:hAnsi="Times New Roman" w:cs="Times New Roman"/>
          </w:rPr>
          <w:delText xml:space="preserve"> </w:delText>
        </w:r>
        <w:r w:rsidRPr="00F11EFB" w:rsidDel="00421B02">
          <w:rPr>
            <w:rFonts w:ascii="Times New Roman" w:hAnsi="Times New Roman" w:cs="Times New Roman"/>
          </w:rPr>
          <w:delText>the</w:delText>
        </w:r>
        <w:r w:rsidR="00370E76" w:rsidRPr="00F11EFB" w:rsidDel="00421B02">
          <w:rPr>
            <w:rFonts w:ascii="Times New Roman" w:hAnsi="Times New Roman" w:cs="Times New Roman"/>
          </w:rPr>
          <w:delText xml:space="preserve"> </w:delText>
        </w:r>
        <w:r w:rsidRPr="00F11EFB" w:rsidDel="00421B02">
          <w:rPr>
            <w:rFonts w:ascii="Times New Roman" w:hAnsi="Times New Roman" w:cs="Times New Roman"/>
          </w:rPr>
          <w:delText>affordable</w:delText>
        </w:r>
        <w:r w:rsidR="00370E76" w:rsidRPr="00F11EFB" w:rsidDel="00421B02">
          <w:rPr>
            <w:rFonts w:ascii="Times New Roman" w:hAnsi="Times New Roman" w:cs="Times New Roman"/>
          </w:rPr>
          <w:delText xml:space="preserve"> </w:delText>
        </w:r>
        <w:r w:rsidRPr="00F11EFB" w:rsidDel="00421B02">
          <w:rPr>
            <w:rFonts w:ascii="Times New Roman" w:hAnsi="Times New Roman" w:cs="Times New Roman"/>
          </w:rPr>
          <w:delText>housing</w:delText>
        </w:r>
        <w:r w:rsidR="00370E76" w:rsidRPr="00F11EFB" w:rsidDel="00421B02">
          <w:rPr>
            <w:rFonts w:ascii="Times New Roman" w:hAnsi="Times New Roman" w:cs="Times New Roman"/>
          </w:rPr>
          <w:delText xml:space="preserve"> </w:delText>
        </w:r>
        <w:r w:rsidRPr="00F11EFB" w:rsidDel="00421B02">
          <w:rPr>
            <w:rFonts w:ascii="Times New Roman" w:hAnsi="Times New Roman" w:cs="Times New Roman"/>
          </w:rPr>
          <w:delText>situation</w:delText>
        </w:r>
        <w:r w:rsidR="00370E76" w:rsidRPr="00F11EFB" w:rsidDel="00421B02">
          <w:rPr>
            <w:rFonts w:ascii="Times New Roman" w:hAnsi="Times New Roman" w:cs="Times New Roman"/>
          </w:rPr>
          <w:delText xml:space="preserve"> </w:delText>
        </w:r>
        <w:r w:rsidRPr="00F11EFB" w:rsidDel="00421B02">
          <w:rPr>
            <w:rFonts w:ascii="Times New Roman" w:hAnsi="Times New Roman" w:cs="Times New Roman"/>
          </w:rPr>
          <w:delText>is</w:delText>
        </w:r>
        <w:r w:rsidR="00370E76" w:rsidRPr="00F11EFB" w:rsidDel="00421B02">
          <w:rPr>
            <w:rFonts w:ascii="Times New Roman" w:hAnsi="Times New Roman" w:cs="Times New Roman"/>
          </w:rPr>
          <w:delText xml:space="preserve"> </w:delText>
        </w:r>
        <w:r w:rsidRPr="00F11EFB" w:rsidDel="00421B02">
          <w:rPr>
            <w:rFonts w:ascii="Times New Roman" w:hAnsi="Times New Roman" w:cs="Times New Roman"/>
          </w:rPr>
          <w:delText>now</w:delText>
        </w:r>
        <w:r w:rsidR="00370E76" w:rsidRPr="00F11EFB" w:rsidDel="00421B02">
          <w:rPr>
            <w:rFonts w:ascii="Times New Roman" w:hAnsi="Times New Roman" w:cs="Times New Roman"/>
          </w:rPr>
          <w:delText xml:space="preserve"> </w:delText>
        </w:r>
        <w:r w:rsidRPr="00F11EFB" w:rsidDel="00421B02">
          <w:rPr>
            <w:rFonts w:ascii="Times New Roman" w:hAnsi="Times New Roman" w:cs="Times New Roman"/>
          </w:rPr>
          <w:delText>a</w:delText>
        </w:r>
        <w:r w:rsidR="00370E76" w:rsidRPr="00F11EFB" w:rsidDel="00421B02">
          <w:rPr>
            <w:rFonts w:ascii="Times New Roman" w:hAnsi="Times New Roman" w:cs="Times New Roman"/>
          </w:rPr>
          <w:delText xml:space="preserve"> </w:delText>
        </w:r>
        <w:r w:rsidRPr="00F11EFB" w:rsidDel="00421B02">
          <w:rPr>
            <w:rFonts w:ascii="Times New Roman" w:hAnsi="Times New Roman" w:cs="Times New Roman"/>
          </w:rPr>
          <w:delText>crisis.</w:delText>
        </w:r>
        <w:r w:rsidR="00370E76" w:rsidRPr="00F11EFB" w:rsidDel="00421B02">
          <w:rPr>
            <w:rFonts w:ascii="Times New Roman" w:hAnsi="Times New Roman" w:cs="Times New Roman"/>
          </w:rPr>
          <w:delText xml:space="preserve"> </w:delText>
        </w:r>
        <w:r w:rsidRPr="00F11EFB" w:rsidDel="00421B02">
          <w:rPr>
            <w:rFonts w:ascii="Times New Roman" w:hAnsi="Times New Roman" w:cs="Times New Roman"/>
          </w:rPr>
          <w:delText>As</w:delText>
        </w:r>
        <w:r w:rsidR="00370E76" w:rsidRPr="00F11EFB" w:rsidDel="00421B02">
          <w:rPr>
            <w:rFonts w:ascii="Times New Roman" w:hAnsi="Times New Roman" w:cs="Times New Roman"/>
          </w:rPr>
          <w:delText xml:space="preserve"> </w:delText>
        </w:r>
        <w:r w:rsidRPr="00F11EFB" w:rsidDel="00421B02">
          <w:rPr>
            <w:rFonts w:ascii="Times New Roman" w:hAnsi="Times New Roman" w:cs="Times New Roman"/>
          </w:rPr>
          <w:delText>Housing</w:delText>
        </w:r>
        <w:r w:rsidR="00370E76" w:rsidRPr="00F11EFB" w:rsidDel="00421B02">
          <w:rPr>
            <w:rFonts w:ascii="Times New Roman" w:hAnsi="Times New Roman" w:cs="Times New Roman"/>
          </w:rPr>
          <w:delText xml:space="preserve"> </w:delText>
        </w:r>
      </w:del>
    </w:p>
    <w:p w14:paraId="1B4C7E09" w14:textId="08C3E6F7" w:rsidR="00B8594F" w:rsidRPr="00F11EFB" w:rsidDel="00421B02" w:rsidRDefault="004B3374" w:rsidP="00107109">
      <w:pPr>
        <w:ind w:right="4"/>
        <w:contextualSpacing/>
        <w:rPr>
          <w:del w:id="2087" w:author="Author"/>
          <w:rFonts w:ascii="Times New Roman" w:hAnsi="Times New Roman" w:cs="Times New Roman"/>
        </w:rPr>
      </w:pPr>
      <w:del w:id="2088" w:author="Author">
        <w:r w:rsidRPr="00F11EFB" w:rsidDel="00421B02">
          <w:rPr>
            <w:rFonts w:ascii="Times New Roman" w:hAnsi="Times New Roman" w:cs="Times New Roman"/>
          </w:rPr>
          <w:delText>And</w:delText>
        </w:r>
        <w:r w:rsidR="00370E76" w:rsidRPr="00F11EFB" w:rsidDel="00421B02">
          <w:rPr>
            <w:rFonts w:ascii="Times New Roman" w:hAnsi="Times New Roman" w:cs="Times New Roman"/>
          </w:rPr>
          <w:delText xml:space="preserve"> </w:delText>
        </w:r>
        <w:r w:rsidR="00B8594F" w:rsidRPr="00F11EFB" w:rsidDel="00421B02">
          <w:rPr>
            <w:rFonts w:ascii="Times New Roman" w:hAnsi="Times New Roman" w:cs="Times New Roman"/>
          </w:rPr>
          <w:delText>Urban</w:delText>
        </w:r>
        <w:r w:rsidR="00370E76" w:rsidRPr="00F11EFB" w:rsidDel="00421B02">
          <w:rPr>
            <w:rFonts w:ascii="Times New Roman" w:hAnsi="Times New Roman" w:cs="Times New Roman"/>
          </w:rPr>
          <w:delText xml:space="preserve"> </w:delText>
        </w:r>
        <w:r w:rsidR="00B8594F" w:rsidRPr="00F11EFB" w:rsidDel="00421B02">
          <w:rPr>
            <w:rFonts w:ascii="Times New Roman" w:hAnsi="Times New Roman" w:cs="Times New Roman"/>
          </w:rPr>
          <w:delText>Development</w:delText>
        </w:r>
        <w:r w:rsidR="00370E76" w:rsidRPr="00F11EFB" w:rsidDel="00421B02">
          <w:rPr>
            <w:rFonts w:ascii="Times New Roman" w:hAnsi="Times New Roman" w:cs="Times New Roman"/>
          </w:rPr>
          <w:delText xml:space="preserve"> </w:delText>
        </w:r>
        <w:r w:rsidR="00B8594F" w:rsidRPr="00F11EFB" w:rsidDel="00421B02">
          <w:rPr>
            <w:rFonts w:ascii="Times New Roman" w:hAnsi="Times New Roman" w:cs="Times New Roman"/>
          </w:rPr>
          <w:delText>Secretary</w:delText>
        </w:r>
        <w:r w:rsidR="00370E76" w:rsidRPr="00F11EFB" w:rsidDel="00421B02">
          <w:rPr>
            <w:rFonts w:ascii="Times New Roman" w:hAnsi="Times New Roman" w:cs="Times New Roman"/>
          </w:rPr>
          <w:delText xml:space="preserve"> </w:delText>
        </w:r>
        <w:r w:rsidR="00B8594F" w:rsidRPr="00F11EFB" w:rsidDel="00421B02">
          <w:rPr>
            <w:rFonts w:ascii="Times New Roman" w:hAnsi="Times New Roman" w:cs="Times New Roman"/>
          </w:rPr>
          <w:delText>Julián</w:delText>
        </w:r>
        <w:r w:rsidR="00370E76" w:rsidRPr="00F11EFB" w:rsidDel="00421B02">
          <w:rPr>
            <w:rFonts w:ascii="Times New Roman" w:hAnsi="Times New Roman" w:cs="Times New Roman"/>
          </w:rPr>
          <w:delText xml:space="preserve"> </w:delText>
        </w:r>
        <w:r w:rsidR="00B8594F" w:rsidRPr="00F11EFB" w:rsidDel="00421B02">
          <w:rPr>
            <w:rFonts w:ascii="Times New Roman" w:hAnsi="Times New Roman" w:cs="Times New Roman"/>
          </w:rPr>
          <w:delText>Castro</w:delText>
        </w:r>
        <w:r w:rsidR="00370E76" w:rsidRPr="00F11EFB" w:rsidDel="00421B02">
          <w:rPr>
            <w:rFonts w:ascii="Times New Roman" w:hAnsi="Times New Roman" w:cs="Times New Roman"/>
          </w:rPr>
          <w:delText xml:space="preserve"> </w:delText>
        </w:r>
        <w:r w:rsidR="00B8594F" w:rsidRPr="00F11EFB" w:rsidDel="00421B02">
          <w:rPr>
            <w:rFonts w:ascii="Times New Roman" w:hAnsi="Times New Roman" w:cs="Times New Roman"/>
          </w:rPr>
          <w:delText>said</w:delText>
        </w:r>
        <w:r w:rsidR="00370E76" w:rsidRPr="00F11EFB" w:rsidDel="00421B02">
          <w:rPr>
            <w:rFonts w:ascii="Times New Roman" w:hAnsi="Times New Roman" w:cs="Times New Roman"/>
          </w:rPr>
          <w:delText xml:space="preserve"> </w:delText>
        </w:r>
        <w:r w:rsidR="00B8594F" w:rsidRPr="00F11EFB" w:rsidDel="00421B02">
          <w:rPr>
            <w:rFonts w:ascii="Times New Roman" w:hAnsi="Times New Roman" w:cs="Times New Roman"/>
          </w:rPr>
          <w:delText>at</w:delText>
        </w:r>
        <w:r w:rsidR="00370E76" w:rsidRPr="00F11EFB" w:rsidDel="00421B02">
          <w:rPr>
            <w:rFonts w:ascii="Times New Roman" w:hAnsi="Times New Roman" w:cs="Times New Roman"/>
          </w:rPr>
          <w:delText xml:space="preserve"> </w:delText>
        </w:r>
        <w:r w:rsidR="00B8594F" w:rsidRPr="00F11EFB" w:rsidDel="00421B02">
          <w:rPr>
            <w:rFonts w:ascii="Times New Roman" w:hAnsi="Times New Roman" w:cs="Times New Roman"/>
          </w:rPr>
          <w:delText>the</w:delText>
        </w:r>
        <w:r w:rsidR="00370E76" w:rsidRPr="00F11EFB" w:rsidDel="00421B02">
          <w:rPr>
            <w:rFonts w:ascii="Times New Roman" w:hAnsi="Times New Roman" w:cs="Times New Roman"/>
          </w:rPr>
          <w:delText xml:space="preserve"> </w:delText>
        </w:r>
        <w:r w:rsidR="00676791" w:rsidRPr="00F11EFB" w:rsidDel="00421B02">
          <w:fldChar w:fldCharType="begin"/>
        </w:r>
        <w:r w:rsidR="00676791" w:rsidRPr="00F11EFB" w:rsidDel="00421B02">
          <w:delInstrText xml:space="preserve"> HYPERLINK "https://www.americanprogress.org/events/2015/12/09/127097/an-opportunity-agenda-for-renters/" \t "_blank" </w:delInstrText>
        </w:r>
        <w:r w:rsidR="00676791" w:rsidRPr="00F11EFB" w:rsidDel="00421B02">
          <w:fldChar w:fldCharType="separate"/>
        </w:r>
        <w:r w:rsidR="00B8594F" w:rsidRPr="00F11EFB" w:rsidDel="00421B02">
          <w:rPr>
            <w:rStyle w:val="Hyperlink"/>
            <w:rFonts w:ascii="Times New Roman" w:hAnsi="Times New Roman" w:cs="Times New Roman"/>
            <w:color w:val="auto"/>
            <w:u w:val="none"/>
          </w:rPr>
          <w:delText>release</w:delText>
        </w:r>
        <w:r w:rsidR="00676791" w:rsidRPr="00F11EFB" w:rsidDel="00421B02">
          <w:rPr>
            <w:rStyle w:val="Hyperlink"/>
            <w:rFonts w:ascii="Times New Roman" w:hAnsi="Times New Roman" w:cs="Times New Roman"/>
            <w:color w:val="auto"/>
            <w:u w:val="none"/>
          </w:rPr>
          <w:fldChar w:fldCharType="end"/>
        </w:r>
        <w:r w:rsidR="00370E76" w:rsidRPr="00F11EFB" w:rsidDel="00421B02">
          <w:rPr>
            <w:rFonts w:ascii="Times New Roman" w:hAnsi="Times New Roman" w:cs="Times New Roman"/>
          </w:rPr>
          <w:delText xml:space="preserve"> </w:delText>
        </w:r>
        <w:r w:rsidR="00B8594F" w:rsidRPr="00F11EFB" w:rsidDel="00421B02">
          <w:rPr>
            <w:rFonts w:ascii="Times New Roman" w:hAnsi="Times New Roman" w:cs="Times New Roman"/>
          </w:rPr>
          <w:delText>of</w:delText>
        </w:r>
        <w:r w:rsidR="00370E76" w:rsidRPr="00F11EFB" w:rsidDel="00421B02">
          <w:rPr>
            <w:rFonts w:ascii="Times New Roman" w:hAnsi="Times New Roman" w:cs="Times New Roman"/>
          </w:rPr>
          <w:delText xml:space="preserve"> </w:delText>
        </w:r>
        <w:r w:rsidR="00B8594F" w:rsidRPr="00F11EFB" w:rsidDel="00421B02">
          <w:rPr>
            <w:rFonts w:ascii="Times New Roman" w:hAnsi="Times New Roman" w:cs="Times New Roman"/>
          </w:rPr>
          <w:delText>the</w:delText>
        </w:r>
        <w:r w:rsidR="00370E76" w:rsidRPr="00F11EFB" w:rsidDel="00421B02">
          <w:rPr>
            <w:rFonts w:ascii="Times New Roman" w:hAnsi="Times New Roman" w:cs="Times New Roman"/>
          </w:rPr>
          <w:delText xml:space="preserve"> </w:delText>
        </w:r>
        <w:r w:rsidR="00B8594F" w:rsidRPr="00F11EFB" w:rsidDel="00421B02">
          <w:rPr>
            <w:rFonts w:ascii="Times New Roman" w:hAnsi="Times New Roman" w:cs="Times New Roman"/>
          </w:rPr>
          <w:delText>report:</w:delText>
        </w:r>
        <w:r w:rsidR="00370E76" w:rsidRPr="00F11EFB" w:rsidDel="00421B02">
          <w:rPr>
            <w:rFonts w:ascii="Times New Roman" w:hAnsi="Times New Roman" w:cs="Times New Roman"/>
          </w:rPr>
          <w:delText xml:space="preserve"> </w:delText>
        </w:r>
        <w:r w:rsidR="00B8594F" w:rsidRPr="00F11EFB" w:rsidDel="00421B02">
          <w:rPr>
            <w:rFonts w:ascii="Times New Roman" w:hAnsi="Times New Roman" w:cs="Times New Roman"/>
          </w:rPr>
          <w:delText>“This</w:delText>
        </w:r>
        <w:r w:rsidR="00370E76" w:rsidRPr="00F11EFB" w:rsidDel="00421B02">
          <w:rPr>
            <w:rFonts w:ascii="Times New Roman" w:hAnsi="Times New Roman" w:cs="Times New Roman"/>
          </w:rPr>
          <w:delText xml:space="preserve"> </w:delText>
        </w:r>
      </w:del>
    </w:p>
    <w:p w14:paraId="19C98359" w14:textId="6B069E4B" w:rsidR="00FB0B0D" w:rsidRPr="00F11EFB" w:rsidDel="00421B02" w:rsidRDefault="004B3374" w:rsidP="00370E38">
      <w:pPr>
        <w:ind w:right="4"/>
        <w:contextualSpacing/>
        <w:rPr>
          <w:del w:id="2089" w:author="Author"/>
          <w:rFonts w:ascii="Times New Roman" w:hAnsi="Times New Roman" w:cs="Times New Roman"/>
        </w:rPr>
      </w:pPr>
      <w:del w:id="2090" w:author="Author">
        <w:r w:rsidRPr="00F11EFB" w:rsidDel="00421B02">
          <w:rPr>
            <w:rFonts w:ascii="Times New Roman" w:hAnsi="Times New Roman" w:cs="Times New Roman"/>
          </w:rPr>
          <w:delText>The</w:delText>
        </w:r>
        <w:r w:rsidR="00370E76" w:rsidRPr="00F11EFB" w:rsidDel="00421B02">
          <w:rPr>
            <w:rFonts w:ascii="Times New Roman" w:hAnsi="Times New Roman" w:cs="Times New Roman"/>
          </w:rPr>
          <w:delText xml:space="preserve"> </w:delText>
        </w:r>
        <w:r w:rsidR="00B8594F" w:rsidRPr="00F11EFB" w:rsidDel="00421B02">
          <w:rPr>
            <w:rFonts w:ascii="Times New Roman" w:hAnsi="Times New Roman" w:cs="Times New Roman"/>
          </w:rPr>
          <w:delText>issue</w:delText>
        </w:r>
        <w:r w:rsidR="00370E76" w:rsidRPr="00F11EFB" w:rsidDel="00421B02">
          <w:rPr>
            <w:rFonts w:ascii="Times New Roman" w:hAnsi="Times New Roman" w:cs="Times New Roman"/>
          </w:rPr>
          <w:delText xml:space="preserve"> </w:delText>
        </w:r>
        <w:r w:rsidR="00B8594F" w:rsidRPr="00F11EFB" w:rsidDel="00421B02">
          <w:rPr>
            <w:rFonts w:ascii="Times New Roman" w:hAnsi="Times New Roman" w:cs="Times New Roman"/>
          </w:rPr>
          <w:delText>of</w:delText>
        </w:r>
        <w:r w:rsidR="00370E76" w:rsidRPr="00F11EFB" w:rsidDel="00421B02">
          <w:rPr>
            <w:rFonts w:ascii="Times New Roman" w:hAnsi="Times New Roman" w:cs="Times New Roman"/>
          </w:rPr>
          <w:delText xml:space="preserve"> </w:delText>
        </w:r>
        <w:r w:rsidR="00B8594F" w:rsidRPr="00F11EFB" w:rsidDel="00421B02">
          <w:rPr>
            <w:rFonts w:ascii="Times New Roman" w:hAnsi="Times New Roman" w:cs="Times New Roman"/>
          </w:rPr>
          <w:delText>an</w:delText>
        </w:r>
        <w:r w:rsidR="00370E76" w:rsidRPr="00F11EFB" w:rsidDel="00421B02">
          <w:rPr>
            <w:rFonts w:ascii="Times New Roman" w:hAnsi="Times New Roman" w:cs="Times New Roman"/>
          </w:rPr>
          <w:delText xml:space="preserve"> </w:delText>
        </w:r>
        <w:r w:rsidR="00B8594F" w:rsidRPr="00F11EFB" w:rsidDel="00421B02">
          <w:rPr>
            <w:rFonts w:ascii="Times New Roman" w:hAnsi="Times New Roman" w:cs="Times New Roman"/>
          </w:rPr>
          <w:delText>affordability</w:delText>
        </w:r>
        <w:r w:rsidR="00370E76" w:rsidRPr="00F11EFB" w:rsidDel="00421B02">
          <w:rPr>
            <w:rFonts w:ascii="Times New Roman" w:hAnsi="Times New Roman" w:cs="Times New Roman"/>
          </w:rPr>
          <w:delText xml:space="preserve"> </w:delText>
        </w:r>
        <w:r w:rsidR="00B8594F" w:rsidRPr="00F11EFB" w:rsidDel="00421B02">
          <w:rPr>
            <w:rFonts w:ascii="Times New Roman" w:hAnsi="Times New Roman" w:cs="Times New Roman"/>
          </w:rPr>
          <w:delText>crisis</w:delText>
        </w:r>
        <w:r w:rsidR="00370E76" w:rsidRPr="00F11EFB" w:rsidDel="00421B02">
          <w:rPr>
            <w:rFonts w:ascii="Times New Roman" w:hAnsi="Times New Roman" w:cs="Times New Roman"/>
          </w:rPr>
          <w:delText xml:space="preserve"> </w:delText>
        </w:r>
        <w:r w:rsidR="00B8594F" w:rsidRPr="00F11EFB" w:rsidDel="00421B02">
          <w:rPr>
            <w:rFonts w:ascii="Times New Roman" w:hAnsi="Times New Roman" w:cs="Times New Roman"/>
          </w:rPr>
          <w:delText>on</w:delText>
        </w:r>
        <w:r w:rsidR="00370E76" w:rsidRPr="00F11EFB" w:rsidDel="00421B02">
          <w:rPr>
            <w:rFonts w:ascii="Times New Roman" w:hAnsi="Times New Roman" w:cs="Times New Roman"/>
          </w:rPr>
          <w:delText xml:space="preserve"> </w:delText>
        </w:r>
        <w:r w:rsidR="00B8594F" w:rsidRPr="00F11EFB" w:rsidDel="00421B02">
          <w:rPr>
            <w:rFonts w:ascii="Times New Roman" w:hAnsi="Times New Roman" w:cs="Times New Roman"/>
          </w:rPr>
          <w:delText>the</w:delText>
        </w:r>
        <w:r w:rsidR="00370E76" w:rsidRPr="00F11EFB" w:rsidDel="00421B02">
          <w:rPr>
            <w:rFonts w:ascii="Times New Roman" w:hAnsi="Times New Roman" w:cs="Times New Roman"/>
          </w:rPr>
          <w:delText xml:space="preserve"> </w:delText>
        </w:r>
        <w:r w:rsidR="00B8594F" w:rsidRPr="00F11EFB" w:rsidDel="00421B02">
          <w:rPr>
            <w:rFonts w:ascii="Times New Roman" w:hAnsi="Times New Roman" w:cs="Times New Roman"/>
          </w:rPr>
          <w:delText>rental</w:delText>
        </w:r>
        <w:r w:rsidR="00370E76" w:rsidRPr="00F11EFB" w:rsidDel="00421B02">
          <w:rPr>
            <w:rFonts w:ascii="Times New Roman" w:hAnsi="Times New Roman" w:cs="Times New Roman"/>
          </w:rPr>
          <w:delText xml:space="preserve"> </w:delText>
        </w:r>
        <w:r w:rsidR="00B8594F" w:rsidRPr="00F11EFB" w:rsidDel="00421B02">
          <w:rPr>
            <w:rFonts w:ascii="Times New Roman" w:hAnsi="Times New Roman" w:cs="Times New Roman"/>
          </w:rPr>
          <w:delText>market</w:delText>
        </w:r>
        <w:r w:rsidR="00370E76" w:rsidRPr="00F11EFB" w:rsidDel="00421B02">
          <w:rPr>
            <w:rFonts w:ascii="Times New Roman" w:hAnsi="Times New Roman" w:cs="Times New Roman"/>
          </w:rPr>
          <w:delText xml:space="preserve"> </w:delText>
        </w:r>
        <w:r w:rsidR="00B8594F" w:rsidRPr="00F11EFB" w:rsidDel="00421B02">
          <w:rPr>
            <w:rFonts w:ascii="Times New Roman" w:hAnsi="Times New Roman" w:cs="Times New Roman"/>
          </w:rPr>
          <w:delText>is</w:delText>
        </w:r>
        <w:r w:rsidR="00370E76" w:rsidRPr="00F11EFB" w:rsidDel="00421B02">
          <w:rPr>
            <w:rFonts w:ascii="Times New Roman" w:hAnsi="Times New Roman" w:cs="Times New Roman"/>
          </w:rPr>
          <w:delText xml:space="preserve"> </w:delText>
        </w:r>
        <w:r w:rsidR="00B8594F" w:rsidRPr="00F11EFB" w:rsidDel="00421B02">
          <w:rPr>
            <w:rFonts w:ascii="Times New Roman" w:hAnsi="Times New Roman" w:cs="Times New Roman"/>
          </w:rPr>
          <w:delText>real,</w:delText>
        </w:r>
        <w:r w:rsidR="00370E76" w:rsidRPr="00F11EFB" w:rsidDel="00421B02">
          <w:rPr>
            <w:rFonts w:ascii="Times New Roman" w:hAnsi="Times New Roman" w:cs="Times New Roman"/>
          </w:rPr>
          <w:delText xml:space="preserve"> </w:delText>
        </w:r>
        <w:r w:rsidR="00B8594F" w:rsidRPr="00F11EFB" w:rsidDel="00421B02">
          <w:rPr>
            <w:rFonts w:ascii="Times New Roman" w:hAnsi="Times New Roman" w:cs="Times New Roman"/>
          </w:rPr>
          <w:delText>in</w:delText>
        </w:r>
        <w:r w:rsidR="00370E76" w:rsidRPr="00F11EFB" w:rsidDel="00421B02">
          <w:rPr>
            <w:rFonts w:ascii="Times New Roman" w:hAnsi="Times New Roman" w:cs="Times New Roman"/>
          </w:rPr>
          <w:delText xml:space="preserve"> </w:delText>
        </w:r>
        <w:r w:rsidR="00B8594F" w:rsidRPr="00F11EFB" w:rsidDel="00421B02">
          <w:rPr>
            <w:rFonts w:ascii="Times New Roman" w:hAnsi="Times New Roman" w:cs="Times New Roman"/>
          </w:rPr>
          <w:delText>big</w:delText>
        </w:r>
        <w:r w:rsidR="00370E76" w:rsidRPr="00F11EFB" w:rsidDel="00421B02">
          <w:rPr>
            <w:rFonts w:ascii="Times New Roman" w:hAnsi="Times New Roman" w:cs="Times New Roman"/>
          </w:rPr>
          <w:delText xml:space="preserve"> </w:delText>
        </w:r>
        <w:r w:rsidR="00B8594F" w:rsidRPr="00F11EFB" w:rsidDel="00421B02">
          <w:rPr>
            <w:rFonts w:ascii="Times New Roman" w:hAnsi="Times New Roman" w:cs="Times New Roman"/>
          </w:rPr>
          <w:delText>cities</w:delText>
        </w:r>
        <w:r w:rsidR="00370E76" w:rsidRPr="00F11EFB" w:rsidDel="00421B02">
          <w:rPr>
            <w:rFonts w:ascii="Times New Roman" w:hAnsi="Times New Roman" w:cs="Times New Roman"/>
          </w:rPr>
          <w:delText xml:space="preserve"> </w:delText>
        </w:r>
        <w:r w:rsidR="00B8594F" w:rsidRPr="00F11EFB" w:rsidDel="00421B02">
          <w:rPr>
            <w:rFonts w:ascii="Times New Roman" w:hAnsi="Times New Roman" w:cs="Times New Roman"/>
          </w:rPr>
          <w:delText>and</w:delText>
        </w:r>
        <w:r w:rsidR="00370E76" w:rsidRPr="00F11EFB" w:rsidDel="00421B02">
          <w:rPr>
            <w:rFonts w:ascii="Times New Roman" w:hAnsi="Times New Roman" w:cs="Times New Roman"/>
          </w:rPr>
          <w:delText xml:space="preserve"> </w:delText>
        </w:r>
        <w:r w:rsidR="00B8594F" w:rsidRPr="00F11EFB" w:rsidDel="00421B02">
          <w:rPr>
            <w:rFonts w:ascii="Times New Roman" w:hAnsi="Times New Roman" w:cs="Times New Roman"/>
          </w:rPr>
          <w:delText>in</w:delText>
        </w:r>
        <w:r w:rsidR="00370E76" w:rsidRPr="00F11EFB" w:rsidDel="00421B02">
          <w:rPr>
            <w:rFonts w:ascii="Times New Roman" w:hAnsi="Times New Roman" w:cs="Times New Roman"/>
          </w:rPr>
          <w:delText xml:space="preserve"> </w:delText>
        </w:r>
        <w:r w:rsidR="00B8594F" w:rsidRPr="00F11EFB" w:rsidDel="00421B02">
          <w:rPr>
            <w:rFonts w:ascii="Times New Roman" w:hAnsi="Times New Roman" w:cs="Times New Roman"/>
          </w:rPr>
          <w:delText>small</w:delText>
        </w:r>
        <w:r w:rsidR="00370E76" w:rsidRPr="00F11EFB" w:rsidDel="00421B02">
          <w:rPr>
            <w:rFonts w:ascii="Times New Roman" w:hAnsi="Times New Roman" w:cs="Times New Roman"/>
          </w:rPr>
          <w:delText xml:space="preserve"> </w:delText>
        </w:r>
        <w:r w:rsidR="00B8594F" w:rsidRPr="00F11EFB" w:rsidDel="00421B02">
          <w:rPr>
            <w:rFonts w:ascii="Times New Roman" w:hAnsi="Times New Roman" w:cs="Times New Roman"/>
          </w:rPr>
          <w:delText>towns.</w:delText>
        </w:r>
      </w:del>
    </w:p>
    <w:p w14:paraId="6F70B146" w14:textId="29D840C0" w:rsidR="00B8594F" w:rsidRPr="00F11EFB" w:rsidDel="00AA3C5A" w:rsidRDefault="00B8594F" w:rsidP="00370E38">
      <w:pPr>
        <w:ind w:right="4"/>
        <w:contextualSpacing/>
        <w:rPr>
          <w:del w:id="2091" w:author="Author"/>
          <w:rFonts w:ascii="Times New Roman" w:hAnsi="Times New Roman" w:cs="Times New Roman"/>
        </w:rPr>
      </w:pPr>
      <w:r w:rsidRPr="00F11EFB">
        <w:rPr>
          <w:rFonts w:ascii="Times New Roman" w:hAnsi="Times New Roman" w:cs="Times New Roman"/>
        </w:rPr>
        <w:t>Greg</w:t>
      </w:r>
      <w:r w:rsidR="00370E76" w:rsidRPr="00F11EFB">
        <w:rPr>
          <w:rFonts w:ascii="Times New Roman" w:hAnsi="Times New Roman" w:cs="Times New Roman"/>
        </w:rPr>
        <w:t xml:space="preserve"> </w:t>
      </w:r>
      <w:r w:rsidRPr="00F11EFB">
        <w:rPr>
          <w:rFonts w:ascii="Times New Roman" w:hAnsi="Times New Roman" w:cs="Times New Roman"/>
        </w:rPr>
        <w:t>Kaufman</w:t>
      </w:r>
      <w:r w:rsidR="00370E76" w:rsidRPr="00F11EFB">
        <w:rPr>
          <w:rFonts w:ascii="Times New Roman" w:hAnsi="Times New Roman" w:cs="Times New Roman"/>
        </w:rPr>
        <w:t xml:space="preserve"> </w:t>
      </w:r>
      <w:ins w:id="2092" w:author="Author">
        <w:r w:rsidR="00AA3C5A">
          <w:rPr>
            <w:rFonts w:ascii="Times New Roman" w:hAnsi="Times New Roman" w:cs="Times New Roman"/>
          </w:rPr>
          <w:t>provides</w:t>
        </w:r>
      </w:ins>
      <w:del w:id="2093" w:author="Author">
        <w:r w:rsidRPr="00F11EFB" w:rsidDel="00AA3C5A">
          <w:rPr>
            <w:rFonts w:ascii="Times New Roman" w:hAnsi="Times New Roman" w:cs="Times New Roman"/>
          </w:rPr>
          <w:delText>made</w:delText>
        </w:r>
      </w:del>
      <w:r w:rsidR="00370E76" w:rsidRPr="00F11EFB">
        <w:rPr>
          <w:rFonts w:ascii="Times New Roman" w:hAnsi="Times New Roman" w:cs="Times New Roman"/>
        </w:rPr>
        <w:t xml:space="preserve"> </w:t>
      </w:r>
      <w:r w:rsidRPr="00F11EFB">
        <w:rPr>
          <w:rFonts w:ascii="Times New Roman" w:hAnsi="Times New Roman" w:cs="Times New Roman"/>
        </w:rPr>
        <w:t>a</w:t>
      </w:r>
      <w:ins w:id="2094" w:author="Author">
        <w:r w:rsidR="00AA3C5A">
          <w:rPr>
            <w:rFonts w:ascii="Times New Roman" w:hAnsi="Times New Roman" w:cs="Times New Roman"/>
          </w:rPr>
          <w:t>n</w:t>
        </w:r>
      </w:ins>
      <w:r w:rsidR="00370E76" w:rsidRPr="00F11EFB">
        <w:rPr>
          <w:rFonts w:ascii="Times New Roman" w:hAnsi="Times New Roman" w:cs="Times New Roman"/>
        </w:rPr>
        <w:t xml:space="preserve"> </w:t>
      </w:r>
      <w:del w:id="2095" w:author="Author">
        <w:r w:rsidRPr="00F11EFB" w:rsidDel="00AA3C5A">
          <w:rPr>
            <w:rFonts w:ascii="Times New Roman" w:hAnsi="Times New Roman" w:cs="Times New Roman"/>
          </w:rPr>
          <w:delText>factual</w:delText>
        </w:r>
        <w:r w:rsidR="00370E76" w:rsidRPr="00F11EFB" w:rsidDel="00AA3C5A">
          <w:rPr>
            <w:rFonts w:ascii="Times New Roman" w:hAnsi="Times New Roman" w:cs="Times New Roman"/>
          </w:rPr>
          <w:delText xml:space="preserve"> </w:delText>
        </w:r>
      </w:del>
      <w:r w:rsidRPr="00F11EFB">
        <w:rPr>
          <w:rFonts w:ascii="Times New Roman" w:hAnsi="Times New Roman" w:cs="Times New Roman"/>
        </w:rPr>
        <w:t>example</w:t>
      </w:r>
      <w:ins w:id="2096" w:author="Author">
        <w:r w:rsidR="00AA3C5A">
          <w:rPr>
            <w:rFonts w:ascii="Times New Roman" w:hAnsi="Times New Roman" w:cs="Times New Roman"/>
          </w:rPr>
          <w:t>.</w:t>
        </w:r>
      </w:ins>
      <w:del w:id="2097" w:author="Author">
        <w:r w:rsidRPr="00F11EFB" w:rsidDel="00AA3C5A">
          <w:rPr>
            <w:rFonts w:ascii="Times New Roman" w:hAnsi="Times New Roman" w:cs="Times New Roman"/>
          </w:rPr>
          <w:delText>,</w:delText>
        </w:r>
      </w:del>
      <w:r w:rsidR="00370E76" w:rsidRPr="00F11EFB">
        <w:rPr>
          <w:rFonts w:ascii="Times New Roman" w:hAnsi="Times New Roman" w:cs="Times New Roman"/>
        </w:rPr>
        <w:t xml:space="preserve"> </w:t>
      </w:r>
      <w:commentRangeStart w:id="2098"/>
      <w:r w:rsidRPr="00F11EFB">
        <w:rPr>
          <w:rFonts w:ascii="Times New Roman" w:hAnsi="Times New Roman" w:cs="Times New Roman"/>
        </w:rPr>
        <w:t>“</w:t>
      </w:r>
      <w:commentRangeEnd w:id="2098"/>
      <w:proofErr w:type="spellStart"/>
      <w:r w:rsidR="00AA3C5A">
        <w:rPr>
          <w:rStyle w:val="CommentReference"/>
        </w:rPr>
        <w:commentReference w:id="2098"/>
      </w:r>
      <w:r w:rsidRPr="00F11EFB">
        <w:rPr>
          <w:rFonts w:ascii="Times New Roman" w:hAnsi="Times New Roman" w:cs="Times New Roman"/>
        </w:rPr>
        <w:t>Quanda</w:t>
      </w:r>
      <w:proofErr w:type="spellEnd"/>
      <w:r w:rsidR="00370E76" w:rsidRPr="00F11EFB">
        <w:rPr>
          <w:rFonts w:ascii="Times New Roman" w:hAnsi="Times New Roman" w:cs="Times New Roman"/>
        </w:rPr>
        <w:t xml:space="preserve"> </w:t>
      </w:r>
      <w:r w:rsidRPr="00F11EFB">
        <w:rPr>
          <w:rFonts w:ascii="Times New Roman" w:hAnsi="Times New Roman" w:cs="Times New Roman"/>
        </w:rPr>
        <w:t>Burrell,</w:t>
      </w:r>
      <w:r w:rsidR="00370E76" w:rsidRPr="00F11EFB">
        <w:rPr>
          <w:rFonts w:ascii="Times New Roman" w:hAnsi="Times New Roman" w:cs="Times New Roman"/>
        </w:rPr>
        <w:t xml:space="preserve"> </w:t>
      </w:r>
      <w:r w:rsidRPr="00F11EFB">
        <w:rPr>
          <w:rFonts w:ascii="Times New Roman" w:hAnsi="Times New Roman" w:cs="Times New Roman"/>
        </w:rPr>
        <w:t>30,</w:t>
      </w:r>
      <w:r w:rsidR="00370E76" w:rsidRPr="00F11EFB">
        <w:rPr>
          <w:rFonts w:ascii="Times New Roman" w:hAnsi="Times New Roman" w:cs="Times New Roman"/>
        </w:rPr>
        <w:t xml:space="preserve"> </w:t>
      </w:r>
      <w:r w:rsidRPr="00F11EFB">
        <w:rPr>
          <w:rFonts w:ascii="Times New Roman" w:hAnsi="Times New Roman" w:cs="Times New Roman"/>
        </w:rPr>
        <w:t>lives</w:t>
      </w:r>
      <w:r w:rsidR="00370E76" w:rsidRPr="00F11EFB">
        <w:rPr>
          <w:rFonts w:ascii="Times New Roman" w:hAnsi="Times New Roman" w:cs="Times New Roman"/>
        </w:rPr>
        <w:t xml:space="preserve"> </w:t>
      </w:r>
      <w:r w:rsidRPr="00F11EFB">
        <w:rPr>
          <w:rFonts w:ascii="Times New Roman" w:hAnsi="Times New Roman" w:cs="Times New Roman"/>
        </w:rPr>
        <w:t>with</w:t>
      </w:r>
      <w:r w:rsidR="00370E76" w:rsidRPr="00F11EFB">
        <w:rPr>
          <w:rFonts w:ascii="Times New Roman" w:hAnsi="Times New Roman" w:cs="Times New Roman"/>
        </w:rPr>
        <w:t xml:space="preserve"> </w:t>
      </w:r>
      <w:r w:rsidRPr="00F11EFB">
        <w:rPr>
          <w:rFonts w:ascii="Times New Roman" w:hAnsi="Times New Roman" w:cs="Times New Roman"/>
        </w:rPr>
        <w:t>her</w:t>
      </w:r>
      <w:r w:rsidR="00370E76" w:rsidRPr="00F11EFB">
        <w:rPr>
          <w:rFonts w:ascii="Times New Roman" w:hAnsi="Times New Roman" w:cs="Times New Roman"/>
        </w:rPr>
        <w:t xml:space="preserve"> </w:t>
      </w:r>
      <w:r w:rsidRPr="00F11EFB">
        <w:rPr>
          <w:rFonts w:ascii="Times New Roman" w:hAnsi="Times New Roman" w:cs="Times New Roman"/>
        </w:rPr>
        <w:t>10-year-old</w:t>
      </w:r>
      <w:r w:rsidR="00370E76" w:rsidRPr="00F11EFB">
        <w:rPr>
          <w:rFonts w:ascii="Times New Roman" w:hAnsi="Times New Roman" w:cs="Times New Roman"/>
        </w:rPr>
        <w:t xml:space="preserve"> </w:t>
      </w:r>
      <w:r w:rsidRPr="00F11EFB">
        <w:rPr>
          <w:rFonts w:ascii="Times New Roman" w:hAnsi="Times New Roman" w:cs="Times New Roman"/>
        </w:rPr>
        <w:t>daughter</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5-year-old</w:t>
      </w:r>
      <w:r w:rsidR="00370E76" w:rsidRPr="00F11EFB">
        <w:rPr>
          <w:rFonts w:ascii="Times New Roman" w:hAnsi="Times New Roman" w:cs="Times New Roman"/>
        </w:rPr>
        <w:t xml:space="preserve"> </w:t>
      </w:r>
      <w:r w:rsidRPr="00F11EFB">
        <w:rPr>
          <w:rFonts w:ascii="Times New Roman" w:hAnsi="Times New Roman" w:cs="Times New Roman"/>
        </w:rPr>
        <w:t>son</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Boston</w:t>
      </w:r>
      <w:r w:rsidR="00370E76" w:rsidRPr="00F11EFB">
        <w:rPr>
          <w:rFonts w:ascii="Times New Roman" w:hAnsi="Times New Roman" w:cs="Times New Roman"/>
        </w:rPr>
        <w:t xml:space="preserve"> </w:t>
      </w:r>
      <w:r w:rsidRPr="00F11EFB">
        <w:rPr>
          <w:rFonts w:ascii="Times New Roman" w:hAnsi="Times New Roman" w:cs="Times New Roman"/>
        </w:rPr>
        <w:t>where</w:t>
      </w:r>
      <w:r w:rsidR="00370E76" w:rsidRPr="00F11EFB">
        <w:rPr>
          <w:rFonts w:ascii="Times New Roman" w:hAnsi="Times New Roman" w:cs="Times New Roman"/>
        </w:rPr>
        <w:t xml:space="preserve"> </w:t>
      </w:r>
      <w:r w:rsidRPr="00F11EFB">
        <w:rPr>
          <w:rFonts w:ascii="Times New Roman" w:hAnsi="Times New Roman" w:cs="Times New Roman"/>
        </w:rPr>
        <w:t>she</w:t>
      </w:r>
      <w:r w:rsidR="00370E76" w:rsidRPr="00F11EFB">
        <w:rPr>
          <w:rFonts w:ascii="Times New Roman" w:hAnsi="Times New Roman" w:cs="Times New Roman"/>
        </w:rPr>
        <w:t xml:space="preserve"> </w:t>
      </w:r>
      <w:r w:rsidR="001646B3" w:rsidRPr="00F11EFB">
        <w:rPr>
          <w:rFonts w:ascii="Times New Roman" w:hAnsi="Times New Roman" w:cs="Times New Roman"/>
        </w:rPr>
        <w:t>work</w:t>
      </w:r>
      <w:r w:rsidR="003A5434" w:rsidRPr="00F11EFB">
        <w:rPr>
          <w:rFonts w:ascii="Times New Roman" w:hAnsi="Times New Roman" w:cs="Times New Roman"/>
        </w:rPr>
        <w:t>s</w:t>
      </w:r>
      <w:r w:rsidR="00370E76" w:rsidRPr="00F11EFB">
        <w:rPr>
          <w:rFonts w:ascii="Times New Roman" w:hAnsi="Times New Roman" w:cs="Times New Roman"/>
        </w:rPr>
        <w:t xml:space="preserve"> </w:t>
      </w:r>
      <w:r w:rsidRPr="00F11EFB">
        <w:rPr>
          <w:rFonts w:ascii="Times New Roman" w:hAnsi="Times New Roman" w:cs="Times New Roman"/>
        </w:rPr>
        <w:t>full-time</w:t>
      </w:r>
      <w:r w:rsidR="00370E76" w:rsidRPr="00F11EFB">
        <w:rPr>
          <w:rFonts w:ascii="Times New Roman" w:hAnsi="Times New Roman" w:cs="Times New Roman"/>
        </w:rPr>
        <w:t xml:space="preserve"> </w:t>
      </w:r>
      <w:r w:rsidRPr="00F11EFB">
        <w:rPr>
          <w:rFonts w:ascii="Times New Roman" w:hAnsi="Times New Roman" w:cs="Times New Roman"/>
        </w:rPr>
        <w:t>as</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childcare</w:t>
      </w:r>
      <w:r w:rsidR="00370E76" w:rsidRPr="00F11EFB">
        <w:rPr>
          <w:rFonts w:ascii="Times New Roman" w:hAnsi="Times New Roman" w:cs="Times New Roman"/>
        </w:rPr>
        <w:t xml:space="preserve"> </w:t>
      </w:r>
      <w:r w:rsidRPr="00F11EFB">
        <w:rPr>
          <w:rFonts w:ascii="Times New Roman" w:hAnsi="Times New Roman" w:cs="Times New Roman"/>
        </w:rPr>
        <w:t>teacher</w:t>
      </w:r>
      <w:r w:rsidR="00370E76" w:rsidRPr="00F11EFB">
        <w:rPr>
          <w:rFonts w:ascii="Times New Roman" w:hAnsi="Times New Roman" w:cs="Times New Roman"/>
        </w:rPr>
        <w:t xml:space="preserve"> </w:t>
      </w:r>
      <w:r w:rsidRPr="00F11EFB">
        <w:rPr>
          <w:rFonts w:ascii="Times New Roman" w:hAnsi="Times New Roman" w:cs="Times New Roman"/>
        </w:rPr>
        <w:t>for</w:t>
      </w:r>
      <w:r w:rsidR="00370E76" w:rsidRPr="00F11EFB">
        <w:rPr>
          <w:rFonts w:ascii="Times New Roman" w:hAnsi="Times New Roman" w:cs="Times New Roman"/>
        </w:rPr>
        <w:t xml:space="preserve"> </w:t>
      </w:r>
      <w:r w:rsidRPr="00F11EFB">
        <w:rPr>
          <w:rFonts w:ascii="Times New Roman" w:hAnsi="Times New Roman" w:cs="Times New Roman"/>
        </w:rPr>
        <w:t>infants.”</w:t>
      </w:r>
      <w:r w:rsidR="00370E76" w:rsidRPr="00F11EFB">
        <w:rPr>
          <w:rFonts w:ascii="Times New Roman" w:hAnsi="Times New Roman" w:cs="Times New Roman"/>
        </w:rPr>
        <w:t xml:space="preserve"> </w:t>
      </w:r>
      <w:r w:rsidRPr="00F11EFB">
        <w:rPr>
          <w:rFonts w:ascii="Times New Roman" w:hAnsi="Times New Roman" w:cs="Times New Roman"/>
        </w:rPr>
        <w:t>She</w:t>
      </w:r>
      <w:r w:rsidR="00370E76" w:rsidRPr="00F11EFB">
        <w:rPr>
          <w:rFonts w:ascii="Times New Roman" w:hAnsi="Times New Roman" w:cs="Times New Roman"/>
        </w:rPr>
        <w:t xml:space="preserve"> </w:t>
      </w:r>
      <w:r w:rsidRPr="00F11EFB">
        <w:rPr>
          <w:rFonts w:ascii="Times New Roman" w:hAnsi="Times New Roman" w:cs="Times New Roman"/>
        </w:rPr>
        <w:t>grew</w:t>
      </w:r>
      <w:r w:rsidR="00370E76" w:rsidRPr="00F11EFB">
        <w:rPr>
          <w:rFonts w:ascii="Times New Roman" w:hAnsi="Times New Roman" w:cs="Times New Roman"/>
        </w:rPr>
        <w:t xml:space="preserve"> </w:t>
      </w:r>
      <w:r w:rsidRPr="00F11EFB">
        <w:rPr>
          <w:rFonts w:ascii="Times New Roman" w:hAnsi="Times New Roman" w:cs="Times New Roman"/>
        </w:rPr>
        <w:t>up</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low-income</w:t>
      </w:r>
      <w:r w:rsidR="00370E76" w:rsidRPr="00F11EFB">
        <w:rPr>
          <w:rFonts w:ascii="Times New Roman" w:hAnsi="Times New Roman" w:cs="Times New Roman"/>
        </w:rPr>
        <w:t xml:space="preserve"> </w:t>
      </w:r>
      <w:r w:rsidRPr="00F11EFB">
        <w:rPr>
          <w:rFonts w:ascii="Times New Roman" w:hAnsi="Times New Roman" w:cs="Times New Roman"/>
        </w:rPr>
        <w:t>communities</w:t>
      </w:r>
      <w:del w:id="2099" w:author="Author">
        <w:r w:rsidRPr="00F11EFB" w:rsidDel="00AA3C5A">
          <w:rPr>
            <w:rFonts w:ascii="Times New Roman" w:hAnsi="Times New Roman" w:cs="Times New Roman"/>
          </w:rPr>
          <w:delText>,</w:delText>
        </w:r>
        <w:r w:rsidR="00370E76" w:rsidRPr="00F11EFB" w:rsidDel="00AA3C5A">
          <w:rPr>
            <w:rFonts w:ascii="Times New Roman" w:hAnsi="Times New Roman" w:cs="Times New Roman"/>
          </w:rPr>
          <w:delText xml:space="preserve"> </w:delText>
        </w:r>
        <w:r w:rsidRPr="00F11EFB" w:rsidDel="00AA3C5A">
          <w:rPr>
            <w:rFonts w:ascii="Times New Roman" w:hAnsi="Times New Roman" w:cs="Times New Roman"/>
          </w:rPr>
          <w:delText>where</w:delText>
        </w:r>
        <w:r w:rsidR="00370E76" w:rsidRPr="00F11EFB" w:rsidDel="00AA3C5A">
          <w:rPr>
            <w:rFonts w:ascii="Times New Roman" w:hAnsi="Times New Roman" w:cs="Times New Roman"/>
          </w:rPr>
          <w:delText xml:space="preserve"> </w:delText>
        </w:r>
        <w:r w:rsidRPr="00F11EFB" w:rsidDel="00AA3C5A">
          <w:rPr>
            <w:rFonts w:ascii="Times New Roman" w:hAnsi="Times New Roman" w:cs="Times New Roman"/>
          </w:rPr>
          <w:delText>there</w:delText>
        </w:r>
        <w:r w:rsidR="00370E76" w:rsidRPr="00F11EFB" w:rsidDel="00AA3C5A">
          <w:rPr>
            <w:rFonts w:ascii="Times New Roman" w:hAnsi="Times New Roman" w:cs="Times New Roman"/>
          </w:rPr>
          <w:delText xml:space="preserve"> </w:delText>
        </w:r>
        <w:r w:rsidR="004B3374" w:rsidRPr="00F11EFB" w:rsidDel="00AA3C5A">
          <w:rPr>
            <w:rFonts w:ascii="Times New Roman" w:hAnsi="Times New Roman" w:cs="Times New Roman"/>
          </w:rPr>
          <w:delText>were</w:delText>
        </w:r>
        <w:r w:rsidR="00370E76" w:rsidRPr="00F11EFB" w:rsidDel="00AA3C5A">
          <w:rPr>
            <w:rFonts w:ascii="Times New Roman" w:hAnsi="Times New Roman" w:cs="Times New Roman"/>
          </w:rPr>
          <w:delText xml:space="preserve"> </w:delText>
        </w:r>
        <w:r w:rsidRPr="00F11EFB" w:rsidDel="00AA3C5A">
          <w:rPr>
            <w:rFonts w:ascii="Times New Roman" w:hAnsi="Times New Roman" w:cs="Times New Roman"/>
          </w:rPr>
          <w:delText>a</w:delText>
        </w:r>
        <w:r w:rsidR="00370E76" w:rsidRPr="00F11EFB" w:rsidDel="00AA3C5A">
          <w:rPr>
            <w:rFonts w:ascii="Times New Roman" w:hAnsi="Times New Roman" w:cs="Times New Roman"/>
          </w:rPr>
          <w:delText xml:space="preserve"> </w:delText>
        </w:r>
        <w:r w:rsidRPr="00F11EFB" w:rsidDel="00AA3C5A">
          <w:rPr>
            <w:rFonts w:ascii="Times New Roman" w:hAnsi="Times New Roman" w:cs="Times New Roman"/>
            <w:noProof/>
          </w:rPr>
          <w:delText>lot</w:delText>
        </w:r>
        <w:r w:rsidR="00370E76" w:rsidRPr="00F11EFB" w:rsidDel="00AA3C5A">
          <w:rPr>
            <w:rFonts w:ascii="Times New Roman" w:hAnsi="Times New Roman" w:cs="Times New Roman"/>
            <w:noProof/>
          </w:rPr>
          <w:delText xml:space="preserve"> </w:delText>
        </w:r>
        <w:r w:rsidRPr="00F11EFB" w:rsidDel="00AA3C5A">
          <w:rPr>
            <w:rFonts w:ascii="Times New Roman" w:hAnsi="Times New Roman" w:cs="Times New Roman"/>
            <w:noProof/>
          </w:rPr>
          <w:delText>of</w:delText>
        </w:r>
        <w:r w:rsidR="00370E76" w:rsidRPr="00F11EFB" w:rsidDel="00AA3C5A">
          <w:rPr>
            <w:rFonts w:ascii="Times New Roman" w:hAnsi="Times New Roman" w:cs="Times New Roman"/>
          </w:rPr>
          <w:delText xml:space="preserve"> </w:delText>
        </w:r>
        <w:r w:rsidRPr="00F11EFB" w:rsidDel="00AA3C5A">
          <w:rPr>
            <w:rFonts w:ascii="Times New Roman" w:hAnsi="Times New Roman" w:cs="Times New Roman"/>
            <w:noProof/>
          </w:rPr>
          <w:delText>communities</w:delText>
        </w:r>
        <w:r w:rsidR="00370E76" w:rsidRPr="00F11EFB" w:rsidDel="00AA3C5A">
          <w:rPr>
            <w:rFonts w:ascii="Times New Roman" w:hAnsi="Times New Roman" w:cs="Times New Roman"/>
          </w:rPr>
          <w:delText xml:space="preserve"> </w:delText>
        </w:r>
        <w:r w:rsidRPr="00F11EFB" w:rsidDel="00AA3C5A">
          <w:rPr>
            <w:rFonts w:ascii="Times New Roman" w:hAnsi="Times New Roman" w:cs="Times New Roman"/>
          </w:rPr>
          <w:delText>as</w:delText>
        </w:r>
        <w:r w:rsidR="00370E76" w:rsidRPr="00F11EFB" w:rsidDel="00AA3C5A">
          <w:rPr>
            <w:rFonts w:ascii="Times New Roman" w:hAnsi="Times New Roman" w:cs="Times New Roman"/>
          </w:rPr>
          <w:delText xml:space="preserve"> </w:delText>
        </w:r>
        <w:r w:rsidRPr="00F11EFB" w:rsidDel="00AA3C5A">
          <w:rPr>
            <w:rFonts w:ascii="Times New Roman" w:hAnsi="Times New Roman" w:cs="Times New Roman"/>
          </w:rPr>
          <w:delText>well</w:delText>
        </w:r>
      </w:del>
      <w:r w:rsidRPr="00F11EFB">
        <w:rPr>
          <w:rFonts w:ascii="Times New Roman" w:hAnsi="Times New Roman" w:cs="Times New Roman"/>
        </w:rPr>
        <w:t>.</w:t>
      </w:r>
      <w:ins w:id="2100" w:author="Author">
        <w:r w:rsidR="00AA3C5A">
          <w:rPr>
            <w:rFonts w:ascii="Times New Roman" w:hAnsi="Times New Roman" w:cs="Times New Roman"/>
          </w:rPr>
          <w:t xml:space="preserve"> </w:t>
        </w:r>
      </w:ins>
    </w:p>
    <w:p w14:paraId="423F8015" w14:textId="3280D329" w:rsidR="00B8594F" w:rsidRPr="00F11EFB" w:rsidRDefault="00B8594F" w:rsidP="00AA3C5A">
      <w:pPr>
        <w:ind w:right="4"/>
        <w:contextualSpacing/>
        <w:rPr>
          <w:rFonts w:ascii="Times New Roman" w:hAnsi="Times New Roman" w:cs="Times New Roman"/>
        </w:rPr>
      </w:pPr>
      <w:r w:rsidRPr="00F11EFB">
        <w:rPr>
          <w:rFonts w:ascii="Times New Roman" w:hAnsi="Times New Roman" w:cs="Times New Roman"/>
        </w:rPr>
        <w:t>When</w:t>
      </w:r>
      <w:r w:rsidR="00370E76" w:rsidRPr="00F11EFB">
        <w:rPr>
          <w:rFonts w:ascii="Times New Roman" w:hAnsi="Times New Roman" w:cs="Times New Roman"/>
        </w:rPr>
        <w:t xml:space="preserve"> </w:t>
      </w:r>
      <w:r w:rsidRPr="00F11EFB">
        <w:rPr>
          <w:rFonts w:ascii="Times New Roman" w:hAnsi="Times New Roman" w:cs="Times New Roman"/>
        </w:rPr>
        <w:t>she</w:t>
      </w:r>
      <w:r w:rsidR="00370E76" w:rsidRPr="00F11EFB">
        <w:rPr>
          <w:rFonts w:ascii="Times New Roman" w:hAnsi="Times New Roman" w:cs="Times New Roman"/>
        </w:rPr>
        <w:t xml:space="preserve"> </w:t>
      </w:r>
      <w:r w:rsidRPr="00F11EFB">
        <w:rPr>
          <w:rFonts w:ascii="Times New Roman" w:hAnsi="Times New Roman" w:cs="Times New Roman"/>
        </w:rPr>
        <w:t>was</w:t>
      </w:r>
      <w:r w:rsidR="00370E76" w:rsidRPr="00F11EFB">
        <w:rPr>
          <w:rFonts w:ascii="Times New Roman" w:hAnsi="Times New Roman" w:cs="Times New Roman"/>
        </w:rPr>
        <w:t xml:space="preserve"> </w:t>
      </w:r>
      <w:r w:rsidRPr="00F11EFB">
        <w:rPr>
          <w:rFonts w:ascii="Times New Roman" w:hAnsi="Times New Roman" w:cs="Times New Roman"/>
        </w:rPr>
        <w:t>pregnant</w:t>
      </w:r>
      <w:r w:rsidR="00370E76" w:rsidRPr="00F11EFB">
        <w:rPr>
          <w:rFonts w:ascii="Times New Roman" w:hAnsi="Times New Roman" w:cs="Times New Roman"/>
        </w:rPr>
        <w:t xml:space="preserve"> </w:t>
      </w:r>
      <w:r w:rsidRPr="00F11EFB">
        <w:rPr>
          <w:rFonts w:ascii="Times New Roman" w:hAnsi="Times New Roman" w:cs="Times New Roman"/>
        </w:rPr>
        <w:t>with</w:t>
      </w:r>
      <w:r w:rsidR="00370E76" w:rsidRPr="00F11EFB">
        <w:rPr>
          <w:rFonts w:ascii="Times New Roman" w:hAnsi="Times New Roman" w:cs="Times New Roman"/>
        </w:rPr>
        <w:t xml:space="preserve"> </w:t>
      </w:r>
      <w:r w:rsidRPr="00F11EFB">
        <w:rPr>
          <w:rFonts w:ascii="Times New Roman" w:hAnsi="Times New Roman" w:cs="Times New Roman"/>
        </w:rPr>
        <w:t>her</w:t>
      </w:r>
      <w:r w:rsidR="00370E76" w:rsidRPr="00F11EFB">
        <w:rPr>
          <w:rFonts w:ascii="Times New Roman" w:hAnsi="Times New Roman" w:cs="Times New Roman"/>
        </w:rPr>
        <w:t xml:space="preserve"> </w:t>
      </w:r>
      <w:r w:rsidRPr="00F11EFB">
        <w:rPr>
          <w:rFonts w:ascii="Times New Roman" w:hAnsi="Times New Roman" w:cs="Times New Roman"/>
        </w:rPr>
        <w:t>first</w:t>
      </w:r>
      <w:r w:rsidR="00370E76" w:rsidRPr="00F11EFB">
        <w:rPr>
          <w:rFonts w:ascii="Times New Roman" w:hAnsi="Times New Roman" w:cs="Times New Roman"/>
        </w:rPr>
        <w:t xml:space="preserve"> </w:t>
      </w:r>
      <w:r w:rsidRPr="00F11EFB">
        <w:rPr>
          <w:rFonts w:ascii="Times New Roman" w:hAnsi="Times New Roman" w:cs="Times New Roman"/>
        </w:rPr>
        <w:t>child,</w:t>
      </w:r>
      <w:r w:rsidR="00370E76" w:rsidRPr="00F11EFB">
        <w:rPr>
          <w:rFonts w:ascii="Times New Roman" w:hAnsi="Times New Roman" w:cs="Times New Roman"/>
        </w:rPr>
        <w:t xml:space="preserve"> </w:t>
      </w:r>
      <w:r w:rsidRPr="00F11EFB">
        <w:rPr>
          <w:rFonts w:ascii="Times New Roman" w:hAnsi="Times New Roman" w:cs="Times New Roman"/>
        </w:rPr>
        <w:t>she</w:t>
      </w:r>
      <w:r w:rsidR="00370E76" w:rsidRPr="00F11EFB">
        <w:rPr>
          <w:rFonts w:ascii="Times New Roman" w:hAnsi="Times New Roman" w:cs="Times New Roman"/>
        </w:rPr>
        <w:t xml:space="preserve"> </w:t>
      </w:r>
      <w:r w:rsidRPr="00F11EFB">
        <w:rPr>
          <w:rFonts w:ascii="Times New Roman" w:hAnsi="Times New Roman" w:cs="Times New Roman"/>
        </w:rPr>
        <w:t>was</w:t>
      </w:r>
      <w:r w:rsidR="00370E76" w:rsidRPr="00F11EFB">
        <w:rPr>
          <w:rFonts w:ascii="Times New Roman" w:hAnsi="Times New Roman" w:cs="Times New Roman"/>
        </w:rPr>
        <w:t xml:space="preserve"> </w:t>
      </w:r>
      <w:r w:rsidRPr="00F11EFB">
        <w:rPr>
          <w:rFonts w:ascii="Times New Roman" w:hAnsi="Times New Roman" w:cs="Times New Roman"/>
        </w:rPr>
        <w:t>couch-surfing</w:t>
      </w:r>
      <w:r w:rsidR="00370E76" w:rsidRPr="00F11EFB">
        <w:rPr>
          <w:rFonts w:ascii="Times New Roman" w:hAnsi="Times New Roman" w:cs="Times New Roman"/>
        </w:rPr>
        <w:t xml:space="preserve"> </w:t>
      </w:r>
      <w:r w:rsidRPr="00F11EFB">
        <w:rPr>
          <w:rFonts w:ascii="Times New Roman" w:hAnsi="Times New Roman" w:cs="Times New Roman"/>
        </w:rPr>
        <w:t>with</w:t>
      </w:r>
      <w:r w:rsidR="00370E76" w:rsidRPr="00F11EFB">
        <w:rPr>
          <w:rFonts w:ascii="Times New Roman" w:hAnsi="Times New Roman" w:cs="Times New Roman"/>
        </w:rPr>
        <w:t xml:space="preserve"> </w:t>
      </w:r>
      <w:r w:rsidRPr="00F11EFB">
        <w:rPr>
          <w:rFonts w:ascii="Times New Roman" w:hAnsi="Times New Roman" w:cs="Times New Roman"/>
        </w:rPr>
        <w:t>friends</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relatives</w:t>
      </w:r>
      <w:del w:id="2101" w:author="Author">
        <w:r w:rsidRPr="00F11EFB" w:rsidDel="00AA3C5A">
          <w:rPr>
            <w:rFonts w:ascii="Times New Roman" w:hAnsi="Times New Roman" w:cs="Times New Roman"/>
          </w:rPr>
          <w:delText>,</w:delText>
        </w:r>
      </w:del>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briefly</w:t>
      </w:r>
      <w:r w:rsidR="00370E76" w:rsidRPr="00F11EFB">
        <w:rPr>
          <w:rFonts w:ascii="Times New Roman" w:hAnsi="Times New Roman" w:cs="Times New Roman"/>
        </w:rPr>
        <w:t xml:space="preserve"> </w:t>
      </w:r>
      <w:r w:rsidRPr="00F11EFB">
        <w:rPr>
          <w:rFonts w:ascii="Times New Roman" w:hAnsi="Times New Roman" w:cs="Times New Roman"/>
        </w:rPr>
        <w:t>lived</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two</w:t>
      </w:r>
      <w:r w:rsidR="00370E76" w:rsidRPr="00F11EFB">
        <w:rPr>
          <w:rFonts w:ascii="Times New Roman" w:hAnsi="Times New Roman" w:cs="Times New Roman"/>
        </w:rPr>
        <w:t xml:space="preserve"> </w:t>
      </w:r>
      <w:r w:rsidRPr="00F11EFB">
        <w:rPr>
          <w:rFonts w:ascii="Times New Roman" w:hAnsi="Times New Roman" w:cs="Times New Roman"/>
        </w:rPr>
        <w:t>homeless</w:t>
      </w:r>
      <w:r w:rsidR="00370E76" w:rsidRPr="00F11EFB">
        <w:rPr>
          <w:rFonts w:ascii="Times New Roman" w:hAnsi="Times New Roman" w:cs="Times New Roman"/>
        </w:rPr>
        <w:t xml:space="preserve"> </w:t>
      </w:r>
      <w:r w:rsidRPr="00F11EFB">
        <w:rPr>
          <w:rFonts w:ascii="Times New Roman" w:hAnsi="Times New Roman" w:cs="Times New Roman"/>
        </w:rPr>
        <w:t>shelters.</w:t>
      </w:r>
      <w:r w:rsidR="00370E76" w:rsidRPr="00F11EFB">
        <w:rPr>
          <w:rFonts w:ascii="Times New Roman" w:hAnsi="Times New Roman" w:cs="Times New Roman"/>
        </w:rPr>
        <w:t xml:space="preserve"> </w:t>
      </w:r>
      <w:r w:rsidRPr="00F11EFB">
        <w:rPr>
          <w:rFonts w:ascii="Times New Roman" w:hAnsi="Times New Roman" w:cs="Times New Roman"/>
        </w:rPr>
        <w:t>She</w:t>
      </w:r>
      <w:r w:rsidR="00370E76" w:rsidRPr="00F11EFB">
        <w:rPr>
          <w:rFonts w:ascii="Times New Roman" w:hAnsi="Times New Roman" w:cs="Times New Roman"/>
        </w:rPr>
        <w:t xml:space="preserve"> </w:t>
      </w:r>
      <w:r w:rsidRPr="00F11EFB">
        <w:rPr>
          <w:rFonts w:ascii="Times New Roman" w:hAnsi="Times New Roman" w:cs="Times New Roman"/>
        </w:rPr>
        <w:t>then</w:t>
      </w:r>
      <w:r w:rsidR="00370E76" w:rsidRPr="00F11EFB">
        <w:rPr>
          <w:rFonts w:ascii="Times New Roman" w:hAnsi="Times New Roman" w:cs="Times New Roman"/>
        </w:rPr>
        <w:t xml:space="preserve"> </w:t>
      </w:r>
      <w:r w:rsidRPr="00F11EFB">
        <w:rPr>
          <w:rFonts w:ascii="Times New Roman" w:hAnsi="Times New Roman" w:cs="Times New Roman"/>
        </w:rPr>
        <w:t>moved</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privately</w:t>
      </w:r>
      <w:ins w:id="2102" w:author="Author">
        <w:r w:rsidR="00AA3C5A">
          <w:rPr>
            <w:rFonts w:ascii="Times New Roman" w:hAnsi="Times New Roman" w:cs="Times New Roman"/>
          </w:rPr>
          <w:t xml:space="preserve"> </w:t>
        </w:r>
      </w:ins>
      <w:del w:id="2103" w:author="Author">
        <w:r w:rsidRPr="00F11EFB" w:rsidDel="00AA3C5A">
          <w:rPr>
            <w:rFonts w:ascii="Times New Roman" w:hAnsi="Times New Roman" w:cs="Times New Roman"/>
          </w:rPr>
          <w:delText>-</w:delText>
        </w:r>
      </w:del>
      <w:r w:rsidRPr="00F11EFB">
        <w:rPr>
          <w:rFonts w:ascii="Times New Roman" w:hAnsi="Times New Roman" w:cs="Times New Roman"/>
        </w:rPr>
        <w:t>owned</w:t>
      </w:r>
      <w:del w:id="2104" w:author="Author">
        <w:r w:rsidRPr="00F11EFB" w:rsidDel="00AA3C5A">
          <w:rPr>
            <w:rFonts w:ascii="Times New Roman" w:hAnsi="Times New Roman" w:cs="Times New Roman"/>
          </w:rPr>
          <w:delText>,</w:delText>
        </w:r>
      </w:del>
      <w:r w:rsidR="00370E76" w:rsidRPr="00F11EFB">
        <w:rPr>
          <w:rFonts w:ascii="Times New Roman" w:hAnsi="Times New Roman" w:cs="Times New Roman"/>
        </w:rPr>
        <w:t xml:space="preserve"> </w:t>
      </w:r>
      <w:r w:rsidRPr="00F11EFB">
        <w:rPr>
          <w:rFonts w:ascii="Times New Roman" w:hAnsi="Times New Roman" w:cs="Times New Roman"/>
        </w:rPr>
        <w:t>subsidized</w:t>
      </w:r>
      <w:r w:rsidR="00370E76" w:rsidRPr="00F11EFB">
        <w:rPr>
          <w:rFonts w:ascii="Times New Roman" w:hAnsi="Times New Roman" w:cs="Times New Roman"/>
        </w:rPr>
        <w:t xml:space="preserve"> </w:t>
      </w:r>
      <w:r w:rsidRPr="00F11EFB">
        <w:rPr>
          <w:rFonts w:ascii="Times New Roman" w:hAnsi="Times New Roman" w:cs="Times New Roman"/>
        </w:rPr>
        <w:t>housing</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mixed-income</w:t>
      </w:r>
      <w:r w:rsidR="00370E76" w:rsidRPr="00F11EFB">
        <w:rPr>
          <w:rFonts w:ascii="Times New Roman" w:hAnsi="Times New Roman" w:cs="Times New Roman"/>
        </w:rPr>
        <w:t xml:space="preserve"> </w:t>
      </w:r>
      <w:r w:rsidRPr="00F11EFB">
        <w:rPr>
          <w:rFonts w:ascii="Times New Roman" w:hAnsi="Times New Roman" w:cs="Times New Roman"/>
        </w:rPr>
        <w:t>neighborhood.</w:t>
      </w:r>
    </w:p>
    <w:p w14:paraId="360FA5A9" w14:textId="0E113653" w:rsidR="00B8594F" w:rsidRPr="00F11EFB" w:rsidDel="00AA3C5A" w:rsidRDefault="00B8594F" w:rsidP="00370E38">
      <w:pPr>
        <w:ind w:right="4"/>
        <w:contextualSpacing/>
        <w:rPr>
          <w:del w:id="2105" w:author="Author"/>
          <w:rFonts w:ascii="Times New Roman" w:hAnsi="Times New Roman" w:cs="Times New Roman"/>
        </w:rPr>
      </w:pP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neighborhood</w:t>
      </w:r>
      <w:r w:rsidR="00370E76" w:rsidRPr="00F11EFB">
        <w:rPr>
          <w:rFonts w:ascii="Times New Roman" w:hAnsi="Times New Roman" w:cs="Times New Roman"/>
        </w:rPr>
        <w:t xml:space="preserve"> </w:t>
      </w:r>
      <w:r w:rsidRPr="00F11EFB">
        <w:rPr>
          <w:rFonts w:ascii="Times New Roman" w:hAnsi="Times New Roman" w:cs="Times New Roman"/>
        </w:rPr>
        <w:t>was</w:t>
      </w:r>
      <w:r w:rsidR="00370E76" w:rsidRPr="00F11EFB">
        <w:rPr>
          <w:rFonts w:ascii="Times New Roman" w:hAnsi="Times New Roman" w:cs="Times New Roman"/>
        </w:rPr>
        <w:t xml:space="preserve"> </w:t>
      </w:r>
      <w:r w:rsidRPr="00F11EFB">
        <w:rPr>
          <w:rFonts w:ascii="Times New Roman" w:hAnsi="Times New Roman" w:cs="Times New Roman"/>
        </w:rPr>
        <w:t>primarily</w:t>
      </w:r>
      <w:r w:rsidR="00370E76" w:rsidRPr="00F11EFB">
        <w:rPr>
          <w:rFonts w:ascii="Times New Roman" w:hAnsi="Times New Roman" w:cs="Times New Roman"/>
        </w:rPr>
        <w:t xml:space="preserve"> </w:t>
      </w:r>
      <w:r w:rsidRPr="00F11EFB">
        <w:rPr>
          <w:rFonts w:ascii="Times New Roman" w:hAnsi="Times New Roman" w:cs="Times New Roman"/>
        </w:rPr>
        <w:t>Caucasian</w:t>
      </w:r>
      <w:del w:id="2106" w:author="Author">
        <w:r w:rsidRPr="00F11EFB" w:rsidDel="00AA3C5A">
          <w:rPr>
            <w:rFonts w:ascii="Times New Roman" w:hAnsi="Times New Roman" w:cs="Times New Roman"/>
          </w:rPr>
          <w:delText>,</w:delText>
        </w:r>
      </w:del>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quiet,”</w:t>
      </w:r>
      <w:r w:rsidR="00370E76" w:rsidRPr="00F11EFB">
        <w:rPr>
          <w:rFonts w:ascii="Times New Roman" w:hAnsi="Times New Roman" w:cs="Times New Roman"/>
        </w:rPr>
        <w:t xml:space="preserve"> </w:t>
      </w:r>
      <w:r w:rsidRPr="00F11EFB">
        <w:rPr>
          <w:rFonts w:ascii="Times New Roman" w:hAnsi="Times New Roman" w:cs="Times New Roman"/>
        </w:rPr>
        <w:t>Burrell</w:t>
      </w:r>
      <w:r w:rsidR="00370E76" w:rsidRPr="00F11EFB">
        <w:rPr>
          <w:rFonts w:ascii="Times New Roman" w:hAnsi="Times New Roman" w:cs="Times New Roman"/>
        </w:rPr>
        <w:t xml:space="preserve"> </w:t>
      </w:r>
      <w:r w:rsidRPr="00F11EFB">
        <w:rPr>
          <w:rFonts w:ascii="Times New Roman" w:hAnsi="Times New Roman" w:cs="Times New Roman"/>
        </w:rPr>
        <w:t>said.</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took</w:t>
      </w:r>
      <w:r w:rsidR="00370E76" w:rsidRPr="00F11EFB">
        <w:rPr>
          <w:rFonts w:ascii="Times New Roman" w:hAnsi="Times New Roman" w:cs="Times New Roman"/>
        </w:rPr>
        <w:t xml:space="preserve"> </w:t>
      </w:r>
      <w:r w:rsidR="003A5434" w:rsidRPr="00F11EFB">
        <w:rPr>
          <w:rFonts w:ascii="Times New Roman" w:hAnsi="Times New Roman" w:cs="Times New Roman"/>
        </w:rPr>
        <w:t>some</w:t>
      </w:r>
      <w:r w:rsidR="00370E76" w:rsidRPr="00F11EFB">
        <w:rPr>
          <w:rFonts w:ascii="Times New Roman" w:hAnsi="Times New Roman" w:cs="Times New Roman"/>
        </w:rPr>
        <w:t xml:space="preserve"> </w:t>
      </w:r>
      <w:del w:id="2107" w:author="Author">
        <w:r w:rsidR="003A5434" w:rsidRPr="00F11EFB" w:rsidDel="00AA3C5A">
          <w:rPr>
            <w:rFonts w:ascii="Times New Roman" w:hAnsi="Times New Roman" w:cs="Times New Roman"/>
          </w:rPr>
          <w:delText>are</w:delText>
        </w:r>
        <w:r w:rsidR="00370E76" w:rsidRPr="00F11EFB" w:rsidDel="00AA3C5A">
          <w:rPr>
            <w:rFonts w:ascii="Times New Roman" w:hAnsi="Times New Roman" w:cs="Times New Roman"/>
          </w:rPr>
          <w:delText xml:space="preserve"> </w:delText>
        </w:r>
      </w:del>
      <w:r w:rsidRPr="00F11EFB">
        <w:rPr>
          <w:rFonts w:ascii="Times New Roman" w:hAnsi="Times New Roman" w:cs="Times New Roman"/>
        </w:rPr>
        <w:t>getting</w:t>
      </w:r>
      <w:r w:rsidR="00370E76" w:rsidRPr="00F11EFB">
        <w:rPr>
          <w:rFonts w:ascii="Times New Roman" w:hAnsi="Times New Roman" w:cs="Times New Roman"/>
        </w:rPr>
        <w:t xml:space="preserve"> </w:t>
      </w:r>
      <w:r w:rsidRPr="00F11EFB">
        <w:rPr>
          <w:rFonts w:ascii="Times New Roman" w:hAnsi="Times New Roman" w:cs="Times New Roman"/>
        </w:rPr>
        <w:t>used</w:t>
      </w:r>
      <w:r w:rsidR="00370E76" w:rsidRPr="00F11EFB">
        <w:rPr>
          <w:rFonts w:ascii="Times New Roman" w:hAnsi="Times New Roman" w:cs="Times New Roman"/>
        </w:rPr>
        <w:t xml:space="preserve"> </w:t>
      </w:r>
      <w:r w:rsidRPr="00F11EFB">
        <w:rPr>
          <w:rFonts w:ascii="Times New Roman" w:hAnsi="Times New Roman" w:cs="Times New Roman"/>
        </w:rPr>
        <w:t>to.”</w:t>
      </w:r>
      <w:ins w:id="2108" w:author="Author">
        <w:r w:rsidR="00AA3C5A">
          <w:rPr>
            <w:rFonts w:ascii="Times New Roman" w:hAnsi="Times New Roman" w:cs="Times New Roman"/>
          </w:rPr>
          <w:t xml:space="preserve"> </w:t>
        </w:r>
      </w:ins>
    </w:p>
    <w:p w14:paraId="1DA787A2" w14:textId="6E98865A" w:rsidR="00B8594F" w:rsidRPr="00F11EFB" w:rsidDel="00371016" w:rsidRDefault="00B8594F" w:rsidP="00AA3C5A">
      <w:pPr>
        <w:ind w:right="4"/>
        <w:contextualSpacing/>
        <w:rPr>
          <w:del w:id="2109" w:author="Author"/>
          <w:rFonts w:ascii="Times New Roman" w:hAnsi="Times New Roman" w:cs="Times New Roman"/>
        </w:rPr>
      </w:pPr>
      <w:r w:rsidRPr="00F11EFB">
        <w:rPr>
          <w:rFonts w:ascii="Times New Roman" w:hAnsi="Times New Roman" w:cs="Times New Roman"/>
        </w:rPr>
        <w:t>Her</w:t>
      </w:r>
      <w:r w:rsidR="00370E76" w:rsidRPr="00F11EFB">
        <w:rPr>
          <w:rFonts w:ascii="Times New Roman" w:hAnsi="Times New Roman" w:cs="Times New Roman"/>
        </w:rPr>
        <w:t xml:space="preserve"> </w:t>
      </w:r>
      <w:r w:rsidRPr="00F11EFB">
        <w:rPr>
          <w:rFonts w:ascii="Times New Roman" w:hAnsi="Times New Roman" w:cs="Times New Roman"/>
        </w:rPr>
        <w:t>children</w:t>
      </w:r>
      <w:r w:rsidR="00370E76" w:rsidRPr="00F11EFB">
        <w:rPr>
          <w:rFonts w:ascii="Times New Roman" w:hAnsi="Times New Roman" w:cs="Times New Roman"/>
        </w:rPr>
        <w:t xml:space="preserve"> </w:t>
      </w:r>
      <w:proofErr w:type="gramStart"/>
      <w:r w:rsidR="003A5434" w:rsidRPr="00F11EFB">
        <w:rPr>
          <w:rFonts w:ascii="Times New Roman" w:hAnsi="Times New Roman" w:cs="Times New Roman"/>
        </w:rPr>
        <w:t>don’t</w:t>
      </w:r>
      <w:proofErr w:type="gramEnd"/>
      <w:r w:rsidR="00370E76" w:rsidRPr="00F11EFB">
        <w:rPr>
          <w:rFonts w:ascii="Times New Roman" w:hAnsi="Times New Roman" w:cs="Times New Roman"/>
        </w:rPr>
        <w:t xml:space="preserve"> </w:t>
      </w:r>
      <w:r w:rsidRPr="00F11EFB">
        <w:rPr>
          <w:rFonts w:ascii="Times New Roman" w:hAnsi="Times New Roman" w:cs="Times New Roman"/>
        </w:rPr>
        <w:t>ha</w:t>
      </w:r>
      <w:r w:rsidR="003A5434" w:rsidRPr="00F11EFB">
        <w:rPr>
          <w:rFonts w:ascii="Times New Roman" w:hAnsi="Times New Roman" w:cs="Times New Roman"/>
        </w:rPr>
        <w:t>ve</w:t>
      </w:r>
      <w:r w:rsidR="00370E76" w:rsidRPr="00F11EFB">
        <w:rPr>
          <w:rFonts w:ascii="Times New Roman" w:hAnsi="Times New Roman" w:cs="Times New Roman"/>
        </w:rPr>
        <w:t xml:space="preserve"> </w:t>
      </w:r>
      <w:r w:rsidR="003A5434"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face</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004B3374" w:rsidRPr="00F11EFB">
        <w:rPr>
          <w:rFonts w:ascii="Times New Roman" w:hAnsi="Times New Roman" w:cs="Times New Roman"/>
        </w:rPr>
        <w:t>stresses</w:t>
      </w:r>
      <w:r w:rsidR="00370E76" w:rsidRPr="00F11EFB">
        <w:rPr>
          <w:rFonts w:ascii="Times New Roman" w:hAnsi="Times New Roman" w:cs="Times New Roman"/>
        </w:rPr>
        <w:t xml:space="preserve"> </w:t>
      </w:r>
      <w:r w:rsidRPr="00F11EFB">
        <w:rPr>
          <w:rFonts w:ascii="Times New Roman" w:hAnsi="Times New Roman" w:cs="Times New Roman"/>
        </w:rPr>
        <w:t>Burrell</w:t>
      </w:r>
      <w:r w:rsidR="00370E76" w:rsidRPr="00F11EFB">
        <w:rPr>
          <w:rFonts w:ascii="Times New Roman" w:hAnsi="Times New Roman" w:cs="Times New Roman"/>
        </w:rPr>
        <w:t xml:space="preserve"> </w:t>
      </w:r>
      <w:r w:rsidRPr="00F11EFB">
        <w:rPr>
          <w:rFonts w:ascii="Times New Roman" w:hAnsi="Times New Roman" w:cs="Times New Roman"/>
        </w:rPr>
        <w:t>dealt</w:t>
      </w:r>
      <w:r w:rsidR="00370E76" w:rsidRPr="00F11EFB">
        <w:rPr>
          <w:rFonts w:ascii="Times New Roman" w:hAnsi="Times New Roman" w:cs="Times New Roman"/>
        </w:rPr>
        <w:t xml:space="preserve"> </w:t>
      </w:r>
      <w:r w:rsidR="003A5434" w:rsidRPr="00F11EFB">
        <w:rPr>
          <w:rFonts w:ascii="Times New Roman" w:hAnsi="Times New Roman" w:cs="Times New Roman"/>
        </w:rPr>
        <w:t>with</w:t>
      </w:r>
      <w:ins w:id="2110" w:author="Author">
        <w:r w:rsidR="00AA3C5A">
          <w:rPr>
            <w:rFonts w:ascii="Times New Roman" w:hAnsi="Times New Roman" w:cs="Times New Roman"/>
          </w:rPr>
          <w:t>,</w:t>
        </w:r>
      </w:ins>
      <w:r w:rsidR="00370E76" w:rsidRPr="00F11EFB">
        <w:rPr>
          <w:rFonts w:ascii="Times New Roman" w:hAnsi="Times New Roman" w:cs="Times New Roman"/>
        </w:rPr>
        <w:t xml:space="preserve"> </w:t>
      </w:r>
      <w:r w:rsidR="003A5434" w:rsidRPr="00F11EFB">
        <w:rPr>
          <w:rFonts w:ascii="Times New Roman" w:hAnsi="Times New Roman" w:cs="Times New Roman"/>
        </w:rPr>
        <w:t>for</w:t>
      </w:r>
      <w:r w:rsidR="00370E76" w:rsidRPr="00F11EFB">
        <w:rPr>
          <w:rFonts w:ascii="Times New Roman" w:hAnsi="Times New Roman" w:cs="Times New Roman"/>
        </w:rPr>
        <w:t xml:space="preserve"> </w:t>
      </w:r>
      <w:r w:rsidR="00003C75" w:rsidRPr="00F11EFB">
        <w:rPr>
          <w:rFonts w:ascii="Times New Roman" w:hAnsi="Times New Roman" w:cs="Times New Roman"/>
        </w:rPr>
        <w:t>example,</w:t>
      </w:r>
      <w:r w:rsidR="00370E76" w:rsidRPr="00F11EFB">
        <w:rPr>
          <w:rFonts w:ascii="Times New Roman" w:hAnsi="Times New Roman" w:cs="Times New Roman"/>
        </w:rPr>
        <w:t xml:space="preserve"> </w:t>
      </w:r>
      <w:r w:rsidR="00003C75" w:rsidRPr="00F11EFB">
        <w:rPr>
          <w:rFonts w:ascii="Times New Roman" w:hAnsi="Times New Roman" w:cs="Times New Roman"/>
        </w:rPr>
        <w:t>how</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003A5434" w:rsidRPr="00F11EFB">
        <w:rPr>
          <w:rFonts w:ascii="Times New Roman" w:hAnsi="Times New Roman" w:cs="Times New Roman"/>
        </w:rPr>
        <w:t>cross</w:t>
      </w:r>
      <w:r w:rsidR="00370E76" w:rsidRPr="00F11EFB">
        <w:rPr>
          <w:rFonts w:ascii="Times New Roman" w:hAnsi="Times New Roman" w:cs="Times New Roman"/>
        </w:rPr>
        <w:t xml:space="preserve"> </w:t>
      </w:r>
      <w:r w:rsidRPr="00F11EFB">
        <w:rPr>
          <w:rFonts w:ascii="Times New Roman" w:hAnsi="Times New Roman" w:cs="Times New Roman"/>
        </w:rPr>
        <w:t>rival</w:t>
      </w:r>
      <w:r w:rsidR="00370E76" w:rsidRPr="00F11EFB">
        <w:rPr>
          <w:rFonts w:ascii="Times New Roman" w:hAnsi="Times New Roman" w:cs="Times New Roman"/>
        </w:rPr>
        <w:t xml:space="preserve"> </w:t>
      </w:r>
      <w:r w:rsidRPr="00F11EFB">
        <w:rPr>
          <w:rFonts w:ascii="Times New Roman" w:hAnsi="Times New Roman" w:cs="Times New Roman"/>
        </w:rPr>
        <w:t>gang</w:t>
      </w:r>
      <w:r w:rsidR="00370E76" w:rsidRPr="00F11EFB">
        <w:rPr>
          <w:rFonts w:ascii="Times New Roman" w:hAnsi="Times New Roman" w:cs="Times New Roman"/>
        </w:rPr>
        <w:t xml:space="preserve"> </w:t>
      </w:r>
      <w:r w:rsidRPr="00F11EFB">
        <w:rPr>
          <w:rFonts w:ascii="Times New Roman" w:hAnsi="Times New Roman" w:cs="Times New Roman"/>
        </w:rPr>
        <w:t>territories</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walk</w:t>
      </w:r>
      <w:r w:rsidR="00370E76" w:rsidRPr="00F11EFB">
        <w:rPr>
          <w:rFonts w:ascii="Times New Roman" w:hAnsi="Times New Roman" w:cs="Times New Roman"/>
        </w:rPr>
        <w:t xml:space="preserve"> </w:t>
      </w:r>
      <w:r w:rsidR="003A5434"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park</w:t>
      </w:r>
      <w:ins w:id="2111" w:author="Author">
        <w:r w:rsidR="00AA3C5A">
          <w:rPr>
            <w:rFonts w:ascii="Times New Roman" w:hAnsi="Times New Roman" w:cs="Times New Roman"/>
          </w:rPr>
          <w:t>,</w:t>
        </w:r>
      </w:ins>
      <w:del w:id="2112" w:author="Author">
        <w:r w:rsidRPr="00F11EFB" w:rsidDel="00AA3C5A">
          <w:rPr>
            <w:rFonts w:ascii="Times New Roman" w:hAnsi="Times New Roman" w:cs="Times New Roman"/>
          </w:rPr>
          <w:delText>;</w:delText>
        </w:r>
      </w:del>
      <w:r w:rsidR="00370E76" w:rsidRPr="00F11EFB">
        <w:rPr>
          <w:rFonts w:ascii="Times New Roman" w:hAnsi="Times New Roman" w:cs="Times New Roman"/>
        </w:rPr>
        <w:t xml:space="preserve"> </w:t>
      </w:r>
      <w:r w:rsidRPr="00F11EFB">
        <w:rPr>
          <w:rFonts w:ascii="Times New Roman" w:hAnsi="Times New Roman" w:cs="Times New Roman"/>
        </w:rPr>
        <w:t>getting</w:t>
      </w:r>
      <w:r w:rsidR="00370E76" w:rsidRPr="00F11EFB">
        <w:rPr>
          <w:rFonts w:ascii="Times New Roman" w:hAnsi="Times New Roman" w:cs="Times New Roman"/>
        </w:rPr>
        <w:t xml:space="preserve"> </w:t>
      </w:r>
      <w:r w:rsidRPr="00F11EFB">
        <w:rPr>
          <w:rFonts w:ascii="Times New Roman" w:hAnsi="Times New Roman" w:cs="Times New Roman"/>
        </w:rPr>
        <w:t>robbed</w:t>
      </w:r>
      <w:r w:rsidR="00370E76" w:rsidRPr="00F11EFB">
        <w:rPr>
          <w:rFonts w:ascii="Times New Roman" w:hAnsi="Times New Roman" w:cs="Times New Roman"/>
        </w:rPr>
        <w:t xml:space="preserve"> </w:t>
      </w:r>
      <w:r w:rsidRPr="00F11EFB">
        <w:rPr>
          <w:rFonts w:ascii="Times New Roman" w:hAnsi="Times New Roman" w:cs="Times New Roman"/>
        </w:rPr>
        <w:t>at</w:t>
      </w:r>
      <w:r w:rsidR="00370E76" w:rsidRPr="00F11EFB">
        <w:rPr>
          <w:rFonts w:ascii="Times New Roman" w:hAnsi="Times New Roman" w:cs="Times New Roman"/>
        </w:rPr>
        <w:t xml:space="preserve"> </w:t>
      </w:r>
      <w:r w:rsidRPr="00F11EFB">
        <w:rPr>
          <w:rFonts w:ascii="Times New Roman" w:hAnsi="Times New Roman" w:cs="Times New Roman"/>
        </w:rPr>
        <w:t>gunpoint</w:t>
      </w:r>
      <w:r w:rsidR="00370E76" w:rsidRPr="00F11EFB">
        <w:rPr>
          <w:rFonts w:ascii="Times New Roman" w:hAnsi="Times New Roman" w:cs="Times New Roman"/>
        </w:rPr>
        <w:t xml:space="preserve"> </w:t>
      </w:r>
      <w:r w:rsidRPr="00F11EFB">
        <w:rPr>
          <w:rFonts w:ascii="Times New Roman" w:hAnsi="Times New Roman" w:cs="Times New Roman"/>
        </w:rPr>
        <w:t>when</w:t>
      </w:r>
      <w:r w:rsidR="00370E76" w:rsidRPr="00F11EFB">
        <w:rPr>
          <w:rFonts w:ascii="Times New Roman" w:hAnsi="Times New Roman" w:cs="Times New Roman"/>
        </w:rPr>
        <w:t xml:space="preserve"> </w:t>
      </w:r>
      <w:r w:rsidRPr="00F11EFB">
        <w:rPr>
          <w:rFonts w:ascii="Times New Roman" w:hAnsi="Times New Roman" w:cs="Times New Roman"/>
        </w:rPr>
        <w:t>walking</w:t>
      </w:r>
      <w:r w:rsidR="00370E76" w:rsidRPr="00F11EFB">
        <w:rPr>
          <w:rFonts w:ascii="Times New Roman" w:hAnsi="Times New Roman" w:cs="Times New Roman"/>
        </w:rPr>
        <w:t xml:space="preserve"> </w:t>
      </w:r>
      <w:r w:rsidRPr="00F11EFB">
        <w:rPr>
          <w:rFonts w:ascii="Times New Roman" w:hAnsi="Times New Roman" w:cs="Times New Roman"/>
        </w:rPr>
        <w:t>home</w:t>
      </w:r>
      <w:r w:rsidR="00370E76" w:rsidRPr="00F11EFB">
        <w:rPr>
          <w:rFonts w:ascii="Times New Roman" w:hAnsi="Times New Roman" w:cs="Times New Roman"/>
        </w:rPr>
        <w:t xml:space="preserve"> </w:t>
      </w:r>
      <w:r w:rsidRPr="00F11EFB">
        <w:rPr>
          <w:rFonts w:ascii="Times New Roman" w:hAnsi="Times New Roman" w:cs="Times New Roman"/>
        </w:rPr>
        <w:t>from</w:t>
      </w:r>
      <w:r w:rsidR="00370E76" w:rsidRPr="00F11EFB">
        <w:rPr>
          <w:rFonts w:ascii="Times New Roman" w:hAnsi="Times New Roman" w:cs="Times New Roman"/>
        </w:rPr>
        <w:t xml:space="preserve"> </w:t>
      </w:r>
      <w:r w:rsidRPr="00F11EFB">
        <w:rPr>
          <w:rFonts w:ascii="Times New Roman" w:hAnsi="Times New Roman" w:cs="Times New Roman"/>
        </w:rPr>
        <w:t>work</w:t>
      </w:r>
      <w:r w:rsidR="00370E76" w:rsidRPr="00F11EFB">
        <w:rPr>
          <w:rFonts w:ascii="Times New Roman" w:hAnsi="Times New Roman" w:cs="Times New Roman"/>
        </w:rPr>
        <w:t xml:space="preserve"> </w:t>
      </w:r>
      <w:r w:rsidRPr="00F11EFB">
        <w:rPr>
          <w:rFonts w:ascii="Times New Roman" w:hAnsi="Times New Roman" w:cs="Times New Roman"/>
        </w:rPr>
        <w:t>during</w:t>
      </w:r>
      <w:r w:rsidR="00370E76" w:rsidRPr="00F11EFB">
        <w:rPr>
          <w:rFonts w:ascii="Times New Roman" w:hAnsi="Times New Roman" w:cs="Times New Roman"/>
        </w:rPr>
        <w:t xml:space="preserve"> </w:t>
      </w:r>
      <w:r w:rsidRPr="00F11EFB">
        <w:rPr>
          <w:rFonts w:ascii="Times New Roman" w:hAnsi="Times New Roman" w:cs="Times New Roman"/>
        </w:rPr>
        <w:t>high</w:t>
      </w:r>
      <w:r w:rsidR="00370E76" w:rsidRPr="00F11EFB">
        <w:rPr>
          <w:rFonts w:ascii="Times New Roman" w:hAnsi="Times New Roman" w:cs="Times New Roman"/>
        </w:rPr>
        <w:t xml:space="preserve"> </w:t>
      </w:r>
      <w:r w:rsidRPr="00F11EFB">
        <w:rPr>
          <w:rFonts w:ascii="Times New Roman" w:hAnsi="Times New Roman" w:cs="Times New Roman"/>
        </w:rPr>
        <w:t>school</w:t>
      </w:r>
      <w:ins w:id="2113" w:author="Author">
        <w:r w:rsidR="00AA3C5A">
          <w:rPr>
            <w:rFonts w:ascii="Times New Roman" w:hAnsi="Times New Roman" w:cs="Times New Roman"/>
          </w:rPr>
          <w:t>,</w:t>
        </w:r>
      </w:ins>
      <w:del w:id="2114" w:author="Author">
        <w:r w:rsidRPr="00F11EFB" w:rsidDel="00AA3C5A">
          <w:rPr>
            <w:rFonts w:ascii="Times New Roman" w:hAnsi="Times New Roman" w:cs="Times New Roman"/>
          </w:rPr>
          <w:delText>;</w:delText>
        </w:r>
      </w:del>
      <w:r w:rsidR="00370E76" w:rsidRPr="00F11EFB">
        <w:rPr>
          <w:rFonts w:ascii="Times New Roman" w:hAnsi="Times New Roman" w:cs="Times New Roman"/>
        </w:rPr>
        <w:t xml:space="preserve"> </w:t>
      </w:r>
      <w:r w:rsidRPr="00F11EFB">
        <w:rPr>
          <w:rFonts w:ascii="Times New Roman" w:hAnsi="Times New Roman" w:cs="Times New Roman"/>
        </w:rPr>
        <w:t>or</w:t>
      </w:r>
      <w:r w:rsidR="00370E76" w:rsidRPr="00F11EFB">
        <w:rPr>
          <w:rFonts w:ascii="Times New Roman" w:hAnsi="Times New Roman" w:cs="Times New Roman"/>
        </w:rPr>
        <w:t xml:space="preserve"> </w:t>
      </w:r>
      <w:r w:rsidRPr="00F11EFB">
        <w:rPr>
          <w:rFonts w:ascii="Times New Roman" w:hAnsi="Times New Roman" w:cs="Times New Roman"/>
        </w:rPr>
        <w:t>needing</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stay</w:t>
      </w:r>
      <w:r w:rsidR="00370E76" w:rsidRPr="00F11EFB">
        <w:rPr>
          <w:rFonts w:ascii="Times New Roman" w:hAnsi="Times New Roman" w:cs="Times New Roman"/>
        </w:rPr>
        <w:t xml:space="preserve"> </w:t>
      </w:r>
      <w:r w:rsidRPr="00F11EFB">
        <w:rPr>
          <w:rFonts w:ascii="Times New Roman" w:hAnsi="Times New Roman" w:cs="Times New Roman"/>
        </w:rPr>
        <w:t>inside</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house</w:t>
      </w:r>
      <w:r w:rsidR="00370E76" w:rsidRPr="00F11EFB">
        <w:rPr>
          <w:rFonts w:ascii="Times New Roman" w:hAnsi="Times New Roman" w:cs="Times New Roman"/>
        </w:rPr>
        <w:t xml:space="preserve"> </w:t>
      </w:r>
      <w:del w:id="2115" w:author="Author">
        <w:r w:rsidRPr="00F11EFB" w:rsidDel="00AA3C5A">
          <w:rPr>
            <w:rFonts w:ascii="Times New Roman" w:hAnsi="Times New Roman" w:cs="Times New Roman"/>
          </w:rPr>
          <w:delText>“</w:delText>
        </w:r>
      </w:del>
      <w:r w:rsidRPr="00F11EFB">
        <w:rPr>
          <w:rFonts w:ascii="Times New Roman" w:hAnsi="Times New Roman" w:cs="Times New Roman"/>
        </w:rPr>
        <w:t>for</w:t>
      </w:r>
      <w:r w:rsidR="00370E76" w:rsidRPr="00F11EFB">
        <w:rPr>
          <w:rFonts w:ascii="Times New Roman" w:hAnsi="Times New Roman" w:cs="Times New Roman"/>
        </w:rPr>
        <w:t xml:space="preserve"> </w:t>
      </w:r>
      <w:r w:rsidRPr="00F11EFB">
        <w:rPr>
          <w:rFonts w:ascii="Times New Roman" w:hAnsi="Times New Roman" w:cs="Times New Roman"/>
        </w:rPr>
        <w:t>safety</w:t>
      </w:r>
      <w:r w:rsidR="00370E76" w:rsidRPr="00F11EFB">
        <w:rPr>
          <w:rFonts w:ascii="Times New Roman" w:hAnsi="Times New Roman" w:cs="Times New Roman"/>
        </w:rPr>
        <w:t xml:space="preserve"> </w:t>
      </w:r>
      <w:r w:rsidRPr="00F11EFB">
        <w:rPr>
          <w:rFonts w:ascii="Times New Roman" w:hAnsi="Times New Roman" w:cs="Times New Roman"/>
        </w:rPr>
        <w:t>reasons.</w:t>
      </w:r>
      <w:del w:id="2116" w:author="Author">
        <w:r w:rsidRPr="00F11EFB" w:rsidDel="00AA3C5A">
          <w:rPr>
            <w:rFonts w:ascii="Times New Roman" w:hAnsi="Times New Roman" w:cs="Times New Roman"/>
          </w:rPr>
          <w:delText>”</w:delText>
        </w:r>
      </w:del>
      <w:r w:rsidR="00370E76" w:rsidRPr="00F11EFB">
        <w:rPr>
          <w:rFonts w:ascii="Times New Roman" w:hAnsi="Times New Roman" w:cs="Times New Roman"/>
        </w:rPr>
        <w:t xml:space="preserve"> </w:t>
      </w:r>
      <w:r w:rsidRPr="00F11EFB">
        <w:rPr>
          <w:rFonts w:ascii="Times New Roman" w:hAnsi="Times New Roman" w:cs="Times New Roman"/>
        </w:rPr>
        <w:t>Her</w:t>
      </w:r>
      <w:r w:rsidR="00370E76" w:rsidRPr="00F11EFB">
        <w:rPr>
          <w:rFonts w:ascii="Times New Roman" w:hAnsi="Times New Roman" w:cs="Times New Roman"/>
        </w:rPr>
        <w:t xml:space="preserve"> </w:t>
      </w:r>
      <w:r w:rsidRPr="00F11EFB">
        <w:rPr>
          <w:rFonts w:ascii="Times New Roman" w:hAnsi="Times New Roman" w:cs="Times New Roman"/>
        </w:rPr>
        <w:t>family</w:t>
      </w:r>
      <w:r w:rsidR="00370E76" w:rsidRPr="00F11EFB">
        <w:rPr>
          <w:rFonts w:ascii="Times New Roman" w:hAnsi="Times New Roman" w:cs="Times New Roman"/>
        </w:rPr>
        <w:t xml:space="preserve"> </w:t>
      </w:r>
      <w:r w:rsidRPr="00F11EFB">
        <w:rPr>
          <w:rFonts w:ascii="Times New Roman" w:hAnsi="Times New Roman" w:cs="Times New Roman"/>
        </w:rPr>
        <w:t>has</w:t>
      </w:r>
      <w:r w:rsidR="00370E76" w:rsidRPr="00F11EFB">
        <w:rPr>
          <w:rFonts w:ascii="Times New Roman" w:hAnsi="Times New Roman" w:cs="Times New Roman"/>
        </w:rPr>
        <w:t xml:space="preserve"> </w:t>
      </w:r>
      <w:r w:rsidRPr="00F11EFB">
        <w:rPr>
          <w:rFonts w:ascii="Times New Roman" w:hAnsi="Times New Roman" w:cs="Times New Roman"/>
        </w:rPr>
        <w:t>enjoyed</w:t>
      </w:r>
      <w:r w:rsidR="00370E76" w:rsidRPr="00F11EFB">
        <w:rPr>
          <w:rFonts w:ascii="Times New Roman" w:hAnsi="Times New Roman" w:cs="Times New Roman"/>
        </w:rPr>
        <w:t xml:space="preserve"> </w:t>
      </w:r>
      <w:r w:rsidRPr="00F11EFB">
        <w:rPr>
          <w:rFonts w:ascii="Times New Roman" w:hAnsi="Times New Roman" w:cs="Times New Roman"/>
        </w:rPr>
        <w:t>quality</w:t>
      </w:r>
      <w:r w:rsidR="00370E76" w:rsidRPr="00F11EFB">
        <w:rPr>
          <w:rFonts w:ascii="Times New Roman" w:hAnsi="Times New Roman" w:cs="Times New Roman"/>
        </w:rPr>
        <w:t xml:space="preserve"> </w:t>
      </w:r>
      <w:r w:rsidRPr="00F11EFB">
        <w:rPr>
          <w:rFonts w:ascii="Times New Roman" w:hAnsi="Times New Roman" w:cs="Times New Roman"/>
        </w:rPr>
        <w:t>childcare</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schools</w:t>
      </w:r>
      <w:del w:id="2117" w:author="Author">
        <w:r w:rsidRPr="00F11EFB" w:rsidDel="00AA3C5A">
          <w:rPr>
            <w:rFonts w:ascii="Times New Roman" w:hAnsi="Times New Roman" w:cs="Times New Roman"/>
          </w:rPr>
          <w:delText>,</w:delText>
        </w:r>
      </w:del>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easy</w:t>
      </w:r>
      <w:r w:rsidR="00370E76" w:rsidRPr="00F11EFB">
        <w:rPr>
          <w:rFonts w:ascii="Times New Roman" w:hAnsi="Times New Roman" w:cs="Times New Roman"/>
        </w:rPr>
        <w:t xml:space="preserve"> </w:t>
      </w:r>
      <w:r w:rsidRPr="00F11EFB">
        <w:rPr>
          <w:rFonts w:ascii="Times New Roman" w:hAnsi="Times New Roman" w:cs="Times New Roman"/>
        </w:rPr>
        <w:t>access</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services</w:t>
      </w:r>
      <w:r w:rsidR="00370E76" w:rsidRPr="00F11EFB">
        <w:rPr>
          <w:rFonts w:ascii="Times New Roman" w:hAnsi="Times New Roman" w:cs="Times New Roman"/>
        </w:rPr>
        <w:t xml:space="preserve"> </w:t>
      </w:r>
      <w:r w:rsidRPr="00F11EFB">
        <w:rPr>
          <w:rFonts w:ascii="Times New Roman" w:hAnsi="Times New Roman" w:cs="Times New Roman"/>
        </w:rPr>
        <w:t>like</w:t>
      </w:r>
      <w:r w:rsidR="00370E76" w:rsidRPr="00F11EFB">
        <w:rPr>
          <w:rFonts w:ascii="Times New Roman" w:hAnsi="Times New Roman" w:cs="Times New Roman"/>
        </w:rPr>
        <w:t xml:space="preserve"> </w:t>
      </w:r>
      <w:r w:rsidRPr="00F11EFB">
        <w:rPr>
          <w:rFonts w:ascii="Times New Roman" w:hAnsi="Times New Roman" w:cs="Times New Roman"/>
        </w:rPr>
        <w:t>WIC,</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food</w:t>
      </w:r>
      <w:r w:rsidR="00370E76" w:rsidRPr="00F11EFB">
        <w:rPr>
          <w:rFonts w:ascii="Times New Roman" w:hAnsi="Times New Roman" w:cs="Times New Roman"/>
        </w:rPr>
        <w:t xml:space="preserve"> </w:t>
      </w:r>
      <w:r w:rsidRPr="00F11EFB">
        <w:rPr>
          <w:rFonts w:ascii="Times New Roman" w:hAnsi="Times New Roman" w:cs="Times New Roman"/>
        </w:rPr>
        <w:t>pantry,</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diaper</w:t>
      </w:r>
      <w:r w:rsidR="00370E76" w:rsidRPr="00F11EFB">
        <w:rPr>
          <w:rFonts w:ascii="Times New Roman" w:hAnsi="Times New Roman" w:cs="Times New Roman"/>
        </w:rPr>
        <w:t xml:space="preserve"> </w:t>
      </w:r>
      <w:r w:rsidRPr="00F11EFB">
        <w:rPr>
          <w:rFonts w:ascii="Times New Roman" w:hAnsi="Times New Roman" w:cs="Times New Roman"/>
        </w:rPr>
        <w:t>bank</w:t>
      </w:r>
      <w:r w:rsidR="00370E76" w:rsidRPr="00F11EFB">
        <w:rPr>
          <w:rFonts w:ascii="Times New Roman" w:hAnsi="Times New Roman" w:cs="Times New Roman"/>
        </w:rPr>
        <w:t xml:space="preserve"> </w:t>
      </w:r>
      <w:r w:rsidRPr="00F11EFB">
        <w:rPr>
          <w:rFonts w:ascii="Times New Roman" w:hAnsi="Times New Roman" w:cs="Times New Roman"/>
        </w:rPr>
        <w:t>when</w:t>
      </w:r>
      <w:r w:rsidR="00370E76" w:rsidRPr="00F11EFB">
        <w:rPr>
          <w:rFonts w:ascii="Times New Roman" w:hAnsi="Times New Roman" w:cs="Times New Roman"/>
        </w:rPr>
        <w:t xml:space="preserve"> </w:t>
      </w:r>
      <w:r w:rsidRPr="00F11EFB">
        <w:rPr>
          <w:rFonts w:ascii="Times New Roman" w:hAnsi="Times New Roman" w:cs="Times New Roman"/>
        </w:rPr>
        <w:t>they</w:t>
      </w:r>
      <w:r w:rsidR="00370E76" w:rsidRPr="00F11EFB">
        <w:rPr>
          <w:rFonts w:ascii="Times New Roman" w:hAnsi="Times New Roman" w:cs="Times New Roman"/>
        </w:rPr>
        <w:t xml:space="preserve"> </w:t>
      </w:r>
      <w:r w:rsidRPr="00F11EFB">
        <w:rPr>
          <w:rFonts w:ascii="Times New Roman" w:hAnsi="Times New Roman" w:cs="Times New Roman"/>
        </w:rPr>
        <w:t>have</w:t>
      </w:r>
      <w:r w:rsidR="00370E76" w:rsidRPr="00F11EFB">
        <w:rPr>
          <w:rFonts w:ascii="Times New Roman" w:hAnsi="Times New Roman" w:cs="Times New Roman"/>
        </w:rPr>
        <w:t xml:space="preserve"> </w:t>
      </w:r>
      <w:r w:rsidRPr="00F11EFB">
        <w:rPr>
          <w:rFonts w:ascii="Times New Roman" w:hAnsi="Times New Roman" w:cs="Times New Roman"/>
        </w:rPr>
        <w:t>needed</w:t>
      </w:r>
      <w:r w:rsidR="00370E76" w:rsidRPr="00F11EFB">
        <w:rPr>
          <w:rFonts w:ascii="Times New Roman" w:hAnsi="Times New Roman" w:cs="Times New Roman"/>
        </w:rPr>
        <w:t xml:space="preserve"> </w:t>
      </w:r>
      <w:r w:rsidRPr="00F11EFB">
        <w:rPr>
          <w:rFonts w:ascii="Times New Roman" w:hAnsi="Times New Roman" w:cs="Times New Roman"/>
        </w:rPr>
        <w:t>help.</w:t>
      </w:r>
      <w:del w:id="2118" w:author="Author">
        <w:r w:rsidR="003A5434" w:rsidRPr="00F11EFB" w:rsidDel="00371016">
          <w:rPr>
            <w:rFonts w:ascii="Times New Roman" w:hAnsi="Times New Roman" w:cs="Times New Roman"/>
          </w:rPr>
          <w:delText>”</w:delText>
        </w:r>
      </w:del>
      <w:ins w:id="2119" w:author="Author">
        <w:r w:rsidR="00371016">
          <w:rPr>
            <w:rFonts w:ascii="Times New Roman" w:hAnsi="Times New Roman" w:cs="Times New Roman"/>
          </w:rPr>
          <w:t xml:space="preserve"> </w:t>
        </w:r>
      </w:ins>
    </w:p>
    <w:p w14:paraId="3F0B0DF2" w14:textId="0EE3468F" w:rsidR="00B8594F" w:rsidRPr="00F11EFB" w:rsidRDefault="00B8594F" w:rsidP="00371016">
      <w:pPr>
        <w:ind w:right="4"/>
        <w:contextualSpacing/>
        <w:rPr>
          <w:rFonts w:ascii="Times New Roman" w:hAnsi="Times New Roman" w:cs="Times New Roman"/>
        </w:rPr>
      </w:pPr>
      <w:r w:rsidRPr="00F11EFB">
        <w:rPr>
          <w:rFonts w:ascii="Times New Roman" w:hAnsi="Times New Roman" w:cs="Times New Roman"/>
        </w:rPr>
        <w:t>“But</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number</w:t>
      </w:r>
      <w:r w:rsidR="00370E76" w:rsidRPr="00F11EFB">
        <w:rPr>
          <w:rFonts w:ascii="Times New Roman" w:hAnsi="Times New Roman" w:cs="Times New Roman"/>
        </w:rPr>
        <w:t xml:space="preserve"> </w:t>
      </w:r>
      <w:r w:rsidRPr="00F11EFB">
        <w:rPr>
          <w:rFonts w:ascii="Times New Roman" w:hAnsi="Times New Roman" w:cs="Times New Roman"/>
        </w:rPr>
        <w:t>one</w:t>
      </w:r>
      <w:r w:rsidR="00370E76" w:rsidRPr="00F11EFB">
        <w:rPr>
          <w:rFonts w:ascii="Times New Roman" w:hAnsi="Times New Roman" w:cs="Times New Roman"/>
        </w:rPr>
        <w:t xml:space="preserve"> </w:t>
      </w:r>
      <w:r w:rsidRPr="00F11EFB">
        <w:rPr>
          <w:rFonts w:ascii="Times New Roman" w:hAnsi="Times New Roman" w:cs="Times New Roman"/>
        </w:rPr>
        <w:t>difference</w:t>
      </w:r>
      <w:r w:rsidR="00370E76" w:rsidRPr="00F11EFB">
        <w:rPr>
          <w:rFonts w:ascii="Times New Roman" w:hAnsi="Times New Roman" w:cs="Times New Roman"/>
        </w:rPr>
        <w:t xml:space="preserve"> </w:t>
      </w:r>
      <w:r w:rsidRPr="00F11EFB">
        <w:rPr>
          <w:rFonts w:ascii="Times New Roman" w:hAnsi="Times New Roman" w:cs="Times New Roman"/>
        </w:rPr>
        <w:t>is</w:t>
      </w:r>
      <w:r w:rsidR="00370E76" w:rsidRPr="00F11EFB">
        <w:rPr>
          <w:rFonts w:ascii="Times New Roman" w:hAnsi="Times New Roman" w:cs="Times New Roman"/>
        </w:rPr>
        <w:t xml:space="preserve"> </w:t>
      </w:r>
      <w:r w:rsidRPr="00F11EFB">
        <w:rPr>
          <w:rFonts w:ascii="Times New Roman" w:hAnsi="Times New Roman" w:cs="Times New Roman"/>
        </w:rPr>
        <w:t>safet</w:t>
      </w:r>
      <w:r w:rsidR="003A5434" w:rsidRPr="00F11EFB">
        <w:rPr>
          <w:rFonts w:ascii="Times New Roman" w:hAnsi="Times New Roman" w:cs="Times New Roman"/>
        </w:rPr>
        <w:t>y,</w:t>
      </w:r>
      <w:r w:rsidR="00370E76" w:rsidRPr="00F11EFB">
        <w:rPr>
          <w:rFonts w:ascii="Times New Roman" w:hAnsi="Times New Roman" w:cs="Times New Roman"/>
        </w:rPr>
        <w:t xml:space="preserve"> </w:t>
      </w:r>
      <w:r w:rsidRPr="00F11EFB">
        <w:rPr>
          <w:rFonts w:ascii="Times New Roman" w:hAnsi="Times New Roman" w:cs="Times New Roman"/>
        </w:rPr>
        <w:t>she</w:t>
      </w:r>
      <w:r w:rsidR="00370E76" w:rsidRPr="00F11EFB">
        <w:rPr>
          <w:rFonts w:ascii="Times New Roman" w:hAnsi="Times New Roman" w:cs="Times New Roman"/>
        </w:rPr>
        <w:t xml:space="preserve"> </w:t>
      </w:r>
      <w:r w:rsidRPr="00F11EFB">
        <w:rPr>
          <w:rFonts w:ascii="Times New Roman" w:hAnsi="Times New Roman" w:cs="Times New Roman"/>
        </w:rPr>
        <w:t>said.</w:t>
      </w:r>
      <w:r w:rsidR="003A5434" w:rsidRPr="00F11EFB">
        <w:rPr>
          <w:rFonts w:ascii="Times New Roman" w:hAnsi="Times New Roman" w:cs="Times New Roman"/>
        </w:rPr>
        <w:t>”</w:t>
      </w:r>
    </w:p>
    <w:p w14:paraId="1FB85141" w14:textId="2F518C6B" w:rsidR="00B8594F" w:rsidRPr="00F11EFB" w:rsidDel="00676791" w:rsidRDefault="00B8594F" w:rsidP="00370E38">
      <w:pPr>
        <w:ind w:right="4"/>
        <w:contextualSpacing/>
        <w:rPr>
          <w:del w:id="2120" w:author="Author"/>
          <w:rFonts w:ascii="Times New Roman" w:hAnsi="Times New Roman" w:cs="Times New Roman"/>
        </w:rPr>
      </w:pPr>
      <w:r w:rsidRPr="00F11EFB">
        <w:rPr>
          <w:rFonts w:ascii="Times New Roman" w:hAnsi="Times New Roman" w:cs="Times New Roman"/>
        </w:rPr>
        <w:lastRenderedPageBreak/>
        <w:t>To</w:t>
      </w:r>
      <w:r w:rsidR="00370E76" w:rsidRPr="00F11EFB">
        <w:rPr>
          <w:rFonts w:ascii="Times New Roman" w:hAnsi="Times New Roman" w:cs="Times New Roman"/>
        </w:rPr>
        <w:t xml:space="preserve"> </w:t>
      </w:r>
      <w:r w:rsidRPr="00F11EFB">
        <w:rPr>
          <w:rFonts w:ascii="Times New Roman" w:hAnsi="Times New Roman" w:cs="Times New Roman"/>
        </w:rPr>
        <w:t>help</w:t>
      </w:r>
      <w:r w:rsidR="00370E76" w:rsidRPr="00F11EFB">
        <w:rPr>
          <w:rFonts w:ascii="Times New Roman" w:hAnsi="Times New Roman" w:cs="Times New Roman"/>
        </w:rPr>
        <w:t xml:space="preserve"> </w:t>
      </w:r>
      <w:r w:rsidRPr="00F11EFB">
        <w:rPr>
          <w:rFonts w:ascii="Times New Roman" w:hAnsi="Times New Roman" w:cs="Times New Roman"/>
        </w:rPr>
        <w:t>more</w:t>
      </w:r>
      <w:r w:rsidR="00370E76" w:rsidRPr="00F11EFB">
        <w:rPr>
          <w:rFonts w:ascii="Times New Roman" w:hAnsi="Times New Roman" w:cs="Times New Roman"/>
        </w:rPr>
        <w:t xml:space="preserve"> </w:t>
      </w:r>
      <w:r w:rsidRPr="00F11EFB">
        <w:rPr>
          <w:rFonts w:ascii="Times New Roman" w:hAnsi="Times New Roman" w:cs="Times New Roman"/>
        </w:rPr>
        <w:t>low-income</w:t>
      </w:r>
      <w:r w:rsidR="00370E76" w:rsidRPr="00F11EFB">
        <w:rPr>
          <w:rFonts w:ascii="Times New Roman" w:hAnsi="Times New Roman" w:cs="Times New Roman"/>
        </w:rPr>
        <w:t xml:space="preserve"> </w:t>
      </w:r>
      <w:r w:rsidRPr="00F11EFB">
        <w:rPr>
          <w:rFonts w:ascii="Times New Roman" w:hAnsi="Times New Roman" w:cs="Times New Roman"/>
        </w:rPr>
        <w:t>families</w:t>
      </w:r>
      <w:r w:rsidR="00370E76" w:rsidRPr="00F11EFB">
        <w:rPr>
          <w:rFonts w:ascii="Times New Roman" w:hAnsi="Times New Roman" w:cs="Times New Roman"/>
        </w:rPr>
        <w:t xml:space="preserve"> </w:t>
      </w:r>
      <w:r w:rsidRPr="00F11EFB">
        <w:rPr>
          <w:rFonts w:ascii="Times New Roman" w:hAnsi="Times New Roman" w:cs="Times New Roman"/>
        </w:rPr>
        <w:t>move</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high-opportunity</w:t>
      </w:r>
      <w:r w:rsidR="00370E76" w:rsidRPr="00F11EFB">
        <w:rPr>
          <w:rFonts w:ascii="Times New Roman" w:hAnsi="Times New Roman" w:cs="Times New Roman"/>
        </w:rPr>
        <w:t xml:space="preserve"> </w:t>
      </w:r>
      <w:r w:rsidRPr="00F11EFB">
        <w:rPr>
          <w:rFonts w:ascii="Times New Roman" w:hAnsi="Times New Roman" w:cs="Times New Roman"/>
        </w:rPr>
        <w:t>neighborhoods,</w:t>
      </w:r>
      <w:del w:id="2121" w:author="Author">
        <w:r w:rsidR="00370E76" w:rsidRPr="00F11EFB" w:rsidDel="00371016">
          <w:rPr>
            <w:rFonts w:ascii="Times New Roman" w:hAnsi="Times New Roman" w:cs="Times New Roman"/>
          </w:rPr>
          <w:delText xml:space="preserve"> </w:delText>
        </w:r>
        <w:r w:rsidRPr="00F11EFB" w:rsidDel="00371016">
          <w:rPr>
            <w:rFonts w:ascii="Times New Roman" w:hAnsi="Times New Roman" w:cs="Times New Roman"/>
          </w:rPr>
          <w:delText>the</w:delText>
        </w:r>
        <w:r w:rsidR="00FB0B0D" w:rsidRPr="00F11EFB" w:rsidDel="00371016">
          <w:rPr>
            <w:rFonts w:ascii="Times New Roman" w:hAnsi="Times New Roman" w:cs="Times New Roman"/>
          </w:rPr>
          <w:delText>n</w:delText>
        </w:r>
      </w:del>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report</w:t>
      </w:r>
      <w:r w:rsidR="00370E76" w:rsidRPr="00F11EFB">
        <w:rPr>
          <w:rFonts w:ascii="Times New Roman" w:hAnsi="Times New Roman" w:cs="Times New Roman"/>
        </w:rPr>
        <w:t xml:space="preserve"> </w:t>
      </w:r>
      <w:r w:rsidRPr="00F11EFB">
        <w:rPr>
          <w:rFonts w:ascii="Times New Roman" w:hAnsi="Times New Roman" w:cs="Times New Roman"/>
        </w:rPr>
        <w:t>recommends</w:t>
      </w:r>
      <w:r w:rsidR="00370E76" w:rsidRPr="00F11EFB">
        <w:rPr>
          <w:rFonts w:ascii="Times New Roman" w:hAnsi="Times New Roman" w:cs="Times New Roman"/>
        </w:rPr>
        <w:t xml:space="preserve"> </w:t>
      </w:r>
      <w:r w:rsidRPr="00F11EFB">
        <w:rPr>
          <w:rFonts w:ascii="Times New Roman" w:hAnsi="Times New Roman" w:cs="Times New Roman"/>
        </w:rPr>
        <w:t>establishing</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federal</w:t>
      </w:r>
      <w:r w:rsidR="00370E76" w:rsidRPr="00F11EFB">
        <w:rPr>
          <w:rFonts w:ascii="Times New Roman" w:hAnsi="Times New Roman" w:cs="Times New Roman"/>
        </w:rPr>
        <w:t xml:space="preserve"> </w:t>
      </w:r>
      <w:r w:rsidRPr="00F11EFB">
        <w:rPr>
          <w:rFonts w:ascii="Times New Roman" w:hAnsi="Times New Roman" w:cs="Times New Roman"/>
        </w:rPr>
        <w:t>law</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would</w:t>
      </w:r>
      <w:r w:rsidR="00370E76" w:rsidRPr="00F11EFB">
        <w:rPr>
          <w:rFonts w:ascii="Times New Roman" w:hAnsi="Times New Roman" w:cs="Times New Roman"/>
        </w:rPr>
        <w:t xml:space="preserve"> </w:t>
      </w:r>
      <w:r w:rsidRPr="00F11EFB">
        <w:rPr>
          <w:rFonts w:ascii="Times New Roman" w:hAnsi="Times New Roman" w:cs="Times New Roman"/>
        </w:rPr>
        <w:t>prohibit</w:t>
      </w:r>
      <w:r w:rsidR="00370E76" w:rsidRPr="00F11EFB">
        <w:rPr>
          <w:rFonts w:ascii="Times New Roman" w:hAnsi="Times New Roman" w:cs="Times New Roman"/>
        </w:rPr>
        <w:t xml:space="preserve"> </w:t>
      </w:r>
      <w:r w:rsidRPr="00F11EFB">
        <w:rPr>
          <w:rFonts w:ascii="Times New Roman" w:hAnsi="Times New Roman" w:cs="Times New Roman"/>
        </w:rPr>
        <w:t>landlords</w:t>
      </w:r>
      <w:r w:rsidR="00370E76" w:rsidRPr="00F11EFB">
        <w:rPr>
          <w:rFonts w:ascii="Times New Roman" w:hAnsi="Times New Roman" w:cs="Times New Roman"/>
        </w:rPr>
        <w:t xml:space="preserve"> </w:t>
      </w:r>
      <w:r w:rsidRPr="00F11EFB">
        <w:rPr>
          <w:rFonts w:ascii="Times New Roman" w:hAnsi="Times New Roman" w:cs="Times New Roman"/>
        </w:rPr>
        <w:t>from</w:t>
      </w:r>
      <w:r w:rsidR="00370E76" w:rsidRPr="00F11EFB">
        <w:rPr>
          <w:rFonts w:ascii="Times New Roman" w:hAnsi="Times New Roman" w:cs="Times New Roman"/>
        </w:rPr>
        <w:t xml:space="preserve"> </w:t>
      </w:r>
    </w:p>
    <w:p w14:paraId="2AAB71BF" w14:textId="789FE932" w:rsidR="00577091" w:rsidRPr="00F11EFB" w:rsidDel="00676791" w:rsidRDefault="00577091">
      <w:pPr>
        <w:ind w:right="4" w:firstLine="0"/>
        <w:contextualSpacing/>
        <w:rPr>
          <w:del w:id="2122" w:author="Author"/>
          <w:rFonts w:ascii="Times New Roman" w:hAnsi="Times New Roman" w:cs="Times New Roman"/>
        </w:rPr>
        <w:pPrChange w:id="2123" w:author="Editor" w:date="2020-11-10T14:17:00Z">
          <w:pPr>
            <w:ind w:right="4"/>
            <w:contextualSpacing/>
          </w:pPr>
        </w:pPrChange>
      </w:pPr>
      <w:del w:id="2124" w:author="Author">
        <w:r w:rsidRPr="00F11EFB" w:rsidDel="00676791">
          <w:rPr>
            <w:rFonts w:ascii="Times New Roman" w:hAnsi="Times New Roman" w:cs="Times New Roman"/>
          </w:rPr>
          <w:delText>THE</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CHAPTER</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4</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“THE</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TRUTHS</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AND</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UNTRUTHS”</w:delText>
        </w:r>
      </w:del>
    </w:p>
    <w:p w14:paraId="1FBF92F5" w14:textId="77777777" w:rsidR="00371016" w:rsidRDefault="00B8594F" w:rsidP="008C5655">
      <w:pPr>
        <w:ind w:right="4"/>
        <w:contextualSpacing/>
        <w:rPr>
          <w:ins w:id="2125" w:author="Author"/>
          <w:rFonts w:ascii="Times New Roman" w:hAnsi="Times New Roman" w:cs="Times New Roman"/>
        </w:rPr>
      </w:pPr>
      <w:r w:rsidRPr="00F11EFB">
        <w:rPr>
          <w:rFonts w:ascii="Times New Roman" w:hAnsi="Times New Roman" w:cs="Times New Roman"/>
        </w:rPr>
        <w:t>refusing</w:t>
      </w:r>
      <w:r w:rsidR="00370E76" w:rsidRPr="00F11EFB">
        <w:rPr>
          <w:rFonts w:ascii="Times New Roman" w:hAnsi="Times New Roman" w:cs="Times New Roman"/>
        </w:rPr>
        <w:t xml:space="preserve"> </w:t>
      </w:r>
      <w:r w:rsidRPr="00F11EFB">
        <w:rPr>
          <w:rFonts w:ascii="Times New Roman" w:hAnsi="Times New Roman" w:cs="Times New Roman"/>
        </w:rPr>
        <w:t>tenants</w:t>
      </w:r>
      <w:r w:rsidR="00370E76" w:rsidRPr="00F11EFB">
        <w:rPr>
          <w:rFonts w:ascii="Times New Roman" w:hAnsi="Times New Roman" w:cs="Times New Roman"/>
        </w:rPr>
        <w:t xml:space="preserve"> </w:t>
      </w:r>
      <w:r w:rsidRPr="00F11EFB">
        <w:rPr>
          <w:rFonts w:ascii="Times New Roman" w:hAnsi="Times New Roman" w:cs="Times New Roman"/>
        </w:rPr>
        <w:t>just</w:t>
      </w:r>
      <w:r w:rsidR="00370E76" w:rsidRPr="00F11EFB">
        <w:rPr>
          <w:rFonts w:ascii="Times New Roman" w:hAnsi="Times New Roman" w:cs="Times New Roman"/>
        </w:rPr>
        <w:t xml:space="preserve"> </w:t>
      </w:r>
      <w:r w:rsidRPr="00F11EFB">
        <w:rPr>
          <w:rFonts w:ascii="Times New Roman" w:hAnsi="Times New Roman" w:cs="Times New Roman"/>
        </w:rPr>
        <w:t>because</w:t>
      </w:r>
      <w:r w:rsidR="00370E76" w:rsidRPr="00F11EFB">
        <w:rPr>
          <w:rFonts w:ascii="Times New Roman" w:hAnsi="Times New Roman" w:cs="Times New Roman"/>
        </w:rPr>
        <w:t xml:space="preserve"> </w:t>
      </w:r>
      <w:r w:rsidRPr="00F11EFB">
        <w:rPr>
          <w:rFonts w:ascii="Times New Roman" w:hAnsi="Times New Roman" w:cs="Times New Roman"/>
        </w:rPr>
        <w:t>they</w:t>
      </w:r>
      <w:r w:rsidR="00370E76" w:rsidRPr="00F11EFB">
        <w:rPr>
          <w:rFonts w:ascii="Times New Roman" w:hAnsi="Times New Roman" w:cs="Times New Roman"/>
        </w:rPr>
        <w:t xml:space="preserve"> </w:t>
      </w:r>
      <w:r w:rsidRPr="00F11EFB">
        <w:rPr>
          <w:rFonts w:ascii="Times New Roman" w:hAnsi="Times New Roman" w:cs="Times New Roman"/>
        </w:rPr>
        <w:t>possess</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housing</w:t>
      </w:r>
      <w:r w:rsidR="00370E76" w:rsidRPr="00F11EFB">
        <w:rPr>
          <w:rFonts w:ascii="Times New Roman" w:hAnsi="Times New Roman" w:cs="Times New Roman"/>
        </w:rPr>
        <w:t xml:space="preserve"> </w:t>
      </w:r>
      <w:r w:rsidRPr="00F11EFB">
        <w:rPr>
          <w:rFonts w:ascii="Times New Roman" w:hAnsi="Times New Roman" w:cs="Times New Roman"/>
        </w:rPr>
        <w:t>voucher.</w:t>
      </w:r>
      <w:r w:rsidR="00370E76" w:rsidRPr="00F11EFB">
        <w:rPr>
          <w:rFonts w:ascii="Times New Roman" w:hAnsi="Times New Roman" w:cs="Times New Roman"/>
        </w:rPr>
        <w:t xml:space="preserve"> </w:t>
      </w:r>
      <w:r w:rsidRPr="00F11EFB">
        <w:rPr>
          <w:rFonts w:ascii="Times New Roman" w:hAnsi="Times New Roman" w:cs="Times New Roman"/>
        </w:rPr>
        <w:t>Additionally,</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authors</w:t>
      </w:r>
      <w:r w:rsidR="00370E76" w:rsidRPr="00F11EFB">
        <w:rPr>
          <w:rFonts w:ascii="Times New Roman" w:hAnsi="Times New Roman" w:cs="Times New Roman"/>
        </w:rPr>
        <w:t xml:space="preserve"> </w:t>
      </w:r>
      <w:r w:rsidRPr="00F11EFB">
        <w:rPr>
          <w:rFonts w:ascii="Times New Roman" w:hAnsi="Times New Roman" w:cs="Times New Roman"/>
        </w:rPr>
        <w:t>call</w:t>
      </w:r>
      <w:r w:rsidR="00370E76" w:rsidRPr="00F11EFB">
        <w:rPr>
          <w:rFonts w:ascii="Times New Roman" w:hAnsi="Times New Roman" w:cs="Times New Roman"/>
        </w:rPr>
        <w:t xml:space="preserve"> </w:t>
      </w:r>
      <w:r w:rsidRPr="00F11EFB">
        <w:rPr>
          <w:rFonts w:ascii="Times New Roman" w:hAnsi="Times New Roman" w:cs="Times New Roman"/>
        </w:rPr>
        <w:t>for</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elimination</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exclusionary</w:t>
      </w:r>
      <w:r w:rsidR="00370E76" w:rsidRPr="00F11EFB">
        <w:rPr>
          <w:rFonts w:ascii="Times New Roman" w:hAnsi="Times New Roman" w:cs="Times New Roman"/>
        </w:rPr>
        <w:t xml:space="preserve"> </w:t>
      </w:r>
      <w:r w:rsidRPr="00F11EFB">
        <w:rPr>
          <w:rFonts w:ascii="Times New Roman" w:hAnsi="Times New Roman" w:cs="Times New Roman"/>
        </w:rPr>
        <w:t>zoning—</w:t>
      </w:r>
      <w:del w:id="2126" w:author="Author">
        <w:r w:rsidR="00370E76" w:rsidRPr="00F11EFB" w:rsidDel="00371016">
          <w:rPr>
            <w:rFonts w:ascii="Times New Roman" w:hAnsi="Times New Roman" w:cs="Times New Roman"/>
          </w:rPr>
          <w:delText xml:space="preserve"> </w:delText>
        </w:r>
      </w:del>
      <w:r w:rsidRPr="00F11EFB">
        <w:rPr>
          <w:rFonts w:ascii="Times New Roman" w:hAnsi="Times New Roman" w:cs="Times New Roman"/>
        </w:rPr>
        <w:t>“ranging</w:t>
      </w:r>
      <w:r w:rsidR="00370E76" w:rsidRPr="00F11EFB">
        <w:rPr>
          <w:rFonts w:ascii="Times New Roman" w:hAnsi="Times New Roman" w:cs="Times New Roman"/>
        </w:rPr>
        <w:t xml:space="preserve"> </w:t>
      </w:r>
      <w:r w:rsidRPr="00F11EFB">
        <w:rPr>
          <w:rFonts w:ascii="Times New Roman" w:hAnsi="Times New Roman" w:cs="Times New Roman"/>
        </w:rPr>
        <w:t>from</w:t>
      </w:r>
      <w:r w:rsidR="00370E76" w:rsidRPr="00F11EFB">
        <w:rPr>
          <w:rFonts w:ascii="Times New Roman" w:hAnsi="Times New Roman" w:cs="Times New Roman"/>
        </w:rPr>
        <w:t xml:space="preserve"> </w:t>
      </w:r>
      <w:r w:rsidRPr="00F11EFB">
        <w:rPr>
          <w:rFonts w:ascii="Times New Roman" w:hAnsi="Times New Roman" w:cs="Times New Roman"/>
        </w:rPr>
        <w:t>density</w:t>
      </w:r>
      <w:r w:rsidR="00370E76" w:rsidRPr="00F11EFB">
        <w:rPr>
          <w:rFonts w:ascii="Times New Roman" w:hAnsi="Times New Roman" w:cs="Times New Roman"/>
        </w:rPr>
        <w:t xml:space="preserve"> </w:t>
      </w:r>
      <w:r w:rsidRPr="00F11EFB">
        <w:rPr>
          <w:rFonts w:ascii="Times New Roman" w:hAnsi="Times New Roman" w:cs="Times New Roman"/>
        </w:rPr>
        <w:t>limits</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minimum</w:t>
      </w:r>
      <w:r w:rsidR="00370E76" w:rsidRPr="00F11EFB">
        <w:rPr>
          <w:rFonts w:ascii="Times New Roman" w:hAnsi="Times New Roman" w:cs="Times New Roman"/>
        </w:rPr>
        <w:t xml:space="preserve"> </w:t>
      </w:r>
      <w:r w:rsidRPr="00F11EFB">
        <w:rPr>
          <w:rFonts w:ascii="Times New Roman" w:hAnsi="Times New Roman" w:cs="Times New Roman"/>
        </w:rPr>
        <w:t>lot</w:t>
      </w:r>
      <w:r w:rsidR="00370E76" w:rsidRPr="00F11EFB">
        <w:rPr>
          <w:rFonts w:ascii="Times New Roman" w:hAnsi="Times New Roman" w:cs="Times New Roman"/>
        </w:rPr>
        <w:t xml:space="preserve"> </w:t>
      </w:r>
      <w:r w:rsidRPr="00F11EFB">
        <w:rPr>
          <w:rFonts w:ascii="Times New Roman" w:hAnsi="Times New Roman" w:cs="Times New Roman"/>
        </w:rPr>
        <w:t>size</w:t>
      </w:r>
      <w:r w:rsidR="00370E76" w:rsidRPr="00F11EFB">
        <w:rPr>
          <w:rFonts w:ascii="Times New Roman" w:hAnsi="Times New Roman" w:cs="Times New Roman"/>
        </w:rPr>
        <w:t xml:space="preserve"> </w:t>
      </w:r>
      <w:r w:rsidRPr="00F11EFB">
        <w:rPr>
          <w:rFonts w:ascii="Times New Roman" w:hAnsi="Times New Roman" w:cs="Times New Roman"/>
        </w:rPr>
        <w:t>requirements</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community</w:t>
      </w:r>
      <w:r w:rsidR="00370E76" w:rsidRPr="00F11EFB">
        <w:rPr>
          <w:rFonts w:ascii="Times New Roman" w:hAnsi="Times New Roman" w:cs="Times New Roman"/>
        </w:rPr>
        <w:t xml:space="preserve"> </w:t>
      </w:r>
      <w:r w:rsidRPr="00F11EFB">
        <w:rPr>
          <w:rFonts w:ascii="Times New Roman" w:hAnsi="Times New Roman" w:cs="Times New Roman"/>
        </w:rPr>
        <w:t>vetoes</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new</w:t>
      </w:r>
      <w:r w:rsidR="00370E76" w:rsidRPr="00F11EFB">
        <w:rPr>
          <w:rFonts w:ascii="Times New Roman" w:hAnsi="Times New Roman" w:cs="Times New Roman"/>
        </w:rPr>
        <w:t xml:space="preserve"> </w:t>
      </w:r>
      <w:r w:rsidRPr="00F11EFB">
        <w:rPr>
          <w:rFonts w:ascii="Times New Roman" w:hAnsi="Times New Roman" w:cs="Times New Roman"/>
        </w:rPr>
        <w:t>construction”—</w:t>
      </w:r>
      <w:ins w:id="2127" w:author="Author">
        <w:r w:rsidR="00371016">
          <w:rPr>
            <w:rFonts w:ascii="Times New Roman" w:hAnsi="Times New Roman" w:cs="Times New Roman"/>
          </w:rPr>
          <w:t>that</w:t>
        </w:r>
      </w:ins>
      <w:del w:id="2128" w:author="Author">
        <w:r w:rsidRPr="00F11EFB" w:rsidDel="00371016">
          <w:rPr>
            <w:rFonts w:ascii="Times New Roman" w:hAnsi="Times New Roman" w:cs="Times New Roman"/>
          </w:rPr>
          <w:delText>which</w:delText>
        </w:r>
      </w:del>
      <w:r w:rsidR="00370E76" w:rsidRPr="00F11EFB">
        <w:rPr>
          <w:rFonts w:ascii="Times New Roman" w:hAnsi="Times New Roman" w:cs="Times New Roman"/>
        </w:rPr>
        <w:t xml:space="preserve"> </w:t>
      </w:r>
      <w:r w:rsidRPr="00F11EFB">
        <w:rPr>
          <w:rFonts w:ascii="Times New Roman" w:hAnsi="Times New Roman" w:cs="Times New Roman"/>
        </w:rPr>
        <w:t>limit</w:t>
      </w:r>
      <w:r w:rsidR="00370E76" w:rsidRPr="00F11EFB">
        <w:rPr>
          <w:rFonts w:ascii="Times New Roman" w:hAnsi="Times New Roman" w:cs="Times New Roman"/>
        </w:rPr>
        <w:t xml:space="preserve"> </w:t>
      </w:r>
      <w:r w:rsidRPr="00F11EFB">
        <w:rPr>
          <w:rFonts w:ascii="Times New Roman" w:hAnsi="Times New Roman" w:cs="Times New Roman"/>
        </w:rPr>
        <w:t>affordable</w:t>
      </w:r>
      <w:r w:rsidR="00370E76" w:rsidRPr="00F11EFB">
        <w:rPr>
          <w:rFonts w:ascii="Times New Roman" w:hAnsi="Times New Roman" w:cs="Times New Roman"/>
        </w:rPr>
        <w:t xml:space="preserve"> </w:t>
      </w:r>
      <w:r w:rsidRPr="00F11EFB">
        <w:rPr>
          <w:rFonts w:ascii="Times New Roman" w:hAnsi="Times New Roman" w:cs="Times New Roman"/>
        </w:rPr>
        <w:t>housing</w:t>
      </w:r>
      <w:r w:rsidR="00370E76" w:rsidRPr="00F11EFB">
        <w:rPr>
          <w:rFonts w:ascii="Times New Roman" w:hAnsi="Times New Roman" w:cs="Times New Roman"/>
        </w:rPr>
        <w:t xml:space="preserve"> </w:t>
      </w:r>
      <w:r w:rsidRPr="00F11EFB">
        <w:rPr>
          <w:rFonts w:ascii="Times New Roman" w:hAnsi="Times New Roman" w:cs="Times New Roman"/>
        </w:rPr>
        <w:t>construction</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increase</w:t>
      </w:r>
      <w:r w:rsidR="00370E76" w:rsidRPr="00F11EFB">
        <w:rPr>
          <w:rFonts w:ascii="Times New Roman" w:hAnsi="Times New Roman" w:cs="Times New Roman"/>
        </w:rPr>
        <w:t xml:space="preserve"> </w:t>
      </w:r>
      <w:r w:rsidRPr="00F11EFB">
        <w:rPr>
          <w:rFonts w:ascii="Times New Roman" w:hAnsi="Times New Roman" w:cs="Times New Roman"/>
        </w:rPr>
        <w:t>racial</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economic</w:t>
      </w:r>
      <w:r w:rsidR="00370E76" w:rsidRPr="00F11EFB">
        <w:rPr>
          <w:rFonts w:ascii="Times New Roman" w:hAnsi="Times New Roman" w:cs="Times New Roman"/>
        </w:rPr>
        <w:t xml:space="preserve"> </w:t>
      </w:r>
      <w:r w:rsidRPr="00F11EFB">
        <w:rPr>
          <w:rFonts w:ascii="Times New Roman" w:hAnsi="Times New Roman" w:cs="Times New Roman"/>
        </w:rPr>
        <w:t>segregation.</w:t>
      </w:r>
    </w:p>
    <w:p w14:paraId="05C885A2" w14:textId="7498585A" w:rsidR="00B8594F" w:rsidRPr="00F11EFB" w:rsidDel="00371016" w:rsidRDefault="00370E76" w:rsidP="008C5655">
      <w:pPr>
        <w:ind w:right="4"/>
        <w:contextualSpacing/>
        <w:rPr>
          <w:del w:id="2129" w:author="Author"/>
          <w:rFonts w:ascii="Times New Roman" w:hAnsi="Times New Roman" w:cs="Times New Roman"/>
        </w:rPr>
      </w:pPr>
      <w:del w:id="2130" w:author="Author">
        <w:r w:rsidRPr="00F11EFB" w:rsidDel="00371016">
          <w:rPr>
            <w:rFonts w:ascii="Times New Roman" w:hAnsi="Times New Roman" w:cs="Times New Roman"/>
          </w:rPr>
          <w:delText xml:space="preserve"> </w:delText>
        </w:r>
      </w:del>
      <w:r w:rsidR="00B8594F" w:rsidRPr="00F11EFB">
        <w:rPr>
          <w:rFonts w:ascii="Times New Roman" w:hAnsi="Times New Roman" w:cs="Times New Roman"/>
        </w:rPr>
        <w:t>But</w:t>
      </w:r>
      <w:r w:rsidRPr="00F11EFB">
        <w:rPr>
          <w:rFonts w:ascii="Times New Roman" w:hAnsi="Times New Roman" w:cs="Times New Roman"/>
        </w:rPr>
        <w:t xml:space="preserve"> </w:t>
      </w:r>
      <w:r w:rsidR="00B8594F" w:rsidRPr="00F11EFB">
        <w:rPr>
          <w:rFonts w:ascii="Times New Roman" w:hAnsi="Times New Roman" w:cs="Times New Roman"/>
        </w:rPr>
        <w:t>not</w:t>
      </w:r>
      <w:r w:rsidRPr="00F11EFB">
        <w:rPr>
          <w:rFonts w:ascii="Times New Roman" w:hAnsi="Times New Roman" w:cs="Times New Roman"/>
        </w:rPr>
        <w:t xml:space="preserve"> </w:t>
      </w:r>
      <w:r w:rsidR="00B8594F" w:rsidRPr="00F11EFB">
        <w:rPr>
          <w:rFonts w:ascii="Times New Roman" w:hAnsi="Times New Roman" w:cs="Times New Roman"/>
        </w:rPr>
        <w:t>every</w:t>
      </w:r>
      <w:r w:rsidRPr="00F11EFB">
        <w:rPr>
          <w:rFonts w:ascii="Times New Roman" w:hAnsi="Times New Roman" w:cs="Times New Roman"/>
        </w:rPr>
        <w:t xml:space="preserve"> </w:t>
      </w:r>
      <w:r w:rsidR="00B8594F" w:rsidRPr="00F11EFB">
        <w:rPr>
          <w:rFonts w:ascii="Times New Roman" w:hAnsi="Times New Roman" w:cs="Times New Roman"/>
        </w:rPr>
        <w:t>family</w:t>
      </w:r>
      <w:r w:rsidRPr="00F11EFB">
        <w:rPr>
          <w:rFonts w:ascii="Times New Roman" w:hAnsi="Times New Roman" w:cs="Times New Roman"/>
        </w:rPr>
        <w:t xml:space="preserve"> </w:t>
      </w:r>
      <w:r w:rsidR="00B8594F" w:rsidRPr="00F11EFB">
        <w:rPr>
          <w:rFonts w:ascii="Times New Roman" w:hAnsi="Times New Roman" w:cs="Times New Roman"/>
        </w:rPr>
        <w:t>is</w:t>
      </w:r>
      <w:r w:rsidRPr="00F11EFB">
        <w:rPr>
          <w:rFonts w:ascii="Times New Roman" w:hAnsi="Times New Roman" w:cs="Times New Roman"/>
        </w:rPr>
        <w:t xml:space="preserve"> </w:t>
      </w:r>
      <w:r w:rsidR="00B8594F" w:rsidRPr="00F11EFB">
        <w:rPr>
          <w:rFonts w:ascii="Times New Roman" w:hAnsi="Times New Roman" w:cs="Times New Roman"/>
        </w:rPr>
        <w:t>going</w:t>
      </w:r>
      <w:r w:rsidRPr="00F11EFB">
        <w:rPr>
          <w:rFonts w:ascii="Times New Roman" w:hAnsi="Times New Roman" w:cs="Times New Roman"/>
        </w:rPr>
        <w:t xml:space="preserve"> </w:t>
      </w:r>
      <w:r w:rsidR="00B8594F" w:rsidRPr="00F11EFB">
        <w:rPr>
          <w:rFonts w:ascii="Times New Roman" w:hAnsi="Times New Roman" w:cs="Times New Roman"/>
        </w:rPr>
        <w:t>to</w:t>
      </w:r>
      <w:r w:rsidRPr="00F11EFB">
        <w:rPr>
          <w:rFonts w:ascii="Times New Roman" w:hAnsi="Times New Roman" w:cs="Times New Roman"/>
        </w:rPr>
        <w:t xml:space="preserve"> </w:t>
      </w:r>
      <w:r w:rsidR="00B8594F" w:rsidRPr="00F11EFB">
        <w:rPr>
          <w:rFonts w:ascii="Times New Roman" w:hAnsi="Times New Roman" w:cs="Times New Roman"/>
        </w:rPr>
        <w:t>be</w:t>
      </w:r>
      <w:r w:rsidRPr="00F11EFB">
        <w:rPr>
          <w:rFonts w:ascii="Times New Roman" w:hAnsi="Times New Roman" w:cs="Times New Roman"/>
        </w:rPr>
        <w:t xml:space="preserve"> </w:t>
      </w:r>
      <w:r w:rsidR="00B8594F" w:rsidRPr="00F11EFB">
        <w:rPr>
          <w:rFonts w:ascii="Times New Roman" w:hAnsi="Times New Roman" w:cs="Times New Roman"/>
        </w:rPr>
        <w:t>able</w:t>
      </w:r>
      <w:r w:rsidRPr="00F11EFB">
        <w:rPr>
          <w:rFonts w:ascii="Times New Roman" w:hAnsi="Times New Roman" w:cs="Times New Roman"/>
        </w:rPr>
        <w:t xml:space="preserve"> </w:t>
      </w:r>
      <w:r w:rsidR="00B8594F" w:rsidRPr="00F11EFB">
        <w:rPr>
          <w:rFonts w:ascii="Times New Roman" w:hAnsi="Times New Roman" w:cs="Times New Roman"/>
        </w:rPr>
        <w:t>to</w:t>
      </w:r>
      <w:r w:rsidRPr="00F11EFB">
        <w:rPr>
          <w:rFonts w:ascii="Times New Roman" w:hAnsi="Times New Roman" w:cs="Times New Roman"/>
        </w:rPr>
        <w:t xml:space="preserve"> </w:t>
      </w:r>
      <w:r w:rsidR="00B8594F" w:rsidRPr="00F11EFB">
        <w:rPr>
          <w:rFonts w:ascii="Times New Roman" w:hAnsi="Times New Roman" w:cs="Times New Roman"/>
        </w:rPr>
        <w:t>move</w:t>
      </w:r>
      <w:r w:rsidRPr="00F11EFB">
        <w:rPr>
          <w:rFonts w:ascii="Times New Roman" w:hAnsi="Times New Roman" w:cs="Times New Roman"/>
        </w:rPr>
        <w:t xml:space="preserve"> </w:t>
      </w:r>
      <w:r w:rsidR="00B8594F" w:rsidRPr="00F11EFB">
        <w:rPr>
          <w:rFonts w:ascii="Times New Roman" w:hAnsi="Times New Roman" w:cs="Times New Roman"/>
        </w:rPr>
        <w:t>to</w:t>
      </w:r>
      <w:r w:rsidRPr="00F11EFB">
        <w:rPr>
          <w:rFonts w:ascii="Times New Roman" w:hAnsi="Times New Roman" w:cs="Times New Roman"/>
        </w:rPr>
        <w:t xml:space="preserve"> </w:t>
      </w:r>
      <w:r w:rsidR="00B8594F" w:rsidRPr="00F11EFB">
        <w:rPr>
          <w:rFonts w:ascii="Times New Roman" w:hAnsi="Times New Roman" w:cs="Times New Roman"/>
        </w:rPr>
        <w:t>a</w:t>
      </w:r>
      <w:r w:rsidRPr="00F11EFB">
        <w:rPr>
          <w:rFonts w:ascii="Times New Roman" w:hAnsi="Times New Roman" w:cs="Times New Roman"/>
        </w:rPr>
        <w:t xml:space="preserve"> </w:t>
      </w:r>
      <w:r w:rsidR="00B8594F" w:rsidRPr="00F11EFB">
        <w:rPr>
          <w:rFonts w:ascii="Times New Roman" w:hAnsi="Times New Roman" w:cs="Times New Roman"/>
        </w:rPr>
        <w:t>high-opportunity</w:t>
      </w:r>
      <w:r w:rsidRPr="00F11EFB">
        <w:rPr>
          <w:rFonts w:ascii="Times New Roman" w:hAnsi="Times New Roman" w:cs="Times New Roman"/>
        </w:rPr>
        <w:t xml:space="preserve"> </w:t>
      </w:r>
      <w:r w:rsidR="00B8594F" w:rsidRPr="00F11EFB">
        <w:rPr>
          <w:rFonts w:ascii="Times New Roman" w:hAnsi="Times New Roman" w:cs="Times New Roman"/>
        </w:rPr>
        <w:t>neighborhood.</w:t>
      </w:r>
      <w:r w:rsidRPr="00F11EFB">
        <w:rPr>
          <w:rFonts w:ascii="Times New Roman" w:hAnsi="Times New Roman" w:cs="Times New Roman"/>
        </w:rPr>
        <w:t xml:space="preserve"> </w:t>
      </w:r>
      <w:r w:rsidR="00B8594F" w:rsidRPr="00F11EFB">
        <w:rPr>
          <w:rFonts w:ascii="Times New Roman" w:hAnsi="Times New Roman" w:cs="Times New Roman"/>
        </w:rPr>
        <w:t>Secretary</w:t>
      </w:r>
      <w:r w:rsidRPr="00F11EFB">
        <w:rPr>
          <w:rFonts w:ascii="Times New Roman" w:hAnsi="Times New Roman" w:cs="Times New Roman"/>
        </w:rPr>
        <w:t xml:space="preserve"> </w:t>
      </w:r>
      <w:r w:rsidR="00B8594F" w:rsidRPr="00F11EFB">
        <w:rPr>
          <w:rFonts w:ascii="Times New Roman" w:hAnsi="Times New Roman" w:cs="Times New Roman"/>
        </w:rPr>
        <w:t>Castro</w:t>
      </w:r>
      <w:r w:rsidRPr="00F11EFB">
        <w:rPr>
          <w:rFonts w:ascii="Times New Roman" w:hAnsi="Times New Roman" w:cs="Times New Roman"/>
        </w:rPr>
        <w:t xml:space="preserve"> </w:t>
      </w:r>
      <w:r w:rsidR="00B8594F" w:rsidRPr="00F11EFB">
        <w:rPr>
          <w:rFonts w:ascii="Times New Roman" w:hAnsi="Times New Roman" w:cs="Times New Roman"/>
        </w:rPr>
        <w:t>and</w:t>
      </w:r>
      <w:r w:rsidRPr="00F11EFB">
        <w:rPr>
          <w:rFonts w:ascii="Times New Roman" w:hAnsi="Times New Roman" w:cs="Times New Roman"/>
        </w:rPr>
        <w:t xml:space="preserve"> </w:t>
      </w:r>
      <w:r w:rsidR="00B8594F" w:rsidRPr="00F11EFB">
        <w:rPr>
          <w:rFonts w:ascii="Times New Roman" w:hAnsi="Times New Roman" w:cs="Times New Roman"/>
        </w:rPr>
        <w:t>the</w:t>
      </w:r>
      <w:r w:rsidRPr="00F11EFB">
        <w:rPr>
          <w:rFonts w:ascii="Times New Roman" w:hAnsi="Times New Roman" w:cs="Times New Roman"/>
        </w:rPr>
        <w:t xml:space="preserve"> </w:t>
      </w:r>
      <w:r w:rsidR="00B8594F" w:rsidRPr="00F11EFB">
        <w:rPr>
          <w:rFonts w:ascii="Times New Roman" w:hAnsi="Times New Roman" w:cs="Times New Roman"/>
        </w:rPr>
        <w:t>report’s</w:t>
      </w:r>
      <w:r w:rsidRPr="00F11EFB">
        <w:rPr>
          <w:rFonts w:ascii="Times New Roman" w:hAnsi="Times New Roman" w:cs="Times New Roman"/>
        </w:rPr>
        <w:t xml:space="preserve"> </w:t>
      </w:r>
      <w:r w:rsidR="00B8594F" w:rsidRPr="00F11EFB">
        <w:rPr>
          <w:rFonts w:ascii="Times New Roman" w:hAnsi="Times New Roman" w:cs="Times New Roman"/>
        </w:rPr>
        <w:t>co</w:t>
      </w:r>
      <w:del w:id="2131" w:author="Author">
        <w:r w:rsidR="00B8594F" w:rsidRPr="00F11EFB" w:rsidDel="00371016">
          <w:rPr>
            <w:rFonts w:ascii="Times New Roman" w:hAnsi="Times New Roman" w:cs="Times New Roman"/>
          </w:rPr>
          <w:delText>-</w:delText>
        </w:r>
      </w:del>
      <w:r w:rsidR="00B8594F" w:rsidRPr="00F11EFB">
        <w:rPr>
          <w:rFonts w:ascii="Times New Roman" w:hAnsi="Times New Roman" w:cs="Times New Roman"/>
        </w:rPr>
        <w:t>authors</w:t>
      </w:r>
      <w:r w:rsidRPr="00F11EFB">
        <w:rPr>
          <w:rFonts w:ascii="Times New Roman" w:hAnsi="Times New Roman" w:cs="Times New Roman"/>
        </w:rPr>
        <w:t xml:space="preserve"> </w:t>
      </w:r>
      <w:r w:rsidR="00B8594F" w:rsidRPr="00F11EFB">
        <w:rPr>
          <w:rFonts w:ascii="Times New Roman" w:hAnsi="Times New Roman" w:cs="Times New Roman"/>
        </w:rPr>
        <w:t>point</w:t>
      </w:r>
      <w:r w:rsidRPr="00F11EFB">
        <w:rPr>
          <w:rFonts w:ascii="Times New Roman" w:hAnsi="Times New Roman" w:cs="Times New Roman"/>
        </w:rPr>
        <w:t xml:space="preserve"> </w:t>
      </w:r>
      <w:r w:rsidR="00B8594F" w:rsidRPr="00F11EFB">
        <w:rPr>
          <w:rFonts w:ascii="Times New Roman" w:hAnsi="Times New Roman" w:cs="Times New Roman"/>
        </w:rPr>
        <w:t>to</w:t>
      </w:r>
      <w:r w:rsidRPr="00F11EFB">
        <w:rPr>
          <w:rFonts w:ascii="Times New Roman" w:hAnsi="Times New Roman" w:cs="Times New Roman"/>
        </w:rPr>
        <w:t xml:space="preserve"> </w:t>
      </w:r>
      <w:r w:rsidR="00B8594F" w:rsidRPr="00F11EFB">
        <w:rPr>
          <w:rFonts w:ascii="Times New Roman" w:hAnsi="Times New Roman" w:cs="Times New Roman"/>
        </w:rPr>
        <w:t>the</w:t>
      </w:r>
      <w:r w:rsidRPr="00F11EFB">
        <w:rPr>
          <w:rFonts w:ascii="Times New Roman" w:hAnsi="Times New Roman" w:cs="Times New Roman"/>
        </w:rPr>
        <w:t xml:space="preserve"> </w:t>
      </w:r>
      <w:r w:rsidR="00B8594F" w:rsidRPr="00F11EFB">
        <w:rPr>
          <w:rFonts w:ascii="Times New Roman" w:hAnsi="Times New Roman" w:cs="Times New Roman"/>
        </w:rPr>
        <w:t>Obama</w:t>
      </w:r>
      <w:r w:rsidRPr="00F11EFB">
        <w:rPr>
          <w:rFonts w:ascii="Times New Roman" w:hAnsi="Times New Roman" w:cs="Times New Roman"/>
        </w:rPr>
        <w:t xml:space="preserve"> </w:t>
      </w:r>
      <w:ins w:id="2132" w:author="Author">
        <w:r w:rsidR="00371016">
          <w:rPr>
            <w:rFonts w:ascii="Times New Roman" w:hAnsi="Times New Roman" w:cs="Times New Roman"/>
          </w:rPr>
          <w:t>a</w:t>
        </w:r>
      </w:ins>
      <w:del w:id="2133" w:author="Author">
        <w:r w:rsidR="00B8594F" w:rsidRPr="00F11EFB" w:rsidDel="00371016">
          <w:rPr>
            <w:rFonts w:ascii="Times New Roman" w:hAnsi="Times New Roman" w:cs="Times New Roman"/>
          </w:rPr>
          <w:delText>A</w:delText>
        </w:r>
      </w:del>
      <w:r w:rsidR="00B8594F" w:rsidRPr="00F11EFB">
        <w:rPr>
          <w:rFonts w:ascii="Times New Roman" w:hAnsi="Times New Roman" w:cs="Times New Roman"/>
        </w:rPr>
        <w:t>dministration’s</w:t>
      </w:r>
      <w:r w:rsidRPr="00F11EFB">
        <w:rPr>
          <w:rFonts w:ascii="Times New Roman" w:hAnsi="Times New Roman" w:cs="Times New Roman"/>
        </w:rPr>
        <w:t xml:space="preserve"> </w:t>
      </w:r>
      <w:r w:rsidR="00B8594F" w:rsidRPr="00F11EFB">
        <w:rPr>
          <w:rFonts w:ascii="Times New Roman" w:hAnsi="Times New Roman" w:cs="Times New Roman"/>
        </w:rPr>
        <w:t>Promise</w:t>
      </w:r>
      <w:r w:rsidRPr="00F11EFB">
        <w:rPr>
          <w:rFonts w:ascii="Times New Roman" w:hAnsi="Times New Roman" w:cs="Times New Roman"/>
        </w:rPr>
        <w:t xml:space="preserve"> </w:t>
      </w:r>
      <w:r w:rsidR="00B8594F" w:rsidRPr="00F11EFB">
        <w:rPr>
          <w:rFonts w:ascii="Times New Roman" w:hAnsi="Times New Roman" w:cs="Times New Roman"/>
        </w:rPr>
        <w:t>Zone</w:t>
      </w:r>
      <w:r w:rsidRPr="00F11EFB">
        <w:rPr>
          <w:rFonts w:ascii="Times New Roman" w:hAnsi="Times New Roman" w:cs="Times New Roman"/>
        </w:rPr>
        <w:t xml:space="preserve"> </w:t>
      </w:r>
      <w:r w:rsidR="00B8594F" w:rsidRPr="00F11EFB">
        <w:rPr>
          <w:rFonts w:ascii="Times New Roman" w:hAnsi="Times New Roman" w:cs="Times New Roman"/>
        </w:rPr>
        <w:t>model</w:t>
      </w:r>
      <w:r w:rsidRPr="00F11EFB">
        <w:rPr>
          <w:rFonts w:ascii="Times New Roman" w:hAnsi="Times New Roman" w:cs="Times New Roman"/>
        </w:rPr>
        <w:t xml:space="preserve"> </w:t>
      </w:r>
      <w:r w:rsidR="00B8594F" w:rsidRPr="00F11EFB">
        <w:rPr>
          <w:rFonts w:ascii="Times New Roman" w:hAnsi="Times New Roman" w:cs="Times New Roman"/>
        </w:rPr>
        <w:t>as</w:t>
      </w:r>
      <w:r w:rsidRPr="00F11EFB">
        <w:rPr>
          <w:rFonts w:ascii="Times New Roman" w:hAnsi="Times New Roman" w:cs="Times New Roman"/>
        </w:rPr>
        <w:t xml:space="preserve"> </w:t>
      </w:r>
      <w:r w:rsidR="00B8594F" w:rsidRPr="00F11EFB">
        <w:rPr>
          <w:rFonts w:ascii="Times New Roman" w:hAnsi="Times New Roman" w:cs="Times New Roman"/>
        </w:rPr>
        <w:t>one</w:t>
      </w:r>
      <w:r w:rsidRPr="00F11EFB">
        <w:rPr>
          <w:rFonts w:ascii="Times New Roman" w:hAnsi="Times New Roman" w:cs="Times New Roman"/>
        </w:rPr>
        <w:t xml:space="preserve"> </w:t>
      </w:r>
      <w:r w:rsidR="00B8594F" w:rsidRPr="00F11EFB">
        <w:rPr>
          <w:rFonts w:ascii="Times New Roman" w:hAnsi="Times New Roman" w:cs="Times New Roman"/>
        </w:rPr>
        <w:t>way</w:t>
      </w:r>
      <w:r w:rsidRPr="00F11EFB">
        <w:rPr>
          <w:rFonts w:ascii="Times New Roman" w:hAnsi="Times New Roman" w:cs="Times New Roman"/>
        </w:rPr>
        <w:t xml:space="preserve"> </w:t>
      </w:r>
      <w:r w:rsidR="00B8594F" w:rsidRPr="00F11EFB">
        <w:rPr>
          <w:rFonts w:ascii="Times New Roman" w:hAnsi="Times New Roman" w:cs="Times New Roman"/>
        </w:rPr>
        <w:t>to</w:t>
      </w:r>
      <w:r w:rsidRPr="00F11EFB">
        <w:rPr>
          <w:rFonts w:ascii="Times New Roman" w:hAnsi="Times New Roman" w:cs="Times New Roman"/>
        </w:rPr>
        <w:t xml:space="preserve"> </w:t>
      </w:r>
      <w:ins w:id="2134" w:author="Author">
        <w:r w:rsidR="00371016">
          <w:rPr>
            <w:rFonts w:ascii="Times New Roman" w:hAnsi="Times New Roman" w:cs="Times New Roman"/>
          </w:rPr>
          <w:t>accomplish this goal</w:t>
        </w:r>
      </w:ins>
      <w:del w:id="2135" w:author="Author">
        <w:r w:rsidR="00B8594F" w:rsidRPr="00F11EFB" w:rsidDel="00371016">
          <w:rPr>
            <w:rFonts w:ascii="Times New Roman" w:hAnsi="Times New Roman" w:cs="Times New Roman"/>
          </w:rPr>
          <w:delText>do</w:delText>
        </w:r>
        <w:r w:rsidRPr="00F11EFB" w:rsidDel="00371016">
          <w:rPr>
            <w:rFonts w:ascii="Times New Roman" w:hAnsi="Times New Roman" w:cs="Times New Roman"/>
          </w:rPr>
          <w:delText xml:space="preserve"> </w:delText>
        </w:r>
        <w:r w:rsidR="00B8594F" w:rsidRPr="00F11EFB" w:rsidDel="00371016">
          <w:rPr>
            <w:rFonts w:ascii="Times New Roman" w:hAnsi="Times New Roman" w:cs="Times New Roman"/>
          </w:rPr>
          <w:delText>that</w:delText>
        </w:r>
      </w:del>
      <w:r w:rsidR="00B8594F" w:rsidRPr="00F11EFB">
        <w:rPr>
          <w:rFonts w:ascii="Times New Roman" w:hAnsi="Times New Roman" w:cs="Times New Roman"/>
        </w:rPr>
        <w:t>.</w:t>
      </w:r>
      <w:r w:rsidRPr="00F11EFB">
        <w:rPr>
          <w:rFonts w:ascii="Times New Roman" w:hAnsi="Times New Roman" w:cs="Times New Roman"/>
        </w:rPr>
        <w:t xml:space="preserve"> </w:t>
      </w:r>
      <w:r w:rsidR="00B8594F" w:rsidRPr="00F11EFB">
        <w:rPr>
          <w:rFonts w:ascii="Times New Roman" w:hAnsi="Times New Roman" w:cs="Times New Roman"/>
        </w:rPr>
        <w:t>The</w:t>
      </w:r>
      <w:r w:rsidRPr="00F11EFB">
        <w:rPr>
          <w:rFonts w:ascii="Times New Roman" w:hAnsi="Times New Roman" w:cs="Times New Roman"/>
        </w:rPr>
        <w:t xml:space="preserve"> </w:t>
      </w:r>
      <w:r w:rsidR="00B8594F" w:rsidRPr="00F11EFB">
        <w:rPr>
          <w:rFonts w:ascii="Times New Roman" w:hAnsi="Times New Roman" w:cs="Times New Roman"/>
        </w:rPr>
        <w:t>initiative</w:t>
      </w:r>
      <w:r w:rsidRPr="00F11EFB">
        <w:rPr>
          <w:rFonts w:ascii="Times New Roman" w:hAnsi="Times New Roman" w:cs="Times New Roman"/>
        </w:rPr>
        <w:t xml:space="preserve"> </w:t>
      </w:r>
      <w:r w:rsidR="00B8594F" w:rsidRPr="00F11EFB">
        <w:rPr>
          <w:rFonts w:ascii="Times New Roman" w:hAnsi="Times New Roman" w:cs="Times New Roman"/>
        </w:rPr>
        <w:t>aims</w:t>
      </w:r>
      <w:r w:rsidRPr="00F11EFB">
        <w:rPr>
          <w:rFonts w:ascii="Times New Roman" w:hAnsi="Times New Roman" w:cs="Times New Roman"/>
        </w:rPr>
        <w:t xml:space="preserve"> </w:t>
      </w:r>
      <w:r w:rsidR="00B8594F" w:rsidRPr="00F11EFB">
        <w:rPr>
          <w:rFonts w:ascii="Times New Roman" w:hAnsi="Times New Roman" w:cs="Times New Roman"/>
        </w:rPr>
        <w:t>to</w:t>
      </w:r>
      <w:r w:rsidRPr="00F11EFB">
        <w:rPr>
          <w:rFonts w:ascii="Times New Roman" w:hAnsi="Times New Roman" w:cs="Times New Roman"/>
        </w:rPr>
        <w:t xml:space="preserve"> </w:t>
      </w:r>
      <w:r w:rsidR="00B8594F" w:rsidRPr="00F11EFB">
        <w:rPr>
          <w:rFonts w:ascii="Times New Roman" w:hAnsi="Times New Roman" w:cs="Times New Roman"/>
        </w:rPr>
        <w:t>revitalize</w:t>
      </w:r>
      <w:r w:rsidRPr="00F11EFB">
        <w:rPr>
          <w:rFonts w:ascii="Times New Roman" w:hAnsi="Times New Roman" w:cs="Times New Roman"/>
        </w:rPr>
        <w:t xml:space="preserve"> </w:t>
      </w:r>
      <w:r w:rsidR="00B8594F" w:rsidRPr="00F11EFB">
        <w:rPr>
          <w:rFonts w:ascii="Times New Roman" w:hAnsi="Times New Roman" w:cs="Times New Roman"/>
        </w:rPr>
        <w:t>high-poverty</w:t>
      </w:r>
      <w:r w:rsidRPr="00F11EFB">
        <w:rPr>
          <w:rFonts w:ascii="Times New Roman" w:hAnsi="Times New Roman" w:cs="Times New Roman"/>
        </w:rPr>
        <w:t xml:space="preserve"> </w:t>
      </w:r>
      <w:r w:rsidR="00B8594F" w:rsidRPr="00F11EFB">
        <w:rPr>
          <w:rFonts w:ascii="Times New Roman" w:hAnsi="Times New Roman" w:cs="Times New Roman"/>
        </w:rPr>
        <w:t>communities</w:t>
      </w:r>
      <w:r w:rsidRPr="00F11EFB">
        <w:rPr>
          <w:rFonts w:ascii="Times New Roman" w:hAnsi="Times New Roman" w:cs="Times New Roman"/>
        </w:rPr>
        <w:t xml:space="preserve"> </w:t>
      </w:r>
      <w:r w:rsidR="00B8594F" w:rsidRPr="00F11EFB">
        <w:rPr>
          <w:rFonts w:ascii="Times New Roman" w:hAnsi="Times New Roman" w:cs="Times New Roman"/>
        </w:rPr>
        <w:t>through</w:t>
      </w:r>
      <w:r w:rsidRPr="00F11EFB">
        <w:rPr>
          <w:rFonts w:ascii="Times New Roman" w:hAnsi="Times New Roman" w:cs="Times New Roman"/>
        </w:rPr>
        <w:t xml:space="preserve"> </w:t>
      </w:r>
      <w:r w:rsidR="00B8594F" w:rsidRPr="00F11EFB">
        <w:rPr>
          <w:rFonts w:ascii="Times New Roman" w:hAnsi="Times New Roman" w:cs="Times New Roman"/>
        </w:rPr>
        <w:t>comprehensive,</w:t>
      </w:r>
      <w:r w:rsidRPr="00F11EFB">
        <w:rPr>
          <w:rFonts w:ascii="Times New Roman" w:hAnsi="Times New Roman" w:cs="Times New Roman"/>
        </w:rPr>
        <w:t xml:space="preserve"> </w:t>
      </w:r>
      <w:r w:rsidR="00B8594F" w:rsidRPr="00F11EFB">
        <w:rPr>
          <w:rFonts w:ascii="Times New Roman" w:hAnsi="Times New Roman" w:cs="Times New Roman"/>
        </w:rPr>
        <w:t>evidence-based</w:t>
      </w:r>
      <w:r w:rsidRPr="00F11EFB">
        <w:rPr>
          <w:rFonts w:ascii="Times New Roman" w:hAnsi="Times New Roman" w:cs="Times New Roman"/>
        </w:rPr>
        <w:t xml:space="preserve"> </w:t>
      </w:r>
      <w:r w:rsidR="00B8594F" w:rsidRPr="00F11EFB">
        <w:rPr>
          <w:rFonts w:ascii="Times New Roman" w:hAnsi="Times New Roman" w:cs="Times New Roman"/>
        </w:rPr>
        <w:t>strategies</w:t>
      </w:r>
      <w:r w:rsidRPr="00F11EFB">
        <w:rPr>
          <w:rFonts w:ascii="Times New Roman" w:hAnsi="Times New Roman" w:cs="Times New Roman"/>
        </w:rPr>
        <w:t xml:space="preserve"> </w:t>
      </w:r>
      <w:r w:rsidR="00B8594F" w:rsidRPr="00F11EFB">
        <w:rPr>
          <w:rFonts w:ascii="Times New Roman" w:hAnsi="Times New Roman" w:cs="Times New Roman"/>
        </w:rPr>
        <w:t>that</w:t>
      </w:r>
      <w:r w:rsidRPr="00F11EFB">
        <w:rPr>
          <w:rFonts w:ascii="Times New Roman" w:hAnsi="Times New Roman" w:cs="Times New Roman"/>
        </w:rPr>
        <w:t xml:space="preserve"> </w:t>
      </w:r>
      <w:r w:rsidR="00B8594F" w:rsidRPr="00F11EFB">
        <w:rPr>
          <w:rFonts w:ascii="Times New Roman" w:hAnsi="Times New Roman" w:cs="Times New Roman"/>
        </w:rPr>
        <w:t>break</w:t>
      </w:r>
      <w:r w:rsidRPr="00F11EFB">
        <w:rPr>
          <w:rFonts w:ascii="Times New Roman" w:hAnsi="Times New Roman" w:cs="Times New Roman"/>
        </w:rPr>
        <w:t xml:space="preserve"> </w:t>
      </w:r>
      <w:r w:rsidR="00FB0B0D" w:rsidRPr="00F11EFB">
        <w:rPr>
          <w:rFonts w:ascii="Times New Roman" w:hAnsi="Times New Roman" w:cs="Times New Roman"/>
        </w:rPr>
        <w:t>the</w:t>
      </w:r>
      <w:r w:rsidRPr="00F11EFB">
        <w:rPr>
          <w:rFonts w:ascii="Times New Roman" w:hAnsi="Times New Roman" w:cs="Times New Roman"/>
        </w:rPr>
        <w:t xml:space="preserve"> </w:t>
      </w:r>
      <w:r w:rsidR="00B8594F" w:rsidRPr="00F11EFB">
        <w:rPr>
          <w:rFonts w:ascii="Times New Roman" w:hAnsi="Times New Roman" w:cs="Times New Roman"/>
        </w:rPr>
        <w:t>si</w:t>
      </w:r>
      <w:r w:rsidR="00FB0B0D" w:rsidRPr="00F11EFB">
        <w:rPr>
          <w:rFonts w:ascii="Times New Roman" w:hAnsi="Times New Roman" w:cs="Times New Roman"/>
        </w:rPr>
        <w:t>lence</w:t>
      </w:r>
      <w:ins w:id="2136" w:author="Author">
        <w:r w:rsidR="00371016">
          <w:rPr>
            <w:rFonts w:ascii="Times New Roman" w:hAnsi="Times New Roman" w:cs="Times New Roman"/>
          </w:rPr>
          <w:t xml:space="preserve"> </w:t>
        </w:r>
      </w:ins>
      <w:del w:id="2137" w:author="Author">
        <w:r w:rsidR="00B8594F" w:rsidRPr="00F11EFB" w:rsidDel="00371016">
          <w:rPr>
            <w:rFonts w:ascii="Times New Roman" w:hAnsi="Times New Roman" w:cs="Times New Roman"/>
          </w:rPr>
          <w:delText>—</w:delText>
        </w:r>
      </w:del>
      <w:r w:rsidR="00B8594F" w:rsidRPr="00F11EFB">
        <w:rPr>
          <w:rFonts w:ascii="Times New Roman" w:hAnsi="Times New Roman" w:cs="Times New Roman"/>
        </w:rPr>
        <w:t>so</w:t>
      </w:r>
      <w:r w:rsidRPr="00F11EFB">
        <w:rPr>
          <w:rFonts w:ascii="Times New Roman" w:hAnsi="Times New Roman" w:cs="Times New Roman"/>
        </w:rPr>
        <w:t xml:space="preserve"> </w:t>
      </w:r>
      <w:r w:rsidR="00B8594F" w:rsidRPr="00F11EFB">
        <w:rPr>
          <w:rFonts w:ascii="Times New Roman" w:hAnsi="Times New Roman" w:cs="Times New Roman"/>
        </w:rPr>
        <w:t>that</w:t>
      </w:r>
      <w:r w:rsidRPr="00F11EFB">
        <w:rPr>
          <w:rFonts w:ascii="Times New Roman" w:hAnsi="Times New Roman" w:cs="Times New Roman"/>
        </w:rPr>
        <w:t xml:space="preserve"> </w:t>
      </w:r>
      <w:r w:rsidR="00B8594F" w:rsidRPr="00F11EFB">
        <w:rPr>
          <w:rFonts w:ascii="Times New Roman" w:hAnsi="Times New Roman" w:cs="Times New Roman"/>
        </w:rPr>
        <w:t>people</w:t>
      </w:r>
      <w:r w:rsidRPr="00F11EFB">
        <w:rPr>
          <w:rFonts w:ascii="Times New Roman" w:hAnsi="Times New Roman" w:cs="Times New Roman"/>
        </w:rPr>
        <w:t xml:space="preserve"> </w:t>
      </w:r>
      <w:r w:rsidR="00B8594F" w:rsidRPr="00F11EFB">
        <w:rPr>
          <w:rFonts w:ascii="Times New Roman" w:hAnsi="Times New Roman" w:cs="Times New Roman"/>
        </w:rPr>
        <w:t>working</w:t>
      </w:r>
      <w:r w:rsidRPr="00F11EFB">
        <w:rPr>
          <w:rFonts w:ascii="Times New Roman" w:hAnsi="Times New Roman" w:cs="Times New Roman"/>
        </w:rPr>
        <w:t xml:space="preserve"> </w:t>
      </w:r>
      <w:r w:rsidR="00B8594F" w:rsidRPr="00F11EFB">
        <w:rPr>
          <w:rFonts w:ascii="Times New Roman" w:hAnsi="Times New Roman" w:cs="Times New Roman"/>
        </w:rPr>
        <w:t>on</w:t>
      </w:r>
      <w:r w:rsidRPr="00F11EFB">
        <w:rPr>
          <w:rFonts w:ascii="Times New Roman" w:hAnsi="Times New Roman" w:cs="Times New Roman"/>
        </w:rPr>
        <w:t xml:space="preserve"> </w:t>
      </w:r>
      <w:r w:rsidR="00B8594F" w:rsidRPr="00F11EFB">
        <w:rPr>
          <w:rFonts w:ascii="Times New Roman" w:hAnsi="Times New Roman" w:cs="Times New Roman"/>
        </w:rPr>
        <w:t>issues</w:t>
      </w:r>
      <w:r w:rsidRPr="00F11EFB">
        <w:rPr>
          <w:rFonts w:ascii="Times New Roman" w:hAnsi="Times New Roman" w:cs="Times New Roman"/>
        </w:rPr>
        <w:t xml:space="preserve"> </w:t>
      </w:r>
      <w:r w:rsidR="00B8594F" w:rsidRPr="00F11EFB">
        <w:rPr>
          <w:rFonts w:ascii="Times New Roman" w:hAnsi="Times New Roman" w:cs="Times New Roman"/>
        </w:rPr>
        <w:t>ranging</w:t>
      </w:r>
      <w:r w:rsidRPr="00F11EFB">
        <w:rPr>
          <w:rFonts w:ascii="Times New Roman" w:hAnsi="Times New Roman" w:cs="Times New Roman"/>
        </w:rPr>
        <w:t xml:space="preserve"> </w:t>
      </w:r>
      <w:r w:rsidR="00B8594F" w:rsidRPr="00F11EFB">
        <w:rPr>
          <w:rFonts w:ascii="Times New Roman" w:hAnsi="Times New Roman" w:cs="Times New Roman"/>
        </w:rPr>
        <w:t>from</w:t>
      </w:r>
      <w:r w:rsidRPr="00F11EFB">
        <w:rPr>
          <w:rFonts w:ascii="Times New Roman" w:hAnsi="Times New Roman" w:cs="Times New Roman"/>
        </w:rPr>
        <w:t xml:space="preserve"> </w:t>
      </w:r>
      <w:r w:rsidR="00B8594F" w:rsidRPr="00F11EFB">
        <w:rPr>
          <w:rFonts w:ascii="Times New Roman" w:hAnsi="Times New Roman" w:cs="Times New Roman"/>
        </w:rPr>
        <w:t>housing,</w:t>
      </w:r>
      <w:r w:rsidRPr="00F11EFB">
        <w:rPr>
          <w:rFonts w:ascii="Times New Roman" w:hAnsi="Times New Roman" w:cs="Times New Roman"/>
        </w:rPr>
        <w:t xml:space="preserve"> </w:t>
      </w:r>
      <w:r w:rsidR="00B8594F" w:rsidRPr="00F11EFB">
        <w:rPr>
          <w:rFonts w:ascii="Times New Roman" w:hAnsi="Times New Roman" w:cs="Times New Roman"/>
        </w:rPr>
        <w:t>transportation,</w:t>
      </w:r>
      <w:r w:rsidRPr="00F11EFB">
        <w:rPr>
          <w:rFonts w:ascii="Times New Roman" w:hAnsi="Times New Roman" w:cs="Times New Roman"/>
        </w:rPr>
        <w:t xml:space="preserve"> </w:t>
      </w:r>
      <w:r w:rsidR="00B8594F" w:rsidRPr="00F11EFB">
        <w:rPr>
          <w:rFonts w:ascii="Times New Roman" w:hAnsi="Times New Roman" w:cs="Times New Roman"/>
        </w:rPr>
        <w:t>job</w:t>
      </w:r>
      <w:r w:rsidRPr="00F11EFB">
        <w:rPr>
          <w:rFonts w:ascii="Times New Roman" w:hAnsi="Times New Roman" w:cs="Times New Roman"/>
        </w:rPr>
        <w:t xml:space="preserve"> </w:t>
      </w:r>
      <w:r w:rsidR="00B8594F" w:rsidRPr="00F11EFB">
        <w:rPr>
          <w:rFonts w:ascii="Times New Roman" w:hAnsi="Times New Roman" w:cs="Times New Roman"/>
        </w:rPr>
        <w:t>training,</w:t>
      </w:r>
      <w:r w:rsidRPr="00F11EFB">
        <w:rPr>
          <w:rFonts w:ascii="Times New Roman" w:hAnsi="Times New Roman" w:cs="Times New Roman"/>
        </w:rPr>
        <w:t xml:space="preserve"> </w:t>
      </w:r>
      <w:r w:rsidR="00B8594F" w:rsidRPr="00F11EFB">
        <w:rPr>
          <w:rFonts w:ascii="Times New Roman" w:hAnsi="Times New Roman" w:cs="Times New Roman"/>
        </w:rPr>
        <w:t>health</w:t>
      </w:r>
      <w:r w:rsidRPr="00F11EFB">
        <w:rPr>
          <w:rFonts w:ascii="Times New Roman" w:hAnsi="Times New Roman" w:cs="Times New Roman"/>
        </w:rPr>
        <w:t xml:space="preserve"> </w:t>
      </w:r>
      <w:r w:rsidR="00B8594F" w:rsidRPr="00F11EFB">
        <w:rPr>
          <w:rFonts w:ascii="Times New Roman" w:hAnsi="Times New Roman" w:cs="Times New Roman"/>
        </w:rPr>
        <w:t>equity,</w:t>
      </w:r>
      <w:r w:rsidRPr="00F11EFB">
        <w:rPr>
          <w:rFonts w:ascii="Times New Roman" w:hAnsi="Times New Roman" w:cs="Times New Roman"/>
        </w:rPr>
        <w:t xml:space="preserve"> </w:t>
      </w:r>
      <w:r w:rsidR="00B8594F" w:rsidRPr="00F11EFB">
        <w:rPr>
          <w:rFonts w:ascii="Times New Roman" w:hAnsi="Times New Roman" w:cs="Times New Roman"/>
        </w:rPr>
        <w:t>youth</w:t>
      </w:r>
      <w:r w:rsidRPr="00F11EFB">
        <w:rPr>
          <w:rFonts w:ascii="Times New Roman" w:hAnsi="Times New Roman" w:cs="Times New Roman"/>
        </w:rPr>
        <w:t xml:space="preserve"> </w:t>
      </w:r>
      <w:r w:rsidR="00B8594F" w:rsidRPr="00F11EFB">
        <w:rPr>
          <w:rFonts w:ascii="Times New Roman" w:hAnsi="Times New Roman" w:cs="Times New Roman"/>
        </w:rPr>
        <w:t>employment,</w:t>
      </w:r>
      <w:r w:rsidRPr="00F11EFB">
        <w:rPr>
          <w:rFonts w:ascii="Times New Roman" w:hAnsi="Times New Roman" w:cs="Times New Roman"/>
        </w:rPr>
        <w:t xml:space="preserve"> </w:t>
      </w:r>
      <w:r w:rsidR="00B8594F" w:rsidRPr="00F11EFB">
        <w:rPr>
          <w:rFonts w:ascii="Times New Roman" w:hAnsi="Times New Roman" w:cs="Times New Roman"/>
        </w:rPr>
        <w:t>and</w:t>
      </w:r>
      <w:r w:rsidRPr="00F11EFB">
        <w:rPr>
          <w:rFonts w:ascii="Times New Roman" w:hAnsi="Times New Roman" w:cs="Times New Roman"/>
        </w:rPr>
        <w:t xml:space="preserve"> </w:t>
      </w:r>
      <w:r w:rsidR="00B8594F" w:rsidRPr="00F11EFB">
        <w:rPr>
          <w:rFonts w:ascii="Times New Roman" w:hAnsi="Times New Roman" w:cs="Times New Roman"/>
        </w:rPr>
        <w:t>more</w:t>
      </w:r>
      <w:ins w:id="2138" w:author="Author">
        <w:r w:rsidR="00371016">
          <w:rPr>
            <w:rFonts w:ascii="Times New Roman" w:hAnsi="Times New Roman" w:cs="Times New Roman"/>
          </w:rPr>
          <w:t xml:space="preserve"> </w:t>
        </w:r>
      </w:ins>
      <w:del w:id="2139" w:author="Author">
        <w:r w:rsidR="00B8594F" w:rsidRPr="00F11EFB" w:rsidDel="00371016">
          <w:rPr>
            <w:rFonts w:ascii="Times New Roman" w:hAnsi="Times New Roman" w:cs="Times New Roman"/>
          </w:rPr>
          <w:delText>—</w:delText>
        </w:r>
      </w:del>
      <w:r w:rsidR="00B8594F" w:rsidRPr="00F11EFB">
        <w:rPr>
          <w:rFonts w:ascii="Times New Roman" w:hAnsi="Times New Roman" w:cs="Times New Roman"/>
        </w:rPr>
        <w:t>are</w:t>
      </w:r>
      <w:r w:rsidRPr="00F11EFB">
        <w:rPr>
          <w:rFonts w:ascii="Times New Roman" w:hAnsi="Times New Roman" w:cs="Times New Roman"/>
        </w:rPr>
        <w:t xml:space="preserve"> </w:t>
      </w:r>
      <w:r w:rsidR="00B8594F" w:rsidRPr="00F11EFB">
        <w:rPr>
          <w:rFonts w:ascii="Times New Roman" w:hAnsi="Times New Roman" w:cs="Times New Roman"/>
        </w:rPr>
        <w:t>working</w:t>
      </w:r>
      <w:r w:rsidRPr="00F11EFB">
        <w:rPr>
          <w:rFonts w:ascii="Times New Roman" w:hAnsi="Times New Roman" w:cs="Times New Roman"/>
        </w:rPr>
        <w:t xml:space="preserve"> </w:t>
      </w:r>
      <w:r w:rsidR="00B8594F" w:rsidRPr="00F11EFB">
        <w:rPr>
          <w:rFonts w:ascii="Times New Roman" w:hAnsi="Times New Roman" w:cs="Times New Roman"/>
        </w:rPr>
        <w:t>collaboratively</w:t>
      </w:r>
      <w:r w:rsidRPr="00F11EFB">
        <w:rPr>
          <w:rFonts w:ascii="Times New Roman" w:hAnsi="Times New Roman" w:cs="Times New Roman"/>
        </w:rPr>
        <w:t xml:space="preserve"> </w:t>
      </w:r>
      <w:r w:rsidR="00B8594F" w:rsidRPr="00F11EFB">
        <w:rPr>
          <w:rFonts w:ascii="Times New Roman" w:hAnsi="Times New Roman" w:cs="Times New Roman"/>
        </w:rPr>
        <w:t>toward</w:t>
      </w:r>
      <w:del w:id="2140" w:author="Author">
        <w:r w:rsidR="00B8594F" w:rsidRPr="00F11EFB" w:rsidDel="00371016">
          <w:rPr>
            <w:rFonts w:ascii="Times New Roman" w:hAnsi="Times New Roman" w:cs="Times New Roman"/>
          </w:rPr>
          <w:delText>s</w:delText>
        </w:r>
      </w:del>
      <w:r w:rsidRPr="00F11EFB">
        <w:rPr>
          <w:rFonts w:ascii="Times New Roman" w:hAnsi="Times New Roman" w:cs="Times New Roman"/>
        </w:rPr>
        <w:t xml:space="preserve"> </w:t>
      </w:r>
      <w:r w:rsidR="00B8594F" w:rsidRPr="00F11EFB">
        <w:rPr>
          <w:rFonts w:ascii="Times New Roman" w:hAnsi="Times New Roman" w:cs="Times New Roman"/>
        </w:rPr>
        <w:t>solutions</w:t>
      </w:r>
      <w:r w:rsidRPr="00F11EFB">
        <w:rPr>
          <w:rFonts w:ascii="Times New Roman" w:hAnsi="Times New Roman" w:cs="Times New Roman"/>
        </w:rPr>
        <w:t xml:space="preserve"> </w:t>
      </w:r>
      <w:r w:rsidR="00B8594F" w:rsidRPr="00F11EFB">
        <w:rPr>
          <w:rFonts w:ascii="Times New Roman" w:hAnsi="Times New Roman" w:cs="Times New Roman"/>
        </w:rPr>
        <w:t>that</w:t>
      </w:r>
      <w:r w:rsidRPr="00F11EFB">
        <w:rPr>
          <w:rFonts w:ascii="Times New Roman" w:hAnsi="Times New Roman" w:cs="Times New Roman"/>
        </w:rPr>
        <w:t xml:space="preserve"> </w:t>
      </w:r>
      <w:r w:rsidR="00B8594F" w:rsidRPr="00F11EFB">
        <w:rPr>
          <w:rFonts w:ascii="Times New Roman" w:hAnsi="Times New Roman" w:cs="Times New Roman"/>
        </w:rPr>
        <w:t>connect</w:t>
      </w:r>
      <w:r w:rsidRPr="00F11EFB">
        <w:rPr>
          <w:rFonts w:ascii="Times New Roman" w:hAnsi="Times New Roman" w:cs="Times New Roman"/>
        </w:rPr>
        <w:t xml:space="preserve"> </w:t>
      </w:r>
      <w:r w:rsidR="00B8594F" w:rsidRPr="00F11EFB">
        <w:rPr>
          <w:rFonts w:ascii="Times New Roman" w:hAnsi="Times New Roman" w:cs="Times New Roman"/>
        </w:rPr>
        <w:t>these</w:t>
      </w:r>
      <w:r w:rsidRPr="00F11EFB">
        <w:rPr>
          <w:rFonts w:ascii="Times New Roman" w:hAnsi="Times New Roman" w:cs="Times New Roman"/>
        </w:rPr>
        <w:t xml:space="preserve"> </w:t>
      </w:r>
      <w:r w:rsidR="00B8594F" w:rsidRPr="00F11EFB">
        <w:rPr>
          <w:rFonts w:ascii="Times New Roman" w:hAnsi="Times New Roman" w:cs="Times New Roman"/>
        </w:rPr>
        <w:t>issues.</w:t>
      </w:r>
      <w:r w:rsidRPr="00F11EFB">
        <w:rPr>
          <w:rFonts w:ascii="Times New Roman" w:hAnsi="Times New Roman" w:cs="Times New Roman"/>
        </w:rPr>
        <w:t xml:space="preserve"> </w:t>
      </w:r>
      <w:r w:rsidR="00B8594F" w:rsidRPr="00F11EFB">
        <w:rPr>
          <w:rFonts w:ascii="Times New Roman" w:hAnsi="Times New Roman" w:cs="Times New Roman"/>
        </w:rPr>
        <w:t>There</w:t>
      </w:r>
      <w:r w:rsidRPr="00F11EFB">
        <w:rPr>
          <w:rFonts w:ascii="Times New Roman" w:hAnsi="Times New Roman" w:cs="Times New Roman"/>
        </w:rPr>
        <w:t xml:space="preserve"> </w:t>
      </w:r>
      <w:r w:rsidR="00B8594F" w:rsidRPr="00F11EFB">
        <w:rPr>
          <w:rFonts w:ascii="Times New Roman" w:hAnsi="Times New Roman" w:cs="Times New Roman"/>
        </w:rPr>
        <w:t>is</w:t>
      </w:r>
      <w:r w:rsidRPr="00F11EFB">
        <w:rPr>
          <w:rFonts w:ascii="Times New Roman" w:hAnsi="Times New Roman" w:cs="Times New Roman"/>
        </w:rPr>
        <w:t xml:space="preserve"> </w:t>
      </w:r>
      <w:r w:rsidR="00B8594F" w:rsidRPr="00F11EFB">
        <w:rPr>
          <w:rFonts w:ascii="Times New Roman" w:hAnsi="Times New Roman" w:cs="Times New Roman"/>
        </w:rPr>
        <w:t>also</w:t>
      </w:r>
      <w:r w:rsidRPr="00F11EFB">
        <w:rPr>
          <w:rFonts w:ascii="Times New Roman" w:hAnsi="Times New Roman" w:cs="Times New Roman"/>
        </w:rPr>
        <w:t xml:space="preserve"> </w:t>
      </w:r>
      <w:r w:rsidR="00B8594F" w:rsidRPr="00F11EFB">
        <w:rPr>
          <w:rFonts w:ascii="Times New Roman" w:hAnsi="Times New Roman" w:cs="Times New Roman"/>
        </w:rPr>
        <w:t>technical</w:t>
      </w:r>
      <w:r w:rsidRPr="00F11EFB">
        <w:rPr>
          <w:rFonts w:ascii="Times New Roman" w:hAnsi="Times New Roman" w:cs="Times New Roman"/>
        </w:rPr>
        <w:t xml:space="preserve"> </w:t>
      </w:r>
      <w:r w:rsidR="00B8594F" w:rsidRPr="00F11EFB">
        <w:rPr>
          <w:rFonts w:ascii="Times New Roman" w:hAnsi="Times New Roman" w:cs="Times New Roman"/>
        </w:rPr>
        <w:t>assistance</w:t>
      </w:r>
      <w:r w:rsidRPr="00F11EFB">
        <w:rPr>
          <w:rFonts w:ascii="Times New Roman" w:hAnsi="Times New Roman" w:cs="Times New Roman"/>
        </w:rPr>
        <w:t xml:space="preserve"> </w:t>
      </w:r>
      <w:r w:rsidR="00B8594F" w:rsidRPr="00F11EFB">
        <w:rPr>
          <w:rFonts w:ascii="Times New Roman" w:hAnsi="Times New Roman" w:cs="Times New Roman"/>
        </w:rPr>
        <w:t>to</w:t>
      </w:r>
      <w:r w:rsidRPr="00F11EFB">
        <w:rPr>
          <w:rFonts w:ascii="Times New Roman" w:hAnsi="Times New Roman" w:cs="Times New Roman"/>
        </w:rPr>
        <w:t xml:space="preserve"> </w:t>
      </w:r>
      <w:r w:rsidR="00B8594F" w:rsidRPr="00F11EFB">
        <w:rPr>
          <w:rFonts w:ascii="Times New Roman" w:hAnsi="Times New Roman" w:cs="Times New Roman"/>
        </w:rPr>
        <w:t>help</w:t>
      </w:r>
      <w:r w:rsidRPr="00F11EFB">
        <w:rPr>
          <w:rFonts w:ascii="Times New Roman" w:hAnsi="Times New Roman" w:cs="Times New Roman"/>
        </w:rPr>
        <w:t xml:space="preserve"> </w:t>
      </w:r>
      <w:r w:rsidR="00B8594F" w:rsidRPr="00F11EFB">
        <w:rPr>
          <w:rFonts w:ascii="Times New Roman" w:hAnsi="Times New Roman" w:cs="Times New Roman"/>
        </w:rPr>
        <w:t>the</w:t>
      </w:r>
      <w:r w:rsidRPr="00F11EFB">
        <w:rPr>
          <w:rFonts w:ascii="Times New Roman" w:hAnsi="Times New Roman" w:cs="Times New Roman"/>
        </w:rPr>
        <w:t xml:space="preserve"> </w:t>
      </w:r>
      <w:r w:rsidR="00B8594F" w:rsidRPr="00F11EFB">
        <w:rPr>
          <w:rFonts w:ascii="Times New Roman" w:hAnsi="Times New Roman" w:cs="Times New Roman"/>
        </w:rPr>
        <w:t>zones</w:t>
      </w:r>
      <w:r w:rsidRPr="00F11EFB">
        <w:rPr>
          <w:rFonts w:ascii="Times New Roman" w:hAnsi="Times New Roman" w:cs="Times New Roman"/>
        </w:rPr>
        <w:t xml:space="preserve"> </w:t>
      </w:r>
      <w:r w:rsidR="00B8594F" w:rsidRPr="00F11EFB">
        <w:rPr>
          <w:rFonts w:ascii="Times New Roman" w:hAnsi="Times New Roman" w:cs="Times New Roman"/>
        </w:rPr>
        <w:t>access</w:t>
      </w:r>
      <w:r w:rsidRPr="00F11EFB">
        <w:rPr>
          <w:rFonts w:ascii="Times New Roman" w:hAnsi="Times New Roman" w:cs="Times New Roman"/>
        </w:rPr>
        <w:t xml:space="preserve"> </w:t>
      </w:r>
      <w:r w:rsidR="00B8594F" w:rsidRPr="00F11EFB">
        <w:rPr>
          <w:rFonts w:ascii="Times New Roman" w:hAnsi="Times New Roman" w:cs="Times New Roman"/>
        </w:rPr>
        <w:t>federal</w:t>
      </w:r>
      <w:r w:rsidRPr="00F11EFB">
        <w:rPr>
          <w:rFonts w:ascii="Times New Roman" w:hAnsi="Times New Roman" w:cs="Times New Roman"/>
        </w:rPr>
        <w:t xml:space="preserve"> </w:t>
      </w:r>
      <w:r w:rsidR="00B8594F" w:rsidRPr="00F11EFB">
        <w:rPr>
          <w:rFonts w:ascii="Times New Roman" w:hAnsi="Times New Roman" w:cs="Times New Roman"/>
        </w:rPr>
        <w:t>funding</w:t>
      </w:r>
      <w:r w:rsidRPr="00F11EFB">
        <w:rPr>
          <w:rFonts w:ascii="Times New Roman" w:hAnsi="Times New Roman" w:cs="Times New Roman"/>
        </w:rPr>
        <w:t xml:space="preserve"> </w:t>
      </w:r>
      <w:r w:rsidR="00B8594F" w:rsidRPr="00F11EFB">
        <w:rPr>
          <w:rFonts w:ascii="Times New Roman" w:hAnsi="Times New Roman" w:cs="Times New Roman"/>
        </w:rPr>
        <w:t>and</w:t>
      </w:r>
      <w:r w:rsidRPr="00F11EFB">
        <w:rPr>
          <w:rFonts w:ascii="Times New Roman" w:hAnsi="Times New Roman" w:cs="Times New Roman"/>
        </w:rPr>
        <w:t xml:space="preserve"> </w:t>
      </w:r>
      <w:r w:rsidR="00B8594F" w:rsidRPr="00F11EFB">
        <w:rPr>
          <w:rFonts w:ascii="Times New Roman" w:hAnsi="Times New Roman" w:cs="Times New Roman"/>
        </w:rPr>
        <w:t>other</w:t>
      </w:r>
      <w:r w:rsidRPr="00F11EFB">
        <w:rPr>
          <w:rFonts w:ascii="Times New Roman" w:hAnsi="Times New Roman" w:cs="Times New Roman"/>
        </w:rPr>
        <w:t xml:space="preserve"> </w:t>
      </w:r>
      <w:r w:rsidR="00B8594F" w:rsidRPr="00F11EFB">
        <w:rPr>
          <w:rFonts w:ascii="Times New Roman" w:hAnsi="Times New Roman" w:cs="Times New Roman"/>
        </w:rPr>
        <w:t>resources.</w:t>
      </w:r>
      <w:ins w:id="2141" w:author="Author">
        <w:r w:rsidR="00371016">
          <w:rPr>
            <w:rFonts w:ascii="Times New Roman" w:hAnsi="Times New Roman" w:cs="Times New Roman"/>
          </w:rPr>
          <w:t xml:space="preserve"> </w:t>
        </w:r>
      </w:ins>
    </w:p>
    <w:p w14:paraId="45C1161E" w14:textId="7020998D" w:rsidR="00B8594F" w:rsidRPr="00F11EFB" w:rsidDel="00371016" w:rsidRDefault="00B8594F">
      <w:pPr>
        <w:ind w:right="4" w:firstLine="0"/>
        <w:contextualSpacing/>
        <w:rPr>
          <w:del w:id="2142" w:author="Author"/>
          <w:rFonts w:ascii="Times New Roman" w:hAnsi="Times New Roman" w:cs="Times New Roman"/>
        </w:rPr>
        <w:pPrChange w:id="2143" w:author="Editor" w:date="2020-11-10T16:49:00Z">
          <w:pPr>
            <w:ind w:right="4"/>
            <w:contextualSpacing/>
          </w:pPr>
        </w:pPrChange>
      </w:pPr>
      <w:r w:rsidRPr="00F11EFB">
        <w:rPr>
          <w:rFonts w:ascii="Times New Roman" w:hAnsi="Times New Roman" w:cs="Times New Roman"/>
        </w:rPr>
        <w:t>“I</w:t>
      </w:r>
      <w:r w:rsidR="00370E76" w:rsidRPr="00F11EFB">
        <w:rPr>
          <w:rFonts w:ascii="Times New Roman" w:hAnsi="Times New Roman" w:cs="Times New Roman"/>
        </w:rPr>
        <w:t xml:space="preserve"> </w:t>
      </w:r>
      <w:r w:rsidRPr="00F11EFB">
        <w:rPr>
          <w:rFonts w:ascii="Times New Roman" w:hAnsi="Times New Roman" w:cs="Times New Roman"/>
        </w:rPr>
        <w:t>believe</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ultimately</w:t>
      </w:r>
      <w:r w:rsidR="00370E76" w:rsidRPr="00F11EFB">
        <w:rPr>
          <w:rFonts w:ascii="Times New Roman" w:hAnsi="Times New Roman" w:cs="Times New Roman"/>
        </w:rPr>
        <w:t xml:space="preserve"> </w:t>
      </w:r>
      <w:r w:rsidRPr="00F11EFB">
        <w:rPr>
          <w:rFonts w:ascii="Times New Roman" w:hAnsi="Times New Roman" w:cs="Times New Roman"/>
        </w:rPr>
        <w:t>more</w:t>
      </w:r>
      <w:r w:rsidR="00370E76" w:rsidRPr="00F11EFB">
        <w:rPr>
          <w:rFonts w:ascii="Times New Roman" w:hAnsi="Times New Roman" w:cs="Times New Roman"/>
        </w:rPr>
        <w:t xml:space="preserve"> </w:t>
      </w:r>
      <w:r w:rsidRPr="00F11EFB">
        <w:rPr>
          <w:rFonts w:ascii="Times New Roman" w:hAnsi="Times New Roman" w:cs="Times New Roman"/>
        </w:rPr>
        <w:t>local</w:t>
      </w:r>
      <w:r w:rsidR="00370E76" w:rsidRPr="00F11EFB">
        <w:rPr>
          <w:rFonts w:ascii="Times New Roman" w:hAnsi="Times New Roman" w:cs="Times New Roman"/>
        </w:rPr>
        <w:t xml:space="preserve"> </w:t>
      </w:r>
      <w:r w:rsidRPr="00F11EFB">
        <w:rPr>
          <w:rFonts w:ascii="Times New Roman" w:hAnsi="Times New Roman" w:cs="Times New Roman"/>
        </w:rPr>
        <w:t>communities</w:t>
      </w:r>
      <w:r w:rsidR="00370E76" w:rsidRPr="00F11EFB">
        <w:rPr>
          <w:rFonts w:ascii="Times New Roman" w:hAnsi="Times New Roman" w:cs="Times New Roman"/>
        </w:rPr>
        <w:t xml:space="preserve"> </w:t>
      </w:r>
      <w:r w:rsidRPr="00F11EFB">
        <w:rPr>
          <w:rFonts w:ascii="Times New Roman" w:hAnsi="Times New Roman" w:cs="Times New Roman"/>
        </w:rPr>
        <w:t>will</w:t>
      </w:r>
      <w:r w:rsidR="00370E76" w:rsidRPr="00F11EFB">
        <w:rPr>
          <w:rFonts w:ascii="Times New Roman" w:hAnsi="Times New Roman" w:cs="Times New Roman"/>
        </w:rPr>
        <w:t xml:space="preserve"> </w:t>
      </w:r>
      <w:r w:rsidRPr="00F11EFB">
        <w:rPr>
          <w:rFonts w:ascii="Times New Roman" w:hAnsi="Times New Roman" w:cs="Times New Roman"/>
        </w:rPr>
        <w:t>put</w:t>
      </w:r>
      <w:r w:rsidR="00370E76" w:rsidRPr="00F11EFB">
        <w:rPr>
          <w:rFonts w:ascii="Times New Roman" w:hAnsi="Times New Roman" w:cs="Times New Roman"/>
        </w:rPr>
        <w:t xml:space="preserve"> </w:t>
      </w:r>
      <w:r w:rsidRPr="00F11EFB">
        <w:rPr>
          <w:rFonts w:ascii="Times New Roman" w:hAnsi="Times New Roman" w:cs="Times New Roman"/>
        </w:rPr>
        <w:t>this</w:t>
      </w:r>
      <w:r w:rsidR="00370E76" w:rsidRPr="00F11EFB">
        <w:rPr>
          <w:rFonts w:ascii="Times New Roman" w:hAnsi="Times New Roman" w:cs="Times New Roman"/>
        </w:rPr>
        <w:t xml:space="preserve"> </w:t>
      </w:r>
      <w:r w:rsidRPr="00F11EFB">
        <w:rPr>
          <w:rFonts w:ascii="Times New Roman" w:hAnsi="Times New Roman" w:cs="Times New Roman"/>
        </w:rPr>
        <w:t>thinking</w:t>
      </w:r>
      <w:r w:rsidR="00370E76" w:rsidRPr="00F11EFB">
        <w:rPr>
          <w:rFonts w:ascii="Times New Roman" w:hAnsi="Times New Roman" w:cs="Times New Roman"/>
        </w:rPr>
        <w:t xml:space="preserve"> </w:t>
      </w:r>
      <w:r w:rsidRPr="00F11EFB">
        <w:rPr>
          <w:rFonts w:ascii="Times New Roman" w:hAnsi="Times New Roman" w:cs="Times New Roman"/>
        </w:rPr>
        <w:t>into</w:t>
      </w:r>
      <w:r w:rsidR="00370E76" w:rsidRPr="00F11EFB">
        <w:rPr>
          <w:rFonts w:ascii="Times New Roman" w:hAnsi="Times New Roman" w:cs="Times New Roman"/>
        </w:rPr>
        <w:t xml:space="preserve"> </w:t>
      </w:r>
      <w:r w:rsidRPr="00F11EFB">
        <w:rPr>
          <w:rFonts w:ascii="Times New Roman" w:hAnsi="Times New Roman" w:cs="Times New Roman"/>
        </w:rPr>
        <w:t>action,</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challenge</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state</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federal</w:t>
      </w:r>
      <w:r w:rsidR="00370E76" w:rsidRPr="00F11EFB">
        <w:rPr>
          <w:rFonts w:ascii="Times New Roman" w:hAnsi="Times New Roman" w:cs="Times New Roman"/>
        </w:rPr>
        <w:t xml:space="preserve"> </w:t>
      </w:r>
      <w:r w:rsidRPr="00F11EFB">
        <w:rPr>
          <w:rFonts w:ascii="Times New Roman" w:hAnsi="Times New Roman" w:cs="Times New Roman"/>
        </w:rPr>
        <w:t>government</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do</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same,</w:t>
      </w:r>
      <w:r w:rsidR="00370E76" w:rsidRPr="00F11EFB">
        <w:rPr>
          <w:rFonts w:ascii="Times New Roman" w:hAnsi="Times New Roman" w:cs="Times New Roman"/>
        </w:rPr>
        <w:t xml:space="preserve"> </w:t>
      </w:r>
      <w:r w:rsidRPr="00F11EFB">
        <w:rPr>
          <w:rFonts w:ascii="Times New Roman" w:hAnsi="Times New Roman" w:cs="Times New Roman"/>
        </w:rPr>
        <w:t>said</w:t>
      </w:r>
      <w:r w:rsidR="00370E76" w:rsidRPr="00F11EFB">
        <w:rPr>
          <w:rFonts w:ascii="Times New Roman" w:hAnsi="Times New Roman" w:cs="Times New Roman"/>
        </w:rPr>
        <w:t xml:space="preserve"> </w:t>
      </w:r>
    </w:p>
    <w:p w14:paraId="1B7A4F8C" w14:textId="1212D1B3" w:rsidR="00B8594F" w:rsidRPr="00F11EFB" w:rsidDel="00371016" w:rsidRDefault="00B8594F" w:rsidP="00371016">
      <w:pPr>
        <w:ind w:right="4"/>
        <w:contextualSpacing/>
        <w:rPr>
          <w:del w:id="2144" w:author="Author"/>
          <w:rFonts w:ascii="Times New Roman" w:hAnsi="Times New Roman" w:cs="Times New Roman"/>
        </w:rPr>
      </w:pPr>
      <w:r w:rsidRPr="00F11EFB">
        <w:rPr>
          <w:rFonts w:ascii="Times New Roman" w:hAnsi="Times New Roman" w:cs="Times New Roman"/>
        </w:rPr>
        <w:t>Secretary</w:t>
      </w:r>
      <w:r w:rsidR="00370E76" w:rsidRPr="00F11EFB">
        <w:rPr>
          <w:rFonts w:ascii="Times New Roman" w:hAnsi="Times New Roman" w:cs="Times New Roman"/>
        </w:rPr>
        <w:t xml:space="preserve"> </w:t>
      </w:r>
      <w:r w:rsidRPr="00F11EFB">
        <w:rPr>
          <w:rFonts w:ascii="Times New Roman" w:hAnsi="Times New Roman" w:cs="Times New Roman"/>
        </w:rPr>
        <w:t>Castro.</w:t>
      </w:r>
      <w:del w:id="2145" w:author="Author">
        <w:r w:rsidR="003A5434" w:rsidRPr="00F11EFB" w:rsidDel="00371016">
          <w:rPr>
            <w:rFonts w:ascii="Times New Roman" w:hAnsi="Times New Roman" w:cs="Times New Roman"/>
          </w:rPr>
          <w:delText>”</w:delText>
        </w:r>
      </w:del>
      <w:ins w:id="2146" w:author="Author">
        <w:r w:rsidR="00371016">
          <w:rPr>
            <w:rFonts w:ascii="Times New Roman" w:hAnsi="Times New Roman" w:cs="Times New Roman"/>
          </w:rPr>
          <w:t xml:space="preserve"> </w:t>
        </w:r>
      </w:ins>
    </w:p>
    <w:p w14:paraId="48877AC4" w14:textId="5B331B6B" w:rsidR="00B8594F" w:rsidRPr="00F11EFB" w:rsidRDefault="00FB0B0D" w:rsidP="00371016">
      <w:pPr>
        <w:ind w:right="4"/>
        <w:contextualSpacing/>
        <w:rPr>
          <w:rFonts w:ascii="Times New Roman" w:hAnsi="Times New Roman" w:cs="Times New Roman"/>
        </w:rPr>
      </w:pPr>
      <w:r w:rsidRPr="00F11EFB">
        <w:rPr>
          <w:rFonts w:ascii="Times New Roman" w:hAnsi="Times New Roman" w:cs="Times New Roman"/>
        </w:rPr>
        <w:t>W</w:t>
      </w:r>
      <w:r w:rsidR="00B8594F" w:rsidRPr="00F11EFB">
        <w:rPr>
          <w:rFonts w:ascii="Times New Roman" w:hAnsi="Times New Roman" w:cs="Times New Roman"/>
        </w:rPr>
        <w:t>hether</w:t>
      </w:r>
      <w:r w:rsidR="00370E76" w:rsidRPr="00F11EFB">
        <w:rPr>
          <w:rFonts w:ascii="Times New Roman" w:hAnsi="Times New Roman" w:cs="Times New Roman"/>
        </w:rPr>
        <w:t xml:space="preserve"> </w:t>
      </w:r>
      <w:r w:rsidR="00B8594F" w:rsidRPr="00F11EFB">
        <w:rPr>
          <w:rFonts w:ascii="Times New Roman" w:hAnsi="Times New Roman" w:cs="Times New Roman"/>
        </w:rPr>
        <w:t>families</w:t>
      </w:r>
      <w:r w:rsidR="00370E76" w:rsidRPr="00F11EFB">
        <w:rPr>
          <w:rFonts w:ascii="Times New Roman" w:hAnsi="Times New Roman" w:cs="Times New Roman"/>
        </w:rPr>
        <w:t xml:space="preserve"> </w:t>
      </w:r>
      <w:r w:rsidR="00B8594F" w:rsidRPr="00F11EFB">
        <w:rPr>
          <w:rFonts w:ascii="Times New Roman" w:hAnsi="Times New Roman" w:cs="Times New Roman"/>
        </w:rPr>
        <w:t>remain</w:t>
      </w:r>
      <w:r w:rsidR="00370E76" w:rsidRPr="00F11EFB">
        <w:rPr>
          <w:rFonts w:ascii="Times New Roman" w:hAnsi="Times New Roman" w:cs="Times New Roman"/>
        </w:rPr>
        <w:t xml:space="preserve"> </w:t>
      </w:r>
      <w:r w:rsidR="00B8594F" w:rsidRPr="00F11EFB">
        <w:rPr>
          <w:rFonts w:ascii="Times New Roman" w:hAnsi="Times New Roman" w:cs="Times New Roman"/>
        </w:rPr>
        <w:t>in</w:t>
      </w:r>
      <w:r w:rsidR="00370E76" w:rsidRPr="00F11EFB">
        <w:rPr>
          <w:rFonts w:ascii="Times New Roman" w:hAnsi="Times New Roman" w:cs="Times New Roman"/>
        </w:rPr>
        <w:t xml:space="preserve"> </w:t>
      </w:r>
      <w:r w:rsidR="00B8594F" w:rsidRPr="00F11EFB">
        <w:rPr>
          <w:rFonts w:ascii="Times New Roman" w:hAnsi="Times New Roman" w:cs="Times New Roman"/>
        </w:rPr>
        <w:t>distressed</w:t>
      </w:r>
      <w:r w:rsidR="00370E76" w:rsidRPr="00F11EFB">
        <w:rPr>
          <w:rFonts w:ascii="Times New Roman" w:hAnsi="Times New Roman" w:cs="Times New Roman"/>
        </w:rPr>
        <w:t xml:space="preserve"> </w:t>
      </w:r>
      <w:r w:rsidR="00B8594F" w:rsidRPr="00F11EFB">
        <w:rPr>
          <w:rFonts w:ascii="Times New Roman" w:hAnsi="Times New Roman" w:cs="Times New Roman"/>
        </w:rPr>
        <w:t>neighborhoods</w:t>
      </w:r>
      <w:r w:rsidR="00370E76" w:rsidRPr="00F11EFB">
        <w:rPr>
          <w:rFonts w:ascii="Times New Roman" w:hAnsi="Times New Roman" w:cs="Times New Roman"/>
        </w:rPr>
        <w:t xml:space="preserve"> </w:t>
      </w:r>
      <w:r w:rsidR="00B8594F" w:rsidRPr="00F11EFB">
        <w:rPr>
          <w:rFonts w:ascii="Times New Roman" w:hAnsi="Times New Roman" w:cs="Times New Roman"/>
        </w:rPr>
        <w:t>or</w:t>
      </w:r>
      <w:r w:rsidR="00370E76" w:rsidRPr="00F11EFB">
        <w:rPr>
          <w:rFonts w:ascii="Times New Roman" w:hAnsi="Times New Roman" w:cs="Times New Roman"/>
        </w:rPr>
        <w:t xml:space="preserve"> </w:t>
      </w:r>
      <w:r w:rsidR="00B8594F" w:rsidRPr="00F11EFB">
        <w:rPr>
          <w:rFonts w:ascii="Times New Roman" w:hAnsi="Times New Roman" w:cs="Times New Roman"/>
        </w:rPr>
        <w:t>move</w:t>
      </w:r>
      <w:r w:rsidR="00370E76" w:rsidRPr="00F11EFB">
        <w:rPr>
          <w:rFonts w:ascii="Times New Roman" w:hAnsi="Times New Roman" w:cs="Times New Roman"/>
        </w:rPr>
        <w:t xml:space="preserve"> </w:t>
      </w:r>
      <w:r w:rsidR="00B8594F" w:rsidRPr="00F11EFB">
        <w:rPr>
          <w:rFonts w:ascii="Times New Roman" w:hAnsi="Times New Roman" w:cs="Times New Roman"/>
        </w:rPr>
        <w:t>to</w:t>
      </w:r>
      <w:r w:rsidR="00370E76" w:rsidRPr="00F11EFB">
        <w:rPr>
          <w:rFonts w:ascii="Times New Roman" w:hAnsi="Times New Roman" w:cs="Times New Roman"/>
        </w:rPr>
        <w:t xml:space="preserve"> </w:t>
      </w:r>
      <w:r w:rsidR="00B8594F" w:rsidRPr="00F11EFB">
        <w:rPr>
          <w:rFonts w:ascii="Times New Roman" w:hAnsi="Times New Roman" w:cs="Times New Roman"/>
        </w:rPr>
        <w:t>more</w:t>
      </w:r>
      <w:r w:rsidR="00370E76" w:rsidRPr="00F11EFB">
        <w:rPr>
          <w:rFonts w:ascii="Times New Roman" w:hAnsi="Times New Roman" w:cs="Times New Roman"/>
        </w:rPr>
        <w:t xml:space="preserve"> </w:t>
      </w:r>
      <w:r w:rsidR="00B8594F" w:rsidRPr="00F11EFB">
        <w:rPr>
          <w:rFonts w:ascii="Times New Roman" w:hAnsi="Times New Roman" w:cs="Times New Roman"/>
        </w:rPr>
        <w:t>affluent</w:t>
      </w:r>
      <w:r w:rsidR="00370E76" w:rsidRPr="00F11EFB">
        <w:rPr>
          <w:rFonts w:ascii="Times New Roman" w:hAnsi="Times New Roman" w:cs="Times New Roman"/>
        </w:rPr>
        <w:t xml:space="preserve"> </w:t>
      </w:r>
      <w:r w:rsidR="00B8594F" w:rsidRPr="00F11EFB">
        <w:rPr>
          <w:rFonts w:ascii="Times New Roman" w:hAnsi="Times New Roman" w:cs="Times New Roman"/>
        </w:rPr>
        <w:t>ones,</w:t>
      </w:r>
      <w:r w:rsidR="00370E76" w:rsidRPr="00F11EFB">
        <w:rPr>
          <w:rFonts w:ascii="Times New Roman" w:hAnsi="Times New Roman" w:cs="Times New Roman"/>
        </w:rPr>
        <w:t xml:space="preserve"> </w:t>
      </w:r>
      <w:r w:rsidR="00B8594F" w:rsidRPr="00F11EFB">
        <w:rPr>
          <w:rFonts w:ascii="Times New Roman" w:hAnsi="Times New Roman" w:cs="Times New Roman"/>
        </w:rPr>
        <w:t>a</w:t>
      </w:r>
      <w:r w:rsidR="00370E76" w:rsidRPr="00F11EFB">
        <w:rPr>
          <w:rFonts w:ascii="Times New Roman" w:hAnsi="Times New Roman" w:cs="Times New Roman"/>
        </w:rPr>
        <w:t xml:space="preserve"> </w:t>
      </w:r>
      <w:r w:rsidR="00B8594F" w:rsidRPr="00F11EFB">
        <w:rPr>
          <w:rFonts w:ascii="Times New Roman" w:hAnsi="Times New Roman" w:cs="Times New Roman"/>
        </w:rPr>
        <w:t>big</w:t>
      </w:r>
      <w:r w:rsidR="00370E76" w:rsidRPr="00F11EFB">
        <w:rPr>
          <w:rFonts w:ascii="Times New Roman" w:hAnsi="Times New Roman" w:cs="Times New Roman"/>
        </w:rPr>
        <w:t xml:space="preserve"> </w:t>
      </w:r>
      <w:r w:rsidR="00B8594F" w:rsidRPr="00F11EFB">
        <w:rPr>
          <w:rFonts w:ascii="Times New Roman" w:hAnsi="Times New Roman" w:cs="Times New Roman"/>
        </w:rPr>
        <w:t>part</w:t>
      </w:r>
      <w:r w:rsidR="00370E76" w:rsidRPr="00F11EFB">
        <w:rPr>
          <w:rFonts w:ascii="Times New Roman" w:hAnsi="Times New Roman" w:cs="Times New Roman"/>
        </w:rPr>
        <w:t xml:space="preserve"> </w:t>
      </w:r>
      <w:r w:rsidR="00B8594F" w:rsidRPr="00F11EFB">
        <w:rPr>
          <w:rFonts w:ascii="Times New Roman" w:hAnsi="Times New Roman" w:cs="Times New Roman"/>
        </w:rPr>
        <w:t>of</w:t>
      </w:r>
      <w:r w:rsidR="00370E76" w:rsidRPr="00F11EFB">
        <w:rPr>
          <w:rFonts w:ascii="Times New Roman" w:hAnsi="Times New Roman" w:cs="Times New Roman"/>
        </w:rPr>
        <w:t xml:space="preserve"> </w:t>
      </w:r>
      <w:r w:rsidR="00B8594F" w:rsidRPr="00F11EFB">
        <w:rPr>
          <w:rFonts w:ascii="Times New Roman" w:hAnsi="Times New Roman" w:cs="Times New Roman"/>
        </w:rPr>
        <w:t>the</w:t>
      </w:r>
      <w:r w:rsidR="00370E76" w:rsidRPr="00F11EFB">
        <w:rPr>
          <w:rFonts w:ascii="Times New Roman" w:hAnsi="Times New Roman" w:cs="Times New Roman"/>
        </w:rPr>
        <w:t xml:space="preserve"> </w:t>
      </w:r>
      <w:r w:rsidR="00B8594F" w:rsidRPr="00F11EFB">
        <w:rPr>
          <w:rFonts w:ascii="Times New Roman" w:hAnsi="Times New Roman" w:cs="Times New Roman"/>
        </w:rPr>
        <w:t>solution</w:t>
      </w:r>
      <w:r w:rsidR="00370E76" w:rsidRPr="00F11EFB">
        <w:rPr>
          <w:rFonts w:ascii="Times New Roman" w:hAnsi="Times New Roman" w:cs="Times New Roman"/>
        </w:rPr>
        <w:t xml:space="preserve"> </w:t>
      </w:r>
      <w:r w:rsidR="00B8594F" w:rsidRPr="00F11EFB">
        <w:rPr>
          <w:rFonts w:ascii="Times New Roman" w:hAnsi="Times New Roman" w:cs="Times New Roman"/>
        </w:rPr>
        <w:t>lies</w:t>
      </w:r>
      <w:r w:rsidR="00370E76" w:rsidRPr="00F11EFB">
        <w:rPr>
          <w:rFonts w:ascii="Times New Roman" w:hAnsi="Times New Roman" w:cs="Times New Roman"/>
        </w:rPr>
        <w:t xml:space="preserve"> </w:t>
      </w:r>
      <w:r w:rsidR="00B8594F" w:rsidRPr="00F11EFB">
        <w:rPr>
          <w:rFonts w:ascii="Times New Roman" w:hAnsi="Times New Roman" w:cs="Times New Roman"/>
        </w:rPr>
        <w:t>in</w:t>
      </w:r>
      <w:r w:rsidR="00370E76" w:rsidRPr="00F11EFB">
        <w:rPr>
          <w:rFonts w:ascii="Times New Roman" w:hAnsi="Times New Roman" w:cs="Times New Roman"/>
        </w:rPr>
        <w:t xml:space="preserve"> </w:t>
      </w:r>
      <w:r w:rsidR="00B8594F" w:rsidRPr="00F11EFB">
        <w:rPr>
          <w:rFonts w:ascii="Times New Roman" w:hAnsi="Times New Roman" w:cs="Times New Roman"/>
        </w:rPr>
        <w:t>increasing</w:t>
      </w:r>
      <w:r w:rsidR="00370E76" w:rsidRPr="00F11EFB">
        <w:rPr>
          <w:rFonts w:ascii="Times New Roman" w:hAnsi="Times New Roman" w:cs="Times New Roman"/>
        </w:rPr>
        <w:t xml:space="preserve"> </w:t>
      </w:r>
      <w:r w:rsidR="00B8594F" w:rsidRPr="00F11EFB">
        <w:rPr>
          <w:rFonts w:ascii="Times New Roman" w:hAnsi="Times New Roman" w:cs="Times New Roman"/>
        </w:rPr>
        <w:t>the</w:t>
      </w:r>
      <w:r w:rsidR="00370E76" w:rsidRPr="00F11EFB">
        <w:rPr>
          <w:rFonts w:ascii="Times New Roman" w:hAnsi="Times New Roman" w:cs="Times New Roman"/>
        </w:rPr>
        <w:t xml:space="preserve"> </w:t>
      </w:r>
      <w:r w:rsidR="00B8594F" w:rsidRPr="00F11EFB">
        <w:rPr>
          <w:rFonts w:ascii="Times New Roman" w:hAnsi="Times New Roman" w:cs="Times New Roman"/>
        </w:rPr>
        <w:t>overall</w:t>
      </w:r>
      <w:r w:rsidR="00370E76" w:rsidRPr="00F11EFB">
        <w:rPr>
          <w:rFonts w:ascii="Times New Roman" w:hAnsi="Times New Roman" w:cs="Times New Roman"/>
        </w:rPr>
        <w:t xml:space="preserve"> </w:t>
      </w:r>
      <w:r w:rsidR="00B8594F" w:rsidRPr="00F11EFB">
        <w:rPr>
          <w:rFonts w:ascii="Times New Roman" w:hAnsi="Times New Roman" w:cs="Times New Roman"/>
        </w:rPr>
        <w:t>supply</w:t>
      </w:r>
      <w:r w:rsidR="00370E76" w:rsidRPr="00F11EFB">
        <w:rPr>
          <w:rFonts w:ascii="Times New Roman" w:hAnsi="Times New Roman" w:cs="Times New Roman"/>
        </w:rPr>
        <w:t xml:space="preserve"> </w:t>
      </w:r>
      <w:r w:rsidR="00B8594F" w:rsidRPr="00F11EFB">
        <w:rPr>
          <w:rFonts w:ascii="Times New Roman" w:hAnsi="Times New Roman" w:cs="Times New Roman"/>
        </w:rPr>
        <w:t>of</w:t>
      </w:r>
      <w:r w:rsidR="00370E76" w:rsidRPr="00F11EFB">
        <w:rPr>
          <w:rFonts w:ascii="Times New Roman" w:hAnsi="Times New Roman" w:cs="Times New Roman"/>
        </w:rPr>
        <w:t xml:space="preserve"> </w:t>
      </w:r>
      <w:r w:rsidR="00B8594F" w:rsidRPr="00F11EFB">
        <w:rPr>
          <w:rFonts w:ascii="Times New Roman" w:hAnsi="Times New Roman" w:cs="Times New Roman"/>
        </w:rPr>
        <w:t>affordable</w:t>
      </w:r>
      <w:r w:rsidR="00370E76" w:rsidRPr="00F11EFB">
        <w:rPr>
          <w:rFonts w:ascii="Times New Roman" w:hAnsi="Times New Roman" w:cs="Times New Roman"/>
        </w:rPr>
        <w:t xml:space="preserve"> </w:t>
      </w:r>
      <w:r w:rsidR="00B8594F" w:rsidRPr="00F11EFB">
        <w:rPr>
          <w:rFonts w:ascii="Times New Roman" w:hAnsi="Times New Roman" w:cs="Times New Roman"/>
        </w:rPr>
        <w:t>housing.</w:t>
      </w:r>
      <w:r w:rsidR="00370E76" w:rsidRPr="00F11EFB">
        <w:rPr>
          <w:rFonts w:ascii="Times New Roman" w:hAnsi="Times New Roman" w:cs="Times New Roman"/>
        </w:rPr>
        <w:t xml:space="preserve"> </w:t>
      </w:r>
    </w:p>
    <w:p w14:paraId="1513A337" w14:textId="360DC63D" w:rsidR="00B8594F" w:rsidRPr="00F11EFB" w:rsidDel="00371016" w:rsidRDefault="00B8594F" w:rsidP="00370E38">
      <w:pPr>
        <w:ind w:right="4"/>
        <w:contextualSpacing/>
        <w:rPr>
          <w:del w:id="2147" w:author="Author"/>
          <w:rFonts w:ascii="Times New Roman" w:hAnsi="Times New Roman" w:cs="Times New Roman"/>
        </w:rPr>
      </w:pPr>
      <w:r w:rsidRPr="00F11EFB">
        <w:rPr>
          <w:rFonts w:ascii="Times New Roman" w:hAnsi="Times New Roman" w:cs="Times New Roman"/>
        </w:rPr>
        <w:t>If</w:t>
      </w:r>
      <w:r w:rsidR="00370E76" w:rsidRPr="00F11EFB">
        <w:rPr>
          <w:rFonts w:ascii="Times New Roman" w:hAnsi="Times New Roman" w:cs="Times New Roman"/>
        </w:rPr>
        <w:t xml:space="preserve"> </w:t>
      </w:r>
      <w:r w:rsidRPr="00F11EFB">
        <w:rPr>
          <w:rFonts w:ascii="Times New Roman" w:hAnsi="Times New Roman" w:cs="Times New Roman"/>
        </w:rPr>
        <w:t>our</w:t>
      </w:r>
      <w:r w:rsidR="00370E76" w:rsidRPr="00F11EFB">
        <w:rPr>
          <w:rFonts w:ascii="Times New Roman" w:hAnsi="Times New Roman" w:cs="Times New Roman"/>
        </w:rPr>
        <w:t xml:space="preserve"> </w:t>
      </w:r>
      <w:r w:rsidRPr="00F11EFB">
        <w:rPr>
          <w:rFonts w:ascii="Times New Roman" w:hAnsi="Times New Roman" w:cs="Times New Roman"/>
        </w:rPr>
        <w:t>priorities</w:t>
      </w:r>
      <w:r w:rsidR="00370E76" w:rsidRPr="00F11EFB">
        <w:rPr>
          <w:rFonts w:ascii="Times New Roman" w:hAnsi="Times New Roman" w:cs="Times New Roman"/>
        </w:rPr>
        <w:t xml:space="preserve"> </w:t>
      </w:r>
      <w:proofErr w:type="gramStart"/>
      <w:r w:rsidRPr="00F11EFB">
        <w:rPr>
          <w:rFonts w:ascii="Times New Roman" w:hAnsi="Times New Roman" w:cs="Times New Roman"/>
        </w:rPr>
        <w:t>weren’t</w:t>
      </w:r>
      <w:proofErr w:type="gramEnd"/>
      <w:r w:rsidR="00370E76" w:rsidRPr="00F11EFB">
        <w:rPr>
          <w:rFonts w:ascii="Times New Roman" w:hAnsi="Times New Roman" w:cs="Times New Roman"/>
        </w:rPr>
        <w:t xml:space="preserve"> </w:t>
      </w:r>
      <w:r w:rsidRPr="00F11EFB">
        <w:rPr>
          <w:rFonts w:ascii="Times New Roman" w:hAnsi="Times New Roman" w:cs="Times New Roman"/>
        </w:rPr>
        <w:t>so</w:t>
      </w:r>
      <w:r w:rsidR="00370E76" w:rsidRPr="00F11EFB">
        <w:rPr>
          <w:rFonts w:ascii="Times New Roman" w:hAnsi="Times New Roman" w:cs="Times New Roman"/>
        </w:rPr>
        <w:t xml:space="preserve"> </w:t>
      </w:r>
      <w:r w:rsidRPr="00F11EFB">
        <w:rPr>
          <w:rFonts w:ascii="Times New Roman" w:hAnsi="Times New Roman" w:cs="Times New Roman"/>
        </w:rPr>
        <w:t>skewed</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benefit</w:t>
      </w:r>
      <w:r w:rsidR="00370E76" w:rsidRPr="00F11EFB">
        <w:rPr>
          <w:rFonts w:ascii="Times New Roman" w:hAnsi="Times New Roman" w:cs="Times New Roman"/>
        </w:rPr>
        <w:t xml:space="preserve"> </w:t>
      </w:r>
      <w:r w:rsidRPr="00F11EFB">
        <w:rPr>
          <w:rFonts w:ascii="Times New Roman" w:hAnsi="Times New Roman" w:cs="Times New Roman"/>
        </w:rPr>
        <w:t>affluent</w:t>
      </w:r>
      <w:r w:rsidR="00370E76" w:rsidRPr="00F11EFB">
        <w:rPr>
          <w:rFonts w:ascii="Times New Roman" w:hAnsi="Times New Roman" w:cs="Times New Roman"/>
        </w:rPr>
        <w:t xml:space="preserve"> </w:t>
      </w:r>
      <w:r w:rsidRPr="00F11EFB">
        <w:rPr>
          <w:rFonts w:ascii="Times New Roman" w:hAnsi="Times New Roman" w:cs="Times New Roman"/>
        </w:rPr>
        <w:t>homeowners,</w:t>
      </w:r>
      <w:r w:rsidR="00370E76" w:rsidRPr="00F11EFB">
        <w:rPr>
          <w:rFonts w:ascii="Times New Roman" w:hAnsi="Times New Roman" w:cs="Times New Roman"/>
        </w:rPr>
        <w:t xml:space="preserve"> </w:t>
      </w:r>
      <w:r w:rsidRPr="00F11EFB">
        <w:rPr>
          <w:rFonts w:ascii="Times New Roman" w:hAnsi="Times New Roman" w:cs="Times New Roman"/>
        </w:rPr>
        <w:t>an</w:t>
      </w:r>
      <w:r w:rsidR="00370E76" w:rsidRPr="00F11EFB">
        <w:rPr>
          <w:rFonts w:ascii="Times New Roman" w:hAnsi="Times New Roman" w:cs="Times New Roman"/>
        </w:rPr>
        <w:t xml:space="preserve"> </w:t>
      </w:r>
      <w:r w:rsidRPr="00F11EFB">
        <w:rPr>
          <w:rFonts w:ascii="Times New Roman" w:hAnsi="Times New Roman" w:cs="Times New Roman"/>
        </w:rPr>
        <w:t>increase</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del w:id="2148" w:author="Author">
        <w:r w:rsidR="00E21B08" w:rsidRPr="00F11EFB" w:rsidDel="00371016">
          <w:rPr>
            <w:rFonts w:ascii="Times New Roman" w:hAnsi="Times New Roman" w:cs="Times New Roman"/>
          </w:rPr>
          <w:delText>us</w:delText>
        </w:r>
        <w:r w:rsidR="00370E76" w:rsidRPr="00F11EFB" w:rsidDel="00371016">
          <w:rPr>
            <w:rFonts w:ascii="Times New Roman" w:hAnsi="Times New Roman" w:cs="Times New Roman"/>
          </w:rPr>
          <w:delText xml:space="preserve"> </w:delText>
        </w:r>
      </w:del>
      <w:r w:rsidRPr="00F11EFB">
        <w:rPr>
          <w:rFonts w:ascii="Times New Roman" w:hAnsi="Times New Roman" w:cs="Times New Roman"/>
        </w:rPr>
        <w:t>affordable</w:t>
      </w:r>
      <w:r w:rsidR="00370E76" w:rsidRPr="00F11EFB">
        <w:rPr>
          <w:rFonts w:ascii="Times New Roman" w:hAnsi="Times New Roman" w:cs="Times New Roman"/>
        </w:rPr>
        <w:t xml:space="preserve"> </w:t>
      </w:r>
      <w:r w:rsidRPr="00F11EFB">
        <w:rPr>
          <w:rFonts w:ascii="Times New Roman" w:hAnsi="Times New Roman" w:cs="Times New Roman"/>
        </w:rPr>
        <w:t>housing</w:t>
      </w:r>
      <w:r w:rsidR="00370E76" w:rsidRPr="00F11EFB">
        <w:rPr>
          <w:rFonts w:ascii="Times New Roman" w:hAnsi="Times New Roman" w:cs="Times New Roman"/>
        </w:rPr>
        <w:t xml:space="preserve"> </w:t>
      </w:r>
      <w:r w:rsidR="003A5434" w:rsidRPr="00F11EFB">
        <w:rPr>
          <w:rFonts w:ascii="Times New Roman" w:hAnsi="Times New Roman" w:cs="Times New Roman"/>
        </w:rPr>
        <w:t>stock</w:t>
      </w:r>
      <w:r w:rsidR="00370E76" w:rsidRPr="00F11EFB">
        <w:rPr>
          <w:rFonts w:ascii="Times New Roman" w:hAnsi="Times New Roman" w:cs="Times New Roman"/>
        </w:rPr>
        <w:t xml:space="preserve"> </w:t>
      </w:r>
      <w:ins w:id="2149" w:author="Author">
        <w:r w:rsidR="00371016">
          <w:rPr>
            <w:rFonts w:ascii="Times New Roman" w:hAnsi="Times New Roman" w:cs="Times New Roman"/>
          </w:rPr>
          <w:t xml:space="preserve">might be </w:t>
        </w:r>
      </w:ins>
      <w:r w:rsidR="003A5434" w:rsidRPr="00F11EFB">
        <w:rPr>
          <w:rFonts w:ascii="Times New Roman" w:hAnsi="Times New Roman" w:cs="Times New Roman"/>
        </w:rPr>
        <w:t>attained</w:t>
      </w:r>
      <w:r w:rsidRPr="00F11EFB">
        <w:rPr>
          <w:rFonts w:ascii="Times New Roman" w:hAnsi="Times New Roman" w:cs="Times New Roman"/>
        </w:rPr>
        <w:t>.</w:t>
      </w:r>
      <w:r w:rsidR="00370E76" w:rsidRPr="00F11EFB">
        <w:rPr>
          <w:rFonts w:ascii="Times New Roman" w:hAnsi="Times New Roman" w:cs="Times New Roman"/>
        </w:rPr>
        <w:t xml:space="preserve"> </w:t>
      </w:r>
      <w:r w:rsidRPr="00F11EFB">
        <w:rPr>
          <w:rFonts w:ascii="Times New Roman" w:hAnsi="Times New Roman" w:cs="Times New Roman"/>
        </w:rPr>
        <w:t>As</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report</w:t>
      </w:r>
      <w:r w:rsidR="00370E76" w:rsidRPr="00F11EFB">
        <w:rPr>
          <w:rFonts w:ascii="Times New Roman" w:hAnsi="Times New Roman" w:cs="Times New Roman"/>
        </w:rPr>
        <w:t xml:space="preserve"> </w:t>
      </w:r>
      <w:r w:rsidRPr="00F11EFB">
        <w:rPr>
          <w:rFonts w:ascii="Times New Roman" w:hAnsi="Times New Roman" w:cs="Times New Roman"/>
        </w:rPr>
        <w:t>notes,</w:t>
      </w:r>
      <w:r w:rsidR="00370E76" w:rsidRPr="00F11EFB">
        <w:rPr>
          <w:rFonts w:ascii="Times New Roman" w:hAnsi="Times New Roman" w:cs="Times New Roman"/>
        </w:rPr>
        <w:t xml:space="preserve"> </w:t>
      </w:r>
      <w:r w:rsidRPr="00F11EFB">
        <w:rPr>
          <w:rFonts w:ascii="Times New Roman" w:hAnsi="Times New Roman" w:cs="Times New Roman"/>
        </w:rPr>
        <w:t>“More</w:t>
      </w:r>
      <w:r w:rsidR="00370E76" w:rsidRPr="00F11EFB">
        <w:rPr>
          <w:rFonts w:ascii="Times New Roman" w:hAnsi="Times New Roman" w:cs="Times New Roman"/>
        </w:rPr>
        <w:t xml:space="preserve"> </w:t>
      </w:r>
      <w:r w:rsidRPr="00F11EFB">
        <w:rPr>
          <w:rFonts w:ascii="Times New Roman" w:hAnsi="Times New Roman" w:cs="Times New Roman"/>
        </w:rPr>
        <w:t>than</w:t>
      </w:r>
      <w:r w:rsidR="00370E76" w:rsidRPr="00F11EFB">
        <w:rPr>
          <w:rFonts w:ascii="Times New Roman" w:hAnsi="Times New Roman" w:cs="Times New Roman"/>
        </w:rPr>
        <w:t xml:space="preserve"> </w:t>
      </w:r>
      <w:r w:rsidRPr="00F11EFB">
        <w:rPr>
          <w:rFonts w:ascii="Times New Roman" w:hAnsi="Times New Roman" w:cs="Times New Roman"/>
        </w:rPr>
        <w:t>75</w:t>
      </w:r>
      <w:r w:rsidR="00370E76" w:rsidRPr="00F11EFB">
        <w:rPr>
          <w:rFonts w:ascii="Times New Roman" w:hAnsi="Times New Roman" w:cs="Times New Roman"/>
        </w:rPr>
        <w:t xml:space="preserve"> </w:t>
      </w:r>
      <w:r w:rsidRPr="00F11EFB">
        <w:rPr>
          <w:rFonts w:ascii="Times New Roman" w:hAnsi="Times New Roman" w:cs="Times New Roman"/>
        </w:rPr>
        <w:t>percent</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federal</w:t>
      </w:r>
      <w:r w:rsidR="00370E76" w:rsidRPr="00F11EFB">
        <w:rPr>
          <w:rFonts w:ascii="Times New Roman" w:hAnsi="Times New Roman" w:cs="Times New Roman"/>
        </w:rPr>
        <w:t xml:space="preserve"> </w:t>
      </w:r>
      <w:r w:rsidRPr="00F11EFB">
        <w:rPr>
          <w:rFonts w:ascii="Times New Roman" w:hAnsi="Times New Roman" w:cs="Times New Roman"/>
        </w:rPr>
        <w:t>housing</w:t>
      </w:r>
      <w:r w:rsidR="00370E76" w:rsidRPr="00F11EFB">
        <w:rPr>
          <w:rFonts w:ascii="Times New Roman" w:hAnsi="Times New Roman" w:cs="Times New Roman"/>
        </w:rPr>
        <w:t xml:space="preserve"> </w:t>
      </w:r>
      <w:r w:rsidRPr="00F11EFB">
        <w:rPr>
          <w:rFonts w:ascii="Times New Roman" w:hAnsi="Times New Roman" w:cs="Times New Roman"/>
        </w:rPr>
        <w:t>expenditures</w:t>
      </w:r>
      <w:r w:rsidR="00370E76" w:rsidRPr="00F11EFB">
        <w:rPr>
          <w:rFonts w:ascii="Times New Roman" w:hAnsi="Times New Roman" w:cs="Times New Roman"/>
        </w:rPr>
        <w:t xml:space="preserve"> </w:t>
      </w:r>
      <w:r w:rsidRPr="00F11EFB">
        <w:rPr>
          <w:rFonts w:ascii="Times New Roman" w:hAnsi="Times New Roman" w:cs="Times New Roman"/>
        </w:rPr>
        <w:t>support</w:t>
      </w:r>
      <w:r w:rsidR="00370E76" w:rsidRPr="00F11EFB">
        <w:rPr>
          <w:rFonts w:ascii="Times New Roman" w:hAnsi="Times New Roman" w:cs="Times New Roman"/>
        </w:rPr>
        <w:t xml:space="preserve"> </w:t>
      </w:r>
      <w:r w:rsidRPr="00F11EFB">
        <w:rPr>
          <w:rFonts w:ascii="Times New Roman" w:hAnsi="Times New Roman" w:cs="Times New Roman"/>
        </w:rPr>
        <w:t>homeownership.</w:t>
      </w:r>
      <w:r w:rsidR="003A5434" w:rsidRPr="00F11EFB">
        <w:rPr>
          <w:rFonts w:ascii="Times New Roman" w:hAnsi="Times New Roman" w:cs="Times New Roman"/>
        </w:rPr>
        <w:t>”</w:t>
      </w:r>
      <w:r w:rsidR="00370E76" w:rsidRPr="00F11EFB">
        <w:rPr>
          <w:rFonts w:ascii="Times New Roman" w:hAnsi="Times New Roman" w:cs="Times New Roman"/>
        </w:rPr>
        <w:t xml:space="preserve"> </w:t>
      </w:r>
      <w:r w:rsidRPr="00F11EFB">
        <w:rPr>
          <w:rFonts w:ascii="Times New Roman" w:hAnsi="Times New Roman" w:cs="Times New Roman"/>
        </w:rPr>
        <w:t>More</w:t>
      </w:r>
      <w:r w:rsidR="00370E76" w:rsidRPr="00F11EFB">
        <w:rPr>
          <w:rFonts w:ascii="Times New Roman" w:hAnsi="Times New Roman" w:cs="Times New Roman"/>
        </w:rPr>
        <w:t xml:space="preserve"> </w:t>
      </w:r>
      <w:r w:rsidRPr="00F11EFB">
        <w:rPr>
          <w:rFonts w:ascii="Times New Roman" w:hAnsi="Times New Roman" w:cs="Times New Roman"/>
        </w:rPr>
        <w:t>than</w:t>
      </w:r>
      <w:r w:rsidR="00370E76" w:rsidRPr="00F11EFB">
        <w:rPr>
          <w:rFonts w:ascii="Times New Roman" w:hAnsi="Times New Roman" w:cs="Times New Roman"/>
        </w:rPr>
        <w:t xml:space="preserve"> </w:t>
      </w:r>
      <w:r w:rsidRPr="00F11EFB">
        <w:rPr>
          <w:rFonts w:ascii="Times New Roman" w:hAnsi="Times New Roman" w:cs="Times New Roman"/>
        </w:rPr>
        <w:t>half</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thes</w:t>
      </w:r>
      <w:r w:rsidR="003A5434" w:rsidRPr="00F11EFB">
        <w:rPr>
          <w:rFonts w:ascii="Times New Roman" w:hAnsi="Times New Roman" w:cs="Times New Roman"/>
        </w:rPr>
        <w:t>e</w:t>
      </w:r>
      <w:r w:rsidR="00370E76" w:rsidRPr="00F11EFB">
        <w:rPr>
          <w:rFonts w:ascii="Times New Roman" w:hAnsi="Times New Roman" w:cs="Times New Roman"/>
        </w:rPr>
        <w:t xml:space="preserve"> </w:t>
      </w:r>
      <w:r w:rsidRPr="00F11EFB">
        <w:rPr>
          <w:rFonts w:ascii="Times New Roman" w:hAnsi="Times New Roman" w:cs="Times New Roman"/>
        </w:rPr>
        <w:t>benefit</w:t>
      </w:r>
      <w:r w:rsidR="00370E76" w:rsidRPr="00F11EFB">
        <w:rPr>
          <w:rFonts w:ascii="Times New Roman" w:hAnsi="Times New Roman" w:cs="Times New Roman"/>
        </w:rPr>
        <w:t xml:space="preserve"> </w:t>
      </w:r>
      <w:r w:rsidRPr="00F11EFB">
        <w:rPr>
          <w:rFonts w:ascii="Times New Roman" w:hAnsi="Times New Roman" w:cs="Times New Roman"/>
        </w:rPr>
        <w:t>high-income</w:t>
      </w:r>
      <w:del w:id="2150" w:author="Author">
        <w:r w:rsidR="00370E76" w:rsidRPr="00F11EFB" w:rsidDel="00371016">
          <w:rPr>
            <w:rFonts w:ascii="Times New Roman" w:hAnsi="Times New Roman" w:cs="Times New Roman"/>
          </w:rPr>
          <w:delText xml:space="preserve"> </w:delText>
        </w:r>
        <w:r w:rsidR="003A5434" w:rsidRPr="00F11EFB" w:rsidDel="00371016">
          <w:rPr>
            <w:rFonts w:ascii="Times New Roman" w:hAnsi="Times New Roman" w:cs="Times New Roman"/>
          </w:rPr>
          <w:delText>for</w:delText>
        </w:r>
        <w:r w:rsidR="00370E76" w:rsidRPr="00F11EFB" w:rsidDel="00371016">
          <w:rPr>
            <w:rFonts w:ascii="Times New Roman" w:hAnsi="Times New Roman" w:cs="Times New Roman"/>
          </w:rPr>
          <w:delText xml:space="preserve"> </w:delText>
        </w:r>
        <w:r w:rsidR="003A5434" w:rsidRPr="00F11EFB" w:rsidDel="00371016">
          <w:rPr>
            <w:rFonts w:ascii="Times New Roman" w:hAnsi="Times New Roman" w:cs="Times New Roman"/>
          </w:rPr>
          <w:delText>the</w:delText>
        </w:r>
      </w:del>
      <w:r w:rsidR="00370E76" w:rsidRPr="00F11EFB">
        <w:rPr>
          <w:rFonts w:ascii="Times New Roman" w:hAnsi="Times New Roman" w:cs="Times New Roman"/>
        </w:rPr>
        <w:t xml:space="preserve"> </w:t>
      </w:r>
      <w:r w:rsidR="003A5434" w:rsidRPr="00F11EFB">
        <w:rPr>
          <w:rFonts w:ascii="Times New Roman" w:hAnsi="Times New Roman" w:cs="Times New Roman"/>
        </w:rPr>
        <w:t>famil</w:t>
      </w:r>
      <w:ins w:id="2151" w:author="Author">
        <w:r w:rsidR="00371016">
          <w:rPr>
            <w:rFonts w:ascii="Times New Roman" w:hAnsi="Times New Roman" w:cs="Times New Roman"/>
          </w:rPr>
          <w:t>ies</w:t>
        </w:r>
      </w:ins>
      <w:del w:id="2152" w:author="Author">
        <w:r w:rsidR="003A5434" w:rsidRPr="00F11EFB" w:rsidDel="00371016">
          <w:rPr>
            <w:rFonts w:ascii="Times New Roman" w:hAnsi="Times New Roman" w:cs="Times New Roman"/>
          </w:rPr>
          <w:delText>y</w:delText>
        </w:r>
      </w:del>
      <w:r w:rsidR="00370E76" w:rsidRPr="00F11EFB">
        <w:rPr>
          <w:rFonts w:ascii="Times New Roman" w:hAnsi="Times New Roman" w:cs="Times New Roman"/>
        </w:rPr>
        <w:t xml:space="preserve"> </w:t>
      </w:r>
      <w:r w:rsidRPr="00F11EFB">
        <w:rPr>
          <w:rFonts w:ascii="Times New Roman" w:hAnsi="Times New Roman" w:cs="Times New Roman"/>
        </w:rPr>
        <w:t>earning</w:t>
      </w:r>
      <w:r w:rsidR="00370E76" w:rsidRPr="00F11EFB">
        <w:rPr>
          <w:rFonts w:ascii="Times New Roman" w:hAnsi="Times New Roman" w:cs="Times New Roman"/>
        </w:rPr>
        <w:t xml:space="preserve"> </w:t>
      </w:r>
      <w:r w:rsidRPr="00F11EFB">
        <w:rPr>
          <w:rFonts w:ascii="Times New Roman" w:hAnsi="Times New Roman" w:cs="Times New Roman"/>
        </w:rPr>
        <w:t>more</w:t>
      </w:r>
      <w:r w:rsidR="00370E76" w:rsidRPr="00F11EFB">
        <w:rPr>
          <w:rFonts w:ascii="Times New Roman" w:hAnsi="Times New Roman" w:cs="Times New Roman"/>
        </w:rPr>
        <w:t xml:space="preserve"> </w:t>
      </w:r>
      <w:r w:rsidRPr="00F11EFB">
        <w:rPr>
          <w:rFonts w:ascii="Times New Roman" w:hAnsi="Times New Roman" w:cs="Times New Roman"/>
        </w:rPr>
        <w:t>than</w:t>
      </w:r>
      <w:r w:rsidR="00370E76" w:rsidRPr="00F11EFB">
        <w:rPr>
          <w:rFonts w:ascii="Times New Roman" w:hAnsi="Times New Roman" w:cs="Times New Roman"/>
        </w:rPr>
        <w:t xml:space="preserve"> </w:t>
      </w:r>
      <w:r w:rsidRPr="00F11EFB">
        <w:rPr>
          <w:rFonts w:ascii="Times New Roman" w:hAnsi="Times New Roman" w:cs="Times New Roman"/>
        </w:rPr>
        <w:t>$100,000</w:t>
      </w:r>
      <w:r w:rsidR="00370E76" w:rsidRPr="00F11EFB">
        <w:rPr>
          <w:rFonts w:ascii="Times New Roman" w:hAnsi="Times New Roman" w:cs="Times New Roman"/>
        </w:rPr>
        <w:t xml:space="preserve"> </w:t>
      </w:r>
      <w:r w:rsidRPr="00F11EFB">
        <w:rPr>
          <w:rFonts w:ascii="Times New Roman" w:hAnsi="Times New Roman" w:cs="Times New Roman"/>
        </w:rPr>
        <w:t>per</w:t>
      </w:r>
      <w:r w:rsidR="00370E76" w:rsidRPr="00F11EFB">
        <w:rPr>
          <w:rFonts w:ascii="Times New Roman" w:hAnsi="Times New Roman" w:cs="Times New Roman"/>
        </w:rPr>
        <w:t xml:space="preserve"> </w:t>
      </w:r>
      <w:r w:rsidRPr="00F11EFB">
        <w:rPr>
          <w:rFonts w:ascii="Times New Roman" w:hAnsi="Times New Roman" w:cs="Times New Roman"/>
        </w:rPr>
        <w:t>year.</w:t>
      </w:r>
      <w:del w:id="2153" w:author="Author">
        <w:r w:rsidRPr="00F11EFB" w:rsidDel="00371016">
          <w:rPr>
            <w:rFonts w:ascii="Times New Roman" w:hAnsi="Times New Roman" w:cs="Times New Roman"/>
          </w:rPr>
          <w:delText>”</w:delText>
        </w:r>
      </w:del>
      <w:ins w:id="2154" w:author="Author">
        <w:r w:rsidR="00371016">
          <w:rPr>
            <w:rFonts w:ascii="Times New Roman" w:hAnsi="Times New Roman" w:cs="Times New Roman"/>
          </w:rPr>
          <w:t xml:space="preserve"> </w:t>
        </w:r>
      </w:ins>
    </w:p>
    <w:p w14:paraId="2D6934F8" w14:textId="038C41F4" w:rsidR="00B8594F" w:rsidRPr="00371016" w:rsidDel="00371016" w:rsidRDefault="00370E76" w:rsidP="00371016">
      <w:pPr>
        <w:ind w:right="4"/>
        <w:contextualSpacing/>
        <w:rPr>
          <w:del w:id="2155" w:author="Author"/>
          <w:rFonts w:ascii="Times New Roman" w:hAnsi="Times New Roman" w:cs="Times New Roman"/>
        </w:rPr>
      </w:pPr>
      <w:del w:id="2156" w:author="Author">
        <w:r w:rsidRPr="00F11EFB" w:rsidDel="00371016">
          <w:rPr>
            <w:rFonts w:ascii="Times New Roman" w:hAnsi="Times New Roman" w:cs="Times New Roman"/>
          </w:rPr>
          <w:delText xml:space="preserve"> </w:delText>
        </w:r>
      </w:del>
      <w:r w:rsidR="00B8594F" w:rsidRPr="00F11EFB">
        <w:rPr>
          <w:rFonts w:ascii="Times New Roman" w:hAnsi="Times New Roman" w:cs="Times New Roman"/>
        </w:rPr>
        <w:t>In</w:t>
      </w:r>
      <w:r w:rsidRPr="00F11EFB">
        <w:rPr>
          <w:rFonts w:ascii="Times New Roman" w:hAnsi="Times New Roman" w:cs="Times New Roman"/>
        </w:rPr>
        <w:t xml:space="preserve"> </w:t>
      </w:r>
      <w:r w:rsidR="00B8594F" w:rsidRPr="00F11EFB">
        <w:rPr>
          <w:rFonts w:ascii="Times New Roman" w:hAnsi="Times New Roman" w:cs="Times New Roman"/>
        </w:rPr>
        <w:t>all,</w:t>
      </w:r>
      <w:r w:rsidRPr="00F11EFB">
        <w:rPr>
          <w:rFonts w:ascii="Times New Roman" w:hAnsi="Times New Roman" w:cs="Times New Roman"/>
        </w:rPr>
        <w:t xml:space="preserve"> </w:t>
      </w:r>
      <w:r w:rsidR="00B8594F" w:rsidRPr="00F11EFB">
        <w:rPr>
          <w:rFonts w:ascii="Times New Roman" w:hAnsi="Times New Roman" w:cs="Times New Roman"/>
        </w:rPr>
        <w:t>we</w:t>
      </w:r>
      <w:r w:rsidRPr="00F11EFB">
        <w:rPr>
          <w:rFonts w:ascii="Times New Roman" w:hAnsi="Times New Roman" w:cs="Times New Roman"/>
        </w:rPr>
        <w:t xml:space="preserve"> </w:t>
      </w:r>
      <w:r w:rsidR="00B8594F" w:rsidRPr="00F11EFB">
        <w:rPr>
          <w:rFonts w:ascii="Times New Roman" w:hAnsi="Times New Roman" w:cs="Times New Roman"/>
        </w:rPr>
        <w:t>spend</w:t>
      </w:r>
      <w:r w:rsidRPr="00F11EFB">
        <w:rPr>
          <w:rFonts w:ascii="Times New Roman" w:hAnsi="Times New Roman" w:cs="Times New Roman"/>
        </w:rPr>
        <w:t xml:space="preserve"> </w:t>
      </w:r>
      <w:hyperlink r:id="rId27" w:tgtFrame="_blank" w:history="1">
        <w:r w:rsidR="00B8594F" w:rsidRPr="00F11EFB">
          <w:rPr>
            <w:rStyle w:val="Hyperlink"/>
            <w:rFonts w:ascii="Times New Roman" w:hAnsi="Times New Roman" w:cs="Times New Roman"/>
            <w:color w:val="auto"/>
            <w:u w:val="none"/>
          </w:rPr>
          <w:t>nearly</w:t>
        </w:r>
        <w:r w:rsidRPr="00F11EFB">
          <w:rPr>
            <w:rStyle w:val="Hyperlink"/>
            <w:rFonts w:ascii="Times New Roman" w:hAnsi="Times New Roman" w:cs="Times New Roman"/>
            <w:color w:val="auto"/>
            <w:u w:val="none"/>
          </w:rPr>
          <w:t xml:space="preserve"> </w:t>
        </w:r>
        <w:r w:rsidR="00B8594F" w:rsidRPr="00F11EFB">
          <w:rPr>
            <w:rStyle w:val="Hyperlink"/>
            <w:rFonts w:ascii="Times New Roman" w:hAnsi="Times New Roman" w:cs="Times New Roman"/>
            <w:color w:val="auto"/>
            <w:u w:val="none"/>
          </w:rPr>
          <w:t>three</w:t>
        </w:r>
        <w:r w:rsidRPr="00F11EFB">
          <w:rPr>
            <w:rStyle w:val="Hyperlink"/>
            <w:rFonts w:ascii="Times New Roman" w:hAnsi="Times New Roman" w:cs="Times New Roman"/>
            <w:color w:val="auto"/>
            <w:u w:val="none"/>
          </w:rPr>
          <w:t xml:space="preserve"> </w:t>
        </w:r>
        <w:r w:rsidR="00B8594F" w:rsidRPr="00F11EFB">
          <w:rPr>
            <w:rStyle w:val="Hyperlink"/>
            <w:rFonts w:ascii="Times New Roman" w:hAnsi="Times New Roman" w:cs="Times New Roman"/>
            <w:color w:val="auto"/>
            <w:u w:val="none"/>
          </w:rPr>
          <w:t>times</w:t>
        </w:r>
        <w:r w:rsidRPr="00F11EFB">
          <w:rPr>
            <w:rStyle w:val="Hyperlink"/>
            <w:rFonts w:ascii="Times New Roman" w:hAnsi="Times New Roman" w:cs="Times New Roman"/>
            <w:color w:val="auto"/>
            <w:u w:val="none"/>
          </w:rPr>
          <w:t xml:space="preserve"> </w:t>
        </w:r>
        <w:r w:rsidR="00B8594F" w:rsidRPr="00F11EFB">
          <w:rPr>
            <w:rStyle w:val="Hyperlink"/>
            <w:rFonts w:ascii="Times New Roman" w:hAnsi="Times New Roman" w:cs="Times New Roman"/>
            <w:color w:val="auto"/>
            <w:u w:val="none"/>
          </w:rPr>
          <w:t>more</w:t>
        </w:r>
      </w:hyperlink>
      <w:r w:rsidRPr="00F11EFB">
        <w:rPr>
          <w:rFonts w:ascii="Times New Roman" w:hAnsi="Times New Roman" w:cs="Times New Roman"/>
        </w:rPr>
        <w:t xml:space="preserve"> </w:t>
      </w:r>
      <w:r w:rsidR="00B8594F" w:rsidRPr="00F11EFB">
        <w:rPr>
          <w:rFonts w:ascii="Times New Roman" w:hAnsi="Times New Roman" w:cs="Times New Roman"/>
        </w:rPr>
        <w:t>on</w:t>
      </w:r>
      <w:r w:rsidRPr="00F11EFB">
        <w:rPr>
          <w:rFonts w:ascii="Times New Roman" w:hAnsi="Times New Roman" w:cs="Times New Roman"/>
        </w:rPr>
        <w:t xml:space="preserve"> </w:t>
      </w:r>
      <w:r w:rsidR="00B8594F" w:rsidRPr="00F11EFB">
        <w:rPr>
          <w:rFonts w:ascii="Times New Roman" w:hAnsi="Times New Roman" w:cs="Times New Roman"/>
        </w:rPr>
        <w:t>subsidizing</w:t>
      </w:r>
      <w:r w:rsidRPr="00F11EFB">
        <w:rPr>
          <w:rFonts w:ascii="Times New Roman" w:hAnsi="Times New Roman" w:cs="Times New Roman"/>
        </w:rPr>
        <w:t xml:space="preserve"> </w:t>
      </w:r>
      <w:r w:rsidR="00B8594F" w:rsidRPr="00371016">
        <w:rPr>
          <w:rFonts w:ascii="Times New Roman" w:hAnsi="Times New Roman" w:cs="Times New Roman"/>
        </w:rPr>
        <w:t>homeownership</w:t>
      </w:r>
      <w:r w:rsidRPr="00371016">
        <w:rPr>
          <w:rFonts w:ascii="Times New Roman" w:hAnsi="Times New Roman" w:cs="Times New Roman"/>
        </w:rPr>
        <w:t xml:space="preserve"> </w:t>
      </w:r>
      <w:r w:rsidR="00B8594F" w:rsidRPr="00371016">
        <w:rPr>
          <w:rFonts w:ascii="Times New Roman" w:hAnsi="Times New Roman" w:cs="Times New Roman"/>
        </w:rPr>
        <w:t>than</w:t>
      </w:r>
      <w:r w:rsidRPr="00371016">
        <w:rPr>
          <w:rFonts w:ascii="Times New Roman" w:hAnsi="Times New Roman" w:cs="Times New Roman"/>
        </w:rPr>
        <w:t xml:space="preserve"> </w:t>
      </w:r>
      <w:r w:rsidR="00B8594F" w:rsidRPr="00371016">
        <w:rPr>
          <w:rFonts w:ascii="Times New Roman" w:hAnsi="Times New Roman" w:cs="Times New Roman"/>
        </w:rPr>
        <w:t>we</w:t>
      </w:r>
      <w:r w:rsidRPr="00371016">
        <w:rPr>
          <w:rFonts w:ascii="Times New Roman" w:hAnsi="Times New Roman" w:cs="Times New Roman"/>
        </w:rPr>
        <w:t xml:space="preserve"> </w:t>
      </w:r>
      <w:ins w:id="2157" w:author="Author">
        <w:r w:rsidR="00371016" w:rsidRPr="00371016">
          <w:rPr>
            <w:rFonts w:ascii="Times New Roman" w:hAnsi="Times New Roman" w:cs="Times New Roman"/>
          </w:rPr>
          <w:t xml:space="preserve">spend </w:t>
        </w:r>
      </w:ins>
    </w:p>
    <w:p w14:paraId="567A55F3" w14:textId="326CF8FA" w:rsidR="00577091" w:rsidRPr="00412EB7" w:rsidDel="00676791" w:rsidRDefault="00577091">
      <w:pPr>
        <w:ind w:right="4" w:firstLine="0"/>
        <w:contextualSpacing/>
        <w:rPr>
          <w:del w:id="2158" w:author="Author"/>
          <w:rFonts w:ascii="Times New Roman" w:hAnsi="Times New Roman" w:cs="Times New Roman"/>
          <w:rPrChange w:id="2159" w:author="Author">
            <w:rPr>
              <w:del w:id="2160" w:author="Author"/>
              <w:rFonts w:ascii="Times New Roman" w:hAnsi="Times New Roman" w:cs="Times New Roman"/>
              <w:b/>
            </w:rPr>
          </w:rPrChange>
        </w:rPr>
        <w:pPrChange w:id="2161" w:author="Editor" w:date="2020-11-10T16:50:00Z">
          <w:pPr>
            <w:ind w:right="4"/>
            <w:contextualSpacing/>
          </w:pPr>
        </w:pPrChange>
      </w:pPr>
      <w:del w:id="2162" w:author="Author">
        <w:r w:rsidRPr="00412EB7" w:rsidDel="00676791">
          <w:rPr>
            <w:rFonts w:ascii="Times New Roman" w:hAnsi="Times New Roman" w:cs="Times New Roman"/>
            <w:rPrChange w:id="2163" w:author="Author">
              <w:rPr>
                <w:rFonts w:ascii="Times New Roman" w:hAnsi="Times New Roman" w:cs="Times New Roman"/>
                <w:b/>
              </w:rPr>
            </w:rPrChange>
          </w:rPr>
          <w:delText>THE</w:delText>
        </w:r>
        <w:r w:rsidR="00370E76" w:rsidRPr="00412EB7" w:rsidDel="00676791">
          <w:rPr>
            <w:rFonts w:ascii="Times New Roman" w:hAnsi="Times New Roman" w:cs="Times New Roman"/>
            <w:rPrChange w:id="2164" w:author="Author">
              <w:rPr>
                <w:rFonts w:ascii="Times New Roman" w:hAnsi="Times New Roman" w:cs="Times New Roman"/>
                <w:b/>
              </w:rPr>
            </w:rPrChange>
          </w:rPr>
          <w:delText xml:space="preserve"> </w:delText>
        </w:r>
        <w:r w:rsidRPr="00412EB7" w:rsidDel="00676791">
          <w:rPr>
            <w:rFonts w:ascii="Times New Roman" w:hAnsi="Times New Roman" w:cs="Times New Roman"/>
            <w:rPrChange w:id="2165" w:author="Author">
              <w:rPr>
                <w:rFonts w:ascii="Times New Roman" w:hAnsi="Times New Roman" w:cs="Times New Roman"/>
                <w:b/>
              </w:rPr>
            </w:rPrChange>
          </w:rPr>
          <w:delText>CHAPTER</w:delText>
        </w:r>
        <w:r w:rsidR="00370E76" w:rsidRPr="00412EB7" w:rsidDel="00676791">
          <w:rPr>
            <w:rFonts w:ascii="Times New Roman" w:hAnsi="Times New Roman" w:cs="Times New Roman"/>
            <w:rPrChange w:id="2166" w:author="Author">
              <w:rPr>
                <w:rFonts w:ascii="Times New Roman" w:hAnsi="Times New Roman" w:cs="Times New Roman"/>
                <w:b/>
              </w:rPr>
            </w:rPrChange>
          </w:rPr>
          <w:delText xml:space="preserve"> </w:delText>
        </w:r>
        <w:r w:rsidRPr="00412EB7" w:rsidDel="00676791">
          <w:rPr>
            <w:rFonts w:ascii="Times New Roman" w:hAnsi="Times New Roman" w:cs="Times New Roman"/>
            <w:rPrChange w:id="2167" w:author="Author">
              <w:rPr>
                <w:rFonts w:ascii="Times New Roman" w:hAnsi="Times New Roman" w:cs="Times New Roman"/>
                <w:b/>
              </w:rPr>
            </w:rPrChange>
          </w:rPr>
          <w:delText>4</w:delText>
        </w:r>
        <w:r w:rsidR="00370E76" w:rsidRPr="00412EB7" w:rsidDel="00676791">
          <w:rPr>
            <w:rFonts w:ascii="Times New Roman" w:hAnsi="Times New Roman" w:cs="Times New Roman"/>
            <w:rPrChange w:id="2168" w:author="Author">
              <w:rPr>
                <w:rFonts w:ascii="Times New Roman" w:hAnsi="Times New Roman" w:cs="Times New Roman"/>
                <w:b/>
              </w:rPr>
            </w:rPrChange>
          </w:rPr>
          <w:delText xml:space="preserve"> </w:delText>
        </w:r>
        <w:r w:rsidRPr="00412EB7" w:rsidDel="00676791">
          <w:rPr>
            <w:rFonts w:ascii="Times New Roman" w:hAnsi="Times New Roman" w:cs="Times New Roman"/>
            <w:rPrChange w:id="2169" w:author="Author">
              <w:rPr>
                <w:rFonts w:ascii="Times New Roman" w:hAnsi="Times New Roman" w:cs="Times New Roman"/>
                <w:b/>
              </w:rPr>
            </w:rPrChange>
          </w:rPr>
          <w:delText>“THE</w:delText>
        </w:r>
        <w:r w:rsidR="00370E76" w:rsidRPr="00412EB7" w:rsidDel="00676791">
          <w:rPr>
            <w:rFonts w:ascii="Times New Roman" w:hAnsi="Times New Roman" w:cs="Times New Roman"/>
            <w:rPrChange w:id="2170" w:author="Author">
              <w:rPr>
                <w:rFonts w:ascii="Times New Roman" w:hAnsi="Times New Roman" w:cs="Times New Roman"/>
                <w:b/>
              </w:rPr>
            </w:rPrChange>
          </w:rPr>
          <w:delText xml:space="preserve"> </w:delText>
        </w:r>
        <w:r w:rsidRPr="00412EB7" w:rsidDel="00676791">
          <w:rPr>
            <w:rFonts w:ascii="Times New Roman" w:hAnsi="Times New Roman" w:cs="Times New Roman"/>
            <w:rPrChange w:id="2171" w:author="Author">
              <w:rPr>
                <w:rFonts w:ascii="Times New Roman" w:hAnsi="Times New Roman" w:cs="Times New Roman"/>
                <w:b/>
              </w:rPr>
            </w:rPrChange>
          </w:rPr>
          <w:delText>TRUTHS</w:delText>
        </w:r>
        <w:r w:rsidR="00370E76" w:rsidRPr="00412EB7" w:rsidDel="00676791">
          <w:rPr>
            <w:rFonts w:ascii="Times New Roman" w:hAnsi="Times New Roman" w:cs="Times New Roman"/>
            <w:rPrChange w:id="2172" w:author="Author">
              <w:rPr>
                <w:rFonts w:ascii="Times New Roman" w:hAnsi="Times New Roman" w:cs="Times New Roman"/>
                <w:b/>
              </w:rPr>
            </w:rPrChange>
          </w:rPr>
          <w:delText xml:space="preserve"> </w:delText>
        </w:r>
        <w:r w:rsidRPr="00412EB7" w:rsidDel="00676791">
          <w:rPr>
            <w:rFonts w:ascii="Times New Roman" w:hAnsi="Times New Roman" w:cs="Times New Roman"/>
            <w:rPrChange w:id="2173" w:author="Author">
              <w:rPr>
                <w:rFonts w:ascii="Times New Roman" w:hAnsi="Times New Roman" w:cs="Times New Roman"/>
                <w:b/>
              </w:rPr>
            </w:rPrChange>
          </w:rPr>
          <w:delText>AND</w:delText>
        </w:r>
        <w:r w:rsidR="00370E76" w:rsidRPr="00412EB7" w:rsidDel="00676791">
          <w:rPr>
            <w:rFonts w:ascii="Times New Roman" w:hAnsi="Times New Roman" w:cs="Times New Roman"/>
            <w:rPrChange w:id="2174" w:author="Author">
              <w:rPr>
                <w:rFonts w:ascii="Times New Roman" w:hAnsi="Times New Roman" w:cs="Times New Roman"/>
                <w:b/>
              </w:rPr>
            </w:rPrChange>
          </w:rPr>
          <w:delText xml:space="preserve"> </w:delText>
        </w:r>
        <w:r w:rsidRPr="00412EB7" w:rsidDel="00676791">
          <w:rPr>
            <w:rFonts w:ascii="Times New Roman" w:hAnsi="Times New Roman" w:cs="Times New Roman"/>
            <w:rPrChange w:id="2175" w:author="Author">
              <w:rPr>
                <w:rFonts w:ascii="Times New Roman" w:hAnsi="Times New Roman" w:cs="Times New Roman"/>
                <w:b/>
              </w:rPr>
            </w:rPrChange>
          </w:rPr>
          <w:delText>UNTRUTHS”</w:delText>
        </w:r>
      </w:del>
    </w:p>
    <w:p w14:paraId="087DC57B" w14:textId="7534489C" w:rsidR="00B8594F" w:rsidRPr="00412EB7" w:rsidDel="00C62DF2" w:rsidRDefault="00B8594F" w:rsidP="00371016">
      <w:pPr>
        <w:ind w:right="4"/>
        <w:contextualSpacing/>
        <w:rPr>
          <w:del w:id="2176" w:author="Author"/>
          <w:rFonts w:ascii="Times New Roman" w:hAnsi="Times New Roman" w:cs="Times New Roman"/>
          <w:rPrChange w:id="2177" w:author="Author">
            <w:rPr>
              <w:del w:id="2178" w:author="Author"/>
              <w:rFonts w:ascii="Times New Roman" w:hAnsi="Times New Roman" w:cs="Times New Roman"/>
              <w:b/>
            </w:rPr>
          </w:rPrChange>
        </w:rPr>
      </w:pPr>
      <w:r w:rsidRPr="00412EB7">
        <w:rPr>
          <w:rFonts w:ascii="Times New Roman" w:hAnsi="Times New Roman" w:cs="Times New Roman"/>
          <w:rPrChange w:id="2179" w:author="Author">
            <w:rPr>
              <w:rFonts w:ascii="Times New Roman" w:hAnsi="Times New Roman" w:cs="Times New Roman"/>
              <w:b/>
            </w:rPr>
          </w:rPrChange>
        </w:rPr>
        <w:t>on</w:t>
      </w:r>
      <w:r w:rsidR="00370E76" w:rsidRPr="00412EB7">
        <w:rPr>
          <w:rFonts w:ascii="Times New Roman" w:hAnsi="Times New Roman" w:cs="Times New Roman"/>
          <w:rPrChange w:id="2180" w:author="Author">
            <w:rPr>
              <w:rFonts w:ascii="Times New Roman" w:hAnsi="Times New Roman" w:cs="Times New Roman"/>
              <w:b/>
            </w:rPr>
          </w:rPrChange>
        </w:rPr>
        <w:t xml:space="preserve"> </w:t>
      </w:r>
      <w:r w:rsidRPr="00412EB7">
        <w:rPr>
          <w:rFonts w:ascii="Times New Roman" w:hAnsi="Times New Roman" w:cs="Times New Roman"/>
          <w:rPrChange w:id="2181" w:author="Author">
            <w:rPr>
              <w:rFonts w:ascii="Times New Roman" w:hAnsi="Times New Roman" w:cs="Times New Roman"/>
              <w:b/>
            </w:rPr>
          </w:rPrChange>
        </w:rPr>
        <w:t>rental</w:t>
      </w:r>
      <w:r w:rsidR="00370E76" w:rsidRPr="00412EB7">
        <w:rPr>
          <w:rFonts w:ascii="Times New Roman" w:hAnsi="Times New Roman" w:cs="Times New Roman"/>
          <w:rPrChange w:id="2182" w:author="Author">
            <w:rPr>
              <w:rFonts w:ascii="Times New Roman" w:hAnsi="Times New Roman" w:cs="Times New Roman"/>
              <w:b/>
            </w:rPr>
          </w:rPrChange>
        </w:rPr>
        <w:t xml:space="preserve"> </w:t>
      </w:r>
      <w:r w:rsidRPr="00412EB7">
        <w:rPr>
          <w:rFonts w:ascii="Times New Roman" w:hAnsi="Times New Roman" w:cs="Times New Roman"/>
          <w:rPrChange w:id="2183" w:author="Author">
            <w:rPr>
              <w:rFonts w:ascii="Times New Roman" w:hAnsi="Times New Roman" w:cs="Times New Roman"/>
              <w:b/>
            </w:rPr>
          </w:rPrChange>
        </w:rPr>
        <w:t>assistance.</w:t>
      </w:r>
      <w:r w:rsidR="00370E76" w:rsidRPr="00412EB7">
        <w:rPr>
          <w:rFonts w:ascii="Times New Roman" w:hAnsi="Times New Roman" w:cs="Times New Roman"/>
          <w:rPrChange w:id="2184" w:author="Author">
            <w:rPr>
              <w:rFonts w:ascii="Times New Roman" w:hAnsi="Times New Roman" w:cs="Times New Roman"/>
              <w:b/>
            </w:rPr>
          </w:rPrChange>
        </w:rPr>
        <w:t xml:space="preserve"> </w:t>
      </w:r>
      <w:r w:rsidRPr="00412EB7">
        <w:rPr>
          <w:rFonts w:ascii="Times New Roman" w:hAnsi="Times New Roman" w:cs="Times New Roman"/>
          <w:rPrChange w:id="2185" w:author="Author">
            <w:rPr>
              <w:rFonts w:ascii="Times New Roman" w:hAnsi="Times New Roman" w:cs="Times New Roman"/>
              <w:b/>
            </w:rPr>
          </w:rPrChange>
        </w:rPr>
        <w:t>It</w:t>
      </w:r>
      <w:r w:rsidR="00370E76" w:rsidRPr="00412EB7">
        <w:rPr>
          <w:rFonts w:ascii="Times New Roman" w:hAnsi="Times New Roman" w:cs="Times New Roman"/>
          <w:rPrChange w:id="2186" w:author="Author">
            <w:rPr>
              <w:rFonts w:ascii="Times New Roman" w:hAnsi="Times New Roman" w:cs="Times New Roman"/>
              <w:b/>
            </w:rPr>
          </w:rPrChange>
        </w:rPr>
        <w:t xml:space="preserve"> </w:t>
      </w:r>
      <w:r w:rsidRPr="00412EB7">
        <w:rPr>
          <w:rFonts w:ascii="Times New Roman" w:hAnsi="Times New Roman" w:cs="Times New Roman"/>
          <w:rPrChange w:id="2187" w:author="Author">
            <w:rPr>
              <w:rFonts w:ascii="Times New Roman" w:hAnsi="Times New Roman" w:cs="Times New Roman"/>
              <w:b/>
            </w:rPr>
          </w:rPrChange>
        </w:rPr>
        <w:t>should</w:t>
      </w:r>
      <w:r w:rsidR="00370E76" w:rsidRPr="00412EB7">
        <w:rPr>
          <w:rFonts w:ascii="Times New Roman" w:hAnsi="Times New Roman" w:cs="Times New Roman"/>
          <w:rPrChange w:id="2188" w:author="Author">
            <w:rPr>
              <w:rFonts w:ascii="Times New Roman" w:hAnsi="Times New Roman" w:cs="Times New Roman"/>
              <w:b/>
            </w:rPr>
          </w:rPrChange>
        </w:rPr>
        <w:t xml:space="preserve"> </w:t>
      </w:r>
      <w:r w:rsidRPr="00412EB7">
        <w:rPr>
          <w:rFonts w:ascii="Times New Roman" w:hAnsi="Times New Roman" w:cs="Times New Roman"/>
          <w:rPrChange w:id="2189" w:author="Author">
            <w:rPr>
              <w:rFonts w:ascii="Times New Roman" w:hAnsi="Times New Roman" w:cs="Times New Roman"/>
              <w:b/>
            </w:rPr>
          </w:rPrChange>
        </w:rPr>
        <w:t>come</w:t>
      </w:r>
      <w:r w:rsidR="00370E76" w:rsidRPr="00412EB7">
        <w:rPr>
          <w:rFonts w:ascii="Times New Roman" w:hAnsi="Times New Roman" w:cs="Times New Roman"/>
          <w:rPrChange w:id="2190" w:author="Author">
            <w:rPr>
              <w:rFonts w:ascii="Times New Roman" w:hAnsi="Times New Roman" w:cs="Times New Roman"/>
              <w:b/>
            </w:rPr>
          </w:rPrChange>
        </w:rPr>
        <w:t xml:space="preserve"> </w:t>
      </w:r>
      <w:r w:rsidRPr="00412EB7">
        <w:rPr>
          <w:rFonts w:ascii="Times New Roman" w:hAnsi="Times New Roman" w:cs="Times New Roman"/>
          <w:rPrChange w:id="2191" w:author="Author">
            <w:rPr>
              <w:rFonts w:ascii="Times New Roman" w:hAnsi="Times New Roman" w:cs="Times New Roman"/>
              <w:b/>
            </w:rPr>
          </w:rPrChange>
        </w:rPr>
        <w:t>as</w:t>
      </w:r>
      <w:r w:rsidR="00370E76" w:rsidRPr="00412EB7">
        <w:rPr>
          <w:rFonts w:ascii="Times New Roman" w:hAnsi="Times New Roman" w:cs="Times New Roman"/>
          <w:rPrChange w:id="2192" w:author="Author">
            <w:rPr>
              <w:rFonts w:ascii="Times New Roman" w:hAnsi="Times New Roman" w:cs="Times New Roman"/>
              <w:b/>
            </w:rPr>
          </w:rPrChange>
        </w:rPr>
        <w:t xml:space="preserve"> </w:t>
      </w:r>
      <w:r w:rsidRPr="00412EB7">
        <w:rPr>
          <w:rFonts w:ascii="Times New Roman" w:hAnsi="Times New Roman" w:cs="Times New Roman"/>
          <w:rPrChange w:id="2193" w:author="Author">
            <w:rPr>
              <w:rFonts w:ascii="Times New Roman" w:hAnsi="Times New Roman" w:cs="Times New Roman"/>
              <w:b/>
            </w:rPr>
          </w:rPrChange>
        </w:rPr>
        <w:t>no</w:t>
      </w:r>
      <w:r w:rsidR="00370E76" w:rsidRPr="00412EB7">
        <w:rPr>
          <w:rFonts w:ascii="Times New Roman" w:hAnsi="Times New Roman" w:cs="Times New Roman"/>
          <w:rPrChange w:id="2194" w:author="Author">
            <w:rPr>
              <w:rFonts w:ascii="Times New Roman" w:hAnsi="Times New Roman" w:cs="Times New Roman"/>
              <w:b/>
            </w:rPr>
          </w:rPrChange>
        </w:rPr>
        <w:t xml:space="preserve"> </w:t>
      </w:r>
      <w:r w:rsidRPr="00412EB7">
        <w:rPr>
          <w:rFonts w:ascii="Times New Roman" w:hAnsi="Times New Roman" w:cs="Times New Roman"/>
          <w:rPrChange w:id="2195" w:author="Author">
            <w:rPr>
              <w:rFonts w:ascii="Times New Roman" w:hAnsi="Times New Roman" w:cs="Times New Roman"/>
              <w:b/>
            </w:rPr>
          </w:rPrChange>
        </w:rPr>
        <w:t>surprise</w:t>
      </w:r>
      <w:r w:rsidR="00370E76" w:rsidRPr="00412EB7">
        <w:rPr>
          <w:rFonts w:ascii="Times New Roman" w:hAnsi="Times New Roman" w:cs="Times New Roman"/>
          <w:rPrChange w:id="2196" w:author="Author">
            <w:rPr>
              <w:rFonts w:ascii="Times New Roman" w:hAnsi="Times New Roman" w:cs="Times New Roman"/>
              <w:b/>
            </w:rPr>
          </w:rPrChange>
        </w:rPr>
        <w:t xml:space="preserve"> </w:t>
      </w:r>
      <w:r w:rsidRPr="00412EB7">
        <w:rPr>
          <w:rFonts w:ascii="Times New Roman" w:hAnsi="Times New Roman" w:cs="Times New Roman"/>
          <w:rPrChange w:id="2197" w:author="Author">
            <w:rPr>
              <w:rFonts w:ascii="Times New Roman" w:hAnsi="Times New Roman" w:cs="Times New Roman"/>
              <w:b/>
            </w:rPr>
          </w:rPrChange>
        </w:rPr>
        <w:t>then</w:t>
      </w:r>
      <w:r w:rsidR="00370E76" w:rsidRPr="00412EB7">
        <w:rPr>
          <w:rFonts w:ascii="Times New Roman" w:hAnsi="Times New Roman" w:cs="Times New Roman"/>
          <w:rPrChange w:id="2198" w:author="Author">
            <w:rPr>
              <w:rFonts w:ascii="Times New Roman" w:hAnsi="Times New Roman" w:cs="Times New Roman"/>
              <w:b/>
            </w:rPr>
          </w:rPrChange>
        </w:rPr>
        <w:t xml:space="preserve"> </w:t>
      </w:r>
      <w:r w:rsidRPr="00412EB7">
        <w:rPr>
          <w:rFonts w:ascii="Times New Roman" w:hAnsi="Times New Roman" w:cs="Times New Roman"/>
          <w:rPrChange w:id="2199" w:author="Author">
            <w:rPr>
              <w:rFonts w:ascii="Times New Roman" w:hAnsi="Times New Roman" w:cs="Times New Roman"/>
              <w:b/>
            </w:rPr>
          </w:rPrChange>
        </w:rPr>
        <w:t>that</w:t>
      </w:r>
      <w:r w:rsidR="00370E76" w:rsidRPr="00412EB7">
        <w:rPr>
          <w:rFonts w:ascii="Times New Roman" w:hAnsi="Times New Roman" w:cs="Times New Roman"/>
          <w:rPrChange w:id="2200" w:author="Author">
            <w:rPr>
              <w:rFonts w:ascii="Times New Roman" w:hAnsi="Times New Roman" w:cs="Times New Roman"/>
              <w:b/>
            </w:rPr>
          </w:rPrChange>
        </w:rPr>
        <w:t xml:space="preserve"> </w:t>
      </w:r>
      <w:r w:rsidRPr="00412EB7">
        <w:rPr>
          <w:rFonts w:ascii="Times New Roman" w:hAnsi="Times New Roman" w:cs="Times New Roman"/>
          <w:rPrChange w:id="2201" w:author="Author">
            <w:rPr>
              <w:rFonts w:ascii="Times New Roman" w:hAnsi="Times New Roman" w:cs="Times New Roman"/>
              <w:b/>
            </w:rPr>
          </w:rPrChange>
        </w:rPr>
        <w:t>only</w:t>
      </w:r>
      <w:r w:rsidR="00370E76" w:rsidRPr="00412EB7">
        <w:rPr>
          <w:rFonts w:ascii="Times New Roman" w:hAnsi="Times New Roman" w:cs="Times New Roman"/>
          <w:rPrChange w:id="2202" w:author="Author">
            <w:rPr>
              <w:rFonts w:ascii="Times New Roman" w:hAnsi="Times New Roman" w:cs="Times New Roman"/>
              <w:b/>
            </w:rPr>
          </w:rPrChange>
        </w:rPr>
        <w:t xml:space="preserve"> </w:t>
      </w:r>
      <w:ins w:id="2203" w:author="Author">
        <w:r w:rsidR="00371016">
          <w:rPr>
            <w:rFonts w:ascii="Times New Roman" w:hAnsi="Times New Roman" w:cs="Times New Roman"/>
          </w:rPr>
          <w:lastRenderedPageBreak/>
          <w:t>one</w:t>
        </w:r>
      </w:ins>
      <w:del w:id="2204" w:author="Author">
        <w:r w:rsidRPr="00412EB7" w:rsidDel="00371016">
          <w:rPr>
            <w:rFonts w:ascii="Times New Roman" w:hAnsi="Times New Roman" w:cs="Times New Roman"/>
            <w:rPrChange w:id="2205" w:author="Author">
              <w:rPr>
                <w:rFonts w:ascii="Times New Roman" w:hAnsi="Times New Roman" w:cs="Times New Roman"/>
                <w:b/>
              </w:rPr>
            </w:rPrChange>
          </w:rPr>
          <w:delText>1</w:delText>
        </w:r>
      </w:del>
      <w:r w:rsidR="00370E76" w:rsidRPr="00412EB7">
        <w:rPr>
          <w:rFonts w:ascii="Times New Roman" w:hAnsi="Times New Roman" w:cs="Times New Roman"/>
          <w:rPrChange w:id="2206" w:author="Author">
            <w:rPr>
              <w:rFonts w:ascii="Times New Roman" w:hAnsi="Times New Roman" w:cs="Times New Roman"/>
              <w:b/>
            </w:rPr>
          </w:rPrChange>
        </w:rPr>
        <w:t xml:space="preserve"> </w:t>
      </w:r>
      <w:r w:rsidRPr="00412EB7">
        <w:rPr>
          <w:rFonts w:ascii="Times New Roman" w:hAnsi="Times New Roman" w:cs="Times New Roman"/>
          <w:rPrChange w:id="2207" w:author="Author">
            <w:rPr>
              <w:rFonts w:ascii="Times New Roman" w:hAnsi="Times New Roman" w:cs="Times New Roman"/>
              <w:b/>
            </w:rPr>
          </w:rPrChange>
        </w:rPr>
        <w:t>in</w:t>
      </w:r>
      <w:r w:rsidR="00370E76" w:rsidRPr="00412EB7">
        <w:rPr>
          <w:rFonts w:ascii="Times New Roman" w:hAnsi="Times New Roman" w:cs="Times New Roman"/>
          <w:rPrChange w:id="2208" w:author="Author">
            <w:rPr>
              <w:rFonts w:ascii="Times New Roman" w:hAnsi="Times New Roman" w:cs="Times New Roman"/>
              <w:b/>
            </w:rPr>
          </w:rPrChange>
        </w:rPr>
        <w:t xml:space="preserve"> </w:t>
      </w:r>
      <w:ins w:id="2209" w:author="Author">
        <w:r w:rsidR="00371016">
          <w:rPr>
            <w:rFonts w:ascii="Times New Roman" w:hAnsi="Times New Roman" w:cs="Times New Roman"/>
          </w:rPr>
          <w:t>four</w:t>
        </w:r>
      </w:ins>
      <w:del w:id="2210" w:author="Author">
        <w:r w:rsidRPr="00412EB7" w:rsidDel="00371016">
          <w:rPr>
            <w:rFonts w:ascii="Times New Roman" w:hAnsi="Times New Roman" w:cs="Times New Roman"/>
            <w:rPrChange w:id="2211" w:author="Author">
              <w:rPr>
                <w:rFonts w:ascii="Times New Roman" w:hAnsi="Times New Roman" w:cs="Times New Roman"/>
                <w:b/>
              </w:rPr>
            </w:rPrChange>
          </w:rPr>
          <w:delText>4</w:delText>
        </w:r>
      </w:del>
      <w:r w:rsidR="00370E76" w:rsidRPr="00412EB7">
        <w:rPr>
          <w:rFonts w:ascii="Times New Roman" w:hAnsi="Times New Roman" w:cs="Times New Roman"/>
          <w:rPrChange w:id="2212" w:author="Author">
            <w:rPr>
              <w:rFonts w:ascii="Times New Roman" w:hAnsi="Times New Roman" w:cs="Times New Roman"/>
              <w:b/>
            </w:rPr>
          </w:rPrChange>
        </w:rPr>
        <w:t xml:space="preserve"> </w:t>
      </w:r>
      <w:r w:rsidRPr="00412EB7">
        <w:rPr>
          <w:rFonts w:ascii="Times New Roman" w:hAnsi="Times New Roman" w:cs="Times New Roman"/>
          <w:rPrChange w:id="2213" w:author="Author">
            <w:rPr>
              <w:rFonts w:ascii="Times New Roman" w:hAnsi="Times New Roman" w:cs="Times New Roman"/>
              <w:b/>
            </w:rPr>
          </w:rPrChange>
        </w:rPr>
        <w:t>households</w:t>
      </w:r>
      <w:r w:rsidR="00370E76" w:rsidRPr="00412EB7">
        <w:rPr>
          <w:rFonts w:ascii="Times New Roman" w:hAnsi="Times New Roman" w:cs="Times New Roman"/>
          <w:rPrChange w:id="2214" w:author="Author">
            <w:rPr>
              <w:rFonts w:ascii="Times New Roman" w:hAnsi="Times New Roman" w:cs="Times New Roman"/>
              <w:b/>
            </w:rPr>
          </w:rPrChange>
        </w:rPr>
        <w:t xml:space="preserve"> </w:t>
      </w:r>
      <w:r w:rsidRPr="00371016">
        <w:rPr>
          <w:rFonts w:ascii="Times New Roman" w:hAnsi="Times New Roman" w:cs="Times New Roman"/>
        </w:rPr>
        <w:t>eligible</w:t>
      </w:r>
      <w:r w:rsidR="00370E76" w:rsidRPr="00371016">
        <w:rPr>
          <w:rFonts w:ascii="Times New Roman" w:hAnsi="Times New Roman" w:cs="Times New Roman"/>
        </w:rPr>
        <w:t xml:space="preserve"> </w:t>
      </w:r>
      <w:r w:rsidRPr="00371016">
        <w:rPr>
          <w:rFonts w:ascii="Times New Roman" w:hAnsi="Times New Roman" w:cs="Times New Roman"/>
        </w:rPr>
        <w:t>for</w:t>
      </w:r>
      <w:r w:rsidR="00370E76" w:rsidRPr="00371016">
        <w:rPr>
          <w:rFonts w:ascii="Times New Roman" w:hAnsi="Times New Roman" w:cs="Times New Roman"/>
        </w:rPr>
        <w:t xml:space="preserve"> </w:t>
      </w:r>
      <w:r w:rsidRPr="00371016">
        <w:rPr>
          <w:rFonts w:ascii="Times New Roman" w:hAnsi="Times New Roman" w:cs="Times New Roman"/>
        </w:rPr>
        <w:t>federal</w:t>
      </w:r>
      <w:r w:rsidR="00370E76" w:rsidRPr="00371016">
        <w:rPr>
          <w:rFonts w:ascii="Times New Roman" w:hAnsi="Times New Roman" w:cs="Times New Roman"/>
        </w:rPr>
        <w:t xml:space="preserve"> </w:t>
      </w:r>
      <w:r w:rsidRPr="00371016">
        <w:rPr>
          <w:rFonts w:ascii="Times New Roman" w:hAnsi="Times New Roman" w:cs="Times New Roman"/>
        </w:rPr>
        <w:t>rental</w:t>
      </w:r>
      <w:r w:rsidR="00370E76" w:rsidRPr="00371016">
        <w:rPr>
          <w:rFonts w:ascii="Times New Roman" w:hAnsi="Times New Roman" w:cs="Times New Roman"/>
        </w:rPr>
        <w:t xml:space="preserve"> </w:t>
      </w:r>
      <w:r w:rsidRPr="00371016">
        <w:rPr>
          <w:rFonts w:ascii="Times New Roman" w:hAnsi="Times New Roman" w:cs="Times New Roman"/>
        </w:rPr>
        <w:t>assistance</w:t>
      </w:r>
      <w:r w:rsidR="00370E76" w:rsidRPr="00371016">
        <w:rPr>
          <w:rFonts w:ascii="Times New Roman" w:hAnsi="Times New Roman" w:cs="Times New Roman"/>
        </w:rPr>
        <w:t xml:space="preserve"> </w:t>
      </w:r>
      <w:r w:rsidRPr="00371016">
        <w:rPr>
          <w:rFonts w:ascii="Times New Roman" w:hAnsi="Times New Roman" w:cs="Times New Roman"/>
        </w:rPr>
        <w:t>receives</w:t>
      </w:r>
      <w:r w:rsidR="00370E76" w:rsidRPr="00371016">
        <w:rPr>
          <w:rFonts w:ascii="Times New Roman" w:hAnsi="Times New Roman" w:cs="Times New Roman"/>
        </w:rPr>
        <w:t xml:space="preserve"> </w:t>
      </w:r>
      <w:r w:rsidRPr="00371016">
        <w:rPr>
          <w:rFonts w:ascii="Times New Roman" w:hAnsi="Times New Roman" w:cs="Times New Roman"/>
        </w:rPr>
        <w:t>it.</w:t>
      </w:r>
      <w:del w:id="2215" w:author="Author">
        <w:r w:rsidRPr="00371016" w:rsidDel="00371016">
          <w:rPr>
            <w:rFonts w:ascii="Times New Roman" w:hAnsi="Times New Roman" w:cs="Times New Roman"/>
          </w:rPr>
          <w:delText>’</w:delText>
        </w:r>
        <w:r w:rsidR="00370E76" w:rsidRPr="00371016" w:rsidDel="00371016">
          <w:rPr>
            <w:rFonts w:ascii="Times New Roman" w:hAnsi="Times New Roman" w:cs="Times New Roman"/>
          </w:rPr>
          <w:delText xml:space="preserve"> </w:delText>
        </w:r>
      </w:del>
      <w:ins w:id="2216" w:author="Author">
        <w:r w:rsidR="00C62DF2">
          <w:rPr>
            <w:rFonts w:ascii="Times New Roman" w:hAnsi="Times New Roman" w:cs="Times New Roman"/>
          </w:rPr>
          <w:t xml:space="preserve"> </w:t>
        </w:r>
      </w:ins>
    </w:p>
    <w:p w14:paraId="5C0DBFBF" w14:textId="7C23F9F6" w:rsidR="00B8594F" w:rsidRPr="00F11EFB" w:rsidRDefault="00B8594F" w:rsidP="00C62DF2">
      <w:pPr>
        <w:ind w:right="4"/>
        <w:contextualSpacing/>
        <w:rPr>
          <w:rFonts w:ascii="Times New Roman" w:hAnsi="Times New Roman" w:cs="Times New Roman"/>
        </w:rPr>
      </w:pPr>
      <w:r w:rsidRPr="00F11EFB">
        <w:rPr>
          <w:rFonts w:ascii="Times New Roman" w:hAnsi="Times New Roman" w:cs="Times New Roman"/>
        </w:rPr>
        <w:t>This</w:t>
      </w:r>
      <w:r w:rsidR="00370E76" w:rsidRPr="00F11EFB">
        <w:rPr>
          <w:rFonts w:ascii="Times New Roman" w:hAnsi="Times New Roman" w:cs="Times New Roman"/>
        </w:rPr>
        <w:t xml:space="preserve"> </w:t>
      </w:r>
      <w:r w:rsidRPr="00F11EFB">
        <w:rPr>
          <w:rFonts w:ascii="Times New Roman" w:hAnsi="Times New Roman" w:cs="Times New Roman"/>
        </w:rPr>
        <w:t>trend</w:t>
      </w:r>
      <w:r w:rsidR="00370E76" w:rsidRPr="00F11EFB">
        <w:rPr>
          <w:rFonts w:ascii="Times New Roman" w:hAnsi="Times New Roman" w:cs="Times New Roman"/>
        </w:rPr>
        <w:t xml:space="preserve"> </w:t>
      </w:r>
      <w:r w:rsidRPr="00F11EFB">
        <w:rPr>
          <w:rFonts w:ascii="Times New Roman" w:hAnsi="Times New Roman" w:cs="Times New Roman"/>
        </w:rPr>
        <w:t>could</w:t>
      </w:r>
      <w:r w:rsidR="00370E76" w:rsidRPr="00F11EFB">
        <w:rPr>
          <w:rFonts w:ascii="Times New Roman" w:hAnsi="Times New Roman" w:cs="Times New Roman"/>
        </w:rPr>
        <w:t xml:space="preserve"> </w:t>
      </w:r>
      <w:r w:rsidR="003A5434" w:rsidRPr="00F11EFB">
        <w:rPr>
          <w:rFonts w:ascii="Times New Roman" w:hAnsi="Times New Roman" w:cs="Times New Roman"/>
        </w:rPr>
        <w:t>quick</w:t>
      </w:r>
      <w:r w:rsidRPr="00F11EFB">
        <w:rPr>
          <w:rFonts w:ascii="Times New Roman" w:hAnsi="Times New Roman" w:cs="Times New Roman"/>
        </w:rPr>
        <w:t>ly</w:t>
      </w:r>
      <w:r w:rsidR="00370E76" w:rsidRPr="00F11EFB">
        <w:rPr>
          <w:rFonts w:ascii="Times New Roman" w:hAnsi="Times New Roman" w:cs="Times New Roman"/>
        </w:rPr>
        <w:t xml:space="preserve"> </w:t>
      </w:r>
      <w:r w:rsidRPr="00F11EFB">
        <w:rPr>
          <w:rFonts w:ascii="Times New Roman" w:hAnsi="Times New Roman" w:cs="Times New Roman"/>
        </w:rPr>
        <w:t>get</w:t>
      </w:r>
      <w:r w:rsidR="00370E76" w:rsidRPr="00F11EFB">
        <w:rPr>
          <w:rFonts w:ascii="Times New Roman" w:hAnsi="Times New Roman" w:cs="Times New Roman"/>
        </w:rPr>
        <w:t xml:space="preserve"> </w:t>
      </w:r>
      <w:r w:rsidRPr="00F11EFB">
        <w:rPr>
          <w:rFonts w:ascii="Times New Roman" w:hAnsi="Times New Roman" w:cs="Times New Roman"/>
        </w:rPr>
        <w:t>worse</w:t>
      </w:r>
      <w:r w:rsidR="00370E76" w:rsidRPr="00F11EFB">
        <w:rPr>
          <w:rFonts w:ascii="Times New Roman" w:hAnsi="Times New Roman" w:cs="Times New Roman"/>
        </w:rPr>
        <w:t xml:space="preserve"> </w:t>
      </w:r>
      <w:r w:rsidRPr="00F11EFB">
        <w:rPr>
          <w:rFonts w:ascii="Times New Roman" w:hAnsi="Times New Roman" w:cs="Times New Roman"/>
        </w:rPr>
        <w:t>before</w:t>
      </w:r>
      <w:r w:rsidR="00370E76" w:rsidRPr="00F11EFB">
        <w:rPr>
          <w:rFonts w:ascii="Times New Roman" w:hAnsi="Times New Roman" w:cs="Times New Roman"/>
        </w:rPr>
        <w:t xml:space="preserve"> </w:t>
      </w:r>
      <w:r w:rsidRPr="00F11EFB">
        <w:rPr>
          <w:rFonts w:ascii="Times New Roman" w:hAnsi="Times New Roman" w:cs="Times New Roman"/>
        </w:rPr>
        <w:t>it</w:t>
      </w:r>
      <w:r w:rsidR="00370E76" w:rsidRPr="00F11EFB">
        <w:rPr>
          <w:rFonts w:ascii="Times New Roman" w:hAnsi="Times New Roman" w:cs="Times New Roman"/>
        </w:rPr>
        <w:t xml:space="preserve"> </w:t>
      </w:r>
      <w:r w:rsidRPr="00F11EFB">
        <w:rPr>
          <w:rFonts w:ascii="Times New Roman" w:hAnsi="Times New Roman" w:cs="Times New Roman"/>
        </w:rPr>
        <w:t>gets</w:t>
      </w:r>
      <w:r w:rsidR="00370E76" w:rsidRPr="00F11EFB">
        <w:rPr>
          <w:rFonts w:ascii="Times New Roman" w:hAnsi="Times New Roman" w:cs="Times New Roman"/>
        </w:rPr>
        <w:t xml:space="preserve"> </w:t>
      </w:r>
      <w:r w:rsidRPr="00F11EFB">
        <w:rPr>
          <w:rFonts w:ascii="Times New Roman" w:hAnsi="Times New Roman" w:cs="Times New Roman"/>
        </w:rPr>
        <w:t>better.</w:t>
      </w:r>
    </w:p>
    <w:p w14:paraId="17496578" w14:textId="7C492418" w:rsidR="00B8594F" w:rsidRPr="00F11EFB" w:rsidDel="00C62DF2" w:rsidRDefault="00B8594F" w:rsidP="00370E38">
      <w:pPr>
        <w:ind w:right="4"/>
        <w:contextualSpacing/>
        <w:rPr>
          <w:del w:id="2217" w:author="Author"/>
          <w:rFonts w:ascii="Times New Roman" w:hAnsi="Times New Roman" w:cs="Times New Roman"/>
        </w:rPr>
      </w:pPr>
      <w:del w:id="2218" w:author="Author">
        <w:r w:rsidRPr="00F11EFB" w:rsidDel="00C62DF2">
          <w:rPr>
            <w:rFonts w:ascii="Times New Roman" w:hAnsi="Times New Roman" w:cs="Times New Roman"/>
          </w:rPr>
          <w:delText>If</w:delText>
        </w:r>
        <w:r w:rsidR="00370E76" w:rsidRPr="00F11EFB" w:rsidDel="00C62DF2">
          <w:rPr>
            <w:rFonts w:ascii="Times New Roman" w:hAnsi="Times New Roman" w:cs="Times New Roman"/>
          </w:rPr>
          <w:delText xml:space="preserve"> </w:delText>
        </w:r>
        <w:r w:rsidRPr="00F11EFB" w:rsidDel="00C62DF2">
          <w:rPr>
            <w:rFonts w:ascii="Times New Roman" w:hAnsi="Times New Roman" w:cs="Times New Roman"/>
          </w:rPr>
          <w:delText>our</w:delText>
        </w:r>
        <w:r w:rsidR="00370E76" w:rsidRPr="00F11EFB" w:rsidDel="00C62DF2">
          <w:rPr>
            <w:rFonts w:ascii="Times New Roman" w:hAnsi="Times New Roman" w:cs="Times New Roman"/>
          </w:rPr>
          <w:delText xml:space="preserve"> </w:delText>
        </w:r>
        <w:r w:rsidRPr="00F11EFB" w:rsidDel="00C62DF2">
          <w:rPr>
            <w:rFonts w:ascii="Times New Roman" w:hAnsi="Times New Roman" w:cs="Times New Roman"/>
          </w:rPr>
          <w:delText>priorities</w:delText>
        </w:r>
        <w:r w:rsidR="00370E76" w:rsidRPr="00F11EFB" w:rsidDel="00C62DF2">
          <w:rPr>
            <w:rFonts w:ascii="Times New Roman" w:hAnsi="Times New Roman" w:cs="Times New Roman"/>
          </w:rPr>
          <w:delText xml:space="preserve"> </w:delText>
        </w:r>
        <w:r w:rsidRPr="00F11EFB" w:rsidDel="00C62DF2">
          <w:rPr>
            <w:rFonts w:ascii="Times New Roman" w:hAnsi="Times New Roman" w:cs="Times New Roman"/>
          </w:rPr>
          <w:delText>weren’t</w:delText>
        </w:r>
        <w:r w:rsidR="00370E76" w:rsidRPr="00F11EFB" w:rsidDel="00C62DF2">
          <w:rPr>
            <w:rFonts w:ascii="Times New Roman" w:hAnsi="Times New Roman" w:cs="Times New Roman"/>
          </w:rPr>
          <w:delText xml:space="preserve"> </w:delText>
        </w:r>
        <w:r w:rsidRPr="00F11EFB" w:rsidDel="00C62DF2">
          <w:rPr>
            <w:rFonts w:ascii="Times New Roman" w:hAnsi="Times New Roman" w:cs="Times New Roman"/>
          </w:rPr>
          <w:delText>so</w:delText>
        </w:r>
        <w:r w:rsidR="00370E76" w:rsidRPr="00F11EFB" w:rsidDel="00C62DF2">
          <w:rPr>
            <w:rFonts w:ascii="Times New Roman" w:hAnsi="Times New Roman" w:cs="Times New Roman"/>
          </w:rPr>
          <w:delText xml:space="preserve"> </w:delText>
        </w:r>
        <w:r w:rsidRPr="00F11EFB" w:rsidDel="00C62DF2">
          <w:rPr>
            <w:rFonts w:ascii="Times New Roman" w:hAnsi="Times New Roman" w:cs="Times New Roman"/>
          </w:rPr>
          <w:delText>skewed</w:delText>
        </w:r>
        <w:r w:rsidR="00370E76" w:rsidRPr="00F11EFB" w:rsidDel="00C62DF2">
          <w:rPr>
            <w:rFonts w:ascii="Times New Roman" w:hAnsi="Times New Roman" w:cs="Times New Roman"/>
          </w:rPr>
          <w:delText xml:space="preserve"> </w:delText>
        </w:r>
        <w:r w:rsidRPr="00F11EFB" w:rsidDel="00C62DF2">
          <w:rPr>
            <w:rFonts w:ascii="Times New Roman" w:hAnsi="Times New Roman" w:cs="Times New Roman"/>
          </w:rPr>
          <w:delText>to</w:delText>
        </w:r>
        <w:r w:rsidR="00370E76" w:rsidRPr="00F11EFB" w:rsidDel="00C62DF2">
          <w:rPr>
            <w:rFonts w:ascii="Times New Roman" w:hAnsi="Times New Roman" w:cs="Times New Roman"/>
          </w:rPr>
          <w:delText xml:space="preserve"> </w:delText>
        </w:r>
        <w:r w:rsidRPr="00F11EFB" w:rsidDel="00C62DF2">
          <w:rPr>
            <w:rFonts w:ascii="Times New Roman" w:hAnsi="Times New Roman" w:cs="Times New Roman"/>
          </w:rPr>
          <w:delText>benefit</w:delText>
        </w:r>
        <w:r w:rsidR="00370E76" w:rsidRPr="00F11EFB" w:rsidDel="00C62DF2">
          <w:rPr>
            <w:rFonts w:ascii="Times New Roman" w:hAnsi="Times New Roman" w:cs="Times New Roman"/>
          </w:rPr>
          <w:delText xml:space="preserve"> </w:delText>
        </w:r>
        <w:r w:rsidRPr="00F11EFB" w:rsidDel="00C62DF2">
          <w:rPr>
            <w:rFonts w:ascii="Times New Roman" w:hAnsi="Times New Roman" w:cs="Times New Roman"/>
          </w:rPr>
          <w:delText>affluent</w:delText>
        </w:r>
        <w:r w:rsidR="00370E76" w:rsidRPr="00F11EFB" w:rsidDel="00C62DF2">
          <w:rPr>
            <w:rFonts w:ascii="Times New Roman" w:hAnsi="Times New Roman" w:cs="Times New Roman"/>
          </w:rPr>
          <w:delText xml:space="preserve"> </w:delText>
        </w:r>
        <w:r w:rsidRPr="00F11EFB" w:rsidDel="00C62DF2">
          <w:rPr>
            <w:rFonts w:ascii="Times New Roman" w:hAnsi="Times New Roman" w:cs="Times New Roman"/>
          </w:rPr>
          <w:delText>homeowners,</w:delText>
        </w:r>
        <w:r w:rsidR="00370E76" w:rsidRPr="00F11EFB" w:rsidDel="00C62DF2">
          <w:rPr>
            <w:rFonts w:ascii="Times New Roman" w:hAnsi="Times New Roman" w:cs="Times New Roman"/>
          </w:rPr>
          <w:delText xml:space="preserve"> </w:delText>
        </w:r>
        <w:r w:rsidRPr="00F11EFB" w:rsidDel="00C62DF2">
          <w:rPr>
            <w:rFonts w:ascii="Times New Roman" w:hAnsi="Times New Roman" w:cs="Times New Roman"/>
          </w:rPr>
          <w:delText>an</w:delText>
        </w:r>
        <w:r w:rsidR="00370E76" w:rsidRPr="00F11EFB" w:rsidDel="00C62DF2">
          <w:rPr>
            <w:rFonts w:ascii="Times New Roman" w:hAnsi="Times New Roman" w:cs="Times New Roman"/>
          </w:rPr>
          <w:delText xml:space="preserve"> </w:delText>
        </w:r>
        <w:r w:rsidRPr="00F11EFB" w:rsidDel="00C62DF2">
          <w:rPr>
            <w:rFonts w:ascii="Times New Roman" w:hAnsi="Times New Roman" w:cs="Times New Roman"/>
          </w:rPr>
          <w:delText>increase</w:delText>
        </w:r>
        <w:r w:rsidR="00370E76" w:rsidRPr="00F11EFB" w:rsidDel="00C62DF2">
          <w:rPr>
            <w:rFonts w:ascii="Times New Roman" w:hAnsi="Times New Roman" w:cs="Times New Roman"/>
          </w:rPr>
          <w:delText xml:space="preserve"> </w:delText>
        </w:r>
        <w:r w:rsidRPr="00F11EFB" w:rsidDel="00C62DF2">
          <w:rPr>
            <w:rFonts w:ascii="Times New Roman" w:hAnsi="Times New Roman" w:cs="Times New Roman"/>
          </w:rPr>
          <w:delText>in</w:delText>
        </w:r>
        <w:r w:rsidR="00370E76" w:rsidRPr="00F11EFB" w:rsidDel="00C62DF2">
          <w:rPr>
            <w:rFonts w:ascii="Times New Roman" w:hAnsi="Times New Roman" w:cs="Times New Roman"/>
          </w:rPr>
          <w:delText xml:space="preserve"> </w:delText>
        </w:r>
        <w:r w:rsidRPr="00F11EFB" w:rsidDel="00C62DF2">
          <w:rPr>
            <w:rFonts w:ascii="Times New Roman" w:hAnsi="Times New Roman" w:cs="Times New Roman"/>
          </w:rPr>
          <w:delText>us</w:delText>
        </w:r>
        <w:r w:rsidR="00370E76" w:rsidRPr="00F11EFB" w:rsidDel="00C62DF2">
          <w:rPr>
            <w:rFonts w:ascii="Times New Roman" w:hAnsi="Times New Roman" w:cs="Times New Roman"/>
          </w:rPr>
          <w:delText xml:space="preserve"> </w:delText>
        </w:r>
        <w:r w:rsidRPr="00F11EFB" w:rsidDel="00C62DF2">
          <w:rPr>
            <w:rFonts w:ascii="Times New Roman" w:hAnsi="Times New Roman" w:cs="Times New Roman"/>
          </w:rPr>
          <w:delText>for</w:delText>
        </w:r>
        <w:r w:rsidR="00370E76" w:rsidRPr="00F11EFB" w:rsidDel="00C62DF2">
          <w:rPr>
            <w:rFonts w:ascii="Times New Roman" w:hAnsi="Times New Roman" w:cs="Times New Roman"/>
          </w:rPr>
          <w:delText xml:space="preserve"> </w:delText>
        </w:r>
        <w:r w:rsidRPr="00F11EFB" w:rsidDel="00C62DF2">
          <w:rPr>
            <w:rFonts w:ascii="Times New Roman" w:hAnsi="Times New Roman" w:cs="Times New Roman"/>
          </w:rPr>
          <w:delText>affordable</w:delText>
        </w:r>
        <w:r w:rsidR="00370E76" w:rsidRPr="00F11EFB" w:rsidDel="00C62DF2">
          <w:rPr>
            <w:rFonts w:ascii="Times New Roman" w:hAnsi="Times New Roman" w:cs="Times New Roman"/>
          </w:rPr>
          <w:delText xml:space="preserve"> </w:delText>
        </w:r>
        <w:r w:rsidRPr="00F11EFB" w:rsidDel="00C62DF2">
          <w:rPr>
            <w:rFonts w:ascii="Times New Roman" w:hAnsi="Times New Roman" w:cs="Times New Roman"/>
          </w:rPr>
          <w:delText>housing</w:delText>
        </w:r>
        <w:r w:rsidR="00370E76" w:rsidRPr="00F11EFB" w:rsidDel="00C62DF2">
          <w:rPr>
            <w:rFonts w:ascii="Times New Roman" w:hAnsi="Times New Roman" w:cs="Times New Roman"/>
          </w:rPr>
          <w:delText xml:space="preserve"> </w:delText>
        </w:r>
        <w:r w:rsidRPr="00F11EFB" w:rsidDel="00C62DF2">
          <w:rPr>
            <w:rFonts w:ascii="Times New Roman" w:hAnsi="Times New Roman" w:cs="Times New Roman"/>
          </w:rPr>
          <w:delText>stock</w:delText>
        </w:r>
        <w:r w:rsidR="00370E76" w:rsidRPr="00F11EFB" w:rsidDel="00C62DF2">
          <w:rPr>
            <w:rFonts w:ascii="Times New Roman" w:hAnsi="Times New Roman" w:cs="Times New Roman"/>
          </w:rPr>
          <w:delText xml:space="preserve"> </w:delText>
        </w:r>
        <w:r w:rsidR="003A5434" w:rsidRPr="00F11EFB" w:rsidDel="00C62DF2">
          <w:rPr>
            <w:rFonts w:ascii="Times New Roman" w:hAnsi="Times New Roman" w:cs="Times New Roman"/>
          </w:rPr>
          <w:delText>is</w:delText>
        </w:r>
        <w:r w:rsidR="00370E76" w:rsidRPr="00F11EFB" w:rsidDel="00C62DF2">
          <w:rPr>
            <w:rFonts w:ascii="Times New Roman" w:hAnsi="Times New Roman" w:cs="Times New Roman"/>
          </w:rPr>
          <w:delText xml:space="preserve"> </w:delText>
        </w:r>
        <w:r w:rsidR="003A5434" w:rsidRPr="00F11EFB" w:rsidDel="00C62DF2">
          <w:rPr>
            <w:rFonts w:ascii="Times New Roman" w:hAnsi="Times New Roman" w:cs="Times New Roman"/>
          </w:rPr>
          <w:delText>attained.</w:delText>
        </w:r>
        <w:r w:rsidR="00370E76" w:rsidRPr="00F11EFB" w:rsidDel="00C62DF2">
          <w:rPr>
            <w:rFonts w:ascii="Times New Roman" w:hAnsi="Times New Roman" w:cs="Times New Roman"/>
          </w:rPr>
          <w:delText xml:space="preserve"> </w:delText>
        </w:r>
      </w:del>
    </w:p>
    <w:p w14:paraId="159DC96D" w14:textId="1D53A4A0" w:rsidR="00B8594F" w:rsidRPr="00F11EFB" w:rsidRDefault="00B8594F" w:rsidP="00370E38">
      <w:pPr>
        <w:ind w:right="4"/>
        <w:contextualSpacing/>
        <w:rPr>
          <w:rFonts w:ascii="Times New Roman" w:hAnsi="Times New Roman" w:cs="Times New Roman"/>
        </w:rPr>
      </w:pPr>
      <w:r w:rsidRPr="00F11EFB">
        <w:rPr>
          <w:rFonts w:ascii="Times New Roman" w:hAnsi="Times New Roman" w:cs="Times New Roman"/>
        </w:rPr>
        <w:t>Per</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authors,</w:t>
      </w:r>
      <w:r w:rsidR="00370E76" w:rsidRPr="00F11EFB">
        <w:rPr>
          <w:rFonts w:ascii="Times New Roman" w:hAnsi="Times New Roman" w:cs="Times New Roman"/>
        </w:rPr>
        <w:t xml:space="preserve"> </w:t>
      </w:r>
      <w:r w:rsidRPr="00F11EFB">
        <w:rPr>
          <w:rFonts w:ascii="Times New Roman" w:hAnsi="Times New Roman" w:cs="Times New Roman"/>
        </w:rPr>
        <w:t>2.1</w:t>
      </w:r>
      <w:r w:rsidR="00370E76" w:rsidRPr="00F11EFB">
        <w:rPr>
          <w:rFonts w:ascii="Times New Roman" w:hAnsi="Times New Roman" w:cs="Times New Roman"/>
        </w:rPr>
        <w:t xml:space="preserve"> </w:t>
      </w:r>
      <w:r w:rsidRPr="00F11EFB">
        <w:rPr>
          <w:rFonts w:ascii="Times New Roman" w:hAnsi="Times New Roman" w:cs="Times New Roman"/>
        </w:rPr>
        <w:t>million</w:t>
      </w:r>
      <w:r w:rsidR="00370E76" w:rsidRPr="00F11EFB">
        <w:rPr>
          <w:rFonts w:ascii="Times New Roman" w:hAnsi="Times New Roman" w:cs="Times New Roman"/>
        </w:rPr>
        <w:t xml:space="preserve"> </w:t>
      </w:r>
      <w:del w:id="2219" w:author="Author">
        <w:r w:rsidRPr="00F11EFB" w:rsidDel="00C62DF2">
          <w:rPr>
            <w:rFonts w:ascii="Times New Roman" w:hAnsi="Times New Roman" w:cs="Times New Roman"/>
          </w:rPr>
          <w:delText>units</w:delText>
        </w:r>
        <w:r w:rsidR="00370E76" w:rsidRPr="00F11EFB" w:rsidDel="00C62DF2">
          <w:rPr>
            <w:rFonts w:ascii="Times New Roman" w:hAnsi="Times New Roman" w:cs="Times New Roman"/>
          </w:rPr>
          <w:delText xml:space="preserve"> </w:delText>
        </w:r>
        <w:r w:rsidRPr="00F11EFB" w:rsidDel="00C62DF2">
          <w:rPr>
            <w:rFonts w:ascii="Times New Roman" w:hAnsi="Times New Roman" w:cs="Times New Roman"/>
          </w:rPr>
          <w:delText>of</w:delText>
        </w:r>
        <w:r w:rsidR="00370E76" w:rsidRPr="00F11EFB" w:rsidDel="00C62DF2">
          <w:rPr>
            <w:rFonts w:ascii="Times New Roman" w:hAnsi="Times New Roman" w:cs="Times New Roman"/>
          </w:rPr>
          <w:delText xml:space="preserve"> </w:delText>
        </w:r>
      </w:del>
      <w:r w:rsidRPr="00F11EFB">
        <w:rPr>
          <w:rFonts w:ascii="Times New Roman" w:hAnsi="Times New Roman" w:cs="Times New Roman"/>
        </w:rPr>
        <w:t>subsidized</w:t>
      </w:r>
      <w:r w:rsidR="00370E76" w:rsidRPr="00F11EFB">
        <w:rPr>
          <w:rFonts w:ascii="Times New Roman" w:hAnsi="Times New Roman" w:cs="Times New Roman"/>
        </w:rPr>
        <w:t xml:space="preserve"> </w:t>
      </w:r>
      <w:r w:rsidRPr="00F11EFB">
        <w:rPr>
          <w:rFonts w:ascii="Times New Roman" w:hAnsi="Times New Roman" w:cs="Times New Roman"/>
        </w:rPr>
        <w:t>affordable</w:t>
      </w:r>
      <w:r w:rsidR="00370E76" w:rsidRPr="00F11EFB">
        <w:rPr>
          <w:rFonts w:ascii="Times New Roman" w:hAnsi="Times New Roman" w:cs="Times New Roman"/>
        </w:rPr>
        <w:t xml:space="preserve"> </w:t>
      </w:r>
      <w:r w:rsidRPr="00F11EFB">
        <w:rPr>
          <w:rFonts w:ascii="Times New Roman" w:hAnsi="Times New Roman" w:cs="Times New Roman"/>
        </w:rPr>
        <w:t>housing</w:t>
      </w:r>
      <w:r w:rsidR="00370E76" w:rsidRPr="00F11EFB">
        <w:rPr>
          <w:rFonts w:ascii="Times New Roman" w:hAnsi="Times New Roman" w:cs="Times New Roman"/>
        </w:rPr>
        <w:t xml:space="preserve"> </w:t>
      </w:r>
      <w:ins w:id="2220" w:author="Author">
        <w:r w:rsidR="00C62DF2">
          <w:rPr>
            <w:rFonts w:ascii="Times New Roman" w:hAnsi="Times New Roman" w:cs="Times New Roman"/>
          </w:rPr>
          <w:t xml:space="preserve">units </w:t>
        </w:r>
      </w:ins>
      <w:r w:rsidRPr="00F11EFB">
        <w:rPr>
          <w:rFonts w:ascii="Times New Roman" w:hAnsi="Times New Roman" w:cs="Times New Roman"/>
        </w:rPr>
        <w:t>are</w:t>
      </w:r>
      <w:r w:rsidR="00370E76" w:rsidRPr="00F11EFB">
        <w:rPr>
          <w:rFonts w:ascii="Times New Roman" w:hAnsi="Times New Roman" w:cs="Times New Roman"/>
        </w:rPr>
        <w:t xml:space="preserve"> </w:t>
      </w:r>
      <w:r w:rsidRPr="00F11EFB">
        <w:rPr>
          <w:rFonts w:ascii="Times New Roman" w:hAnsi="Times New Roman" w:cs="Times New Roman"/>
        </w:rPr>
        <w:t>at</w:t>
      </w:r>
      <w:r w:rsidR="00370E76" w:rsidRPr="00F11EFB">
        <w:rPr>
          <w:rFonts w:ascii="Times New Roman" w:hAnsi="Times New Roman" w:cs="Times New Roman"/>
        </w:rPr>
        <w:t xml:space="preserve"> </w:t>
      </w:r>
      <w:r w:rsidRPr="00F11EFB">
        <w:rPr>
          <w:rFonts w:ascii="Times New Roman" w:hAnsi="Times New Roman" w:cs="Times New Roman"/>
        </w:rPr>
        <w:t>risk</w:t>
      </w:r>
      <w:r w:rsidR="00370E76" w:rsidRPr="00F11EFB">
        <w:rPr>
          <w:rFonts w:ascii="Times New Roman" w:hAnsi="Times New Roman" w:cs="Times New Roman"/>
        </w:rPr>
        <w:t xml:space="preserve"> </w:t>
      </w:r>
      <w:r w:rsidRPr="00F11EFB">
        <w:rPr>
          <w:rFonts w:ascii="Times New Roman" w:hAnsi="Times New Roman" w:cs="Times New Roman"/>
        </w:rPr>
        <w:t>over</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next</w:t>
      </w:r>
      <w:r w:rsidR="00370E76" w:rsidRPr="00F11EFB">
        <w:rPr>
          <w:rFonts w:ascii="Times New Roman" w:hAnsi="Times New Roman" w:cs="Times New Roman"/>
        </w:rPr>
        <w:t xml:space="preserve"> </w:t>
      </w:r>
      <w:r w:rsidR="003A5434" w:rsidRPr="00F11EFB">
        <w:rPr>
          <w:rFonts w:ascii="Times New Roman" w:hAnsi="Times New Roman" w:cs="Times New Roman"/>
        </w:rPr>
        <w:t>ten</w:t>
      </w:r>
      <w:r w:rsidR="00370E76" w:rsidRPr="00F11EFB">
        <w:rPr>
          <w:rFonts w:ascii="Times New Roman" w:hAnsi="Times New Roman" w:cs="Times New Roman"/>
        </w:rPr>
        <w:t xml:space="preserve"> </w:t>
      </w:r>
      <w:r w:rsidRPr="00F11EFB">
        <w:rPr>
          <w:rFonts w:ascii="Times New Roman" w:hAnsi="Times New Roman" w:cs="Times New Roman"/>
        </w:rPr>
        <w:t>years</w:t>
      </w:r>
      <w:r w:rsidR="00370E76" w:rsidRPr="00F11EFB">
        <w:rPr>
          <w:rFonts w:ascii="Times New Roman" w:hAnsi="Times New Roman" w:cs="Times New Roman"/>
        </w:rPr>
        <w:t xml:space="preserve"> </w:t>
      </w:r>
      <w:r w:rsidRPr="00F11EFB">
        <w:rPr>
          <w:rFonts w:ascii="Times New Roman" w:hAnsi="Times New Roman" w:cs="Times New Roman"/>
        </w:rPr>
        <w:t>as</w:t>
      </w:r>
      <w:r w:rsidR="00370E76" w:rsidRPr="00F11EFB">
        <w:rPr>
          <w:rFonts w:ascii="Times New Roman" w:hAnsi="Times New Roman" w:cs="Times New Roman"/>
        </w:rPr>
        <w:t xml:space="preserve"> </w:t>
      </w:r>
      <w:r w:rsidRPr="00F11EFB">
        <w:rPr>
          <w:rFonts w:ascii="Times New Roman" w:hAnsi="Times New Roman" w:cs="Times New Roman"/>
        </w:rPr>
        <w:t>rent</w:t>
      </w:r>
      <w:r w:rsidR="00370E76" w:rsidRPr="00F11EFB">
        <w:rPr>
          <w:rFonts w:ascii="Times New Roman" w:hAnsi="Times New Roman" w:cs="Times New Roman"/>
        </w:rPr>
        <w:t xml:space="preserve"> </w:t>
      </w:r>
      <w:r w:rsidRPr="00F11EFB">
        <w:rPr>
          <w:rFonts w:ascii="Times New Roman" w:hAnsi="Times New Roman" w:cs="Times New Roman"/>
        </w:rPr>
        <w:t>restrictions</w:t>
      </w:r>
      <w:r w:rsidR="00370E76" w:rsidRPr="00F11EFB">
        <w:rPr>
          <w:rFonts w:ascii="Times New Roman" w:hAnsi="Times New Roman" w:cs="Times New Roman"/>
        </w:rPr>
        <w:t xml:space="preserve"> </w:t>
      </w:r>
      <w:r w:rsidRPr="00F11EFB">
        <w:rPr>
          <w:rFonts w:ascii="Times New Roman" w:hAnsi="Times New Roman" w:cs="Times New Roman"/>
        </w:rPr>
        <w:t>expire</w:t>
      </w:r>
      <w:del w:id="2221" w:author="Author">
        <w:r w:rsidR="003A5434" w:rsidRPr="00F11EFB" w:rsidDel="00C62DF2">
          <w:rPr>
            <w:rFonts w:ascii="Times New Roman" w:hAnsi="Times New Roman" w:cs="Times New Roman"/>
          </w:rPr>
          <w:delText>,</w:delText>
        </w:r>
      </w:del>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landlords</w:t>
      </w:r>
      <w:r w:rsidR="00370E76" w:rsidRPr="00F11EFB">
        <w:rPr>
          <w:rFonts w:ascii="Times New Roman" w:hAnsi="Times New Roman" w:cs="Times New Roman"/>
        </w:rPr>
        <w:t xml:space="preserve"> </w:t>
      </w:r>
      <w:r w:rsidRPr="00F11EFB">
        <w:rPr>
          <w:rFonts w:ascii="Times New Roman" w:hAnsi="Times New Roman" w:cs="Times New Roman"/>
        </w:rPr>
        <w:t>look</w:t>
      </w:r>
      <w:r w:rsidR="00370E76" w:rsidRPr="00F11EFB">
        <w:rPr>
          <w:rFonts w:ascii="Times New Roman" w:hAnsi="Times New Roman" w:cs="Times New Roman"/>
        </w:rPr>
        <w:t xml:space="preserve"> </w:t>
      </w:r>
      <w:r w:rsidR="003A5434" w:rsidRPr="00F11EFB">
        <w:rPr>
          <w:rFonts w:ascii="Times New Roman" w:hAnsi="Times New Roman" w:cs="Times New Roman"/>
        </w:rPr>
        <w:t>to</w:t>
      </w:r>
      <w:r w:rsidR="00370E76" w:rsidRPr="00F11EFB">
        <w:rPr>
          <w:rFonts w:ascii="Times New Roman" w:hAnsi="Times New Roman" w:cs="Times New Roman"/>
        </w:rPr>
        <w:t xml:space="preserve"> </w:t>
      </w:r>
      <w:r w:rsidR="003A5434" w:rsidRPr="00F11EFB">
        <w:rPr>
          <w:rFonts w:ascii="Times New Roman" w:hAnsi="Times New Roman" w:cs="Times New Roman"/>
        </w:rPr>
        <w:t>exploit</w:t>
      </w:r>
      <w:r w:rsidRPr="00F11EFB">
        <w:rPr>
          <w:rFonts w:ascii="Times New Roman" w:hAnsi="Times New Roman" w:cs="Times New Roman"/>
        </w:rPr>
        <w:t>.</w:t>
      </w:r>
      <w:r w:rsidR="00370E76" w:rsidRPr="00F11EFB">
        <w:rPr>
          <w:rFonts w:ascii="Times New Roman" w:hAnsi="Times New Roman" w:cs="Times New Roman"/>
        </w:rPr>
        <w:t xml:space="preserve"> </w:t>
      </w:r>
      <w:r w:rsidRPr="00F11EFB">
        <w:rPr>
          <w:rFonts w:ascii="Times New Roman" w:hAnsi="Times New Roman" w:cs="Times New Roman"/>
        </w:rPr>
        <w:t>It</w:t>
      </w:r>
      <w:r w:rsidR="00370E76" w:rsidRPr="00F11EFB">
        <w:rPr>
          <w:rFonts w:ascii="Times New Roman" w:hAnsi="Times New Roman" w:cs="Times New Roman"/>
        </w:rPr>
        <w:t xml:space="preserve"> </w:t>
      </w:r>
      <w:r w:rsidRPr="00F11EFB">
        <w:rPr>
          <w:rFonts w:ascii="Times New Roman" w:hAnsi="Times New Roman" w:cs="Times New Roman"/>
        </w:rPr>
        <w:t>is</w:t>
      </w:r>
      <w:r w:rsidR="00370E76" w:rsidRPr="00F11EFB">
        <w:rPr>
          <w:rFonts w:ascii="Times New Roman" w:hAnsi="Times New Roman" w:cs="Times New Roman"/>
        </w:rPr>
        <w:t xml:space="preserve"> </w:t>
      </w:r>
      <w:r w:rsidRPr="00F11EFB">
        <w:rPr>
          <w:rFonts w:ascii="Times New Roman" w:hAnsi="Times New Roman" w:cs="Times New Roman"/>
        </w:rPr>
        <w:t>critical</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states</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cities</w:t>
      </w:r>
      <w:r w:rsidR="00370E76" w:rsidRPr="00F11EFB">
        <w:rPr>
          <w:rFonts w:ascii="Times New Roman" w:hAnsi="Times New Roman" w:cs="Times New Roman"/>
        </w:rPr>
        <w:t xml:space="preserve"> </w:t>
      </w:r>
      <w:r w:rsidRPr="00F11EFB">
        <w:rPr>
          <w:rFonts w:ascii="Times New Roman" w:hAnsi="Times New Roman" w:cs="Times New Roman"/>
        </w:rPr>
        <w:t>pass</w:t>
      </w:r>
      <w:r w:rsidR="00370E76" w:rsidRPr="00F11EFB">
        <w:rPr>
          <w:rFonts w:ascii="Times New Roman" w:hAnsi="Times New Roman" w:cs="Times New Roman"/>
        </w:rPr>
        <w:t xml:space="preserve"> </w:t>
      </w:r>
      <w:r w:rsidRPr="00F11EFB">
        <w:rPr>
          <w:rFonts w:ascii="Times New Roman" w:hAnsi="Times New Roman" w:cs="Times New Roman"/>
        </w:rPr>
        <w:t>laws</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give</w:t>
      </w:r>
      <w:r w:rsidR="00370E76" w:rsidRPr="00F11EFB">
        <w:rPr>
          <w:rFonts w:ascii="Times New Roman" w:hAnsi="Times New Roman" w:cs="Times New Roman"/>
        </w:rPr>
        <w:t xml:space="preserve"> </w:t>
      </w:r>
      <w:r w:rsidRPr="00F11EFB">
        <w:rPr>
          <w:rFonts w:ascii="Times New Roman" w:hAnsi="Times New Roman" w:cs="Times New Roman"/>
        </w:rPr>
        <w:t>tenants,</w:t>
      </w:r>
      <w:r w:rsidR="00370E76" w:rsidRPr="00F11EFB">
        <w:rPr>
          <w:rFonts w:ascii="Times New Roman" w:hAnsi="Times New Roman" w:cs="Times New Roman"/>
        </w:rPr>
        <w:t xml:space="preserve"> </w:t>
      </w:r>
      <w:r w:rsidRPr="00F11EFB">
        <w:rPr>
          <w:rFonts w:ascii="Times New Roman" w:hAnsi="Times New Roman" w:cs="Times New Roman"/>
        </w:rPr>
        <w:t>local</w:t>
      </w:r>
      <w:r w:rsidR="00370E76" w:rsidRPr="00F11EFB">
        <w:rPr>
          <w:rFonts w:ascii="Times New Roman" w:hAnsi="Times New Roman" w:cs="Times New Roman"/>
        </w:rPr>
        <w:t xml:space="preserve"> </w:t>
      </w:r>
      <w:r w:rsidRPr="00F11EFB">
        <w:rPr>
          <w:rFonts w:ascii="Times New Roman" w:hAnsi="Times New Roman" w:cs="Times New Roman"/>
        </w:rPr>
        <w:t>agencies,</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non</w:t>
      </w:r>
      <w:del w:id="2222" w:author="Author">
        <w:r w:rsidRPr="00F11EFB" w:rsidDel="00C62DF2">
          <w:rPr>
            <w:rFonts w:ascii="Times New Roman" w:hAnsi="Times New Roman" w:cs="Times New Roman"/>
          </w:rPr>
          <w:delText>-</w:delText>
        </w:r>
      </w:del>
      <w:r w:rsidRPr="00F11EFB">
        <w:rPr>
          <w:rFonts w:ascii="Times New Roman" w:hAnsi="Times New Roman" w:cs="Times New Roman"/>
        </w:rPr>
        <w:t>profits</w:t>
      </w:r>
      <w:r w:rsidR="00370E76" w:rsidRPr="00F11EFB">
        <w:rPr>
          <w:rFonts w:ascii="Times New Roman" w:hAnsi="Times New Roman" w:cs="Times New Roman"/>
        </w:rPr>
        <w:t xml:space="preserve"> </w:t>
      </w:r>
      <w:r w:rsidRPr="00F11EFB">
        <w:rPr>
          <w:rFonts w:ascii="Times New Roman" w:hAnsi="Times New Roman" w:cs="Times New Roman"/>
        </w:rPr>
        <w:t>opportunities</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purchase</w:t>
      </w:r>
      <w:r w:rsidR="00370E76" w:rsidRPr="00F11EFB">
        <w:rPr>
          <w:rFonts w:ascii="Times New Roman" w:hAnsi="Times New Roman" w:cs="Times New Roman"/>
        </w:rPr>
        <w:t xml:space="preserve"> </w:t>
      </w:r>
      <w:r w:rsidRPr="00F11EFB">
        <w:rPr>
          <w:rFonts w:ascii="Times New Roman" w:hAnsi="Times New Roman" w:cs="Times New Roman"/>
        </w:rPr>
        <w:t>these</w:t>
      </w:r>
      <w:r w:rsidR="00370E76" w:rsidRPr="00F11EFB">
        <w:rPr>
          <w:rFonts w:ascii="Times New Roman" w:hAnsi="Times New Roman" w:cs="Times New Roman"/>
        </w:rPr>
        <w:t xml:space="preserve"> </w:t>
      </w:r>
      <w:r w:rsidRPr="00F11EFB">
        <w:rPr>
          <w:rFonts w:ascii="Times New Roman" w:hAnsi="Times New Roman" w:cs="Times New Roman"/>
        </w:rPr>
        <w:t>units</w:t>
      </w:r>
      <w:r w:rsidR="00370E76" w:rsidRPr="00F11EFB">
        <w:rPr>
          <w:rFonts w:ascii="Times New Roman" w:hAnsi="Times New Roman" w:cs="Times New Roman"/>
        </w:rPr>
        <w:t xml:space="preserve"> </w:t>
      </w:r>
      <w:r w:rsidRPr="00F11EFB">
        <w:rPr>
          <w:rFonts w:ascii="Times New Roman" w:hAnsi="Times New Roman" w:cs="Times New Roman"/>
        </w:rPr>
        <w:t>from</w:t>
      </w:r>
      <w:r w:rsidR="00370E76" w:rsidRPr="00F11EFB">
        <w:rPr>
          <w:rFonts w:ascii="Times New Roman" w:hAnsi="Times New Roman" w:cs="Times New Roman"/>
        </w:rPr>
        <w:t xml:space="preserve"> </w:t>
      </w:r>
      <w:r w:rsidRPr="00F11EFB">
        <w:rPr>
          <w:rFonts w:ascii="Times New Roman" w:hAnsi="Times New Roman" w:cs="Times New Roman"/>
        </w:rPr>
        <w:t>private</w:t>
      </w:r>
      <w:r w:rsidR="00370E76" w:rsidRPr="00F11EFB">
        <w:rPr>
          <w:rFonts w:ascii="Times New Roman" w:hAnsi="Times New Roman" w:cs="Times New Roman"/>
        </w:rPr>
        <w:t xml:space="preserve"> </w:t>
      </w:r>
      <w:r w:rsidRPr="00F11EFB">
        <w:rPr>
          <w:rFonts w:ascii="Times New Roman" w:hAnsi="Times New Roman" w:cs="Times New Roman"/>
        </w:rPr>
        <w:t>landlords.</w:t>
      </w:r>
      <w:r w:rsidR="00370E76" w:rsidRPr="00F11EFB">
        <w:rPr>
          <w:rFonts w:ascii="Times New Roman" w:hAnsi="Times New Roman" w:cs="Times New Roman"/>
        </w:rPr>
        <w:t xml:space="preserve"> </w:t>
      </w:r>
      <w:r w:rsidRPr="00F11EFB">
        <w:rPr>
          <w:rFonts w:ascii="Times New Roman" w:hAnsi="Times New Roman" w:cs="Times New Roman"/>
        </w:rPr>
        <w:t>“Opportunity</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purchase”</w:t>
      </w:r>
      <w:r w:rsidR="00370E76" w:rsidRPr="00F11EFB">
        <w:rPr>
          <w:rFonts w:ascii="Times New Roman" w:hAnsi="Times New Roman" w:cs="Times New Roman"/>
        </w:rPr>
        <w:t xml:space="preserve"> </w:t>
      </w:r>
      <w:r w:rsidRPr="00F11EFB">
        <w:rPr>
          <w:rFonts w:ascii="Times New Roman" w:hAnsi="Times New Roman" w:cs="Times New Roman"/>
        </w:rPr>
        <w:t>laws</w:t>
      </w:r>
      <w:r w:rsidR="00370E76" w:rsidRPr="00F11EFB">
        <w:rPr>
          <w:rFonts w:ascii="Times New Roman" w:hAnsi="Times New Roman" w:cs="Times New Roman"/>
        </w:rPr>
        <w:t xml:space="preserve"> </w:t>
      </w:r>
      <w:r w:rsidRPr="00F11EFB">
        <w:rPr>
          <w:rFonts w:ascii="Times New Roman" w:hAnsi="Times New Roman" w:cs="Times New Roman"/>
        </w:rPr>
        <w:t>have</w:t>
      </w:r>
      <w:r w:rsidR="00370E76" w:rsidRPr="00F11EFB">
        <w:rPr>
          <w:rFonts w:ascii="Times New Roman" w:hAnsi="Times New Roman" w:cs="Times New Roman"/>
        </w:rPr>
        <w:t xml:space="preserve"> </w:t>
      </w:r>
      <w:r w:rsidRPr="00F11EFB">
        <w:rPr>
          <w:rFonts w:ascii="Times New Roman" w:hAnsi="Times New Roman" w:cs="Times New Roman"/>
        </w:rPr>
        <w:t>proven</w:t>
      </w:r>
      <w:r w:rsidR="00370E76" w:rsidRPr="00F11EFB">
        <w:rPr>
          <w:rFonts w:ascii="Times New Roman" w:hAnsi="Times New Roman" w:cs="Times New Roman"/>
        </w:rPr>
        <w:t xml:space="preserve"> </w:t>
      </w:r>
      <w:r w:rsidRPr="00F11EFB">
        <w:rPr>
          <w:rFonts w:ascii="Times New Roman" w:hAnsi="Times New Roman" w:cs="Times New Roman"/>
        </w:rPr>
        <w:t>most</w:t>
      </w:r>
      <w:r w:rsidR="00370E76" w:rsidRPr="00F11EFB">
        <w:rPr>
          <w:rFonts w:ascii="Times New Roman" w:hAnsi="Times New Roman" w:cs="Times New Roman"/>
        </w:rPr>
        <w:t xml:space="preserve"> </w:t>
      </w:r>
      <w:r w:rsidRPr="00F11EFB">
        <w:rPr>
          <w:rFonts w:ascii="Times New Roman" w:hAnsi="Times New Roman" w:cs="Times New Roman"/>
        </w:rPr>
        <w:t>effective</w:t>
      </w:r>
      <w:r w:rsidR="00370E76" w:rsidRPr="00F11EFB">
        <w:rPr>
          <w:rFonts w:ascii="Times New Roman" w:hAnsi="Times New Roman" w:cs="Times New Roman"/>
        </w:rPr>
        <w:t xml:space="preserve"> </w:t>
      </w:r>
      <w:r w:rsidRPr="00F11EFB">
        <w:rPr>
          <w:rFonts w:ascii="Times New Roman" w:hAnsi="Times New Roman" w:cs="Times New Roman"/>
        </w:rPr>
        <w:t>where</w:t>
      </w:r>
      <w:r w:rsidR="00370E76" w:rsidRPr="00F11EFB">
        <w:rPr>
          <w:rFonts w:ascii="Times New Roman" w:hAnsi="Times New Roman" w:cs="Times New Roman"/>
        </w:rPr>
        <w:t xml:space="preserve"> </w:t>
      </w:r>
      <w:r w:rsidRPr="00F11EFB">
        <w:rPr>
          <w:rFonts w:ascii="Times New Roman" w:hAnsi="Times New Roman" w:cs="Times New Roman"/>
        </w:rPr>
        <w:t>there</w:t>
      </w:r>
      <w:r w:rsidR="00370E76" w:rsidRPr="00F11EFB">
        <w:rPr>
          <w:rFonts w:ascii="Times New Roman" w:hAnsi="Times New Roman" w:cs="Times New Roman"/>
        </w:rPr>
        <w:t xml:space="preserve"> </w:t>
      </w:r>
      <w:r w:rsidRPr="00F11EFB">
        <w:rPr>
          <w:rFonts w:ascii="Times New Roman" w:hAnsi="Times New Roman" w:cs="Times New Roman"/>
        </w:rPr>
        <w:t>are</w:t>
      </w:r>
      <w:r w:rsidR="00370E76" w:rsidRPr="00F11EFB">
        <w:rPr>
          <w:rFonts w:ascii="Times New Roman" w:hAnsi="Times New Roman" w:cs="Times New Roman"/>
        </w:rPr>
        <w:t xml:space="preserve"> </w:t>
      </w:r>
      <w:r w:rsidRPr="00F11EFB">
        <w:rPr>
          <w:rFonts w:ascii="Times New Roman" w:hAnsi="Times New Roman" w:cs="Times New Roman"/>
        </w:rPr>
        <w:t>entities</w:t>
      </w:r>
      <w:r w:rsidR="00370E76" w:rsidRPr="00F11EFB">
        <w:rPr>
          <w:rFonts w:ascii="Times New Roman" w:hAnsi="Times New Roman" w:cs="Times New Roman"/>
        </w:rPr>
        <w:t xml:space="preserve"> </w:t>
      </w:r>
      <w:r w:rsidRPr="00F11EFB">
        <w:rPr>
          <w:rFonts w:ascii="Times New Roman" w:hAnsi="Times New Roman" w:cs="Times New Roman"/>
        </w:rPr>
        <w:t>committed</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affordable</w:t>
      </w:r>
      <w:r w:rsidR="00370E76" w:rsidRPr="00F11EFB">
        <w:rPr>
          <w:rFonts w:ascii="Times New Roman" w:hAnsi="Times New Roman" w:cs="Times New Roman"/>
        </w:rPr>
        <w:t xml:space="preserve"> </w:t>
      </w:r>
      <w:r w:rsidRPr="00F11EFB">
        <w:rPr>
          <w:rFonts w:ascii="Times New Roman" w:hAnsi="Times New Roman" w:cs="Times New Roman"/>
        </w:rPr>
        <w:t>housing,</w:t>
      </w:r>
      <w:r w:rsidR="00370E76" w:rsidRPr="00F11EFB">
        <w:rPr>
          <w:rFonts w:ascii="Times New Roman" w:hAnsi="Times New Roman" w:cs="Times New Roman"/>
        </w:rPr>
        <w:t xml:space="preserve"> </w:t>
      </w:r>
      <w:r w:rsidRPr="00F11EFB">
        <w:rPr>
          <w:rFonts w:ascii="Times New Roman" w:hAnsi="Times New Roman" w:cs="Times New Roman"/>
        </w:rPr>
        <w:t>including</w:t>
      </w:r>
      <w:r w:rsidR="00370E76" w:rsidRPr="00F11EFB">
        <w:rPr>
          <w:rFonts w:ascii="Times New Roman" w:hAnsi="Times New Roman" w:cs="Times New Roman"/>
        </w:rPr>
        <w:t xml:space="preserve"> </w:t>
      </w:r>
      <w:r w:rsidRPr="00F11EFB">
        <w:rPr>
          <w:rFonts w:ascii="Times New Roman" w:hAnsi="Times New Roman" w:cs="Times New Roman"/>
        </w:rPr>
        <w:t>“local</w:t>
      </w:r>
      <w:r w:rsidR="00370E76" w:rsidRPr="00F11EFB">
        <w:rPr>
          <w:rFonts w:ascii="Times New Roman" w:hAnsi="Times New Roman" w:cs="Times New Roman"/>
        </w:rPr>
        <w:t xml:space="preserve"> </w:t>
      </w:r>
      <w:r w:rsidRPr="00F11EFB">
        <w:rPr>
          <w:rFonts w:ascii="Times New Roman" w:hAnsi="Times New Roman" w:cs="Times New Roman"/>
        </w:rPr>
        <w:t>housing</w:t>
      </w:r>
      <w:r w:rsidR="00370E76" w:rsidRPr="00F11EFB">
        <w:rPr>
          <w:rFonts w:ascii="Times New Roman" w:hAnsi="Times New Roman" w:cs="Times New Roman"/>
        </w:rPr>
        <w:t xml:space="preserve"> </w:t>
      </w:r>
      <w:r w:rsidRPr="00F11EFB">
        <w:rPr>
          <w:rFonts w:ascii="Times New Roman" w:hAnsi="Times New Roman" w:cs="Times New Roman"/>
        </w:rPr>
        <w:t>agencies,</w:t>
      </w:r>
      <w:r w:rsidR="00370E76" w:rsidRPr="00F11EFB">
        <w:rPr>
          <w:rFonts w:ascii="Times New Roman" w:hAnsi="Times New Roman" w:cs="Times New Roman"/>
        </w:rPr>
        <w:t xml:space="preserve"> </w:t>
      </w:r>
      <w:r w:rsidRPr="00F11EFB">
        <w:rPr>
          <w:rFonts w:ascii="Times New Roman" w:hAnsi="Times New Roman" w:cs="Times New Roman"/>
        </w:rPr>
        <w:t>legal</w:t>
      </w:r>
      <w:r w:rsidR="00370E76" w:rsidRPr="00F11EFB">
        <w:rPr>
          <w:rFonts w:ascii="Times New Roman" w:hAnsi="Times New Roman" w:cs="Times New Roman"/>
        </w:rPr>
        <w:t xml:space="preserve"> </w:t>
      </w:r>
      <w:r w:rsidRPr="00F11EFB">
        <w:rPr>
          <w:rFonts w:ascii="Times New Roman" w:hAnsi="Times New Roman" w:cs="Times New Roman"/>
        </w:rPr>
        <w:t>aid</w:t>
      </w:r>
      <w:r w:rsidR="00370E76" w:rsidRPr="00F11EFB">
        <w:rPr>
          <w:rFonts w:ascii="Times New Roman" w:hAnsi="Times New Roman" w:cs="Times New Roman"/>
        </w:rPr>
        <w:t xml:space="preserve"> </w:t>
      </w:r>
      <w:r w:rsidRPr="00F11EFB">
        <w:rPr>
          <w:rFonts w:ascii="Times New Roman" w:hAnsi="Times New Roman" w:cs="Times New Roman"/>
        </w:rPr>
        <w:t>clinics</w:t>
      </w:r>
      <w:ins w:id="2223" w:author="Author">
        <w:r w:rsidR="00C62DF2">
          <w:rPr>
            <w:rFonts w:ascii="Times New Roman" w:hAnsi="Times New Roman" w:cs="Times New Roman"/>
          </w:rPr>
          <w:t xml:space="preserve"> </w:t>
        </w:r>
      </w:ins>
      <w:r w:rsidRPr="00F11EFB">
        <w:rPr>
          <w:rFonts w:ascii="Times New Roman" w:hAnsi="Times New Roman" w:cs="Times New Roman"/>
        </w:rPr>
        <w:t>…</w:t>
      </w:r>
      <w:ins w:id="2224" w:author="Author">
        <w:r w:rsidR="00C62DF2">
          <w:rPr>
            <w:rFonts w:ascii="Times New Roman" w:hAnsi="Times New Roman" w:cs="Times New Roman"/>
          </w:rPr>
          <w:t xml:space="preserve"> </w:t>
        </w:r>
      </w:ins>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mission-oriented</w:t>
      </w:r>
      <w:r w:rsidR="00370E76" w:rsidRPr="00F11EFB">
        <w:rPr>
          <w:rFonts w:ascii="Times New Roman" w:hAnsi="Times New Roman" w:cs="Times New Roman"/>
        </w:rPr>
        <w:t xml:space="preserve"> </w:t>
      </w:r>
      <w:r w:rsidRPr="00F11EFB">
        <w:rPr>
          <w:rFonts w:ascii="Times New Roman" w:hAnsi="Times New Roman" w:cs="Times New Roman"/>
        </w:rPr>
        <w:t>non</w:t>
      </w:r>
      <w:del w:id="2225" w:author="Author">
        <w:r w:rsidRPr="00F11EFB" w:rsidDel="00C62DF2">
          <w:rPr>
            <w:rFonts w:ascii="Times New Roman" w:hAnsi="Times New Roman" w:cs="Times New Roman"/>
          </w:rPr>
          <w:delText>-</w:delText>
        </w:r>
      </w:del>
      <w:r w:rsidRPr="00F11EFB">
        <w:rPr>
          <w:rFonts w:ascii="Times New Roman" w:hAnsi="Times New Roman" w:cs="Times New Roman"/>
        </w:rPr>
        <w:t>profits</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specialize</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preservation</w:t>
      </w:r>
      <w:r w:rsidR="00370E76" w:rsidRPr="00F11EFB">
        <w:rPr>
          <w:rFonts w:ascii="Times New Roman" w:hAnsi="Times New Roman" w:cs="Times New Roman"/>
        </w:rPr>
        <w:t xml:space="preserve"> </w:t>
      </w:r>
      <w:r w:rsidRPr="00F11EFB">
        <w:rPr>
          <w:rFonts w:ascii="Times New Roman" w:hAnsi="Times New Roman" w:cs="Times New Roman"/>
        </w:rPr>
        <w:t>transactions.”</w:t>
      </w:r>
    </w:p>
    <w:p w14:paraId="203B49EF" w14:textId="53873641" w:rsidR="00B8594F" w:rsidRPr="00F11EFB" w:rsidRDefault="00B8594F" w:rsidP="00370E38">
      <w:pPr>
        <w:ind w:right="4"/>
        <w:contextualSpacing/>
        <w:rPr>
          <w:rFonts w:ascii="Times New Roman" w:hAnsi="Times New Roman" w:cs="Times New Roman"/>
        </w:rPr>
      </w:pP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report</w:t>
      </w:r>
      <w:ins w:id="2226" w:author="Author">
        <w:r w:rsidR="00C62DF2">
          <w:rPr>
            <w:rFonts w:ascii="Times New Roman" w:hAnsi="Times New Roman" w:cs="Times New Roman"/>
          </w:rPr>
          <w:t>’s</w:t>
        </w:r>
      </w:ins>
      <w:r w:rsidR="00370E76" w:rsidRPr="00F11EFB">
        <w:rPr>
          <w:rFonts w:ascii="Times New Roman" w:hAnsi="Times New Roman" w:cs="Times New Roman"/>
        </w:rPr>
        <w:t xml:space="preserve"> </w:t>
      </w:r>
      <w:r w:rsidRPr="00F11EFB">
        <w:rPr>
          <w:rFonts w:ascii="Times New Roman" w:hAnsi="Times New Roman" w:cs="Times New Roman"/>
        </w:rPr>
        <w:t>co</w:t>
      </w:r>
      <w:del w:id="2227" w:author="Author">
        <w:r w:rsidRPr="00F11EFB" w:rsidDel="00C62DF2">
          <w:rPr>
            <w:rFonts w:ascii="Times New Roman" w:hAnsi="Times New Roman" w:cs="Times New Roman"/>
          </w:rPr>
          <w:delText>-</w:delText>
        </w:r>
      </w:del>
      <w:r w:rsidRPr="00F11EFB">
        <w:rPr>
          <w:rFonts w:ascii="Times New Roman" w:hAnsi="Times New Roman" w:cs="Times New Roman"/>
        </w:rPr>
        <w:t>authors</w:t>
      </w:r>
      <w:r w:rsidR="00370E76" w:rsidRPr="00F11EFB">
        <w:rPr>
          <w:rFonts w:ascii="Times New Roman" w:hAnsi="Times New Roman" w:cs="Times New Roman"/>
        </w:rPr>
        <w:t xml:space="preserve"> </w:t>
      </w:r>
      <w:r w:rsidRPr="00F11EFB">
        <w:rPr>
          <w:rFonts w:ascii="Times New Roman" w:hAnsi="Times New Roman" w:cs="Times New Roman"/>
        </w:rPr>
        <w:t>also</w:t>
      </w:r>
      <w:r w:rsidR="00370E76" w:rsidRPr="00F11EFB">
        <w:rPr>
          <w:rFonts w:ascii="Times New Roman" w:hAnsi="Times New Roman" w:cs="Times New Roman"/>
        </w:rPr>
        <w:t xml:space="preserve"> </w:t>
      </w:r>
      <w:r w:rsidRPr="00F11EFB">
        <w:rPr>
          <w:rFonts w:ascii="Times New Roman" w:hAnsi="Times New Roman" w:cs="Times New Roman"/>
        </w:rPr>
        <w:t>suggest</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we</w:t>
      </w:r>
      <w:r w:rsidR="00370E76" w:rsidRPr="00F11EFB">
        <w:rPr>
          <w:rFonts w:ascii="Times New Roman" w:hAnsi="Times New Roman" w:cs="Times New Roman"/>
        </w:rPr>
        <w:t xml:space="preserve"> </w:t>
      </w:r>
      <w:r w:rsidRPr="00F11EFB">
        <w:rPr>
          <w:rFonts w:ascii="Times New Roman" w:hAnsi="Times New Roman" w:cs="Times New Roman"/>
        </w:rPr>
        <w:t>could</w:t>
      </w:r>
      <w:r w:rsidR="00370E76" w:rsidRPr="00F11EFB">
        <w:rPr>
          <w:rFonts w:ascii="Times New Roman" w:hAnsi="Times New Roman" w:cs="Times New Roman"/>
        </w:rPr>
        <w:t xml:space="preserve"> </w:t>
      </w:r>
      <w:r w:rsidRPr="00F11EFB">
        <w:rPr>
          <w:rFonts w:ascii="Times New Roman" w:hAnsi="Times New Roman" w:cs="Times New Roman"/>
        </w:rPr>
        <w:t>do</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better</w:t>
      </w:r>
      <w:r w:rsidR="00370E76" w:rsidRPr="00F11EFB">
        <w:rPr>
          <w:rFonts w:ascii="Times New Roman" w:hAnsi="Times New Roman" w:cs="Times New Roman"/>
        </w:rPr>
        <w:t xml:space="preserve"> </w:t>
      </w:r>
      <w:r w:rsidRPr="00F11EFB">
        <w:rPr>
          <w:rFonts w:ascii="Times New Roman" w:hAnsi="Times New Roman" w:cs="Times New Roman"/>
        </w:rPr>
        <w:t>job</w:t>
      </w:r>
      <w:r w:rsidR="00370E76" w:rsidRPr="00F11EFB">
        <w:rPr>
          <w:rFonts w:ascii="Times New Roman" w:hAnsi="Times New Roman" w:cs="Times New Roman"/>
        </w:rPr>
        <w:t xml:space="preserve"> </w:t>
      </w:r>
      <w:ins w:id="2228" w:author="Author">
        <w:r w:rsidR="00C62DF2">
          <w:rPr>
            <w:rFonts w:ascii="Times New Roman" w:hAnsi="Times New Roman" w:cs="Times New Roman"/>
          </w:rPr>
          <w:t xml:space="preserve">of </w:t>
        </w:r>
      </w:ins>
      <w:r w:rsidRPr="00F11EFB">
        <w:rPr>
          <w:rFonts w:ascii="Times New Roman" w:hAnsi="Times New Roman" w:cs="Times New Roman"/>
        </w:rPr>
        <w:t>increasing</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supply</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affordable</w:t>
      </w:r>
      <w:r w:rsidR="00370E76" w:rsidRPr="00F11EFB">
        <w:rPr>
          <w:rFonts w:ascii="Times New Roman" w:hAnsi="Times New Roman" w:cs="Times New Roman"/>
        </w:rPr>
        <w:t xml:space="preserve"> </w:t>
      </w:r>
      <w:r w:rsidRPr="00F11EFB">
        <w:rPr>
          <w:rFonts w:ascii="Times New Roman" w:hAnsi="Times New Roman" w:cs="Times New Roman"/>
        </w:rPr>
        <w:t>housing</w:t>
      </w:r>
      <w:r w:rsidR="00370E76" w:rsidRPr="00F11EFB">
        <w:rPr>
          <w:rFonts w:ascii="Times New Roman" w:hAnsi="Times New Roman" w:cs="Times New Roman"/>
        </w:rPr>
        <w:t xml:space="preserve"> </w:t>
      </w:r>
      <w:r w:rsidRPr="00F11EFB">
        <w:rPr>
          <w:rFonts w:ascii="Times New Roman" w:hAnsi="Times New Roman" w:cs="Times New Roman"/>
        </w:rPr>
        <w:t>through</w:t>
      </w:r>
      <w:r w:rsidR="00370E76" w:rsidRPr="00F11EFB">
        <w:rPr>
          <w:rFonts w:ascii="Times New Roman" w:hAnsi="Times New Roman" w:cs="Times New Roman"/>
        </w:rPr>
        <w:t xml:space="preserve"> </w:t>
      </w:r>
      <w:r w:rsidRPr="00F11EFB">
        <w:rPr>
          <w:rFonts w:ascii="Times New Roman" w:hAnsi="Times New Roman" w:cs="Times New Roman"/>
        </w:rPr>
        <w:t>tax</w:t>
      </w:r>
      <w:r w:rsidR="00370E76" w:rsidRPr="00F11EFB">
        <w:rPr>
          <w:rFonts w:ascii="Times New Roman" w:hAnsi="Times New Roman" w:cs="Times New Roman"/>
        </w:rPr>
        <w:t xml:space="preserve"> </w:t>
      </w:r>
      <w:r w:rsidRPr="00F11EFB">
        <w:rPr>
          <w:rFonts w:ascii="Times New Roman" w:hAnsi="Times New Roman" w:cs="Times New Roman"/>
        </w:rPr>
        <w:t>policy.</w:t>
      </w:r>
      <w:r w:rsidR="00370E76" w:rsidRPr="00F11EFB">
        <w:rPr>
          <w:rFonts w:ascii="Times New Roman" w:hAnsi="Times New Roman" w:cs="Times New Roman"/>
        </w:rPr>
        <w:t xml:space="preserve"> </w:t>
      </w:r>
      <w:r w:rsidRPr="00F11EFB">
        <w:rPr>
          <w:rFonts w:ascii="Times New Roman" w:hAnsi="Times New Roman" w:cs="Times New Roman"/>
        </w:rPr>
        <w:t>For</w:t>
      </w:r>
      <w:r w:rsidR="00370E76" w:rsidRPr="00F11EFB">
        <w:rPr>
          <w:rFonts w:ascii="Times New Roman" w:hAnsi="Times New Roman" w:cs="Times New Roman"/>
        </w:rPr>
        <w:t xml:space="preserve"> </w:t>
      </w:r>
      <w:r w:rsidRPr="00F11EFB">
        <w:rPr>
          <w:rFonts w:ascii="Times New Roman" w:hAnsi="Times New Roman" w:cs="Times New Roman"/>
        </w:rPr>
        <w:t>example,</w:t>
      </w:r>
      <w:r w:rsidR="00370E76" w:rsidRPr="00F11EFB">
        <w:rPr>
          <w:rFonts w:ascii="Times New Roman" w:hAnsi="Times New Roman" w:cs="Times New Roman"/>
        </w:rPr>
        <w:t xml:space="preserve"> </w:t>
      </w:r>
      <w:r w:rsidRPr="00F11EFB">
        <w:rPr>
          <w:rFonts w:ascii="Times New Roman" w:hAnsi="Times New Roman" w:cs="Times New Roman"/>
        </w:rPr>
        <w:t>they</w:t>
      </w:r>
      <w:r w:rsidR="00370E76" w:rsidRPr="00F11EFB">
        <w:rPr>
          <w:rFonts w:ascii="Times New Roman" w:hAnsi="Times New Roman" w:cs="Times New Roman"/>
        </w:rPr>
        <w:t xml:space="preserve"> </w:t>
      </w:r>
      <w:r w:rsidRPr="00F11EFB">
        <w:rPr>
          <w:rFonts w:ascii="Times New Roman" w:hAnsi="Times New Roman" w:cs="Times New Roman"/>
        </w:rPr>
        <w:t>argue</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we</w:t>
      </w:r>
      <w:r w:rsidR="00370E76" w:rsidRPr="00F11EFB">
        <w:rPr>
          <w:rFonts w:ascii="Times New Roman" w:hAnsi="Times New Roman" w:cs="Times New Roman"/>
        </w:rPr>
        <w:t xml:space="preserve"> </w:t>
      </w:r>
      <w:r w:rsidRPr="00F11EFB">
        <w:rPr>
          <w:rFonts w:ascii="Times New Roman" w:hAnsi="Times New Roman" w:cs="Times New Roman"/>
        </w:rPr>
        <w:t>need</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expand</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better</w:t>
      </w:r>
      <w:r w:rsidR="00370E76" w:rsidRPr="00F11EFB">
        <w:rPr>
          <w:rFonts w:ascii="Times New Roman" w:hAnsi="Times New Roman" w:cs="Times New Roman"/>
        </w:rPr>
        <w:t xml:space="preserve"> </w:t>
      </w:r>
      <w:r w:rsidRPr="00F11EFB">
        <w:rPr>
          <w:rFonts w:ascii="Times New Roman" w:hAnsi="Times New Roman" w:cs="Times New Roman"/>
        </w:rPr>
        <w:t>target</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Low-Income</w:t>
      </w:r>
      <w:r w:rsidR="00370E76" w:rsidRPr="00F11EFB">
        <w:rPr>
          <w:rFonts w:ascii="Times New Roman" w:hAnsi="Times New Roman" w:cs="Times New Roman"/>
        </w:rPr>
        <w:t xml:space="preserve"> </w:t>
      </w:r>
      <w:r w:rsidRPr="00F11EFB">
        <w:rPr>
          <w:rFonts w:ascii="Times New Roman" w:hAnsi="Times New Roman" w:cs="Times New Roman"/>
        </w:rPr>
        <w:t>Housing</w:t>
      </w:r>
      <w:r w:rsidR="00370E76" w:rsidRPr="00F11EFB">
        <w:rPr>
          <w:rFonts w:ascii="Times New Roman" w:hAnsi="Times New Roman" w:cs="Times New Roman"/>
        </w:rPr>
        <w:t xml:space="preserve"> </w:t>
      </w:r>
      <w:r w:rsidRPr="00F11EFB">
        <w:rPr>
          <w:rFonts w:ascii="Times New Roman" w:hAnsi="Times New Roman" w:cs="Times New Roman"/>
        </w:rPr>
        <w:t>Tax</w:t>
      </w:r>
      <w:r w:rsidR="00370E76" w:rsidRPr="00F11EFB">
        <w:rPr>
          <w:rFonts w:ascii="Times New Roman" w:hAnsi="Times New Roman" w:cs="Times New Roman"/>
        </w:rPr>
        <w:t xml:space="preserve"> </w:t>
      </w:r>
      <w:r w:rsidRPr="00F11EFB">
        <w:rPr>
          <w:rFonts w:ascii="Times New Roman" w:hAnsi="Times New Roman" w:cs="Times New Roman"/>
        </w:rPr>
        <w:t>Credit</w:t>
      </w:r>
      <w:r w:rsidR="00370E76" w:rsidRPr="00F11EFB">
        <w:rPr>
          <w:rFonts w:ascii="Times New Roman" w:hAnsi="Times New Roman" w:cs="Times New Roman"/>
        </w:rPr>
        <w:t xml:space="preserve"> </w:t>
      </w:r>
      <w:r w:rsidRPr="00F11EFB">
        <w:rPr>
          <w:rFonts w:ascii="Times New Roman" w:hAnsi="Times New Roman" w:cs="Times New Roman"/>
        </w:rPr>
        <w:t>(LIHTC),</w:t>
      </w:r>
      <w:r w:rsidR="00370E76" w:rsidRPr="00F11EFB">
        <w:rPr>
          <w:rFonts w:ascii="Times New Roman" w:hAnsi="Times New Roman" w:cs="Times New Roman"/>
        </w:rPr>
        <w:t xml:space="preserve"> </w:t>
      </w:r>
      <w:r w:rsidRPr="00F11EFB">
        <w:rPr>
          <w:rFonts w:ascii="Times New Roman" w:hAnsi="Times New Roman" w:cs="Times New Roman"/>
        </w:rPr>
        <w:t>which</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past</w:t>
      </w:r>
      <w:r w:rsidR="00370E76" w:rsidRPr="00F11EFB">
        <w:rPr>
          <w:rFonts w:ascii="Times New Roman" w:hAnsi="Times New Roman" w:cs="Times New Roman"/>
        </w:rPr>
        <w:t xml:space="preserve"> </w:t>
      </w:r>
      <w:ins w:id="2229" w:author="Author">
        <w:r w:rsidR="00C62DF2">
          <w:rPr>
            <w:rFonts w:ascii="Times New Roman" w:hAnsi="Times New Roman" w:cs="Times New Roman"/>
          </w:rPr>
          <w:t>thirty</w:t>
        </w:r>
      </w:ins>
      <w:del w:id="2230" w:author="Author">
        <w:r w:rsidRPr="00F11EFB" w:rsidDel="00C62DF2">
          <w:rPr>
            <w:rFonts w:ascii="Times New Roman" w:hAnsi="Times New Roman" w:cs="Times New Roman"/>
          </w:rPr>
          <w:delText>30</w:delText>
        </w:r>
      </w:del>
      <w:r w:rsidR="00370E76" w:rsidRPr="00F11EFB">
        <w:rPr>
          <w:rFonts w:ascii="Times New Roman" w:hAnsi="Times New Roman" w:cs="Times New Roman"/>
        </w:rPr>
        <w:t xml:space="preserve"> </w:t>
      </w:r>
      <w:r w:rsidRPr="00F11EFB">
        <w:rPr>
          <w:rFonts w:ascii="Times New Roman" w:hAnsi="Times New Roman" w:cs="Times New Roman"/>
        </w:rPr>
        <w:t>years</w:t>
      </w:r>
      <w:r w:rsidR="00370E76" w:rsidRPr="00F11EFB">
        <w:rPr>
          <w:rFonts w:ascii="Times New Roman" w:hAnsi="Times New Roman" w:cs="Times New Roman"/>
        </w:rPr>
        <w:t xml:space="preserve"> </w:t>
      </w:r>
      <w:r w:rsidRPr="00F11EFB">
        <w:rPr>
          <w:rFonts w:ascii="Times New Roman" w:hAnsi="Times New Roman" w:cs="Times New Roman"/>
        </w:rPr>
        <w:t>has</w:t>
      </w:r>
      <w:r w:rsidR="00370E76" w:rsidRPr="00F11EFB">
        <w:rPr>
          <w:rFonts w:ascii="Times New Roman" w:hAnsi="Times New Roman" w:cs="Times New Roman"/>
        </w:rPr>
        <w:t xml:space="preserve"> </w:t>
      </w:r>
      <w:r w:rsidRPr="00F11EFB">
        <w:rPr>
          <w:rFonts w:ascii="Times New Roman" w:hAnsi="Times New Roman" w:cs="Times New Roman"/>
        </w:rPr>
        <w:t>preserved</w:t>
      </w:r>
      <w:r w:rsidR="00370E76" w:rsidRPr="00F11EFB">
        <w:rPr>
          <w:rFonts w:ascii="Times New Roman" w:hAnsi="Times New Roman" w:cs="Times New Roman"/>
        </w:rPr>
        <w:t xml:space="preserve"> </w:t>
      </w:r>
      <w:r w:rsidRPr="00F11EFB">
        <w:rPr>
          <w:rFonts w:ascii="Times New Roman" w:hAnsi="Times New Roman" w:cs="Times New Roman"/>
        </w:rPr>
        <w:t>more</w:t>
      </w:r>
      <w:r w:rsidR="00370E76" w:rsidRPr="00F11EFB">
        <w:rPr>
          <w:rFonts w:ascii="Times New Roman" w:hAnsi="Times New Roman" w:cs="Times New Roman"/>
        </w:rPr>
        <w:t xml:space="preserve"> </w:t>
      </w:r>
      <w:r w:rsidRPr="00F11EFB">
        <w:rPr>
          <w:rFonts w:ascii="Times New Roman" w:hAnsi="Times New Roman" w:cs="Times New Roman"/>
        </w:rPr>
        <w:t>than</w:t>
      </w:r>
      <w:r w:rsidR="00370E76" w:rsidRPr="00F11EFB">
        <w:rPr>
          <w:rFonts w:ascii="Times New Roman" w:hAnsi="Times New Roman" w:cs="Times New Roman"/>
        </w:rPr>
        <w:t xml:space="preserve"> </w:t>
      </w:r>
      <w:r w:rsidRPr="00F11EFB">
        <w:rPr>
          <w:rFonts w:ascii="Times New Roman" w:hAnsi="Times New Roman" w:cs="Times New Roman"/>
        </w:rPr>
        <w:t>2.7</w:t>
      </w:r>
      <w:r w:rsidR="00370E76" w:rsidRPr="00F11EFB">
        <w:rPr>
          <w:rFonts w:ascii="Times New Roman" w:hAnsi="Times New Roman" w:cs="Times New Roman"/>
        </w:rPr>
        <w:t xml:space="preserve"> </w:t>
      </w:r>
      <w:r w:rsidRPr="00F11EFB">
        <w:rPr>
          <w:rFonts w:ascii="Times New Roman" w:hAnsi="Times New Roman" w:cs="Times New Roman"/>
        </w:rPr>
        <w:t>million</w:t>
      </w:r>
      <w:r w:rsidR="00370E76" w:rsidRPr="00F11EFB">
        <w:rPr>
          <w:rFonts w:ascii="Times New Roman" w:hAnsi="Times New Roman" w:cs="Times New Roman"/>
        </w:rPr>
        <w:t xml:space="preserve"> </w:t>
      </w:r>
      <w:r w:rsidRPr="00F11EFB">
        <w:rPr>
          <w:rFonts w:ascii="Times New Roman" w:hAnsi="Times New Roman" w:cs="Times New Roman"/>
        </w:rPr>
        <w:t>affordable</w:t>
      </w:r>
      <w:r w:rsidR="00370E76" w:rsidRPr="00F11EFB">
        <w:rPr>
          <w:rFonts w:ascii="Times New Roman" w:hAnsi="Times New Roman" w:cs="Times New Roman"/>
        </w:rPr>
        <w:t xml:space="preserve"> </w:t>
      </w:r>
      <w:ins w:id="2231" w:author="Author">
        <w:r w:rsidR="00C62DF2">
          <w:rPr>
            <w:rFonts w:ascii="Times New Roman" w:hAnsi="Times New Roman" w:cs="Times New Roman"/>
          </w:rPr>
          <w:t xml:space="preserve">housing </w:t>
        </w:r>
      </w:ins>
      <w:r w:rsidRPr="00F11EFB">
        <w:rPr>
          <w:rFonts w:ascii="Times New Roman" w:hAnsi="Times New Roman" w:cs="Times New Roman"/>
        </w:rPr>
        <w:t>units</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leveraged</w:t>
      </w:r>
      <w:r w:rsidR="00370E76" w:rsidRPr="00F11EFB">
        <w:rPr>
          <w:rFonts w:ascii="Times New Roman" w:hAnsi="Times New Roman" w:cs="Times New Roman"/>
        </w:rPr>
        <w:t xml:space="preserve"> </w:t>
      </w:r>
      <w:r w:rsidRPr="00F11EFB">
        <w:rPr>
          <w:rFonts w:ascii="Times New Roman" w:hAnsi="Times New Roman" w:cs="Times New Roman"/>
        </w:rPr>
        <w:t>more</w:t>
      </w:r>
      <w:r w:rsidR="00370E76" w:rsidRPr="00F11EFB">
        <w:rPr>
          <w:rFonts w:ascii="Times New Roman" w:hAnsi="Times New Roman" w:cs="Times New Roman"/>
        </w:rPr>
        <w:t xml:space="preserve"> </w:t>
      </w:r>
      <w:r w:rsidRPr="00F11EFB">
        <w:rPr>
          <w:rFonts w:ascii="Times New Roman" w:hAnsi="Times New Roman" w:cs="Times New Roman"/>
        </w:rPr>
        <w:t>than</w:t>
      </w:r>
      <w:r w:rsidR="00370E76" w:rsidRPr="00F11EFB">
        <w:rPr>
          <w:rFonts w:ascii="Times New Roman" w:hAnsi="Times New Roman" w:cs="Times New Roman"/>
        </w:rPr>
        <w:t xml:space="preserve"> </w:t>
      </w:r>
      <w:r w:rsidRPr="00F11EFB">
        <w:rPr>
          <w:rFonts w:ascii="Times New Roman" w:hAnsi="Times New Roman" w:cs="Times New Roman"/>
        </w:rPr>
        <w:t>$100</w:t>
      </w:r>
      <w:r w:rsidR="00370E76" w:rsidRPr="00F11EFB">
        <w:rPr>
          <w:rFonts w:ascii="Times New Roman" w:hAnsi="Times New Roman" w:cs="Times New Roman"/>
        </w:rPr>
        <w:t xml:space="preserve"> </w:t>
      </w:r>
      <w:r w:rsidRPr="00F11EFB">
        <w:rPr>
          <w:rFonts w:ascii="Times New Roman" w:hAnsi="Times New Roman" w:cs="Times New Roman"/>
        </w:rPr>
        <w:t>billion</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private</w:t>
      </w:r>
      <w:r w:rsidR="00370E76" w:rsidRPr="00F11EFB">
        <w:rPr>
          <w:rFonts w:ascii="Times New Roman" w:hAnsi="Times New Roman" w:cs="Times New Roman"/>
        </w:rPr>
        <w:t xml:space="preserve"> </w:t>
      </w:r>
      <w:r w:rsidRPr="00F11EFB">
        <w:rPr>
          <w:rFonts w:ascii="Times New Roman" w:hAnsi="Times New Roman" w:cs="Times New Roman"/>
        </w:rPr>
        <w:t>capital.</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LIHTC</w:t>
      </w:r>
      <w:r w:rsidR="00370E76" w:rsidRPr="00F11EFB">
        <w:rPr>
          <w:rFonts w:ascii="Times New Roman" w:hAnsi="Times New Roman" w:cs="Times New Roman"/>
        </w:rPr>
        <w:t xml:space="preserve"> </w:t>
      </w:r>
      <w:r w:rsidRPr="00F11EFB">
        <w:rPr>
          <w:rFonts w:ascii="Times New Roman" w:hAnsi="Times New Roman" w:cs="Times New Roman"/>
        </w:rPr>
        <w:t>program</w:t>
      </w:r>
      <w:r w:rsidR="00370E76" w:rsidRPr="00F11EFB">
        <w:rPr>
          <w:rFonts w:ascii="Times New Roman" w:hAnsi="Times New Roman" w:cs="Times New Roman"/>
        </w:rPr>
        <w:t xml:space="preserve"> </w:t>
      </w:r>
      <w:r w:rsidRPr="00F11EFB">
        <w:rPr>
          <w:rFonts w:ascii="Times New Roman" w:hAnsi="Times New Roman" w:cs="Times New Roman"/>
        </w:rPr>
        <w:t>offers</w:t>
      </w:r>
      <w:r w:rsidR="00370E76" w:rsidRPr="00F11EFB">
        <w:rPr>
          <w:rFonts w:ascii="Times New Roman" w:hAnsi="Times New Roman" w:cs="Times New Roman"/>
        </w:rPr>
        <w:t xml:space="preserve"> </w:t>
      </w:r>
      <w:r w:rsidRPr="00F11EFB">
        <w:rPr>
          <w:rFonts w:ascii="Times New Roman" w:hAnsi="Times New Roman" w:cs="Times New Roman"/>
        </w:rPr>
        <w:t>significant</w:t>
      </w:r>
      <w:r w:rsidR="00370E76" w:rsidRPr="00F11EFB">
        <w:rPr>
          <w:rFonts w:ascii="Times New Roman" w:hAnsi="Times New Roman" w:cs="Times New Roman"/>
        </w:rPr>
        <w:t xml:space="preserve"> </w:t>
      </w:r>
      <w:r w:rsidRPr="00F11EFB">
        <w:rPr>
          <w:rFonts w:ascii="Times New Roman" w:hAnsi="Times New Roman" w:cs="Times New Roman"/>
        </w:rPr>
        <w:t>tax</w:t>
      </w:r>
      <w:r w:rsidR="00370E76" w:rsidRPr="00F11EFB">
        <w:rPr>
          <w:rFonts w:ascii="Times New Roman" w:hAnsi="Times New Roman" w:cs="Times New Roman"/>
        </w:rPr>
        <w:t xml:space="preserve"> </w:t>
      </w:r>
      <w:r w:rsidRPr="00F11EFB">
        <w:rPr>
          <w:rFonts w:ascii="Times New Roman" w:hAnsi="Times New Roman" w:cs="Times New Roman"/>
        </w:rPr>
        <w:t>credits</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participants</w:t>
      </w:r>
      <w:r w:rsidR="00370E76" w:rsidRPr="00F11EFB">
        <w:rPr>
          <w:rFonts w:ascii="Times New Roman" w:hAnsi="Times New Roman" w:cs="Times New Roman"/>
        </w:rPr>
        <w:t xml:space="preserve"> </w:t>
      </w:r>
      <w:r w:rsidRPr="00F11EFB">
        <w:rPr>
          <w:rFonts w:ascii="Times New Roman" w:hAnsi="Times New Roman" w:cs="Times New Roman"/>
        </w:rPr>
        <w:t>who</w:t>
      </w:r>
      <w:r w:rsidR="00370E76" w:rsidRPr="00F11EFB">
        <w:rPr>
          <w:rFonts w:ascii="Times New Roman" w:hAnsi="Times New Roman" w:cs="Times New Roman"/>
        </w:rPr>
        <w:t xml:space="preserve"> </w:t>
      </w:r>
      <w:r w:rsidRPr="00F11EFB">
        <w:rPr>
          <w:rFonts w:ascii="Times New Roman" w:hAnsi="Times New Roman" w:cs="Times New Roman"/>
        </w:rPr>
        <w:t>“agree</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keep</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units</w:t>
      </w:r>
      <w:r w:rsidR="00370E76" w:rsidRPr="00F11EFB">
        <w:rPr>
          <w:rFonts w:ascii="Times New Roman" w:hAnsi="Times New Roman" w:cs="Times New Roman"/>
        </w:rPr>
        <w:t xml:space="preserve"> </w:t>
      </w:r>
      <w:r w:rsidRPr="00F11EFB">
        <w:rPr>
          <w:rFonts w:ascii="Times New Roman" w:hAnsi="Times New Roman" w:cs="Times New Roman"/>
        </w:rPr>
        <w:t>affordable</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very</w:t>
      </w:r>
      <w:r w:rsidR="00370E76" w:rsidRPr="00F11EFB">
        <w:rPr>
          <w:rFonts w:ascii="Times New Roman" w:hAnsi="Times New Roman" w:cs="Times New Roman"/>
        </w:rPr>
        <w:t xml:space="preserve"> </w:t>
      </w:r>
      <w:r w:rsidRPr="00F11EFB">
        <w:rPr>
          <w:rFonts w:ascii="Times New Roman" w:hAnsi="Times New Roman" w:cs="Times New Roman"/>
        </w:rPr>
        <w:t>low-income</w:t>
      </w:r>
      <w:r w:rsidR="00370E76" w:rsidRPr="00F11EFB">
        <w:rPr>
          <w:rFonts w:ascii="Times New Roman" w:hAnsi="Times New Roman" w:cs="Times New Roman"/>
        </w:rPr>
        <w:t xml:space="preserve"> </w:t>
      </w:r>
      <w:r w:rsidRPr="00F11EFB">
        <w:rPr>
          <w:rFonts w:ascii="Times New Roman" w:hAnsi="Times New Roman" w:cs="Times New Roman"/>
        </w:rPr>
        <w:t>tenants</w:t>
      </w:r>
      <w:r w:rsidR="00370E76" w:rsidRPr="00F11EFB">
        <w:rPr>
          <w:rFonts w:ascii="Times New Roman" w:hAnsi="Times New Roman" w:cs="Times New Roman"/>
        </w:rPr>
        <w:t xml:space="preserve"> </w:t>
      </w:r>
      <w:r w:rsidRPr="00F11EFB">
        <w:rPr>
          <w:rFonts w:ascii="Times New Roman" w:hAnsi="Times New Roman" w:cs="Times New Roman"/>
        </w:rPr>
        <w:t>for</w:t>
      </w:r>
      <w:r w:rsidR="00370E76" w:rsidRPr="00F11EFB">
        <w:rPr>
          <w:rFonts w:ascii="Times New Roman" w:hAnsi="Times New Roman" w:cs="Times New Roman"/>
        </w:rPr>
        <w:t xml:space="preserve"> </w:t>
      </w:r>
      <w:r w:rsidRPr="00F11EFB">
        <w:rPr>
          <w:rFonts w:ascii="Times New Roman" w:hAnsi="Times New Roman" w:cs="Times New Roman"/>
        </w:rPr>
        <w:t>at</w:t>
      </w:r>
      <w:r w:rsidR="00370E76" w:rsidRPr="00F11EFB">
        <w:rPr>
          <w:rFonts w:ascii="Times New Roman" w:hAnsi="Times New Roman" w:cs="Times New Roman"/>
        </w:rPr>
        <w:t xml:space="preserve"> </w:t>
      </w:r>
      <w:r w:rsidRPr="00F11EFB">
        <w:rPr>
          <w:rFonts w:ascii="Times New Roman" w:hAnsi="Times New Roman" w:cs="Times New Roman"/>
        </w:rPr>
        <w:t>least</w:t>
      </w:r>
      <w:r w:rsidR="00370E76" w:rsidRPr="00F11EFB">
        <w:rPr>
          <w:rFonts w:ascii="Times New Roman" w:hAnsi="Times New Roman" w:cs="Times New Roman"/>
        </w:rPr>
        <w:t xml:space="preserve"> </w:t>
      </w:r>
      <w:r w:rsidRPr="00F11EFB">
        <w:rPr>
          <w:rFonts w:ascii="Times New Roman" w:hAnsi="Times New Roman" w:cs="Times New Roman"/>
        </w:rPr>
        <w:t>30</w:t>
      </w:r>
      <w:r w:rsidR="00370E76" w:rsidRPr="00F11EFB">
        <w:rPr>
          <w:rFonts w:ascii="Times New Roman" w:hAnsi="Times New Roman" w:cs="Times New Roman"/>
        </w:rPr>
        <w:t xml:space="preserve"> </w:t>
      </w:r>
      <w:r w:rsidRPr="00F11EFB">
        <w:rPr>
          <w:rFonts w:ascii="Times New Roman" w:hAnsi="Times New Roman" w:cs="Times New Roman"/>
        </w:rPr>
        <w:t>years.”</w:t>
      </w:r>
      <w:r w:rsidR="00370E76" w:rsidRPr="00F11EFB">
        <w:rPr>
          <w:rFonts w:ascii="Times New Roman" w:hAnsi="Times New Roman" w:cs="Times New Roman"/>
        </w:rPr>
        <w:t xml:space="preserve"> </w:t>
      </w:r>
      <w:r w:rsidRPr="00F11EFB">
        <w:rPr>
          <w:rFonts w:ascii="Times New Roman" w:hAnsi="Times New Roman" w:cs="Times New Roman"/>
        </w:rPr>
        <w:t>We</w:t>
      </w:r>
      <w:r w:rsidR="00370E76" w:rsidRPr="00F11EFB">
        <w:rPr>
          <w:rFonts w:ascii="Times New Roman" w:hAnsi="Times New Roman" w:cs="Times New Roman"/>
        </w:rPr>
        <w:t xml:space="preserve"> </w:t>
      </w:r>
      <w:r w:rsidRPr="00F11EFB">
        <w:rPr>
          <w:rFonts w:ascii="Times New Roman" w:hAnsi="Times New Roman" w:cs="Times New Roman"/>
        </w:rPr>
        <w:t>also</w:t>
      </w:r>
      <w:r w:rsidR="00370E76" w:rsidRPr="00F11EFB">
        <w:rPr>
          <w:rFonts w:ascii="Times New Roman" w:hAnsi="Times New Roman" w:cs="Times New Roman"/>
        </w:rPr>
        <w:t xml:space="preserve"> </w:t>
      </w:r>
      <w:r w:rsidRPr="00F11EFB">
        <w:rPr>
          <w:rFonts w:ascii="Times New Roman" w:hAnsi="Times New Roman" w:cs="Times New Roman"/>
        </w:rPr>
        <w:t>need</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allocate</w:t>
      </w:r>
      <w:r w:rsidR="00370E76" w:rsidRPr="00F11EFB">
        <w:rPr>
          <w:rFonts w:ascii="Times New Roman" w:hAnsi="Times New Roman" w:cs="Times New Roman"/>
        </w:rPr>
        <w:t xml:space="preserve"> </w:t>
      </w:r>
      <w:r w:rsidRPr="00F11EFB">
        <w:rPr>
          <w:rFonts w:ascii="Times New Roman" w:hAnsi="Times New Roman" w:cs="Times New Roman"/>
        </w:rPr>
        <w:t>these</w:t>
      </w:r>
      <w:r w:rsidR="00370E76" w:rsidRPr="00F11EFB">
        <w:rPr>
          <w:rFonts w:ascii="Times New Roman" w:hAnsi="Times New Roman" w:cs="Times New Roman"/>
        </w:rPr>
        <w:t xml:space="preserve"> </w:t>
      </w:r>
      <w:r w:rsidRPr="00F11EFB">
        <w:rPr>
          <w:rFonts w:ascii="Times New Roman" w:hAnsi="Times New Roman" w:cs="Times New Roman"/>
        </w:rPr>
        <w:t>credits</w:t>
      </w:r>
      <w:r w:rsidR="00370E76" w:rsidRPr="00F11EFB">
        <w:rPr>
          <w:rFonts w:ascii="Times New Roman" w:hAnsi="Times New Roman" w:cs="Times New Roman"/>
        </w:rPr>
        <w:t xml:space="preserve"> </w:t>
      </w:r>
      <w:r w:rsidRPr="00F11EFB">
        <w:rPr>
          <w:rFonts w:ascii="Times New Roman" w:hAnsi="Times New Roman" w:cs="Times New Roman"/>
        </w:rPr>
        <w:t>based</w:t>
      </w:r>
      <w:r w:rsidR="00370E76" w:rsidRPr="00F11EFB">
        <w:rPr>
          <w:rFonts w:ascii="Times New Roman" w:hAnsi="Times New Roman" w:cs="Times New Roman"/>
        </w:rPr>
        <w:t xml:space="preserve"> </w:t>
      </w:r>
      <w:r w:rsidRPr="00F11EFB">
        <w:rPr>
          <w:rFonts w:ascii="Times New Roman" w:hAnsi="Times New Roman" w:cs="Times New Roman"/>
        </w:rPr>
        <w:t>on</w:t>
      </w:r>
      <w:r w:rsidR="00370E76" w:rsidRPr="00F11EFB">
        <w:rPr>
          <w:rFonts w:ascii="Times New Roman" w:hAnsi="Times New Roman" w:cs="Times New Roman"/>
        </w:rPr>
        <w:t xml:space="preserve"> </w:t>
      </w:r>
      <w:r w:rsidRPr="00F11EFB">
        <w:rPr>
          <w:rFonts w:ascii="Times New Roman" w:hAnsi="Times New Roman" w:cs="Times New Roman"/>
        </w:rPr>
        <w:t>where</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need</w:t>
      </w:r>
      <w:r w:rsidR="00370E76" w:rsidRPr="00F11EFB">
        <w:rPr>
          <w:rFonts w:ascii="Times New Roman" w:hAnsi="Times New Roman" w:cs="Times New Roman"/>
        </w:rPr>
        <w:t xml:space="preserve"> </w:t>
      </w:r>
      <w:r w:rsidRPr="00F11EFB">
        <w:rPr>
          <w:rFonts w:ascii="Times New Roman" w:hAnsi="Times New Roman" w:cs="Times New Roman"/>
        </w:rPr>
        <w:t>for</w:t>
      </w:r>
      <w:r w:rsidR="00370E76" w:rsidRPr="00F11EFB">
        <w:rPr>
          <w:rFonts w:ascii="Times New Roman" w:hAnsi="Times New Roman" w:cs="Times New Roman"/>
        </w:rPr>
        <w:t xml:space="preserve"> </w:t>
      </w:r>
      <w:r w:rsidRPr="00F11EFB">
        <w:rPr>
          <w:rFonts w:ascii="Times New Roman" w:hAnsi="Times New Roman" w:cs="Times New Roman"/>
        </w:rPr>
        <w:t>affordable</w:t>
      </w:r>
      <w:r w:rsidR="00370E76" w:rsidRPr="00F11EFB">
        <w:rPr>
          <w:rFonts w:ascii="Times New Roman" w:hAnsi="Times New Roman" w:cs="Times New Roman"/>
        </w:rPr>
        <w:t xml:space="preserve"> </w:t>
      </w:r>
      <w:r w:rsidRPr="00F11EFB">
        <w:rPr>
          <w:rFonts w:ascii="Times New Roman" w:hAnsi="Times New Roman" w:cs="Times New Roman"/>
        </w:rPr>
        <w:t>housing</w:t>
      </w:r>
      <w:r w:rsidR="00370E76" w:rsidRPr="00F11EFB">
        <w:rPr>
          <w:rFonts w:ascii="Times New Roman" w:hAnsi="Times New Roman" w:cs="Times New Roman"/>
        </w:rPr>
        <w:t xml:space="preserve"> </w:t>
      </w:r>
      <w:r w:rsidRPr="00F11EFB">
        <w:rPr>
          <w:rFonts w:ascii="Times New Roman" w:hAnsi="Times New Roman" w:cs="Times New Roman"/>
        </w:rPr>
        <w:t>is</w:t>
      </w:r>
      <w:r w:rsidR="00370E76" w:rsidRPr="00F11EFB">
        <w:rPr>
          <w:rFonts w:ascii="Times New Roman" w:hAnsi="Times New Roman" w:cs="Times New Roman"/>
        </w:rPr>
        <w:t xml:space="preserve"> </w:t>
      </w:r>
      <w:r w:rsidR="003A5434" w:rsidRPr="00F11EFB">
        <w:rPr>
          <w:rFonts w:ascii="Times New Roman" w:hAnsi="Times New Roman" w:cs="Times New Roman"/>
        </w:rPr>
        <w:t>most</w:t>
      </w:r>
      <w:r w:rsidR="00370E76" w:rsidRPr="00F11EFB">
        <w:rPr>
          <w:rFonts w:ascii="Times New Roman" w:hAnsi="Times New Roman" w:cs="Times New Roman"/>
        </w:rPr>
        <w:t xml:space="preserve"> </w:t>
      </w:r>
      <w:r w:rsidR="003A5434" w:rsidRPr="00F11EFB">
        <w:rPr>
          <w:rFonts w:ascii="Times New Roman" w:hAnsi="Times New Roman" w:cs="Times New Roman"/>
        </w:rPr>
        <w:t>significan</w:t>
      </w:r>
      <w:r w:rsidRPr="00F11EFB">
        <w:rPr>
          <w:rFonts w:ascii="Times New Roman" w:hAnsi="Times New Roman" w:cs="Times New Roman"/>
        </w:rPr>
        <w:t>t,</w:t>
      </w:r>
      <w:r w:rsidR="00370E76" w:rsidRPr="00F11EFB">
        <w:rPr>
          <w:rFonts w:ascii="Times New Roman" w:hAnsi="Times New Roman" w:cs="Times New Roman"/>
        </w:rPr>
        <w:t xml:space="preserve"> </w:t>
      </w:r>
      <w:r w:rsidRPr="00F11EFB">
        <w:rPr>
          <w:rFonts w:ascii="Times New Roman" w:hAnsi="Times New Roman" w:cs="Times New Roman"/>
        </w:rPr>
        <w:t>rather</w:t>
      </w:r>
      <w:r w:rsidR="00370E76" w:rsidRPr="00F11EFB">
        <w:rPr>
          <w:rFonts w:ascii="Times New Roman" w:hAnsi="Times New Roman" w:cs="Times New Roman"/>
        </w:rPr>
        <w:t xml:space="preserve"> </w:t>
      </w:r>
      <w:r w:rsidRPr="00F11EFB">
        <w:rPr>
          <w:rFonts w:ascii="Times New Roman" w:hAnsi="Times New Roman" w:cs="Times New Roman"/>
        </w:rPr>
        <w:t>than</w:t>
      </w:r>
      <w:r w:rsidR="00370E76" w:rsidRPr="00F11EFB">
        <w:rPr>
          <w:rFonts w:ascii="Times New Roman" w:hAnsi="Times New Roman" w:cs="Times New Roman"/>
        </w:rPr>
        <w:t xml:space="preserve"> </w:t>
      </w:r>
      <w:ins w:id="2232" w:author="Author">
        <w:r w:rsidR="00C62DF2">
          <w:rPr>
            <w:rFonts w:ascii="Times New Roman" w:hAnsi="Times New Roman" w:cs="Times New Roman"/>
          </w:rPr>
          <w:t xml:space="preserve">following </w:t>
        </w:r>
      </w:ins>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current</w:t>
      </w:r>
      <w:r w:rsidR="00370E76" w:rsidRPr="00F11EFB">
        <w:rPr>
          <w:rFonts w:ascii="Times New Roman" w:hAnsi="Times New Roman" w:cs="Times New Roman"/>
        </w:rPr>
        <w:t xml:space="preserve"> </w:t>
      </w:r>
      <w:r w:rsidRPr="00F11EFB">
        <w:rPr>
          <w:rFonts w:ascii="Times New Roman" w:hAnsi="Times New Roman" w:cs="Times New Roman"/>
        </w:rPr>
        <w:t>approach</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003A5434" w:rsidRPr="00F11EFB">
        <w:rPr>
          <w:rFonts w:ascii="Times New Roman" w:hAnsi="Times New Roman" w:cs="Times New Roman"/>
        </w:rPr>
        <w:t>making</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determination</w:t>
      </w:r>
      <w:r w:rsidR="00370E76" w:rsidRPr="00F11EFB">
        <w:rPr>
          <w:rFonts w:ascii="Times New Roman" w:hAnsi="Times New Roman" w:cs="Times New Roman"/>
        </w:rPr>
        <w:t xml:space="preserve"> </w:t>
      </w:r>
      <w:r w:rsidRPr="00F11EFB">
        <w:rPr>
          <w:rFonts w:ascii="Times New Roman" w:hAnsi="Times New Roman" w:cs="Times New Roman"/>
        </w:rPr>
        <w:t>based</w:t>
      </w:r>
      <w:r w:rsidR="00370E76" w:rsidRPr="00F11EFB">
        <w:rPr>
          <w:rFonts w:ascii="Times New Roman" w:hAnsi="Times New Roman" w:cs="Times New Roman"/>
        </w:rPr>
        <w:t xml:space="preserve"> </w:t>
      </w:r>
      <w:r w:rsidRPr="00F11EFB">
        <w:rPr>
          <w:rFonts w:ascii="Times New Roman" w:hAnsi="Times New Roman" w:cs="Times New Roman"/>
        </w:rPr>
        <w:t>on</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state’s</w:t>
      </w:r>
      <w:r w:rsidR="00370E76" w:rsidRPr="00F11EFB">
        <w:rPr>
          <w:rFonts w:ascii="Times New Roman" w:hAnsi="Times New Roman" w:cs="Times New Roman"/>
        </w:rPr>
        <w:t xml:space="preserve"> </w:t>
      </w:r>
      <w:r w:rsidRPr="00F11EFB">
        <w:rPr>
          <w:rFonts w:ascii="Times New Roman" w:hAnsi="Times New Roman" w:cs="Times New Roman"/>
        </w:rPr>
        <w:t>population.</w:t>
      </w:r>
      <w:r w:rsidR="00370E76" w:rsidRPr="00F11EFB">
        <w:rPr>
          <w:rFonts w:ascii="Times New Roman" w:hAnsi="Times New Roman" w:cs="Times New Roman"/>
        </w:rPr>
        <w:t xml:space="preserve"> </w:t>
      </w:r>
    </w:p>
    <w:p w14:paraId="38BDCAC4" w14:textId="68E8B6CC" w:rsidR="00B8594F" w:rsidRPr="00F11EFB" w:rsidRDefault="00B8594F" w:rsidP="00370E38">
      <w:pPr>
        <w:ind w:right="4"/>
        <w:contextualSpacing/>
        <w:rPr>
          <w:rFonts w:ascii="Times New Roman" w:hAnsi="Times New Roman" w:cs="Times New Roman"/>
        </w:rPr>
      </w:pPr>
      <w:r w:rsidRPr="00F11EFB">
        <w:rPr>
          <w:rFonts w:ascii="Times New Roman" w:hAnsi="Times New Roman" w:cs="Times New Roman"/>
        </w:rPr>
        <w:t>Finally,</w:t>
      </w:r>
      <w:r w:rsidR="00370E76" w:rsidRPr="00F11EFB">
        <w:rPr>
          <w:rFonts w:ascii="Times New Roman" w:hAnsi="Times New Roman" w:cs="Times New Roman"/>
        </w:rPr>
        <w:t xml:space="preserve"> </w:t>
      </w:r>
      <w:r w:rsidRPr="00F11EFB">
        <w:rPr>
          <w:rFonts w:ascii="Times New Roman" w:hAnsi="Times New Roman" w:cs="Times New Roman"/>
        </w:rPr>
        <w:t>we</w:t>
      </w:r>
      <w:r w:rsidR="00370E76" w:rsidRPr="00F11EFB">
        <w:rPr>
          <w:rFonts w:ascii="Times New Roman" w:hAnsi="Times New Roman" w:cs="Times New Roman"/>
        </w:rPr>
        <w:t xml:space="preserve"> </w:t>
      </w:r>
      <w:r w:rsidRPr="00F11EFB">
        <w:rPr>
          <w:rFonts w:ascii="Times New Roman" w:hAnsi="Times New Roman" w:cs="Times New Roman"/>
        </w:rPr>
        <w:t>need</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promote</w:t>
      </w:r>
      <w:r w:rsidR="00370E76" w:rsidRPr="00F11EFB">
        <w:rPr>
          <w:rFonts w:ascii="Times New Roman" w:hAnsi="Times New Roman" w:cs="Times New Roman"/>
        </w:rPr>
        <w:t xml:space="preserve"> </w:t>
      </w:r>
      <w:r w:rsidRPr="00F11EFB">
        <w:rPr>
          <w:rFonts w:ascii="Times New Roman" w:hAnsi="Times New Roman" w:cs="Times New Roman"/>
        </w:rPr>
        <w:t>mobility</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access</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more</w:t>
      </w:r>
      <w:r w:rsidR="00370E76" w:rsidRPr="00F11EFB">
        <w:rPr>
          <w:rFonts w:ascii="Times New Roman" w:hAnsi="Times New Roman" w:cs="Times New Roman"/>
        </w:rPr>
        <w:t xml:space="preserve"> </w:t>
      </w:r>
      <w:r w:rsidRPr="00F11EFB">
        <w:rPr>
          <w:rFonts w:ascii="Times New Roman" w:hAnsi="Times New Roman" w:cs="Times New Roman"/>
        </w:rPr>
        <w:t>affordable</w:t>
      </w:r>
      <w:r w:rsidR="00370E76" w:rsidRPr="00F11EFB">
        <w:rPr>
          <w:rFonts w:ascii="Times New Roman" w:hAnsi="Times New Roman" w:cs="Times New Roman"/>
        </w:rPr>
        <w:t xml:space="preserve"> </w:t>
      </w:r>
      <w:r w:rsidRPr="00F11EFB">
        <w:rPr>
          <w:rFonts w:ascii="Times New Roman" w:hAnsi="Times New Roman" w:cs="Times New Roman"/>
        </w:rPr>
        <w:t>units</w:t>
      </w:r>
      <w:r w:rsidR="00370E76" w:rsidRPr="00F11EFB">
        <w:rPr>
          <w:rFonts w:ascii="Times New Roman" w:hAnsi="Times New Roman" w:cs="Times New Roman"/>
        </w:rPr>
        <w:t xml:space="preserve"> </w:t>
      </w:r>
      <w:r w:rsidRPr="00F11EFB">
        <w:rPr>
          <w:rFonts w:ascii="Times New Roman" w:hAnsi="Times New Roman" w:cs="Times New Roman"/>
        </w:rPr>
        <w:t>by</w:t>
      </w:r>
      <w:r w:rsidR="00370E76" w:rsidRPr="00F11EFB">
        <w:rPr>
          <w:rFonts w:ascii="Times New Roman" w:hAnsi="Times New Roman" w:cs="Times New Roman"/>
        </w:rPr>
        <w:t xml:space="preserve"> </w:t>
      </w:r>
      <w:r w:rsidRPr="00F11EFB">
        <w:rPr>
          <w:rFonts w:ascii="Times New Roman" w:hAnsi="Times New Roman" w:cs="Times New Roman"/>
        </w:rPr>
        <w:t>better</w:t>
      </w:r>
      <w:r w:rsidR="00370E76" w:rsidRPr="00F11EFB">
        <w:rPr>
          <w:rFonts w:ascii="Times New Roman" w:hAnsi="Times New Roman" w:cs="Times New Roman"/>
        </w:rPr>
        <w:t xml:space="preserve"> </w:t>
      </w:r>
      <w:r w:rsidRPr="00F11EFB">
        <w:rPr>
          <w:rFonts w:ascii="Times New Roman" w:hAnsi="Times New Roman" w:cs="Times New Roman"/>
        </w:rPr>
        <w:t>funding</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voucher</w:t>
      </w:r>
      <w:r w:rsidR="00370E76" w:rsidRPr="00F11EFB">
        <w:rPr>
          <w:rFonts w:ascii="Times New Roman" w:hAnsi="Times New Roman" w:cs="Times New Roman"/>
        </w:rPr>
        <w:t xml:space="preserve"> </w:t>
      </w:r>
      <w:r w:rsidRPr="00F11EFB">
        <w:rPr>
          <w:rFonts w:ascii="Times New Roman" w:hAnsi="Times New Roman" w:cs="Times New Roman"/>
        </w:rPr>
        <w:t>program.</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authors</w:t>
      </w:r>
      <w:r w:rsidR="00370E76" w:rsidRPr="00F11EFB">
        <w:rPr>
          <w:rFonts w:ascii="Times New Roman" w:hAnsi="Times New Roman" w:cs="Times New Roman"/>
        </w:rPr>
        <w:t xml:space="preserve"> </w:t>
      </w:r>
      <w:r w:rsidRPr="00F11EFB">
        <w:rPr>
          <w:rFonts w:ascii="Times New Roman" w:hAnsi="Times New Roman" w:cs="Times New Roman"/>
        </w:rPr>
        <w:t>note</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“while</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share</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households</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are</w:t>
      </w:r>
      <w:r w:rsidR="00370E76" w:rsidRPr="00F11EFB">
        <w:rPr>
          <w:rFonts w:ascii="Times New Roman" w:hAnsi="Times New Roman" w:cs="Times New Roman"/>
        </w:rPr>
        <w:t xml:space="preserve"> </w:t>
      </w:r>
      <w:r w:rsidRPr="00F11EFB">
        <w:rPr>
          <w:rFonts w:ascii="Times New Roman" w:hAnsi="Times New Roman" w:cs="Times New Roman"/>
        </w:rPr>
        <w:t>spending</w:t>
      </w:r>
      <w:r w:rsidR="00370E76" w:rsidRPr="00F11EFB">
        <w:rPr>
          <w:rFonts w:ascii="Times New Roman" w:hAnsi="Times New Roman" w:cs="Times New Roman"/>
        </w:rPr>
        <w:t xml:space="preserve"> </w:t>
      </w:r>
      <w:r w:rsidRPr="00F11EFB">
        <w:rPr>
          <w:rFonts w:ascii="Times New Roman" w:hAnsi="Times New Roman" w:cs="Times New Roman"/>
        </w:rPr>
        <w:t>unsustainable</w:t>
      </w:r>
      <w:r w:rsidR="00370E76" w:rsidRPr="00F11EFB">
        <w:rPr>
          <w:rFonts w:ascii="Times New Roman" w:hAnsi="Times New Roman" w:cs="Times New Roman"/>
        </w:rPr>
        <w:t xml:space="preserve"> </w:t>
      </w:r>
      <w:r w:rsidRPr="00F11EFB">
        <w:rPr>
          <w:rFonts w:ascii="Times New Roman" w:hAnsi="Times New Roman" w:cs="Times New Roman"/>
        </w:rPr>
        <w:t>portions</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the</w:t>
      </w:r>
      <w:ins w:id="2233" w:author="Author">
        <w:r w:rsidR="00C62DF2">
          <w:rPr>
            <w:rFonts w:ascii="Times New Roman" w:hAnsi="Times New Roman" w:cs="Times New Roman"/>
          </w:rPr>
          <w:t>ir</w:t>
        </w:r>
      </w:ins>
      <w:r w:rsidR="00370E76" w:rsidRPr="00F11EFB">
        <w:rPr>
          <w:rFonts w:ascii="Times New Roman" w:hAnsi="Times New Roman" w:cs="Times New Roman"/>
        </w:rPr>
        <w:t xml:space="preserve"> </w:t>
      </w:r>
      <w:r w:rsidRPr="00F11EFB">
        <w:rPr>
          <w:rFonts w:ascii="Times New Roman" w:hAnsi="Times New Roman" w:cs="Times New Roman"/>
        </w:rPr>
        <w:t>income</w:t>
      </w:r>
      <w:r w:rsidR="00370E76" w:rsidRPr="00F11EFB">
        <w:rPr>
          <w:rFonts w:ascii="Times New Roman" w:hAnsi="Times New Roman" w:cs="Times New Roman"/>
        </w:rPr>
        <w:t xml:space="preserve"> </w:t>
      </w:r>
      <w:r w:rsidRPr="00F11EFB">
        <w:rPr>
          <w:rFonts w:ascii="Times New Roman" w:hAnsi="Times New Roman" w:cs="Times New Roman"/>
        </w:rPr>
        <w:t>on</w:t>
      </w:r>
      <w:r w:rsidR="00370E76" w:rsidRPr="00F11EFB">
        <w:rPr>
          <w:rFonts w:ascii="Times New Roman" w:hAnsi="Times New Roman" w:cs="Times New Roman"/>
        </w:rPr>
        <w:t xml:space="preserve"> </w:t>
      </w:r>
      <w:r w:rsidRPr="00F11EFB">
        <w:rPr>
          <w:rFonts w:ascii="Times New Roman" w:hAnsi="Times New Roman" w:cs="Times New Roman"/>
        </w:rPr>
        <w:t>rent</w:t>
      </w:r>
      <w:r w:rsidR="00370E76" w:rsidRPr="00F11EFB">
        <w:rPr>
          <w:rFonts w:ascii="Times New Roman" w:hAnsi="Times New Roman" w:cs="Times New Roman"/>
        </w:rPr>
        <w:t xml:space="preserve"> </w:t>
      </w:r>
      <w:r w:rsidRPr="00F11EFB">
        <w:rPr>
          <w:rFonts w:ascii="Times New Roman" w:hAnsi="Times New Roman" w:cs="Times New Roman"/>
        </w:rPr>
        <w:t>has</w:t>
      </w:r>
      <w:r w:rsidR="00370E76" w:rsidRPr="00F11EFB">
        <w:rPr>
          <w:rFonts w:ascii="Times New Roman" w:hAnsi="Times New Roman" w:cs="Times New Roman"/>
        </w:rPr>
        <w:t xml:space="preserve"> </w:t>
      </w:r>
      <w:r w:rsidRPr="00F11EFB">
        <w:rPr>
          <w:rFonts w:ascii="Times New Roman" w:hAnsi="Times New Roman" w:cs="Times New Roman"/>
        </w:rPr>
        <w:t>grown,</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number</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households</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are</w:t>
      </w:r>
      <w:r w:rsidR="00370E76" w:rsidRPr="00F11EFB">
        <w:rPr>
          <w:rFonts w:ascii="Times New Roman" w:hAnsi="Times New Roman" w:cs="Times New Roman"/>
        </w:rPr>
        <w:t xml:space="preserve"> </w:t>
      </w:r>
      <w:r w:rsidRPr="00F11EFB">
        <w:rPr>
          <w:rFonts w:ascii="Times New Roman" w:hAnsi="Times New Roman" w:cs="Times New Roman"/>
        </w:rPr>
        <w:t>receiving</w:t>
      </w:r>
      <w:r w:rsidR="00370E76" w:rsidRPr="00F11EFB">
        <w:rPr>
          <w:rFonts w:ascii="Times New Roman" w:hAnsi="Times New Roman" w:cs="Times New Roman"/>
        </w:rPr>
        <w:t xml:space="preserve"> </w:t>
      </w:r>
      <w:r w:rsidRPr="00F11EFB">
        <w:rPr>
          <w:rFonts w:ascii="Times New Roman" w:hAnsi="Times New Roman" w:cs="Times New Roman"/>
        </w:rPr>
        <w:t>rental</w:t>
      </w:r>
      <w:r w:rsidR="00370E76" w:rsidRPr="00F11EFB">
        <w:rPr>
          <w:rFonts w:ascii="Times New Roman" w:hAnsi="Times New Roman" w:cs="Times New Roman"/>
        </w:rPr>
        <w:t xml:space="preserve"> </w:t>
      </w:r>
      <w:r w:rsidRPr="00F11EFB">
        <w:rPr>
          <w:rFonts w:ascii="Times New Roman" w:hAnsi="Times New Roman" w:cs="Times New Roman"/>
        </w:rPr>
        <w:t>assistance</w:t>
      </w:r>
      <w:r w:rsidR="00370E76" w:rsidRPr="00F11EFB">
        <w:rPr>
          <w:rFonts w:ascii="Times New Roman" w:hAnsi="Times New Roman" w:cs="Times New Roman"/>
        </w:rPr>
        <w:t xml:space="preserve"> </w:t>
      </w:r>
      <w:r w:rsidRPr="00F11EFB">
        <w:rPr>
          <w:rFonts w:ascii="Times New Roman" w:hAnsi="Times New Roman" w:cs="Times New Roman"/>
        </w:rPr>
        <w:t>has</w:t>
      </w:r>
      <w:r w:rsidR="00370E76" w:rsidRPr="00F11EFB">
        <w:rPr>
          <w:rFonts w:ascii="Times New Roman" w:hAnsi="Times New Roman" w:cs="Times New Roman"/>
        </w:rPr>
        <w:t xml:space="preserve"> </w:t>
      </w:r>
      <w:r w:rsidRPr="00F11EFB">
        <w:rPr>
          <w:rFonts w:ascii="Times New Roman" w:hAnsi="Times New Roman" w:cs="Times New Roman"/>
        </w:rPr>
        <w:t>remained</w:t>
      </w:r>
      <w:r w:rsidR="00370E76" w:rsidRPr="00F11EFB">
        <w:rPr>
          <w:rFonts w:ascii="Times New Roman" w:hAnsi="Times New Roman" w:cs="Times New Roman"/>
        </w:rPr>
        <w:t xml:space="preserve"> </w:t>
      </w:r>
      <w:r w:rsidRPr="00F11EFB">
        <w:rPr>
          <w:rFonts w:ascii="Times New Roman" w:hAnsi="Times New Roman" w:cs="Times New Roman"/>
        </w:rPr>
        <w:t>flat.”</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fact,</w:t>
      </w:r>
      <w:r w:rsidR="00370E76" w:rsidRPr="00F11EFB">
        <w:rPr>
          <w:rFonts w:ascii="Times New Roman" w:hAnsi="Times New Roman" w:cs="Times New Roman"/>
        </w:rPr>
        <w:t xml:space="preserve"> </w:t>
      </w:r>
      <w:r w:rsidRPr="00F11EFB">
        <w:rPr>
          <w:rFonts w:ascii="Times New Roman" w:hAnsi="Times New Roman" w:cs="Times New Roman"/>
        </w:rPr>
        <w:t>sequestration</w:t>
      </w:r>
      <w:r w:rsidR="00370E76" w:rsidRPr="00F11EFB">
        <w:rPr>
          <w:rFonts w:ascii="Times New Roman" w:hAnsi="Times New Roman" w:cs="Times New Roman"/>
        </w:rPr>
        <w:t xml:space="preserve"> </w:t>
      </w:r>
      <w:r w:rsidRPr="00F11EFB">
        <w:rPr>
          <w:rFonts w:ascii="Times New Roman" w:hAnsi="Times New Roman" w:cs="Times New Roman"/>
        </w:rPr>
        <w:t>alone</w:t>
      </w:r>
      <w:r w:rsidR="00370E76" w:rsidRPr="00F11EFB">
        <w:rPr>
          <w:rFonts w:ascii="Times New Roman" w:hAnsi="Times New Roman" w:cs="Times New Roman"/>
        </w:rPr>
        <w:t xml:space="preserve"> </w:t>
      </w:r>
      <w:r w:rsidRPr="00F11EFB">
        <w:rPr>
          <w:rFonts w:ascii="Times New Roman" w:hAnsi="Times New Roman" w:cs="Times New Roman"/>
        </w:rPr>
        <w:t>resulted</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70,000</w:t>
      </w:r>
      <w:r w:rsidR="00370E76" w:rsidRPr="00F11EFB">
        <w:rPr>
          <w:rFonts w:ascii="Times New Roman" w:hAnsi="Times New Roman" w:cs="Times New Roman"/>
        </w:rPr>
        <w:t xml:space="preserve"> </w:t>
      </w:r>
      <w:r w:rsidRPr="00F11EFB">
        <w:rPr>
          <w:rFonts w:ascii="Times New Roman" w:hAnsi="Times New Roman" w:cs="Times New Roman"/>
        </w:rPr>
        <w:t>fewer</w:t>
      </w:r>
      <w:r w:rsidR="00370E76" w:rsidRPr="00F11EFB">
        <w:rPr>
          <w:rFonts w:ascii="Times New Roman" w:hAnsi="Times New Roman" w:cs="Times New Roman"/>
        </w:rPr>
        <w:t xml:space="preserve"> </w:t>
      </w:r>
      <w:r w:rsidRPr="00F11EFB">
        <w:rPr>
          <w:rFonts w:ascii="Times New Roman" w:hAnsi="Times New Roman" w:cs="Times New Roman"/>
        </w:rPr>
        <w:t>families</w:t>
      </w:r>
      <w:r w:rsidR="00370E76" w:rsidRPr="00F11EFB">
        <w:rPr>
          <w:rFonts w:ascii="Times New Roman" w:hAnsi="Times New Roman" w:cs="Times New Roman"/>
        </w:rPr>
        <w:t xml:space="preserve"> </w:t>
      </w:r>
      <w:r w:rsidRPr="00F11EFB">
        <w:rPr>
          <w:rFonts w:ascii="Times New Roman" w:hAnsi="Times New Roman" w:cs="Times New Roman"/>
        </w:rPr>
        <w:t>receiving</w:t>
      </w:r>
      <w:r w:rsidR="00370E76" w:rsidRPr="00F11EFB">
        <w:rPr>
          <w:rFonts w:ascii="Times New Roman" w:hAnsi="Times New Roman" w:cs="Times New Roman"/>
        </w:rPr>
        <w:t xml:space="preserve"> </w:t>
      </w:r>
      <w:r w:rsidRPr="00F11EFB">
        <w:rPr>
          <w:rFonts w:ascii="Times New Roman" w:hAnsi="Times New Roman" w:cs="Times New Roman"/>
        </w:rPr>
        <w:t>vouchers.</w:t>
      </w:r>
    </w:p>
    <w:p w14:paraId="103C35E3" w14:textId="17B4A333" w:rsidR="00B8594F" w:rsidRPr="00F11EFB" w:rsidRDefault="00B8594F" w:rsidP="00370E38">
      <w:pPr>
        <w:ind w:right="4"/>
        <w:contextualSpacing/>
        <w:rPr>
          <w:rFonts w:ascii="Times New Roman" w:hAnsi="Times New Roman" w:cs="Times New Roman"/>
        </w:rPr>
      </w:pPr>
      <w:r w:rsidRPr="00F11EFB">
        <w:rPr>
          <w:rFonts w:ascii="Times New Roman" w:hAnsi="Times New Roman" w:cs="Times New Roman"/>
        </w:rPr>
        <w:t>There</w:t>
      </w:r>
      <w:r w:rsidR="00370E76" w:rsidRPr="00F11EFB">
        <w:rPr>
          <w:rFonts w:ascii="Times New Roman" w:hAnsi="Times New Roman" w:cs="Times New Roman"/>
        </w:rPr>
        <w:t xml:space="preserve"> </w:t>
      </w:r>
      <w:r w:rsidRPr="00F11EFB">
        <w:rPr>
          <w:rFonts w:ascii="Times New Roman" w:hAnsi="Times New Roman" w:cs="Times New Roman"/>
        </w:rPr>
        <w:t>is</w:t>
      </w:r>
      <w:r w:rsidR="00370E76" w:rsidRPr="00F11EFB">
        <w:rPr>
          <w:rFonts w:ascii="Times New Roman" w:hAnsi="Times New Roman" w:cs="Times New Roman"/>
        </w:rPr>
        <w:t xml:space="preserve"> </w:t>
      </w:r>
      <w:r w:rsidRPr="00F11EFB">
        <w:rPr>
          <w:rFonts w:ascii="Times New Roman" w:hAnsi="Times New Roman" w:cs="Times New Roman"/>
        </w:rPr>
        <w:t>no</w:t>
      </w:r>
      <w:r w:rsidR="00370E76" w:rsidRPr="00F11EFB">
        <w:rPr>
          <w:rFonts w:ascii="Times New Roman" w:hAnsi="Times New Roman" w:cs="Times New Roman"/>
        </w:rPr>
        <w:t xml:space="preserve"> </w:t>
      </w:r>
      <w:r w:rsidRPr="00F11EFB">
        <w:rPr>
          <w:rFonts w:ascii="Times New Roman" w:hAnsi="Times New Roman" w:cs="Times New Roman"/>
        </w:rPr>
        <w:t>question</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these</w:t>
      </w:r>
      <w:r w:rsidR="00370E76" w:rsidRPr="00F11EFB">
        <w:rPr>
          <w:rFonts w:ascii="Times New Roman" w:hAnsi="Times New Roman" w:cs="Times New Roman"/>
        </w:rPr>
        <w:t xml:space="preserve"> </w:t>
      </w:r>
      <w:r w:rsidRPr="00F11EFB">
        <w:rPr>
          <w:rFonts w:ascii="Times New Roman" w:hAnsi="Times New Roman" w:cs="Times New Roman"/>
        </w:rPr>
        <w:t>reforms</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many</w:t>
      </w:r>
      <w:r w:rsidR="00370E76" w:rsidRPr="00F11EFB">
        <w:rPr>
          <w:rFonts w:ascii="Times New Roman" w:hAnsi="Times New Roman" w:cs="Times New Roman"/>
        </w:rPr>
        <w:t xml:space="preserve"> </w:t>
      </w:r>
      <w:r w:rsidRPr="00F11EFB">
        <w:rPr>
          <w:rFonts w:ascii="Times New Roman" w:hAnsi="Times New Roman" w:cs="Times New Roman"/>
        </w:rPr>
        <w:t>others</w:t>
      </w:r>
      <w:r w:rsidR="00370E76" w:rsidRPr="00F11EFB">
        <w:rPr>
          <w:rFonts w:ascii="Times New Roman" w:hAnsi="Times New Roman" w:cs="Times New Roman"/>
        </w:rPr>
        <w:t xml:space="preserve"> </w:t>
      </w:r>
      <w:r w:rsidRPr="00F11EFB">
        <w:rPr>
          <w:rFonts w:ascii="Times New Roman" w:hAnsi="Times New Roman" w:cs="Times New Roman"/>
        </w:rPr>
        <w:t>outlined</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report</w:t>
      </w:r>
      <w:r w:rsidR="00370E76" w:rsidRPr="00F11EFB">
        <w:rPr>
          <w:rFonts w:ascii="Times New Roman" w:hAnsi="Times New Roman" w:cs="Times New Roman"/>
        </w:rPr>
        <w:t xml:space="preserve"> </w:t>
      </w:r>
      <w:r w:rsidRPr="00F11EFB">
        <w:rPr>
          <w:rFonts w:ascii="Times New Roman" w:hAnsi="Times New Roman" w:cs="Times New Roman"/>
        </w:rPr>
        <w:t>would</w:t>
      </w:r>
      <w:r w:rsidR="00370E76" w:rsidRPr="00F11EFB">
        <w:rPr>
          <w:rFonts w:ascii="Times New Roman" w:hAnsi="Times New Roman" w:cs="Times New Roman"/>
        </w:rPr>
        <w:t xml:space="preserve"> </w:t>
      </w:r>
      <w:r w:rsidRPr="00F11EFB">
        <w:rPr>
          <w:rFonts w:ascii="Times New Roman" w:hAnsi="Times New Roman" w:cs="Times New Roman"/>
        </w:rPr>
        <w:t>dramatically</w:t>
      </w:r>
      <w:r w:rsidR="00370E76" w:rsidRPr="00F11EFB">
        <w:rPr>
          <w:rFonts w:ascii="Times New Roman" w:hAnsi="Times New Roman" w:cs="Times New Roman"/>
        </w:rPr>
        <w:t xml:space="preserve"> </w:t>
      </w:r>
      <w:r w:rsidRPr="00F11EFB">
        <w:rPr>
          <w:rFonts w:ascii="Times New Roman" w:hAnsi="Times New Roman" w:cs="Times New Roman"/>
        </w:rPr>
        <w:t>increase</w:t>
      </w:r>
      <w:r w:rsidR="00370E76" w:rsidRPr="00F11EFB">
        <w:rPr>
          <w:rFonts w:ascii="Times New Roman" w:hAnsi="Times New Roman" w:cs="Times New Roman"/>
        </w:rPr>
        <w:t xml:space="preserve"> </w:t>
      </w:r>
      <w:r w:rsidRPr="00F11EFB">
        <w:rPr>
          <w:rFonts w:ascii="Times New Roman" w:hAnsi="Times New Roman" w:cs="Times New Roman"/>
        </w:rPr>
        <w:t>affordable</w:t>
      </w:r>
      <w:r w:rsidR="00370E76" w:rsidRPr="00F11EFB">
        <w:rPr>
          <w:rFonts w:ascii="Times New Roman" w:hAnsi="Times New Roman" w:cs="Times New Roman"/>
        </w:rPr>
        <w:t xml:space="preserve"> </w:t>
      </w:r>
      <w:r w:rsidRPr="00F11EFB">
        <w:rPr>
          <w:rFonts w:ascii="Times New Roman" w:hAnsi="Times New Roman" w:cs="Times New Roman"/>
        </w:rPr>
        <w:t>housing</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our</w:t>
      </w:r>
      <w:r w:rsidR="00370E76" w:rsidRPr="00F11EFB">
        <w:rPr>
          <w:rFonts w:ascii="Times New Roman" w:hAnsi="Times New Roman" w:cs="Times New Roman"/>
        </w:rPr>
        <w:t xml:space="preserve"> </w:t>
      </w:r>
      <w:r w:rsidRPr="00F11EFB">
        <w:rPr>
          <w:rFonts w:ascii="Times New Roman" w:hAnsi="Times New Roman" w:cs="Times New Roman"/>
        </w:rPr>
        <w:t>nation</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move</w:t>
      </w:r>
      <w:r w:rsidR="00370E76" w:rsidRPr="00F11EFB">
        <w:rPr>
          <w:rFonts w:ascii="Times New Roman" w:hAnsi="Times New Roman" w:cs="Times New Roman"/>
        </w:rPr>
        <w:t xml:space="preserve"> </w:t>
      </w:r>
      <w:r w:rsidRPr="00F11EFB">
        <w:rPr>
          <w:rFonts w:ascii="Times New Roman" w:hAnsi="Times New Roman" w:cs="Times New Roman"/>
        </w:rPr>
        <w:t>us</w:t>
      </w:r>
      <w:r w:rsidR="00370E76" w:rsidRPr="00F11EFB">
        <w:rPr>
          <w:rFonts w:ascii="Times New Roman" w:hAnsi="Times New Roman" w:cs="Times New Roman"/>
        </w:rPr>
        <w:t xml:space="preserve"> </w:t>
      </w:r>
      <w:r w:rsidRPr="00F11EFB">
        <w:rPr>
          <w:rFonts w:ascii="Times New Roman" w:hAnsi="Times New Roman" w:cs="Times New Roman"/>
        </w:rPr>
        <w:t>closer</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our</w:t>
      </w:r>
      <w:r w:rsidR="00370E76" w:rsidRPr="00F11EFB">
        <w:rPr>
          <w:rFonts w:ascii="Times New Roman" w:hAnsi="Times New Roman" w:cs="Times New Roman"/>
        </w:rPr>
        <w:t xml:space="preserve"> </w:t>
      </w:r>
      <w:r w:rsidRPr="00F11EFB">
        <w:rPr>
          <w:rFonts w:ascii="Times New Roman" w:hAnsi="Times New Roman" w:cs="Times New Roman"/>
        </w:rPr>
        <w:t>ideal</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del w:id="2234" w:author="Author">
        <w:r w:rsidRPr="00F11EFB" w:rsidDel="00C62DF2">
          <w:rPr>
            <w:rFonts w:ascii="Times New Roman" w:hAnsi="Times New Roman" w:cs="Times New Roman"/>
          </w:rPr>
          <w:lastRenderedPageBreak/>
          <w:delText>“</w:delText>
        </w:r>
      </w:del>
      <w:r w:rsidRPr="00F11EFB">
        <w:rPr>
          <w:rFonts w:ascii="Times New Roman" w:hAnsi="Times New Roman" w:cs="Times New Roman"/>
        </w:rPr>
        <w:t>anyone</w:t>
      </w:r>
      <w:r w:rsidR="00370E76" w:rsidRPr="00F11EFB">
        <w:rPr>
          <w:rFonts w:ascii="Times New Roman" w:hAnsi="Times New Roman" w:cs="Times New Roman"/>
        </w:rPr>
        <w:t xml:space="preserve"> </w:t>
      </w:r>
      <w:r w:rsidRPr="00F11EFB">
        <w:rPr>
          <w:rFonts w:ascii="Times New Roman" w:hAnsi="Times New Roman" w:cs="Times New Roman"/>
        </w:rPr>
        <w:t>can</w:t>
      </w:r>
      <w:r w:rsidR="00370E76" w:rsidRPr="00F11EFB">
        <w:rPr>
          <w:rFonts w:ascii="Times New Roman" w:hAnsi="Times New Roman" w:cs="Times New Roman"/>
        </w:rPr>
        <w:t xml:space="preserve"> </w:t>
      </w:r>
      <w:r w:rsidRPr="00F11EFB">
        <w:rPr>
          <w:rFonts w:ascii="Times New Roman" w:hAnsi="Times New Roman" w:cs="Times New Roman"/>
        </w:rPr>
        <w:t>rise.</w:t>
      </w:r>
      <w:del w:id="2235" w:author="Author">
        <w:r w:rsidRPr="00F11EFB" w:rsidDel="00C62DF2">
          <w:rPr>
            <w:rFonts w:ascii="Times New Roman" w:hAnsi="Times New Roman" w:cs="Times New Roman"/>
          </w:rPr>
          <w:delText>”</w:delText>
        </w:r>
      </w:del>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question—and</w:t>
      </w:r>
      <w:r w:rsidR="00370E76" w:rsidRPr="00F11EFB">
        <w:rPr>
          <w:rFonts w:ascii="Times New Roman" w:hAnsi="Times New Roman" w:cs="Times New Roman"/>
        </w:rPr>
        <w:t xml:space="preserve"> </w:t>
      </w:r>
      <w:proofErr w:type="gramStart"/>
      <w:r w:rsidRPr="00F11EFB">
        <w:rPr>
          <w:rFonts w:ascii="Times New Roman" w:hAnsi="Times New Roman" w:cs="Times New Roman"/>
        </w:rPr>
        <w:t>it’s</w:t>
      </w:r>
      <w:proofErr w:type="gramEnd"/>
      <w:r w:rsidR="00370E76" w:rsidRPr="00F11EFB">
        <w:rPr>
          <w:rFonts w:ascii="Times New Roman" w:hAnsi="Times New Roman" w:cs="Times New Roman"/>
        </w:rPr>
        <w:t xml:space="preserve"> </w:t>
      </w:r>
      <w:r w:rsidRPr="00F11EFB">
        <w:rPr>
          <w:rFonts w:ascii="Times New Roman" w:hAnsi="Times New Roman" w:cs="Times New Roman"/>
          <w:i/>
          <w:iCs/>
        </w:rPr>
        <w:t>always</w:t>
      </w:r>
      <w:r w:rsidR="00370E76" w:rsidRPr="00F11EFB">
        <w:rPr>
          <w:rFonts w:ascii="Times New Roman" w:hAnsi="Times New Roman" w:cs="Times New Roman"/>
          <w:i/>
          <w:iCs/>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question</w:t>
      </w:r>
      <w:r w:rsidR="00370E76" w:rsidRPr="00F11EFB">
        <w:rPr>
          <w:rFonts w:ascii="Times New Roman" w:hAnsi="Times New Roman" w:cs="Times New Roman"/>
        </w:rPr>
        <w:t xml:space="preserve"> </w:t>
      </w:r>
      <w:r w:rsidRPr="00F11EFB">
        <w:rPr>
          <w:rFonts w:ascii="Times New Roman" w:hAnsi="Times New Roman" w:cs="Times New Roman"/>
        </w:rPr>
        <w:t>when</w:t>
      </w:r>
      <w:r w:rsidR="00370E76" w:rsidRPr="00F11EFB">
        <w:rPr>
          <w:rFonts w:ascii="Times New Roman" w:hAnsi="Times New Roman" w:cs="Times New Roman"/>
        </w:rPr>
        <w:t xml:space="preserve"> </w:t>
      </w:r>
      <w:r w:rsidRPr="00F11EFB">
        <w:rPr>
          <w:rFonts w:ascii="Times New Roman" w:hAnsi="Times New Roman" w:cs="Times New Roman"/>
        </w:rPr>
        <w:t>it</w:t>
      </w:r>
      <w:r w:rsidR="00370E76" w:rsidRPr="00F11EFB">
        <w:rPr>
          <w:rFonts w:ascii="Times New Roman" w:hAnsi="Times New Roman" w:cs="Times New Roman"/>
        </w:rPr>
        <w:t xml:space="preserve"> </w:t>
      </w:r>
      <w:r w:rsidRPr="00F11EFB">
        <w:rPr>
          <w:rFonts w:ascii="Times New Roman" w:hAnsi="Times New Roman" w:cs="Times New Roman"/>
        </w:rPr>
        <w:t>comes</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poverty</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opportunity</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America—is</w:t>
      </w:r>
      <w:ins w:id="2236" w:author="Author">
        <w:r w:rsidR="00C62DF2">
          <w:rPr>
            <w:rFonts w:ascii="Times New Roman" w:hAnsi="Times New Roman" w:cs="Times New Roman"/>
          </w:rPr>
          <w:t>,</w:t>
        </w:r>
      </w:ins>
      <w:r w:rsidR="00370E76" w:rsidRPr="00F11EFB">
        <w:rPr>
          <w:rFonts w:ascii="Times New Roman" w:hAnsi="Times New Roman" w:cs="Times New Roman"/>
        </w:rPr>
        <w:t xml:space="preserve"> </w:t>
      </w:r>
      <w:r w:rsidRPr="00F11EFB">
        <w:rPr>
          <w:rFonts w:ascii="Times New Roman" w:hAnsi="Times New Roman" w:cs="Times New Roman"/>
        </w:rPr>
        <w:t>how</w:t>
      </w:r>
      <w:r w:rsidR="00370E76" w:rsidRPr="00F11EFB">
        <w:rPr>
          <w:rFonts w:ascii="Times New Roman" w:hAnsi="Times New Roman" w:cs="Times New Roman"/>
        </w:rPr>
        <w:t xml:space="preserve"> </w:t>
      </w:r>
      <w:r w:rsidRPr="00F11EFB">
        <w:rPr>
          <w:rFonts w:ascii="Times New Roman" w:hAnsi="Times New Roman" w:cs="Times New Roman"/>
        </w:rPr>
        <w:t>do</w:t>
      </w:r>
      <w:r w:rsidR="00370E76" w:rsidRPr="00F11EFB">
        <w:rPr>
          <w:rFonts w:ascii="Times New Roman" w:hAnsi="Times New Roman" w:cs="Times New Roman"/>
        </w:rPr>
        <w:t xml:space="preserve"> </w:t>
      </w:r>
      <w:r w:rsidRPr="00F11EFB">
        <w:rPr>
          <w:rFonts w:ascii="Times New Roman" w:hAnsi="Times New Roman" w:cs="Times New Roman"/>
        </w:rPr>
        <w:t>we</w:t>
      </w:r>
      <w:r w:rsidR="00370E76" w:rsidRPr="00F11EFB">
        <w:rPr>
          <w:rFonts w:ascii="Times New Roman" w:hAnsi="Times New Roman" w:cs="Times New Roman"/>
        </w:rPr>
        <w:t xml:space="preserve"> </w:t>
      </w:r>
      <w:r w:rsidRPr="00F11EFB">
        <w:rPr>
          <w:rFonts w:ascii="Times New Roman" w:hAnsi="Times New Roman" w:cs="Times New Roman"/>
        </w:rPr>
        <w:t>create</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political</w:t>
      </w:r>
      <w:r w:rsidR="00370E76" w:rsidRPr="00F11EFB">
        <w:rPr>
          <w:rFonts w:ascii="Times New Roman" w:hAnsi="Times New Roman" w:cs="Times New Roman"/>
        </w:rPr>
        <w:t xml:space="preserve"> </w:t>
      </w:r>
      <w:r w:rsidRPr="00F11EFB">
        <w:rPr>
          <w:rFonts w:ascii="Times New Roman" w:hAnsi="Times New Roman" w:cs="Times New Roman"/>
        </w:rPr>
        <w:t>will</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make</w:t>
      </w:r>
      <w:r w:rsidR="00370E76" w:rsidRPr="00F11EFB">
        <w:rPr>
          <w:rFonts w:ascii="Times New Roman" w:hAnsi="Times New Roman" w:cs="Times New Roman"/>
        </w:rPr>
        <w:t xml:space="preserve"> </w:t>
      </w:r>
      <w:r w:rsidRPr="00F11EFB">
        <w:rPr>
          <w:rFonts w:ascii="Times New Roman" w:hAnsi="Times New Roman" w:cs="Times New Roman"/>
        </w:rPr>
        <w:t>it</w:t>
      </w:r>
      <w:r w:rsidR="00370E76" w:rsidRPr="00F11EFB">
        <w:rPr>
          <w:rFonts w:ascii="Times New Roman" w:hAnsi="Times New Roman" w:cs="Times New Roman"/>
        </w:rPr>
        <w:t xml:space="preserve"> </w:t>
      </w:r>
      <w:r w:rsidR="004B3374" w:rsidRPr="00F11EFB">
        <w:rPr>
          <w:rFonts w:ascii="Times New Roman" w:hAnsi="Times New Roman" w:cs="Times New Roman"/>
        </w:rPr>
        <w:t>happen</w:t>
      </w:r>
      <w:ins w:id="2237" w:author="Author">
        <w:r w:rsidR="00C62DF2">
          <w:rPr>
            <w:rFonts w:ascii="Times New Roman" w:hAnsi="Times New Roman" w:cs="Times New Roman"/>
          </w:rPr>
          <w:t>?</w:t>
        </w:r>
      </w:ins>
      <w:del w:id="2238" w:author="Author">
        <w:r w:rsidR="004B3374" w:rsidRPr="00F11EFB" w:rsidDel="00C62DF2">
          <w:rPr>
            <w:rFonts w:ascii="Times New Roman" w:hAnsi="Times New Roman" w:cs="Times New Roman"/>
          </w:rPr>
          <w:delText>.</w:delText>
        </w:r>
      </w:del>
    </w:p>
    <w:p w14:paraId="70EBFA18" w14:textId="37E0F7B9" w:rsidR="00B8594F" w:rsidRPr="00F11EFB" w:rsidDel="00C62DF2" w:rsidRDefault="00B8594F" w:rsidP="00107109">
      <w:pPr>
        <w:ind w:right="4"/>
        <w:contextualSpacing/>
        <w:rPr>
          <w:del w:id="2239" w:author="Author"/>
          <w:rFonts w:ascii="Times New Roman" w:hAnsi="Times New Roman" w:cs="Times New Roman"/>
        </w:rPr>
      </w:pPr>
      <w:r w:rsidRPr="00F11EFB">
        <w:rPr>
          <w:rFonts w:ascii="Times New Roman" w:hAnsi="Times New Roman" w:cs="Times New Roman"/>
        </w:rPr>
        <w:t>Burrell</w:t>
      </w:r>
      <w:r w:rsidR="00370E76" w:rsidRPr="00F11EFB">
        <w:rPr>
          <w:rFonts w:ascii="Times New Roman" w:hAnsi="Times New Roman" w:cs="Times New Roman"/>
        </w:rPr>
        <w:t xml:space="preserve"> </w:t>
      </w:r>
      <w:r w:rsidRPr="00F11EFB">
        <w:rPr>
          <w:rFonts w:ascii="Times New Roman" w:hAnsi="Times New Roman" w:cs="Times New Roman"/>
        </w:rPr>
        <w:t>believes</w:t>
      </w:r>
      <w:r w:rsidR="00370E76" w:rsidRPr="00F11EFB">
        <w:rPr>
          <w:rFonts w:ascii="Times New Roman" w:hAnsi="Times New Roman" w:cs="Times New Roman"/>
        </w:rPr>
        <w:t xml:space="preserve"> </w:t>
      </w:r>
      <w:r w:rsidRPr="00F11EFB">
        <w:rPr>
          <w:rFonts w:ascii="Times New Roman" w:hAnsi="Times New Roman" w:cs="Times New Roman"/>
        </w:rPr>
        <w:t>low-income</w:t>
      </w:r>
      <w:r w:rsidR="00370E76" w:rsidRPr="00F11EFB">
        <w:rPr>
          <w:rFonts w:ascii="Times New Roman" w:hAnsi="Times New Roman" w:cs="Times New Roman"/>
        </w:rPr>
        <w:t xml:space="preserve"> </w:t>
      </w:r>
      <w:r w:rsidRPr="00F11EFB">
        <w:rPr>
          <w:rFonts w:ascii="Times New Roman" w:hAnsi="Times New Roman" w:cs="Times New Roman"/>
        </w:rPr>
        <w:t>people</w:t>
      </w:r>
      <w:r w:rsidR="00370E76" w:rsidRPr="00F11EFB">
        <w:rPr>
          <w:rFonts w:ascii="Times New Roman" w:hAnsi="Times New Roman" w:cs="Times New Roman"/>
        </w:rPr>
        <w:t xml:space="preserve"> </w:t>
      </w:r>
      <w:r w:rsidRPr="00F11EFB">
        <w:rPr>
          <w:rFonts w:ascii="Times New Roman" w:hAnsi="Times New Roman" w:cs="Times New Roman"/>
        </w:rPr>
        <w:t>speaking</w:t>
      </w:r>
      <w:r w:rsidR="00370E76" w:rsidRPr="00F11EFB">
        <w:rPr>
          <w:rFonts w:ascii="Times New Roman" w:hAnsi="Times New Roman" w:cs="Times New Roman"/>
        </w:rPr>
        <w:t xml:space="preserve"> </w:t>
      </w:r>
      <w:r w:rsidRPr="00F11EFB">
        <w:rPr>
          <w:rFonts w:ascii="Times New Roman" w:hAnsi="Times New Roman" w:cs="Times New Roman"/>
        </w:rPr>
        <w:t>out</w:t>
      </w:r>
      <w:r w:rsidR="00370E76" w:rsidRPr="00F11EFB">
        <w:rPr>
          <w:rFonts w:ascii="Times New Roman" w:hAnsi="Times New Roman" w:cs="Times New Roman"/>
        </w:rPr>
        <w:t xml:space="preserve"> </w:t>
      </w:r>
      <w:r w:rsidRPr="00F11EFB">
        <w:rPr>
          <w:rFonts w:ascii="Times New Roman" w:hAnsi="Times New Roman" w:cs="Times New Roman"/>
        </w:rPr>
        <w:t>is</w:t>
      </w:r>
      <w:r w:rsidR="00370E76" w:rsidRPr="00F11EFB">
        <w:rPr>
          <w:rFonts w:ascii="Times New Roman" w:hAnsi="Times New Roman" w:cs="Times New Roman"/>
        </w:rPr>
        <w:t xml:space="preserve"> </w:t>
      </w:r>
      <w:r w:rsidR="003A5434" w:rsidRPr="00F11EFB">
        <w:rPr>
          <w:rFonts w:ascii="Times New Roman" w:hAnsi="Times New Roman" w:cs="Times New Roman"/>
        </w:rPr>
        <w:t>critical</w:t>
      </w:r>
      <w:r w:rsidRPr="00F11EFB">
        <w:rPr>
          <w:rFonts w:ascii="Times New Roman" w:hAnsi="Times New Roman" w:cs="Times New Roman"/>
        </w:rPr>
        <w:t>.</w:t>
      </w:r>
      <w:ins w:id="2240" w:author="Author">
        <w:r w:rsidR="00C62DF2">
          <w:rPr>
            <w:rFonts w:ascii="Times New Roman" w:hAnsi="Times New Roman" w:cs="Times New Roman"/>
          </w:rPr>
          <w:t xml:space="preserve"> </w:t>
        </w:r>
      </w:ins>
    </w:p>
    <w:p w14:paraId="558108F3" w14:textId="3998EEF5" w:rsidR="00370E38" w:rsidRPr="00F11EFB" w:rsidRDefault="00B8594F" w:rsidP="00C62DF2">
      <w:pPr>
        <w:ind w:right="4"/>
        <w:contextualSpacing/>
        <w:rPr>
          <w:rFonts w:ascii="Times New Roman" w:hAnsi="Times New Roman" w:cs="Times New Roman"/>
        </w:rPr>
      </w:pP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lot</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people</w:t>
      </w:r>
      <w:r w:rsidR="00370E76" w:rsidRPr="00F11EFB">
        <w:rPr>
          <w:rFonts w:ascii="Times New Roman" w:hAnsi="Times New Roman" w:cs="Times New Roman"/>
        </w:rPr>
        <w:t xml:space="preserve"> </w:t>
      </w:r>
      <w:r w:rsidRPr="00F11EFB">
        <w:rPr>
          <w:rFonts w:ascii="Times New Roman" w:hAnsi="Times New Roman" w:cs="Times New Roman"/>
        </w:rPr>
        <w:t>say</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political</w:t>
      </w:r>
      <w:r w:rsidR="00370E76" w:rsidRPr="00F11EFB">
        <w:rPr>
          <w:rFonts w:ascii="Times New Roman" w:hAnsi="Times New Roman" w:cs="Times New Roman"/>
        </w:rPr>
        <w:t xml:space="preserve"> </w:t>
      </w:r>
      <w:r w:rsidRPr="00F11EFB">
        <w:rPr>
          <w:rFonts w:ascii="Times New Roman" w:hAnsi="Times New Roman" w:cs="Times New Roman"/>
        </w:rPr>
        <w:t>leaders</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state</w:t>
      </w:r>
      <w:ins w:id="2241" w:author="Author">
        <w:r w:rsidR="00C62DF2">
          <w:rPr>
            <w:rFonts w:ascii="Times New Roman" w:hAnsi="Times New Roman" w:cs="Times New Roman"/>
          </w:rPr>
          <w:t xml:space="preserve"> </w:t>
        </w:r>
      </w:ins>
      <w:r w:rsidRPr="00F11EFB">
        <w:rPr>
          <w:rFonts w:ascii="Times New Roman" w:hAnsi="Times New Roman" w:cs="Times New Roman"/>
        </w:rPr>
        <w:t>house</w:t>
      </w:r>
      <w:r w:rsidR="00370E76" w:rsidRPr="00F11EFB">
        <w:rPr>
          <w:rFonts w:ascii="Times New Roman" w:hAnsi="Times New Roman" w:cs="Times New Roman"/>
        </w:rPr>
        <w:t xml:space="preserve"> </w:t>
      </w:r>
      <w:r w:rsidRPr="00F11EFB">
        <w:rPr>
          <w:rFonts w:ascii="Times New Roman" w:hAnsi="Times New Roman" w:cs="Times New Roman"/>
        </w:rPr>
        <w:t>don’t</w:t>
      </w:r>
      <w:r w:rsidR="00370E76" w:rsidRPr="00F11EFB">
        <w:rPr>
          <w:rFonts w:ascii="Times New Roman" w:hAnsi="Times New Roman" w:cs="Times New Roman"/>
        </w:rPr>
        <w:t xml:space="preserve"> </w:t>
      </w:r>
      <w:r w:rsidRPr="00F11EFB">
        <w:rPr>
          <w:rFonts w:ascii="Times New Roman" w:hAnsi="Times New Roman" w:cs="Times New Roman"/>
        </w:rPr>
        <w:t>care</w:t>
      </w:r>
      <w:r w:rsidR="00370E76" w:rsidRPr="00F11EFB">
        <w:rPr>
          <w:rFonts w:ascii="Times New Roman" w:hAnsi="Times New Roman" w:cs="Times New Roman"/>
        </w:rPr>
        <w:t xml:space="preserve"> </w:t>
      </w:r>
      <w:r w:rsidRPr="00F11EFB">
        <w:rPr>
          <w:rFonts w:ascii="Times New Roman" w:hAnsi="Times New Roman" w:cs="Times New Roman"/>
        </w:rPr>
        <w:t>about</w:t>
      </w:r>
      <w:r w:rsidR="00370E76" w:rsidRPr="00F11EFB">
        <w:rPr>
          <w:rFonts w:ascii="Times New Roman" w:hAnsi="Times New Roman" w:cs="Times New Roman"/>
        </w:rPr>
        <w:t xml:space="preserve"> </w:t>
      </w:r>
      <w:r w:rsidRPr="00F11EFB">
        <w:rPr>
          <w:rFonts w:ascii="Times New Roman" w:hAnsi="Times New Roman" w:cs="Times New Roman"/>
        </w:rPr>
        <w:t>them,”</w:t>
      </w:r>
      <w:r w:rsidR="00370E76" w:rsidRPr="00F11EFB">
        <w:rPr>
          <w:rFonts w:ascii="Times New Roman" w:hAnsi="Times New Roman" w:cs="Times New Roman"/>
        </w:rPr>
        <w:t xml:space="preserve"> </w:t>
      </w:r>
      <w:r w:rsidRPr="00F11EFB">
        <w:rPr>
          <w:rFonts w:ascii="Times New Roman" w:hAnsi="Times New Roman" w:cs="Times New Roman"/>
        </w:rPr>
        <w:t>she</w:t>
      </w:r>
      <w:r w:rsidR="00370E76" w:rsidRPr="00F11EFB">
        <w:rPr>
          <w:rFonts w:ascii="Times New Roman" w:hAnsi="Times New Roman" w:cs="Times New Roman"/>
        </w:rPr>
        <w:t xml:space="preserve"> </w:t>
      </w:r>
      <w:r w:rsidRPr="00F11EFB">
        <w:rPr>
          <w:rFonts w:ascii="Times New Roman" w:hAnsi="Times New Roman" w:cs="Times New Roman"/>
        </w:rPr>
        <w:t>said.</w:t>
      </w:r>
      <w:r w:rsidR="00370E76" w:rsidRPr="00F11EFB">
        <w:rPr>
          <w:rFonts w:ascii="Times New Roman" w:hAnsi="Times New Roman" w:cs="Times New Roman"/>
        </w:rPr>
        <w:t xml:space="preserve"> </w:t>
      </w:r>
      <w:r w:rsidRPr="00F11EFB">
        <w:rPr>
          <w:rFonts w:ascii="Times New Roman" w:hAnsi="Times New Roman" w:cs="Times New Roman"/>
        </w:rPr>
        <w:t>“But</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got</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make</w:t>
      </w:r>
      <w:r w:rsidR="00370E76" w:rsidRPr="00F11EFB">
        <w:rPr>
          <w:rFonts w:ascii="Times New Roman" w:hAnsi="Times New Roman" w:cs="Times New Roman"/>
        </w:rPr>
        <w:t xml:space="preserve"> </w:t>
      </w:r>
      <w:r w:rsidRPr="00F11EFB">
        <w:rPr>
          <w:rFonts w:ascii="Times New Roman" w:hAnsi="Times New Roman" w:cs="Times New Roman"/>
        </w:rPr>
        <w:t>them</w:t>
      </w:r>
      <w:r w:rsidR="00370E76" w:rsidRPr="00F11EFB">
        <w:rPr>
          <w:rFonts w:ascii="Times New Roman" w:hAnsi="Times New Roman" w:cs="Times New Roman"/>
        </w:rPr>
        <w:t xml:space="preserve"> </w:t>
      </w:r>
      <w:r w:rsidRPr="00F11EFB">
        <w:rPr>
          <w:rFonts w:ascii="Times New Roman" w:hAnsi="Times New Roman" w:cs="Times New Roman"/>
        </w:rPr>
        <w:t>care.</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got</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visit</w:t>
      </w:r>
      <w:r w:rsidR="00370E76" w:rsidRPr="00F11EFB">
        <w:rPr>
          <w:rFonts w:ascii="Times New Roman" w:hAnsi="Times New Roman" w:cs="Times New Roman"/>
        </w:rPr>
        <w:t xml:space="preserve"> </w:t>
      </w:r>
      <w:r w:rsidRPr="00F11EFB">
        <w:rPr>
          <w:rFonts w:ascii="Times New Roman" w:hAnsi="Times New Roman" w:cs="Times New Roman"/>
        </w:rPr>
        <w:t>them,</w:t>
      </w:r>
      <w:r w:rsidR="00370E76" w:rsidRPr="00F11EFB">
        <w:rPr>
          <w:rFonts w:ascii="Times New Roman" w:hAnsi="Times New Roman" w:cs="Times New Roman"/>
        </w:rPr>
        <w:t xml:space="preserve"> </w:t>
      </w:r>
      <w:r w:rsidRPr="00F11EFB">
        <w:rPr>
          <w:rFonts w:ascii="Times New Roman" w:hAnsi="Times New Roman" w:cs="Times New Roman"/>
        </w:rPr>
        <w:t>speak</w:t>
      </w:r>
      <w:r w:rsidR="00370E76" w:rsidRPr="00F11EFB">
        <w:rPr>
          <w:rFonts w:ascii="Times New Roman" w:hAnsi="Times New Roman" w:cs="Times New Roman"/>
        </w:rPr>
        <w:t xml:space="preserve"> </w:t>
      </w:r>
      <w:r w:rsidRPr="00F11EFB">
        <w:rPr>
          <w:rFonts w:ascii="Times New Roman" w:hAnsi="Times New Roman" w:cs="Times New Roman"/>
        </w:rPr>
        <w:t>out</w:t>
      </w:r>
      <w:r w:rsidR="004B3374" w:rsidRPr="00F11EFB">
        <w:rPr>
          <w:rFonts w:ascii="Times New Roman" w:hAnsi="Times New Roman" w:cs="Times New Roman"/>
        </w:rPr>
        <w:t>!</w:t>
      </w:r>
      <w:r w:rsidR="00370E76" w:rsidRPr="00F11EFB">
        <w:rPr>
          <w:rFonts w:ascii="Times New Roman" w:hAnsi="Times New Roman" w:cs="Times New Roman"/>
        </w:rPr>
        <w:t xml:space="preserve"> </w:t>
      </w:r>
      <w:r w:rsidRPr="00F11EFB">
        <w:rPr>
          <w:rFonts w:ascii="Times New Roman" w:hAnsi="Times New Roman" w:cs="Times New Roman"/>
        </w:rPr>
        <w:t>If</w:t>
      </w:r>
      <w:r w:rsidR="00370E76" w:rsidRPr="00F11EFB">
        <w:rPr>
          <w:rFonts w:ascii="Times New Roman" w:hAnsi="Times New Roman" w:cs="Times New Roman"/>
        </w:rPr>
        <w:t xml:space="preserve"> </w:t>
      </w:r>
      <w:r w:rsidRPr="00F11EFB">
        <w:rPr>
          <w:rFonts w:ascii="Times New Roman" w:hAnsi="Times New Roman" w:cs="Times New Roman"/>
        </w:rPr>
        <w:t>more</w:t>
      </w:r>
      <w:r w:rsidR="00370E76" w:rsidRPr="00F11EFB">
        <w:rPr>
          <w:rFonts w:ascii="Times New Roman" w:hAnsi="Times New Roman" w:cs="Times New Roman"/>
        </w:rPr>
        <w:t xml:space="preserve"> </w:t>
      </w:r>
      <w:r w:rsidRPr="00F11EFB">
        <w:rPr>
          <w:rFonts w:ascii="Times New Roman" w:hAnsi="Times New Roman" w:cs="Times New Roman"/>
        </w:rPr>
        <w:t>low-income</w:t>
      </w:r>
      <w:r w:rsidR="00370E76" w:rsidRPr="00F11EFB">
        <w:rPr>
          <w:rFonts w:ascii="Times New Roman" w:hAnsi="Times New Roman" w:cs="Times New Roman"/>
        </w:rPr>
        <w:t xml:space="preserve"> </w:t>
      </w:r>
      <w:r w:rsidRPr="00F11EFB">
        <w:rPr>
          <w:rFonts w:ascii="Times New Roman" w:hAnsi="Times New Roman" w:cs="Times New Roman"/>
        </w:rPr>
        <w:t>folks</w:t>
      </w:r>
      <w:r w:rsidR="00370E76" w:rsidRPr="00F11EFB">
        <w:rPr>
          <w:rFonts w:ascii="Times New Roman" w:hAnsi="Times New Roman" w:cs="Times New Roman"/>
        </w:rPr>
        <w:t xml:space="preserve"> </w:t>
      </w:r>
      <w:r w:rsidRPr="00F11EFB">
        <w:rPr>
          <w:rFonts w:ascii="Times New Roman" w:hAnsi="Times New Roman" w:cs="Times New Roman"/>
        </w:rPr>
        <w:t>were</w:t>
      </w:r>
      <w:r w:rsidR="00370E76" w:rsidRPr="00F11EFB">
        <w:rPr>
          <w:rFonts w:ascii="Times New Roman" w:hAnsi="Times New Roman" w:cs="Times New Roman"/>
        </w:rPr>
        <w:t xml:space="preserve"> </w:t>
      </w:r>
      <w:r w:rsidRPr="00F11EFB">
        <w:rPr>
          <w:rFonts w:ascii="Times New Roman" w:hAnsi="Times New Roman" w:cs="Times New Roman"/>
        </w:rPr>
        <w:t>talking,</w:t>
      </w:r>
      <w:r w:rsidR="00370E76" w:rsidRPr="00F11EFB">
        <w:rPr>
          <w:rFonts w:ascii="Times New Roman" w:hAnsi="Times New Roman" w:cs="Times New Roman"/>
        </w:rPr>
        <w:t xml:space="preserve"> </w:t>
      </w:r>
      <w:r w:rsidRPr="00F11EFB">
        <w:rPr>
          <w:rFonts w:ascii="Times New Roman" w:hAnsi="Times New Roman" w:cs="Times New Roman"/>
        </w:rPr>
        <w:t>I</w:t>
      </w:r>
      <w:r w:rsidR="00370E76" w:rsidRPr="00F11EFB">
        <w:rPr>
          <w:rFonts w:ascii="Times New Roman" w:hAnsi="Times New Roman" w:cs="Times New Roman"/>
        </w:rPr>
        <w:t xml:space="preserve"> </w:t>
      </w:r>
      <w:r w:rsidRPr="00F11EFB">
        <w:rPr>
          <w:rFonts w:ascii="Times New Roman" w:hAnsi="Times New Roman" w:cs="Times New Roman"/>
        </w:rPr>
        <w:t>think</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would</w:t>
      </w:r>
      <w:r w:rsidR="00370E76" w:rsidRPr="00F11EFB">
        <w:rPr>
          <w:rFonts w:ascii="Times New Roman" w:hAnsi="Times New Roman" w:cs="Times New Roman"/>
        </w:rPr>
        <w:t xml:space="preserve"> </w:t>
      </w:r>
      <w:r w:rsidRPr="00F11EFB">
        <w:rPr>
          <w:rFonts w:ascii="Times New Roman" w:hAnsi="Times New Roman" w:cs="Times New Roman"/>
        </w:rPr>
        <w:t>make</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difference.”</w:t>
      </w:r>
    </w:p>
    <w:p w14:paraId="3739CF6E" w14:textId="5698F550" w:rsidR="00B8594F" w:rsidRPr="00F11EFB" w:rsidDel="00C62DF2" w:rsidRDefault="00B8594F" w:rsidP="00370E38">
      <w:pPr>
        <w:ind w:right="4"/>
        <w:contextualSpacing/>
        <w:rPr>
          <w:del w:id="2242" w:author="Author"/>
          <w:rFonts w:ascii="Times New Roman" w:hAnsi="Times New Roman" w:cs="Times New Roman"/>
        </w:rPr>
      </w:pPr>
      <w:r w:rsidRPr="00F11EFB">
        <w:rPr>
          <w:rFonts w:ascii="Times New Roman" w:hAnsi="Times New Roman" w:cs="Times New Roman"/>
        </w:rPr>
        <w:t>Secretary</w:t>
      </w:r>
      <w:r w:rsidR="00370E76" w:rsidRPr="00F11EFB">
        <w:rPr>
          <w:rFonts w:ascii="Times New Roman" w:hAnsi="Times New Roman" w:cs="Times New Roman"/>
        </w:rPr>
        <w:t xml:space="preserve"> </w:t>
      </w:r>
      <w:r w:rsidRPr="00F11EFB">
        <w:rPr>
          <w:rFonts w:ascii="Times New Roman" w:hAnsi="Times New Roman" w:cs="Times New Roman"/>
        </w:rPr>
        <w:t>Castro</w:t>
      </w:r>
      <w:r w:rsidR="00370E76" w:rsidRPr="00F11EFB">
        <w:rPr>
          <w:rFonts w:ascii="Times New Roman" w:hAnsi="Times New Roman" w:cs="Times New Roman"/>
        </w:rPr>
        <w:t xml:space="preserve"> </w:t>
      </w:r>
      <w:r w:rsidRPr="00F11EFB">
        <w:rPr>
          <w:rFonts w:ascii="Times New Roman" w:hAnsi="Times New Roman" w:cs="Times New Roman"/>
        </w:rPr>
        <w:t>seemed</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003A5434" w:rsidRPr="00F11EFB">
        <w:rPr>
          <w:rFonts w:ascii="Times New Roman" w:hAnsi="Times New Roman" w:cs="Times New Roman"/>
        </w:rPr>
        <w:t>most</w:t>
      </w:r>
      <w:r w:rsidRPr="00F11EFB">
        <w:rPr>
          <w:rFonts w:ascii="Times New Roman" w:hAnsi="Times New Roman" w:cs="Times New Roman"/>
        </w:rPr>
        <w:t>ly</w:t>
      </w:r>
      <w:r w:rsidR="00370E76" w:rsidRPr="00F11EFB">
        <w:rPr>
          <w:rFonts w:ascii="Times New Roman" w:hAnsi="Times New Roman" w:cs="Times New Roman"/>
        </w:rPr>
        <w:t xml:space="preserve"> </w:t>
      </w:r>
      <w:r w:rsidRPr="00F11EFB">
        <w:rPr>
          <w:rFonts w:ascii="Times New Roman" w:hAnsi="Times New Roman" w:cs="Times New Roman"/>
        </w:rPr>
        <w:t>agree,</w:t>
      </w:r>
      <w:r w:rsidR="00370E76" w:rsidRPr="00F11EFB">
        <w:rPr>
          <w:rFonts w:ascii="Times New Roman" w:hAnsi="Times New Roman" w:cs="Times New Roman"/>
        </w:rPr>
        <w:t xml:space="preserve"> </w:t>
      </w:r>
      <w:r w:rsidRPr="00F11EFB">
        <w:rPr>
          <w:rFonts w:ascii="Times New Roman" w:hAnsi="Times New Roman" w:cs="Times New Roman"/>
        </w:rPr>
        <w:t>adding</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rental</w:t>
      </w:r>
      <w:r w:rsidR="00370E76" w:rsidRPr="00F11EFB">
        <w:rPr>
          <w:rFonts w:ascii="Times New Roman" w:hAnsi="Times New Roman" w:cs="Times New Roman"/>
        </w:rPr>
        <w:t xml:space="preserve"> </w:t>
      </w:r>
      <w:r w:rsidRPr="00F11EFB">
        <w:rPr>
          <w:rFonts w:ascii="Times New Roman" w:hAnsi="Times New Roman" w:cs="Times New Roman"/>
        </w:rPr>
        <w:t>crisis</w:t>
      </w:r>
      <w:r w:rsidR="00370E76" w:rsidRPr="00F11EFB">
        <w:rPr>
          <w:rFonts w:ascii="Times New Roman" w:hAnsi="Times New Roman" w:cs="Times New Roman"/>
        </w:rPr>
        <w:t xml:space="preserve"> </w:t>
      </w:r>
      <w:r w:rsidRPr="00F11EFB">
        <w:rPr>
          <w:rFonts w:ascii="Times New Roman" w:hAnsi="Times New Roman" w:cs="Times New Roman"/>
        </w:rPr>
        <w:t>is</w:t>
      </w:r>
      <w:r w:rsidR="00370E76" w:rsidRPr="00F11EFB">
        <w:rPr>
          <w:rFonts w:ascii="Times New Roman" w:hAnsi="Times New Roman" w:cs="Times New Roman"/>
        </w:rPr>
        <w:t xml:space="preserve"> </w:t>
      </w:r>
      <w:r w:rsidRPr="00F11EFB">
        <w:rPr>
          <w:rFonts w:ascii="Times New Roman" w:hAnsi="Times New Roman" w:cs="Times New Roman"/>
        </w:rPr>
        <w:t>also</w:t>
      </w:r>
      <w:r w:rsidR="00370E76" w:rsidRPr="00F11EFB">
        <w:rPr>
          <w:rFonts w:ascii="Times New Roman" w:hAnsi="Times New Roman" w:cs="Times New Roman"/>
        </w:rPr>
        <w:t xml:space="preserve"> </w:t>
      </w:r>
      <w:r w:rsidRPr="00F11EFB">
        <w:rPr>
          <w:rFonts w:ascii="Times New Roman" w:hAnsi="Times New Roman" w:cs="Times New Roman"/>
        </w:rPr>
        <w:t>harming</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middle</w:t>
      </w:r>
      <w:r w:rsidR="00370E76" w:rsidRPr="00F11EFB">
        <w:rPr>
          <w:rFonts w:ascii="Times New Roman" w:hAnsi="Times New Roman" w:cs="Times New Roman"/>
        </w:rPr>
        <w:t xml:space="preserve"> </w:t>
      </w:r>
      <w:r w:rsidRPr="00F11EFB">
        <w:rPr>
          <w:rFonts w:ascii="Times New Roman" w:hAnsi="Times New Roman" w:cs="Times New Roman"/>
        </w:rPr>
        <w:t>class.</w:t>
      </w:r>
      <w:r w:rsidR="00370E76" w:rsidRPr="00F11EFB">
        <w:rPr>
          <w:rFonts w:ascii="Times New Roman" w:hAnsi="Times New Roman" w:cs="Times New Roman"/>
        </w:rPr>
        <w:t xml:space="preserve"> </w:t>
      </w:r>
    </w:p>
    <w:p w14:paraId="2F11F5A7" w14:textId="3C38D58B" w:rsidR="00B8594F" w:rsidRPr="00F11EFB" w:rsidRDefault="00B8594F" w:rsidP="00C62DF2">
      <w:pPr>
        <w:ind w:right="4"/>
        <w:contextualSpacing/>
        <w:rPr>
          <w:rFonts w:ascii="Times New Roman" w:hAnsi="Times New Roman" w:cs="Times New Roman"/>
        </w:rPr>
      </w:pPr>
      <w:r w:rsidRPr="00F11EFB">
        <w:rPr>
          <w:rFonts w:ascii="Times New Roman" w:hAnsi="Times New Roman" w:cs="Times New Roman"/>
        </w:rPr>
        <w:t>“How</w:t>
      </w:r>
      <w:r w:rsidR="00370E76" w:rsidRPr="00F11EFB">
        <w:rPr>
          <w:rFonts w:ascii="Times New Roman" w:hAnsi="Times New Roman" w:cs="Times New Roman"/>
        </w:rPr>
        <w:t xml:space="preserve"> </w:t>
      </w:r>
      <w:r w:rsidRPr="00F11EFB">
        <w:rPr>
          <w:rFonts w:ascii="Times New Roman" w:hAnsi="Times New Roman" w:cs="Times New Roman"/>
        </w:rPr>
        <w:t>do</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mobilize</w:t>
      </w:r>
      <w:r w:rsidR="00370E76" w:rsidRPr="00F11EFB">
        <w:rPr>
          <w:rFonts w:ascii="Times New Roman" w:hAnsi="Times New Roman" w:cs="Times New Roman"/>
        </w:rPr>
        <w:t xml:space="preserve"> </w:t>
      </w:r>
      <w:r w:rsidRPr="00F11EFB">
        <w:rPr>
          <w:rFonts w:ascii="Times New Roman" w:hAnsi="Times New Roman" w:cs="Times New Roman"/>
        </w:rPr>
        <w:t>folks</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impress</w:t>
      </w:r>
      <w:r w:rsidR="00370E76" w:rsidRPr="00F11EFB">
        <w:rPr>
          <w:rFonts w:ascii="Times New Roman" w:hAnsi="Times New Roman" w:cs="Times New Roman"/>
        </w:rPr>
        <w:t xml:space="preserve"> </w:t>
      </w:r>
      <w:r w:rsidRPr="00F11EFB">
        <w:rPr>
          <w:rFonts w:ascii="Times New Roman" w:hAnsi="Times New Roman" w:cs="Times New Roman"/>
        </w:rPr>
        <w:t>upon</w:t>
      </w:r>
      <w:r w:rsidR="00370E76" w:rsidRPr="00F11EFB">
        <w:rPr>
          <w:rFonts w:ascii="Times New Roman" w:hAnsi="Times New Roman" w:cs="Times New Roman"/>
        </w:rPr>
        <w:t xml:space="preserve"> </w:t>
      </w:r>
      <w:r w:rsidRPr="00F11EFB">
        <w:rPr>
          <w:rFonts w:ascii="Times New Roman" w:hAnsi="Times New Roman" w:cs="Times New Roman"/>
        </w:rPr>
        <w:t>policy</w:t>
      </w:r>
      <w:ins w:id="2243" w:author="Author">
        <w:r w:rsidR="00C62DF2">
          <w:rPr>
            <w:rFonts w:ascii="Times New Roman" w:hAnsi="Times New Roman" w:cs="Times New Roman"/>
          </w:rPr>
          <w:t xml:space="preserve"> </w:t>
        </w:r>
      </w:ins>
      <w:r w:rsidRPr="00F11EFB">
        <w:rPr>
          <w:rFonts w:ascii="Times New Roman" w:hAnsi="Times New Roman" w:cs="Times New Roman"/>
        </w:rPr>
        <w:t>makers</w:t>
      </w:r>
      <w:r w:rsidR="00370E76" w:rsidRPr="00F11EFB">
        <w:rPr>
          <w:rFonts w:ascii="Times New Roman" w:hAnsi="Times New Roman" w:cs="Times New Roman"/>
        </w:rPr>
        <w:t xml:space="preserve"> </w:t>
      </w:r>
      <w:r w:rsidRPr="00F11EFB">
        <w:rPr>
          <w:rFonts w:ascii="Times New Roman" w:hAnsi="Times New Roman" w:cs="Times New Roman"/>
        </w:rPr>
        <w:t>at</w:t>
      </w:r>
      <w:r w:rsidR="00370E76" w:rsidRPr="00F11EFB">
        <w:rPr>
          <w:rFonts w:ascii="Times New Roman" w:hAnsi="Times New Roman" w:cs="Times New Roman"/>
        </w:rPr>
        <w:t xml:space="preserve"> </w:t>
      </w:r>
      <w:r w:rsidRPr="00F11EFB">
        <w:rPr>
          <w:rFonts w:ascii="Times New Roman" w:hAnsi="Times New Roman" w:cs="Times New Roman"/>
        </w:rPr>
        <w:t>all</w:t>
      </w:r>
      <w:r w:rsidR="00370E76" w:rsidRPr="00F11EFB">
        <w:rPr>
          <w:rFonts w:ascii="Times New Roman" w:hAnsi="Times New Roman" w:cs="Times New Roman"/>
        </w:rPr>
        <w:t xml:space="preserve"> </w:t>
      </w:r>
      <w:r w:rsidRPr="00F11EFB">
        <w:rPr>
          <w:rFonts w:ascii="Times New Roman" w:hAnsi="Times New Roman" w:cs="Times New Roman"/>
        </w:rPr>
        <w:t>levels</w:t>
      </w:r>
      <w:r w:rsidR="00370E76" w:rsidRPr="00F11EFB">
        <w:rPr>
          <w:rFonts w:ascii="Times New Roman" w:hAnsi="Times New Roman" w:cs="Times New Roman"/>
        </w:rPr>
        <w:t xml:space="preserve"> </w:t>
      </w:r>
      <w:r w:rsidRPr="00F11EFB">
        <w:rPr>
          <w:rFonts w:ascii="Times New Roman" w:hAnsi="Times New Roman" w:cs="Times New Roman"/>
        </w:rPr>
        <w:t>about</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needs</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different</w:t>
      </w:r>
      <w:r w:rsidR="00370E76" w:rsidRPr="00F11EFB">
        <w:rPr>
          <w:rFonts w:ascii="Times New Roman" w:hAnsi="Times New Roman" w:cs="Times New Roman"/>
        </w:rPr>
        <w:t xml:space="preserve"> </w:t>
      </w:r>
      <w:r w:rsidRPr="00F11EFB">
        <w:rPr>
          <w:rFonts w:ascii="Times New Roman" w:hAnsi="Times New Roman" w:cs="Times New Roman"/>
        </w:rPr>
        <w:t>communities?”</w:t>
      </w:r>
      <w:r w:rsidR="00370E76" w:rsidRPr="00F11EFB">
        <w:rPr>
          <w:rFonts w:ascii="Times New Roman" w:hAnsi="Times New Roman" w:cs="Times New Roman"/>
        </w:rPr>
        <w:t xml:space="preserve"> </w:t>
      </w:r>
      <w:r w:rsidRPr="00F11EFB">
        <w:rPr>
          <w:rFonts w:ascii="Times New Roman" w:hAnsi="Times New Roman" w:cs="Times New Roman"/>
        </w:rPr>
        <w:t>Secretary</w:t>
      </w:r>
      <w:r w:rsidR="00370E76" w:rsidRPr="00F11EFB">
        <w:rPr>
          <w:rFonts w:ascii="Times New Roman" w:hAnsi="Times New Roman" w:cs="Times New Roman"/>
        </w:rPr>
        <w:t xml:space="preserve"> </w:t>
      </w:r>
      <w:r w:rsidRPr="00F11EFB">
        <w:rPr>
          <w:rFonts w:ascii="Times New Roman" w:hAnsi="Times New Roman" w:cs="Times New Roman"/>
        </w:rPr>
        <w:t>Castro</w:t>
      </w:r>
      <w:r w:rsidR="00370E76" w:rsidRPr="00F11EFB">
        <w:rPr>
          <w:rFonts w:ascii="Times New Roman" w:hAnsi="Times New Roman" w:cs="Times New Roman"/>
        </w:rPr>
        <w:t xml:space="preserve"> </w:t>
      </w:r>
      <w:r w:rsidRPr="00F11EFB">
        <w:rPr>
          <w:rFonts w:ascii="Times New Roman" w:hAnsi="Times New Roman" w:cs="Times New Roman"/>
        </w:rPr>
        <w:t>asked.</w:t>
      </w:r>
      <w:r w:rsidR="00370E76" w:rsidRPr="00F11EFB">
        <w:rPr>
          <w:rFonts w:ascii="Times New Roman" w:hAnsi="Times New Roman" w:cs="Times New Roman"/>
        </w:rPr>
        <w:t xml:space="preserve"> </w:t>
      </w:r>
      <w:r w:rsidRPr="00F11EFB">
        <w:rPr>
          <w:rFonts w:ascii="Times New Roman" w:hAnsi="Times New Roman" w:cs="Times New Roman"/>
        </w:rPr>
        <w:t>“I</w:t>
      </w:r>
      <w:r w:rsidR="00370E76" w:rsidRPr="00F11EFB">
        <w:rPr>
          <w:rFonts w:ascii="Times New Roman" w:hAnsi="Times New Roman" w:cs="Times New Roman"/>
        </w:rPr>
        <w:t xml:space="preserve"> </w:t>
      </w:r>
      <w:r w:rsidRPr="00F11EFB">
        <w:rPr>
          <w:rFonts w:ascii="Times New Roman" w:hAnsi="Times New Roman" w:cs="Times New Roman"/>
        </w:rPr>
        <w:t>don’t</w:t>
      </w:r>
      <w:r w:rsidR="00370E76" w:rsidRPr="00F11EFB">
        <w:rPr>
          <w:rFonts w:ascii="Times New Roman" w:hAnsi="Times New Roman" w:cs="Times New Roman"/>
        </w:rPr>
        <w:t xml:space="preserve"> </w:t>
      </w:r>
      <w:r w:rsidRPr="00F11EFB">
        <w:rPr>
          <w:rFonts w:ascii="Times New Roman" w:hAnsi="Times New Roman" w:cs="Times New Roman"/>
        </w:rPr>
        <w:t>see</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conversation</w:t>
      </w:r>
      <w:r w:rsidR="00370E76" w:rsidRPr="00F11EFB">
        <w:rPr>
          <w:rFonts w:ascii="Times New Roman" w:hAnsi="Times New Roman" w:cs="Times New Roman"/>
        </w:rPr>
        <w:t xml:space="preserve"> </w:t>
      </w:r>
      <w:r w:rsidRPr="00F11EFB">
        <w:rPr>
          <w:rFonts w:ascii="Times New Roman" w:hAnsi="Times New Roman" w:cs="Times New Roman"/>
        </w:rPr>
        <w:t>right</w:t>
      </w:r>
      <w:r w:rsidR="00370E76" w:rsidRPr="00F11EFB">
        <w:rPr>
          <w:rFonts w:ascii="Times New Roman" w:hAnsi="Times New Roman" w:cs="Times New Roman"/>
        </w:rPr>
        <w:t xml:space="preserve"> </w:t>
      </w:r>
      <w:r w:rsidRPr="00F11EFB">
        <w:rPr>
          <w:rFonts w:ascii="Times New Roman" w:hAnsi="Times New Roman" w:cs="Times New Roman"/>
        </w:rPr>
        <w:t>now</w:t>
      </w:r>
      <w:r w:rsidR="00370E76" w:rsidRPr="00F11EFB">
        <w:rPr>
          <w:rFonts w:ascii="Times New Roman" w:hAnsi="Times New Roman" w:cs="Times New Roman"/>
        </w:rPr>
        <w:t xml:space="preserve"> </w:t>
      </w:r>
      <w:r w:rsidRPr="00F11EFB">
        <w:rPr>
          <w:rFonts w:ascii="Times New Roman" w:hAnsi="Times New Roman" w:cs="Times New Roman"/>
        </w:rPr>
        <w:t>happening</w:t>
      </w:r>
      <w:r w:rsidR="00370E76" w:rsidRPr="00F11EFB">
        <w:rPr>
          <w:rFonts w:ascii="Times New Roman" w:hAnsi="Times New Roman" w:cs="Times New Roman"/>
        </w:rPr>
        <w:t xml:space="preserve"> </w:t>
      </w:r>
      <w:r w:rsidRPr="00F11EFB">
        <w:rPr>
          <w:rFonts w:ascii="Times New Roman" w:hAnsi="Times New Roman" w:cs="Times New Roman"/>
        </w:rPr>
        <w:t>enough.”</w:t>
      </w:r>
    </w:p>
    <w:p w14:paraId="23D6DF3B" w14:textId="49FAA419" w:rsidR="00B8594F" w:rsidRPr="00F11EFB" w:rsidDel="00676791" w:rsidRDefault="00C62DF2" w:rsidP="00370E38">
      <w:pPr>
        <w:ind w:right="4"/>
        <w:contextualSpacing/>
        <w:rPr>
          <w:del w:id="2244" w:author="Author"/>
          <w:rFonts w:ascii="Times New Roman" w:hAnsi="Times New Roman" w:cs="Times New Roman"/>
        </w:rPr>
      </w:pPr>
      <w:ins w:id="2245" w:author="Author">
        <w:r>
          <w:rPr>
            <w:rFonts w:ascii="Times New Roman" w:hAnsi="Times New Roman" w:cs="Times New Roman"/>
          </w:rPr>
          <w:t>The</w:t>
        </w:r>
      </w:ins>
      <w:del w:id="2246" w:author="Author">
        <w:r w:rsidR="00B8594F" w:rsidRPr="00F11EFB" w:rsidDel="00C62DF2">
          <w:rPr>
            <w:rFonts w:ascii="Times New Roman" w:hAnsi="Times New Roman" w:cs="Times New Roman"/>
          </w:rPr>
          <w:delText>The</w:delText>
        </w:r>
        <w:r w:rsidR="00370E76" w:rsidRPr="00F11EFB" w:rsidDel="00C62DF2">
          <w:rPr>
            <w:rFonts w:ascii="Times New Roman" w:hAnsi="Times New Roman" w:cs="Times New Roman"/>
          </w:rPr>
          <w:delText xml:space="preserve"> </w:delText>
        </w:r>
        <w:r w:rsidR="00B8594F" w:rsidRPr="00F11EFB" w:rsidDel="00C62DF2">
          <w:rPr>
            <w:rFonts w:ascii="Times New Roman" w:hAnsi="Times New Roman" w:cs="Times New Roman"/>
          </w:rPr>
          <w:delText>facts</w:delText>
        </w:r>
        <w:r w:rsidR="00370E76" w:rsidRPr="00F11EFB" w:rsidDel="00C62DF2">
          <w:rPr>
            <w:rFonts w:ascii="Times New Roman" w:hAnsi="Times New Roman" w:cs="Times New Roman"/>
          </w:rPr>
          <w:delText xml:space="preserve"> </w:delText>
        </w:r>
        <w:r w:rsidR="00B8594F" w:rsidRPr="00F11EFB" w:rsidDel="00C62DF2">
          <w:rPr>
            <w:rFonts w:ascii="Times New Roman" w:hAnsi="Times New Roman" w:cs="Times New Roman"/>
          </w:rPr>
          <w:delText>made</w:delText>
        </w:r>
        <w:r w:rsidR="00370E76" w:rsidRPr="00F11EFB" w:rsidDel="00C62DF2">
          <w:rPr>
            <w:rFonts w:ascii="Times New Roman" w:hAnsi="Times New Roman" w:cs="Times New Roman"/>
          </w:rPr>
          <w:delText xml:space="preserve"> </w:delText>
        </w:r>
        <w:r w:rsidR="00B8594F" w:rsidRPr="00F11EFB" w:rsidDel="00C62DF2">
          <w:rPr>
            <w:rFonts w:ascii="Times New Roman" w:hAnsi="Times New Roman" w:cs="Times New Roman"/>
          </w:rPr>
          <w:delText>by</w:delText>
        </w:r>
        <w:r w:rsidR="00370E76" w:rsidRPr="00F11EFB" w:rsidDel="00C62DF2">
          <w:rPr>
            <w:rFonts w:ascii="Times New Roman" w:hAnsi="Times New Roman" w:cs="Times New Roman"/>
          </w:rPr>
          <w:delText xml:space="preserve"> </w:delText>
        </w:r>
        <w:r w:rsidR="00B8594F" w:rsidRPr="00F11EFB" w:rsidDel="00C62DF2">
          <w:rPr>
            <w:rFonts w:ascii="Times New Roman" w:hAnsi="Times New Roman" w:cs="Times New Roman"/>
          </w:rPr>
          <w:delText>KQED</w:delText>
        </w:r>
        <w:r w:rsidR="00370E76" w:rsidRPr="00F11EFB" w:rsidDel="00C62DF2">
          <w:rPr>
            <w:rFonts w:ascii="Times New Roman" w:hAnsi="Times New Roman" w:cs="Times New Roman"/>
          </w:rPr>
          <w:delText xml:space="preserve"> </w:delText>
        </w:r>
        <w:r w:rsidR="00B8594F" w:rsidRPr="00F11EFB" w:rsidDel="00C62DF2">
          <w:rPr>
            <w:rFonts w:ascii="Times New Roman" w:hAnsi="Times New Roman" w:cs="Times New Roman"/>
          </w:rPr>
          <w:delText>Learning,</w:delText>
        </w:r>
        <w:r w:rsidR="00370E76" w:rsidRPr="00F11EFB" w:rsidDel="00C62DF2">
          <w:rPr>
            <w:rFonts w:ascii="Times New Roman" w:hAnsi="Times New Roman" w:cs="Times New Roman"/>
          </w:rPr>
          <w:delText xml:space="preserve"> </w:delText>
        </w:r>
        <w:r w:rsidR="00B8594F" w:rsidRPr="00F11EFB" w:rsidDel="00C62DF2">
          <w:rPr>
            <w:rFonts w:ascii="Times New Roman" w:hAnsi="Times New Roman" w:cs="Times New Roman"/>
          </w:rPr>
          <w:delText>many</w:delText>
        </w:r>
        <w:r w:rsidR="00370E76" w:rsidRPr="00F11EFB" w:rsidDel="00C62DF2">
          <w:rPr>
            <w:rFonts w:ascii="Times New Roman" w:hAnsi="Times New Roman" w:cs="Times New Roman"/>
          </w:rPr>
          <w:delText xml:space="preserve"> </w:delText>
        </w:r>
        <w:r w:rsidR="00B8594F" w:rsidRPr="00F11EFB" w:rsidDel="00C62DF2">
          <w:rPr>
            <w:rFonts w:ascii="Times New Roman" w:hAnsi="Times New Roman" w:cs="Times New Roman"/>
          </w:rPr>
          <w:delText>millennials,</w:delText>
        </w:r>
        <w:r w:rsidR="00370E76" w:rsidRPr="00F11EFB" w:rsidDel="00C62DF2">
          <w:rPr>
            <w:rFonts w:ascii="Times New Roman" w:hAnsi="Times New Roman" w:cs="Times New Roman"/>
          </w:rPr>
          <w:delText xml:space="preserve"> </w:delText>
        </w:r>
        <w:r w:rsidR="00B8594F" w:rsidRPr="00F11EFB" w:rsidDel="00C62DF2">
          <w:rPr>
            <w:rFonts w:ascii="Times New Roman" w:hAnsi="Times New Roman" w:cs="Times New Roman"/>
          </w:rPr>
          <w:delText>their</w:delText>
        </w:r>
      </w:del>
      <w:r w:rsidR="00370E76" w:rsidRPr="00F11EFB">
        <w:rPr>
          <w:rFonts w:ascii="Times New Roman" w:hAnsi="Times New Roman" w:cs="Times New Roman"/>
        </w:rPr>
        <w:t xml:space="preserve"> </w:t>
      </w:r>
      <w:r w:rsidR="00B8594F" w:rsidRPr="00F11EFB">
        <w:rPr>
          <w:rFonts w:ascii="Times New Roman" w:hAnsi="Times New Roman" w:cs="Times New Roman"/>
        </w:rPr>
        <w:t>goals</w:t>
      </w:r>
      <w:r w:rsidR="00370E76" w:rsidRPr="00F11EFB">
        <w:rPr>
          <w:rFonts w:ascii="Times New Roman" w:hAnsi="Times New Roman" w:cs="Times New Roman"/>
        </w:rPr>
        <w:t xml:space="preserve"> </w:t>
      </w:r>
      <w:ins w:id="2247" w:author="Author">
        <w:r>
          <w:rPr>
            <w:rFonts w:ascii="Times New Roman" w:hAnsi="Times New Roman" w:cs="Times New Roman"/>
          </w:rPr>
          <w:t xml:space="preserve">of many millennials </w:t>
        </w:r>
      </w:ins>
      <w:proofErr w:type="gramStart"/>
      <w:r w:rsidR="00B8594F" w:rsidRPr="00F11EFB">
        <w:rPr>
          <w:rFonts w:ascii="Times New Roman" w:hAnsi="Times New Roman" w:cs="Times New Roman"/>
        </w:rPr>
        <w:t>don’t</w:t>
      </w:r>
      <w:proofErr w:type="gramEnd"/>
      <w:r w:rsidR="00370E76" w:rsidRPr="00F11EFB">
        <w:rPr>
          <w:rFonts w:ascii="Times New Roman" w:hAnsi="Times New Roman" w:cs="Times New Roman"/>
        </w:rPr>
        <w:t xml:space="preserve"> </w:t>
      </w:r>
      <w:r w:rsidR="00B8594F" w:rsidRPr="00F11EFB">
        <w:rPr>
          <w:rFonts w:ascii="Times New Roman" w:hAnsi="Times New Roman" w:cs="Times New Roman"/>
        </w:rPr>
        <w:t>necessarily</w:t>
      </w:r>
      <w:r w:rsidR="00370E76" w:rsidRPr="00F11EFB">
        <w:rPr>
          <w:rFonts w:ascii="Times New Roman" w:hAnsi="Times New Roman" w:cs="Times New Roman"/>
        </w:rPr>
        <w:t xml:space="preserve"> </w:t>
      </w:r>
      <w:r w:rsidR="00B8594F" w:rsidRPr="00F11EFB">
        <w:rPr>
          <w:rFonts w:ascii="Times New Roman" w:hAnsi="Times New Roman" w:cs="Times New Roman"/>
        </w:rPr>
        <w:t>line</w:t>
      </w:r>
      <w:r w:rsidR="00370E76" w:rsidRPr="00F11EFB">
        <w:rPr>
          <w:rFonts w:ascii="Times New Roman" w:hAnsi="Times New Roman" w:cs="Times New Roman"/>
        </w:rPr>
        <w:t xml:space="preserve"> </w:t>
      </w:r>
      <w:r w:rsidR="00B8594F" w:rsidRPr="00F11EFB">
        <w:rPr>
          <w:rFonts w:ascii="Times New Roman" w:hAnsi="Times New Roman" w:cs="Times New Roman"/>
        </w:rPr>
        <w:t>up</w:t>
      </w:r>
      <w:r w:rsidR="00370E76" w:rsidRPr="00F11EFB">
        <w:rPr>
          <w:rFonts w:ascii="Times New Roman" w:hAnsi="Times New Roman" w:cs="Times New Roman"/>
        </w:rPr>
        <w:t xml:space="preserve"> </w:t>
      </w:r>
      <w:r w:rsidR="00B8594F" w:rsidRPr="00F11EFB">
        <w:rPr>
          <w:rFonts w:ascii="Times New Roman" w:hAnsi="Times New Roman" w:cs="Times New Roman"/>
        </w:rPr>
        <w:t>with</w:t>
      </w:r>
      <w:r w:rsidR="00370E76" w:rsidRPr="00F11EFB">
        <w:rPr>
          <w:rFonts w:ascii="Times New Roman" w:hAnsi="Times New Roman" w:cs="Times New Roman"/>
        </w:rPr>
        <w:t xml:space="preserve"> </w:t>
      </w:r>
      <w:r w:rsidR="00B8594F" w:rsidRPr="00F11EFB">
        <w:rPr>
          <w:rFonts w:ascii="Times New Roman" w:hAnsi="Times New Roman" w:cs="Times New Roman"/>
        </w:rPr>
        <w:t>this</w:t>
      </w:r>
      <w:r w:rsidR="00370E76" w:rsidRPr="00F11EFB">
        <w:rPr>
          <w:rFonts w:ascii="Times New Roman" w:hAnsi="Times New Roman" w:cs="Times New Roman"/>
        </w:rPr>
        <w:t xml:space="preserve"> </w:t>
      </w:r>
      <w:r w:rsidR="00B8594F" w:rsidRPr="00F11EFB">
        <w:rPr>
          <w:rFonts w:ascii="Times New Roman" w:hAnsi="Times New Roman" w:cs="Times New Roman"/>
        </w:rPr>
        <w:t>narrow</w:t>
      </w:r>
      <w:r w:rsidR="00370E76" w:rsidRPr="00F11EFB">
        <w:rPr>
          <w:rFonts w:ascii="Times New Roman" w:hAnsi="Times New Roman" w:cs="Times New Roman"/>
        </w:rPr>
        <w:t xml:space="preserve"> </w:t>
      </w:r>
      <w:r w:rsidR="00B8594F" w:rsidRPr="00F11EFB">
        <w:rPr>
          <w:rFonts w:ascii="Times New Roman" w:hAnsi="Times New Roman" w:cs="Times New Roman"/>
        </w:rPr>
        <w:t>definition</w:t>
      </w:r>
      <w:r w:rsidR="00370E76" w:rsidRPr="00F11EFB">
        <w:rPr>
          <w:rFonts w:ascii="Times New Roman" w:hAnsi="Times New Roman" w:cs="Times New Roman"/>
        </w:rPr>
        <w:t xml:space="preserve"> </w:t>
      </w:r>
      <w:ins w:id="2248" w:author="Author">
        <w:r>
          <w:rPr>
            <w:rFonts w:ascii="Times New Roman" w:hAnsi="Times New Roman" w:cs="Times New Roman"/>
          </w:rPr>
          <w:t xml:space="preserve">of </w:t>
        </w:r>
      </w:ins>
      <w:r w:rsidR="00B8594F" w:rsidRPr="00F11EFB">
        <w:rPr>
          <w:rFonts w:ascii="Times New Roman" w:hAnsi="Times New Roman" w:cs="Times New Roman"/>
        </w:rPr>
        <w:t>success.</w:t>
      </w:r>
      <w:r w:rsidR="00370E76" w:rsidRPr="00F11EFB">
        <w:rPr>
          <w:rFonts w:ascii="Times New Roman" w:hAnsi="Times New Roman" w:cs="Times New Roman"/>
        </w:rPr>
        <w:t xml:space="preserve"> </w:t>
      </w:r>
      <w:r w:rsidR="00B8594F" w:rsidRPr="00F11EFB">
        <w:rPr>
          <w:rFonts w:ascii="Times New Roman" w:hAnsi="Times New Roman" w:cs="Times New Roman"/>
        </w:rPr>
        <w:t>More</w:t>
      </w:r>
      <w:r w:rsidR="00370E76" w:rsidRPr="00F11EFB">
        <w:rPr>
          <w:rFonts w:ascii="Times New Roman" w:hAnsi="Times New Roman" w:cs="Times New Roman"/>
        </w:rPr>
        <w:t xml:space="preserve"> </w:t>
      </w:r>
      <w:r w:rsidR="00B8594F" w:rsidRPr="00F11EFB">
        <w:rPr>
          <w:rFonts w:ascii="Times New Roman" w:hAnsi="Times New Roman" w:cs="Times New Roman"/>
        </w:rPr>
        <w:t>than</w:t>
      </w:r>
      <w:r w:rsidR="00370E76" w:rsidRPr="00F11EFB">
        <w:rPr>
          <w:rFonts w:ascii="Times New Roman" w:hAnsi="Times New Roman" w:cs="Times New Roman"/>
        </w:rPr>
        <w:t xml:space="preserve"> </w:t>
      </w:r>
      <w:r w:rsidR="00B8594F" w:rsidRPr="00F11EFB">
        <w:rPr>
          <w:rFonts w:ascii="Times New Roman" w:hAnsi="Times New Roman" w:cs="Times New Roman"/>
        </w:rPr>
        <w:t>previous</w:t>
      </w:r>
      <w:r w:rsidR="00370E76" w:rsidRPr="00F11EFB">
        <w:rPr>
          <w:rFonts w:ascii="Times New Roman" w:hAnsi="Times New Roman" w:cs="Times New Roman"/>
        </w:rPr>
        <w:t xml:space="preserve"> </w:t>
      </w:r>
      <w:r w:rsidR="00B8594F" w:rsidRPr="00F11EFB">
        <w:rPr>
          <w:rFonts w:ascii="Times New Roman" w:hAnsi="Times New Roman" w:cs="Times New Roman"/>
        </w:rPr>
        <w:t>generations,</w:t>
      </w:r>
      <w:r w:rsidR="00370E76" w:rsidRPr="00F11EFB">
        <w:rPr>
          <w:rFonts w:ascii="Times New Roman" w:hAnsi="Times New Roman" w:cs="Times New Roman"/>
        </w:rPr>
        <w:t xml:space="preserve"> </w:t>
      </w:r>
      <w:r w:rsidR="00B8594F" w:rsidRPr="00F11EFB">
        <w:rPr>
          <w:rFonts w:ascii="Times New Roman" w:hAnsi="Times New Roman" w:cs="Times New Roman"/>
        </w:rPr>
        <w:t>young</w:t>
      </w:r>
      <w:r w:rsidR="00370E76" w:rsidRPr="00F11EFB">
        <w:rPr>
          <w:rFonts w:ascii="Times New Roman" w:hAnsi="Times New Roman" w:cs="Times New Roman"/>
        </w:rPr>
        <w:t xml:space="preserve"> </w:t>
      </w:r>
      <w:r w:rsidR="00B8594F" w:rsidRPr="00F11EFB">
        <w:rPr>
          <w:rFonts w:ascii="Times New Roman" w:hAnsi="Times New Roman" w:cs="Times New Roman"/>
        </w:rPr>
        <w:t>people</w:t>
      </w:r>
      <w:r w:rsidR="00370E76" w:rsidRPr="00F11EFB">
        <w:rPr>
          <w:rFonts w:ascii="Times New Roman" w:hAnsi="Times New Roman" w:cs="Times New Roman"/>
        </w:rPr>
        <w:t xml:space="preserve"> </w:t>
      </w:r>
      <w:r w:rsidR="00B8594F" w:rsidRPr="00F11EFB">
        <w:rPr>
          <w:rFonts w:ascii="Times New Roman" w:hAnsi="Times New Roman" w:cs="Times New Roman"/>
        </w:rPr>
        <w:t>today</w:t>
      </w:r>
      <w:r w:rsidR="00370E76" w:rsidRPr="00F11EFB">
        <w:rPr>
          <w:rFonts w:ascii="Times New Roman" w:hAnsi="Times New Roman" w:cs="Times New Roman"/>
        </w:rPr>
        <w:t xml:space="preserve"> </w:t>
      </w:r>
      <w:r w:rsidR="00B8594F" w:rsidRPr="00F11EFB">
        <w:rPr>
          <w:rFonts w:ascii="Times New Roman" w:hAnsi="Times New Roman" w:cs="Times New Roman"/>
        </w:rPr>
        <w:t>they</w:t>
      </w:r>
      <w:r w:rsidR="00370E76" w:rsidRPr="00F11EFB">
        <w:rPr>
          <w:rFonts w:ascii="Times New Roman" w:hAnsi="Times New Roman" w:cs="Times New Roman"/>
        </w:rPr>
        <w:t xml:space="preserve"> </w:t>
      </w:r>
      <w:r w:rsidR="00B8594F" w:rsidRPr="00F11EFB">
        <w:rPr>
          <w:rFonts w:ascii="Times New Roman" w:hAnsi="Times New Roman" w:cs="Times New Roman"/>
        </w:rPr>
        <w:t>say</w:t>
      </w:r>
      <w:r w:rsidR="00370E76" w:rsidRPr="00F11EFB">
        <w:rPr>
          <w:rFonts w:ascii="Times New Roman" w:hAnsi="Times New Roman" w:cs="Times New Roman"/>
        </w:rPr>
        <w:t xml:space="preserve"> </w:t>
      </w:r>
      <w:r w:rsidR="00B8594F" w:rsidRPr="00F11EFB">
        <w:rPr>
          <w:rFonts w:ascii="Times New Roman" w:hAnsi="Times New Roman" w:cs="Times New Roman"/>
        </w:rPr>
        <w:t>they</w:t>
      </w:r>
      <w:r w:rsidR="00370E76" w:rsidRPr="00F11EFB">
        <w:rPr>
          <w:rFonts w:ascii="Times New Roman" w:hAnsi="Times New Roman" w:cs="Times New Roman"/>
        </w:rPr>
        <w:t xml:space="preserve"> </w:t>
      </w:r>
      <w:r w:rsidR="00B8594F" w:rsidRPr="00F11EFB">
        <w:rPr>
          <w:rFonts w:ascii="Times New Roman" w:hAnsi="Times New Roman" w:cs="Times New Roman"/>
        </w:rPr>
        <w:t>value</w:t>
      </w:r>
      <w:r w:rsidR="00370E76" w:rsidRPr="00F11EFB">
        <w:rPr>
          <w:rFonts w:ascii="Times New Roman" w:hAnsi="Times New Roman" w:cs="Times New Roman"/>
        </w:rPr>
        <w:t xml:space="preserve"> </w:t>
      </w:r>
      <w:r w:rsidR="00B8594F" w:rsidRPr="00F11EFB">
        <w:rPr>
          <w:rFonts w:ascii="Times New Roman" w:hAnsi="Times New Roman" w:cs="Times New Roman"/>
        </w:rPr>
        <w:t>travel</w:t>
      </w:r>
      <w:r w:rsidR="00370E76" w:rsidRPr="00F11EFB">
        <w:rPr>
          <w:rFonts w:ascii="Times New Roman" w:hAnsi="Times New Roman" w:cs="Times New Roman"/>
        </w:rPr>
        <w:t xml:space="preserve"> </w:t>
      </w:r>
      <w:ins w:id="2249" w:author="Author">
        <w:r>
          <w:rPr>
            <w:rFonts w:ascii="Times New Roman" w:hAnsi="Times New Roman" w:cs="Times New Roman"/>
          </w:rPr>
          <w:t xml:space="preserve">and </w:t>
        </w:r>
      </w:ins>
      <w:del w:id="2250" w:author="Author">
        <w:r w:rsidR="00B8594F" w:rsidRPr="00F11EFB" w:rsidDel="00C62DF2">
          <w:rPr>
            <w:rFonts w:ascii="Times New Roman" w:hAnsi="Times New Roman" w:cs="Times New Roman"/>
          </w:rPr>
          <w:delText>find</w:delText>
        </w:r>
        <w:r w:rsidR="00370E76" w:rsidRPr="00F11EFB" w:rsidDel="00C62DF2">
          <w:rPr>
            <w:rFonts w:ascii="Times New Roman" w:hAnsi="Times New Roman" w:cs="Times New Roman"/>
          </w:rPr>
          <w:delText xml:space="preserve"> </w:delText>
        </w:r>
      </w:del>
      <w:r w:rsidR="00B8594F" w:rsidRPr="00F11EFB">
        <w:rPr>
          <w:rFonts w:ascii="Times New Roman" w:hAnsi="Times New Roman" w:cs="Times New Roman"/>
        </w:rPr>
        <w:t>self-employment</w:t>
      </w:r>
      <w:r w:rsidR="00370E76" w:rsidRPr="00F11EFB">
        <w:rPr>
          <w:rFonts w:ascii="Times New Roman" w:hAnsi="Times New Roman" w:cs="Times New Roman"/>
        </w:rPr>
        <w:t xml:space="preserve"> </w:t>
      </w:r>
      <w:r w:rsidR="00B8594F" w:rsidRPr="00F11EFB">
        <w:rPr>
          <w:rFonts w:ascii="Times New Roman" w:hAnsi="Times New Roman" w:cs="Times New Roman"/>
        </w:rPr>
        <w:t>over</w:t>
      </w:r>
      <w:r w:rsidR="00370E76" w:rsidRPr="00F11EFB">
        <w:rPr>
          <w:rFonts w:ascii="Times New Roman" w:hAnsi="Times New Roman" w:cs="Times New Roman"/>
        </w:rPr>
        <w:t xml:space="preserve"> </w:t>
      </w:r>
      <w:r w:rsidR="00B8594F" w:rsidRPr="00F11EFB">
        <w:rPr>
          <w:rFonts w:ascii="Times New Roman" w:hAnsi="Times New Roman" w:cs="Times New Roman"/>
        </w:rPr>
        <w:t>material</w:t>
      </w:r>
      <w:r w:rsidR="00370E76" w:rsidRPr="00F11EFB">
        <w:rPr>
          <w:rFonts w:ascii="Times New Roman" w:hAnsi="Times New Roman" w:cs="Times New Roman"/>
        </w:rPr>
        <w:t xml:space="preserve"> </w:t>
      </w:r>
      <w:r w:rsidR="00B8594F" w:rsidRPr="00F11EFB">
        <w:rPr>
          <w:rFonts w:ascii="Times New Roman" w:hAnsi="Times New Roman" w:cs="Times New Roman"/>
        </w:rPr>
        <w:t>things</w:t>
      </w:r>
      <w:r w:rsidR="00370E76" w:rsidRPr="00F11EFB">
        <w:rPr>
          <w:rFonts w:ascii="Times New Roman" w:hAnsi="Times New Roman" w:cs="Times New Roman"/>
        </w:rPr>
        <w:t xml:space="preserve"> </w:t>
      </w:r>
      <w:r w:rsidR="00B8594F" w:rsidRPr="00F11EFB">
        <w:rPr>
          <w:rFonts w:ascii="Times New Roman" w:hAnsi="Times New Roman" w:cs="Times New Roman"/>
        </w:rPr>
        <w:t>like</w:t>
      </w:r>
      <w:r w:rsidR="00370E76" w:rsidRPr="00F11EFB">
        <w:rPr>
          <w:rFonts w:ascii="Times New Roman" w:hAnsi="Times New Roman" w:cs="Times New Roman"/>
        </w:rPr>
        <w:t xml:space="preserve"> </w:t>
      </w:r>
      <w:r w:rsidR="00B8594F" w:rsidRPr="00F11EFB">
        <w:rPr>
          <w:rFonts w:ascii="Times New Roman" w:hAnsi="Times New Roman" w:cs="Times New Roman"/>
        </w:rPr>
        <w:t>houses</w:t>
      </w:r>
      <w:r w:rsidR="00370E76" w:rsidRPr="00F11EFB">
        <w:rPr>
          <w:rFonts w:ascii="Times New Roman" w:hAnsi="Times New Roman" w:cs="Times New Roman"/>
        </w:rPr>
        <w:t xml:space="preserve"> </w:t>
      </w:r>
      <w:r w:rsidR="00B8594F" w:rsidRPr="00F11EFB">
        <w:rPr>
          <w:rFonts w:ascii="Times New Roman" w:hAnsi="Times New Roman" w:cs="Times New Roman"/>
        </w:rPr>
        <w:t>and</w:t>
      </w:r>
      <w:r w:rsidR="00370E76" w:rsidRPr="00F11EFB">
        <w:rPr>
          <w:rFonts w:ascii="Times New Roman" w:hAnsi="Times New Roman" w:cs="Times New Roman"/>
        </w:rPr>
        <w:t xml:space="preserve"> </w:t>
      </w:r>
      <w:r w:rsidR="00B8594F" w:rsidRPr="00F11EFB">
        <w:rPr>
          <w:rFonts w:ascii="Times New Roman" w:hAnsi="Times New Roman" w:cs="Times New Roman"/>
        </w:rPr>
        <w:t>cars</w:t>
      </w:r>
      <w:ins w:id="2251" w:author="Author">
        <w:r>
          <w:rPr>
            <w:rFonts w:ascii="Times New Roman" w:hAnsi="Times New Roman" w:cs="Times New Roman"/>
          </w:rPr>
          <w:t>,</w:t>
        </w:r>
      </w:ins>
      <w:r w:rsidR="00370E76" w:rsidRPr="00F11EFB">
        <w:rPr>
          <w:rFonts w:ascii="Times New Roman" w:hAnsi="Times New Roman" w:cs="Times New Roman"/>
        </w:rPr>
        <w:t xml:space="preserve"> </w:t>
      </w:r>
      <w:r w:rsidR="00B8594F" w:rsidRPr="00F11EFB">
        <w:rPr>
          <w:rFonts w:ascii="Times New Roman" w:hAnsi="Times New Roman" w:cs="Times New Roman"/>
        </w:rPr>
        <w:t>while</w:t>
      </w:r>
      <w:r w:rsidR="00370E76" w:rsidRPr="00F11EFB">
        <w:rPr>
          <w:rFonts w:ascii="Times New Roman" w:hAnsi="Times New Roman" w:cs="Times New Roman"/>
        </w:rPr>
        <w:t xml:space="preserve"> </w:t>
      </w:r>
      <w:r w:rsidR="00B8594F" w:rsidRPr="00F11EFB">
        <w:rPr>
          <w:rFonts w:ascii="Times New Roman" w:hAnsi="Times New Roman" w:cs="Times New Roman"/>
        </w:rPr>
        <w:t>for</w:t>
      </w:r>
      <w:r w:rsidR="00370E76" w:rsidRPr="00F11EFB">
        <w:rPr>
          <w:rFonts w:ascii="Times New Roman" w:hAnsi="Times New Roman" w:cs="Times New Roman"/>
        </w:rPr>
        <w:t xml:space="preserve"> </w:t>
      </w:r>
      <w:r w:rsidR="00B8594F" w:rsidRPr="00F11EFB">
        <w:rPr>
          <w:rFonts w:ascii="Times New Roman" w:hAnsi="Times New Roman" w:cs="Times New Roman"/>
        </w:rPr>
        <w:t>immigrant</w:t>
      </w:r>
      <w:r w:rsidR="00370E76" w:rsidRPr="00F11EFB">
        <w:rPr>
          <w:rFonts w:ascii="Times New Roman" w:hAnsi="Times New Roman" w:cs="Times New Roman"/>
        </w:rPr>
        <w:t xml:space="preserve"> </w:t>
      </w:r>
      <w:r w:rsidR="00B8594F" w:rsidRPr="00F11EFB">
        <w:rPr>
          <w:rFonts w:ascii="Times New Roman" w:hAnsi="Times New Roman" w:cs="Times New Roman"/>
        </w:rPr>
        <w:t>families</w:t>
      </w:r>
      <w:ins w:id="2252" w:author="Author">
        <w:r>
          <w:rPr>
            <w:rFonts w:ascii="Times New Roman" w:hAnsi="Times New Roman" w:cs="Times New Roman"/>
          </w:rPr>
          <w:t>,</w:t>
        </w:r>
      </w:ins>
      <w:r w:rsidR="00370E76" w:rsidRPr="00F11EFB">
        <w:rPr>
          <w:rFonts w:ascii="Times New Roman" w:hAnsi="Times New Roman" w:cs="Times New Roman"/>
        </w:rPr>
        <w:t xml:space="preserve"> </w:t>
      </w:r>
      <w:del w:id="2253" w:author="Author">
        <w:r w:rsidR="00B8594F" w:rsidRPr="00F11EFB" w:rsidDel="00C62DF2">
          <w:rPr>
            <w:rFonts w:ascii="Times New Roman" w:hAnsi="Times New Roman" w:cs="Times New Roman"/>
          </w:rPr>
          <w:delText>“</w:delText>
        </w:r>
      </w:del>
      <w:r w:rsidR="00B8594F" w:rsidRPr="00F11EFB">
        <w:rPr>
          <w:rFonts w:ascii="Times New Roman" w:hAnsi="Times New Roman" w:cs="Times New Roman"/>
        </w:rPr>
        <w:t>making</w:t>
      </w:r>
      <w:r w:rsidR="00370E76" w:rsidRPr="00F11EFB">
        <w:rPr>
          <w:rFonts w:ascii="Times New Roman" w:hAnsi="Times New Roman" w:cs="Times New Roman"/>
        </w:rPr>
        <w:t xml:space="preserve"> </w:t>
      </w:r>
      <w:r w:rsidR="00B8594F" w:rsidRPr="00F11EFB">
        <w:rPr>
          <w:rFonts w:ascii="Times New Roman" w:hAnsi="Times New Roman" w:cs="Times New Roman"/>
        </w:rPr>
        <w:t>it</w:t>
      </w:r>
      <w:del w:id="2254" w:author="Author">
        <w:r w:rsidR="00B8594F" w:rsidRPr="00F11EFB" w:rsidDel="00C62DF2">
          <w:rPr>
            <w:rFonts w:ascii="Times New Roman" w:hAnsi="Times New Roman" w:cs="Times New Roman"/>
          </w:rPr>
          <w:delText>”</w:delText>
        </w:r>
      </w:del>
      <w:r w:rsidR="00370E76" w:rsidRPr="00F11EFB">
        <w:rPr>
          <w:rFonts w:ascii="Times New Roman" w:hAnsi="Times New Roman" w:cs="Times New Roman"/>
        </w:rPr>
        <w:t xml:space="preserve"> </w:t>
      </w:r>
      <w:r w:rsidR="00B8594F" w:rsidRPr="00F11EFB">
        <w:rPr>
          <w:rFonts w:ascii="Times New Roman" w:hAnsi="Times New Roman" w:cs="Times New Roman"/>
        </w:rPr>
        <w:t>used</w:t>
      </w:r>
      <w:r w:rsidR="00370E76" w:rsidRPr="00F11EFB">
        <w:rPr>
          <w:rFonts w:ascii="Times New Roman" w:hAnsi="Times New Roman" w:cs="Times New Roman"/>
        </w:rPr>
        <w:t xml:space="preserve"> </w:t>
      </w:r>
      <w:r w:rsidR="00B8594F" w:rsidRPr="00F11EFB">
        <w:rPr>
          <w:rFonts w:ascii="Times New Roman" w:hAnsi="Times New Roman" w:cs="Times New Roman"/>
        </w:rPr>
        <w:t>to</w:t>
      </w:r>
      <w:r w:rsidR="00370E76" w:rsidRPr="00F11EFB">
        <w:rPr>
          <w:rFonts w:ascii="Times New Roman" w:hAnsi="Times New Roman" w:cs="Times New Roman"/>
        </w:rPr>
        <w:t xml:space="preserve"> </w:t>
      </w:r>
      <w:r w:rsidR="00B8594F" w:rsidRPr="00F11EFB">
        <w:rPr>
          <w:rFonts w:ascii="Times New Roman" w:hAnsi="Times New Roman" w:cs="Times New Roman"/>
        </w:rPr>
        <w:t>mean</w:t>
      </w:r>
      <w:r w:rsidR="00370E76" w:rsidRPr="00F11EFB">
        <w:rPr>
          <w:rFonts w:ascii="Times New Roman" w:hAnsi="Times New Roman" w:cs="Times New Roman"/>
        </w:rPr>
        <w:t xml:space="preserve"> </w:t>
      </w:r>
      <w:r w:rsidR="00B8594F" w:rsidRPr="00F11EFB">
        <w:rPr>
          <w:rFonts w:ascii="Times New Roman" w:hAnsi="Times New Roman" w:cs="Times New Roman"/>
        </w:rPr>
        <w:t>assimilating</w:t>
      </w:r>
      <w:r w:rsidR="00370E76" w:rsidRPr="00F11EFB">
        <w:rPr>
          <w:rFonts w:ascii="Times New Roman" w:hAnsi="Times New Roman" w:cs="Times New Roman"/>
        </w:rPr>
        <w:t xml:space="preserve"> </w:t>
      </w:r>
      <w:r w:rsidR="00B8594F" w:rsidRPr="00F11EFB">
        <w:rPr>
          <w:rFonts w:ascii="Times New Roman" w:hAnsi="Times New Roman" w:cs="Times New Roman"/>
        </w:rPr>
        <w:t>into</w:t>
      </w:r>
      <w:ins w:id="2255" w:author="Author">
        <w:r w:rsidR="00676791" w:rsidRPr="00F11EFB">
          <w:rPr>
            <w:rFonts w:ascii="Times New Roman" w:hAnsi="Times New Roman" w:cs="Times New Roman"/>
          </w:rPr>
          <w:t xml:space="preserve"> </w:t>
        </w:r>
      </w:ins>
    </w:p>
    <w:p w14:paraId="50CF4988" w14:textId="64DA684F" w:rsidR="00577091" w:rsidRPr="00F11EFB" w:rsidDel="00676791" w:rsidRDefault="00577091">
      <w:pPr>
        <w:ind w:right="4" w:firstLine="0"/>
        <w:contextualSpacing/>
        <w:rPr>
          <w:del w:id="2256" w:author="Author"/>
          <w:rFonts w:ascii="Times New Roman" w:hAnsi="Times New Roman" w:cs="Times New Roman"/>
        </w:rPr>
        <w:pPrChange w:id="2257" w:author="Editor" w:date="2020-11-10T14:17:00Z">
          <w:pPr>
            <w:ind w:right="4"/>
            <w:contextualSpacing/>
          </w:pPr>
        </w:pPrChange>
      </w:pPr>
      <w:del w:id="2258" w:author="Author">
        <w:r w:rsidRPr="00F11EFB" w:rsidDel="00676791">
          <w:rPr>
            <w:rFonts w:ascii="Times New Roman" w:hAnsi="Times New Roman" w:cs="Times New Roman"/>
          </w:rPr>
          <w:delText>THE</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CHAPTER</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4</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“THE</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TRUTHS</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AND</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UNTRUTHS”</w:delText>
        </w:r>
      </w:del>
    </w:p>
    <w:p w14:paraId="4DF07D22" w14:textId="036E44DE" w:rsidR="00B8594F" w:rsidRDefault="00B8594F" w:rsidP="008C5655">
      <w:pPr>
        <w:ind w:right="4"/>
        <w:contextualSpacing/>
        <w:rPr>
          <w:ins w:id="2259" w:author="Author"/>
          <w:rFonts w:ascii="Times New Roman" w:hAnsi="Times New Roman" w:cs="Times New Roman"/>
        </w:rPr>
      </w:pPr>
      <w:r w:rsidRPr="00F11EFB">
        <w:rPr>
          <w:rFonts w:ascii="Times New Roman" w:hAnsi="Times New Roman" w:cs="Times New Roman"/>
        </w:rPr>
        <w:t>American</w:t>
      </w:r>
      <w:r w:rsidR="00370E76" w:rsidRPr="00F11EFB">
        <w:rPr>
          <w:rFonts w:ascii="Times New Roman" w:hAnsi="Times New Roman" w:cs="Times New Roman"/>
        </w:rPr>
        <w:t xml:space="preserve"> </w:t>
      </w:r>
      <w:r w:rsidRPr="00F11EFB">
        <w:rPr>
          <w:rFonts w:ascii="Times New Roman" w:hAnsi="Times New Roman" w:cs="Times New Roman"/>
        </w:rPr>
        <w:t>culture.</w:t>
      </w:r>
      <w:r w:rsidR="00370E76" w:rsidRPr="00F11EFB">
        <w:rPr>
          <w:rFonts w:ascii="Times New Roman" w:hAnsi="Times New Roman" w:cs="Times New Roman"/>
        </w:rPr>
        <w:t xml:space="preserve"> </w:t>
      </w:r>
      <w:r w:rsidRPr="00F11EFB">
        <w:rPr>
          <w:rFonts w:ascii="Times New Roman" w:hAnsi="Times New Roman" w:cs="Times New Roman"/>
        </w:rPr>
        <w:t>Many</w:t>
      </w:r>
      <w:r w:rsidR="00370E76" w:rsidRPr="00F11EFB">
        <w:rPr>
          <w:rFonts w:ascii="Times New Roman" w:hAnsi="Times New Roman" w:cs="Times New Roman"/>
        </w:rPr>
        <w:t xml:space="preserve"> </w:t>
      </w:r>
      <w:r w:rsidRPr="00F11EFB">
        <w:rPr>
          <w:rFonts w:ascii="Times New Roman" w:hAnsi="Times New Roman" w:cs="Times New Roman"/>
        </w:rPr>
        <w:t>young</w:t>
      </w:r>
      <w:r w:rsidR="00370E76" w:rsidRPr="00F11EFB">
        <w:rPr>
          <w:rFonts w:ascii="Times New Roman" w:hAnsi="Times New Roman" w:cs="Times New Roman"/>
        </w:rPr>
        <w:t xml:space="preserve"> </w:t>
      </w:r>
      <w:r w:rsidRPr="00F11EFB">
        <w:rPr>
          <w:rFonts w:ascii="Times New Roman" w:hAnsi="Times New Roman" w:cs="Times New Roman"/>
        </w:rPr>
        <w:t>first</w:t>
      </w:r>
      <w:ins w:id="2260" w:author="Author">
        <w:r w:rsidR="00C62DF2">
          <w:rPr>
            <w:rFonts w:ascii="Times New Roman" w:hAnsi="Times New Roman" w:cs="Times New Roman"/>
          </w:rPr>
          <w:t>-</w:t>
        </w:r>
      </w:ins>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second-generation</w:t>
      </w:r>
      <w:r w:rsidR="00370E76" w:rsidRPr="00F11EFB">
        <w:rPr>
          <w:rFonts w:ascii="Times New Roman" w:hAnsi="Times New Roman" w:cs="Times New Roman"/>
        </w:rPr>
        <w:t xml:space="preserve"> </w:t>
      </w:r>
      <w:r w:rsidRPr="00F11EFB">
        <w:rPr>
          <w:rFonts w:ascii="Times New Roman" w:hAnsi="Times New Roman" w:cs="Times New Roman"/>
        </w:rPr>
        <w:t>Americans</w:t>
      </w:r>
      <w:r w:rsidR="00370E76" w:rsidRPr="00F11EFB">
        <w:rPr>
          <w:rFonts w:ascii="Times New Roman" w:hAnsi="Times New Roman" w:cs="Times New Roman"/>
        </w:rPr>
        <w:t xml:space="preserve"> </w:t>
      </w:r>
      <w:r w:rsidRPr="00F11EFB">
        <w:rPr>
          <w:rFonts w:ascii="Times New Roman" w:hAnsi="Times New Roman" w:cs="Times New Roman"/>
        </w:rPr>
        <w:t>are</w:t>
      </w:r>
      <w:r w:rsidR="00370E76" w:rsidRPr="00F11EFB">
        <w:rPr>
          <w:rFonts w:ascii="Times New Roman" w:hAnsi="Times New Roman" w:cs="Times New Roman"/>
        </w:rPr>
        <w:t xml:space="preserve"> </w:t>
      </w:r>
      <w:r w:rsidRPr="00F11EFB">
        <w:rPr>
          <w:rFonts w:ascii="Times New Roman" w:hAnsi="Times New Roman" w:cs="Times New Roman"/>
        </w:rPr>
        <w:t>seeking</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present</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serve</w:t>
      </w:r>
      <w:r w:rsidR="00370E76" w:rsidRPr="00F11EFB">
        <w:rPr>
          <w:rFonts w:ascii="Times New Roman" w:hAnsi="Times New Roman" w:cs="Times New Roman"/>
        </w:rPr>
        <w:t xml:space="preserve"> </w:t>
      </w:r>
      <w:r w:rsidRPr="00F11EFB">
        <w:rPr>
          <w:rFonts w:ascii="Times New Roman" w:hAnsi="Times New Roman" w:cs="Times New Roman"/>
        </w:rPr>
        <w:t>traditions,</w:t>
      </w:r>
      <w:r w:rsidR="00370E76" w:rsidRPr="00F11EFB">
        <w:rPr>
          <w:rFonts w:ascii="Times New Roman" w:hAnsi="Times New Roman" w:cs="Times New Roman"/>
        </w:rPr>
        <w:t xml:space="preserve"> </w:t>
      </w:r>
      <w:r w:rsidRPr="00F11EFB">
        <w:rPr>
          <w:rFonts w:ascii="Times New Roman" w:hAnsi="Times New Roman" w:cs="Times New Roman"/>
        </w:rPr>
        <w:t>finding</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balance</w:t>
      </w:r>
      <w:r w:rsidR="00370E76" w:rsidRPr="00F11EFB">
        <w:rPr>
          <w:rFonts w:ascii="Times New Roman" w:hAnsi="Times New Roman" w:cs="Times New Roman"/>
        </w:rPr>
        <w:t xml:space="preserve"> </w:t>
      </w:r>
      <w:r w:rsidRPr="00F11EFB">
        <w:rPr>
          <w:rFonts w:ascii="Times New Roman" w:hAnsi="Times New Roman" w:cs="Times New Roman"/>
        </w:rPr>
        <w:t>between</w:t>
      </w:r>
      <w:r w:rsidR="00370E76" w:rsidRPr="00F11EFB">
        <w:rPr>
          <w:rFonts w:ascii="Times New Roman" w:hAnsi="Times New Roman" w:cs="Times New Roman"/>
        </w:rPr>
        <w:t xml:space="preserve"> </w:t>
      </w:r>
      <w:r w:rsidRPr="00F11EFB">
        <w:rPr>
          <w:rFonts w:ascii="Times New Roman" w:hAnsi="Times New Roman" w:cs="Times New Roman"/>
        </w:rPr>
        <w:t>old</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new</w:t>
      </w:r>
      <w:r w:rsidR="00370E76" w:rsidRPr="00F11EFB">
        <w:rPr>
          <w:rFonts w:ascii="Times New Roman" w:hAnsi="Times New Roman" w:cs="Times New Roman"/>
        </w:rPr>
        <w:t xml:space="preserve"> </w:t>
      </w:r>
      <w:r w:rsidRPr="00F11EFB">
        <w:rPr>
          <w:rFonts w:ascii="Times New Roman" w:hAnsi="Times New Roman" w:cs="Times New Roman"/>
        </w:rPr>
        <w:t>values.</w:t>
      </w:r>
    </w:p>
    <w:p w14:paraId="3AFCCA05" w14:textId="4A39878B" w:rsidR="00375F4B" w:rsidRPr="00F11EFB" w:rsidRDefault="00375F4B" w:rsidP="00375F4B">
      <w:pPr>
        <w:ind w:right="4"/>
        <w:contextualSpacing/>
        <w:rPr>
          <w:rFonts w:ascii="Times New Roman" w:hAnsi="Times New Roman" w:cs="Times New Roman"/>
        </w:rPr>
      </w:pPr>
      <w:ins w:id="2261" w:author="Author">
        <w:r w:rsidRPr="00F11EFB">
          <w:rPr>
            <w:rFonts w:ascii="Times New Roman" w:hAnsi="Times New Roman" w:cs="Times New Roman"/>
          </w:rPr>
          <w:t>Youth Radio reporter Kasey Saturn is one of those millennials. Her family is from Laos and is ethically Mien. Unlike her younger siblings, she has tried to learn to speak Mien even as she participates in traditional American education. “I’m trying to pursue higher education, financial aid, and the American dream,” she says. “And I’m trying to do all that without losing the Mien ways.”</w:t>
        </w:r>
      </w:ins>
    </w:p>
    <w:p w14:paraId="28A9FB8C" w14:textId="56E987F7" w:rsidR="00B8594F" w:rsidRPr="00F11EFB" w:rsidDel="00C62DF2" w:rsidRDefault="00B8594F" w:rsidP="00370E38">
      <w:pPr>
        <w:ind w:right="4"/>
        <w:contextualSpacing/>
        <w:rPr>
          <w:del w:id="2262" w:author="Author"/>
          <w:rFonts w:ascii="Times New Roman" w:hAnsi="Times New Roman" w:cs="Times New Roman"/>
        </w:rPr>
      </w:pPr>
      <w:r w:rsidRPr="00F11EFB">
        <w:rPr>
          <w:rFonts w:ascii="Times New Roman" w:hAnsi="Times New Roman" w:cs="Times New Roman"/>
        </w:rPr>
        <w:t>But</w:t>
      </w:r>
      <w:r w:rsidR="00370E76" w:rsidRPr="00F11EFB">
        <w:rPr>
          <w:rFonts w:ascii="Times New Roman" w:hAnsi="Times New Roman" w:cs="Times New Roman"/>
        </w:rPr>
        <w:t xml:space="preserve"> </w:t>
      </w:r>
      <w:r w:rsidRPr="00F11EFB">
        <w:rPr>
          <w:rFonts w:ascii="Times New Roman" w:hAnsi="Times New Roman" w:cs="Times New Roman"/>
        </w:rPr>
        <w:t>as</w:t>
      </w:r>
      <w:r w:rsidR="00370E76" w:rsidRPr="00F11EFB">
        <w:rPr>
          <w:rFonts w:ascii="Times New Roman" w:hAnsi="Times New Roman" w:cs="Times New Roman"/>
        </w:rPr>
        <w:t xml:space="preserve"> </w:t>
      </w:r>
      <w:r w:rsidRPr="00F11EFB">
        <w:rPr>
          <w:rFonts w:ascii="Times New Roman" w:hAnsi="Times New Roman" w:cs="Times New Roman"/>
        </w:rPr>
        <w:t>evident</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a</w:t>
      </w:r>
      <w:ins w:id="2263" w:author="Author">
        <w:r w:rsidR="00375F4B">
          <w:rPr>
            <w:rFonts w:ascii="Times New Roman" w:hAnsi="Times New Roman" w:cs="Times New Roman"/>
          </w:rPr>
          <w:t>nother</w:t>
        </w:r>
      </w:ins>
      <w:del w:id="2264" w:author="Author">
        <w:r w:rsidRPr="00F11EFB" w:rsidDel="00C62DF2">
          <w:rPr>
            <w:rFonts w:ascii="Times New Roman" w:hAnsi="Times New Roman" w:cs="Times New Roman"/>
          </w:rPr>
          <w:delText>nother</w:delText>
        </w:r>
      </w:del>
      <w:r w:rsidR="00370E76" w:rsidRPr="00F11EFB">
        <w:rPr>
          <w:rFonts w:ascii="Times New Roman" w:hAnsi="Times New Roman" w:cs="Times New Roman"/>
        </w:rPr>
        <w:t xml:space="preserve"> </w:t>
      </w:r>
      <w:r w:rsidRPr="00F11EFB">
        <w:rPr>
          <w:rFonts w:ascii="Times New Roman" w:hAnsi="Times New Roman" w:cs="Times New Roman"/>
        </w:rPr>
        <w:t>Youth</w:t>
      </w:r>
      <w:r w:rsidR="00370E76" w:rsidRPr="00F11EFB">
        <w:rPr>
          <w:rFonts w:ascii="Times New Roman" w:hAnsi="Times New Roman" w:cs="Times New Roman"/>
        </w:rPr>
        <w:t xml:space="preserve"> </w:t>
      </w:r>
      <w:r w:rsidRPr="00F11EFB">
        <w:rPr>
          <w:rFonts w:ascii="Times New Roman" w:hAnsi="Times New Roman" w:cs="Times New Roman"/>
        </w:rPr>
        <w:t>Radio</w:t>
      </w:r>
      <w:r w:rsidR="00370E76" w:rsidRPr="00F11EFB">
        <w:rPr>
          <w:rFonts w:ascii="Times New Roman" w:hAnsi="Times New Roman" w:cs="Times New Roman"/>
        </w:rPr>
        <w:t xml:space="preserve"> </w:t>
      </w:r>
      <w:r w:rsidRPr="00F11EFB">
        <w:rPr>
          <w:rFonts w:ascii="Times New Roman" w:hAnsi="Times New Roman" w:cs="Times New Roman"/>
        </w:rPr>
        <w:t>story</w:t>
      </w:r>
      <w:ins w:id="2265" w:author="Author">
        <w:r w:rsidR="00375F4B">
          <w:rPr>
            <w:rFonts w:ascii="Times New Roman" w:hAnsi="Times New Roman" w:cs="Times New Roman"/>
          </w:rPr>
          <w:t>, this one</w:t>
        </w:r>
      </w:ins>
      <w:del w:id="2266" w:author="Author">
        <w:r w:rsidRPr="00F11EFB" w:rsidDel="00C62DF2">
          <w:rPr>
            <w:rFonts w:ascii="Times New Roman" w:hAnsi="Times New Roman" w:cs="Times New Roman"/>
          </w:rPr>
          <w:delText>,</w:delText>
        </w:r>
        <w:r w:rsidR="00370E76" w:rsidRPr="00F11EFB" w:rsidDel="00C62DF2">
          <w:rPr>
            <w:rFonts w:ascii="Times New Roman" w:hAnsi="Times New Roman" w:cs="Times New Roman"/>
          </w:rPr>
          <w:delText xml:space="preserve"> </w:delText>
        </w:r>
        <w:r w:rsidRPr="00F11EFB" w:rsidDel="00C62DF2">
          <w:rPr>
            <w:rFonts w:ascii="Times New Roman" w:hAnsi="Times New Roman" w:cs="Times New Roman"/>
          </w:rPr>
          <w:delText>this</w:delText>
        </w:r>
        <w:r w:rsidR="00370E76" w:rsidRPr="00F11EFB" w:rsidDel="00C62DF2">
          <w:rPr>
            <w:rFonts w:ascii="Times New Roman" w:hAnsi="Times New Roman" w:cs="Times New Roman"/>
          </w:rPr>
          <w:delText xml:space="preserve"> </w:delText>
        </w:r>
        <w:r w:rsidRPr="00F11EFB" w:rsidDel="00C62DF2">
          <w:rPr>
            <w:rFonts w:ascii="Times New Roman" w:hAnsi="Times New Roman" w:cs="Times New Roman"/>
          </w:rPr>
          <w:delText>one</w:delText>
        </w:r>
      </w:del>
      <w:r w:rsidR="00370E76" w:rsidRPr="00F11EFB">
        <w:rPr>
          <w:rFonts w:ascii="Times New Roman" w:hAnsi="Times New Roman" w:cs="Times New Roman"/>
        </w:rPr>
        <w:t xml:space="preserve"> </w:t>
      </w:r>
      <w:r w:rsidRPr="00F11EFB">
        <w:rPr>
          <w:rFonts w:ascii="Times New Roman" w:hAnsi="Times New Roman" w:cs="Times New Roman"/>
        </w:rPr>
        <w:t>by</w:t>
      </w:r>
      <w:r w:rsidR="00370E76" w:rsidRPr="00F11EFB">
        <w:rPr>
          <w:rFonts w:ascii="Times New Roman" w:hAnsi="Times New Roman" w:cs="Times New Roman"/>
        </w:rPr>
        <w:t xml:space="preserve"> </w:t>
      </w:r>
      <w:r w:rsidRPr="00F11EFB">
        <w:rPr>
          <w:rFonts w:ascii="Times New Roman" w:hAnsi="Times New Roman" w:cs="Times New Roman"/>
        </w:rPr>
        <w:t>Isabella</w:t>
      </w:r>
      <w:r w:rsidR="00370E76" w:rsidRPr="00F11EFB">
        <w:rPr>
          <w:rFonts w:ascii="Times New Roman" w:hAnsi="Times New Roman" w:cs="Times New Roman"/>
        </w:rPr>
        <w:t xml:space="preserve"> </w:t>
      </w:r>
      <w:proofErr w:type="spellStart"/>
      <w:r w:rsidRPr="00F11EFB">
        <w:rPr>
          <w:rFonts w:ascii="Times New Roman" w:hAnsi="Times New Roman" w:cs="Times New Roman"/>
        </w:rPr>
        <w:t>Ordaz</w:t>
      </w:r>
      <w:proofErr w:type="spellEnd"/>
      <w:r w:rsidRPr="00F11EFB">
        <w:rPr>
          <w:rFonts w:ascii="Times New Roman" w:hAnsi="Times New Roman" w:cs="Times New Roman"/>
        </w:rPr>
        <w:t>,</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opportunity</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pursue</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traditional</w:t>
      </w:r>
      <w:r w:rsidR="00370E76" w:rsidRPr="00F11EFB">
        <w:rPr>
          <w:rFonts w:ascii="Times New Roman" w:hAnsi="Times New Roman" w:cs="Times New Roman"/>
        </w:rPr>
        <w:t xml:space="preserve"> </w:t>
      </w:r>
      <w:r w:rsidRPr="00F11EFB">
        <w:rPr>
          <w:rFonts w:ascii="Times New Roman" w:hAnsi="Times New Roman" w:cs="Times New Roman"/>
        </w:rPr>
        <w:t>American</w:t>
      </w:r>
      <w:r w:rsidR="00370E76" w:rsidRPr="00F11EFB">
        <w:rPr>
          <w:rFonts w:ascii="Times New Roman" w:hAnsi="Times New Roman" w:cs="Times New Roman"/>
        </w:rPr>
        <w:t xml:space="preserve"> </w:t>
      </w:r>
      <w:ins w:id="2267" w:author="Author">
        <w:r w:rsidR="008C5655" w:rsidRPr="00F11EFB">
          <w:rPr>
            <w:rFonts w:ascii="Times New Roman" w:hAnsi="Times New Roman" w:cs="Times New Roman"/>
          </w:rPr>
          <w:t>d</w:t>
        </w:r>
      </w:ins>
      <w:del w:id="2268" w:author="Author">
        <w:r w:rsidRPr="00F11EFB" w:rsidDel="008C5655">
          <w:rPr>
            <w:rFonts w:ascii="Times New Roman" w:hAnsi="Times New Roman" w:cs="Times New Roman"/>
          </w:rPr>
          <w:delText>D</w:delText>
        </w:r>
      </w:del>
      <w:r w:rsidRPr="00F11EFB">
        <w:rPr>
          <w:rFonts w:ascii="Times New Roman" w:hAnsi="Times New Roman" w:cs="Times New Roman"/>
        </w:rPr>
        <w:t>ream</w:t>
      </w:r>
      <w:r w:rsidR="00370E76" w:rsidRPr="00F11EFB">
        <w:rPr>
          <w:rFonts w:ascii="Times New Roman" w:hAnsi="Times New Roman" w:cs="Times New Roman"/>
        </w:rPr>
        <w:t xml:space="preserve"> </w:t>
      </w:r>
      <w:r w:rsidRPr="00F11EFB">
        <w:rPr>
          <w:rFonts w:ascii="Times New Roman" w:hAnsi="Times New Roman" w:cs="Times New Roman"/>
        </w:rPr>
        <w:t>can</w:t>
      </w:r>
      <w:r w:rsidR="00370E76" w:rsidRPr="00F11EFB">
        <w:rPr>
          <w:rFonts w:ascii="Times New Roman" w:hAnsi="Times New Roman" w:cs="Times New Roman"/>
        </w:rPr>
        <w:t xml:space="preserve"> </w:t>
      </w:r>
      <w:r w:rsidRPr="00F11EFB">
        <w:rPr>
          <w:rFonts w:ascii="Times New Roman" w:hAnsi="Times New Roman" w:cs="Times New Roman"/>
        </w:rPr>
        <w:t>sometimes</w:t>
      </w:r>
      <w:r w:rsidR="00370E76" w:rsidRPr="00F11EFB">
        <w:rPr>
          <w:rFonts w:ascii="Times New Roman" w:hAnsi="Times New Roman" w:cs="Times New Roman"/>
        </w:rPr>
        <w:t xml:space="preserve"> </w:t>
      </w:r>
      <w:r w:rsidRPr="00F11EFB">
        <w:rPr>
          <w:rFonts w:ascii="Times New Roman" w:hAnsi="Times New Roman" w:cs="Times New Roman"/>
        </w:rPr>
        <w:t>feel</w:t>
      </w:r>
      <w:r w:rsidR="00370E76" w:rsidRPr="00F11EFB">
        <w:rPr>
          <w:rFonts w:ascii="Times New Roman" w:hAnsi="Times New Roman" w:cs="Times New Roman"/>
        </w:rPr>
        <w:t xml:space="preserve"> </w:t>
      </w:r>
      <w:r w:rsidRPr="00F11EFB">
        <w:rPr>
          <w:rFonts w:ascii="Times New Roman" w:hAnsi="Times New Roman" w:cs="Times New Roman"/>
        </w:rPr>
        <w:t>like</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cultural</w:t>
      </w:r>
      <w:r w:rsidR="00370E76" w:rsidRPr="00F11EFB">
        <w:rPr>
          <w:rFonts w:ascii="Times New Roman" w:hAnsi="Times New Roman" w:cs="Times New Roman"/>
        </w:rPr>
        <w:t xml:space="preserve"> </w:t>
      </w:r>
      <w:r w:rsidRPr="00F11EFB">
        <w:rPr>
          <w:rFonts w:ascii="Times New Roman" w:hAnsi="Times New Roman" w:cs="Times New Roman"/>
        </w:rPr>
        <w:t>trade</w:t>
      </w:r>
      <w:r w:rsidR="00FB0B0D" w:rsidRPr="00F11EFB">
        <w:rPr>
          <w:rFonts w:ascii="Times New Roman" w:hAnsi="Times New Roman" w:cs="Times New Roman"/>
        </w:rPr>
        <w:t>-</w:t>
      </w:r>
      <w:r w:rsidRPr="00F11EFB">
        <w:rPr>
          <w:rFonts w:ascii="Times New Roman" w:hAnsi="Times New Roman" w:cs="Times New Roman"/>
        </w:rPr>
        <w:t>off.</w:t>
      </w:r>
      <w:r w:rsidR="00370E76" w:rsidRPr="00F11EFB">
        <w:rPr>
          <w:rFonts w:ascii="Times New Roman" w:hAnsi="Times New Roman" w:cs="Times New Roman"/>
        </w:rPr>
        <w:t xml:space="preserve"> </w:t>
      </w:r>
      <w:r w:rsidRPr="00F11EFB">
        <w:rPr>
          <w:rFonts w:ascii="Times New Roman" w:hAnsi="Times New Roman" w:cs="Times New Roman"/>
        </w:rPr>
        <w:t>When</w:t>
      </w:r>
      <w:r w:rsidR="00370E76" w:rsidRPr="00F11EFB">
        <w:rPr>
          <w:rFonts w:ascii="Times New Roman" w:hAnsi="Times New Roman" w:cs="Times New Roman"/>
        </w:rPr>
        <w:t xml:space="preserve"> </w:t>
      </w:r>
      <w:r w:rsidRPr="00F11EFB">
        <w:rPr>
          <w:rFonts w:ascii="Times New Roman" w:hAnsi="Times New Roman" w:cs="Times New Roman"/>
        </w:rPr>
        <w:t>she</w:t>
      </w:r>
      <w:r w:rsidR="00370E76" w:rsidRPr="00F11EFB">
        <w:rPr>
          <w:rFonts w:ascii="Times New Roman" w:hAnsi="Times New Roman" w:cs="Times New Roman"/>
        </w:rPr>
        <w:t xml:space="preserve"> </w:t>
      </w:r>
      <w:r w:rsidRPr="00F11EFB">
        <w:rPr>
          <w:rFonts w:ascii="Times New Roman" w:hAnsi="Times New Roman" w:cs="Times New Roman"/>
        </w:rPr>
        <w:lastRenderedPageBreak/>
        <w:t>was</w:t>
      </w:r>
      <w:r w:rsidR="00370E76" w:rsidRPr="00F11EFB">
        <w:rPr>
          <w:rFonts w:ascii="Times New Roman" w:hAnsi="Times New Roman" w:cs="Times New Roman"/>
        </w:rPr>
        <w:t xml:space="preserve"> </w:t>
      </w:r>
      <w:r w:rsidRPr="00F11EFB">
        <w:rPr>
          <w:rFonts w:ascii="Times New Roman" w:hAnsi="Times New Roman" w:cs="Times New Roman"/>
        </w:rPr>
        <w:t>ten,</w:t>
      </w:r>
      <w:r w:rsidR="00370E76" w:rsidRPr="00F11EFB">
        <w:rPr>
          <w:rFonts w:ascii="Times New Roman" w:hAnsi="Times New Roman" w:cs="Times New Roman"/>
        </w:rPr>
        <w:t xml:space="preserve"> </w:t>
      </w:r>
      <w:r w:rsidRPr="00F11EFB">
        <w:rPr>
          <w:rFonts w:ascii="Times New Roman" w:hAnsi="Times New Roman" w:cs="Times New Roman"/>
        </w:rPr>
        <w:t>Isabella,</w:t>
      </w:r>
      <w:r w:rsidR="00370E76" w:rsidRPr="00F11EFB">
        <w:rPr>
          <w:rFonts w:ascii="Times New Roman" w:hAnsi="Times New Roman" w:cs="Times New Roman"/>
        </w:rPr>
        <w:t xml:space="preserve"> </w:t>
      </w:r>
      <w:r w:rsidRPr="00F11EFB">
        <w:rPr>
          <w:rFonts w:ascii="Times New Roman" w:hAnsi="Times New Roman" w:cs="Times New Roman"/>
        </w:rPr>
        <w:t>who</w:t>
      </w:r>
      <w:r w:rsidR="00370E76" w:rsidRPr="00F11EFB">
        <w:rPr>
          <w:rFonts w:ascii="Times New Roman" w:hAnsi="Times New Roman" w:cs="Times New Roman"/>
        </w:rPr>
        <w:t xml:space="preserve"> </w:t>
      </w:r>
      <w:r w:rsidRPr="00F11EFB">
        <w:rPr>
          <w:rFonts w:ascii="Times New Roman" w:hAnsi="Times New Roman" w:cs="Times New Roman"/>
        </w:rPr>
        <w:t>is</w:t>
      </w:r>
      <w:r w:rsidR="00370E76" w:rsidRPr="00F11EFB">
        <w:rPr>
          <w:rFonts w:ascii="Times New Roman" w:hAnsi="Times New Roman" w:cs="Times New Roman"/>
        </w:rPr>
        <w:t xml:space="preserve"> </w:t>
      </w:r>
      <w:r w:rsidR="004B3374" w:rsidRPr="00F11EFB">
        <w:rPr>
          <w:rFonts w:ascii="Times New Roman" w:hAnsi="Times New Roman" w:cs="Times New Roman"/>
        </w:rPr>
        <w:t>Mexican</w:t>
      </w:r>
      <w:r w:rsidR="00370E76" w:rsidRPr="00F11EFB">
        <w:rPr>
          <w:rFonts w:ascii="Times New Roman" w:hAnsi="Times New Roman" w:cs="Times New Roman"/>
        </w:rPr>
        <w:t xml:space="preserve"> </w:t>
      </w:r>
      <w:r w:rsidR="004B3374" w:rsidRPr="00F11EFB">
        <w:rPr>
          <w:rFonts w:ascii="Times New Roman" w:hAnsi="Times New Roman" w:cs="Times New Roman"/>
        </w:rPr>
        <w:t>American</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now</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high</w:t>
      </w:r>
      <w:r w:rsidR="00370E76" w:rsidRPr="00F11EFB">
        <w:rPr>
          <w:rFonts w:ascii="Times New Roman" w:hAnsi="Times New Roman" w:cs="Times New Roman"/>
        </w:rPr>
        <w:t xml:space="preserve"> </w:t>
      </w:r>
      <w:r w:rsidRPr="00F11EFB">
        <w:rPr>
          <w:rFonts w:ascii="Times New Roman" w:hAnsi="Times New Roman" w:cs="Times New Roman"/>
        </w:rPr>
        <w:t>school,</w:t>
      </w:r>
      <w:r w:rsidR="00370E76" w:rsidRPr="00F11EFB">
        <w:rPr>
          <w:rFonts w:ascii="Times New Roman" w:hAnsi="Times New Roman" w:cs="Times New Roman"/>
        </w:rPr>
        <w:t xml:space="preserve"> </w:t>
      </w:r>
      <w:r w:rsidRPr="00F11EFB">
        <w:rPr>
          <w:rFonts w:ascii="Times New Roman" w:hAnsi="Times New Roman" w:cs="Times New Roman"/>
        </w:rPr>
        <w:t>moved</w:t>
      </w:r>
      <w:r w:rsidR="00370E76" w:rsidRPr="00F11EFB">
        <w:rPr>
          <w:rFonts w:ascii="Times New Roman" w:hAnsi="Times New Roman" w:cs="Times New Roman"/>
        </w:rPr>
        <w:t xml:space="preserve"> </w:t>
      </w:r>
      <w:r w:rsidRPr="00F11EFB">
        <w:rPr>
          <w:rFonts w:ascii="Times New Roman" w:hAnsi="Times New Roman" w:cs="Times New Roman"/>
        </w:rPr>
        <w:t>with</w:t>
      </w:r>
      <w:r w:rsidR="00370E76" w:rsidRPr="00F11EFB">
        <w:rPr>
          <w:rFonts w:ascii="Times New Roman" w:hAnsi="Times New Roman" w:cs="Times New Roman"/>
        </w:rPr>
        <w:t xml:space="preserve"> </w:t>
      </w:r>
      <w:r w:rsidRPr="00F11EFB">
        <w:rPr>
          <w:rFonts w:ascii="Times New Roman" w:hAnsi="Times New Roman" w:cs="Times New Roman"/>
        </w:rPr>
        <w:t>her</w:t>
      </w:r>
      <w:r w:rsidR="00370E76" w:rsidRPr="00F11EFB">
        <w:rPr>
          <w:rFonts w:ascii="Times New Roman" w:hAnsi="Times New Roman" w:cs="Times New Roman"/>
        </w:rPr>
        <w:t xml:space="preserve"> </w:t>
      </w:r>
      <w:r w:rsidRPr="00F11EFB">
        <w:rPr>
          <w:rFonts w:ascii="Times New Roman" w:hAnsi="Times New Roman" w:cs="Times New Roman"/>
        </w:rPr>
        <w:t>family</w:t>
      </w:r>
      <w:r w:rsidR="00370E76" w:rsidRPr="00F11EFB">
        <w:rPr>
          <w:rFonts w:ascii="Times New Roman" w:hAnsi="Times New Roman" w:cs="Times New Roman"/>
        </w:rPr>
        <w:t xml:space="preserve"> </w:t>
      </w:r>
      <w:r w:rsidRPr="00F11EFB">
        <w:rPr>
          <w:rFonts w:ascii="Times New Roman" w:hAnsi="Times New Roman" w:cs="Times New Roman"/>
        </w:rPr>
        <w:t>from</w:t>
      </w:r>
      <w:r w:rsidR="00370E76" w:rsidRPr="00F11EFB">
        <w:rPr>
          <w:rFonts w:ascii="Times New Roman" w:hAnsi="Times New Roman" w:cs="Times New Roman"/>
        </w:rPr>
        <w:t xml:space="preserve"> </w:t>
      </w:r>
      <w:r w:rsidRPr="00F11EFB">
        <w:rPr>
          <w:rFonts w:ascii="Times New Roman" w:hAnsi="Times New Roman" w:cs="Times New Roman"/>
        </w:rPr>
        <w:t>her</w:t>
      </w:r>
      <w:r w:rsidR="00370E76" w:rsidRPr="00F11EFB">
        <w:rPr>
          <w:rFonts w:ascii="Times New Roman" w:hAnsi="Times New Roman" w:cs="Times New Roman"/>
        </w:rPr>
        <w:t xml:space="preserve"> </w:t>
      </w:r>
      <w:r w:rsidRPr="00F11EFB">
        <w:rPr>
          <w:rFonts w:ascii="Times New Roman" w:hAnsi="Times New Roman" w:cs="Times New Roman"/>
        </w:rPr>
        <w:t>diverse</w:t>
      </w:r>
      <w:r w:rsidR="00370E76" w:rsidRPr="00F11EFB">
        <w:rPr>
          <w:rFonts w:ascii="Times New Roman" w:hAnsi="Times New Roman" w:cs="Times New Roman"/>
        </w:rPr>
        <w:t xml:space="preserve"> </w:t>
      </w:r>
      <w:r w:rsidRPr="00F11EFB">
        <w:rPr>
          <w:rFonts w:ascii="Times New Roman" w:hAnsi="Times New Roman" w:cs="Times New Roman"/>
        </w:rPr>
        <w:t>neighborhood</w:t>
      </w:r>
      <w:r w:rsidR="00370E76" w:rsidRPr="00F11EFB">
        <w:rPr>
          <w:rFonts w:ascii="Times New Roman" w:hAnsi="Times New Roman" w:cs="Times New Roman"/>
        </w:rPr>
        <w:t xml:space="preserve"> </w:t>
      </w:r>
      <w:r w:rsidRPr="00F11EFB">
        <w:rPr>
          <w:rFonts w:ascii="Times New Roman" w:hAnsi="Times New Roman" w:cs="Times New Roman"/>
        </w:rPr>
        <w:t>with</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reputation</w:t>
      </w:r>
      <w:r w:rsidR="00370E76" w:rsidRPr="00F11EFB">
        <w:rPr>
          <w:rFonts w:ascii="Times New Roman" w:hAnsi="Times New Roman" w:cs="Times New Roman"/>
        </w:rPr>
        <w:t xml:space="preserve"> </w:t>
      </w:r>
      <w:r w:rsidRPr="00F11EFB">
        <w:rPr>
          <w:rFonts w:ascii="Times New Roman" w:hAnsi="Times New Roman" w:cs="Times New Roman"/>
        </w:rPr>
        <w:t>for</w:t>
      </w:r>
      <w:r w:rsidR="00370E76" w:rsidRPr="00F11EFB">
        <w:rPr>
          <w:rFonts w:ascii="Times New Roman" w:hAnsi="Times New Roman" w:cs="Times New Roman"/>
        </w:rPr>
        <w:t xml:space="preserve"> </w:t>
      </w:r>
      <w:r w:rsidRPr="00F11EFB">
        <w:rPr>
          <w:rFonts w:ascii="Times New Roman" w:hAnsi="Times New Roman" w:cs="Times New Roman"/>
        </w:rPr>
        <w:t>high</w:t>
      </w:r>
      <w:r w:rsidR="00370E76" w:rsidRPr="00F11EFB">
        <w:rPr>
          <w:rFonts w:ascii="Times New Roman" w:hAnsi="Times New Roman" w:cs="Times New Roman"/>
        </w:rPr>
        <w:t xml:space="preserve"> </w:t>
      </w:r>
      <w:r w:rsidRPr="00F11EFB">
        <w:rPr>
          <w:rFonts w:ascii="Times New Roman" w:hAnsi="Times New Roman" w:cs="Times New Roman"/>
        </w:rPr>
        <w:t>crime</w:t>
      </w:r>
      <w:del w:id="2269" w:author="Author">
        <w:r w:rsidRPr="00F11EFB" w:rsidDel="00C62DF2">
          <w:rPr>
            <w:rFonts w:ascii="Times New Roman" w:hAnsi="Times New Roman" w:cs="Times New Roman"/>
          </w:rPr>
          <w:delText>,</w:delText>
        </w:r>
      </w:del>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primarily</w:t>
      </w:r>
      <w:r w:rsidR="00370E76" w:rsidRPr="00F11EFB">
        <w:rPr>
          <w:rFonts w:ascii="Times New Roman" w:hAnsi="Times New Roman" w:cs="Times New Roman"/>
        </w:rPr>
        <w:t xml:space="preserve"> </w:t>
      </w:r>
      <w:r w:rsidRPr="00F11EFB">
        <w:rPr>
          <w:rFonts w:ascii="Times New Roman" w:hAnsi="Times New Roman" w:cs="Times New Roman"/>
        </w:rPr>
        <w:t>white</w:t>
      </w:r>
      <w:r w:rsidR="00370E76" w:rsidRPr="00F11EFB">
        <w:rPr>
          <w:rFonts w:ascii="Times New Roman" w:hAnsi="Times New Roman" w:cs="Times New Roman"/>
        </w:rPr>
        <w:t xml:space="preserve"> </w:t>
      </w:r>
      <w:r w:rsidRPr="00F11EFB">
        <w:rPr>
          <w:rFonts w:ascii="Times New Roman" w:hAnsi="Times New Roman" w:cs="Times New Roman"/>
        </w:rPr>
        <w:t>suburb</w:t>
      </w:r>
      <w:r w:rsidR="00370E76" w:rsidRPr="00F11EFB">
        <w:rPr>
          <w:rFonts w:ascii="Times New Roman" w:hAnsi="Times New Roman" w:cs="Times New Roman"/>
        </w:rPr>
        <w:t xml:space="preserve"> </w:t>
      </w:r>
      <w:r w:rsidRPr="00F11EFB">
        <w:rPr>
          <w:rFonts w:ascii="Times New Roman" w:hAnsi="Times New Roman" w:cs="Times New Roman"/>
        </w:rPr>
        <w:t>with</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low</w:t>
      </w:r>
      <w:r w:rsidR="00370E76" w:rsidRPr="00F11EFB">
        <w:rPr>
          <w:rFonts w:ascii="Times New Roman" w:hAnsi="Times New Roman" w:cs="Times New Roman"/>
        </w:rPr>
        <w:t xml:space="preserve"> </w:t>
      </w:r>
      <w:r w:rsidRPr="00F11EFB">
        <w:rPr>
          <w:rFonts w:ascii="Times New Roman" w:hAnsi="Times New Roman" w:cs="Times New Roman"/>
        </w:rPr>
        <w:t>crime</w:t>
      </w:r>
      <w:r w:rsidR="00370E76" w:rsidRPr="00F11EFB">
        <w:rPr>
          <w:rFonts w:ascii="Times New Roman" w:hAnsi="Times New Roman" w:cs="Times New Roman"/>
        </w:rPr>
        <w:t xml:space="preserve"> </w:t>
      </w:r>
      <w:r w:rsidRPr="00F11EFB">
        <w:rPr>
          <w:rFonts w:ascii="Times New Roman" w:hAnsi="Times New Roman" w:cs="Times New Roman"/>
        </w:rPr>
        <w:t>rate</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prestigious</w:t>
      </w:r>
      <w:r w:rsidR="00370E76" w:rsidRPr="00F11EFB">
        <w:rPr>
          <w:rFonts w:ascii="Times New Roman" w:hAnsi="Times New Roman" w:cs="Times New Roman"/>
        </w:rPr>
        <w:t xml:space="preserve"> </w:t>
      </w:r>
      <w:r w:rsidRPr="00F11EFB">
        <w:rPr>
          <w:rFonts w:ascii="Times New Roman" w:hAnsi="Times New Roman" w:cs="Times New Roman"/>
        </w:rPr>
        <w:t>local</w:t>
      </w:r>
      <w:r w:rsidR="00370E76" w:rsidRPr="00F11EFB">
        <w:rPr>
          <w:rFonts w:ascii="Times New Roman" w:hAnsi="Times New Roman" w:cs="Times New Roman"/>
        </w:rPr>
        <w:t xml:space="preserve"> </w:t>
      </w:r>
      <w:r w:rsidRPr="00F11EFB">
        <w:rPr>
          <w:rFonts w:ascii="Times New Roman" w:hAnsi="Times New Roman" w:cs="Times New Roman"/>
        </w:rPr>
        <w:t>schools.</w:t>
      </w:r>
      <w:r w:rsidR="00370E76" w:rsidRPr="00F11EFB">
        <w:rPr>
          <w:rFonts w:ascii="Times New Roman" w:hAnsi="Times New Roman" w:cs="Times New Roman"/>
        </w:rPr>
        <w:t xml:space="preserve"> </w:t>
      </w:r>
      <w:r w:rsidRPr="00F11EFB">
        <w:rPr>
          <w:rFonts w:ascii="Times New Roman" w:hAnsi="Times New Roman" w:cs="Times New Roman"/>
        </w:rPr>
        <w:t>While</w:t>
      </w:r>
      <w:r w:rsidR="00370E76" w:rsidRPr="00F11EFB">
        <w:rPr>
          <w:rFonts w:ascii="Times New Roman" w:hAnsi="Times New Roman" w:cs="Times New Roman"/>
        </w:rPr>
        <w:t xml:space="preserve"> </w:t>
      </w:r>
      <w:r w:rsidRPr="00F11EFB">
        <w:rPr>
          <w:rFonts w:ascii="Times New Roman" w:hAnsi="Times New Roman" w:cs="Times New Roman"/>
        </w:rPr>
        <w:t>she</w:t>
      </w:r>
      <w:r w:rsidR="00370E76" w:rsidRPr="00F11EFB">
        <w:rPr>
          <w:rFonts w:ascii="Times New Roman" w:hAnsi="Times New Roman" w:cs="Times New Roman"/>
        </w:rPr>
        <w:t xml:space="preserve"> </w:t>
      </w:r>
      <w:r w:rsidRPr="00F11EFB">
        <w:rPr>
          <w:rFonts w:ascii="Times New Roman" w:hAnsi="Times New Roman" w:cs="Times New Roman"/>
        </w:rPr>
        <w:t>had</w:t>
      </w:r>
      <w:r w:rsidR="00370E76" w:rsidRPr="00F11EFB">
        <w:rPr>
          <w:rFonts w:ascii="Times New Roman" w:hAnsi="Times New Roman" w:cs="Times New Roman"/>
        </w:rPr>
        <w:t xml:space="preserve"> </w:t>
      </w:r>
      <w:r w:rsidRPr="00F11EFB">
        <w:rPr>
          <w:rFonts w:ascii="Times New Roman" w:hAnsi="Times New Roman" w:cs="Times New Roman"/>
        </w:rPr>
        <w:t>more</w:t>
      </w:r>
      <w:r w:rsidR="00370E76" w:rsidRPr="00F11EFB">
        <w:rPr>
          <w:rFonts w:ascii="Times New Roman" w:hAnsi="Times New Roman" w:cs="Times New Roman"/>
        </w:rPr>
        <w:t xml:space="preserve"> </w:t>
      </w:r>
      <w:r w:rsidRPr="00F11EFB">
        <w:rPr>
          <w:rFonts w:ascii="Times New Roman" w:hAnsi="Times New Roman" w:cs="Times New Roman"/>
        </w:rPr>
        <w:t>academic</w:t>
      </w:r>
      <w:r w:rsidR="00370E76" w:rsidRPr="00F11EFB">
        <w:rPr>
          <w:rFonts w:ascii="Times New Roman" w:hAnsi="Times New Roman" w:cs="Times New Roman"/>
        </w:rPr>
        <w:t xml:space="preserve"> </w:t>
      </w:r>
      <w:r w:rsidRPr="00F11EFB">
        <w:rPr>
          <w:rFonts w:ascii="Times New Roman" w:hAnsi="Times New Roman" w:cs="Times New Roman"/>
        </w:rPr>
        <w:t>options</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her</w:t>
      </w:r>
      <w:r w:rsidR="00370E76" w:rsidRPr="00F11EFB">
        <w:rPr>
          <w:rFonts w:ascii="Times New Roman" w:hAnsi="Times New Roman" w:cs="Times New Roman"/>
        </w:rPr>
        <w:t xml:space="preserve"> </w:t>
      </w:r>
      <w:r w:rsidRPr="00F11EFB">
        <w:rPr>
          <w:rFonts w:ascii="Times New Roman" w:hAnsi="Times New Roman" w:cs="Times New Roman"/>
        </w:rPr>
        <w:t>new</w:t>
      </w:r>
      <w:r w:rsidR="00370E76" w:rsidRPr="00F11EFB">
        <w:rPr>
          <w:rFonts w:ascii="Times New Roman" w:hAnsi="Times New Roman" w:cs="Times New Roman"/>
        </w:rPr>
        <w:t xml:space="preserve"> </w:t>
      </w:r>
      <w:r w:rsidRPr="00F11EFB">
        <w:rPr>
          <w:rFonts w:ascii="Times New Roman" w:hAnsi="Times New Roman" w:cs="Times New Roman"/>
        </w:rPr>
        <w:t>school,</w:t>
      </w:r>
      <w:r w:rsidR="00370E76" w:rsidRPr="00F11EFB">
        <w:rPr>
          <w:rFonts w:ascii="Times New Roman" w:hAnsi="Times New Roman" w:cs="Times New Roman"/>
        </w:rPr>
        <w:t xml:space="preserve"> </w:t>
      </w:r>
      <w:r w:rsidRPr="00F11EFB">
        <w:rPr>
          <w:rFonts w:ascii="Times New Roman" w:hAnsi="Times New Roman" w:cs="Times New Roman"/>
        </w:rPr>
        <w:t>it</w:t>
      </w:r>
      <w:r w:rsidR="00370E76" w:rsidRPr="00F11EFB">
        <w:rPr>
          <w:rFonts w:ascii="Times New Roman" w:hAnsi="Times New Roman" w:cs="Times New Roman"/>
        </w:rPr>
        <w:t xml:space="preserve"> </w:t>
      </w:r>
      <w:r w:rsidRPr="00F11EFB">
        <w:rPr>
          <w:rFonts w:ascii="Times New Roman" w:hAnsi="Times New Roman" w:cs="Times New Roman"/>
        </w:rPr>
        <w:t>was</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culture</w:t>
      </w:r>
      <w:r w:rsidR="00370E76" w:rsidRPr="00F11EFB">
        <w:rPr>
          <w:rFonts w:ascii="Times New Roman" w:hAnsi="Times New Roman" w:cs="Times New Roman"/>
        </w:rPr>
        <w:t xml:space="preserve"> </w:t>
      </w:r>
      <w:r w:rsidRPr="00F11EFB">
        <w:rPr>
          <w:rFonts w:ascii="Times New Roman" w:hAnsi="Times New Roman" w:cs="Times New Roman"/>
        </w:rPr>
        <w:t>shock</w:t>
      </w:r>
      <w:r w:rsidR="00370E76" w:rsidRPr="00F11EFB">
        <w:rPr>
          <w:rFonts w:ascii="Times New Roman" w:hAnsi="Times New Roman" w:cs="Times New Roman"/>
        </w:rPr>
        <w:t xml:space="preserve"> </w:t>
      </w:r>
      <w:r w:rsidRPr="00F11EFB">
        <w:rPr>
          <w:rFonts w:ascii="Times New Roman" w:hAnsi="Times New Roman" w:cs="Times New Roman"/>
        </w:rPr>
        <w:t>for</w:t>
      </w:r>
      <w:r w:rsidR="00370E76" w:rsidRPr="00F11EFB">
        <w:rPr>
          <w:rFonts w:ascii="Times New Roman" w:hAnsi="Times New Roman" w:cs="Times New Roman"/>
        </w:rPr>
        <w:t xml:space="preserve"> </w:t>
      </w:r>
      <w:r w:rsidRPr="00F11EFB">
        <w:rPr>
          <w:rFonts w:ascii="Times New Roman" w:hAnsi="Times New Roman" w:cs="Times New Roman"/>
        </w:rPr>
        <w:t>her</w:t>
      </w:r>
      <w:r w:rsidR="00370E76" w:rsidRPr="00F11EFB">
        <w:rPr>
          <w:rFonts w:ascii="Times New Roman" w:hAnsi="Times New Roman" w:cs="Times New Roman"/>
        </w:rPr>
        <w:t xml:space="preserve"> </w:t>
      </w:r>
      <w:r w:rsidRPr="00F11EFB">
        <w:rPr>
          <w:rFonts w:ascii="Times New Roman" w:hAnsi="Times New Roman" w:cs="Times New Roman"/>
        </w:rPr>
        <w:t>suddenly</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be</w:t>
      </w:r>
      <w:r w:rsidR="00370E76" w:rsidRPr="00F11EFB">
        <w:rPr>
          <w:rFonts w:ascii="Times New Roman" w:hAnsi="Times New Roman" w:cs="Times New Roman"/>
        </w:rPr>
        <w:t xml:space="preserve"> </w:t>
      </w:r>
      <w:r w:rsidRPr="00F11EFB">
        <w:rPr>
          <w:rFonts w:ascii="Times New Roman" w:hAnsi="Times New Roman" w:cs="Times New Roman"/>
        </w:rPr>
        <w:t>one</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only</w:t>
      </w:r>
      <w:r w:rsidR="00370E76" w:rsidRPr="00F11EFB">
        <w:rPr>
          <w:rFonts w:ascii="Times New Roman" w:hAnsi="Times New Roman" w:cs="Times New Roman"/>
        </w:rPr>
        <w:t xml:space="preserve"> </w:t>
      </w:r>
      <w:r w:rsidRPr="00F11EFB">
        <w:rPr>
          <w:rFonts w:ascii="Times New Roman" w:hAnsi="Times New Roman" w:cs="Times New Roman"/>
        </w:rPr>
        <w:t>brown</w:t>
      </w:r>
      <w:r w:rsidR="00370E76" w:rsidRPr="00F11EFB">
        <w:rPr>
          <w:rFonts w:ascii="Times New Roman" w:hAnsi="Times New Roman" w:cs="Times New Roman"/>
        </w:rPr>
        <w:t xml:space="preserve"> </w:t>
      </w:r>
      <w:r w:rsidRPr="00F11EFB">
        <w:rPr>
          <w:rFonts w:ascii="Times New Roman" w:hAnsi="Times New Roman" w:cs="Times New Roman"/>
        </w:rPr>
        <w:t>students</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her</w:t>
      </w:r>
      <w:r w:rsidR="00370E76" w:rsidRPr="00F11EFB">
        <w:rPr>
          <w:rFonts w:ascii="Times New Roman" w:hAnsi="Times New Roman" w:cs="Times New Roman"/>
        </w:rPr>
        <w:t xml:space="preserve"> </w:t>
      </w:r>
      <w:r w:rsidRPr="00F11EFB">
        <w:rPr>
          <w:rFonts w:ascii="Times New Roman" w:hAnsi="Times New Roman" w:cs="Times New Roman"/>
        </w:rPr>
        <w:t>class</w:t>
      </w:r>
      <w:del w:id="2270" w:author="Author">
        <w:r w:rsidR="00370E76" w:rsidRPr="00F11EFB" w:rsidDel="00C62DF2">
          <w:rPr>
            <w:rFonts w:ascii="Times New Roman" w:hAnsi="Times New Roman" w:cs="Times New Roman"/>
          </w:rPr>
          <w:delText xml:space="preserve"> </w:delText>
        </w:r>
      </w:del>
      <w:r w:rsidRPr="00F11EFB">
        <w:rPr>
          <w:rFonts w:ascii="Times New Roman" w:hAnsi="Times New Roman" w:cs="Times New Roman"/>
        </w:rPr>
        <w:t>—</w:t>
      </w:r>
      <w:del w:id="2271" w:author="Author">
        <w:r w:rsidR="00370E76" w:rsidRPr="00F11EFB" w:rsidDel="00C62DF2">
          <w:rPr>
            <w:rFonts w:ascii="Times New Roman" w:hAnsi="Times New Roman" w:cs="Times New Roman"/>
          </w:rPr>
          <w:delText xml:space="preserve"> </w:delText>
        </w:r>
      </w:del>
      <w:r w:rsidRPr="00F11EFB">
        <w:rPr>
          <w:rFonts w:ascii="Times New Roman" w:hAnsi="Times New Roman" w:cs="Times New Roman"/>
        </w:rPr>
        <w:t>especially</w:t>
      </w:r>
      <w:r w:rsidR="00370E76" w:rsidRPr="00F11EFB">
        <w:rPr>
          <w:rFonts w:ascii="Times New Roman" w:hAnsi="Times New Roman" w:cs="Times New Roman"/>
        </w:rPr>
        <w:t xml:space="preserve"> </w:t>
      </w:r>
      <w:r w:rsidRPr="00F11EFB">
        <w:rPr>
          <w:rFonts w:ascii="Times New Roman" w:hAnsi="Times New Roman" w:cs="Times New Roman"/>
        </w:rPr>
        <w:t>when</w:t>
      </w:r>
      <w:r w:rsidR="00370E76" w:rsidRPr="00F11EFB">
        <w:rPr>
          <w:rFonts w:ascii="Times New Roman" w:hAnsi="Times New Roman" w:cs="Times New Roman"/>
        </w:rPr>
        <w:t xml:space="preserve"> </w:t>
      </w:r>
      <w:r w:rsidRPr="00F11EFB">
        <w:rPr>
          <w:rFonts w:ascii="Times New Roman" w:hAnsi="Times New Roman" w:cs="Times New Roman"/>
        </w:rPr>
        <w:t>her</w:t>
      </w:r>
      <w:r w:rsidR="00370E76" w:rsidRPr="00F11EFB">
        <w:rPr>
          <w:rFonts w:ascii="Times New Roman" w:hAnsi="Times New Roman" w:cs="Times New Roman"/>
        </w:rPr>
        <w:t xml:space="preserve"> </w:t>
      </w:r>
      <w:r w:rsidRPr="00F11EFB">
        <w:rPr>
          <w:rFonts w:ascii="Times New Roman" w:hAnsi="Times New Roman" w:cs="Times New Roman"/>
        </w:rPr>
        <w:t>white</w:t>
      </w:r>
      <w:r w:rsidR="00370E76" w:rsidRPr="00F11EFB">
        <w:rPr>
          <w:rFonts w:ascii="Times New Roman" w:hAnsi="Times New Roman" w:cs="Times New Roman"/>
        </w:rPr>
        <w:t xml:space="preserve"> </w:t>
      </w:r>
      <w:r w:rsidRPr="00F11EFB">
        <w:rPr>
          <w:rFonts w:ascii="Times New Roman" w:hAnsi="Times New Roman" w:cs="Times New Roman"/>
        </w:rPr>
        <w:t>classmates</w:t>
      </w:r>
      <w:r w:rsidR="00370E76" w:rsidRPr="00F11EFB">
        <w:rPr>
          <w:rFonts w:ascii="Times New Roman" w:hAnsi="Times New Roman" w:cs="Times New Roman"/>
        </w:rPr>
        <w:t xml:space="preserve"> </w:t>
      </w:r>
      <w:r w:rsidRPr="00F11EFB">
        <w:rPr>
          <w:rFonts w:ascii="Times New Roman" w:hAnsi="Times New Roman" w:cs="Times New Roman"/>
        </w:rPr>
        <w:t>made</w:t>
      </w:r>
      <w:r w:rsidR="00370E76" w:rsidRPr="00F11EFB">
        <w:rPr>
          <w:rFonts w:ascii="Times New Roman" w:hAnsi="Times New Roman" w:cs="Times New Roman"/>
        </w:rPr>
        <w:t xml:space="preserve"> </w:t>
      </w:r>
      <w:r w:rsidRPr="00F11EFB">
        <w:rPr>
          <w:rFonts w:ascii="Times New Roman" w:hAnsi="Times New Roman" w:cs="Times New Roman"/>
        </w:rPr>
        <w:t>insensitive</w:t>
      </w:r>
      <w:r w:rsidR="00370E76" w:rsidRPr="00F11EFB">
        <w:rPr>
          <w:rFonts w:ascii="Times New Roman" w:hAnsi="Times New Roman" w:cs="Times New Roman"/>
        </w:rPr>
        <w:t xml:space="preserve"> </w:t>
      </w:r>
      <w:r w:rsidRPr="00F11EFB">
        <w:rPr>
          <w:rFonts w:ascii="Times New Roman" w:hAnsi="Times New Roman" w:cs="Times New Roman"/>
        </w:rPr>
        <w:t>comments</w:t>
      </w:r>
      <w:r w:rsidR="00370E76" w:rsidRPr="00F11EFB">
        <w:rPr>
          <w:rFonts w:ascii="Times New Roman" w:hAnsi="Times New Roman" w:cs="Times New Roman"/>
        </w:rPr>
        <w:t xml:space="preserve"> </w:t>
      </w:r>
      <w:r w:rsidRPr="00F11EFB">
        <w:rPr>
          <w:rFonts w:ascii="Times New Roman" w:hAnsi="Times New Roman" w:cs="Times New Roman"/>
        </w:rPr>
        <w:t>about</w:t>
      </w:r>
      <w:r w:rsidR="00370E76" w:rsidRPr="00F11EFB">
        <w:rPr>
          <w:rFonts w:ascii="Times New Roman" w:hAnsi="Times New Roman" w:cs="Times New Roman"/>
        </w:rPr>
        <w:t xml:space="preserve"> </w:t>
      </w:r>
      <w:r w:rsidRPr="00F11EFB">
        <w:rPr>
          <w:rFonts w:ascii="Times New Roman" w:hAnsi="Times New Roman" w:cs="Times New Roman"/>
        </w:rPr>
        <w:t>Mexicans.</w:t>
      </w:r>
      <w:ins w:id="2272" w:author="Author">
        <w:r w:rsidR="00C62DF2">
          <w:rPr>
            <w:rFonts w:ascii="Times New Roman" w:hAnsi="Times New Roman" w:cs="Times New Roman"/>
          </w:rPr>
          <w:t xml:space="preserve"> </w:t>
        </w:r>
      </w:ins>
    </w:p>
    <w:p w14:paraId="1C23FAA2" w14:textId="1DAF38DC" w:rsidR="00B8594F" w:rsidRPr="00F11EFB" w:rsidDel="00C62DF2" w:rsidRDefault="00B8594F" w:rsidP="00C62DF2">
      <w:pPr>
        <w:ind w:right="4"/>
        <w:contextualSpacing/>
        <w:rPr>
          <w:del w:id="2273" w:author="Author"/>
          <w:rFonts w:ascii="Times New Roman" w:hAnsi="Times New Roman" w:cs="Times New Roman"/>
        </w:rPr>
      </w:pPr>
      <w:r w:rsidRPr="00F11EFB">
        <w:rPr>
          <w:rFonts w:ascii="Times New Roman" w:hAnsi="Times New Roman" w:cs="Times New Roman"/>
        </w:rPr>
        <w:t>“I</w:t>
      </w:r>
      <w:r w:rsidR="00370E76" w:rsidRPr="00F11EFB">
        <w:rPr>
          <w:rFonts w:ascii="Times New Roman" w:hAnsi="Times New Roman" w:cs="Times New Roman"/>
        </w:rPr>
        <w:t xml:space="preserve"> </w:t>
      </w:r>
      <w:r w:rsidRPr="00F11EFB">
        <w:rPr>
          <w:rFonts w:ascii="Times New Roman" w:hAnsi="Times New Roman" w:cs="Times New Roman"/>
        </w:rPr>
        <w:t>felt</w:t>
      </w:r>
      <w:r w:rsidR="00370E76" w:rsidRPr="00F11EFB">
        <w:rPr>
          <w:rFonts w:ascii="Times New Roman" w:hAnsi="Times New Roman" w:cs="Times New Roman"/>
        </w:rPr>
        <w:t xml:space="preserve"> </w:t>
      </w:r>
      <w:r w:rsidRPr="00F11EFB">
        <w:rPr>
          <w:rFonts w:ascii="Times New Roman" w:hAnsi="Times New Roman" w:cs="Times New Roman"/>
        </w:rPr>
        <w:t>like</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little</w:t>
      </w:r>
      <w:r w:rsidR="00370E76" w:rsidRPr="00F11EFB">
        <w:rPr>
          <w:rFonts w:ascii="Times New Roman" w:hAnsi="Times New Roman" w:cs="Times New Roman"/>
        </w:rPr>
        <w:t xml:space="preserve"> </w:t>
      </w:r>
      <w:r w:rsidRPr="00F11EFB">
        <w:rPr>
          <w:rFonts w:ascii="Times New Roman" w:hAnsi="Times New Roman" w:cs="Times New Roman"/>
        </w:rPr>
        <w:t>brown</w:t>
      </w:r>
      <w:r w:rsidR="00370E76" w:rsidRPr="00F11EFB">
        <w:rPr>
          <w:rFonts w:ascii="Times New Roman" w:hAnsi="Times New Roman" w:cs="Times New Roman"/>
        </w:rPr>
        <w:t xml:space="preserve"> </w:t>
      </w:r>
      <w:r w:rsidRPr="00F11EFB">
        <w:rPr>
          <w:rFonts w:ascii="Times New Roman" w:hAnsi="Times New Roman" w:cs="Times New Roman"/>
        </w:rPr>
        <w:t>pebble</w:t>
      </w:r>
      <w:r w:rsidR="00370E76" w:rsidRPr="00F11EFB">
        <w:rPr>
          <w:rFonts w:ascii="Times New Roman" w:hAnsi="Times New Roman" w:cs="Times New Roman"/>
        </w:rPr>
        <w:t xml:space="preserve"> </w:t>
      </w:r>
      <w:r w:rsidRPr="00F11EFB">
        <w:rPr>
          <w:rFonts w:ascii="Times New Roman" w:hAnsi="Times New Roman" w:cs="Times New Roman"/>
        </w:rPr>
        <w:t>stuck</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glistening</w:t>
      </w:r>
      <w:r w:rsidR="00370E76" w:rsidRPr="00F11EFB">
        <w:rPr>
          <w:rFonts w:ascii="Times New Roman" w:hAnsi="Times New Roman" w:cs="Times New Roman"/>
        </w:rPr>
        <w:t xml:space="preserve"> </w:t>
      </w:r>
      <w:r w:rsidRPr="00F11EFB">
        <w:rPr>
          <w:rFonts w:ascii="Times New Roman" w:hAnsi="Times New Roman" w:cs="Times New Roman"/>
        </w:rPr>
        <w:t>pile</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white</w:t>
      </w:r>
      <w:r w:rsidR="00370E76" w:rsidRPr="00F11EFB">
        <w:rPr>
          <w:rFonts w:ascii="Times New Roman" w:hAnsi="Times New Roman" w:cs="Times New Roman"/>
        </w:rPr>
        <w:t xml:space="preserve"> </w:t>
      </w:r>
      <w:r w:rsidRPr="00F11EFB">
        <w:rPr>
          <w:rFonts w:ascii="Times New Roman" w:hAnsi="Times New Roman" w:cs="Times New Roman"/>
        </w:rPr>
        <w:t>sand,”</w:t>
      </w:r>
      <w:r w:rsidR="00370E76" w:rsidRPr="00F11EFB">
        <w:rPr>
          <w:rFonts w:ascii="Times New Roman" w:hAnsi="Times New Roman" w:cs="Times New Roman"/>
        </w:rPr>
        <w:t xml:space="preserve"> </w:t>
      </w:r>
      <w:r w:rsidRPr="00F11EFB">
        <w:rPr>
          <w:rFonts w:ascii="Times New Roman" w:hAnsi="Times New Roman" w:cs="Times New Roman"/>
        </w:rPr>
        <w:t>she</w:t>
      </w:r>
      <w:r w:rsidR="00370E76" w:rsidRPr="00F11EFB">
        <w:rPr>
          <w:rFonts w:ascii="Times New Roman" w:hAnsi="Times New Roman" w:cs="Times New Roman"/>
        </w:rPr>
        <w:t xml:space="preserve"> </w:t>
      </w:r>
      <w:r w:rsidRPr="00F11EFB">
        <w:rPr>
          <w:rFonts w:ascii="Times New Roman" w:hAnsi="Times New Roman" w:cs="Times New Roman"/>
        </w:rPr>
        <w:t>said.</w:t>
      </w:r>
      <w:r w:rsidR="00370E76" w:rsidRPr="00F11EFB">
        <w:rPr>
          <w:rFonts w:ascii="Times New Roman" w:hAnsi="Times New Roman" w:cs="Times New Roman"/>
        </w:rPr>
        <w:t xml:space="preserve"> </w:t>
      </w:r>
    </w:p>
    <w:p w14:paraId="271B8EA6" w14:textId="475389B8" w:rsidR="00B8594F" w:rsidRPr="00F11EFB" w:rsidRDefault="00B8594F" w:rsidP="00C62DF2">
      <w:pPr>
        <w:ind w:right="4"/>
        <w:contextualSpacing/>
        <w:rPr>
          <w:rFonts w:ascii="Times New Roman" w:hAnsi="Times New Roman" w:cs="Times New Roman"/>
        </w:rPr>
      </w:pP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sand,</w:t>
      </w:r>
      <w:r w:rsidR="00370E76" w:rsidRPr="00F11EFB">
        <w:rPr>
          <w:rFonts w:ascii="Times New Roman" w:hAnsi="Times New Roman" w:cs="Times New Roman"/>
        </w:rPr>
        <w:t xml:space="preserve"> </w:t>
      </w:r>
      <w:r w:rsidRPr="00F11EFB">
        <w:rPr>
          <w:rFonts w:ascii="Times New Roman" w:hAnsi="Times New Roman" w:cs="Times New Roman"/>
        </w:rPr>
        <w:t>it</w:t>
      </w:r>
      <w:r w:rsidR="00370E76" w:rsidRPr="00F11EFB">
        <w:rPr>
          <w:rFonts w:ascii="Times New Roman" w:hAnsi="Times New Roman" w:cs="Times New Roman"/>
        </w:rPr>
        <w:t xml:space="preserve"> </w:t>
      </w:r>
      <w:r w:rsidRPr="00F11EFB">
        <w:rPr>
          <w:rFonts w:ascii="Times New Roman" w:hAnsi="Times New Roman" w:cs="Times New Roman"/>
        </w:rPr>
        <w:t>didn’t</w:t>
      </w:r>
      <w:r w:rsidR="00370E76" w:rsidRPr="00F11EFB">
        <w:rPr>
          <w:rFonts w:ascii="Times New Roman" w:hAnsi="Times New Roman" w:cs="Times New Roman"/>
        </w:rPr>
        <w:t xml:space="preserve"> </w:t>
      </w:r>
      <w:r w:rsidRPr="00F11EFB">
        <w:rPr>
          <w:rFonts w:ascii="Times New Roman" w:hAnsi="Times New Roman" w:cs="Times New Roman"/>
        </w:rPr>
        <w:t>want</w:t>
      </w:r>
      <w:r w:rsidR="00370E76" w:rsidRPr="00F11EFB">
        <w:rPr>
          <w:rFonts w:ascii="Times New Roman" w:hAnsi="Times New Roman" w:cs="Times New Roman"/>
        </w:rPr>
        <w:t xml:space="preserve"> </w:t>
      </w:r>
      <w:r w:rsidRPr="00F11EFB">
        <w:rPr>
          <w:rFonts w:ascii="Times New Roman" w:hAnsi="Times New Roman" w:cs="Times New Roman"/>
        </w:rPr>
        <w:t>me</w:t>
      </w:r>
      <w:r w:rsidR="00370E76" w:rsidRPr="00F11EFB">
        <w:rPr>
          <w:rFonts w:ascii="Times New Roman" w:hAnsi="Times New Roman" w:cs="Times New Roman"/>
        </w:rPr>
        <w:t xml:space="preserve"> </w:t>
      </w:r>
      <w:r w:rsidRPr="00F11EFB">
        <w:rPr>
          <w:rFonts w:ascii="Times New Roman" w:hAnsi="Times New Roman" w:cs="Times New Roman"/>
        </w:rPr>
        <w:t>there.”</w:t>
      </w:r>
    </w:p>
    <w:p w14:paraId="7C79A5B3" w14:textId="2DED82D3" w:rsidR="00B8594F" w:rsidRPr="00F11EFB" w:rsidDel="00375F4B" w:rsidRDefault="00375F4B" w:rsidP="00370E38">
      <w:pPr>
        <w:ind w:right="4"/>
        <w:contextualSpacing/>
        <w:rPr>
          <w:del w:id="2274" w:author="Author"/>
          <w:rFonts w:ascii="Times New Roman" w:hAnsi="Times New Roman" w:cs="Times New Roman"/>
        </w:rPr>
      </w:pPr>
      <w:ins w:id="2275" w:author="Author">
        <w:r>
          <w:rPr>
            <w:rFonts w:ascii="Times New Roman" w:hAnsi="Times New Roman" w:cs="Times New Roman"/>
          </w:rPr>
          <w:t>I</w:t>
        </w:r>
      </w:ins>
      <w:del w:id="2276" w:author="Author">
        <w:r w:rsidR="00B8594F" w:rsidRPr="00F11EFB" w:rsidDel="00375F4B">
          <w:rPr>
            <w:rFonts w:ascii="Times New Roman" w:hAnsi="Times New Roman" w:cs="Times New Roman"/>
          </w:rPr>
          <w:delText>Statements</w:delText>
        </w:r>
        <w:r w:rsidR="00370E76" w:rsidRPr="00F11EFB" w:rsidDel="00375F4B">
          <w:rPr>
            <w:rFonts w:ascii="Times New Roman" w:hAnsi="Times New Roman" w:cs="Times New Roman"/>
          </w:rPr>
          <w:delText xml:space="preserve"> </w:delText>
        </w:r>
        <w:r w:rsidR="00B8594F" w:rsidRPr="00F11EFB" w:rsidDel="00375F4B">
          <w:rPr>
            <w:rFonts w:ascii="Times New Roman" w:hAnsi="Times New Roman" w:cs="Times New Roman"/>
          </w:rPr>
          <w:delText>expressed</w:delText>
        </w:r>
        <w:r w:rsidR="00370E76" w:rsidRPr="00F11EFB" w:rsidDel="00375F4B">
          <w:rPr>
            <w:rFonts w:ascii="Times New Roman" w:hAnsi="Times New Roman" w:cs="Times New Roman"/>
          </w:rPr>
          <w:delText xml:space="preserve"> </w:delText>
        </w:r>
        <w:r w:rsidR="00B8594F" w:rsidRPr="00F11EFB" w:rsidDel="00375F4B">
          <w:rPr>
            <w:rFonts w:ascii="Times New Roman" w:hAnsi="Times New Roman" w:cs="Times New Roman"/>
          </w:rPr>
          <w:delText>by</w:delText>
        </w:r>
        <w:r w:rsidR="00370E76" w:rsidRPr="00F11EFB" w:rsidDel="00375F4B">
          <w:rPr>
            <w:rFonts w:ascii="Times New Roman" w:hAnsi="Times New Roman" w:cs="Times New Roman"/>
          </w:rPr>
          <w:delText xml:space="preserve"> </w:delText>
        </w:r>
        <w:r w:rsidR="00B8594F" w:rsidRPr="00F11EFB" w:rsidDel="00375F4B">
          <w:rPr>
            <w:rFonts w:ascii="Times New Roman" w:hAnsi="Times New Roman" w:cs="Times New Roman"/>
          </w:rPr>
          <w:delText>Tammy</w:delText>
        </w:r>
        <w:r w:rsidR="00370E76" w:rsidRPr="00F11EFB" w:rsidDel="00375F4B">
          <w:rPr>
            <w:rFonts w:ascii="Times New Roman" w:hAnsi="Times New Roman" w:cs="Times New Roman"/>
          </w:rPr>
          <w:delText xml:space="preserve"> </w:delText>
        </w:r>
        <w:r w:rsidR="001646B3" w:rsidRPr="00F11EFB" w:rsidDel="00375F4B">
          <w:rPr>
            <w:rFonts w:ascii="Times New Roman" w:hAnsi="Times New Roman" w:cs="Times New Roman"/>
          </w:rPr>
          <w:delText>Luhby;</w:delText>
        </w:r>
        <w:r w:rsidR="00370E76" w:rsidRPr="00F11EFB" w:rsidDel="00375F4B">
          <w:rPr>
            <w:rFonts w:ascii="Times New Roman" w:hAnsi="Times New Roman" w:cs="Times New Roman"/>
          </w:rPr>
          <w:delText xml:space="preserve"> </w:delText>
        </w:r>
        <w:r w:rsidR="00B8594F" w:rsidRPr="00F11EFB" w:rsidDel="00375F4B">
          <w:rPr>
            <w:rFonts w:ascii="Times New Roman" w:hAnsi="Times New Roman" w:cs="Times New Roman"/>
          </w:rPr>
          <w:delText>i</w:delText>
        </w:r>
      </w:del>
      <w:r w:rsidR="00B8594F" w:rsidRPr="00F11EFB">
        <w:rPr>
          <w:rFonts w:ascii="Times New Roman" w:hAnsi="Times New Roman" w:cs="Times New Roman"/>
        </w:rPr>
        <w:t>t</w:t>
      </w:r>
      <w:r w:rsidR="00370E76" w:rsidRPr="00F11EFB">
        <w:rPr>
          <w:rFonts w:ascii="Times New Roman" w:hAnsi="Times New Roman" w:cs="Times New Roman"/>
        </w:rPr>
        <w:t xml:space="preserve"> </w:t>
      </w:r>
      <w:r w:rsidR="00B8594F" w:rsidRPr="00F11EFB">
        <w:rPr>
          <w:rFonts w:ascii="Times New Roman" w:hAnsi="Times New Roman" w:cs="Times New Roman"/>
        </w:rPr>
        <w:t>has</w:t>
      </w:r>
      <w:r w:rsidR="00370E76" w:rsidRPr="00F11EFB">
        <w:rPr>
          <w:rFonts w:ascii="Times New Roman" w:hAnsi="Times New Roman" w:cs="Times New Roman"/>
        </w:rPr>
        <w:t xml:space="preserve"> </w:t>
      </w:r>
      <w:r w:rsidR="00B8594F" w:rsidRPr="00F11EFB">
        <w:rPr>
          <w:rFonts w:ascii="Times New Roman" w:hAnsi="Times New Roman" w:cs="Times New Roman"/>
        </w:rPr>
        <w:t>become</w:t>
      </w:r>
      <w:r w:rsidR="00370E76" w:rsidRPr="00F11EFB">
        <w:rPr>
          <w:rFonts w:ascii="Times New Roman" w:hAnsi="Times New Roman" w:cs="Times New Roman"/>
        </w:rPr>
        <w:t xml:space="preserve"> </w:t>
      </w:r>
      <w:r w:rsidR="00B8594F" w:rsidRPr="00F11EFB">
        <w:rPr>
          <w:rFonts w:ascii="Times New Roman" w:hAnsi="Times New Roman" w:cs="Times New Roman"/>
        </w:rPr>
        <w:t>increasingly</w:t>
      </w:r>
      <w:r w:rsidR="00370E76" w:rsidRPr="00F11EFB">
        <w:rPr>
          <w:rFonts w:ascii="Times New Roman" w:hAnsi="Times New Roman" w:cs="Times New Roman"/>
        </w:rPr>
        <w:t xml:space="preserve"> </w:t>
      </w:r>
      <w:r w:rsidR="00B8594F" w:rsidRPr="00F11EFB">
        <w:rPr>
          <w:rFonts w:ascii="Times New Roman" w:hAnsi="Times New Roman" w:cs="Times New Roman"/>
        </w:rPr>
        <w:t>difficult</w:t>
      </w:r>
      <w:r w:rsidR="00370E76" w:rsidRPr="00F11EFB">
        <w:rPr>
          <w:rFonts w:ascii="Times New Roman" w:hAnsi="Times New Roman" w:cs="Times New Roman"/>
        </w:rPr>
        <w:t xml:space="preserve"> </w:t>
      </w:r>
      <w:r w:rsidR="00B8594F" w:rsidRPr="00F11EFB">
        <w:rPr>
          <w:rFonts w:ascii="Times New Roman" w:hAnsi="Times New Roman" w:cs="Times New Roman"/>
        </w:rPr>
        <w:t>for</w:t>
      </w:r>
      <w:r w:rsidR="00370E76" w:rsidRPr="00F11EFB">
        <w:rPr>
          <w:rFonts w:ascii="Times New Roman" w:hAnsi="Times New Roman" w:cs="Times New Roman"/>
        </w:rPr>
        <w:t xml:space="preserve"> </w:t>
      </w:r>
      <w:r w:rsidR="00B8594F" w:rsidRPr="00F11EFB">
        <w:rPr>
          <w:rFonts w:ascii="Times New Roman" w:hAnsi="Times New Roman" w:cs="Times New Roman"/>
        </w:rPr>
        <w:t>Americans</w:t>
      </w:r>
      <w:r w:rsidR="00370E76" w:rsidRPr="00F11EFB">
        <w:rPr>
          <w:rFonts w:ascii="Times New Roman" w:hAnsi="Times New Roman" w:cs="Times New Roman"/>
        </w:rPr>
        <w:t xml:space="preserve"> </w:t>
      </w:r>
      <w:r w:rsidR="00B8594F" w:rsidRPr="00F11EFB">
        <w:rPr>
          <w:rFonts w:ascii="Times New Roman" w:hAnsi="Times New Roman" w:cs="Times New Roman"/>
        </w:rPr>
        <w:t>to</w:t>
      </w:r>
      <w:r w:rsidR="00370E76" w:rsidRPr="00F11EFB">
        <w:rPr>
          <w:rFonts w:ascii="Times New Roman" w:hAnsi="Times New Roman" w:cs="Times New Roman"/>
        </w:rPr>
        <w:t xml:space="preserve"> </w:t>
      </w:r>
      <w:r w:rsidR="00B8594F" w:rsidRPr="00F11EFB">
        <w:rPr>
          <w:rFonts w:ascii="Times New Roman" w:hAnsi="Times New Roman" w:cs="Times New Roman"/>
        </w:rPr>
        <w:t>climb</w:t>
      </w:r>
      <w:r w:rsidR="00370E76" w:rsidRPr="00F11EFB">
        <w:rPr>
          <w:rFonts w:ascii="Times New Roman" w:hAnsi="Times New Roman" w:cs="Times New Roman"/>
        </w:rPr>
        <w:t xml:space="preserve"> </w:t>
      </w:r>
      <w:r w:rsidR="00B8594F" w:rsidRPr="00F11EFB">
        <w:rPr>
          <w:rFonts w:ascii="Times New Roman" w:hAnsi="Times New Roman" w:cs="Times New Roman"/>
        </w:rPr>
        <w:t>the</w:t>
      </w:r>
      <w:r w:rsidR="00370E76" w:rsidRPr="00F11EFB">
        <w:rPr>
          <w:rFonts w:ascii="Times New Roman" w:hAnsi="Times New Roman" w:cs="Times New Roman"/>
        </w:rPr>
        <w:t xml:space="preserve"> </w:t>
      </w:r>
      <w:r w:rsidR="00B8594F" w:rsidRPr="00F11EFB">
        <w:rPr>
          <w:rFonts w:ascii="Times New Roman" w:hAnsi="Times New Roman" w:cs="Times New Roman"/>
        </w:rPr>
        <w:t>economic</w:t>
      </w:r>
      <w:r w:rsidR="00370E76" w:rsidRPr="00F11EFB">
        <w:rPr>
          <w:rFonts w:ascii="Times New Roman" w:hAnsi="Times New Roman" w:cs="Times New Roman"/>
        </w:rPr>
        <w:t xml:space="preserve"> </w:t>
      </w:r>
      <w:r w:rsidR="00B8594F" w:rsidRPr="00F11EFB">
        <w:rPr>
          <w:rFonts w:ascii="Times New Roman" w:hAnsi="Times New Roman" w:cs="Times New Roman"/>
        </w:rPr>
        <w:t>ladder,</w:t>
      </w:r>
      <w:r w:rsidR="00370E76" w:rsidRPr="00F11EFB">
        <w:rPr>
          <w:rFonts w:ascii="Times New Roman" w:hAnsi="Times New Roman" w:cs="Times New Roman"/>
        </w:rPr>
        <w:t xml:space="preserve"> </w:t>
      </w:r>
      <w:r w:rsidR="00B8594F" w:rsidRPr="00F11EFB">
        <w:rPr>
          <w:rFonts w:ascii="Times New Roman" w:hAnsi="Times New Roman" w:cs="Times New Roman"/>
        </w:rPr>
        <w:t>says</w:t>
      </w:r>
      <w:r w:rsidR="00370E76" w:rsidRPr="00F11EFB">
        <w:rPr>
          <w:rFonts w:ascii="Times New Roman" w:hAnsi="Times New Roman" w:cs="Times New Roman"/>
        </w:rPr>
        <w:t xml:space="preserve"> </w:t>
      </w:r>
      <w:r w:rsidR="00B8594F" w:rsidRPr="00F11EFB">
        <w:rPr>
          <w:rFonts w:ascii="Times New Roman" w:hAnsi="Times New Roman" w:cs="Times New Roman"/>
        </w:rPr>
        <w:t>Joseph</w:t>
      </w:r>
      <w:r w:rsidR="00370E76" w:rsidRPr="00F11EFB">
        <w:rPr>
          <w:rFonts w:ascii="Times New Roman" w:hAnsi="Times New Roman" w:cs="Times New Roman"/>
        </w:rPr>
        <w:t xml:space="preserve"> </w:t>
      </w:r>
      <w:r w:rsidR="00B8594F" w:rsidRPr="00F11EFB">
        <w:rPr>
          <w:rFonts w:ascii="Times New Roman" w:hAnsi="Times New Roman" w:cs="Times New Roman"/>
        </w:rPr>
        <w:t>Stiglitz,</w:t>
      </w:r>
      <w:r w:rsidR="00370E76" w:rsidRPr="00F11EFB">
        <w:rPr>
          <w:rFonts w:ascii="Times New Roman" w:hAnsi="Times New Roman" w:cs="Times New Roman"/>
        </w:rPr>
        <w:t xml:space="preserve"> </w:t>
      </w:r>
      <w:r w:rsidR="00B8594F" w:rsidRPr="00F11EFB">
        <w:rPr>
          <w:rFonts w:ascii="Times New Roman" w:hAnsi="Times New Roman" w:cs="Times New Roman"/>
        </w:rPr>
        <w:t>a</w:t>
      </w:r>
      <w:r w:rsidR="00370E76" w:rsidRPr="00F11EFB">
        <w:rPr>
          <w:rFonts w:ascii="Times New Roman" w:hAnsi="Times New Roman" w:cs="Times New Roman"/>
        </w:rPr>
        <w:t xml:space="preserve"> </w:t>
      </w:r>
      <w:r w:rsidR="00B8594F" w:rsidRPr="00F11EFB">
        <w:rPr>
          <w:rFonts w:ascii="Times New Roman" w:hAnsi="Times New Roman" w:cs="Times New Roman"/>
        </w:rPr>
        <w:t>Nobel</w:t>
      </w:r>
      <w:ins w:id="2277" w:author="Author">
        <w:r>
          <w:rPr>
            <w:rFonts w:ascii="Times New Roman" w:hAnsi="Times New Roman" w:cs="Times New Roman"/>
          </w:rPr>
          <w:t xml:space="preserve"> </w:t>
        </w:r>
      </w:ins>
      <w:del w:id="2278" w:author="Author">
        <w:r w:rsidR="00B8594F" w:rsidRPr="00F11EFB" w:rsidDel="00375F4B">
          <w:rPr>
            <w:rFonts w:ascii="Times New Roman" w:hAnsi="Times New Roman" w:cs="Times New Roman"/>
          </w:rPr>
          <w:delText>-</w:delText>
        </w:r>
      </w:del>
      <w:ins w:id="2279" w:author="Author">
        <w:r>
          <w:rPr>
            <w:rFonts w:ascii="Times New Roman" w:hAnsi="Times New Roman" w:cs="Times New Roman"/>
          </w:rPr>
          <w:t>P</w:t>
        </w:r>
      </w:ins>
      <w:del w:id="2280" w:author="Author">
        <w:r w:rsidR="00B8594F" w:rsidRPr="00F11EFB" w:rsidDel="00375F4B">
          <w:rPr>
            <w:rFonts w:ascii="Times New Roman" w:hAnsi="Times New Roman" w:cs="Times New Roman"/>
          </w:rPr>
          <w:delText>p</w:delText>
        </w:r>
      </w:del>
      <w:r w:rsidR="00B8594F" w:rsidRPr="00F11EFB">
        <w:rPr>
          <w:rFonts w:ascii="Times New Roman" w:hAnsi="Times New Roman" w:cs="Times New Roman"/>
        </w:rPr>
        <w:t>rize</w:t>
      </w:r>
      <w:ins w:id="2281" w:author="Author">
        <w:r>
          <w:rPr>
            <w:rFonts w:ascii="Times New Roman" w:hAnsi="Times New Roman" w:cs="Times New Roman"/>
          </w:rPr>
          <w:t>-</w:t>
        </w:r>
      </w:ins>
      <w:del w:id="2282" w:author="Author">
        <w:r w:rsidR="00370E76" w:rsidRPr="00F11EFB" w:rsidDel="00375F4B">
          <w:rPr>
            <w:rFonts w:ascii="Times New Roman" w:hAnsi="Times New Roman" w:cs="Times New Roman"/>
          </w:rPr>
          <w:delText xml:space="preserve"> </w:delText>
        </w:r>
      </w:del>
      <w:r w:rsidR="00B8594F" w:rsidRPr="00F11EFB">
        <w:rPr>
          <w:rFonts w:ascii="Times New Roman" w:hAnsi="Times New Roman" w:cs="Times New Roman"/>
        </w:rPr>
        <w:t>winning</w:t>
      </w:r>
      <w:r w:rsidR="00370E76" w:rsidRPr="00F11EFB">
        <w:rPr>
          <w:rFonts w:ascii="Times New Roman" w:hAnsi="Times New Roman" w:cs="Times New Roman"/>
        </w:rPr>
        <w:t xml:space="preserve"> </w:t>
      </w:r>
      <w:r w:rsidR="00B8594F" w:rsidRPr="00F11EFB">
        <w:rPr>
          <w:rFonts w:ascii="Times New Roman" w:hAnsi="Times New Roman" w:cs="Times New Roman"/>
        </w:rPr>
        <w:t>economist.</w:t>
      </w:r>
      <w:ins w:id="2283" w:author="Author">
        <w:r>
          <w:rPr>
            <w:rFonts w:ascii="Times New Roman" w:hAnsi="Times New Roman" w:cs="Times New Roman"/>
          </w:rPr>
          <w:t xml:space="preserve"> </w:t>
        </w:r>
      </w:ins>
    </w:p>
    <w:p w14:paraId="359E4E97" w14:textId="5D9DC809" w:rsidR="00B8594F" w:rsidRPr="00F11EFB" w:rsidDel="00375F4B" w:rsidRDefault="00B8594F" w:rsidP="00375F4B">
      <w:pPr>
        <w:ind w:right="4"/>
        <w:contextualSpacing/>
        <w:rPr>
          <w:del w:id="2284" w:author="Author"/>
          <w:rFonts w:ascii="Times New Roman" w:hAnsi="Times New Roman" w:cs="Times New Roman"/>
        </w:rPr>
      </w:pPr>
      <w:r w:rsidRPr="00F11EFB">
        <w:rPr>
          <w:rFonts w:ascii="Times New Roman" w:hAnsi="Times New Roman" w:cs="Times New Roman"/>
        </w:rPr>
        <w:t>The</w:t>
      </w:r>
      <w:r w:rsidR="00370E76" w:rsidRPr="00F11EFB">
        <w:rPr>
          <w:rFonts w:ascii="Times New Roman" w:hAnsi="Times New Roman" w:cs="Times New Roman"/>
        </w:rPr>
        <w:t xml:space="preserve"> </w:t>
      </w:r>
      <w:ins w:id="2285" w:author="Author">
        <w:r w:rsidR="00375F4B">
          <w:rPr>
            <w:rFonts w:ascii="Times New Roman" w:hAnsi="Times New Roman" w:cs="Times New Roman"/>
          </w:rPr>
          <w:t>United States</w:t>
        </w:r>
      </w:ins>
      <w:del w:id="2286" w:author="Author">
        <w:r w:rsidRPr="00F11EFB" w:rsidDel="00375F4B">
          <w:rPr>
            <w:rFonts w:ascii="Times New Roman" w:hAnsi="Times New Roman" w:cs="Times New Roman"/>
          </w:rPr>
          <w:delText>U.S.</w:delText>
        </w:r>
      </w:del>
      <w:r w:rsidR="00370E76" w:rsidRPr="00F11EFB">
        <w:rPr>
          <w:rFonts w:ascii="Times New Roman" w:hAnsi="Times New Roman" w:cs="Times New Roman"/>
        </w:rPr>
        <w:t xml:space="preserve"> </w:t>
      </w:r>
      <w:r w:rsidRPr="00F11EFB">
        <w:rPr>
          <w:rFonts w:ascii="Times New Roman" w:hAnsi="Times New Roman" w:cs="Times New Roman"/>
        </w:rPr>
        <w:t>has</w:t>
      </w:r>
      <w:r w:rsidR="00370E76" w:rsidRPr="00F11EFB">
        <w:rPr>
          <w:rFonts w:ascii="Times New Roman" w:hAnsi="Times New Roman" w:cs="Times New Roman"/>
        </w:rPr>
        <w:t xml:space="preserve"> </w:t>
      </w:r>
      <w:r w:rsidRPr="00F11EFB">
        <w:rPr>
          <w:rFonts w:ascii="Times New Roman" w:hAnsi="Times New Roman" w:cs="Times New Roman"/>
        </w:rPr>
        <w:t>one</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highest</w:t>
      </w:r>
      <w:r w:rsidR="00370E76" w:rsidRPr="00F11EFB">
        <w:rPr>
          <w:rFonts w:ascii="Times New Roman" w:hAnsi="Times New Roman" w:cs="Times New Roman"/>
        </w:rPr>
        <w:t xml:space="preserve"> </w:t>
      </w:r>
      <w:r w:rsidRPr="00F11EFB">
        <w:rPr>
          <w:rFonts w:ascii="Times New Roman" w:hAnsi="Times New Roman" w:cs="Times New Roman"/>
        </w:rPr>
        <w:t>levels</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income</w:t>
      </w:r>
      <w:r w:rsidR="00370E76" w:rsidRPr="00F11EFB">
        <w:rPr>
          <w:rFonts w:ascii="Times New Roman" w:hAnsi="Times New Roman" w:cs="Times New Roman"/>
        </w:rPr>
        <w:t xml:space="preserve"> </w:t>
      </w:r>
      <w:r w:rsidRPr="00F11EFB">
        <w:rPr>
          <w:rFonts w:ascii="Times New Roman" w:hAnsi="Times New Roman" w:cs="Times New Roman"/>
        </w:rPr>
        <w:t>inequality</w:t>
      </w:r>
      <w:r w:rsidR="00370E76" w:rsidRPr="00F11EFB">
        <w:rPr>
          <w:rFonts w:ascii="Times New Roman" w:hAnsi="Times New Roman" w:cs="Times New Roman"/>
        </w:rPr>
        <w:t xml:space="preserve"> </w:t>
      </w:r>
      <w:r w:rsidRPr="00F11EFB">
        <w:rPr>
          <w:rFonts w:ascii="Times New Roman" w:hAnsi="Times New Roman" w:cs="Times New Roman"/>
        </w:rPr>
        <w:t>among</w:t>
      </w:r>
      <w:r w:rsidR="00370E76" w:rsidRPr="00F11EFB">
        <w:rPr>
          <w:rFonts w:ascii="Times New Roman" w:hAnsi="Times New Roman" w:cs="Times New Roman"/>
        </w:rPr>
        <w:t xml:space="preserve"> </w:t>
      </w:r>
      <w:r w:rsidRPr="00F11EFB">
        <w:rPr>
          <w:rFonts w:ascii="Times New Roman" w:hAnsi="Times New Roman" w:cs="Times New Roman"/>
        </w:rPr>
        <w:t>its</w:t>
      </w:r>
      <w:r w:rsidR="00370E76" w:rsidRPr="00F11EFB">
        <w:rPr>
          <w:rFonts w:ascii="Times New Roman" w:hAnsi="Times New Roman" w:cs="Times New Roman"/>
        </w:rPr>
        <w:t xml:space="preserve"> </w:t>
      </w:r>
      <w:r w:rsidRPr="00F11EFB">
        <w:rPr>
          <w:rFonts w:ascii="Times New Roman" w:hAnsi="Times New Roman" w:cs="Times New Roman"/>
        </w:rPr>
        <w:t>peers</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is</w:t>
      </w:r>
      <w:r w:rsidR="00370E76" w:rsidRPr="00F11EFB">
        <w:rPr>
          <w:rFonts w:ascii="Times New Roman" w:hAnsi="Times New Roman" w:cs="Times New Roman"/>
        </w:rPr>
        <w:t xml:space="preserve"> </w:t>
      </w:r>
      <w:r w:rsidRPr="00F11EFB">
        <w:rPr>
          <w:rFonts w:ascii="Times New Roman" w:hAnsi="Times New Roman" w:cs="Times New Roman"/>
        </w:rPr>
        <w:t>among</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worst</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offering</w:t>
      </w:r>
      <w:r w:rsidR="00370E76" w:rsidRPr="00F11EFB">
        <w:rPr>
          <w:rFonts w:ascii="Times New Roman" w:hAnsi="Times New Roman" w:cs="Times New Roman"/>
        </w:rPr>
        <w:t xml:space="preserve"> </w:t>
      </w:r>
      <w:r w:rsidRPr="00F11EFB">
        <w:rPr>
          <w:rFonts w:ascii="Times New Roman" w:hAnsi="Times New Roman" w:cs="Times New Roman"/>
        </w:rPr>
        <w:t>equal</w:t>
      </w:r>
      <w:r w:rsidR="00370E76" w:rsidRPr="00F11EFB">
        <w:rPr>
          <w:rFonts w:ascii="Times New Roman" w:hAnsi="Times New Roman" w:cs="Times New Roman"/>
        </w:rPr>
        <w:t xml:space="preserve"> </w:t>
      </w:r>
      <w:r w:rsidRPr="00F11EFB">
        <w:rPr>
          <w:rFonts w:ascii="Times New Roman" w:hAnsi="Times New Roman" w:cs="Times New Roman"/>
        </w:rPr>
        <w:t>opportunities</w:t>
      </w:r>
      <w:r w:rsidR="00370E76" w:rsidRPr="00F11EFB">
        <w:rPr>
          <w:rFonts w:ascii="Times New Roman" w:hAnsi="Times New Roman" w:cs="Times New Roman"/>
        </w:rPr>
        <w:t xml:space="preserve"> </w:t>
      </w:r>
      <w:r w:rsidRPr="00F11EFB">
        <w:rPr>
          <w:rFonts w:ascii="Times New Roman" w:hAnsi="Times New Roman" w:cs="Times New Roman"/>
        </w:rPr>
        <w:t>for</w:t>
      </w:r>
      <w:r w:rsidR="00370E76" w:rsidRPr="00F11EFB">
        <w:rPr>
          <w:rFonts w:ascii="Times New Roman" w:hAnsi="Times New Roman" w:cs="Times New Roman"/>
        </w:rPr>
        <w:t xml:space="preserve"> </w:t>
      </w:r>
      <w:r w:rsidRPr="00F11EFB">
        <w:rPr>
          <w:rFonts w:ascii="Times New Roman" w:hAnsi="Times New Roman" w:cs="Times New Roman"/>
        </w:rPr>
        <w:t>advancement,</w:t>
      </w:r>
      <w:r w:rsidR="00370E76" w:rsidRPr="00F11EFB">
        <w:rPr>
          <w:rFonts w:ascii="Times New Roman" w:hAnsi="Times New Roman" w:cs="Times New Roman"/>
        </w:rPr>
        <w:t xml:space="preserve"> </w:t>
      </w:r>
      <w:r w:rsidRPr="00F11EFB">
        <w:rPr>
          <w:rFonts w:ascii="Times New Roman" w:hAnsi="Times New Roman" w:cs="Times New Roman"/>
        </w:rPr>
        <w:t>said</w:t>
      </w:r>
      <w:r w:rsidR="00370E76" w:rsidRPr="00F11EFB">
        <w:rPr>
          <w:rFonts w:ascii="Times New Roman" w:hAnsi="Times New Roman" w:cs="Times New Roman"/>
        </w:rPr>
        <w:t xml:space="preserve"> </w:t>
      </w:r>
      <w:r w:rsidRPr="00F11EFB">
        <w:rPr>
          <w:rFonts w:ascii="Times New Roman" w:hAnsi="Times New Roman" w:cs="Times New Roman"/>
        </w:rPr>
        <w:t>Stiglitz</w:t>
      </w:r>
      <w:ins w:id="2287" w:author="Author">
        <w:r w:rsidR="00375F4B">
          <w:rPr>
            <w:rFonts w:ascii="Times New Roman" w:hAnsi="Times New Roman" w:cs="Times New Roman"/>
          </w:rPr>
          <w:t xml:space="preserve"> during a speech</w:t>
        </w:r>
      </w:ins>
      <w:del w:id="2288" w:author="Author">
        <w:r w:rsidRPr="00F11EFB" w:rsidDel="00375F4B">
          <w:rPr>
            <w:rFonts w:ascii="Times New Roman" w:hAnsi="Times New Roman" w:cs="Times New Roman"/>
          </w:rPr>
          <w:delText>,</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who</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spoke</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Tuesday</w:delText>
        </w:r>
      </w:del>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New</w:t>
      </w:r>
      <w:r w:rsidR="00370E76" w:rsidRPr="00F11EFB">
        <w:rPr>
          <w:rFonts w:ascii="Times New Roman" w:hAnsi="Times New Roman" w:cs="Times New Roman"/>
        </w:rPr>
        <w:t xml:space="preserve"> </w:t>
      </w:r>
      <w:r w:rsidRPr="00F11EFB">
        <w:rPr>
          <w:rFonts w:ascii="Times New Roman" w:hAnsi="Times New Roman" w:cs="Times New Roman"/>
        </w:rPr>
        <w:t>York</w:t>
      </w:r>
      <w:r w:rsidR="00370E76" w:rsidRPr="00F11EFB">
        <w:rPr>
          <w:rFonts w:ascii="Times New Roman" w:hAnsi="Times New Roman" w:cs="Times New Roman"/>
        </w:rPr>
        <w:t xml:space="preserve"> </w:t>
      </w:r>
      <w:r w:rsidRPr="00F11EFB">
        <w:rPr>
          <w:rFonts w:ascii="Times New Roman" w:hAnsi="Times New Roman" w:cs="Times New Roman"/>
        </w:rPr>
        <w:t>City.</w:t>
      </w:r>
      <w:r w:rsidR="00370E76" w:rsidRPr="00F11EFB">
        <w:rPr>
          <w:rFonts w:ascii="Times New Roman" w:hAnsi="Times New Roman" w:cs="Times New Roman"/>
        </w:rPr>
        <w:t xml:space="preserve"> </w:t>
      </w:r>
      <w:r w:rsidRPr="00F11EFB">
        <w:rPr>
          <w:rFonts w:ascii="Times New Roman" w:hAnsi="Times New Roman" w:cs="Times New Roman"/>
        </w:rPr>
        <w:t>Whether</w:t>
      </w:r>
      <w:r w:rsidR="00370E76" w:rsidRPr="00F11EFB">
        <w:rPr>
          <w:rFonts w:ascii="Times New Roman" w:hAnsi="Times New Roman" w:cs="Times New Roman"/>
        </w:rPr>
        <w:t xml:space="preserve"> </w:t>
      </w:r>
      <w:r w:rsidRPr="00F11EFB">
        <w:rPr>
          <w:rFonts w:ascii="Times New Roman" w:hAnsi="Times New Roman" w:cs="Times New Roman"/>
        </w:rPr>
        <w:t>an</w:t>
      </w:r>
      <w:r w:rsidR="00370E76" w:rsidRPr="00F11EFB">
        <w:rPr>
          <w:rFonts w:ascii="Times New Roman" w:hAnsi="Times New Roman" w:cs="Times New Roman"/>
        </w:rPr>
        <w:t xml:space="preserve"> </w:t>
      </w:r>
      <w:r w:rsidRPr="00F11EFB">
        <w:rPr>
          <w:rFonts w:ascii="Times New Roman" w:hAnsi="Times New Roman" w:cs="Times New Roman"/>
        </w:rPr>
        <w:t>American</w:t>
      </w:r>
      <w:r w:rsidR="00370E76" w:rsidRPr="00F11EFB">
        <w:rPr>
          <w:rFonts w:ascii="Times New Roman" w:hAnsi="Times New Roman" w:cs="Times New Roman"/>
        </w:rPr>
        <w:t xml:space="preserve"> </w:t>
      </w:r>
      <w:r w:rsidRPr="00F11EFB">
        <w:rPr>
          <w:rFonts w:ascii="Times New Roman" w:hAnsi="Times New Roman" w:cs="Times New Roman"/>
        </w:rPr>
        <w:t>gets</w:t>
      </w:r>
      <w:r w:rsidR="00370E76" w:rsidRPr="00F11EFB">
        <w:rPr>
          <w:rFonts w:ascii="Times New Roman" w:hAnsi="Times New Roman" w:cs="Times New Roman"/>
        </w:rPr>
        <w:t xml:space="preserve"> </w:t>
      </w:r>
      <w:r w:rsidRPr="00F11EFB">
        <w:rPr>
          <w:rFonts w:ascii="Times New Roman" w:hAnsi="Times New Roman" w:cs="Times New Roman"/>
        </w:rPr>
        <w:t>ahead</w:t>
      </w:r>
      <w:r w:rsidR="00370E76" w:rsidRPr="00F11EFB">
        <w:rPr>
          <w:rFonts w:ascii="Times New Roman" w:hAnsi="Times New Roman" w:cs="Times New Roman"/>
        </w:rPr>
        <w:t xml:space="preserve"> </w:t>
      </w:r>
      <w:r w:rsidRPr="00F11EFB">
        <w:rPr>
          <w:rFonts w:ascii="Times New Roman" w:hAnsi="Times New Roman" w:cs="Times New Roman"/>
        </w:rPr>
        <w:t>is</w:t>
      </w:r>
      <w:r w:rsidR="00370E76" w:rsidRPr="00F11EFB">
        <w:rPr>
          <w:rFonts w:ascii="Times New Roman" w:hAnsi="Times New Roman" w:cs="Times New Roman"/>
        </w:rPr>
        <w:t xml:space="preserve"> </w:t>
      </w:r>
      <w:r w:rsidRPr="00F11EFB">
        <w:rPr>
          <w:rFonts w:ascii="Times New Roman" w:hAnsi="Times New Roman" w:cs="Times New Roman"/>
        </w:rPr>
        <w:t>also</w:t>
      </w:r>
      <w:r w:rsidR="00370E76" w:rsidRPr="00F11EFB">
        <w:rPr>
          <w:rFonts w:ascii="Times New Roman" w:hAnsi="Times New Roman" w:cs="Times New Roman"/>
        </w:rPr>
        <w:t xml:space="preserve"> </w:t>
      </w:r>
      <w:r w:rsidRPr="00F11EFB">
        <w:rPr>
          <w:rFonts w:ascii="Times New Roman" w:hAnsi="Times New Roman" w:cs="Times New Roman"/>
        </w:rPr>
        <w:t>more</w:t>
      </w:r>
      <w:r w:rsidR="00370E76" w:rsidRPr="00F11EFB">
        <w:rPr>
          <w:rFonts w:ascii="Times New Roman" w:hAnsi="Times New Roman" w:cs="Times New Roman"/>
        </w:rPr>
        <w:t xml:space="preserve"> </w:t>
      </w:r>
      <w:r w:rsidRPr="00F11EFB">
        <w:rPr>
          <w:rFonts w:ascii="Times New Roman" w:hAnsi="Times New Roman" w:cs="Times New Roman"/>
        </w:rPr>
        <w:t>dependent</w:t>
      </w:r>
      <w:r w:rsidR="00370E76" w:rsidRPr="00F11EFB">
        <w:rPr>
          <w:rFonts w:ascii="Times New Roman" w:hAnsi="Times New Roman" w:cs="Times New Roman"/>
        </w:rPr>
        <w:t xml:space="preserve"> </w:t>
      </w:r>
      <w:r w:rsidRPr="00F11EFB">
        <w:rPr>
          <w:rFonts w:ascii="Times New Roman" w:hAnsi="Times New Roman" w:cs="Times New Roman"/>
        </w:rPr>
        <w:t>on</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income</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education</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ins w:id="2289" w:author="Author">
        <w:r w:rsidR="00375F4B">
          <w:rPr>
            <w:rFonts w:ascii="Times New Roman" w:hAnsi="Times New Roman" w:cs="Times New Roman"/>
          </w:rPr>
          <w:t>his or</w:t>
        </w:r>
      </w:ins>
      <w:del w:id="2290" w:author="Author">
        <w:r w:rsidRPr="00F11EFB" w:rsidDel="00375F4B">
          <w:rPr>
            <w:rFonts w:ascii="Times New Roman" w:hAnsi="Times New Roman" w:cs="Times New Roman"/>
          </w:rPr>
          <w:delText>their</w:delText>
        </w:r>
      </w:del>
      <w:r w:rsidR="00370E76" w:rsidRPr="00F11EFB">
        <w:rPr>
          <w:rFonts w:ascii="Times New Roman" w:hAnsi="Times New Roman" w:cs="Times New Roman"/>
        </w:rPr>
        <w:t xml:space="preserve"> </w:t>
      </w:r>
      <w:r w:rsidRPr="00F11EFB">
        <w:rPr>
          <w:rFonts w:ascii="Times New Roman" w:hAnsi="Times New Roman" w:cs="Times New Roman"/>
        </w:rPr>
        <w:t>parents,</w:t>
      </w:r>
      <w:r w:rsidR="00370E76" w:rsidRPr="00F11EFB">
        <w:rPr>
          <w:rFonts w:ascii="Times New Roman" w:hAnsi="Times New Roman" w:cs="Times New Roman"/>
        </w:rPr>
        <w:t xml:space="preserve"> </w:t>
      </w:r>
      <w:r w:rsidRPr="00F11EFB">
        <w:rPr>
          <w:rFonts w:ascii="Times New Roman" w:hAnsi="Times New Roman" w:cs="Times New Roman"/>
        </w:rPr>
        <w:t>he</w:t>
      </w:r>
      <w:r w:rsidR="00370E76" w:rsidRPr="00F11EFB">
        <w:rPr>
          <w:rFonts w:ascii="Times New Roman" w:hAnsi="Times New Roman" w:cs="Times New Roman"/>
        </w:rPr>
        <w:t xml:space="preserve"> </w:t>
      </w:r>
      <w:r w:rsidRPr="00F11EFB">
        <w:rPr>
          <w:rFonts w:ascii="Times New Roman" w:hAnsi="Times New Roman" w:cs="Times New Roman"/>
        </w:rPr>
        <w:t>said.</w:t>
      </w:r>
      <w:ins w:id="2291" w:author="Author">
        <w:r w:rsidR="00375F4B">
          <w:rPr>
            <w:rFonts w:ascii="Times New Roman" w:hAnsi="Times New Roman" w:cs="Times New Roman"/>
          </w:rPr>
          <w:t xml:space="preserve"> </w:t>
        </w:r>
      </w:ins>
    </w:p>
    <w:p w14:paraId="1539BCB1" w14:textId="1F125A6A" w:rsidR="00B8594F" w:rsidRPr="00F11EFB" w:rsidRDefault="00375F4B" w:rsidP="00375F4B">
      <w:pPr>
        <w:ind w:right="4"/>
        <w:contextualSpacing/>
        <w:rPr>
          <w:rFonts w:ascii="Times New Roman" w:hAnsi="Times New Roman" w:cs="Times New Roman"/>
        </w:rPr>
      </w:pPr>
      <w:ins w:id="2292" w:author="Author">
        <w:r>
          <w:rPr>
            <w:rFonts w:ascii="Times New Roman" w:hAnsi="Times New Roman" w:cs="Times New Roman"/>
          </w:rPr>
          <w:t>“</w:t>
        </w:r>
      </w:ins>
      <w:del w:id="2293" w:author="Author">
        <w:r w:rsidR="00B8594F" w:rsidRPr="00F11EFB" w:rsidDel="00375F4B">
          <w:rPr>
            <w:rFonts w:ascii="Times New Roman" w:hAnsi="Times New Roman" w:cs="Times New Roman"/>
          </w:rPr>
          <w:delText>"</w:delText>
        </w:r>
      </w:del>
      <w:r w:rsidR="00B8594F" w:rsidRPr="00F11EFB">
        <w:rPr>
          <w:rFonts w:ascii="Times New Roman" w:hAnsi="Times New Roman" w:cs="Times New Roman"/>
        </w:rPr>
        <w:t>The</w:t>
      </w:r>
      <w:r w:rsidR="00370E76" w:rsidRPr="00F11EFB">
        <w:rPr>
          <w:rFonts w:ascii="Times New Roman" w:hAnsi="Times New Roman" w:cs="Times New Roman"/>
        </w:rPr>
        <w:t xml:space="preserve"> </w:t>
      </w:r>
      <w:r w:rsidR="00B8594F" w:rsidRPr="00F11EFB">
        <w:rPr>
          <w:rFonts w:ascii="Times New Roman" w:hAnsi="Times New Roman" w:cs="Times New Roman"/>
        </w:rPr>
        <w:t>American</w:t>
      </w:r>
      <w:r w:rsidR="00370E76" w:rsidRPr="00F11EFB">
        <w:rPr>
          <w:rFonts w:ascii="Times New Roman" w:hAnsi="Times New Roman" w:cs="Times New Roman"/>
        </w:rPr>
        <w:t xml:space="preserve"> </w:t>
      </w:r>
      <w:ins w:id="2294" w:author="Author">
        <w:r w:rsidR="008C5655" w:rsidRPr="00F11EFB">
          <w:rPr>
            <w:rFonts w:ascii="Times New Roman" w:hAnsi="Times New Roman" w:cs="Times New Roman"/>
          </w:rPr>
          <w:t>d</w:t>
        </w:r>
      </w:ins>
      <w:del w:id="2295" w:author="Author">
        <w:r w:rsidR="00B8594F" w:rsidRPr="00F11EFB" w:rsidDel="008C5655">
          <w:rPr>
            <w:rFonts w:ascii="Times New Roman" w:hAnsi="Times New Roman" w:cs="Times New Roman"/>
          </w:rPr>
          <w:delText>D</w:delText>
        </w:r>
      </w:del>
      <w:r w:rsidR="00B8594F" w:rsidRPr="00F11EFB">
        <w:rPr>
          <w:rFonts w:ascii="Times New Roman" w:hAnsi="Times New Roman" w:cs="Times New Roman"/>
        </w:rPr>
        <w:t>ream</w:t>
      </w:r>
      <w:r w:rsidR="00370E76" w:rsidRPr="00F11EFB">
        <w:rPr>
          <w:rFonts w:ascii="Times New Roman" w:hAnsi="Times New Roman" w:cs="Times New Roman"/>
        </w:rPr>
        <w:t xml:space="preserve"> </w:t>
      </w:r>
      <w:r w:rsidR="00B8594F" w:rsidRPr="00F11EFB">
        <w:rPr>
          <w:rFonts w:ascii="Times New Roman" w:hAnsi="Times New Roman" w:cs="Times New Roman"/>
        </w:rPr>
        <w:t>is</w:t>
      </w:r>
      <w:r w:rsidR="00370E76" w:rsidRPr="00F11EFB">
        <w:rPr>
          <w:rFonts w:ascii="Times New Roman" w:hAnsi="Times New Roman" w:cs="Times New Roman"/>
        </w:rPr>
        <w:t xml:space="preserve"> </w:t>
      </w:r>
      <w:r w:rsidR="00B8594F" w:rsidRPr="00F11EFB">
        <w:rPr>
          <w:rFonts w:ascii="Times New Roman" w:hAnsi="Times New Roman" w:cs="Times New Roman"/>
        </w:rPr>
        <w:t>a</w:t>
      </w:r>
      <w:r w:rsidR="00370E76" w:rsidRPr="00F11EFB">
        <w:rPr>
          <w:rFonts w:ascii="Times New Roman" w:hAnsi="Times New Roman" w:cs="Times New Roman"/>
        </w:rPr>
        <w:t xml:space="preserve"> </w:t>
      </w:r>
      <w:r w:rsidR="00B8594F" w:rsidRPr="00F11EFB">
        <w:rPr>
          <w:rFonts w:ascii="Times New Roman" w:hAnsi="Times New Roman" w:cs="Times New Roman"/>
        </w:rPr>
        <w:t>myth</w:t>
      </w:r>
      <w:ins w:id="2296" w:author="Author">
        <w:r>
          <w:rPr>
            <w:rFonts w:ascii="Times New Roman" w:hAnsi="Times New Roman" w:cs="Times New Roman"/>
          </w:rPr>
          <w:t>.”</w:t>
        </w:r>
      </w:ins>
      <w:del w:id="2297" w:author="Author">
        <w:r w:rsidR="00B8594F" w:rsidRPr="00F11EFB" w:rsidDel="00375F4B">
          <w:rPr>
            <w:rFonts w:ascii="Times New Roman" w:hAnsi="Times New Roman" w:cs="Times New Roman"/>
          </w:rPr>
          <w:delText>,"</w:delText>
        </w:r>
        <w:r w:rsidR="00370E76" w:rsidRPr="00F11EFB" w:rsidDel="00375F4B">
          <w:rPr>
            <w:rFonts w:ascii="Times New Roman" w:hAnsi="Times New Roman" w:cs="Times New Roman"/>
          </w:rPr>
          <w:delText xml:space="preserve"> </w:delText>
        </w:r>
        <w:r w:rsidR="00B8594F" w:rsidRPr="00F11EFB" w:rsidDel="00375F4B">
          <w:rPr>
            <w:rFonts w:ascii="Times New Roman" w:hAnsi="Times New Roman" w:cs="Times New Roman"/>
          </w:rPr>
          <w:delText>said</w:delText>
        </w:r>
        <w:r w:rsidR="00370E76" w:rsidRPr="00F11EFB" w:rsidDel="00375F4B">
          <w:rPr>
            <w:rFonts w:ascii="Times New Roman" w:hAnsi="Times New Roman" w:cs="Times New Roman"/>
          </w:rPr>
          <w:delText xml:space="preserve"> </w:delText>
        </w:r>
        <w:r w:rsidR="00B8594F" w:rsidRPr="00F11EFB" w:rsidDel="00375F4B">
          <w:rPr>
            <w:rFonts w:ascii="Times New Roman" w:hAnsi="Times New Roman" w:cs="Times New Roman"/>
          </w:rPr>
          <w:delText>Stiglitz.</w:delText>
        </w:r>
      </w:del>
    </w:p>
    <w:p w14:paraId="5AAA61D3" w14:textId="2F086CFE" w:rsidR="00B8594F" w:rsidRPr="00F11EFB" w:rsidDel="00676791" w:rsidRDefault="00B8594F">
      <w:pPr>
        <w:ind w:right="4" w:firstLine="0"/>
        <w:contextualSpacing/>
        <w:rPr>
          <w:del w:id="2298" w:author="Author"/>
          <w:rFonts w:ascii="Times New Roman" w:hAnsi="Times New Roman" w:cs="Times New Roman"/>
        </w:rPr>
        <w:pPrChange w:id="2299" w:author="Editor" w:date="2020-11-10T16:56:00Z">
          <w:pPr>
            <w:ind w:right="4"/>
            <w:contextualSpacing/>
          </w:pPr>
        </w:pPrChange>
      </w:pP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left-leaning</w:t>
      </w:r>
      <w:r w:rsidR="00370E76" w:rsidRPr="00F11EFB">
        <w:rPr>
          <w:rFonts w:ascii="Times New Roman" w:hAnsi="Times New Roman" w:cs="Times New Roman"/>
        </w:rPr>
        <w:t xml:space="preserve"> </w:t>
      </w:r>
      <w:r w:rsidRPr="00F11EFB">
        <w:rPr>
          <w:rFonts w:ascii="Times New Roman" w:hAnsi="Times New Roman" w:cs="Times New Roman"/>
        </w:rPr>
        <w:t>authority</w:t>
      </w:r>
      <w:r w:rsidR="00370E76" w:rsidRPr="00F11EFB">
        <w:rPr>
          <w:rFonts w:ascii="Times New Roman" w:hAnsi="Times New Roman" w:cs="Times New Roman"/>
        </w:rPr>
        <w:t xml:space="preserve"> </w:t>
      </w:r>
      <w:r w:rsidRPr="00F11EFB">
        <w:rPr>
          <w:rFonts w:ascii="Times New Roman" w:hAnsi="Times New Roman" w:cs="Times New Roman"/>
        </w:rPr>
        <w:t>on</w:t>
      </w:r>
      <w:r w:rsidR="00370E76" w:rsidRPr="00F11EFB">
        <w:rPr>
          <w:rFonts w:ascii="Times New Roman" w:hAnsi="Times New Roman" w:cs="Times New Roman"/>
        </w:rPr>
        <w:t xml:space="preserve"> </w:t>
      </w:r>
      <w:r w:rsidRPr="00F11EFB">
        <w:rPr>
          <w:rFonts w:ascii="Times New Roman" w:hAnsi="Times New Roman" w:cs="Times New Roman"/>
        </w:rPr>
        <w:t>income</w:t>
      </w:r>
      <w:r w:rsidR="00370E76" w:rsidRPr="00F11EFB">
        <w:rPr>
          <w:rFonts w:ascii="Times New Roman" w:hAnsi="Times New Roman" w:cs="Times New Roman"/>
        </w:rPr>
        <w:t xml:space="preserve"> </w:t>
      </w:r>
      <w:r w:rsidRPr="00F11EFB">
        <w:rPr>
          <w:rFonts w:ascii="Times New Roman" w:hAnsi="Times New Roman" w:cs="Times New Roman"/>
        </w:rPr>
        <w:t>inequality</w:t>
      </w:r>
      <w:r w:rsidR="00370E76" w:rsidRPr="00F11EFB">
        <w:rPr>
          <w:rFonts w:ascii="Times New Roman" w:hAnsi="Times New Roman" w:cs="Times New Roman"/>
        </w:rPr>
        <w:t xml:space="preserve"> </w:t>
      </w:r>
      <w:r w:rsidRPr="00F11EFB">
        <w:rPr>
          <w:rFonts w:ascii="Times New Roman" w:hAnsi="Times New Roman" w:cs="Times New Roman"/>
        </w:rPr>
        <w:t>who</w:t>
      </w:r>
      <w:r w:rsidR="00370E76" w:rsidRPr="00F11EFB">
        <w:rPr>
          <w:rFonts w:ascii="Times New Roman" w:hAnsi="Times New Roman" w:cs="Times New Roman"/>
        </w:rPr>
        <w:t xml:space="preserve"> </w:t>
      </w:r>
      <w:r w:rsidRPr="00F11EFB">
        <w:rPr>
          <w:rFonts w:ascii="Times New Roman" w:hAnsi="Times New Roman" w:cs="Times New Roman"/>
        </w:rPr>
        <w:t>teaches</w:t>
      </w:r>
      <w:r w:rsidR="00370E76" w:rsidRPr="00F11EFB">
        <w:rPr>
          <w:rFonts w:ascii="Times New Roman" w:hAnsi="Times New Roman" w:cs="Times New Roman"/>
        </w:rPr>
        <w:t xml:space="preserve"> </w:t>
      </w:r>
      <w:r w:rsidRPr="00F11EFB">
        <w:rPr>
          <w:rFonts w:ascii="Times New Roman" w:hAnsi="Times New Roman" w:cs="Times New Roman"/>
        </w:rPr>
        <w:t>at</w:t>
      </w:r>
      <w:r w:rsidR="00370E76" w:rsidRPr="00F11EFB">
        <w:rPr>
          <w:rFonts w:ascii="Times New Roman" w:hAnsi="Times New Roman" w:cs="Times New Roman"/>
        </w:rPr>
        <w:t xml:space="preserve"> </w:t>
      </w:r>
      <w:r w:rsidRPr="00F11EFB">
        <w:rPr>
          <w:rFonts w:ascii="Times New Roman" w:hAnsi="Times New Roman" w:cs="Times New Roman"/>
        </w:rPr>
        <w:t>Columbia</w:t>
      </w:r>
      <w:r w:rsidR="00370E76" w:rsidRPr="00F11EFB">
        <w:rPr>
          <w:rFonts w:ascii="Times New Roman" w:hAnsi="Times New Roman" w:cs="Times New Roman"/>
        </w:rPr>
        <w:t xml:space="preserve"> </w:t>
      </w:r>
      <w:r w:rsidRPr="00F11EFB">
        <w:rPr>
          <w:rFonts w:ascii="Times New Roman" w:hAnsi="Times New Roman" w:cs="Times New Roman"/>
        </w:rPr>
        <w:t>University,</w:t>
      </w:r>
      <w:ins w:id="2300" w:author="Author">
        <w:r w:rsidR="00375F4B">
          <w:rPr>
            <w:rFonts w:ascii="Times New Roman" w:hAnsi="Times New Roman" w:cs="Times New Roman"/>
          </w:rPr>
          <w:t xml:space="preserve"> </w:t>
        </w:r>
      </w:ins>
      <w:r w:rsidRPr="00F11EFB">
        <w:rPr>
          <w:rFonts w:ascii="Times New Roman" w:hAnsi="Times New Roman" w:cs="Times New Roman"/>
        </w:rPr>
        <w:t>Stiglitz</w:t>
      </w:r>
      <w:r w:rsidR="00370E76" w:rsidRPr="00F11EFB">
        <w:rPr>
          <w:rFonts w:ascii="Times New Roman" w:hAnsi="Times New Roman" w:cs="Times New Roman"/>
        </w:rPr>
        <w:t xml:space="preserve"> </w:t>
      </w:r>
      <w:ins w:id="2301" w:author="Author">
        <w:r w:rsidR="00375F4B">
          <w:rPr>
            <w:rFonts w:ascii="Times New Roman" w:hAnsi="Times New Roman" w:cs="Times New Roman"/>
          </w:rPr>
          <w:t>was</w:t>
        </w:r>
      </w:ins>
      <w:del w:id="2302" w:author="Author">
        <w:r w:rsidRPr="00F11EFB" w:rsidDel="00375F4B">
          <w:rPr>
            <w:rFonts w:ascii="Times New Roman" w:hAnsi="Times New Roman" w:cs="Times New Roman"/>
          </w:rPr>
          <w:delText>is</w:delText>
        </w:r>
      </w:del>
      <w:r w:rsidR="00370E76" w:rsidRPr="00F11EFB">
        <w:rPr>
          <w:rFonts w:ascii="Times New Roman" w:hAnsi="Times New Roman" w:cs="Times New Roman"/>
        </w:rPr>
        <w:t xml:space="preserve"> </w:t>
      </w:r>
      <w:r w:rsidRPr="00F11EFB">
        <w:rPr>
          <w:rFonts w:ascii="Times New Roman" w:hAnsi="Times New Roman" w:cs="Times New Roman"/>
        </w:rPr>
        <w:t>on</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publicity</w:t>
      </w:r>
      <w:r w:rsidR="00370E76" w:rsidRPr="00F11EFB">
        <w:rPr>
          <w:rFonts w:ascii="Times New Roman" w:hAnsi="Times New Roman" w:cs="Times New Roman"/>
        </w:rPr>
        <w:t xml:space="preserve"> </w:t>
      </w:r>
      <w:r w:rsidRPr="00F11EFB">
        <w:rPr>
          <w:rFonts w:ascii="Times New Roman" w:hAnsi="Times New Roman" w:cs="Times New Roman"/>
        </w:rPr>
        <w:t>tour</w:t>
      </w:r>
      <w:r w:rsidR="00370E76" w:rsidRPr="00F11EFB">
        <w:rPr>
          <w:rFonts w:ascii="Times New Roman" w:hAnsi="Times New Roman" w:cs="Times New Roman"/>
        </w:rPr>
        <w:t xml:space="preserve"> </w:t>
      </w:r>
      <w:r w:rsidRPr="00F11EFB">
        <w:rPr>
          <w:rFonts w:ascii="Times New Roman" w:hAnsi="Times New Roman" w:cs="Times New Roman"/>
        </w:rPr>
        <w:t>for</w:t>
      </w:r>
      <w:r w:rsidR="00370E76" w:rsidRPr="00F11EFB">
        <w:rPr>
          <w:rFonts w:ascii="Times New Roman" w:hAnsi="Times New Roman" w:cs="Times New Roman"/>
        </w:rPr>
        <w:t xml:space="preserve"> </w:t>
      </w:r>
      <w:r w:rsidRPr="00F11EFB">
        <w:rPr>
          <w:rFonts w:ascii="Times New Roman" w:hAnsi="Times New Roman" w:cs="Times New Roman"/>
        </w:rPr>
        <w:t>his</w:t>
      </w:r>
      <w:r w:rsidR="00370E76" w:rsidRPr="00F11EFB">
        <w:rPr>
          <w:rFonts w:ascii="Times New Roman" w:hAnsi="Times New Roman" w:cs="Times New Roman"/>
        </w:rPr>
        <w:t xml:space="preserve"> </w:t>
      </w:r>
      <w:del w:id="2303" w:author="Author">
        <w:r w:rsidRPr="00F11EFB" w:rsidDel="00375F4B">
          <w:rPr>
            <w:rFonts w:ascii="Times New Roman" w:hAnsi="Times New Roman" w:cs="Times New Roman"/>
          </w:rPr>
          <w:delText>new</w:delText>
        </w:r>
        <w:r w:rsidR="00370E76" w:rsidRPr="00F11EFB" w:rsidDel="00375F4B">
          <w:rPr>
            <w:rFonts w:ascii="Times New Roman" w:hAnsi="Times New Roman" w:cs="Times New Roman"/>
          </w:rPr>
          <w:delText xml:space="preserve"> </w:delText>
        </w:r>
      </w:del>
      <w:r w:rsidRPr="00F11EFB">
        <w:rPr>
          <w:rFonts w:ascii="Times New Roman" w:hAnsi="Times New Roman" w:cs="Times New Roman"/>
        </w:rPr>
        <w:t>book</w:t>
      </w:r>
      <w:del w:id="2304" w:author="Author">
        <w:r w:rsidRPr="00F11EFB" w:rsidDel="00375F4B">
          <w:rPr>
            <w:rFonts w:ascii="Times New Roman" w:hAnsi="Times New Roman" w:cs="Times New Roman"/>
          </w:rPr>
          <w:delText>,</w:delText>
        </w:r>
      </w:del>
      <w:r w:rsidR="00370E76" w:rsidRPr="00F11EFB">
        <w:rPr>
          <w:rFonts w:ascii="Times New Roman" w:hAnsi="Times New Roman" w:cs="Times New Roman"/>
        </w:rPr>
        <w:t xml:space="preserve"> </w:t>
      </w:r>
      <w:r w:rsidRPr="00F11EFB">
        <w:rPr>
          <w:rFonts w:ascii="Times New Roman" w:hAnsi="Times New Roman" w:cs="Times New Roman"/>
          <w:i/>
          <w:iCs/>
        </w:rPr>
        <w:t>The</w:t>
      </w:r>
      <w:r w:rsidR="00370E76" w:rsidRPr="00F11EFB">
        <w:rPr>
          <w:rFonts w:ascii="Times New Roman" w:hAnsi="Times New Roman" w:cs="Times New Roman"/>
          <w:i/>
          <w:iCs/>
        </w:rPr>
        <w:t xml:space="preserve"> </w:t>
      </w:r>
      <w:r w:rsidRPr="00F11EFB">
        <w:rPr>
          <w:rFonts w:ascii="Times New Roman" w:hAnsi="Times New Roman" w:cs="Times New Roman"/>
          <w:i/>
          <w:iCs/>
        </w:rPr>
        <w:t>Great</w:t>
      </w:r>
      <w:r w:rsidR="00370E76" w:rsidRPr="00F11EFB">
        <w:rPr>
          <w:rFonts w:ascii="Times New Roman" w:hAnsi="Times New Roman" w:cs="Times New Roman"/>
          <w:i/>
          <w:iCs/>
        </w:rPr>
        <w:t xml:space="preserve"> </w:t>
      </w:r>
      <w:r w:rsidRPr="00F11EFB">
        <w:rPr>
          <w:rFonts w:ascii="Times New Roman" w:hAnsi="Times New Roman" w:cs="Times New Roman"/>
          <w:i/>
          <w:iCs/>
        </w:rPr>
        <w:t>Divide</w:t>
      </w:r>
      <w:r w:rsidRPr="00F11EFB">
        <w:rPr>
          <w:rFonts w:ascii="Times New Roman" w:hAnsi="Times New Roman" w:cs="Times New Roman"/>
        </w:rPr>
        <w:t>,</w:t>
      </w:r>
      <w:r w:rsidR="00370E76" w:rsidRPr="00F11EFB">
        <w:rPr>
          <w:rFonts w:ascii="Times New Roman" w:hAnsi="Times New Roman" w:cs="Times New Roman"/>
        </w:rPr>
        <w:t xml:space="preserve"> </w:t>
      </w:r>
      <w:r w:rsidRPr="00F11EFB">
        <w:rPr>
          <w:rFonts w:ascii="Times New Roman" w:hAnsi="Times New Roman" w:cs="Times New Roman"/>
        </w:rPr>
        <w:t>which</w:t>
      </w:r>
      <w:r w:rsidR="00370E76" w:rsidRPr="00F11EFB">
        <w:rPr>
          <w:rFonts w:ascii="Times New Roman" w:hAnsi="Times New Roman" w:cs="Times New Roman"/>
        </w:rPr>
        <w:t xml:space="preserve"> </w:t>
      </w:r>
      <w:r w:rsidRPr="00F11EFB">
        <w:rPr>
          <w:rFonts w:ascii="Times New Roman" w:hAnsi="Times New Roman" w:cs="Times New Roman"/>
        </w:rPr>
        <w:t>is</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p>
    <w:p w14:paraId="50C2A6C4" w14:textId="25E7E5A0" w:rsidR="00370E38" w:rsidRPr="00F11EFB" w:rsidDel="00676791" w:rsidRDefault="00577091">
      <w:pPr>
        <w:ind w:right="4" w:firstLine="0"/>
        <w:contextualSpacing/>
        <w:rPr>
          <w:del w:id="2305" w:author="Author"/>
          <w:rFonts w:ascii="Times New Roman" w:hAnsi="Times New Roman" w:cs="Times New Roman"/>
        </w:rPr>
        <w:pPrChange w:id="2306" w:author="Editor" w:date="2020-11-10T16:56:00Z">
          <w:pPr>
            <w:ind w:right="4"/>
            <w:contextualSpacing/>
          </w:pPr>
        </w:pPrChange>
      </w:pPr>
      <w:del w:id="2307" w:author="Author">
        <w:r w:rsidRPr="00F11EFB" w:rsidDel="00676791">
          <w:rPr>
            <w:rFonts w:ascii="Times New Roman" w:hAnsi="Times New Roman" w:cs="Times New Roman"/>
          </w:rPr>
          <w:delText>THE</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CHAPTER</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4</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“THE</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TRUTHS</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AND</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UNTRUTHS”</w:delText>
        </w:r>
        <w:r w:rsidR="00370E76" w:rsidRPr="00F11EFB" w:rsidDel="00676791">
          <w:rPr>
            <w:rFonts w:ascii="Times New Roman" w:hAnsi="Times New Roman" w:cs="Times New Roman"/>
          </w:rPr>
          <w:delText xml:space="preserve"> </w:delText>
        </w:r>
      </w:del>
    </w:p>
    <w:p w14:paraId="6CFEAE7E" w14:textId="39B6DCB6" w:rsidR="00B8594F" w:rsidRPr="00F11EFB" w:rsidRDefault="00B8594F" w:rsidP="00375F4B">
      <w:pPr>
        <w:ind w:right="4"/>
        <w:contextualSpacing/>
        <w:rPr>
          <w:rFonts w:ascii="Times New Roman" w:hAnsi="Times New Roman" w:cs="Times New Roman"/>
        </w:rPr>
      </w:pPr>
      <w:r w:rsidRPr="00F11EFB">
        <w:rPr>
          <w:rFonts w:ascii="Times New Roman" w:hAnsi="Times New Roman" w:cs="Times New Roman"/>
        </w:rPr>
        <w:t>compilation</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his</w:t>
      </w:r>
      <w:r w:rsidR="00370E76" w:rsidRPr="00F11EFB">
        <w:rPr>
          <w:rFonts w:ascii="Times New Roman" w:hAnsi="Times New Roman" w:cs="Times New Roman"/>
        </w:rPr>
        <w:t xml:space="preserve"> </w:t>
      </w:r>
      <w:r w:rsidRPr="00F11EFB">
        <w:rPr>
          <w:rFonts w:ascii="Times New Roman" w:hAnsi="Times New Roman" w:cs="Times New Roman"/>
        </w:rPr>
        <w:t>articles</w:t>
      </w:r>
      <w:r w:rsidR="00370E76" w:rsidRPr="00F11EFB">
        <w:rPr>
          <w:rFonts w:ascii="Times New Roman" w:hAnsi="Times New Roman" w:cs="Times New Roman"/>
        </w:rPr>
        <w:t xml:space="preserve"> </w:t>
      </w:r>
      <w:r w:rsidRPr="00F11EFB">
        <w:rPr>
          <w:rFonts w:ascii="Times New Roman" w:hAnsi="Times New Roman" w:cs="Times New Roman"/>
        </w:rPr>
        <w:t>on</w:t>
      </w:r>
      <w:r w:rsidR="00370E76" w:rsidRPr="00F11EFB">
        <w:rPr>
          <w:rFonts w:ascii="Times New Roman" w:hAnsi="Times New Roman" w:cs="Times New Roman"/>
        </w:rPr>
        <w:t xml:space="preserve"> </w:t>
      </w:r>
      <w:r w:rsidRPr="00F11EFB">
        <w:rPr>
          <w:rFonts w:ascii="Times New Roman" w:hAnsi="Times New Roman" w:cs="Times New Roman"/>
        </w:rPr>
        <w:t>unequal</w:t>
      </w:r>
      <w:r w:rsidR="00370E76" w:rsidRPr="00F11EFB">
        <w:rPr>
          <w:rFonts w:ascii="Times New Roman" w:hAnsi="Times New Roman" w:cs="Times New Roman"/>
        </w:rPr>
        <w:t xml:space="preserve"> </w:t>
      </w:r>
      <w:r w:rsidRPr="00F11EFB">
        <w:rPr>
          <w:rFonts w:ascii="Times New Roman" w:hAnsi="Times New Roman" w:cs="Times New Roman"/>
        </w:rPr>
        <w:t>societies</w:t>
      </w:r>
      <w:r w:rsidR="00370E76" w:rsidRPr="00F11EFB">
        <w:rPr>
          <w:rFonts w:ascii="Times New Roman" w:hAnsi="Times New Roman" w:cs="Times New Roman"/>
        </w:rPr>
        <w:t xml:space="preserve"> </w:t>
      </w:r>
      <w:r w:rsidRPr="00F11EFB">
        <w:rPr>
          <w:rFonts w:ascii="Times New Roman" w:hAnsi="Times New Roman" w:cs="Times New Roman"/>
        </w:rPr>
        <w:t>for</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412EB7">
        <w:rPr>
          <w:rFonts w:ascii="Times New Roman" w:hAnsi="Times New Roman" w:cs="Times New Roman"/>
          <w:i/>
          <w:rPrChange w:id="2308" w:author="Author">
            <w:rPr>
              <w:rFonts w:ascii="Times New Roman" w:hAnsi="Times New Roman" w:cs="Times New Roman"/>
            </w:rPr>
          </w:rPrChange>
        </w:rPr>
        <w:t>New</w:t>
      </w:r>
      <w:r w:rsidR="00370E76" w:rsidRPr="00412EB7">
        <w:rPr>
          <w:rFonts w:ascii="Times New Roman" w:hAnsi="Times New Roman" w:cs="Times New Roman"/>
          <w:i/>
          <w:rPrChange w:id="2309" w:author="Author">
            <w:rPr>
              <w:rFonts w:ascii="Times New Roman" w:hAnsi="Times New Roman" w:cs="Times New Roman"/>
            </w:rPr>
          </w:rPrChange>
        </w:rPr>
        <w:t xml:space="preserve"> </w:t>
      </w:r>
      <w:r w:rsidRPr="00412EB7">
        <w:rPr>
          <w:rFonts w:ascii="Times New Roman" w:hAnsi="Times New Roman" w:cs="Times New Roman"/>
          <w:i/>
          <w:rPrChange w:id="2310" w:author="Author">
            <w:rPr>
              <w:rFonts w:ascii="Times New Roman" w:hAnsi="Times New Roman" w:cs="Times New Roman"/>
            </w:rPr>
          </w:rPrChange>
        </w:rPr>
        <w:t>York</w:t>
      </w:r>
      <w:r w:rsidR="00370E76" w:rsidRPr="00412EB7">
        <w:rPr>
          <w:rFonts w:ascii="Times New Roman" w:hAnsi="Times New Roman" w:cs="Times New Roman"/>
          <w:i/>
          <w:rPrChange w:id="2311" w:author="Author">
            <w:rPr>
              <w:rFonts w:ascii="Times New Roman" w:hAnsi="Times New Roman" w:cs="Times New Roman"/>
            </w:rPr>
          </w:rPrChange>
        </w:rPr>
        <w:t xml:space="preserve"> </w:t>
      </w:r>
      <w:r w:rsidRPr="00412EB7">
        <w:rPr>
          <w:rFonts w:ascii="Times New Roman" w:hAnsi="Times New Roman" w:cs="Times New Roman"/>
          <w:i/>
          <w:rPrChange w:id="2312" w:author="Author">
            <w:rPr>
              <w:rFonts w:ascii="Times New Roman" w:hAnsi="Times New Roman" w:cs="Times New Roman"/>
            </w:rPr>
          </w:rPrChange>
        </w:rPr>
        <w:t>Times</w:t>
      </w:r>
      <w:r w:rsidRPr="00F11EFB">
        <w:rPr>
          <w:rFonts w:ascii="Times New Roman" w:hAnsi="Times New Roman" w:cs="Times New Roman"/>
        </w:rPr>
        <w:t>,</w:t>
      </w:r>
      <w:r w:rsidR="00370E76" w:rsidRPr="00F11EFB">
        <w:rPr>
          <w:rFonts w:ascii="Times New Roman" w:hAnsi="Times New Roman" w:cs="Times New Roman"/>
        </w:rPr>
        <w:t xml:space="preserve"> </w:t>
      </w:r>
      <w:r w:rsidRPr="00412EB7">
        <w:rPr>
          <w:rFonts w:ascii="Times New Roman" w:hAnsi="Times New Roman" w:cs="Times New Roman"/>
          <w:i/>
          <w:rPrChange w:id="2313" w:author="Author">
            <w:rPr>
              <w:rFonts w:ascii="Times New Roman" w:hAnsi="Times New Roman" w:cs="Times New Roman"/>
            </w:rPr>
          </w:rPrChange>
        </w:rPr>
        <w:t>Vanity</w:t>
      </w:r>
      <w:r w:rsidR="00370E76" w:rsidRPr="00412EB7">
        <w:rPr>
          <w:rFonts w:ascii="Times New Roman" w:hAnsi="Times New Roman" w:cs="Times New Roman"/>
          <w:i/>
          <w:rPrChange w:id="2314" w:author="Author">
            <w:rPr>
              <w:rFonts w:ascii="Times New Roman" w:hAnsi="Times New Roman" w:cs="Times New Roman"/>
            </w:rPr>
          </w:rPrChange>
        </w:rPr>
        <w:t xml:space="preserve"> </w:t>
      </w:r>
      <w:r w:rsidRPr="00412EB7">
        <w:rPr>
          <w:rFonts w:ascii="Times New Roman" w:hAnsi="Times New Roman" w:cs="Times New Roman"/>
          <w:i/>
          <w:rPrChange w:id="2315" w:author="Author">
            <w:rPr>
              <w:rFonts w:ascii="Times New Roman" w:hAnsi="Times New Roman" w:cs="Times New Roman"/>
            </w:rPr>
          </w:rPrChange>
        </w:rPr>
        <w:t>Fair</w:t>
      </w:r>
      <w:ins w:id="2316" w:author="Author">
        <w:r w:rsidR="00375F4B">
          <w:rPr>
            <w:rFonts w:ascii="Times New Roman" w:hAnsi="Times New Roman" w:cs="Times New Roman"/>
          </w:rPr>
          <w:t>,</w:t>
        </w:r>
      </w:ins>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other</w:t>
      </w:r>
      <w:r w:rsidR="00370E76" w:rsidRPr="00F11EFB">
        <w:rPr>
          <w:rFonts w:ascii="Times New Roman" w:hAnsi="Times New Roman" w:cs="Times New Roman"/>
        </w:rPr>
        <w:t xml:space="preserve"> </w:t>
      </w:r>
      <w:r w:rsidRPr="00F11EFB">
        <w:rPr>
          <w:rFonts w:ascii="Times New Roman" w:hAnsi="Times New Roman" w:cs="Times New Roman"/>
        </w:rPr>
        <w:t>publications.</w:t>
      </w:r>
    </w:p>
    <w:p w14:paraId="1D303503" w14:textId="2F671ACD" w:rsidR="00B8594F" w:rsidRPr="00F11EFB" w:rsidRDefault="00B8594F" w:rsidP="00370E38">
      <w:pPr>
        <w:ind w:right="4"/>
        <w:contextualSpacing/>
        <w:rPr>
          <w:rFonts w:ascii="Times New Roman" w:hAnsi="Times New Roman" w:cs="Times New Roman"/>
        </w:rPr>
      </w:pPr>
      <w:r w:rsidRPr="00F11EFB">
        <w:rPr>
          <w:rFonts w:ascii="Times New Roman" w:hAnsi="Times New Roman" w:cs="Times New Roman"/>
        </w:rPr>
        <w:t>His</w:t>
      </w:r>
      <w:r w:rsidR="00370E76" w:rsidRPr="00F11EFB">
        <w:rPr>
          <w:rFonts w:ascii="Times New Roman" w:hAnsi="Times New Roman" w:cs="Times New Roman"/>
        </w:rPr>
        <w:t xml:space="preserve"> </w:t>
      </w:r>
      <w:r w:rsidRPr="00F11EFB">
        <w:rPr>
          <w:rFonts w:ascii="Times New Roman" w:hAnsi="Times New Roman" w:cs="Times New Roman"/>
        </w:rPr>
        <w:t>timing</w:t>
      </w:r>
      <w:r w:rsidR="00370E76" w:rsidRPr="00F11EFB">
        <w:rPr>
          <w:rFonts w:ascii="Times New Roman" w:hAnsi="Times New Roman" w:cs="Times New Roman"/>
        </w:rPr>
        <w:t xml:space="preserve"> </w:t>
      </w:r>
      <w:r w:rsidRPr="00F11EFB">
        <w:rPr>
          <w:rFonts w:ascii="Times New Roman" w:hAnsi="Times New Roman" w:cs="Times New Roman"/>
        </w:rPr>
        <w:t>couldn</w:t>
      </w:r>
      <w:ins w:id="2317" w:author="Author">
        <w:r w:rsidR="00375F4B">
          <w:rPr>
            <w:rFonts w:ascii="Times New Roman" w:hAnsi="Times New Roman" w:cs="Times New Roman"/>
          </w:rPr>
          <w:t>’</w:t>
        </w:r>
      </w:ins>
      <w:del w:id="2318" w:author="Author">
        <w:r w:rsidRPr="00F11EFB" w:rsidDel="00375F4B">
          <w:rPr>
            <w:rFonts w:ascii="Times New Roman" w:hAnsi="Times New Roman" w:cs="Times New Roman"/>
          </w:rPr>
          <w:delText>'</w:delText>
        </w:r>
      </w:del>
      <w:r w:rsidRPr="00F11EFB">
        <w:rPr>
          <w:rFonts w:ascii="Times New Roman" w:hAnsi="Times New Roman" w:cs="Times New Roman"/>
        </w:rPr>
        <w:t>t</w:t>
      </w:r>
      <w:r w:rsidR="00370E76" w:rsidRPr="00F11EFB">
        <w:rPr>
          <w:rFonts w:ascii="Times New Roman" w:hAnsi="Times New Roman" w:cs="Times New Roman"/>
        </w:rPr>
        <w:t xml:space="preserve"> </w:t>
      </w:r>
      <w:proofErr w:type="gramStart"/>
      <w:ins w:id="2319" w:author="Author">
        <w:r w:rsidR="00375F4B">
          <w:rPr>
            <w:rFonts w:ascii="Times New Roman" w:hAnsi="Times New Roman" w:cs="Times New Roman"/>
          </w:rPr>
          <w:t>have</w:t>
        </w:r>
        <w:proofErr w:type="gramEnd"/>
        <w:r w:rsidR="00375F4B">
          <w:rPr>
            <w:rFonts w:ascii="Times New Roman" w:hAnsi="Times New Roman" w:cs="Times New Roman"/>
          </w:rPr>
          <w:t xml:space="preserve"> been</w:t>
        </w:r>
      </w:ins>
      <w:del w:id="2320" w:author="Author">
        <w:r w:rsidRPr="00F11EFB" w:rsidDel="00375F4B">
          <w:rPr>
            <w:rFonts w:ascii="Times New Roman" w:hAnsi="Times New Roman" w:cs="Times New Roman"/>
          </w:rPr>
          <w:delText>be</w:delText>
        </w:r>
      </w:del>
      <w:r w:rsidR="00370E76" w:rsidRPr="00F11EFB">
        <w:rPr>
          <w:rFonts w:ascii="Times New Roman" w:hAnsi="Times New Roman" w:cs="Times New Roman"/>
        </w:rPr>
        <w:t xml:space="preserve"> </w:t>
      </w:r>
      <w:r w:rsidRPr="00F11EFB">
        <w:rPr>
          <w:rFonts w:ascii="Times New Roman" w:hAnsi="Times New Roman" w:cs="Times New Roman"/>
        </w:rPr>
        <w:t>better.</w:t>
      </w:r>
      <w:r w:rsidR="00370E76" w:rsidRPr="00F11EFB">
        <w:rPr>
          <w:rFonts w:ascii="Times New Roman" w:hAnsi="Times New Roman" w:cs="Times New Roman"/>
        </w:rPr>
        <w:t xml:space="preserve"> </w:t>
      </w:r>
      <w:r w:rsidRPr="00F11EFB">
        <w:rPr>
          <w:rFonts w:ascii="Times New Roman" w:hAnsi="Times New Roman" w:cs="Times New Roman"/>
        </w:rPr>
        <w:t>Income</w:t>
      </w:r>
      <w:r w:rsidR="00370E76" w:rsidRPr="00F11EFB">
        <w:rPr>
          <w:rFonts w:ascii="Times New Roman" w:hAnsi="Times New Roman" w:cs="Times New Roman"/>
        </w:rPr>
        <w:t xml:space="preserve"> </w:t>
      </w:r>
      <w:r w:rsidRPr="00F11EFB">
        <w:rPr>
          <w:rFonts w:ascii="Times New Roman" w:hAnsi="Times New Roman" w:cs="Times New Roman"/>
        </w:rPr>
        <w:t>inequality</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economic</w:t>
      </w:r>
      <w:r w:rsidR="00370E76" w:rsidRPr="00F11EFB">
        <w:rPr>
          <w:rFonts w:ascii="Times New Roman" w:hAnsi="Times New Roman" w:cs="Times New Roman"/>
        </w:rPr>
        <w:t xml:space="preserve"> </w:t>
      </w:r>
      <w:r w:rsidRPr="00F11EFB">
        <w:rPr>
          <w:rFonts w:ascii="Times New Roman" w:hAnsi="Times New Roman" w:cs="Times New Roman"/>
        </w:rPr>
        <w:t>mobility</w:t>
      </w:r>
      <w:r w:rsidR="00370E76" w:rsidRPr="00F11EFB">
        <w:rPr>
          <w:rFonts w:ascii="Times New Roman" w:hAnsi="Times New Roman" w:cs="Times New Roman"/>
        </w:rPr>
        <w:t xml:space="preserve"> </w:t>
      </w:r>
      <w:ins w:id="2321" w:author="Author">
        <w:r w:rsidR="00375F4B">
          <w:rPr>
            <w:rFonts w:ascii="Times New Roman" w:hAnsi="Times New Roman" w:cs="Times New Roman"/>
          </w:rPr>
          <w:t>had</w:t>
        </w:r>
      </w:ins>
      <w:del w:id="2322" w:author="Author">
        <w:r w:rsidRPr="00F11EFB" w:rsidDel="00375F4B">
          <w:rPr>
            <w:rFonts w:ascii="Times New Roman" w:hAnsi="Times New Roman" w:cs="Times New Roman"/>
          </w:rPr>
          <w:delText>have</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already</w:delText>
        </w:r>
      </w:del>
      <w:r w:rsidR="00370E76" w:rsidRPr="00F11EFB">
        <w:rPr>
          <w:rFonts w:ascii="Times New Roman" w:hAnsi="Times New Roman" w:cs="Times New Roman"/>
        </w:rPr>
        <w:t xml:space="preserve"> </w:t>
      </w:r>
      <w:r w:rsidRPr="00F11EFB">
        <w:rPr>
          <w:rFonts w:ascii="Times New Roman" w:hAnsi="Times New Roman" w:cs="Times New Roman"/>
        </w:rPr>
        <w:t>emerged</w:t>
      </w:r>
      <w:r w:rsidR="00370E76" w:rsidRPr="00F11EFB">
        <w:rPr>
          <w:rFonts w:ascii="Times New Roman" w:hAnsi="Times New Roman" w:cs="Times New Roman"/>
        </w:rPr>
        <w:t xml:space="preserve"> </w:t>
      </w:r>
      <w:r w:rsidRPr="00F11EFB">
        <w:rPr>
          <w:rFonts w:ascii="Times New Roman" w:hAnsi="Times New Roman" w:cs="Times New Roman"/>
        </w:rPr>
        <w:t>a</w:t>
      </w:r>
      <w:del w:id="2323" w:author="Author">
        <w:r w:rsidR="00370E76" w:rsidRPr="00F11EFB" w:rsidDel="00375F4B">
          <w:rPr>
            <w:rFonts w:ascii="Times New Roman" w:hAnsi="Times New Roman" w:cs="Times New Roman"/>
          </w:rPr>
          <w:delText xml:space="preserve"> </w:delText>
        </w:r>
      </w:del>
      <w:r w:rsidRPr="00F11EFB">
        <w:rPr>
          <w:rFonts w:ascii="Times New Roman" w:hAnsi="Times New Roman" w:cs="Times New Roman"/>
        </w:rPr>
        <w:t>s</w:t>
      </w:r>
      <w:ins w:id="2324" w:author="Author">
        <w:r w:rsidR="00375F4B">
          <w:rPr>
            <w:rFonts w:ascii="Times New Roman" w:hAnsi="Times New Roman" w:cs="Times New Roman"/>
          </w:rPr>
          <w:t xml:space="preserve"> </w:t>
        </w:r>
      </w:ins>
      <w:r w:rsidRPr="00F11EFB">
        <w:rPr>
          <w:rFonts w:ascii="Times New Roman" w:hAnsi="Times New Roman" w:cs="Times New Roman"/>
        </w:rPr>
        <w:t>hot</w:t>
      </w:r>
      <w:r w:rsidR="00370E76" w:rsidRPr="00F11EFB">
        <w:rPr>
          <w:rFonts w:ascii="Times New Roman" w:hAnsi="Times New Roman" w:cs="Times New Roman"/>
        </w:rPr>
        <w:t xml:space="preserve"> </w:t>
      </w:r>
      <w:del w:id="2325" w:author="Author">
        <w:r w:rsidRPr="00F11EFB" w:rsidDel="00375F4B">
          <w:rPr>
            <w:rFonts w:ascii="Times New Roman" w:hAnsi="Times New Roman" w:cs="Times New Roman"/>
          </w:rPr>
          <w:delText>of</w:delText>
        </w:r>
        <w:r w:rsidR="00370E76" w:rsidRPr="00F11EFB" w:rsidDel="00375F4B">
          <w:rPr>
            <w:rFonts w:ascii="Times New Roman" w:hAnsi="Times New Roman" w:cs="Times New Roman"/>
          </w:rPr>
          <w:delText xml:space="preserve"> </w:delText>
        </w:r>
      </w:del>
      <w:r w:rsidRPr="00F11EFB">
        <w:rPr>
          <w:rFonts w:ascii="Times New Roman" w:hAnsi="Times New Roman" w:cs="Times New Roman"/>
        </w:rPr>
        <w:t>topics</w:t>
      </w:r>
      <w:r w:rsidR="00370E76" w:rsidRPr="00F11EFB">
        <w:rPr>
          <w:rFonts w:ascii="Times New Roman" w:hAnsi="Times New Roman" w:cs="Times New Roman"/>
        </w:rPr>
        <w:t xml:space="preserve"> </w:t>
      </w:r>
      <w:r w:rsidRPr="00F11EFB">
        <w:rPr>
          <w:rFonts w:ascii="Times New Roman" w:hAnsi="Times New Roman" w:cs="Times New Roman"/>
        </w:rPr>
        <w:t>for</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2016</w:t>
      </w:r>
      <w:r w:rsidR="00370E76" w:rsidRPr="00F11EFB">
        <w:rPr>
          <w:rFonts w:ascii="Times New Roman" w:hAnsi="Times New Roman" w:cs="Times New Roman"/>
        </w:rPr>
        <w:t xml:space="preserve"> </w:t>
      </w:r>
      <w:r w:rsidRPr="00F11EFB">
        <w:rPr>
          <w:rFonts w:ascii="Times New Roman" w:hAnsi="Times New Roman" w:cs="Times New Roman"/>
        </w:rPr>
        <w:t>presidential</w:t>
      </w:r>
      <w:r w:rsidR="00370E76" w:rsidRPr="00F11EFB">
        <w:rPr>
          <w:rFonts w:ascii="Times New Roman" w:hAnsi="Times New Roman" w:cs="Times New Roman"/>
        </w:rPr>
        <w:t xml:space="preserve"> </w:t>
      </w:r>
      <w:r w:rsidRPr="00F11EFB">
        <w:rPr>
          <w:rFonts w:ascii="Times New Roman" w:hAnsi="Times New Roman" w:cs="Times New Roman"/>
        </w:rPr>
        <w:t>election,</w:t>
      </w:r>
      <w:r w:rsidR="00370E76" w:rsidRPr="00F11EFB">
        <w:rPr>
          <w:rFonts w:ascii="Times New Roman" w:hAnsi="Times New Roman" w:cs="Times New Roman"/>
        </w:rPr>
        <w:t xml:space="preserve"> </w:t>
      </w:r>
      <w:r w:rsidRPr="00F11EFB">
        <w:rPr>
          <w:rFonts w:ascii="Times New Roman" w:hAnsi="Times New Roman" w:cs="Times New Roman"/>
        </w:rPr>
        <w:t>with</w:t>
      </w:r>
      <w:r w:rsidR="00370E76" w:rsidRPr="00F11EFB">
        <w:rPr>
          <w:rFonts w:ascii="Times New Roman" w:hAnsi="Times New Roman" w:cs="Times New Roman"/>
        </w:rPr>
        <w:t xml:space="preserve"> </w:t>
      </w:r>
      <w:r w:rsidRPr="00F11EFB">
        <w:rPr>
          <w:rFonts w:ascii="Times New Roman" w:hAnsi="Times New Roman" w:cs="Times New Roman"/>
        </w:rPr>
        <w:t>candidates</w:t>
      </w:r>
      <w:r w:rsidR="00370E76" w:rsidRPr="00F11EFB">
        <w:rPr>
          <w:rFonts w:ascii="Times New Roman" w:hAnsi="Times New Roman" w:cs="Times New Roman"/>
        </w:rPr>
        <w:t xml:space="preserve"> </w:t>
      </w:r>
      <w:r w:rsidRPr="00F11EFB">
        <w:rPr>
          <w:rFonts w:ascii="Times New Roman" w:hAnsi="Times New Roman" w:cs="Times New Roman"/>
        </w:rPr>
        <w:t>on</w:t>
      </w:r>
      <w:r w:rsidR="00370E76" w:rsidRPr="00F11EFB">
        <w:rPr>
          <w:rFonts w:ascii="Times New Roman" w:hAnsi="Times New Roman" w:cs="Times New Roman"/>
        </w:rPr>
        <w:t xml:space="preserve"> </w:t>
      </w:r>
      <w:r w:rsidRPr="00F11EFB">
        <w:rPr>
          <w:rFonts w:ascii="Times New Roman" w:hAnsi="Times New Roman" w:cs="Times New Roman"/>
        </w:rPr>
        <w:t>both</w:t>
      </w:r>
      <w:r w:rsidR="00370E76" w:rsidRPr="00F11EFB">
        <w:rPr>
          <w:rFonts w:ascii="Times New Roman" w:hAnsi="Times New Roman" w:cs="Times New Roman"/>
        </w:rPr>
        <w:t xml:space="preserve"> </w:t>
      </w:r>
      <w:r w:rsidRPr="00F11EFB">
        <w:rPr>
          <w:rFonts w:ascii="Times New Roman" w:hAnsi="Times New Roman" w:cs="Times New Roman"/>
        </w:rPr>
        <w:t>sides</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aisle</w:t>
      </w:r>
      <w:r w:rsidR="00370E76" w:rsidRPr="00F11EFB">
        <w:rPr>
          <w:rFonts w:ascii="Times New Roman" w:hAnsi="Times New Roman" w:cs="Times New Roman"/>
        </w:rPr>
        <w:t xml:space="preserve"> </w:t>
      </w:r>
      <w:r w:rsidRPr="00F11EFB">
        <w:rPr>
          <w:rFonts w:ascii="Times New Roman" w:hAnsi="Times New Roman" w:cs="Times New Roman"/>
        </w:rPr>
        <w:t>offering</w:t>
      </w:r>
      <w:r w:rsidR="00370E76" w:rsidRPr="00F11EFB">
        <w:rPr>
          <w:rFonts w:ascii="Times New Roman" w:hAnsi="Times New Roman" w:cs="Times New Roman"/>
        </w:rPr>
        <w:t xml:space="preserve"> </w:t>
      </w:r>
      <w:r w:rsidRPr="00F11EFB">
        <w:rPr>
          <w:rFonts w:ascii="Times New Roman" w:hAnsi="Times New Roman" w:cs="Times New Roman"/>
        </w:rPr>
        <w:t>their</w:t>
      </w:r>
      <w:r w:rsidR="00370E76" w:rsidRPr="00F11EFB">
        <w:rPr>
          <w:rFonts w:ascii="Times New Roman" w:hAnsi="Times New Roman" w:cs="Times New Roman"/>
        </w:rPr>
        <w:t xml:space="preserve"> </w:t>
      </w:r>
      <w:r w:rsidRPr="00F11EFB">
        <w:rPr>
          <w:rFonts w:ascii="Times New Roman" w:hAnsi="Times New Roman" w:cs="Times New Roman"/>
        </w:rPr>
        <w:t>prescriptions</w:t>
      </w:r>
      <w:r w:rsidR="00370E76" w:rsidRPr="00F11EFB">
        <w:rPr>
          <w:rFonts w:ascii="Times New Roman" w:hAnsi="Times New Roman" w:cs="Times New Roman"/>
        </w:rPr>
        <w:t xml:space="preserve"> </w:t>
      </w:r>
      <w:r w:rsidRPr="00F11EFB">
        <w:rPr>
          <w:rFonts w:ascii="Times New Roman" w:hAnsi="Times New Roman" w:cs="Times New Roman"/>
        </w:rPr>
        <w:t>for</w:t>
      </w:r>
      <w:r w:rsidR="00370E76" w:rsidRPr="00F11EFB">
        <w:rPr>
          <w:rFonts w:ascii="Times New Roman" w:hAnsi="Times New Roman" w:cs="Times New Roman"/>
        </w:rPr>
        <w:t xml:space="preserve"> </w:t>
      </w:r>
      <w:r w:rsidRPr="00F11EFB">
        <w:rPr>
          <w:rFonts w:ascii="Times New Roman" w:hAnsi="Times New Roman" w:cs="Times New Roman"/>
        </w:rPr>
        <w:t>solving</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growing</w:t>
      </w:r>
      <w:r w:rsidR="00370E76" w:rsidRPr="00F11EFB">
        <w:rPr>
          <w:rFonts w:ascii="Times New Roman" w:hAnsi="Times New Roman" w:cs="Times New Roman"/>
        </w:rPr>
        <w:t xml:space="preserve"> </w:t>
      </w:r>
      <w:r w:rsidRPr="00F11EFB">
        <w:rPr>
          <w:rFonts w:ascii="Times New Roman" w:hAnsi="Times New Roman" w:cs="Times New Roman"/>
        </w:rPr>
        <w:t>income</w:t>
      </w:r>
      <w:r w:rsidR="00370E76" w:rsidRPr="00F11EFB">
        <w:rPr>
          <w:rFonts w:ascii="Times New Roman" w:hAnsi="Times New Roman" w:cs="Times New Roman"/>
        </w:rPr>
        <w:t xml:space="preserve"> </w:t>
      </w:r>
      <w:r w:rsidRPr="00F11EFB">
        <w:rPr>
          <w:rFonts w:ascii="Times New Roman" w:hAnsi="Times New Roman" w:cs="Times New Roman"/>
        </w:rPr>
        <w:t>gap.</w:t>
      </w:r>
      <w:r w:rsidR="00370E76" w:rsidRPr="00F11EFB">
        <w:rPr>
          <w:rFonts w:ascii="Times New Roman" w:hAnsi="Times New Roman" w:cs="Times New Roman"/>
        </w:rPr>
        <w:t xml:space="preserve"> </w:t>
      </w:r>
      <w:r w:rsidRPr="00F11EFB">
        <w:rPr>
          <w:rFonts w:ascii="Times New Roman" w:hAnsi="Times New Roman" w:cs="Times New Roman"/>
        </w:rPr>
        <w:t>Stiglitz</w:t>
      </w:r>
      <w:r w:rsidR="00370E76" w:rsidRPr="00F11EFB">
        <w:rPr>
          <w:rFonts w:ascii="Times New Roman" w:hAnsi="Times New Roman" w:cs="Times New Roman"/>
        </w:rPr>
        <w:t xml:space="preserve"> </w:t>
      </w:r>
      <w:ins w:id="2326" w:author="Author">
        <w:r w:rsidR="00375F4B">
          <w:rPr>
            <w:rFonts w:ascii="Times New Roman" w:hAnsi="Times New Roman" w:cs="Times New Roman"/>
          </w:rPr>
          <w:t>was</w:t>
        </w:r>
      </w:ins>
      <w:del w:id="2327" w:author="Author">
        <w:r w:rsidRPr="00F11EFB" w:rsidDel="00375F4B">
          <w:rPr>
            <w:rFonts w:ascii="Times New Roman" w:hAnsi="Times New Roman" w:cs="Times New Roman"/>
          </w:rPr>
          <w:delText>is</w:delText>
        </w:r>
      </w:del>
      <w:r w:rsidR="00370E76" w:rsidRPr="00F11EFB">
        <w:rPr>
          <w:rFonts w:ascii="Times New Roman" w:hAnsi="Times New Roman" w:cs="Times New Roman"/>
        </w:rPr>
        <w:t xml:space="preserve"> </w:t>
      </w:r>
      <w:r w:rsidRPr="00F11EFB">
        <w:rPr>
          <w:rFonts w:ascii="Times New Roman" w:hAnsi="Times New Roman" w:cs="Times New Roman"/>
        </w:rPr>
        <w:t>one</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several</w:t>
      </w:r>
      <w:r w:rsidR="00370E76" w:rsidRPr="00F11EFB">
        <w:rPr>
          <w:rFonts w:ascii="Times New Roman" w:hAnsi="Times New Roman" w:cs="Times New Roman"/>
        </w:rPr>
        <w:t xml:space="preserve"> </w:t>
      </w:r>
      <w:r w:rsidRPr="00F11EFB">
        <w:rPr>
          <w:rFonts w:ascii="Times New Roman" w:hAnsi="Times New Roman" w:cs="Times New Roman"/>
        </w:rPr>
        <w:t>economists</w:t>
      </w:r>
      <w:r w:rsidR="00370E76" w:rsidRPr="00F11EFB">
        <w:rPr>
          <w:rFonts w:ascii="Times New Roman" w:hAnsi="Times New Roman" w:cs="Times New Roman"/>
        </w:rPr>
        <w:t xml:space="preserve"> </w:t>
      </w:r>
      <w:r w:rsidRPr="00F11EFB">
        <w:rPr>
          <w:rFonts w:ascii="Times New Roman" w:hAnsi="Times New Roman" w:cs="Times New Roman"/>
        </w:rPr>
        <w:t>who</w:t>
      </w:r>
      <w:r w:rsidR="00370E76" w:rsidRPr="00F11EFB">
        <w:rPr>
          <w:rFonts w:ascii="Times New Roman" w:hAnsi="Times New Roman" w:cs="Times New Roman"/>
        </w:rPr>
        <w:t xml:space="preserve"> </w:t>
      </w:r>
      <w:r w:rsidRPr="00F11EFB">
        <w:rPr>
          <w:rFonts w:ascii="Times New Roman" w:hAnsi="Times New Roman" w:cs="Times New Roman"/>
        </w:rPr>
        <w:t>ha</w:t>
      </w:r>
      <w:ins w:id="2328" w:author="Author">
        <w:r w:rsidR="00375F4B">
          <w:rPr>
            <w:rFonts w:ascii="Times New Roman" w:hAnsi="Times New Roman" w:cs="Times New Roman"/>
          </w:rPr>
          <w:t>d</w:t>
        </w:r>
      </w:ins>
      <w:del w:id="2329" w:author="Author">
        <w:r w:rsidRPr="00F11EFB" w:rsidDel="00375F4B">
          <w:rPr>
            <w:rFonts w:ascii="Times New Roman" w:hAnsi="Times New Roman" w:cs="Times New Roman"/>
          </w:rPr>
          <w:delText>s</w:delText>
        </w:r>
      </w:del>
      <w:r w:rsidR="00370E76" w:rsidRPr="00F11EFB">
        <w:rPr>
          <w:rFonts w:ascii="Times New Roman" w:hAnsi="Times New Roman" w:cs="Times New Roman"/>
        </w:rPr>
        <w:t xml:space="preserve"> </w:t>
      </w:r>
      <w:r w:rsidRPr="00F11EFB">
        <w:rPr>
          <w:rFonts w:ascii="Times New Roman" w:hAnsi="Times New Roman" w:cs="Times New Roman"/>
        </w:rPr>
        <w:t>spoken</w:t>
      </w:r>
      <w:r w:rsidR="00370E76" w:rsidRPr="00F11EFB">
        <w:rPr>
          <w:rFonts w:ascii="Times New Roman" w:hAnsi="Times New Roman" w:cs="Times New Roman"/>
        </w:rPr>
        <w:t xml:space="preserve"> </w:t>
      </w:r>
      <w:r w:rsidRPr="00F11EFB">
        <w:rPr>
          <w:rFonts w:ascii="Times New Roman" w:hAnsi="Times New Roman" w:cs="Times New Roman"/>
        </w:rPr>
        <w:t>with</w:t>
      </w:r>
      <w:r w:rsidR="00370E76" w:rsidRPr="00F11EFB">
        <w:rPr>
          <w:rFonts w:ascii="Times New Roman" w:hAnsi="Times New Roman" w:cs="Times New Roman"/>
        </w:rPr>
        <w:t xml:space="preserve"> </w:t>
      </w:r>
      <w:r w:rsidRPr="00F11EFB">
        <w:rPr>
          <w:rFonts w:ascii="Times New Roman" w:hAnsi="Times New Roman" w:cs="Times New Roman"/>
        </w:rPr>
        <w:t>Democratic</w:t>
      </w:r>
      <w:r w:rsidR="00370E76" w:rsidRPr="00F11EFB">
        <w:rPr>
          <w:rFonts w:ascii="Times New Roman" w:hAnsi="Times New Roman" w:cs="Times New Roman"/>
        </w:rPr>
        <w:t xml:space="preserve"> </w:t>
      </w:r>
      <w:r w:rsidRPr="00F11EFB">
        <w:rPr>
          <w:rFonts w:ascii="Times New Roman" w:hAnsi="Times New Roman" w:cs="Times New Roman"/>
        </w:rPr>
        <w:t>presidential</w:t>
      </w:r>
      <w:r w:rsidR="00370E76" w:rsidRPr="00F11EFB">
        <w:rPr>
          <w:rFonts w:ascii="Times New Roman" w:hAnsi="Times New Roman" w:cs="Times New Roman"/>
        </w:rPr>
        <w:t xml:space="preserve"> </w:t>
      </w:r>
      <w:r w:rsidRPr="00F11EFB">
        <w:rPr>
          <w:rFonts w:ascii="Times New Roman" w:hAnsi="Times New Roman" w:cs="Times New Roman"/>
        </w:rPr>
        <w:t>hopeful</w:t>
      </w:r>
      <w:r w:rsidR="00370E76" w:rsidRPr="00F11EFB">
        <w:rPr>
          <w:rFonts w:ascii="Times New Roman" w:hAnsi="Times New Roman" w:cs="Times New Roman"/>
        </w:rPr>
        <w:t xml:space="preserve"> </w:t>
      </w:r>
      <w:hyperlink r:id="rId28" w:history="1">
        <w:r w:rsidRPr="00F11EFB">
          <w:rPr>
            <w:rStyle w:val="Hyperlink"/>
            <w:rFonts w:ascii="Times New Roman" w:hAnsi="Times New Roman" w:cs="Times New Roman"/>
            <w:color w:val="auto"/>
            <w:u w:val="none"/>
          </w:rPr>
          <w:t>Hillary</w:t>
        </w:r>
        <w:r w:rsidR="00370E76" w:rsidRPr="00F11EFB">
          <w:rPr>
            <w:rStyle w:val="Hyperlink"/>
            <w:rFonts w:ascii="Times New Roman" w:hAnsi="Times New Roman" w:cs="Times New Roman"/>
            <w:color w:val="auto"/>
            <w:u w:val="none"/>
          </w:rPr>
          <w:t xml:space="preserve"> </w:t>
        </w:r>
        <w:r w:rsidRPr="00F11EFB">
          <w:rPr>
            <w:rStyle w:val="Hyperlink"/>
            <w:rFonts w:ascii="Times New Roman" w:hAnsi="Times New Roman" w:cs="Times New Roman"/>
            <w:color w:val="auto"/>
            <w:u w:val="none"/>
          </w:rPr>
          <w:t>Clinton</w:t>
        </w:r>
      </w:hyperlink>
      <w:r w:rsidR="00370E76" w:rsidRPr="00F11EFB">
        <w:rPr>
          <w:rFonts w:ascii="Times New Roman" w:hAnsi="Times New Roman" w:cs="Times New Roman"/>
        </w:rPr>
        <w:t xml:space="preserve"> </w:t>
      </w:r>
      <w:r w:rsidRPr="00F11EFB">
        <w:rPr>
          <w:rFonts w:ascii="Times New Roman" w:hAnsi="Times New Roman" w:cs="Times New Roman"/>
        </w:rPr>
        <w:t>on</w:t>
      </w:r>
      <w:r w:rsidR="00370E76" w:rsidRPr="00F11EFB">
        <w:rPr>
          <w:rFonts w:ascii="Times New Roman" w:hAnsi="Times New Roman" w:cs="Times New Roman"/>
        </w:rPr>
        <w:t xml:space="preserve"> </w:t>
      </w:r>
      <w:r w:rsidRPr="00F11EFB">
        <w:rPr>
          <w:rFonts w:ascii="Times New Roman" w:hAnsi="Times New Roman" w:cs="Times New Roman"/>
        </w:rPr>
        <w:t>these</w:t>
      </w:r>
      <w:r w:rsidR="00370E76" w:rsidRPr="00F11EFB">
        <w:rPr>
          <w:rFonts w:ascii="Times New Roman" w:hAnsi="Times New Roman" w:cs="Times New Roman"/>
        </w:rPr>
        <w:t xml:space="preserve"> </w:t>
      </w:r>
      <w:r w:rsidRPr="00F11EFB">
        <w:rPr>
          <w:rFonts w:ascii="Times New Roman" w:hAnsi="Times New Roman" w:cs="Times New Roman"/>
        </w:rPr>
        <w:t>issues.</w:t>
      </w:r>
    </w:p>
    <w:p w14:paraId="5AB035FC" w14:textId="7CDAB017" w:rsidR="00B8594F" w:rsidRPr="00F11EFB" w:rsidDel="00375F4B" w:rsidRDefault="00B8594F" w:rsidP="00370E38">
      <w:pPr>
        <w:ind w:right="4"/>
        <w:contextualSpacing/>
        <w:rPr>
          <w:del w:id="2330" w:author="Author"/>
          <w:rFonts w:ascii="Times New Roman" w:hAnsi="Times New Roman" w:cs="Times New Roman"/>
        </w:rPr>
      </w:pPr>
      <w:r w:rsidRPr="00F11EFB">
        <w:rPr>
          <w:rFonts w:ascii="Times New Roman" w:hAnsi="Times New Roman" w:cs="Times New Roman"/>
        </w:rPr>
        <w:t>Stiglitz</w:t>
      </w:r>
      <w:r w:rsidR="00370E76" w:rsidRPr="00F11EFB">
        <w:rPr>
          <w:rFonts w:ascii="Times New Roman" w:hAnsi="Times New Roman" w:cs="Times New Roman"/>
        </w:rPr>
        <w:t xml:space="preserve"> </w:t>
      </w:r>
      <w:r w:rsidRPr="00F11EFB">
        <w:rPr>
          <w:rFonts w:ascii="Times New Roman" w:hAnsi="Times New Roman" w:cs="Times New Roman"/>
        </w:rPr>
        <w:t>argued</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income</w:t>
      </w:r>
      <w:r w:rsidR="00370E76" w:rsidRPr="00F11EFB">
        <w:rPr>
          <w:rFonts w:ascii="Times New Roman" w:hAnsi="Times New Roman" w:cs="Times New Roman"/>
        </w:rPr>
        <w:t xml:space="preserve"> </w:t>
      </w:r>
      <w:r w:rsidRPr="00F11EFB">
        <w:rPr>
          <w:rFonts w:ascii="Times New Roman" w:hAnsi="Times New Roman" w:cs="Times New Roman"/>
        </w:rPr>
        <w:t>inequality</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America</w:t>
      </w:r>
      <w:r w:rsidR="00370E76" w:rsidRPr="00F11EFB">
        <w:rPr>
          <w:rFonts w:ascii="Times New Roman" w:hAnsi="Times New Roman" w:cs="Times New Roman"/>
        </w:rPr>
        <w:t xml:space="preserve"> </w:t>
      </w:r>
      <w:r w:rsidRPr="00F11EFB">
        <w:rPr>
          <w:rFonts w:ascii="Times New Roman" w:hAnsi="Times New Roman" w:cs="Times New Roman"/>
        </w:rPr>
        <w:t>is</w:t>
      </w:r>
      <w:r w:rsidR="00370E76" w:rsidRPr="00F11EFB">
        <w:rPr>
          <w:rFonts w:ascii="Times New Roman" w:hAnsi="Times New Roman" w:cs="Times New Roman"/>
        </w:rPr>
        <w:t xml:space="preserve"> </w:t>
      </w:r>
      <w:r w:rsidRPr="00F11EFB">
        <w:rPr>
          <w:rFonts w:ascii="Times New Roman" w:hAnsi="Times New Roman" w:cs="Times New Roman"/>
        </w:rPr>
        <w:t>not</w:t>
      </w:r>
      <w:r w:rsidR="00370E76" w:rsidRPr="00F11EFB">
        <w:rPr>
          <w:rFonts w:ascii="Times New Roman" w:hAnsi="Times New Roman" w:cs="Times New Roman"/>
        </w:rPr>
        <w:t xml:space="preserve"> </w:t>
      </w:r>
      <w:del w:id="2331" w:author="Author">
        <w:r w:rsidRPr="00F11EFB" w:rsidDel="00375F4B">
          <w:rPr>
            <w:rFonts w:ascii="Times New Roman" w:hAnsi="Times New Roman" w:cs="Times New Roman"/>
          </w:rPr>
          <w:delText>just</w:delText>
        </w:r>
        <w:r w:rsidR="00370E76" w:rsidRPr="00F11EFB" w:rsidDel="00375F4B">
          <w:rPr>
            <w:rFonts w:ascii="Times New Roman" w:hAnsi="Times New Roman" w:cs="Times New Roman"/>
          </w:rPr>
          <w:delText xml:space="preserve"> </w:delText>
        </w:r>
      </w:del>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result</w:t>
      </w:r>
      <w:r w:rsidR="00370E76" w:rsidRPr="00F11EFB">
        <w:rPr>
          <w:rFonts w:ascii="Times New Roman" w:hAnsi="Times New Roman" w:cs="Times New Roman"/>
        </w:rPr>
        <w:t xml:space="preserve"> </w:t>
      </w:r>
      <w:ins w:id="2332" w:author="Author">
        <w:r w:rsidR="00375F4B">
          <w:rPr>
            <w:rFonts w:ascii="Times New Roman" w:hAnsi="Times New Roman" w:cs="Times New Roman"/>
          </w:rPr>
          <w:t xml:space="preserve">just </w:t>
        </w:r>
      </w:ins>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market</w:t>
      </w:r>
      <w:r w:rsidR="00370E76" w:rsidRPr="00F11EFB">
        <w:rPr>
          <w:rFonts w:ascii="Times New Roman" w:hAnsi="Times New Roman" w:cs="Times New Roman"/>
        </w:rPr>
        <w:t xml:space="preserve"> </w:t>
      </w:r>
      <w:r w:rsidRPr="00F11EFB">
        <w:rPr>
          <w:rFonts w:ascii="Times New Roman" w:hAnsi="Times New Roman" w:cs="Times New Roman"/>
        </w:rPr>
        <w:t>forces</w:t>
      </w:r>
      <w:del w:id="2333" w:author="Author">
        <w:r w:rsidRPr="00F11EFB" w:rsidDel="00375F4B">
          <w:rPr>
            <w:rFonts w:ascii="Times New Roman" w:hAnsi="Times New Roman" w:cs="Times New Roman"/>
          </w:rPr>
          <w:delText>,</w:delText>
        </w:r>
      </w:del>
      <w:r w:rsidR="00370E76" w:rsidRPr="00F11EFB">
        <w:rPr>
          <w:rFonts w:ascii="Times New Roman" w:hAnsi="Times New Roman" w:cs="Times New Roman"/>
        </w:rPr>
        <w:t xml:space="preserve"> </w:t>
      </w:r>
      <w:r w:rsidRPr="00F11EFB">
        <w:rPr>
          <w:rFonts w:ascii="Times New Roman" w:hAnsi="Times New Roman" w:cs="Times New Roman"/>
        </w:rPr>
        <w:t>but</w:t>
      </w:r>
      <w:r w:rsidR="00370E76" w:rsidRPr="00F11EFB">
        <w:rPr>
          <w:rFonts w:ascii="Times New Roman" w:hAnsi="Times New Roman" w:cs="Times New Roman"/>
        </w:rPr>
        <w:t xml:space="preserve"> </w:t>
      </w:r>
      <w:r w:rsidRPr="00F11EFB">
        <w:rPr>
          <w:rFonts w:ascii="Times New Roman" w:hAnsi="Times New Roman" w:cs="Times New Roman"/>
        </w:rPr>
        <w:t>also</w:t>
      </w:r>
      <w:r w:rsidR="00370E76" w:rsidRPr="00F11EFB">
        <w:rPr>
          <w:rFonts w:ascii="Times New Roman" w:hAnsi="Times New Roman" w:cs="Times New Roman"/>
        </w:rPr>
        <w:t xml:space="preserve"> </w:t>
      </w:r>
      <w:ins w:id="2334" w:author="Author">
        <w:r w:rsidR="00375F4B">
          <w:rPr>
            <w:rFonts w:ascii="Times New Roman" w:hAnsi="Times New Roman" w:cs="Times New Roman"/>
          </w:rPr>
          <w:t xml:space="preserve">of </w:t>
        </w:r>
      </w:ins>
      <w:r w:rsidRPr="00F11EFB">
        <w:rPr>
          <w:rFonts w:ascii="Times New Roman" w:hAnsi="Times New Roman" w:cs="Times New Roman"/>
        </w:rPr>
        <w:t>politics</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ins w:id="2335" w:author="Author">
        <w:r w:rsidR="00375F4B">
          <w:rPr>
            <w:rFonts w:ascii="Times New Roman" w:hAnsi="Times New Roman" w:cs="Times New Roman"/>
          </w:rPr>
          <w:t xml:space="preserve">of </w:t>
        </w:r>
      </w:ins>
      <w:r w:rsidRPr="00F11EFB">
        <w:rPr>
          <w:rFonts w:ascii="Times New Roman" w:hAnsi="Times New Roman" w:cs="Times New Roman"/>
        </w:rPr>
        <w:t>policies</w:t>
      </w:r>
      <w:r w:rsidR="00370E76" w:rsidRPr="00F11EFB">
        <w:rPr>
          <w:rFonts w:ascii="Times New Roman" w:hAnsi="Times New Roman" w:cs="Times New Roman"/>
        </w:rPr>
        <w:t xml:space="preserve"> </w:t>
      </w:r>
      <w:r w:rsidRPr="00F11EFB">
        <w:rPr>
          <w:rFonts w:ascii="Times New Roman" w:hAnsi="Times New Roman" w:cs="Times New Roman"/>
        </w:rPr>
        <w:t>put</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place</w:t>
      </w:r>
      <w:r w:rsidR="00370E76" w:rsidRPr="00F11EFB">
        <w:rPr>
          <w:rFonts w:ascii="Times New Roman" w:hAnsi="Times New Roman" w:cs="Times New Roman"/>
        </w:rPr>
        <w:t xml:space="preserve"> </w:t>
      </w:r>
      <w:r w:rsidRPr="00F11EFB">
        <w:rPr>
          <w:rFonts w:ascii="Times New Roman" w:hAnsi="Times New Roman" w:cs="Times New Roman"/>
        </w:rPr>
        <w:t>by</w:t>
      </w:r>
      <w:r w:rsidR="00370E76" w:rsidRPr="00F11EFB">
        <w:rPr>
          <w:rFonts w:ascii="Times New Roman" w:hAnsi="Times New Roman" w:cs="Times New Roman"/>
        </w:rPr>
        <w:t xml:space="preserve"> </w:t>
      </w:r>
      <w:r w:rsidRPr="00F11EFB">
        <w:rPr>
          <w:rFonts w:ascii="Times New Roman" w:hAnsi="Times New Roman" w:cs="Times New Roman"/>
        </w:rPr>
        <w:t>lawmakers</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004B3374" w:rsidRPr="00F11EFB">
        <w:rPr>
          <w:rFonts w:ascii="Times New Roman" w:hAnsi="Times New Roman" w:cs="Times New Roman"/>
        </w:rPr>
        <w:t>companies,</w:t>
      </w:r>
      <w:r w:rsidR="00370E76" w:rsidRPr="00F11EFB">
        <w:rPr>
          <w:rFonts w:ascii="Times New Roman" w:hAnsi="Times New Roman" w:cs="Times New Roman"/>
        </w:rPr>
        <w:t xml:space="preserve"> </w:t>
      </w:r>
      <w:r w:rsidR="004B3374" w:rsidRPr="00F11EFB">
        <w:rPr>
          <w:rFonts w:ascii="Times New Roman" w:hAnsi="Times New Roman" w:cs="Times New Roman"/>
        </w:rPr>
        <w:t>particularly</w:t>
      </w:r>
      <w:r w:rsidR="00370E76" w:rsidRPr="00F11EFB">
        <w:rPr>
          <w:rFonts w:ascii="Times New Roman" w:hAnsi="Times New Roman" w:cs="Times New Roman"/>
        </w:rPr>
        <w:t xml:space="preserve"> </w:t>
      </w:r>
      <w:r w:rsidRPr="00F11EFB">
        <w:rPr>
          <w:rFonts w:ascii="Times New Roman" w:hAnsi="Times New Roman" w:cs="Times New Roman"/>
        </w:rPr>
        <w:t>after</w:t>
      </w:r>
      <w:r w:rsidR="00370E76" w:rsidRPr="00F11EFB">
        <w:rPr>
          <w:rFonts w:ascii="Times New Roman" w:hAnsi="Times New Roman" w:cs="Times New Roman"/>
        </w:rPr>
        <w:t xml:space="preserve"> </w:t>
      </w:r>
      <w:r w:rsidRPr="00F11EFB">
        <w:rPr>
          <w:rFonts w:ascii="Times New Roman" w:hAnsi="Times New Roman" w:cs="Times New Roman"/>
        </w:rPr>
        <w:lastRenderedPageBreak/>
        <w:t>Ronald</w:t>
      </w:r>
      <w:r w:rsidR="00370E76" w:rsidRPr="00F11EFB">
        <w:rPr>
          <w:rFonts w:ascii="Times New Roman" w:hAnsi="Times New Roman" w:cs="Times New Roman"/>
        </w:rPr>
        <w:t xml:space="preserve"> </w:t>
      </w:r>
      <w:r w:rsidRPr="00F11EFB">
        <w:rPr>
          <w:rFonts w:ascii="Times New Roman" w:hAnsi="Times New Roman" w:cs="Times New Roman"/>
        </w:rPr>
        <w:t>Reagan</w:t>
      </w:r>
      <w:ins w:id="2336" w:author="Author">
        <w:r w:rsidR="00375F4B">
          <w:rPr>
            <w:rFonts w:ascii="Times New Roman" w:hAnsi="Times New Roman" w:cs="Times New Roman"/>
          </w:rPr>
          <w:t>’</w:t>
        </w:r>
      </w:ins>
      <w:del w:id="2337" w:author="Author">
        <w:r w:rsidRPr="00F11EFB" w:rsidDel="00375F4B">
          <w:rPr>
            <w:rFonts w:ascii="Times New Roman" w:hAnsi="Times New Roman" w:cs="Times New Roman"/>
          </w:rPr>
          <w:delText>'</w:delText>
        </w:r>
      </w:del>
      <w:r w:rsidRPr="00F11EFB">
        <w:rPr>
          <w:rFonts w:ascii="Times New Roman" w:hAnsi="Times New Roman" w:cs="Times New Roman"/>
        </w:rPr>
        <w:t>s</w:t>
      </w:r>
      <w:r w:rsidR="00370E76" w:rsidRPr="00F11EFB">
        <w:rPr>
          <w:rFonts w:ascii="Times New Roman" w:hAnsi="Times New Roman" w:cs="Times New Roman"/>
        </w:rPr>
        <w:t xml:space="preserve"> </w:t>
      </w:r>
      <w:r w:rsidRPr="00F11EFB">
        <w:rPr>
          <w:rFonts w:ascii="Times New Roman" w:hAnsi="Times New Roman" w:cs="Times New Roman"/>
        </w:rPr>
        <w:t>election</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1980.</w:t>
      </w:r>
      <w:ins w:id="2338" w:author="Author">
        <w:r w:rsidR="00375F4B">
          <w:rPr>
            <w:rFonts w:ascii="Times New Roman" w:hAnsi="Times New Roman" w:cs="Times New Roman"/>
          </w:rPr>
          <w:t xml:space="preserve"> </w:t>
        </w:r>
      </w:ins>
      <w:del w:id="2339" w:author="Author">
        <w:r w:rsidR="00370E76" w:rsidRPr="00F11EFB" w:rsidDel="00375F4B">
          <w:rPr>
            <w:rFonts w:ascii="Times New Roman" w:hAnsi="Times New Roman" w:cs="Times New Roman"/>
          </w:rPr>
          <w:delText xml:space="preserve"> </w:delText>
        </w:r>
      </w:del>
    </w:p>
    <w:p w14:paraId="4A399E0F" w14:textId="6070CB67" w:rsidR="004B3374" w:rsidRPr="00F11EFB" w:rsidDel="00375F4B" w:rsidRDefault="00B8594F">
      <w:pPr>
        <w:ind w:right="4"/>
        <w:contextualSpacing/>
        <w:rPr>
          <w:del w:id="2340" w:author="Author"/>
          <w:rFonts w:ascii="Times New Roman" w:hAnsi="Times New Roman" w:cs="Times New Roman"/>
        </w:rPr>
      </w:pPr>
      <w:del w:id="2341" w:author="Author">
        <w:r w:rsidRPr="00F11EFB" w:rsidDel="00375F4B">
          <w:rPr>
            <w:rFonts w:ascii="Times New Roman" w:hAnsi="Times New Roman" w:cs="Times New Roman"/>
          </w:rPr>
          <w:delText>Youth</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Radio</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reporter</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Kasey</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Saturn</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is</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one</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of</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those</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millennials.</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Her</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family</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is</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from</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Laos,</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and</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is</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ethically</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Mien.</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Unlike</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her</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younger</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siblings,</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she</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has</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tried</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to</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learn</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to</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speak</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Mien</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even</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as</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she</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participates</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in</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traditional</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American</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education.</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“I’m</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trying</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to</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pursue</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higher</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education,</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financial</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aid,</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and</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the</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American</w:delText>
        </w:r>
        <w:r w:rsidR="00370E76" w:rsidRPr="00F11EFB" w:rsidDel="00375F4B">
          <w:rPr>
            <w:rFonts w:ascii="Times New Roman" w:hAnsi="Times New Roman" w:cs="Times New Roman"/>
          </w:rPr>
          <w:delText xml:space="preserve"> </w:delText>
        </w:r>
        <w:r w:rsidRPr="00F11EFB" w:rsidDel="008C5655">
          <w:rPr>
            <w:rFonts w:ascii="Times New Roman" w:hAnsi="Times New Roman" w:cs="Times New Roman"/>
          </w:rPr>
          <w:delText>D</w:delText>
        </w:r>
        <w:r w:rsidRPr="00F11EFB" w:rsidDel="00375F4B">
          <w:rPr>
            <w:rFonts w:ascii="Times New Roman" w:hAnsi="Times New Roman" w:cs="Times New Roman"/>
          </w:rPr>
          <w:delText>ream,”</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she</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says.</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“And</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I’m</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trying</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to</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do</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all</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that</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without</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losing</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the</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Mien</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ways.”But</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as</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evident</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in</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another</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Youth</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Radio</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story,</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this</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one</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by</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Isabella</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Ordaz,</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the</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opportunity</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to</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pursue</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the</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traditional</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American</w:delText>
        </w:r>
        <w:r w:rsidR="00370E76" w:rsidRPr="00F11EFB" w:rsidDel="00375F4B">
          <w:rPr>
            <w:rFonts w:ascii="Times New Roman" w:hAnsi="Times New Roman" w:cs="Times New Roman"/>
          </w:rPr>
          <w:delText xml:space="preserve"> </w:delText>
        </w:r>
        <w:r w:rsidRPr="00F11EFB" w:rsidDel="008C5655">
          <w:rPr>
            <w:rFonts w:ascii="Times New Roman" w:hAnsi="Times New Roman" w:cs="Times New Roman"/>
          </w:rPr>
          <w:delText>D</w:delText>
        </w:r>
        <w:r w:rsidRPr="00F11EFB" w:rsidDel="00375F4B">
          <w:rPr>
            <w:rFonts w:ascii="Times New Roman" w:hAnsi="Times New Roman" w:cs="Times New Roman"/>
          </w:rPr>
          <w:delText>ream</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can</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sometimes</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feel</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like</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a</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cultural</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trade</w:delText>
        </w:r>
        <w:r w:rsidR="00FB0B0D" w:rsidRPr="00F11EFB" w:rsidDel="00375F4B">
          <w:rPr>
            <w:rFonts w:ascii="Times New Roman" w:hAnsi="Times New Roman" w:cs="Times New Roman"/>
          </w:rPr>
          <w:delText>-</w:delText>
        </w:r>
        <w:r w:rsidRPr="00F11EFB" w:rsidDel="00375F4B">
          <w:rPr>
            <w:rFonts w:ascii="Times New Roman" w:hAnsi="Times New Roman" w:cs="Times New Roman"/>
          </w:rPr>
          <w:delText>off.</w:delText>
        </w:r>
        <w:r w:rsidR="00370E76" w:rsidRPr="00F11EFB" w:rsidDel="00375F4B">
          <w:rPr>
            <w:rFonts w:ascii="Times New Roman" w:hAnsi="Times New Roman" w:cs="Times New Roman"/>
          </w:rPr>
          <w:delText xml:space="preserve"> </w:delText>
        </w:r>
      </w:del>
    </w:p>
    <w:p w14:paraId="525B5DC5" w14:textId="192A5798" w:rsidR="00EC79C8" w:rsidRPr="00F11EFB" w:rsidDel="00676791" w:rsidRDefault="00EC79C8">
      <w:pPr>
        <w:ind w:right="4"/>
        <w:contextualSpacing/>
        <w:rPr>
          <w:del w:id="2342" w:author="Author"/>
          <w:rFonts w:ascii="Times New Roman" w:hAnsi="Times New Roman" w:cs="Times New Roman"/>
        </w:rPr>
      </w:pPr>
      <w:del w:id="2343" w:author="Author">
        <w:r w:rsidRPr="00F11EFB" w:rsidDel="00375F4B">
          <w:rPr>
            <w:rFonts w:ascii="Times New Roman" w:hAnsi="Times New Roman" w:cs="Times New Roman"/>
          </w:rPr>
          <w:delText>The</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U.S.</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has</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one</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of</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the</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highest</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levels</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of</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income</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inequality</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among</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its</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peers</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and</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is</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among</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the</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worst</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in</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offering</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equal</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opportunities</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for</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advancement,</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said</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Stiglitz,</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who</w:delText>
        </w:r>
        <w:r w:rsidR="00370E76" w:rsidRPr="00F11EFB" w:rsidDel="00375F4B">
          <w:rPr>
            <w:rFonts w:ascii="Times New Roman" w:hAnsi="Times New Roman" w:cs="Times New Roman"/>
          </w:rPr>
          <w:delText xml:space="preserve"> </w:delText>
        </w:r>
      </w:del>
    </w:p>
    <w:p w14:paraId="4E0E405E" w14:textId="2A1AFB74" w:rsidR="00577091" w:rsidRPr="00F11EFB" w:rsidDel="00676791" w:rsidRDefault="00577091">
      <w:pPr>
        <w:ind w:right="4"/>
        <w:contextualSpacing/>
        <w:rPr>
          <w:del w:id="2344" w:author="Author"/>
          <w:rFonts w:ascii="Times New Roman" w:hAnsi="Times New Roman" w:cs="Times New Roman"/>
        </w:rPr>
      </w:pPr>
      <w:del w:id="2345" w:author="Author">
        <w:r w:rsidRPr="00F11EFB" w:rsidDel="00676791">
          <w:rPr>
            <w:rFonts w:ascii="Times New Roman" w:hAnsi="Times New Roman" w:cs="Times New Roman"/>
          </w:rPr>
          <w:delText>THE</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CHAPTER</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4</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“THE</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TRUTHS</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AND</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UNTRUTHS”</w:delText>
        </w:r>
      </w:del>
    </w:p>
    <w:p w14:paraId="566E8CF0" w14:textId="2AE3ECB7" w:rsidR="00EC79C8" w:rsidRPr="00F11EFB" w:rsidDel="00375F4B" w:rsidRDefault="00EC79C8">
      <w:pPr>
        <w:ind w:right="4"/>
        <w:contextualSpacing/>
        <w:rPr>
          <w:del w:id="2346" w:author="Author"/>
          <w:rFonts w:ascii="Times New Roman" w:hAnsi="Times New Roman" w:cs="Times New Roman"/>
        </w:rPr>
      </w:pPr>
      <w:del w:id="2347" w:author="Author">
        <w:r w:rsidRPr="00F11EFB" w:rsidDel="00375F4B">
          <w:rPr>
            <w:rFonts w:ascii="Times New Roman" w:hAnsi="Times New Roman" w:cs="Times New Roman"/>
          </w:rPr>
          <w:delText>spoke</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Tuesday</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in</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New</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York</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City.</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Whether</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an</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American</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gets</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ahead</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is</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also</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more</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dependent</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on</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the</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income</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and</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education</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of</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their</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parents,</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he</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said.</w:delText>
        </w:r>
      </w:del>
    </w:p>
    <w:p w14:paraId="2BF60336" w14:textId="7E1613F9" w:rsidR="00FB0B0D" w:rsidRPr="00F11EFB" w:rsidDel="00375F4B" w:rsidRDefault="00EC79C8">
      <w:pPr>
        <w:ind w:right="4"/>
        <w:contextualSpacing/>
        <w:rPr>
          <w:del w:id="2348" w:author="Author"/>
          <w:rFonts w:ascii="Times New Roman" w:hAnsi="Times New Roman" w:cs="Times New Roman"/>
        </w:rPr>
      </w:pPr>
      <w:del w:id="2349" w:author="Author">
        <w:r w:rsidRPr="00F11EFB" w:rsidDel="00375F4B">
          <w:rPr>
            <w:rFonts w:ascii="Times New Roman" w:hAnsi="Times New Roman" w:cs="Times New Roman"/>
          </w:rPr>
          <w:delText>Income</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inequality</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and</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economic</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mobility</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have</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already</w:delText>
        </w:r>
        <w:r w:rsidR="00370E76" w:rsidRPr="00F11EFB" w:rsidDel="00375F4B">
          <w:rPr>
            <w:rFonts w:ascii="Times New Roman" w:hAnsi="Times New Roman" w:cs="Times New Roman"/>
          </w:rPr>
          <w:delText xml:space="preserve"> </w:delText>
        </w:r>
        <w:r w:rsidR="00FB0B0D" w:rsidRPr="00F11EFB" w:rsidDel="00375F4B">
          <w:rPr>
            <w:rFonts w:ascii="Times New Roman" w:hAnsi="Times New Roman" w:cs="Times New Roman"/>
          </w:rPr>
          <w:delText>emerged</w:delText>
        </w:r>
        <w:r w:rsidR="00370E76" w:rsidRPr="00F11EFB" w:rsidDel="00375F4B">
          <w:rPr>
            <w:rFonts w:ascii="Times New Roman" w:hAnsi="Times New Roman" w:cs="Times New Roman"/>
          </w:rPr>
          <w:delText xml:space="preserve"> </w:delText>
        </w:r>
        <w:r w:rsidR="00FB0B0D" w:rsidRPr="00F11EFB" w:rsidDel="00375F4B">
          <w:rPr>
            <w:rFonts w:ascii="Times New Roman" w:hAnsi="Times New Roman" w:cs="Times New Roman"/>
          </w:rPr>
          <w:delText>a</w:delText>
        </w:r>
        <w:r w:rsidR="00370E76" w:rsidRPr="00F11EFB" w:rsidDel="00375F4B">
          <w:rPr>
            <w:rFonts w:ascii="Times New Roman" w:hAnsi="Times New Roman" w:cs="Times New Roman"/>
          </w:rPr>
          <w:delText xml:space="preserve"> </w:delText>
        </w:r>
        <w:r w:rsidR="00FB0B0D" w:rsidRPr="00F11EFB" w:rsidDel="00375F4B">
          <w:rPr>
            <w:rFonts w:ascii="Times New Roman" w:hAnsi="Times New Roman" w:cs="Times New Roman"/>
          </w:rPr>
          <w:delText>shot</w:delText>
        </w:r>
        <w:r w:rsidR="00370E76" w:rsidRPr="00F11EFB" w:rsidDel="00375F4B">
          <w:rPr>
            <w:rFonts w:ascii="Times New Roman" w:hAnsi="Times New Roman" w:cs="Times New Roman"/>
          </w:rPr>
          <w:delText xml:space="preserve"> </w:delText>
        </w:r>
        <w:r w:rsidR="00FB0B0D" w:rsidRPr="00F11EFB" w:rsidDel="00375F4B">
          <w:rPr>
            <w:rFonts w:ascii="Times New Roman" w:hAnsi="Times New Roman" w:cs="Times New Roman"/>
          </w:rPr>
          <w:delText>of</w:delText>
        </w:r>
        <w:r w:rsidR="00370E76" w:rsidRPr="00F11EFB" w:rsidDel="00375F4B">
          <w:rPr>
            <w:rFonts w:ascii="Times New Roman" w:hAnsi="Times New Roman" w:cs="Times New Roman"/>
          </w:rPr>
          <w:delText xml:space="preserve"> </w:delText>
        </w:r>
        <w:r w:rsidR="00FB0B0D" w:rsidRPr="00F11EFB" w:rsidDel="00375F4B">
          <w:rPr>
            <w:rFonts w:ascii="Times New Roman" w:hAnsi="Times New Roman" w:cs="Times New Roman"/>
          </w:rPr>
          <w:delText>topics</w:delText>
        </w:r>
        <w:r w:rsidR="00370E76" w:rsidRPr="00F11EFB" w:rsidDel="00375F4B">
          <w:rPr>
            <w:rFonts w:ascii="Times New Roman" w:hAnsi="Times New Roman" w:cs="Times New Roman"/>
          </w:rPr>
          <w:delText xml:space="preserve"> </w:delText>
        </w:r>
        <w:r w:rsidR="00FB0B0D" w:rsidRPr="00F11EFB" w:rsidDel="00375F4B">
          <w:rPr>
            <w:rFonts w:ascii="Times New Roman" w:hAnsi="Times New Roman" w:cs="Times New Roman"/>
          </w:rPr>
          <w:delText>for</w:delText>
        </w:r>
        <w:r w:rsidR="00370E76" w:rsidRPr="00F11EFB" w:rsidDel="00375F4B">
          <w:rPr>
            <w:rFonts w:ascii="Times New Roman" w:hAnsi="Times New Roman" w:cs="Times New Roman"/>
          </w:rPr>
          <w:delText xml:space="preserve"> </w:delText>
        </w:r>
        <w:r w:rsidR="00FB0B0D" w:rsidRPr="00F11EFB" w:rsidDel="00375F4B">
          <w:rPr>
            <w:rFonts w:ascii="Times New Roman" w:hAnsi="Times New Roman" w:cs="Times New Roman"/>
          </w:rPr>
          <w:delText>the</w:delText>
        </w:r>
        <w:r w:rsidR="00370E76" w:rsidRPr="00F11EFB" w:rsidDel="00375F4B">
          <w:rPr>
            <w:rFonts w:ascii="Times New Roman" w:hAnsi="Times New Roman" w:cs="Times New Roman"/>
          </w:rPr>
          <w:delText xml:space="preserve"> </w:delText>
        </w:r>
        <w:r w:rsidR="00FB0B0D" w:rsidRPr="00F11EFB" w:rsidDel="00375F4B">
          <w:rPr>
            <w:rFonts w:ascii="Times New Roman" w:hAnsi="Times New Roman" w:cs="Times New Roman"/>
          </w:rPr>
          <w:delText>2016</w:delText>
        </w:r>
        <w:r w:rsidR="00370E76" w:rsidRPr="00F11EFB" w:rsidDel="00375F4B">
          <w:rPr>
            <w:rFonts w:ascii="Times New Roman" w:hAnsi="Times New Roman" w:cs="Times New Roman"/>
          </w:rPr>
          <w:delText xml:space="preserve"> </w:delText>
        </w:r>
        <w:r w:rsidR="00FB0B0D" w:rsidRPr="00F11EFB" w:rsidDel="00375F4B">
          <w:rPr>
            <w:rFonts w:ascii="Times New Roman" w:hAnsi="Times New Roman" w:cs="Times New Roman"/>
          </w:rPr>
          <w:delText>presidential</w:delText>
        </w:r>
        <w:r w:rsidR="00370E76" w:rsidRPr="00F11EFB" w:rsidDel="00375F4B">
          <w:rPr>
            <w:rFonts w:ascii="Times New Roman" w:hAnsi="Times New Roman" w:cs="Times New Roman"/>
          </w:rPr>
          <w:delText xml:space="preserve"> </w:delText>
        </w:r>
        <w:r w:rsidR="00FB0B0D" w:rsidRPr="00F11EFB" w:rsidDel="00375F4B">
          <w:rPr>
            <w:rFonts w:ascii="Times New Roman" w:hAnsi="Times New Roman" w:cs="Times New Roman"/>
          </w:rPr>
          <w:delText>election,</w:delText>
        </w:r>
        <w:r w:rsidR="00370E76" w:rsidRPr="00F11EFB" w:rsidDel="00375F4B">
          <w:rPr>
            <w:rFonts w:ascii="Times New Roman" w:hAnsi="Times New Roman" w:cs="Times New Roman"/>
          </w:rPr>
          <w:delText xml:space="preserve"> </w:delText>
        </w:r>
        <w:r w:rsidR="00FB0B0D" w:rsidRPr="00F11EFB" w:rsidDel="00375F4B">
          <w:rPr>
            <w:rFonts w:ascii="Times New Roman" w:hAnsi="Times New Roman" w:cs="Times New Roman"/>
          </w:rPr>
          <w:delText>with</w:delText>
        </w:r>
        <w:r w:rsidR="00370E76" w:rsidRPr="00F11EFB" w:rsidDel="00375F4B">
          <w:rPr>
            <w:rFonts w:ascii="Times New Roman" w:hAnsi="Times New Roman" w:cs="Times New Roman"/>
          </w:rPr>
          <w:delText xml:space="preserve"> </w:delText>
        </w:r>
        <w:r w:rsidR="00FB0B0D" w:rsidRPr="00F11EFB" w:rsidDel="00375F4B">
          <w:rPr>
            <w:rFonts w:ascii="Times New Roman" w:hAnsi="Times New Roman" w:cs="Times New Roman"/>
          </w:rPr>
          <w:delText>candidates</w:delText>
        </w:r>
        <w:r w:rsidR="00370E76" w:rsidRPr="00F11EFB" w:rsidDel="00375F4B">
          <w:rPr>
            <w:rFonts w:ascii="Times New Roman" w:hAnsi="Times New Roman" w:cs="Times New Roman"/>
          </w:rPr>
          <w:delText xml:space="preserve"> </w:delText>
        </w:r>
        <w:r w:rsidR="00FB0B0D" w:rsidRPr="00F11EFB" w:rsidDel="00375F4B">
          <w:rPr>
            <w:rFonts w:ascii="Times New Roman" w:hAnsi="Times New Roman" w:cs="Times New Roman"/>
          </w:rPr>
          <w:delText>on</w:delText>
        </w:r>
        <w:r w:rsidR="00370E76" w:rsidRPr="00F11EFB" w:rsidDel="00375F4B">
          <w:rPr>
            <w:rFonts w:ascii="Times New Roman" w:hAnsi="Times New Roman" w:cs="Times New Roman"/>
          </w:rPr>
          <w:delText xml:space="preserve"> </w:delText>
        </w:r>
        <w:r w:rsidR="00FB0B0D" w:rsidRPr="00F11EFB" w:rsidDel="00375F4B">
          <w:rPr>
            <w:rFonts w:ascii="Times New Roman" w:hAnsi="Times New Roman" w:cs="Times New Roman"/>
          </w:rPr>
          <w:delText>both</w:delText>
        </w:r>
        <w:r w:rsidR="00370E76" w:rsidRPr="00F11EFB" w:rsidDel="00375F4B">
          <w:rPr>
            <w:rFonts w:ascii="Times New Roman" w:hAnsi="Times New Roman" w:cs="Times New Roman"/>
          </w:rPr>
          <w:delText xml:space="preserve"> </w:delText>
        </w:r>
        <w:r w:rsidR="00FB0B0D" w:rsidRPr="00F11EFB" w:rsidDel="00375F4B">
          <w:rPr>
            <w:rFonts w:ascii="Times New Roman" w:hAnsi="Times New Roman" w:cs="Times New Roman"/>
          </w:rPr>
          <w:delText>sides</w:delText>
        </w:r>
        <w:r w:rsidR="00370E76" w:rsidRPr="00F11EFB" w:rsidDel="00375F4B">
          <w:rPr>
            <w:rFonts w:ascii="Times New Roman" w:hAnsi="Times New Roman" w:cs="Times New Roman"/>
          </w:rPr>
          <w:delText xml:space="preserve"> </w:delText>
        </w:r>
        <w:r w:rsidR="00FB0B0D" w:rsidRPr="00F11EFB" w:rsidDel="00375F4B">
          <w:rPr>
            <w:rFonts w:ascii="Times New Roman" w:hAnsi="Times New Roman" w:cs="Times New Roman"/>
          </w:rPr>
          <w:delText>of</w:delText>
        </w:r>
        <w:r w:rsidR="00370E76" w:rsidRPr="00F11EFB" w:rsidDel="00375F4B">
          <w:rPr>
            <w:rFonts w:ascii="Times New Roman" w:hAnsi="Times New Roman" w:cs="Times New Roman"/>
          </w:rPr>
          <w:delText xml:space="preserve"> </w:delText>
        </w:r>
        <w:r w:rsidR="00FB0B0D" w:rsidRPr="00F11EFB" w:rsidDel="00375F4B">
          <w:rPr>
            <w:rFonts w:ascii="Times New Roman" w:hAnsi="Times New Roman" w:cs="Times New Roman"/>
          </w:rPr>
          <w:delText>the</w:delText>
        </w:r>
        <w:r w:rsidR="00370E76" w:rsidRPr="00F11EFB" w:rsidDel="00375F4B">
          <w:rPr>
            <w:rFonts w:ascii="Times New Roman" w:hAnsi="Times New Roman" w:cs="Times New Roman"/>
          </w:rPr>
          <w:delText xml:space="preserve"> </w:delText>
        </w:r>
        <w:r w:rsidR="00FB0B0D" w:rsidRPr="00F11EFB" w:rsidDel="00375F4B">
          <w:rPr>
            <w:rFonts w:ascii="Times New Roman" w:hAnsi="Times New Roman" w:cs="Times New Roman"/>
          </w:rPr>
          <w:delText>aisle</w:delText>
        </w:r>
        <w:r w:rsidR="00370E76" w:rsidRPr="00F11EFB" w:rsidDel="00375F4B">
          <w:rPr>
            <w:rFonts w:ascii="Times New Roman" w:hAnsi="Times New Roman" w:cs="Times New Roman"/>
          </w:rPr>
          <w:delText xml:space="preserve"> </w:delText>
        </w:r>
        <w:r w:rsidR="00FB0B0D" w:rsidRPr="00F11EFB" w:rsidDel="00375F4B">
          <w:rPr>
            <w:rFonts w:ascii="Times New Roman" w:hAnsi="Times New Roman" w:cs="Times New Roman"/>
          </w:rPr>
          <w:delText>offering</w:delText>
        </w:r>
        <w:r w:rsidR="00370E76" w:rsidRPr="00F11EFB" w:rsidDel="00375F4B">
          <w:rPr>
            <w:rFonts w:ascii="Times New Roman" w:hAnsi="Times New Roman" w:cs="Times New Roman"/>
          </w:rPr>
          <w:delText xml:space="preserve"> </w:delText>
        </w:r>
        <w:r w:rsidR="00FB0B0D" w:rsidRPr="00F11EFB" w:rsidDel="00375F4B">
          <w:rPr>
            <w:rFonts w:ascii="Times New Roman" w:hAnsi="Times New Roman" w:cs="Times New Roman"/>
          </w:rPr>
          <w:delText>their</w:delText>
        </w:r>
        <w:r w:rsidR="00370E76" w:rsidRPr="00F11EFB" w:rsidDel="00375F4B">
          <w:rPr>
            <w:rFonts w:ascii="Times New Roman" w:hAnsi="Times New Roman" w:cs="Times New Roman"/>
          </w:rPr>
          <w:delText xml:space="preserve"> </w:delText>
        </w:r>
        <w:r w:rsidR="00FB0B0D" w:rsidRPr="00F11EFB" w:rsidDel="00375F4B">
          <w:rPr>
            <w:rFonts w:ascii="Times New Roman" w:hAnsi="Times New Roman" w:cs="Times New Roman"/>
          </w:rPr>
          <w:delText>prescriptions</w:delText>
        </w:r>
        <w:r w:rsidR="00370E76" w:rsidRPr="00F11EFB" w:rsidDel="00375F4B">
          <w:rPr>
            <w:rFonts w:ascii="Times New Roman" w:hAnsi="Times New Roman" w:cs="Times New Roman"/>
          </w:rPr>
          <w:delText xml:space="preserve"> </w:delText>
        </w:r>
        <w:r w:rsidR="00FB0B0D" w:rsidRPr="00F11EFB" w:rsidDel="00375F4B">
          <w:rPr>
            <w:rFonts w:ascii="Times New Roman" w:hAnsi="Times New Roman" w:cs="Times New Roman"/>
          </w:rPr>
          <w:delText>for</w:delText>
        </w:r>
        <w:r w:rsidR="00370E76" w:rsidRPr="00F11EFB" w:rsidDel="00375F4B">
          <w:rPr>
            <w:rFonts w:ascii="Times New Roman" w:hAnsi="Times New Roman" w:cs="Times New Roman"/>
          </w:rPr>
          <w:delText xml:space="preserve"> </w:delText>
        </w:r>
        <w:r w:rsidR="00FB0B0D" w:rsidRPr="00F11EFB" w:rsidDel="00375F4B">
          <w:rPr>
            <w:rFonts w:ascii="Times New Roman" w:hAnsi="Times New Roman" w:cs="Times New Roman"/>
          </w:rPr>
          <w:delText>solving</w:delText>
        </w:r>
        <w:r w:rsidR="00370E76" w:rsidRPr="00F11EFB" w:rsidDel="00375F4B">
          <w:rPr>
            <w:rFonts w:ascii="Times New Roman" w:hAnsi="Times New Roman" w:cs="Times New Roman"/>
          </w:rPr>
          <w:delText xml:space="preserve"> </w:delText>
        </w:r>
        <w:r w:rsidR="00FB0B0D" w:rsidRPr="00F11EFB" w:rsidDel="00375F4B">
          <w:rPr>
            <w:rFonts w:ascii="Times New Roman" w:hAnsi="Times New Roman" w:cs="Times New Roman"/>
          </w:rPr>
          <w:delText>the</w:delText>
        </w:r>
        <w:r w:rsidR="00370E76" w:rsidRPr="00F11EFB" w:rsidDel="00375F4B">
          <w:rPr>
            <w:rFonts w:ascii="Times New Roman" w:hAnsi="Times New Roman" w:cs="Times New Roman"/>
          </w:rPr>
          <w:delText xml:space="preserve"> </w:delText>
        </w:r>
        <w:r w:rsidR="00FB0B0D" w:rsidRPr="00F11EFB" w:rsidDel="00375F4B">
          <w:rPr>
            <w:rFonts w:ascii="Times New Roman" w:hAnsi="Times New Roman" w:cs="Times New Roman"/>
          </w:rPr>
          <w:delText>growing</w:delText>
        </w:r>
        <w:r w:rsidR="00370E76" w:rsidRPr="00F11EFB" w:rsidDel="00375F4B">
          <w:rPr>
            <w:rFonts w:ascii="Times New Roman" w:hAnsi="Times New Roman" w:cs="Times New Roman"/>
          </w:rPr>
          <w:delText xml:space="preserve"> </w:delText>
        </w:r>
        <w:r w:rsidR="00FB0B0D" w:rsidRPr="00F11EFB" w:rsidDel="00375F4B">
          <w:rPr>
            <w:rFonts w:ascii="Times New Roman" w:hAnsi="Times New Roman" w:cs="Times New Roman"/>
          </w:rPr>
          <w:delText>income</w:delText>
        </w:r>
        <w:r w:rsidR="00370E76" w:rsidRPr="00F11EFB" w:rsidDel="00375F4B">
          <w:rPr>
            <w:rFonts w:ascii="Times New Roman" w:hAnsi="Times New Roman" w:cs="Times New Roman"/>
          </w:rPr>
          <w:delText xml:space="preserve"> </w:delText>
        </w:r>
        <w:r w:rsidR="00FB0B0D" w:rsidRPr="00F11EFB" w:rsidDel="00375F4B">
          <w:rPr>
            <w:rFonts w:ascii="Times New Roman" w:hAnsi="Times New Roman" w:cs="Times New Roman"/>
          </w:rPr>
          <w:delText>gap.</w:delText>
        </w:r>
      </w:del>
    </w:p>
    <w:p w14:paraId="71B4A881" w14:textId="29AD6B30" w:rsidR="00EC79C8" w:rsidRPr="00F11EFB" w:rsidDel="00375F4B" w:rsidRDefault="00EC79C8">
      <w:pPr>
        <w:ind w:right="4"/>
        <w:contextualSpacing/>
        <w:rPr>
          <w:del w:id="2350" w:author="Author"/>
          <w:rFonts w:ascii="Times New Roman" w:hAnsi="Times New Roman" w:cs="Times New Roman"/>
        </w:rPr>
      </w:pPr>
      <w:del w:id="2351" w:author="Author">
        <w:r w:rsidRPr="00F11EFB" w:rsidDel="00375F4B">
          <w:rPr>
            <w:rFonts w:ascii="Times New Roman" w:hAnsi="Times New Roman" w:cs="Times New Roman"/>
          </w:rPr>
          <w:delText>Stiglitz</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is</w:delText>
        </w:r>
        <w:r w:rsidR="00370E76" w:rsidRPr="00F11EFB" w:rsidDel="00375F4B">
          <w:rPr>
            <w:rFonts w:ascii="Times New Roman" w:hAnsi="Times New Roman" w:cs="Times New Roman"/>
          </w:rPr>
          <w:delText xml:space="preserve"> </w:delText>
        </w:r>
        <w:r w:rsidR="00FB0B0D" w:rsidRPr="00F11EFB" w:rsidDel="00375F4B">
          <w:rPr>
            <w:rFonts w:ascii="Times New Roman" w:hAnsi="Times New Roman" w:cs="Times New Roman"/>
          </w:rPr>
          <w:delText>one</w:delText>
        </w:r>
        <w:r w:rsidR="00370E76" w:rsidRPr="00F11EFB" w:rsidDel="00375F4B">
          <w:rPr>
            <w:rFonts w:ascii="Times New Roman" w:hAnsi="Times New Roman" w:cs="Times New Roman"/>
          </w:rPr>
          <w:delText xml:space="preserve"> </w:delText>
        </w:r>
        <w:r w:rsidR="00FB0B0D" w:rsidRPr="00F11EFB" w:rsidDel="00375F4B">
          <w:rPr>
            <w:rFonts w:ascii="Times New Roman" w:hAnsi="Times New Roman" w:cs="Times New Roman"/>
          </w:rPr>
          <w:delText>of</w:delText>
        </w:r>
        <w:r w:rsidR="00370E76" w:rsidRPr="00F11EFB" w:rsidDel="00375F4B">
          <w:rPr>
            <w:rFonts w:ascii="Times New Roman" w:hAnsi="Times New Roman" w:cs="Times New Roman"/>
          </w:rPr>
          <w:delText xml:space="preserve"> </w:delText>
        </w:r>
        <w:r w:rsidR="00FB0B0D" w:rsidRPr="00F11EFB" w:rsidDel="00375F4B">
          <w:rPr>
            <w:rFonts w:ascii="Times New Roman" w:hAnsi="Times New Roman" w:cs="Times New Roman"/>
          </w:rPr>
          <w:delText>the</w:delText>
        </w:r>
        <w:r w:rsidR="00370E76" w:rsidRPr="00F11EFB" w:rsidDel="00375F4B">
          <w:rPr>
            <w:rFonts w:ascii="Times New Roman" w:hAnsi="Times New Roman" w:cs="Times New Roman"/>
          </w:rPr>
          <w:delText xml:space="preserve"> </w:delText>
        </w:r>
        <w:r w:rsidR="00FB0B0D" w:rsidRPr="00F11EFB" w:rsidDel="00375F4B">
          <w:rPr>
            <w:rFonts w:ascii="Times New Roman" w:hAnsi="Times New Roman" w:cs="Times New Roman"/>
          </w:rPr>
          <w:delText>several</w:delText>
        </w:r>
        <w:r w:rsidR="00370E76" w:rsidRPr="00F11EFB" w:rsidDel="00375F4B">
          <w:rPr>
            <w:rFonts w:ascii="Times New Roman" w:hAnsi="Times New Roman" w:cs="Times New Roman"/>
          </w:rPr>
          <w:delText xml:space="preserve"> </w:delText>
        </w:r>
        <w:r w:rsidR="00FB0B0D" w:rsidRPr="00F11EFB" w:rsidDel="00375F4B">
          <w:rPr>
            <w:rFonts w:ascii="Times New Roman" w:hAnsi="Times New Roman" w:cs="Times New Roman"/>
          </w:rPr>
          <w:delText>economists</w:delText>
        </w:r>
        <w:r w:rsidR="00370E76" w:rsidRPr="00F11EFB" w:rsidDel="00375F4B">
          <w:rPr>
            <w:rFonts w:ascii="Times New Roman" w:hAnsi="Times New Roman" w:cs="Times New Roman"/>
          </w:rPr>
          <w:delText xml:space="preserve"> </w:delText>
        </w:r>
        <w:r w:rsidR="00FB0B0D" w:rsidRPr="00F11EFB" w:rsidDel="00375F4B">
          <w:rPr>
            <w:rFonts w:ascii="Times New Roman" w:hAnsi="Times New Roman" w:cs="Times New Roman"/>
          </w:rPr>
          <w:delText>who</w:delText>
        </w:r>
        <w:r w:rsidR="00370E76" w:rsidRPr="00F11EFB" w:rsidDel="00375F4B">
          <w:rPr>
            <w:rFonts w:ascii="Times New Roman" w:hAnsi="Times New Roman" w:cs="Times New Roman"/>
          </w:rPr>
          <w:delText xml:space="preserve"> </w:delText>
        </w:r>
        <w:r w:rsidR="00FB0B0D" w:rsidRPr="00F11EFB" w:rsidDel="00375F4B">
          <w:rPr>
            <w:rFonts w:ascii="Times New Roman" w:hAnsi="Times New Roman" w:cs="Times New Roman"/>
          </w:rPr>
          <w:delText>has</w:delText>
        </w:r>
        <w:r w:rsidR="00370E76" w:rsidRPr="00F11EFB" w:rsidDel="00375F4B">
          <w:rPr>
            <w:rFonts w:ascii="Times New Roman" w:hAnsi="Times New Roman" w:cs="Times New Roman"/>
          </w:rPr>
          <w:delText xml:space="preserve"> </w:delText>
        </w:r>
        <w:r w:rsidR="00FB0B0D" w:rsidRPr="00F11EFB" w:rsidDel="00375F4B">
          <w:rPr>
            <w:rFonts w:ascii="Times New Roman" w:hAnsi="Times New Roman" w:cs="Times New Roman"/>
          </w:rPr>
          <w:delText>spoken</w:delText>
        </w:r>
        <w:r w:rsidR="00370E76" w:rsidRPr="00F11EFB" w:rsidDel="00375F4B">
          <w:rPr>
            <w:rFonts w:ascii="Times New Roman" w:hAnsi="Times New Roman" w:cs="Times New Roman"/>
          </w:rPr>
          <w:delText xml:space="preserve"> </w:delText>
        </w:r>
        <w:r w:rsidR="00FB0B0D" w:rsidRPr="00F11EFB" w:rsidDel="00375F4B">
          <w:rPr>
            <w:rFonts w:ascii="Times New Roman" w:hAnsi="Times New Roman" w:cs="Times New Roman"/>
          </w:rPr>
          <w:delText>with</w:delText>
        </w:r>
        <w:r w:rsidR="00370E76" w:rsidRPr="00F11EFB" w:rsidDel="00375F4B">
          <w:rPr>
            <w:rFonts w:ascii="Times New Roman" w:hAnsi="Times New Roman" w:cs="Times New Roman"/>
          </w:rPr>
          <w:delText xml:space="preserve"> </w:delText>
        </w:r>
        <w:r w:rsidR="00FB0B0D" w:rsidRPr="00F11EFB" w:rsidDel="00375F4B">
          <w:rPr>
            <w:rFonts w:ascii="Times New Roman" w:hAnsi="Times New Roman" w:cs="Times New Roman"/>
          </w:rPr>
          <w:delText>Democratic</w:delText>
        </w:r>
        <w:r w:rsidR="00370E76" w:rsidRPr="00F11EFB" w:rsidDel="00375F4B">
          <w:rPr>
            <w:rFonts w:ascii="Times New Roman" w:hAnsi="Times New Roman" w:cs="Times New Roman"/>
          </w:rPr>
          <w:delText xml:space="preserve"> </w:delText>
        </w:r>
        <w:r w:rsidR="00FB0B0D" w:rsidRPr="00F11EFB" w:rsidDel="00375F4B">
          <w:rPr>
            <w:rFonts w:ascii="Times New Roman" w:hAnsi="Times New Roman" w:cs="Times New Roman"/>
          </w:rPr>
          <w:delText>presidential</w:delText>
        </w:r>
        <w:r w:rsidR="00370E76" w:rsidRPr="00F11EFB" w:rsidDel="00375F4B">
          <w:rPr>
            <w:rFonts w:ascii="Times New Roman" w:hAnsi="Times New Roman" w:cs="Times New Roman"/>
          </w:rPr>
          <w:delText xml:space="preserve"> </w:delText>
        </w:r>
        <w:r w:rsidR="00FB0B0D" w:rsidRPr="00F11EFB" w:rsidDel="00375F4B">
          <w:rPr>
            <w:rFonts w:ascii="Times New Roman" w:hAnsi="Times New Roman" w:cs="Times New Roman"/>
          </w:rPr>
          <w:delText>hopeful</w:delText>
        </w:r>
        <w:r w:rsidR="00370E76" w:rsidRPr="00F11EFB" w:rsidDel="00375F4B">
          <w:rPr>
            <w:rFonts w:ascii="Times New Roman" w:hAnsi="Times New Roman" w:cs="Times New Roman"/>
          </w:rPr>
          <w:delText xml:space="preserve"> </w:delText>
        </w:r>
        <w:r w:rsidR="00676791" w:rsidRPr="00F11EFB" w:rsidDel="00375F4B">
          <w:fldChar w:fldCharType="begin"/>
        </w:r>
        <w:r w:rsidR="00676791" w:rsidRPr="00F11EFB" w:rsidDel="00375F4B">
          <w:delInstrText xml:space="preserve"> HYPERLINK "http://money.cnn.com/2015/04/13/news/economy/hillary-clinton-elizabeth-warren/index.html?iid=EL" </w:delInstrText>
        </w:r>
        <w:r w:rsidR="00676791" w:rsidRPr="00F11EFB" w:rsidDel="00375F4B">
          <w:fldChar w:fldCharType="separate"/>
        </w:r>
        <w:r w:rsidR="00FB0B0D" w:rsidRPr="00F11EFB" w:rsidDel="00375F4B">
          <w:rPr>
            <w:rStyle w:val="Hyperlink"/>
            <w:rFonts w:ascii="Times New Roman" w:hAnsi="Times New Roman" w:cs="Times New Roman"/>
            <w:color w:val="auto"/>
            <w:u w:val="none"/>
          </w:rPr>
          <w:delText>Hillary</w:delText>
        </w:r>
        <w:r w:rsidR="00370E76" w:rsidRPr="00F11EFB" w:rsidDel="00375F4B">
          <w:rPr>
            <w:rStyle w:val="Hyperlink"/>
            <w:rFonts w:ascii="Times New Roman" w:hAnsi="Times New Roman" w:cs="Times New Roman"/>
            <w:color w:val="auto"/>
            <w:u w:val="none"/>
          </w:rPr>
          <w:delText xml:space="preserve"> </w:delText>
        </w:r>
        <w:r w:rsidR="00FB0B0D" w:rsidRPr="00F11EFB" w:rsidDel="00375F4B">
          <w:rPr>
            <w:rStyle w:val="Hyperlink"/>
            <w:rFonts w:ascii="Times New Roman" w:hAnsi="Times New Roman" w:cs="Times New Roman"/>
            <w:color w:val="auto"/>
            <w:u w:val="none"/>
          </w:rPr>
          <w:delText>Clinton</w:delText>
        </w:r>
        <w:r w:rsidR="00676791" w:rsidRPr="00F11EFB" w:rsidDel="00375F4B">
          <w:rPr>
            <w:rStyle w:val="Hyperlink"/>
            <w:rFonts w:ascii="Times New Roman" w:hAnsi="Times New Roman" w:cs="Times New Roman"/>
            <w:color w:val="auto"/>
            <w:u w:val="none"/>
          </w:rPr>
          <w:fldChar w:fldCharType="end"/>
        </w:r>
        <w:r w:rsidR="00370E76" w:rsidRPr="00F11EFB" w:rsidDel="00375F4B">
          <w:rPr>
            <w:rFonts w:ascii="Times New Roman" w:hAnsi="Times New Roman" w:cs="Times New Roman"/>
          </w:rPr>
          <w:delText xml:space="preserve"> </w:delText>
        </w:r>
        <w:r w:rsidR="00FB0B0D" w:rsidRPr="00F11EFB" w:rsidDel="00375F4B">
          <w:rPr>
            <w:rFonts w:ascii="Times New Roman" w:hAnsi="Times New Roman" w:cs="Times New Roman"/>
          </w:rPr>
          <w:delText>on</w:delText>
        </w:r>
        <w:r w:rsidR="00370E76" w:rsidRPr="00F11EFB" w:rsidDel="00375F4B">
          <w:rPr>
            <w:rFonts w:ascii="Times New Roman" w:hAnsi="Times New Roman" w:cs="Times New Roman"/>
          </w:rPr>
          <w:delText xml:space="preserve"> </w:delText>
        </w:r>
        <w:r w:rsidR="00FB0B0D" w:rsidRPr="00F11EFB" w:rsidDel="00375F4B">
          <w:rPr>
            <w:rFonts w:ascii="Times New Roman" w:hAnsi="Times New Roman" w:cs="Times New Roman"/>
          </w:rPr>
          <w:delText>these</w:delText>
        </w:r>
        <w:r w:rsidR="00370E76" w:rsidRPr="00F11EFB" w:rsidDel="00375F4B">
          <w:rPr>
            <w:rFonts w:ascii="Times New Roman" w:hAnsi="Times New Roman" w:cs="Times New Roman"/>
          </w:rPr>
          <w:delText xml:space="preserve"> </w:delText>
        </w:r>
        <w:r w:rsidR="00FB0B0D" w:rsidRPr="00F11EFB" w:rsidDel="00375F4B">
          <w:rPr>
            <w:rFonts w:ascii="Times New Roman" w:hAnsi="Times New Roman" w:cs="Times New Roman"/>
          </w:rPr>
          <w:delText>issues.</w:delText>
        </w:r>
      </w:del>
    </w:p>
    <w:p w14:paraId="353893AF" w14:textId="623817FE" w:rsidR="00EC79C8" w:rsidRPr="00F11EFB" w:rsidDel="00375F4B" w:rsidRDefault="00EC79C8" w:rsidP="00375F4B">
      <w:pPr>
        <w:ind w:right="4"/>
        <w:contextualSpacing/>
        <w:rPr>
          <w:del w:id="2352" w:author="Author"/>
          <w:rFonts w:ascii="Times New Roman" w:hAnsi="Times New Roman" w:cs="Times New Roman"/>
        </w:rPr>
      </w:pPr>
      <w:del w:id="2353" w:author="Author">
        <w:r w:rsidRPr="00F11EFB" w:rsidDel="00375F4B">
          <w:rPr>
            <w:rFonts w:ascii="Times New Roman" w:hAnsi="Times New Roman" w:cs="Times New Roman"/>
          </w:rPr>
          <w:delText>Stiglitz</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argued</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that</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income</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inequality</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in</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America</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is</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not</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just</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the</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result</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of</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market</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forces,</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but</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also</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politics</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and</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policies</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put</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in</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place</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by</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lawmakers</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and</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companies,</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particularly</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after</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Ronald</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Reagan's</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election</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in</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1980.</w:delText>
        </w:r>
        <w:r w:rsidR="00370E76" w:rsidRPr="00F11EFB" w:rsidDel="00375F4B">
          <w:rPr>
            <w:rFonts w:ascii="Times New Roman" w:hAnsi="Times New Roman" w:cs="Times New Roman"/>
          </w:rPr>
          <w:delText xml:space="preserve"> </w:delText>
        </w:r>
      </w:del>
    </w:p>
    <w:p w14:paraId="5B861C45" w14:textId="55EB2C79" w:rsidR="00EC79C8" w:rsidRPr="00F11EFB" w:rsidDel="00375F4B" w:rsidRDefault="00B8594F">
      <w:pPr>
        <w:ind w:right="4"/>
        <w:contextualSpacing/>
        <w:rPr>
          <w:del w:id="2354" w:author="Author"/>
          <w:rFonts w:ascii="Times New Roman" w:hAnsi="Times New Roman" w:cs="Times New Roman"/>
        </w:rPr>
        <w:pPrChange w:id="2355" w:author="Editor" w:date="2020-11-10T17:00:00Z">
          <w:pPr>
            <w:ind w:right="4" w:firstLine="0"/>
            <w:contextualSpacing/>
          </w:pPr>
        </w:pPrChange>
      </w:pPr>
      <w:r w:rsidRPr="00F11EFB">
        <w:rPr>
          <w:rFonts w:ascii="Times New Roman" w:hAnsi="Times New Roman" w:cs="Times New Roman"/>
        </w:rPr>
        <w:t>H</w:t>
      </w:r>
      <w:r w:rsidR="00EC79C8" w:rsidRPr="00F11EFB">
        <w:rPr>
          <w:rFonts w:ascii="Times New Roman" w:hAnsi="Times New Roman" w:cs="Times New Roman"/>
        </w:rPr>
        <w:t>e</w:t>
      </w:r>
      <w:r w:rsidR="00370E76" w:rsidRPr="00F11EFB">
        <w:rPr>
          <w:rFonts w:ascii="Times New Roman" w:hAnsi="Times New Roman" w:cs="Times New Roman"/>
        </w:rPr>
        <w:t xml:space="preserve"> </w:t>
      </w:r>
      <w:r w:rsidR="00EC79C8" w:rsidRPr="00F11EFB">
        <w:rPr>
          <w:rFonts w:ascii="Times New Roman" w:hAnsi="Times New Roman" w:cs="Times New Roman"/>
        </w:rPr>
        <w:t>noted</w:t>
      </w:r>
      <w:r w:rsidR="00370E76" w:rsidRPr="00F11EFB">
        <w:rPr>
          <w:rFonts w:ascii="Times New Roman" w:hAnsi="Times New Roman" w:cs="Times New Roman"/>
        </w:rPr>
        <w:t xml:space="preserve"> </w:t>
      </w:r>
      <w:r w:rsidR="00EC79C8" w:rsidRPr="00F11EFB">
        <w:rPr>
          <w:rFonts w:ascii="Times New Roman" w:hAnsi="Times New Roman" w:cs="Times New Roman"/>
        </w:rPr>
        <w:t>that</w:t>
      </w:r>
      <w:r w:rsidR="00370E76" w:rsidRPr="00F11EFB">
        <w:rPr>
          <w:rFonts w:ascii="Times New Roman" w:hAnsi="Times New Roman" w:cs="Times New Roman"/>
        </w:rPr>
        <w:t xml:space="preserve"> </w:t>
      </w:r>
      <w:r w:rsidR="00EC79C8" w:rsidRPr="00F11EFB">
        <w:rPr>
          <w:rFonts w:ascii="Times New Roman" w:hAnsi="Times New Roman" w:cs="Times New Roman"/>
        </w:rPr>
        <w:t>the</w:t>
      </w:r>
      <w:r w:rsidR="00370E76" w:rsidRPr="00F11EFB">
        <w:rPr>
          <w:rFonts w:ascii="Times New Roman" w:hAnsi="Times New Roman" w:cs="Times New Roman"/>
        </w:rPr>
        <w:t xml:space="preserve"> </w:t>
      </w:r>
      <w:r w:rsidR="00EC79C8" w:rsidRPr="00F11EFB">
        <w:rPr>
          <w:rFonts w:ascii="Times New Roman" w:hAnsi="Times New Roman" w:cs="Times New Roman"/>
        </w:rPr>
        <w:t>post</w:t>
      </w:r>
      <w:ins w:id="2356" w:author="Author">
        <w:r w:rsidR="00375F4B">
          <w:rPr>
            <w:rFonts w:ascii="Times New Roman" w:hAnsi="Times New Roman" w:cs="Times New Roman"/>
          </w:rPr>
          <w:t>–</w:t>
        </w:r>
      </w:ins>
      <w:del w:id="2357" w:author="Author">
        <w:r w:rsidR="00EC79C8" w:rsidRPr="00F11EFB" w:rsidDel="00375F4B">
          <w:rPr>
            <w:rFonts w:ascii="Times New Roman" w:hAnsi="Times New Roman" w:cs="Times New Roman"/>
          </w:rPr>
          <w:delText>-</w:delText>
        </w:r>
      </w:del>
      <w:r w:rsidR="00EC79C8" w:rsidRPr="00F11EFB">
        <w:rPr>
          <w:rFonts w:ascii="Times New Roman" w:hAnsi="Times New Roman" w:cs="Times New Roman"/>
        </w:rPr>
        <w:t>World</w:t>
      </w:r>
      <w:r w:rsidR="00370E76" w:rsidRPr="00F11EFB">
        <w:rPr>
          <w:rFonts w:ascii="Times New Roman" w:hAnsi="Times New Roman" w:cs="Times New Roman"/>
        </w:rPr>
        <w:t xml:space="preserve"> </w:t>
      </w:r>
      <w:r w:rsidR="00EC79C8" w:rsidRPr="00F11EFB">
        <w:rPr>
          <w:rFonts w:ascii="Times New Roman" w:hAnsi="Times New Roman" w:cs="Times New Roman"/>
        </w:rPr>
        <w:t>War</w:t>
      </w:r>
      <w:r w:rsidR="00370E76" w:rsidRPr="00F11EFB">
        <w:rPr>
          <w:rFonts w:ascii="Times New Roman" w:hAnsi="Times New Roman" w:cs="Times New Roman"/>
        </w:rPr>
        <w:t xml:space="preserve"> </w:t>
      </w:r>
      <w:r w:rsidR="00EC79C8" w:rsidRPr="00F11EFB">
        <w:rPr>
          <w:rFonts w:ascii="Times New Roman" w:hAnsi="Times New Roman" w:cs="Times New Roman"/>
        </w:rPr>
        <w:t>II</w:t>
      </w:r>
      <w:r w:rsidR="00370E76" w:rsidRPr="00F11EFB">
        <w:rPr>
          <w:rFonts w:ascii="Times New Roman" w:hAnsi="Times New Roman" w:cs="Times New Roman"/>
        </w:rPr>
        <w:t xml:space="preserve"> </w:t>
      </w:r>
      <w:r w:rsidR="00EC79C8" w:rsidRPr="00F11EFB">
        <w:rPr>
          <w:rFonts w:ascii="Times New Roman" w:hAnsi="Times New Roman" w:cs="Times New Roman"/>
        </w:rPr>
        <w:t>era</w:t>
      </w:r>
      <w:r w:rsidR="00370E76" w:rsidRPr="00F11EFB">
        <w:rPr>
          <w:rFonts w:ascii="Times New Roman" w:hAnsi="Times New Roman" w:cs="Times New Roman"/>
        </w:rPr>
        <w:t xml:space="preserve"> </w:t>
      </w:r>
      <w:r w:rsidR="00EC79C8" w:rsidRPr="00F11EFB">
        <w:rPr>
          <w:rFonts w:ascii="Times New Roman" w:hAnsi="Times New Roman" w:cs="Times New Roman"/>
        </w:rPr>
        <w:t>was</w:t>
      </w:r>
      <w:r w:rsidR="00370E76" w:rsidRPr="00F11EFB">
        <w:rPr>
          <w:rFonts w:ascii="Times New Roman" w:hAnsi="Times New Roman" w:cs="Times New Roman"/>
        </w:rPr>
        <w:t xml:space="preserve"> </w:t>
      </w:r>
      <w:r w:rsidR="00EC79C8" w:rsidRPr="00F11EFB">
        <w:rPr>
          <w:rFonts w:ascii="Times New Roman" w:hAnsi="Times New Roman" w:cs="Times New Roman"/>
        </w:rPr>
        <w:t>prosperous</w:t>
      </w:r>
      <w:r w:rsidR="00370E76" w:rsidRPr="00F11EFB">
        <w:rPr>
          <w:rFonts w:ascii="Times New Roman" w:hAnsi="Times New Roman" w:cs="Times New Roman"/>
        </w:rPr>
        <w:t xml:space="preserve"> </w:t>
      </w:r>
      <w:r w:rsidR="00EC79C8" w:rsidRPr="00F11EFB">
        <w:rPr>
          <w:rFonts w:ascii="Times New Roman" w:hAnsi="Times New Roman" w:cs="Times New Roman"/>
        </w:rPr>
        <w:t>for</w:t>
      </w:r>
      <w:r w:rsidR="00370E76" w:rsidRPr="00F11EFB">
        <w:rPr>
          <w:rFonts w:ascii="Times New Roman" w:hAnsi="Times New Roman" w:cs="Times New Roman"/>
        </w:rPr>
        <w:t xml:space="preserve"> </w:t>
      </w:r>
      <w:r w:rsidR="00EC79C8" w:rsidRPr="00F11EFB">
        <w:rPr>
          <w:rFonts w:ascii="Times New Roman" w:hAnsi="Times New Roman" w:cs="Times New Roman"/>
        </w:rPr>
        <w:t>both</w:t>
      </w:r>
      <w:r w:rsidR="00370E76" w:rsidRPr="00F11EFB">
        <w:rPr>
          <w:rFonts w:ascii="Times New Roman" w:hAnsi="Times New Roman" w:cs="Times New Roman"/>
        </w:rPr>
        <w:t xml:space="preserve"> </w:t>
      </w:r>
      <w:r w:rsidR="00EC79C8" w:rsidRPr="00F11EFB">
        <w:rPr>
          <w:rFonts w:ascii="Times New Roman" w:hAnsi="Times New Roman" w:cs="Times New Roman"/>
        </w:rPr>
        <w:t>the</w:t>
      </w:r>
      <w:r w:rsidR="00370E76" w:rsidRPr="00F11EFB">
        <w:rPr>
          <w:rFonts w:ascii="Times New Roman" w:hAnsi="Times New Roman" w:cs="Times New Roman"/>
        </w:rPr>
        <w:t xml:space="preserve"> </w:t>
      </w:r>
      <w:r w:rsidR="00EC79C8" w:rsidRPr="00F11EFB">
        <w:rPr>
          <w:rFonts w:ascii="Times New Roman" w:hAnsi="Times New Roman" w:cs="Times New Roman"/>
        </w:rPr>
        <w:t>American</w:t>
      </w:r>
      <w:r w:rsidR="00370E76" w:rsidRPr="00F11EFB">
        <w:rPr>
          <w:rFonts w:ascii="Times New Roman" w:hAnsi="Times New Roman" w:cs="Times New Roman"/>
        </w:rPr>
        <w:t xml:space="preserve"> </w:t>
      </w:r>
      <w:r w:rsidR="00EC79C8" w:rsidRPr="00F11EFB">
        <w:rPr>
          <w:rFonts w:ascii="Times New Roman" w:hAnsi="Times New Roman" w:cs="Times New Roman"/>
        </w:rPr>
        <w:t>economy</w:t>
      </w:r>
      <w:r w:rsidR="00370E76" w:rsidRPr="00F11EFB">
        <w:rPr>
          <w:rFonts w:ascii="Times New Roman" w:hAnsi="Times New Roman" w:cs="Times New Roman"/>
        </w:rPr>
        <w:t xml:space="preserve"> </w:t>
      </w:r>
      <w:r w:rsidR="00EC79C8" w:rsidRPr="00F11EFB">
        <w:rPr>
          <w:rFonts w:ascii="Times New Roman" w:hAnsi="Times New Roman" w:cs="Times New Roman"/>
        </w:rPr>
        <w:t>and</w:t>
      </w:r>
      <w:r w:rsidR="00370E76" w:rsidRPr="00F11EFB">
        <w:rPr>
          <w:rFonts w:ascii="Times New Roman" w:hAnsi="Times New Roman" w:cs="Times New Roman"/>
        </w:rPr>
        <w:t xml:space="preserve"> </w:t>
      </w:r>
      <w:r w:rsidR="00EC79C8" w:rsidRPr="00F11EFB">
        <w:rPr>
          <w:rFonts w:ascii="Times New Roman" w:hAnsi="Times New Roman" w:cs="Times New Roman"/>
        </w:rPr>
        <w:t>its</w:t>
      </w:r>
      <w:r w:rsidR="00370E76" w:rsidRPr="00F11EFB">
        <w:rPr>
          <w:rFonts w:ascii="Times New Roman" w:hAnsi="Times New Roman" w:cs="Times New Roman"/>
        </w:rPr>
        <w:t xml:space="preserve"> </w:t>
      </w:r>
      <w:r w:rsidR="00EC79C8" w:rsidRPr="00F11EFB">
        <w:rPr>
          <w:rFonts w:ascii="Times New Roman" w:hAnsi="Times New Roman" w:cs="Times New Roman"/>
        </w:rPr>
        <w:t>workers.</w:t>
      </w:r>
      <w:r w:rsidR="00370E76" w:rsidRPr="00F11EFB">
        <w:rPr>
          <w:rFonts w:ascii="Times New Roman" w:hAnsi="Times New Roman" w:cs="Times New Roman"/>
        </w:rPr>
        <w:t xml:space="preserve"> </w:t>
      </w:r>
      <w:r w:rsidR="00EC79C8" w:rsidRPr="00F11EFB">
        <w:rPr>
          <w:rFonts w:ascii="Times New Roman" w:hAnsi="Times New Roman" w:cs="Times New Roman"/>
        </w:rPr>
        <w:t>But</w:t>
      </w:r>
      <w:r w:rsidR="00370E76" w:rsidRPr="00F11EFB">
        <w:rPr>
          <w:rFonts w:ascii="Times New Roman" w:hAnsi="Times New Roman" w:cs="Times New Roman"/>
        </w:rPr>
        <w:t xml:space="preserve"> </w:t>
      </w:r>
      <w:r w:rsidR="00EC79C8" w:rsidRPr="00F11EFB">
        <w:rPr>
          <w:rFonts w:ascii="Times New Roman" w:hAnsi="Times New Roman" w:cs="Times New Roman"/>
        </w:rPr>
        <w:t>since</w:t>
      </w:r>
      <w:r w:rsidR="00370E76" w:rsidRPr="00F11EFB">
        <w:rPr>
          <w:rFonts w:ascii="Times New Roman" w:hAnsi="Times New Roman" w:cs="Times New Roman"/>
        </w:rPr>
        <w:t xml:space="preserve"> </w:t>
      </w:r>
      <w:proofErr w:type="gramStart"/>
      <w:r w:rsidR="00EC79C8" w:rsidRPr="00F11EFB">
        <w:rPr>
          <w:rFonts w:ascii="Times New Roman" w:hAnsi="Times New Roman" w:cs="Times New Roman"/>
        </w:rPr>
        <w:t>then</w:t>
      </w:r>
      <w:proofErr w:type="gramEnd"/>
      <w:r w:rsidR="00370E76" w:rsidRPr="00F11EFB">
        <w:rPr>
          <w:rFonts w:ascii="Times New Roman" w:hAnsi="Times New Roman" w:cs="Times New Roman"/>
        </w:rPr>
        <w:t xml:space="preserve"> </w:t>
      </w:r>
      <w:r w:rsidR="00EC79C8" w:rsidRPr="00F11EFB">
        <w:rPr>
          <w:rFonts w:ascii="Times New Roman" w:hAnsi="Times New Roman" w:cs="Times New Roman"/>
        </w:rPr>
        <w:t>wages</w:t>
      </w:r>
      <w:r w:rsidR="00370E76" w:rsidRPr="00F11EFB">
        <w:rPr>
          <w:rFonts w:ascii="Times New Roman" w:hAnsi="Times New Roman" w:cs="Times New Roman"/>
        </w:rPr>
        <w:t xml:space="preserve"> </w:t>
      </w:r>
      <w:r w:rsidR="00EC79C8" w:rsidRPr="00F11EFB">
        <w:rPr>
          <w:rFonts w:ascii="Times New Roman" w:hAnsi="Times New Roman" w:cs="Times New Roman"/>
        </w:rPr>
        <w:t>have</w:t>
      </w:r>
      <w:r w:rsidR="00370E76" w:rsidRPr="00F11EFB">
        <w:rPr>
          <w:rFonts w:ascii="Times New Roman" w:hAnsi="Times New Roman" w:cs="Times New Roman"/>
        </w:rPr>
        <w:t xml:space="preserve"> </w:t>
      </w:r>
      <w:r w:rsidR="00EC79C8" w:rsidRPr="00F11EFB">
        <w:rPr>
          <w:rFonts w:ascii="Times New Roman" w:hAnsi="Times New Roman" w:cs="Times New Roman"/>
        </w:rPr>
        <w:t>stagnated,</w:t>
      </w:r>
      <w:r w:rsidR="00370E76" w:rsidRPr="00F11EFB">
        <w:rPr>
          <w:rFonts w:ascii="Times New Roman" w:hAnsi="Times New Roman" w:cs="Times New Roman"/>
        </w:rPr>
        <w:t xml:space="preserve"> </w:t>
      </w:r>
      <w:r w:rsidR="00EC79C8" w:rsidRPr="00F11EFB">
        <w:rPr>
          <w:rFonts w:ascii="Times New Roman" w:hAnsi="Times New Roman" w:cs="Times New Roman"/>
        </w:rPr>
        <w:t>with</w:t>
      </w:r>
      <w:r w:rsidR="00370E76" w:rsidRPr="00F11EFB">
        <w:rPr>
          <w:rFonts w:ascii="Times New Roman" w:hAnsi="Times New Roman" w:cs="Times New Roman"/>
        </w:rPr>
        <w:t xml:space="preserve"> </w:t>
      </w:r>
      <w:ins w:id="2358" w:author="Author">
        <w:r w:rsidR="00375F4B">
          <w:rPr>
            <w:rFonts w:ascii="Times New Roman" w:hAnsi="Times New Roman" w:cs="Times New Roman"/>
          </w:rPr>
          <w:t>the</w:t>
        </w:r>
      </w:ins>
      <w:del w:id="2359" w:author="Author">
        <w:r w:rsidR="00FB0B0D" w:rsidRPr="00F11EFB" w:rsidDel="00375F4B">
          <w:rPr>
            <w:rFonts w:ascii="Times New Roman" w:hAnsi="Times New Roman" w:cs="Times New Roman"/>
          </w:rPr>
          <w:delText>a</w:delText>
        </w:r>
      </w:del>
      <w:r w:rsidR="00370E76" w:rsidRPr="00F11EFB">
        <w:rPr>
          <w:rFonts w:ascii="Times New Roman" w:hAnsi="Times New Roman" w:cs="Times New Roman"/>
        </w:rPr>
        <w:t xml:space="preserve"> </w:t>
      </w:r>
      <w:r w:rsidR="00EC79C8" w:rsidRPr="00F11EFB">
        <w:rPr>
          <w:rFonts w:ascii="Times New Roman" w:hAnsi="Times New Roman" w:cs="Times New Roman"/>
        </w:rPr>
        <w:t>median</w:t>
      </w:r>
      <w:r w:rsidR="00370E76" w:rsidRPr="00F11EFB">
        <w:rPr>
          <w:rFonts w:ascii="Times New Roman" w:hAnsi="Times New Roman" w:cs="Times New Roman"/>
        </w:rPr>
        <w:t xml:space="preserve"> </w:t>
      </w:r>
      <w:r w:rsidR="00EC79C8" w:rsidRPr="00F11EFB">
        <w:rPr>
          <w:rFonts w:ascii="Times New Roman" w:hAnsi="Times New Roman" w:cs="Times New Roman"/>
        </w:rPr>
        <w:t>income</w:t>
      </w:r>
      <w:r w:rsidR="00370E76" w:rsidRPr="00F11EFB">
        <w:rPr>
          <w:rFonts w:ascii="Times New Roman" w:hAnsi="Times New Roman" w:cs="Times New Roman"/>
        </w:rPr>
        <w:t xml:space="preserve"> </w:t>
      </w:r>
      <w:r w:rsidR="00EC79C8" w:rsidRPr="00F11EFB">
        <w:rPr>
          <w:rFonts w:ascii="Times New Roman" w:hAnsi="Times New Roman" w:cs="Times New Roman"/>
        </w:rPr>
        <w:t>falling</w:t>
      </w:r>
      <w:r w:rsidR="00370E76" w:rsidRPr="00F11EFB">
        <w:rPr>
          <w:rFonts w:ascii="Times New Roman" w:hAnsi="Times New Roman" w:cs="Times New Roman"/>
        </w:rPr>
        <w:t xml:space="preserve"> </w:t>
      </w:r>
      <w:r w:rsidR="00EC79C8" w:rsidRPr="00F11EFB">
        <w:rPr>
          <w:rFonts w:ascii="Times New Roman" w:hAnsi="Times New Roman" w:cs="Times New Roman"/>
        </w:rPr>
        <w:t>to</w:t>
      </w:r>
      <w:r w:rsidR="00370E76" w:rsidRPr="00F11EFB">
        <w:rPr>
          <w:rFonts w:ascii="Times New Roman" w:hAnsi="Times New Roman" w:cs="Times New Roman"/>
        </w:rPr>
        <w:t xml:space="preserve"> </w:t>
      </w:r>
      <w:r w:rsidR="00EC79C8" w:rsidRPr="00F11EFB">
        <w:rPr>
          <w:rFonts w:ascii="Times New Roman" w:hAnsi="Times New Roman" w:cs="Times New Roman"/>
        </w:rPr>
        <w:t>where</w:t>
      </w:r>
      <w:r w:rsidR="00370E76" w:rsidRPr="00F11EFB">
        <w:rPr>
          <w:rFonts w:ascii="Times New Roman" w:hAnsi="Times New Roman" w:cs="Times New Roman"/>
        </w:rPr>
        <w:t xml:space="preserve"> </w:t>
      </w:r>
      <w:r w:rsidR="00EC79C8" w:rsidRPr="00F11EFB">
        <w:rPr>
          <w:rFonts w:ascii="Times New Roman" w:hAnsi="Times New Roman" w:cs="Times New Roman"/>
        </w:rPr>
        <w:t>it</w:t>
      </w:r>
      <w:r w:rsidR="00370E76" w:rsidRPr="00F11EFB">
        <w:rPr>
          <w:rFonts w:ascii="Times New Roman" w:hAnsi="Times New Roman" w:cs="Times New Roman"/>
        </w:rPr>
        <w:t xml:space="preserve"> </w:t>
      </w:r>
      <w:r w:rsidR="00EC79C8" w:rsidRPr="00F11EFB">
        <w:rPr>
          <w:rFonts w:ascii="Times New Roman" w:hAnsi="Times New Roman" w:cs="Times New Roman"/>
        </w:rPr>
        <w:t>was</w:t>
      </w:r>
      <w:r w:rsidR="00370E76" w:rsidRPr="00F11EFB">
        <w:rPr>
          <w:rFonts w:ascii="Times New Roman" w:hAnsi="Times New Roman" w:cs="Times New Roman"/>
        </w:rPr>
        <w:t xml:space="preserve"> </w:t>
      </w:r>
      <w:ins w:id="2360" w:author="Author">
        <w:r w:rsidR="00375F4B">
          <w:rPr>
            <w:rFonts w:ascii="Times New Roman" w:hAnsi="Times New Roman" w:cs="Times New Roman"/>
          </w:rPr>
          <w:t>forty</w:t>
        </w:r>
      </w:ins>
      <w:del w:id="2361" w:author="Author">
        <w:r w:rsidR="00EC79C8" w:rsidRPr="00F11EFB" w:rsidDel="00375F4B">
          <w:rPr>
            <w:rFonts w:ascii="Times New Roman" w:hAnsi="Times New Roman" w:cs="Times New Roman"/>
          </w:rPr>
          <w:delText>40</w:delText>
        </w:r>
      </w:del>
      <w:r w:rsidR="00370E76" w:rsidRPr="00F11EFB">
        <w:rPr>
          <w:rFonts w:ascii="Times New Roman" w:hAnsi="Times New Roman" w:cs="Times New Roman"/>
        </w:rPr>
        <w:t xml:space="preserve"> </w:t>
      </w:r>
      <w:r w:rsidR="00EC79C8" w:rsidRPr="00F11EFB">
        <w:rPr>
          <w:rFonts w:ascii="Times New Roman" w:hAnsi="Times New Roman" w:cs="Times New Roman"/>
        </w:rPr>
        <w:t>years</w:t>
      </w:r>
      <w:r w:rsidR="00370E76" w:rsidRPr="00F11EFB">
        <w:rPr>
          <w:rFonts w:ascii="Times New Roman" w:hAnsi="Times New Roman" w:cs="Times New Roman"/>
        </w:rPr>
        <w:t xml:space="preserve"> </w:t>
      </w:r>
      <w:r w:rsidR="00EC79C8" w:rsidRPr="00F11EFB">
        <w:rPr>
          <w:rFonts w:ascii="Times New Roman" w:hAnsi="Times New Roman" w:cs="Times New Roman"/>
        </w:rPr>
        <w:t>ago,</w:t>
      </w:r>
      <w:r w:rsidR="00370E76" w:rsidRPr="00F11EFB">
        <w:rPr>
          <w:rFonts w:ascii="Times New Roman" w:hAnsi="Times New Roman" w:cs="Times New Roman"/>
        </w:rPr>
        <w:t xml:space="preserve"> </w:t>
      </w:r>
      <w:r w:rsidR="00EC79C8" w:rsidRPr="00F11EFB">
        <w:rPr>
          <w:rFonts w:ascii="Times New Roman" w:hAnsi="Times New Roman" w:cs="Times New Roman"/>
        </w:rPr>
        <w:t>Meanwhile,</w:t>
      </w:r>
      <w:r w:rsidR="00370E76" w:rsidRPr="00F11EFB">
        <w:rPr>
          <w:rFonts w:ascii="Times New Roman" w:hAnsi="Times New Roman" w:cs="Times New Roman"/>
        </w:rPr>
        <w:t xml:space="preserve"> </w:t>
      </w:r>
      <w:r w:rsidR="00EC79C8" w:rsidRPr="00F11EFB">
        <w:rPr>
          <w:rFonts w:ascii="Times New Roman" w:hAnsi="Times New Roman" w:cs="Times New Roman"/>
        </w:rPr>
        <w:t>CEO</w:t>
      </w:r>
      <w:r w:rsidR="00370E76" w:rsidRPr="00F11EFB">
        <w:rPr>
          <w:rFonts w:ascii="Times New Roman" w:hAnsi="Times New Roman" w:cs="Times New Roman"/>
        </w:rPr>
        <w:t xml:space="preserve"> </w:t>
      </w:r>
      <w:r w:rsidR="00EC79C8" w:rsidRPr="00F11EFB">
        <w:rPr>
          <w:rFonts w:ascii="Times New Roman" w:hAnsi="Times New Roman" w:cs="Times New Roman"/>
        </w:rPr>
        <w:t>pay</w:t>
      </w:r>
      <w:r w:rsidR="00370E76" w:rsidRPr="00F11EFB">
        <w:rPr>
          <w:rFonts w:ascii="Times New Roman" w:hAnsi="Times New Roman" w:cs="Times New Roman"/>
        </w:rPr>
        <w:t xml:space="preserve"> </w:t>
      </w:r>
      <w:r w:rsidR="00EC79C8" w:rsidRPr="00F11EFB">
        <w:rPr>
          <w:rFonts w:ascii="Times New Roman" w:hAnsi="Times New Roman" w:cs="Times New Roman"/>
        </w:rPr>
        <w:t>has</w:t>
      </w:r>
      <w:r w:rsidR="00370E76" w:rsidRPr="00F11EFB">
        <w:rPr>
          <w:rFonts w:ascii="Times New Roman" w:hAnsi="Times New Roman" w:cs="Times New Roman"/>
        </w:rPr>
        <w:t xml:space="preserve"> </w:t>
      </w:r>
      <w:r w:rsidR="00EC79C8" w:rsidRPr="00F11EFB">
        <w:rPr>
          <w:rFonts w:ascii="Times New Roman" w:hAnsi="Times New Roman" w:cs="Times New Roman"/>
        </w:rPr>
        <w:t>risen</w:t>
      </w:r>
      <w:r w:rsidR="00370E76" w:rsidRPr="00F11EFB">
        <w:rPr>
          <w:rFonts w:ascii="Times New Roman" w:hAnsi="Times New Roman" w:cs="Times New Roman"/>
        </w:rPr>
        <w:t xml:space="preserve"> </w:t>
      </w:r>
      <w:r w:rsidR="00EC79C8" w:rsidRPr="00F11EFB">
        <w:rPr>
          <w:rFonts w:ascii="Times New Roman" w:hAnsi="Times New Roman" w:cs="Times New Roman"/>
        </w:rPr>
        <w:t>to</w:t>
      </w:r>
      <w:r w:rsidR="00370E76" w:rsidRPr="00F11EFB">
        <w:rPr>
          <w:rFonts w:ascii="Times New Roman" w:hAnsi="Times New Roman" w:cs="Times New Roman"/>
        </w:rPr>
        <w:t xml:space="preserve"> </w:t>
      </w:r>
      <w:r w:rsidR="00EC79C8" w:rsidRPr="00F11EFB">
        <w:rPr>
          <w:rFonts w:ascii="Times New Roman" w:hAnsi="Times New Roman" w:cs="Times New Roman"/>
        </w:rPr>
        <w:t>300</w:t>
      </w:r>
      <w:r w:rsidR="00370E76" w:rsidRPr="00F11EFB">
        <w:rPr>
          <w:rFonts w:ascii="Times New Roman" w:hAnsi="Times New Roman" w:cs="Times New Roman"/>
        </w:rPr>
        <w:t xml:space="preserve"> </w:t>
      </w:r>
      <w:r w:rsidR="00EC79C8" w:rsidRPr="00F11EFB">
        <w:rPr>
          <w:rFonts w:ascii="Times New Roman" w:hAnsi="Times New Roman" w:cs="Times New Roman"/>
        </w:rPr>
        <w:t>times</w:t>
      </w:r>
      <w:r w:rsidR="00370E76" w:rsidRPr="00F11EFB">
        <w:rPr>
          <w:rFonts w:ascii="Times New Roman" w:hAnsi="Times New Roman" w:cs="Times New Roman"/>
        </w:rPr>
        <w:t xml:space="preserve"> </w:t>
      </w:r>
      <w:r w:rsidR="00EC79C8" w:rsidRPr="00F11EFB">
        <w:rPr>
          <w:rFonts w:ascii="Times New Roman" w:hAnsi="Times New Roman" w:cs="Times New Roman"/>
        </w:rPr>
        <w:t>the</w:t>
      </w:r>
      <w:r w:rsidR="00370E76" w:rsidRPr="00F11EFB">
        <w:rPr>
          <w:rFonts w:ascii="Times New Roman" w:hAnsi="Times New Roman" w:cs="Times New Roman"/>
        </w:rPr>
        <w:t xml:space="preserve"> </w:t>
      </w:r>
      <w:r w:rsidR="00EC79C8" w:rsidRPr="00F11EFB">
        <w:rPr>
          <w:rFonts w:ascii="Times New Roman" w:hAnsi="Times New Roman" w:cs="Times New Roman"/>
        </w:rPr>
        <w:t>average</w:t>
      </w:r>
      <w:r w:rsidR="00370E76" w:rsidRPr="00F11EFB">
        <w:rPr>
          <w:rFonts w:ascii="Times New Roman" w:hAnsi="Times New Roman" w:cs="Times New Roman"/>
        </w:rPr>
        <w:t xml:space="preserve"> </w:t>
      </w:r>
      <w:r w:rsidR="00EC79C8" w:rsidRPr="00F11EFB">
        <w:rPr>
          <w:rFonts w:ascii="Times New Roman" w:hAnsi="Times New Roman" w:cs="Times New Roman"/>
        </w:rPr>
        <w:t>worker</w:t>
      </w:r>
      <w:ins w:id="2362" w:author="Author">
        <w:r w:rsidR="00375F4B">
          <w:rPr>
            <w:rFonts w:ascii="Times New Roman" w:hAnsi="Times New Roman" w:cs="Times New Roman"/>
          </w:rPr>
          <w:t>’</w:t>
        </w:r>
      </w:ins>
      <w:del w:id="2363" w:author="Author">
        <w:r w:rsidR="00EC79C8" w:rsidRPr="00F11EFB" w:rsidDel="00375F4B">
          <w:rPr>
            <w:rFonts w:ascii="Times New Roman" w:hAnsi="Times New Roman" w:cs="Times New Roman"/>
          </w:rPr>
          <w:delText>'</w:delText>
        </w:r>
      </w:del>
      <w:r w:rsidR="00EC79C8" w:rsidRPr="00F11EFB">
        <w:rPr>
          <w:rFonts w:ascii="Times New Roman" w:hAnsi="Times New Roman" w:cs="Times New Roman"/>
        </w:rPr>
        <w:t>s</w:t>
      </w:r>
      <w:r w:rsidR="00370E76" w:rsidRPr="00F11EFB">
        <w:rPr>
          <w:rFonts w:ascii="Times New Roman" w:hAnsi="Times New Roman" w:cs="Times New Roman"/>
        </w:rPr>
        <w:t xml:space="preserve"> </w:t>
      </w:r>
      <w:r w:rsidR="003A5434" w:rsidRPr="00F11EFB">
        <w:rPr>
          <w:rFonts w:ascii="Times New Roman" w:hAnsi="Times New Roman" w:cs="Times New Roman"/>
        </w:rPr>
        <w:t>salary</w:t>
      </w:r>
      <w:r w:rsidR="00EC79C8" w:rsidRPr="00F11EFB">
        <w:rPr>
          <w:rFonts w:ascii="Times New Roman" w:hAnsi="Times New Roman" w:cs="Times New Roman"/>
        </w:rPr>
        <w:t>,</w:t>
      </w:r>
      <w:r w:rsidR="00370E76" w:rsidRPr="00F11EFB">
        <w:rPr>
          <w:rFonts w:ascii="Times New Roman" w:hAnsi="Times New Roman" w:cs="Times New Roman"/>
        </w:rPr>
        <w:t xml:space="preserve"> </w:t>
      </w:r>
      <w:r w:rsidR="00EC79C8" w:rsidRPr="00F11EFB">
        <w:rPr>
          <w:rFonts w:ascii="Times New Roman" w:hAnsi="Times New Roman" w:cs="Times New Roman"/>
        </w:rPr>
        <w:t>up</w:t>
      </w:r>
      <w:r w:rsidR="00370E76" w:rsidRPr="00F11EFB">
        <w:rPr>
          <w:rFonts w:ascii="Times New Roman" w:hAnsi="Times New Roman" w:cs="Times New Roman"/>
        </w:rPr>
        <w:t xml:space="preserve"> </w:t>
      </w:r>
      <w:r w:rsidR="00EC79C8" w:rsidRPr="00F11EFB">
        <w:rPr>
          <w:rFonts w:ascii="Times New Roman" w:hAnsi="Times New Roman" w:cs="Times New Roman"/>
        </w:rPr>
        <w:t>from</w:t>
      </w:r>
      <w:r w:rsidR="00370E76" w:rsidRPr="00F11EFB">
        <w:rPr>
          <w:rFonts w:ascii="Times New Roman" w:hAnsi="Times New Roman" w:cs="Times New Roman"/>
        </w:rPr>
        <w:t xml:space="preserve"> </w:t>
      </w:r>
      <w:r w:rsidR="00EC79C8" w:rsidRPr="00F11EFB">
        <w:rPr>
          <w:rFonts w:ascii="Times New Roman" w:hAnsi="Times New Roman" w:cs="Times New Roman"/>
        </w:rPr>
        <w:t>30</w:t>
      </w:r>
      <w:r w:rsidR="00370E76" w:rsidRPr="00F11EFB">
        <w:rPr>
          <w:rFonts w:ascii="Times New Roman" w:hAnsi="Times New Roman" w:cs="Times New Roman"/>
        </w:rPr>
        <w:t xml:space="preserve"> </w:t>
      </w:r>
      <w:r w:rsidR="00EC79C8" w:rsidRPr="00F11EFB">
        <w:rPr>
          <w:rFonts w:ascii="Times New Roman" w:hAnsi="Times New Roman" w:cs="Times New Roman"/>
        </w:rPr>
        <w:t>times.</w:t>
      </w:r>
      <w:r w:rsidR="00370E76" w:rsidRPr="00F11EFB">
        <w:rPr>
          <w:rFonts w:ascii="Times New Roman" w:hAnsi="Times New Roman" w:cs="Times New Roman"/>
        </w:rPr>
        <w:t xml:space="preserve"> </w:t>
      </w:r>
      <w:r w:rsidR="00EC79C8" w:rsidRPr="00F11EFB">
        <w:rPr>
          <w:rFonts w:ascii="Times New Roman" w:hAnsi="Times New Roman" w:cs="Times New Roman"/>
        </w:rPr>
        <w:t>He</w:t>
      </w:r>
      <w:r w:rsidR="00370E76" w:rsidRPr="00F11EFB">
        <w:rPr>
          <w:rFonts w:ascii="Times New Roman" w:hAnsi="Times New Roman" w:cs="Times New Roman"/>
        </w:rPr>
        <w:t xml:space="preserve"> </w:t>
      </w:r>
      <w:r w:rsidR="00EC79C8" w:rsidRPr="00F11EFB">
        <w:rPr>
          <w:rFonts w:ascii="Times New Roman" w:hAnsi="Times New Roman" w:cs="Times New Roman"/>
        </w:rPr>
        <w:t>also</w:t>
      </w:r>
      <w:r w:rsidR="00370E76" w:rsidRPr="00F11EFB">
        <w:rPr>
          <w:rFonts w:ascii="Times New Roman" w:hAnsi="Times New Roman" w:cs="Times New Roman"/>
        </w:rPr>
        <w:t xml:space="preserve"> </w:t>
      </w:r>
      <w:r w:rsidR="00EC79C8" w:rsidRPr="00F11EFB">
        <w:rPr>
          <w:rFonts w:ascii="Times New Roman" w:hAnsi="Times New Roman" w:cs="Times New Roman"/>
        </w:rPr>
        <w:t>said</w:t>
      </w:r>
      <w:r w:rsidR="00370E76" w:rsidRPr="00F11EFB">
        <w:rPr>
          <w:rFonts w:ascii="Times New Roman" w:hAnsi="Times New Roman" w:cs="Times New Roman"/>
        </w:rPr>
        <w:t xml:space="preserve"> </w:t>
      </w:r>
      <w:r w:rsidR="00EC79C8" w:rsidRPr="00F11EFB">
        <w:rPr>
          <w:rFonts w:ascii="Times New Roman" w:hAnsi="Times New Roman" w:cs="Times New Roman"/>
        </w:rPr>
        <w:t>that</w:t>
      </w:r>
      <w:r w:rsidR="00370E76" w:rsidRPr="00F11EFB">
        <w:rPr>
          <w:rFonts w:ascii="Times New Roman" w:hAnsi="Times New Roman" w:cs="Times New Roman"/>
        </w:rPr>
        <w:t xml:space="preserve"> </w:t>
      </w:r>
      <w:r w:rsidR="00676791" w:rsidRPr="00F11EFB">
        <w:fldChar w:fldCharType="begin"/>
      </w:r>
      <w:r w:rsidR="00676791" w:rsidRPr="00F11EFB">
        <w:instrText xml:space="preserve"> HYPERLINK "http://money.cnn.com/2015/04/14/news/economy/hillary-clinton-minimum-wage/index.html?iid=EL" </w:instrText>
      </w:r>
      <w:r w:rsidR="00676791" w:rsidRPr="00F11EFB">
        <w:fldChar w:fldCharType="separate"/>
      </w:r>
      <w:r w:rsidR="00EC79C8" w:rsidRPr="00F11EFB">
        <w:rPr>
          <w:rStyle w:val="Hyperlink"/>
          <w:rFonts w:ascii="Times New Roman" w:hAnsi="Times New Roman" w:cs="Times New Roman"/>
          <w:color w:val="auto"/>
          <w:u w:val="none"/>
        </w:rPr>
        <w:t>minimum</w:t>
      </w:r>
      <w:r w:rsidR="00370E76" w:rsidRPr="00F11EFB">
        <w:rPr>
          <w:rStyle w:val="Hyperlink"/>
          <w:rFonts w:ascii="Times New Roman" w:hAnsi="Times New Roman" w:cs="Times New Roman"/>
          <w:color w:val="auto"/>
          <w:u w:val="none"/>
        </w:rPr>
        <w:t xml:space="preserve"> </w:t>
      </w:r>
      <w:r w:rsidR="00EC79C8" w:rsidRPr="00F11EFB">
        <w:rPr>
          <w:rStyle w:val="Hyperlink"/>
          <w:rFonts w:ascii="Times New Roman" w:hAnsi="Times New Roman" w:cs="Times New Roman"/>
          <w:color w:val="auto"/>
          <w:u w:val="none"/>
        </w:rPr>
        <w:t>wage</w:t>
      </w:r>
      <w:r w:rsidR="00676791" w:rsidRPr="00F11EFB">
        <w:rPr>
          <w:rStyle w:val="Hyperlink"/>
          <w:rFonts w:ascii="Times New Roman" w:hAnsi="Times New Roman" w:cs="Times New Roman"/>
          <w:color w:val="auto"/>
          <w:u w:val="none"/>
        </w:rPr>
        <w:fldChar w:fldCharType="end"/>
      </w:r>
      <w:r w:rsidR="00370E76" w:rsidRPr="00F11EFB">
        <w:rPr>
          <w:rFonts w:ascii="Times New Roman" w:hAnsi="Times New Roman" w:cs="Times New Roman"/>
        </w:rPr>
        <w:t xml:space="preserve"> </w:t>
      </w:r>
      <w:r w:rsidR="00EC79C8" w:rsidRPr="00F11EFB">
        <w:rPr>
          <w:rFonts w:ascii="Times New Roman" w:hAnsi="Times New Roman" w:cs="Times New Roman"/>
        </w:rPr>
        <w:t>jobs</w:t>
      </w:r>
      <w:r w:rsidR="00370E76" w:rsidRPr="00F11EFB">
        <w:rPr>
          <w:rFonts w:ascii="Times New Roman" w:hAnsi="Times New Roman" w:cs="Times New Roman"/>
        </w:rPr>
        <w:t xml:space="preserve"> </w:t>
      </w:r>
      <w:r w:rsidR="00EC79C8" w:rsidRPr="00F11EFB">
        <w:rPr>
          <w:rFonts w:ascii="Times New Roman" w:hAnsi="Times New Roman" w:cs="Times New Roman"/>
        </w:rPr>
        <w:t>are</w:t>
      </w:r>
      <w:r w:rsidR="00370E76" w:rsidRPr="00F11EFB">
        <w:rPr>
          <w:rFonts w:ascii="Times New Roman" w:hAnsi="Times New Roman" w:cs="Times New Roman"/>
        </w:rPr>
        <w:t xml:space="preserve"> </w:t>
      </w:r>
      <w:r w:rsidR="00EC79C8" w:rsidRPr="00F11EFB">
        <w:rPr>
          <w:rFonts w:ascii="Times New Roman" w:hAnsi="Times New Roman" w:cs="Times New Roman"/>
        </w:rPr>
        <w:t>increasingly</w:t>
      </w:r>
      <w:r w:rsidR="00370E76" w:rsidRPr="00F11EFB">
        <w:rPr>
          <w:rFonts w:ascii="Times New Roman" w:hAnsi="Times New Roman" w:cs="Times New Roman"/>
        </w:rPr>
        <w:t xml:space="preserve"> </w:t>
      </w:r>
      <w:r w:rsidR="00EC79C8" w:rsidRPr="00F11EFB">
        <w:rPr>
          <w:rFonts w:ascii="Times New Roman" w:hAnsi="Times New Roman" w:cs="Times New Roman"/>
        </w:rPr>
        <w:t>held</w:t>
      </w:r>
      <w:r w:rsidR="00370E76" w:rsidRPr="00F11EFB">
        <w:rPr>
          <w:rFonts w:ascii="Times New Roman" w:hAnsi="Times New Roman" w:cs="Times New Roman"/>
        </w:rPr>
        <w:t xml:space="preserve"> </w:t>
      </w:r>
      <w:r w:rsidR="00EC79C8" w:rsidRPr="00F11EFB">
        <w:rPr>
          <w:rFonts w:ascii="Times New Roman" w:hAnsi="Times New Roman" w:cs="Times New Roman"/>
        </w:rPr>
        <w:t>by</w:t>
      </w:r>
      <w:r w:rsidR="00370E76" w:rsidRPr="00F11EFB">
        <w:rPr>
          <w:rFonts w:ascii="Times New Roman" w:hAnsi="Times New Roman" w:cs="Times New Roman"/>
        </w:rPr>
        <w:t xml:space="preserve"> </w:t>
      </w:r>
      <w:r w:rsidR="00EC79C8" w:rsidRPr="00F11EFB">
        <w:rPr>
          <w:rFonts w:ascii="Times New Roman" w:hAnsi="Times New Roman" w:cs="Times New Roman"/>
        </w:rPr>
        <w:t>a</w:t>
      </w:r>
      <w:r w:rsidR="00370E76" w:rsidRPr="00F11EFB">
        <w:rPr>
          <w:rFonts w:ascii="Times New Roman" w:hAnsi="Times New Roman" w:cs="Times New Roman"/>
        </w:rPr>
        <w:t xml:space="preserve"> </w:t>
      </w:r>
      <w:r w:rsidR="00EC79C8" w:rsidRPr="00F11EFB">
        <w:rPr>
          <w:rFonts w:ascii="Times New Roman" w:hAnsi="Times New Roman" w:cs="Times New Roman"/>
        </w:rPr>
        <w:t>family</w:t>
      </w:r>
      <w:ins w:id="2364" w:author="Author">
        <w:r w:rsidR="00375F4B">
          <w:rPr>
            <w:rFonts w:ascii="Times New Roman" w:hAnsi="Times New Roman" w:cs="Times New Roman"/>
          </w:rPr>
          <w:t>’</w:t>
        </w:r>
      </w:ins>
      <w:del w:id="2365" w:author="Author">
        <w:r w:rsidR="00EC79C8" w:rsidRPr="00F11EFB" w:rsidDel="00375F4B">
          <w:rPr>
            <w:rFonts w:ascii="Times New Roman" w:hAnsi="Times New Roman" w:cs="Times New Roman"/>
          </w:rPr>
          <w:delText>'</w:delText>
        </w:r>
      </w:del>
      <w:r w:rsidR="00EC79C8" w:rsidRPr="00F11EFB">
        <w:rPr>
          <w:rFonts w:ascii="Times New Roman" w:hAnsi="Times New Roman" w:cs="Times New Roman"/>
        </w:rPr>
        <w:t>s</w:t>
      </w:r>
      <w:r w:rsidR="00370E76" w:rsidRPr="00F11EFB">
        <w:rPr>
          <w:rFonts w:ascii="Times New Roman" w:hAnsi="Times New Roman" w:cs="Times New Roman"/>
        </w:rPr>
        <w:t xml:space="preserve"> </w:t>
      </w:r>
      <w:r w:rsidR="00EC79C8" w:rsidRPr="00F11EFB">
        <w:rPr>
          <w:rFonts w:ascii="Times New Roman" w:hAnsi="Times New Roman" w:cs="Times New Roman"/>
        </w:rPr>
        <w:t>primary</w:t>
      </w:r>
      <w:r w:rsidR="00370E76" w:rsidRPr="00F11EFB">
        <w:rPr>
          <w:rFonts w:ascii="Times New Roman" w:hAnsi="Times New Roman" w:cs="Times New Roman"/>
        </w:rPr>
        <w:t xml:space="preserve"> </w:t>
      </w:r>
      <w:r w:rsidR="00EC79C8" w:rsidRPr="00F11EFB">
        <w:rPr>
          <w:rFonts w:ascii="Times New Roman" w:hAnsi="Times New Roman" w:cs="Times New Roman"/>
        </w:rPr>
        <w:t>breadwinner,</w:t>
      </w:r>
      <w:r w:rsidR="00370E76" w:rsidRPr="00F11EFB">
        <w:rPr>
          <w:rFonts w:ascii="Times New Roman" w:hAnsi="Times New Roman" w:cs="Times New Roman"/>
        </w:rPr>
        <w:t xml:space="preserve"> </w:t>
      </w:r>
      <w:r w:rsidR="00EC79C8" w:rsidRPr="00F11EFB">
        <w:rPr>
          <w:rFonts w:ascii="Times New Roman" w:hAnsi="Times New Roman" w:cs="Times New Roman"/>
        </w:rPr>
        <w:t>instead</w:t>
      </w:r>
      <w:r w:rsidR="00370E76" w:rsidRPr="00F11EFB">
        <w:rPr>
          <w:rFonts w:ascii="Times New Roman" w:hAnsi="Times New Roman" w:cs="Times New Roman"/>
        </w:rPr>
        <w:t xml:space="preserve"> </w:t>
      </w:r>
      <w:r w:rsidR="00EC79C8" w:rsidRPr="00F11EFB">
        <w:rPr>
          <w:rFonts w:ascii="Times New Roman" w:hAnsi="Times New Roman" w:cs="Times New Roman"/>
        </w:rPr>
        <w:t>of</w:t>
      </w:r>
      <w:r w:rsidR="00370E76" w:rsidRPr="00F11EFB">
        <w:rPr>
          <w:rFonts w:ascii="Times New Roman" w:hAnsi="Times New Roman" w:cs="Times New Roman"/>
        </w:rPr>
        <w:t xml:space="preserve"> </w:t>
      </w:r>
      <w:r w:rsidR="00EC79C8" w:rsidRPr="00F11EFB">
        <w:rPr>
          <w:rFonts w:ascii="Times New Roman" w:hAnsi="Times New Roman" w:cs="Times New Roman"/>
        </w:rPr>
        <w:t>a</w:t>
      </w:r>
      <w:r w:rsidR="00370E76" w:rsidRPr="00F11EFB">
        <w:rPr>
          <w:rFonts w:ascii="Times New Roman" w:hAnsi="Times New Roman" w:cs="Times New Roman"/>
        </w:rPr>
        <w:t xml:space="preserve"> </w:t>
      </w:r>
      <w:r w:rsidR="00EC79C8" w:rsidRPr="00F11EFB">
        <w:rPr>
          <w:rFonts w:ascii="Times New Roman" w:hAnsi="Times New Roman" w:cs="Times New Roman"/>
        </w:rPr>
        <w:t>teen</w:t>
      </w:r>
      <w:r w:rsidR="00370E76" w:rsidRPr="00F11EFB">
        <w:rPr>
          <w:rFonts w:ascii="Times New Roman" w:hAnsi="Times New Roman" w:cs="Times New Roman"/>
        </w:rPr>
        <w:t xml:space="preserve"> </w:t>
      </w:r>
      <w:r w:rsidR="00EC79C8" w:rsidRPr="00F11EFB">
        <w:rPr>
          <w:rFonts w:ascii="Times New Roman" w:hAnsi="Times New Roman" w:cs="Times New Roman"/>
        </w:rPr>
        <w:t>looking</w:t>
      </w:r>
      <w:r w:rsidR="00370E76" w:rsidRPr="00F11EFB">
        <w:rPr>
          <w:rFonts w:ascii="Times New Roman" w:hAnsi="Times New Roman" w:cs="Times New Roman"/>
        </w:rPr>
        <w:t xml:space="preserve"> </w:t>
      </w:r>
      <w:r w:rsidR="00EC79C8" w:rsidRPr="00F11EFB">
        <w:rPr>
          <w:rFonts w:ascii="Times New Roman" w:hAnsi="Times New Roman" w:cs="Times New Roman"/>
        </w:rPr>
        <w:t>for</w:t>
      </w:r>
      <w:r w:rsidR="00370E76" w:rsidRPr="00F11EFB">
        <w:rPr>
          <w:rFonts w:ascii="Times New Roman" w:hAnsi="Times New Roman" w:cs="Times New Roman"/>
        </w:rPr>
        <w:t xml:space="preserve"> </w:t>
      </w:r>
      <w:r w:rsidR="00EC79C8" w:rsidRPr="00F11EFB">
        <w:rPr>
          <w:rFonts w:ascii="Times New Roman" w:hAnsi="Times New Roman" w:cs="Times New Roman"/>
        </w:rPr>
        <w:t>part-time</w:t>
      </w:r>
      <w:r w:rsidR="00370E76" w:rsidRPr="00F11EFB">
        <w:rPr>
          <w:rFonts w:ascii="Times New Roman" w:hAnsi="Times New Roman" w:cs="Times New Roman"/>
        </w:rPr>
        <w:t xml:space="preserve"> </w:t>
      </w:r>
      <w:r w:rsidR="00EC79C8" w:rsidRPr="00F11EFB">
        <w:rPr>
          <w:rFonts w:ascii="Times New Roman" w:hAnsi="Times New Roman" w:cs="Times New Roman"/>
        </w:rPr>
        <w:t>work.</w:t>
      </w:r>
      <w:ins w:id="2366" w:author="Author">
        <w:r w:rsidR="00375F4B">
          <w:rPr>
            <w:rFonts w:ascii="Times New Roman" w:hAnsi="Times New Roman" w:cs="Times New Roman"/>
          </w:rPr>
          <w:t xml:space="preserve"> </w:t>
        </w:r>
      </w:ins>
    </w:p>
    <w:p w14:paraId="31B088F2" w14:textId="1C68FD8C" w:rsidR="00EC79C8" w:rsidRPr="00F11EFB" w:rsidRDefault="00EC79C8" w:rsidP="00375F4B">
      <w:pPr>
        <w:ind w:right="4"/>
        <w:contextualSpacing/>
        <w:rPr>
          <w:rFonts w:ascii="Times New Roman" w:hAnsi="Times New Roman" w:cs="Times New Roman"/>
        </w:rPr>
      </w:pPr>
      <w:r w:rsidRPr="00F11EFB">
        <w:rPr>
          <w:rFonts w:ascii="Times New Roman" w:hAnsi="Times New Roman" w:cs="Times New Roman"/>
        </w:rPr>
        <w:t>Per</w:t>
      </w:r>
      <w:r w:rsidR="00370E76" w:rsidRPr="00F11EFB">
        <w:rPr>
          <w:rFonts w:ascii="Times New Roman" w:hAnsi="Times New Roman" w:cs="Times New Roman"/>
        </w:rPr>
        <w:t xml:space="preserve"> </w:t>
      </w:r>
      <w:r w:rsidRPr="00F11EFB">
        <w:rPr>
          <w:rFonts w:ascii="Times New Roman" w:hAnsi="Times New Roman" w:cs="Times New Roman"/>
        </w:rPr>
        <w:t>Stiglitz,</w:t>
      </w:r>
      <w:r w:rsidR="00370E76" w:rsidRPr="00F11EFB">
        <w:rPr>
          <w:rFonts w:ascii="Times New Roman" w:hAnsi="Times New Roman" w:cs="Times New Roman"/>
        </w:rPr>
        <w:t xml:space="preserve"> </w:t>
      </w:r>
      <w:r w:rsidRPr="00F11EFB">
        <w:rPr>
          <w:rFonts w:ascii="Times New Roman" w:hAnsi="Times New Roman" w:cs="Times New Roman"/>
        </w:rPr>
        <w:t>there</w:t>
      </w:r>
      <w:ins w:id="2367" w:author="Author">
        <w:r w:rsidR="00375F4B">
          <w:rPr>
            <w:rFonts w:ascii="Times New Roman" w:hAnsi="Times New Roman" w:cs="Times New Roman"/>
          </w:rPr>
          <w:t>’</w:t>
        </w:r>
      </w:ins>
      <w:del w:id="2368" w:author="Author">
        <w:r w:rsidRPr="00F11EFB" w:rsidDel="00375F4B">
          <w:rPr>
            <w:rFonts w:ascii="Times New Roman" w:hAnsi="Times New Roman" w:cs="Times New Roman"/>
          </w:rPr>
          <w:delText>'</w:delText>
        </w:r>
      </w:del>
      <w:r w:rsidRPr="00F11EFB">
        <w:rPr>
          <w:rFonts w:ascii="Times New Roman" w:hAnsi="Times New Roman" w:cs="Times New Roman"/>
        </w:rPr>
        <w:t>s</w:t>
      </w:r>
      <w:r w:rsidR="00370E76" w:rsidRPr="00F11EFB">
        <w:rPr>
          <w:rFonts w:ascii="Times New Roman" w:hAnsi="Times New Roman" w:cs="Times New Roman"/>
        </w:rPr>
        <w:t xml:space="preserve"> </w:t>
      </w:r>
      <w:r w:rsidRPr="00F11EFB">
        <w:rPr>
          <w:rFonts w:ascii="Times New Roman" w:hAnsi="Times New Roman" w:cs="Times New Roman"/>
        </w:rPr>
        <w:t>no</w:t>
      </w:r>
      <w:r w:rsidR="00370E76" w:rsidRPr="00F11EFB">
        <w:rPr>
          <w:rFonts w:ascii="Times New Roman" w:hAnsi="Times New Roman" w:cs="Times New Roman"/>
        </w:rPr>
        <w:t xml:space="preserve"> </w:t>
      </w:r>
      <w:r w:rsidRPr="00F11EFB">
        <w:rPr>
          <w:rFonts w:ascii="Times New Roman" w:hAnsi="Times New Roman" w:cs="Times New Roman"/>
        </w:rPr>
        <w:t>magic</w:t>
      </w:r>
      <w:r w:rsidR="00370E76" w:rsidRPr="00F11EFB">
        <w:rPr>
          <w:rFonts w:ascii="Times New Roman" w:hAnsi="Times New Roman" w:cs="Times New Roman"/>
        </w:rPr>
        <w:t xml:space="preserve"> </w:t>
      </w:r>
      <w:r w:rsidRPr="00F11EFB">
        <w:rPr>
          <w:rFonts w:ascii="Times New Roman" w:hAnsi="Times New Roman" w:cs="Times New Roman"/>
        </w:rPr>
        <w:t>bullet</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solving</w:t>
      </w:r>
      <w:r w:rsidR="00370E76" w:rsidRPr="00F11EFB">
        <w:rPr>
          <w:rFonts w:ascii="Times New Roman" w:hAnsi="Times New Roman" w:cs="Times New Roman"/>
        </w:rPr>
        <w:t xml:space="preserve"> </w:t>
      </w:r>
      <w:r w:rsidRPr="00F11EFB">
        <w:rPr>
          <w:rFonts w:ascii="Times New Roman" w:hAnsi="Times New Roman" w:cs="Times New Roman"/>
        </w:rPr>
        <w:t>income</w:t>
      </w:r>
      <w:r w:rsidR="00370E76" w:rsidRPr="00F11EFB">
        <w:rPr>
          <w:rFonts w:ascii="Times New Roman" w:hAnsi="Times New Roman" w:cs="Times New Roman"/>
        </w:rPr>
        <w:t xml:space="preserve"> </w:t>
      </w:r>
      <w:r w:rsidRPr="00F11EFB">
        <w:rPr>
          <w:rFonts w:ascii="Times New Roman" w:hAnsi="Times New Roman" w:cs="Times New Roman"/>
        </w:rPr>
        <w:t>inequality.</w:t>
      </w:r>
      <w:r w:rsidR="00370E76" w:rsidRPr="00F11EFB">
        <w:rPr>
          <w:rFonts w:ascii="Times New Roman" w:hAnsi="Times New Roman" w:cs="Times New Roman"/>
        </w:rPr>
        <w:t xml:space="preserve"> </w:t>
      </w:r>
      <w:r w:rsidRPr="00F11EFB">
        <w:rPr>
          <w:rFonts w:ascii="Times New Roman" w:hAnsi="Times New Roman" w:cs="Times New Roman"/>
        </w:rPr>
        <w:t>One</w:t>
      </w:r>
      <w:r w:rsidR="00370E76" w:rsidRPr="00F11EFB">
        <w:rPr>
          <w:rFonts w:ascii="Times New Roman" w:hAnsi="Times New Roman" w:cs="Times New Roman"/>
        </w:rPr>
        <w:t xml:space="preserve"> </w:t>
      </w:r>
      <w:r w:rsidRPr="00F11EFB">
        <w:rPr>
          <w:rFonts w:ascii="Times New Roman" w:hAnsi="Times New Roman" w:cs="Times New Roman"/>
        </w:rPr>
        <w:t>way</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combat</w:t>
      </w:r>
      <w:r w:rsidR="00370E76" w:rsidRPr="00F11EFB">
        <w:rPr>
          <w:rFonts w:ascii="Times New Roman" w:hAnsi="Times New Roman" w:cs="Times New Roman"/>
        </w:rPr>
        <w:t xml:space="preserve"> </w:t>
      </w:r>
      <w:r w:rsidRPr="00F11EFB">
        <w:rPr>
          <w:rFonts w:ascii="Times New Roman" w:hAnsi="Times New Roman" w:cs="Times New Roman"/>
        </w:rPr>
        <w:t>it,</w:t>
      </w:r>
      <w:r w:rsidR="00370E76" w:rsidRPr="00F11EFB">
        <w:rPr>
          <w:rFonts w:ascii="Times New Roman" w:hAnsi="Times New Roman" w:cs="Times New Roman"/>
        </w:rPr>
        <w:t xml:space="preserve"> </w:t>
      </w:r>
      <w:r w:rsidRPr="00F11EFB">
        <w:rPr>
          <w:rFonts w:ascii="Times New Roman" w:hAnsi="Times New Roman" w:cs="Times New Roman"/>
        </w:rPr>
        <w:t>he</w:t>
      </w:r>
      <w:r w:rsidR="00370E76" w:rsidRPr="00F11EFB">
        <w:rPr>
          <w:rFonts w:ascii="Times New Roman" w:hAnsi="Times New Roman" w:cs="Times New Roman"/>
        </w:rPr>
        <w:t xml:space="preserve"> </w:t>
      </w:r>
      <w:r w:rsidRPr="00F11EFB">
        <w:rPr>
          <w:rFonts w:ascii="Times New Roman" w:hAnsi="Times New Roman" w:cs="Times New Roman"/>
        </w:rPr>
        <w:t>said,</w:t>
      </w:r>
      <w:r w:rsidR="00370E76" w:rsidRPr="00F11EFB">
        <w:rPr>
          <w:rFonts w:ascii="Times New Roman" w:hAnsi="Times New Roman" w:cs="Times New Roman"/>
        </w:rPr>
        <w:t xml:space="preserve"> </w:t>
      </w:r>
      <w:r w:rsidRPr="00F11EFB">
        <w:rPr>
          <w:rFonts w:ascii="Times New Roman" w:hAnsi="Times New Roman" w:cs="Times New Roman"/>
        </w:rPr>
        <w:t>is</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lessen</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monopolist</w:t>
      </w:r>
      <w:r w:rsidR="00370E76" w:rsidRPr="00F11EFB">
        <w:rPr>
          <w:rFonts w:ascii="Times New Roman" w:hAnsi="Times New Roman" w:cs="Times New Roman"/>
        </w:rPr>
        <w:t xml:space="preserve"> </w:t>
      </w:r>
      <w:r w:rsidRPr="00F11EFB">
        <w:rPr>
          <w:rFonts w:ascii="Times New Roman" w:hAnsi="Times New Roman" w:cs="Times New Roman"/>
        </w:rPr>
        <w:t>power</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companies,</w:t>
      </w:r>
      <w:r w:rsidR="00370E76" w:rsidRPr="00F11EFB">
        <w:rPr>
          <w:rFonts w:ascii="Times New Roman" w:hAnsi="Times New Roman" w:cs="Times New Roman"/>
        </w:rPr>
        <w:t xml:space="preserve"> </w:t>
      </w:r>
      <w:r w:rsidRPr="00F11EFB">
        <w:rPr>
          <w:rFonts w:ascii="Times New Roman" w:hAnsi="Times New Roman" w:cs="Times New Roman"/>
        </w:rPr>
        <w:t>which</w:t>
      </w:r>
      <w:r w:rsidR="00370E76" w:rsidRPr="00F11EFB">
        <w:rPr>
          <w:rFonts w:ascii="Times New Roman" w:hAnsi="Times New Roman" w:cs="Times New Roman"/>
        </w:rPr>
        <w:t xml:space="preserve"> </w:t>
      </w:r>
      <w:r w:rsidRPr="00F11EFB">
        <w:rPr>
          <w:rFonts w:ascii="Times New Roman" w:hAnsi="Times New Roman" w:cs="Times New Roman"/>
        </w:rPr>
        <w:t>leads</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lower</w:t>
      </w:r>
      <w:r w:rsidR="00370E76" w:rsidRPr="00F11EFB">
        <w:rPr>
          <w:rFonts w:ascii="Times New Roman" w:hAnsi="Times New Roman" w:cs="Times New Roman"/>
        </w:rPr>
        <w:t xml:space="preserve"> </w:t>
      </w:r>
      <w:r w:rsidRPr="00F11EFB">
        <w:rPr>
          <w:rFonts w:ascii="Times New Roman" w:hAnsi="Times New Roman" w:cs="Times New Roman"/>
        </w:rPr>
        <w:t>wages.</w:t>
      </w:r>
    </w:p>
    <w:p w14:paraId="0DAD1736" w14:textId="3D7C35A6" w:rsidR="00EC79C8" w:rsidRPr="00F11EFB" w:rsidRDefault="00EC79C8" w:rsidP="00370E38">
      <w:pPr>
        <w:ind w:right="4"/>
        <w:contextualSpacing/>
        <w:rPr>
          <w:rFonts w:ascii="Times New Roman" w:hAnsi="Times New Roman" w:cs="Times New Roman"/>
        </w:rPr>
      </w:pP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term</w:t>
      </w:r>
      <w:r w:rsidR="00370E76" w:rsidRPr="00F11EFB">
        <w:rPr>
          <w:rFonts w:ascii="Times New Roman" w:hAnsi="Times New Roman" w:cs="Times New Roman"/>
        </w:rPr>
        <w:t xml:space="preserve"> </w:t>
      </w:r>
      <w:r w:rsidRPr="00412EB7">
        <w:rPr>
          <w:rFonts w:ascii="Times New Roman" w:hAnsi="Times New Roman" w:cs="Times New Roman"/>
          <w:i/>
          <w:rPrChange w:id="2369" w:author="Author">
            <w:rPr>
              <w:rFonts w:ascii="Times New Roman" w:hAnsi="Times New Roman" w:cs="Times New Roman"/>
            </w:rPr>
          </w:rPrChange>
        </w:rPr>
        <w:t>American</w:t>
      </w:r>
      <w:r w:rsidR="00370E76" w:rsidRPr="00412EB7">
        <w:rPr>
          <w:rFonts w:ascii="Times New Roman" w:hAnsi="Times New Roman" w:cs="Times New Roman"/>
          <w:i/>
          <w:rPrChange w:id="2370" w:author="Author">
            <w:rPr>
              <w:rFonts w:ascii="Times New Roman" w:hAnsi="Times New Roman" w:cs="Times New Roman"/>
            </w:rPr>
          </w:rPrChange>
        </w:rPr>
        <w:t xml:space="preserve"> </w:t>
      </w:r>
      <w:r w:rsidR="003A5434" w:rsidRPr="00412EB7">
        <w:rPr>
          <w:rFonts w:ascii="Times New Roman" w:hAnsi="Times New Roman" w:cs="Times New Roman"/>
          <w:i/>
          <w:rPrChange w:id="2371" w:author="Author">
            <w:rPr>
              <w:rFonts w:ascii="Times New Roman" w:hAnsi="Times New Roman" w:cs="Times New Roman"/>
            </w:rPr>
          </w:rPrChange>
        </w:rPr>
        <w:t>d</w:t>
      </w:r>
      <w:r w:rsidRPr="00412EB7">
        <w:rPr>
          <w:rFonts w:ascii="Times New Roman" w:hAnsi="Times New Roman" w:cs="Times New Roman"/>
          <w:i/>
          <w:rPrChange w:id="2372" w:author="Author">
            <w:rPr>
              <w:rFonts w:ascii="Times New Roman" w:hAnsi="Times New Roman" w:cs="Times New Roman"/>
            </w:rPr>
          </w:rPrChange>
        </w:rPr>
        <w:t>ream</w:t>
      </w:r>
      <w:r w:rsidR="00370E76" w:rsidRPr="00F11EFB">
        <w:rPr>
          <w:rFonts w:ascii="Times New Roman" w:hAnsi="Times New Roman" w:cs="Times New Roman"/>
        </w:rPr>
        <w:t xml:space="preserve"> </w:t>
      </w:r>
      <w:ins w:id="2373" w:author="Author">
        <w:r w:rsidR="00375F4B">
          <w:rPr>
            <w:rFonts w:ascii="Times New Roman" w:hAnsi="Times New Roman" w:cs="Times New Roman"/>
          </w:rPr>
          <w:t>had been defined</w:t>
        </w:r>
      </w:ins>
      <w:del w:id="2374" w:author="Author">
        <w:r w:rsidR="003A5434" w:rsidRPr="00F11EFB" w:rsidDel="00375F4B">
          <w:rPr>
            <w:rFonts w:ascii="Times New Roman" w:hAnsi="Times New Roman" w:cs="Times New Roman"/>
          </w:rPr>
          <w:delText>stated</w:delText>
        </w:r>
      </w:del>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several</w:t>
      </w:r>
      <w:r w:rsidR="00370E76" w:rsidRPr="00F11EFB">
        <w:rPr>
          <w:rFonts w:ascii="Times New Roman" w:hAnsi="Times New Roman" w:cs="Times New Roman"/>
        </w:rPr>
        <w:t xml:space="preserve"> </w:t>
      </w:r>
      <w:r w:rsidRPr="00F11EFB">
        <w:rPr>
          <w:rFonts w:ascii="Times New Roman" w:hAnsi="Times New Roman" w:cs="Times New Roman"/>
        </w:rPr>
        <w:t>ways,</w:t>
      </w:r>
      <w:r w:rsidR="00370E76" w:rsidRPr="00F11EFB">
        <w:rPr>
          <w:rFonts w:ascii="Times New Roman" w:hAnsi="Times New Roman" w:cs="Times New Roman"/>
        </w:rPr>
        <w:t xml:space="preserve"> </w:t>
      </w:r>
      <w:r w:rsidRPr="00F11EFB">
        <w:rPr>
          <w:rFonts w:ascii="Times New Roman" w:hAnsi="Times New Roman" w:cs="Times New Roman"/>
        </w:rPr>
        <w:t>but</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American</w:t>
      </w:r>
      <w:r w:rsidR="00370E76" w:rsidRPr="00F11EFB">
        <w:rPr>
          <w:rFonts w:ascii="Times New Roman" w:hAnsi="Times New Roman" w:cs="Times New Roman"/>
        </w:rPr>
        <w:t xml:space="preserve"> </w:t>
      </w:r>
      <w:ins w:id="2375" w:author="Author">
        <w:r w:rsidR="008C5655" w:rsidRPr="00F11EFB">
          <w:rPr>
            <w:rFonts w:ascii="Times New Roman" w:hAnsi="Times New Roman" w:cs="Times New Roman"/>
          </w:rPr>
          <w:t>d</w:t>
        </w:r>
      </w:ins>
      <w:del w:id="2376" w:author="Author">
        <w:r w:rsidRPr="00F11EFB" w:rsidDel="008C5655">
          <w:rPr>
            <w:rFonts w:ascii="Times New Roman" w:hAnsi="Times New Roman" w:cs="Times New Roman"/>
          </w:rPr>
          <w:delText>D</w:delText>
        </w:r>
      </w:del>
      <w:r w:rsidRPr="00F11EFB">
        <w:rPr>
          <w:rFonts w:ascii="Times New Roman" w:hAnsi="Times New Roman" w:cs="Times New Roman"/>
        </w:rPr>
        <w:t>rea</w:t>
      </w:r>
      <w:r w:rsidR="00FB0B0D" w:rsidRPr="00F11EFB">
        <w:rPr>
          <w:rFonts w:ascii="Times New Roman" w:hAnsi="Times New Roman" w:cs="Times New Roman"/>
        </w:rPr>
        <w:t>m</w:t>
      </w:r>
      <w:r w:rsidR="00370E76" w:rsidRPr="00F11EFB">
        <w:rPr>
          <w:rFonts w:ascii="Times New Roman" w:hAnsi="Times New Roman" w:cs="Times New Roman"/>
        </w:rPr>
        <w:t xml:space="preserve"> </w:t>
      </w:r>
      <w:r w:rsidR="00FB0B0D" w:rsidRPr="00F11EFB">
        <w:rPr>
          <w:rFonts w:ascii="Times New Roman" w:hAnsi="Times New Roman" w:cs="Times New Roman"/>
        </w:rPr>
        <w:t>i</w:t>
      </w:r>
      <w:r w:rsidRPr="00F11EFB">
        <w:rPr>
          <w:rFonts w:ascii="Times New Roman" w:hAnsi="Times New Roman" w:cs="Times New Roman"/>
        </w:rPr>
        <w:t>s</w:t>
      </w:r>
      <w:r w:rsidR="00370E76" w:rsidRPr="00F11EFB">
        <w:rPr>
          <w:rFonts w:ascii="Times New Roman" w:hAnsi="Times New Roman" w:cs="Times New Roman"/>
        </w:rPr>
        <w:t xml:space="preserve"> </w:t>
      </w:r>
      <w:ins w:id="2377" w:author="Author">
        <w:r w:rsidR="00375F4B">
          <w:rPr>
            <w:rFonts w:ascii="Times New Roman" w:hAnsi="Times New Roman" w:cs="Times New Roman"/>
          </w:rPr>
          <w:t>the</w:t>
        </w:r>
      </w:ins>
      <w:del w:id="2378" w:author="Author">
        <w:r w:rsidRPr="00F11EFB" w:rsidDel="00375F4B">
          <w:rPr>
            <w:rFonts w:ascii="Times New Roman" w:hAnsi="Times New Roman" w:cs="Times New Roman"/>
          </w:rPr>
          <w:delText>an</w:delText>
        </w:r>
      </w:del>
      <w:r w:rsidR="00370E76" w:rsidRPr="00F11EFB">
        <w:rPr>
          <w:rFonts w:ascii="Times New Roman" w:hAnsi="Times New Roman" w:cs="Times New Roman"/>
        </w:rPr>
        <w:t xml:space="preserve"> </w:t>
      </w:r>
      <w:r w:rsidRPr="00F11EFB">
        <w:rPr>
          <w:rFonts w:ascii="Times New Roman" w:hAnsi="Times New Roman" w:cs="Times New Roman"/>
        </w:rPr>
        <w:t>idea</w:t>
      </w:r>
      <w:ins w:id="2379" w:author="Author">
        <w:r w:rsidR="00375F4B">
          <w:rPr>
            <w:rFonts w:ascii="Times New Roman" w:hAnsi="Times New Roman" w:cs="Times New Roman"/>
          </w:rPr>
          <w:t xml:space="preserve"> </w:t>
        </w:r>
      </w:ins>
      <w:del w:id="2380" w:author="Author">
        <w:r w:rsidRPr="00F11EFB" w:rsidDel="00375F4B">
          <w:rPr>
            <w:rFonts w:ascii="Times New Roman" w:hAnsi="Times New Roman" w:cs="Times New Roman"/>
          </w:rPr>
          <w:delText>,</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which</w:delText>
        </w:r>
        <w:r w:rsidR="00370E76" w:rsidRPr="00F11EFB" w:rsidDel="00375F4B">
          <w:rPr>
            <w:rFonts w:ascii="Times New Roman" w:hAnsi="Times New Roman" w:cs="Times New Roman"/>
          </w:rPr>
          <w:delText xml:space="preserve"> </w:delText>
        </w:r>
        <w:r w:rsidRPr="00F11EFB" w:rsidDel="00375F4B">
          <w:rPr>
            <w:rFonts w:ascii="Times New Roman" w:hAnsi="Times New Roman" w:cs="Times New Roman"/>
          </w:rPr>
          <w:delText>suggests</w:delText>
        </w:r>
        <w:r w:rsidR="00370E76" w:rsidRPr="00F11EFB" w:rsidDel="00375F4B">
          <w:rPr>
            <w:rFonts w:ascii="Times New Roman" w:hAnsi="Times New Roman" w:cs="Times New Roman"/>
          </w:rPr>
          <w:delText xml:space="preserve"> </w:delText>
        </w:r>
      </w:del>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all</w:t>
      </w:r>
      <w:r w:rsidR="00370E76" w:rsidRPr="00F11EFB">
        <w:rPr>
          <w:rFonts w:ascii="Times New Roman" w:hAnsi="Times New Roman" w:cs="Times New Roman"/>
        </w:rPr>
        <w:t xml:space="preserve"> </w:t>
      </w:r>
      <w:r w:rsidRPr="00F11EFB">
        <w:rPr>
          <w:rFonts w:ascii="Times New Roman" w:hAnsi="Times New Roman" w:cs="Times New Roman"/>
        </w:rPr>
        <w:t>people</w:t>
      </w:r>
      <w:r w:rsidR="00370E76" w:rsidRPr="00F11EFB">
        <w:rPr>
          <w:rFonts w:ascii="Times New Roman" w:hAnsi="Times New Roman" w:cs="Times New Roman"/>
        </w:rPr>
        <w:t xml:space="preserve"> </w:t>
      </w:r>
      <w:r w:rsidRPr="00F11EFB">
        <w:rPr>
          <w:rFonts w:ascii="Times New Roman" w:hAnsi="Times New Roman" w:cs="Times New Roman"/>
        </w:rPr>
        <w:t>can</w:t>
      </w:r>
      <w:r w:rsidR="00370E76" w:rsidRPr="00F11EFB">
        <w:rPr>
          <w:rFonts w:ascii="Times New Roman" w:hAnsi="Times New Roman" w:cs="Times New Roman"/>
        </w:rPr>
        <w:t xml:space="preserve"> </w:t>
      </w:r>
      <w:r w:rsidRPr="00F11EFB">
        <w:rPr>
          <w:rFonts w:ascii="Times New Roman" w:hAnsi="Times New Roman" w:cs="Times New Roman"/>
        </w:rPr>
        <w:t>succeed</w:t>
      </w:r>
      <w:r w:rsidR="00370E76" w:rsidRPr="00F11EFB">
        <w:rPr>
          <w:rFonts w:ascii="Times New Roman" w:hAnsi="Times New Roman" w:cs="Times New Roman"/>
        </w:rPr>
        <w:t xml:space="preserve"> </w:t>
      </w:r>
      <w:r w:rsidRPr="00F11EFB">
        <w:rPr>
          <w:rFonts w:ascii="Times New Roman" w:hAnsi="Times New Roman" w:cs="Times New Roman"/>
        </w:rPr>
        <w:t>through</w:t>
      </w:r>
      <w:r w:rsidR="00370E76" w:rsidRPr="00F11EFB">
        <w:rPr>
          <w:rFonts w:ascii="Times New Roman" w:hAnsi="Times New Roman" w:cs="Times New Roman"/>
        </w:rPr>
        <w:t xml:space="preserve"> </w:t>
      </w:r>
      <w:r w:rsidRPr="00F11EFB">
        <w:rPr>
          <w:rFonts w:ascii="Times New Roman" w:hAnsi="Times New Roman" w:cs="Times New Roman"/>
        </w:rPr>
        <w:t>hard</w:t>
      </w:r>
      <w:r w:rsidR="00370E76" w:rsidRPr="00F11EFB">
        <w:rPr>
          <w:rFonts w:ascii="Times New Roman" w:hAnsi="Times New Roman" w:cs="Times New Roman"/>
        </w:rPr>
        <w:t xml:space="preserve"> </w:t>
      </w:r>
      <w:r w:rsidRPr="00F11EFB">
        <w:rPr>
          <w:rFonts w:ascii="Times New Roman" w:hAnsi="Times New Roman" w:cs="Times New Roman"/>
        </w:rPr>
        <w:t>work</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all</w:t>
      </w:r>
      <w:r w:rsidR="00370E76" w:rsidRPr="00F11EFB">
        <w:rPr>
          <w:rFonts w:ascii="Times New Roman" w:hAnsi="Times New Roman" w:cs="Times New Roman"/>
        </w:rPr>
        <w:t xml:space="preserve"> </w:t>
      </w:r>
      <w:r w:rsidRPr="00F11EFB">
        <w:rPr>
          <w:rFonts w:ascii="Times New Roman" w:hAnsi="Times New Roman" w:cs="Times New Roman"/>
        </w:rPr>
        <w:t>people</w:t>
      </w:r>
      <w:r w:rsidR="00370E76" w:rsidRPr="00F11EFB">
        <w:rPr>
          <w:rFonts w:ascii="Times New Roman" w:hAnsi="Times New Roman" w:cs="Times New Roman"/>
        </w:rPr>
        <w:t xml:space="preserve"> </w:t>
      </w:r>
      <w:r w:rsidRPr="00F11EFB">
        <w:rPr>
          <w:rFonts w:ascii="Times New Roman" w:hAnsi="Times New Roman" w:cs="Times New Roman"/>
        </w:rPr>
        <w:t>have</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potential</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live</w:t>
      </w:r>
      <w:r w:rsidR="00370E76" w:rsidRPr="00F11EFB">
        <w:rPr>
          <w:rFonts w:ascii="Times New Roman" w:hAnsi="Times New Roman" w:cs="Times New Roman"/>
        </w:rPr>
        <w:t xml:space="preserve"> </w:t>
      </w:r>
      <w:r w:rsidRPr="00F11EFB">
        <w:rPr>
          <w:rFonts w:ascii="Times New Roman" w:hAnsi="Times New Roman" w:cs="Times New Roman"/>
        </w:rPr>
        <w:t>successful</w:t>
      </w:r>
      <w:r w:rsidR="00370E76" w:rsidRPr="00F11EFB">
        <w:rPr>
          <w:rFonts w:ascii="Times New Roman" w:hAnsi="Times New Roman" w:cs="Times New Roman"/>
        </w:rPr>
        <w:t xml:space="preserve"> </w:t>
      </w:r>
      <w:r w:rsidRPr="00F11EFB">
        <w:rPr>
          <w:rFonts w:ascii="Times New Roman" w:hAnsi="Times New Roman" w:cs="Times New Roman"/>
        </w:rPr>
        <w:t>lives.</w:t>
      </w:r>
      <w:r w:rsidR="00370E76" w:rsidRPr="00F11EFB">
        <w:rPr>
          <w:rFonts w:ascii="Times New Roman" w:hAnsi="Times New Roman" w:cs="Times New Roman"/>
        </w:rPr>
        <w:t xml:space="preserve"> </w:t>
      </w:r>
      <w:r w:rsidRPr="00F11EFB">
        <w:rPr>
          <w:rFonts w:ascii="Times New Roman" w:hAnsi="Times New Roman" w:cs="Times New Roman"/>
        </w:rPr>
        <w:t>Many</w:t>
      </w:r>
      <w:r w:rsidR="00370E76" w:rsidRPr="00F11EFB">
        <w:rPr>
          <w:rFonts w:ascii="Times New Roman" w:hAnsi="Times New Roman" w:cs="Times New Roman"/>
        </w:rPr>
        <w:t xml:space="preserve"> </w:t>
      </w:r>
      <w:r w:rsidRPr="00F11EFB">
        <w:rPr>
          <w:rFonts w:ascii="Times New Roman" w:hAnsi="Times New Roman" w:cs="Times New Roman"/>
        </w:rPr>
        <w:t>people</w:t>
      </w:r>
      <w:r w:rsidR="00370E76" w:rsidRPr="00F11EFB">
        <w:rPr>
          <w:rFonts w:ascii="Times New Roman" w:hAnsi="Times New Roman" w:cs="Times New Roman"/>
        </w:rPr>
        <w:t xml:space="preserve"> </w:t>
      </w:r>
      <w:r w:rsidRPr="00F11EFB">
        <w:rPr>
          <w:rFonts w:ascii="Times New Roman" w:hAnsi="Times New Roman" w:cs="Times New Roman"/>
        </w:rPr>
        <w:t>have</w:t>
      </w:r>
      <w:r w:rsidR="00370E76" w:rsidRPr="00F11EFB">
        <w:rPr>
          <w:rFonts w:ascii="Times New Roman" w:hAnsi="Times New Roman" w:cs="Times New Roman"/>
        </w:rPr>
        <w:t xml:space="preserve"> </w:t>
      </w:r>
      <w:r w:rsidRPr="00F11EFB">
        <w:rPr>
          <w:rFonts w:ascii="Times New Roman" w:hAnsi="Times New Roman" w:cs="Times New Roman"/>
        </w:rPr>
        <w:t>expanded</w:t>
      </w:r>
      <w:r w:rsidR="00370E76" w:rsidRPr="00F11EFB">
        <w:rPr>
          <w:rFonts w:ascii="Times New Roman" w:hAnsi="Times New Roman" w:cs="Times New Roman"/>
        </w:rPr>
        <w:t xml:space="preserve"> </w:t>
      </w:r>
      <w:r w:rsidRPr="00F11EFB">
        <w:rPr>
          <w:rFonts w:ascii="Times New Roman" w:hAnsi="Times New Roman" w:cs="Times New Roman"/>
        </w:rPr>
        <w:t>upon</w:t>
      </w:r>
      <w:r w:rsidR="00370E76" w:rsidRPr="00F11EFB">
        <w:rPr>
          <w:rFonts w:ascii="Times New Roman" w:hAnsi="Times New Roman" w:cs="Times New Roman"/>
        </w:rPr>
        <w:t xml:space="preserve"> </w:t>
      </w:r>
      <w:r w:rsidR="003A5434" w:rsidRPr="00F11EFB">
        <w:rPr>
          <w:rFonts w:ascii="Times New Roman" w:hAnsi="Times New Roman" w:cs="Times New Roman"/>
        </w:rPr>
        <w:t>the</w:t>
      </w:r>
      <w:r w:rsidR="00370E76" w:rsidRPr="00F11EFB">
        <w:rPr>
          <w:rFonts w:ascii="Times New Roman" w:hAnsi="Times New Roman" w:cs="Times New Roman"/>
        </w:rPr>
        <w:t xml:space="preserve"> </w:t>
      </w:r>
      <w:del w:id="2381" w:author="Author">
        <w:r w:rsidRPr="00F11EFB" w:rsidDel="00375F4B">
          <w:rPr>
            <w:rFonts w:ascii="Times New Roman" w:hAnsi="Times New Roman" w:cs="Times New Roman"/>
          </w:rPr>
          <w:delText>refined</w:delText>
        </w:r>
        <w:r w:rsidR="00370E76" w:rsidRPr="00F11EFB" w:rsidDel="00375F4B">
          <w:rPr>
            <w:rFonts w:ascii="Times New Roman" w:hAnsi="Times New Roman" w:cs="Times New Roman"/>
          </w:rPr>
          <w:delText xml:space="preserve"> </w:delText>
        </w:r>
      </w:del>
      <w:r w:rsidRPr="00F11EFB">
        <w:rPr>
          <w:rFonts w:ascii="Times New Roman" w:hAnsi="Times New Roman" w:cs="Times New Roman"/>
        </w:rPr>
        <w:t>definition</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American</w:t>
      </w:r>
      <w:r w:rsidR="00370E76" w:rsidRPr="00F11EFB">
        <w:rPr>
          <w:rFonts w:ascii="Times New Roman" w:hAnsi="Times New Roman" w:cs="Times New Roman"/>
        </w:rPr>
        <w:t xml:space="preserve"> </w:t>
      </w:r>
      <w:ins w:id="2382" w:author="Author">
        <w:r w:rsidR="008C5655" w:rsidRPr="00F11EFB">
          <w:rPr>
            <w:rFonts w:ascii="Times New Roman" w:hAnsi="Times New Roman" w:cs="Times New Roman"/>
          </w:rPr>
          <w:t>d</w:t>
        </w:r>
      </w:ins>
      <w:del w:id="2383" w:author="Author">
        <w:r w:rsidRPr="00F11EFB" w:rsidDel="008C5655">
          <w:rPr>
            <w:rFonts w:ascii="Times New Roman" w:hAnsi="Times New Roman" w:cs="Times New Roman"/>
          </w:rPr>
          <w:delText>D</w:delText>
        </w:r>
      </w:del>
      <w:r w:rsidRPr="00F11EFB">
        <w:rPr>
          <w:rFonts w:ascii="Times New Roman" w:hAnsi="Times New Roman" w:cs="Times New Roman"/>
        </w:rPr>
        <w:t>ream,</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this</w:t>
      </w:r>
      <w:r w:rsidR="00370E76" w:rsidRPr="00F11EFB">
        <w:rPr>
          <w:rFonts w:ascii="Times New Roman" w:hAnsi="Times New Roman" w:cs="Times New Roman"/>
        </w:rPr>
        <w:t xml:space="preserve"> </w:t>
      </w:r>
      <w:r w:rsidRPr="00F11EFB">
        <w:rPr>
          <w:rFonts w:ascii="Times New Roman" w:hAnsi="Times New Roman" w:cs="Times New Roman"/>
        </w:rPr>
        <w:t>concept</w:t>
      </w:r>
      <w:r w:rsidR="00370E76" w:rsidRPr="00F11EFB">
        <w:rPr>
          <w:rFonts w:ascii="Times New Roman" w:hAnsi="Times New Roman" w:cs="Times New Roman"/>
        </w:rPr>
        <w:t xml:space="preserve"> </w:t>
      </w:r>
      <w:r w:rsidRPr="00F11EFB">
        <w:rPr>
          <w:rFonts w:ascii="Times New Roman" w:hAnsi="Times New Roman" w:cs="Times New Roman"/>
        </w:rPr>
        <w:t>has</w:t>
      </w:r>
      <w:r w:rsidR="00370E76" w:rsidRPr="00F11EFB">
        <w:rPr>
          <w:rFonts w:ascii="Times New Roman" w:hAnsi="Times New Roman" w:cs="Times New Roman"/>
        </w:rPr>
        <w:t xml:space="preserve"> </w:t>
      </w:r>
      <w:r w:rsidRPr="00F11EFB">
        <w:rPr>
          <w:rFonts w:ascii="Times New Roman" w:hAnsi="Times New Roman" w:cs="Times New Roman"/>
        </w:rPr>
        <w:t>also</w:t>
      </w:r>
      <w:r w:rsidR="00370E76" w:rsidRPr="00F11EFB">
        <w:rPr>
          <w:rFonts w:ascii="Times New Roman" w:hAnsi="Times New Roman" w:cs="Times New Roman"/>
        </w:rPr>
        <w:t xml:space="preserve"> </w:t>
      </w:r>
      <w:r w:rsidRPr="00F11EFB">
        <w:rPr>
          <w:rFonts w:ascii="Times New Roman" w:hAnsi="Times New Roman" w:cs="Times New Roman"/>
        </w:rPr>
        <w:t>been</w:t>
      </w:r>
      <w:r w:rsidR="00370E76" w:rsidRPr="00F11EFB">
        <w:rPr>
          <w:rFonts w:ascii="Times New Roman" w:hAnsi="Times New Roman" w:cs="Times New Roman"/>
        </w:rPr>
        <w:t xml:space="preserve"> </w:t>
      </w:r>
      <w:r w:rsidR="003A5434" w:rsidRPr="00F11EFB">
        <w:rPr>
          <w:rFonts w:ascii="Times New Roman" w:hAnsi="Times New Roman" w:cs="Times New Roman"/>
        </w:rPr>
        <w:t>subject</w:t>
      </w:r>
      <w:r w:rsidR="00370E76" w:rsidRPr="00F11EFB">
        <w:rPr>
          <w:rFonts w:ascii="Times New Roman" w:hAnsi="Times New Roman" w:cs="Times New Roman"/>
        </w:rPr>
        <w:t xml:space="preserve"> </w:t>
      </w:r>
      <w:r w:rsidR="003A5434"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fair</w:t>
      </w:r>
      <w:r w:rsidR="00370E76" w:rsidRPr="00F11EFB">
        <w:rPr>
          <w:rFonts w:ascii="Times New Roman" w:hAnsi="Times New Roman" w:cs="Times New Roman"/>
        </w:rPr>
        <w:t xml:space="preserve"> </w:t>
      </w:r>
      <w:r w:rsidRPr="00F11EFB">
        <w:rPr>
          <w:rFonts w:ascii="Times New Roman" w:hAnsi="Times New Roman" w:cs="Times New Roman"/>
        </w:rPr>
        <w:t>amount</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criticism.</w:t>
      </w:r>
      <w:r w:rsidR="00370E76" w:rsidRPr="00F11EFB">
        <w:rPr>
          <w:rFonts w:ascii="Times New Roman" w:hAnsi="Times New Roman" w:cs="Times New Roman"/>
        </w:rPr>
        <w:t xml:space="preserve"> </w:t>
      </w:r>
      <w:r w:rsidRPr="00F11EFB">
        <w:rPr>
          <w:rFonts w:ascii="Times New Roman" w:hAnsi="Times New Roman" w:cs="Times New Roman"/>
        </w:rPr>
        <w:t>Many</w:t>
      </w:r>
      <w:r w:rsidR="00370E76" w:rsidRPr="00F11EFB">
        <w:rPr>
          <w:rFonts w:ascii="Times New Roman" w:hAnsi="Times New Roman" w:cs="Times New Roman"/>
        </w:rPr>
        <w:t xml:space="preserve"> </w:t>
      </w:r>
      <w:r w:rsidRPr="00F11EFB">
        <w:rPr>
          <w:rFonts w:ascii="Times New Roman" w:hAnsi="Times New Roman" w:cs="Times New Roman"/>
        </w:rPr>
        <w:t>people</w:t>
      </w:r>
      <w:r w:rsidR="00370E76" w:rsidRPr="00F11EFB">
        <w:rPr>
          <w:rFonts w:ascii="Times New Roman" w:hAnsi="Times New Roman" w:cs="Times New Roman"/>
        </w:rPr>
        <w:t xml:space="preserve"> </w:t>
      </w:r>
      <w:r w:rsidRPr="00F11EFB">
        <w:rPr>
          <w:rFonts w:ascii="Times New Roman" w:hAnsi="Times New Roman" w:cs="Times New Roman"/>
        </w:rPr>
        <w:t>believe</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structure</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American</w:t>
      </w:r>
      <w:r w:rsidR="00370E76" w:rsidRPr="00F11EFB">
        <w:rPr>
          <w:rFonts w:ascii="Times New Roman" w:hAnsi="Times New Roman" w:cs="Times New Roman"/>
        </w:rPr>
        <w:t xml:space="preserve"> </w:t>
      </w:r>
      <w:r w:rsidR="003A5434" w:rsidRPr="00F11EFB">
        <w:rPr>
          <w:rFonts w:ascii="Times New Roman" w:hAnsi="Times New Roman" w:cs="Times New Roman"/>
        </w:rPr>
        <w:t>society</w:t>
      </w:r>
      <w:r w:rsidR="00370E76" w:rsidRPr="00F11EFB">
        <w:rPr>
          <w:rFonts w:ascii="Times New Roman" w:hAnsi="Times New Roman" w:cs="Times New Roman"/>
        </w:rPr>
        <w:t xml:space="preserve"> </w:t>
      </w:r>
      <w:ins w:id="2384" w:author="Author">
        <w:r w:rsidR="00FF2246">
          <w:rPr>
            <w:rFonts w:ascii="Times New Roman" w:hAnsi="Times New Roman" w:cs="Times New Roman"/>
          </w:rPr>
          <w:t>be</w:t>
        </w:r>
      </w:ins>
      <w:r w:rsidRPr="00F11EFB">
        <w:rPr>
          <w:rFonts w:ascii="Times New Roman" w:hAnsi="Times New Roman" w:cs="Times New Roman"/>
        </w:rPr>
        <w:t>lies</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003A5434" w:rsidRPr="00F11EFB">
        <w:rPr>
          <w:rFonts w:ascii="Times New Roman" w:hAnsi="Times New Roman" w:cs="Times New Roman"/>
        </w:rPr>
        <w:t>lofty</w:t>
      </w:r>
      <w:r w:rsidR="00370E76" w:rsidRPr="00F11EFB">
        <w:rPr>
          <w:rFonts w:ascii="Times New Roman" w:hAnsi="Times New Roman" w:cs="Times New Roman"/>
        </w:rPr>
        <w:t xml:space="preserve"> </w:t>
      </w:r>
      <w:r w:rsidRPr="00F11EFB">
        <w:rPr>
          <w:rFonts w:ascii="Times New Roman" w:hAnsi="Times New Roman" w:cs="Times New Roman"/>
        </w:rPr>
        <w:t>goal</w:t>
      </w:r>
      <w:ins w:id="2385" w:author="Author">
        <w:r w:rsidR="00FF2246">
          <w:rPr>
            <w:rFonts w:ascii="Times New Roman" w:hAnsi="Times New Roman" w:cs="Times New Roman"/>
          </w:rPr>
          <w:t>s</w:t>
        </w:r>
      </w:ins>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American</w:t>
      </w:r>
      <w:r w:rsidR="00370E76" w:rsidRPr="00F11EFB">
        <w:rPr>
          <w:rFonts w:ascii="Times New Roman" w:hAnsi="Times New Roman" w:cs="Times New Roman"/>
        </w:rPr>
        <w:t xml:space="preserve"> </w:t>
      </w:r>
      <w:r w:rsidR="003A5434" w:rsidRPr="00F11EFB">
        <w:rPr>
          <w:rFonts w:ascii="Times New Roman" w:hAnsi="Times New Roman" w:cs="Times New Roman"/>
        </w:rPr>
        <w:t>d</w:t>
      </w:r>
      <w:r w:rsidRPr="00F11EFB">
        <w:rPr>
          <w:rFonts w:ascii="Times New Roman" w:hAnsi="Times New Roman" w:cs="Times New Roman"/>
        </w:rPr>
        <w:t>ream,</w:t>
      </w:r>
      <w:r w:rsidR="00370E76" w:rsidRPr="00F11EFB">
        <w:rPr>
          <w:rFonts w:ascii="Times New Roman" w:hAnsi="Times New Roman" w:cs="Times New Roman"/>
        </w:rPr>
        <w:t xml:space="preserve"> </w:t>
      </w:r>
      <w:r w:rsidRPr="00F11EFB">
        <w:rPr>
          <w:rFonts w:ascii="Times New Roman" w:hAnsi="Times New Roman" w:cs="Times New Roman"/>
        </w:rPr>
        <w:t>pointing</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examples</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inequality</w:t>
      </w:r>
      <w:r w:rsidR="00370E76" w:rsidRPr="00F11EFB">
        <w:rPr>
          <w:rFonts w:ascii="Times New Roman" w:hAnsi="Times New Roman" w:cs="Times New Roman"/>
        </w:rPr>
        <w:t xml:space="preserve"> </w:t>
      </w:r>
      <w:r w:rsidRPr="00F11EFB">
        <w:rPr>
          <w:rFonts w:ascii="Times New Roman" w:hAnsi="Times New Roman" w:cs="Times New Roman"/>
        </w:rPr>
        <w:t>rooted</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class,</w:t>
      </w:r>
      <w:r w:rsidR="00370E76" w:rsidRPr="00F11EFB">
        <w:rPr>
          <w:rFonts w:ascii="Times New Roman" w:hAnsi="Times New Roman" w:cs="Times New Roman"/>
        </w:rPr>
        <w:t xml:space="preserve"> </w:t>
      </w:r>
      <w:r w:rsidRPr="00F11EFB">
        <w:rPr>
          <w:rFonts w:ascii="Times New Roman" w:hAnsi="Times New Roman" w:cs="Times New Roman"/>
        </w:rPr>
        <w:t>race,</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ethnic</w:t>
      </w:r>
      <w:r w:rsidR="00370E76" w:rsidRPr="00F11EFB">
        <w:rPr>
          <w:rFonts w:ascii="Times New Roman" w:hAnsi="Times New Roman" w:cs="Times New Roman"/>
        </w:rPr>
        <w:t xml:space="preserve"> </w:t>
      </w:r>
      <w:r w:rsidRPr="00F11EFB">
        <w:rPr>
          <w:rFonts w:ascii="Times New Roman" w:hAnsi="Times New Roman" w:cs="Times New Roman"/>
        </w:rPr>
        <w:t>origin</w:t>
      </w:r>
      <w:ins w:id="2386" w:author="Author">
        <w:r w:rsidR="00FF2246">
          <w:rPr>
            <w:rFonts w:ascii="Times New Roman" w:hAnsi="Times New Roman" w:cs="Times New Roman"/>
          </w:rPr>
          <w:t xml:space="preserve"> that</w:t>
        </w:r>
      </w:ins>
      <w:del w:id="2387" w:author="Author">
        <w:r w:rsidR="003A5434" w:rsidRPr="00F11EFB" w:rsidDel="00FF2246">
          <w:rPr>
            <w:rFonts w:ascii="Times New Roman" w:hAnsi="Times New Roman" w:cs="Times New Roman"/>
          </w:rPr>
          <w:delText>,</w:delText>
        </w:r>
        <w:r w:rsidR="00370E76" w:rsidRPr="00F11EFB" w:rsidDel="00FF2246">
          <w:rPr>
            <w:rFonts w:ascii="Times New Roman" w:hAnsi="Times New Roman" w:cs="Times New Roman"/>
          </w:rPr>
          <w:delText xml:space="preserve"> </w:delText>
        </w:r>
        <w:r w:rsidRPr="00F11EFB" w:rsidDel="00FF2246">
          <w:rPr>
            <w:rFonts w:ascii="Times New Roman" w:hAnsi="Times New Roman" w:cs="Times New Roman"/>
          </w:rPr>
          <w:delText>which</w:delText>
        </w:r>
      </w:del>
      <w:r w:rsidR="00370E76" w:rsidRPr="00F11EFB">
        <w:rPr>
          <w:rFonts w:ascii="Times New Roman" w:hAnsi="Times New Roman" w:cs="Times New Roman"/>
        </w:rPr>
        <w:t xml:space="preserve"> </w:t>
      </w:r>
      <w:r w:rsidRPr="00F11EFB">
        <w:rPr>
          <w:rFonts w:ascii="Times New Roman" w:hAnsi="Times New Roman" w:cs="Times New Roman"/>
        </w:rPr>
        <w:t>suggest</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American</w:t>
      </w:r>
      <w:r w:rsidR="00370E76" w:rsidRPr="00F11EFB">
        <w:rPr>
          <w:rFonts w:ascii="Times New Roman" w:hAnsi="Times New Roman" w:cs="Times New Roman"/>
        </w:rPr>
        <w:t xml:space="preserve"> </w:t>
      </w:r>
      <w:r w:rsidR="003A5434" w:rsidRPr="00F11EFB">
        <w:rPr>
          <w:rFonts w:ascii="Times New Roman" w:hAnsi="Times New Roman" w:cs="Times New Roman"/>
        </w:rPr>
        <w:t>d</w:t>
      </w:r>
      <w:r w:rsidRPr="00F11EFB">
        <w:rPr>
          <w:rFonts w:ascii="Times New Roman" w:hAnsi="Times New Roman" w:cs="Times New Roman"/>
        </w:rPr>
        <w:t>ream</w:t>
      </w:r>
      <w:r w:rsidR="00370E76" w:rsidRPr="00F11EFB">
        <w:rPr>
          <w:rFonts w:ascii="Times New Roman" w:hAnsi="Times New Roman" w:cs="Times New Roman"/>
        </w:rPr>
        <w:t xml:space="preserve"> </w:t>
      </w:r>
      <w:r w:rsidRPr="00F11EFB">
        <w:rPr>
          <w:rFonts w:ascii="Times New Roman" w:hAnsi="Times New Roman" w:cs="Times New Roman"/>
        </w:rPr>
        <w:t>is</w:t>
      </w:r>
      <w:r w:rsidR="00370E76" w:rsidRPr="00F11EFB">
        <w:rPr>
          <w:rFonts w:ascii="Times New Roman" w:hAnsi="Times New Roman" w:cs="Times New Roman"/>
        </w:rPr>
        <w:t xml:space="preserve"> </w:t>
      </w:r>
      <w:r w:rsidRPr="00F11EFB">
        <w:rPr>
          <w:rFonts w:ascii="Times New Roman" w:hAnsi="Times New Roman" w:cs="Times New Roman"/>
        </w:rPr>
        <w:t>not</w:t>
      </w:r>
      <w:r w:rsidR="00370E76" w:rsidRPr="00F11EFB">
        <w:rPr>
          <w:rFonts w:ascii="Times New Roman" w:hAnsi="Times New Roman" w:cs="Times New Roman"/>
        </w:rPr>
        <w:t xml:space="preserve"> </w:t>
      </w:r>
      <w:r w:rsidRPr="00F11EFB">
        <w:rPr>
          <w:rFonts w:ascii="Times New Roman" w:hAnsi="Times New Roman" w:cs="Times New Roman"/>
        </w:rPr>
        <w:t>attainable</w:t>
      </w:r>
      <w:r w:rsidR="00370E76" w:rsidRPr="00F11EFB">
        <w:rPr>
          <w:rFonts w:ascii="Times New Roman" w:hAnsi="Times New Roman" w:cs="Times New Roman"/>
        </w:rPr>
        <w:t xml:space="preserve"> </w:t>
      </w:r>
      <w:r w:rsidRPr="00F11EFB">
        <w:rPr>
          <w:rFonts w:ascii="Times New Roman" w:hAnsi="Times New Roman" w:cs="Times New Roman"/>
        </w:rPr>
        <w:t>for</w:t>
      </w:r>
      <w:r w:rsidR="00370E76" w:rsidRPr="00F11EFB">
        <w:rPr>
          <w:rFonts w:ascii="Times New Roman" w:hAnsi="Times New Roman" w:cs="Times New Roman"/>
        </w:rPr>
        <w:t xml:space="preserve"> </w:t>
      </w:r>
      <w:r w:rsidRPr="00F11EFB">
        <w:rPr>
          <w:rFonts w:ascii="Times New Roman" w:hAnsi="Times New Roman" w:cs="Times New Roman"/>
        </w:rPr>
        <w:t>all.</w:t>
      </w:r>
      <w:del w:id="2388" w:author="Author">
        <w:r w:rsidR="00370E76" w:rsidRPr="00F11EFB" w:rsidDel="00FF2246">
          <w:rPr>
            <w:rFonts w:ascii="Times New Roman" w:hAnsi="Times New Roman" w:cs="Times New Roman"/>
          </w:rPr>
          <w:delText xml:space="preserve"> </w:delText>
        </w:r>
      </w:del>
    </w:p>
    <w:p w14:paraId="75B18885" w14:textId="1340865B" w:rsidR="00EC79C8" w:rsidRPr="00F11EFB" w:rsidDel="00FF2246" w:rsidRDefault="003A5434" w:rsidP="00107109">
      <w:pPr>
        <w:ind w:right="4"/>
        <w:contextualSpacing/>
        <w:rPr>
          <w:del w:id="2389" w:author="Author"/>
          <w:rFonts w:ascii="Times New Roman" w:hAnsi="Times New Roman" w:cs="Times New Roman"/>
        </w:rPr>
      </w:pPr>
      <w:del w:id="2390" w:author="Author">
        <w:r w:rsidRPr="00F11EFB" w:rsidDel="00FF2246">
          <w:rPr>
            <w:rFonts w:ascii="Times New Roman" w:hAnsi="Times New Roman" w:cs="Times New Roman"/>
          </w:rPr>
          <w:delText>W</w:delText>
        </w:r>
        <w:r w:rsidR="00EC79C8" w:rsidRPr="00F11EFB" w:rsidDel="00FF2246">
          <w:rPr>
            <w:rFonts w:ascii="Times New Roman" w:hAnsi="Times New Roman" w:cs="Times New Roman"/>
          </w:rPr>
          <w:delText>hen</w:delText>
        </w:r>
        <w:r w:rsidR="00370E76" w:rsidRPr="00F11EFB" w:rsidDel="00FF2246">
          <w:rPr>
            <w:rFonts w:ascii="Times New Roman" w:hAnsi="Times New Roman" w:cs="Times New Roman"/>
          </w:rPr>
          <w:delText xml:space="preserve"> </w:delText>
        </w:r>
        <w:r w:rsidR="00EC79C8" w:rsidRPr="00F11EFB" w:rsidDel="00FF2246">
          <w:rPr>
            <w:rFonts w:ascii="Times New Roman" w:hAnsi="Times New Roman" w:cs="Times New Roman"/>
          </w:rPr>
          <w:delText>people</w:delText>
        </w:r>
        <w:r w:rsidR="00370E76" w:rsidRPr="00F11EFB" w:rsidDel="00FF2246">
          <w:rPr>
            <w:rFonts w:ascii="Times New Roman" w:hAnsi="Times New Roman" w:cs="Times New Roman"/>
          </w:rPr>
          <w:delText xml:space="preserve"> </w:delText>
        </w:r>
        <w:r w:rsidR="00EC79C8" w:rsidRPr="00F11EFB" w:rsidDel="00FF2246">
          <w:rPr>
            <w:rFonts w:ascii="Times New Roman" w:hAnsi="Times New Roman" w:cs="Times New Roman"/>
          </w:rPr>
          <w:delText>began</w:delText>
        </w:r>
        <w:r w:rsidR="00370E76" w:rsidRPr="00F11EFB" w:rsidDel="00FF2246">
          <w:rPr>
            <w:rFonts w:ascii="Times New Roman" w:hAnsi="Times New Roman" w:cs="Times New Roman"/>
          </w:rPr>
          <w:delText xml:space="preserve"> </w:delText>
        </w:r>
        <w:r w:rsidR="00EC79C8" w:rsidRPr="00F11EFB" w:rsidDel="00FF2246">
          <w:rPr>
            <w:rFonts w:ascii="Times New Roman" w:hAnsi="Times New Roman" w:cs="Times New Roman"/>
          </w:rPr>
          <w:delText>to</w:delText>
        </w:r>
        <w:r w:rsidR="00370E76" w:rsidRPr="00F11EFB" w:rsidDel="00FF2246">
          <w:rPr>
            <w:rFonts w:ascii="Times New Roman" w:hAnsi="Times New Roman" w:cs="Times New Roman"/>
          </w:rPr>
          <w:delText xml:space="preserve"> </w:delText>
        </w:r>
        <w:r w:rsidR="00EC79C8" w:rsidRPr="00F11EFB" w:rsidDel="00FF2246">
          <w:rPr>
            <w:rFonts w:ascii="Times New Roman" w:hAnsi="Times New Roman" w:cs="Times New Roman"/>
          </w:rPr>
          <w:delText>exercise</w:delText>
        </w:r>
        <w:r w:rsidR="00370E76" w:rsidRPr="00F11EFB" w:rsidDel="00FF2246">
          <w:rPr>
            <w:rFonts w:ascii="Times New Roman" w:hAnsi="Times New Roman" w:cs="Times New Roman"/>
          </w:rPr>
          <w:delText xml:space="preserve"> </w:delText>
        </w:r>
        <w:r w:rsidRPr="00F11EFB" w:rsidDel="00FF2246">
          <w:rPr>
            <w:rFonts w:ascii="Times New Roman" w:hAnsi="Times New Roman" w:cs="Times New Roman"/>
          </w:rPr>
          <w:delText>their</w:delText>
        </w:r>
        <w:r w:rsidR="00370E76" w:rsidRPr="00F11EFB" w:rsidDel="00FF2246">
          <w:rPr>
            <w:rFonts w:ascii="Times New Roman" w:hAnsi="Times New Roman" w:cs="Times New Roman"/>
          </w:rPr>
          <w:delText xml:space="preserve"> </w:delText>
        </w:r>
        <w:r w:rsidR="00EC79C8" w:rsidRPr="00F11EFB" w:rsidDel="00FF2246">
          <w:rPr>
            <w:rFonts w:ascii="Times New Roman" w:hAnsi="Times New Roman" w:cs="Times New Roman"/>
          </w:rPr>
          <w:delText>liberty</w:delText>
        </w:r>
        <w:r w:rsidR="00370E76" w:rsidRPr="00F11EFB" w:rsidDel="00FF2246">
          <w:rPr>
            <w:rFonts w:ascii="Times New Roman" w:hAnsi="Times New Roman" w:cs="Times New Roman"/>
          </w:rPr>
          <w:delText xml:space="preserve"> </w:delText>
        </w:r>
        <w:r w:rsidR="00EC79C8" w:rsidRPr="00F11EFB" w:rsidDel="00FF2246">
          <w:rPr>
            <w:rFonts w:ascii="Times New Roman" w:hAnsi="Times New Roman" w:cs="Times New Roman"/>
          </w:rPr>
          <w:delText>and</w:delText>
        </w:r>
        <w:r w:rsidR="00370E76" w:rsidRPr="00F11EFB" w:rsidDel="00FF2246">
          <w:rPr>
            <w:rFonts w:ascii="Times New Roman" w:hAnsi="Times New Roman" w:cs="Times New Roman"/>
          </w:rPr>
          <w:delText xml:space="preserve"> </w:delText>
        </w:r>
        <w:r w:rsidR="00EC79C8" w:rsidRPr="00F11EFB" w:rsidDel="00FF2246">
          <w:rPr>
            <w:rFonts w:ascii="Times New Roman" w:hAnsi="Times New Roman" w:cs="Times New Roman"/>
          </w:rPr>
          <w:delText>the</w:delText>
        </w:r>
        <w:r w:rsidR="00370E76" w:rsidRPr="00F11EFB" w:rsidDel="00FF2246">
          <w:rPr>
            <w:rFonts w:ascii="Times New Roman" w:hAnsi="Times New Roman" w:cs="Times New Roman"/>
          </w:rPr>
          <w:delText xml:space="preserve"> </w:delText>
        </w:r>
        <w:r w:rsidR="00EC79C8" w:rsidRPr="00F11EFB" w:rsidDel="00FF2246">
          <w:rPr>
            <w:rFonts w:ascii="Times New Roman" w:hAnsi="Times New Roman" w:cs="Times New Roman"/>
          </w:rPr>
          <w:delText>pursuit</w:delText>
        </w:r>
        <w:r w:rsidR="00370E76" w:rsidRPr="00F11EFB" w:rsidDel="00FF2246">
          <w:rPr>
            <w:rFonts w:ascii="Times New Roman" w:hAnsi="Times New Roman" w:cs="Times New Roman"/>
          </w:rPr>
          <w:delText xml:space="preserve"> </w:delText>
        </w:r>
        <w:r w:rsidR="00EC79C8" w:rsidRPr="00F11EFB" w:rsidDel="00FF2246">
          <w:rPr>
            <w:rFonts w:ascii="Times New Roman" w:hAnsi="Times New Roman" w:cs="Times New Roman"/>
          </w:rPr>
          <w:delText>of</w:delText>
        </w:r>
        <w:r w:rsidR="00370E76" w:rsidRPr="00F11EFB" w:rsidDel="00FF2246">
          <w:rPr>
            <w:rFonts w:ascii="Times New Roman" w:hAnsi="Times New Roman" w:cs="Times New Roman"/>
          </w:rPr>
          <w:delText xml:space="preserve"> </w:delText>
        </w:r>
        <w:r w:rsidR="00EC79C8" w:rsidRPr="00F11EFB" w:rsidDel="00FF2246">
          <w:rPr>
            <w:rFonts w:ascii="Times New Roman" w:hAnsi="Times New Roman" w:cs="Times New Roman"/>
          </w:rPr>
          <w:delText>happiness.</w:delText>
        </w:r>
      </w:del>
    </w:p>
    <w:p w14:paraId="5B365E75" w14:textId="2DFFBDD0" w:rsidR="00EC79C8" w:rsidRPr="00F11EFB" w:rsidDel="00676791" w:rsidRDefault="00EC79C8" w:rsidP="00370E38">
      <w:pPr>
        <w:ind w:right="4"/>
        <w:contextualSpacing/>
        <w:rPr>
          <w:del w:id="2391" w:author="Author"/>
          <w:rFonts w:ascii="Times New Roman" w:hAnsi="Times New Roman" w:cs="Times New Roman"/>
        </w:rPr>
      </w:pPr>
      <w:r w:rsidRPr="00F11EFB">
        <w:rPr>
          <w:rFonts w:ascii="Times New Roman" w:hAnsi="Times New Roman" w:cs="Times New Roman"/>
        </w:rPr>
        <w:t>The</w:t>
      </w:r>
      <w:r w:rsidR="00370E76" w:rsidRPr="00F11EFB">
        <w:rPr>
          <w:rFonts w:ascii="Times New Roman" w:hAnsi="Times New Roman" w:cs="Times New Roman"/>
        </w:rPr>
        <w:t xml:space="preserve"> </w:t>
      </w:r>
      <w:ins w:id="2392" w:author="Author">
        <w:r w:rsidR="00FF2246">
          <w:rPr>
            <w:rFonts w:ascii="Times New Roman" w:hAnsi="Times New Roman" w:cs="Times New Roman"/>
          </w:rPr>
          <w:t>5</w:t>
        </w:r>
      </w:ins>
      <w:del w:id="2393" w:author="Author">
        <w:r w:rsidRPr="00F11EFB" w:rsidDel="00FF2246">
          <w:rPr>
            <w:rFonts w:ascii="Times New Roman" w:hAnsi="Times New Roman" w:cs="Times New Roman"/>
          </w:rPr>
          <w:delText>Fif</w:delText>
        </w:r>
      </w:del>
      <w:r w:rsidRPr="00F11EFB">
        <w:rPr>
          <w:rFonts w:ascii="Times New Roman" w:hAnsi="Times New Roman" w:cs="Times New Roman"/>
        </w:rPr>
        <w:t>th</w:t>
      </w:r>
      <w:r w:rsidR="00370E76" w:rsidRPr="00F11EFB">
        <w:rPr>
          <w:rFonts w:ascii="Times New Roman" w:hAnsi="Times New Roman" w:cs="Times New Roman"/>
        </w:rPr>
        <w:t xml:space="preserve"> </w:t>
      </w:r>
      <w:r w:rsidRPr="00F11EFB">
        <w:rPr>
          <w:rFonts w:ascii="Times New Roman" w:hAnsi="Times New Roman" w:cs="Times New Roman"/>
        </w:rPr>
        <w:t>Amendment</w:t>
      </w:r>
      <w:r w:rsidR="00370E76" w:rsidRPr="00F11EFB">
        <w:rPr>
          <w:rFonts w:ascii="Times New Roman" w:hAnsi="Times New Roman" w:cs="Times New Roman"/>
        </w:rPr>
        <w:t xml:space="preserve"> </w:t>
      </w:r>
      <w:r w:rsidRPr="00F11EFB">
        <w:rPr>
          <w:rFonts w:ascii="Times New Roman" w:hAnsi="Times New Roman" w:cs="Times New Roman"/>
        </w:rPr>
        <w:t>plainly</w:t>
      </w:r>
      <w:r w:rsidR="00370E76" w:rsidRPr="00F11EFB">
        <w:rPr>
          <w:rFonts w:ascii="Times New Roman" w:hAnsi="Times New Roman" w:cs="Times New Roman"/>
        </w:rPr>
        <w:t xml:space="preserve"> </w:t>
      </w:r>
      <w:r w:rsidRPr="00F11EFB">
        <w:rPr>
          <w:rFonts w:ascii="Times New Roman" w:hAnsi="Times New Roman" w:cs="Times New Roman"/>
        </w:rPr>
        <w:t>states</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whenever</w:t>
      </w:r>
      <w:r w:rsidR="00370E76" w:rsidRPr="00F11EFB">
        <w:rPr>
          <w:rFonts w:ascii="Times New Roman" w:hAnsi="Times New Roman" w:cs="Times New Roman"/>
        </w:rPr>
        <w:t xml:space="preserve"> </w:t>
      </w:r>
      <w:r w:rsidRPr="00F11EFB">
        <w:rPr>
          <w:rFonts w:ascii="Times New Roman" w:hAnsi="Times New Roman" w:cs="Times New Roman"/>
        </w:rPr>
        <w:t>government</w:t>
      </w:r>
      <w:r w:rsidR="00370E76" w:rsidRPr="00F11EFB">
        <w:rPr>
          <w:rFonts w:ascii="Times New Roman" w:hAnsi="Times New Roman" w:cs="Times New Roman"/>
        </w:rPr>
        <w:t xml:space="preserve"> </w:t>
      </w:r>
      <w:del w:id="2394" w:author="Author">
        <w:r w:rsidRPr="00F11EFB" w:rsidDel="00C74B5F">
          <w:rPr>
            <w:rFonts w:ascii="Times New Roman" w:hAnsi="Times New Roman" w:cs="Times New Roman"/>
          </w:rPr>
          <w:delText>"</w:delText>
        </w:r>
      </w:del>
      <w:r w:rsidRPr="00F11EFB">
        <w:rPr>
          <w:rFonts w:ascii="Times New Roman" w:hAnsi="Times New Roman" w:cs="Times New Roman"/>
        </w:rPr>
        <w:t>takes</w:t>
      </w:r>
      <w:del w:id="2395" w:author="Author">
        <w:r w:rsidRPr="00F11EFB" w:rsidDel="00C74B5F">
          <w:rPr>
            <w:rFonts w:ascii="Times New Roman" w:hAnsi="Times New Roman" w:cs="Times New Roman"/>
          </w:rPr>
          <w:delText>"</w:delText>
        </w:r>
      </w:del>
      <w:r w:rsidR="00370E76" w:rsidRPr="00F11EFB">
        <w:rPr>
          <w:rFonts w:ascii="Times New Roman" w:hAnsi="Times New Roman" w:cs="Times New Roman"/>
        </w:rPr>
        <w:t xml:space="preserve"> </w:t>
      </w:r>
      <w:r w:rsidRPr="00F11EFB">
        <w:rPr>
          <w:rFonts w:ascii="Times New Roman" w:hAnsi="Times New Roman" w:cs="Times New Roman"/>
        </w:rPr>
        <w:t>private</w:t>
      </w:r>
      <w:r w:rsidR="00370E76" w:rsidRPr="00F11EFB">
        <w:rPr>
          <w:rFonts w:ascii="Times New Roman" w:hAnsi="Times New Roman" w:cs="Times New Roman"/>
        </w:rPr>
        <w:t xml:space="preserve"> </w:t>
      </w:r>
      <w:r w:rsidRPr="00F11EFB">
        <w:rPr>
          <w:rFonts w:ascii="Times New Roman" w:hAnsi="Times New Roman" w:cs="Times New Roman"/>
        </w:rPr>
        <w:t>property</w:t>
      </w:r>
      <w:r w:rsidR="00370E76" w:rsidRPr="00F11EFB">
        <w:rPr>
          <w:rFonts w:ascii="Times New Roman" w:hAnsi="Times New Roman" w:cs="Times New Roman"/>
        </w:rPr>
        <w:t xml:space="preserve"> </w:t>
      </w:r>
      <w:r w:rsidRPr="00F11EFB">
        <w:rPr>
          <w:rFonts w:ascii="Times New Roman" w:hAnsi="Times New Roman" w:cs="Times New Roman"/>
        </w:rPr>
        <w:t>for</w:t>
      </w:r>
      <w:r w:rsidR="00370E76" w:rsidRPr="00F11EFB">
        <w:rPr>
          <w:rFonts w:ascii="Times New Roman" w:hAnsi="Times New Roman" w:cs="Times New Roman"/>
        </w:rPr>
        <w:t xml:space="preserve"> </w:t>
      </w:r>
      <w:r w:rsidRPr="00F11EFB">
        <w:rPr>
          <w:rFonts w:ascii="Times New Roman" w:hAnsi="Times New Roman" w:cs="Times New Roman"/>
        </w:rPr>
        <w:t>public</w:t>
      </w:r>
      <w:r w:rsidR="00370E76" w:rsidRPr="00F11EFB">
        <w:rPr>
          <w:rFonts w:ascii="Times New Roman" w:hAnsi="Times New Roman" w:cs="Times New Roman"/>
        </w:rPr>
        <w:t xml:space="preserve"> </w:t>
      </w:r>
      <w:r w:rsidRPr="00F11EFB">
        <w:rPr>
          <w:rFonts w:ascii="Times New Roman" w:hAnsi="Times New Roman" w:cs="Times New Roman"/>
        </w:rPr>
        <w:t>use</w:t>
      </w:r>
      <w:r w:rsidR="00370E76" w:rsidRPr="00F11EFB">
        <w:rPr>
          <w:rFonts w:ascii="Times New Roman" w:hAnsi="Times New Roman" w:cs="Times New Roman"/>
        </w:rPr>
        <w:t xml:space="preserve"> </w:t>
      </w:r>
      <w:r w:rsidRPr="00F11EFB">
        <w:rPr>
          <w:rFonts w:ascii="Times New Roman" w:hAnsi="Times New Roman" w:cs="Times New Roman"/>
        </w:rPr>
        <w:t>such</w:t>
      </w:r>
      <w:r w:rsidR="00370E76" w:rsidRPr="00F11EFB">
        <w:rPr>
          <w:rFonts w:ascii="Times New Roman" w:hAnsi="Times New Roman" w:cs="Times New Roman"/>
        </w:rPr>
        <w:t xml:space="preserve"> </w:t>
      </w:r>
      <w:r w:rsidRPr="00F11EFB">
        <w:rPr>
          <w:rFonts w:ascii="Times New Roman" w:hAnsi="Times New Roman" w:cs="Times New Roman"/>
        </w:rPr>
        <w:t>as</w:t>
      </w:r>
      <w:r w:rsidR="00370E76" w:rsidRPr="00F11EFB">
        <w:rPr>
          <w:rFonts w:ascii="Times New Roman" w:hAnsi="Times New Roman" w:cs="Times New Roman"/>
        </w:rPr>
        <w:t xml:space="preserve"> </w:t>
      </w:r>
      <w:r w:rsidRPr="00F11EFB">
        <w:rPr>
          <w:rFonts w:ascii="Times New Roman" w:hAnsi="Times New Roman" w:cs="Times New Roman"/>
        </w:rPr>
        <w:t>for</w:t>
      </w:r>
      <w:r w:rsidR="00370E76" w:rsidRPr="00F11EFB">
        <w:rPr>
          <w:rFonts w:ascii="Times New Roman" w:hAnsi="Times New Roman" w:cs="Times New Roman"/>
        </w:rPr>
        <w:t xml:space="preserve"> </w:t>
      </w:r>
      <w:r w:rsidRPr="00F11EFB">
        <w:rPr>
          <w:rFonts w:ascii="Times New Roman" w:hAnsi="Times New Roman" w:cs="Times New Roman"/>
        </w:rPr>
        <w:t>public</w:t>
      </w:r>
      <w:r w:rsidR="00370E76" w:rsidRPr="00F11EFB">
        <w:rPr>
          <w:rFonts w:ascii="Times New Roman" w:hAnsi="Times New Roman" w:cs="Times New Roman"/>
        </w:rPr>
        <w:t xml:space="preserve"> </w:t>
      </w:r>
      <w:r w:rsidRPr="00F11EFB">
        <w:rPr>
          <w:rFonts w:ascii="Times New Roman" w:hAnsi="Times New Roman" w:cs="Times New Roman"/>
        </w:rPr>
        <w:t>roads</w:t>
      </w:r>
      <w:r w:rsidR="00370E76" w:rsidRPr="00F11EFB">
        <w:rPr>
          <w:rFonts w:ascii="Times New Roman" w:hAnsi="Times New Roman" w:cs="Times New Roman"/>
        </w:rPr>
        <w:t xml:space="preserve"> </w:t>
      </w:r>
      <w:r w:rsidRPr="00F11EFB">
        <w:rPr>
          <w:rFonts w:ascii="Times New Roman" w:hAnsi="Times New Roman" w:cs="Times New Roman"/>
        </w:rPr>
        <w:t>or</w:t>
      </w:r>
      <w:r w:rsidR="00370E76" w:rsidRPr="00F11EFB">
        <w:rPr>
          <w:rFonts w:ascii="Times New Roman" w:hAnsi="Times New Roman" w:cs="Times New Roman"/>
        </w:rPr>
        <w:t xml:space="preserve"> </w:t>
      </w:r>
      <w:r w:rsidRPr="00F11EFB">
        <w:rPr>
          <w:rFonts w:ascii="Times New Roman" w:hAnsi="Times New Roman" w:cs="Times New Roman"/>
        </w:rPr>
        <w:t>for</w:t>
      </w:r>
      <w:r w:rsidR="00370E76" w:rsidRPr="00F11EFB">
        <w:rPr>
          <w:rFonts w:ascii="Times New Roman" w:hAnsi="Times New Roman" w:cs="Times New Roman"/>
        </w:rPr>
        <w:t xml:space="preserve"> </w:t>
      </w:r>
      <w:r w:rsidRPr="00F11EFB">
        <w:rPr>
          <w:rFonts w:ascii="Times New Roman" w:hAnsi="Times New Roman" w:cs="Times New Roman"/>
        </w:rPr>
        <w:t>public</w:t>
      </w:r>
      <w:r w:rsidR="00370E76" w:rsidRPr="00F11EFB">
        <w:rPr>
          <w:rFonts w:ascii="Times New Roman" w:hAnsi="Times New Roman" w:cs="Times New Roman"/>
        </w:rPr>
        <w:t xml:space="preserve"> </w:t>
      </w:r>
      <w:r w:rsidRPr="00F11EFB">
        <w:rPr>
          <w:rFonts w:ascii="Times New Roman" w:hAnsi="Times New Roman" w:cs="Times New Roman"/>
        </w:rPr>
        <w:t>health</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safety</w:t>
      </w:r>
      <w:r w:rsidR="00370E76" w:rsidRPr="00F11EFB">
        <w:rPr>
          <w:rFonts w:ascii="Times New Roman" w:hAnsi="Times New Roman" w:cs="Times New Roman"/>
        </w:rPr>
        <w:t xml:space="preserve"> </w:t>
      </w:r>
      <w:r w:rsidRPr="00F11EFB">
        <w:rPr>
          <w:rFonts w:ascii="Times New Roman" w:hAnsi="Times New Roman" w:cs="Times New Roman"/>
        </w:rPr>
        <w:t>(by</w:t>
      </w:r>
      <w:r w:rsidR="00370E76" w:rsidRPr="00F11EFB">
        <w:rPr>
          <w:rFonts w:ascii="Times New Roman" w:hAnsi="Times New Roman" w:cs="Times New Roman"/>
        </w:rPr>
        <w:t xml:space="preserve"> </w:t>
      </w:r>
      <w:r w:rsidRPr="00F11EFB">
        <w:rPr>
          <w:rFonts w:ascii="Times New Roman" w:hAnsi="Times New Roman" w:cs="Times New Roman"/>
        </w:rPr>
        <w:t>way</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modern</w:t>
      </w:r>
      <w:r w:rsidR="00370E76" w:rsidRPr="00F11EFB">
        <w:rPr>
          <w:rFonts w:ascii="Times New Roman" w:hAnsi="Times New Roman" w:cs="Times New Roman"/>
        </w:rPr>
        <w:t xml:space="preserve"> </w:t>
      </w:r>
      <w:r w:rsidRPr="00F11EFB">
        <w:rPr>
          <w:rFonts w:ascii="Times New Roman" w:hAnsi="Times New Roman" w:cs="Times New Roman"/>
        </w:rPr>
        <w:t>“zoning”)</w:t>
      </w:r>
      <w:ins w:id="2396" w:author="Author">
        <w:r w:rsidR="00C74B5F">
          <w:rPr>
            <w:rFonts w:ascii="Times New Roman" w:hAnsi="Times New Roman" w:cs="Times New Roman"/>
          </w:rPr>
          <w:t xml:space="preserve">, </w:t>
        </w:r>
      </w:ins>
      <w:del w:id="2397" w:author="Autho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w:delText>
        </w:r>
      </w:del>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government</w:t>
      </w:r>
      <w:r w:rsidR="00370E76" w:rsidRPr="00F11EFB">
        <w:rPr>
          <w:rFonts w:ascii="Times New Roman" w:hAnsi="Times New Roman" w:cs="Times New Roman"/>
        </w:rPr>
        <w:t xml:space="preserve"> </w:t>
      </w:r>
      <w:r w:rsidRPr="00F11EFB">
        <w:rPr>
          <w:rFonts w:ascii="Times New Roman" w:hAnsi="Times New Roman" w:cs="Times New Roman"/>
        </w:rPr>
        <w:t>must</w:t>
      </w:r>
      <w:r w:rsidR="00370E76" w:rsidRPr="00F11EFB">
        <w:rPr>
          <w:rFonts w:ascii="Times New Roman" w:hAnsi="Times New Roman" w:cs="Times New Roman"/>
        </w:rPr>
        <w:t xml:space="preserve"> </w:t>
      </w:r>
      <w:r w:rsidRPr="00F11EFB">
        <w:rPr>
          <w:rFonts w:ascii="Times New Roman" w:hAnsi="Times New Roman" w:cs="Times New Roman"/>
        </w:rPr>
        <w:t>pay</w:t>
      </w:r>
      <w:r w:rsidR="00370E76" w:rsidRPr="00F11EFB">
        <w:rPr>
          <w:rFonts w:ascii="Times New Roman" w:hAnsi="Times New Roman" w:cs="Times New Roman"/>
        </w:rPr>
        <w:t xml:space="preserve"> </w:t>
      </w:r>
      <w:del w:id="2398" w:author="Author">
        <w:r w:rsidRPr="00F11EFB" w:rsidDel="00C74B5F">
          <w:rPr>
            <w:rFonts w:ascii="Times New Roman" w:hAnsi="Times New Roman" w:cs="Times New Roman"/>
          </w:rPr>
          <w:delText>"</w:delText>
        </w:r>
      </w:del>
      <w:r w:rsidRPr="00F11EFB">
        <w:rPr>
          <w:rFonts w:ascii="Times New Roman" w:hAnsi="Times New Roman" w:cs="Times New Roman"/>
        </w:rPr>
        <w:t>just</w:t>
      </w:r>
      <w:r w:rsidR="00370E76" w:rsidRPr="00F11EFB">
        <w:rPr>
          <w:rFonts w:ascii="Times New Roman" w:hAnsi="Times New Roman" w:cs="Times New Roman"/>
        </w:rPr>
        <w:t xml:space="preserve"> </w:t>
      </w:r>
      <w:r w:rsidRPr="00F11EFB">
        <w:rPr>
          <w:rFonts w:ascii="Times New Roman" w:hAnsi="Times New Roman" w:cs="Times New Roman"/>
        </w:rPr>
        <w:t>compensation</w:t>
      </w:r>
      <w:del w:id="2399" w:author="Author">
        <w:r w:rsidRPr="00F11EFB" w:rsidDel="00C74B5F">
          <w:rPr>
            <w:rFonts w:ascii="Times New Roman" w:hAnsi="Times New Roman" w:cs="Times New Roman"/>
          </w:rPr>
          <w:delText>"</w:delText>
        </w:r>
      </w:del>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owner.</w:t>
      </w:r>
      <w:r w:rsidR="00370E76" w:rsidRPr="00F11EFB">
        <w:rPr>
          <w:rFonts w:ascii="Times New Roman" w:hAnsi="Times New Roman" w:cs="Times New Roman"/>
        </w:rPr>
        <w:t xml:space="preserve"> </w:t>
      </w:r>
      <w:r w:rsidRPr="00F11EFB">
        <w:rPr>
          <w:rFonts w:ascii="Times New Roman" w:hAnsi="Times New Roman" w:cs="Times New Roman"/>
        </w:rPr>
        <w:t>Yet,</w:t>
      </w:r>
      <w:r w:rsidR="00370E76" w:rsidRPr="00F11EFB">
        <w:rPr>
          <w:rFonts w:ascii="Times New Roman" w:hAnsi="Times New Roman" w:cs="Times New Roman"/>
        </w:rPr>
        <w:t xml:space="preserve"> </w:t>
      </w:r>
      <w:r w:rsidRPr="00F11EFB">
        <w:rPr>
          <w:rFonts w:ascii="Times New Roman" w:hAnsi="Times New Roman" w:cs="Times New Roman"/>
        </w:rPr>
        <w:t>for</w:t>
      </w:r>
      <w:r w:rsidR="00370E76" w:rsidRPr="00F11EFB">
        <w:rPr>
          <w:rFonts w:ascii="Times New Roman" w:hAnsi="Times New Roman" w:cs="Times New Roman"/>
        </w:rPr>
        <w:t xml:space="preserve"> </w:t>
      </w:r>
      <w:r w:rsidRPr="00F11EFB">
        <w:rPr>
          <w:rFonts w:ascii="Times New Roman" w:hAnsi="Times New Roman" w:cs="Times New Roman"/>
        </w:rPr>
        <w:t>roughly</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century</w:t>
      </w:r>
      <w:r w:rsidR="003A5434" w:rsidRPr="00F11EFB">
        <w:rPr>
          <w:rFonts w:ascii="Times New Roman" w:hAnsi="Times New Roman" w:cs="Times New Roman"/>
        </w:rPr>
        <w:t>,</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tradition</w:t>
      </w:r>
      <w:r w:rsidR="00370E76" w:rsidRPr="00F11EFB">
        <w:rPr>
          <w:rFonts w:ascii="Times New Roman" w:hAnsi="Times New Roman" w:cs="Times New Roman"/>
        </w:rPr>
        <w:t xml:space="preserve"> </w:t>
      </w:r>
      <w:r w:rsidRPr="00F11EFB">
        <w:rPr>
          <w:rFonts w:ascii="Times New Roman" w:hAnsi="Times New Roman" w:cs="Times New Roman"/>
        </w:rPr>
        <w:t>has</w:t>
      </w:r>
      <w:r w:rsidR="00370E76" w:rsidRPr="00F11EFB">
        <w:rPr>
          <w:rFonts w:ascii="Times New Roman" w:hAnsi="Times New Roman" w:cs="Times New Roman"/>
        </w:rPr>
        <w:t xml:space="preserve"> </w:t>
      </w:r>
      <w:r w:rsidRPr="00F11EFB">
        <w:rPr>
          <w:rFonts w:ascii="Times New Roman" w:hAnsi="Times New Roman" w:cs="Times New Roman"/>
        </w:rPr>
        <w:t>developed</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courts</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ins w:id="2400" w:author="Author">
        <w:r w:rsidR="00C74B5F">
          <w:rPr>
            <w:rFonts w:ascii="Times New Roman" w:hAnsi="Times New Roman" w:cs="Times New Roman"/>
          </w:rPr>
          <w:t>has</w:t>
        </w:r>
      </w:ins>
      <w:del w:id="2401" w:author="Author">
        <w:r w:rsidRPr="00F11EFB" w:rsidDel="00C74B5F">
          <w:rPr>
            <w:rFonts w:ascii="Times New Roman" w:hAnsi="Times New Roman" w:cs="Times New Roman"/>
          </w:rPr>
          <w:delText>have</w:delText>
        </w:r>
      </w:del>
      <w:r w:rsidR="00370E76" w:rsidRPr="00F11EFB">
        <w:rPr>
          <w:rFonts w:ascii="Times New Roman" w:hAnsi="Times New Roman" w:cs="Times New Roman"/>
        </w:rPr>
        <w:t xml:space="preserve"> </w:t>
      </w:r>
      <w:r w:rsidRPr="00F11EFB">
        <w:rPr>
          <w:rFonts w:ascii="Times New Roman" w:hAnsi="Times New Roman" w:cs="Times New Roman"/>
        </w:rPr>
        <w:t>allowed</w:t>
      </w:r>
      <w:r w:rsidR="00370E76" w:rsidRPr="00F11EFB">
        <w:rPr>
          <w:rFonts w:ascii="Times New Roman" w:hAnsi="Times New Roman" w:cs="Times New Roman"/>
        </w:rPr>
        <w:t xml:space="preserve"> </w:t>
      </w:r>
      <w:r w:rsidRPr="00F11EFB">
        <w:rPr>
          <w:rFonts w:ascii="Times New Roman" w:hAnsi="Times New Roman" w:cs="Times New Roman"/>
        </w:rPr>
        <w:t>local</w:t>
      </w:r>
      <w:r w:rsidR="00370E76" w:rsidRPr="00F11EFB">
        <w:rPr>
          <w:rFonts w:ascii="Times New Roman" w:hAnsi="Times New Roman" w:cs="Times New Roman"/>
        </w:rPr>
        <w:t xml:space="preserve"> </w:t>
      </w:r>
      <w:r w:rsidRPr="00F11EFB">
        <w:rPr>
          <w:rFonts w:ascii="Times New Roman" w:hAnsi="Times New Roman" w:cs="Times New Roman"/>
        </w:rPr>
        <w:t>agencies</w:t>
      </w:r>
      <w:r w:rsidR="00370E76" w:rsidRPr="00F11EFB">
        <w:rPr>
          <w:rFonts w:ascii="Times New Roman" w:hAnsi="Times New Roman" w:cs="Times New Roman"/>
        </w:rPr>
        <w:t xml:space="preserve"> </w:t>
      </w:r>
    </w:p>
    <w:p w14:paraId="40B4E367" w14:textId="73034BAA" w:rsidR="00577091" w:rsidRPr="00F11EFB" w:rsidDel="00676791" w:rsidRDefault="00577091">
      <w:pPr>
        <w:ind w:right="4" w:firstLine="0"/>
        <w:contextualSpacing/>
        <w:rPr>
          <w:del w:id="2402" w:author="Author"/>
          <w:rFonts w:ascii="Times New Roman" w:hAnsi="Times New Roman" w:cs="Times New Roman"/>
        </w:rPr>
        <w:pPrChange w:id="2403" w:author="Editor" w:date="2020-11-10T14:18:00Z">
          <w:pPr>
            <w:ind w:right="4"/>
            <w:contextualSpacing/>
          </w:pPr>
        </w:pPrChange>
      </w:pPr>
      <w:del w:id="2404" w:author="Author">
        <w:r w:rsidRPr="00F11EFB" w:rsidDel="00676791">
          <w:rPr>
            <w:rFonts w:ascii="Times New Roman" w:hAnsi="Times New Roman" w:cs="Times New Roman"/>
          </w:rPr>
          <w:delText>THE</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CHAPTER</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4</w:delText>
        </w:r>
        <w:r w:rsidR="00370E76" w:rsidRPr="00F11EFB" w:rsidDel="00676791">
          <w:rPr>
            <w:rFonts w:ascii="Times New Roman" w:hAnsi="Times New Roman" w:cs="Times New Roman"/>
          </w:rPr>
          <w:delText xml:space="preserve"> </w:delText>
        </w:r>
        <w:r w:rsidR="00003C75" w:rsidRPr="00F11EFB" w:rsidDel="00676791">
          <w:rPr>
            <w:rFonts w:ascii="Times New Roman" w:hAnsi="Times New Roman" w:cs="Times New Roman"/>
          </w:rPr>
          <w:delText>‘THE</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TRUTHS</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AND</w:delText>
        </w:r>
        <w:r w:rsidR="00370E76" w:rsidRPr="00F11EFB" w:rsidDel="00676791">
          <w:rPr>
            <w:rFonts w:ascii="Times New Roman" w:hAnsi="Times New Roman" w:cs="Times New Roman"/>
          </w:rPr>
          <w:delText xml:space="preserve"> </w:delText>
        </w:r>
        <w:r w:rsidRPr="00F11EFB" w:rsidDel="00676791">
          <w:rPr>
            <w:rFonts w:ascii="Times New Roman" w:hAnsi="Times New Roman" w:cs="Times New Roman"/>
          </w:rPr>
          <w:delText>UNTRUTHS”</w:delText>
        </w:r>
      </w:del>
    </w:p>
    <w:p w14:paraId="6E699467" w14:textId="77777777" w:rsidR="00C74B5F" w:rsidRDefault="00EC79C8" w:rsidP="008C5655">
      <w:pPr>
        <w:ind w:right="4"/>
        <w:contextualSpacing/>
        <w:rPr>
          <w:ins w:id="2405" w:author="Author"/>
          <w:rFonts w:ascii="Times New Roman" w:hAnsi="Times New Roman" w:cs="Times New Roman"/>
        </w:rPr>
      </w:pP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commissions</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regulate</w:t>
      </w:r>
      <w:r w:rsidR="00370E76" w:rsidRPr="00F11EFB">
        <w:rPr>
          <w:rFonts w:ascii="Times New Roman" w:hAnsi="Times New Roman" w:cs="Times New Roman"/>
        </w:rPr>
        <w:t xml:space="preserve"> </w:t>
      </w:r>
      <w:r w:rsidRPr="00F11EFB">
        <w:rPr>
          <w:rFonts w:ascii="Times New Roman" w:hAnsi="Times New Roman" w:cs="Times New Roman"/>
        </w:rPr>
        <w:t>virtually</w:t>
      </w:r>
      <w:r w:rsidR="00370E76" w:rsidRPr="00F11EFB">
        <w:rPr>
          <w:rFonts w:ascii="Times New Roman" w:hAnsi="Times New Roman" w:cs="Times New Roman"/>
        </w:rPr>
        <w:t xml:space="preserve"> </w:t>
      </w:r>
      <w:r w:rsidRPr="00F11EFB">
        <w:rPr>
          <w:rFonts w:ascii="Times New Roman" w:hAnsi="Times New Roman" w:cs="Times New Roman"/>
        </w:rPr>
        <w:t>out</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existence</w:t>
      </w:r>
      <w:r w:rsidR="00370E76" w:rsidRPr="00F11EFB">
        <w:rPr>
          <w:rFonts w:ascii="Times New Roman" w:hAnsi="Times New Roman" w:cs="Times New Roman"/>
        </w:rPr>
        <w:t xml:space="preserve"> </w:t>
      </w:r>
      <w:r w:rsidRPr="00F11EFB">
        <w:rPr>
          <w:rFonts w:ascii="Times New Roman" w:hAnsi="Times New Roman" w:cs="Times New Roman"/>
        </w:rPr>
        <w:t>many</w:t>
      </w:r>
      <w:r w:rsidR="00370E76" w:rsidRPr="00F11EFB">
        <w:rPr>
          <w:rFonts w:ascii="Times New Roman" w:hAnsi="Times New Roman" w:cs="Times New Roman"/>
        </w:rPr>
        <w:t xml:space="preserve"> </w:t>
      </w:r>
      <w:r w:rsidRPr="00F11EFB">
        <w:rPr>
          <w:rFonts w:ascii="Times New Roman" w:hAnsi="Times New Roman" w:cs="Times New Roman"/>
        </w:rPr>
        <w:t>citizens</w:t>
      </w:r>
      <w:ins w:id="2406" w:author="Author">
        <w:r w:rsidR="00C74B5F">
          <w:rPr>
            <w:rFonts w:ascii="Times New Roman" w:hAnsi="Times New Roman" w:cs="Times New Roman"/>
          </w:rPr>
          <w:t>’</w:t>
        </w:r>
      </w:ins>
      <w:del w:id="2407" w:author="Author">
        <w:r w:rsidRPr="00F11EFB" w:rsidDel="00C74B5F">
          <w:rPr>
            <w:rFonts w:ascii="Times New Roman" w:hAnsi="Times New Roman" w:cs="Times New Roman"/>
          </w:rPr>
          <w:delText>'</w:delText>
        </w:r>
      </w:del>
      <w:r w:rsidR="00370E76" w:rsidRPr="00F11EFB">
        <w:rPr>
          <w:rFonts w:ascii="Times New Roman" w:hAnsi="Times New Roman" w:cs="Times New Roman"/>
        </w:rPr>
        <w:t xml:space="preserve"> </w:t>
      </w:r>
      <w:r w:rsidRPr="00F11EFB">
        <w:rPr>
          <w:rFonts w:ascii="Times New Roman" w:hAnsi="Times New Roman" w:cs="Times New Roman"/>
        </w:rPr>
        <w:t>right</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del w:id="2408" w:author="Author">
        <w:r w:rsidRPr="00F11EFB" w:rsidDel="00C74B5F">
          <w:rPr>
            <w:rFonts w:ascii="Times New Roman" w:hAnsi="Times New Roman" w:cs="Times New Roman"/>
          </w:rPr>
          <w:delText>use</w:delText>
        </w:r>
        <w:r w:rsidR="00370E76" w:rsidRPr="00F11EFB" w:rsidDel="00C74B5F">
          <w:rPr>
            <w:rFonts w:ascii="Times New Roman" w:hAnsi="Times New Roman" w:cs="Times New Roman"/>
          </w:rPr>
          <w:delText xml:space="preserve"> </w:delText>
        </w:r>
      </w:del>
      <w:r w:rsidR="00FB0B0D"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property.</w:t>
      </w:r>
      <w:r w:rsidR="00370E76" w:rsidRPr="00F11EFB">
        <w:rPr>
          <w:rFonts w:ascii="Times New Roman" w:hAnsi="Times New Roman" w:cs="Times New Roman"/>
        </w:rPr>
        <w:t xml:space="preserve"> </w:t>
      </w:r>
      <w:r w:rsidRPr="00F11EFB">
        <w:rPr>
          <w:rFonts w:ascii="Times New Roman" w:hAnsi="Times New Roman" w:cs="Times New Roman"/>
        </w:rPr>
        <w:t>Thankfully,</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Rehnquist</w:t>
      </w:r>
      <w:r w:rsidR="00370E76" w:rsidRPr="00F11EFB">
        <w:rPr>
          <w:rFonts w:ascii="Times New Roman" w:hAnsi="Times New Roman" w:cs="Times New Roman"/>
        </w:rPr>
        <w:t xml:space="preserve"> </w:t>
      </w:r>
      <w:r w:rsidRPr="00F11EFB">
        <w:rPr>
          <w:rFonts w:ascii="Times New Roman" w:hAnsi="Times New Roman" w:cs="Times New Roman"/>
        </w:rPr>
        <w:t>Court</w:t>
      </w:r>
      <w:r w:rsidR="00370E76" w:rsidRPr="00F11EFB">
        <w:rPr>
          <w:rFonts w:ascii="Times New Roman" w:hAnsi="Times New Roman" w:cs="Times New Roman"/>
        </w:rPr>
        <w:t xml:space="preserve"> </w:t>
      </w:r>
      <w:r w:rsidRPr="00F11EFB">
        <w:rPr>
          <w:rFonts w:ascii="Times New Roman" w:hAnsi="Times New Roman" w:cs="Times New Roman"/>
        </w:rPr>
        <w:t>issued</w:t>
      </w:r>
      <w:r w:rsidR="00370E76" w:rsidRPr="00F11EFB">
        <w:rPr>
          <w:rFonts w:ascii="Times New Roman" w:hAnsi="Times New Roman" w:cs="Times New Roman"/>
        </w:rPr>
        <w:t xml:space="preserve"> </w:t>
      </w:r>
      <w:r w:rsidRPr="00F11EFB">
        <w:rPr>
          <w:rFonts w:ascii="Times New Roman" w:hAnsi="Times New Roman" w:cs="Times New Roman"/>
        </w:rPr>
        <w:t>several</w:t>
      </w:r>
      <w:r w:rsidR="00370E76" w:rsidRPr="00F11EFB">
        <w:rPr>
          <w:rFonts w:ascii="Times New Roman" w:hAnsi="Times New Roman" w:cs="Times New Roman"/>
        </w:rPr>
        <w:t xml:space="preserve"> </w:t>
      </w:r>
      <w:r w:rsidRPr="00F11EFB">
        <w:rPr>
          <w:rFonts w:ascii="Times New Roman" w:hAnsi="Times New Roman" w:cs="Times New Roman"/>
        </w:rPr>
        <w:t>rulings</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have</w:t>
      </w:r>
      <w:r w:rsidR="00370E76" w:rsidRPr="00F11EFB">
        <w:rPr>
          <w:rFonts w:ascii="Times New Roman" w:hAnsi="Times New Roman" w:cs="Times New Roman"/>
        </w:rPr>
        <w:t xml:space="preserve"> </w:t>
      </w:r>
      <w:r w:rsidRPr="00F11EFB">
        <w:rPr>
          <w:rFonts w:ascii="Times New Roman" w:hAnsi="Times New Roman" w:cs="Times New Roman"/>
        </w:rPr>
        <w:t>helped</w:t>
      </w:r>
      <w:r w:rsidR="00370E76" w:rsidRPr="00F11EFB">
        <w:rPr>
          <w:rFonts w:ascii="Times New Roman" w:hAnsi="Times New Roman" w:cs="Times New Roman"/>
        </w:rPr>
        <w:t xml:space="preserve"> </w:t>
      </w:r>
      <w:del w:id="2409" w:author="Author">
        <w:r w:rsidRPr="00F11EFB" w:rsidDel="00C74B5F">
          <w:rPr>
            <w:rFonts w:ascii="Times New Roman" w:hAnsi="Times New Roman" w:cs="Times New Roman"/>
          </w:rPr>
          <w:delText>to</w:delText>
        </w:r>
        <w:r w:rsidR="00370E76" w:rsidRPr="00F11EFB" w:rsidDel="00C74B5F">
          <w:rPr>
            <w:rFonts w:ascii="Times New Roman" w:hAnsi="Times New Roman" w:cs="Times New Roman"/>
          </w:rPr>
          <w:delText xml:space="preserve"> </w:delText>
        </w:r>
      </w:del>
      <w:r w:rsidRPr="00F11EFB">
        <w:rPr>
          <w:rFonts w:ascii="Times New Roman" w:hAnsi="Times New Roman" w:cs="Times New Roman"/>
        </w:rPr>
        <w:t>stem</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tide</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such</w:t>
      </w:r>
      <w:r w:rsidR="00370E76" w:rsidRPr="00F11EFB">
        <w:rPr>
          <w:rFonts w:ascii="Times New Roman" w:hAnsi="Times New Roman" w:cs="Times New Roman"/>
        </w:rPr>
        <w:t xml:space="preserve"> </w:t>
      </w:r>
      <w:r w:rsidRPr="00F11EFB">
        <w:rPr>
          <w:rFonts w:ascii="Times New Roman" w:hAnsi="Times New Roman" w:cs="Times New Roman"/>
        </w:rPr>
        <w:t>oppression</w:t>
      </w:r>
      <w:r w:rsidR="00370E76" w:rsidRPr="00F11EFB">
        <w:rPr>
          <w:rFonts w:ascii="Times New Roman" w:hAnsi="Times New Roman" w:cs="Times New Roman"/>
        </w:rPr>
        <w:t xml:space="preserve"> </w:t>
      </w:r>
      <w:r w:rsidRPr="00F11EFB">
        <w:rPr>
          <w:rFonts w:ascii="Times New Roman" w:hAnsi="Times New Roman" w:cs="Times New Roman"/>
        </w:rPr>
        <w:t>(see</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Pacific</w:t>
      </w:r>
      <w:r w:rsidR="00370E76" w:rsidRPr="00F11EFB">
        <w:rPr>
          <w:rFonts w:ascii="Times New Roman" w:hAnsi="Times New Roman" w:cs="Times New Roman"/>
        </w:rPr>
        <w:t xml:space="preserve"> </w:t>
      </w:r>
      <w:r w:rsidRPr="00F11EFB">
        <w:rPr>
          <w:rFonts w:ascii="Times New Roman" w:hAnsi="Times New Roman" w:cs="Times New Roman"/>
        </w:rPr>
        <w:t>Legal</w:t>
      </w:r>
      <w:r w:rsidR="00370E76" w:rsidRPr="00F11EFB">
        <w:rPr>
          <w:rFonts w:ascii="Times New Roman" w:hAnsi="Times New Roman" w:cs="Times New Roman"/>
        </w:rPr>
        <w:t xml:space="preserve"> </w:t>
      </w:r>
      <w:r w:rsidRPr="00F11EFB">
        <w:rPr>
          <w:rFonts w:ascii="Times New Roman" w:hAnsi="Times New Roman" w:cs="Times New Roman"/>
        </w:rPr>
        <w:t>Foundation</w:t>
      </w:r>
      <w:ins w:id="2410" w:author="Author">
        <w:r w:rsidR="00C74B5F">
          <w:rPr>
            <w:rFonts w:ascii="Times New Roman" w:hAnsi="Times New Roman" w:cs="Times New Roman"/>
          </w:rPr>
          <w:t>’</w:t>
        </w:r>
      </w:ins>
      <w:del w:id="2411" w:author="Author">
        <w:r w:rsidRPr="00F11EFB" w:rsidDel="00C74B5F">
          <w:rPr>
            <w:rFonts w:ascii="Times New Roman" w:hAnsi="Times New Roman" w:cs="Times New Roman"/>
          </w:rPr>
          <w:delText>'</w:delText>
        </w:r>
      </w:del>
      <w:r w:rsidRPr="00F11EFB">
        <w:rPr>
          <w:rFonts w:ascii="Times New Roman" w:hAnsi="Times New Roman" w:cs="Times New Roman"/>
        </w:rPr>
        <w:t>s</w:t>
      </w:r>
      <w:r w:rsidR="00370E76" w:rsidRPr="00F11EFB">
        <w:rPr>
          <w:rFonts w:ascii="Times New Roman" w:hAnsi="Times New Roman" w:cs="Times New Roman"/>
        </w:rPr>
        <w:t xml:space="preserve"> </w:t>
      </w:r>
      <w:r w:rsidRPr="00F11EFB">
        <w:rPr>
          <w:rFonts w:ascii="Times New Roman" w:hAnsi="Times New Roman" w:cs="Times New Roman"/>
        </w:rPr>
        <w:t>website)</w:t>
      </w:r>
      <w:ins w:id="2412" w:author="Author">
        <w:r w:rsidR="00C74B5F">
          <w:rPr>
            <w:rFonts w:ascii="Times New Roman" w:hAnsi="Times New Roman" w:cs="Times New Roman"/>
          </w:rPr>
          <w:t>,</w:t>
        </w:r>
      </w:ins>
      <w:r w:rsidR="00370E76" w:rsidRPr="00F11EFB">
        <w:rPr>
          <w:rFonts w:ascii="Times New Roman" w:hAnsi="Times New Roman" w:cs="Times New Roman"/>
        </w:rPr>
        <w:t xml:space="preserve"> </w:t>
      </w:r>
      <w:del w:id="2413" w:author="Author">
        <w:r w:rsidRPr="00F11EFB" w:rsidDel="00C74B5F">
          <w:rPr>
            <w:rFonts w:ascii="Times New Roman" w:hAnsi="Times New Roman" w:cs="Times New Roman"/>
          </w:rPr>
          <w:delText>--</w:delText>
        </w:r>
      </w:del>
      <w:r w:rsidRPr="00F11EFB">
        <w:rPr>
          <w:rFonts w:ascii="Times New Roman" w:hAnsi="Times New Roman" w:cs="Times New Roman"/>
        </w:rPr>
        <w:t>but</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003A5434" w:rsidRPr="00F11EFB">
        <w:rPr>
          <w:rFonts w:ascii="Times New Roman" w:hAnsi="Times New Roman" w:cs="Times New Roman"/>
        </w:rPr>
        <w:t>abuse</w:t>
      </w:r>
      <w:r w:rsidR="00370E76" w:rsidRPr="00F11EFB">
        <w:rPr>
          <w:rFonts w:ascii="Times New Roman" w:hAnsi="Times New Roman" w:cs="Times New Roman"/>
        </w:rPr>
        <w:t xml:space="preserve"> </w:t>
      </w:r>
      <w:r w:rsidRPr="00F11EFB">
        <w:rPr>
          <w:rFonts w:ascii="Times New Roman" w:hAnsi="Times New Roman" w:cs="Times New Roman"/>
        </w:rPr>
        <w:t>is</w:t>
      </w:r>
      <w:r w:rsidR="00370E76" w:rsidRPr="00F11EFB">
        <w:rPr>
          <w:rFonts w:ascii="Times New Roman" w:hAnsi="Times New Roman" w:cs="Times New Roman"/>
        </w:rPr>
        <w:t xml:space="preserve"> </w:t>
      </w:r>
      <w:r w:rsidRPr="00F11EFB">
        <w:rPr>
          <w:rFonts w:ascii="Times New Roman" w:hAnsi="Times New Roman" w:cs="Times New Roman"/>
        </w:rPr>
        <w:t>still</w:t>
      </w:r>
      <w:r w:rsidR="00370E76" w:rsidRPr="00F11EFB">
        <w:rPr>
          <w:rFonts w:ascii="Times New Roman" w:hAnsi="Times New Roman" w:cs="Times New Roman"/>
        </w:rPr>
        <w:t xml:space="preserve"> </w:t>
      </w:r>
      <w:r w:rsidRPr="00F11EFB">
        <w:rPr>
          <w:rFonts w:ascii="Times New Roman" w:hAnsi="Times New Roman" w:cs="Times New Roman"/>
        </w:rPr>
        <w:t>alive</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well</w:t>
      </w:r>
      <w:r w:rsidR="00370E76" w:rsidRPr="00F11EFB">
        <w:rPr>
          <w:rFonts w:ascii="Times New Roman" w:hAnsi="Times New Roman" w:cs="Times New Roman"/>
        </w:rPr>
        <w:t xml:space="preserve"> </w:t>
      </w:r>
      <w:r w:rsidRPr="00F11EFB">
        <w:rPr>
          <w:rFonts w:ascii="Times New Roman" w:hAnsi="Times New Roman" w:cs="Times New Roman"/>
        </w:rPr>
        <w:t>across</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breadth</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our</w:t>
      </w:r>
      <w:r w:rsidR="00370E76" w:rsidRPr="00F11EFB">
        <w:rPr>
          <w:rFonts w:ascii="Times New Roman" w:hAnsi="Times New Roman" w:cs="Times New Roman"/>
        </w:rPr>
        <w:t xml:space="preserve"> </w:t>
      </w:r>
      <w:r w:rsidRPr="00F11EFB">
        <w:rPr>
          <w:rFonts w:ascii="Times New Roman" w:hAnsi="Times New Roman" w:cs="Times New Roman"/>
        </w:rPr>
        <w:t>nation,</w:t>
      </w:r>
      <w:r w:rsidR="00370E76" w:rsidRPr="00F11EFB">
        <w:rPr>
          <w:rFonts w:ascii="Times New Roman" w:hAnsi="Times New Roman" w:cs="Times New Roman"/>
        </w:rPr>
        <w:t xml:space="preserve"> </w:t>
      </w:r>
      <w:r w:rsidRPr="00F11EFB">
        <w:rPr>
          <w:rFonts w:ascii="Times New Roman" w:hAnsi="Times New Roman" w:cs="Times New Roman"/>
        </w:rPr>
        <w:t>nonetheless.</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with</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003A5434" w:rsidRPr="00F11EFB">
        <w:rPr>
          <w:rFonts w:ascii="Times New Roman" w:hAnsi="Times New Roman" w:cs="Times New Roman"/>
        </w:rPr>
        <w:t>full</w:t>
      </w:r>
      <w:r w:rsidRPr="00F11EFB">
        <w:rPr>
          <w:rFonts w:ascii="Times New Roman" w:hAnsi="Times New Roman" w:cs="Times New Roman"/>
        </w:rPr>
        <w:t>,</w:t>
      </w:r>
      <w:r w:rsidR="00370E76" w:rsidRPr="00F11EFB">
        <w:rPr>
          <w:rFonts w:ascii="Times New Roman" w:hAnsi="Times New Roman" w:cs="Times New Roman"/>
        </w:rPr>
        <w:t xml:space="preserve"> </w:t>
      </w:r>
      <w:r w:rsidR="003A5434" w:rsidRPr="00F11EFB">
        <w:rPr>
          <w:rFonts w:ascii="Times New Roman" w:hAnsi="Times New Roman" w:cs="Times New Roman"/>
        </w:rPr>
        <w:t>profound</w:t>
      </w:r>
      <w:r w:rsidR="004B3374" w:rsidRPr="00F11EFB">
        <w:rPr>
          <w:rFonts w:ascii="Times New Roman" w:hAnsi="Times New Roman" w:cs="Times New Roman"/>
        </w:rPr>
        <w:t>ly</w:t>
      </w:r>
      <w:r w:rsidR="00370E76" w:rsidRPr="00F11EFB">
        <w:rPr>
          <w:rFonts w:ascii="Times New Roman" w:hAnsi="Times New Roman" w:cs="Times New Roman"/>
        </w:rPr>
        <w:t xml:space="preserve"> </w:t>
      </w:r>
      <w:r w:rsidR="004B3374" w:rsidRPr="00F11EFB">
        <w:rPr>
          <w:rFonts w:ascii="Times New Roman" w:hAnsi="Times New Roman" w:cs="Times New Roman"/>
        </w:rPr>
        <w:t>entrenched</w:t>
      </w:r>
      <w:r w:rsidR="00370E76" w:rsidRPr="00F11EFB">
        <w:rPr>
          <w:rFonts w:ascii="Times New Roman" w:hAnsi="Times New Roman" w:cs="Times New Roman"/>
        </w:rPr>
        <w:t xml:space="preserve"> </w:t>
      </w:r>
      <w:r w:rsidRPr="00F11EFB">
        <w:rPr>
          <w:rFonts w:ascii="Times New Roman" w:hAnsi="Times New Roman" w:cs="Times New Roman"/>
        </w:rPr>
        <w:t>tradition</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land-use</w:t>
      </w:r>
      <w:r w:rsidR="00370E76" w:rsidRPr="00F11EFB">
        <w:rPr>
          <w:rFonts w:ascii="Times New Roman" w:hAnsi="Times New Roman" w:cs="Times New Roman"/>
        </w:rPr>
        <w:t xml:space="preserve"> </w:t>
      </w:r>
      <w:r w:rsidRPr="00F11EFB">
        <w:rPr>
          <w:rFonts w:ascii="Times New Roman" w:hAnsi="Times New Roman" w:cs="Times New Roman"/>
        </w:rPr>
        <w:t>oppression</w:t>
      </w:r>
      <w:r w:rsidR="00370E76" w:rsidRPr="00F11EFB">
        <w:rPr>
          <w:rFonts w:ascii="Times New Roman" w:hAnsi="Times New Roman" w:cs="Times New Roman"/>
        </w:rPr>
        <w:t xml:space="preserve"> </w:t>
      </w:r>
      <w:r w:rsidRPr="00F11EFB">
        <w:rPr>
          <w:rFonts w:ascii="Times New Roman" w:hAnsi="Times New Roman" w:cs="Times New Roman"/>
        </w:rPr>
        <w:t>has</w:t>
      </w:r>
      <w:r w:rsidR="00370E76" w:rsidRPr="00F11EFB">
        <w:rPr>
          <w:rFonts w:ascii="Times New Roman" w:hAnsi="Times New Roman" w:cs="Times New Roman"/>
        </w:rPr>
        <w:t xml:space="preserve"> </w:t>
      </w:r>
      <w:r w:rsidRPr="00F11EFB">
        <w:rPr>
          <w:rFonts w:ascii="Times New Roman" w:hAnsi="Times New Roman" w:cs="Times New Roman"/>
        </w:rPr>
        <w:t>come</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profound</w:t>
      </w:r>
      <w:r w:rsidR="00370E76" w:rsidRPr="00F11EFB">
        <w:rPr>
          <w:rFonts w:ascii="Times New Roman" w:hAnsi="Times New Roman" w:cs="Times New Roman"/>
        </w:rPr>
        <w:t xml:space="preserve"> </w:t>
      </w:r>
      <w:r w:rsidRPr="00F11EFB">
        <w:rPr>
          <w:rFonts w:ascii="Times New Roman" w:hAnsi="Times New Roman" w:cs="Times New Roman"/>
        </w:rPr>
        <w:t>weakening</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American</w:t>
      </w:r>
      <w:r w:rsidR="00370E76" w:rsidRPr="00F11EFB">
        <w:rPr>
          <w:rFonts w:ascii="Times New Roman" w:hAnsi="Times New Roman" w:cs="Times New Roman"/>
        </w:rPr>
        <w:t xml:space="preserve"> </w:t>
      </w:r>
      <w:r w:rsidR="003A5434" w:rsidRPr="00F11EFB">
        <w:rPr>
          <w:rFonts w:ascii="Times New Roman" w:hAnsi="Times New Roman" w:cs="Times New Roman"/>
        </w:rPr>
        <w:t>d</w:t>
      </w:r>
      <w:r w:rsidRPr="00F11EFB">
        <w:rPr>
          <w:rFonts w:ascii="Times New Roman" w:hAnsi="Times New Roman" w:cs="Times New Roman"/>
        </w:rPr>
        <w:t>ream</w:t>
      </w:r>
      <w:r w:rsidR="00370E76" w:rsidRPr="00F11EFB">
        <w:rPr>
          <w:rFonts w:ascii="Times New Roman" w:hAnsi="Times New Roman" w:cs="Times New Roman"/>
        </w:rPr>
        <w:t xml:space="preserve"> </w:t>
      </w:r>
      <w:r w:rsidRPr="00F11EFB">
        <w:rPr>
          <w:rFonts w:ascii="Times New Roman" w:hAnsi="Times New Roman" w:cs="Times New Roman"/>
        </w:rPr>
        <w:t>for</w:t>
      </w:r>
      <w:r w:rsidR="00370E76" w:rsidRPr="00F11EFB">
        <w:rPr>
          <w:rFonts w:ascii="Times New Roman" w:hAnsi="Times New Roman" w:cs="Times New Roman"/>
        </w:rPr>
        <w:t xml:space="preserve"> </w:t>
      </w:r>
      <w:r w:rsidRPr="00F11EFB">
        <w:rPr>
          <w:rFonts w:ascii="Times New Roman" w:hAnsi="Times New Roman" w:cs="Times New Roman"/>
        </w:rPr>
        <w:t>nearly</w:t>
      </w:r>
      <w:r w:rsidR="00370E76" w:rsidRPr="00F11EFB">
        <w:rPr>
          <w:rFonts w:ascii="Times New Roman" w:hAnsi="Times New Roman" w:cs="Times New Roman"/>
        </w:rPr>
        <w:t xml:space="preserve"> </w:t>
      </w:r>
      <w:r w:rsidRPr="00F11EFB">
        <w:rPr>
          <w:rFonts w:ascii="Times New Roman" w:hAnsi="Times New Roman" w:cs="Times New Roman"/>
        </w:rPr>
        <w:t>all</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us.</w:t>
      </w:r>
      <w:r w:rsidR="00370E76" w:rsidRPr="00F11EFB">
        <w:rPr>
          <w:rFonts w:ascii="Times New Roman" w:hAnsi="Times New Roman" w:cs="Times New Roman"/>
        </w:rPr>
        <w:t xml:space="preserve"> </w:t>
      </w:r>
      <w:r w:rsidRPr="00F11EFB">
        <w:rPr>
          <w:rFonts w:ascii="Times New Roman" w:hAnsi="Times New Roman" w:cs="Times New Roman"/>
        </w:rPr>
        <w:t>If</w:t>
      </w:r>
      <w:r w:rsidR="00370E76" w:rsidRPr="00F11EFB">
        <w:rPr>
          <w:rFonts w:ascii="Times New Roman" w:hAnsi="Times New Roman" w:cs="Times New Roman"/>
        </w:rPr>
        <w:t xml:space="preserve"> </w:t>
      </w:r>
      <w:r w:rsidRPr="00F11EFB">
        <w:rPr>
          <w:rFonts w:ascii="Times New Roman" w:hAnsi="Times New Roman" w:cs="Times New Roman"/>
        </w:rPr>
        <w:t>we</w:t>
      </w:r>
      <w:r w:rsidR="00370E76" w:rsidRPr="00F11EFB">
        <w:rPr>
          <w:rFonts w:ascii="Times New Roman" w:hAnsi="Times New Roman" w:cs="Times New Roman"/>
        </w:rPr>
        <w:t xml:space="preserve"> </w:t>
      </w:r>
      <w:r w:rsidRPr="00F11EFB">
        <w:rPr>
          <w:rFonts w:ascii="Times New Roman" w:hAnsi="Times New Roman" w:cs="Times New Roman"/>
        </w:rPr>
        <w:t>don</w:t>
      </w:r>
      <w:ins w:id="2414" w:author="Author">
        <w:r w:rsidR="00C74B5F">
          <w:rPr>
            <w:rFonts w:ascii="Times New Roman" w:hAnsi="Times New Roman" w:cs="Times New Roman"/>
          </w:rPr>
          <w:t>’</w:t>
        </w:r>
      </w:ins>
      <w:del w:id="2415" w:author="Author">
        <w:r w:rsidRPr="00F11EFB" w:rsidDel="00C74B5F">
          <w:rPr>
            <w:rFonts w:ascii="Times New Roman" w:hAnsi="Times New Roman" w:cs="Times New Roman"/>
          </w:rPr>
          <w:delText>'</w:delText>
        </w:r>
      </w:del>
      <w:r w:rsidRPr="00F11EFB">
        <w:rPr>
          <w:rFonts w:ascii="Times New Roman" w:hAnsi="Times New Roman" w:cs="Times New Roman"/>
        </w:rPr>
        <w:t>t</w:t>
      </w:r>
      <w:r w:rsidR="00370E76" w:rsidRPr="00F11EFB">
        <w:rPr>
          <w:rFonts w:ascii="Times New Roman" w:hAnsi="Times New Roman" w:cs="Times New Roman"/>
        </w:rPr>
        <w:t xml:space="preserve"> </w:t>
      </w:r>
      <w:proofErr w:type="gramStart"/>
      <w:r w:rsidRPr="00F11EFB">
        <w:rPr>
          <w:rFonts w:ascii="Times New Roman" w:hAnsi="Times New Roman" w:cs="Times New Roman"/>
        </w:rPr>
        <w:t>realize</w:t>
      </w:r>
      <w:proofErr w:type="gramEnd"/>
      <w:r w:rsidR="00370E76" w:rsidRPr="00F11EFB">
        <w:rPr>
          <w:rFonts w:ascii="Times New Roman" w:hAnsi="Times New Roman" w:cs="Times New Roman"/>
        </w:rPr>
        <w:t xml:space="preserve"> </w:t>
      </w:r>
      <w:ins w:id="2416" w:author="Author">
        <w:r w:rsidR="00C74B5F">
          <w:rPr>
            <w:rFonts w:ascii="Times New Roman" w:hAnsi="Times New Roman" w:cs="Times New Roman"/>
          </w:rPr>
          <w:t>this</w:t>
        </w:r>
      </w:ins>
      <w:del w:id="2417" w:author="Author">
        <w:r w:rsidRPr="00F11EFB" w:rsidDel="00C74B5F">
          <w:rPr>
            <w:rFonts w:ascii="Times New Roman" w:hAnsi="Times New Roman" w:cs="Times New Roman"/>
          </w:rPr>
          <w:delText>that</w:delText>
        </w:r>
      </w:del>
      <w:r w:rsidRPr="00F11EFB">
        <w:rPr>
          <w:rFonts w:ascii="Times New Roman" w:hAnsi="Times New Roman" w:cs="Times New Roman"/>
        </w:rPr>
        <w:t>,</w:t>
      </w:r>
      <w:r w:rsidR="00370E76" w:rsidRPr="00F11EFB">
        <w:rPr>
          <w:rFonts w:ascii="Times New Roman" w:hAnsi="Times New Roman" w:cs="Times New Roman"/>
        </w:rPr>
        <w:t xml:space="preserve"> </w:t>
      </w:r>
      <w:r w:rsidRPr="00F11EFB">
        <w:rPr>
          <w:rFonts w:ascii="Times New Roman" w:hAnsi="Times New Roman" w:cs="Times New Roman"/>
        </w:rPr>
        <w:t>it</w:t>
      </w:r>
      <w:r w:rsidR="00370E76" w:rsidRPr="00F11EFB">
        <w:rPr>
          <w:rFonts w:ascii="Times New Roman" w:hAnsi="Times New Roman" w:cs="Times New Roman"/>
        </w:rPr>
        <w:t xml:space="preserve"> </w:t>
      </w:r>
      <w:r w:rsidRPr="00F11EFB">
        <w:rPr>
          <w:rFonts w:ascii="Times New Roman" w:hAnsi="Times New Roman" w:cs="Times New Roman"/>
        </w:rPr>
        <w:t>is</w:t>
      </w:r>
      <w:r w:rsidR="00370E76" w:rsidRPr="00F11EFB">
        <w:rPr>
          <w:rFonts w:ascii="Times New Roman" w:hAnsi="Times New Roman" w:cs="Times New Roman"/>
        </w:rPr>
        <w:t xml:space="preserve"> </w:t>
      </w:r>
      <w:r w:rsidRPr="00F11EFB">
        <w:rPr>
          <w:rFonts w:ascii="Times New Roman" w:hAnsi="Times New Roman" w:cs="Times New Roman"/>
        </w:rPr>
        <w:t>because</w:t>
      </w:r>
      <w:r w:rsidR="00370E76" w:rsidRPr="00F11EFB">
        <w:rPr>
          <w:rFonts w:ascii="Times New Roman" w:hAnsi="Times New Roman" w:cs="Times New Roman"/>
        </w:rPr>
        <w:t xml:space="preserve"> </w:t>
      </w:r>
      <w:r w:rsidRPr="00F11EFB">
        <w:rPr>
          <w:rFonts w:ascii="Times New Roman" w:hAnsi="Times New Roman" w:cs="Times New Roman"/>
        </w:rPr>
        <w:lastRenderedPageBreak/>
        <w:t>we</w:t>
      </w:r>
      <w:ins w:id="2418" w:author="Author">
        <w:r w:rsidR="00C74B5F">
          <w:rPr>
            <w:rFonts w:ascii="Times New Roman" w:hAnsi="Times New Roman" w:cs="Times New Roman"/>
          </w:rPr>
          <w:t>’</w:t>
        </w:r>
      </w:ins>
      <w:del w:id="2419" w:author="Author">
        <w:r w:rsidRPr="00F11EFB" w:rsidDel="00C74B5F">
          <w:rPr>
            <w:rFonts w:ascii="Times New Roman" w:hAnsi="Times New Roman" w:cs="Times New Roman"/>
          </w:rPr>
          <w:delText>'</w:delText>
        </w:r>
      </w:del>
      <w:r w:rsidRPr="00F11EFB">
        <w:rPr>
          <w:rFonts w:ascii="Times New Roman" w:hAnsi="Times New Roman" w:cs="Times New Roman"/>
        </w:rPr>
        <w:t>ve</w:t>
      </w:r>
      <w:r w:rsidR="00370E76" w:rsidRPr="00F11EFB">
        <w:rPr>
          <w:rFonts w:ascii="Times New Roman" w:hAnsi="Times New Roman" w:cs="Times New Roman"/>
        </w:rPr>
        <w:t xml:space="preserve"> </w:t>
      </w:r>
      <w:r w:rsidRPr="00F11EFB">
        <w:rPr>
          <w:rFonts w:ascii="Times New Roman" w:hAnsi="Times New Roman" w:cs="Times New Roman"/>
        </w:rPr>
        <w:t>never</w:t>
      </w:r>
      <w:r w:rsidR="00370E76" w:rsidRPr="00F11EFB">
        <w:rPr>
          <w:rFonts w:ascii="Times New Roman" w:hAnsi="Times New Roman" w:cs="Times New Roman"/>
        </w:rPr>
        <w:t xml:space="preserve"> </w:t>
      </w:r>
      <w:r w:rsidRPr="00F11EFB">
        <w:rPr>
          <w:rFonts w:ascii="Times New Roman" w:hAnsi="Times New Roman" w:cs="Times New Roman"/>
        </w:rPr>
        <w:t>tried</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develop</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piece</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property,</w:t>
      </w:r>
      <w:r w:rsidR="00370E76" w:rsidRPr="00F11EFB">
        <w:rPr>
          <w:rFonts w:ascii="Times New Roman" w:hAnsi="Times New Roman" w:cs="Times New Roman"/>
        </w:rPr>
        <w:t xml:space="preserve"> </w:t>
      </w:r>
      <w:r w:rsidRPr="00F11EFB">
        <w:rPr>
          <w:rFonts w:ascii="Times New Roman" w:hAnsi="Times New Roman" w:cs="Times New Roman"/>
        </w:rPr>
        <w:t>or</w:t>
      </w:r>
      <w:r w:rsidR="00370E76" w:rsidRPr="00F11EFB">
        <w:rPr>
          <w:rFonts w:ascii="Times New Roman" w:hAnsi="Times New Roman" w:cs="Times New Roman"/>
        </w:rPr>
        <w:t xml:space="preserve"> </w:t>
      </w:r>
      <w:r w:rsidRPr="00F11EFB">
        <w:rPr>
          <w:rFonts w:ascii="Times New Roman" w:hAnsi="Times New Roman" w:cs="Times New Roman"/>
        </w:rPr>
        <w:t>add</w:t>
      </w:r>
      <w:r w:rsidR="00370E76" w:rsidRPr="00F11EFB">
        <w:rPr>
          <w:rFonts w:ascii="Times New Roman" w:hAnsi="Times New Roman" w:cs="Times New Roman"/>
        </w:rPr>
        <w:t xml:space="preserve"> </w:t>
      </w:r>
      <w:r w:rsidRPr="00F11EFB">
        <w:rPr>
          <w:rFonts w:ascii="Times New Roman" w:hAnsi="Times New Roman" w:cs="Times New Roman"/>
        </w:rPr>
        <w:t>on</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room,</w:t>
      </w:r>
      <w:r w:rsidR="00370E76" w:rsidRPr="00F11EFB">
        <w:rPr>
          <w:rFonts w:ascii="Times New Roman" w:hAnsi="Times New Roman" w:cs="Times New Roman"/>
        </w:rPr>
        <w:t xml:space="preserve"> </w:t>
      </w:r>
      <w:r w:rsidRPr="00F11EFB">
        <w:rPr>
          <w:rFonts w:ascii="Times New Roman" w:hAnsi="Times New Roman" w:cs="Times New Roman"/>
        </w:rPr>
        <w:t>or</w:t>
      </w:r>
      <w:r w:rsidR="00370E76" w:rsidRPr="00F11EFB">
        <w:rPr>
          <w:rFonts w:ascii="Times New Roman" w:hAnsi="Times New Roman" w:cs="Times New Roman"/>
        </w:rPr>
        <w:t xml:space="preserve"> </w:t>
      </w:r>
      <w:r w:rsidRPr="00F11EFB">
        <w:rPr>
          <w:rFonts w:ascii="Times New Roman" w:hAnsi="Times New Roman" w:cs="Times New Roman"/>
        </w:rPr>
        <w:t>operate</w:t>
      </w:r>
      <w:r w:rsidR="00370E76" w:rsidRPr="00F11EFB">
        <w:rPr>
          <w:rFonts w:ascii="Times New Roman" w:hAnsi="Times New Roman" w:cs="Times New Roman"/>
        </w:rPr>
        <w:t xml:space="preserve"> </w:t>
      </w:r>
      <w:del w:id="2420" w:author="Author">
        <w:r w:rsidR="00E21B08" w:rsidRPr="00F11EFB" w:rsidDel="00C74B5F">
          <w:rPr>
            <w:rFonts w:ascii="Times New Roman" w:hAnsi="Times New Roman" w:cs="Times New Roman"/>
          </w:rPr>
          <w:delText>kinds</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of</w:delText>
        </w:r>
        <w:r w:rsidR="00370E76" w:rsidRPr="00F11EFB" w:rsidDel="00C74B5F">
          <w:rPr>
            <w:rFonts w:ascii="Times New Roman" w:hAnsi="Times New Roman" w:cs="Times New Roman"/>
          </w:rPr>
          <w:delText xml:space="preserve"> </w:delText>
        </w:r>
      </w:del>
      <w:r w:rsidRPr="00F11EFB">
        <w:rPr>
          <w:rFonts w:ascii="Times New Roman" w:hAnsi="Times New Roman" w:cs="Times New Roman"/>
        </w:rPr>
        <w:t>businesses</w:t>
      </w:r>
      <w:r w:rsidR="00370E76" w:rsidRPr="00F11EFB">
        <w:rPr>
          <w:rFonts w:ascii="Times New Roman" w:hAnsi="Times New Roman" w:cs="Times New Roman"/>
        </w:rPr>
        <w:t xml:space="preserve"> </w:t>
      </w:r>
      <w:r w:rsidRPr="00F11EFB">
        <w:rPr>
          <w:rFonts w:ascii="Times New Roman" w:hAnsi="Times New Roman" w:cs="Times New Roman"/>
        </w:rPr>
        <w:t>from</w:t>
      </w:r>
      <w:r w:rsidR="00370E76" w:rsidRPr="00F11EFB">
        <w:rPr>
          <w:rFonts w:ascii="Times New Roman" w:hAnsi="Times New Roman" w:cs="Times New Roman"/>
        </w:rPr>
        <w:t xml:space="preserve"> </w:t>
      </w:r>
      <w:r w:rsidRPr="00F11EFB">
        <w:rPr>
          <w:rFonts w:ascii="Times New Roman" w:hAnsi="Times New Roman" w:cs="Times New Roman"/>
        </w:rPr>
        <w:t>our</w:t>
      </w:r>
      <w:r w:rsidR="00370E76" w:rsidRPr="00F11EFB">
        <w:rPr>
          <w:rFonts w:ascii="Times New Roman" w:hAnsi="Times New Roman" w:cs="Times New Roman"/>
        </w:rPr>
        <w:t xml:space="preserve"> </w:t>
      </w:r>
      <w:r w:rsidRPr="00F11EFB">
        <w:rPr>
          <w:rFonts w:ascii="Times New Roman" w:hAnsi="Times New Roman" w:cs="Times New Roman"/>
        </w:rPr>
        <w:t>home</w:t>
      </w:r>
      <w:ins w:id="2421" w:author="Author">
        <w:r w:rsidR="00C74B5F">
          <w:rPr>
            <w:rFonts w:ascii="Times New Roman" w:hAnsi="Times New Roman" w:cs="Times New Roman"/>
          </w:rPr>
          <w:t>s</w:t>
        </w:r>
      </w:ins>
      <w:r w:rsidRPr="00F11EFB">
        <w:rPr>
          <w:rFonts w:ascii="Times New Roman" w:hAnsi="Times New Roman" w:cs="Times New Roman"/>
        </w:rPr>
        <w:t>.</w:t>
      </w:r>
      <w:r w:rsidR="00370E76" w:rsidRPr="00F11EFB">
        <w:rPr>
          <w:rFonts w:ascii="Times New Roman" w:hAnsi="Times New Roman" w:cs="Times New Roman"/>
        </w:rPr>
        <w:t xml:space="preserve"> </w:t>
      </w:r>
      <w:r w:rsidRPr="00F11EFB">
        <w:rPr>
          <w:rFonts w:ascii="Times New Roman" w:hAnsi="Times New Roman" w:cs="Times New Roman"/>
        </w:rPr>
        <w:t>Bear</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mind</w:t>
      </w:r>
      <w:del w:id="2422" w:author="Author">
        <w:r w:rsidRPr="00F11EFB" w:rsidDel="00C74B5F">
          <w:rPr>
            <w:rFonts w:ascii="Times New Roman" w:hAnsi="Times New Roman" w:cs="Times New Roman"/>
          </w:rPr>
          <w:delText>,</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as</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well,</w:delText>
        </w:r>
      </w:del>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layers</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bureaucracy</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hinder</w:t>
      </w:r>
      <w:r w:rsidR="00370E76" w:rsidRPr="00F11EFB">
        <w:rPr>
          <w:rFonts w:ascii="Times New Roman" w:hAnsi="Times New Roman" w:cs="Times New Roman"/>
        </w:rPr>
        <w:t xml:space="preserve"> </w:t>
      </w:r>
      <w:r w:rsidR="003A5434" w:rsidRPr="00F11EFB">
        <w:rPr>
          <w:rFonts w:ascii="Times New Roman" w:hAnsi="Times New Roman" w:cs="Times New Roman"/>
        </w:rPr>
        <w:t>regular</w:t>
      </w:r>
      <w:r w:rsidR="00370E76" w:rsidRPr="00F11EFB">
        <w:rPr>
          <w:rFonts w:ascii="Times New Roman" w:hAnsi="Times New Roman" w:cs="Times New Roman"/>
        </w:rPr>
        <w:t xml:space="preserve"> </w:t>
      </w:r>
      <w:r w:rsidRPr="00F11EFB">
        <w:rPr>
          <w:rFonts w:ascii="Times New Roman" w:hAnsi="Times New Roman" w:cs="Times New Roman"/>
        </w:rPr>
        <w:t>land</w:t>
      </w:r>
      <w:r w:rsidR="00370E76" w:rsidRPr="00F11EFB">
        <w:rPr>
          <w:rFonts w:ascii="Times New Roman" w:hAnsi="Times New Roman" w:cs="Times New Roman"/>
        </w:rPr>
        <w:t xml:space="preserve"> </w:t>
      </w:r>
      <w:r w:rsidRPr="00F11EFB">
        <w:rPr>
          <w:rFonts w:ascii="Times New Roman" w:hAnsi="Times New Roman" w:cs="Times New Roman"/>
        </w:rPr>
        <w:t>use</w:t>
      </w:r>
      <w:r w:rsidR="00370E76" w:rsidRPr="00F11EFB">
        <w:rPr>
          <w:rFonts w:ascii="Times New Roman" w:hAnsi="Times New Roman" w:cs="Times New Roman"/>
        </w:rPr>
        <w:t xml:space="preserve"> </w:t>
      </w:r>
      <w:r w:rsidRPr="00F11EFB">
        <w:rPr>
          <w:rFonts w:ascii="Times New Roman" w:hAnsi="Times New Roman" w:cs="Times New Roman"/>
        </w:rPr>
        <w:t>add</w:t>
      </w:r>
      <w:r w:rsidR="00370E76" w:rsidRPr="00F11EFB">
        <w:rPr>
          <w:rFonts w:ascii="Times New Roman" w:hAnsi="Times New Roman" w:cs="Times New Roman"/>
        </w:rPr>
        <w:t xml:space="preserve"> </w:t>
      </w:r>
      <w:r w:rsidRPr="00F11EFB">
        <w:rPr>
          <w:rFonts w:ascii="Times New Roman" w:hAnsi="Times New Roman" w:cs="Times New Roman"/>
        </w:rPr>
        <w:t>considerably</w:t>
      </w:r>
      <w:r w:rsidR="00370E76" w:rsidRPr="00F11EFB">
        <w:rPr>
          <w:rFonts w:ascii="Times New Roman" w:hAnsi="Times New Roman" w:cs="Times New Roman"/>
        </w:rPr>
        <w:t xml:space="preserve"> </w:t>
      </w:r>
      <w:r w:rsidRPr="00F11EFB">
        <w:rPr>
          <w:rFonts w:ascii="Times New Roman" w:hAnsi="Times New Roman" w:cs="Times New Roman"/>
        </w:rPr>
        <w:t>not</w:t>
      </w:r>
      <w:r w:rsidR="00370E76" w:rsidRPr="00F11EFB">
        <w:rPr>
          <w:rFonts w:ascii="Times New Roman" w:hAnsi="Times New Roman" w:cs="Times New Roman"/>
        </w:rPr>
        <w:t xml:space="preserve"> </w:t>
      </w:r>
      <w:r w:rsidRPr="00F11EFB">
        <w:rPr>
          <w:rFonts w:ascii="Times New Roman" w:hAnsi="Times New Roman" w:cs="Times New Roman"/>
        </w:rPr>
        <w:t>only</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escalating</w:t>
      </w:r>
      <w:r w:rsidR="00370E76" w:rsidRPr="00F11EFB">
        <w:rPr>
          <w:rFonts w:ascii="Times New Roman" w:hAnsi="Times New Roman" w:cs="Times New Roman"/>
        </w:rPr>
        <w:t xml:space="preserve"> </w:t>
      </w:r>
      <w:r w:rsidRPr="00F11EFB">
        <w:rPr>
          <w:rFonts w:ascii="Times New Roman" w:hAnsi="Times New Roman" w:cs="Times New Roman"/>
        </w:rPr>
        <w:t>cost</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housing</w:t>
      </w:r>
      <w:r w:rsidR="00370E76" w:rsidRPr="00F11EFB">
        <w:rPr>
          <w:rFonts w:ascii="Times New Roman" w:hAnsi="Times New Roman" w:cs="Times New Roman"/>
        </w:rPr>
        <w:t xml:space="preserve"> </w:t>
      </w:r>
      <w:r w:rsidRPr="00F11EFB">
        <w:rPr>
          <w:rFonts w:ascii="Times New Roman" w:hAnsi="Times New Roman" w:cs="Times New Roman"/>
        </w:rPr>
        <w:t>but</w:t>
      </w:r>
      <w:r w:rsidR="00370E76" w:rsidRPr="00F11EFB">
        <w:rPr>
          <w:rFonts w:ascii="Times New Roman" w:hAnsi="Times New Roman" w:cs="Times New Roman"/>
        </w:rPr>
        <w:t xml:space="preserve"> </w:t>
      </w:r>
      <w:ins w:id="2423" w:author="Author">
        <w:r w:rsidR="00C74B5F">
          <w:rPr>
            <w:rFonts w:ascii="Times New Roman" w:hAnsi="Times New Roman" w:cs="Times New Roman"/>
          </w:rPr>
          <w:t xml:space="preserve">also </w:t>
        </w:r>
      </w:ins>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cost</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all</w:t>
      </w:r>
      <w:r w:rsidR="00370E76" w:rsidRPr="00F11EFB">
        <w:rPr>
          <w:rFonts w:ascii="Times New Roman" w:hAnsi="Times New Roman" w:cs="Times New Roman"/>
        </w:rPr>
        <w:t xml:space="preserve"> </w:t>
      </w:r>
      <w:r w:rsidRPr="00F11EFB">
        <w:rPr>
          <w:rFonts w:ascii="Times New Roman" w:hAnsi="Times New Roman" w:cs="Times New Roman"/>
        </w:rPr>
        <w:t>goods</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services</w:t>
      </w:r>
      <w:r w:rsidR="00370E76" w:rsidRPr="00F11EFB">
        <w:rPr>
          <w:rFonts w:ascii="Times New Roman" w:hAnsi="Times New Roman" w:cs="Times New Roman"/>
        </w:rPr>
        <w:t xml:space="preserve"> </w:t>
      </w:r>
      <w:r w:rsidRPr="00F11EFB">
        <w:rPr>
          <w:rFonts w:ascii="Times New Roman" w:hAnsi="Times New Roman" w:cs="Times New Roman"/>
        </w:rPr>
        <w:t>produced</w:t>
      </w:r>
      <w:r w:rsidR="00370E76" w:rsidRPr="00F11EFB">
        <w:rPr>
          <w:rFonts w:ascii="Times New Roman" w:hAnsi="Times New Roman" w:cs="Times New Roman"/>
        </w:rPr>
        <w:t xml:space="preserve"> </w:t>
      </w:r>
      <w:r w:rsidRPr="00F11EFB">
        <w:rPr>
          <w:rFonts w:ascii="Times New Roman" w:hAnsi="Times New Roman" w:cs="Times New Roman"/>
        </w:rPr>
        <w:t>by</w:t>
      </w:r>
      <w:r w:rsidR="00370E76" w:rsidRPr="00F11EFB">
        <w:rPr>
          <w:rFonts w:ascii="Times New Roman" w:hAnsi="Times New Roman" w:cs="Times New Roman"/>
        </w:rPr>
        <w:t xml:space="preserve"> </w:t>
      </w:r>
      <w:r w:rsidRPr="00F11EFB">
        <w:rPr>
          <w:rFonts w:ascii="Times New Roman" w:hAnsi="Times New Roman" w:cs="Times New Roman"/>
        </w:rPr>
        <w:t>business</w:t>
      </w:r>
      <w:r w:rsidR="00370E76" w:rsidRPr="00F11EFB">
        <w:rPr>
          <w:rFonts w:ascii="Times New Roman" w:hAnsi="Times New Roman" w:cs="Times New Roman"/>
        </w:rPr>
        <w:t xml:space="preserve"> </w:t>
      </w:r>
      <w:r w:rsidRPr="00F11EFB">
        <w:rPr>
          <w:rFonts w:ascii="Times New Roman" w:hAnsi="Times New Roman" w:cs="Times New Roman"/>
        </w:rPr>
        <w:t>or</w:t>
      </w:r>
      <w:r w:rsidR="00370E76" w:rsidRPr="00F11EFB">
        <w:rPr>
          <w:rFonts w:ascii="Times New Roman" w:hAnsi="Times New Roman" w:cs="Times New Roman"/>
        </w:rPr>
        <w:t xml:space="preserve"> </w:t>
      </w:r>
      <w:r w:rsidRPr="00F11EFB">
        <w:rPr>
          <w:rFonts w:ascii="Times New Roman" w:hAnsi="Times New Roman" w:cs="Times New Roman"/>
        </w:rPr>
        <w:t>industry</w:t>
      </w:r>
      <w:ins w:id="2424" w:author="Author">
        <w:r w:rsidR="00C74B5F">
          <w:rPr>
            <w:rFonts w:ascii="Times New Roman" w:hAnsi="Times New Roman" w:cs="Times New Roman"/>
          </w:rPr>
          <w:t xml:space="preserve"> </w:t>
        </w:r>
      </w:ins>
      <w:del w:id="2425" w:author="Author">
        <w:r w:rsidRPr="00F11EFB" w:rsidDel="00C74B5F">
          <w:rPr>
            <w:rFonts w:ascii="Times New Roman" w:hAnsi="Times New Roman" w:cs="Times New Roman"/>
          </w:rPr>
          <w:delText>--</w:delText>
        </w:r>
      </w:del>
      <w:r w:rsidRPr="00F11EFB">
        <w:rPr>
          <w:rFonts w:ascii="Times New Roman" w:hAnsi="Times New Roman" w:cs="Times New Roman"/>
        </w:rPr>
        <w:t>so</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all</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us</w:t>
      </w:r>
      <w:r w:rsidR="00370E76" w:rsidRPr="00F11EFB">
        <w:rPr>
          <w:rFonts w:ascii="Times New Roman" w:hAnsi="Times New Roman" w:cs="Times New Roman"/>
        </w:rPr>
        <w:t xml:space="preserve"> </w:t>
      </w:r>
      <w:r w:rsidRPr="00F11EFB">
        <w:rPr>
          <w:rFonts w:ascii="Times New Roman" w:hAnsi="Times New Roman" w:cs="Times New Roman"/>
        </w:rPr>
        <w:t>pay</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price</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oppressive</w:t>
      </w:r>
      <w:r w:rsidR="00370E76" w:rsidRPr="00F11EFB">
        <w:rPr>
          <w:rFonts w:ascii="Times New Roman" w:hAnsi="Times New Roman" w:cs="Times New Roman"/>
        </w:rPr>
        <w:t xml:space="preserve"> </w:t>
      </w:r>
      <w:r w:rsidRPr="00F11EFB">
        <w:rPr>
          <w:rFonts w:ascii="Times New Roman" w:hAnsi="Times New Roman" w:cs="Times New Roman"/>
        </w:rPr>
        <w:t>land-use</w:t>
      </w:r>
      <w:r w:rsidR="00370E76" w:rsidRPr="00F11EFB">
        <w:rPr>
          <w:rFonts w:ascii="Times New Roman" w:hAnsi="Times New Roman" w:cs="Times New Roman"/>
        </w:rPr>
        <w:t xml:space="preserve"> </w:t>
      </w:r>
      <w:r w:rsidRPr="00F11EFB">
        <w:rPr>
          <w:rFonts w:ascii="Times New Roman" w:hAnsi="Times New Roman" w:cs="Times New Roman"/>
        </w:rPr>
        <w:t>controls</w:t>
      </w:r>
      <w:del w:id="2426" w:author="Author">
        <w:r w:rsidRPr="00F11EFB" w:rsidDel="00C74B5F">
          <w:rPr>
            <w:rFonts w:ascii="Times New Roman" w:hAnsi="Times New Roman" w:cs="Times New Roman"/>
          </w:rPr>
          <w:delText>,</w:delText>
        </w:r>
      </w:del>
      <w:r w:rsidR="00370E76" w:rsidRPr="00F11EFB">
        <w:rPr>
          <w:rFonts w:ascii="Times New Roman" w:hAnsi="Times New Roman" w:cs="Times New Roman"/>
        </w:rPr>
        <w:t xml:space="preserve"> </w:t>
      </w:r>
      <w:r w:rsidRPr="00F11EFB">
        <w:rPr>
          <w:rFonts w:ascii="Times New Roman" w:hAnsi="Times New Roman" w:cs="Times New Roman"/>
        </w:rPr>
        <w:t>as</w:t>
      </w:r>
      <w:r w:rsidR="00370E76" w:rsidRPr="00F11EFB">
        <w:rPr>
          <w:rFonts w:ascii="Times New Roman" w:hAnsi="Times New Roman" w:cs="Times New Roman"/>
        </w:rPr>
        <w:t xml:space="preserve"> </w:t>
      </w:r>
      <w:r w:rsidRPr="00F11EFB">
        <w:rPr>
          <w:rFonts w:ascii="Times New Roman" w:hAnsi="Times New Roman" w:cs="Times New Roman"/>
        </w:rPr>
        <w:t>consumers.</w:t>
      </w:r>
      <w:r w:rsidR="00370E76" w:rsidRPr="00F11EFB">
        <w:rPr>
          <w:rFonts w:ascii="Times New Roman" w:hAnsi="Times New Roman" w:cs="Times New Roman"/>
        </w:rPr>
        <w:t xml:space="preserve"> </w:t>
      </w:r>
      <w:r w:rsidRPr="00F11EFB">
        <w:rPr>
          <w:rFonts w:ascii="Times New Roman" w:hAnsi="Times New Roman" w:cs="Times New Roman"/>
        </w:rPr>
        <w:t>Such</w:t>
      </w:r>
      <w:r w:rsidR="00370E76" w:rsidRPr="00F11EFB">
        <w:rPr>
          <w:rFonts w:ascii="Times New Roman" w:hAnsi="Times New Roman" w:cs="Times New Roman"/>
        </w:rPr>
        <w:t xml:space="preserve"> </w:t>
      </w:r>
      <w:r w:rsidRPr="00F11EFB">
        <w:rPr>
          <w:rFonts w:ascii="Times New Roman" w:hAnsi="Times New Roman" w:cs="Times New Roman"/>
        </w:rPr>
        <w:t>artificial</w:t>
      </w:r>
      <w:r w:rsidR="00370E76" w:rsidRPr="00F11EFB">
        <w:rPr>
          <w:rFonts w:ascii="Times New Roman" w:hAnsi="Times New Roman" w:cs="Times New Roman"/>
        </w:rPr>
        <w:t xml:space="preserve"> </w:t>
      </w:r>
      <w:r w:rsidRPr="00F11EFB">
        <w:rPr>
          <w:rFonts w:ascii="Times New Roman" w:hAnsi="Times New Roman" w:cs="Times New Roman"/>
        </w:rPr>
        <w:t>meddling</w:t>
      </w:r>
      <w:r w:rsidR="00370E76" w:rsidRPr="00F11EFB">
        <w:rPr>
          <w:rFonts w:ascii="Times New Roman" w:hAnsi="Times New Roman" w:cs="Times New Roman"/>
        </w:rPr>
        <w:t xml:space="preserve"> </w:t>
      </w:r>
      <w:r w:rsidRPr="00F11EFB">
        <w:rPr>
          <w:rFonts w:ascii="Times New Roman" w:hAnsi="Times New Roman" w:cs="Times New Roman"/>
        </w:rPr>
        <w:t>with</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economy</w:t>
      </w:r>
      <w:r w:rsidR="00370E76" w:rsidRPr="00F11EFB">
        <w:rPr>
          <w:rFonts w:ascii="Times New Roman" w:hAnsi="Times New Roman" w:cs="Times New Roman"/>
        </w:rPr>
        <w:t xml:space="preserve"> </w:t>
      </w:r>
      <w:r w:rsidRPr="00F11EFB">
        <w:rPr>
          <w:rFonts w:ascii="Times New Roman" w:hAnsi="Times New Roman" w:cs="Times New Roman"/>
        </w:rPr>
        <w:t>robs</w:t>
      </w:r>
      <w:r w:rsidR="00370E76" w:rsidRPr="00F11EFB">
        <w:rPr>
          <w:rFonts w:ascii="Times New Roman" w:hAnsi="Times New Roman" w:cs="Times New Roman"/>
        </w:rPr>
        <w:t xml:space="preserve"> </w:t>
      </w:r>
      <w:r w:rsidRPr="00F11EFB">
        <w:rPr>
          <w:rFonts w:ascii="Times New Roman" w:hAnsi="Times New Roman" w:cs="Times New Roman"/>
        </w:rPr>
        <w:t>all</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us</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much-needed</w:t>
      </w:r>
      <w:r w:rsidR="00370E76" w:rsidRPr="00F11EFB">
        <w:rPr>
          <w:rFonts w:ascii="Times New Roman" w:hAnsi="Times New Roman" w:cs="Times New Roman"/>
        </w:rPr>
        <w:t xml:space="preserve"> </w:t>
      </w:r>
      <w:r w:rsidRPr="00F11EFB">
        <w:rPr>
          <w:rFonts w:ascii="Times New Roman" w:hAnsi="Times New Roman" w:cs="Times New Roman"/>
        </w:rPr>
        <w:t>opportunity</w:t>
      </w:r>
      <w:r w:rsidR="00370E76" w:rsidRPr="00F11EFB">
        <w:rPr>
          <w:rFonts w:ascii="Times New Roman" w:hAnsi="Times New Roman" w:cs="Times New Roman"/>
        </w:rPr>
        <w:t xml:space="preserve"> </w:t>
      </w:r>
      <w:r w:rsidRPr="00F11EFB">
        <w:rPr>
          <w:rFonts w:ascii="Times New Roman" w:hAnsi="Times New Roman" w:cs="Times New Roman"/>
        </w:rPr>
        <w:t>on</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ins w:id="2427" w:author="Author">
        <w:r w:rsidR="00C74B5F">
          <w:rPr>
            <w:rFonts w:ascii="Times New Roman" w:hAnsi="Times New Roman" w:cs="Times New Roman"/>
          </w:rPr>
          <w:t xml:space="preserve">colossal </w:t>
        </w:r>
      </w:ins>
      <w:r w:rsidRPr="00F11EFB">
        <w:rPr>
          <w:rFonts w:ascii="Times New Roman" w:hAnsi="Times New Roman" w:cs="Times New Roman"/>
        </w:rPr>
        <w:t>scale</w:t>
      </w:r>
      <w:del w:id="2428" w:author="Autho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that</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is</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colossal</w:delText>
        </w:r>
      </w:del>
      <w:ins w:id="2429" w:author="Author">
        <w:r w:rsidR="00C74B5F">
          <w:rPr>
            <w:rFonts w:ascii="Times New Roman" w:hAnsi="Times New Roman" w:cs="Times New Roman"/>
          </w:rPr>
          <w:t>—</w:t>
        </w:r>
      </w:ins>
      <w:del w:id="2430" w:author="Author">
        <w:r w:rsidRPr="00F11EFB" w:rsidDel="00C74B5F">
          <w:rPr>
            <w:rFonts w:ascii="Times New Roman" w:hAnsi="Times New Roman" w:cs="Times New Roman"/>
          </w:rPr>
          <w:delText>--</w:delText>
        </w:r>
      </w:del>
      <w:r w:rsidRPr="00F11EFB">
        <w:rPr>
          <w:rFonts w:ascii="Times New Roman" w:hAnsi="Times New Roman" w:cs="Times New Roman"/>
        </w:rPr>
        <w:t>make</w:t>
      </w:r>
      <w:r w:rsidR="00370E76" w:rsidRPr="00F11EFB">
        <w:rPr>
          <w:rFonts w:ascii="Times New Roman" w:hAnsi="Times New Roman" w:cs="Times New Roman"/>
        </w:rPr>
        <w:t xml:space="preserve"> </w:t>
      </w:r>
      <w:r w:rsidRPr="00F11EFB">
        <w:rPr>
          <w:rFonts w:ascii="Times New Roman" w:hAnsi="Times New Roman" w:cs="Times New Roman"/>
        </w:rPr>
        <w:t>no</w:t>
      </w:r>
      <w:r w:rsidR="00370E76" w:rsidRPr="00F11EFB">
        <w:rPr>
          <w:rFonts w:ascii="Times New Roman" w:hAnsi="Times New Roman" w:cs="Times New Roman"/>
        </w:rPr>
        <w:t xml:space="preserve"> </w:t>
      </w:r>
      <w:r w:rsidRPr="00F11EFB">
        <w:rPr>
          <w:rFonts w:ascii="Times New Roman" w:hAnsi="Times New Roman" w:cs="Times New Roman"/>
        </w:rPr>
        <w:t>mistake.</w:t>
      </w:r>
      <w:r w:rsidR="00370E76" w:rsidRPr="00F11EFB">
        <w:rPr>
          <w:rFonts w:ascii="Times New Roman" w:hAnsi="Times New Roman" w:cs="Times New Roman"/>
        </w:rPr>
        <w:t xml:space="preserve"> </w:t>
      </w:r>
      <w:r w:rsidRPr="00F11EFB">
        <w:rPr>
          <w:rFonts w:ascii="Times New Roman" w:hAnsi="Times New Roman" w:cs="Times New Roman"/>
        </w:rPr>
        <w:t>Again,</w:t>
      </w:r>
      <w:r w:rsidR="00370E76" w:rsidRPr="00F11EFB">
        <w:rPr>
          <w:rFonts w:ascii="Times New Roman" w:hAnsi="Times New Roman" w:cs="Times New Roman"/>
        </w:rPr>
        <w:t xml:space="preserve"> </w:t>
      </w:r>
      <w:r w:rsidRPr="00F11EFB">
        <w:rPr>
          <w:rFonts w:ascii="Times New Roman" w:hAnsi="Times New Roman" w:cs="Times New Roman"/>
        </w:rPr>
        <w:t>one</w:t>
      </w:r>
      <w:r w:rsidR="00370E76" w:rsidRPr="00F11EFB">
        <w:rPr>
          <w:rFonts w:ascii="Times New Roman" w:hAnsi="Times New Roman" w:cs="Times New Roman"/>
        </w:rPr>
        <w:t xml:space="preserve"> </w:t>
      </w:r>
      <w:r w:rsidRPr="00F11EFB">
        <w:rPr>
          <w:rFonts w:ascii="Times New Roman" w:hAnsi="Times New Roman" w:cs="Times New Roman"/>
        </w:rPr>
        <w:t>overriding</w:t>
      </w:r>
      <w:r w:rsidR="00370E76" w:rsidRPr="00F11EFB">
        <w:rPr>
          <w:rFonts w:ascii="Times New Roman" w:hAnsi="Times New Roman" w:cs="Times New Roman"/>
        </w:rPr>
        <w:t xml:space="preserve"> </w:t>
      </w:r>
      <w:r w:rsidRPr="00F11EFB">
        <w:rPr>
          <w:rFonts w:ascii="Times New Roman" w:hAnsi="Times New Roman" w:cs="Times New Roman"/>
        </w:rPr>
        <w:t>purpose</w:t>
      </w:r>
      <w:r w:rsidR="00370E76" w:rsidRPr="00F11EFB">
        <w:rPr>
          <w:rFonts w:ascii="Times New Roman" w:hAnsi="Times New Roman" w:cs="Times New Roman"/>
        </w:rPr>
        <w:t xml:space="preserve"> </w:t>
      </w:r>
      <w:ins w:id="2431" w:author="Author">
        <w:r w:rsidR="00C74B5F">
          <w:rPr>
            <w:rFonts w:ascii="Times New Roman" w:hAnsi="Times New Roman" w:cs="Times New Roman"/>
          </w:rPr>
          <w:t>o</w:t>
        </w:r>
      </w:ins>
      <w:del w:id="2432" w:author="Author">
        <w:r w:rsidR="003A5434" w:rsidRPr="00F11EFB" w:rsidDel="00C74B5F">
          <w:rPr>
            <w:rFonts w:ascii="Times New Roman" w:hAnsi="Times New Roman" w:cs="Times New Roman"/>
          </w:rPr>
          <w:delText>O</w:delText>
        </w:r>
      </w:del>
      <w:r w:rsidRPr="00F11EFB">
        <w:rPr>
          <w:rFonts w:ascii="Times New Roman" w:hAnsi="Times New Roman" w:cs="Times New Roman"/>
        </w:rPr>
        <w:t>f</w:t>
      </w:r>
      <w:r w:rsidR="00370E76" w:rsidRPr="00F11EFB">
        <w:rPr>
          <w:rFonts w:ascii="Times New Roman" w:hAnsi="Times New Roman" w:cs="Times New Roman"/>
        </w:rPr>
        <w:t xml:space="preserve"> </w:t>
      </w:r>
      <w:r w:rsidRPr="00F11EFB">
        <w:rPr>
          <w:rFonts w:ascii="Times New Roman" w:hAnsi="Times New Roman" w:cs="Times New Roman"/>
        </w:rPr>
        <w:t>our</w:t>
      </w:r>
      <w:del w:id="2433" w:author="Author">
        <w:r w:rsidR="00FB0B0D" w:rsidRPr="00F11EFB" w:rsidDel="00C74B5F">
          <w:rPr>
            <w:rFonts w:ascii="Times New Roman" w:hAnsi="Times New Roman" w:cs="Times New Roman"/>
          </w:rPr>
          <w:delText>,</w:delText>
        </w:r>
      </w:del>
      <w:r w:rsidR="00370E76" w:rsidRPr="00F11EFB">
        <w:rPr>
          <w:rFonts w:ascii="Times New Roman" w:hAnsi="Times New Roman" w:cs="Times New Roman"/>
        </w:rPr>
        <w:t xml:space="preserve"> </w:t>
      </w:r>
      <w:ins w:id="2434" w:author="Author">
        <w:r w:rsidR="00C74B5F">
          <w:rPr>
            <w:rFonts w:ascii="Times New Roman" w:hAnsi="Times New Roman" w:cs="Times New Roman"/>
          </w:rPr>
          <w:t>c</w:t>
        </w:r>
      </w:ins>
      <w:del w:id="2435" w:author="Author">
        <w:r w:rsidRPr="00F11EFB" w:rsidDel="00C74B5F">
          <w:rPr>
            <w:rFonts w:ascii="Times New Roman" w:hAnsi="Times New Roman" w:cs="Times New Roman"/>
          </w:rPr>
          <w:delText>C</w:delText>
        </w:r>
      </w:del>
      <w:r w:rsidRPr="00F11EFB">
        <w:rPr>
          <w:rFonts w:ascii="Times New Roman" w:hAnsi="Times New Roman" w:cs="Times New Roman"/>
        </w:rPr>
        <w:t>onstitution</w:t>
      </w:r>
      <w:r w:rsidR="00370E76" w:rsidRPr="00F11EFB">
        <w:rPr>
          <w:rFonts w:ascii="Times New Roman" w:hAnsi="Times New Roman" w:cs="Times New Roman"/>
        </w:rPr>
        <w:t xml:space="preserve"> </w:t>
      </w:r>
      <w:r w:rsidRPr="00F11EFB">
        <w:rPr>
          <w:rFonts w:ascii="Times New Roman" w:hAnsi="Times New Roman" w:cs="Times New Roman"/>
        </w:rPr>
        <w:t>is</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protect</w:t>
      </w:r>
      <w:r w:rsidR="00370E76" w:rsidRPr="00F11EFB">
        <w:rPr>
          <w:rFonts w:ascii="Times New Roman" w:hAnsi="Times New Roman" w:cs="Times New Roman"/>
        </w:rPr>
        <w:t xml:space="preserve"> </w:t>
      </w:r>
      <w:r w:rsidRPr="00F11EFB">
        <w:rPr>
          <w:rFonts w:ascii="Times New Roman" w:hAnsi="Times New Roman" w:cs="Times New Roman"/>
        </w:rPr>
        <w:t>our</w:t>
      </w:r>
      <w:r w:rsidR="00370E76" w:rsidRPr="00F11EFB">
        <w:rPr>
          <w:rFonts w:ascii="Times New Roman" w:hAnsi="Times New Roman" w:cs="Times New Roman"/>
        </w:rPr>
        <w:t xml:space="preserve"> </w:t>
      </w:r>
      <w:r w:rsidRPr="00F11EFB">
        <w:rPr>
          <w:rFonts w:ascii="Times New Roman" w:hAnsi="Times New Roman" w:cs="Times New Roman"/>
        </w:rPr>
        <w:t>right</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do</w:t>
      </w:r>
      <w:r w:rsidR="00370E76" w:rsidRPr="00F11EFB">
        <w:rPr>
          <w:rFonts w:ascii="Times New Roman" w:hAnsi="Times New Roman" w:cs="Times New Roman"/>
        </w:rPr>
        <w:t xml:space="preserve"> </w:t>
      </w:r>
      <w:r w:rsidRPr="00F11EFB">
        <w:rPr>
          <w:rFonts w:ascii="Times New Roman" w:hAnsi="Times New Roman" w:cs="Times New Roman"/>
        </w:rPr>
        <w:t>creative,</w:t>
      </w:r>
      <w:r w:rsidR="00370E76" w:rsidRPr="00F11EFB">
        <w:rPr>
          <w:rFonts w:ascii="Times New Roman" w:hAnsi="Times New Roman" w:cs="Times New Roman"/>
        </w:rPr>
        <w:t xml:space="preserve"> </w:t>
      </w:r>
      <w:r w:rsidRPr="00F11EFB">
        <w:rPr>
          <w:rFonts w:ascii="Times New Roman" w:hAnsi="Times New Roman" w:cs="Times New Roman"/>
        </w:rPr>
        <w:t>innocuous,</w:t>
      </w:r>
      <w:r w:rsidR="00370E76" w:rsidRPr="00F11EFB">
        <w:rPr>
          <w:rFonts w:ascii="Times New Roman" w:hAnsi="Times New Roman" w:cs="Times New Roman"/>
        </w:rPr>
        <w:t xml:space="preserve"> </w:t>
      </w:r>
      <w:r w:rsidRPr="00F11EFB">
        <w:rPr>
          <w:rFonts w:ascii="Times New Roman" w:hAnsi="Times New Roman" w:cs="Times New Roman"/>
        </w:rPr>
        <w:t>industrious</w:t>
      </w:r>
      <w:r w:rsidR="00370E76" w:rsidRPr="00F11EFB">
        <w:rPr>
          <w:rFonts w:ascii="Times New Roman" w:hAnsi="Times New Roman" w:cs="Times New Roman"/>
        </w:rPr>
        <w:t xml:space="preserve"> </w:t>
      </w:r>
      <w:r w:rsidRPr="00F11EFB">
        <w:rPr>
          <w:rFonts w:ascii="Times New Roman" w:hAnsi="Times New Roman" w:cs="Times New Roman"/>
        </w:rPr>
        <w:t>things.</w:t>
      </w:r>
    </w:p>
    <w:p w14:paraId="50C198E7" w14:textId="69F00848" w:rsidR="00B8594F" w:rsidRPr="00F11EFB" w:rsidDel="00C74B5F" w:rsidRDefault="00370E76" w:rsidP="008C5655">
      <w:pPr>
        <w:ind w:right="4"/>
        <w:contextualSpacing/>
        <w:rPr>
          <w:del w:id="2436" w:author="Author"/>
          <w:rFonts w:ascii="Times New Roman" w:hAnsi="Times New Roman" w:cs="Times New Roman"/>
        </w:rPr>
      </w:pPr>
      <w:del w:id="2437" w:author="Author">
        <w:r w:rsidRPr="00F11EFB" w:rsidDel="00C74B5F">
          <w:rPr>
            <w:rFonts w:ascii="Times New Roman" w:hAnsi="Times New Roman" w:cs="Times New Roman"/>
          </w:rPr>
          <w:delText xml:space="preserve"> </w:delText>
        </w:r>
      </w:del>
      <w:ins w:id="2438" w:author="Author">
        <w:r w:rsidR="00C74B5F">
          <w:rPr>
            <w:rFonts w:ascii="Times New Roman" w:hAnsi="Times New Roman" w:cs="Times New Roman"/>
          </w:rPr>
          <w:t>W</w:t>
        </w:r>
      </w:ins>
      <w:del w:id="2439" w:author="Author">
        <w:r w:rsidR="00B8594F" w:rsidRPr="00F11EFB" w:rsidDel="00C74B5F">
          <w:rPr>
            <w:rFonts w:ascii="Times New Roman" w:hAnsi="Times New Roman" w:cs="Times New Roman"/>
          </w:rPr>
          <w:delText>w</w:delText>
        </w:r>
      </w:del>
      <w:r w:rsidR="00B8594F" w:rsidRPr="00F11EFB">
        <w:rPr>
          <w:rFonts w:ascii="Times New Roman" w:hAnsi="Times New Roman" w:cs="Times New Roman"/>
        </w:rPr>
        <w:t>e</w:t>
      </w:r>
      <w:r w:rsidRPr="00F11EFB">
        <w:rPr>
          <w:rFonts w:ascii="Times New Roman" w:hAnsi="Times New Roman" w:cs="Times New Roman"/>
        </w:rPr>
        <w:t xml:space="preserve"> </w:t>
      </w:r>
      <w:proofErr w:type="gramStart"/>
      <w:r w:rsidR="00B8594F" w:rsidRPr="00F11EFB">
        <w:rPr>
          <w:rFonts w:ascii="Times New Roman" w:hAnsi="Times New Roman" w:cs="Times New Roman"/>
        </w:rPr>
        <w:t>find</w:t>
      </w:r>
      <w:proofErr w:type="gramEnd"/>
      <w:r w:rsidRPr="00F11EFB">
        <w:rPr>
          <w:rFonts w:ascii="Times New Roman" w:hAnsi="Times New Roman" w:cs="Times New Roman"/>
        </w:rPr>
        <w:t xml:space="preserve"> </w:t>
      </w:r>
      <w:r w:rsidR="00B8594F" w:rsidRPr="00F11EFB">
        <w:rPr>
          <w:rFonts w:ascii="Times New Roman" w:hAnsi="Times New Roman" w:cs="Times New Roman"/>
        </w:rPr>
        <w:t>today,</w:t>
      </w:r>
      <w:r w:rsidRPr="00F11EFB">
        <w:rPr>
          <w:rFonts w:ascii="Times New Roman" w:hAnsi="Times New Roman" w:cs="Times New Roman"/>
        </w:rPr>
        <w:t xml:space="preserve"> </w:t>
      </w:r>
      <w:r w:rsidR="00B8594F" w:rsidRPr="00F11EFB">
        <w:rPr>
          <w:rFonts w:ascii="Times New Roman" w:hAnsi="Times New Roman" w:cs="Times New Roman"/>
        </w:rPr>
        <w:t>unfortunately,</w:t>
      </w:r>
      <w:r w:rsidRPr="00F11EFB">
        <w:rPr>
          <w:rFonts w:ascii="Times New Roman" w:hAnsi="Times New Roman" w:cs="Times New Roman"/>
        </w:rPr>
        <w:t xml:space="preserve"> </w:t>
      </w:r>
      <w:ins w:id="2440" w:author="Author">
        <w:r w:rsidR="00C74B5F">
          <w:rPr>
            <w:rFonts w:ascii="Times New Roman" w:hAnsi="Times New Roman" w:cs="Times New Roman"/>
          </w:rPr>
          <w:t>that</w:t>
        </w:r>
      </w:ins>
      <w:del w:id="2441" w:author="Author">
        <w:r w:rsidR="00B8594F" w:rsidRPr="00F11EFB" w:rsidDel="00C74B5F">
          <w:rPr>
            <w:rFonts w:ascii="Times New Roman" w:hAnsi="Times New Roman" w:cs="Times New Roman"/>
          </w:rPr>
          <w:delText>is</w:delText>
        </w:r>
      </w:del>
      <w:r w:rsidRPr="00F11EFB">
        <w:rPr>
          <w:rFonts w:ascii="Times New Roman" w:hAnsi="Times New Roman" w:cs="Times New Roman"/>
        </w:rPr>
        <w:t xml:space="preserve"> </w:t>
      </w:r>
      <w:r w:rsidR="00B8594F" w:rsidRPr="00F11EFB">
        <w:rPr>
          <w:rFonts w:ascii="Times New Roman" w:hAnsi="Times New Roman" w:cs="Times New Roman"/>
        </w:rPr>
        <w:t>government</w:t>
      </w:r>
      <w:r w:rsidRPr="00F11EFB">
        <w:rPr>
          <w:rFonts w:ascii="Times New Roman" w:hAnsi="Times New Roman" w:cs="Times New Roman"/>
        </w:rPr>
        <w:t xml:space="preserve"> </w:t>
      </w:r>
      <w:r w:rsidR="00B8594F" w:rsidRPr="00F11EFB">
        <w:rPr>
          <w:rFonts w:ascii="Times New Roman" w:hAnsi="Times New Roman" w:cs="Times New Roman"/>
        </w:rPr>
        <w:t>and</w:t>
      </w:r>
      <w:r w:rsidRPr="00F11EFB">
        <w:rPr>
          <w:rFonts w:ascii="Times New Roman" w:hAnsi="Times New Roman" w:cs="Times New Roman"/>
        </w:rPr>
        <w:t xml:space="preserve"> </w:t>
      </w:r>
      <w:r w:rsidR="00B8594F" w:rsidRPr="00F11EFB">
        <w:rPr>
          <w:rFonts w:ascii="Times New Roman" w:hAnsi="Times New Roman" w:cs="Times New Roman"/>
        </w:rPr>
        <w:t>special</w:t>
      </w:r>
      <w:r w:rsidRPr="00F11EFB">
        <w:rPr>
          <w:rFonts w:ascii="Times New Roman" w:hAnsi="Times New Roman" w:cs="Times New Roman"/>
        </w:rPr>
        <w:t xml:space="preserve"> </w:t>
      </w:r>
      <w:r w:rsidR="00B8594F" w:rsidRPr="00F11EFB">
        <w:rPr>
          <w:rFonts w:ascii="Times New Roman" w:hAnsi="Times New Roman" w:cs="Times New Roman"/>
        </w:rPr>
        <w:t>interests</w:t>
      </w:r>
      <w:r w:rsidRPr="00F11EFB">
        <w:rPr>
          <w:rFonts w:ascii="Times New Roman" w:hAnsi="Times New Roman" w:cs="Times New Roman"/>
        </w:rPr>
        <w:t xml:space="preserve"> </w:t>
      </w:r>
      <w:r w:rsidR="00B8594F" w:rsidRPr="00F11EFB">
        <w:rPr>
          <w:rFonts w:ascii="Times New Roman" w:hAnsi="Times New Roman" w:cs="Times New Roman"/>
        </w:rPr>
        <w:t>prevent</w:t>
      </w:r>
      <w:del w:id="2442" w:author="Author">
        <w:r w:rsidR="00B8594F" w:rsidRPr="00F11EFB" w:rsidDel="00C74B5F">
          <w:rPr>
            <w:rFonts w:ascii="Times New Roman" w:hAnsi="Times New Roman" w:cs="Times New Roman"/>
          </w:rPr>
          <w:delText>ing</w:delText>
        </w:r>
      </w:del>
      <w:r w:rsidRPr="00F11EFB">
        <w:rPr>
          <w:rFonts w:ascii="Times New Roman" w:hAnsi="Times New Roman" w:cs="Times New Roman"/>
        </w:rPr>
        <w:t xml:space="preserve"> </w:t>
      </w:r>
      <w:r w:rsidR="00B8594F" w:rsidRPr="00F11EFB">
        <w:rPr>
          <w:rFonts w:ascii="Times New Roman" w:hAnsi="Times New Roman" w:cs="Times New Roman"/>
        </w:rPr>
        <w:t>us</w:t>
      </w:r>
      <w:r w:rsidRPr="00F11EFB">
        <w:rPr>
          <w:rFonts w:ascii="Times New Roman" w:hAnsi="Times New Roman" w:cs="Times New Roman"/>
        </w:rPr>
        <w:t xml:space="preserve"> </w:t>
      </w:r>
      <w:r w:rsidR="00B8594F" w:rsidRPr="00F11EFB">
        <w:rPr>
          <w:rFonts w:ascii="Times New Roman" w:hAnsi="Times New Roman" w:cs="Times New Roman"/>
        </w:rPr>
        <w:t>from</w:t>
      </w:r>
      <w:r w:rsidRPr="00F11EFB">
        <w:rPr>
          <w:rFonts w:ascii="Times New Roman" w:hAnsi="Times New Roman" w:cs="Times New Roman"/>
        </w:rPr>
        <w:t xml:space="preserve"> </w:t>
      </w:r>
      <w:r w:rsidR="00B8594F" w:rsidRPr="00F11EFB">
        <w:rPr>
          <w:rFonts w:ascii="Times New Roman" w:hAnsi="Times New Roman" w:cs="Times New Roman"/>
        </w:rPr>
        <w:t>com</w:t>
      </w:r>
      <w:r w:rsidR="00FB0B0D" w:rsidRPr="00F11EFB">
        <w:rPr>
          <w:rFonts w:ascii="Times New Roman" w:hAnsi="Times New Roman" w:cs="Times New Roman"/>
        </w:rPr>
        <w:t>ing</w:t>
      </w:r>
      <w:r w:rsidRPr="00F11EFB">
        <w:rPr>
          <w:rFonts w:ascii="Times New Roman" w:hAnsi="Times New Roman" w:cs="Times New Roman"/>
        </w:rPr>
        <w:t xml:space="preserve"> </w:t>
      </w:r>
      <w:r w:rsidR="00B8594F" w:rsidRPr="00F11EFB">
        <w:rPr>
          <w:rFonts w:ascii="Times New Roman" w:hAnsi="Times New Roman" w:cs="Times New Roman"/>
        </w:rPr>
        <w:t>up</w:t>
      </w:r>
      <w:r w:rsidRPr="00F11EFB">
        <w:rPr>
          <w:rFonts w:ascii="Times New Roman" w:hAnsi="Times New Roman" w:cs="Times New Roman"/>
        </w:rPr>
        <w:t xml:space="preserve"> </w:t>
      </w:r>
      <w:r w:rsidR="00B8594F" w:rsidRPr="00F11EFB">
        <w:rPr>
          <w:rFonts w:ascii="Times New Roman" w:hAnsi="Times New Roman" w:cs="Times New Roman"/>
        </w:rPr>
        <w:t>with</w:t>
      </w:r>
      <w:r w:rsidRPr="00F11EFB">
        <w:rPr>
          <w:rFonts w:ascii="Times New Roman" w:hAnsi="Times New Roman" w:cs="Times New Roman"/>
        </w:rPr>
        <w:t xml:space="preserve"> </w:t>
      </w:r>
      <w:r w:rsidR="00B8594F" w:rsidRPr="00F11EFB">
        <w:rPr>
          <w:rFonts w:ascii="Times New Roman" w:hAnsi="Times New Roman" w:cs="Times New Roman"/>
        </w:rPr>
        <w:t>all</w:t>
      </w:r>
      <w:r w:rsidRPr="00F11EFB">
        <w:rPr>
          <w:rFonts w:ascii="Times New Roman" w:hAnsi="Times New Roman" w:cs="Times New Roman"/>
        </w:rPr>
        <w:t xml:space="preserve"> </w:t>
      </w:r>
      <w:r w:rsidR="00B8594F" w:rsidRPr="00F11EFB">
        <w:rPr>
          <w:rFonts w:ascii="Times New Roman" w:hAnsi="Times New Roman" w:cs="Times New Roman"/>
        </w:rPr>
        <w:t>sorts</w:t>
      </w:r>
      <w:r w:rsidRPr="00F11EFB">
        <w:rPr>
          <w:rFonts w:ascii="Times New Roman" w:hAnsi="Times New Roman" w:cs="Times New Roman"/>
        </w:rPr>
        <w:t xml:space="preserve"> </w:t>
      </w:r>
      <w:r w:rsidR="00B8594F" w:rsidRPr="00F11EFB">
        <w:rPr>
          <w:rFonts w:ascii="Times New Roman" w:hAnsi="Times New Roman" w:cs="Times New Roman"/>
        </w:rPr>
        <w:t>of</w:t>
      </w:r>
      <w:r w:rsidRPr="00F11EFB">
        <w:rPr>
          <w:rFonts w:ascii="Times New Roman" w:hAnsi="Times New Roman" w:cs="Times New Roman"/>
        </w:rPr>
        <w:t xml:space="preserve"> </w:t>
      </w:r>
      <w:r w:rsidR="00B8594F" w:rsidRPr="00F11EFB">
        <w:rPr>
          <w:rFonts w:ascii="Times New Roman" w:hAnsi="Times New Roman" w:cs="Times New Roman"/>
        </w:rPr>
        <w:t>hopes</w:t>
      </w:r>
      <w:r w:rsidRPr="00F11EFB">
        <w:rPr>
          <w:rFonts w:ascii="Times New Roman" w:hAnsi="Times New Roman" w:cs="Times New Roman"/>
        </w:rPr>
        <w:t xml:space="preserve"> </w:t>
      </w:r>
      <w:r w:rsidR="00B8594F" w:rsidRPr="00F11EFB">
        <w:rPr>
          <w:rFonts w:ascii="Times New Roman" w:hAnsi="Times New Roman" w:cs="Times New Roman"/>
        </w:rPr>
        <w:t>and</w:t>
      </w:r>
      <w:r w:rsidRPr="00F11EFB">
        <w:rPr>
          <w:rFonts w:ascii="Times New Roman" w:hAnsi="Times New Roman" w:cs="Times New Roman"/>
        </w:rPr>
        <w:t xml:space="preserve"> </w:t>
      </w:r>
      <w:r w:rsidR="00B8594F" w:rsidRPr="00F11EFB">
        <w:rPr>
          <w:rFonts w:ascii="Times New Roman" w:hAnsi="Times New Roman" w:cs="Times New Roman"/>
        </w:rPr>
        <w:t>aspirations</w:t>
      </w:r>
      <w:ins w:id="2443" w:author="Author">
        <w:r w:rsidR="00C74B5F">
          <w:rPr>
            <w:rFonts w:ascii="Times New Roman" w:hAnsi="Times New Roman" w:cs="Times New Roman"/>
          </w:rPr>
          <w:t xml:space="preserve">. </w:t>
        </w:r>
      </w:ins>
      <w:del w:id="2444" w:author="Autho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for</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the</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new</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and</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largely</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unexplored</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continent.</w:delText>
        </w:r>
        <w:r w:rsidRPr="00F11EFB" w:rsidDel="00C74B5F">
          <w:rPr>
            <w:rFonts w:ascii="Times New Roman" w:hAnsi="Times New Roman" w:cs="Times New Roman"/>
          </w:rPr>
          <w:delText xml:space="preserve"> </w:delText>
        </w:r>
      </w:del>
    </w:p>
    <w:p w14:paraId="2636F26C" w14:textId="21BB8B3D" w:rsidR="004B3374" w:rsidRPr="00F11EFB" w:rsidRDefault="00B8594F" w:rsidP="00C74B5F">
      <w:pPr>
        <w:ind w:right="4"/>
        <w:contextualSpacing/>
        <w:rPr>
          <w:rFonts w:ascii="Times New Roman" w:hAnsi="Times New Roman" w:cs="Times New Roman"/>
        </w:rPr>
      </w:pPr>
      <w:del w:id="2445" w:author="Author">
        <w:r w:rsidRPr="00F11EFB" w:rsidDel="00C74B5F">
          <w:rPr>
            <w:rFonts w:ascii="Times New Roman" w:hAnsi="Times New Roman" w:cs="Times New Roman"/>
          </w:rPr>
          <w:delText>.</w:delText>
        </w:r>
        <w:r w:rsidR="00370E76" w:rsidRPr="00F11EFB" w:rsidDel="00C74B5F">
          <w:rPr>
            <w:rFonts w:ascii="Times New Roman" w:hAnsi="Times New Roman" w:cs="Times New Roman"/>
          </w:rPr>
          <w:delText xml:space="preserve"> </w:delText>
        </w:r>
      </w:del>
      <w:r w:rsidRPr="00F11EFB">
        <w:rPr>
          <w:rFonts w:ascii="Times New Roman" w:hAnsi="Times New Roman" w:cs="Times New Roman"/>
        </w:rPr>
        <w:t>Many</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these</w:t>
      </w:r>
      <w:r w:rsidR="00370E76" w:rsidRPr="00F11EFB">
        <w:rPr>
          <w:rFonts w:ascii="Times New Roman" w:hAnsi="Times New Roman" w:cs="Times New Roman"/>
        </w:rPr>
        <w:t xml:space="preserve"> </w:t>
      </w:r>
      <w:r w:rsidRPr="00F11EFB">
        <w:rPr>
          <w:rFonts w:ascii="Times New Roman" w:hAnsi="Times New Roman" w:cs="Times New Roman"/>
        </w:rPr>
        <w:t>dreams</w:t>
      </w:r>
      <w:r w:rsidR="00370E76" w:rsidRPr="00F11EFB">
        <w:rPr>
          <w:rFonts w:ascii="Times New Roman" w:hAnsi="Times New Roman" w:cs="Times New Roman"/>
        </w:rPr>
        <w:t xml:space="preserve"> </w:t>
      </w:r>
      <w:r w:rsidR="004B3374" w:rsidRPr="00F11EFB">
        <w:rPr>
          <w:rFonts w:ascii="Times New Roman" w:hAnsi="Times New Roman" w:cs="Times New Roman"/>
        </w:rPr>
        <w:t>focus</w:t>
      </w:r>
      <w:del w:id="2446" w:author="Author">
        <w:r w:rsidR="004B3374" w:rsidRPr="00F11EFB" w:rsidDel="00C74B5F">
          <w:rPr>
            <w:rFonts w:ascii="Times New Roman" w:hAnsi="Times New Roman" w:cs="Times New Roman"/>
          </w:rPr>
          <w:delText>ed</w:delText>
        </w:r>
      </w:del>
      <w:r w:rsidR="00370E76" w:rsidRPr="00F11EFB">
        <w:rPr>
          <w:rFonts w:ascii="Times New Roman" w:hAnsi="Times New Roman" w:cs="Times New Roman"/>
        </w:rPr>
        <w:t xml:space="preserve"> </w:t>
      </w:r>
      <w:r w:rsidR="004B3374" w:rsidRPr="00F11EFB">
        <w:rPr>
          <w:rFonts w:ascii="Times New Roman" w:hAnsi="Times New Roman" w:cs="Times New Roman"/>
        </w:rPr>
        <w:t>on</w:t>
      </w:r>
      <w:r w:rsidR="00370E76" w:rsidRPr="00F11EFB">
        <w:rPr>
          <w:rFonts w:ascii="Times New Roman" w:hAnsi="Times New Roman" w:cs="Times New Roman"/>
        </w:rPr>
        <w:t xml:space="preserve"> </w:t>
      </w:r>
      <w:r w:rsidR="004B3374" w:rsidRPr="00F11EFB">
        <w:rPr>
          <w:rFonts w:ascii="Times New Roman" w:hAnsi="Times New Roman" w:cs="Times New Roman"/>
        </w:rPr>
        <w:t>owning</w:t>
      </w:r>
      <w:r w:rsidR="00370E76" w:rsidRPr="00F11EFB">
        <w:rPr>
          <w:rFonts w:ascii="Times New Roman" w:hAnsi="Times New Roman" w:cs="Times New Roman"/>
        </w:rPr>
        <w:t xml:space="preserve"> </w:t>
      </w:r>
      <w:r w:rsidR="004B3374" w:rsidRPr="00F11EFB">
        <w:rPr>
          <w:rFonts w:ascii="Times New Roman" w:hAnsi="Times New Roman" w:cs="Times New Roman"/>
        </w:rPr>
        <w:t>land</w:t>
      </w:r>
      <w:r w:rsidR="00370E76" w:rsidRPr="00F11EFB">
        <w:rPr>
          <w:rFonts w:ascii="Times New Roman" w:hAnsi="Times New Roman" w:cs="Times New Roman"/>
        </w:rPr>
        <w:t xml:space="preserve"> </w:t>
      </w:r>
      <w:r w:rsidR="004B3374" w:rsidRPr="00F11EFB">
        <w:rPr>
          <w:rFonts w:ascii="Times New Roman" w:hAnsi="Times New Roman" w:cs="Times New Roman"/>
        </w:rPr>
        <w:t>and</w:t>
      </w:r>
      <w:r w:rsidR="00370E76" w:rsidRPr="00F11EFB">
        <w:rPr>
          <w:rFonts w:ascii="Times New Roman" w:hAnsi="Times New Roman" w:cs="Times New Roman"/>
        </w:rPr>
        <w:t xml:space="preserve"> </w:t>
      </w:r>
      <w:r w:rsidR="004B3374" w:rsidRPr="00F11EFB">
        <w:rPr>
          <w:rFonts w:ascii="Times New Roman" w:hAnsi="Times New Roman" w:cs="Times New Roman"/>
        </w:rPr>
        <w:t>establishing</w:t>
      </w:r>
      <w:r w:rsidR="00370E76" w:rsidRPr="00F11EFB">
        <w:rPr>
          <w:rFonts w:ascii="Times New Roman" w:hAnsi="Times New Roman" w:cs="Times New Roman"/>
        </w:rPr>
        <w:t xml:space="preserve"> </w:t>
      </w:r>
      <w:r w:rsidR="004B3374" w:rsidRPr="00F11EFB">
        <w:rPr>
          <w:rFonts w:ascii="Times New Roman" w:hAnsi="Times New Roman" w:cs="Times New Roman"/>
        </w:rPr>
        <w:t>prosperous</w:t>
      </w:r>
      <w:r w:rsidR="00370E76" w:rsidRPr="00F11EFB">
        <w:rPr>
          <w:rFonts w:ascii="Times New Roman" w:hAnsi="Times New Roman" w:cs="Times New Roman"/>
        </w:rPr>
        <w:t xml:space="preserve"> </w:t>
      </w:r>
      <w:r w:rsidR="004B3374" w:rsidRPr="00F11EFB">
        <w:rPr>
          <w:rFonts w:ascii="Times New Roman" w:hAnsi="Times New Roman" w:cs="Times New Roman"/>
        </w:rPr>
        <w:t>businesses</w:t>
      </w:r>
      <w:r w:rsidR="003A5434" w:rsidRPr="00F11EFB">
        <w:rPr>
          <w:rFonts w:ascii="Times New Roman" w:hAnsi="Times New Roman" w:cs="Times New Roman"/>
        </w:rPr>
        <w:t>,</w:t>
      </w:r>
      <w:r w:rsidR="00370E76" w:rsidRPr="00F11EFB">
        <w:rPr>
          <w:rFonts w:ascii="Times New Roman" w:hAnsi="Times New Roman" w:cs="Times New Roman"/>
        </w:rPr>
        <w:t xml:space="preserve"> </w:t>
      </w:r>
      <w:r w:rsidR="004B3374" w:rsidRPr="00F11EFB">
        <w:rPr>
          <w:rFonts w:ascii="Times New Roman" w:hAnsi="Times New Roman" w:cs="Times New Roman"/>
        </w:rPr>
        <w:t>which</w:t>
      </w:r>
      <w:r w:rsidR="00370E76" w:rsidRPr="00F11EFB">
        <w:rPr>
          <w:rFonts w:ascii="Times New Roman" w:hAnsi="Times New Roman" w:cs="Times New Roman"/>
        </w:rPr>
        <w:t xml:space="preserve"> </w:t>
      </w:r>
      <w:r w:rsidR="004B3374" w:rsidRPr="00F11EFB">
        <w:rPr>
          <w:rFonts w:ascii="Times New Roman" w:hAnsi="Times New Roman" w:cs="Times New Roman"/>
        </w:rPr>
        <w:t>would</w:t>
      </w:r>
      <w:r w:rsidR="00370E76" w:rsidRPr="00F11EFB">
        <w:rPr>
          <w:rFonts w:ascii="Times New Roman" w:hAnsi="Times New Roman" w:cs="Times New Roman"/>
        </w:rPr>
        <w:t xml:space="preserve"> </w:t>
      </w:r>
      <w:r w:rsidR="004B3374" w:rsidRPr="00F11EFB">
        <w:rPr>
          <w:rFonts w:ascii="Times New Roman" w:hAnsi="Times New Roman" w:cs="Times New Roman"/>
        </w:rPr>
        <w:t>theoretically</w:t>
      </w:r>
      <w:r w:rsidR="00370E76" w:rsidRPr="00F11EFB">
        <w:rPr>
          <w:rFonts w:ascii="Times New Roman" w:hAnsi="Times New Roman" w:cs="Times New Roman"/>
        </w:rPr>
        <w:t xml:space="preserve"> </w:t>
      </w:r>
      <w:r w:rsidR="004B3374" w:rsidRPr="00F11EFB">
        <w:rPr>
          <w:rFonts w:ascii="Times New Roman" w:hAnsi="Times New Roman" w:cs="Times New Roman"/>
        </w:rPr>
        <w:t>generate</w:t>
      </w:r>
      <w:r w:rsidR="00370E76" w:rsidRPr="00F11EFB">
        <w:rPr>
          <w:rFonts w:ascii="Times New Roman" w:hAnsi="Times New Roman" w:cs="Times New Roman"/>
        </w:rPr>
        <w:t xml:space="preserve"> </w:t>
      </w:r>
      <w:r w:rsidR="004B3374" w:rsidRPr="00F11EFB">
        <w:rPr>
          <w:rFonts w:ascii="Times New Roman" w:hAnsi="Times New Roman" w:cs="Times New Roman"/>
        </w:rPr>
        <w:t>happiness,</w:t>
      </w:r>
      <w:r w:rsidR="00370E76" w:rsidRPr="00F11EFB">
        <w:rPr>
          <w:rFonts w:ascii="Times New Roman" w:hAnsi="Times New Roman" w:cs="Times New Roman"/>
        </w:rPr>
        <w:t xml:space="preserve"> </w:t>
      </w:r>
      <w:r w:rsidR="004B3374" w:rsidRPr="00F11EFB">
        <w:rPr>
          <w:rFonts w:ascii="Times New Roman" w:hAnsi="Times New Roman" w:cs="Times New Roman"/>
        </w:rPr>
        <w:t>and</w:t>
      </w:r>
      <w:r w:rsidR="00370E76" w:rsidRPr="00F11EFB">
        <w:rPr>
          <w:rFonts w:ascii="Times New Roman" w:hAnsi="Times New Roman" w:cs="Times New Roman"/>
        </w:rPr>
        <w:t xml:space="preserve"> </w:t>
      </w:r>
      <w:r w:rsidR="004B3374" w:rsidRPr="00F11EFB">
        <w:rPr>
          <w:rFonts w:ascii="Times New Roman" w:hAnsi="Times New Roman" w:cs="Times New Roman"/>
        </w:rPr>
        <w:t>some</w:t>
      </w:r>
      <w:r w:rsidR="00370E76" w:rsidRPr="00F11EFB">
        <w:rPr>
          <w:rFonts w:ascii="Times New Roman" w:hAnsi="Times New Roman" w:cs="Times New Roman"/>
        </w:rPr>
        <w:t xml:space="preserve"> </w:t>
      </w:r>
      <w:r w:rsidR="004B3374" w:rsidRPr="00F11EFB">
        <w:rPr>
          <w:rFonts w:ascii="Times New Roman" w:hAnsi="Times New Roman" w:cs="Times New Roman"/>
        </w:rPr>
        <w:t>people</w:t>
      </w:r>
      <w:r w:rsidR="00370E76" w:rsidRPr="00F11EFB">
        <w:rPr>
          <w:rFonts w:ascii="Times New Roman" w:hAnsi="Times New Roman" w:cs="Times New Roman"/>
        </w:rPr>
        <w:t xml:space="preserve"> </w:t>
      </w:r>
      <w:ins w:id="2447" w:author="Author">
        <w:r w:rsidR="00C74B5F">
          <w:rPr>
            <w:rFonts w:ascii="Times New Roman" w:hAnsi="Times New Roman" w:cs="Times New Roman"/>
          </w:rPr>
          <w:t xml:space="preserve">have </w:t>
        </w:r>
      </w:ins>
      <w:r w:rsidR="004B3374" w:rsidRPr="00F11EFB">
        <w:rPr>
          <w:rFonts w:ascii="Times New Roman" w:hAnsi="Times New Roman" w:cs="Times New Roman"/>
        </w:rPr>
        <w:t>also</w:t>
      </w:r>
      <w:r w:rsidR="00370E76" w:rsidRPr="00F11EFB">
        <w:rPr>
          <w:rFonts w:ascii="Times New Roman" w:hAnsi="Times New Roman" w:cs="Times New Roman"/>
        </w:rPr>
        <w:t xml:space="preserve"> </w:t>
      </w:r>
      <w:r w:rsidR="004B3374" w:rsidRPr="00F11EFB">
        <w:rPr>
          <w:rFonts w:ascii="Times New Roman" w:hAnsi="Times New Roman" w:cs="Times New Roman"/>
        </w:rPr>
        <w:t>incorporated</w:t>
      </w:r>
      <w:r w:rsidR="00370E76" w:rsidRPr="00F11EFB">
        <w:rPr>
          <w:rFonts w:ascii="Times New Roman" w:hAnsi="Times New Roman" w:cs="Times New Roman"/>
        </w:rPr>
        <w:t xml:space="preserve"> </w:t>
      </w:r>
      <w:r w:rsidR="004B3374" w:rsidRPr="00F11EFB">
        <w:rPr>
          <w:rFonts w:ascii="Times New Roman" w:hAnsi="Times New Roman" w:cs="Times New Roman"/>
        </w:rPr>
        <w:t>idea</w:t>
      </w:r>
      <w:r w:rsidR="003A5434" w:rsidRPr="00F11EFB">
        <w:rPr>
          <w:rFonts w:ascii="Times New Roman" w:hAnsi="Times New Roman" w:cs="Times New Roman"/>
        </w:rPr>
        <w:t>l</w:t>
      </w:r>
      <w:r w:rsidR="004B3374" w:rsidRPr="00F11EFB">
        <w:rPr>
          <w:rFonts w:ascii="Times New Roman" w:hAnsi="Times New Roman" w:cs="Times New Roman"/>
        </w:rPr>
        <w:t>s</w:t>
      </w:r>
      <w:r w:rsidR="00370E76" w:rsidRPr="00F11EFB">
        <w:rPr>
          <w:rFonts w:ascii="Times New Roman" w:hAnsi="Times New Roman" w:cs="Times New Roman"/>
        </w:rPr>
        <w:t xml:space="preserve"> </w:t>
      </w:r>
      <w:r w:rsidR="004B3374" w:rsidRPr="00F11EFB">
        <w:rPr>
          <w:rFonts w:ascii="Times New Roman" w:hAnsi="Times New Roman" w:cs="Times New Roman"/>
        </w:rPr>
        <w:t>of</w:t>
      </w:r>
      <w:r w:rsidR="00370E76" w:rsidRPr="00F11EFB">
        <w:rPr>
          <w:rFonts w:ascii="Times New Roman" w:hAnsi="Times New Roman" w:cs="Times New Roman"/>
        </w:rPr>
        <w:t xml:space="preserve"> </w:t>
      </w:r>
      <w:r w:rsidR="004B3374" w:rsidRPr="00F11EFB">
        <w:rPr>
          <w:rFonts w:ascii="Times New Roman" w:hAnsi="Times New Roman" w:cs="Times New Roman"/>
        </w:rPr>
        <w:t>religious</w:t>
      </w:r>
      <w:r w:rsidR="00370E76" w:rsidRPr="00F11EFB">
        <w:rPr>
          <w:rFonts w:ascii="Times New Roman" w:hAnsi="Times New Roman" w:cs="Times New Roman"/>
        </w:rPr>
        <w:t xml:space="preserve"> </w:t>
      </w:r>
      <w:r w:rsidR="004B3374" w:rsidRPr="00F11EFB">
        <w:rPr>
          <w:rFonts w:ascii="Times New Roman" w:hAnsi="Times New Roman" w:cs="Times New Roman"/>
        </w:rPr>
        <w:t>freedom</w:t>
      </w:r>
      <w:r w:rsidR="00370E76" w:rsidRPr="00F11EFB">
        <w:rPr>
          <w:rFonts w:ascii="Times New Roman" w:hAnsi="Times New Roman" w:cs="Times New Roman"/>
        </w:rPr>
        <w:t xml:space="preserve"> </w:t>
      </w:r>
      <w:r w:rsidR="004B3374" w:rsidRPr="00F11EFB">
        <w:rPr>
          <w:rFonts w:ascii="Times New Roman" w:hAnsi="Times New Roman" w:cs="Times New Roman"/>
        </w:rPr>
        <w:t>into</w:t>
      </w:r>
      <w:r w:rsidR="00370E76" w:rsidRPr="00F11EFB">
        <w:rPr>
          <w:rFonts w:ascii="Times New Roman" w:hAnsi="Times New Roman" w:cs="Times New Roman"/>
        </w:rPr>
        <w:t xml:space="preserve"> </w:t>
      </w:r>
      <w:r w:rsidR="004B3374" w:rsidRPr="00F11EFB">
        <w:rPr>
          <w:rFonts w:ascii="Times New Roman" w:hAnsi="Times New Roman" w:cs="Times New Roman"/>
        </w:rPr>
        <w:t>their</w:t>
      </w:r>
      <w:r w:rsidR="00370E76" w:rsidRPr="00F11EFB">
        <w:rPr>
          <w:rFonts w:ascii="Times New Roman" w:hAnsi="Times New Roman" w:cs="Times New Roman"/>
        </w:rPr>
        <w:t xml:space="preserve"> </w:t>
      </w:r>
      <w:r w:rsidR="004B3374" w:rsidRPr="00F11EFB">
        <w:rPr>
          <w:rFonts w:ascii="Times New Roman" w:hAnsi="Times New Roman" w:cs="Times New Roman"/>
        </w:rPr>
        <w:t>American</w:t>
      </w:r>
      <w:r w:rsidR="00370E76" w:rsidRPr="00F11EFB">
        <w:rPr>
          <w:rFonts w:ascii="Times New Roman" w:hAnsi="Times New Roman" w:cs="Times New Roman"/>
        </w:rPr>
        <w:t xml:space="preserve"> </w:t>
      </w:r>
      <w:ins w:id="2448" w:author="Author">
        <w:r w:rsidR="008C5655" w:rsidRPr="00F11EFB">
          <w:rPr>
            <w:rFonts w:ascii="Times New Roman" w:hAnsi="Times New Roman" w:cs="Times New Roman"/>
          </w:rPr>
          <w:t>d</w:t>
        </w:r>
      </w:ins>
      <w:del w:id="2449" w:author="Author">
        <w:r w:rsidR="004B3374" w:rsidRPr="00F11EFB" w:rsidDel="008C5655">
          <w:rPr>
            <w:rFonts w:ascii="Times New Roman" w:hAnsi="Times New Roman" w:cs="Times New Roman"/>
          </w:rPr>
          <w:delText>D</w:delText>
        </w:r>
      </w:del>
      <w:r w:rsidR="004B3374" w:rsidRPr="00F11EFB">
        <w:rPr>
          <w:rFonts w:ascii="Times New Roman" w:hAnsi="Times New Roman" w:cs="Times New Roman"/>
        </w:rPr>
        <w:t>reams.</w:t>
      </w:r>
      <w:del w:id="2450" w:author="Author">
        <w:r w:rsidR="00370E76" w:rsidRPr="00F11EFB" w:rsidDel="00C74B5F">
          <w:rPr>
            <w:rFonts w:ascii="Times New Roman" w:hAnsi="Times New Roman" w:cs="Times New Roman"/>
          </w:rPr>
          <w:delText xml:space="preserve"> </w:delText>
        </w:r>
      </w:del>
    </w:p>
    <w:p w14:paraId="1105A03B" w14:textId="2FBE8B59" w:rsidR="00B8594F" w:rsidRPr="00F11EFB" w:rsidDel="00C74B5F" w:rsidRDefault="004B3374" w:rsidP="00107109">
      <w:pPr>
        <w:ind w:right="4"/>
        <w:contextualSpacing/>
        <w:rPr>
          <w:del w:id="2451" w:author="Author"/>
          <w:rFonts w:ascii="Times New Roman" w:hAnsi="Times New Roman" w:cs="Times New Roman"/>
        </w:rPr>
      </w:pPr>
      <w:r w:rsidRPr="00F11EFB">
        <w:rPr>
          <w:rFonts w:ascii="Times New Roman" w:hAnsi="Times New Roman" w:cs="Times New Roman"/>
        </w:rPr>
        <w:t>S</w:t>
      </w:r>
      <w:r w:rsidR="00B8594F" w:rsidRPr="00F11EFB">
        <w:rPr>
          <w:rFonts w:ascii="Times New Roman" w:hAnsi="Times New Roman" w:cs="Times New Roman"/>
        </w:rPr>
        <w:t>everal</w:t>
      </w:r>
      <w:r w:rsidR="00370E76" w:rsidRPr="00F11EFB">
        <w:rPr>
          <w:rFonts w:ascii="Times New Roman" w:hAnsi="Times New Roman" w:cs="Times New Roman"/>
        </w:rPr>
        <w:t xml:space="preserve"> </w:t>
      </w:r>
      <w:r w:rsidR="00B8594F" w:rsidRPr="00F11EFB">
        <w:rPr>
          <w:rFonts w:ascii="Times New Roman" w:hAnsi="Times New Roman" w:cs="Times New Roman"/>
        </w:rPr>
        <w:t>people</w:t>
      </w:r>
      <w:r w:rsidR="00370E76" w:rsidRPr="00F11EFB">
        <w:rPr>
          <w:rFonts w:ascii="Times New Roman" w:hAnsi="Times New Roman" w:cs="Times New Roman"/>
        </w:rPr>
        <w:t xml:space="preserve"> </w:t>
      </w:r>
      <w:ins w:id="2452" w:author="Author">
        <w:r w:rsidR="00C74B5F">
          <w:rPr>
            <w:rFonts w:ascii="Times New Roman" w:hAnsi="Times New Roman" w:cs="Times New Roman"/>
          </w:rPr>
          <w:t>have written</w:t>
        </w:r>
      </w:ins>
      <w:del w:id="2453" w:author="Author">
        <w:r w:rsidR="00B8594F" w:rsidRPr="00F11EFB" w:rsidDel="00C74B5F">
          <w:rPr>
            <w:rFonts w:ascii="Times New Roman" w:hAnsi="Times New Roman" w:cs="Times New Roman"/>
          </w:rPr>
          <w:delText>wrote</w:delText>
        </w:r>
      </w:del>
      <w:r w:rsidR="00370E76" w:rsidRPr="00F11EFB">
        <w:rPr>
          <w:rFonts w:ascii="Times New Roman" w:hAnsi="Times New Roman" w:cs="Times New Roman"/>
        </w:rPr>
        <w:t xml:space="preserve"> </w:t>
      </w:r>
      <w:r w:rsidR="00B8594F" w:rsidRPr="00F11EFB">
        <w:rPr>
          <w:rFonts w:ascii="Times New Roman" w:hAnsi="Times New Roman" w:cs="Times New Roman"/>
        </w:rPr>
        <w:t>about</w:t>
      </w:r>
      <w:r w:rsidR="00370E76" w:rsidRPr="00F11EFB">
        <w:rPr>
          <w:rFonts w:ascii="Times New Roman" w:hAnsi="Times New Roman" w:cs="Times New Roman"/>
        </w:rPr>
        <w:t xml:space="preserve"> </w:t>
      </w:r>
      <w:r w:rsidR="003A5434" w:rsidRPr="00F11EFB">
        <w:rPr>
          <w:rFonts w:ascii="Times New Roman" w:hAnsi="Times New Roman" w:cs="Times New Roman"/>
        </w:rPr>
        <w:t>the</w:t>
      </w:r>
      <w:r w:rsidR="00370E76" w:rsidRPr="00F11EFB">
        <w:rPr>
          <w:rFonts w:ascii="Times New Roman" w:hAnsi="Times New Roman" w:cs="Times New Roman"/>
        </w:rPr>
        <w:t xml:space="preserve"> </w:t>
      </w:r>
      <w:r w:rsidR="00B8594F" w:rsidRPr="00F11EFB">
        <w:rPr>
          <w:rFonts w:ascii="Times New Roman" w:hAnsi="Times New Roman" w:cs="Times New Roman"/>
        </w:rPr>
        <w:t>American</w:t>
      </w:r>
      <w:r w:rsidR="00370E76" w:rsidRPr="00F11EFB">
        <w:rPr>
          <w:rFonts w:ascii="Times New Roman" w:hAnsi="Times New Roman" w:cs="Times New Roman"/>
        </w:rPr>
        <w:t xml:space="preserve"> </w:t>
      </w:r>
      <w:ins w:id="2454" w:author="Author">
        <w:r w:rsidR="008C5655" w:rsidRPr="00F11EFB">
          <w:rPr>
            <w:rFonts w:ascii="Times New Roman" w:hAnsi="Times New Roman" w:cs="Times New Roman"/>
          </w:rPr>
          <w:t>d</w:t>
        </w:r>
      </w:ins>
      <w:del w:id="2455" w:author="Author">
        <w:r w:rsidR="00B8594F" w:rsidRPr="00F11EFB" w:rsidDel="008C5655">
          <w:rPr>
            <w:rFonts w:ascii="Times New Roman" w:hAnsi="Times New Roman" w:cs="Times New Roman"/>
          </w:rPr>
          <w:delText>D</w:delText>
        </w:r>
      </w:del>
      <w:r w:rsidR="00B8594F" w:rsidRPr="00F11EFB">
        <w:rPr>
          <w:rFonts w:ascii="Times New Roman" w:hAnsi="Times New Roman" w:cs="Times New Roman"/>
        </w:rPr>
        <w:t>ream,</w:t>
      </w:r>
      <w:r w:rsidR="00370E76" w:rsidRPr="00F11EFB">
        <w:rPr>
          <w:rFonts w:ascii="Times New Roman" w:hAnsi="Times New Roman" w:cs="Times New Roman"/>
        </w:rPr>
        <w:t xml:space="preserve"> </w:t>
      </w:r>
      <w:r w:rsidR="00B8594F" w:rsidRPr="00F11EFB">
        <w:rPr>
          <w:rFonts w:ascii="Times New Roman" w:hAnsi="Times New Roman" w:cs="Times New Roman"/>
        </w:rPr>
        <w:t>codifying</w:t>
      </w:r>
      <w:r w:rsidR="00370E76" w:rsidRPr="00F11EFB">
        <w:rPr>
          <w:rFonts w:ascii="Times New Roman" w:hAnsi="Times New Roman" w:cs="Times New Roman"/>
        </w:rPr>
        <w:t xml:space="preserve"> </w:t>
      </w:r>
      <w:r w:rsidR="00B8594F" w:rsidRPr="00F11EFB">
        <w:rPr>
          <w:rFonts w:ascii="Times New Roman" w:hAnsi="Times New Roman" w:cs="Times New Roman"/>
        </w:rPr>
        <w:t>the</w:t>
      </w:r>
      <w:r w:rsidR="00370E76" w:rsidRPr="00F11EFB">
        <w:rPr>
          <w:rFonts w:ascii="Times New Roman" w:hAnsi="Times New Roman" w:cs="Times New Roman"/>
        </w:rPr>
        <w:t xml:space="preserve"> </w:t>
      </w:r>
      <w:r w:rsidR="00B8594F" w:rsidRPr="00F11EFB">
        <w:rPr>
          <w:rFonts w:ascii="Times New Roman" w:hAnsi="Times New Roman" w:cs="Times New Roman"/>
        </w:rPr>
        <w:t>concept</w:t>
      </w:r>
      <w:del w:id="2456" w:author="Author">
        <w:r w:rsidR="003A5434" w:rsidRPr="00F11EFB" w:rsidDel="00C74B5F">
          <w:rPr>
            <w:rFonts w:ascii="Times New Roman" w:hAnsi="Times New Roman" w:cs="Times New Roman"/>
          </w:rPr>
          <w:delText>,</w:delText>
        </w:r>
      </w:del>
      <w:r w:rsidR="00370E76" w:rsidRPr="00F11EFB">
        <w:rPr>
          <w:rFonts w:ascii="Times New Roman" w:hAnsi="Times New Roman" w:cs="Times New Roman"/>
        </w:rPr>
        <w:t xml:space="preserve"> </w:t>
      </w:r>
      <w:r w:rsidR="00B8594F" w:rsidRPr="00F11EFB">
        <w:rPr>
          <w:rFonts w:ascii="Times New Roman" w:hAnsi="Times New Roman" w:cs="Times New Roman"/>
        </w:rPr>
        <w:t>and</w:t>
      </w:r>
      <w:r w:rsidR="00370E76" w:rsidRPr="00F11EFB">
        <w:rPr>
          <w:rFonts w:ascii="Times New Roman" w:hAnsi="Times New Roman" w:cs="Times New Roman"/>
        </w:rPr>
        <w:t xml:space="preserve"> </w:t>
      </w:r>
      <w:r w:rsidR="00B8594F" w:rsidRPr="00F11EFB">
        <w:rPr>
          <w:rFonts w:ascii="Times New Roman" w:hAnsi="Times New Roman" w:cs="Times New Roman"/>
        </w:rPr>
        <w:t>entrenching</w:t>
      </w:r>
      <w:r w:rsidR="00370E76" w:rsidRPr="00F11EFB">
        <w:rPr>
          <w:rFonts w:ascii="Times New Roman" w:hAnsi="Times New Roman" w:cs="Times New Roman"/>
        </w:rPr>
        <w:t xml:space="preserve"> </w:t>
      </w:r>
    </w:p>
    <w:p w14:paraId="10D438AB" w14:textId="64428849" w:rsidR="00B8594F" w:rsidRPr="00F11EFB" w:rsidRDefault="00B8594F" w:rsidP="00C74B5F">
      <w:pPr>
        <w:ind w:right="4"/>
        <w:contextualSpacing/>
        <w:rPr>
          <w:rFonts w:ascii="Times New Roman" w:hAnsi="Times New Roman" w:cs="Times New Roman"/>
        </w:rPr>
      </w:pPr>
      <w:r w:rsidRPr="00F11EFB">
        <w:rPr>
          <w:rFonts w:ascii="Times New Roman" w:hAnsi="Times New Roman" w:cs="Times New Roman"/>
        </w:rPr>
        <w:t>it</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American</w:t>
      </w:r>
      <w:r w:rsidR="00370E76" w:rsidRPr="00F11EFB">
        <w:rPr>
          <w:rFonts w:ascii="Times New Roman" w:hAnsi="Times New Roman" w:cs="Times New Roman"/>
        </w:rPr>
        <w:t xml:space="preserve"> </w:t>
      </w:r>
      <w:r w:rsidRPr="00F11EFB">
        <w:rPr>
          <w:rFonts w:ascii="Times New Roman" w:hAnsi="Times New Roman" w:cs="Times New Roman"/>
        </w:rPr>
        <w:t>society.</w:t>
      </w:r>
      <w:r w:rsidR="00370E76" w:rsidRPr="00F11EFB">
        <w:rPr>
          <w:rFonts w:ascii="Times New Roman" w:hAnsi="Times New Roman" w:cs="Times New Roman"/>
        </w:rPr>
        <w:t xml:space="preserve"> </w:t>
      </w:r>
      <w:r w:rsidRPr="00F11EFB">
        <w:rPr>
          <w:rFonts w:ascii="Times New Roman" w:hAnsi="Times New Roman" w:cs="Times New Roman"/>
        </w:rPr>
        <w:t>For</w:t>
      </w:r>
      <w:r w:rsidR="00370E76" w:rsidRPr="00F11EFB">
        <w:rPr>
          <w:rFonts w:ascii="Times New Roman" w:hAnsi="Times New Roman" w:cs="Times New Roman"/>
        </w:rPr>
        <w:t xml:space="preserve"> </w:t>
      </w:r>
      <w:r w:rsidRPr="00F11EFB">
        <w:rPr>
          <w:rFonts w:ascii="Times New Roman" w:hAnsi="Times New Roman" w:cs="Times New Roman"/>
        </w:rPr>
        <w:t>people</w:t>
      </w:r>
      <w:r w:rsidR="00370E76" w:rsidRPr="00F11EFB">
        <w:rPr>
          <w:rFonts w:ascii="Times New Roman" w:hAnsi="Times New Roman" w:cs="Times New Roman"/>
        </w:rPr>
        <w:t xml:space="preserve"> </w:t>
      </w:r>
      <w:r w:rsidRPr="00F11EFB">
        <w:rPr>
          <w:rFonts w:ascii="Times New Roman" w:hAnsi="Times New Roman" w:cs="Times New Roman"/>
        </w:rPr>
        <w:t>who</w:t>
      </w:r>
      <w:r w:rsidR="00370E76" w:rsidRPr="00F11EFB">
        <w:rPr>
          <w:rFonts w:ascii="Times New Roman" w:hAnsi="Times New Roman" w:cs="Times New Roman"/>
        </w:rPr>
        <w:t xml:space="preserve"> </w:t>
      </w:r>
      <w:ins w:id="2457" w:author="Author">
        <w:r w:rsidR="00C74B5F">
          <w:rPr>
            <w:rFonts w:ascii="Times New Roman" w:hAnsi="Times New Roman" w:cs="Times New Roman"/>
          </w:rPr>
          <w:t>believe</w:t>
        </w:r>
      </w:ins>
      <w:del w:id="2458" w:author="Author">
        <w:r w:rsidR="003A5434" w:rsidRPr="00F11EFB" w:rsidDel="00C74B5F">
          <w:rPr>
            <w:rFonts w:ascii="Times New Roman" w:hAnsi="Times New Roman" w:cs="Times New Roman"/>
          </w:rPr>
          <w:delText>are</w:delText>
        </w:r>
        <w:r w:rsidR="00370E76" w:rsidRPr="00F11EFB" w:rsidDel="00C74B5F">
          <w:rPr>
            <w:rFonts w:ascii="Times New Roman" w:hAnsi="Times New Roman" w:cs="Times New Roman"/>
          </w:rPr>
          <w:delText xml:space="preserve"> </w:delText>
        </w:r>
        <w:r w:rsidR="003A5434" w:rsidRPr="00F11EFB" w:rsidDel="00C74B5F">
          <w:rPr>
            <w:rFonts w:ascii="Times New Roman" w:hAnsi="Times New Roman" w:cs="Times New Roman"/>
          </w:rPr>
          <w:delText>credulous</w:delText>
        </w:r>
      </w:del>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American</w:t>
      </w:r>
      <w:r w:rsidR="00370E76" w:rsidRPr="00F11EFB">
        <w:rPr>
          <w:rFonts w:ascii="Times New Roman" w:hAnsi="Times New Roman" w:cs="Times New Roman"/>
        </w:rPr>
        <w:t xml:space="preserve"> </w:t>
      </w:r>
      <w:r w:rsidRPr="00F11EFB">
        <w:rPr>
          <w:rFonts w:ascii="Times New Roman" w:hAnsi="Times New Roman" w:cs="Times New Roman"/>
        </w:rPr>
        <w:t>dream,</w:t>
      </w:r>
      <w:r w:rsidR="00370E76" w:rsidRPr="00F11EFB">
        <w:rPr>
          <w:rFonts w:ascii="Times New Roman" w:hAnsi="Times New Roman" w:cs="Times New Roman"/>
        </w:rPr>
        <w:t xml:space="preserve"> </w:t>
      </w:r>
      <w:r w:rsidRPr="00F11EFB">
        <w:rPr>
          <w:rFonts w:ascii="Times New Roman" w:hAnsi="Times New Roman" w:cs="Times New Roman"/>
        </w:rPr>
        <w:t>anything</w:t>
      </w:r>
      <w:r w:rsidR="00370E76" w:rsidRPr="00F11EFB">
        <w:rPr>
          <w:rFonts w:ascii="Times New Roman" w:hAnsi="Times New Roman" w:cs="Times New Roman"/>
        </w:rPr>
        <w:t xml:space="preserve"> </w:t>
      </w:r>
      <w:r w:rsidRPr="00F11EFB">
        <w:rPr>
          <w:rFonts w:ascii="Times New Roman" w:hAnsi="Times New Roman" w:cs="Times New Roman"/>
        </w:rPr>
        <w:t>is</w:t>
      </w:r>
      <w:r w:rsidR="00370E76" w:rsidRPr="00F11EFB">
        <w:rPr>
          <w:rFonts w:ascii="Times New Roman" w:hAnsi="Times New Roman" w:cs="Times New Roman"/>
        </w:rPr>
        <w:t xml:space="preserve"> </w:t>
      </w:r>
      <w:r w:rsidRPr="00F11EFB">
        <w:rPr>
          <w:rFonts w:ascii="Times New Roman" w:hAnsi="Times New Roman" w:cs="Times New Roman"/>
        </w:rPr>
        <w:t>attainable</w:t>
      </w:r>
      <w:r w:rsidR="00370E76" w:rsidRPr="00F11EFB">
        <w:rPr>
          <w:rFonts w:ascii="Times New Roman" w:hAnsi="Times New Roman" w:cs="Times New Roman"/>
        </w:rPr>
        <w:t xml:space="preserve"> </w:t>
      </w:r>
      <w:r w:rsidRPr="00F11EFB">
        <w:rPr>
          <w:rFonts w:ascii="Times New Roman" w:hAnsi="Times New Roman" w:cs="Times New Roman"/>
        </w:rPr>
        <w:t>through</w:t>
      </w:r>
      <w:r w:rsidR="00370E76" w:rsidRPr="00F11EFB">
        <w:rPr>
          <w:rFonts w:ascii="Times New Roman" w:hAnsi="Times New Roman" w:cs="Times New Roman"/>
        </w:rPr>
        <w:t xml:space="preserve"> </w:t>
      </w:r>
      <w:r w:rsidRPr="00F11EFB">
        <w:rPr>
          <w:rFonts w:ascii="Times New Roman" w:hAnsi="Times New Roman" w:cs="Times New Roman"/>
        </w:rPr>
        <w:t>hard</w:t>
      </w:r>
      <w:r w:rsidR="00370E76" w:rsidRPr="00F11EFB">
        <w:rPr>
          <w:rFonts w:ascii="Times New Roman" w:hAnsi="Times New Roman" w:cs="Times New Roman"/>
        </w:rPr>
        <w:t xml:space="preserve"> </w:t>
      </w:r>
      <w:ins w:id="2459" w:author="Author">
        <w:r w:rsidR="00C74B5F">
          <w:rPr>
            <w:rFonts w:ascii="Times New Roman" w:hAnsi="Times New Roman" w:cs="Times New Roman"/>
          </w:rPr>
          <w:t>work</w:t>
        </w:r>
      </w:ins>
      <w:del w:id="2460" w:author="Author">
        <w:r w:rsidRPr="00F11EFB" w:rsidDel="00C74B5F">
          <w:rPr>
            <w:rFonts w:ascii="Times New Roman" w:hAnsi="Times New Roman" w:cs="Times New Roman"/>
          </w:rPr>
          <w:delText>with</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our</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property</w:delText>
        </w:r>
      </w:del>
      <w:r w:rsidR="00370E76" w:rsidRPr="00F11EFB">
        <w:rPr>
          <w:rFonts w:ascii="Times New Roman" w:hAnsi="Times New Roman" w:cs="Times New Roman"/>
        </w:rPr>
        <w:t xml:space="preserve"> </w:t>
      </w:r>
      <w:r w:rsidRPr="00F11EFB">
        <w:rPr>
          <w:rFonts w:ascii="Times New Roman" w:hAnsi="Times New Roman" w:cs="Times New Roman"/>
        </w:rPr>
        <w:t>without</w:t>
      </w:r>
      <w:r w:rsidR="00370E76" w:rsidRPr="00F11EFB">
        <w:rPr>
          <w:rFonts w:ascii="Times New Roman" w:hAnsi="Times New Roman" w:cs="Times New Roman"/>
        </w:rPr>
        <w:t xml:space="preserve"> </w:t>
      </w:r>
      <w:r w:rsidRPr="00F11EFB">
        <w:rPr>
          <w:rFonts w:ascii="Times New Roman" w:hAnsi="Times New Roman" w:cs="Times New Roman"/>
        </w:rPr>
        <w:t>undue</w:t>
      </w:r>
      <w:r w:rsidR="00370E76" w:rsidRPr="00F11EFB">
        <w:rPr>
          <w:rFonts w:ascii="Times New Roman" w:hAnsi="Times New Roman" w:cs="Times New Roman"/>
        </w:rPr>
        <w:t xml:space="preserve"> </w:t>
      </w:r>
      <w:r w:rsidRPr="00F11EFB">
        <w:rPr>
          <w:rFonts w:ascii="Times New Roman" w:hAnsi="Times New Roman" w:cs="Times New Roman"/>
        </w:rPr>
        <w:t>interference</w:t>
      </w:r>
      <w:r w:rsidR="00370E76" w:rsidRPr="00F11EFB">
        <w:rPr>
          <w:rFonts w:ascii="Times New Roman" w:hAnsi="Times New Roman" w:cs="Times New Roman"/>
        </w:rPr>
        <w:t xml:space="preserve"> </w:t>
      </w:r>
      <w:r w:rsidRPr="00F11EFB">
        <w:rPr>
          <w:rFonts w:ascii="Times New Roman" w:hAnsi="Times New Roman" w:cs="Times New Roman"/>
        </w:rPr>
        <w:t>from</w:t>
      </w:r>
      <w:r w:rsidR="00370E76" w:rsidRPr="00F11EFB">
        <w:rPr>
          <w:rFonts w:ascii="Times New Roman" w:hAnsi="Times New Roman" w:cs="Times New Roman"/>
        </w:rPr>
        <w:t xml:space="preserve"> </w:t>
      </w:r>
      <w:r w:rsidRPr="00F11EFB">
        <w:rPr>
          <w:rFonts w:ascii="Times New Roman" w:hAnsi="Times New Roman" w:cs="Times New Roman"/>
        </w:rPr>
        <w:t>others</w:t>
      </w:r>
      <w:r w:rsidR="00370E76" w:rsidRPr="00F11EFB">
        <w:rPr>
          <w:rFonts w:ascii="Times New Roman" w:hAnsi="Times New Roman" w:cs="Times New Roman"/>
        </w:rPr>
        <w:t xml:space="preserve"> </w:t>
      </w:r>
      <w:r w:rsidRPr="00F11EFB">
        <w:rPr>
          <w:rFonts w:ascii="Times New Roman" w:hAnsi="Times New Roman" w:cs="Times New Roman"/>
        </w:rPr>
        <w:t>or</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government</w:t>
      </w:r>
      <w:r w:rsidR="00FB0B0D" w:rsidRPr="00F11EFB">
        <w:rPr>
          <w:rFonts w:ascii="Times New Roman" w:hAnsi="Times New Roman" w:cs="Times New Roman"/>
        </w:rPr>
        <w:t>.</w:t>
      </w:r>
      <w:del w:id="2461" w:author="Author">
        <w:r w:rsidR="00370E76" w:rsidRPr="00F11EFB" w:rsidDel="00C74B5F">
          <w:rPr>
            <w:rFonts w:ascii="Times New Roman" w:hAnsi="Times New Roman" w:cs="Times New Roman"/>
          </w:rPr>
          <w:delText xml:space="preserve"> </w:delText>
        </w:r>
      </w:del>
    </w:p>
    <w:p w14:paraId="5BAFB160" w14:textId="498F21D1" w:rsidR="00B8594F" w:rsidRPr="00F11EFB" w:rsidDel="00C74B5F" w:rsidRDefault="00B8594F" w:rsidP="00C74B5F">
      <w:pPr>
        <w:ind w:right="4"/>
        <w:contextualSpacing/>
        <w:rPr>
          <w:del w:id="2462" w:author="Author"/>
          <w:rFonts w:ascii="Times New Roman" w:hAnsi="Times New Roman" w:cs="Times New Roman"/>
        </w:rPr>
      </w:pPr>
      <w:r w:rsidRPr="00F11EFB">
        <w:rPr>
          <w:rFonts w:ascii="Times New Roman" w:hAnsi="Times New Roman" w:cs="Times New Roman"/>
        </w:rPr>
        <w:t>Critics</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American</w:t>
      </w:r>
      <w:r w:rsidR="00370E76" w:rsidRPr="00F11EFB">
        <w:rPr>
          <w:rFonts w:ascii="Times New Roman" w:hAnsi="Times New Roman" w:cs="Times New Roman"/>
        </w:rPr>
        <w:t xml:space="preserve"> </w:t>
      </w:r>
      <w:ins w:id="2463" w:author="Author">
        <w:r w:rsidR="008C5655" w:rsidRPr="00F11EFB">
          <w:rPr>
            <w:rFonts w:ascii="Times New Roman" w:hAnsi="Times New Roman" w:cs="Times New Roman"/>
          </w:rPr>
          <w:t>d</w:t>
        </w:r>
      </w:ins>
      <w:del w:id="2464" w:author="Author">
        <w:r w:rsidR="00FB0B0D" w:rsidRPr="00F11EFB" w:rsidDel="008C5655">
          <w:rPr>
            <w:rFonts w:ascii="Times New Roman" w:hAnsi="Times New Roman" w:cs="Times New Roman"/>
          </w:rPr>
          <w:delText>D</w:delText>
        </w:r>
      </w:del>
      <w:r w:rsidRPr="00F11EFB">
        <w:rPr>
          <w:rFonts w:ascii="Times New Roman" w:hAnsi="Times New Roman" w:cs="Times New Roman"/>
        </w:rPr>
        <w:t>ream</w:t>
      </w:r>
      <w:r w:rsidR="00370E76" w:rsidRPr="00F11EFB">
        <w:rPr>
          <w:rFonts w:ascii="Times New Roman" w:hAnsi="Times New Roman" w:cs="Times New Roman"/>
        </w:rPr>
        <w:t xml:space="preserve"> </w:t>
      </w:r>
      <w:r w:rsidRPr="00F11EFB">
        <w:rPr>
          <w:rFonts w:ascii="Times New Roman" w:hAnsi="Times New Roman" w:cs="Times New Roman"/>
        </w:rPr>
        <w:t>also</w:t>
      </w:r>
      <w:r w:rsidR="00370E76" w:rsidRPr="00F11EFB">
        <w:rPr>
          <w:rFonts w:ascii="Times New Roman" w:hAnsi="Times New Roman" w:cs="Times New Roman"/>
        </w:rPr>
        <w:t xml:space="preserve"> </w:t>
      </w:r>
      <w:r w:rsidRPr="00F11EFB">
        <w:rPr>
          <w:rFonts w:ascii="Times New Roman" w:hAnsi="Times New Roman" w:cs="Times New Roman"/>
        </w:rPr>
        <w:t>point</w:t>
      </w:r>
      <w:r w:rsidR="00370E76" w:rsidRPr="00F11EFB">
        <w:rPr>
          <w:rFonts w:ascii="Times New Roman" w:hAnsi="Times New Roman" w:cs="Times New Roman"/>
        </w:rPr>
        <w:t xml:space="preserve"> </w:t>
      </w:r>
      <w:r w:rsidRPr="00F11EFB">
        <w:rPr>
          <w:rFonts w:ascii="Times New Roman" w:hAnsi="Times New Roman" w:cs="Times New Roman"/>
        </w:rPr>
        <w:t>out</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many</w:t>
      </w:r>
      <w:r w:rsidR="00370E76" w:rsidRPr="00F11EFB">
        <w:rPr>
          <w:rFonts w:ascii="Times New Roman" w:hAnsi="Times New Roman" w:cs="Times New Roman"/>
        </w:rPr>
        <w:t xml:space="preserve"> </w:t>
      </w:r>
      <w:r w:rsidRPr="00F11EFB">
        <w:rPr>
          <w:rFonts w:ascii="Times New Roman" w:hAnsi="Times New Roman" w:cs="Times New Roman"/>
        </w:rPr>
        <w:t>versions</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dream</w:t>
      </w:r>
      <w:r w:rsidR="00370E76" w:rsidRPr="00F11EFB">
        <w:rPr>
          <w:rFonts w:ascii="Times New Roman" w:hAnsi="Times New Roman" w:cs="Times New Roman"/>
        </w:rPr>
        <w:t xml:space="preserve"> </w:t>
      </w:r>
      <w:r w:rsidRPr="00F11EFB">
        <w:rPr>
          <w:rFonts w:ascii="Times New Roman" w:hAnsi="Times New Roman" w:cs="Times New Roman"/>
        </w:rPr>
        <w:t>equate</w:t>
      </w:r>
      <w:r w:rsidR="00370E76" w:rsidRPr="00F11EFB">
        <w:rPr>
          <w:rFonts w:ascii="Times New Roman" w:hAnsi="Times New Roman" w:cs="Times New Roman"/>
        </w:rPr>
        <w:t xml:space="preserve"> </w:t>
      </w:r>
      <w:r w:rsidRPr="00F11EFB">
        <w:rPr>
          <w:rFonts w:ascii="Times New Roman" w:hAnsi="Times New Roman" w:cs="Times New Roman"/>
        </w:rPr>
        <w:t>prosperity</w:t>
      </w:r>
      <w:r w:rsidR="00370E76" w:rsidRPr="00F11EFB">
        <w:rPr>
          <w:rFonts w:ascii="Times New Roman" w:hAnsi="Times New Roman" w:cs="Times New Roman"/>
        </w:rPr>
        <w:t xml:space="preserve"> </w:t>
      </w:r>
      <w:r w:rsidRPr="00F11EFB">
        <w:rPr>
          <w:rFonts w:ascii="Times New Roman" w:hAnsi="Times New Roman" w:cs="Times New Roman"/>
        </w:rPr>
        <w:t>with</w:t>
      </w:r>
      <w:r w:rsidR="00370E76" w:rsidRPr="00F11EFB">
        <w:rPr>
          <w:rFonts w:ascii="Times New Roman" w:hAnsi="Times New Roman" w:cs="Times New Roman"/>
        </w:rPr>
        <w:t xml:space="preserve"> </w:t>
      </w:r>
      <w:r w:rsidRPr="00F11EFB">
        <w:rPr>
          <w:rFonts w:ascii="Times New Roman" w:hAnsi="Times New Roman" w:cs="Times New Roman"/>
        </w:rPr>
        <w:t>happiness</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happiness</w:t>
      </w:r>
      <w:r w:rsidR="00370E76" w:rsidRPr="00F11EFB">
        <w:rPr>
          <w:rFonts w:ascii="Times New Roman" w:hAnsi="Times New Roman" w:cs="Times New Roman"/>
        </w:rPr>
        <w:t xml:space="preserve"> </w:t>
      </w:r>
      <w:r w:rsidRPr="00F11EFB">
        <w:rPr>
          <w:rFonts w:ascii="Times New Roman" w:hAnsi="Times New Roman" w:cs="Times New Roman"/>
        </w:rPr>
        <w:t>may</w:t>
      </w:r>
      <w:r w:rsidR="00370E76" w:rsidRPr="00F11EFB">
        <w:rPr>
          <w:rFonts w:ascii="Times New Roman" w:hAnsi="Times New Roman" w:cs="Times New Roman"/>
        </w:rPr>
        <w:t xml:space="preserve"> </w:t>
      </w:r>
      <w:r w:rsidRPr="00F11EFB">
        <w:rPr>
          <w:rFonts w:ascii="Times New Roman" w:hAnsi="Times New Roman" w:cs="Times New Roman"/>
        </w:rPr>
        <w:t>not</w:t>
      </w:r>
      <w:r w:rsidR="00370E76" w:rsidRPr="00F11EFB">
        <w:rPr>
          <w:rFonts w:ascii="Times New Roman" w:hAnsi="Times New Roman" w:cs="Times New Roman"/>
        </w:rPr>
        <w:t xml:space="preserve"> </w:t>
      </w:r>
      <w:r w:rsidRPr="00F11EFB">
        <w:rPr>
          <w:rFonts w:ascii="Times New Roman" w:hAnsi="Times New Roman" w:cs="Times New Roman"/>
        </w:rPr>
        <w:t>always</w:t>
      </w:r>
      <w:r w:rsidR="00370E76" w:rsidRPr="00F11EFB">
        <w:rPr>
          <w:rFonts w:ascii="Times New Roman" w:hAnsi="Times New Roman" w:cs="Times New Roman"/>
        </w:rPr>
        <w:t xml:space="preserve"> </w:t>
      </w:r>
      <w:r w:rsidRPr="00F11EFB">
        <w:rPr>
          <w:rFonts w:ascii="Times New Roman" w:hAnsi="Times New Roman" w:cs="Times New Roman"/>
        </w:rPr>
        <w:t>be</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simple.</w:t>
      </w:r>
      <w:r w:rsidR="00370E76" w:rsidRPr="00F11EFB">
        <w:rPr>
          <w:rFonts w:ascii="Times New Roman" w:hAnsi="Times New Roman" w:cs="Times New Roman"/>
        </w:rPr>
        <w:t xml:space="preserve"> </w:t>
      </w:r>
    </w:p>
    <w:p w14:paraId="70E8DB44" w14:textId="47BA6A5F" w:rsidR="00FB0B0D" w:rsidRPr="00F11EFB" w:rsidRDefault="00B8594F" w:rsidP="00C74B5F">
      <w:pPr>
        <w:ind w:right="4"/>
        <w:contextualSpacing/>
        <w:rPr>
          <w:rFonts w:ascii="Times New Roman" w:hAnsi="Times New Roman" w:cs="Times New Roman"/>
        </w:rPr>
      </w:pPr>
      <w:r w:rsidRPr="00F11EFB">
        <w:rPr>
          <w:rFonts w:ascii="Times New Roman" w:hAnsi="Times New Roman" w:cs="Times New Roman"/>
        </w:rPr>
        <w:t>The</w:t>
      </w:r>
      <w:r w:rsidR="00370E76" w:rsidRPr="00F11EFB">
        <w:rPr>
          <w:rFonts w:ascii="Times New Roman" w:hAnsi="Times New Roman" w:cs="Times New Roman"/>
        </w:rPr>
        <w:t xml:space="preserve"> </w:t>
      </w:r>
      <w:r w:rsidR="003A5434" w:rsidRPr="00F11EFB">
        <w:rPr>
          <w:rFonts w:ascii="Times New Roman" w:hAnsi="Times New Roman" w:cs="Times New Roman"/>
        </w:rPr>
        <w:t>idea</w:t>
      </w:r>
      <w:r w:rsidR="00370E76" w:rsidRPr="00F11EFB">
        <w:rPr>
          <w:rFonts w:ascii="Times New Roman" w:hAnsi="Times New Roman" w:cs="Times New Roman"/>
        </w:rPr>
        <w:t xml:space="preserve"> </w:t>
      </w:r>
      <w:r w:rsidRPr="00F11EFB">
        <w:rPr>
          <w:rFonts w:ascii="Times New Roman" w:hAnsi="Times New Roman" w:cs="Times New Roman"/>
        </w:rPr>
        <w:t>may</w:t>
      </w:r>
      <w:r w:rsidR="00370E76" w:rsidRPr="00F11EFB">
        <w:rPr>
          <w:rFonts w:ascii="Times New Roman" w:hAnsi="Times New Roman" w:cs="Times New Roman"/>
        </w:rPr>
        <w:t xml:space="preserve"> </w:t>
      </w:r>
      <w:r w:rsidR="003A5434" w:rsidRPr="00F11EFB">
        <w:rPr>
          <w:rFonts w:ascii="Times New Roman" w:hAnsi="Times New Roman" w:cs="Times New Roman"/>
        </w:rPr>
        <w:t>forever</w:t>
      </w:r>
      <w:r w:rsidR="00370E76" w:rsidRPr="00F11EFB">
        <w:rPr>
          <w:rFonts w:ascii="Times New Roman" w:hAnsi="Times New Roman" w:cs="Times New Roman"/>
        </w:rPr>
        <w:t xml:space="preserve"> </w:t>
      </w:r>
      <w:r w:rsidRPr="00F11EFB">
        <w:rPr>
          <w:rFonts w:ascii="Times New Roman" w:hAnsi="Times New Roman" w:cs="Times New Roman"/>
        </w:rPr>
        <w:t>remain</w:t>
      </w:r>
      <w:r w:rsidR="00370E76" w:rsidRPr="00F11EFB">
        <w:rPr>
          <w:rFonts w:ascii="Times New Roman" w:hAnsi="Times New Roman" w:cs="Times New Roman"/>
        </w:rPr>
        <w:t xml:space="preserve"> </w:t>
      </w:r>
      <w:r w:rsidR="004B3374" w:rsidRPr="00F11EFB">
        <w:rPr>
          <w:rFonts w:ascii="Times New Roman" w:hAnsi="Times New Roman" w:cs="Times New Roman"/>
        </w:rPr>
        <w:t>amazingly</w:t>
      </w:r>
      <w:r w:rsidR="00370E76" w:rsidRPr="00F11EFB">
        <w:rPr>
          <w:rFonts w:ascii="Times New Roman" w:hAnsi="Times New Roman" w:cs="Times New Roman"/>
        </w:rPr>
        <w:t xml:space="preserve"> </w:t>
      </w:r>
      <w:r w:rsidR="004B3374" w:rsidRPr="00F11EFB">
        <w:rPr>
          <w:rFonts w:ascii="Times New Roman" w:hAnsi="Times New Roman" w:cs="Times New Roman"/>
        </w:rPr>
        <w:t>out</w:t>
      </w:r>
      <w:r w:rsidR="00370E76" w:rsidRPr="00F11EFB">
        <w:rPr>
          <w:rFonts w:ascii="Times New Roman" w:hAnsi="Times New Roman" w:cs="Times New Roman"/>
        </w:rPr>
        <w:t xml:space="preserve"> </w:t>
      </w:r>
      <w:r w:rsidR="004B3374" w:rsidRPr="00F11EFB">
        <w:rPr>
          <w:rFonts w:ascii="Times New Roman" w:hAnsi="Times New Roman" w:cs="Times New Roman"/>
        </w:rPr>
        <w:t>of</w:t>
      </w:r>
      <w:r w:rsidR="00370E76" w:rsidRPr="00F11EFB">
        <w:rPr>
          <w:rFonts w:ascii="Times New Roman" w:hAnsi="Times New Roman" w:cs="Times New Roman"/>
        </w:rPr>
        <w:t xml:space="preserve"> </w:t>
      </w:r>
      <w:r w:rsidR="004B3374" w:rsidRPr="00F11EFB">
        <w:rPr>
          <w:rFonts w:ascii="Times New Roman" w:hAnsi="Times New Roman" w:cs="Times New Roman"/>
        </w:rPr>
        <w:t>reach</w:t>
      </w:r>
      <w:r w:rsidR="00370E76" w:rsidRPr="00F11EFB">
        <w:rPr>
          <w:rFonts w:ascii="Times New Roman" w:hAnsi="Times New Roman" w:cs="Times New Roman"/>
        </w:rPr>
        <w:t xml:space="preserve"> </w:t>
      </w:r>
      <w:r w:rsidR="004B3374" w:rsidRPr="00F11EFB">
        <w:rPr>
          <w:rFonts w:ascii="Times New Roman" w:hAnsi="Times New Roman" w:cs="Times New Roman"/>
        </w:rPr>
        <w:t>for</w:t>
      </w:r>
      <w:r w:rsidR="00370E76" w:rsidRPr="00F11EFB">
        <w:rPr>
          <w:rFonts w:ascii="Times New Roman" w:hAnsi="Times New Roman" w:cs="Times New Roman"/>
        </w:rPr>
        <w:t xml:space="preserve"> </w:t>
      </w:r>
      <w:r w:rsidR="004B3374" w:rsidRPr="00F11EFB">
        <w:rPr>
          <w:rFonts w:ascii="Times New Roman" w:hAnsi="Times New Roman" w:cs="Times New Roman"/>
        </w:rPr>
        <w:t>some</w:t>
      </w:r>
      <w:r w:rsidR="00370E76" w:rsidRPr="00F11EFB">
        <w:rPr>
          <w:rFonts w:ascii="Times New Roman" w:hAnsi="Times New Roman" w:cs="Times New Roman"/>
        </w:rPr>
        <w:t xml:space="preserve"> </w:t>
      </w:r>
      <w:r w:rsidR="004B3374" w:rsidRPr="00F11EFB">
        <w:rPr>
          <w:rFonts w:ascii="Times New Roman" w:hAnsi="Times New Roman" w:cs="Times New Roman"/>
        </w:rPr>
        <w:t>Americans,</w:t>
      </w:r>
      <w:r w:rsidR="00370E76" w:rsidRPr="00F11EFB">
        <w:rPr>
          <w:rFonts w:ascii="Times New Roman" w:hAnsi="Times New Roman" w:cs="Times New Roman"/>
        </w:rPr>
        <w:t xml:space="preserve"> </w:t>
      </w:r>
      <w:r w:rsidR="004B3374" w:rsidRPr="00F11EFB">
        <w:rPr>
          <w:rFonts w:ascii="Times New Roman" w:hAnsi="Times New Roman" w:cs="Times New Roman"/>
        </w:rPr>
        <w:t>making</w:t>
      </w:r>
      <w:r w:rsidR="00370E76" w:rsidRPr="00F11EFB">
        <w:rPr>
          <w:rFonts w:ascii="Times New Roman" w:hAnsi="Times New Roman" w:cs="Times New Roman"/>
        </w:rPr>
        <w:t xml:space="preserve"> </w:t>
      </w:r>
      <w:r w:rsidR="004B3374" w:rsidRPr="00F11EFB">
        <w:rPr>
          <w:rFonts w:ascii="Times New Roman" w:hAnsi="Times New Roman" w:cs="Times New Roman"/>
        </w:rPr>
        <w:t>it</w:t>
      </w:r>
      <w:r w:rsidR="00370E76" w:rsidRPr="00F11EFB">
        <w:rPr>
          <w:rFonts w:ascii="Times New Roman" w:hAnsi="Times New Roman" w:cs="Times New Roman"/>
        </w:rPr>
        <w:t xml:space="preserve"> </w:t>
      </w:r>
      <w:r w:rsidR="004B3374" w:rsidRPr="00F11EFB">
        <w:rPr>
          <w:rFonts w:ascii="Times New Roman" w:hAnsi="Times New Roman" w:cs="Times New Roman"/>
        </w:rPr>
        <w:t>more</w:t>
      </w:r>
      <w:r w:rsidR="00370E76" w:rsidRPr="00F11EFB">
        <w:rPr>
          <w:rFonts w:ascii="Times New Roman" w:hAnsi="Times New Roman" w:cs="Times New Roman"/>
        </w:rPr>
        <w:t xml:space="preserve"> </w:t>
      </w:r>
      <w:r w:rsidR="004B3374" w:rsidRPr="00F11EFB">
        <w:rPr>
          <w:rFonts w:ascii="Times New Roman" w:hAnsi="Times New Roman" w:cs="Times New Roman"/>
        </w:rPr>
        <w:t>like</w:t>
      </w:r>
      <w:r w:rsidR="00370E76" w:rsidRPr="00F11EFB">
        <w:rPr>
          <w:rFonts w:ascii="Times New Roman" w:hAnsi="Times New Roman" w:cs="Times New Roman"/>
        </w:rPr>
        <w:t xml:space="preserve"> </w:t>
      </w:r>
      <w:r w:rsidR="004B3374" w:rsidRPr="00F11EFB">
        <w:rPr>
          <w:rFonts w:ascii="Times New Roman" w:hAnsi="Times New Roman" w:cs="Times New Roman"/>
        </w:rPr>
        <w:t>a</w:t>
      </w:r>
      <w:r w:rsidR="00370E76" w:rsidRPr="00F11EFB">
        <w:rPr>
          <w:rFonts w:ascii="Times New Roman" w:hAnsi="Times New Roman" w:cs="Times New Roman"/>
        </w:rPr>
        <w:t xml:space="preserve"> </w:t>
      </w:r>
      <w:r w:rsidR="004B3374" w:rsidRPr="00F11EFB">
        <w:rPr>
          <w:rFonts w:ascii="Times New Roman" w:hAnsi="Times New Roman" w:cs="Times New Roman"/>
        </w:rPr>
        <w:t>cruel</w:t>
      </w:r>
      <w:r w:rsidR="00370E76" w:rsidRPr="00F11EFB">
        <w:rPr>
          <w:rFonts w:ascii="Times New Roman" w:hAnsi="Times New Roman" w:cs="Times New Roman"/>
        </w:rPr>
        <w:t xml:space="preserve"> </w:t>
      </w:r>
      <w:r w:rsidR="004B3374" w:rsidRPr="00F11EFB">
        <w:rPr>
          <w:rFonts w:ascii="Times New Roman" w:hAnsi="Times New Roman" w:cs="Times New Roman"/>
        </w:rPr>
        <w:t>joke</w:t>
      </w:r>
      <w:r w:rsidR="00370E76" w:rsidRPr="00F11EFB">
        <w:rPr>
          <w:rFonts w:ascii="Times New Roman" w:hAnsi="Times New Roman" w:cs="Times New Roman"/>
        </w:rPr>
        <w:t xml:space="preserve"> </w:t>
      </w:r>
      <w:r w:rsidR="004B3374" w:rsidRPr="00F11EFB">
        <w:rPr>
          <w:rFonts w:ascii="Times New Roman" w:hAnsi="Times New Roman" w:cs="Times New Roman"/>
        </w:rPr>
        <w:t>than</w:t>
      </w:r>
      <w:r w:rsidR="00370E76" w:rsidRPr="00F11EFB">
        <w:rPr>
          <w:rFonts w:ascii="Times New Roman" w:hAnsi="Times New Roman" w:cs="Times New Roman"/>
        </w:rPr>
        <w:t xml:space="preserve"> </w:t>
      </w:r>
      <w:r w:rsidR="004B3374" w:rsidRPr="00F11EFB">
        <w:rPr>
          <w:rFonts w:ascii="Times New Roman" w:hAnsi="Times New Roman" w:cs="Times New Roman"/>
        </w:rPr>
        <w:t>a</w:t>
      </w:r>
      <w:r w:rsidR="00370E76" w:rsidRPr="00F11EFB">
        <w:rPr>
          <w:rFonts w:ascii="Times New Roman" w:hAnsi="Times New Roman" w:cs="Times New Roman"/>
        </w:rPr>
        <w:t xml:space="preserve"> </w:t>
      </w:r>
      <w:r w:rsidR="004B3374" w:rsidRPr="00F11EFB">
        <w:rPr>
          <w:rFonts w:ascii="Times New Roman" w:hAnsi="Times New Roman" w:cs="Times New Roman"/>
        </w:rPr>
        <w:t>genuine</w:t>
      </w:r>
      <w:r w:rsidR="00370E76" w:rsidRPr="00F11EFB">
        <w:rPr>
          <w:rFonts w:ascii="Times New Roman" w:hAnsi="Times New Roman" w:cs="Times New Roman"/>
        </w:rPr>
        <w:t xml:space="preserve"> </w:t>
      </w:r>
      <w:r w:rsidR="004B3374" w:rsidRPr="00F11EFB">
        <w:rPr>
          <w:rFonts w:ascii="Times New Roman" w:hAnsi="Times New Roman" w:cs="Times New Roman"/>
        </w:rPr>
        <w:t>dream.</w:t>
      </w:r>
    </w:p>
    <w:p w14:paraId="2A78B978" w14:textId="638F646D" w:rsidR="00B8594F" w:rsidRPr="00F11EFB" w:rsidRDefault="00B8594F" w:rsidP="00370E76">
      <w:pPr>
        <w:ind w:right="4"/>
        <w:contextualSpacing/>
        <w:rPr>
          <w:rFonts w:ascii="Times New Roman" w:hAnsi="Times New Roman" w:cs="Times New Roman"/>
        </w:rPr>
      </w:pPr>
      <w:r w:rsidRPr="00F11EFB">
        <w:rPr>
          <w:rFonts w:ascii="Times New Roman" w:hAnsi="Times New Roman" w:cs="Times New Roman"/>
        </w:rPr>
        <w:t>Someone</w:t>
      </w:r>
      <w:r w:rsidR="00370E76" w:rsidRPr="00F11EFB">
        <w:rPr>
          <w:rFonts w:ascii="Times New Roman" w:hAnsi="Times New Roman" w:cs="Times New Roman"/>
        </w:rPr>
        <w:t xml:space="preserve"> </w:t>
      </w:r>
      <w:r w:rsidRPr="00F11EFB">
        <w:rPr>
          <w:rFonts w:ascii="Times New Roman" w:hAnsi="Times New Roman" w:cs="Times New Roman"/>
        </w:rPr>
        <w:t>who</w:t>
      </w:r>
      <w:r w:rsidR="00370E76" w:rsidRPr="00F11EFB">
        <w:rPr>
          <w:rFonts w:ascii="Times New Roman" w:hAnsi="Times New Roman" w:cs="Times New Roman"/>
        </w:rPr>
        <w:t xml:space="preserve"> </w:t>
      </w:r>
      <w:r w:rsidRPr="00F11EFB">
        <w:rPr>
          <w:rFonts w:ascii="Times New Roman" w:hAnsi="Times New Roman" w:cs="Times New Roman"/>
        </w:rPr>
        <w:t>manages</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achieve</w:t>
      </w:r>
      <w:r w:rsidR="00370E76" w:rsidRPr="00F11EFB">
        <w:rPr>
          <w:rFonts w:ascii="Times New Roman" w:hAnsi="Times New Roman" w:cs="Times New Roman"/>
        </w:rPr>
        <w:t xml:space="preserve"> </w:t>
      </w:r>
      <w:r w:rsidRPr="00F11EFB">
        <w:rPr>
          <w:rFonts w:ascii="Times New Roman" w:hAnsi="Times New Roman" w:cs="Times New Roman"/>
        </w:rPr>
        <w:t>his</w:t>
      </w:r>
      <w:r w:rsidR="00370E76" w:rsidRPr="00F11EFB">
        <w:rPr>
          <w:rFonts w:ascii="Times New Roman" w:hAnsi="Times New Roman" w:cs="Times New Roman"/>
        </w:rPr>
        <w:t xml:space="preserve"> </w:t>
      </w:r>
      <w:r w:rsidRPr="00F11EFB">
        <w:rPr>
          <w:rFonts w:ascii="Times New Roman" w:hAnsi="Times New Roman" w:cs="Times New Roman"/>
        </w:rPr>
        <w:t>or</w:t>
      </w:r>
      <w:r w:rsidR="00370E76" w:rsidRPr="00F11EFB">
        <w:rPr>
          <w:rFonts w:ascii="Times New Roman" w:hAnsi="Times New Roman" w:cs="Times New Roman"/>
        </w:rPr>
        <w:t xml:space="preserve"> </w:t>
      </w:r>
      <w:r w:rsidRPr="00F11EFB">
        <w:rPr>
          <w:rFonts w:ascii="Times New Roman" w:hAnsi="Times New Roman" w:cs="Times New Roman"/>
        </w:rPr>
        <w:t>her</w:t>
      </w:r>
      <w:r w:rsidR="00370E76" w:rsidRPr="00F11EFB">
        <w:rPr>
          <w:rFonts w:ascii="Times New Roman" w:hAnsi="Times New Roman" w:cs="Times New Roman"/>
        </w:rPr>
        <w:t xml:space="preserve"> </w:t>
      </w:r>
      <w:r w:rsidRPr="00F11EFB">
        <w:rPr>
          <w:rFonts w:ascii="Times New Roman" w:hAnsi="Times New Roman" w:cs="Times New Roman"/>
        </w:rPr>
        <w:t>version</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American</w:t>
      </w:r>
      <w:r w:rsidR="00370E76" w:rsidRPr="00F11EFB">
        <w:rPr>
          <w:rFonts w:ascii="Times New Roman" w:hAnsi="Times New Roman" w:cs="Times New Roman"/>
        </w:rPr>
        <w:t xml:space="preserve"> </w:t>
      </w:r>
      <w:ins w:id="2465" w:author="Author">
        <w:r w:rsidR="008C5655" w:rsidRPr="00F11EFB">
          <w:rPr>
            <w:rFonts w:ascii="Times New Roman" w:hAnsi="Times New Roman" w:cs="Times New Roman"/>
          </w:rPr>
          <w:t>d</w:t>
        </w:r>
      </w:ins>
      <w:del w:id="2466" w:author="Author">
        <w:r w:rsidRPr="00F11EFB" w:rsidDel="008C5655">
          <w:rPr>
            <w:rFonts w:ascii="Times New Roman" w:hAnsi="Times New Roman" w:cs="Times New Roman"/>
          </w:rPr>
          <w:delText>D</w:delText>
        </w:r>
      </w:del>
      <w:r w:rsidRPr="00F11EFB">
        <w:rPr>
          <w:rFonts w:ascii="Times New Roman" w:hAnsi="Times New Roman" w:cs="Times New Roman"/>
        </w:rPr>
        <w:t>ream</w:t>
      </w:r>
      <w:r w:rsidR="00370E76" w:rsidRPr="00F11EFB">
        <w:rPr>
          <w:rFonts w:ascii="Times New Roman" w:hAnsi="Times New Roman" w:cs="Times New Roman"/>
        </w:rPr>
        <w:t xml:space="preserve"> </w:t>
      </w:r>
      <w:r w:rsidRPr="00F11EFB">
        <w:rPr>
          <w:rFonts w:ascii="Times New Roman" w:hAnsi="Times New Roman" w:cs="Times New Roman"/>
        </w:rPr>
        <w:t>may</w:t>
      </w:r>
      <w:ins w:id="2467" w:author="Author">
        <w:r w:rsidR="00C74B5F">
          <w:rPr>
            <w:rFonts w:ascii="Times New Roman" w:hAnsi="Times New Roman" w:cs="Times New Roman"/>
          </w:rPr>
          <w:t xml:space="preserve"> </w:t>
        </w:r>
      </w:ins>
      <w:r w:rsidRPr="00F11EFB">
        <w:rPr>
          <w:rFonts w:ascii="Times New Roman" w:hAnsi="Times New Roman" w:cs="Times New Roman"/>
        </w:rPr>
        <w:t>be</w:t>
      </w:r>
      <w:r w:rsidR="00370E76" w:rsidRPr="00F11EFB">
        <w:rPr>
          <w:rFonts w:ascii="Times New Roman" w:hAnsi="Times New Roman" w:cs="Times New Roman"/>
        </w:rPr>
        <w:t xml:space="preserve"> </w:t>
      </w:r>
      <w:r w:rsidRPr="00F11EFB">
        <w:rPr>
          <w:rFonts w:ascii="Times New Roman" w:hAnsi="Times New Roman" w:cs="Times New Roman"/>
        </w:rPr>
        <w:t>said</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be</w:t>
      </w:r>
      <w:r w:rsidR="00370E76" w:rsidRPr="00F11EFB">
        <w:rPr>
          <w:rFonts w:ascii="Times New Roman" w:hAnsi="Times New Roman" w:cs="Times New Roman"/>
        </w:rPr>
        <w:t xml:space="preserve"> </w:t>
      </w:r>
      <w:ins w:id="2468" w:author="Author">
        <w:r w:rsidR="00C74B5F">
          <w:rPr>
            <w:rFonts w:ascii="Times New Roman" w:hAnsi="Times New Roman" w:cs="Times New Roman"/>
          </w:rPr>
          <w:t>“</w:t>
        </w:r>
      </w:ins>
      <w:del w:id="2469" w:author="Author">
        <w:r w:rsidRPr="00F11EFB" w:rsidDel="00C74B5F">
          <w:rPr>
            <w:rFonts w:ascii="Times New Roman" w:hAnsi="Times New Roman" w:cs="Times New Roman"/>
          </w:rPr>
          <w:delText>"</w:delText>
        </w:r>
      </w:del>
      <w:r w:rsidRPr="00F11EFB">
        <w:rPr>
          <w:rFonts w:ascii="Times New Roman" w:hAnsi="Times New Roman" w:cs="Times New Roman"/>
        </w:rPr>
        <w:t>living</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dream,</w:t>
      </w:r>
      <w:ins w:id="2470" w:author="Author">
        <w:r w:rsidR="00C74B5F">
          <w:rPr>
            <w:rFonts w:ascii="Times New Roman" w:hAnsi="Times New Roman" w:cs="Times New Roman"/>
          </w:rPr>
          <w:t>”</w:t>
        </w:r>
      </w:ins>
      <w:del w:id="2471" w:author="Author">
        <w:r w:rsidRPr="00F11EFB" w:rsidDel="00C74B5F">
          <w:rPr>
            <w:rFonts w:ascii="Times New Roman" w:hAnsi="Times New Roman" w:cs="Times New Roman"/>
          </w:rPr>
          <w:delText>"</w:delText>
        </w:r>
      </w:del>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everyone</w:t>
      </w:r>
      <w:r w:rsidR="00370E76" w:rsidRPr="00F11EFB">
        <w:rPr>
          <w:rFonts w:ascii="Times New Roman" w:hAnsi="Times New Roman" w:cs="Times New Roman"/>
        </w:rPr>
        <w:t xml:space="preserve"> </w:t>
      </w:r>
      <w:r w:rsidRPr="00F11EFB">
        <w:rPr>
          <w:rFonts w:ascii="Times New Roman" w:hAnsi="Times New Roman" w:cs="Times New Roman"/>
        </w:rPr>
        <w:t>has</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unique</w:t>
      </w:r>
      <w:r w:rsidR="00370E76" w:rsidRPr="00F11EFB">
        <w:rPr>
          <w:rFonts w:ascii="Times New Roman" w:hAnsi="Times New Roman" w:cs="Times New Roman"/>
        </w:rPr>
        <w:t xml:space="preserve"> </w:t>
      </w:r>
      <w:r w:rsidRPr="00F11EFB">
        <w:rPr>
          <w:rFonts w:ascii="Times New Roman" w:hAnsi="Times New Roman" w:cs="Times New Roman"/>
        </w:rPr>
        <w:t>interpretation</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what</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American</w:t>
      </w:r>
      <w:r w:rsidR="00370E76" w:rsidRPr="00F11EFB">
        <w:rPr>
          <w:rFonts w:ascii="Times New Roman" w:hAnsi="Times New Roman" w:cs="Times New Roman"/>
        </w:rPr>
        <w:t xml:space="preserve"> </w:t>
      </w:r>
      <w:ins w:id="2472" w:author="Author">
        <w:r w:rsidR="008C5655" w:rsidRPr="00F11EFB">
          <w:rPr>
            <w:rFonts w:ascii="Times New Roman" w:hAnsi="Times New Roman" w:cs="Times New Roman"/>
          </w:rPr>
          <w:t>d</w:t>
        </w:r>
      </w:ins>
      <w:del w:id="2473" w:author="Author">
        <w:r w:rsidRPr="00F11EFB" w:rsidDel="008C5655">
          <w:rPr>
            <w:rFonts w:ascii="Times New Roman" w:hAnsi="Times New Roman" w:cs="Times New Roman"/>
          </w:rPr>
          <w:delText>D</w:delText>
        </w:r>
      </w:del>
      <w:r w:rsidRPr="00F11EFB">
        <w:rPr>
          <w:rFonts w:ascii="Times New Roman" w:hAnsi="Times New Roman" w:cs="Times New Roman"/>
        </w:rPr>
        <w:t>ream</w:t>
      </w:r>
      <w:r w:rsidR="00370E76" w:rsidRPr="00F11EFB">
        <w:rPr>
          <w:rFonts w:ascii="Times New Roman" w:hAnsi="Times New Roman" w:cs="Times New Roman"/>
        </w:rPr>
        <w:t xml:space="preserve"> </w:t>
      </w:r>
      <w:r w:rsidRPr="00F11EFB">
        <w:rPr>
          <w:rFonts w:ascii="Times New Roman" w:hAnsi="Times New Roman" w:cs="Times New Roman"/>
        </w:rPr>
        <w:t>might</w:t>
      </w:r>
      <w:r w:rsidR="00370E76" w:rsidRPr="00F11EFB">
        <w:rPr>
          <w:rFonts w:ascii="Times New Roman" w:hAnsi="Times New Roman" w:cs="Times New Roman"/>
        </w:rPr>
        <w:t xml:space="preserve"> </w:t>
      </w:r>
      <w:r w:rsidRPr="00F11EFB">
        <w:rPr>
          <w:rFonts w:ascii="Times New Roman" w:hAnsi="Times New Roman" w:cs="Times New Roman"/>
        </w:rPr>
        <w:t>be.</w:t>
      </w:r>
      <w:r w:rsidR="00370E76" w:rsidRPr="00F11EFB">
        <w:rPr>
          <w:rFonts w:ascii="Times New Roman" w:hAnsi="Times New Roman" w:cs="Times New Roman"/>
        </w:rPr>
        <w:t xml:space="preserve"> </w:t>
      </w:r>
      <w:r w:rsidRPr="00F11EFB">
        <w:rPr>
          <w:rFonts w:ascii="Times New Roman" w:hAnsi="Times New Roman" w:cs="Times New Roman"/>
        </w:rPr>
        <w:t>Fundamentally,</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American</w:t>
      </w:r>
      <w:r w:rsidR="00370E76" w:rsidRPr="00F11EFB">
        <w:rPr>
          <w:rFonts w:ascii="Times New Roman" w:hAnsi="Times New Roman" w:cs="Times New Roman"/>
        </w:rPr>
        <w:t xml:space="preserve"> </w:t>
      </w:r>
      <w:ins w:id="2474" w:author="Author">
        <w:r w:rsidR="008C5655" w:rsidRPr="00F11EFB">
          <w:rPr>
            <w:rFonts w:ascii="Times New Roman" w:hAnsi="Times New Roman" w:cs="Times New Roman"/>
          </w:rPr>
          <w:t>d</w:t>
        </w:r>
      </w:ins>
      <w:del w:id="2475" w:author="Author">
        <w:r w:rsidRPr="00F11EFB" w:rsidDel="008C5655">
          <w:rPr>
            <w:rFonts w:ascii="Times New Roman" w:hAnsi="Times New Roman" w:cs="Times New Roman"/>
          </w:rPr>
          <w:delText>D</w:delText>
        </w:r>
      </w:del>
      <w:r w:rsidRPr="00F11EFB">
        <w:rPr>
          <w:rFonts w:ascii="Times New Roman" w:hAnsi="Times New Roman" w:cs="Times New Roman"/>
        </w:rPr>
        <w:t>ream</w:t>
      </w:r>
      <w:r w:rsidR="00370E76" w:rsidRPr="00F11EFB">
        <w:rPr>
          <w:rFonts w:ascii="Times New Roman" w:hAnsi="Times New Roman" w:cs="Times New Roman"/>
        </w:rPr>
        <w:t xml:space="preserve"> </w:t>
      </w:r>
      <w:r w:rsidRPr="00F11EFB">
        <w:rPr>
          <w:rFonts w:ascii="Times New Roman" w:hAnsi="Times New Roman" w:cs="Times New Roman"/>
        </w:rPr>
        <w:t>is</w:t>
      </w:r>
      <w:r w:rsidR="00370E76" w:rsidRPr="00F11EFB">
        <w:rPr>
          <w:rFonts w:ascii="Times New Roman" w:hAnsi="Times New Roman" w:cs="Times New Roman"/>
        </w:rPr>
        <w:t xml:space="preserve"> </w:t>
      </w:r>
      <w:r w:rsidRPr="00F11EFB">
        <w:rPr>
          <w:rFonts w:ascii="Times New Roman" w:hAnsi="Times New Roman" w:cs="Times New Roman"/>
        </w:rPr>
        <w:t>about</w:t>
      </w:r>
      <w:r w:rsidR="00370E76" w:rsidRPr="00F11EFB">
        <w:rPr>
          <w:rFonts w:ascii="Times New Roman" w:hAnsi="Times New Roman" w:cs="Times New Roman"/>
        </w:rPr>
        <w:t xml:space="preserve"> </w:t>
      </w:r>
      <w:r w:rsidRPr="00F11EFB">
        <w:rPr>
          <w:rFonts w:ascii="Times New Roman" w:hAnsi="Times New Roman" w:cs="Times New Roman"/>
        </w:rPr>
        <w:t>hope</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potential</w:t>
      </w:r>
      <w:r w:rsidR="00370E76" w:rsidRPr="00F11EFB">
        <w:rPr>
          <w:rFonts w:ascii="Times New Roman" w:hAnsi="Times New Roman" w:cs="Times New Roman"/>
        </w:rPr>
        <w:t xml:space="preserve"> </w:t>
      </w:r>
      <w:r w:rsidRPr="00F11EFB">
        <w:rPr>
          <w:rFonts w:ascii="Times New Roman" w:hAnsi="Times New Roman" w:cs="Times New Roman"/>
        </w:rPr>
        <w:t>for</w:t>
      </w:r>
      <w:r w:rsidR="00370E76" w:rsidRPr="00F11EFB">
        <w:rPr>
          <w:rFonts w:ascii="Times New Roman" w:hAnsi="Times New Roman" w:cs="Times New Roman"/>
        </w:rPr>
        <w:t xml:space="preserve"> </w:t>
      </w:r>
      <w:r w:rsidRPr="00F11EFB">
        <w:rPr>
          <w:rFonts w:ascii="Times New Roman" w:hAnsi="Times New Roman" w:cs="Times New Roman"/>
        </w:rPr>
        <w:t>change</w:t>
      </w:r>
      <w:ins w:id="2476" w:author="Author">
        <w:r w:rsidR="00C74B5F">
          <w:rPr>
            <w:rFonts w:ascii="Times New Roman" w:hAnsi="Times New Roman" w:cs="Times New Roman"/>
          </w:rPr>
          <w:t>,</w:t>
        </w:r>
      </w:ins>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one</w:t>
      </w:r>
      <w:r w:rsidR="00370E76" w:rsidRPr="00F11EFB">
        <w:rPr>
          <w:rFonts w:ascii="Times New Roman" w:hAnsi="Times New Roman" w:cs="Times New Roman"/>
        </w:rPr>
        <w:t xml:space="preserve"> </w:t>
      </w:r>
      <w:r w:rsidRPr="00F11EFB">
        <w:rPr>
          <w:rFonts w:ascii="Times New Roman" w:hAnsi="Times New Roman" w:cs="Times New Roman"/>
        </w:rPr>
        <w:t>could</w:t>
      </w:r>
      <w:r w:rsidR="00370E76" w:rsidRPr="00F11EFB">
        <w:rPr>
          <w:rFonts w:ascii="Times New Roman" w:hAnsi="Times New Roman" w:cs="Times New Roman"/>
        </w:rPr>
        <w:t xml:space="preserve"> </w:t>
      </w:r>
      <w:r w:rsidRPr="00F11EFB">
        <w:rPr>
          <w:rFonts w:ascii="Times New Roman" w:hAnsi="Times New Roman" w:cs="Times New Roman"/>
        </w:rPr>
        <w:t>argue</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people</w:t>
      </w:r>
      <w:r w:rsidR="00370E76" w:rsidRPr="00F11EFB">
        <w:rPr>
          <w:rFonts w:ascii="Times New Roman" w:hAnsi="Times New Roman" w:cs="Times New Roman"/>
        </w:rPr>
        <w:t xml:space="preserve"> </w:t>
      </w:r>
      <w:r w:rsidRPr="00F11EFB">
        <w:rPr>
          <w:rFonts w:ascii="Times New Roman" w:hAnsi="Times New Roman" w:cs="Times New Roman"/>
        </w:rPr>
        <w:t>who</w:t>
      </w:r>
      <w:r w:rsidR="00370E76" w:rsidRPr="00F11EFB">
        <w:rPr>
          <w:rFonts w:ascii="Times New Roman" w:hAnsi="Times New Roman" w:cs="Times New Roman"/>
        </w:rPr>
        <w:t xml:space="preserve"> </w:t>
      </w:r>
      <w:r w:rsidRPr="00F11EFB">
        <w:rPr>
          <w:rFonts w:ascii="Times New Roman" w:hAnsi="Times New Roman" w:cs="Times New Roman"/>
        </w:rPr>
        <w:t>enact</w:t>
      </w:r>
      <w:r w:rsidR="00370E76" w:rsidRPr="00F11EFB">
        <w:rPr>
          <w:rFonts w:ascii="Times New Roman" w:hAnsi="Times New Roman" w:cs="Times New Roman"/>
        </w:rPr>
        <w:t xml:space="preserve"> </w:t>
      </w:r>
      <w:r w:rsidRPr="00F11EFB">
        <w:rPr>
          <w:rFonts w:ascii="Times New Roman" w:hAnsi="Times New Roman" w:cs="Times New Roman"/>
        </w:rPr>
        <w:t>change</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some</w:t>
      </w:r>
      <w:r w:rsidR="00370E76" w:rsidRPr="00F11EFB">
        <w:rPr>
          <w:rFonts w:ascii="Times New Roman" w:hAnsi="Times New Roman" w:cs="Times New Roman"/>
        </w:rPr>
        <w:t xml:space="preserve"> </w:t>
      </w:r>
      <w:r w:rsidRPr="00F11EFB">
        <w:rPr>
          <w:rFonts w:ascii="Times New Roman" w:hAnsi="Times New Roman" w:cs="Times New Roman"/>
        </w:rPr>
        <w:t>way,</w:t>
      </w:r>
      <w:r w:rsidR="00370E76" w:rsidRPr="00F11EFB">
        <w:rPr>
          <w:rFonts w:ascii="Times New Roman" w:hAnsi="Times New Roman" w:cs="Times New Roman"/>
        </w:rPr>
        <w:t xml:space="preserve"> </w:t>
      </w:r>
      <w:r w:rsidRPr="00F11EFB">
        <w:rPr>
          <w:rFonts w:ascii="Times New Roman" w:hAnsi="Times New Roman" w:cs="Times New Roman"/>
        </w:rPr>
        <w:t>even</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small</w:t>
      </w:r>
      <w:r w:rsidR="00370E76" w:rsidRPr="00F11EFB">
        <w:rPr>
          <w:rFonts w:ascii="Times New Roman" w:hAnsi="Times New Roman" w:cs="Times New Roman"/>
        </w:rPr>
        <w:t xml:space="preserve"> </w:t>
      </w:r>
      <w:r w:rsidRPr="00F11EFB">
        <w:rPr>
          <w:rFonts w:ascii="Times New Roman" w:hAnsi="Times New Roman" w:cs="Times New Roman"/>
        </w:rPr>
        <w:t>way,</w:t>
      </w:r>
      <w:r w:rsidR="00370E76" w:rsidRPr="00F11EFB">
        <w:rPr>
          <w:rFonts w:ascii="Times New Roman" w:hAnsi="Times New Roman" w:cs="Times New Roman"/>
        </w:rPr>
        <w:t xml:space="preserve"> </w:t>
      </w:r>
      <w:r w:rsidRPr="00F11EFB">
        <w:rPr>
          <w:rFonts w:ascii="Times New Roman" w:hAnsi="Times New Roman" w:cs="Times New Roman"/>
        </w:rPr>
        <w:t>are</w:t>
      </w:r>
      <w:r w:rsidR="00370E76" w:rsidRPr="00F11EFB">
        <w:rPr>
          <w:rFonts w:ascii="Times New Roman" w:hAnsi="Times New Roman" w:cs="Times New Roman"/>
        </w:rPr>
        <w:t xml:space="preserve"> </w:t>
      </w:r>
      <w:r w:rsidRPr="00F11EFB">
        <w:rPr>
          <w:rFonts w:ascii="Times New Roman" w:hAnsi="Times New Roman" w:cs="Times New Roman"/>
        </w:rPr>
        <w:t>living</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dream</w:t>
      </w:r>
      <w:r w:rsidR="0047282B" w:rsidRPr="00F11EFB">
        <w:rPr>
          <w:rFonts w:ascii="Times New Roman" w:hAnsi="Times New Roman" w:cs="Times New Roman"/>
        </w:rPr>
        <w:t>.</w:t>
      </w:r>
    </w:p>
    <w:p w14:paraId="2BF2A1D9" w14:textId="5A7FF797" w:rsidR="00370E76" w:rsidRPr="00F11EFB" w:rsidDel="00C74B5F" w:rsidRDefault="00B8594F">
      <w:pPr>
        <w:ind w:right="4"/>
        <w:contextualSpacing/>
        <w:rPr>
          <w:del w:id="2477" w:author="Author"/>
          <w:rFonts w:ascii="Times New Roman" w:hAnsi="Times New Roman" w:cs="Times New Roman"/>
        </w:rPr>
      </w:pPr>
      <w:r w:rsidRPr="00F11EFB">
        <w:rPr>
          <w:rFonts w:ascii="Times New Roman" w:hAnsi="Times New Roman" w:cs="Times New Roman"/>
        </w:rPr>
        <w:lastRenderedPageBreak/>
        <w:t>The</w:t>
      </w:r>
      <w:r w:rsidR="00370E76" w:rsidRPr="00F11EFB">
        <w:rPr>
          <w:rFonts w:ascii="Times New Roman" w:hAnsi="Times New Roman" w:cs="Times New Roman"/>
        </w:rPr>
        <w:t xml:space="preserve"> </w:t>
      </w:r>
      <w:r w:rsidRPr="00F11EFB">
        <w:rPr>
          <w:rFonts w:ascii="Times New Roman" w:hAnsi="Times New Roman" w:cs="Times New Roman"/>
        </w:rPr>
        <w:t>American</w:t>
      </w:r>
      <w:r w:rsidR="00370E76" w:rsidRPr="00F11EFB">
        <w:rPr>
          <w:rFonts w:ascii="Times New Roman" w:hAnsi="Times New Roman" w:cs="Times New Roman"/>
        </w:rPr>
        <w:t xml:space="preserve"> </w:t>
      </w:r>
      <w:r w:rsidRPr="00F11EFB">
        <w:rPr>
          <w:rFonts w:ascii="Times New Roman" w:hAnsi="Times New Roman" w:cs="Times New Roman"/>
        </w:rPr>
        <w:t>dream</w:t>
      </w:r>
      <w:r w:rsidR="00370E76" w:rsidRPr="00F11EFB">
        <w:rPr>
          <w:rFonts w:ascii="Times New Roman" w:hAnsi="Times New Roman" w:cs="Times New Roman"/>
        </w:rPr>
        <w:t xml:space="preserve"> </w:t>
      </w:r>
      <w:r w:rsidRPr="00F11EFB">
        <w:rPr>
          <w:rFonts w:ascii="Times New Roman" w:hAnsi="Times New Roman" w:cs="Times New Roman"/>
        </w:rPr>
        <w:t>is</w:t>
      </w:r>
      <w:r w:rsidR="00370E76" w:rsidRPr="00F11EFB">
        <w:rPr>
          <w:rFonts w:ascii="Times New Roman" w:hAnsi="Times New Roman" w:cs="Times New Roman"/>
        </w:rPr>
        <w:t xml:space="preserve"> </w:t>
      </w:r>
      <w:r w:rsidRPr="00F11EFB">
        <w:rPr>
          <w:rFonts w:ascii="Times New Roman" w:hAnsi="Times New Roman" w:cs="Times New Roman"/>
        </w:rPr>
        <w:t>subjective.</w:t>
      </w:r>
      <w:r w:rsidR="00370E76" w:rsidRPr="00F11EFB">
        <w:rPr>
          <w:rFonts w:ascii="Times New Roman" w:hAnsi="Times New Roman" w:cs="Times New Roman"/>
        </w:rPr>
        <w:t xml:space="preserve"> </w:t>
      </w:r>
      <w:r w:rsidRPr="00F11EFB">
        <w:rPr>
          <w:rFonts w:ascii="Times New Roman" w:hAnsi="Times New Roman" w:cs="Times New Roman"/>
        </w:rPr>
        <w:t>Let</w:t>
      </w:r>
      <w:ins w:id="2478" w:author="Author">
        <w:r w:rsidR="00C74B5F">
          <w:rPr>
            <w:rFonts w:ascii="Times New Roman" w:hAnsi="Times New Roman" w:cs="Times New Roman"/>
          </w:rPr>
          <w:t>’</w:t>
        </w:r>
      </w:ins>
      <w:del w:id="2479" w:author="Author">
        <w:r w:rsidRPr="00F11EFB" w:rsidDel="00C74B5F">
          <w:rPr>
            <w:rFonts w:ascii="Times New Roman" w:hAnsi="Times New Roman" w:cs="Times New Roman"/>
          </w:rPr>
          <w:delText>´</w:delText>
        </w:r>
      </w:del>
      <w:r w:rsidRPr="00F11EFB">
        <w:rPr>
          <w:rFonts w:ascii="Times New Roman" w:hAnsi="Times New Roman" w:cs="Times New Roman"/>
        </w:rPr>
        <w:t>s</w:t>
      </w:r>
      <w:r w:rsidR="00370E76" w:rsidRPr="00F11EFB">
        <w:rPr>
          <w:rFonts w:ascii="Times New Roman" w:hAnsi="Times New Roman" w:cs="Times New Roman"/>
        </w:rPr>
        <w:t xml:space="preserve"> </w:t>
      </w:r>
      <w:r w:rsidRPr="00F11EFB">
        <w:rPr>
          <w:rFonts w:ascii="Times New Roman" w:hAnsi="Times New Roman" w:cs="Times New Roman"/>
        </w:rPr>
        <w:t>not</w:t>
      </w:r>
      <w:r w:rsidR="00370E76" w:rsidRPr="00F11EFB">
        <w:rPr>
          <w:rFonts w:ascii="Times New Roman" w:hAnsi="Times New Roman" w:cs="Times New Roman"/>
        </w:rPr>
        <w:t xml:space="preserve"> </w:t>
      </w:r>
      <w:r w:rsidRPr="00F11EFB">
        <w:rPr>
          <w:rFonts w:ascii="Times New Roman" w:hAnsi="Times New Roman" w:cs="Times New Roman"/>
        </w:rPr>
        <w:t>forget</w:t>
      </w:r>
      <w:r w:rsidR="00370E76" w:rsidRPr="00F11EFB">
        <w:rPr>
          <w:rFonts w:ascii="Times New Roman" w:hAnsi="Times New Roman" w:cs="Times New Roman"/>
        </w:rPr>
        <w:t xml:space="preserve"> </w:t>
      </w:r>
      <w:del w:id="2480" w:author="Author">
        <w:r w:rsidRPr="00F11EFB" w:rsidDel="00C74B5F">
          <w:rPr>
            <w:rFonts w:ascii="Times New Roman" w:hAnsi="Times New Roman" w:cs="Times New Roman"/>
          </w:rPr>
          <w:delText>what</w:delText>
        </w:r>
        <w:r w:rsidR="00370E76" w:rsidRPr="00F11EFB" w:rsidDel="00C74B5F">
          <w:rPr>
            <w:rFonts w:ascii="Times New Roman" w:hAnsi="Times New Roman" w:cs="Times New Roman"/>
          </w:rPr>
          <w:delText xml:space="preserve"> </w:delText>
        </w:r>
      </w:del>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latter</w:t>
      </w:r>
      <w:r w:rsidR="00370E76" w:rsidRPr="00F11EFB">
        <w:rPr>
          <w:rFonts w:ascii="Times New Roman" w:hAnsi="Times New Roman" w:cs="Times New Roman"/>
        </w:rPr>
        <w:t xml:space="preserve"> </w:t>
      </w:r>
      <w:r w:rsidRPr="00F11EFB">
        <w:rPr>
          <w:rFonts w:ascii="Times New Roman" w:hAnsi="Times New Roman" w:cs="Times New Roman"/>
        </w:rPr>
        <w:t>half</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ins w:id="2481" w:author="Author">
        <w:r w:rsidR="00C74B5F">
          <w:rPr>
            <w:rFonts w:ascii="Times New Roman" w:hAnsi="Times New Roman" w:cs="Times New Roman"/>
          </w:rPr>
          <w:t>that</w:t>
        </w:r>
      </w:ins>
      <w:del w:id="2482" w:author="Author">
        <w:r w:rsidRPr="00F11EFB" w:rsidDel="00C74B5F">
          <w:rPr>
            <w:rFonts w:ascii="Times New Roman" w:hAnsi="Times New Roman" w:cs="Times New Roman"/>
          </w:rPr>
          <w:delText>the</w:delText>
        </w:r>
      </w:del>
      <w:r w:rsidR="00370E76" w:rsidRPr="00F11EFB">
        <w:rPr>
          <w:rFonts w:ascii="Times New Roman" w:hAnsi="Times New Roman" w:cs="Times New Roman"/>
        </w:rPr>
        <w:t xml:space="preserve"> </w:t>
      </w:r>
      <w:r w:rsidRPr="00F11EFB">
        <w:rPr>
          <w:rFonts w:ascii="Times New Roman" w:hAnsi="Times New Roman" w:cs="Times New Roman"/>
        </w:rPr>
        <w:t>phrase</w:t>
      </w:r>
      <w:del w:id="2483" w:author="Autho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is</w:delText>
        </w:r>
      </w:del>
      <w:r w:rsidRPr="00F11EFB">
        <w:rPr>
          <w:rFonts w:ascii="Times New Roman" w:hAnsi="Times New Roman" w:cs="Times New Roman"/>
        </w:rPr>
        <w:t>.</w:t>
      </w:r>
      <w:r w:rsidR="00370E76" w:rsidRPr="00F11EFB">
        <w:rPr>
          <w:rFonts w:ascii="Times New Roman" w:hAnsi="Times New Roman" w:cs="Times New Roman"/>
        </w:rPr>
        <w:t xml:space="preserve"> </w:t>
      </w:r>
      <w:del w:id="2484" w:author="Author">
        <w:r w:rsidRPr="00F11EFB" w:rsidDel="00C74B5F">
          <w:rPr>
            <w:rFonts w:ascii="Times New Roman" w:hAnsi="Times New Roman" w:cs="Times New Roman"/>
          </w:rPr>
          <w:delText>I</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have</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enjoyed</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reading</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the</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article</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and</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the</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comments.</w:delText>
        </w:r>
        <w:r w:rsidR="00370E76" w:rsidRPr="00F11EFB" w:rsidDel="00C74B5F">
          <w:rPr>
            <w:rFonts w:ascii="Times New Roman" w:hAnsi="Times New Roman" w:cs="Times New Roman"/>
          </w:rPr>
          <w:delText xml:space="preserve"> </w:delText>
        </w:r>
      </w:del>
      <w:r w:rsidRPr="00F11EFB">
        <w:rPr>
          <w:rFonts w:ascii="Times New Roman" w:hAnsi="Times New Roman" w:cs="Times New Roman"/>
        </w:rPr>
        <w:t>There</w:t>
      </w:r>
      <w:r w:rsidR="00370E76" w:rsidRPr="00F11EFB">
        <w:rPr>
          <w:rFonts w:ascii="Times New Roman" w:hAnsi="Times New Roman" w:cs="Times New Roman"/>
        </w:rPr>
        <w:t xml:space="preserve"> </w:t>
      </w:r>
      <w:r w:rsidRPr="00F11EFB">
        <w:rPr>
          <w:rFonts w:ascii="Times New Roman" w:hAnsi="Times New Roman" w:cs="Times New Roman"/>
        </w:rPr>
        <w:t>have</w:t>
      </w:r>
      <w:r w:rsidR="00370E76" w:rsidRPr="00F11EFB">
        <w:rPr>
          <w:rFonts w:ascii="Times New Roman" w:hAnsi="Times New Roman" w:cs="Times New Roman"/>
        </w:rPr>
        <w:t xml:space="preserve"> </w:t>
      </w:r>
      <w:r w:rsidRPr="00F11EFB">
        <w:rPr>
          <w:rFonts w:ascii="Times New Roman" w:hAnsi="Times New Roman" w:cs="Times New Roman"/>
        </w:rPr>
        <w:t>been</w:t>
      </w:r>
      <w:r w:rsidR="00370E76" w:rsidRPr="00F11EFB">
        <w:rPr>
          <w:rFonts w:ascii="Times New Roman" w:hAnsi="Times New Roman" w:cs="Times New Roman"/>
        </w:rPr>
        <w:t xml:space="preserve"> </w:t>
      </w:r>
      <w:r w:rsidRPr="00F11EFB">
        <w:rPr>
          <w:rFonts w:ascii="Times New Roman" w:hAnsi="Times New Roman" w:cs="Times New Roman"/>
        </w:rPr>
        <w:t>proponents</w:t>
      </w:r>
      <w:r w:rsidR="00370E76" w:rsidRPr="00F11EFB">
        <w:rPr>
          <w:rFonts w:ascii="Times New Roman" w:hAnsi="Times New Roman" w:cs="Times New Roman"/>
        </w:rPr>
        <w:t xml:space="preserve"> </w:t>
      </w:r>
      <w:ins w:id="2485" w:author="Author">
        <w:r w:rsidR="00C74B5F">
          <w:rPr>
            <w:rFonts w:ascii="Times New Roman" w:hAnsi="Times New Roman" w:cs="Times New Roman"/>
          </w:rPr>
          <w:t>on</w:t>
        </w:r>
      </w:ins>
      <w:del w:id="2486" w:author="Author">
        <w:r w:rsidR="003A5434" w:rsidRPr="00F11EFB" w:rsidDel="00C74B5F">
          <w:rPr>
            <w:rFonts w:ascii="Times New Roman" w:hAnsi="Times New Roman" w:cs="Times New Roman"/>
          </w:rPr>
          <w:delText>O</w:delText>
        </w:r>
        <w:r w:rsidRPr="00F11EFB" w:rsidDel="00C74B5F">
          <w:rPr>
            <w:rFonts w:ascii="Times New Roman" w:hAnsi="Times New Roman" w:cs="Times New Roman"/>
          </w:rPr>
          <w:delText>f</w:delText>
        </w:r>
      </w:del>
      <w:r w:rsidR="00370E76" w:rsidRPr="00F11EFB">
        <w:rPr>
          <w:rFonts w:ascii="Times New Roman" w:hAnsi="Times New Roman" w:cs="Times New Roman"/>
        </w:rPr>
        <w:t xml:space="preserve"> </w:t>
      </w:r>
      <w:r w:rsidRPr="00F11EFB">
        <w:rPr>
          <w:rFonts w:ascii="Times New Roman" w:hAnsi="Times New Roman" w:cs="Times New Roman"/>
        </w:rPr>
        <w:t>both</w:t>
      </w:r>
      <w:r w:rsidR="00370E76" w:rsidRPr="00F11EFB">
        <w:rPr>
          <w:rFonts w:ascii="Times New Roman" w:hAnsi="Times New Roman" w:cs="Times New Roman"/>
        </w:rPr>
        <w:t xml:space="preserve"> </w:t>
      </w:r>
      <w:r w:rsidRPr="00F11EFB">
        <w:rPr>
          <w:rFonts w:ascii="Times New Roman" w:hAnsi="Times New Roman" w:cs="Times New Roman"/>
        </w:rPr>
        <w:t>sides</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hyperlink r:id="rId29" w:anchor="DEBATE" w:history="1">
        <w:r w:rsidRPr="00F11EFB">
          <w:rPr>
            <w:rStyle w:val="Hyperlink"/>
            <w:rFonts w:ascii="Times New Roman" w:hAnsi="Times New Roman" w:cs="Times New Roman"/>
            <w:color w:val="auto"/>
            <w:u w:val="none"/>
          </w:rPr>
          <w:t>debate</w:t>
        </w:r>
      </w:hyperlink>
      <w:ins w:id="2487" w:author="Author">
        <w:r w:rsidR="00C74B5F">
          <w:rPr>
            <w:rStyle w:val="Hyperlink"/>
            <w:rFonts w:ascii="Times New Roman" w:hAnsi="Times New Roman" w:cs="Times New Roman"/>
            <w:color w:val="auto"/>
            <w:u w:val="none"/>
          </w:rPr>
          <w:t>,</w:t>
        </w:r>
      </w:ins>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I</w:t>
      </w:r>
      <w:r w:rsidR="00370E76" w:rsidRPr="00F11EFB">
        <w:rPr>
          <w:rFonts w:ascii="Times New Roman" w:hAnsi="Times New Roman" w:cs="Times New Roman"/>
        </w:rPr>
        <w:t xml:space="preserve"> </w:t>
      </w:r>
      <w:r w:rsidRPr="00F11EFB">
        <w:rPr>
          <w:rFonts w:ascii="Times New Roman" w:hAnsi="Times New Roman" w:cs="Times New Roman"/>
        </w:rPr>
        <w:t>love</w:t>
      </w:r>
      <w:r w:rsidR="00370E76" w:rsidRPr="00F11EFB">
        <w:rPr>
          <w:rFonts w:ascii="Times New Roman" w:hAnsi="Times New Roman" w:cs="Times New Roman"/>
        </w:rPr>
        <w:t xml:space="preserve"> </w:t>
      </w:r>
      <w:ins w:id="2488" w:author="Author">
        <w:r w:rsidR="00C74B5F">
          <w:rPr>
            <w:rFonts w:ascii="Times New Roman" w:hAnsi="Times New Roman" w:cs="Times New Roman"/>
          </w:rPr>
          <w:t>finding</w:t>
        </w:r>
      </w:ins>
      <w:del w:id="2489" w:author="Author">
        <w:r w:rsidRPr="00F11EFB" w:rsidDel="00C74B5F">
          <w:rPr>
            <w:rFonts w:ascii="Times New Roman" w:hAnsi="Times New Roman" w:cs="Times New Roman"/>
          </w:rPr>
          <w:delText>this</w:delText>
        </w:r>
      </w:del>
      <w:r w:rsidR="00370E76" w:rsidRPr="00F11EFB">
        <w:rPr>
          <w:rFonts w:ascii="Times New Roman" w:hAnsi="Times New Roman" w:cs="Times New Roman"/>
        </w:rPr>
        <w:t xml:space="preserve"> </w:t>
      </w:r>
      <w:r w:rsidRPr="00F11EFB">
        <w:rPr>
          <w:rFonts w:ascii="Times New Roman" w:hAnsi="Times New Roman" w:cs="Times New Roman"/>
        </w:rPr>
        <w:t>rapport</w:t>
      </w:r>
      <w:ins w:id="2490" w:author="Author">
        <w:r w:rsidR="00C74B5F">
          <w:rPr>
            <w:rFonts w:ascii="Times New Roman" w:hAnsi="Times New Roman" w:cs="Times New Roman"/>
          </w:rPr>
          <w:t xml:space="preserve"> between them</w:t>
        </w:r>
      </w:ins>
      <w:r w:rsidRPr="00F11EFB">
        <w:rPr>
          <w:rFonts w:ascii="Times New Roman" w:hAnsi="Times New Roman" w:cs="Times New Roman"/>
        </w:rPr>
        <w:t>.</w:t>
      </w:r>
      <w:r w:rsidR="00370E76" w:rsidRPr="00F11EFB">
        <w:rPr>
          <w:rFonts w:ascii="Times New Roman" w:hAnsi="Times New Roman" w:cs="Times New Roman"/>
        </w:rPr>
        <w:t xml:space="preserve"> </w:t>
      </w:r>
      <w:del w:id="2491" w:author="Author">
        <w:r w:rsidRPr="00F11EFB" w:rsidDel="00C74B5F">
          <w:rPr>
            <w:rFonts w:ascii="Times New Roman" w:hAnsi="Times New Roman" w:cs="Times New Roman"/>
          </w:rPr>
          <w:delText>I</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don't</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usually</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do</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the</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"post</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me</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opinion"</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thing,</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but</w:delText>
        </w:r>
        <w:r w:rsidR="00370E76" w:rsidRPr="00F11EFB" w:rsidDel="00C74B5F">
          <w:rPr>
            <w:rFonts w:ascii="Times New Roman" w:hAnsi="Times New Roman" w:cs="Times New Roman"/>
          </w:rPr>
          <w:delText xml:space="preserve"> </w:delText>
        </w:r>
        <w:r w:rsidR="003A5434" w:rsidRPr="00F11EFB" w:rsidDel="00C74B5F">
          <w:rPr>
            <w:rFonts w:ascii="Times New Roman" w:hAnsi="Times New Roman" w:cs="Times New Roman"/>
          </w:rPr>
          <w:delText>it</w:delText>
        </w:r>
        <w:r w:rsidR="00370E76" w:rsidRPr="00F11EFB" w:rsidDel="00C74B5F">
          <w:rPr>
            <w:rFonts w:ascii="Times New Roman" w:hAnsi="Times New Roman" w:cs="Times New Roman"/>
          </w:rPr>
          <w:delText xml:space="preserve"> </w:delText>
        </w:r>
        <w:r w:rsidR="003A5434" w:rsidRPr="00F11EFB" w:rsidDel="00C74B5F">
          <w:rPr>
            <w:rFonts w:ascii="Times New Roman" w:hAnsi="Times New Roman" w:cs="Times New Roman"/>
          </w:rPr>
          <w:delText>is</w:delText>
        </w:r>
        <w:r w:rsidR="00370E76" w:rsidRPr="00F11EFB" w:rsidDel="00C74B5F">
          <w:rPr>
            <w:rFonts w:ascii="Times New Roman" w:hAnsi="Times New Roman" w:cs="Times New Roman"/>
          </w:rPr>
          <w:delText xml:space="preserve"> </w:delText>
        </w:r>
        <w:r w:rsidR="003A5434" w:rsidRPr="00F11EFB" w:rsidDel="00C74B5F">
          <w:rPr>
            <w:rFonts w:ascii="Times New Roman" w:hAnsi="Times New Roman" w:cs="Times New Roman"/>
          </w:rPr>
          <w:delText>marvelous</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by</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a</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few</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things</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I</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have</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read.</w:delText>
        </w:r>
      </w:del>
    </w:p>
    <w:p w14:paraId="62CB484A" w14:textId="7DB5766E" w:rsidR="00B8594F" w:rsidRPr="00F11EFB" w:rsidDel="00C74B5F" w:rsidRDefault="00B8594F">
      <w:pPr>
        <w:ind w:right="4"/>
        <w:contextualSpacing/>
        <w:rPr>
          <w:del w:id="2492" w:author="Author"/>
          <w:rFonts w:ascii="Times New Roman" w:hAnsi="Times New Roman" w:cs="Times New Roman"/>
        </w:rPr>
      </w:pPr>
      <w:del w:id="2493" w:author="Author">
        <w:r w:rsidRPr="00F11EFB" w:rsidDel="00C74B5F">
          <w:rPr>
            <w:rFonts w:ascii="Times New Roman" w:hAnsi="Times New Roman" w:cs="Times New Roman"/>
          </w:rPr>
          <w:delText>First,</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I</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would</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like</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to</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speak</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to</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the</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students</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using</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this</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as</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a</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resource</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for</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a</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paper</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on</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the</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American</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dream.</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Yes,</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the</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ideas</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are</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great,</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but</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o</w:delText>
        </w:r>
        <w:r w:rsidR="00370E76" w:rsidRPr="00F11EFB" w:rsidDel="00C74B5F">
          <w:rPr>
            <w:rFonts w:ascii="Times New Roman" w:hAnsi="Times New Roman" w:cs="Times New Roman"/>
          </w:rPr>
          <w:delText xml:space="preserve">n such a subject I would search </w:delText>
        </w:r>
        <w:r w:rsidR="00651554" w:rsidRPr="00F11EFB" w:rsidDel="00C74B5F">
          <w:rPr>
            <w:rFonts w:ascii="Times New Roman" w:hAnsi="Times New Roman" w:cs="Times New Roman"/>
          </w:rPr>
          <w:delText>I</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for</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what</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the</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dream</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means.</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Ideas</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and</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opinions</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are</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great,</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but</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it</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is</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your</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interpretation</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that</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makes</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it</w:delText>
        </w:r>
        <w:r w:rsidR="00370E76" w:rsidRPr="00F11EFB" w:rsidDel="00C74B5F">
          <w:rPr>
            <w:rFonts w:ascii="Times New Roman" w:hAnsi="Times New Roman" w:cs="Times New Roman"/>
          </w:rPr>
          <w:delText xml:space="preserve"> </w:delText>
        </w:r>
        <w:r w:rsidR="003A5434" w:rsidRPr="00F11EFB" w:rsidDel="00C74B5F">
          <w:rPr>
            <w:rFonts w:ascii="Times New Roman" w:hAnsi="Times New Roman" w:cs="Times New Roman"/>
          </w:rPr>
          <w:delText>ideal</w:delText>
        </w:r>
        <w:r w:rsidRPr="00F11EFB" w:rsidDel="00C74B5F">
          <w:rPr>
            <w:rFonts w:ascii="Times New Roman" w:hAnsi="Times New Roman" w:cs="Times New Roman"/>
          </w:rPr>
          <w:delText>.</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Easy</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paper?</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Ok,</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it</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must</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be</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five</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pages</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or</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something.</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I'd</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say</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my</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dream</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is</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to</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have</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a</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single</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paragraph</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count</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as</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five</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pages,</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then</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debate</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it</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(extensively)</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with</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the</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teacher</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until</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they</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cave.</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A</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lot</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of</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my</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teachers</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hated</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me,</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but</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in</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the</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best</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way</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possible.</w:delText>
        </w:r>
      </w:del>
    </w:p>
    <w:p w14:paraId="31C1D773" w14:textId="3A9AE72C" w:rsidR="00107109" w:rsidRPr="00F11EFB" w:rsidDel="00C74B5F" w:rsidRDefault="00B8594F">
      <w:pPr>
        <w:ind w:right="4"/>
        <w:contextualSpacing/>
        <w:rPr>
          <w:del w:id="2494" w:author="Author"/>
          <w:rFonts w:ascii="Times New Roman" w:hAnsi="Times New Roman" w:cs="Times New Roman"/>
        </w:rPr>
      </w:pPr>
      <w:del w:id="2495" w:author="Author">
        <w:r w:rsidRPr="00F11EFB" w:rsidDel="00C74B5F">
          <w:rPr>
            <w:rFonts w:ascii="Times New Roman" w:hAnsi="Times New Roman" w:cs="Times New Roman"/>
          </w:rPr>
          <w:delText>Second,</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this</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one</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is</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number</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9.</w:delText>
        </w:r>
        <w:r w:rsidR="00370E76" w:rsidRPr="00F11EFB" w:rsidDel="00C74B5F">
          <w:rPr>
            <w:rFonts w:ascii="Times New Roman" w:hAnsi="Times New Roman" w:cs="Times New Roman"/>
          </w:rPr>
          <w:delText xml:space="preserve"> </w:delText>
        </w:r>
        <w:r w:rsidR="003A5434" w:rsidRPr="00F11EFB" w:rsidDel="00C74B5F">
          <w:rPr>
            <w:rFonts w:ascii="Times New Roman" w:hAnsi="Times New Roman" w:cs="Times New Roman"/>
          </w:rPr>
          <w:delText>In</w:delText>
        </w:r>
        <w:r w:rsidR="00370E76" w:rsidRPr="00F11EFB" w:rsidDel="00C74B5F">
          <w:rPr>
            <w:rFonts w:ascii="Times New Roman" w:hAnsi="Times New Roman" w:cs="Times New Roman"/>
          </w:rPr>
          <w:delText xml:space="preserve"> </w:delText>
        </w:r>
        <w:r w:rsidR="003A5434" w:rsidRPr="00F11EFB" w:rsidDel="00C74B5F">
          <w:rPr>
            <w:rFonts w:ascii="Times New Roman" w:hAnsi="Times New Roman" w:cs="Times New Roman"/>
          </w:rPr>
          <w:delText>a</w:delText>
        </w:r>
        <w:r w:rsidR="00370E76" w:rsidRPr="00F11EFB" w:rsidDel="00C74B5F">
          <w:rPr>
            <w:rFonts w:ascii="Times New Roman" w:hAnsi="Times New Roman" w:cs="Times New Roman"/>
          </w:rPr>
          <w:delText xml:space="preserve"> </w:delText>
        </w:r>
        <w:r w:rsidR="003A5434" w:rsidRPr="00F11EFB" w:rsidDel="00C74B5F">
          <w:rPr>
            <w:rFonts w:ascii="Times New Roman" w:hAnsi="Times New Roman" w:cs="Times New Roman"/>
          </w:rPr>
          <w:delText>little</w:delText>
        </w:r>
        <w:r w:rsidR="00370E76" w:rsidRPr="00F11EFB" w:rsidDel="00C74B5F">
          <w:rPr>
            <w:rFonts w:ascii="Times New Roman" w:hAnsi="Times New Roman" w:cs="Times New Roman"/>
          </w:rPr>
          <w:delText xml:space="preserve"> </w:delText>
        </w:r>
        <w:r w:rsidR="003A5434" w:rsidRPr="00F11EFB" w:rsidDel="00C74B5F">
          <w:rPr>
            <w:rFonts w:ascii="Times New Roman" w:hAnsi="Times New Roman" w:cs="Times New Roman"/>
          </w:rPr>
          <w:delText>while,</w:delText>
        </w:r>
        <w:r w:rsidR="00370E76" w:rsidRPr="00F11EFB" w:rsidDel="00C74B5F">
          <w:rPr>
            <w:rFonts w:ascii="Times New Roman" w:hAnsi="Times New Roman" w:cs="Times New Roman"/>
          </w:rPr>
          <w:delText xml:space="preserve"> </w:delText>
        </w:r>
        <w:r w:rsidR="003A5434" w:rsidRPr="00F11EFB" w:rsidDel="00C74B5F">
          <w:rPr>
            <w:rFonts w:ascii="Times New Roman" w:hAnsi="Times New Roman" w:cs="Times New Roman"/>
          </w:rPr>
          <w:delText>it</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is</w:delText>
        </w:r>
        <w:r w:rsidR="00370E76" w:rsidRPr="00F11EFB" w:rsidDel="00C74B5F">
          <w:rPr>
            <w:rFonts w:ascii="Times New Roman" w:hAnsi="Times New Roman" w:cs="Times New Roman"/>
          </w:rPr>
          <w:delText xml:space="preserve"> </w:delText>
        </w:r>
        <w:r w:rsidR="003A5434" w:rsidRPr="00F11EFB" w:rsidDel="00C74B5F">
          <w:rPr>
            <w:rFonts w:ascii="Times New Roman" w:hAnsi="Times New Roman" w:cs="Times New Roman"/>
          </w:rPr>
          <w:delText>unin</w:delText>
        </w:r>
        <w:r w:rsidRPr="00F11EFB" w:rsidDel="00C74B5F">
          <w:rPr>
            <w:rFonts w:ascii="Times New Roman" w:hAnsi="Times New Roman" w:cs="Times New Roman"/>
          </w:rPr>
          <w:delText>tended</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to</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be</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a</w:delText>
        </w:r>
        <w:r w:rsidR="00370E76" w:rsidRPr="00F11EFB" w:rsidDel="00C74B5F">
          <w:rPr>
            <w:rFonts w:ascii="Times New Roman" w:hAnsi="Times New Roman" w:cs="Times New Roman"/>
          </w:rPr>
          <w:delText xml:space="preserve"> </w:delText>
        </w:r>
        <w:r w:rsidR="00676791" w:rsidRPr="00F11EFB" w:rsidDel="00C74B5F">
          <w:fldChar w:fldCharType="begin"/>
        </w:r>
        <w:r w:rsidR="00676791" w:rsidRPr="00F11EFB" w:rsidDel="00C74B5F">
          <w:delInstrText xml:space="preserve"> HYPERLINK "http://www.monografias.com/trabajos11/fuper/fuper.shtml" </w:delInstrText>
        </w:r>
        <w:r w:rsidR="00676791" w:rsidRPr="00F11EFB" w:rsidDel="00C74B5F">
          <w:fldChar w:fldCharType="separate"/>
        </w:r>
        <w:r w:rsidRPr="00F11EFB" w:rsidDel="00C74B5F">
          <w:rPr>
            <w:rStyle w:val="Hyperlink"/>
            <w:rFonts w:ascii="Times New Roman" w:hAnsi="Times New Roman" w:cs="Times New Roman"/>
            <w:color w:val="auto"/>
            <w:u w:val="none"/>
          </w:rPr>
          <w:delText>personal</w:delText>
        </w:r>
        <w:r w:rsidR="00676791" w:rsidRPr="00F11EFB" w:rsidDel="00C74B5F">
          <w:rPr>
            <w:rStyle w:val="Hyperlink"/>
            <w:rFonts w:ascii="Times New Roman" w:hAnsi="Times New Roman" w:cs="Times New Roman"/>
            <w:color w:val="auto"/>
            <w:u w:val="none"/>
          </w:rPr>
          <w:fldChar w:fldCharType="end"/>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attack</w:delText>
        </w:r>
        <w:r w:rsidR="003A5434" w:rsidRPr="00F11EFB" w:rsidDel="00C74B5F">
          <w:rPr>
            <w:rFonts w:ascii="Times New Roman" w:hAnsi="Times New Roman" w:cs="Times New Roman"/>
          </w:rPr>
          <w:delText>,</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but</w:delText>
        </w:r>
        <w:r w:rsidR="00370E76" w:rsidRPr="00F11EFB" w:rsidDel="00C74B5F">
          <w:rPr>
            <w:rFonts w:ascii="Times New Roman" w:hAnsi="Times New Roman" w:cs="Times New Roman"/>
          </w:rPr>
          <w:delText xml:space="preserve"> </w:delText>
        </w:r>
        <w:r w:rsidR="0047282B" w:rsidRPr="00F11EFB" w:rsidDel="00C74B5F">
          <w:rPr>
            <w:rFonts w:ascii="Times New Roman" w:hAnsi="Times New Roman" w:cs="Times New Roman"/>
          </w:rPr>
          <w:delText>I</w:delText>
        </w:r>
        <w:r w:rsidR="00370E76" w:rsidRPr="00F11EFB" w:rsidDel="00C74B5F">
          <w:rPr>
            <w:rFonts w:ascii="Times New Roman" w:hAnsi="Times New Roman" w:cs="Times New Roman"/>
          </w:rPr>
          <w:delText xml:space="preserve"> </w:delText>
        </w:r>
        <w:r w:rsidR="0047282B" w:rsidRPr="00F11EFB" w:rsidDel="00C74B5F">
          <w:rPr>
            <w:rFonts w:ascii="Times New Roman" w:hAnsi="Times New Roman" w:cs="Times New Roman"/>
          </w:rPr>
          <w:delText>feel</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that</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somehow</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it</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will</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come</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across</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as</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such.</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The</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person</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who</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taught</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this</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in</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school</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is</w:delText>
        </w:r>
        <w:r w:rsidR="00370E76" w:rsidRPr="00F11EFB" w:rsidDel="00C74B5F">
          <w:rPr>
            <w:rFonts w:ascii="Times New Roman" w:hAnsi="Times New Roman" w:cs="Times New Roman"/>
          </w:rPr>
          <w:delText xml:space="preserve"> </w:delText>
        </w:r>
        <w:r w:rsidR="003A5434" w:rsidRPr="00F11EFB" w:rsidDel="00C74B5F">
          <w:rPr>
            <w:rFonts w:ascii="Times New Roman" w:hAnsi="Times New Roman" w:cs="Times New Roman"/>
          </w:rPr>
          <w:delText>incredib</w:delText>
        </w:r>
        <w:r w:rsidRPr="00F11EFB" w:rsidDel="00C74B5F">
          <w:rPr>
            <w:rFonts w:ascii="Times New Roman" w:hAnsi="Times New Roman" w:cs="Times New Roman"/>
          </w:rPr>
          <w:delText>ly</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cynical.</w:delText>
        </w:r>
        <w:r w:rsidR="00370E76" w:rsidRPr="00F11EFB" w:rsidDel="00C74B5F">
          <w:rPr>
            <w:rFonts w:ascii="Times New Roman" w:hAnsi="Times New Roman" w:cs="Times New Roman"/>
          </w:rPr>
          <w:delText xml:space="preserve"> </w:delText>
        </w:r>
      </w:del>
    </w:p>
    <w:p w14:paraId="3548353B" w14:textId="7B9691C9" w:rsidR="00B8594F" w:rsidRPr="00F11EFB" w:rsidDel="00C74B5F" w:rsidRDefault="00B8594F">
      <w:pPr>
        <w:ind w:right="4"/>
        <w:contextualSpacing/>
        <w:rPr>
          <w:del w:id="2496" w:author="Author"/>
          <w:rFonts w:ascii="Times New Roman" w:hAnsi="Times New Roman" w:cs="Times New Roman"/>
        </w:rPr>
      </w:pPr>
      <w:del w:id="2497" w:author="Author">
        <w:r w:rsidRPr="00F11EFB" w:rsidDel="00C74B5F">
          <w:rPr>
            <w:rFonts w:ascii="Times New Roman" w:hAnsi="Times New Roman" w:cs="Times New Roman"/>
          </w:rPr>
          <w:delText>The</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American</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dream</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is</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subjective.</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Let´s</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not</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forget</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what</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the</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latter</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half</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of</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the</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phrase</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is.</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I</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have</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enjoyed</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reading</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the</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article</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and</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the</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comments</w:delText>
        </w:r>
        <w:r w:rsidR="00FB0B0D" w:rsidRPr="00F11EFB" w:rsidDel="00C74B5F">
          <w:rPr>
            <w:rFonts w:ascii="Times New Roman" w:hAnsi="Times New Roman" w:cs="Times New Roman"/>
          </w:rPr>
          <w:delText>.</w:delText>
        </w:r>
        <w:r w:rsidR="00370E76" w:rsidRPr="00F11EFB" w:rsidDel="00C74B5F">
          <w:rPr>
            <w:rFonts w:ascii="Times New Roman" w:hAnsi="Times New Roman" w:cs="Times New Roman"/>
          </w:rPr>
          <w:delText xml:space="preserve"> </w:delText>
        </w:r>
      </w:del>
    </w:p>
    <w:p w14:paraId="2E2EE862" w14:textId="7A9DD912" w:rsidR="00B8594F" w:rsidRPr="00F11EFB" w:rsidDel="00C74B5F" w:rsidRDefault="00B8594F">
      <w:pPr>
        <w:ind w:right="4"/>
        <w:contextualSpacing/>
        <w:rPr>
          <w:del w:id="2498" w:author="Author"/>
          <w:rFonts w:ascii="Times New Roman" w:hAnsi="Times New Roman" w:cs="Times New Roman"/>
        </w:rPr>
      </w:pPr>
      <w:del w:id="2499" w:author="Author">
        <w:r w:rsidRPr="00F11EFB" w:rsidDel="00C74B5F">
          <w:rPr>
            <w:rFonts w:ascii="Times New Roman" w:hAnsi="Times New Roman" w:cs="Times New Roman"/>
          </w:rPr>
          <w:delText>First,</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I</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would</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like</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to</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speak</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to</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the</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students</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using</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this</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as</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a</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resource</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for</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a</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paper</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on</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the</w:delText>
        </w:r>
      </w:del>
    </w:p>
    <w:p w14:paraId="03DDD3D9" w14:textId="72709336" w:rsidR="00B8594F" w:rsidRPr="00F11EFB" w:rsidDel="00C74B5F" w:rsidRDefault="00370E76">
      <w:pPr>
        <w:ind w:right="4"/>
        <w:contextualSpacing/>
        <w:rPr>
          <w:del w:id="2500" w:author="Author"/>
          <w:rFonts w:ascii="Times New Roman" w:hAnsi="Times New Roman" w:cs="Times New Roman"/>
        </w:rPr>
      </w:pPr>
      <w:del w:id="2501" w:author="Autho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American</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dream.</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Yes,</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the</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ideas</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are</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great,</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but</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on</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such</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a</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subject</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I</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would</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search</w:delText>
        </w:r>
        <w:r w:rsidRPr="00F11EFB" w:rsidDel="00C74B5F">
          <w:rPr>
            <w:rFonts w:ascii="Times New Roman" w:hAnsi="Times New Roman" w:cs="Times New Roman"/>
          </w:rPr>
          <w:delText xml:space="preserve"> </w:delText>
        </w:r>
        <w:r w:rsidR="00651554" w:rsidRPr="00F11EFB" w:rsidDel="00C74B5F">
          <w:rPr>
            <w:rFonts w:ascii="Times New Roman" w:hAnsi="Times New Roman" w:cs="Times New Roman"/>
          </w:rPr>
          <w:delText>I</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for</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what</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the</w:delText>
        </w:r>
        <w:r w:rsidRPr="00F11EFB" w:rsidDel="00C74B5F">
          <w:rPr>
            <w:rFonts w:ascii="Times New Roman" w:hAnsi="Times New Roman" w:cs="Times New Roman"/>
          </w:rPr>
          <w:delText xml:space="preserve"> </w:delText>
        </w:r>
        <w:r w:rsidR="003A5434" w:rsidRPr="00F11EFB" w:rsidDel="00C74B5F">
          <w:rPr>
            <w:rFonts w:ascii="Times New Roman" w:hAnsi="Times New Roman" w:cs="Times New Roman"/>
          </w:rPr>
          <w:delText>goal</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means.</w:delText>
        </w:r>
        <w:r w:rsidRPr="00F11EFB" w:rsidDel="00C74B5F">
          <w:rPr>
            <w:rFonts w:ascii="Times New Roman" w:hAnsi="Times New Roman" w:cs="Times New Roman"/>
          </w:rPr>
          <w:delText xml:space="preserve"> </w:delText>
        </w:r>
        <w:r w:rsidR="003A5434" w:rsidRPr="00F11EFB" w:rsidDel="00C74B5F">
          <w:rPr>
            <w:rFonts w:ascii="Times New Roman" w:hAnsi="Times New Roman" w:cs="Times New Roman"/>
          </w:rPr>
          <w:delText>View</w:delText>
        </w:r>
        <w:r w:rsidR="00B8594F" w:rsidRPr="00F11EFB" w:rsidDel="00C74B5F">
          <w:rPr>
            <w:rFonts w:ascii="Times New Roman" w:hAnsi="Times New Roman" w:cs="Times New Roman"/>
          </w:rPr>
          <w:delText>s</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and</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opinions</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are</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great,</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but</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it</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is</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your</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interpretation</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that</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makes</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it</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the</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dream.</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Easy</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paper?</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Ok,</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it</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must</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be</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five</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pages</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or</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something.</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I'd</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say</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my</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dream</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is</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to</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have</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a</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single</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paragraph</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count</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as</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five</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pages,</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then</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debate</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it</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(extensively)</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with</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the</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teacher</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until</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they</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cave.</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A</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lot</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of</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my</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teachers</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hated</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me,</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but</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in</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the</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best</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way</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possible.</w:delText>
        </w:r>
      </w:del>
    </w:p>
    <w:p w14:paraId="596C1CCF" w14:textId="3CD7BD76" w:rsidR="00577091" w:rsidRPr="00F11EFB" w:rsidDel="00C74B5F" w:rsidRDefault="00B8594F">
      <w:pPr>
        <w:ind w:right="4"/>
        <w:contextualSpacing/>
        <w:rPr>
          <w:del w:id="2502" w:author="Author"/>
          <w:rFonts w:ascii="Times New Roman" w:hAnsi="Times New Roman" w:cs="Times New Roman"/>
        </w:rPr>
      </w:pPr>
      <w:del w:id="2503" w:author="Author">
        <w:r w:rsidRPr="00F11EFB" w:rsidDel="00C74B5F">
          <w:rPr>
            <w:rFonts w:ascii="Times New Roman" w:hAnsi="Times New Roman" w:cs="Times New Roman"/>
          </w:rPr>
          <w:delText>The</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American</w:delText>
        </w:r>
        <w:r w:rsidR="00370E76" w:rsidRPr="00F11EFB" w:rsidDel="00C74B5F">
          <w:rPr>
            <w:rFonts w:ascii="Times New Roman" w:hAnsi="Times New Roman" w:cs="Times New Roman"/>
          </w:rPr>
          <w:delText xml:space="preserve"> </w:delText>
        </w:r>
        <w:r w:rsidRPr="00F11EFB" w:rsidDel="008C5655">
          <w:rPr>
            <w:rFonts w:ascii="Times New Roman" w:hAnsi="Times New Roman" w:cs="Times New Roman"/>
          </w:rPr>
          <w:delText>D</w:delText>
        </w:r>
        <w:r w:rsidRPr="00F11EFB" w:rsidDel="00C74B5F">
          <w:rPr>
            <w:rFonts w:ascii="Times New Roman" w:hAnsi="Times New Roman" w:cs="Times New Roman"/>
          </w:rPr>
          <w:delText>ream</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is</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subjective.</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Let´s</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not</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forget</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what</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the</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latter</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half</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of</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the</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phrase</w:delText>
        </w:r>
        <w:r w:rsidR="00370E76" w:rsidRPr="00F11EFB" w:rsidDel="00C74B5F">
          <w:rPr>
            <w:rFonts w:ascii="Times New Roman" w:hAnsi="Times New Roman" w:cs="Times New Roman"/>
          </w:rPr>
          <w:delText xml:space="preserve"> </w:delText>
        </w:r>
        <w:r w:rsidR="00577091" w:rsidRPr="00412EB7" w:rsidDel="00C74B5F">
          <w:rPr>
            <w:rFonts w:ascii="Times New Roman" w:hAnsi="Times New Roman" w:cs="Times New Roman"/>
            <w:b/>
            <w:rPrChange w:id="2504" w:author="Author">
              <w:rPr>
                <w:rFonts w:ascii="Times New Roman" w:hAnsi="Times New Roman" w:cs="Times New Roman"/>
              </w:rPr>
            </w:rPrChange>
          </w:rPr>
          <w:delText>CHAPTER</w:delText>
        </w:r>
        <w:r w:rsidR="00370E76" w:rsidRPr="00412EB7" w:rsidDel="00C74B5F">
          <w:rPr>
            <w:rFonts w:ascii="Times New Roman" w:hAnsi="Times New Roman" w:cs="Times New Roman"/>
            <w:b/>
            <w:rPrChange w:id="2505" w:author="Author">
              <w:rPr>
                <w:rFonts w:ascii="Times New Roman" w:hAnsi="Times New Roman" w:cs="Times New Roman"/>
              </w:rPr>
            </w:rPrChange>
          </w:rPr>
          <w:delText xml:space="preserve"> </w:delText>
        </w:r>
        <w:r w:rsidR="00577091" w:rsidRPr="00412EB7" w:rsidDel="00C74B5F">
          <w:rPr>
            <w:rFonts w:ascii="Times New Roman" w:hAnsi="Times New Roman" w:cs="Times New Roman"/>
            <w:b/>
            <w:rPrChange w:id="2506" w:author="Author">
              <w:rPr>
                <w:rFonts w:ascii="Times New Roman" w:hAnsi="Times New Roman" w:cs="Times New Roman"/>
              </w:rPr>
            </w:rPrChange>
          </w:rPr>
          <w:delText>5</w:delText>
        </w:r>
        <w:r w:rsidR="00370E76" w:rsidRPr="00412EB7" w:rsidDel="00C74B5F">
          <w:rPr>
            <w:rFonts w:ascii="Times New Roman" w:hAnsi="Times New Roman" w:cs="Times New Roman"/>
            <w:b/>
            <w:rPrChange w:id="2507" w:author="Author">
              <w:rPr>
                <w:rFonts w:ascii="Times New Roman" w:hAnsi="Times New Roman" w:cs="Times New Roman"/>
              </w:rPr>
            </w:rPrChange>
          </w:rPr>
          <w:delText xml:space="preserve"> </w:delText>
        </w:r>
        <w:r w:rsidR="00E21B08" w:rsidRPr="00F11EFB" w:rsidDel="00676791">
          <w:rPr>
            <w:rFonts w:ascii="Times New Roman" w:hAnsi="Times New Roman" w:cs="Times New Roman"/>
          </w:rPr>
          <w:delText>‘THE</w:delText>
        </w:r>
        <w:r w:rsidR="00370E76" w:rsidRPr="00F11EFB" w:rsidDel="00676791">
          <w:rPr>
            <w:rFonts w:ascii="Times New Roman" w:hAnsi="Times New Roman" w:cs="Times New Roman"/>
          </w:rPr>
          <w:delText xml:space="preserve"> </w:delText>
        </w:r>
        <w:r w:rsidR="00577091" w:rsidRPr="00F11EFB" w:rsidDel="00676791">
          <w:rPr>
            <w:rFonts w:ascii="Times New Roman" w:hAnsi="Times New Roman" w:cs="Times New Roman"/>
          </w:rPr>
          <w:delText>TRUTHS</w:delText>
        </w:r>
        <w:r w:rsidR="00370E76" w:rsidRPr="00F11EFB" w:rsidDel="00676791">
          <w:rPr>
            <w:rFonts w:ascii="Times New Roman" w:hAnsi="Times New Roman" w:cs="Times New Roman"/>
          </w:rPr>
          <w:delText xml:space="preserve"> </w:delText>
        </w:r>
        <w:r w:rsidR="00577091" w:rsidRPr="00F11EFB" w:rsidDel="00676791">
          <w:rPr>
            <w:rFonts w:ascii="Times New Roman" w:hAnsi="Times New Roman" w:cs="Times New Roman"/>
          </w:rPr>
          <w:delText>AND</w:delText>
        </w:r>
        <w:r w:rsidR="00370E76" w:rsidRPr="00F11EFB" w:rsidDel="00676791">
          <w:rPr>
            <w:rFonts w:ascii="Times New Roman" w:hAnsi="Times New Roman" w:cs="Times New Roman"/>
          </w:rPr>
          <w:delText xml:space="preserve"> </w:delText>
        </w:r>
        <w:r w:rsidR="00577091" w:rsidRPr="00F11EFB" w:rsidDel="00676791">
          <w:rPr>
            <w:rFonts w:ascii="Times New Roman" w:hAnsi="Times New Roman" w:cs="Times New Roman"/>
          </w:rPr>
          <w:delText>UNTRUTHS”</w:delText>
        </w:r>
      </w:del>
    </w:p>
    <w:p w14:paraId="590F4447" w14:textId="77777777" w:rsidR="00C74B5F" w:rsidRDefault="00B8594F" w:rsidP="00C74B5F">
      <w:pPr>
        <w:ind w:right="4"/>
        <w:contextualSpacing/>
        <w:rPr>
          <w:ins w:id="2508" w:author="Author"/>
          <w:rFonts w:ascii="Times New Roman" w:hAnsi="Times New Roman" w:cs="Times New Roman"/>
        </w:rPr>
      </w:pPr>
      <w:del w:id="2509" w:author="Author">
        <w:r w:rsidRPr="00F11EFB" w:rsidDel="00C74B5F">
          <w:rPr>
            <w:rFonts w:ascii="Times New Roman" w:hAnsi="Times New Roman" w:cs="Times New Roman"/>
          </w:rPr>
          <w:delText>I</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have</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enjoyed</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reading</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the</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article</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and</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the</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comments.</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There</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noProof/>
          </w:rPr>
          <w:delText>ha</w:delText>
        </w:r>
        <w:r w:rsidR="00FB0B0D" w:rsidRPr="00F11EFB" w:rsidDel="00C74B5F">
          <w:rPr>
            <w:rFonts w:ascii="Times New Roman" w:hAnsi="Times New Roman" w:cs="Times New Roman"/>
            <w:noProof/>
          </w:rPr>
          <w:delText>ve</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been</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proponents</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cost.</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I'm</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not</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talking</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about</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being</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a</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doormat</w:delText>
        </w:r>
        <w:r w:rsidR="003A5434" w:rsidRPr="00F11EFB" w:rsidDel="00C74B5F">
          <w:rPr>
            <w:rFonts w:ascii="Times New Roman" w:hAnsi="Times New Roman" w:cs="Times New Roman"/>
          </w:rPr>
          <w:delText>,</w:delText>
        </w:r>
        <w:r w:rsidR="00370E76" w:rsidRPr="00F11EFB" w:rsidDel="00C74B5F">
          <w:rPr>
            <w:rFonts w:ascii="Times New Roman" w:hAnsi="Times New Roman" w:cs="Times New Roman"/>
          </w:rPr>
          <w:delText xml:space="preserve"> </w:delText>
        </w:r>
        <w:r w:rsidRPr="00F11EFB" w:rsidDel="00C74B5F">
          <w:rPr>
            <w:rFonts w:ascii="Times New Roman" w:hAnsi="Times New Roman" w:cs="Times New Roman"/>
          </w:rPr>
          <w:delText>either.</w:delText>
        </w:r>
        <w:r w:rsidR="00370E76" w:rsidRPr="00F11EFB" w:rsidDel="00C74B5F">
          <w:rPr>
            <w:rFonts w:ascii="Times New Roman" w:hAnsi="Times New Roman" w:cs="Times New Roman"/>
          </w:rPr>
          <w:delText xml:space="preserve"> </w:delText>
        </w:r>
      </w:del>
      <w:ins w:id="2510" w:author="Author">
        <w:r w:rsidR="00C74B5F">
          <w:rPr>
            <w:rFonts w:ascii="Times New Roman" w:hAnsi="Times New Roman" w:cs="Times New Roman"/>
          </w:rPr>
          <w:t>Most Americans can agree that the American dream is at least partly</w:t>
        </w:r>
      </w:ins>
      <w:del w:id="2511" w:author="Author">
        <w:r w:rsidRPr="00F11EFB" w:rsidDel="00C74B5F">
          <w:rPr>
            <w:rFonts w:ascii="Times New Roman" w:hAnsi="Times New Roman" w:cs="Times New Roman"/>
          </w:rPr>
          <w:delText>It’s</w:delText>
        </w:r>
      </w:del>
      <w:r w:rsidR="00370E76" w:rsidRPr="00F11EFB">
        <w:rPr>
          <w:rFonts w:ascii="Times New Roman" w:hAnsi="Times New Roman" w:cs="Times New Roman"/>
        </w:rPr>
        <w:t xml:space="preserve"> </w:t>
      </w:r>
      <w:r w:rsidRPr="00F11EFB">
        <w:rPr>
          <w:rFonts w:ascii="Times New Roman" w:hAnsi="Times New Roman" w:cs="Times New Roman"/>
        </w:rPr>
        <w:t>about</w:t>
      </w:r>
      <w:r w:rsidR="00370E76" w:rsidRPr="00F11EFB">
        <w:rPr>
          <w:rFonts w:ascii="Times New Roman" w:hAnsi="Times New Roman" w:cs="Times New Roman"/>
        </w:rPr>
        <w:t xml:space="preserve"> </w:t>
      </w:r>
      <w:r w:rsidRPr="00F11EFB">
        <w:rPr>
          <w:rFonts w:ascii="Times New Roman" w:hAnsi="Times New Roman" w:cs="Times New Roman"/>
        </w:rPr>
        <w:t>supporting</w:t>
      </w:r>
      <w:r w:rsidR="00370E76" w:rsidRPr="00F11EFB">
        <w:rPr>
          <w:rFonts w:ascii="Times New Roman" w:hAnsi="Times New Roman" w:cs="Times New Roman"/>
        </w:rPr>
        <w:t xml:space="preserve"> </w:t>
      </w:r>
      <w:r w:rsidRPr="00F11EFB">
        <w:rPr>
          <w:rFonts w:ascii="Times New Roman" w:hAnsi="Times New Roman" w:cs="Times New Roman"/>
        </w:rPr>
        <w:t>your</w:t>
      </w:r>
      <w:r w:rsidR="00370E76" w:rsidRPr="00F11EFB">
        <w:rPr>
          <w:rFonts w:ascii="Times New Roman" w:hAnsi="Times New Roman" w:cs="Times New Roman"/>
        </w:rPr>
        <w:t xml:space="preserve"> </w:t>
      </w:r>
      <w:r w:rsidRPr="00F11EFB">
        <w:rPr>
          <w:rFonts w:ascii="Times New Roman" w:hAnsi="Times New Roman" w:cs="Times New Roman"/>
        </w:rPr>
        <w:t>neighbors</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helping</w:t>
      </w:r>
      <w:r w:rsidR="00370E76" w:rsidRPr="00F11EFB">
        <w:rPr>
          <w:rFonts w:ascii="Times New Roman" w:hAnsi="Times New Roman" w:cs="Times New Roman"/>
        </w:rPr>
        <w:t xml:space="preserve"> </w:t>
      </w:r>
      <w:r w:rsidRPr="00F11EFB">
        <w:rPr>
          <w:rFonts w:ascii="Times New Roman" w:hAnsi="Times New Roman" w:cs="Times New Roman"/>
        </w:rPr>
        <w:t>someone</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need</w:t>
      </w:r>
      <w:r w:rsidR="00370E76" w:rsidRPr="00F11EFB">
        <w:rPr>
          <w:rFonts w:ascii="Times New Roman" w:hAnsi="Times New Roman" w:cs="Times New Roman"/>
        </w:rPr>
        <w:t xml:space="preserve"> </w:t>
      </w:r>
      <w:r w:rsidRPr="00F11EFB">
        <w:rPr>
          <w:rFonts w:ascii="Times New Roman" w:hAnsi="Times New Roman" w:cs="Times New Roman"/>
        </w:rPr>
        <w:t>if</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can.</w:t>
      </w:r>
      <w:r w:rsidR="00370E76" w:rsidRPr="00F11EFB">
        <w:rPr>
          <w:rFonts w:ascii="Times New Roman" w:hAnsi="Times New Roman" w:cs="Times New Roman"/>
        </w:rPr>
        <w:t xml:space="preserve"> </w:t>
      </w:r>
      <w:r w:rsidRPr="00F11EFB">
        <w:rPr>
          <w:rFonts w:ascii="Times New Roman" w:hAnsi="Times New Roman" w:cs="Times New Roman"/>
        </w:rPr>
        <w:t>Helping</w:t>
      </w:r>
      <w:r w:rsidR="00370E76" w:rsidRPr="00F11EFB">
        <w:rPr>
          <w:rFonts w:ascii="Times New Roman" w:hAnsi="Times New Roman" w:cs="Times New Roman"/>
        </w:rPr>
        <w:t xml:space="preserve"> </w:t>
      </w:r>
      <w:r w:rsidRPr="00F11EFB">
        <w:rPr>
          <w:rFonts w:ascii="Times New Roman" w:hAnsi="Times New Roman" w:cs="Times New Roman"/>
        </w:rPr>
        <w:t>someone</w:t>
      </w:r>
      <w:r w:rsidR="00370E76" w:rsidRPr="00F11EFB">
        <w:rPr>
          <w:rFonts w:ascii="Times New Roman" w:hAnsi="Times New Roman" w:cs="Times New Roman"/>
        </w:rPr>
        <w:t xml:space="preserve"> </w:t>
      </w:r>
      <w:r w:rsidRPr="00F11EFB">
        <w:rPr>
          <w:rFonts w:ascii="Times New Roman" w:hAnsi="Times New Roman" w:cs="Times New Roman"/>
        </w:rPr>
        <w:t>can</w:t>
      </w:r>
      <w:r w:rsidR="00370E76" w:rsidRPr="00F11EFB">
        <w:rPr>
          <w:rFonts w:ascii="Times New Roman" w:hAnsi="Times New Roman" w:cs="Times New Roman"/>
        </w:rPr>
        <w:t xml:space="preserve"> </w:t>
      </w:r>
      <w:r w:rsidRPr="00F11EFB">
        <w:rPr>
          <w:rFonts w:ascii="Times New Roman" w:hAnsi="Times New Roman" w:cs="Times New Roman"/>
        </w:rPr>
        <w:t>be</w:t>
      </w:r>
      <w:r w:rsidR="00370E76" w:rsidRPr="00F11EFB">
        <w:rPr>
          <w:rFonts w:ascii="Times New Roman" w:hAnsi="Times New Roman" w:cs="Times New Roman"/>
        </w:rPr>
        <w:t xml:space="preserve"> </w:t>
      </w:r>
      <w:r w:rsidRPr="00F11EFB">
        <w:rPr>
          <w:rFonts w:ascii="Times New Roman" w:hAnsi="Times New Roman" w:cs="Times New Roman"/>
        </w:rPr>
        <w:t>as</w:t>
      </w:r>
      <w:r w:rsidR="00370E76" w:rsidRPr="00F11EFB">
        <w:rPr>
          <w:rFonts w:ascii="Times New Roman" w:hAnsi="Times New Roman" w:cs="Times New Roman"/>
        </w:rPr>
        <w:t xml:space="preserve"> </w:t>
      </w:r>
      <w:r w:rsidRPr="00F11EFB">
        <w:rPr>
          <w:rFonts w:ascii="Times New Roman" w:hAnsi="Times New Roman" w:cs="Times New Roman"/>
        </w:rPr>
        <w:t>simple</w:t>
      </w:r>
      <w:r w:rsidR="00370E76" w:rsidRPr="00F11EFB">
        <w:rPr>
          <w:rFonts w:ascii="Times New Roman" w:hAnsi="Times New Roman" w:cs="Times New Roman"/>
        </w:rPr>
        <w:t xml:space="preserve"> </w:t>
      </w:r>
      <w:r w:rsidRPr="00F11EFB">
        <w:rPr>
          <w:rFonts w:ascii="Times New Roman" w:hAnsi="Times New Roman" w:cs="Times New Roman"/>
        </w:rPr>
        <w:t>as</w:t>
      </w:r>
      <w:r w:rsidR="00370E76" w:rsidRPr="00F11EFB">
        <w:rPr>
          <w:rFonts w:ascii="Times New Roman" w:hAnsi="Times New Roman" w:cs="Times New Roman"/>
        </w:rPr>
        <w:t xml:space="preserve"> </w:t>
      </w:r>
      <w:r w:rsidRPr="00F11EFB">
        <w:rPr>
          <w:rFonts w:ascii="Times New Roman" w:hAnsi="Times New Roman" w:cs="Times New Roman"/>
        </w:rPr>
        <w:t>having</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two-minute</w:t>
      </w:r>
      <w:r w:rsidR="00370E76" w:rsidRPr="00F11EFB">
        <w:rPr>
          <w:rFonts w:ascii="Times New Roman" w:hAnsi="Times New Roman" w:cs="Times New Roman"/>
        </w:rPr>
        <w:t xml:space="preserve"> </w:t>
      </w:r>
      <w:r w:rsidRPr="00F11EFB">
        <w:rPr>
          <w:rFonts w:ascii="Times New Roman" w:hAnsi="Times New Roman" w:cs="Times New Roman"/>
        </w:rPr>
        <w:t>conversation</w:t>
      </w:r>
      <w:r w:rsidR="00370E76" w:rsidRPr="00F11EFB">
        <w:rPr>
          <w:rFonts w:ascii="Times New Roman" w:hAnsi="Times New Roman" w:cs="Times New Roman"/>
        </w:rPr>
        <w:t xml:space="preserve"> </w:t>
      </w:r>
      <w:r w:rsidRPr="00F11EFB">
        <w:rPr>
          <w:rFonts w:ascii="Times New Roman" w:hAnsi="Times New Roman" w:cs="Times New Roman"/>
        </w:rPr>
        <w:t>with</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stranger</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just</w:t>
      </w:r>
      <w:r w:rsidR="00370E76" w:rsidRPr="00F11EFB">
        <w:rPr>
          <w:rFonts w:ascii="Times New Roman" w:hAnsi="Times New Roman" w:cs="Times New Roman"/>
        </w:rPr>
        <w:t xml:space="preserve"> </w:t>
      </w:r>
      <w:r w:rsidRPr="00F11EFB">
        <w:rPr>
          <w:rFonts w:ascii="Times New Roman" w:hAnsi="Times New Roman" w:cs="Times New Roman"/>
        </w:rPr>
        <w:t>asking</w:t>
      </w:r>
      <w:r w:rsidR="00370E76" w:rsidRPr="00F11EFB">
        <w:rPr>
          <w:rFonts w:ascii="Times New Roman" w:hAnsi="Times New Roman" w:cs="Times New Roman"/>
        </w:rPr>
        <w:t xml:space="preserve"> </w:t>
      </w:r>
      <w:r w:rsidRPr="00F11EFB">
        <w:rPr>
          <w:rFonts w:ascii="Times New Roman" w:hAnsi="Times New Roman" w:cs="Times New Roman"/>
        </w:rPr>
        <w:t>them</w:t>
      </w:r>
      <w:r w:rsidR="00370E76" w:rsidRPr="00F11EFB">
        <w:rPr>
          <w:rFonts w:ascii="Times New Roman" w:hAnsi="Times New Roman" w:cs="Times New Roman"/>
        </w:rPr>
        <w:t xml:space="preserve"> </w:t>
      </w:r>
      <w:r w:rsidRPr="00F11EFB">
        <w:rPr>
          <w:rFonts w:ascii="Times New Roman" w:hAnsi="Times New Roman" w:cs="Times New Roman"/>
        </w:rPr>
        <w:t>how</w:t>
      </w:r>
      <w:r w:rsidR="00370E76" w:rsidRPr="00F11EFB">
        <w:rPr>
          <w:rFonts w:ascii="Times New Roman" w:hAnsi="Times New Roman" w:cs="Times New Roman"/>
        </w:rPr>
        <w:t xml:space="preserve"> </w:t>
      </w:r>
      <w:r w:rsidRPr="00F11EFB">
        <w:rPr>
          <w:rFonts w:ascii="Times New Roman" w:hAnsi="Times New Roman" w:cs="Times New Roman"/>
        </w:rPr>
        <w:t>they</w:t>
      </w:r>
      <w:r w:rsidR="00370E76" w:rsidRPr="00F11EFB">
        <w:rPr>
          <w:rFonts w:ascii="Times New Roman" w:hAnsi="Times New Roman" w:cs="Times New Roman"/>
        </w:rPr>
        <w:t xml:space="preserve"> </w:t>
      </w:r>
      <w:r w:rsidRPr="00F11EFB">
        <w:rPr>
          <w:rFonts w:ascii="Times New Roman" w:hAnsi="Times New Roman" w:cs="Times New Roman"/>
        </w:rPr>
        <w:t>are</w:t>
      </w:r>
      <w:r w:rsidR="00370E76" w:rsidRPr="00F11EFB">
        <w:rPr>
          <w:rFonts w:ascii="Times New Roman" w:hAnsi="Times New Roman" w:cs="Times New Roman"/>
        </w:rPr>
        <w:t xml:space="preserve"> </w:t>
      </w:r>
      <w:r w:rsidRPr="00F11EFB">
        <w:rPr>
          <w:rFonts w:ascii="Times New Roman" w:hAnsi="Times New Roman" w:cs="Times New Roman"/>
        </w:rPr>
        <w:t>today.</w:t>
      </w:r>
      <w:r w:rsidR="00370E76" w:rsidRPr="00F11EFB">
        <w:rPr>
          <w:rFonts w:ascii="Times New Roman" w:hAnsi="Times New Roman" w:cs="Times New Roman"/>
        </w:rPr>
        <w:t xml:space="preserve"> </w:t>
      </w:r>
      <w:r w:rsidRPr="00F11EFB">
        <w:rPr>
          <w:rFonts w:ascii="Times New Roman" w:hAnsi="Times New Roman" w:cs="Times New Roman"/>
        </w:rPr>
        <w:t>This</w:t>
      </w:r>
      <w:r w:rsidR="00370E76" w:rsidRPr="00F11EFB">
        <w:rPr>
          <w:rFonts w:ascii="Times New Roman" w:hAnsi="Times New Roman" w:cs="Times New Roman"/>
        </w:rPr>
        <w:t xml:space="preserve"> </w:t>
      </w:r>
      <w:r w:rsidRPr="00F11EFB">
        <w:rPr>
          <w:rFonts w:ascii="Times New Roman" w:hAnsi="Times New Roman" w:cs="Times New Roman"/>
        </w:rPr>
        <w:t>is</w:t>
      </w:r>
      <w:r w:rsidR="00370E76" w:rsidRPr="00F11EFB">
        <w:rPr>
          <w:rFonts w:ascii="Times New Roman" w:hAnsi="Times New Roman" w:cs="Times New Roman"/>
        </w:rPr>
        <w:t xml:space="preserve"> </w:t>
      </w:r>
      <w:r w:rsidRPr="00F11EFB">
        <w:rPr>
          <w:rFonts w:ascii="Times New Roman" w:hAnsi="Times New Roman" w:cs="Times New Roman"/>
        </w:rPr>
        <w:t>only</w:t>
      </w:r>
      <w:r w:rsidR="00370E76" w:rsidRPr="00F11EFB">
        <w:rPr>
          <w:rFonts w:ascii="Times New Roman" w:hAnsi="Times New Roman" w:cs="Times New Roman"/>
        </w:rPr>
        <w:t xml:space="preserve"> </w:t>
      </w:r>
      <w:r w:rsidRPr="00F11EFB">
        <w:rPr>
          <w:rFonts w:ascii="Times New Roman" w:hAnsi="Times New Roman" w:cs="Times New Roman"/>
        </w:rPr>
        <w:t>one</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many</w:t>
      </w:r>
      <w:r w:rsidR="00370E76" w:rsidRPr="00F11EFB">
        <w:rPr>
          <w:rFonts w:ascii="Times New Roman" w:hAnsi="Times New Roman" w:cs="Times New Roman"/>
        </w:rPr>
        <w:t xml:space="preserve"> </w:t>
      </w:r>
      <w:r w:rsidRPr="00F11EFB">
        <w:rPr>
          <w:rFonts w:ascii="Times New Roman" w:hAnsi="Times New Roman" w:cs="Times New Roman"/>
        </w:rPr>
        <w:t>ways</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show</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care</w:t>
      </w:r>
      <w:r w:rsidR="00370E76" w:rsidRPr="00F11EFB">
        <w:rPr>
          <w:rFonts w:ascii="Times New Roman" w:hAnsi="Times New Roman" w:cs="Times New Roman"/>
        </w:rPr>
        <w:t xml:space="preserve"> </w:t>
      </w:r>
      <w:r w:rsidRPr="00F11EFB">
        <w:rPr>
          <w:rFonts w:ascii="Times New Roman" w:hAnsi="Times New Roman" w:cs="Times New Roman"/>
        </w:rPr>
        <w:t>about</w:t>
      </w:r>
      <w:r w:rsidR="00370E76" w:rsidRPr="00F11EFB">
        <w:rPr>
          <w:rFonts w:ascii="Times New Roman" w:hAnsi="Times New Roman" w:cs="Times New Roman"/>
        </w:rPr>
        <w:t xml:space="preserve"> </w:t>
      </w:r>
      <w:r w:rsidRPr="00F11EFB">
        <w:rPr>
          <w:rFonts w:ascii="Times New Roman" w:hAnsi="Times New Roman" w:cs="Times New Roman"/>
        </w:rPr>
        <w:t>others.</w:t>
      </w:r>
      <w:r w:rsidR="00370E76" w:rsidRPr="00F11EFB">
        <w:rPr>
          <w:rFonts w:ascii="Times New Roman" w:hAnsi="Times New Roman" w:cs="Times New Roman"/>
        </w:rPr>
        <w:t xml:space="preserve"> </w:t>
      </w:r>
      <w:r w:rsidRPr="00F11EFB">
        <w:rPr>
          <w:rFonts w:ascii="Times New Roman" w:hAnsi="Times New Roman" w:cs="Times New Roman"/>
        </w:rPr>
        <w:t>I</w:t>
      </w:r>
      <w:r w:rsidR="00370E76" w:rsidRPr="00F11EFB">
        <w:rPr>
          <w:rFonts w:ascii="Times New Roman" w:hAnsi="Times New Roman" w:cs="Times New Roman"/>
        </w:rPr>
        <w:t xml:space="preserve"> </w:t>
      </w:r>
      <w:r w:rsidRPr="00F11EFB">
        <w:rPr>
          <w:rFonts w:ascii="Times New Roman" w:hAnsi="Times New Roman" w:cs="Times New Roman"/>
        </w:rPr>
        <w:t>do</w:t>
      </w:r>
      <w:r w:rsidR="00370E76" w:rsidRPr="00F11EFB">
        <w:rPr>
          <w:rFonts w:ascii="Times New Roman" w:hAnsi="Times New Roman" w:cs="Times New Roman"/>
        </w:rPr>
        <w:t xml:space="preserve"> </w:t>
      </w:r>
      <w:r w:rsidRPr="00F11EFB">
        <w:rPr>
          <w:rFonts w:ascii="Times New Roman" w:hAnsi="Times New Roman" w:cs="Times New Roman"/>
        </w:rPr>
        <w:t>my</w:t>
      </w:r>
      <w:r w:rsidR="00370E76" w:rsidRPr="00F11EFB">
        <w:rPr>
          <w:rFonts w:ascii="Times New Roman" w:hAnsi="Times New Roman" w:cs="Times New Roman"/>
        </w:rPr>
        <w:t xml:space="preserve"> </w:t>
      </w:r>
      <w:r w:rsidRPr="00F11EFB">
        <w:rPr>
          <w:rFonts w:ascii="Times New Roman" w:hAnsi="Times New Roman" w:cs="Times New Roman"/>
        </w:rPr>
        <w:t>best</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live</w:t>
      </w:r>
      <w:r w:rsidR="00370E76" w:rsidRPr="00F11EFB">
        <w:rPr>
          <w:rFonts w:ascii="Times New Roman" w:hAnsi="Times New Roman" w:cs="Times New Roman"/>
        </w:rPr>
        <w:t xml:space="preserve"> </w:t>
      </w:r>
      <w:r w:rsidRPr="00F11EFB">
        <w:rPr>
          <w:rFonts w:ascii="Times New Roman" w:hAnsi="Times New Roman" w:cs="Times New Roman"/>
        </w:rPr>
        <w:t>up</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ins w:id="2512" w:author="Author">
        <w:r w:rsidR="00C74B5F">
          <w:rPr>
            <w:rFonts w:ascii="Times New Roman" w:hAnsi="Times New Roman" w:cs="Times New Roman"/>
          </w:rPr>
          <w:t>this.</w:t>
        </w:r>
      </w:ins>
      <w:del w:id="2513" w:author="Author">
        <w:r w:rsidRPr="00F11EFB" w:rsidDel="00C74B5F">
          <w:rPr>
            <w:rFonts w:ascii="Times New Roman" w:hAnsi="Times New Roman" w:cs="Times New Roman"/>
          </w:rPr>
          <w:delText>it</w:delText>
        </w:r>
      </w:del>
      <w:r w:rsidR="00370E76" w:rsidRPr="00F11EFB">
        <w:rPr>
          <w:rFonts w:ascii="Times New Roman" w:hAnsi="Times New Roman" w:cs="Times New Roman"/>
        </w:rPr>
        <w:t xml:space="preserve"> </w:t>
      </w:r>
      <w:r w:rsidRPr="00F11EFB">
        <w:rPr>
          <w:rFonts w:ascii="Times New Roman" w:hAnsi="Times New Roman" w:cs="Times New Roman"/>
        </w:rPr>
        <w:t>but</w:t>
      </w:r>
      <w:r w:rsidR="00370E76" w:rsidRPr="00F11EFB">
        <w:rPr>
          <w:rFonts w:ascii="Times New Roman" w:hAnsi="Times New Roman" w:cs="Times New Roman"/>
        </w:rPr>
        <w:t xml:space="preserve"> </w:t>
      </w:r>
      <w:r w:rsidRPr="00F11EFB">
        <w:rPr>
          <w:rFonts w:ascii="Times New Roman" w:hAnsi="Times New Roman" w:cs="Times New Roman"/>
        </w:rPr>
        <w:t>invariably</w:t>
      </w:r>
      <w:r w:rsidR="00370E76" w:rsidRPr="00F11EFB">
        <w:rPr>
          <w:rFonts w:ascii="Times New Roman" w:hAnsi="Times New Roman" w:cs="Times New Roman"/>
        </w:rPr>
        <w:t xml:space="preserve"> </w:t>
      </w:r>
      <w:r w:rsidRPr="00F11EFB">
        <w:rPr>
          <w:rFonts w:ascii="Times New Roman" w:hAnsi="Times New Roman" w:cs="Times New Roman"/>
        </w:rPr>
        <w:t>fall</w:t>
      </w:r>
      <w:r w:rsidR="00370E76" w:rsidRPr="00F11EFB">
        <w:rPr>
          <w:rFonts w:ascii="Times New Roman" w:hAnsi="Times New Roman" w:cs="Times New Roman"/>
        </w:rPr>
        <w:t xml:space="preserve"> </w:t>
      </w:r>
      <w:r w:rsidRPr="00F11EFB">
        <w:rPr>
          <w:rFonts w:ascii="Times New Roman" w:hAnsi="Times New Roman" w:cs="Times New Roman"/>
        </w:rPr>
        <w:t>short</w:t>
      </w:r>
      <w:r w:rsidR="00370E76" w:rsidRPr="00F11EFB">
        <w:rPr>
          <w:rFonts w:ascii="Times New Roman" w:hAnsi="Times New Roman" w:cs="Times New Roman"/>
        </w:rPr>
        <w:t xml:space="preserve"> </w:t>
      </w:r>
      <w:r w:rsidRPr="00F11EFB">
        <w:rPr>
          <w:rFonts w:ascii="Times New Roman" w:hAnsi="Times New Roman" w:cs="Times New Roman"/>
        </w:rPr>
        <w:t>at</w:t>
      </w:r>
      <w:r w:rsidR="00370E76" w:rsidRPr="00F11EFB">
        <w:rPr>
          <w:rFonts w:ascii="Times New Roman" w:hAnsi="Times New Roman" w:cs="Times New Roman"/>
        </w:rPr>
        <w:t xml:space="preserve"> </w:t>
      </w:r>
      <w:r w:rsidRPr="00F11EFB">
        <w:rPr>
          <w:rFonts w:ascii="Times New Roman" w:hAnsi="Times New Roman" w:cs="Times New Roman"/>
        </w:rPr>
        <w:t>times.</w:t>
      </w:r>
    </w:p>
    <w:p w14:paraId="394056DD" w14:textId="39994EF2" w:rsidR="00B8594F" w:rsidRPr="00F11EFB" w:rsidRDefault="00370E76" w:rsidP="00C74B5F">
      <w:pPr>
        <w:ind w:right="4"/>
        <w:contextualSpacing/>
        <w:rPr>
          <w:rFonts w:ascii="Times New Roman" w:hAnsi="Times New Roman" w:cs="Times New Roman"/>
        </w:rPr>
      </w:pPr>
      <w:del w:id="2514" w:author="Author">
        <w:r w:rsidRPr="00F11EFB" w:rsidDel="00C74B5F">
          <w:rPr>
            <w:rFonts w:ascii="Times New Roman" w:hAnsi="Times New Roman" w:cs="Times New Roman"/>
          </w:rPr>
          <w:delText xml:space="preserve"> </w:delText>
        </w:r>
      </w:del>
      <w:ins w:id="2515" w:author="Author">
        <w:r w:rsidR="00C74B5F">
          <w:rPr>
            <w:rFonts w:ascii="Times New Roman" w:hAnsi="Times New Roman" w:cs="Times New Roman"/>
          </w:rPr>
          <w:t>L</w:t>
        </w:r>
      </w:ins>
      <w:del w:id="2516" w:author="Author">
        <w:r w:rsidR="00B8594F" w:rsidRPr="00F11EFB" w:rsidDel="00C74B5F">
          <w:rPr>
            <w:rFonts w:ascii="Times New Roman" w:hAnsi="Times New Roman" w:cs="Times New Roman"/>
          </w:rPr>
          <w:delText>But</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l</w:delText>
        </w:r>
      </w:del>
      <w:r w:rsidR="00B8594F" w:rsidRPr="00F11EFB">
        <w:rPr>
          <w:rFonts w:ascii="Times New Roman" w:hAnsi="Times New Roman" w:cs="Times New Roman"/>
        </w:rPr>
        <w:t>ife</w:t>
      </w:r>
      <w:ins w:id="2517" w:author="Author">
        <w:r w:rsidR="00C74B5F">
          <w:rPr>
            <w:rFonts w:ascii="Times New Roman" w:hAnsi="Times New Roman" w:cs="Times New Roman"/>
          </w:rPr>
          <w:t>, though,</w:t>
        </w:r>
      </w:ins>
      <w:r w:rsidRPr="00F11EFB">
        <w:rPr>
          <w:rFonts w:ascii="Times New Roman" w:hAnsi="Times New Roman" w:cs="Times New Roman"/>
        </w:rPr>
        <w:t xml:space="preserve"> </w:t>
      </w:r>
      <w:r w:rsidR="00B8594F" w:rsidRPr="00F11EFB">
        <w:rPr>
          <w:rFonts w:ascii="Times New Roman" w:hAnsi="Times New Roman" w:cs="Times New Roman"/>
        </w:rPr>
        <w:t>isn</w:t>
      </w:r>
      <w:ins w:id="2518" w:author="Author">
        <w:r w:rsidR="00C74B5F">
          <w:rPr>
            <w:rFonts w:ascii="Times New Roman" w:hAnsi="Times New Roman" w:cs="Times New Roman"/>
          </w:rPr>
          <w:t>’</w:t>
        </w:r>
      </w:ins>
      <w:del w:id="2519" w:author="Author">
        <w:r w:rsidR="00B8594F" w:rsidRPr="00F11EFB" w:rsidDel="00C74B5F">
          <w:rPr>
            <w:rFonts w:ascii="Times New Roman" w:hAnsi="Times New Roman" w:cs="Times New Roman"/>
          </w:rPr>
          <w:delText>'</w:delText>
        </w:r>
      </w:del>
      <w:r w:rsidR="00B8594F" w:rsidRPr="00F11EFB">
        <w:rPr>
          <w:rFonts w:ascii="Times New Roman" w:hAnsi="Times New Roman" w:cs="Times New Roman"/>
        </w:rPr>
        <w:t>t</w:t>
      </w:r>
      <w:r w:rsidRPr="00F11EFB">
        <w:rPr>
          <w:rFonts w:ascii="Times New Roman" w:hAnsi="Times New Roman" w:cs="Times New Roman"/>
        </w:rPr>
        <w:t xml:space="preserve"> </w:t>
      </w:r>
      <w:r w:rsidR="00B8594F" w:rsidRPr="00F11EFB">
        <w:rPr>
          <w:rFonts w:ascii="Times New Roman" w:hAnsi="Times New Roman" w:cs="Times New Roman"/>
        </w:rPr>
        <w:t>about</w:t>
      </w:r>
      <w:r w:rsidRPr="00F11EFB">
        <w:rPr>
          <w:rFonts w:ascii="Times New Roman" w:hAnsi="Times New Roman" w:cs="Times New Roman"/>
        </w:rPr>
        <w:t xml:space="preserve"> </w:t>
      </w:r>
      <w:r w:rsidR="00B8594F" w:rsidRPr="00F11EFB">
        <w:rPr>
          <w:rFonts w:ascii="Times New Roman" w:hAnsi="Times New Roman" w:cs="Times New Roman"/>
        </w:rPr>
        <w:t>how</w:t>
      </w:r>
      <w:r w:rsidRPr="00F11EFB">
        <w:rPr>
          <w:rFonts w:ascii="Times New Roman" w:hAnsi="Times New Roman" w:cs="Times New Roman"/>
        </w:rPr>
        <w:t xml:space="preserve"> </w:t>
      </w:r>
      <w:r w:rsidR="00B8594F" w:rsidRPr="00F11EFB">
        <w:rPr>
          <w:rFonts w:ascii="Times New Roman" w:hAnsi="Times New Roman" w:cs="Times New Roman"/>
        </w:rPr>
        <w:t>many</w:t>
      </w:r>
      <w:r w:rsidRPr="00F11EFB">
        <w:rPr>
          <w:rFonts w:ascii="Times New Roman" w:hAnsi="Times New Roman" w:cs="Times New Roman"/>
        </w:rPr>
        <w:t xml:space="preserve"> </w:t>
      </w:r>
      <w:r w:rsidR="00B8594F" w:rsidRPr="00F11EFB">
        <w:rPr>
          <w:rFonts w:ascii="Times New Roman" w:hAnsi="Times New Roman" w:cs="Times New Roman"/>
        </w:rPr>
        <w:t>times</w:t>
      </w:r>
      <w:r w:rsidRPr="00F11EFB">
        <w:rPr>
          <w:rFonts w:ascii="Times New Roman" w:hAnsi="Times New Roman" w:cs="Times New Roman"/>
        </w:rPr>
        <w:t xml:space="preserve"> </w:t>
      </w:r>
      <w:r w:rsidR="00B8594F" w:rsidRPr="00F11EFB">
        <w:rPr>
          <w:rFonts w:ascii="Times New Roman" w:hAnsi="Times New Roman" w:cs="Times New Roman"/>
        </w:rPr>
        <w:t>you</w:t>
      </w:r>
      <w:r w:rsidRPr="00F11EFB">
        <w:rPr>
          <w:rFonts w:ascii="Times New Roman" w:hAnsi="Times New Roman" w:cs="Times New Roman"/>
        </w:rPr>
        <w:t xml:space="preserve"> </w:t>
      </w:r>
      <w:r w:rsidR="00B8594F" w:rsidRPr="00F11EFB">
        <w:rPr>
          <w:rFonts w:ascii="Times New Roman" w:hAnsi="Times New Roman" w:cs="Times New Roman"/>
        </w:rPr>
        <w:t>fail</w:t>
      </w:r>
      <w:r w:rsidR="003A5434" w:rsidRPr="00F11EFB">
        <w:rPr>
          <w:rFonts w:ascii="Times New Roman" w:hAnsi="Times New Roman" w:cs="Times New Roman"/>
        </w:rPr>
        <w:t>;</w:t>
      </w:r>
      <w:r w:rsidRPr="00F11EFB">
        <w:rPr>
          <w:rFonts w:ascii="Times New Roman" w:hAnsi="Times New Roman" w:cs="Times New Roman"/>
        </w:rPr>
        <w:t xml:space="preserve"> </w:t>
      </w:r>
      <w:r w:rsidR="00B8594F" w:rsidRPr="00F11EFB">
        <w:rPr>
          <w:rFonts w:ascii="Times New Roman" w:hAnsi="Times New Roman" w:cs="Times New Roman"/>
        </w:rPr>
        <w:t>it</w:t>
      </w:r>
      <w:ins w:id="2520" w:author="Author">
        <w:r w:rsidR="00C74B5F">
          <w:rPr>
            <w:rFonts w:ascii="Times New Roman" w:hAnsi="Times New Roman" w:cs="Times New Roman"/>
          </w:rPr>
          <w:t>’</w:t>
        </w:r>
      </w:ins>
      <w:del w:id="2521" w:author="Author">
        <w:r w:rsidR="00B8594F" w:rsidRPr="00F11EFB" w:rsidDel="00C74B5F">
          <w:rPr>
            <w:rFonts w:ascii="Times New Roman" w:hAnsi="Times New Roman" w:cs="Times New Roman"/>
          </w:rPr>
          <w:delText>'</w:delText>
        </w:r>
      </w:del>
      <w:r w:rsidR="00B8594F" w:rsidRPr="00F11EFB">
        <w:rPr>
          <w:rFonts w:ascii="Times New Roman" w:hAnsi="Times New Roman" w:cs="Times New Roman"/>
        </w:rPr>
        <w:t>s</w:t>
      </w:r>
      <w:r w:rsidRPr="00F11EFB">
        <w:rPr>
          <w:rFonts w:ascii="Times New Roman" w:hAnsi="Times New Roman" w:cs="Times New Roman"/>
        </w:rPr>
        <w:t xml:space="preserve"> </w:t>
      </w:r>
      <w:r w:rsidR="00B8594F" w:rsidRPr="00F11EFB">
        <w:rPr>
          <w:rFonts w:ascii="Times New Roman" w:hAnsi="Times New Roman" w:cs="Times New Roman"/>
        </w:rPr>
        <w:t>about</w:t>
      </w:r>
      <w:r w:rsidRPr="00F11EFB">
        <w:rPr>
          <w:rFonts w:ascii="Times New Roman" w:hAnsi="Times New Roman" w:cs="Times New Roman"/>
        </w:rPr>
        <w:t xml:space="preserve"> </w:t>
      </w:r>
      <w:ins w:id="2522" w:author="Author">
        <w:r w:rsidR="00C74B5F">
          <w:rPr>
            <w:rFonts w:ascii="Times New Roman" w:hAnsi="Times New Roman" w:cs="Times New Roman"/>
          </w:rPr>
          <w:t>your</w:t>
        </w:r>
      </w:ins>
      <w:del w:id="2523" w:author="Author">
        <w:r w:rsidR="00B8594F" w:rsidRPr="00F11EFB" w:rsidDel="00C74B5F">
          <w:rPr>
            <w:rFonts w:ascii="Times New Roman" w:hAnsi="Times New Roman" w:cs="Times New Roman"/>
          </w:rPr>
          <w:delText>the</w:delText>
        </w:r>
      </w:del>
      <w:r w:rsidRPr="00F11EFB">
        <w:rPr>
          <w:rFonts w:ascii="Times New Roman" w:hAnsi="Times New Roman" w:cs="Times New Roman"/>
        </w:rPr>
        <w:t xml:space="preserve"> </w:t>
      </w:r>
      <w:r w:rsidR="00B8594F" w:rsidRPr="00F11EFB">
        <w:rPr>
          <w:rFonts w:ascii="Times New Roman" w:hAnsi="Times New Roman" w:cs="Times New Roman"/>
        </w:rPr>
        <w:t>successes!</w:t>
      </w:r>
      <w:r w:rsidRPr="00F11EFB">
        <w:rPr>
          <w:rFonts w:ascii="Times New Roman" w:hAnsi="Times New Roman" w:cs="Times New Roman"/>
        </w:rPr>
        <w:t xml:space="preserve"> </w:t>
      </w:r>
      <w:r w:rsidR="00B8594F" w:rsidRPr="00F11EFB">
        <w:rPr>
          <w:rFonts w:ascii="Times New Roman" w:hAnsi="Times New Roman" w:cs="Times New Roman"/>
        </w:rPr>
        <w:t>One</w:t>
      </w:r>
      <w:r w:rsidRPr="00F11EFB">
        <w:rPr>
          <w:rFonts w:ascii="Times New Roman" w:hAnsi="Times New Roman" w:cs="Times New Roman"/>
        </w:rPr>
        <w:t xml:space="preserve"> </w:t>
      </w:r>
      <w:r w:rsidR="00B8594F" w:rsidRPr="00F11EFB">
        <w:rPr>
          <w:rFonts w:ascii="Times New Roman" w:hAnsi="Times New Roman" w:cs="Times New Roman"/>
        </w:rPr>
        <w:t>man</w:t>
      </w:r>
      <w:r w:rsidRPr="00F11EFB">
        <w:rPr>
          <w:rFonts w:ascii="Times New Roman" w:hAnsi="Times New Roman" w:cs="Times New Roman"/>
        </w:rPr>
        <w:t xml:space="preserve"> </w:t>
      </w:r>
      <w:r w:rsidR="00B8594F" w:rsidRPr="00F11EFB">
        <w:rPr>
          <w:rFonts w:ascii="Times New Roman" w:hAnsi="Times New Roman" w:cs="Times New Roman"/>
        </w:rPr>
        <w:t>made</w:t>
      </w:r>
      <w:r w:rsidRPr="00F11EFB">
        <w:rPr>
          <w:rFonts w:ascii="Times New Roman" w:hAnsi="Times New Roman" w:cs="Times New Roman"/>
        </w:rPr>
        <w:t xml:space="preserve"> </w:t>
      </w:r>
      <w:r w:rsidR="00B8594F" w:rsidRPr="00F11EFB">
        <w:rPr>
          <w:rFonts w:ascii="Times New Roman" w:hAnsi="Times New Roman" w:cs="Times New Roman"/>
        </w:rPr>
        <w:t>me</w:t>
      </w:r>
      <w:r w:rsidRPr="00F11EFB">
        <w:rPr>
          <w:rFonts w:ascii="Times New Roman" w:hAnsi="Times New Roman" w:cs="Times New Roman"/>
        </w:rPr>
        <w:t xml:space="preserve"> </w:t>
      </w:r>
      <w:r w:rsidR="00B8594F" w:rsidRPr="00F11EFB">
        <w:rPr>
          <w:rFonts w:ascii="Times New Roman" w:hAnsi="Times New Roman" w:cs="Times New Roman"/>
        </w:rPr>
        <w:t>realize</w:t>
      </w:r>
      <w:r w:rsidRPr="00F11EFB">
        <w:rPr>
          <w:rFonts w:ascii="Times New Roman" w:hAnsi="Times New Roman" w:cs="Times New Roman"/>
        </w:rPr>
        <w:t xml:space="preserve"> </w:t>
      </w:r>
      <w:ins w:id="2524" w:author="Author">
        <w:r w:rsidR="00C74B5F">
          <w:rPr>
            <w:rFonts w:ascii="Times New Roman" w:hAnsi="Times New Roman" w:cs="Times New Roman"/>
          </w:rPr>
          <w:t>this</w:t>
        </w:r>
      </w:ins>
      <w:del w:id="2525" w:author="Author">
        <w:r w:rsidR="00B8594F" w:rsidRPr="00F11EFB" w:rsidDel="00C74B5F">
          <w:rPr>
            <w:rFonts w:ascii="Times New Roman" w:hAnsi="Times New Roman" w:cs="Times New Roman"/>
          </w:rPr>
          <w:delText>that</w:delText>
        </w:r>
        <w:r w:rsidRPr="00F11EFB" w:rsidDel="00C74B5F">
          <w:rPr>
            <w:rFonts w:ascii="Times New Roman" w:hAnsi="Times New Roman" w:cs="Times New Roman"/>
          </w:rPr>
          <w:delText xml:space="preserve"> </w:delText>
        </w:r>
        <w:r w:rsidR="00B8594F" w:rsidRPr="00F11EFB" w:rsidDel="00C74B5F">
          <w:rPr>
            <w:rFonts w:ascii="Times New Roman" w:hAnsi="Times New Roman" w:cs="Times New Roman"/>
          </w:rPr>
          <w:delText>idea</w:delText>
        </w:r>
      </w:del>
      <w:r w:rsidR="00B8594F" w:rsidRPr="00F11EFB">
        <w:rPr>
          <w:rFonts w:ascii="Times New Roman" w:hAnsi="Times New Roman" w:cs="Times New Roman"/>
        </w:rPr>
        <w:t>.</w:t>
      </w:r>
      <w:r w:rsidRPr="00F11EFB">
        <w:rPr>
          <w:rFonts w:ascii="Times New Roman" w:hAnsi="Times New Roman" w:cs="Times New Roman"/>
        </w:rPr>
        <w:t xml:space="preserve"> </w:t>
      </w:r>
      <w:r w:rsidR="00B8594F" w:rsidRPr="00F11EFB">
        <w:rPr>
          <w:rFonts w:ascii="Times New Roman" w:hAnsi="Times New Roman" w:cs="Times New Roman"/>
        </w:rPr>
        <w:t>His</w:t>
      </w:r>
      <w:r w:rsidRPr="00F11EFB">
        <w:rPr>
          <w:rFonts w:ascii="Times New Roman" w:hAnsi="Times New Roman" w:cs="Times New Roman"/>
        </w:rPr>
        <w:t xml:space="preserve"> </w:t>
      </w:r>
      <w:r w:rsidR="00B8594F" w:rsidRPr="00F11EFB">
        <w:rPr>
          <w:rFonts w:ascii="Times New Roman" w:hAnsi="Times New Roman" w:cs="Times New Roman"/>
        </w:rPr>
        <w:t>name</w:t>
      </w:r>
      <w:r w:rsidRPr="00F11EFB">
        <w:rPr>
          <w:rFonts w:ascii="Times New Roman" w:hAnsi="Times New Roman" w:cs="Times New Roman"/>
        </w:rPr>
        <w:t xml:space="preserve"> </w:t>
      </w:r>
      <w:r w:rsidR="00B8594F" w:rsidRPr="00F11EFB">
        <w:rPr>
          <w:rFonts w:ascii="Times New Roman" w:hAnsi="Times New Roman" w:cs="Times New Roman"/>
        </w:rPr>
        <w:t>was</w:t>
      </w:r>
      <w:r w:rsidRPr="00F11EFB">
        <w:rPr>
          <w:rFonts w:ascii="Times New Roman" w:hAnsi="Times New Roman" w:cs="Times New Roman"/>
        </w:rPr>
        <w:t xml:space="preserve"> </w:t>
      </w:r>
      <w:r w:rsidR="00B8594F" w:rsidRPr="00F11EFB">
        <w:rPr>
          <w:rFonts w:ascii="Times New Roman" w:hAnsi="Times New Roman" w:cs="Times New Roman"/>
        </w:rPr>
        <w:t>Thomas</w:t>
      </w:r>
      <w:r w:rsidRPr="00F11EFB">
        <w:rPr>
          <w:rFonts w:ascii="Times New Roman" w:hAnsi="Times New Roman" w:cs="Times New Roman"/>
        </w:rPr>
        <w:t xml:space="preserve"> </w:t>
      </w:r>
      <w:r w:rsidR="00B8594F" w:rsidRPr="00F11EFB">
        <w:rPr>
          <w:rFonts w:ascii="Times New Roman" w:hAnsi="Times New Roman" w:cs="Times New Roman"/>
        </w:rPr>
        <w:t>Edison</w:t>
      </w:r>
      <w:ins w:id="2526" w:author="Author">
        <w:r w:rsidR="00C74B5F">
          <w:rPr>
            <w:rFonts w:ascii="Times New Roman" w:hAnsi="Times New Roman" w:cs="Times New Roman"/>
          </w:rPr>
          <w:t>,</w:t>
        </w:r>
      </w:ins>
      <w:del w:id="2527" w:author="Author">
        <w:r w:rsidR="00B8594F" w:rsidRPr="00F11EFB" w:rsidDel="00C74B5F">
          <w:rPr>
            <w:rFonts w:ascii="Times New Roman" w:hAnsi="Times New Roman" w:cs="Times New Roman"/>
          </w:rPr>
          <w:delText>.</w:delText>
        </w:r>
      </w:del>
      <w:r w:rsidRPr="00F11EFB">
        <w:rPr>
          <w:rFonts w:ascii="Times New Roman" w:hAnsi="Times New Roman" w:cs="Times New Roman"/>
        </w:rPr>
        <w:t xml:space="preserve"> </w:t>
      </w:r>
      <w:ins w:id="2528" w:author="Author">
        <w:r w:rsidR="00C74B5F">
          <w:rPr>
            <w:rFonts w:ascii="Times New Roman" w:hAnsi="Times New Roman" w:cs="Times New Roman"/>
          </w:rPr>
          <w:t>and he was the</w:t>
        </w:r>
      </w:ins>
      <w:del w:id="2529" w:author="Author">
        <w:r w:rsidR="00FB0B0D" w:rsidRPr="00F11EFB" w:rsidDel="00C74B5F">
          <w:rPr>
            <w:rFonts w:ascii="Times New Roman" w:hAnsi="Times New Roman" w:cs="Times New Roman"/>
          </w:rPr>
          <w:delText>The</w:delText>
        </w:r>
      </w:del>
      <w:r w:rsidRPr="00F11EFB">
        <w:rPr>
          <w:rFonts w:ascii="Times New Roman" w:hAnsi="Times New Roman" w:cs="Times New Roman"/>
        </w:rPr>
        <w:t xml:space="preserve"> </w:t>
      </w:r>
      <w:r w:rsidR="00FB0B0D" w:rsidRPr="00F11EFB">
        <w:rPr>
          <w:rFonts w:ascii="Times New Roman" w:hAnsi="Times New Roman" w:cs="Times New Roman"/>
        </w:rPr>
        <w:t>i</w:t>
      </w:r>
      <w:r w:rsidR="00B8594F" w:rsidRPr="00F11EFB">
        <w:rPr>
          <w:rFonts w:ascii="Times New Roman" w:hAnsi="Times New Roman" w:cs="Times New Roman"/>
        </w:rPr>
        <w:t>nventor</w:t>
      </w:r>
      <w:r w:rsidRPr="00F11EFB">
        <w:rPr>
          <w:rFonts w:ascii="Times New Roman" w:hAnsi="Times New Roman" w:cs="Times New Roman"/>
        </w:rPr>
        <w:t xml:space="preserve"> </w:t>
      </w:r>
      <w:r w:rsidR="00B8594F" w:rsidRPr="00F11EFB">
        <w:rPr>
          <w:rFonts w:ascii="Times New Roman" w:hAnsi="Times New Roman" w:cs="Times New Roman"/>
        </w:rPr>
        <w:t>of</w:t>
      </w:r>
      <w:r w:rsidRPr="00F11EFB">
        <w:rPr>
          <w:rFonts w:ascii="Times New Roman" w:hAnsi="Times New Roman" w:cs="Times New Roman"/>
        </w:rPr>
        <w:t xml:space="preserve"> </w:t>
      </w:r>
      <w:r w:rsidR="00B8594F" w:rsidRPr="00F11EFB">
        <w:rPr>
          <w:rFonts w:ascii="Times New Roman" w:hAnsi="Times New Roman" w:cs="Times New Roman"/>
        </w:rPr>
        <w:t>the</w:t>
      </w:r>
      <w:r w:rsidRPr="00F11EFB">
        <w:rPr>
          <w:rFonts w:ascii="Times New Roman" w:hAnsi="Times New Roman" w:cs="Times New Roman"/>
        </w:rPr>
        <w:t xml:space="preserve"> </w:t>
      </w:r>
      <w:r w:rsidR="00B8594F" w:rsidRPr="00F11EFB">
        <w:rPr>
          <w:rFonts w:ascii="Times New Roman" w:hAnsi="Times New Roman" w:cs="Times New Roman"/>
        </w:rPr>
        <w:t>light</w:t>
      </w:r>
      <w:r w:rsidRPr="00F11EFB">
        <w:rPr>
          <w:rFonts w:ascii="Times New Roman" w:hAnsi="Times New Roman" w:cs="Times New Roman"/>
        </w:rPr>
        <w:t xml:space="preserve"> </w:t>
      </w:r>
      <w:r w:rsidR="00B8594F" w:rsidRPr="00F11EFB">
        <w:rPr>
          <w:rFonts w:ascii="Times New Roman" w:hAnsi="Times New Roman" w:cs="Times New Roman"/>
        </w:rPr>
        <w:t>bulb,</w:t>
      </w:r>
      <w:r w:rsidRPr="00F11EFB">
        <w:rPr>
          <w:rFonts w:ascii="Times New Roman" w:hAnsi="Times New Roman" w:cs="Times New Roman"/>
        </w:rPr>
        <w:t xml:space="preserve"> </w:t>
      </w:r>
      <w:r w:rsidR="00B8594F" w:rsidRPr="00F11EFB">
        <w:rPr>
          <w:rFonts w:ascii="Times New Roman" w:hAnsi="Times New Roman" w:cs="Times New Roman"/>
        </w:rPr>
        <w:t>something</w:t>
      </w:r>
      <w:r w:rsidRPr="00F11EFB">
        <w:rPr>
          <w:rFonts w:ascii="Times New Roman" w:hAnsi="Times New Roman" w:cs="Times New Roman"/>
        </w:rPr>
        <w:t xml:space="preserve"> </w:t>
      </w:r>
      <w:r w:rsidR="00B8594F" w:rsidRPr="00F11EFB">
        <w:rPr>
          <w:rFonts w:ascii="Times New Roman" w:hAnsi="Times New Roman" w:cs="Times New Roman"/>
        </w:rPr>
        <w:t>within</w:t>
      </w:r>
      <w:r w:rsidRPr="00F11EFB">
        <w:rPr>
          <w:rFonts w:ascii="Times New Roman" w:hAnsi="Times New Roman" w:cs="Times New Roman"/>
        </w:rPr>
        <w:t xml:space="preserve"> </w:t>
      </w:r>
      <w:r w:rsidR="00B8594F" w:rsidRPr="00F11EFB">
        <w:rPr>
          <w:rFonts w:ascii="Times New Roman" w:hAnsi="Times New Roman" w:cs="Times New Roman"/>
        </w:rPr>
        <w:t>plain</w:t>
      </w:r>
      <w:r w:rsidRPr="00F11EFB">
        <w:rPr>
          <w:rFonts w:ascii="Times New Roman" w:hAnsi="Times New Roman" w:cs="Times New Roman"/>
        </w:rPr>
        <w:t xml:space="preserve"> </w:t>
      </w:r>
      <w:r w:rsidR="00B8594F" w:rsidRPr="00F11EFB">
        <w:rPr>
          <w:rFonts w:ascii="Times New Roman" w:hAnsi="Times New Roman" w:cs="Times New Roman"/>
        </w:rPr>
        <w:t>view</w:t>
      </w:r>
      <w:r w:rsidRPr="00F11EFB">
        <w:rPr>
          <w:rFonts w:ascii="Times New Roman" w:hAnsi="Times New Roman" w:cs="Times New Roman"/>
        </w:rPr>
        <w:t xml:space="preserve"> </w:t>
      </w:r>
      <w:r w:rsidR="00B8594F" w:rsidRPr="00F11EFB">
        <w:rPr>
          <w:rFonts w:ascii="Times New Roman" w:hAnsi="Times New Roman" w:cs="Times New Roman"/>
        </w:rPr>
        <w:t>of</w:t>
      </w:r>
      <w:r w:rsidRPr="00F11EFB">
        <w:rPr>
          <w:rFonts w:ascii="Times New Roman" w:hAnsi="Times New Roman" w:cs="Times New Roman"/>
        </w:rPr>
        <w:t xml:space="preserve"> </w:t>
      </w:r>
      <w:r w:rsidR="00B8594F" w:rsidRPr="00F11EFB">
        <w:rPr>
          <w:rFonts w:ascii="Times New Roman" w:hAnsi="Times New Roman" w:cs="Times New Roman"/>
        </w:rPr>
        <w:t>all</w:t>
      </w:r>
      <w:r w:rsidRPr="00F11EFB">
        <w:rPr>
          <w:rFonts w:ascii="Times New Roman" w:hAnsi="Times New Roman" w:cs="Times New Roman"/>
        </w:rPr>
        <w:t xml:space="preserve"> </w:t>
      </w:r>
      <w:r w:rsidR="00B8594F" w:rsidRPr="00F11EFB">
        <w:rPr>
          <w:rFonts w:ascii="Times New Roman" w:hAnsi="Times New Roman" w:cs="Times New Roman"/>
        </w:rPr>
        <w:t>who</w:t>
      </w:r>
      <w:r w:rsidRPr="00F11EFB">
        <w:rPr>
          <w:rFonts w:ascii="Times New Roman" w:hAnsi="Times New Roman" w:cs="Times New Roman"/>
        </w:rPr>
        <w:t xml:space="preserve"> </w:t>
      </w:r>
      <w:r w:rsidR="00B8594F" w:rsidRPr="00F11EFB">
        <w:rPr>
          <w:rFonts w:ascii="Times New Roman" w:hAnsi="Times New Roman" w:cs="Times New Roman"/>
        </w:rPr>
        <w:t>read</w:t>
      </w:r>
      <w:r w:rsidRPr="00F11EFB">
        <w:rPr>
          <w:rFonts w:ascii="Times New Roman" w:hAnsi="Times New Roman" w:cs="Times New Roman"/>
        </w:rPr>
        <w:t xml:space="preserve"> </w:t>
      </w:r>
      <w:r w:rsidR="00B8594F" w:rsidRPr="00F11EFB">
        <w:rPr>
          <w:rFonts w:ascii="Times New Roman" w:hAnsi="Times New Roman" w:cs="Times New Roman"/>
        </w:rPr>
        <w:t>this.</w:t>
      </w:r>
      <w:r w:rsidRPr="00F11EFB">
        <w:rPr>
          <w:rFonts w:ascii="Times New Roman" w:hAnsi="Times New Roman" w:cs="Times New Roman"/>
        </w:rPr>
        <w:t xml:space="preserve"> </w:t>
      </w:r>
      <w:r w:rsidR="00B8594F" w:rsidRPr="00F11EFB">
        <w:rPr>
          <w:rFonts w:ascii="Times New Roman" w:hAnsi="Times New Roman" w:cs="Times New Roman"/>
        </w:rPr>
        <w:t>He</w:t>
      </w:r>
      <w:r w:rsidRPr="00F11EFB">
        <w:rPr>
          <w:rFonts w:ascii="Times New Roman" w:hAnsi="Times New Roman" w:cs="Times New Roman"/>
        </w:rPr>
        <w:t xml:space="preserve"> </w:t>
      </w:r>
      <w:r w:rsidR="00B8594F" w:rsidRPr="00F11EFB">
        <w:rPr>
          <w:rFonts w:ascii="Times New Roman" w:hAnsi="Times New Roman" w:cs="Times New Roman"/>
        </w:rPr>
        <w:t>failed</w:t>
      </w:r>
      <w:r w:rsidRPr="00F11EFB">
        <w:rPr>
          <w:rFonts w:ascii="Times New Roman" w:hAnsi="Times New Roman" w:cs="Times New Roman"/>
        </w:rPr>
        <w:t xml:space="preserve"> </w:t>
      </w:r>
      <w:r w:rsidR="00B8594F" w:rsidRPr="00F11EFB">
        <w:rPr>
          <w:rFonts w:ascii="Times New Roman" w:hAnsi="Times New Roman" w:cs="Times New Roman"/>
        </w:rPr>
        <w:t>so</w:t>
      </w:r>
      <w:r w:rsidRPr="00F11EFB">
        <w:rPr>
          <w:rFonts w:ascii="Times New Roman" w:hAnsi="Times New Roman" w:cs="Times New Roman"/>
        </w:rPr>
        <w:t xml:space="preserve"> </w:t>
      </w:r>
      <w:r w:rsidR="00B8594F" w:rsidRPr="00F11EFB">
        <w:rPr>
          <w:rFonts w:ascii="Times New Roman" w:hAnsi="Times New Roman" w:cs="Times New Roman"/>
        </w:rPr>
        <w:t>many</w:t>
      </w:r>
      <w:r w:rsidRPr="00F11EFB">
        <w:rPr>
          <w:rFonts w:ascii="Times New Roman" w:hAnsi="Times New Roman" w:cs="Times New Roman"/>
        </w:rPr>
        <w:t xml:space="preserve"> </w:t>
      </w:r>
      <w:r w:rsidR="00B8594F" w:rsidRPr="00F11EFB">
        <w:rPr>
          <w:rFonts w:ascii="Times New Roman" w:hAnsi="Times New Roman" w:cs="Times New Roman"/>
        </w:rPr>
        <w:t>times</w:t>
      </w:r>
      <w:r w:rsidRPr="00F11EFB">
        <w:rPr>
          <w:rFonts w:ascii="Times New Roman" w:hAnsi="Times New Roman" w:cs="Times New Roman"/>
        </w:rPr>
        <w:t xml:space="preserve"> </w:t>
      </w:r>
      <w:r w:rsidR="00B8594F" w:rsidRPr="00F11EFB">
        <w:rPr>
          <w:rFonts w:ascii="Times New Roman" w:hAnsi="Times New Roman" w:cs="Times New Roman"/>
        </w:rPr>
        <w:t>trying</w:t>
      </w:r>
      <w:r w:rsidRPr="00F11EFB">
        <w:rPr>
          <w:rFonts w:ascii="Times New Roman" w:hAnsi="Times New Roman" w:cs="Times New Roman"/>
        </w:rPr>
        <w:t xml:space="preserve"> </w:t>
      </w:r>
      <w:r w:rsidR="00B8594F" w:rsidRPr="00F11EFB">
        <w:rPr>
          <w:rFonts w:ascii="Times New Roman" w:hAnsi="Times New Roman" w:cs="Times New Roman"/>
        </w:rPr>
        <w:t>to</w:t>
      </w:r>
      <w:r w:rsidRPr="00F11EFB">
        <w:rPr>
          <w:rFonts w:ascii="Times New Roman" w:hAnsi="Times New Roman" w:cs="Times New Roman"/>
        </w:rPr>
        <w:t xml:space="preserve"> </w:t>
      </w:r>
      <w:r w:rsidR="00B8594F" w:rsidRPr="00F11EFB">
        <w:rPr>
          <w:rFonts w:ascii="Times New Roman" w:hAnsi="Times New Roman" w:cs="Times New Roman"/>
        </w:rPr>
        <w:t>make</w:t>
      </w:r>
      <w:r w:rsidRPr="00F11EFB">
        <w:rPr>
          <w:rFonts w:ascii="Times New Roman" w:hAnsi="Times New Roman" w:cs="Times New Roman"/>
        </w:rPr>
        <w:t xml:space="preserve"> </w:t>
      </w:r>
      <w:r w:rsidR="00B8594F" w:rsidRPr="00F11EFB">
        <w:rPr>
          <w:rFonts w:ascii="Times New Roman" w:hAnsi="Times New Roman" w:cs="Times New Roman"/>
        </w:rPr>
        <w:t>it</w:t>
      </w:r>
      <w:r w:rsidRPr="00F11EFB">
        <w:rPr>
          <w:rFonts w:ascii="Times New Roman" w:hAnsi="Times New Roman" w:cs="Times New Roman"/>
        </w:rPr>
        <w:t xml:space="preserve"> </w:t>
      </w:r>
      <w:r w:rsidR="00B8594F" w:rsidRPr="00F11EFB">
        <w:rPr>
          <w:rFonts w:ascii="Times New Roman" w:hAnsi="Times New Roman" w:cs="Times New Roman"/>
        </w:rPr>
        <w:t>work</w:t>
      </w:r>
      <w:r w:rsidRPr="00F11EFB">
        <w:rPr>
          <w:rFonts w:ascii="Times New Roman" w:hAnsi="Times New Roman" w:cs="Times New Roman"/>
        </w:rPr>
        <w:t xml:space="preserve"> </w:t>
      </w:r>
      <w:r w:rsidR="00B8594F" w:rsidRPr="00F11EFB">
        <w:rPr>
          <w:rFonts w:ascii="Times New Roman" w:hAnsi="Times New Roman" w:cs="Times New Roman"/>
        </w:rPr>
        <w:t>over</w:t>
      </w:r>
      <w:r w:rsidRPr="00F11EFB">
        <w:rPr>
          <w:rFonts w:ascii="Times New Roman" w:hAnsi="Times New Roman" w:cs="Times New Roman"/>
        </w:rPr>
        <w:t xml:space="preserve"> </w:t>
      </w:r>
      <w:r w:rsidR="00B8594F" w:rsidRPr="00F11EFB">
        <w:rPr>
          <w:rFonts w:ascii="Times New Roman" w:hAnsi="Times New Roman" w:cs="Times New Roman"/>
        </w:rPr>
        <w:t>many</w:t>
      </w:r>
      <w:r w:rsidRPr="00F11EFB">
        <w:rPr>
          <w:rFonts w:ascii="Times New Roman" w:hAnsi="Times New Roman" w:cs="Times New Roman"/>
        </w:rPr>
        <w:t xml:space="preserve"> </w:t>
      </w:r>
      <w:r w:rsidR="00B8594F" w:rsidRPr="00F11EFB">
        <w:rPr>
          <w:rFonts w:ascii="Times New Roman" w:hAnsi="Times New Roman" w:cs="Times New Roman"/>
        </w:rPr>
        <w:t>years,</w:t>
      </w:r>
      <w:r w:rsidRPr="00F11EFB">
        <w:rPr>
          <w:rFonts w:ascii="Times New Roman" w:hAnsi="Times New Roman" w:cs="Times New Roman"/>
        </w:rPr>
        <w:t xml:space="preserve"> </w:t>
      </w:r>
      <w:r w:rsidR="00B8594F" w:rsidRPr="00F11EFB">
        <w:rPr>
          <w:rFonts w:ascii="Times New Roman" w:hAnsi="Times New Roman" w:cs="Times New Roman"/>
        </w:rPr>
        <w:t>but</w:t>
      </w:r>
      <w:r w:rsidRPr="00F11EFB">
        <w:rPr>
          <w:rFonts w:ascii="Times New Roman" w:hAnsi="Times New Roman" w:cs="Times New Roman"/>
        </w:rPr>
        <w:t xml:space="preserve"> </w:t>
      </w:r>
      <w:r w:rsidR="00B8594F" w:rsidRPr="00F11EFB">
        <w:rPr>
          <w:rFonts w:ascii="Times New Roman" w:hAnsi="Times New Roman" w:cs="Times New Roman"/>
        </w:rPr>
        <w:t>when</w:t>
      </w:r>
      <w:r w:rsidRPr="00F11EFB">
        <w:rPr>
          <w:rFonts w:ascii="Times New Roman" w:hAnsi="Times New Roman" w:cs="Times New Roman"/>
        </w:rPr>
        <w:t xml:space="preserve"> </w:t>
      </w:r>
      <w:r w:rsidR="00B8594F" w:rsidRPr="00F11EFB">
        <w:rPr>
          <w:rFonts w:ascii="Times New Roman" w:hAnsi="Times New Roman" w:cs="Times New Roman"/>
        </w:rPr>
        <w:t>he</w:t>
      </w:r>
      <w:r w:rsidRPr="00F11EFB">
        <w:rPr>
          <w:rFonts w:ascii="Times New Roman" w:hAnsi="Times New Roman" w:cs="Times New Roman"/>
        </w:rPr>
        <w:t xml:space="preserve"> </w:t>
      </w:r>
      <w:r w:rsidR="00B8594F" w:rsidRPr="00F11EFB">
        <w:rPr>
          <w:rFonts w:ascii="Times New Roman" w:hAnsi="Times New Roman" w:cs="Times New Roman"/>
        </w:rPr>
        <w:t>had</w:t>
      </w:r>
      <w:r w:rsidRPr="00F11EFB">
        <w:rPr>
          <w:rFonts w:ascii="Times New Roman" w:hAnsi="Times New Roman" w:cs="Times New Roman"/>
        </w:rPr>
        <w:t xml:space="preserve"> </w:t>
      </w:r>
      <w:r w:rsidR="00B8594F" w:rsidRPr="00F11EFB">
        <w:rPr>
          <w:rFonts w:ascii="Times New Roman" w:hAnsi="Times New Roman" w:cs="Times New Roman"/>
        </w:rPr>
        <w:t>success</w:t>
      </w:r>
      <w:r w:rsidRPr="00F11EFB">
        <w:rPr>
          <w:rFonts w:ascii="Times New Roman" w:hAnsi="Times New Roman" w:cs="Times New Roman"/>
        </w:rPr>
        <w:t xml:space="preserve"> </w:t>
      </w:r>
      <w:r w:rsidR="00B8594F" w:rsidRPr="00F11EFB">
        <w:rPr>
          <w:rFonts w:ascii="Times New Roman" w:hAnsi="Times New Roman" w:cs="Times New Roman"/>
        </w:rPr>
        <w:t>with</w:t>
      </w:r>
      <w:r w:rsidRPr="00F11EFB">
        <w:rPr>
          <w:rFonts w:ascii="Times New Roman" w:hAnsi="Times New Roman" w:cs="Times New Roman"/>
        </w:rPr>
        <w:t xml:space="preserve"> </w:t>
      </w:r>
      <w:r w:rsidR="00B8594F" w:rsidRPr="00F11EFB">
        <w:rPr>
          <w:rFonts w:ascii="Times New Roman" w:hAnsi="Times New Roman" w:cs="Times New Roman"/>
        </w:rPr>
        <w:t>it,</w:t>
      </w:r>
      <w:r w:rsidRPr="00F11EFB">
        <w:rPr>
          <w:rFonts w:ascii="Times New Roman" w:hAnsi="Times New Roman" w:cs="Times New Roman"/>
        </w:rPr>
        <w:t xml:space="preserve"> </w:t>
      </w:r>
      <w:r w:rsidR="00B8594F" w:rsidRPr="00F11EFB">
        <w:rPr>
          <w:rFonts w:ascii="Times New Roman" w:hAnsi="Times New Roman" w:cs="Times New Roman"/>
        </w:rPr>
        <w:t>well,</w:t>
      </w:r>
      <w:r w:rsidRPr="00F11EFB">
        <w:rPr>
          <w:rFonts w:ascii="Times New Roman" w:hAnsi="Times New Roman" w:cs="Times New Roman"/>
        </w:rPr>
        <w:t xml:space="preserve"> </w:t>
      </w:r>
      <w:r w:rsidR="00B8594F" w:rsidRPr="00F11EFB">
        <w:rPr>
          <w:rFonts w:ascii="Times New Roman" w:hAnsi="Times New Roman" w:cs="Times New Roman"/>
        </w:rPr>
        <w:t>the</w:t>
      </w:r>
      <w:r w:rsidRPr="00F11EFB">
        <w:rPr>
          <w:rFonts w:ascii="Times New Roman" w:hAnsi="Times New Roman" w:cs="Times New Roman"/>
        </w:rPr>
        <w:t xml:space="preserve"> </w:t>
      </w:r>
      <w:r w:rsidR="00B8594F" w:rsidRPr="00F11EFB">
        <w:rPr>
          <w:rFonts w:ascii="Times New Roman" w:hAnsi="Times New Roman" w:cs="Times New Roman"/>
        </w:rPr>
        <w:t>rest</w:t>
      </w:r>
      <w:r w:rsidRPr="00F11EFB">
        <w:rPr>
          <w:rFonts w:ascii="Times New Roman" w:hAnsi="Times New Roman" w:cs="Times New Roman"/>
        </w:rPr>
        <w:t xml:space="preserve"> </w:t>
      </w:r>
      <w:r w:rsidR="00B8594F" w:rsidRPr="00F11EFB">
        <w:rPr>
          <w:rFonts w:ascii="Times New Roman" w:hAnsi="Times New Roman" w:cs="Times New Roman"/>
        </w:rPr>
        <w:t>is</w:t>
      </w:r>
      <w:r w:rsidRPr="00F11EFB">
        <w:rPr>
          <w:rFonts w:ascii="Times New Roman" w:hAnsi="Times New Roman" w:cs="Times New Roman"/>
        </w:rPr>
        <w:t xml:space="preserve"> </w:t>
      </w:r>
      <w:r w:rsidR="00B8594F" w:rsidRPr="00F11EFB">
        <w:rPr>
          <w:rFonts w:ascii="Times New Roman" w:hAnsi="Times New Roman" w:cs="Times New Roman"/>
        </w:rPr>
        <w:t>history.</w:t>
      </w:r>
      <w:r w:rsidRPr="00F11EFB">
        <w:rPr>
          <w:rFonts w:ascii="Times New Roman" w:hAnsi="Times New Roman" w:cs="Times New Roman"/>
        </w:rPr>
        <w:t xml:space="preserve"> </w:t>
      </w:r>
      <w:r w:rsidR="00B8594F" w:rsidRPr="00F11EFB">
        <w:rPr>
          <w:rFonts w:ascii="Times New Roman" w:hAnsi="Times New Roman" w:cs="Times New Roman"/>
        </w:rPr>
        <w:t>He</w:t>
      </w:r>
      <w:r w:rsidRPr="00F11EFB">
        <w:rPr>
          <w:rFonts w:ascii="Times New Roman" w:hAnsi="Times New Roman" w:cs="Times New Roman"/>
        </w:rPr>
        <w:t xml:space="preserve"> </w:t>
      </w:r>
      <w:r w:rsidR="00B8594F" w:rsidRPr="00F11EFB">
        <w:rPr>
          <w:rFonts w:ascii="Times New Roman" w:hAnsi="Times New Roman" w:cs="Times New Roman"/>
        </w:rPr>
        <w:t>is</w:t>
      </w:r>
      <w:r w:rsidRPr="00F11EFB">
        <w:rPr>
          <w:rFonts w:ascii="Times New Roman" w:hAnsi="Times New Roman" w:cs="Times New Roman"/>
        </w:rPr>
        <w:t xml:space="preserve"> </w:t>
      </w:r>
      <w:r w:rsidR="00B8594F" w:rsidRPr="00F11EFB">
        <w:rPr>
          <w:rFonts w:ascii="Times New Roman" w:hAnsi="Times New Roman" w:cs="Times New Roman"/>
        </w:rPr>
        <w:t>not</w:t>
      </w:r>
      <w:r w:rsidRPr="00F11EFB">
        <w:rPr>
          <w:rFonts w:ascii="Times New Roman" w:hAnsi="Times New Roman" w:cs="Times New Roman"/>
        </w:rPr>
        <w:t xml:space="preserve"> </w:t>
      </w:r>
      <w:r w:rsidR="00B8594F" w:rsidRPr="00F11EFB">
        <w:rPr>
          <w:rFonts w:ascii="Times New Roman" w:hAnsi="Times New Roman" w:cs="Times New Roman"/>
        </w:rPr>
        <w:t>remembered</w:t>
      </w:r>
      <w:r w:rsidRPr="00F11EFB">
        <w:rPr>
          <w:rFonts w:ascii="Times New Roman" w:hAnsi="Times New Roman" w:cs="Times New Roman"/>
        </w:rPr>
        <w:t xml:space="preserve"> </w:t>
      </w:r>
      <w:r w:rsidR="00B8594F" w:rsidRPr="00F11EFB">
        <w:rPr>
          <w:rFonts w:ascii="Times New Roman" w:hAnsi="Times New Roman" w:cs="Times New Roman"/>
        </w:rPr>
        <w:t>as</w:t>
      </w:r>
      <w:r w:rsidRPr="00F11EFB">
        <w:rPr>
          <w:rFonts w:ascii="Times New Roman" w:hAnsi="Times New Roman" w:cs="Times New Roman"/>
        </w:rPr>
        <w:t xml:space="preserve"> </w:t>
      </w:r>
      <w:r w:rsidR="00B8594F" w:rsidRPr="00F11EFB">
        <w:rPr>
          <w:rFonts w:ascii="Times New Roman" w:hAnsi="Times New Roman" w:cs="Times New Roman"/>
        </w:rPr>
        <w:t>the</w:t>
      </w:r>
      <w:r w:rsidRPr="00F11EFB">
        <w:rPr>
          <w:rFonts w:ascii="Times New Roman" w:hAnsi="Times New Roman" w:cs="Times New Roman"/>
        </w:rPr>
        <w:t xml:space="preserve"> </w:t>
      </w:r>
      <w:r w:rsidR="00B8594F" w:rsidRPr="00F11EFB">
        <w:rPr>
          <w:rFonts w:ascii="Times New Roman" w:hAnsi="Times New Roman" w:cs="Times New Roman"/>
        </w:rPr>
        <w:t>guy</w:t>
      </w:r>
      <w:r w:rsidRPr="00F11EFB">
        <w:rPr>
          <w:rFonts w:ascii="Times New Roman" w:hAnsi="Times New Roman" w:cs="Times New Roman"/>
        </w:rPr>
        <w:t xml:space="preserve"> </w:t>
      </w:r>
      <w:r w:rsidR="00B8594F" w:rsidRPr="00F11EFB">
        <w:rPr>
          <w:rFonts w:ascii="Times New Roman" w:hAnsi="Times New Roman" w:cs="Times New Roman"/>
        </w:rPr>
        <w:t>who</w:t>
      </w:r>
      <w:r w:rsidRPr="00F11EFB">
        <w:rPr>
          <w:rFonts w:ascii="Times New Roman" w:hAnsi="Times New Roman" w:cs="Times New Roman"/>
        </w:rPr>
        <w:t xml:space="preserve"> </w:t>
      </w:r>
      <w:r w:rsidR="00B8594F" w:rsidRPr="00F11EFB">
        <w:rPr>
          <w:rFonts w:ascii="Times New Roman" w:hAnsi="Times New Roman" w:cs="Times New Roman"/>
        </w:rPr>
        <w:t>wasted</w:t>
      </w:r>
      <w:r w:rsidRPr="00F11EFB">
        <w:rPr>
          <w:rFonts w:ascii="Times New Roman" w:hAnsi="Times New Roman" w:cs="Times New Roman"/>
        </w:rPr>
        <w:t xml:space="preserve"> </w:t>
      </w:r>
      <w:r w:rsidR="00B8594F" w:rsidRPr="00F11EFB">
        <w:rPr>
          <w:rFonts w:ascii="Times New Roman" w:hAnsi="Times New Roman" w:cs="Times New Roman"/>
        </w:rPr>
        <w:t>years</w:t>
      </w:r>
      <w:r w:rsidRPr="00F11EFB">
        <w:rPr>
          <w:rFonts w:ascii="Times New Roman" w:hAnsi="Times New Roman" w:cs="Times New Roman"/>
        </w:rPr>
        <w:t xml:space="preserve"> </w:t>
      </w:r>
      <w:r w:rsidR="00B8594F" w:rsidRPr="00F11EFB">
        <w:rPr>
          <w:rFonts w:ascii="Times New Roman" w:hAnsi="Times New Roman" w:cs="Times New Roman"/>
        </w:rPr>
        <w:t>of</w:t>
      </w:r>
      <w:r w:rsidRPr="00F11EFB">
        <w:rPr>
          <w:rFonts w:ascii="Times New Roman" w:hAnsi="Times New Roman" w:cs="Times New Roman"/>
        </w:rPr>
        <w:t xml:space="preserve"> </w:t>
      </w:r>
      <w:r w:rsidR="00B8594F" w:rsidRPr="00F11EFB">
        <w:rPr>
          <w:rFonts w:ascii="Times New Roman" w:hAnsi="Times New Roman" w:cs="Times New Roman"/>
        </w:rPr>
        <w:t>his</w:t>
      </w:r>
      <w:r w:rsidRPr="00F11EFB">
        <w:rPr>
          <w:rFonts w:ascii="Times New Roman" w:hAnsi="Times New Roman" w:cs="Times New Roman"/>
        </w:rPr>
        <w:t xml:space="preserve"> </w:t>
      </w:r>
      <w:r w:rsidR="00B8594F" w:rsidRPr="00F11EFB">
        <w:rPr>
          <w:rFonts w:ascii="Times New Roman" w:hAnsi="Times New Roman" w:cs="Times New Roman"/>
        </w:rPr>
        <w:t>life</w:t>
      </w:r>
      <w:r w:rsidRPr="00F11EFB">
        <w:rPr>
          <w:rFonts w:ascii="Times New Roman" w:hAnsi="Times New Roman" w:cs="Times New Roman"/>
        </w:rPr>
        <w:t xml:space="preserve"> </w:t>
      </w:r>
      <w:r w:rsidR="00B8594F" w:rsidRPr="00F11EFB">
        <w:rPr>
          <w:rFonts w:ascii="Times New Roman" w:hAnsi="Times New Roman" w:cs="Times New Roman"/>
        </w:rPr>
        <w:t>failing</w:t>
      </w:r>
      <w:r w:rsidRPr="00F11EFB">
        <w:rPr>
          <w:rFonts w:ascii="Times New Roman" w:hAnsi="Times New Roman" w:cs="Times New Roman"/>
        </w:rPr>
        <w:t xml:space="preserve"> </w:t>
      </w:r>
      <w:r w:rsidR="00B8594F" w:rsidRPr="00F11EFB">
        <w:rPr>
          <w:rFonts w:ascii="Times New Roman" w:hAnsi="Times New Roman" w:cs="Times New Roman"/>
        </w:rPr>
        <w:t>at</w:t>
      </w:r>
      <w:r w:rsidRPr="00F11EFB">
        <w:rPr>
          <w:rFonts w:ascii="Times New Roman" w:hAnsi="Times New Roman" w:cs="Times New Roman"/>
        </w:rPr>
        <w:t xml:space="preserve"> </w:t>
      </w:r>
      <w:r w:rsidR="00B8594F" w:rsidRPr="00F11EFB">
        <w:rPr>
          <w:rFonts w:ascii="Times New Roman" w:hAnsi="Times New Roman" w:cs="Times New Roman"/>
        </w:rPr>
        <w:t>something;</w:t>
      </w:r>
      <w:r w:rsidRPr="00F11EFB">
        <w:rPr>
          <w:rFonts w:ascii="Times New Roman" w:hAnsi="Times New Roman" w:cs="Times New Roman"/>
        </w:rPr>
        <w:t xml:space="preserve"> </w:t>
      </w:r>
      <w:r w:rsidR="00B8594F" w:rsidRPr="00F11EFB">
        <w:rPr>
          <w:rFonts w:ascii="Times New Roman" w:hAnsi="Times New Roman" w:cs="Times New Roman"/>
        </w:rPr>
        <w:t>he</w:t>
      </w:r>
      <w:r w:rsidRPr="00F11EFB">
        <w:rPr>
          <w:rFonts w:ascii="Times New Roman" w:hAnsi="Times New Roman" w:cs="Times New Roman"/>
        </w:rPr>
        <w:t xml:space="preserve"> </w:t>
      </w:r>
      <w:r w:rsidR="00B8594F" w:rsidRPr="00F11EFB">
        <w:rPr>
          <w:rFonts w:ascii="Times New Roman" w:hAnsi="Times New Roman" w:cs="Times New Roman"/>
        </w:rPr>
        <w:t>is</w:t>
      </w:r>
      <w:r w:rsidRPr="00F11EFB">
        <w:rPr>
          <w:rFonts w:ascii="Times New Roman" w:hAnsi="Times New Roman" w:cs="Times New Roman"/>
        </w:rPr>
        <w:t xml:space="preserve"> </w:t>
      </w:r>
      <w:r w:rsidR="00B8594F" w:rsidRPr="00F11EFB">
        <w:rPr>
          <w:rFonts w:ascii="Times New Roman" w:hAnsi="Times New Roman" w:cs="Times New Roman"/>
        </w:rPr>
        <w:t>re</w:t>
      </w:r>
      <w:r w:rsidR="003A5434" w:rsidRPr="00F11EFB">
        <w:rPr>
          <w:rFonts w:ascii="Times New Roman" w:hAnsi="Times New Roman" w:cs="Times New Roman"/>
        </w:rPr>
        <w:t>cogniz</w:t>
      </w:r>
      <w:r w:rsidR="00B8594F" w:rsidRPr="00F11EFB">
        <w:rPr>
          <w:rFonts w:ascii="Times New Roman" w:hAnsi="Times New Roman" w:cs="Times New Roman"/>
        </w:rPr>
        <w:t>ed</w:t>
      </w:r>
      <w:r w:rsidRPr="00F11EFB">
        <w:rPr>
          <w:rFonts w:ascii="Times New Roman" w:hAnsi="Times New Roman" w:cs="Times New Roman"/>
        </w:rPr>
        <w:t xml:space="preserve"> </w:t>
      </w:r>
      <w:r w:rsidR="00B8594F" w:rsidRPr="00F11EFB">
        <w:rPr>
          <w:rFonts w:ascii="Times New Roman" w:hAnsi="Times New Roman" w:cs="Times New Roman"/>
        </w:rPr>
        <w:t>as</w:t>
      </w:r>
      <w:r w:rsidRPr="00F11EFB">
        <w:rPr>
          <w:rFonts w:ascii="Times New Roman" w:hAnsi="Times New Roman" w:cs="Times New Roman"/>
        </w:rPr>
        <w:t xml:space="preserve"> </w:t>
      </w:r>
      <w:r w:rsidR="00B8594F" w:rsidRPr="00F11EFB">
        <w:rPr>
          <w:rFonts w:ascii="Times New Roman" w:hAnsi="Times New Roman" w:cs="Times New Roman"/>
        </w:rPr>
        <w:t>the</w:t>
      </w:r>
      <w:r w:rsidRPr="00F11EFB">
        <w:rPr>
          <w:rFonts w:ascii="Times New Roman" w:hAnsi="Times New Roman" w:cs="Times New Roman"/>
        </w:rPr>
        <w:t xml:space="preserve"> </w:t>
      </w:r>
      <w:r w:rsidR="00B8594F" w:rsidRPr="00F11EFB">
        <w:rPr>
          <w:rFonts w:ascii="Times New Roman" w:hAnsi="Times New Roman" w:cs="Times New Roman"/>
        </w:rPr>
        <w:t>man</w:t>
      </w:r>
      <w:r w:rsidRPr="00F11EFB">
        <w:rPr>
          <w:rFonts w:ascii="Times New Roman" w:hAnsi="Times New Roman" w:cs="Times New Roman"/>
        </w:rPr>
        <w:t xml:space="preserve"> </w:t>
      </w:r>
      <w:r w:rsidR="00B8594F" w:rsidRPr="00F11EFB">
        <w:rPr>
          <w:rFonts w:ascii="Times New Roman" w:hAnsi="Times New Roman" w:cs="Times New Roman"/>
        </w:rPr>
        <w:t>who</w:t>
      </w:r>
      <w:r w:rsidRPr="00F11EFB">
        <w:rPr>
          <w:rFonts w:ascii="Times New Roman" w:hAnsi="Times New Roman" w:cs="Times New Roman"/>
        </w:rPr>
        <w:t xml:space="preserve"> </w:t>
      </w:r>
      <w:r w:rsidR="00B8594F" w:rsidRPr="00F11EFB">
        <w:rPr>
          <w:rFonts w:ascii="Times New Roman" w:hAnsi="Times New Roman" w:cs="Times New Roman"/>
        </w:rPr>
        <w:t>invented</w:t>
      </w:r>
      <w:r w:rsidRPr="00F11EFB">
        <w:rPr>
          <w:rFonts w:ascii="Times New Roman" w:hAnsi="Times New Roman" w:cs="Times New Roman"/>
        </w:rPr>
        <w:t xml:space="preserve"> </w:t>
      </w:r>
      <w:r w:rsidR="00B8594F" w:rsidRPr="00F11EFB">
        <w:rPr>
          <w:rFonts w:ascii="Times New Roman" w:hAnsi="Times New Roman" w:cs="Times New Roman"/>
        </w:rPr>
        <w:t>the</w:t>
      </w:r>
      <w:r w:rsidRPr="00F11EFB">
        <w:rPr>
          <w:rFonts w:ascii="Times New Roman" w:hAnsi="Times New Roman" w:cs="Times New Roman"/>
        </w:rPr>
        <w:t xml:space="preserve"> </w:t>
      </w:r>
      <w:r w:rsidR="00B8594F" w:rsidRPr="00F11EFB">
        <w:rPr>
          <w:rFonts w:ascii="Times New Roman" w:hAnsi="Times New Roman" w:cs="Times New Roman"/>
        </w:rPr>
        <w:t>incandescent</w:t>
      </w:r>
      <w:r w:rsidRPr="00F11EFB">
        <w:rPr>
          <w:rFonts w:ascii="Times New Roman" w:hAnsi="Times New Roman" w:cs="Times New Roman"/>
        </w:rPr>
        <w:t xml:space="preserve"> </w:t>
      </w:r>
      <w:r w:rsidR="00B8594F" w:rsidRPr="00F11EFB">
        <w:rPr>
          <w:rFonts w:ascii="Times New Roman" w:hAnsi="Times New Roman" w:cs="Times New Roman"/>
        </w:rPr>
        <w:t>bulb.</w:t>
      </w:r>
      <w:r w:rsidRPr="00F11EFB">
        <w:rPr>
          <w:rFonts w:ascii="Times New Roman" w:hAnsi="Times New Roman" w:cs="Times New Roman"/>
        </w:rPr>
        <w:t xml:space="preserve"> </w:t>
      </w:r>
      <w:r w:rsidR="00B8594F" w:rsidRPr="00F11EFB">
        <w:rPr>
          <w:rFonts w:ascii="Times New Roman" w:hAnsi="Times New Roman" w:cs="Times New Roman"/>
        </w:rPr>
        <w:t>We</w:t>
      </w:r>
      <w:r w:rsidRPr="00F11EFB">
        <w:rPr>
          <w:rFonts w:ascii="Times New Roman" w:hAnsi="Times New Roman" w:cs="Times New Roman"/>
        </w:rPr>
        <w:t xml:space="preserve"> </w:t>
      </w:r>
      <w:r w:rsidR="00B8594F" w:rsidRPr="00F11EFB">
        <w:rPr>
          <w:rFonts w:ascii="Times New Roman" w:hAnsi="Times New Roman" w:cs="Times New Roman"/>
        </w:rPr>
        <w:t>should</w:t>
      </w:r>
      <w:r w:rsidRPr="00F11EFB">
        <w:rPr>
          <w:rFonts w:ascii="Times New Roman" w:hAnsi="Times New Roman" w:cs="Times New Roman"/>
        </w:rPr>
        <w:t xml:space="preserve"> </w:t>
      </w:r>
      <w:r w:rsidR="00B8594F" w:rsidRPr="00F11EFB">
        <w:rPr>
          <w:rFonts w:ascii="Times New Roman" w:hAnsi="Times New Roman" w:cs="Times New Roman"/>
        </w:rPr>
        <w:t>all</w:t>
      </w:r>
      <w:r w:rsidRPr="00F11EFB">
        <w:rPr>
          <w:rFonts w:ascii="Times New Roman" w:hAnsi="Times New Roman" w:cs="Times New Roman"/>
        </w:rPr>
        <w:t xml:space="preserve"> </w:t>
      </w:r>
      <w:r w:rsidR="00B8594F" w:rsidRPr="00F11EFB">
        <w:rPr>
          <w:rFonts w:ascii="Times New Roman" w:hAnsi="Times New Roman" w:cs="Times New Roman"/>
        </w:rPr>
        <w:t>hope</w:t>
      </w:r>
      <w:r w:rsidRPr="00F11EFB">
        <w:rPr>
          <w:rFonts w:ascii="Times New Roman" w:hAnsi="Times New Roman" w:cs="Times New Roman"/>
        </w:rPr>
        <w:t xml:space="preserve"> </w:t>
      </w:r>
      <w:r w:rsidR="00B8594F" w:rsidRPr="00F11EFB">
        <w:rPr>
          <w:rFonts w:ascii="Times New Roman" w:hAnsi="Times New Roman" w:cs="Times New Roman"/>
        </w:rPr>
        <w:t>to</w:t>
      </w:r>
      <w:r w:rsidRPr="00F11EFB">
        <w:rPr>
          <w:rFonts w:ascii="Times New Roman" w:hAnsi="Times New Roman" w:cs="Times New Roman"/>
        </w:rPr>
        <w:t xml:space="preserve"> </w:t>
      </w:r>
      <w:r w:rsidR="00B8594F" w:rsidRPr="00F11EFB">
        <w:rPr>
          <w:rFonts w:ascii="Times New Roman" w:hAnsi="Times New Roman" w:cs="Times New Roman"/>
        </w:rPr>
        <w:t>leave</w:t>
      </w:r>
      <w:r w:rsidRPr="00F11EFB">
        <w:rPr>
          <w:rFonts w:ascii="Times New Roman" w:hAnsi="Times New Roman" w:cs="Times New Roman"/>
        </w:rPr>
        <w:t xml:space="preserve"> </w:t>
      </w:r>
      <w:r w:rsidR="00B8594F" w:rsidRPr="00F11EFB">
        <w:rPr>
          <w:rFonts w:ascii="Times New Roman" w:hAnsi="Times New Roman" w:cs="Times New Roman"/>
        </w:rPr>
        <w:t>such</w:t>
      </w:r>
      <w:r w:rsidRPr="00F11EFB">
        <w:rPr>
          <w:rFonts w:ascii="Times New Roman" w:hAnsi="Times New Roman" w:cs="Times New Roman"/>
        </w:rPr>
        <w:t xml:space="preserve"> </w:t>
      </w:r>
      <w:r w:rsidR="00B8594F" w:rsidRPr="00F11EFB">
        <w:rPr>
          <w:rFonts w:ascii="Times New Roman" w:hAnsi="Times New Roman" w:cs="Times New Roman"/>
        </w:rPr>
        <w:t>a</w:t>
      </w:r>
      <w:r w:rsidRPr="00F11EFB">
        <w:rPr>
          <w:rFonts w:ascii="Times New Roman" w:hAnsi="Times New Roman" w:cs="Times New Roman"/>
        </w:rPr>
        <w:t xml:space="preserve"> </w:t>
      </w:r>
      <w:r w:rsidR="00B8594F" w:rsidRPr="00F11EFB">
        <w:rPr>
          <w:rFonts w:ascii="Times New Roman" w:hAnsi="Times New Roman" w:cs="Times New Roman"/>
        </w:rPr>
        <w:t>mark</w:t>
      </w:r>
      <w:r w:rsidRPr="00F11EFB">
        <w:rPr>
          <w:rFonts w:ascii="Times New Roman" w:hAnsi="Times New Roman" w:cs="Times New Roman"/>
        </w:rPr>
        <w:t xml:space="preserve"> </w:t>
      </w:r>
      <w:r w:rsidR="00B8594F" w:rsidRPr="00F11EFB">
        <w:rPr>
          <w:rFonts w:ascii="Times New Roman" w:hAnsi="Times New Roman" w:cs="Times New Roman"/>
        </w:rPr>
        <w:t>on</w:t>
      </w:r>
      <w:r w:rsidRPr="00F11EFB">
        <w:rPr>
          <w:rFonts w:ascii="Times New Roman" w:hAnsi="Times New Roman" w:cs="Times New Roman"/>
        </w:rPr>
        <w:t xml:space="preserve"> </w:t>
      </w:r>
      <w:r w:rsidR="00B8594F" w:rsidRPr="00F11EFB">
        <w:rPr>
          <w:rFonts w:ascii="Times New Roman" w:hAnsi="Times New Roman" w:cs="Times New Roman"/>
        </w:rPr>
        <w:t>humanity.</w:t>
      </w:r>
    </w:p>
    <w:p w14:paraId="66B687EA" w14:textId="600B574C" w:rsidR="00B8594F" w:rsidRPr="00F11EFB" w:rsidDel="00EF4129" w:rsidRDefault="00B8594F" w:rsidP="00370E76">
      <w:pPr>
        <w:ind w:right="4"/>
        <w:contextualSpacing/>
        <w:rPr>
          <w:del w:id="2530" w:author="Author"/>
          <w:rFonts w:ascii="Times New Roman" w:hAnsi="Times New Roman" w:cs="Times New Roman"/>
        </w:rPr>
      </w:pPr>
      <w:del w:id="2531" w:author="Author">
        <w:r w:rsidRPr="00F11EFB" w:rsidDel="00EF4129">
          <w:rPr>
            <w:rFonts w:ascii="Times New Roman" w:hAnsi="Times New Roman" w:cs="Times New Roman"/>
          </w:rPr>
          <w:delText>I</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didn't</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mean</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for</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this</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to</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be</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so</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long</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but</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look</w:delText>
        </w:r>
        <w:r w:rsidR="00370E76" w:rsidRPr="00F11EFB" w:rsidDel="00EF4129">
          <w:rPr>
            <w:rFonts w:ascii="Times New Roman" w:hAnsi="Times New Roman" w:cs="Times New Roman"/>
          </w:rPr>
          <w:delText xml:space="preserve"> </w:delText>
        </w:r>
        <w:r w:rsidR="00FB0B0D" w:rsidRPr="00F11EFB" w:rsidDel="00EF4129">
          <w:rPr>
            <w:rFonts w:ascii="Times New Roman" w:hAnsi="Times New Roman" w:cs="Times New Roman"/>
          </w:rPr>
          <w:delText>at</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what</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happened.</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Oh</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well.</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Cheers,</w:delText>
        </w:r>
        <w:r w:rsidR="00370E76" w:rsidRPr="00F11EFB" w:rsidDel="00EF4129">
          <w:rPr>
            <w:rFonts w:ascii="Times New Roman" w:hAnsi="Times New Roman" w:cs="Times New Roman"/>
          </w:rPr>
          <w:delText xml:space="preserve"> </w:delText>
        </w:r>
        <w:r w:rsidR="003A5434" w:rsidRPr="00F11EFB" w:rsidDel="00EF4129">
          <w:rPr>
            <w:rFonts w:ascii="Times New Roman" w:hAnsi="Times New Roman" w:cs="Times New Roman"/>
          </w:rPr>
          <w:delText>e</w:delText>
        </w:r>
        <w:r w:rsidRPr="00F11EFB" w:rsidDel="00EF4129">
          <w:rPr>
            <w:rFonts w:ascii="Times New Roman" w:hAnsi="Times New Roman" w:cs="Times New Roman"/>
          </w:rPr>
          <w:delText>veryone!</w:delText>
        </w:r>
      </w:del>
    </w:p>
    <w:p w14:paraId="56739EB1" w14:textId="045B22A5" w:rsidR="00EC79C8" w:rsidRPr="00F11EFB" w:rsidDel="00EF4129" w:rsidRDefault="00B8594F" w:rsidP="00370E76">
      <w:pPr>
        <w:ind w:right="4"/>
        <w:contextualSpacing/>
        <w:rPr>
          <w:del w:id="2532" w:author="Author"/>
          <w:rFonts w:ascii="Times New Roman" w:hAnsi="Times New Roman" w:cs="Times New Roman"/>
        </w:rPr>
      </w:pPr>
      <w:del w:id="2533" w:author="Author">
        <w:r w:rsidRPr="00F11EFB" w:rsidDel="00EF4129">
          <w:rPr>
            <w:rFonts w:ascii="Times New Roman" w:hAnsi="Times New Roman" w:cs="Times New Roman"/>
          </w:rPr>
          <w:delText>They</w:delText>
        </w:r>
        <w:r w:rsidR="00370E76" w:rsidRPr="00F11EFB" w:rsidDel="00EF4129">
          <w:rPr>
            <w:rFonts w:ascii="Times New Roman" w:hAnsi="Times New Roman" w:cs="Times New Roman"/>
          </w:rPr>
          <w:delText xml:space="preserve"> </w:delText>
        </w:r>
      </w:del>
      <w:ins w:id="2534" w:author="Author">
        <w:r w:rsidR="00EF4129">
          <w:rPr>
            <w:rFonts w:ascii="Times New Roman" w:hAnsi="Times New Roman" w:cs="Times New Roman"/>
          </w:rPr>
          <w:t>People</w:t>
        </w:r>
      </w:ins>
      <w:del w:id="2535" w:author="Author">
        <w:r w:rsidRPr="00F11EFB" w:rsidDel="00EF4129">
          <w:rPr>
            <w:rFonts w:ascii="Times New Roman" w:hAnsi="Times New Roman" w:cs="Times New Roman"/>
          </w:rPr>
          <w:delText>also</w:delText>
        </w:r>
      </w:del>
      <w:r w:rsidR="00370E76" w:rsidRPr="00F11EFB">
        <w:rPr>
          <w:rFonts w:ascii="Times New Roman" w:hAnsi="Times New Roman" w:cs="Times New Roman"/>
        </w:rPr>
        <w:t xml:space="preserve"> </w:t>
      </w:r>
      <w:r w:rsidRPr="00F11EFB">
        <w:rPr>
          <w:rFonts w:ascii="Times New Roman" w:hAnsi="Times New Roman" w:cs="Times New Roman"/>
        </w:rPr>
        <w:t>may</w:t>
      </w:r>
      <w:r w:rsidR="00370E76" w:rsidRPr="00F11EFB">
        <w:rPr>
          <w:rFonts w:ascii="Times New Roman" w:hAnsi="Times New Roman" w:cs="Times New Roman"/>
        </w:rPr>
        <w:t xml:space="preserve"> </w:t>
      </w:r>
      <w:r w:rsidRPr="00F11EFB">
        <w:rPr>
          <w:rFonts w:ascii="Times New Roman" w:hAnsi="Times New Roman" w:cs="Times New Roman"/>
        </w:rPr>
        <w:t>be</w:t>
      </w:r>
      <w:r w:rsidR="00370E76" w:rsidRPr="00F11EFB">
        <w:rPr>
          <w:rFonts w:ascii="Times New Roman" w:hAnsi="Times New Roman" w:cs="Times New Roman"/>
        </w:rPr>
        <w:t xml:space="preserve"> </w:t>
      </w:r>
      <w:r w:rsidR="004B3374" w:rsidRPr="00F11EFB">
        <w:rPr>
          <w:rFonts w:ascii="Times New Roman" w:hAnsi="Times New Roman" w:cs="Times New Roman"/>
        </w:rPr>
        <w:t>so</w:t>
      </w:r>
      <w:del w:id="2536" w:author="Author">
        <w:r w:rsidR="004B3374" w:rsidRPr="00F11EFB" w:rsidDel="00EF4129">
          <w:rPr>
            <w:rFonts w:ascii="Times New Roman" w:hAnsi="Times New Roman" w:cs="Times New Roman"/>
          </w:rPr>
          <w:delText>,</w:delText>
        </w:r>
      </w:del>
      <w:r w:rsidR="00370E76" w:rsidRPr="00F11EFB">
        <w:rPr>
          <w:rFonts w:ascii="Times New Roman" w:hAnsi="Times New Roman" w:cs="Times New Roman"/>
        </w:rPr>
        <w:t xml:space="preserve"> </w:t>
      </w:r>
      <w:r w:rsidR="004B3374" w:rsidRPr="00F11EFB">
        <w:rPr>
          <w:rFonts w:ascii="Times New Roman" w:hAnsi="Times New Roman" w:cs="Times New Roman"/>
        </w:rPr>
        <w:t>busy</w:t>
      </w:r>
      <w:r w:rsidR="00370E76" w:rsidRPr="00F11EFB">
        <w:rPr>
          <w:rFonts w:ascii="Times New Roman" w:hAnsi="Times New Roman" w:cs="Times New Roman"/>
        </w:rPr>
        <w:t xml:space="preserve"> </w:t>
      </w:r>
      <w:r w:rsidR="004B3374" w:rsidRPr="00F11EFB">
        <w:rPr>
          <w:rFonts w:ascii="Times New Roman" w:hAnsi="Times New Roman" w:cs="Times New Roman"/>
        </w:rPr>
        <w:t>struggling</w:t>
      </w:r>
      <w:r w:rsidR="00370E76" w:rsidRPr="00F11EFB">
        <w:rPr>
          <w:rFonts w:ascii="Times New Roman" w:hAnsi="Times New Roman" w:cs="Times New Roman"/>
        </w:rPr>
        <w:t xml:space="preserve"> </w:t>
      </w:r>
      <w:r w:rsidR="004B3374" w:rsidRPr="00F11EFB">
        <w:rPr>
          <w:rFonts w:ascii="Times New Roman" w:hAnsi="Times New Roman" w:cs="Times New Roman"/>
        </w:rPr>
        <w:t>to</w:t>
      </w:r>
      <w:r w:rsidR="00370E76" w:rsidRPr="00F11EFB">
        <w:rPr>
          <w:rFonts w:ascii="Times New Roman" w:hAnsi="Times New Roman" w:cs="Times New Roman"/>
        </w:rPr>
        <w:t xml:space="preserve"> </w:t>
      </w:r>
      <w:r w:rsidR="004B3374" w:rsidRPr="00F11EFB">
        <w:rPr>
          <w:rFonts w:ascii="Times New Roman" w:hAnsi="Times New Roman" w:cs="Times New Roman"/>
        </w:rPr>
        <w:t>support</w:t>
      </w:r>
      <w:r w:rsidR="00370E76" w:rsidRPr="00F11EFB">
        <w:rPr>
          <w:rFonts w:ascii="Times New Roman" w:hAnsi="Times New Roman" w:cs="Times New Roman"/>
        </w:rPr>
        <w:t xml:space="preserve"> </w:t>
      </w:r>
      <w:r w:rsidR="004B3374" w:rsidRPr="00F11EFB">
        <w:rPr>
          <w:rFonts w:ascii="Times New Roman" w:hAnsi="Times New Roman" w:cs="Times New Roman"/>
        </w:rPr>
        <w:t>the</w:t>
      </w:r>
      <w:ins w:id="2537" w:author="Author">
        <w:r w:rsidR="00EF4129">
          <w:rPr>
            <w:rFonts w:ascii="Times New Roman" w:hAnsi="Times New Roman" w:cs="Times New Roman"/>
          </w:rPr>
          <w:t>ir</w:t>
        </w:r>
      </w:ins>
      <w:r w:rsidR="00370E76" w:rsidRPr="00F11EFB">
        <w:rPr>
          <w:rFonts w:ascii="Times New Roman" w:hAnsi="Times New Roman" w:cs="Times New Roman"/>
        </w:rPr>
        <w:t xml:space="preserve"> </w:t>
      </w:r>
      <w:r w:rsidR="004B3374" w:rsidRPr="00F11EFB">
        <w:rPr>
          <w:rFonts w:ascii="Times New Roman" w:hAnsi="Times New Roman" w:cs="Times New Roman"/>
        </w:rPr>
        <w:t>loved</w:t>
      </w:r>
      <w:r w:rsidR="00370E76" w:rsidRPr="00F11EFB">
        <w:rPr>
          <w:rFonts w:ascii="Times New Roman" w:hAnsi="Times New Roman" w:cs="Times New Roman"/>
        </w:rPr>
        <w:t xml:space="preserve"> </w:t>
      </w:r>
      <w:r w:rsidR="004B3374" w:rsidRPr="00F11EFB">
        <w:rPr>
          <w:rFonts w:ascii="Times New Roman" w:hAnsi="Times New Roman" w:cs="Times New Roman"/>
        </w:rPr>
        <w:t>ones</w:t>
      </w:r>
      <w:r w:rsidR="00370E76" w:rsidRPr="00F11EFB">
        <w:rPr>
          <w:rFonts w:ascii="Times New Roman" w:hAnsi="Times New Roman" w:cs="Times New Roman"/>
        </w:rPr>
        <w:t xml:space="preserve"> </w:t>
      </w:r>
      <w:r w:rsidR="004B3374" w:rsidRPr="00F11EFB">
        <w:rPr>
          <w:rFonts w:ascii="Times New Roman" w:hAnsi="Times New Roman" w:cs="Times New Roman"/>
        </w:rPr>
        <w:t>that</w:t>
      </w:r>
      <w:r w:rsidR="00370E76" w:rsidRPr="00F11EFB">
        <w:rPr>
          <w:rFonts w:ascii="Times New Roman" w:hAnsi="Times New Roman" w:cs="Times New Roman"/>
        </w:rPr>
        <w:t xml:space="preserve"> </w:t>
      </w:r>
      <w:r w:rsidR="004B3374" w:rsidRPr="00F11EFB">
        <w:rPr>
          <w:rFonts w:ascii="Times New Roman" w:hAnsi="Times New Roman" w:cs="Times New Roman"/>
        </w:rPr>
        <w:t>they</w:t>
      </w:r>
      <w:r w:rsidR="00370E76" w:rsidRPr="00F11EFB">
        <w:rPr>
          <w:rFonts w:ascii="Times New Roman" w:hAnsi="Times New Roman" w:cs="Times New Roman"/>
        </w:rPr>
        <w:t xml:space="preserve"> </w:t>
      </w:r>
      <w:r w:rsidR="004B3374" w:rsidRPr="00F11EFB">
        <w:rPr>
          <w:rFonts w:ascii="Times New Roman" w:hAnsi="Times New Roman" w:cs="Times New Roman"/>
        </w:rPr>
        <w:t>have</w:t>
      </w:r>
      <w:r w:rsidR="00370E76" w:rsidRPr="00F11EFB">
        <w:rPr>
          <w:rFonts w:ascii="Times New Roman" w:hAnsi="Times New Roman" w:cs="Times New Roman"/>
        </w:rPr>
        <w:t xml:space="preserve"> </w:t>
      </w:r>
      <w:r w:rsidR="004B3374" w:rsidRPr="00F11EFB">
        <w:rPr>
          <w:rFonts w:ascii="Times New Roman" w:hAnsi="Times New Roman" w:cs="Times New Roman"/>
        </w:rPr>
        <w:t>no</w:t>
      </w:r>
      <w:r w:rsidR="00370E76" w:rsidRPr="00F11EFB">
        <w:rPr>
          <w:rFonts w:ascii="Times New Roman" w:hAnsi="Times New Roman" w:cs="Times New Roman"/>
        </w:rPr>
        <w:t xml:space="preserve"> </w:t>
      </w:r>
      <w:r w:rsidR="004B3374" w:rsidRPr="00F11EFB">
        <w:rPr>
          <w:rFonts w:ascii="Times New Roman" w:hAnsi="Times New Roman" w:cs="Times New Roman"/>
        </w:rPr>
        <w:t>real</w:t>
      </w:r>
      <w:ins w:id="2538" w:author="Author">
        <w:r w:rsidR="00EF4129">
          <w:rPr>
            <w:rFonts w:ascii="Times New Roman" w:hAnsi="Times New Roman" w:cs="Times New Roman"/>
          </w:rPr>
          <w:t xml:space="preserve"> </w:t>
        </w:r>
      </w:ins>
      <w:del w:id="2539" w:author="Author">
        <w:r w:rsidR="003A5434" w:rsidRPr="00F11EFB" w:rsidDel="00EF4129">
          <w:rPr>
            <w:rFonts w:ascii="Times New Roman" w:hAnsi="Times New Roman" w:cs="Times New Roman"/>
          </w:rPr>
          <w:delText>-</w:delText>
        </w:r>
      </w:del>
      <w:r w:rsidR="004B3374" w:rsidRPr="00F11EFB">
        <w:rPr>
          <w:rFonts w:ascii="Times New Roman" w:hAnsi="Times New Roman" w:cs="Times New Roman"/>
        </w:rPr>
        <w:t>time</w:t>
      </w:r>
      <w:r w:rsidR="00370E76" w:rsidRPr="00F11EFB">
        <w:rPr>
          <w:rFonts w:ascii="Times New Roman" w:hAnsi="Times New Roman" w:cs="Times New Roman"/>
        </w:rPr>
        <w:t xml:space="preserve"> </w:t>
      </w:r>
      <w:r w:rsidR="004B3374" w:rsidRPr="00F11EFB">
        <w:rPr>
          <w:rFonts w:ascii="Times New Roman" w:hAnsi="Times New Roman" w:cs="Times New Roman"/>
        </w:rPr>
        <w:t>to</w:t>
      </w:r>
      <w:r w:rsidR="00370E76" w:rsidRPr="00F11EFB">
        <w:rPr>
          <w:rFonts w:ascii="Times New Roman" w:hAnsi="Times New Roman" w:cs="Times New Roman"/>
        </w:rPr>
        <w:t xml:space="preserve"> </w:t>
      </w:r>
      <w:r w:rsidR="004B3374" w:rsidRPr="00F11EFB">
        <w:rPr>
          <w:rFonts w:ascii="Times New Roman" w:hAnsi="Times New Roman" w:cs="Times New Roman"/>
        </w:rPr>
        <w:t>focus</w:t>
      </w:r>
      <w:r w:rsidR="00370E76" w:rsidRPr="00F11EFB">
        <w:rPr>
          <w:rFonts w:ascii="Times New Roman" w:hAnsi="Times New Roman" w:cs="Times New Roman"/>
        </w:rPr>
        <w:t xml:space="preserve"> </w:t>
      </w:r>
      <w:r w:rsidR="004B3374" w:rsidRPr="00F11EFB">
        <w:rPr>
          <w:rFonts w:ascii="Times New Roman" w:hAnsi="Times New Roman" w:cs="Times New Roman"/>
        </w:rPr>
        <w:t>o</w:t>
      </w:r>
      <w:r w:rsidR="0047282B" w:rsidRPr="00F11EFB">
        <w:rPr>
          <w:rFonts w:ascii="Times New Roman" w:hAnsi="Times New Roman" w:cs="Times New Roman"/>
        </w:rPr>
        <w:t>n</w:t>
      </w:r>
      <w:r w:rsidR="00370E76" w:rsidRPr="00F11EFB">
        <w:rPr>
          <w:rFonts w:ascii="Times New Roman" w:hAnsi="Times New Roman" w:cs="Times New Roman"/>
        </w:rPr>
        <w:t xml:space="preserve"> </w:t>
      </w:r>
      <w:r w:rsidR="0047282B" w:rsidRPr="00F11EFB">
        <w:rPr>
          <w:rFonts w:ascii="Times New Roman" w:hAnsi="Times New Roman" w:cs="Times New Roman"/>
        </w:rPr>
        <w:t>t</w:t>
      </w:r>
      <w:r w:rsidR="00EC79C8" w:rsidRPr="00F11EFB">
        <w:rPr>
          <w:rFonts w:ascii="Times New Roman" w:hAnsi="Times New Roman" w:cs="Times New Roman"/>
        </w:rPr>
        <w:t>heir</w:t>
      </w:r>
      <w:r w:rsidR="00370E76" w:rsidRPr="00F11EFB">
        <w:rPr>
          <w:rFonts w:ascii="Times New Roman" w:hAnsi="Times New Roman" w:cs="Times New Roman"/>
        </w:rPr>
        <w:t xml:space="preserve"> </w:t>
      </w:r>
      <w:ins w:id="2540" w:author="Author">
        <w:r w:rsidR="00EF4129">
          <w:rPr>
            <w:rFonts w:ascii="Times New Roman" w:hAnsi="Times New Roman" w:cs="Times New Roman"/>
          </w:rPr>
          <w:t xml:space="preserve">own </w:t>
        </w:r>
      </w:ins>
      <w:r w:rsidR="00EC79C8" w:rsidRPr="00F11EFB">
        <w:rPr>
          <w:rFonts w:ascii="Times New Roman" w:hAnsi="Times New Roman" w:cs="Times New Roman"/>
        </w:rPr>
        <w:t>wants</w:t>
      </w:r>
      <w:r w:rsidR="00370E76" w:rsidRPr="00F11EFB">
        <w:rPr>
          <w:rFonts w:ascii="Times New Roman" w:hAnsi="Times New Roman" w:cs="Times New Roman"/>
        </w:rPr>
        <w:t xml:space="preserve"> </w:t>
      </w:r>
      <w:r w:rsidR="00EC79C8" w:rsidRPr="00F11EFB">
        <w:rPr>
          <w:rFonts w:ascii="Times New Roman" w:hAnsi="Times New Roman" w:cs="Times New Roman"/>
        </w:rPr>
        <w:t>and</w:t>
      </w:r>
      <w:r w:rsidR="00370E76" w:rsidRPr="00F11EFB">
        <w:rPr>
          <w:rFonts w:ascii="Times New Roman" w:hAnsi="Times New Roman" w:cs="Times New Roman"/>
        </w:rPr>
        <w:t xml:space="preserve"> </w:t>
      </w:r>
      <w:r w:rsidR="00EC79C8" w:rsidRPr="00F11EFB">
        <w:rPr>
          <w:rFonts w:ascii="Times New Roman" w:hAnsi="Times New Roman" w:cs="Times New Roman"/>
        </w:rPr>
        <w:t>needs.</w:t>
      </w:r>
      <w:r w:rsidR="00370E76" w:rsidRPr="00F11EFB">
        <w:rPr>
          <w:rFonts w:ascii="Times New Roman" w:hAnsi="Times New Roman" w:cs="Times New Roman"/>
        </w:rPr>
        <w:t xml:space="preserve"> </w:t>
      </w:r>
      <w:r w:rsidR="00EC79C8" w:rsidRPr="00F11EFB">
        <w:rPr>
          <w:rFonts w:ascii="Times New Roman" w:hAnsi="Times New Roman" w:cs="Times New Roman"/>
        </w:rPr>
        <w:t>It</w:t>
      </w:r>
      <w:r w:rsidR="00370E76" w:rsidRPr="00F11EFB">
        <w:rPr>
          <w:rFonts w:ascii="Times New Roman" w:hAnsi="Times New Roman" w:cs="Times New Roman"/>
        </w:rPr>
        <w:t xml:space="preserve"> </w:t>
      </w:r>
      <w:r w:rsidR="00EC79C8" w:rsidRPr="00F11EFB">
        <w:rPr>
          <w:rFonts w:ascii="Times New Roman" w:hAnsi="Times New Roman" w:cs="Times New Roman"/>
        </w:rPr>
        <w:t>seems</w:t>
      </w:r>
      <w:r w:rsidR="00370E76" w:rsidRPr="00F11EFB">
        <w:rPr>
          <w:rFonts w:ascii="Times New Roman" w:hAnsi="Times New Roman" w:cs="Times New Roman"/>
        </w:rPr>
        <w:t xml:space="preserve"> </w:t>
      </w:r>
      <w:r w:rsidR="00EC79C8" w:rsidRPr="00F11EFB">
        <w:rPr>
          <w:rFonts w:ascii="Times New Roman" w:hAnsi="Times New Roman" w:cs="Times New Roman"/>
        </w:rPr>
        <w:t>to</w:t>
      </w:r>
      <w:r w:rsidR="00370E76" w:rsidRPr="00F11EFB">
        <w:rPr>
          <w:rFonts w:ascii="Times New Roman" w:hAnsi="Times New Roman" w:cs="Times New Roman"/>
        </w:rPr>
        <w:t xml:space="preserve"> </w:t>
      </w:r>
      <w:r w:rsidR="00EC79C8" w:rsidRPr="00F11EFB">
        <w:rPr>
          <w:rFonts w:ascii="Times New Roman" w:hAnsi="Times New Roman" w:cs="Times New Roman"/>
        </w:rPr>
        <w:t>me</w:t>
      </w:r>
      <w:r w:rsidR="00370E76" w:rsidRPr="00F11EFB">
        <w:rPr>
          <w:rFonts w:ascii="Times New Roman" w:hAnsi="Times New Roman" w:cs="Times New Roman"/>
        </w:rPr>
        <w:t xml:space="preserve"> </w:t>
      </w:r>
      <w:r w:rsidR="00EC79C8" w:rsidRPr="00F11EFB">
        <w:rPr>
          <w:rFonts w:ascii="Times New Roman" w:hAnsi="Times New Roman" w:cs="Times New Roman"/>
        </w:rPr>
        <w:t>that</w:t>
      </w:r>
      <w:r w:rsidR="00370E76" w:rsidRPr="00F11EFB">
        <w:rPr>
          <w:rFonts w:ascii="Times New Roman" w:hAnsi="Times New Roman" w:cs="Times New Roman"/>
        </w:rPr>
        <w:t xml:space="preserve"> </w:t>
      </w:r>
      <w:r w:rsidR="00EC79C8" w:rsidRPr="00F11EFB">
        <w:rPr>
          <w:rFonts w:ascii="Times New Roman" w:hAnsi="Times New Roman" w:cs="Times New Roman"/>
        </w:rPr>
        <w:t>now</w:t>
      </w:r>
      <w:r w:rsidR="00370E76" w:rsidRPr="00F11EFB">
        <w:rPr>
          <w:rFonts w:ascii="Times New Roman" w:hAnsi="Times New Roman" w:cs="Times New Roman"/>
        </w:rPr>
        <w:t xml:space="preserve"> </w:t>
      </w:r>
      <w:r w:rsidR="00EC79C8" w:rsidRPr="00F11EFB">
        <w:rPr>
          <w:rFonts w:ascii="Times New Roman" w:hAnsi="Times New Roman" w:cs="Times New Roman"/>
        </w:rPr>
        <w:t>the</w:t>
      </w:r>
      <w:r w:rsidR="00370E76" w:rsidRPr="00F11EFB">
        <w:rPr>
          <w:rFonts w:ascii="Times New Roman" w:hAnsi="Times New Roman" w:cs="Times New Roman"/>
        </w:rPr>
        <w:t xml:space="preserve"> </w:t>
      </w:r>
      <w:del w:id="2541" w:author="Author">
        <w:r w:rsidR="00EC79C8" w:rsidRPr="00F11EFB" w:rsidDel="008C5655">
          <w:rPr>
            <w:rFonts w:ascii="Times New Roman" w:hAnsi="Times New Roman" w:cs="Times New Roman"/>
          </w:rPr>
          <w:delText>"</w:delText>
        </w:r>
      </w:del>
      <w:r w:rsidR="00EC79C8" w:rsidRPr="00F11EFB">
        <w:rPr>
          <w:rFonts w:ascii="Times New Roman" w:hAnsi="Times New Roman" w:cs="Times New Roman"/>
        </w:rPr>
        <w:t>American</w:t>
      </w:r>
      <w:r w:rsidR="00370E76" w:rsidRPr="00F11EFB">
        <w:rPr>
          <w:rFonts w:ascii="Times New Roman" w:hAnsi="Times New Roman" w:cs="Times New Roman"/>
        </w:rPr>
        <w:t xml:space="preserve"> </w:t>
      </w:r>
      <w:r w:rsidR="00E21B08" w:rsidRPr="00F11EFB">
        <w:rPr>
          <w:rFonts w:ascii="Times New Roman" w:hAnsi="Times New Roman" w:cs="Times New Roman"/>
        </w:rPr>
        <w:t>d</w:t>
      </w:r>
      <w:r w:rsidR="00EC79C8" w:rsidRPr="00F11EFB">
        <w:rPr>
          <w:rFonts w:ascii="Times New Roman" w:hAnsi="Times New Roman" w:cs="Times New Roman"/>
        </w:rPr>
        <w:t>ream</w:t>
      </w:r>
      <w:del w:id="2542" w:author="Author">
        <w:r w:rsidR="00EC79C8" w:rsidRPr="00F11EFB" w:rsidDel="008C5655">
          <w:rPr>
            <w:rFonts w:ascii="Times New Roman" w:hAnsi="Times New Roman" w:cs="Times New Roman"/>
          </w:rPr>
          <w:delText>"</w:delText>
        </w:r>
      </w:del>
      <w:r w:rsidR="00370E76" w:rsidRPr="00F11EFB">
        <w:rPr>
          <w:rFonts w:ascii="Times New Roman" w:hAnsi="Times New Roman" w:cs="Times New Roman"/>
        </w:rPr>
        <w:t xml:space="preserve"> </w:t>
      </w:r>
      <w:r w:rsidR="00EC79C8" w:rsidRPr="00F11EFB">
        <w:rPr>
          <w:rFonts w:ascii="Times New Roman" w:hAnsi="Times New Roman" w:cs="Times New Roman"/>
        </w:rPr>
        <w:t>has</w:t>
      </w:r>
      <w:r w:rsidR="00370E76" w:rsidRPr="00F11EFB">
        <w:rPr>
          <w:rFonts w:ascii="Times New Roman" w:hAnsi="Times New Roman" w:cs="Times New Roman"/>
        </w:rPr>
        <w:t xml:space="preserve"> </w:t>
      </w:r>
      <w:r w:rsidR="00EC79C8" w:rsidRPr="00F11EFB">
        <w:rPr>
          <w:rFonts w:ascii="Times New Roman" w:hAnsi="Times New Roman" w:cs="Times New Roman"/>
        </w:rPr>
        <w:t>become</w:t>
      </w:r>
      <w:r w:rsidR="00370E76" w:rsidRPr="00F11EFB">
        <w:rPr>
          <w:rFonts w:ascii="Times New Roman" w:hAnsi="Times New Roman" w:cs="Times New Roman"/>
        </w:rPr>
        <w:t xml:space="preserve"> </w:t>
      </w:r>
      <w:del w:id="2543" w:author="Author">
        <w:r w:rsidR="00EC79C8" w:rsidRPr="00F11EFB" w:rsidDel="00EF4129">
          <w:rPr>
            <w:rFonts w:ascii="Times New Roman" w:hAnsi="Times New Roman" w:cs="Times New Roman"/>
          </w:rPr>
          <w:delText>a</w:delText>
        </w:r>
        <w:r w:rsidR="00370E76" w:rsidRPr="00F11EFB" w:rsidDel="00EF4129">
          <w:rPr>
            <w:rFonts w:ascii="Times New Roman" w:hAnsi="Times New Roman" w:cs="Times New Roman"/>
          </w:rPr>
          <w:delText xml:space="preserve"> </w:delText>
        </w:r>
      </w:del>
      <w:r w:rsidR="00EC79C8" w:rsidRPr="00F11EFB">
        <w:rPr>
          <w:rFonts w:ascii="Times New Roman" w:hAnsi="Times New Roman" w:cs="Times New Roman"/>
        </w:rPr>
        <w:t>rather</w:t>
      </w:r>
      <w:r w:rsidR="00370E76" w:rsidRPr="00F11EFB">
        <w:rPr>
          <w:rFonts w:ascii="Times New Roman" w:hAnsi="Times New Roman" w:cs="Times New Roman"/>
        </w:rPr>
        <w:t xml:space="preserve"> </w:t>
      </w:r>
      <w:r w:rsidR="00EC79C8" w:rsidRPr="00F11EFB">
        <w:rPr>
          <w:rFonts w:ascii="Times New Roman" w:hAnsi="Times New Roman" w:cs="Times New Roman"/>
        </w:rPr>
        <w:t>material</w:t>
      </w:r>
      <w:ins w:id="2544" w:author="Author">
        <w:r w:rsidR="00EF4129">
          <w:rPr>
            <w:rFonts w:ascii="Times New Roman" w:hAnsi="Times New Roman" w:cs="Times New Roman"/>
          </w:rPr>
          <w:t>istic</w:t>
        </w:r>
      </w:ins>
      <w:del w:id="2545" w:author="Author">
        <w:r w:rsidR="00370E76" w:rsidRPr="00F11EFB" w:rsidDel="00EF4129">
          <w:rPr>
            <w:rFonts w:ascii="Times New Roman" w:hAnsi="Times New Roman" w:cs="Times New Roman"/>
          </w:rPr>
          <w:delText xml:space="preserve"> </w:delText>
        </w:r>
        <w:r w:rsidR="00380FFF" w:rsidRPr="00F11EFB" w:rsidDel="00EF4129">
          <w:rPr>
            <w:rFonts w:ascii="Times New Roman" w:hAnsi="Times New Roman" w:cs="Times New Roman"/>
          </w:rPr>
          <w:delText>is</w:delText>
        </w:r>
        <w:r w:rsidR="00370E76" w:rsidRPr="00F11EFB" w:rsidDel="00EF4129">
          <w:rPr>
            <w:rFonts w:ascii="Times New Roman" w:hAnsi="Times New Roman" w:cs="Times New Roman"/>
          </w:rPr>
          <w:delText xml:space="preserve"> </w:delText>
        </w:r>
        <w:r w:rsidR="00380FFF" w:rsidRPr="00F11EFB" w:rsidDel="00EF4129">
          <w:rPr>
            <w:rFonts w:ascii="Times New Roman" w:hAnsi="Times New Roman" w:cs="Times New Roman"/>
          </w:rPr>
          <w:delText>cost</w:delText>
        </w:r>
      </w:del>
      <w:r w:rsidR="00380FFF" w:rsidRPr="00F11EFB">
        <w:rPr>
          <w:rFonts w:ascii="Times New Roman" w:hAnsi="Times New Roman" w:cs="Times New Roman"/>
        </w:rPr>
        <w:t>.</w:t>
      </w:r>
      <w:r w:rsidR="00370E76" w:rsidRPr="00F11EFB">
        <w:rPr>
          <w:rFonts w:ascii="Times New Roman" w:hAnsi="Times New Roman" w:cs="Times New Roman"/>
        </w:rPr>
        <w:t xml:space="preserve"> </w:t>
      </w:r>
      <w:del w:id="2546" w:author="Author">
        <w:r w:rsidR="00380FFF" w:rsidRPr="00F11EFB" w:rsidDel="00EF4129">
          <w:rPr>
            <w:rFonts w:ascii="Times New Roman" w:hAnsi="Times New Roman" w:cs="Times New Roman"/>
          </w:rPr>
          <w:delText>I'm</w:delText>
        </w:r>
        <w:r w:rsidR="00370E76" w:rsidRPr="00F11EFB" w:rsidDel="00EF4129">
          <w:rPr>
            <w:rFonts w:ascii="Times New Roman" w:hAnsi="Times New Roman" w:cs="Times New Roman"/>
          </w:rPr>
          <w:delText xml:space="preserve"> </w:delText>
        </w:r>
        <w:r w:rsidR="00380FFF" w:rsidRPr="00F11EFB" w:rsidDel="00EF4129">
          <w:rPr>
            <w:rFonts w:ascii="Times New Roman" w:hAnsi="Times New Roman" w:cs="Times New Roman"/>
          </w:rPr>
          <w:delText>not</w:delText>
        </w:r>
        <w:r w:rsidR="00370E76" w:rsidRPr="00F11EFB" w:rsidDel="00EF4129">
          <w:rPr>
            <w:rFonts w:ascii="Times New Roman" w:hAnsi="Times New Roman" w:cs="Times New Roman"/>
          </w:rPr>
          <w:delText xml:space="preserve"> </w:delText>
        </w:r>
        <w:r w:rsidR="00380FFF" w:rsidRPr="00F11EFB" w:rsidDel="00EF4129">
          <w:rPr>
            <w:rFonts w:ascii="Times New Roman" w:hAnsi="Times New Roman" w:cs="Times New Roman"/>
          </w:rPr>
          <w:delText>talking</w:delText>
        </w:r>
        <w:r w:rsidR="00370E76" w:rsidRPr="00F11EFB" w:rsidDel="00EF4129">
          <w:rPr>
            <w:rFonts w:ascii="Times New Roman" w:hAnsi="Times New Roman" w:cs="Times New Roman"/>
          </w:rPr>
          <w:delText xml:space="preserve"> </w:delText>
        </w:r>
        <w:r w:rsidR="00380FFF" w:rsidRPr="00F11EFB" w:rsidDel="00EF4129">
          <w:rPr>
            <w:rFonts w:ascii="Times New Roman" w:hAnsi="Times New Roman" w:cs="Times New Roman"/>
          </w:rPr>
          <w:delText>about</w:delText>
        </w:r>
        <w:r w:rsidR="00370E76" w:rsidRPr="00F11EFB" w:rsidDel="00EF4129">
          <w:rPr>
            <w:rFonts w:ascii="Times New Roman" w:hAnsi="Times New Roman" w:cs="Times New Roman"/>
          </w:rPr>
          <w:delText xml:space="preserve"> </w:delText>
        </w:r>
        <w:r w:rsidR="00380FFF" w:rsidRPr="00F11EFB" w:rsidDel="00EF4129">
          <w:rPr>
            <w:rFonts w:ascii="Times New Roman" w:hAnsi="Times New Roman" w:cs="Times New Roman"/>
          </w:rPr>
          <w:delText>being</w:delText>
        </w:r>
        <w:r w:rsidR="00370E76" w:rsidRPr="00F11EFB" w:rsidDel="00EF4129">
          <w:rPr>
            <w:rFonts w:ascii="Times New Roman" w:hAnsi="Times New Roman" w:cs="Times New Roman"/>
          </w:rPr>
          <w:delText xml:space="preserve"> </w:delText>
        </w:r>
        <w:r w:rsidR="00380FFF" w:rsidRPr="00F11EFB" w:rsidDel="00EF4129">
          <w:rPr>
            <w:rFonts w:ascii="Times New Roman" w:hAnsi="Times New Roman" w:cs="Times New Roman"/>
          </w:rPr>
          <w:delText>a</w:delText>
        </w:r>
        <w:r w:rsidR="00370E76" w:rsidRPr="00F11EFB" w:rsidDel="00EF4129">
          <w:rPr>
            <w:rFonts w:ascii="Times New Roman" w:hAnsi="Times New Roman" w:cs="Times New Roman"/>
          </w:rPr>
          <w:delText xml:space="preserve"> </w:delText>
        </w:r>
        <w:r w:rsidR="00380FFF" w:rsidRPr="00F11EFB" w:rsidDel="00EF4129">
          <w:rPr>
            <w:rFonts w:ascii="Times New Roman" w:hAnsi="Times New Roman" w:cs="Times New Roman"/>
          </w:rPr>
          <w:delText>doormat</w:delText>
        </w:r>
        <w:r w:rsidR="003A5434" w:rsidRPr="00F11EFB" w:rsidDel="00EF4129">
          <w:rPr>
            <w:rFonts w:ascii="Times New Roman" w:hAnsi="Times New Roman" w:cs="Times New Roman"/>
          </w:rPr>
          <w:delText>,</w:delText>
        </w:r>
        <w:r w:rsidR="00370E76" w:rsidRPr="00F11EFB" w:rsidDel="00EF4129">
          <w:rPr>
            <w:rFonts w:ascii="Times New Roman" w:hAnsi="Times New Roman" w:cs="Times New Roman"/>
          </w:rPr>
          <w:delText xml:space="preserve"> </w:delText>
        </w:r>
        <w:r w:rsidR="00380FFF" w:rsidRPr="00F11EFB" w:rsidDel="00EF4129">
          <w:rPr>
            <w:rFonts w:ascii="Times New Roman" w:hAnsi="Times New Roman" w:cs="Times New Roman"/>
          </w:rPr>
          <w:delText>either.</w:delText>
        </w:r>
        <w:r w:rsidR="00370E76" w:rsidRPr="00F11EFB" w:rsidDel="00EF4129">
          <w:rPr>
            <w:rFonts w:ascii="Times New Roman" w:hAnsi="Times New Roman" w:cs="Times New Roman"/>
          </w:rPr>
          <w:delText xml:space="preserve"> </w:delText>
        </w:r>
        <w:r w:rsidR="00380FFF" w:rsidRPr="00F11EFB" w:rsidDel="00EF4129">
          <w:rPr>
            <w:rFonts w:ascii="Times New Roman" w:hAnsi="Times New Roman" w:cs="Times New Roman"/>
          </w:rPr>
          <w:delText>It’s</w:delText>
        </w:r>
        <w:r w:rsidR="00370E76" w:rsidRPr="00F11EFB" w:rsidDel="00EF4129">
          <w:rPr>
            <w:rFonts w:ascii="Times New Roman" w:hAnsi="Times New Roman" w:cs="Times New Roman"/>
          </w:rPr>
          <w:delText xml:space="preserve"> </w:delText>
        </w:r>
        <w:r w:rsidR="00380FFF" w:rsidRPr="00F11EFB" w:rsidDel="00EF4129">
          <w:rPr>
            <w:rFonts w:ascii="Times New Roman" w:hAnsi="Times New Roman" w:cs="Times New Roman"/>
          </w:rPr>
          <w:delText>about</w:delText>
        </w:r>
        <w:r w:rsidR="00370E76" w:rsidRPr="00F11EFB" w:rsidDel="00EF4129">
          <w:rPr>
            <w:rFonts w:ascii="Times New Roman" w:hAnsi="Times New Roman" w:cs="Times New Roman"/>
          </w:rPr>
          <w:delText xml:space="preserve"> </w:delText>
        </w:r>
        <w:r w:rsidR="00380FFF" w:rsidRPr="00F11EFB" w:rsidDel="00EF4129">
          <w:rPr>
            <w:rFonts w:ascii="Times New Roman" w:hAnsi="Times New Roman" w:cs="Times New Roman"/>
          </w:rPr>
          <w:delText>supporting</w:delText>
        </w:r>
        <w:r w:rsidR="00370E76" w:rsidRPr="00F11EFB" w:rsidDel="00EF4129">
          <w:rPr>
            <w:rFonts w:ascii="Times New Roman" w:hAnsi="Times New Roman" w:cs="Times New Roman"/>
          </w:rPr>
          <w:delText xml:space="preserve"> </w:delText>
        </w:r>
        <w:r w:rsidR="00380FFF" w:rsidRPr="00F11EFB" w:rsidDel="00EF4129">
          <w:rPr>
            <w:rFonts w:ascii="Times New Roman" w:hAnsi="Times New Roman" w:cs="Times New Roman"/>
          </w:rPr>
          <w:delText>your</w:delText>
        </w:r>
        <w:r w:rsidR="00370E76" w:rsidRPr="00F11EFB" w:rsidDel="00EF4129">
          <w:rPr>
            <w:rFonts w:ascii="Times New Roman" w:hAnsi="Times New Roman" w:cs="Times New Roman"/>
          </w:rPr>
          <w:delText xml:space="preserve"> </w:delText>
        </w:r>
        <w:r w:rsidR="00380FFF" w:rsidRPr="00F11EFB" w:rsidDel="00EF4129">
          <w:rPr>
            <w:rFonts w:ascii="Times New Roman" w:hAnsi="Times New Roman" w:cs="Times New Roman"/>
          </w:rPr>
          <w:delText>neighbors</w:delText>
        </w:r>
        <w:r w:rsidR="00370E76" w:rsidRPr="00F11EFB" w:rsidDel="00EF4129">
          <w:rPr>
            <w:rFonts w:ascii="Times New Roman" w:hAnsi="Times New Roman" w:cs="Times New Roman"/>
          </w:rPr>
          <w:delText xml:space="preserve"> </w:delText>
        </w:r>
        <w:r w:rsidR="00EC79C8" w:rsidRPr="00F11EFB" w:rsidDel="00EF4129">
          <w:rPr>
            <w:rFonts w:ascii="Times New Roman" w:hAnsi="Times New Roman" w:cs="Times New Roman"/>
          </w:rPr>
          <w:delText>and</w:delText>
        </w:r>
        <w:r w:rsidR="00370E76" w:rsidRPr="00F11EFB" w:rsidDel="00EF4129">
          <w:rPr>
            <w:rFonts w:ascii="Times New Roman" w:hAnsi="Times New Roman" w:cs="Times New Roman"/>
          </w:rPr>
          <w:delText xml:space="preserve"> </w:delText>
        </w:r>
        <w:r w:rsidR="00EC79C8" w:rsidRPr="00F11EFB" w:rsidDel="00EF4129">
          <w:rPr>
            <w:rFonts w:ascii="Times New Roman" w:hAnsi="Times New Roman" w:cs="Times New Roman"/>
          </w:rPr>
          <w:delText>helping</w:delText>
        </w:r>
        <w:r w:rsidR="00370E76" w:rsidRPr="00F11EFB" w:rsidDel="00EF4129">
          <w:rPr>
            <w:rFonts w:ascii="Times New Roman" w:hAnsi="Times New Roman" w:cs="Times New Roman"/>
          </w:rPr>
          <w:delText xml:space="preserve"> </w:delText>
        </w:r>
        <w:r w:rsidR="00EC79C8" w:rsidRPr="00F11EFB" w:rsidDel="00EF4129">
          <w:rPr>
            <w:rFonts w:ascii="Times New Roman" w:hAnsi="Times New Roman" w:cs="Times New Roman"/>
          </w:rPr>
          <w:delText>someone</w:delText>
        </w:r>
        <w:r w:rsidR="00370E76" w:rsidRPr="00F11EFB" w:rsidDel="00EF4129">
          <w:rPr>
            <w:rFonts w:ascii="Times New Roman" w:hAnsi="Times New Roman" w:cs="Times New Roman"/>
          </w:rPr>
          <w:delText xml:space="preserve"> </w:delText>
        </w:r>
        <w:r w:rsidR="00EC79C8" w:rsidRPr="00F11EFB" w:rsidDel="00EF4129">
          <w:rPr>
            <w:rFonts w:ascii="Times New Roman" w:hAnsi="Times New Roman" w:cs="Times New Roman"/>
          </w:rPr>
          <w:delText>in</w:delText>
        </w:r>
        <w:r w:rsidR="00370E76" w:rsidRPr="00F11EFB" w:rsidDel="00EF4129">
          <w:rPr>
            <w:rFonts w:ascii="Times New Roman" w:hAnsi="Times New Roman" w:cs="Times New Roman"/>
          </w:rPr>
          <w:delText xml:space="preserve"> </w:delText>
        </w:r>
        <w:r w:rsidR="00EC79C8" w:rsidRPr="00F11EFB" w:rsidDel="00EF4129">
          <w:rPr>
            <w:rFonts w:ascii="Times New Roman" w:hAnsi="Times New Roman" w:cs="Times New Roman"/>
          </w:rPr>
          <w:delText>need</w:delText>
        </w:r>
        <w:r w:rsidR="00370E76" w:rsidRPr="00F11EFB" w:rsidDel="00EF4129">
          <w:rPr>
            <w:rFonts w:ascii="Times New Roman" w:hAnsi="Times New Roman" w:cs="Times New Roman"/>
          </w:rPr>
          <w:delText xml:space="preserve"> </w:delText>
        </w:r>
        <w:r w:rsidR="00EC79C8" w:rsidRPr="00F11EFB" w:rsidDel="00EF4129">
          <w:rPr>
            <w:rFonts w:ascii="Times New Roman" w:hAnsi="Times New Roman" w:cs="Times New Roman"/>
          </w:rPr>
          <w:delText>if</w:delText>
        </w:r>
        <w:r w:rsidR="00370E76" w:rsidRPr="00F11EFB" w:rsidDel="00EF4129">
          <w:rPr>
            <w:rFonts w:ascii="Times New Roman" w:hAnsi="Times New Roman" w:cs="Times New Roman"/>
          </w:rPr>
          <w:delText xml:space="preserve"> </w:delText>
        </w:r>
        <w:r w:rsidR="00EC79C8" w:rsidRPr="00F11EFB" w:rsidDel="00EF4129">
          <w:rPr>
            <w:rFonts w:ascii="Times New Roman" w:hAnsi="Times New Roman" w:cs="Times New Roman"/>
          </w:rPr>
          <w:delText>you</w:delText>
        </w:r>
        <w:r w:rsidR="00370E76" w:rsidRPr="00F11EFB" w:rsidDel="00EF4129">
          <w:rPr>
            <w:rFonts w:ascii="Times New Roman" w:hAnsi="Times New Roman" w:cs="Times New Roman"/>
          </w:rPr>
          <w:delText xml:space="preserve"> </w:delText>
        </w:r>
        <w:r w:rsidR="00EC79C8" w:rsidRPr="00F11EFB" w:rsidDel="00EF4129">
          <w:rPr>
            <w:rFonts w:ascii="Times New Roman" w:hAnsi="Times New Roman" w:cs="Times New Roman"/>
          </w:rPr>
          <w:delText>can.</w:delText>
        </w:r>
        <w:r w:rsidR="00370E76" w:rsidRPr="00F11EFB" w:rsidDel="00EF4129">
          <w:rPr>
            <w:rFonts w:ascii="Times New Roman" w:hAnsi="Times New Roman" w:cs="Times New Roman"/>
          </w:rPr>
          <w:delText xml:space="preserve"> </w:delText>
        </w:r>
        <w:r w:rsidR="00EC79C8" w:rsidRPr="00F11EFB" w:rsidDel="00EF4129">
          <w:rPr>
            <w:rFonts w:ascii="Times New Roman" w:hAnsi="Times New Roman" w:cs="Times New Roman"/>
          </w:rPr>
          <w:delText>Helping</w:delText>
        </w:r>
        <w:r w:rsidR="00370E76" w:rsidRPr="00F11EFB" w:rsidDel="00EF4129">
          <w:rPr>
            <w:rFonts w:ascii="Times New Roman" w:hAnsi="Times New Roman" w:cs="Times New Roman"/>
          </w:rPr>
          <w:delText xml:space="preserve"> </w:delText>
        </w:r>
        <w:r w:rsidR="00EC79C8" w:rsidRPr="00F11EFB" w:rsidDel="00EF4129">
          <w:rPr>
            <w:rFonts w:ascii="Times New Roman" w:hAnsi="Times New Roman" w:cs="Times New Roman"/>
          </w:rPr>
          <w:delText>someone</w:delText>
        </w:r>
        <w:r w:rsidR="00370E76" w:rsidRPr="00F11EFB" w:rsidDel="00EF4129">
          <w:rPr>
            <w:rFonts w:ascii="Times New Roman" w:hAnsi="Times New Roman" w:cs="Times New Roman"/>
          </w:rPr>
          <w:delText xml:space="preserve"> </w:delText>
        </w:r>
        <w:r w:rsidR="00EC79C8" w:rsidRPr="00F11EFB" w:rsidDel="00EF4129">
          <w:rPr>
            <w:rFonts w:ascii="Times New Roman" w:hAnsi="Times New Roman" w:cs="Times New Roman"/>
          </w:rPr>
          <w:delText>can</w:delText>
        </w:r>
        <w:r w:rsidR="00370E76" w:rsidRPr="00F11EFB" w:rsidDel="00EF4129">
          <w:rPr>
            <w:rFonts w:ascii="Times New Roman" w:hAnsi="Times New Roman" w:cs="Times New Roman"/>
          </w:rPr>
          <w:delText xml:space="preserve"> </w:delText>
        </w:r>
        <w:r w:rsidR="00EC79C8" w:rsidRPr="00F11EFB" w:rsidDel="00EF4129">
          <w:rPr>
            <w:rFonts w:ascii="Times New Roman" w:hAnsi="Times New Roman" w:cs="Times New Roman"/>
          </w:rPr>
          <w:delText>be</w:delText>
        </w:r>
        <w:r w:rsidR="00370E76" w:rsidRPr="00F11EFB" w:rsidDel="00EF4129">
          <w:rPr>
            <w:rFonts w:ascii="Times New Roman" w:hAnsi="Times New Roman" w:cs="Times New Roman"/>
          </w:rPr>
          <w:delText xml:space="preserve"> </w:delText>
        </w:r>
        <w:r w:rsidR="00EC79C8" w:rsidRPr="00F11EFB" w:rsidDel="00EF4129">
          <w:rPr>
            <w:rFonts w:ascii="Times New Roman" w:hAnsi="Times New Roman" w:cs="Times New Roman"/>
          </w:rPr>
          <w:delText>as</w:delText>
        </w:r>
        <w:r w:rsidR="00370E76" w:rsidRPr="00F11EFB" w:rsidDel="00EF4129">
          <w:rPr>
            <w:rFonts w:ascii="Times New Roman" w:hAnsi="Times New Roman" w:cs="Times New Roman"/>
          </w:rPr>
          <w:delText xml:space="preserve"> </w:delText>
        </w:r>
        <w:r w:rsidR="00EC79C8" w:rsidRPr="00F11EFB" w:rsidDel="00EF4129">
          <w:rPr>
            <w:rFonts w:ascii="Times New Roman" w:hAnsi="Times New Roman" w:cs="Times New Roman"/>
          </w:rPr>
          <w:delText>simple</w:delText>
        </w:r>
        <w:r w:rsidR="00370E76" w:rsidRPr="00F11EFB" w:rsidDel="00EF4129">
          <w:rPr>
            <w:rFonts w:ascii="Times New Roman" w:hAnsi="Times New Roman" w:cs="Times New Roman"/>
          </w:rPr>
          <w:delText xml:space="preserve"> </w:delText>
        </w:r>
        <w:r w:rsidR="00EC79C8" w:rsidRPr="00F11EFB" w:rsidDel="00EF4129">
          <w:rPr>
            <w:rFonts w:ascii="Times New Roman" w:hAnsi="Times New Roman" w:cs="Times New Roman"/>
          </w:rPr>
          <w:delText>as</w:delText>
        </w:r>
        <w:r w:rsidR="00370E76" w:rsidRPr="00F11EFB" w:rsidDel="00EF4129">
          <w:rPr>
            <w:rFonts w:ascii="Times New Roman" w:hAnsi="Times New Roman" w:cs="Times New Roman"/>
          </w:rPr>
          <w:delText xml:space="preserve"> </w:delText>
        </w:r>
        <w:r w:rsidR="00EC79C8" w:rsidRPr="00F11EFB" w:rsidDel="00EF4129">
          <w:rPr>
            <w:rFonts w:ascii="Times New Roman" w:hAnsi="Times New Roman" w:cs="Times New Roman"/>
          </w:rPr>
          <w:delText>having</w:delText>
        </w:r>
        <w:r w:rsidR="00370E76" w:rsidRPr="00F11EFB" w:rsidDel="00EF4129">
          <w:rPr>
            <w:rFonts w:ascii="Times New Roman" w:hAnsi="Times New Roman" w:cs="Times New Roman"/>
          </w:rPr>
          <w:delText xml:space="preserve"> </w:delText>
        </w:r>
        <w:r w:rsidR="004B3374" w:rsidRPr="00F11EFB" w:rsidDel="00EF4129">
          <w:rPr>
            <w:rFonts w:ascii="Times New Roman" w:hAnsi="Times New Roman" w:cs="Times New Roman"/>
          </w:rPr>
          <w:delText>a</w:delText>
        </w:r>
        <w:r w:rsidR="00370E76" w:rsidRPr="00F11EFB" w:rsidDel="00EF4129">
          <w:rPr>
            <w:rFonts w:ascii="Times New Roman" w:hAnsi="Times New Roman" w:cs="Times New Roman"/>
          </w:rPr>
          <w:delText xml:space="preserve"> </w:delText>
        </w:r>
        <w:r w:rsidR="004B3374" w:rsidRPr="00F11EFB" w:rsidDel="00EF4129">
          <w:rPr>
            <w:rFonts w:ascii="Times New Roman" w:hAnsi="Times New Roman" w:cs="Times New Roman"/>
          </w:rPr>
          <w:delText>two-minute</w:delText>
        </w:r>
        <w:r w:rsidR="00370E76" w:rsidRPr="00F11EFB" w:rsidDel="00EF4129">
          <w:rPr>
            <w:rFonts w:ascii="Times New Roman" w:hAnsi="Times New Roman" w:cs="Times New Roman"/>
          </w:rPr>
          <w:delText xml:space="preserve"> </w:delText>
        </w:r>
        <w:r w:rsidR="004B3374" w:rsidRPr="00F11EFB" w:rsidDel="00EF4129">
          <w:rPr>
            <w:rFonts w:ascii="Times New Roman" w:hAnsi="Times New Roman" w:cs="Times New Roman"/>
          </w:rPr>
          <w:delText>conversation</w:delText>
        </w:r>
        <w:r w:rsidR="00370E76" w:rsidRPr="00F11EFB" w:rsidDel="00EF4129">
          <w:rPr>
            <w:rFonts w:ascii="Times New Roman" w:hAnsi="Times New Roman" w:cs="Times New Roman"/>
          </w:rPr>
          <w:delText xml:space="preserve"> </w:delText>
        </w:r>
        <w:r w:rsidR="004B3374" w:rsidRPr="00F11EFB" w:rsidDel="00EF4129">
          <w:rPr>
            <w:rFonts w:ascii="Times New Roman" w:hAnsi="Times New Roman" w:cs="Times New Roman"/>
          </w:rPr>
          <w:delText>with</w:delText>
        </w:r>
        <w:r w:rsidR="00370E76" w:rsidRPr="00F11EFB" w:rsidDel="00EF4129">
          <w:rPr>
            <w:rFonts w:ascii="Times New Roman" w:hAnsi="Times New Roman" w:cs="Times New Roman"/>
          </w:rPr>
          <w:delText xml:space="preserve"> </w:delText>
        </w:r>
        <w:r w:rsidR="004B3374" w:rsidRPr="00F11EFB" w:rsidDel="00EF4129">
          <w:rPr>
            <w:rFonts w:ascii="Times New Roman" w:hAnsi="Times New Roman" w:cs="Times New Roman"/>
          </w:rPr>
          <w:delText>a</w:delText>
        </w:r>
        <w:r w:rsidR="00370E76" w:rsidRPr="00F11EFB" w:rsidDel="00EF4129">
          <w:rPr>
            <w:rFonts w:ascii="Times New Roman" w:hAnsi="Times New Roman" w:cs="Times New Roman"/>
          </w:rPr>
          <w:delText xml:space="preserve"> </w:delText>
        </w:r>
        <w:r w:rsidR="004B3374" w:rsidRPr="00F11EFB" w:rsidDel="00EF4129">
          <w:rPr>
            <w:rFonts w:ascii="Times New Roman" w:hAnsi="Times New Roman" w:cs="Times New Roman"/>
          </w:rPr>
          <w:delText>stranger</w:delText>
        </w:r>
        <w:r w:rsidR="00370E76" w:rsidRPr="00F11EFB" w:rsidDel="00EF4129">
          <w:rPr>
            <w:rFonts w:ascii="Times New Roman" w:hAnsi="Times New Roman" w:cs="Times New Roman"/>
          </w:rPr>
          <w:delText xml:space="preserve"> </w:delText>
        </w:r>
        <w:r w:rsidR="004B3374" w:rsidRPr="00F11EFB" w:rsidDel="00EF4129">
          <w:rPr>
            <w:rFonts w:ascii="Times New Roman" w:hAnsi="Times New Roman" w:cs="Times New Roman"/>
          </w:rPr>
          <w:delText>and</w:delText>
        </w:r>
        <w:r w:rsidR="00370E76" w:rsidRPr="00F11EFB" w:rsidDel="00EF4129">
          <w:rPr>
            <w:rFonts w:ascii="Times New Roman" w:hAnsi="Times New Roman" w:cs="Times New Roman"/>
          </w:rPr>
          <w:delText xml:space="preserve"> </w:delText>
        </w:r>
        <w:r w:rsidR="004B3374" w:rsidRPr="00F11EFB" w:rsidDel="00EF4129">
          <w:rPr>
            <w:rFonts w:ascii="Times New Roman" w:hAnsi="Times New Roman" w:cs="Times New Roman"/>
          </w:rPr>
          <w:delText>just</w:delText>
        </w:r>
        <w:r w:rsidR="00370E76" w:rsidRPr="00F11EFB" w:rsidDel="00EF4129">
          <w:rPr>
            <w:rFonts w:ascii="Times New Roman" w:hAnsi="Times New Roman" w:cs="Times New Roman"/>
          </w:rPr>
          <w:delText xml:space="preserve"> </w:delText>
        </w:r>
        <w:r w:rsidR="004B3374" w:rsidRPr="00F11EFB" w:rsidDel="00EF4129">
          <w:rPr>
            <w:rFonts w:ascii="Times New Roman" w:hAnsi="Times New Roman" w:cs="Times New Roman"/>
          </w:rPr>
          <w:delText>asking</w:delText>
        </w:r>
        <w:r w:rsidR="00370E76" w:rsidRPr="00F11EFB" w:rsidDel="00EF4129">
          <w:rPr>
            <w:rFonts w:ascii="Times New Roman" w:hAnsi="Times New Roman" w:cs="Times New Roman"/>
          </w:rPr>
          <w:delText xml:space="preserve"> </w:delText>
        </w:r>
        <w:r w:rsidR="004B3374" w:rsidRPr="00F11EFB" w:rsidDel="00EF4129">
          <w:rPr>
            <w:rFonts w:ascii="Times New Roman" w:hAnsi="Times New Roman" w:cs="Times New Roman"/>
          </w:rPr>
          <w:delText>them</w:delText>
        </w:r>
        <w:r w:rsidR="00370E76" w:rsidRPr="00F11EFB" w:rsidDel="00EF4129">
          <w:rPr>
            <w:rFonts w:ascii="Times New Roman" w:hAnsi="Times New Roman" w:cs="Times New Roman"/>
          </w:rPr>
          <w:delText xml:space="preserve"> </w:delText>
        </w:r>
        <w:r w:rsidR="004B3374" w:rsidRPr="00F11EFB" w:rsidDel="00EF4129">
          <w:rPr>
            <w:rFonts w:ascii="Times New Roman" w:hAnsi="Times New Roman" w:cs="Times New Roman"/>
          </w:rPr>
          <w:delText>how</w:delText>
        </w:r>
        <w:r w:rsidR="00370E76" w:rsidRPr="00F11EFB" w:rsidDel="00EF4129">
          <w:rPr>
            <w:rFonts w:ascii="Times New Roman" w:hAnsi="Times New Roman" w:cs="Times New Roman"/>
          </w:rPr>
          <w:delText xml:space="preserve"> </w:delText>
        </w:r>
        <w:r w:rsidR="004B3374" w:rsidRPr="00F11EFB" w:rsidDel="00EF4129">
          <w:rPr>
            <w:rFonts w:ascii="Times New Roman" w:hAnsi="Times New Roman" w:cs="Times New Roman"/>
          </w:rPr>
          <w:delText>they</w:delText>
        </w:r>
        <w:r w:rsidR="00370E76" w:rsidRPr="00F11EFB" w:rsidDel="00EF4129">
          <w:rPr>
            <w:rFonts w:ascii="Times New Roman" w:hAnsi="Times New Roman" w:cs="Times New Roman"/>
          </w:rPr>
          <w:delText xml:space="preserve"> </w:delText>
        </w:r>
        <w:r w:rsidR="004B3374" w:rsidRPr="00F11EFB" w:rsidDel="00EF4129">
          <w:rPr>
            <w:rFonts w:ascii="Times New Roman" w:hAnsi="Times New Roman" w:cs="Times New Roman"/>
          </w:rPr>
          <w:delText>are</w:delText>
        </w:r>
        <w:r w:rsidR="00370E76" w:rsidRPr="00F11EFB" w:rsidDel="00EF4129">
          <w:rPr>
            <w:rFonts w:ascii="Times New Roman" w:hAnsi="Times New Roman" w:cs="Times New Roman"/>
          </w:rPr>
          <w:delText xml:space="preserve"> </w:delText>
        </w:r>
        <w:r w:rsidR="004B3374" w:rsidRPr="00F11EFB" w:rsidDel="00EF4129">
          <w:rPr>
            <w:rFonts w:ascii="Times New Roman" w:hAnsi="Times New Roman" w:cs="Times New Roman"/>
          </w:rPr>
          <w:delText>today.</w:delText>
        </w:r>
        <w:r w:rsidR="00370E76" w:rsidRPr="00F11EFB" w:rsidDel="00EF4129">
          <w:rPr>
            <w:rFonts w:ascii="Times New Roman" w:hAnsi="Times New Roman" w:cs="Times New Roman"/>
          </w:rPr>
          <w:delText xml:space="preserve"> </w:delText>
        </w:r>
      </w:del>
    </w:p>
    <w:p w14:paraId="72E43885" w14:textId="0C0EBA8C" w:rsidR="00EC79C8" w:rsidRPr="00F11EFB" w:rsidDel="00EF4129" w:rsidRDefault="00EC79C8" w:rsidP="00EF4129">
      <w:pPr>
        <w:ind w:right="4"/>
        <w:contextualSpacing/>
        <w:rPr>
          <w:del w:id="2547" w:author="Author"/>
          <w:rFonts w:ascii="Times New Roman" w:hAnsi="Times New Roman" w:cs="Times New Roman"/>
        </w:rPr>
      </w:pPr>
      <w:r w:rsidRPr="00F11EFB">
        <w:rPr>
          <w:rFonts w:ascii="Times New Roman" w:hAnsi="Times New Roman" w:cs="Times New Roman"/>
        </w:rPr>
        <w:t>I</w:t>
      </w:r>
      <w:r w:rsidR="00370E76" w:rsidRPr="00F11EFB">
        <w:rPr>
          <w:rFonts w:ascii="Times New Roman" w:hAnsi="Times New Roman" w:cs="Times New Roman"/>
        </w:rPr>
        <w:t xml:space="preserve"> </w:t>
      </w:r>
      <w:r w:rsidRPr="00F11EFB">
        <w:rPr>
          <w:rFonts w:ascii="Times New Roman" w:hAnsi="Times New Roman" w:cs="Times New Roman"/>
        </w:rPr>
        <w:t>feel</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American</w:t>
      </w:r>
      <w:r w:rsidR="00370E76" w:rsidRPr="00F11EFB">
        <w:rPr>
          <w:rFonts w:ascii="Times New Roman" w:hAnsi="Times New Roman" w:cs="Times New Roman"/>
        </w:rPr>
        <w:t xml:space="preserve"> </w:t>
      </w:r>
      <w:r w:rsidR="003A5434" w:rsidRPr="00F11EFB">
        <w:rPr>
          <w:rFonts w:ascii="Times New Roman" w:hAnsi="Times New Roman" w:cs="Times New Roman"/>
        </w:rPr>
        <w:t>d</w:t>
      </w:r>
      <w:r w:rsidRPr="00F11EFB">
        <w:rPr>
          <w:rFonts w:ascii="Times New Roman" w:hAnsi="Times New Roman" w:cs="Times New Roman"/>
        </w:rPr>
        <w:t>ream</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yesterday</w:t>
      </w:r>
      <w:r w:rsidR="00370E76" w:rsidRPr="00F11EFB">
        <w:rPr>
          <w:rFonts w:ascii="Times New Roman" w:hAnsi="Times New Roman" w:cs="Times New Roman"/>
        </w:rPr>
        <w:t xml:space="preserve"> </w:t>
      </w:r>
      <w:r w:rsidRPr="00F11EFB">
        <w:rPr>
          <w:rFonts w:ascii="Times New Roman" w:hAnsi="Times New Roman" w:cs="Times New Roman"/>
        </w:rPr>
        <w:t>is</w:t>
      </w:r>
      <w:r w:rsidR="00370E76" w:rsidRPr="00F11EFB">
        <w:rPr>
          <w:rFonts w:ascii="Times New Roman" w:hAnsi="Times New Roman" w:cs="Times New Roman"/>
        </w:rPr>
        <w:t xml:space="preserve"> </w:t>
      </w:r>
      <w:r w:rsidRPr="00F11EFB">
        <w:rPr>
          <w:rFonts w:ascii="Times New Roman" w:hAnsi="Times New Roman" w:cs="Times New Roman"/>
        </w:rPr>
        <w:t>no</w:t>
      </w:r>
      <w:r w:rsidR="00370E76" w:rsidRPr="00F11EFB">
        <w:rPr>
          <w:rFonts w:ascii="Times New Roman" w:hAnsi="Times New Roman" w:cs="Times New Roman"/>
        </w:rPr>
        <w:t xml:space="preserve"> </w:t>
      </w:r>
      <w:r w:rsidRPr="00F11EFB">
        <w:rPr>
          <w:rFonts w:ascii="Times New Roman" w:hAnsi="Times New Roman" w:cs="Times New Roman"/>
        </w:rPr>
        <w:t>longer</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American</w:t>
      </w:r>
      <w:r w:rsidR="00370E76" w:rsidRPr="00F11EFB">
        <w:rPr>
          <w:rFonts w:ascii="Times New Roman" w:hAnsi="Times New Roman" w:cs="Times New Roman"/>
        </w:rPr>
        <w:t xml:space="preserve"> </w:t>
      </w:r>
      <w:r w:rsidR="003A5434" w:rsidRPr="00F11EFB">
        <w:rPr>
          <w:rFonts w:ascii="Times New Roman" w:hAnsi="Times New Roman" w:cs="Times New Roman"/>
        </w:rPr>
        <w:t>d</w:t>
      </w:r>
      <w:r w:rsidRPr="00F11EFB">
        <w:rPr>
          <w:rFonts w:ascii="Times New Roman" w:hAnsi="Times New Roman" w:cs="Times New Roman"/>
        </w:rPr>
        <w:t>ream</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today.</w:t>
      </w:r>
      <w:ins w:id="2548" w:author="Author">
        <w:r w:rsidR="00EF4129">
          <w:rPr>
            <w:rFonts w:ascii="Times New Roman" w:hAnsi="Times New Roman" w:cs="Times New Roman"/>
          </w:rPr>
          <w:t xml:space="preserve"> </w:t>
        </w:r>
      </w:ins>
    </w:p>
    <w:p w14:paraId="031BACD9" w14:textId="1E79DFE7" w:rsidR="00EC79C8" w:rsidRPr="00F11EFB" w:rsidDel="00EF4129" w:rsidRDefault="00EC79C8">
      <w:pPr>
        <w:ind w:right="4"/>
        <w:contextualSpacing/>
        <w:rPr>
          <w:del w:id="2549" w:author="Author"/>
          <w:rFonts w:ascii="Times New Roman" w:hAnsi="Times New Roman" w:cs="Times New Roman"/>
        </w:rPr>
      </w:pPr>
      <w:r w:rsidRPr="00F11EFB">
        <w:rPr>
          <w:rFonts w:ascii="Times New Roman" w:hAnsi="Times New Roman" w:cs="Times New Roman"/>
        </w:rPr>
        <w:t>Once,</w:t>
      </w:r>
      <w:del w:id="2550" w:author="Autho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to</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live</w:delText>
        </w:r>
        <w:r w:rsidR="003A5434" w:rsidRPr="00F11EFB" w:rsidDel="00EF4129">
          <w:rPr>
            <w:rFonts w:ascii="Times New Roman" w:hAnsi="Times New Roman" w:cs="Times New Roman"/>
          </w:rPr>
          <w:delText>,</w:delText>
        </w:r>
      </w:del>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American</w:t>
      </w:r>
      <w:r w:rsidR="00370E76" w:rsidRPr="00F11EFB">
        <w:rPr>
          <w:rFonts w:ascii="Times New Roman" w:hAnsi="Times New Roman" w:cs="Times New Roman"/>
        </w:rPr>
        <w:t xml:space="preserve"> </w:t>
      </w:r>
      <w:r w:rsidR="003A5434" w:rsidRPr="00F11EFB">
        <w:rPr>
          <w:rFonts w:ascii="Times New Roman" w:hAnsi="Times New Roman" w:cs="Times New Roman"/>
        </w:rPr>
        <w:t>d</w:t>
      </w:r>
      <w:r w:rsidRPr="00F11EFB">
        <w:rPr>
          <w:rFonts w:ascii="Times New Roman" w:hAnsi="Times New Roman" w:cs="Times New Roman"/>
        </w:rPr>
        <w:t>ream</w:t>
      </w:r>
      <w:r w:rsidR="00370E76" w:rsidRPr="00F11EFB">
        <w:rPr>
          <w:rFonts w:ascii="Times New Roman" w:hAnsi="Times New Roman" w:cs="Times New Roman"/>
        </w:rPr>
        <w:t xml:space="preserve"> </w:t>
      </w:r>
      <w:r w:rsidRPr="00F11EFB">
        <w:rPr>
          <w:rFonts w:ascii="Times New Roman" w:hAnsi="Times New Roman" w:cs="Times New Roman"/>
        </w:rPr>
        <w:t>meant</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if</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worked</w:t>
      </w:r>
      <w:r w:rsidR="00370E76" w:rsidRPr="00F11EFB">
        <w:rPr>
          <w:rFonts w:ascii="Times New Roman" w:hAnsi="Times New Roman" w:cs="Times New Roman"/>
        </w:rPr>
        <w:t xml:space="preserve"> </w:t>
      </w:r>
      <w:r w:rsidRPr="00F11EFB">
        <w:rPr>
          <w:rFonts w:ascii="Times New Roman" w:hAnsi="Times New Roman" w:cs="Times New Roman"/>
        </w:rPr>
        <w:t>hard</w:t>
      </w:r>
      <w:r w:rsidR="003A5434" w:rsidRPr="00F11EFB">
        <w:rPr>
          <w:rFonts w:ascii="Times New Roman" w:hAnsi="Times New Roman" w:cs="Times New Roman"/>
        </w:rPr>
        <w:t>,</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could</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would)</w:t>
      </w:r>
      <w:r w:rsidR="00370E76" w:rsidRPr="00F11EFB">
        <w:rPr>
          <w:rFonts w:ascii="Times New Roman" w:hAnsi="Times New Roman" w:cs="Times New Roman"/>
        </w:rPr>
        <w:t xml:space="preserve"> </w:t>
      </w:r>
      <w:r w:rsidRPr="00F11EFB">
        <w:rPr>
          <w:rFonts w:ascii="Times New Roman" w:hAnsi="Times New Roman" w:cs="Times New Roman"/>
        </w:rPr>
        <w:t>live</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successful</w:t>
      </w:r>
      <w:r w:rsidR="00370E76" w:rsidRPr="00F11EFB">
        <w:rPr>
          <w:rFonts w:ascii="Times New Roman" w:hAnsi="Times New Roman" w:cs="Times New Roman"/>
        </w:rPr>
        <w:t xml:space="preserve"> </w:t>
      </w:r>
      <w:r w:rsidRPr="00F11EFB">
        <w:rPr>
          <w:rFonts w:ascii="Times New Roman" w:hAnsi="Times New Roman" w:cs="Times New Roman"/>
        </w:rPr>
        <w:t>life.</w:t>
      </w:r>
      <w:r w:rsidR="00370E76" w:rsidRPr="00F11EFB">
        <w:rPr>
          <w:rFonts w:ascii="Times New Roman" w:hAnsi="Times New Roman" w:cs="Times New Roman"/>
        </w:rPr>
        <w:t xml:space="preserve"> </w:t>
      </w:r>
      <w:ins w:id="2551" w:author="Author">
        <w:r w:rsidR="00EF4129">
          <w:rPr>
            <w:rFonts w:ascii="Times New Roman" w:hAnsi="Times New Roman" w:cs="Times New Roman"/>
          </w:rPr>
          <w:t>Y</w:t>
        </w:r>
      </w:ins>
      <w:del w:id="2552" w:author="Author">
        <w:r w:rsidRPr="00F11EFB" w:rsidDel="00EF4129">
          <w:rPr>
            <w:rFonts w:ascii="Times New Roman" w:hAnsi="Times New Roman" w:cs="Times New Roman"/>
          </w:rPr>
          <w:delText>This</w:delText>
        </w:r>
        <w:r w:rsidR="00370E76" w:rsidRPr="00F11EFB" w:rsidDel="00EF4129">
          <w:rPr>
            <w:rFonts w:ascii="Times New Roman" w:hAnsi="Times New Roman" w:cs="Times New Roman"/>
          </w:rPr>
          <w:delText xml:space="preserve"> </w:delText>
        </w:r>
        <w:r w:rsidR="003A5434" w:rsidRPr="00F11EFB" w:rsidDel="00EF4129">
          <w:rPr>
            <w:rFonts w:ascii="Times New Roman" w:hAnsi="Times New Roman" w:cs="Times New Roman"/>
          </w:rPr>
          <w:delText>said</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y</w:delText>
        </w:r>
      </w:del>
      <w:r w:rsidRPr="00F11EFB">
        <w:rPr>
          <w:rFonts w:ascii="Times New Roman" w:hAnsi="Times New Roman" w:cs="Times New Roman"/>
        </w:rPr>
        <w:t>ou</w:t>
      </w:r>
      <w:r w:rsidR="00370E76" w:rsidRPr="00F11EFB">
        <w:rPr>
          <w:rFonts w:ascii="Times New Roman" w:hAnsi="Times New Roman" w:cs="Times New Roman"/>
        </w:rPr>
        <w:t xml:space="preserve"> </w:t>
      </w:r>
      <w:r w:rsidRPr="00F11EFB">
        <w:rPr>
          <w:rFonts w:ascii="Times New Roman" w:hAnsi="Times New Roman" w:cs="Times New Roman"/>
        </w:rPr>
        <w:t>could</w:t>
      </w:r>
      <w:r w:rsidR="00370E76" w:rsidRPr="00F11EFB">
        <w:rPr>
          <w:rFonts w:ascii="Times New Roman" w:hAnsi="Times New Roman" w:cs="Times New Roman"/>
        </w:rPr>
        <w:t xml:space="preserve"> </w:t>
      </w:r>
      <w:r w:rsidRPr="00F11EFB">
        <w:rPr>
          <w:rFonts w:ascii="Times New Roman" w:hAnsi="Times New Roman" w:cs="Times New Roman"/>
        </w:rPr>
        <w:t>support</w:t>
      </w:r>
      <w:r w:rsidR="00370E76" w:rsidRPr="00F11EFB">
        <w:rPr>
          <w:rFonts w:ascii="Times New Roman" w:hAnsi="Times New Roman" w:cs="Times New Roman"/>
        </w:rPr>
        <w:t xml:space="preserve"> </w:t>
      </w:r>
      <w:r w:rsidRPr="00F11EFB">
        <w:rPr>
          <w:rFonts w:ascii="Times New Roman" w:hAnsi="Times New Roman" w:cs="Times New Roman"/>
        </w:rPr>
        <w:t>yourself</w:t>
      </w:r>
      <w:r w:rsidR="00370E76" w:rsidRPr="00F11EFB">
        <w:rPr>
          <w:rFonts w:ascii="Times New Roman" w:hAnsi="Times New Roman" w:cs="Times New Roman"/>
        </w:rPr>
        <w:t xml:space="preserve"> </w:t>
      </w:r>
      <w:del w:id="2553" w:author="Author">
        <w:r w:rsidRPr="00F11EFB" w:rsidDel="00EF4129">
          <w:rPr>
            <w:rFonts w:ascii="Times New Roman" w:hAnsi="Times New Roman" w:cs="Times New Roman"/>
          </w:rPr>
          <w:delText>(</w:delText>
        </w:r>
      </w:del>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your</w:t>
      </w:r>
      <w:r w:rsidR="00370E76" w:rsidRPr="00F11EFB">
        <w:rPr>
          <w:rFonts w:ascii="Times New Roman" w:hAnsi="Times New Roman" w:cs="Times New Roman"/>
        </w:rPr>
        <w:t xml:space="preserve"> </w:t>
      </w:r>
      <w:r w:rsidRPr="00F11EFB">
        <w:rPr>
          <w:rFonts w:ascii="Times New Roman" w:hAnsi="Times New Roman" w:cs="Times New Roman"/>
        </w:rPr>
        <w:t>family</w:t>
      </w:r>
      <w:del w:id="2554" w:author="Author">
        <w:r w:rsidRPr="00F11EFB" w:rsidDel="00EF4129">
          <w:rPr>
            <w:rFonts w:ascii="Times New Roman" w:hAnsi="Times New Roman" w:cs="Times New Roman"/>
          </w:rPr>
          <w:delText>)</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case</w:delText>
        </w:r>
      </w:del>
      <w:r w:rsidRPr="00F11EFB">
        <w:rPr>
          <w:rFonts w:ascii="Times New Roman" w:hAnsi="Times New Roman" w:cs="Times New Roman"/>
        </w:rPr>
        <w:t>.</w:t>
      </w:r>
      <w:r w:rsidR="00370E76" w:rsidRPr="00F11EFB">
        <w:rPr>
          <w:rFonts w:ascii="Times New Roman" w:hAnsi="Times New Roman" w:cs="Times New Roman"/>
        </w:rPr>
        <w:t xml:space="preserve"> </w:t>
      </w:r>
      <w:ins w:id="2555" w:author="Author">
        <w:r w:rsidR="00EF4129">
          <w:rPr>
            <w:rFonts w:ascii="Times New Roman" w:hAnsi="Times New Roman" w:cs="Times New Roman"/>
          </w:rPr>
          <w:t>M</w:t>
        </w:r>
      </w:ins>
      <w:del w:id="2556" w:author="Author">
        <w:r w:rsidRPr="00F11EFB" w:rsidDel="00EF4129">
          <w:rPr>
            <w:rFonts w:ascii="Times New Roman" w:hAnsi="Times New Roman" w:cs="Times New Roman"/>
          </w:rPr>
          <w:delText>There</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are</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m</w:delText>
        </w:r>
      </w:del>
      <w:r w:rsidRPr="00F11EFB">
        <w:rPr>
          <w:rFonts w:ascii="Times New Roman" w:hAnsi="Times New Roman" w:cs="Times New Roman"/>
        </w:rPr>
        <w:t>any</w:t>
      </w:r>
      <w:r w:rsidR="00370E76" w:rsidRPr="00F11EFB">
        <w:rPr>
          <w:rFonts w:ascii="Times New Roman" w:hAnsi="Times New Roman" w:cs="Times New Roman"/>
        </w:rPr>
        <w:t xml:space="preserve"> </w:t>
      </w:r>
      <w:r w:rsidRPr="00F11EFB">
        <w:rPr>
          <w:rFonts w:ascii="Times New Roman" w:hAnsi="Times New Roman" w:cs="Times New Roman"/>
        </w:rPr>
        <w:t>people</w:t>
      </w:r>
      <w:r w:rsidR="00370E76" w:rsidRPr="00F11EFB">
        <w:rPr>
          <w:rFonts w:ascii="Times New Roman" w:hAnsi="Times New Roman" w:cs="Times New Roman"/>
        </w:rPr>
        <w:t xml:space="preserve"> </w:t>
      </w:r>
      <w:del w:id="2557" w:author="Author">
        <w:r w:rsidRPr="00F11EFB" w:rsidDel="00EF4129">
          <w:rPr>
            <w:rFonts w:ascii="Times New Roman" w:hAnsi="Times New Roman" w:cs="Times New Roman"/>
          </w:rPr>
          <w:delText>who</w:delText>
        </w:r>
        <w:r w:rsidR="00370E76" w:rsidRPr="00F11EFB" w:rsidDel="00EF4129">
          <w:rPr>
            <w:rFonts w:ascii="Times New Roman" w:hAnsi="Times New Roman" w:cs="Times New Roman"/>
          </w:rPr>
          <w:delText xml:space="preserve"> </w:delText>
        </w:r>
      </w:del>
      <w:r w:rsidRPr="00F11EFB">
        <w:rPr>
          <w:rFonts w:ascii="Times New Roman" w:hAnsi="Times New Roman" w:cs="Times New Roman"/>
        </w:rPr>
        <w:t>work</w:t>
      </w:r>
      <w:r w:rsidR="00370E76" w:rsidRPr="00F11EFB">
        <w:rPr>
          <w:rFonts w:ascii="Times New Roman" w:hAnsi="Times New Roman" w:cs="Times New Roman"/>
        </w:rPr>
        <w:t xml:space="preserve"> </w:t>
      </w:r>
      <w:r w:rsidRPr="00F11EFB">
        <w:rPr>
          <w:rFonts w:ascii="Times New Roman" w:hAnsi="Times New Roman" w:cs="Times New Roman"/>
        </w:rPr>
        <w:t>hard</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still</w:t>
      </w:r>
      <w:r w:rsidR="00370E76" w:rsidRPr="00F11EFB">
        <w:rPr>
          <w:rFonts w:ascii="Times New Roman" w:hAnsi="Times New Roman" w:cs="Times New Roman"/>
        </w:rPr>
        <w:t xml:space="preserve"> </w:t>
      </w:r>
      <w:r w:rsidRPr="00F11EFB">
        <w:rPr>
          <w:rFonts w:ascii="Times New Roman" w:hAnsi="Times New Roman" w:cs="Times New Roman"/>
        </w:rPr>
        <w:t>barely</w:t>
      </w:r>
      <w:r w:rsidR="00370E76" w:rsidRPr="00F11EFB">
        <w:rPr>
          <w:rFonts w:ascii="Times New Roman" w:hAnsi="Times New Roman" w:cs="Times New Roman"/>
        </w:rPr>
        <w:t xml:space="preserve"> </w:t>
      </w:r>
      <w:r w:rsidRPr="00F11EFB">
        <w:rPr>
          <w:rFonts w:ascii="Times New Roman" w:hAnsi="Times New Roman" w:cs="Times New Roman"/>
        </w:rPr>
        <w:t>get</w:t>
      </w:r>
      <w:r w:rsidR="00370E76" w:rsidRPr="00F11EFB">
        <w:rPr>
          <w:rFonts w:ascii="Times New Roman" w:hAnsi="Times New Roman" w:cs="Times New Roman"/>
        </w:rPr>
        <w:t xml:space="preserve"> </w:t>
      </w:r>
      <w:r w:rsidRPr="00F11EFB">
        <w:rPr>
          <w:rFonts w:ascii="Times New Roman" w:hAnsi="Times New Roman" w:cs="Times New Roman"/>
        </w:rPr>
        <w:t>by.</w:t>
      </w:r>
      <w:r w:rsidR="00370E76" w:rsidRPr="00F11EFB">
        <w:rPr>
          <w:rFonts w:ascii="Times New Roman" w:hAnsi="Times New Roman" w:cs="Times New Roman"/>
        </w:rPr>
        <w:t xml:space="preserve"> </w:t>
      </w:r>
      <w:del w:id="2558" w:author="Author">
        <w:r w:rsidRPr="00F11EFB" w:rsidDel="00EF4129">
          <w:rPr>
            <w:rFonts w:ascii="Times New Roman" w:hAnsi="Times New Roman" w:cs="Times New Roman"/>
          </w:rPr>
          <w:delText>They</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also</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may</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be</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so</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busy</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struggling</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to</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support</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the</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loved</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ones</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that</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they</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have</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no</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real</w:delText>
        </w:r>
        <w:r w:rsidR="003A5434" w:rsidRPr="00F11EFB" w:rsidDel="00EF4129">
          <w:rPr>
            <w:rFonts w:ascii="Times New Roman" w:hAnsi="Times New Roman" w:cs="Times New Roman"/>
          </w:rPr>
          <w:delText>-</w:delText>
        </w:r>
        <w:r w:rsidRPr="00F11EFB" w:rsidDel="00EF4129">
          <w:rPr>
            <w:rFonts w:ascii="Times New Roman" w:hAnsi="Times New Roman" w:cs="Times New Roman"/>
          </w:rPr>
          <w:delText>time</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to</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focus</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on</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cost.</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I'm</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not</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talking</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about</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being</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a</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doormat</w:delText>
        </w:r>
        <w:r w:rsidR="003A5434" w:rsidRPr="00F11EFB" w:rsidDel="00EF4129">
          <w:rPr>
            <w:rFonts w:ascii="Times New Roman" w:hAnsi="Times New Roman" w:cs="Times New Roman"/>
          </w:rPr>
          <w:delText>,</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either.</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It’s</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about</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supporting</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your</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neighbors</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and</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helping</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someone</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in</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need</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if</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you</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can.</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Helping</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someone</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can</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be</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as</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simple</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as</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having</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a</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two-minute</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conversation</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with</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a</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stranger</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and</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just</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asking</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them</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how</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they</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are</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today.</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This</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is</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only</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one</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of</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many</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ways</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to</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show</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you</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care</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about</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others.</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I</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do</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my</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best</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to</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live</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up</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to</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it</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but</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invariably</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fall</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short</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at</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times.</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But</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life</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isn't</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about</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how</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many</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times</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you</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fail</w:delText>
        </w:r>
        <w:r w:rsidR="003A5434" w:rsidRPr="00F11EFB" w:rsidDel="00EF4129">
          <w:rPr>
            <w:rFonts w:ascii="Times New Roman" w:hAnsi="Times New Roman" w:cs="Times New Roman"/>
          </w:rPr>
          <w:delText>;</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it's</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about</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the</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successes!</w:delText>
        </w:r>
        <w:r w:rsidR="00370E76" w:rsidRPr="00F11EFB" w:rsidDel="00EF4129">
          <w:rPr>
            <w:rFonts w:ascii="Times New Roman" w:hAnsi="Times New Roman" w:cs="Times New Roman"/>
          </w:rPr>
          <w:delText xml:space="preserve"> </w:delText>
        </w:r>
      </w:del>
    </w:p>
    <w:p w14:paraId="6C65D99A" w14:textId="2AE3C2C4" w:rsidR="00CA54AD" w:rsidRPr="00F11EFB" w:rsidDel="00EF4129" w:rsidRDefault="00EC79C8" w:rsidP="00EF4129">
      <w:pPr>
        <w:ind w:right="4"/>
        <w:contextualSpacing/>
        <w:rPr>
          <w:del w:id="2559" w:author="Author"/>
          <w:rFonts w:ascii="Times New Roman" w:hAnsi="Times New Roman" w:cs="Times New Roman"/>
        </w:rPr>
      </w:pPr>
      <w:del w:id="2560" w:author="Author">
        <w:r w:rsidRPr="00F11EFB" w:rsidDel="00EF4129">
          <w:rPr>
            <w:rFonts w:ascii="Times New Roman" w:hAnsi="Times New Roman" w:cs="Times New Roman"/>
          </w:rPr>
          <w:delText>Once,</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to</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live</w:delText>
        </w:r>
        <w:r w:rsidR="003A5434" w:rsidRPr="00F11EFB" w:rsidDel="00EF4129">
          <w:rPr>
            <w:rFonts w:ascii="Times New Roman" w:hAnsi="Times New Roman" w:cs="Times New Roman"/>
          </w:rPr>
          <w:delText>,</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the</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American</w:delText>
        </w:r>
        <w:r w:rsidR="00370E76" w:rsidRPr="00F11EFB" w:rsidDel="00EF4129">
          <w:rPr>
            <w:rFonts w:ascii="Times New Roman" w:hAnsi="Times New Roman" w:cs="Times New Roman"/>
          </w:rPr>
          <w:delText xml:space="preserve"> </w:delText>
        </w:r>
        <w:r w:rsidR="003A5434" w:rsidRPr="00F11EFB" w:rsidDel="00EF4129">
          <w:rPr>
            <w:rFonts w:ascii="Times New Roman" w:hAnsi="Times New Roman" w:cs="Times New Roman"/>
          </w:rPr>
          <w:delText>d</w:delText>
        </w:r>
        <w:r w:rsidRPr="00F11EFB" w:rsidDel="00EF4129">
          <w:rPr>
            <w:rFonts w:ascii="Times New Roman" w:hAnsi="Times New Roman" w:cs="Times New Roman"/>
          </w:rPr>
          <w:delText>ream</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meant</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that</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if</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you</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worked</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hard</w:delText>
        </w:r>
        <w:r w:rsidR="003A5434" w:rsidRPr="00F11EFB" w:rsidDel="00EF4129">
          <w:rPr>
            <w:rFonts w:ascii="Times New Roman" w:hAnsi="Times New Roman" w:cs="Times New Roman"/>
          </w:rPr>
          <w:delText>,</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you</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could</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(and</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would)</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live</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a</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successful</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life.</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This</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meant</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you</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could</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support</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yourself</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(and</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your</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family)</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case.</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There</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are</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many</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people</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who</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work</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hard</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and</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still</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barely</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get</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by.</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They</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also</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may</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be</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so</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busy</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struggling</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to</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support</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the</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loved</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ones</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that</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they</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have</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no</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real</w:delText>
        </w:r>
        <w:r w:rsidR="003A5434" w:rsidRPr="00F11EFB" w:rsidDel="00EF4129">
          <w:rPr>
            <w:rFonts w:ascii="Times New Roman" w:hAnsi="Times New Roman" w:cs="Times New Roman"/>
          </w:rPr>
          <w:delText>-</w:delText>
        </w:r>
        <w:r w:rsidRPr="00F11EFB" w:rsidDel="00EF4129">
          <w:rPr>
            <w:rFonts w:ascii="Times New Roman" w:hAnsi="Times New Roman" w:cs="Times New Roman"/>
          </w:rPr>
          <w:delText>time</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to</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focus</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o</w:delText>
        </w:r>
        <w:r w:rsidR="00CA54AD" w:rsidRPr="00F11EFB" w:rsidDel="00EF4129">
          <w:rPr>
            <w:rFonts w:ascii="Times New Roman" w:hAnsi="Times New Roman" w:cs="Times New Roman"/>
          </w:rPr>
          <w:delText>n</w:delText>
        </w:r>
        <w:r w:rsidR="00370E76" w:rsidRPr="00F11EFB" w:rsidDel="00EF4129">
          <w:rPr>
            <w:rFonts w:ascii="Times New Roman" w:hAnsi="Times New Roman" w:cs="Times New Roman"/>
          </w:rPr>
          <w:delText xml:space="preserve"> </w:delText>
        </w:r>
        <w:r w:rsidR="00CA54AD" w:rsidRPr="00F11EFB" w:rsidDel="00EF4129">
          <w:rPr>
            <w:rFonts w:ascii="Times New Roman" w:hAnsi="Times New Roman" w:cs="Times New Roman"/>
          </w:rPr>
          <w:delText>their</w:delText>
        </w:r>
        <w:r w:rsidR="00370E76" w:rsidRPr="00F11EFB" w:rsidDel="00EF4129">
          <w:rPr>
            <w:rFonts w:ascii="Times New Roman" w:hAnsi="Times New Roman" w:cs="Times New Roman"/>
          </w:rPr>
          <w:delText xml:space="preserve"> </w:delText>
        </w:r>
        <w:r w:rsidR="00CA54AD" w:rsidRPr="00F11EFB" w:rsidDel="00EF4129">
          <w:rPr>
            <w:rFonts w:ascii="Times New Roman" w:hAnsi="Times New Roman" w:cs="Times New Roman"/>
          </w:rPr>
          <w:delText>wants</w:delText>
        </w:r>
        <w:r w:rsidR="00370E76" w:rsidRPr="00F11EFB" w:rsidDel="00EF4129">
          <w:rPr>
            <w:rFonts w:ascii="Times New Roman" w:hAnsi="Times New Roman" w:cs="Times New Roman"/>
          </w:rPr>
          <w:delText xml:space="preserve"> </w:delText>
        </w:r>
        <w:r w:rsidR="00CA54AD" w:rsidRPr="00F11EFB" w:rsidDel="00EF4129">
          <w:rPr>
            <w:rFonts w:ascii="Times New Roman" w:hAnsi="Times New Roman" w:cs="Times New Roman"/>
          </w:rPr>
          <w:delText>and</w:delText>
        </w:r>
        <w:r w:rsidR="00370E76" w:rsidRPr="00F11EFB" w:rsidDel="00EF4129">
          <w:rPr>
            <w:rFonts w:ascii="Times New Roman" w:hAnsi="Times New Roman" w:cs="Times New Roman"/>
          </w:rPr>
          <w:delText xml:space="preserve"> </w:delText>
        </w:r>
        <w:r w:rsidR="00CA54AD" w:rsidRPr="00F11EFB" w:rsidDel="00EF4129">
          <w:rPr>
            <w:rFonts w:ascii="Times New Roman" w:hAnsi="Times New Roman" w:cs="Times New Roman"/>
          </w:rPr>
          <w:delText>needs.</w:delText>
        </w:r>
        <w:r w:rsidR="00370E76" w:rsidRPr="00F11EFB" w:rsidDel="00EF4129">
          <w:rPr>
            <w:rFonts w:ascii="Times New Roman" w:hAnsi="Times New Roman" w:cs="Times New Roman"/>
          </w:rPr>
          <w:delText xml:space="preserve"> </w:delText>
        </w:r>
      </w:del>
    </w:p>
    <w:p w14:paraId="55A41D14" w14:textId="23DA49B2" w:rsidR="00EC79C8" w:rsidRPr="00F11EFB" w:rsidRDefault="00EC79C8" w:rsidP="00EF4129">
      <w:pPr>
        <w:ind w:right="4"/>
        <w:contextualSpacing/>
        <w:rPr>
          <w:rFonts w:ascii="Times New Roman" w:hAnsi="Times New Roman" w:cs="Times New Roman"/>
        </w:rPr>
      </w:pPr>
      <w:r w:rsidRPr="00F11EFB">
        <w:rPr>
          <w:rFonts w:ascii="Times New Roman" w:hAnsi="Times New Roman" w:cs="Times New Roman"/>
        </w:rPr>
        <w:t>It</w:t>
      </w:r>
      <w:r w:rsidR="00370E76" w:rsidRPr="00F11EFB">
        <w:rPr>
          <w:rFonts w:ascii="Times New Roman" w:hAnsi="Times New Roman" w:cs="Times New Roman"/>
        </w:rPr>
        <w:t xml:space="preserve"> </w:t>
      </w:r>
      <w:r w:rsidRPr="00F11EFB">
        <w:rPr>
          <w:rFonts w:ascii="Times New Roman" w:hAnsi="Times New Roman" w:cs="Times New Roman"/>
        </w:rPr>
        <w:t>seems</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me</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del w:id="2561" w:author="Author">
        <w:r w:rsidRPr="00F11EFB" w:rsidDel="00EF4129">
          <w:rPr>
            <w:rFonts w:ascii="Times New Roman" w:hAnsi="Times New Roman" w:cs="Times New Roman"/>
          </w:rPr>
          <w:delText>now</w:delText>
        </w:r>
        <w:r w:rsidR="00370E76" w:rsidRPr="00F11EFB" w:rsidDel="00EF4129">
          <w:rPr>
            <w:rFonts w:ascii="Times New Roman" w:hAnsi="Times New Roman" w:cs="Times New Roman"/>
          </w:rPr>
          <w:delText xml:space="preserve"> </w:delText>
        </w:r>
      </w:del>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American</w:t>
      </w:r>
      <w:r w:rsidR="00370E76" w:rsidRPr="00F11EFB">
        <w:rPr>
          <w:rFonts w:ascii="Times New Roman" w:hAnsi="Times New Roman" w:cs="Times New Roman"/>
        </w:rPr>
        <w:t xml:space="preserve"> </w:t>
      </w:r>
      <w:r w:rsidR="0047282B" w:rsidRPr="00F11EFB">
        <w:rPr>
          <w:rFonts w:ascii="Times New Roman" w:hAnsi="Times New Roman" w:cs="Times New Roman"/>
        </w:rPr>
        <w:t>dream</w:t>
      </w:r>
      <w:r w:rsidR="00370E76" w:rsidRPr="00F11EFB">
        <w:rPr>
          <w:rFonts w:ascii="Times New Roman" w:hAnsi="Times New Roman" w:cs="Times New Roman"/>
        </w:rPr>
        <w:t xml:space="preserve"> </w:t>
      </w:r>
      <w:r w:rsidR="0047282B" w:rsidRPr="00F11EFB">
        <w:rPr>
          <w:rFonts w:ascii="Times New Roman" w:hAnsi="Times New Roman" w:cs="Times New Roman"/>
        </w:rPr>
        <w:t>has</w:t>
      </w:r>
      <w:r w:rsidR="00370E76" w:rsidRPr="00F11EFB">
        <w:rPr>
          <w:rFonts w:ascii="Times New Roman" w:hAnsi="Times New Roman" w:cs="Times New Roman"/>
        </w:rPr>
        <w:t xml:space="preserve"> </w:t>
      </w:r>
      <w:r w:rsidRPr="00F11EFB">
        <w:rPr>
          <w:rFonts w:ascii="Times New Roman" w:hAnsi="Times New Roman" w:cs="Times New Roman"/>
        </w:rPr>
        <w:t>become</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rather</w:t>
      </w:r>
      <w:r w:rsidR="00370E76" w:rsidRPr="00F11EFB">
        <w:rPr>
          <w:rFonts w:ascii="Times New Roman" w:hAnsi="Times New Roman" w:cs="Times New Roman"/>
        </w:rPr>
        <w:t xml:space="preserve"> </w:t>
      </w:r>
      <w:r w:rsidRPr="00F11EFB">
        <w:rPr>
          <w:rFonts w:ascii="Times New Roman" w:hAnsi="Times New Roman" w:cs="Times New Roman"/>
        </w:rPr>
        <w:t>m</w:t>
      </w:r>
      <w:r w:rsidR="003A5434" w:rsidRPr="00F11EFB">
        <w:rPr>
          <w:rFonts w:ascii="Times New Roman" w:hAnsi="Times New Roman" w:cs="Times New Roman"/>
        </w:rPr>
        <w:t>undane</w:t>
      </w:r>
      <w:r w:rsidR="00370E76" w:rsidRPr="00F11EFB">
        <w:rPr>
          <w:rFonts w:ascii="Times New Roman" w:hAnsi="Times New Roman" w:cs="Times New Roman"/>
        </w:rPr>
        <w:t xml:space="preserve"> </w:t>
      </w:r>
      <w:r w:rsidRPr="00F11EFB">
        <w:rPr>
          <w:rFonts w:ascii="Times New Roman" w:hAnsi="Times New Roman" w:cs="Times New Roman"/>
        </w:rPr>
        <w:t>one</w:t>
      </w:r>
      <w:del w:id="2562" w:author="Author">
        <w:r w:rsidR="00370E76" w:rsidRPr="00F11EFB" w:rsidDel="00EF4129">
          <w:rPr>
            <w:rFonts w:ascii="Times New Roman" w:hAnsi="Times New Roman" w:cs="Times New Roman"/>
          </w:rPr>
          <w:delText xml:space="preserve"> </w:delText>
        </w:r>
        <w:r w:rsidR="004B3374" w:rsidRPr="00F11EFB" w:rsidDel="00EF4129">
          <w:rPr>
            <w:rFonts w:ascii="Times New Roman" w:hAnsi="Times New Roman" w:cs="Times New Roman"/>
          </w:rPr>
          <w:delText>chapter</w:delText>
        </w:r>
      </w:del>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which</w:t>
      </w:r>
      <w:r w:rsidR="00370E76" w:rsidRPr="00F11EFB">
        <w:rPr>
          <w:rFonts w:ascii="Times New Roman" w:hAnsi="Times New Roman" w:cs="Times New Roman"/>
        </w:rPr>
        <w:t xml:space="preserve"> </w:t>
      </w:r>
      <w:r w:rsidRPr="00F11EFB">
        <w:rPr>
          <w:rFonts w:ascii="Times New Roman" w:hAnsi="Times New Roman" w:cs="Times New Roman"/>
        </w:rPr>
        <w:t>individuals</w:t>
      </w:r>
      <w:r w:rsidR="00370E76" w:rsidRPr="00F11EFB">
        <w:rPr>
          <w:rFonts w:ascii="Times New Roman" w:hAnsi="Times New Roman" w:cs="Times New Roman"/>
        </w:rPr>
        <w:t xml:space="preserve"> </w:t>
      </w:r>
      <w:r w:rsidRPr="00F11EFB">
        <w:rPr>
          <w:rFonts w:ascii="Times New Roman" w:hAnsi="Times New Roman" w:cs="Times New Roman"/>
        </w:rPr>
        <w:t>seek</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003A5434" w:rsidRPr="00F11EFB">
        <w:rPr>
          <w:rFonts w:ascii="Times New Roman" w:hAnsi="Times New Roman" w:cs="Times New Roman"/>
        </w:rPr>
        <w:t>work</w:t>
      </w:r>
      <w:r w:rsidR="00370E76" w:rsidRPr="00F11EFB">
        <w:rPr>
          <w:rFonts w:ascii="Times New Roman" w:hAnsi="Times New Roman" w:cs="Times New Roman"/>
        </w:rPr>
        <w:t xml:space="preserve"> </w:t>
      </w:r>
      <w:r w:rsidR="003A5434" w:rsidRPr="00F11EFB">
        <w:rPr>
          <w:rFonts w:ascii="Times New Roman" w:hAnsi="Times New Roman" w:cs="Times New Roman"/>
        </w:rPr>
        <w:t>but</w:t>
      </w:r>
      <w:r w:rsidR="00370E76" w:rsidRPr="00F11EFB">
        <w:rPr>
          <w:rFonts w:ascii="Times New Roman" w:hAnsi="Times New Roman" w:cs="Times New Roman"/>
        </w:rPr>
        <w:t xml:space="preserve"> </w:t>
      </w:r>
      <w:r w:rsidR="003A5434" w:rsidRPr="00F11EFB">
        <w:rPr>
          <w:rFonts w:ascii="Times New Roman" w:hAnsi="Times New Roman" w:cs="Times New Roman"/>
        </w:rPr>
        <w:t>possess</w:t>
      </w:r>
      <w:r w:rsidR="00370E76" w:rsidRPr="00F11EFB">
        <w:rPr>
          <w:rFonts w:ascii="Times New Roman" w:hAnsi="Times New Roman" w:cs="Times New Roman"/>
        </w:rPr>
        <w:t xml:space="preserve"> </w:t>
      </w:r>
      <w:r w:rsidR="003A5434" w:rsidRPr="00F11EFB">
        <w:rPr>
          <w:rFonts w:ascii="Times New Roman" w:hAnsi="Times New Roman" w:cs="Times New Roman"/>
        </w:rPr>
        <w:t>many</w:t>
      </w:r>
      <w:r w:rsidR="00370E76" w:rsidRPr="00F11EFB">
        <w:rPr>
          <w:rFonts w:ascii="Times New Roman" w:hAnsi="Times New Roman" w:cs="Times New Roman"/>
        </w:rPr>
        <w:t xml:space="preserve"> </w:t>
      </w:r>
      <w:r w:rsidR="003A5434" w:rsidRPr="00F11EFB">
        <w:rPr>
          <w:rFonts w:ascii="Times New Roman" w:hAnsi="Times New Roman" w:cs="Times New Roman"/>
        </w:rPr>
        <w:t>things</w:t>
      </w:r>
      <w:r w:rsidR="00370E76" w:rsidRPr="00F11EFB">
        <w:rPr>
          <w:rFonts w:ascii="Times New Roman" w:hAnsi="Times New Roman" w:cs="Times New Roman"/>
        </w:rPr>
        <w:t xml:space="preserve"> </w:t>
      </w:r>
      <w:r w:rsidR="003A5434" w:rsidRPr="00F11EFB">
        <w:rPr>
          <w:rFonts w:ascii="Times New Roman" w:hAnsi="Times New Roman" w:cs="Times New Roman"/>
        </w:rPr>
        <w:t>barely</w:t>
      </w:r>
      <w:r w:rsidRPr="00F11EFB">
        <w:rPr>
          <w:rFonts w:ascii="Times New Roman" w:hAnsi="Times New Roman" w:cs="Times New Roman"/>
        </w:rPr>
        <w:t>.</w:t>
      </w:r>
      <w:del w:id="2563" w:author="Author">
        <w:r w:rsidR="00370E76" w:rsidRPr="00F11EFB" w:rsidDel="00EF4129">
          <w:rPr>
            <w:rFonts w:ascii="Times New Roman" w:hAnsi="Times New Roman" w:cs="Times New Roman"/>
          </w:rPr>
          <w:delText xml:space="preserve"> </w:delText>
        </w:r>
      </w:del>
    </w:p>
    <w:p w14:paraId="04CE5B03" w14:textId="56ADB91F" w:rsidR="00EC79C8" w:rsidRPr="00F11EFB" w:rsidDel="00EF4129" w:rsidRDefault="00EC79C8" w:rsidP="00370E76">
      <w:pPr>
        <w:ind w:right="4"/>
        <w:contextualSpacing/>
        <w:rPr>
          <w:del w:id="2564" w:author="Author"/>
          <w:rFonts w:ascii="Times New Roman" w:hAnsi="Times New Roman" w:cs="Times New Roman"/>
        </w:rPr>
      </w:pPr>
      <w:r w:rsidRPr="00F11EFB">
        <w:rPr>
          <w:rFonts w:ascii="Times New Roman" w:hAnsi="Times New Roman" w:cs="Times New Roman"/>
        </w:rPr>
        <w:t>I</w:t>
      </w:r>
      <w:r w:rsidR="00370E76" w:rsidRPr="00F11EFB">
        <w:rPr>
          <w:rFonts w:ascii="Times New Roman" w:hAnsi="Times New Roman" w:cs="Times New Roman"/>
        </w:rPr>
        <w:t xml:space="preserve"> </w:t>
      </w:r>
      <w:r w:rsidRPr="00F11EFB">
        <w:rPr>
          <w:rFonts w:ascii="Times New Roman" w:hAnsi="Times New Roman" w:cs="Times New Roman"/>
        </w:rPr>
        <w:t>blame</w:t>
      </w:r>
      <w:r w:rsidR="00370E76" w:rsidRPr="00F11EFB">
        <w:rPr>
          <w:rFonts w:ascii="Times New Roman" w:hAnsi="Times New Roman" w:cs="Times New Roman"/>
        </w:rPr>
        <w:t xml:space="preserve"> </w:t>
      </w:r>
      <w:ins w:id="2565" w:author="Author">
        <w:r w:rsidR="00EF4129">
          <w:rPr>
            <w:rFonts w:ascii="Times New Roman" w:hAnsi="Times New Roman" w:cs="Times New Roman"/>
          </w:rPr>
          <w:t>this shift</w:t>
        </w:r>
      </w:ins>
      <w:del w:id="2566" w:author="Author">
        <w:r w:rsidRPr="00F11EFB" w:rsidDel="00EF4129">
          <w:rPr>
            <w:rFonts w:ascii="Times New Roman" w:hAnsi="Times New Roman" w:cs="Times New Roman"/>
          </w:rPr>
          <w:delText>it</w:delText>
        </w:r>
      </w:del>
      <w:r w:rsidR="00370E76" w:rsidRPr="00F11EFB">
        <w:rPr>
          <w:rFonts w:ascii="Times New Roman" w:hAnsi="Times New Roman" w:cs="Times New Roman"/>
        </w:rPr>
        <w:t xml:space="preserve"> </w:t>
      </w:r>
      <w:r w:rsidRPr="00F11EFB">
        <w:rPr>
          <w:rFonts w:ascii="Times New Roman" w:hAnsi="Times New Roman" w:cs="Times New Roman"/>
        </w:rPr>
        <w:t>on</w:t>
      </w:r>
      <w:r w:rsidR="00370E76" w:rsidRPr="00F11EFB">
        <w:rPr>
          <w:rFonts w:ascii="Times New Roman" w:hAnsi="Times New Roman" w:cs="Times New Roman"/>
        </w:rPr>
        <w:t xml:space="preserve"> </w:t>
      </w:r>
      <w:r w:rsidRPr="00F11EFB">
        <w:rPr>
          <w:rFonts w:ascii="Times New Roman" w:hAnsi="Times New Roman" w:cs="Times New Roman"/>
        </w:rPr>
        <w:t>consumerism</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our</w:t>
      </w:r>
      <w:r w:rsidR="00370E76" w:rsidRPr="00F11EFB">
        <w:rPr>
          <w:rFonts w:ascii="Times New Roman" w:hAnsi="Times New Roman" w:cs="Times New Roman"/>
        </w:rPr>
        <w:t xml:space="preserve"> </w:t>
      </w:r>
      <w:r w:rsidRPr="00F11EFB">
        <w:rPr>
          <w:rFonts w:ascii="Times New Roman" w:hAnsi="Times New Roman" w:cs="Times New Roman"/>
        </w:rPr>
        <w:t>new</w:t>
      </w:r>
      <w:r w:rsidR="00370E76" w:rsidRPr="00F11EFB">
        <w:rPr>
          <w:rFonts w:ascii="Times New Roman" w:hAnsi="Times New Roman" w:cs="Times New Roman"/>
        </w:rPr>
        <w:t xml:space="preserve"> </w:t>
      </w:r>
      <w:r w:rsidRPr="00F11EFB">
        <w:rPr>
          <w:rFonts w:ascii="Times New Roman" w:hAnsi="Times New Roman" w:cs="Times New Roman"/>
        </w:rPr>
        <w:t>obsession</w:t>
      </w:r>
      <w:r w:rsidR="00370E76" w:rsidRPr="00F11EFB">
        <w:rPr>
          <w:rFonts w:ascii="Times New Roman" w:hAnsi="Times New Roman" w:cs="Times New Roman"/>
        </w:rPr>
        <w:t xml:space="preserve"> </w:t>
      </w:r>
      <w:r w:rsidRPr="00F11EFB">
        <w:rPr>
          <w:rFonts w:ascii="Times New Roman" w:hAnsi="Times New Roman" w:cs="Times New Roman"/>
        </w:rPr>
        <w:t>with</w:t>
      </w:r>
      <w:r w:rsidR="00370E76" w:rsidRPr="00F11EFB">
        <w:rPr>
          <w:rFonts w:ascii="Times New Roman" w:hAnsi="Times New Roman" w:cs="Times New Roman"/>
        </w:rPr>
        <w:t xml:space="preserve"> </w:t>
      </w:r>
      <w:r w:rsidRPr="00F11EFB">
        <w:rPr>
          <w:rFonts w:ascii="Times New Roman" w:hAnsi="Times New Roman" w:cs="Times New Roman"/>
        </w:rPr>
        <w:t>having</w:t>
      </w:r>
      <w:r w:rsidR="00370E76" w:rsidRPr="00F11EFB">
        <w:rPr>
          <w:rFonts w:ascii="Times New Roman" w:hAnsi="Times New Roman" w:cs="Times New Roman"/>
        </w:rPr>
        <w:t xml:space="preserve"> </w:t>
      </w:r>
      <w:r w:rsidRPr="00F11EFB">
        <w:rPr>
          <w:rFonts w:ascii="Times New Roman" w:hAnsi="Times New Roman" w:cs="Times New Roman"/>
        </w:rPr>
        <w:t>things</w:t>
      </w:r>
      <w:del w:id="2567" w:author="Autho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complete</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us</w:delText>
        </w:r>
      </w:del>
      <w:r w:rsidRPr="00F11EFB">
        <w:rPr>
          <w:rFonts w:ascii="Times New Roman" w:hAnsi="Times New Roman" w:cs="Times New Roman"/>
        </w:rPr>
        <w:t>.</w:t>
      </w:r>
      <w:r w:rsidR="00370E76" w:rsidRPr="00F11EFB">
        <w:rPr>
          <w:rFonts w:ascii="Times New Roman" w:hAnsi="Times New Roman" w:cs="Times New Roman"/>
        </w:rPr>
        <w:t xml:space="preserve"> </w:t>
      </w:r>
      <w:r w:rsidRPr="00F11EFB">
        <w:rPr>
          <w:rFonts w:ascii="Times New Roman" w:hAnsi="Times New Roman" w:cs="Times New Roman"/>
        </w:rPr>
        <w:t>I</w:t>
      </w:r>
      <w:r w:rsidR="00370E76" w:rsidRPr="00F11EFB">
        <w:rPr>
          <w:rFonts w:ascii="Times New Roman" w:hAnsi="Times New Roman" w:cs="Times New Roman"/>
        </w:rPr>
        <w:t xml:space="preserve"> </w:t>
      </w:r>
      <w:r w:rsidRPr="00F11EFB">
        <w:rPr>
          <w:rFonts w:ascii="Times New Roman" w:hAnsi="Times New Roman" w:cs="Times New Roman"/>
        </w:rPr>
        <w:t>do</w:t>
      </w:r>
      <w:r w:rsidR="00370E76" w:rsidRPr="00F11EFB">
        <w:rPr>
          <w:rFonts w:ascii="Times New Roman" w:hAnsi="Times New Roman" w:cs="Times New Roman"/>
        </w:rPr>
        <w:t xml:space="preserve"> </w:t>
      </w:r>
      <w:r w:rsidRPr="00F11EFB">
        <w:rPr>
          <w:rFonts w:ascii="Times New Roman" w:hAnsi="Times New Roman" w:cs="Times New Roman"/>
        </w:rPr>
        <w:t>believe</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American</w:t>
      </w:r>
      <w:r w:rsidR="00370E76" w:rsidRPr="00F11EFB">
        <w:rPr>
          <w:rFonts w:ascii="Times New Roman" w:hAnsi="Times New Roman" w:cs="Times New Roman"/>
        </w:rPr>
        <w:t xml:space="preserve"> </w:t>
      </w:r>
      <w:r w:rsidR="003A5434" w:rsidRPr="00F11EFB">
        <w:rPr>
          <w:rFonts w:ascii="Times New Roman" w:hAnsi="Times New Roman" w:cs="Times New Roman"/>
        </w:rPr>
        <w:t>d</w:t>
      </w:r>
      <w:r w:rsidRPr="00F11EFB">
        <w:rPr>
          <w:rFonts w:ascii="Times New Roman" w:hAnsi="Times New Roman" w:cs="Times New Roman"/>
        </w:rPr>
        <w:t>ream</w:t>
      </w:r>
      <w:r w:rsidR="00370E76" w:rsidRPr="00F11EFB">
        <w:rPr>
          <w:rFonts w:ascii="Times New Roman" w:hAnsi="Times New Roman" w:cs="Times New Roman"/>
        </w:rPr>
        <w:t xml:space="preserve"> </w:t>
      </w:r>
      <w:r w:rsidRPr="00F11EFB">
        <w:rPr>
          <w:rFonts w:ascii="Times New Roman" w:hAnsi="Times New Roman" w:cs="Times New Roman"/>
        </w:rPr>
        <w:t>is</w:t>
      </w:r>
      <w:r w:rsidR="00370E76" w:rsidRPr="00F11EFB">
        <w:rPr>
          <w:rFonts w:ascii="Times New Roman" w:hAnsi="Times New Roman" w:cs="Times New Roman"/>
        </w:rPr>
        <w:t xml:space="preserve"> </w:t>
      </w:r>
      <w:r w:rsidRPr="00F11EFB">
        <w:rPr>
          <w:rFonts w:ascii="Times New Roman" w:hAnsi="Times New Roman" w:cs="Times New Roman"/>
        </w:rPr>
        <w:t>possible,</w:t>
      </w:r>
      <w:r w:rsidR="00370E76" w:rsidRPr="00F11EFB">
        <w:rPr>
          <w:rFonts w:ascii="Times New Roman" w:hAnsi="Times New Roman" w:cs="Times New Roman"/>
        </w:rPr>
        <w:t xml:space="preserve"> </w:t>
      </w:r>
      <w:ins w:id="2568" w:author="Author">
        <w:r w:rsidR="00EF4129">
          <w:rPr>
            <w:rFonts w:ascii="Times New Roman" w:hAnsi="Times New Roman" w:cs="Times New Roman"/>
          </w:rPr>
          <w:t>but</w:t>
        </w:r>
      </w:ins>
      <w:del w:id="2569" w:author="Author">
        <w:r w:rsidRPr="00F11EFB" w:rsidDel="00EF4129">
          <w:rPr>
            <w:rFonts w:ascii="Times New Roman" w:hAnsi="Times New Roman" w:cs="Times New Roman"/>
          </w:rPr>
          <w:delText>just</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that</w:delText>
        </w:r>
      </w:del>
      <w:r w:rsidR="00370E76" w:rsidRPr="00F11EFB">
        <w:rPr>
          <w:rFonts w:ascii="Times New Roman" w:hAnsi="Times New Roman" w:cs="Times New Roman"/>
        </w:rPr>
        <w:t xml:space="preserve"> </w:t>
      </w:r>
      <w:r w:rsidRPr="00F11EFB">
        <w:rPr>
          <w:rFonts w:ascii="Times New Roman" w:hAnsi="Times New Roman" w:cs="Times New Roman"/>
        </w:rPr>
        <w:t>people</w:t>
      </w:r>
      <w:r w:rsidR="00370E76" w:rsidRPr="00F11EFB">
        <w:rPr>
          <w:rFonts w:ascii="Times New Roman" w:hAnsi="Times New Roman" w:cs="Times New Roman"/>
        </w:rPr>
        <w:t xml:space="preserve"> </w:t>
      </w:r>
      <w:r w:rsidRPr="00F11EFB">
        <w:rPr>
          <w:rFonts w:ascii="Times New Roman" w:hAnsi="Times New Roman" w:cs="Times New Roman"/>
        </w:rPr>
        <w:t>nowadays</w:t>
      </w:r>
      <w:r w:rsidR="00370E76" w:rsidRPr="00F11EFB">
        <w:rPr>
          <w:rFonts w:ascii="Times New Roman" w:hAnsi="Times New Roman" w:cs="Times New Roman"/>
        </w:rPr>
        <w:t xml:space="preserve"> </w:t>
      </w:r>
      <w:r w:rsidRPr="00F11EFB">
        <w:rPr>
          <w:rFonts w:ascii="Times New Roman" w:hAnsi="Times New Roman" w:cs="Times New Roman"/>
        </w:rPr>
        <w:t>forgot</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America</w:t>
      </w:r>
      <w:r w:rsidR="00370E76" w:rsidRPr="00F11EFB">
        <w:rPr>
          <w:rFonts w:ascii="Times New Roman" w:hAnsi="Times New Roman" w:cs="Times New Roman"/>
        </w:rPr>
        <w:t xml:space="preserve"> </w:t>
      </w:r>
      <w:r w:rsidRPr="00F11EFB">
        <w:rPr>
          <w:rFonts w:ascii="Times New Roman" w:hAnsi="Times New Roman" w:cs="Times New Roman"/>
        </w:rPr>
        <w:t>was</w:t>
      </w:r>
      <w:r w:rsidR="00370E76" w:rsidRPr="00F11EFB">
        <w:rPr>
          <w:rFonts w:ascii="Times New Roman" w:hAnsi="Times New Roman" w:cs="Times New Roman"/>
        </w:rPr>
        <w:t xml:space="preserve"> </w:t>
      </w:r>
      <w:r w:rsidRPr="00F11EFB">
        <w:rPr>
          <w:rFonts w:ascii="Times New Roman" w:hAnsi="Times New Roman" w:cs="Times New Roman"/>
        </w:rPr>
        <w:t>not</w:t>
      </w:r>
      <w:r w:rsidR="00370E76" w:rsidRPr="00F11EFB">
        <w:rPr>
          <w:rFonts w:ascii="Times New Roman" w:hAnsi="Times New Roman" w:cs="Times New Roman"/>
        </w:rPr>
        <w:t xml:space="preserve"> </w:t>
      </w:r>
      <w:r w:rsidRPr="00F11EFB">
        <w:rPr>
          <w:rFonts w:ascii="Times New Roman" w:hAnsi="Times New Roman" w:cs="Times New Roman"/>
        </w:rPr>
        <w:t>built</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ins w:id="2570" w:author="Author">
        <w:r w:rsidR="00EF4129">
          <w:rPr>
            <w:rFonts w:ascii="Times New Roman" w:hAnsi="Times New Roman" w:cs="Times New Roman"/>
          </w:rPr>
          <w:t>a</w:t>
        </w:r>
      </w:ins>
      <w:del w:id="2571" w:author="Author">
        <w:r w:rsidRPr="00F11EFB" w:rsidDel="00EF4129">
          <w:rPr>
            <w:rFonts w:ascii="Times New Roman" w:hAnsi="Times New Roman" w:cs="Times New Roman"/>
          </w:rPr>
          <w:delText>one</w:delText>
        </w:r>
      </w:del>
      <w:r w:rsidR="00370E76" w:rsidRPr="00F11EFB">
        <w:rPr>
          <w:rFonts w:ascii="Times New Roman" w:hAnsi="Times New Roman" w:cs="Times New Roman"/>
        </w:rPr>
        <w:t xml:space="preserve"> </w:t>
      </w:r>
      <w:r w:rsidRPr="00F11EFB">
        <w:rPr>
          <w:rFonts w:ascii="Times New Roman" w:hAnsi="Times New Roman" w:cs="Times New Roman"/>
        </w:rPr>
        <w:t>day</w:t>
      </w:r>
      <w:del w:id="2572" w:author="Author">
        <w:r w:rsidRPr="00F11EFB" w:rsidDel="00EF4129">
          <w:rPr>
            <w:rFonts w:ascii="Times New Roman" w:hAnsi="Times New Roman" w:cs="Times New Roman"/>
          </w:rPr>
          <w:delText>,</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either</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in</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one</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year</w:delText>
        </w:r>
      </w:del>
      <w:r w:rsidRPr="00F11EFB">
        <w:rPr>
          <w:rFonts w:ascii="Times New Roman" w:hAnsi="Times New Roman" w:cs="Times New Roman"/>
        </w:rPr>
        <w:t>.</w:t>
      </w:r>
      <w:r w:rsidR="00370E76" w:rsidRPr="00F11EFB">
        <w:rPr>
          <w:rFonts w:ascii="Times New Roman" w:hAnsi="Times New Roman" w:cs="Times New Roman"/>
        </w:rPr>
        <w:t xml:space="preserve"> </w:t>
      </w:r>
      <w:ins w:id="2573" w:author="Author">
        <w:r w:rsidR="00EF4129">
          <w:rPr>
            <w:rFonts w:ascii="Times New Roman" w:hAnsi="Times New Roman" w:cs="Times New Roman"/>
          </w:rPr>
          <w:t>This</w:t>
        </w:r>
      </w:ins>
      <w:del w:id="2574" w:author="Author">
        <w:r w:rsidRPr="00F11EFB" w:rsidDel="00EF4129">
          <w:rPr>
            <w:rFonts w:ascii="Times New Roman" w:hAnsi="Times New Roman" w:cs="Times New Roman"/>
          </w:rPr>
          <w:delText>That</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same</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frame</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of</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thinking</w:delText>
        </w:r>
      </w:del>
      <w:r w:rsidR="00370E76" w:rsidRPr="00F11EFB">
        <w:rPr>
          <w:rFonts w:ascii="Times New Roman" w:hAnsi="Times New Roman" w:cs="Times New Roman"/>
        </w:rPr>
        <w:t xml:space="preserve"> </w:t>
      </w:r>
      <w:r w:rsidRPr="00F11EFB">
        <w:rPr>
          <w:rFonts w:ascii="Times New Roman" w:hAnsi="Times New Roman" w:cs="Times New Roman"/>
        </w:rPr>
        <w:t>applies</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American</w:t>
      </w:r>
      <w:r w:rsidR="00370E76" w:rsidRPr="00F11EFB">
        <w:rPr>
          <w:rFonts w:ascii="Times New Roman" w:hAnsi="Times New Roman" w:cs="Times New Roman"/>
        </w:rPr>
        <w:t xml:space="preserve"> </w:t>
      </w:r>
      <w:r w:rsidR="003A5434" w:rsidRPr="00F11EFB">
        <w:rPr>
          <w:rFonts w:ascii="Times New Roman" w:hAnsi="Times New Roman" w:cs="Times New Roman"/>
        </w:rPr>
        <w:t>d</w:t>
      </w:r>
      <w:r w:rsidRPr="00F11EFB">
        <w:rPr>
          <w:rFonts w:ascii="Times New Roman" w:hAnsi="Times New Roman" w:cs="Times New Roman"/>
        </w:rPr>
        <w:t>ream</w:t>
      </w:r>
      <w:ins w:id="2575" w:author="Author">
        <w:r w:rsidR="00EF4129">
          <w:rPr>
            <w:rFonts w:ascii="Times New Roman" w:hAnsi="Times New Roman" w:cs="Times New Roman"/>
          </w:rPr>
          <w:t xml:space="preserve"> as well</w:t>
        </w:r>
      </w:ins>
      <w:r w:rsidRPr="00F11EFB">
        <w:rPr>
          <w:rFonts w:ascii="Times New Roman" w:hAnsi="Times New Roman" w:cs="Times New Roman"/>
        </w:rPr>
        <w:t>.</w:t>
      </w:r>
      <w:r w:rsidR="00370E76" w:rsidRPr="00F11EFB">
        <w:rPr>
          <w:rFonts w:ascii="Times New Roman" w:hAnsi="Times New Roman" w:cs="Times New Roman"/>
        </w:rPr>
        <w:t xml:space="preserve"> </w:t>
      </w:r>
      <w:r w:rsidRPr="00F11EFB">
        <w:rPr>
          <w:rFonts w:ascii="Times New Roman" w:hAnsi="Times New Roman" w:cs="Times New Roman"/>
        </w:rPr>
        <w:t>For</w:t>
      </w:r>
      <w:r w:rsidR="00370E76" w:rsidRPr="00F11EFB">
        <w:rPr>
          <w:rFonts w:ascii="Times New Roman" w:hAnsi="Times New Roman" w:cs="Times New Roman"/>
        </w:rPr>
        <w:t xml:space="preserve"> </w:t>
      </w:r>
      <w:r w:rsidRPr="00F11EFB">
        <w:rPr>
          <w:rFonts w:ascii="Times New Roman" w:hAnsi="Times New Roman" w:cs="Times New Roman"/>
        </w:rPr>
        <w:t>some</w:t>
      </w:r>
      <w:r w:rsidR="003A5434" w:rsidRPr="00F11EFB">
        <w:rPr>
          <w:rFonts w:ascii="Times New Roman" w:hAnsi="Times New Roman" w:cs="Times New Roman"/>
        </w:rPr>
        <w:t>,</w:t>
      </w:r>
      <w:r w:rsidR="00370E76" w:rsidRPr="00F11EFB">
        <w:rPr>
          <w:rFonts w:ascii="Times New Roman" w:hAnsi="Times New Roman" w:cs="Times New Roman"/>
        </w:rPr>
        <w:t xml:space="preserve"> </w:t>
      </w:r>
      <w:ins w:id="2576" w:author="Author">
        <w:r w:rsidR="00EF4129">
          <w:rPr>
            <w:rFonts w:ascii="Times New Roman" w:hAnsi="Times New Roman" w:cs="Times New Roman"/>
          </w:rPr>
          <w:t>reaching it</w:t>
        </w:r>
      </w:ins>
      <w:del w:id="2577" w:author="Author">
        <w:r w:rsidRPr="00F11EFB" w:rsidDel="00EF4129">
          <w:rPr>
            <w:rFonts w:ascii="Times New Roman" w:hAnsi="Times New Roman" w:cs="Times New Roman"/>
          </w:rPr>
          <w:delText>it</w:delText>
        </w:r>
      </w:del>
      <w:r w:rsidR="00370E76" w:rsidRPr="00F11EFB">
        <w:rPr>
          <w:rFonts w:ascii="Times New Roman" w:hAnsi="Times New Roman" w:cs="Times New Roman"/>
        </w:rPr>
        <w:t xml:space="preserve"> </w:t>
      </w:r>
      <w:r w:rsidRPr="00F11EFB">
        <w:rPr>
          <w:rFonts w:ascii="Times New Roman" w:hAnsi="Times New Roman" w:cs="Times New Roman"/>
        </w:rPr>
        <w:t>may</w:t>
      </w:r>
      <w:r w:rsidR="00370E76" w:rsidRPr="00F11EFB">
        <w:rPr>
          <w:rFonts w:ascii="Times New Roman" w:hAnsi="Times New Roman" w:cs="Times New Roman"/>
        </w:rPr>
        <w:t xml:space="preserve"> </w:t>
      </w:r>
      <w:r w:rsidRPr="00F11EFB">
        <w:rPr>
          <w:rFonts w:ascii="Times New Roman" w:hAnsi="Times New Roman" w:cs="Times New Roman"/>
        </w:rPr>
        <w:t>take</w:t>
      </w:r>
      <w:r w:rsidR="00370E76" w:rsidRPr="00F11EFB">
        <w:rPr>
          <w:rFonts w:ascii="Times New Roman" w:hAnsi="Times New Roman" w:cs="Times New Roman"/>
        </w:rPr>
        <w:t xml:space="preserve"> </w:t>
      </w:r>
      <w:r w:rsidRPr="00F11EFB">
        <w:rPr>
          <w:rFonts w:ascii="Times New Roman" w:hAnsi="Times New Roman" w:cs="Times New Roman"/>
        </w:rPr>
        <w:t>decades</w:t>
      </w:r>
      <w:ins w:id="2578" w:author="Author">
        <w:r w:rsidR="00EF4129">
          <w:rPr>
            <w:rFonts w:ascii="Times New Roman" w:hAnsi="Times New Roman" w:cs="Times New Roman"/>
          </w:rPr>
          <w:t>.</w:t>
        </w:r>
      </w:ins>
      <w:del w:id="2579" w:author="Author">
        <w:r w:rsidRPr="00F11EFB" w:rsidDel="00EF4129">
          <w:rPr>
            <w:rFonts w:ascii="Times New Roman" w:hAnsi="Times New Roman" w:cs="Times New Roman"/>
          </w:rPr>
          <w:delText>,</w:delText>
        </w:r>
      </w:del>
      <w:r w:rsidR="00370E76" w:rsidRPr="00F11EFB">
        <w:rPr>
          <w:rFonts w:ascii="Times New Roman" w:hAnsi="Times New Roman" w:cs="Times New Roman"/>
        </w:rPr>
        <w:t xml:space="preserve"> </w:t>
      </w:r>
      <w:ins w:id="2580" w:author="Author">
        <w:r w:rsidR="00EF4129">
          <w:rPr>
            <w:rFonts w:ascii="Times New Roman" w:hAnsi="Times New Roman" w:cs="Times New Roman"/>
          </w:rPr>
          <w:t>F</w:t>
        </w:r>
      </w:ins>
      <w:del w:id="2581" w:author="Author">
        <w:r w:rsidRPr="00F11EFB" w:rsidDel="00EF4129">
          <w:rPr>
            <w:rFonts w:ascii="Times New Roman" w:hAnsi="Times New Roman" w:cs="Times New Roman"/>
          </w:rPr>
          <w:delText>f</w:delText>
        </w:r>
      </w:del>
      <w:r w:rsidRPr="00F11EFB">
        <w:rPr>
          <w:rFonts w:ascii="Times New Roman" w:hAnsi="Times New Roman" w:cs="Times New Roman"/>
        </w:rPr>
        <w:t>or</w:t>
      </w:r>
      <w:r w:rsidR="00370E76" w:rsidRPr="00F11EFB">
        <w:rPr>
          <w:rFonts w:ascii="Times New Roman" w:hAnsi="Times New Roman" w:cs="Times New Roman"/>
        </w:rPr>
        <w:t xml:space="preserve"> </w:t>
      </w:r>
      <w:r w:rsidRPr="00F11EFB">
        <w:rPr>
          <w:rFonts w:ascii="Times New Roman" w:hAnsi="Times New Roman" w:cs="Times New Roman"/>
        </w:rPr>
        <w:t>others,</w:t>
      </w:r>
      <w:r w:rsidR="00370E76" w:rsidRPr="00F11EFB">
        <w:rPr>
          <w:rFonts w:ascii="Times New Roman" w:hAnsi="Times New Roman" w:cs="Times New Roman"/>
        </w:rPr>
        <w:t xml:space="preserve"> </w:t>
      </w:r>
      <w:r w:rsidRPr="00F11EFB">
        <w:rPr>
          <w:rFonts w:ascii="Times New Roman" w:hAnsi="Times New Roman" w:cs="Times New Roman"/>
        </w:rPr>
        <w:lastRenderedPageBreak/>
        <w:t>it</w:t>
      </w:r>
      <w:r w:rsidR="00370E76" w:rsidRPr="00F11EFB">
        <w:rPr>
          <w:rFonts w:ascii="Times New Roman" w:hAnsi="Times New Roman" w:cs="Times New Roman"/>
        </w:rPr>
        <w:t xml:space="preserve"> </w:t>
      </w:r>
      <w:r w:rsidRPr="00F11EFB">
        <w:rPr>
          <w:rFonts w:ascii="Times New Roman" w:hAnsi="Times New Roman" w:cs="Times New Roman"/>
        </w:rPr>
        <w:t>may</w:t>
      </w:r>
      <w:r w:rsidR="00370E76" w:rsidRPr="00F11EFB">
        <w:rPr>
          <w:rFonts w:ascii="Times New Roman" w:hAnsi="Times New Roman" w:cs="Times New Roman"/>
        </w:rPr>
        <w:t xml:space="preserve"> </w:t>
      </w:r>
      <w:r w:rsidR="003A5434" w:rsidRPr="00F11EFB">
        <w:rPr>
          <w:rFonts w:ascii="Times New Roman" w:hAnsi="Times New Roman" w:cs="Times New Roman"/>
        </w:rPr>
        <w:t>quick</w:t>
      </w:r>
      <w:r w:rsidRPr="00F11EFB">
        <w:rPr>
          <w:rFonts w:ascii="Times New Roman" w:hAnsi="Times New Roman" w:cs="Times New Roman"/>
        </w:rPr>
        <w:t>ly</w:t>
      </w:r>
      <w:r w:rsidR="00370E76" w:rsidRPr="00F11EFB">
        <w:rPr>
          <w:rFonts w:ascii="Times New Roman" w:hAnsi="Times New Roman" w:cs="Times New Roman"/>
        </w:rPr>
        <w:t xml:space="preserve"> </w:t>
      </w:r>
      <w:r w:rsidRPr="00F11EFB">
        <w:rPr>
          <w:rFonts w:ascii="Times New Roman" w:hAnsi="Times New Roman" w:cs="Times New Roman"/>
        </w:rPr>
        <w:t>become</w:t>
      </w:r>
      <w:r w:rsidR="00370E76" w:rsidRPr="00F11EFB">
        <w:rPr>
          <w:rFonts w:ascii="Times New Roman" w:hAnsi="Times New Roman" w:cs="Times New Roman"/>
        </w:rPr>
        <w:t xml:space="preserve"> </w:t>
      </w:r>
      <w:r w:rsidR="003A5434" w:rsidRPr="00F11EFB">
        <w:rPr>
          <w:rFonts w:ascii="Times New Roman" w:hAnsi="Times New Roman" w:cs="Times New Roman"/>
        </w:rPr>
        <w:t>real</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year,</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yet</w:t>
      </w:r>
      <w:del w:id="2582" w:author="Author">
        <w:r w:rsidRPr="00F11EFB" w:rsidDel="00EF4129">
          <w:rPr>
            <w:rFonts w:ascii="Times New Roman" w:hAnsi="Times New Roman" w:cs="Times New Roman"/>
          </w:rPr>
          <w:delText>,</w:delText>
        </w:r>
      </w:del>
      <w:r w:rsidR="00370E76" w:rsidRPr="00F11EFB">
        <w:rPr>
          <w:rFonts w:ascii="Times New Roman" w:hAnsi="Times New Roman" w:cs="Times New Roman"/>
        </w:rPr>
        <w:t xml:space="preserve"> </w:t>
      </w:r>
      <w:r w:rsidRPr="00F11EFB">
        <w:rPr>
          <w:rFonts w:ascii="Times New Roman" w:hAnsi="Times New Roman" w:cs="Times New Roman"/>
        </w:rPr>
        <w:t>we</w:t>
      </w:r>
      <w:r w:rsidR="00370E76" w:rsidRPr="00F11EFB">
        <w:rPr>
          <w:rFonts w:ascii="Times New Roman" w:hAnsi="Times New Roman" w:cs="Times New Roman"/>
        </w:rPr>
        <w:t xml:space="preserve"> </w:t>
      </w:r>
      <w:r w:rsidRPr="00F11EFB">
        <w:rPr>
          <w:rFonts w:ascii="Times New Roman" w:hAnsi="Times New Roman" w:cs="Times New Roman"/>
        </w:rPr>
        <w:t>all</w:t>
      </w:r>
      <w:r w:rsidR="00370E76" w:rsidRPr="00F11EFB">
        <w:rPr>
          <w:rFonts w:ascii="Times New Roman" w:hAnsi="Times New Roman" w:cs="Times New Roman"/>
        </w:rPr>
        <w:t xml:space="preserve"> </w:t>
      </w:r>
      <w:r w:rsidRPr="00F11EFB">
        <w:rPr>
          <w:rFonts w:ascii="Times New Roman" w:hAnsi="Times New Roman" w:cs="Times New Roman"/>
        </w:rPr>
        <w:t>are</w:t>
      </w:r>
      <w:r w:rsidR="00370E76" w:rsidRPr="00F11EFB">
        <w:rPr>
          <w:rFonts w:ascii="Times New Roman" w:hAnsi="Times New Roman" w:cs="Times New Roman"/>
        </w:rPr>
        <w:t xml:space="preserve"> </w:t>
      </w:r>
      <w:r w:rsidRPr="00F11EFB">
        <w:rPr>
          <w:rFonts w:ascii="Times New Roman" w:hAnsi="Times New Roman" w:cs="Times New Roman"/>
        </w:rPr>
        <w:t>responsible</w:t>
      </w:r>
      <w:r w:rsidR="00370E76" w:rsidRPr="00F11EFB">
        <w:rPr>
          <w:rFonts w:ascii="Times New Roman" w:hAnsi="Times New Roman" w:cs="Times New Roman"/>
        </w:rPr>
        <w:t xml:space="preserve"> </w:t>
      </w:r>
      <w:r w:rsidRPr="00F11EFB">
        <w:rPr>
          <w:rFonts w:ascii="Times New Roman" w:hAnsi="Times New Roman" w:cs="Times New Roman"/>
        </w:rPr>
        <w:t>for</w:t>
      </w:r>
      <w:r w:rsidR="00370E76" w:rsidRPr="00F11EFB">
        <w:rPr>
          <w:rFonts w:ascii="Times New Roman" w:hAnsi="Times New Roman" w:cs="Times New Roman"/>
        </w:rPr>
        <w:t xml:space="preserve"> </w:t>
      </w:r>
      <w:r w:rsidRPr="00F11EFB">
        <w:rPr>
          <w:rFonts w:ascii="Times New Roman" w:hAnsi="Times New Roman" w:cs="Times New Roman"/>
        </w:rPr>
        <w:t>making</w:t>
      </w:r>
      <w:r w:rsidR="00370E76" w:rsidRPr="00F11EFB">
        <w:rPr>
          <w:rFonts w:ascii="Times New Roman" w:hAnsi="Times New Roman" w:cs="Times New Roman"/>
        </w:rPr>
        <w:t xml:space="preserve"> </w:t>
      </w:r>
      <w:r w:rsidRPr="00F11EFB">
        <w:rPr>
          <w:rFonts w:ascii="Times New Roman" w:hAnsi="Times New Roman" w:cs="Times New Roman"/>
        </w:rPr>
        <w:t>it</w:t>
      </w:r>
      <w:r w:rsidR="00370E76" w:rsidRPr="00F11EFB">
        <w:rPr>
          <w:rFonts w:ascii="Times New Roman" w:hAnsi="Times New Roman" w:cs="Times New Roman"/>
        </w:rPr>
        <w:t xml:space="preserve"> </w:t>
      </w:r>
      <w:r w:rsidRPr="00F11EFB">
        <w:rPr>
          <w:rFonts w:ascii="Times New Roman" w:hAnsi="Times New Roman" w:cs="Times New Roman"/>
        </w:rPr>
        <w:t>come</w:t>
      </w:r>
      <w:r w:rsidR="00370E76" w:rsidRPr="00F11EFB">
        <w:rPr>
          <w:rFonts w:ascii="Times New Roman" w:hAnsi="Times New Roman" w:cs="Times New Roman"/>
        </w:rPr>
        <w:t xml:space="preserve"> </w:t>
      </w:r>
      <w:r w:rsidRPr="00F11EFB">
        <w:rPr>
          <w:rFonts w:ascii="Times New Roman" w:hAnsi="Times New Roman" w:cs="Times New Roman"/>
        </w:rPr>
        <w:t>true</w:t>
      </w:r>
      <w:r w:rsidR="00370E76" w:rsidRPr="00F11EFB">
        <w:rPr>
          <w:rFonts w:ascii="Times New Roman" w:hAnsi="Times New Roman" w:cs="Times New Roman"/>
        </w:rPr>
        <w:t xml:space="preserve"> </w:t>
      </w:r>
      <w:r w:rsidRPr="00F11EFB">
        <w:rPr>
          <w:rFonts w:ascii="Times New Roman" w:hAnsi="Times New Roman" w:cs="Times New Roman"/>
        </w:rPr>
        <w:t>for</w:t>
      </w:r>
      <w:r w:rsidR="00370E76" w:rsidRPr="00F11EFB">
        <w:rPr>
          <w:rFonts w:ascii="Times New Roman" w:hAnsi="Times New Roman" w:cs="Times New Roman"/>
        </w:rPr>
        <w:t xml:space="preserve"> </w:t>
      </w:r>
      <w:r w:rsidRPr="00F11EFB">
        <w:rPr>
          <w:rFonts w:ascii="Times New Roman" w:hAnsi="Times New Roman" w:cs="Times New Roman"/>
        </w:rPr>
        <w:t>every</w:t>
      </w:r>
      <w:r w:rsidR="00370E76" w:rsidRPr="00F11EFB">
        <w:rPr>
          <w:rFonts w:ascii="Times New Roman" w:hAnsi="Times New Roman" w:cs="Times New Roman"/>
        </w:rPr>
        <w:t xml:space="preserve"> </w:t>
      </w:r>
      <w:r w:rsidRPr="00F11EFB">
        <w:rPr>
          <w:rFonts w:ascii="Times New Roman" w:hAnsi="Times New Roman" w:cs="Times New Roman"/>
        </w:rPr>
        <w:t>American</w:t>
      </w:r>
      <w:r w:rsidR="00370E76" w:rsidRPr="00F11EFB">
        <w:rPr>
          <w:rFonts w:ascii="Times New Roman" w:hAnsi="Times New Roman" w:cs="Times New Roman"/>
        </w:rPr>
        <w:t xml:space="preserve"> </w:t>
      </w:r>
      <w:r w:rsidRPr="00F11EFB">
        <w:rPr>
          <w:rFonts w:ascii="Times New Roman" w:hAnsi="Times New Roman" w:cs="Times New Roman"/>
        </w:rPr>
        <w:t>citizen.</w:t>
      </w:r>
      <w:ins w:id="2583" w:author="Author">
        <w:r w:rsidR="00EF4129">
          <w:rPr>
            <w:rFonts w:ascii="Times New Roman" w:hAnsi="Times New Roman" w:cs="Times New Roman"/>
          </w:rPr>
          <w:t xml:space="preserve"> </w:t>
        </w:r>
      </w:ins>
    </w:p>
    <w:p w14:paraId="4EE004FD" w14:textId="09C213E5" w:rsidR="00EC79C8" w:rsidRPr="00F11EFB" w:rsidDel="00EF4129" w:rsidRDefault="00EC79C8">
      <w:pPr>
        <w:ind w:right="4" w:firstLine="0"/>
        <w:contextualSpacing/>
        <w:rPr>
          <w:del w:id="2584" w:author="Author"/>
          <w:rFonts w:ascii="Times New Roman" w:hAnsi="Times New Roman" w:cs="Times New Roman"/>
        </w:rPr>
        <w:pPrChange w:id="2585" w:author="Editor" w:date="2020-11-10T17:16:00Z">
          <w:pPr>
            <w:ind w:right="4"/>
            <w:contextualSpacing/>
          </w:pPr>
        </w:pPrChange>
      </w:pPr>
      <w:del w:id="2586" w:author="Author">
        <w:r w:rsidRPr="00F11EFB" w:rsidDel="00EF4129">
          <w:rPr>
            <w:rFonts w:ascii="Times New Roman" w:hAnsi="Times New Roman" w:cs="Times New Roman"/>
          </w:rPr>
          <w:delText>Hard</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work</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means</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a</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lot</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of</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things</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like</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working</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smart,</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working</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better,</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working</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safer</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and</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working</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much,</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much</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more</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productive</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each</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way,</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and</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yet,</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not</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everybody</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can</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make</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it</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the</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whole</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way.</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We</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should</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never</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forget</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we</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are</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humans</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and</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we</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get</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sick,</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and</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that</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may</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compromise</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the</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American</w:delText>
        </w:r>
        <w:r w:rsidR="00370E76" w:rsidRPr="00F11EFB" w:rsidDel="00EF4129">
          <w:rPr>
            <w:rFonts w:ascii="Times New Roman" w:hAnsi="Times New Roman" w:cs="Times New Roman"/>
          </w:rPr>
          <w:delText xml:space="preserve"> </w:delText>
        </w:r>
        <w:r w:rsidR="00E21B08" w:rsidRPr="00F11EFB" w:rsidDel="00EF4129">
          <w:rPr>
            <w:rFonts w:ascii="Times New Roman" w:hAnsi="Times New Roman" w:cs="Times New Roman"/>
          </w:rPr>
          <w:delText>d</w:delText>
        </w:r>
        <w:r w:rsidRPr="00F11EFB" w:rsidDel="00EF4129">
          <w:rPr>
            <w:rFonts w:ascii="Times New Roman" w:hAnsi="Times New Roman" w:cs="Times New Roman"/>
          </w:rPr>
          <w:delText>ream</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even</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more,</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and</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yet</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I</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think</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it</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doesn't</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compromise</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it</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at</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all.</w:delText>
        </w:r>
      </w:del>
    </w:p>
    <w:p w14:paraId="5388C53B" w14:textId="316E3429" w:rsidR="00EC79C8" w:rsidRPr="00F11EFB" w:rsidDel="00EF4129" w:rsidRDefault="00EC79C8">
      <w:pPr>
        <w:ind w:right="4" w:firstLine="0"/>
        <w:contextualSpacing/>
        <w:rPr>
          <w:del w:id="2587" w:author="Author"/>
          <w:rFonts w:ascii="Times New Roman" w:hAnsi="Times New Roman" w:cs="Times New Roman"/>
        </w:rPr>
        <w:pPrChange w:id="2588" w:author="Editor" w:date="2020-11-10T17:16:00Z">
          <w:pPr>
            <w:ind w:right="4"/>
            <w:contextualSpacing/>
          </w:pPr>
        </w:pPrChange>
      </w:pPr>
      <w:del w:id="2589" w:author="Author">
        <w:r w:rsidRPr="00F11EFB" w:rsidDel="00EF4129">
          <w:rPr>
            <w:rFonts w:ascii="Times New Roman" w:hAnsi="Times New Roman" w:cs="Times New Roman"/>
          </w:rPr>
          <w:delText>The</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catch</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is</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the</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organization.</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The</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more</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organized</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we</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all</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Americans</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become</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the</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the</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closer</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we</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will</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be</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to</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reach</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out</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for</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the</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American</w:delText>
        </w:r>
        <w:r w:rsidR="00370E76" w:rsidRPr="00F11EFB" w:rsidDel="00EF4129">
          <w:rPr>
            <w:rFonts w:ascii="Times New Roman" w:hAnsi="Times New Roman" w:cs="Times New Roman"/>
          </w:rPr>
          <w:delText xml:space="preserve"> </w:delText>
        </w:r>
        <w:r w:rsidR="00E21B08" w:rsidRPr="00F11EFB" w:rsidDel="00EF4129">
          <w:rPr>
            <w:rFonts w:ascii="Times New Roman" w:hAnsi="Times New Roman" w:cs="Times New Roman"/>
          </w:rPr>
          <w:delText>d</w:delText>
        </w:r>
        <w:r w:rsidRPr="00F11EFB" w:rsidDel="00EF4129">
          <w:rPr>
            <w:rFonts w:ascii="Times New Roman" w:hAnsi="Times New Roman" w:cs="Times New Roman"/>
          </w:rPr>
          <w:delText>ream.</w:delText>
        </w:r>
      </w:del>
    </w:p>
    <w:p w14:paraId="41034379" w14:textId="43869AB3" w:rsidR="00EC79C8" w:rsidRPr="00F11EFB" w:rsidRDefault="00EC79C8" w:rsidP="00EF4129">
      <w:pPr>
        <w:ind w:right="4"/>
        <w:contextualSpacing/>
        <w:rPr>
          <w:rFonts w:ascii="Times New Roman" w:hAnsi="Times New Roman" w:cs="Times New Roman"/>
        </w:rPr>
      </w:pPr>
      <w:r w:rsidRPr="00F11EFB">
        <w:rPr>
          <w:rFonts w:ascii="Times New Roman" w:hAnsi="Times New Roman" w:cs="Times New Roman"/>
        </w:rPr>
        <w:t>Once</w:t>
      </w:r>
      <w:r w:rsidR="00370E76" w:rsidRPr="00F11EFB">
        <w:rPr>
          <w:rFonts w:ascii="Times New Roman" w:hAnsi="Times New Roman" w:cs="Times New Roman"/>
        </w:rPr>
        <w:t xml:space="preserve"> </w:t>
      </w:r>
      <w:r w:rsidRPr="00F11EFB">
        <w:rPr>
          <w:rFonts w:ascii="Times New Roman" w:hAnsi="Times New Roman" w:cs="Times New Roman"/>
        </w:rPr>
        <w:t>we</w:t>
      </w:r>
      <w:r w:rsidR="00370E76" w:rsidRPr="00F11EFB">
        <w:rPr>
          <w:rFonts w:ascii="Times New Roman" w:hAnsi="Times New Roman" w:cs="Times New Roman"/>
        </w:rPr>
        <w:t xml:space="preserve"> </w:t>
      </w:r>
      <w:r w:rsidRPr="00F11EFB">
        <w:rPr>
          <w:rFonts w:ascii="Times New Roman" w:hAnsi="Times New Roman" w:cs="Times New Roman"/>
        </w:rPr>
        <w:t>achieve</w:t>
      </w:r>
      <w:r w:rsidR="00370E76" w:rsidRPr="00F11EFB">
        <w:rPr>
          <w:rFonts w:ascii="Times New Roman" w:hAnsi="Times New Roman" w:cs="Times New Roman"/>
        </w:rPr>
        <w:t xml:space="preserve"> </w:t>
      </w:r>
      <w:r w:rsidRPr="00F11EFB">
        <w:rPr>
          <w:rFonts w:ascii="Times New Roman" w:hAnsi="Times New Roman" w:cs="Times New Roman"/>
        </w:rPr>
        <w:t>it,</w:t>
      </w:r>
      <w:r w:rsidR="00370E76" w:rsidRPr="00F11EFB">
        <w:rPr>
          <w:rFonts w:ascii="Times New Roman" w:hAnsi="Times New Roman" w:cs="Times New Roman"/>
        </w:rPr>
        <w:t xml:space="preserve"> </w:t>
      </w:r>
      <w:r w:rsidRPr="00F11EFB">
        <w:rPr>
          <w:rFonts w:ascii="Times New Roman" w:hAnsi="Times New Roman" w:cs="Times New Roman"/>
        </w:rPr>
        <w:t>what</w:t>
      </w:r>
      <w:r w:rsidR="00370E76" w:rsidRPr="00F11EFB">
        <w:rPr>
          <w:rFonts w:ascii="Times New Roman" w:hAnsi="Times New Roman" w:cs="Times New Roman"/>
        </w:rPr>
        <w:t xml:space="preserve"> </w:t>
      </w:r>
      <w:r w:rsidRPr="00F11EFB">
        <w:rPr>
          <w:rFonts w:ascii="Times New Roman" w:hAnsi="Times New Roman" w:cs="Times New Roman"/>
        </w:rPr>
        <w:t>is</w:t>
      </w:r>
      <w:r w:rsidR="00370E76" w:rsidRPr="00F11EFB">
        <w:rPr>
          <w:rFonts w:ascii="Times New Roman" w:hAnsi="Times New Roman" w:cs="Times New Roman"/>
        </w:rPr>
        <w:t xml:space="preserve"> </w:t>
      </w:r>
      <w:r w:rsidRPr="00F11EFB">
        <w:rPr>
          <w:rFonts w:ascii="Times New Roman" w:hAnsi="Times New Roman" w:cs="Times New Roman"/>
        </w:rPr>
        <w:t>next?</w:t>
      </w:r>
      <w:del w:id="2590" w:author="Author">
        <w:r w:rsidR="00370E76" w:rsidRPr="00F11EFB" w:rsidDel="00EF4129">
          <w:rPr>
            <w:rFonts w:ascii="Times New Roman" w:hAnsi="Times New Roman" w:cs="Times New Roman"/>
          </w:rPr>
          <w:delText xml:space="preserve"> </w:delText>
        </w:r>
      </w:del>
    </w:p>
    <w:p w14:paraId="5DF93800" w14:textId="49202D25" w:rsidR="00EC79C8" w:rsidRPr="00F11EFB" w:rsidDel="00EF4129" w:rsidRDefault="00E21B08" w:rsidP="00370E76">
      <w:pPr>
        <w:ind w:right="4"/>
        <w:contextualSpacing/>
        <w:rPr>
          <w:del w:id="2591" w:author="Author"/>
          <w:rFonts w:ascii="Times New Roman" w:hAnsi="Times New Roman" w:cs="Times New Roman"/>
        </w:rPr>
      </w:pPr>
      <w:del w:id="2592" w:author="Author">
        <w:r w:rsidRPr="00F11EFB" w:rsidDel="00EF4129">
          <w:rPr>
            <w:rFonts w:ascii="Times New Roman" w:hAnsi="Times New Roman" w:cs="Times New Roman"/>
          </w:rPr>
          <w:delText>?</w:delText>
        </w:r>
        <w:r w:rsidR="00370E76" w:rsidRPr="00F11EFB" w:rsidDel="00EF4129">
          <w:rPr>
            <w:rFonts w:ascii="Times New Roman" w:hAnsi="Times New Roman" w:cs="Times New Roman"/>
          </w:rPr>
          <w:delText xml:space="preserve"> </w:delText>
        </w:r>
      </w:del>
      <w:r w:rsidRPr="00F11EFB">
        <w:rPr>
          <w:rFonts w:ascii="Times New Roman" w:hAnsi="Times New Roman" w:cs="Times New Roman"/>
        </w:rPr>
        <w:t>I</w:t>
      </w:r>
      <w:r w:rsidR="00370E76" w:rsidRPr="00F11EFB">
        <w:rPr>
          <w:rFonts w:ascii="Times New Roman" w:hAnsi="Times New Roman" w:cs="Times New Roman"/>
        </w:rPr>
        <w:t xml:space="preserve"> </w:t>
      </w:r>
      <w:r w:rsidR="00EC79C8" w:rsidRPr="00F11EFB">
        <w:rPr>
          <w:rFonts w:ascii="Times New Roman" w:hAnsi="Times New Roman" w:cs="Times New Roman"/>
        </w:rPr>
        <w:t>believe</w:t>
      </w:r>
      <w:r w:rsidR="00370E76" w:rsidRPr="00F11EFB">
        <w:rPr>
          <w:rFonts w:ascii="Times New Roman" w:hAnsi="Times New Roman" w:cs="Times New Roman"/>
        </w:rPr>
        <w:t xml:space="preserve"> </w:t>
      </w:r>
      <w:ins w:id="2593" w:author="Author">
        <w:r w:rsidR="00EF4129">
          <w:rPr>
            <w:rFonts w:ascii="Times New Roman" w:hAnsi="Times New Roman" w:cs="Times New Roman"/>
          </w:rPr>
          <w:t>the next step</w:t>
        </w:r>
      </w:ins>
      <w:del w:id="2594" w:author="Author">
        <w:r w:rsidR="00EC79C8" w:rsidRPr="00F11EFB" w:rsidDel="00EF4129">
          <w:rPr>
            <w:rFonts w:ascii="Times New Roman" w:hAnsi="Times New Roman" w:cs="Times New Roman"/>
          </w:rPr>
          <w:delText>it</w:delText>
        </w:r>
      </w:del>
      <w:r w:rsidR="00370E76" w:rsidRPr="00F11EFB">
        <w:rPr>
          <w:rFonts w:ascii="Times New Roman" w:hAnsi="Times New Roman" w:cs="Times New Roman"/>
        </w:rPr>
        <w:t xml:space="preserve"> </w:t>
      </w:r>
      <w:r w:rsidR="00EC79C8" w:rsidRPr="00F11EFB">
        <w:rPr>
          <w:rFonts w:ascii="Times New Roman" w:hAnsi="Times New Roman" w:cs="Times New Roman"/>
        </w:rPr>
        <w:t>would</w:t>
      </w:r>
      <w:r w:rsidR="00370E76" w:rsidRPr="00F11EFB">
        <w:rPr>
          <w:rFonts w:ascii="Times New Roman" w:hAnsi="Times New Roman" w:cs="Times New Roman"/>
        </w:rPr>
        <w:t xml:space="preserve"> </w:t>
      </w:r>
      <w:r w:rsidR="00EC79C8" w:rsidRPr="00F11EFB">
        <w:rPr>
          <w:rFonts w:ascii="Times New Roman" w:hAnsi="Times New Roman" w:cs="Times New Roman"/>
        </w:rPr>
        <w:t>be</w:t>
      </w:r>
      <w:r w:rsidR="00370E76" w:rsidRPr="00F11EFB">
        <w:rPr>
          <w:rFonts w:ascii="Times New Roman" w:hAnsi="Times New Roman" w:cs="Times New Roman"/>
        </w:rPr>
        <w:t xml:space="preserve"> </w:t>
      </w:r>
      <w:r w:rsidR="00EC79C8" w:rsidRPr="00F11EFB">
        <w:rPr>
          <w:rFonts w:ascii="Times New Roman" w:hAnsi="Times New Roman" w:cs="Times New Roman"/>
        </w:rPr>
        <w:t>to</w:t>
      </w:r>
      <w:r w:rsidR="00370E76" w:rsidRPr="00F11EFB">
        <w:rPr>
          <w:rFonts w:ascii="Times New Roman" w:hAnsi="Times New Roman" w:cs="Times New Roman"/>
        </w:rPr>
        <w:t xml:space="preserve"> </w:t>
      </w:r>
      <w:r w:rsidR="00EC79C8" w:rsidRPr="00F11EFB">
        <w:rPr>
          <w:rFonts w:ascii="Times New Roman" w:hAnsi="Times New Roman" w:cs="Times New Roman"/>
        </w:rPr>
        <w:t>perfect</w:t>
      </w:r>
      <w:r w:rsidR="00370E76" w:rsidRPr="00F11EFB">
        <w:rPr>
          <w:rFonts w:ascii="Times New Roman" w:hAnsi="Times New Roman" w:cs="Times New Roman"/>
        </w:rPr>
        <w:t xml:space="preserve"> </w:t>
      </w:r>
      <w:ins w:id="2595" w:author="Author">
        <w:r w:rsidR="00EF4129">
          <w:rPr>
            <w:rFonts w:ascii="Times New Roman" w:hAnsi="Times New Roman" w:cs="Times New Roman"/>
          </w:rPr>
          <w:t>the American dream</w:t>
        </w:r>
      </w:ins>
      <w:del w:id="2596" w:author="Author">
        <w:r w:rsidR="00EC79C8" w:rsidRPr="00F11EFB" w:rsidDel="00EF4129">
          <w:rPr>
            <w:rFonts w:ascii="Times New Roman" w:hAnsi="Times New Roman" w:cs="Times New Roman"/>
          </w:rPr>
          <w:delText>it</w:delText>
        </w:r>
      </w:del>
      <w:r w:rsidR="00370E76" w:rsidRPr="00F11EFB">
        <w:rPr>
          <w:rFonts w:ascii="Times New Roman" w:hAnsi="Times New Roman" w:cs="Times New Roman"/>
        </w:rPr>
        <w:t xml:space="preserve"> </w:t>
      </w:r>
      <w:r w:rsidR="00EC79C8" w:rsidRPr="00F11EFB">
        <w:rPr>
          <w:rFonts w:ascii="Times New Roman" w:hAnsi="Times New Roman" w:cs="Times New Roman"/>
        </w:rPr>
        <w:t>and</w:t>
      </w:r>
      <w:r w:rsidR="00370E76" w:rsidRPr="00F11EFB">
        <w:rPr>
          <w:rFonts w:ascii="Times New Roman" w:hAnsi="Times New Roman" w:cs="Times New Roman"/>
        </w:rPr>
        <w:t xml:space="preserve"> </w:t>
      </w:r>
      <w:r w:rsidR="00EC79C8" w:rsidRPr="00F11EFB">
        <w:rPr>
          <w:rFonts w:ascii="Times New Roman" w:hAnsi="Times New Roman" w:cs="Times New Roman"/>
        </w:rPr>
        <w:t>to</w:t>
      </w:r>
      <w:r w:rsidR="00370E76" w:rsidRPr="00F11EFB">
        <w:rPr>
          <w:rFonts w:ascii="Times New Roman" w:hAnsi="Times New Roman" w:cs="Times New Roman"/>
        </w:rPr>
        <w:t xml:space="preserve"> </w:t>
      </w:r>
      <w:r w:rsidR="00EC79C8" w:rsidRPr="00F11EFB">
        <w:rPr>
          <w:rFonts w:ascii="Times New Roman" w:hAnsi="Times New Roman" w:cs="Times New Roman"/>
        </w:rPr>
        <w:t>enjoy</w:t>
      </w:r>
      <w:r w:rsidR="00370E76" w:rsidRPr="00F11EFB">
        <w:rPr>
          <w:rFonts w:ascii="Times New Roman" w:hAnsi="Times New Roman" w:cs="Times New Roman"/>
        </w:rPr>
        <w:t xml:space="preserve"> </w:t>
      </w:r>
      <w:ins w:id="2597" w:author="Author">
        <w:r w:rsidR="00EF4129">
          <w:rPr>
            <w:rFonts w:ascii="Times New Roman" w:hAnsi="Times New Roman" w:cs="Times New Roman"/>
          </w:rPr>
          <w:t>its</w:t>
        </w:r>
      </w:ins>
      <w:del w:id="2598" w:author="Author">
        <w:r w:rsidR="00EC79C8" w:rsidRPr="00F11EFB" w:rsidDel="00EF4129">
          <w:rPr>
            <w:rFonts w:ascii="Times New Roman" w:hAnsi="Times New Roman" w:cs="Times New Roman"/>
          </w:rPr>
          <w:delText>the</w:delText>
        </w:r>
      </w:del>
      <w:r w:rsidR="00370E76" w:rsidRPr="00F11EFB">
        <w:rPr>
          <w:rFonts w:ascii="Times New Roman" w:hAnsi="Times New Roman" w:cs="Times New Roman"/>
        </w:rPr>
        <w:t xml:space="preserve"> </w:t>
      </w:r>
      <w:r w:rsidR="00EC79C8" w:rsidRPr="00F11EFB">
        <w:rPr>
          <w:rFonts w:ascii="Times New Roman" w:hAnsi="Times New Roman" w:cs="Times New Roman"/>
        </w:rPr>
        <w:t>fruits</w:t>
      </w:r>
      <w:ins w:id="2599" w:author="Author">
        <w:r w:rsidR="00EF4129">
          <w:rPr>
            <w:rFonts w:ascii="Times New Roman" w:hAnsi="Times New Roman" w:cs="Times New Roman"/>
          </w:rPr>
          <w:t xml:space="preserve">. </w:t>
        </w:r>
      </w:ins>
      <w:del w:id="2600" w:author="Author">
        <w:r w:rsidR="00370E76" w:rsidRPr="00F11EFB" w:rsidDel="00EF4129">
          <w:rPr>
            <w:rFonts w:ascii="Times New Roman" w:hAnsi="Times New Roman" w:cs="Times New Roman"/>
          </w:rPr>
          <w:delText xml:space="preserve"> </w:delText>
        </w:r>
        <w:r w:rsidR="00EC79C8" w:rsidRPr="00F11EFB" w:rsidDel="00EF4129">
          <w:rPr>
            <w:rFonts w:ascii="Times New Roman" w:hAnsi="Times New Roman" w:cs="Times New Roman"/>
          </w:rPr>
          <w:delText>coming</w:delText>
        </w:r>
        <w:r w:rsidR="00370E76" w:rsidRPr="00F11EFB" w:rsidDel="00EF4129">
          <w:rPr>
            <w:rFonts w:ascii="Times New Roman" w:hAnsi="Times New Roman" w:cs="Times New Roman"/>
          </w:rPr>
          <w:delText xml:space="preserve"> </w:delText>
        </w:r>
        <w:r w:rsidR="00EC79C8" w:rsidRPr="00F11EFB" w:rsidDel="00EF4129">
          <w:rPr>
            <w:rFonts w:ascii="Times New Roman" w:hAnsi="Times New Roman" w:cs="Times New Roman"/>
          </w:rPr>
          <w:delText>out</w:delText>
        </w:r>
        <w:r w:rsidR="00370E76" w:rsidRPr="00F11EFB" w:rsidDel="00EF4129">
          <w:rPr>
            <w:rFonts w:ascii="Times New Roman" w:hAnsi="Times New Roman" w:cs="Times New Roman"/>
          </w:rPr>
          <w:delText xml:space="preserve"> </w:delText>
        </w:r>
        <w:r w:rsidR="00EC79C8" w:rsidRPr="00F11EFB" w:rsidDel="00EF4129">
          <w:rPr>
            <w:rFonts w:ascii="Times New Roman" w:hAnsi="Times New Roman" w:cs="Times New Roman"/>
          </w:rPr>
          <w:delText>of</w:delText>
        </w:r>
        <w:r w:rsidR="00370E76" w:rsidRPr="00F11EFB" w:rsidDel="00EF4129">
          <w:rPr>
            <w:rFonts w:ascii="Times New Roman" w:hAnsi="Times New Roman" w:cs="Times New Roman"/>
          </w:rPr>
          <w:delText xml:space="preserve"> </w:delText>
        </w:r>
        <w:r w:rsidR="00EC79C8" w:rsidRPr="00F11EFB" w:rsidDel="00EF4129">
          <w:rPr>
            <w:rFonts w:ascii="Times New Roman" w:hAnsi="Times New Roman" w:cs="Times New Roman"/>
          </w:rPr>
          <w:delText>it</w:delText>
        </w:r>
        <w:r w:rsidRPr="00F11EFB" w:rsidDel="00EF4129">
          <w:rPr>
            <w:rFonts w:ascii="Times New Roman" w:hAnsi="Times New Roman" w:cs="Times New Roman"/>
          </w:rPr>
          <w:delText>,”</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w:delText>
        </w:r>
        <w:r w:rsidR="00EC79C8" w:rsidRPr="00F11EFB" w:rsidDel="00EF4129">
          <w:rPr>
            <w:rFonts w:ascii="Times New Roman" w:hAnsi="Times New Roman" w:cs="Times New Roman"/>
          </w:rPr>
          <w:delText>for</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us</w:delText>
        </w:r>
        <w:r w:rsidR="00370E76" w:rsidRPr="00F11EFB" w:rsidDel="00EF4129">
          <w:rPr>
            <w:rFonts w:ascii="Times New Roman" w:hAnsi="Times New Roman" w:cs="Times New Roman"/>
          </w:rPr>
          <w:delText xml:space="preserve"> </w:delText>
        </w:r>
        <w:r w:rsidR="003A5434" w:rsidRPr="00F11EFB" w:rsidDel="00EF4129">
          <w:rPr>
            <w:rFonts w:ascii="Times New Roman" w:hAnsi="Times New Roman" w:cs="Times New Roman"/>
          </w:rPr>
          <w:delText>quota</w:delText>
        </w:r>
        <w:r w:rsidR="00370E76" w:rsidRPr="00F11EFB" w:rsidDel="00EF4129">
          <w:rPr>
            <w:rFonts w:ascii="Times New Roman" w:hAnsi="Times New Roman" w:cs="Times New Roman"/>
          </w:rPr>
          <w:delText xml:space="preserve"> </w:delText>
        </w:r>
        <w:r w:rsidR="00EC79C8" w:rsidRPr="00F11EFB" w:rsidDel="00EF4129">
          <w:rPr>
            <w:rFonts w:ascii="Times New Roman" w:hAnsi="Times New Roman" w:cs="Times New Roman"/>
          </w:rPr>
          <w:delText>would</w:delText>
        </w:r>
        <w:r w:rsidR="00370E76" w:rsidRPr="00F11EFB" w:rsidDel="00EF4129">
          <w:rPr>
            <w:rFonts w:ascii="Times New Roman" w:hAnsi="Times New Roman" w:cs="Times New Roman"/>
          </w:rPr>
          <w:delText xml:space="preserve"> </w:delText>
        </w:r>
        <w:r w:rsidR="00EC79C8" w:rsidRPr="00F11EFB" w:rsidDel="00EF4129">
          <w:rPr>
            <w:rFonts w:ascii="Times New Roman" w:hAnsi="Times New Roman" w:cs="Times New Roman"/>
          </w:rPr>
          <w:delText>be</w:delText>
        </w:r>
        <w:r w:rsidR="00370E76" w:rsidRPr="00F11EFB" w:rsidDel="00EF4129">
          <w:rPr>
            <w:rFonts w:ascii="Times New Roman" w:hAnsi="Times New Roman" w:cs="Times New Roman"/>
          </w:rPr>
          <w:delText xml:space="preserve"> </w:delText>
        </w:r>
        <w:r w:rsidR="00EC79C8" w:rsidRPr="00F11EFB" w:rsidDel="00EF4129">
          <w:rPr>
            <w:rFonts w:ascii="Times New Roman" w:hAnsi="Times New Roman" w:cs="Times New Roman"/>
          </w:rPr>
          <w:delText>done,</w:delText>
        </w:r>
        <w:r w:rsidR="00370E76" w:rsidRPr="00F11EFB" w:rsidDel="00EF4129">
          <w:rPr>
            <w:rFonts w:ascii="Times New Roman" w:hAnsi="Times New Roman" w:cs="Times New Roman"/>
          </w:rPr>
          <w:delText xml:space="preserve"> </w:delText>
        </w:r>
        <w:r w:rsidR="00EC79C8" w:rsidRPr="00F11EFB" w:rsidDel="00EF4129">
          <w:rPr>
            <w:rFonts w:ascii="Times New Roman" w:hAnsi="Times New Roman" w:cs="Times New Roman"/>
          </w:rPr>
          <w:delText>and</w:delText>
        </w:r>
        <w:r w:rsidR="00370E76" w:rsidRPr="00F11EFB" w:rsidDel="00EF4129">
          <w:rPr>
            <w:rFonts w:ascii="Times New Roman" w:hAnsi="Times New Roman" w:cs="Times New Roman"/>
          </w:rPr>
          <w:delText xml:space="preserve"> </w:delText>
        </w:r>
        <w:r w:rsidR="003A5434" w:rsidRPr="00F11EFB" w:rsidDel="00EF4129">
          <w:rPr>
            <w:rFonts w:ascii="Times New Roman" w:hAnsi="Times New Roman" w:cs="Times New Roman"/>
          </w:rPr>
          <w:delText>the</w:delText>
        </w:r>
        <w:r w:rsidR="00370E76" w:rsidRPr="00F11EFB" w:rsidDel="00EF4129">
          <w:rPr>
            <w:rFonts w:ascii="Times New Roman" w:hAnsi="Times New Roman" w:cs="Times New Roman"/>
          </w:rPr>
          <w:delText xml:space="preserve"> </w:delText>
        </w:r>
        <w:r w:rsidR="00EC79C8" w:rsidRPr="00F11EFB" w:rsidDel="00EF4129">
          <w:rPr>
            <w:rFonts w:ascii="Times New Roman" w:hAnsi="Times New Roman" w:cs="Times New Roman"/>
          </w:rPr>
          <w:delText>next</w:delText>
        </w:r>
        <w:r w:rsidR="00370E76" w:rsidRPr="00F11EFB" w:rsidDel="00EF4129">
          <w:rPr>
            <w:rFonts w:ascii="Times New Roman" w:hAnsi="Times New Roman" w:cs="Times New Roman"/>
          </w:rPr>
          <w:delText xml:space="preserve"> </w:delText>
        </w:r>
        <w:r w:rsidR="00EC79C8" w:rsidRPr="00F11EFB" w:rsidDel="00EF4129">
          <w:rPr>
            <w:rFonts w:ascii="Times New Roman" w:hAnsi="Times New Roman" w:cs="Times New Roman"/>
          </w:rPr>
          <w:delText>generations</w:delText>
        </w:r>
        <w:r w:rsidR="00370E76" w:rsidRPr="00F11EFB" w:rsidDel="00EF4129">
          <w:rPr>
            <w:rFonts w:ascii="Times New Roman" w:hAnsi="Times New Roman" w:cs="Times New Roman"/>
          </w:rPr>
          <w:delText xml:space="preserve"> </w:delText>
        </w:r>
        <w:r w:rsidR="00EC79C8" w:rsidRPr="00F11EFB" w:rsidDel="00EF4129">
          <w:rPr>
            <w:rFonts w:ascii="Times New Roman" w:hAnsi="Times New Roman" w:cs="Times New Roman"/>
          </w:rPr>
          <w:delText>will</w:delText>
        </w:r>
        <w:r w:rsidR="00370E76" w:rsidRPr="00F11EFB" w:rsidDel="00EF4129">
          <w:rPr>
            <w:rFonts w:ascii="Times New Roman" w:hAnsi="Times New Roman" w:cs="Times New Roman"/>
          </w:rPr>
          <w:delText xml:space="preserve"> </w:delText>
        </w:r>
        <w:r w:rsidR="00EC79C8" w:rsidRPr="00F11EFB" w:rsidDel="00EF4129">
          <w:rPr>
            <w:rFonts w:ascii="Times New Roman" w:hAnsi="Times New Roman" w:cs="Times New Roman"/>
          </w:rPr>
          <w:delText>be</w:delText>
        </w:r>
        <w:r w:rsidR="00370E76" w:rsidRPr="00F11EFB" w:rsidDel="00EF4129">
          <w:rPr>
            <w:rFonts w:ascii="Times New Roman" w:hAnsi="Times New Roman" w:cs="Times New Roman"/>
          </w:rPr>
          <w:delText xml:space="preserve"> </w:delText>
        </w:r>
        <w:r w:rsidR="00EC79C8" w:rsidRPr="00F11EFB" w:rsidDel="00EF4129">
          <w:rPr>
            <w:rFonts w:ascii="Times New Roman" w:hAnsi="Times New Roman" w:cs="Times New Roman"/>
          </w:rPr>
          <w:delText>enhanced</w:delText>
        </w:r>
        <w:r w:rsidR="00370E76" w:rsidRPr="00F11EFB" w:rsidDel="00EF4129">
          <w:rPr>
            <w:rFonts w:ascii="Times New Roman" w:hAnsi="Times New Roman" w:cs="Times New Roman"/>
          </w:rPr>
          <w:delText xml:space="preserve"> </w:delText>
        </w:r>
        <w:r w:rsidR="00EC79C8" w:rsidRPr="00F11EFB" w:rsidDel="00EF4129">
          <w:rPr>
            <w:rFonts w:ascii="Times New Roman" w:hAnsi="Times New Roman" w:cs="Times New Roman"/>
          </w:rPr>
          <w:delText>and</w:delText>
        </w:r>
        <w:r w:rsidR="00370E76" w:rsidRPr="00F11EFB" w:rsidDel="00EF4129">
          <w:rPr>
            <w:rFonts w:ascii="Times New Roman" w:hAnsi="Times New Roman" w:cs="Times New Roman"/>
          </w:rPr>
          <w:delText xml:space="preserve"> </w:delText>
        </w:r>
        <w:r w:rsidR="00EC79C8" w:rsidRPr="00F11EFB" w:rsidDel="00EF4129">
          <w:rPr>
            <w:rFonts w:ascii="Times New Roman" w:hAnsi="Times New Roman" w:cs="Times New Roman"/>
          </w:rPr>
          <w:delText>allow</w:delText>
        </w:r>
        <w:r w:rsidR="00370E76" w:rsidRPr="00F11EFB" w:rsidDel="00EF4129">
          <w:rPr>
            <w:rFonts w:ascii="Times New Roman" w:hAnsi="Times New Roman" w:cs="Times New Roman"/>
          </w:rPr>
          <w:delText xml:space="preserve"> </w:delText>
        </w:r>
        <w:r w:rsidR="00EC79C8" w:rsidRPr="00F11EFB" w:rsidDel="00EF4129">
          <w:rPr>
            <w:rFonts w:ascii="Times New Roman" w:hAnsi="Times New Roman" w:cs="Times New Roman"/>
          </w:rPr>
          <w:delText>solutions</w:delText>
        </w:r>
        <w:r w:rsidR="00370E76" w:rsidRPr="00F11EFB" w:rsidDel="00EF4129">
          <w:rPr>
            <w:rFonts w:ascii="Times New Roman" w:hAnsi="Times New Roman" w:cs="Times New Roman"/>
          </w:rPr>
          <w:delText xml:space="preserve"> </w:delText>
        </w:r>
        <w:r w:rsidR="00FB0B0D" w:rsidRPr="00F11EFB" w:rsidDel="00EF4129">
          <w:rPr>
            <w:rFonts w:ascii="Times New Roman" w:hAnsi="Times New Roman" w:cs="Times New Roman"/>
          </w:rPr>
          <w:delText>if</w:delText>
        </w:r>
        <w:r w:rsidR="00370E76" w:rsidRPr="00F11EFB" w:rsidDel="00EF4129">
          <w:rPr>
            <w:rFonts w:ascii="Times New Roman" w:hAnsi="Times New Roman" w:cs="Times New Roman"/>
          </w:rPr>
          <w:delText xml:space="preserve"> </w:delText>
        </w:r>
        <w:r w:rsidR="00FB0B0D" w:rsidRPr="00F11EFB" w:rsidDel="00EF4129">
          <w:rPr>
            <w:rFonts w:ascii="Times New Roman" w:hAnsi="Times New Roman" w:cs="Times New Roman"/>
          </w:rPr>
          <w:delText>humanity</w:delText>
        </w:r>
        <w:r w:rsidR="00370E76" w:rsidRPr="00F11EFB" w:rsidDel="00EF4129">
          <w:rPr>
            <w:rFonts w:ascii="Times New Roman" w:hAnsi="Times New Roman" w:cs="Times New Roman"/>
          </w:rPr>
          <w:delText xml:space="preserve"> </w:delText>
        </w:r>
        <w:r w:rsidR="00EC79C8" w:rsidRPr="00F11EFB" w:rsidDel="00EF4129">
          <w:rPr>
            <w:rFonts w:ascii="Times New Roman" w:hAnsi="Times New Roman" w:cs="Times New Roman"/>
          </w:rPr>
          <w:delText>does</w:delText>
        </w:r>
        <w:r w:rsidR="00370E76" w:rsidRPr="00F11EFB" w:rsidDel="00EF4129">
          <w:rPr>
            <w:rFonts w:ascii="Times New Roman" w:hAnsi="Times New Roman" w:cs="Times New Roman"/>
          </w:rPr>
          <w:delText xml:space="preserve"> </w:delText>
        </w:r>
        <w:r w:rsidR="00EC79C8" w:rsidRPr="00F11EFB" w:rsidDel="00EF4129">
          <w:rPr>
            <w:rFonts w:ascii="Times New Roman" w:hAnsi="Times New Roman" w:cs="Times New Roman"/>
          </w:rPr>
          <w:delText>not</w:delText>
        </w:r>
        <w:r w:rsidR="00370E76" w:rsidRPr="00F11EFB" w:rsidDel="00EF4129">
          <w:rPr>
            <w:rFonts w:ascii="Times New Roman" w:hAnsi="Times New Roman" w:cs="Times New Roman"/>
          </w:rPr>
          <w:delText xml:space="preserve"> </w:delText>
        </w:r>
        <w:r w:rsidR="00EC79C8" w:rsidRPr="00F11EFB" w:rsidDel="00EF4129">
          <w:rPr>
            <w:rFonts w:ascii="Times New Roman" w:hAnsi="Times New Roman" w:cs="Times New Roman"/>
          </w:rPr>
          <w:delText>lose</w:delText>
        </w:r>
        <w:r w:rsidR="00370E76" w:rsidRPr="00F11EFB" w:rsidDel="00EF4129">
          <w:rPr>
            <w:rFonts w:ascii="Times New Roman" w:hAnsi="Times New Roman" w:cs="Times New Roman"/>
          </w:rPr>
          <w:delText xml:space="preserve"> </w:delText>
        </w:r>
        <w:r w:rsidR="00EC79C8" w:rsidRPr="00F11EFB" w:rsidDel="00EF4129">
          <w:rPr>
            <w:rFonts w:ascii="Times New Roman" w:hAnsi="Times New Roman" w:cs="Times New Roman"/>
          </w:rPr>
          <w:delText>the</w:delText>
        </w:r>
        <w:r w:rsidR="00370E76" w:rsidRPr="00F11EFB" w:rsidDel="00EF4129">
          <w:rPr>
            <w:rFonts w:ascii="Times New Roman" w:hAnsi="Times New Roman" w:cs="Times New Roman"/>
          </w:rPr>
          <w:delText xml:space="preserve"> </w:delText>
        </w:r>
        <w:r w:rsidR="00EC79C8" w:rsidRPr="00F11EFB" w:rsidDel="00EF4129">
          <w:rPr>
            <w:rFonts w:ascii="Times New Roman" w:hAnsi="Times New Roman" w:cs="Times New Roman"/>
          </w:rPr>
          <w:delText>track</w:delText>
        </w:r>
        <w:r w:rsidR="00370E76" w:rsidRPr="00F11EFB" w:rsidDel="00EF4129">
          <w:rPr>
            <w:rFonts w:ascii="Times New Roman" w:hAnsi="Times New Roman" w:cs="Times New Roman"/>
          </w:rPr>
          <w:delText xml:space="preserve"> </w:delText>
        </w:r>
        <w:r w:rsidR="00EC79C8" w:rsidRPr="00F11EFB" w:rsidDel="00EF4129">
          <w:rPr>
            <w:rFonts w:ascii="Times New Roman" w:hAnsi="Times New Roman" w:cs="Times New Roman"/>
          </w:rPr>
          <w:delText>and</w:delText>
        </w:r>
        <w:r w:rsidR="00370E76" w:rsidRPr="00F11EFB" w:rsidDel="00EF4129">
          <w:rPr>
            <w:rFonts w:ascii="Times New Roman" w:hAnsi="Times New Roman" w:cs="Times New Roman"/>
          </w:rPr>
          <w:delText xml:space="preserve"> </w:delText>
        </w:r>
        <w:r w:rsidR="00EC79C8" w:rsidRPr="00F11EFB" w:rsidDel="00EF4129">
          <w:rPr>
            <w:rFonts w:ascii="Times New Roman" w:hAnsi="Times New Roman" w:cs="Times New Roman"/>
          </w:rPr>
          <w:delText>does</w:delText>
        </w:r>
        <w:r w:rsidR="00370E76" w:rsidRPr="00F11EFB" w:rsidDel="00EF4129">
          <w:rPr>
            <w:rFonts w:ascii="Times New Roman" w:hAnsi="Times New Roman" w:cs="Times New Roman"/>
          </w:rPr>
          <w:delText xml:space="preserve"> </w:delText>
        </w:r>
        <w:r w:rsidR="00EC79C8" w:rsidRPr="00F11EFB" w:rsidDel="00EF4129">
          <w:rPr>
            <w:rFonts w:ascii="Times New Roman" w:hAnsi="Times New Roman" w:cs="Times New Roman"/>
          </w:rPr>
          <w:delText>not</w:delText>
        </w:r>
        <w:r w:rsidR="00370E76" w:rsidRPr="00F11EFB" w:rsidDel="00EF4129">
          <w:rPr>
            <w:rFonts w:ascii="Times New Roman" w:hAnsi="Times New Roman" w:cs="Times New Roman"/>
          </w:rPr>
          <w:delText xml:space="preserve"> </w:delText>
        </w:r>
        <w:r w:rsidR="00EC79C8" w:rsidRPr="00F11EFB" w:rsidDel="00EF4129">
          <w:rPr>
            <w:rFonts w:ascii="Times New Roman" w:hAnsi="Times New Roman" w:cs="Times New Roman"/>
          </w:rPr>
          <w:delText>become</w:delText>
        </w:r>
        <w:r w:rsidR="00370E76" w:rsidRPr="00F11EFB" w:rsidDel="00EF4129">
          <w:rPr>
            <w:rFonts w:ascii="Times New Roman" w:hAnsi="Times New Roman" w:cs="Times New Roman"/>
          </w:rPr>
          <w:delText xml:space="preserve"> </w:delText>
        </w:r>
        <w:r w:rsidR="00EC79C8" w:rsidRPr="00F11EFB" w:rsidDel="00EF4129">
          <w:rPr>
            <w:rFonts w:ascii="Times New Roman" w:hAnsi="Times New Roman" w:cs="Times New Roman"/>
          </w:rPr>
          <w:delText>egocentric</w:delText>
        </w:r>
        <w:r w:rsidR="00370E76" w:rsidRPr="00F11EFB" w:rsidDel="00EF4129">
          <w:rPr>
            <w:rFonts w:ascii="Times New Roman" w:hAnsi="Times New Roman" w:cs="Times New Roman"/>
          </w:rPr>
          <w:delText xml:space="preserve"> </w:delText>
        </w:r>
        <w:r w:rsidR="00EC79C8" w:rsidRPr="00F11EFB" w:rsidDel="00EF4129">
          <w:rPr>
            <w:rFonts w:ascii="Times New Roman" w:hAnsi="Times New Roman" w:cs="Times New Roman"/>
          </w:rPr>
          <w:delText>and</w:delText>
        </w:r>
        <w:r w:rsidR="00370E76" w:rsidRPr="00F11EFB" w:rsidDel="00EF4129">
          <w:rPr>
            <w:rFonts w:ascii="Times New Roman" w:hAnsi="Times New Roman" w:cs="Times New Roman"/>
          </w:rPr>
          <w:delText xml:space="preserve"> </w:delText>
        </w:r>
        <w:r w:rsidR="00EC79C8" w:rsidRPr="00F11EFB" w:rsidDel="00EF4129">
          <w:rPr>
            <w:rFonts w:ascii="Times New Roman" w:hAnsi="Times New Roman" w:cs="Times New Roman"/>
          </w:rPr>
          <w:delText>too</w:delText>
        </w:r>
        <w:r w:rsidR="00370E76" w:rsidRPr="00F11EFB" w:rsidDel="00EF4129">
          <w:rPr>
            <w:rFonts w:ascii="Times New Roman" w:hAnsi="Times New Roman" w:cs="Times New Roman"/>
          </w:rPr>
          <w:delText xml:space="preserve"> </w:delText>
        </w:r>
        <w:r w:rsidR="00EC79C8" w:rsidRPr="00F11EFB" w:rsidDel="00EF4129">
          <w:rPr>
            <w:rFonts w:ascii="Times New Roman" w:hAnsi="Times New Roman" w:cs="Times New Roman"/>
          </w:rPr>
          <w:delText>greedy</w:delText>
        </w:r>
        <w:r w:rsidR="00370E76" w:rsidRPr="00F11EFB" w:rsidDel="00EF4129">
          <w:rPr>
            <w:rFonts w:ascii="Times New Roman" w:hAnsi="Times New Roman" w:cs="Times New Roman"/>
          </w:rPr>
          <w:delText xml:space="preserve"> </w:delText>
        </w:r>
        <w:r w:rsidR="00EC79C8" w:rsidRPr="00F11EFB" w:rsidDel="00EF4129">
          <w:rPr>
            <w:rFonts w:ascii="Times New Roman" w:hAnsi="Times New Roman" w:cs="Times New Roman"/>
          </w:rPr>
          <w:delText>to</w:delText>
        </w:r>
        <w:r w:rsidR="00370E76" w:rsidRPr="00F11EFB" w:rsidDel="00EF4129">
          <w:rPr>
            <w:rFonts w:ascii="Times New Roman" w:hAnsi="Times New Roman" w:cs="Times New Roman"/>
          </w:rPr>
          <w:delText xml:space="preserve"> </w:delText>
        </w:r>
        <w:r w:rsidR="00EC79C8" w:rsidRPr="00F11EFB" w:rsidDel="00EF4129">
          <w:rPr>
            <w:rFonts w:ascii="Times New Roman" w:hAnsi="Times New Roman" w:cs="Times New Roman"/>
          </w:rPr>
          <w:delText>know</w:delText>
        </w:r>
        <w:r w:rsidR="00370E76" w:rsidRPr="00F11EFB" w:rsidDel="00EF4129">
          <w:rPr>
            <w:rFonts w:ascii="Times New Roman" w:hAnsi="Times New Roman" w:cs="Times New Roman"/>
          </w:rPr>
          <w:delText xml:space="preserve"> </w:delText>
        </w:r>
        <w:r w:rsidR="00EC79C8" w:rsidRPr="00F11EFB" w:rsidDel="00EF4129">
          <w:rPr>
            <w:rFonts w:ascii="Times New Roman" w:hAnsi="Times New Roman" w:cs="Times New Roman"/>
          </w:rPr>
          <w:delText>what</w:delText>
        </w:r>
        <w:r w:rsidR="00370E76" w:rsidRPr="00F11EFB" w:rsidDel="00EF4129">
          <w:rPr>
            <w:rFonts w:ascii="Times New Roman" w:hAnsi="Times New Roman" w:cs="Times New Roman"/>
          </w:rPr>
          <w:delText xml:space="preserve"> </w:delText>
        </w:r>
        <w:r w:rsidR="00EC79C8" w:rsidRPr="00F11EFB" w:rsidDel="00EF4129">
          <w:rPr>
            <w:rFonts w:ascii="Times New Roman" w:hAnsi="Times New Roman" w:cs="Times New Roman"/>
          </w:rPr>
          <w:delText>is</w:delText>
        </w:r>
        <w:r w:rsidR="00370E76" w:rsidRPr="00F11EFB" w:rsidDel="00EF4129">
          <w:rPr>
            <w:rFonts w:ascii="Times New Roman" w:hAnsi="Times New Roman" w:cs="Times New Roman"/>
          </w:rPr>
          <w:delText xml:space="preserve"> </w:delText>
        </w:r>
        <w:r w:rsidR="00EC79C8" w:rsidRPr="00F11EFB" w:rsidDel="00EF4129">
          <w:rPr>
            <w:rFonts w:ascii="Times New Roman" w:hAnsi="Times New Roman" w:cs="Times New Roman"/>
          </w:rPr>
          <w:delText>valuable</w:delText>
        </w:r>
        <w:r w:rsidR="00370E76" w:rsidRPr="00F11EFB" w:rsidDel="00EF4129">
          <w:rPr>
            <w:rFonts w:ascii="Times New Roman" w:hAnsi="Times New Roman" w:cs="Times New Roman"/>
          </w:rPr>
          <w:delText xml:space="preserve"> </w:delText>
        </w:r>
        <w:r w:rsidR="00EC79C8" w:rsidRPr="00F11EFB" w:rsidDel="00EF4129">
          <w:rPr>
            <w:rFonts w:ascii="Times New Roman" w:hAnsi="Times New Roman" w:cs="Times New Roman"/>
          </w:rPr>
          <w:delText>and</w:delText>
        </w:r>
        <w:r w:rsidR="00370E76" w:rsidRPr="00F11EFB" w:rsidDel="00EF4129">
          <w:rPr>
            <w:rFonts w:ascii="Times New Roman" w:hAnsi="Times New Roman" w:cs="Times New Roman"/>
          </w:rPr>
          <w:delText xml:space="preserve"> </w:delText>
        </w:r>
        <w:r w:rsidR="00EC79C8" w:rsidRPr="00F11EFB" w:rsidDel="00EF4129">
          <w:rPr>
            <w:rFonts w:ascii="Times New Roman" w:hAnsi="Times New Roman" w:cs="Times New Roman"/>
          </w:rPr>
          <w:delText>what</w:delText>
        </w:r>
        <w:r w:rsidR="00370E76" w:rsidRPr="00F11EFB" w:rsidDel="00EF4129">
          <w:rPr>
            <w:rFonts w:ascii="Times New Roman" w:hAnsi="Times New Roman" w:cs="Times New Roman"/>
          </w:rPr>
          <w:delText xml:space="preserve"> </w:delText>
        </w:r>
        <w:r w:rsidR="00EC79C8" w:rsidRPr="00F11EFB" w:rsidDel="00EF4129">
          <w:rPr>
            <w:rFonts w:ascii="Times New Roman" w:hAnsi="Times New Roman" w:cs="Times New Roman"/>
          </w:rPr>
          <w:delText>is</w:delText>
        </w:r>
        <w:r w:rsidR="00370E76" w:rsidRPr="00F11EFB" w:rsidDel="00EF4129">
          <w:rPr>
            <w:rFonts w:ascii="Times New Roman" w:hAnsi="Times New Roman" w:cs="Times New Roman"/>
          </w:rPr>
          <w:delText xml:space="preserve"> </w:delText>
        </w:r>
        <w:r w:rsidR="00EC79C8" w:rsidRPr="00F11EFB" w:rsidDel="00EF4129">
          <w:rPr>
            <w:rFonts w:ascii="Times New Roman" w:hAnsi="Times New Roman" w:cs="Times New Roman"/>
          </w:rPr>
          <w:delText>a</w:delText>
        </w:r>
        <w:r w:rsidR="00370E76" w:rsidRPr="00F11EFB" w:rsidDel="00EF4129">
          <w:rPr>
            <w:rFonts w:ascii="Times New Roman" w:hAnsi="Times New Roman" w:cs="Times New Roman"/>
          </w:rPr>
          <w:delText xml:space="preserve"> </w:delText>
        </w:r>
        <w:r w:rsidR="00EC79C8" w:rsidRPr="00F11EFB" w:rsidDel="00EF4129">
          <w:rPr>
            <w:rFonts w:ascii="Times New Roman" w:hAnsi="Times New Roman" w:cs="Times New Roman"/>
          </w:rPr>
          <w:delText>tool.</w:delText>
        </w:r>
        <w:r w:rsidR="00370E76" w:rsidRPr="00F11EFB" w:rsidDel="00EF4129">
          <w:rPr>
            <w:rFonts w:ascii="Times New Roman" w:hAnsi="Times New Roman" w:cs="Times New Roman"/>
          </w:rPr>
          <w:delText xml:space="preserve"> </w:delText>
        </w:r>
      </w:del>
    </w:p>
    <w:p w14:paraId="3B48B977" w14:textId="373C5755" w:rsidR="00EC79C8" w:rsidRPr="00F11EFB" w:rsidRDefault="00EC79C8" w:rsidP="00EF4129">
      <w:pPr>
        <w:ind w:right="4"/>
        <w:contextualSpacing/>
        <w:rPr>
          <w:rFonts w:ascii="Times New Roman" w:hAnsi="Times New Roman" w:cs="Times New Roman"/>
        </w:rPr>
      </w:pP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me,</w:t>
      </w:r>
      <w:r w:rsidR="00370E76" w:rsidRPr="00F11EFB">
        <w:rPr>
          <w:rFonts w:ascii="Times New Roman" w:hAnsi="Times New Roman" w:cs="Times New Roman"/>
        </w:rPr>
        <w:t xml:space="preserve"> </w:t>
      </w:r>
      <w:r w:rsidRPr="00F11EFB">
        <w:rPr>
          <w:rFonts w:ascii="Times New Roman" w:hAnsi="Times New Roman" w:cs="Times New Roman"/>
        </w:rPr>
        <w:t>money</w:t>
      </w:r>
      <w:r w:rsidR="00370E76" w:rsidRPr="00F11EFB">
        <w:rPr>
          <w:rFonts w:ascii="Times New Roman" w:hAnsi="Times New Roman" w:cs="Times New Roman"/>
        </w:rPr>
        <w:t xml:space="preserve"> </w:t>
      </w:r>
      <w:r w:rsidRPr="00F11EFB">
        <w:rPr>
          <w:rFonts w:ascii="Times New Roman" w:hAnsi="Times New Roman" w:cs="Times New Roman"/>
        </w:rPr>
        <w:t>is</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tool</w:t>
      </w:r>
      <w:ins w:id="2601" w:author="Author">
        <w:r w:rsidR="00EF4129">
          <w:rPr>
            <w:rFonts w:ascii="Times New Roman" w:hAnsi="Times New Roman" w:cs="Times New Roman"/>
          </w:rPr>
          <w:t>.</w:t>
        </w:r>
      </w:ins>
      <w:del w:id="2602" w:author="Author">
        <w:r w:rsidR="003A5434" w:rsidRPr="00F11EFB" w:rsidDel="00EF4129">
          <w:rPr>
            <w:rFonts w:ascii="Times New Roman" w:hAnsi="Times New Roman" w:cs="Times New Roman"/>
          </w:rPr>
          <w:delText>;</w:delText>
        </w:r>
      </w:del>
      <w:r w:rsidR="00370E76" w:rsidRPr="00F11EFB">
        <w:rPr>
          <w:rFonts w:ascii="Times New Roman" w:hAnsi="Times New Roman" w:cs="Times New Roman"/>
        </w:rPr>
        <w:t xml:space="preserve"> </w:t>
      </w:r>
      <w:r w:rsidRPr="00F11EFB">
        <w:rPr>
          <w:rFonts w:ascii="Times New Roman" w:hAnsi="Times New Roman" w:cs="Times New Roman"/>
        </w:rPr>
        <w:t>I</w:t>
      </w:r>
      <w:r w:rsidR="00370E76" w:rsidRPr="00F11EFB">
        <w:rPr>
          <w:rFonts w:ascii="Times New Roman" w:hAnsi="Times New Roman" w:cs="Times New Roman"/>
        </w:rPr>
        <w:t xml:space="preserve"> </w:t>
      </w:r>
      <w:r w:rsidRPr="00F11EFB">
        <w:rPr>
          <w:rFonts w:ascii="Times New Roman" w:hAnsi="Times New Roman" w:cs="Times New Roman"/>
        </w:rPr>
        <w:t>may</w:t>
      </w:r>
      <w:r w:rsidR="00370E76" w:rsidRPr="00F11EFB">
        <w:rPr>
          <w:rFonts w:ascii="Times New Roman" w:hAnsi="Times New Roman" w:cs="Times New Roman"/>
        </w:rPr>
        <w:t xml:space="preserve"> </w:t>
      </w:r>
      <w:r w:rsidRPr="00F11EFB">
        <w:rPr>
          <w:rFonts w:ascii="Times New Roman" w:hAnsi="Times New Roman" w:cs="Times New Roman"/>
        </w:rPr>
        <w:t>not</w:t>
      </w:r>
      <w:r w:rsidR="00370E76" w:rsidRPr="00F11EFB">
        <w:rPr>
          <w:rFonts w:ascii="Times New Roman" w:hAnsi="Times New Roman" w:cs="Times New Roman"/>
        </w:rPr>
        <w:t xml:space="preserve"> </w:t>
      </w:r>
      <w:r w:rsidRPr="00F11EFB">
        <w:rPr>
          <w:rFonts w:ascii="Times New Roman" w:hAnsi="Times New Roman" w:cs="Times New Roman"/>
        </w:rPr>
        <w:t>be</w:t>
      </w:r>
      <w:r w:rsidR="00370E76" w:rsidRPr="00F11EFB">
        <w:rPr>
          <w:rFonts w:ascii="Times New Roman" w:hAnsi="Times New Roman" w:cs="Times New Roman"/>
        </w:rPr>
        <w:t xml:space="preserve"> </w:t>
      </w:r>
      <w:r w:rsidR="003A5434" w:rsidRPr="00F11EFB">
        <w:rPr>
          <w:rFonts w:ascii="Times New Roman" w:hAnsi="Times New Roman" w:cs="Times New Roman"/>
        </w:rPr>
        <w:t>productive</w:t>
      </w:r>
      <w:r w:rsidRPr="00F11EFB">
        <w:rPr>
          <w:rFonts w:ascii="Times New Roman" w:hAnsi="Times New Roman" w:cs="Times New Roman"/>
        </w:rPr>
        <w:t>,</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yet</w:t>
      </w:r>
      <w:del w:id="2603" w:author="Author">
        <w:r w:rsidRPr="00F11EFB" w:rsidDel="00EF4129">
          <w:rPr>
            <w:rFonts w:ascii="Times New Roman" w:hAnsi="Times New Roman" w:cs="Times New Roman"/>
          </w:rPr>
          <w:delText>,</w:delText>
        </w:r>
      </w:del>
      <w:r w:rsidR="00370E76" w:rsidRPr="00F11EFB">
        <w:rPr>
          <w:rFonts w:ascii="Times New Roman" w:hAnsi="Times New Roman" w:cs="Times New Roman"/>
        </w:rPr>
        <w:t xml:space="preserve"> </w:t>
      </w:r>
      <w:ins w:id="2604" w:author="Author">
        <w:r w:rsidR="00EF4129">
          <w:rPr>
            <w:rFonts w:ascii="Times New Roman" w:hAnsi="Times New Roman" w:cs="Times New Roman"/>
          </w:rPr>
          <w:t>i</w:t>
        </w:r>
      </w:ins>
      <w:del w:id="2605" w:author="Author">
        <w:r w:rsidRPr="00F11EFB" w:rsidDel="00EF4129">
          <w:rPr>
            <w:rFonts w:ascii="Times New Roman" w:hAnsi="Times New Roman" w:cs="Times New Roman"/>
          </w:rPr>
          <w:delText>I</w:delText>
        </w:r>
      </w:del>
      <w:r w:rsidRPr="00F11EFB">
        <w:rPr>
          <w:rFonts w:ascii="Times New Roman" w:hAnsi="Times New Roman" w:cs="Times New Roman"/>
        </w:rPr>
        <w:t>f</w:t>
      </w:r>
      <w:r w:rsidR="00370E76" w:rsidRPr="00F11EFB">
        <w:rPr>
          <w:rFonts w:ascii="Times New Roman" w:hAnsi="Times New Roman" w:cs="Times New Roman"/>
        </w:rPr>
        <w:t xml:space="preserve"> </w:t>
      </w:r>
      <w:r w:rsidRPr="00F11EFB">
        <w:rPr>
          <w:rFonts w:ascii="Times New Roman" w:hAnsi="Times New Roman" w:cs="Times New Roman"/>
        </w:rPr>
        <w:t>I</w:t>
      </w:r>
      <w:r w:rsidR="00370E76" w:rsidRPr="00F11EFB">
        <w:rPr>
          <w:rFonts w:ascii="Times New Roman" w:hAnsi="Times New Roman" w:cs="Times New Roman"/>
        </w:rPr>
        <w:t xml:space="preserve"> </w:t>
      </w:r>
      <w:r w:rsidRPr="00F11EFB">
        <w:rPr>
          <w:rFonts w:ascii="Times New Roman" w:hAnsi="Times New Roman" w:cs="Times New Roman"/>
        </w:rPr>
        <w:t>work</w:t>
      </w:r>
      <w:r w:rsidR="00370E76" w:rsidRPr="00F11EFB">
        <w:rPr>
          <w:rFonts w:ascii="Times New Roman" w:hAnsi="Times New Roman" w:cs="Times New Roman"/>
        </w:rPr>
        <w:t xml:space="preserve"> </w:t>
      </w:r>
      <w:r w:rsidRPr="00F11EFB">
        <w:rPr>
          <w:rFonts w:ascii="Times New Roman" w:hAnsi="Times New Roman" w:cs="Times New Roman"/>
        </w:rPr>
        <w:t>hard</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ins w:id="2606" w:author="Author">
        <w:r w:rsidR="00EF4129">
          <w:rPr>
            <w:rFonts w:ascii="Times New Roman" w:hAnsi="Times New Roman" w:cs="Times New Roman"/>
          </w:rPr>
          <w:t>i</w:t>
        </w:r>
      </w:ins>
      <w:del w:id="2607" w:author="Author">
        <w:r w:rsidRPr="00F11EFB" w:rsidDel="00EF4129">
          <w:rPr>
            <w:rFonts w:ascii="Times New Roman" w:hAnsi="Times New Roman" w:cs="Times New Roman"/>
          </w:rPr>
          <w:delText>I</w:delText>
        </w:r>
      </w:del>
      <w:r w:rsidRPr="00F11EFB">
        <w:rPr>
          <w:rFonts w:ascii="Times New Roman" w:hAnsi="Times New Roman" w:cs="Times New Roman"/>
        </w:rPr>
        <w:t>f</w:t>
      </w:r>
      <w:r w:rsidR="00370E76" w:rsidRPr="00F11EFB">
        <w:rPr>
          <w:rFonts w:ascii="Times New Roman" w:hAnsi="Times New Roman" w:cs="Times New Roman"/>
        </w:rPr>
        <w:t xml:space="preserve"> </w:t>
      </w:r>
      <w:r w:rsidRPr="00F11EFB">
        <w:rPr>
          <w:rFonts w:ascii="Times New Roman" w:hAnsi="Times New Roman" w:cs="Times New Roman"/>
        </w:rPr>
        <w:t>I</w:t>
      </w:r>
      <w:r w:rsidR="00370E76" w:rsidRPr="00F11EFB">
        <w:rPr>
          <w:rFonts w:ascii="Times New Roman" w:hAnsi="Times New Roman" w:cs="Times New Roman"/>
        </w:rPr>
        <w:t xml:space="preserve"> </w:t>
      </w:r>
      <w:r w:rsidRPr="00F11EFB">
        <w:rPr>
          <w:rFonts w:ascii="Times New Roman" w:hAnsi="Times New Roman" w:cs="Times New Roman"/>
        </w:rPr>
        <w:t>have</w:t>
      </w:r>
      <w:r w:rsidR="00370E76" w:rsidRPr="00F11EFB">
        <w:rPr>
          <w:rFonts w:ascii="Times New Roman" w:hAnsi="Times New Roman" w:cs="Times New Roman"/>
        </w:rPr>
        <w:t xml:space="preserve"> </w:t>
      </w:r>
      <w:r w:rsidR="00E21B08" w:rsidRPr="00F11EFB">
        <w:rPr>
          <w:rFonts w:ascii="Times New Roman" w:hAnsi="Times New Roman" w:cs="Times New Roman"/>
        </w:rPr>
        <w:t>m</w:t>
      </w:r>
      <w:ins w:id="2608" w:author="Author">
        <w:r w:rsidR="00EF4129">
          <w:rPr>
            <w:rFonts w:ascii="Times New Roman" w:hAnsi="Times New Roman" w:cs="Times New Roman"/>
          </w:rPr>
          <w:t xml:space="preserve">y </w:t>
        </w:r>
      </w:ins>
      <w:del w:id="2609" w:author="Author">
        <w:r w:rsidR="00E21B08" w:rsidRPr="00F11EFB" w:rsidDel="00EF4129">
          <w:rPr>
            <w:rFonts w:ascii="Times New Roman" w:hAnsi="Times New Roman" w:cs="Times New Roman"/>
          </w:rPr>
          <w:delText>e</w:delText>
        </w:r>
      </w:del>
      <w:r w:rsidRPr="00F11EFB">
        <w:rPr>
          <w:rFonts w:ascii="Times New Roman" w:hAnsi="Times New Roman" w:cs="Times New Roman"/>
        </w:rPr>
        <w:t>bills</w:t>
      </w:r>
      <w:r w:rsidR="00370E76" w:rsidRPr="00F11EFB">
        <w:rPr>
          <w:rFonts w:ascii="Times New Roman" w:hAnsi="Times New Roman" w:cs="Times New Roman"/>
        </w:rPr>
        <w:t xml:space="preserve"> </w:t>
      </w:r>
      <w:r w:rsidR="00577091" w:rsidRPr="00F11EFB">
        <w:rPr>
          <w:rFonts w:ascii="Times New Roman" w:hAnsi="Times New Roman" w:cs="Times New Roman"/>
        </w:rPr>
        <w:t>paid</w:t>
      </w:r>
      <w:ins w:id="2610" w:author="Author">
        <w:r w:rsidR="00EF4129">
          <w:rPr>
            <w:rFonts w:ascii="Times New Roman" w:hAnsi="Times New Roman" w:cs="Times New Roman"/>
          </w:rPr>
          <w:t>,</w:t>
        </w:r>
      </w:ins>
      <w:del w:id="2611" w:author="Author">
        <w:r w:rsidR="00577091" w:rsidRPr="00F11EFB" w:rsidDel="00EF4129">
          <w:rPr>
            <w:rFonts w:ascii="Times New Roman" w:hAnsi="Times New Roman" w:cs="Times New Roman"/>
          </w:rPr>
          <w:delText>;</w:delText>
        </w:r>
      </w:del>
      <w:r w:rsidR="00370E76" w:rsidRPr="00F11EFB">
        <w:rPr>
          <w:rFonts w:ascii="Times New Roman" w:hAnsi="Times New Roman" w:cs="Times New Roman"/>
        </w:rPr>
        <w:t xml:space="preserve"> </w:t>
      </w:r>
      <w:r w:rsidRPr="00F11EFB">
        <w:rPr>
          <w:rFonts w:ascii="Times New Roman" w:hAnsi="Times New Roman" w:cs="Times New Roman"/>
        </w:rPr>
        <w:t>I</w:t>
      </w:r>
      <w:r w:rsidR="00370E76" w:rsidRPr="00F11EFB">
        <w:rPr>
          <w:rFonts w:ascii="Times New Roman" w:hAnsi="Times New Roman" w:cs="Times New Roman"/>
        </w:rPr>
        <w:t xml:space="preserve"> </w:t>
      </w:r>
      <w:r w:rsidRPr="00F11EFB">
        <w:rPr>
          <w:rFonts w:ascii="Times New Roman" w:hAnsi="Times New Roman" w:cs="Times New Roman"/>
        </w:rPr>
        <w:t>may</w:t>
      </w:r>
      <w:r w:rsidR="00370E76" w:rsidRPr="00F11EFB">
        <w:rPr>
          <w:rFonts w:ascii="Times New Roman" w:hAnsi="Times New Roman" w:cs="Times New Roman"/>
        </w:rPr>
        <w:t xml:space="preserve"> </w:t>
      </w:r>
      <w:r w:rsidRPr="00F11EFB">
        <w:rPr>
          <w:rFonts w:ascii="Times New Roman" w:hAnsi="Times New Roman" w:cs="Times New Roman"/>
        </w:rPr>
        <w:t>be</w:t>
      </w:r>
      <w:r w:rsidR="00370E76" w:rsidRPr="00F11EFB">
        <w:rPr>
          <w:rFonts w:ascii="Times New Roman" w:hAnsi="Times New Roman" w:cs="Times New Roman"/>
        </w:rPr>
        <w:t xml:space="preserve"> </w:t>
      </w:r>
      <w:r w:rsidRPr="00F11EFB">
        <w:rPr>
          <w:rFonts w:ascii="Times New Roman" w:hAnsi="Times New Roman" w:cs="Times New Roman"/>
        </w:rPr>
        <w:t>happy</w:t>
      </w:r>
      <w:del w:id="2612" w:author="Autho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enough</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to</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tell</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I’m</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satisfied</w:delText>
        </w:r>
      </w:del>
      <w:r w:rsidRPr="00F11EFB">
        <w:rPr>
          <w:rFonts w:ascii="Times New Roman" w:hAnsi="Times New Roman" w:cs="Times New Roman"/>
        </w:rPr>
        <w:t>.</w:t>
      </w:r>
      <w:r w:rsidR="00370E76" w:rsidRPr="00F11EFB">
        <w:rPr>
          <w:rFonts w:ascii="Times New Roman" w:hAnsi="Times New Roman" w:cs="Times New Roman"/>
        </w:rPr>
        <w:t xml:space="preserve"> </w:t>
      </w:r>
      <w:r w:rsidRPr="00F11EFB">
        <w:rPr>
          <w:rFonts w:ascii="Times New Roman" w:hAnsi="Times New Roman" w:cs="Times New Roman"/>
        </w:rPr>
        <w:t>For</w:t>
      </w:r>
      <w:r w:rsidR="00370E76" w:rsidRPr="00F11EFB">
        <w:rPr>
          <w:rFonts w:ascii="Times New Roman" w:hAnsi="Times New Roman" w:cs="Times New Roman"/>
        </w:rPr>
        <w:t xml:space="preserve"> </w:t>
      </w:r>
      <w:del w:id="2613" w:author="Author">
        <w:r w:rsidRPr="00F11EFB" w:rsidDel="00EF4129">
          <w:rPr>
            <w:rFonts w:ascii="Times New Roman" w:hAnsi="Times New Roman" w:cs="Times New Roman"/>
          </w:rPr>
          <w:delText>some</w:delText>
        </w:r>
        <w:r w:rsidR="00370E76" w:rsidRPr="00F11EFB" w:rsidDel="00EF4129">
          <w:rPr>
            <w:rFonts w:ascii="Times New Roman" w:hAnsi="Times New Roman" w:cs="Times New Roman"/>
          </w:rPr>
          <w:delText xml:space="preserve"> </w:delText>
        </w:r>
      </w:del>
      <w:r w:rsidRPr="00F11EFB">
        <w:rPr>
          <w:rFonts w:ascii="Times New Roman" w:hAnsi="Times New Roman" w:cs="Times New Roman"/>
        </w:rPr>
        <w:t>others,</w:t>
      </w:r>
      <w:r w:rsidR="00370E76" w:rsidRPr="00F11EFB">
        <w:rPr>
          <w:rFonts w:ascii="Times New Roman" w:hAnsi="Times New Roman" w:cs="Times New Roman"/>
        </w:rPr>
        <w:t xml:space="preserve"> </w:t>
      </w:r>
      <w:ins w:id="2614" w:author="Author">
        <w:r w:rsidR="00EF4129">
          <w:rPr>
            <w:rFonts w:ascii="Times New Roman" w:hAnsi="Times New Roman" w:cs="Times New Roman"/>
          </w:rPr>
          <w:t>this</w:t>
        </w:r>
      </w:ins>
      <w:del w:id="2615" w:author="Author">
        <w:r w:rsidRPr="00F11EFB" w:rsidDel="00EF4129">
          <w:rPr>
            <w:rFonts w:ascii="Times New Roman" w:hAnsi="Times New Roman" w:cs="Times New Roman"/>
          </w:rPr>
          <w:delText>it</w:delText>
        </w:r>
      </w:del>
      <w:r w:rsidR="00370E76" w:rsidRPr="00F11EFB">
        <w:rPr>
          <w:rFonts w:ascii="Times New Roman" w:hAnsi="Times New Roman" w:cs="Times New Roman"/>
        </w:rPr>
        <w:t xml:space="preserve"> </w:t>
      </w:r>
      <w:r w:rsidRPr="00F11EFB">
        <w:rPr>
          <w:rFonts w:ascii="Times New Roman" w:hAnsi="Times New Roman" w:cs="Times New Roman"/>
        </w:rPr>
        <w:t>may</w:t>
      </w:r>
      <w:r w:rsidR="00370E76" w:rsidRPr="00F11EFB">
        <w:rPr>
          <w:rFonts w:ascii="Times New Roman" w:hAnsi="Times New Roman" w:cs="Times New Roman"/>
        </w:rPr>
        <w:t xml:space="preserve"> </w:t>
      </w:r>
      <w:r w:rsidRPr="00F11EFB">
        <w:rPr>
          <w:rFonts w:ascii="Times New Roman" w:hAnsi="Times New Roman" w:cs="Times New Roman"/>
        </w:rPr>
        <w:t>be</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miserable</w:t>
      </w:r>
      <w:r w:rsidR="00370E76" w:rsidRPr="00F11EFB">
        <w:rPr>
          <w:rFonts w:ascii="Times New Roman" w:hAnsi="Times New Roman" w:cs="Times New Roman"/>
        </w:rPr>
        <w:t xml:space="preserve"> </w:t>
      </w:r>
      <w:r w:rsidRPr="00F11EFB">
        <w:rPr>
          <w:rFonts w:ascii="Times New Roman" w:hAnsi="Times New Roman" w:cs="Times New Roman"/>
        </w:rPr>
        <w:t>view</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miserable</w:t>
      </w:r>
      <w:r w:rsidR="00370E76" w:rsidRPr="00F11EFB">
        <w:rPr>
          <w:rFonts w:ascii="Times New Roman" w:hAnsi="Times New Roman" w:cs="Times New Roman"/>
        </w:rPr>
        <w:t xml:space="preserve"> </w:t>
      </w:r>
      <w:r w:rsidRPr="00F11EFB">
        <w:rPr>
          <w:rFonts w:ascii="Times New Roman" w:hAnsi="Times New Roman" w:cs="Times New Roman"/>
        </w:rPr>
        <w:t>perspective.</w:t>
      </w:r>
      <w:r w:rsidR="00370E76" w:rsidRPr="00F11EFB">
        <w:rPr>
          <w:rFonts w:ascii="Times New Roman" w:hAnsi="Times New Roman" w:cs="Times New Roman"/>
        </w:rPr>
        <w:t xml:space="preserve"> </w:t>
      </w:r>
      <w:r w:rsidRPr="00F11EFB">
        <w:rPr>
          <w:rFonts w:ascii="Times New Roman" w:hAnsi="Times New Roman" w:cs="Times New Roman"/>
        </w:rPr>
        <w:t>It</w:t>
      </w:r>
      <w:r w:rsidR="00370E76" w:rsidRPr="00F11EFB">
        <w:rPr>
          <w:rFonts w:ascii="Times New Roman" w:hAnsi="Times New Roman" w:cs="Times New Roman"/>
        </w:rPr>
        <w:t xml:space="preserve"> </w:t>
      </w:r>
      <w:r w:rsidRPr="00F11EFB">
        <w:rPr>
          <w:rFonts w:ascii="Times New Roman" w:hAnsi="Times New Roman" w:cs="Times New Roman"/>
        </w:rPr>
        <w:t>is</w:t>
      </w:r>
      <w:r w:rsidR="00370E76" w:rsidRPr="00F11EFB">
        <w:rPr>
          <w:rFonts w:ascii="Times New Roman" w:hAnsi="Times New Roman" w:cs="Times New Roman"/>
        </w:rPr>
        <w:t xml:space="preserve"> </w:t>
      </w:r>
      <w:r w:rsidRPr="00F11EFB">
        <w:rPr>
          <w:rFonts w:ascii="Times New Roman" w:hAnsi="Times New Roman" w:cs="Times New Roman"/>
        </w:rPr>
        <w:t>relative</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everyone</w:t>
      </w:r>
      <w:ins w:id="2616" w:author="Author">
        <w:r w:rsidR="00EF4129">
          <w:rPr>
            <w:rFonts w:ascii="Times New Roman" w:hAnsi="Times New Roman" w:cs="Times New Roman"/>
          </w:rPr>
          <w:t>’</w:t>
        </w:r>
      </w:ins>
      <w:del w:id="2617" w:author="Author">
        <w:r w:rsidRPr="00F11EFB" w:rsidDel="00EF4129">
          <w:rPr>
            <w:rFonts w:ascii="Times New Roman" w:hAnsi="Times New Roman" w:cs="Times New Roman"/>
          </w:rPr>
          <w:delText>'</w:delText>
        </w:r>
      </w:del>
      <w:r w:rsidRPr="00F11EFB">
        <w:rPr>
          <w:rFonts w:ascii="Times New Roman" w:hAnsi="Times New Roman" w:cs="Times New Roman"/>
        </w:rPr>
        <w:t>s</w:t>
      </w:r>
      <w:r w:rsidR="00370E76" w:rsidRPr="00F11EFB">
        <w:rPr>
          <w:rFonts w:ascii="Times New Roman" w:hAnsi="Times New Roman" w:cs="Times New Roman"/>
        </w:rPr>
        <w:t xml:space="preserve"> </w:t>
      </w:r>
      <w:r w:rsidRPr="00F11EFB">
        <w:rPr>
          <w:rFonts w:ascii="Times New Roman" w:hAnsi="Times New Roman" w:cs="Times New Roman"/>
        </w:rPr>
        <w:t>ambitions!</w:t>
      </w:r>
      <w:del w:id="2618" w:author="Author">
        <w:r w:rsidR="00370E76" w:rsidRPr="00F11EFB" w:rsidDel="00EF4129">
          <w:rPr>
            <w:rFonts w:ascii="Times New Roman" w:hAnsi="Times New Roman" w:cs="Times New Roman"/>
          </w:rPr>
          <w:delText xml:space="preserve"> </w:delText>
        </w:r>
      </w:del>
    </w:p>
    <w:p w14:paraId="1F44C510" w14:textId="4A3BB979" w:rsidR="00EC79C8" w:rsidRPr="00F11EFB" w:rsidDel="00EF4129" w:rsidRDefault="00EC79C8" w:rsidP="00370E76">
      <w:pPr>
        <w:ind w:right="4"/>
        <w:contextualSpacing/>
        <w:rPr>
          <w:del w:id="2619" w:author="Author"/>
          <w:rFonts w:ascii="Times New Roman" w:hAnsi="Times New Roman" w:cs="Times New Roman"/>
        </w:rPr>
      </w:pPr>
      <w:r w:rsidRPr="00F11EFB">
        <w:rPr>
          <w:rFonts w:ascii="Times New Roman" w:hAnsi="Times New Roman" w:cs="Times New Roman"/>
        </w:rPr>
        <w:t>No</w:t>
      </w:r>
      <w:r w:rsidR="00370E76" w:rsidRPr="00F11EFB">
        <w:rPr>
          <w:rFonts w:ascii="Times New Roman" w:hAnsi="Times New Roman" w:cs="Times New Roman"/>
        </w:rPr>
        <w:t xml:space="preserve"> </w:t>
      </w:r>
      <w:r w:rsidRPr="00F11EFB">
        <w:rPr>
          <w:rFonts w:ascii="Times New Roman" w:hAnsi="Times New Roman" w:cs="Times New Roman"/>
        </w:rPr>
        <w:t>society</w:t>
      </w:r>
      <w:r w:rsidR="00370E76" w:rsidRPr="00F11EFB">
        <w:rPr>
          <w:rFonts w:ascii="Times New Roman" w:hAnsi="Times New Roman" w:cs="Times New Roman"/>
        </w:rPr>
        <w:t xml:space="preserve"> </w:t>
      </w:r>
      <w:r w:rsidRPr="00F11EFB">
        <w:rPr>
          <w:rFonts w:ascii="Times New Roman" w:hAnsi="Times New Roman" w:cs="Times New Roman"/>
        </w:rPr>
        <w:t>can</w:t>
      </w:r>
      <w:r w:rsidR="00370E76" w:rsidRPr="00F11EFB">
        <w:rPr>
          <w:rFonts w:ascii="Times New Roman" w:hAnsi="Times New Roman" w:cs="Times New Roman"/>
        </w:rPr>
        <w:t xml:space="preserve"> </w:t>
      </w:r>
      <w:ins w:id="2620" w:author="Author">
        <w:r w:rsidR="00EF4129">
          <w:rPr>
            <w:rFonts w:ascii="Times New Roman" w:hAnsi="Times New Roman" w:cs="Times New Roman"/>
          </w:rPr>
          <w:t>attain</w:t>
        </w:r>
      </w:ins>
      <w:del w:id="2621" w:author="Author">
        <w:r w:rsidRPr="00F11EFB" w:rsidDel="00EF4129">
          <w:rPr>
            <w:rFonts w:ascii="Times New Roman" w:hAnsi="Times New Roman" w:cs="Times New Roman"/>
          </w:rPr>
          <w:delText>have</w:delText>
        </w:r>
      </w:del>
      <w:r w:rsidR="00370E76" w:rsidRPr="00F11EFB">
        <w:rPr>
          <w:rFonts w:ascii="Times New Roman" w:hAnsi="Times New Roman" w:cs="Times New Roman"/>
        </w:rPr>
        <w:t xml:space="preserve"> </w:t>
      </w:r>
      <w:ins w:id="2622" w:author="Author">
        <w:r w:rsidR="00EF4129">
          <w:rPr>
            <w:rFonts w:ascii="Times New Roman" w:hAnsi="Times New Roman" w:cs="Times New Roman"/>
          </w:rPr>
          <w:t xml:space="preserve">the goal of </w:t>
        </w:r>
        <w:r w:rsidR="001D6609">
          <w:rPr>
            <w:rFonts w:ascii="Times New Roman" w:hAnsi="Times New Roman" w:cs="Times New Roman"/>
          </w:rPr>
          <w:t>100%</w:t>
        </w:r>
      </w:ins>
      <w:del w:id="2623" w:author="Author">
        <w:r w:rsidRPr="00F11EFB" w:rsidDel="001D6609">
          <w:rPr>
            <w:rFonts w:ascii="Times New Roman" w:hAnsi="Times New Roman" w:cs="Times New Roman"/>
          </w:rPr>
          <w:delText>one</w:delText>
        </w:r>
        <w:r w:rsidR="00370E76" w:rsidRPr="00F11EFB" w:rsidDel="001D6609">
          <w:rPr>
            <w:rFonts w:ascii="Times New Roman" w:hAnsi="Times New Roman" w:cs="Times New Roman"/>
          </w:rPr>
          <w:delText xml:space="preserve"> </w:delText>
        </w:r>
        <w:r w:rsidRPr="00F11EFB" w:rsidDel="001D6609">
          <w:rPr>
            <w:rFonts w:ascii="Times New Roman" w:hAnsi="Times New Roman" w:cs="Times New Roman"/>
          </w:rPr>
          <w:delText>hundred</w:delText>
        </w:r>
        <w:r w:rsidR="00370E76" w:rsidRPr="00F11EFB" w:rsidDel="001D6609">
          <w:rPr>
            <w:rFonts w:ascii="Times New Roman" w:hAnsi="Times New Roman" w:cs="Times New Roman"/>
          </w:rPr>
          <w:delText xml:space="preserve"> </w:delText>
        </w:r>
        <w:r w:rsidRPr="00F11EFB" w:rsidDel="001D6609">
          <w:rPr>
            <w:rFonts w:ascii="Times New Roman" w:hAnsi="Times New Roman" w:cs="Times New Roman"/>
          </w:rPr>
          <w:delText>percent</w:delText>
        </w:r>
      </w:del>
      <w:r w:rsidR="00370E76" w:rsidRPr="00F11EFB">
        <w:rPr>
          <w:rFonts w:ascii="Times New Roman" w:hAnsi="Times New Roman" w:cs="Times New Roman"/>
        </w:rPr>
        <w:t xml:space="preserve"> </w:t>
      </w:r>
      <w:del w:id="2624" w:author="Author">
        <w:r w:rsidRPr="00F11EFB" w:rsidDel="00EF4129">
          <w:rPr>
            <w:rFonts w:ascii="Times New Roman" w:hAnsi="Times New Roman" w:cs="Times New Roman"/>
          </w:rPr>
          <w:delText>of</w:delText>
        </w:r>
        <w:r w:rsidR="00370E76" w:rsidRPr="00F11EFB" w:rsidDel="00EF4129">
          <w:rPr>
            <w:rFonts w:ascii="Times New Roman" w:hAnsi="Times New Roman" w:cs="Times New Roman"/>
          </w:rPr>
          <w:delText xml:space="preserve"> </w:delText>
        </w:r>
      </w:del>
      <w:r w:rsidRPr="00F11EFB">
        <w:rPr>
          <w:rFonts w:ascii="Times New Roman" w:hAnsi="Times New Roman" w:cs="Times New Roman"/>
        </w:rPr>
        <w:t>liberty,</w:t>
      </w:r>
      <w:r w:rsidR="00370E76" w:rsidRPr="00F11EFB">
        <w:rPr>
          <w:rFonts w:ascii="Times New Roman" w:hAnsi="Times New Roman" w:cs="Times New Roman"/>
        </w:rPr>
        <w:t xml:space="preserve"> </w:t>
      </w:r>
      <w:r w:rsidRPr="00F11EFB">
        <w:rPr>
          <w:rFonts w:ascii="Times New Roman" w:hAnsi="Times New Roman" w:cs="Times New Roman"/>
        </w:rPr>
        <w:t>equality,</w:t>
      </w:r>
      <w:r w:rsidR="00370E76" w:rsidRPr="00F11EFB">
        <w:rPr>
          <w:rFonts w:ascii="Times New Roman" w:hAnsi="Times New Roman" w:cs="Times New Roman"/>
        </w:rPr>
        <w:t xml:space="preserve"> </w:t>
      </w:r>
      <w:r w:rsidRPr="00F11EFB">
        <w:rPr>
          <w:rFonts w:ascii="Times New Roman" w:hAnsi="Times New Roman" w:cs="Times New Roman"/>
        </w:rPr>
        <w:t>fairness,</w:t>
      </w:r>
      <w:r w:rsidR="00370E76" w:rsidRPr="00F11EFB">
        <w:rPr>
          <w:rFonts w:ascii="Times New Roman" w:hAnsi="Times New Roman" w:cs="Times New Roman"/>
        </w:rPr>
        <w:t xml:space="preserve"> </w:t>
      </w:r>
      <w:r w:rsidRPr="00F11EFB">
        <w:rPr>
          <w:rFonts w:ascii="Times New Roman" w:hAnsi="Times New Roman" w:cs="Times New Roman"/>
        </w:rPr>
        <w:t>happiness,</w:t>
      </w:r>
      <w:r w:rsidR="00370E76" w:rsidRPr="00F11EFB">
        <w:rPr>
          <w:rFonts w:ascii="Times New Roman" w:hAnsi="Times New Roman" w:cs="Times New Roman"/>
        </w:rPr>
        <w:t xml:space="preserve"> </w:t>
      </w:r>
      <w:r w:rsidRPr="00F11EFB">
        <w:rPr>
          <w:rFonts w:ascii="Times New Roman" w:hAnsi="Times New Roman" w:cs="Times New Roman"/>
        </w:rPr>
        <w:t>etc.</w:t>
      </w:r>
      <w:r w:rsidR="00370E76" w:rsidRPr="00F11EFB">
        <w:rPr>
          <w:rFonts w:ascii="Times New Roman" w:hAnsi="Times New Roman" w:cs="Times New Roman"/>
        </w:rPr>
        <w:t xml:space="preserve"> </w:t>
      </w:r>
      <w:r w:rsidR="0047282B" w:rsidRPr="00F11EFB">
        <w:rPr>
          <w:rFonts w:ascii="Times New Roman" w:hAnsi="Times New Roman" w:cs="Times New Roman"/>
        </w:rPr>
        <w:t>a</w:t>
      </w:r>
      <w:r w:rsidRPr="00F11EFB">
        <w:rPr>
          <w:rFonts w:ascii="Times New Roman" w:hAnsi="Times New Roman" w:cs="Times New Roman"/>
        </w:rPr>
        <w:t>vailable</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proofErr w:type="gramStart"/>
      <w:r w:rsidRPr="00F11EFB">
        <w:rPr>
          <w:rFonts w:ascii="Times New Roman" w:hAnsi="Times New Roman" w:cs="Times New Roman"/>
        </w:rPr>
        <w:t>all</w:t>
      </w:r>
      <w:r w:rsidR="00370E76" w:rsidRPr="00F11EFB">
        <w:rPr>
          <w:rFonts w:ascii="Times New Roman" w:hAnsi="Times New Roman" w:cs="Times New Roman"/>
        </w:rPr>
        <w:t xml:space="preserve"> </w:t>
      </w:r>
      <w:ins w:id="2625" w:author="Author">
        <w:r w:rsidR="00EF4129">
          <w:rPr>
            <w:rFonts w:ascii="Times New Roman" w:hAnsi="Times New Roman" w:cs="Times New Roman"/>
          </w:rPr>
          <w:t>of</w:t>
        </w:r>
        <w:proofErr w:type="gramEnd"/>
        <w:r w:rsidR="00EF4129">
          <w:rPr>
            <w:rFonts w:ascii="Times New Roman" w:hAnsi="Times New Roman" w:cs="Times New Roman"/>
          </w:rPr>
          <w:t xml:space="preserve"> </w:t>
        </w:r>
      </w:ins>
      <w:r w:rsidRPr="00F11EFB">
        <w:rPr>
          <w:rFonts w:ascii="Times New Roman" w:hAnsi="Times New Roman" w:cs="Times New Roman"/>
        </w:rPr>
        <w:t>its</w:t>
      </w:r>
      <w:r w:rsidR="00370E76" w:rsidRPr="00F11EFB">
        <w:rPr>
          <w:rFonts w:ascii="Times New Roman" w:hAnsi="Times New Roman" w:cs="Times New Roman"/>
        </w:rPr>
        <w:t xml:space="preserve"> </w:t>
      </w:r>
      <w:r w:rsidRPr="00F11EFB">
        <w:rPr>
          <w:rFonts w:ascii="Times New Roman" w:hAnsi="Times New Roman" w:cs="Times New Roman"/>
        </w:rPr>
        <w:t>citizens</w:t>
      </w:r>
      <w:r w:rsidR="00370E76" w:rsidRPr="00F11EFB">
        <w:rPr>
          <w:rFonts w:ascii="Times New Roman" w:hAnsi="Times New Roman" w:cs="Times New Roman"/>
        </w:rPr>
        <w:t xml:space="preserve"> </w:t>
      </w:r>
      <w:r w:rsidR="0047282B" w:rsidRPr="00F11EFB">
        <w:rPr>
          <w:rFonts w:ascii="Times New Roman" w:hAnsi="Times New Roman" w:cs="Times New Roman"/>
        </w:rPr>
        <w:t>always</w:t>
      </w:r>
      <w:ins w:id="2626" w:author="Author">
        <w:r w:rsidR="00EF4129">
          <w:rPr>
            <w:rFonts w:ascii="Times New Roman" w:hAnsi="Times New Roman" w:cs="Times New Roman"/>
          </w:rPr>
          <w:t>,</w:t>
        </w:r>
      </w:ins>
      <w:r w:rsidR="00370E76" w:rsidRPr="00F11EFB">
        <w:rPr>
          <w:rFonts w:ascii="Times New Roman" w:hAnsi="Times New Roman" w:cs="Times New Roman"/>
        </w:rPr>
        <w:t xml:space="preserve"> </w:t>
      </w:r>
      <w:r w:rsidR="0047282B" w:rsidRPr="00F11EFB">
        <w:rPr>
          <w:rFonts w:ascii="Times New Roman" w:hAnsi="Times New Roman" w:cs="Times New Roman"/>
        </w:rPr>
        <w:t>but</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United</w:t>
      </w:r>
      <w:r w:rsidR="00370E76" w:rsidRPr="00F11EFB">
        <w:rPr>
          <w:rFonts w:ascii="Times New Roman" w:hAnsi="Times New Roman" w:cs="Times New Roman"/>
        </w:rPr>
        <w:t xml:space="preserve"> </w:t>
      </w:r>
      <w:r w:rsidRPr="00F11EFB">
        <w:rPr>
          <w:rFonts w:ascii="Times New Roman" w:hAnsi="Times New Roman" w:cs="Times New Roman"/>
        </w:rPr>
        <w:t>States,</w:t>
      </w:r>
      <w:r w:rsidR="00370E76" w:rsidRPr="00F11EFB">
        <w:rPr>
          <w:rFonts w:ascii="Times New Roman" w:hAnsi="Times New Roman" w:cs="Times New Roman"/>
        </w:rPr>
        <w:t xml:space="preserve"> </w:t>
      </w:r>
      <w:r w:rsidRPr="00F11EFB">
        <w:rPr>
          <w:rFonts w:ascii="Times New Roman" w:hAnsi="Times New Roman" w:cs="Times New Roman"/>
        </w:rPr>
        <w:t>thanks</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our</w:t>
      </w:r>
      <w:r w:rsidR="00370E76" w:rsidRPr="00F11EFB">
        <w:rPr>
          <w:rFonts w:ascii="Times New Roman" w:hAnsi="Times New Roman" w:cs="Times New Roman"/>
        </w:rPr>
        <w:t xml:space="preserve"> </w:t>
      </w:r>
      <w:r w:rsidRPr="00F11EFB">
        <w:rPr>
          <w:rFonts w:ascii="Times New Roman" w:hAnsi="Times New Roman" w:cs="Times New Roman"/>
        </w:rPr>
        <w:t>wise</w:t>
      </w:r>
      <w:r w:rsidR="00370E76" w:rsidRPr="00F11EFB">
        <w:rPr>
          <w:rFonts w:ascii="Times New Roman" w:hAnsi="Times New Roman" w:cs="Times New Roman"/>
        </w:rPr>
        <w:t xml:space="preserve"> </w:t>
      </w:r>
      <w:ins w:id="2627" w:author="Author">
        <w:r w:rsidR="00EF4129">
          <w:rPr>
            <w:rFonts w:ascii="Times New Roman" w:hAnsi="Times New Roman" w:cs="Times New Roman"/>
          </w:rPr>
          <w:t>F</w:t>
        </w:r>
      </w:ins>
      <w:del w:id="2628" w:author="Author">
        <w:r w:rsidRPr="00F11EFB" w:rsidDel="00EF4129">
          <w:rPr>
            <w:rFonts w:ascii="Times New Roman" w:hAnsi="Times New Roman" w:cs="Times New Roman"/>
          </w:rPr>
          <w:delText>f</w:delText>
        </w:r>
      </w:del>
      <w:r w:rsidRPr="00F11EFB">
        <w:rPr>
          <w:rFonts w:ascii="Times New Roman" w:hAnsi="Times New Roman" w:cs="Times New Roman"/>
        </w:rPr>
        <w:t>ounding</w:t>
      </w:r>
      <w:r w:rsidR="00370E76" w:rsidRPr="00F11EFB">
        <w:rPr>
          <w:rFonts w:ascii="Times New Roman" w:hAnsi="Times New Roman" w:cs="Times New Roman"/>
        </w:rPr>
        <w:t xml:space="preserve"> </w:t>
      </w:r>
      <w:ins w:id="2629" w:author="Author">
        <w:r w:rsidR="00EF4129">
          <w:rPr>
            <w:rFonts w:ascii="Times New Roman" w:hAnsi="Times New Roman" w:cs="Times New Roman"/>
          </w:rPr>
          <w:t>F</w:t>
        </w:r>
      </w:ins>
      <w:del w:id="2630" w:author="Author">
        <w:r w:rsidRPr="00F11EFB" w:rsidDel="00EF4129">
          <w:rPr>
            <w:rFonts w:ascii="Times New Roman" w:hAnsi="Times New Roman" w:cs="Times New Roman"/>
          </w:rPr>
          <w:delText>f</w:delText>
        </w:r>
      </w:del>
      <w:r w:rsidRPr="00F11EFB">
        <w:rPr>
          <w:rFonts w:ascii="Times New Roman" w:hAnsi="Times New Roman" w:cs="Times New Roman"/>
        </w:rPr>
        <w:t>athers</w:t>
      </w:r>
      <w:ins w:id="2631" w:author="Author">
        <w:r w:rsidR="00EF4129">
          <w:rPr>
            <w:rFonts w:ascii="Times New Roman" w:hAnsi="Times New Roman" w:cs="Times New Roman"/>
          </w:rPr>
          <w:t>,</w:t>
        </w:r>
      </w:ins>
      <w:r w:rsidR="00370E76" w:rsidRPr="00F11EFB">
        <w:rPr>
          <w:rFonts w:ascii="Times New Roman" w:hAnsi="Times New Roman" w:cs="Times New Roman"/>
        </w:rPr>
        <w:t xml:space="preserve"> </w:t>
      </w:r>
      <w:r w:rsidRPr="00F11EFB">
        <w:rPr>
          <w:rFonts w:ascii="Times New Roman" w:hAnsi="Times New Roman" w:cs="Times New Roman"/>
        </w:rPr>
        <w:t>come</w:t>
      </w:r>
      <w:r w:rsidR="00370E76" w:rsidRPr="00F11EFB">
        <w:rPr>
          <w:rFonts w:ascii="Times New Roman" w:hAnsi="Times New Roman" w:cs="Times New Roman"/>
        </w:rPr>
        <w:t xml:space="preserve"> </w:t>
      </w:r>
      <w:r w:rsidRPr="00F11EFB">
        <w:rPr>
          <w:rFonts w:ascii="Times New Roman" w:hAnsi="Times New Roman" w:cs="Times New Roman"/>
        </w:rPr>
        <w:t>close</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it.</w:t>
      </w:r>
      <w:ins w:id="2632" w:author="Author">
        <w:r w:rsidR="00EF4129">
          <w:rPr>
            <w:rFonts w:ascii="Times New Roman" w:hAnsi="Times New Roman" w:cs="Times New Roman"/>
          </w:rPr>
          <w:t xml:space="preserve"> </w:t>
        </w:r>
      </w:ins>
    </w:p>
    <w:p w14:paraId="755B8A50" w14:textId="33330150" w:rsidR="00EC79C8" w:rsidRPr="00F11EFB" w:rsidRDefault="00EC79C8" w:rsidP="00EF4129">
      <w:pPr>
        <w:ind w:right="4"/>
        <w:contextualSpacing/>
        <w:rPr>
          <w:rFonts w:ascii="Times New Roman" w:hAnsi="Times New Roman" w:cs="Times New Roman"/>
        </w:rPr>
      </w:pPr>
      <w:r w:rsidRPr="00F11EFB">
        <w:rPr>
          <w:rFonts w:ascii="Times New Roman" w:hAnsi="Times New Roman" w:cs="Times New Roman"/>
        </w:rPr>
        <w:t>Perfection</w:t>
      </w:r>
      <w:r w:rsidR="00370E76" w:rsidRPr="00F11EFB">
        <w:rPr>
          <w:rFonts w:ascii="Times New Roman" w:hAnsi="Times New Roman" w:cs="Times New Roman"/>
        </w:rPr>
        <w:t xml:space="preserve"> </w:t>
      </w:r>
      <w:r w:rsidRPr="00F11EFB">
        <w:rPr>
          <w:rFonts w:ascii="Times New Roman" w:hAnsi="Times New Roman" w:cs="Times New Roman"/>
        </w:rPr>
        <w:t>is</w:t>
      </w:r>
      <w:r w:rsidR="00370E76" w:rsidRPr="00F11EFB">
        <w:rPr>
          <w:rFonts w:ascii="Times New Roman" w:hAnsi="Times New Roman" w:cs="Times New Roman"/>
        </w:rPr>
        <w:t xml:space="preserve"> </w:t>
      </w:r>
      <w:r w:rsidRPr="00F11EFB">
        <w:rPr>
          <w:rFonts w:ascii="Times New Roman" w:hAnsi="Times New Roman" w:cs="Times New Roman"/>
        </w:rPr>
        <w:t>just</w:t>
      </w:r>
      <w:r w:rsidR="00370E76" w:rsidRPr="00F11EFB">
        <w:rPr>
          <w:rFonts w:ascii="Times New Roman" w:hAnsi="Times New Roman" w:cs="Times New Roman"/>
        </w:rPr>
        <w:t xml:space="preserve"> </w:t>
      </w:r>
      <w:r w:rsidRPr="00F11EFB">
        <w:rPr>
          <w:rFonts w:ascii="Times New Roman" w:hAnsi="Times New Roman" w:cs="Times New Roman"/>
        </w:rPr>
        <w:t>not</w:t>
      </w:r>
      <w:r w:rsidR="00370E76" w:rsidRPr="00F11EFB">
        <w:rPr>
          <w:rFonts w:ascii="Times New Roman" w:hAnsi="Times New Roman" w:cs="Times New Roman"/>
        </w:rPr>
        <w:t xml:space="preserve"> </w:t>
      </w:r>
      <w:r w:rsidRPr="00F11EFB">
        <w:rPr>
          <w:rFonts w:ascii="Times New Roman" w:hAnsi="Times New Roman" w:cs="Times New Roman"/>
        </w:rPr>
        <w:t>humanly</w:t>
      </w:r>
      <w:r w:rsidR="00370E76" w:rsidRPr="00F11EFB">
        <w:rPr>
          <w:rFonts w:ascii="Times New Roman" w:hAnsi="Times New Roman" w:cs="Times New Roman"/>
        </w:rPr>
        <w:t xml:space="preserve"> </w:t>
      </w:r>
      <w:r w:rsidRPr="00F11EFB">
        <w:rPr>
          <w:rFonts w:ascii="Times New Roman" w:hAnsi="Times New Roman" w:cs="Times New Roman"/>
        </w:rPr>
        <w:t>possible</w:t>
      </w:r>
      <w:r w:rsidR="00370E76" w:rsidRPr="00F11EFB">
        <w:rPr>
          <w:rFonts w:ascii="Times New Roman" w:hAnsi="Times New Roman" w:cs="Times New Roman"/>
        </w:rPr>
        <w:t xml:space="preserve"> </w:t>
      </w:r>
      <w:r w:rsidR="0047282B" w:rsidRPr="00F11EFB">
        <w:rPr>
          <w:rFonts w:ascii="Times New Roman" w:hAnsi="Times New Roman" w:cs="Times New Roman"/>
        </w:rPr>
        <w:t>s</w:t>
      </w:r>
      <w:r w:rsidRPr="00F11EFB">
        <w:rPr>
          <w:rFonts w:ascii="Times New Roman" w:hAnsi="Times New Roman" w:cs="Times New Roman"/>
        </w:rPr>
        <w:t>ince</w:t>
      </w:r>
      <w:r w:rsidR="00370E76" w:rsidRPr="00F11EFB">
        <w:rPr>
          <w:rFonts w:ascii="Times New Roman" w:hAnsi="Times New Roman" w:cs="Times New Roman"/>
        </w:rPr>
        <w:t xml:space="preserve"> </w:t>
      </w:r>
      <w:r w:rsidRPr="00F11EFB">
        <w:rPr>
          <w:rFonts w:ascii="Times New Roman" w:hAnsi="Times New Roman" w:cs="Times New Roman"/>
        </w:rPr>
        <w:t>we</w:t>
      </w:r>
      <w:r w:rsidR="00370E76" w:rsidRPr="00F11EFB">
        <w:rPr>
          <w:rFonts w:ascii="Times New Roman" w:hAnsi="Times New Roman" w:cs="Times New Roman"/>
        </w:rPr>
        <w:t xml:space="preserve"> </w:t>
      </w:r>
      <w:r w:rsidRPr="00F11EFB">
        <w:rPr>
          <w:rFonts w:ascii="Times New Roman" w:hAnsi="Times New Roman" w:cs="Times New Roman"/>
        </w:rPr>
        <w:t>all</w:t>
      </w:r>
      <w:r w:rsidR="00370E76" w:rsidRPr="00F11EFB">
        <w:rPr>
          <w:rFonts w:ascii="Times New Roman" w:hAnsi="Times New Roman" w:cs="Times New Roman"/>
        </w:rPr>
        <w:t xml:space="preserve"> </w:t>
      </w:r>
      <w:r w:rsidRPr="00F11EFB">
        <w:rPr>
          <w:rFonts w:ascii="Times New Roman" w:hAnsi="Times New Roman" w:cs="Times New Roman"/>
        </w:rPr>
        <w:t>have</w:t>
      </w:r>
      <w:r w:rsidR="00370E76" w:rsidRPr="00F11EFB">
        <w:rPr>
          <w:rFonts w:ascii="Times New Roman" w:hAnsi="Times New Roman" w:cs="Times New Roman"/>
        </w:rPr>
        <w:t xml:space="preserve"> </w:t>
      </w:r>
      <w:r w:rsidRPr="00F11EFB">
        <w:rPr>
          <w:rFonts w:ascii="Times New Roman" w:hAnsi="Times New Roman" w:cs="Times New Roman"/>
        </w:rPr>
        <w:t>failings</w:t>
      </w:r>
      <w:ins w:id="2633" w:author="Author">
        <w:r w:rsidR="00EF4129">
          <w:rPr>
            <w:rFonts w:ascii="Times New Roman" w:hAnsi="Times New Roman" w:cs="Times New Roman"/>
          </w:rPr>
          <w:t xml:space="preserve"> and</w:t>
        </w:r>
      </w:ins>
      <w:del w:id="2634" w:author="Author">
        <w:r w:rsidRPr="00F11EFB" w:rsidDel="00EF4129">
          <w:rPr>
            <w:rFonts w:ascii="Times New Roman" w:hAnsi="Times New Roman" w:cs="Times New Roman"/>
          </w:rPr>
          <w:delText>,</w:delText>
        </w:r>
      </w:del>
      <w:r w:rsidR="00370E76" w:rsidRPr="00F11EFB">
        <w:rPr>
          <w:rFonts w:ascii="Times New Roman" w:hAnsi="Times New Roman" w:cs="Times New Roman"/>
        </w:rPr>
        <w:t xml:space="preserve"> </w:t>
      </w:r>
      <w:r w:rsidRPr="00F11EFB">
        <w:rPr>
          <w:rFonts w:ascii="Times New Roman" w:hAnsi="Times New Roman" w:cs="Times New Roman"/>
        </w:rPr>
        <w:t>we</w:t>
      </w:r>
      <w:r w:rsidR="00370E76" w:rsidRPr="00F11EFB">
        <w:rPr>
          <w:rFonts w:ascii="Times New Roman" w:hAnsi="Times New Roman" w:cs="Times New Roman"/>
        </w:rPr>
        <w:t xml:space="preserve"> </w:t>
      </w:r>
      <w:r w:rsidRPr="00F11EFB">
        <w:rPr>
          <w:rFonts w:ascii="Times New Roman" w:hAnsi="Times New Roman" w:cs="Times New Roman"/>
        </w:rPr>
        <w:t>will</w:t>
      </w:r>
      <w:r w:rsidR="00370E76" w:rsidRPr="00F11EFB">
        <w:rPr>
          <w:rFonts w:ascii="Times New Roman" w:hAnsi="Times New Roman" w:cs="Times New Roman"/>
        </w:rPr>
        <w:t xml:space="preserve"> </w:t>
      </w:r>
      <w:r w:rsidRPr="00F11EFB">
        <w:rPr>
          <w:rFonts w:ascii="Times New Roman" w:hAnsi="Times New Roman" w:cs="Times New Roman"/>
        </w:rPr>
        <w:t>undoubtedly</w:t>
      </w:r>
      <w:r w:rsidR="00370E76" w:rsidRPr="00F11EFB">
        <w:rPr>
          <w:rFonts w:ascii="Times New Roman" w:hAnsi="Times New Roman" w:cs="Times New Roman"/>
        </w:rPr>
        <w:t xml:space="preserve"> </w:t>
      </w:r>
      <w:r w:rsidRPr="00F11EFB">
        <w:rPr>
          <w:rFonts w:ascii="Times New Roman" w:hAnsi="Times New Roman" w:cs="Times New Roman"/>
        </w:rPr>
        <w:t>do</w:t>
      </w:r>
      <w:r w:rsidR="00370E76" w:rsidRPr="00F11EFB">
        <w:rPr>
          <w:rFonts w:ascii="Times New Roman" w:hAnsi="Times New Roman" w:cs="Times New Roman"/>
        </w:rPr>
        <w:t xml:space="preserve"> </w:t>
      </w:r>
      <w:r w:rsidRPr="00F11EFB">
        <w:rPr>
          <w:rFonts w:ascii="Times New Roman" w:hAnsi="Times New Roman" w:cs="Times New Roman"/>
        </w:rPr>
        <w:t>imperfect</w:t>
      </w:r>
      <w:r w:rsidR="00370E76" w:rsidRPr="00F11EFB">
        <w:rPr>
          <w:rFonts w:ascii="Times New Roman" w:hAnsi="Times New Roman" w:cs="Times New Roman"/>
        </w:rPr>
        <w:t xml:space="preserve"> </w:t>
      </w:r>
      <w:r w:rsidRPr="00F11EFB">
        <w:rPr>
          <w:rFonts w:ascii="Times New Roman" w:hAnsi="Times New Roman" w:cs="Times New Roman"/>
        </w:rPr>
        <w:t>things.</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task</w:t>
      </w:r>
      <w:r w:rsidR="00370E76" w:rsidRPr="00F11EFB">
        <w:rPr>
          <w:rFonts w:ascii="Times New Roman" w:hAnsi="Times New Roman" w:cs="Times New Roman"/>
        </w:rPr>
        <w:t xml:space="preserve"> </w:t>
      </w:r>
      <w:r w:rsidRPr="00F11EFB">
        <w:rPr>
          <w:rFonts w:ascii="Times New Roman" w:hAnsi="Times New Roman" w:cs="Times New Roman"/>
        </w:rPr>
        <w:t>for</w:t>
      </w:r>
      <w:r w:rsidR="00370E76" w:rsidRPr="00F11EFB">
        <w:rPr>
          <w:rFonts w:ascii="Times New Roman" w:hAnsi="Times New Roman" w:cs="Times New Roman"/>
        </w:rPr>
        <w:t xml:space="preserve"> </w:t>
      </w:r>
      <w:r w:rsidRPr="00F11EFB">
        <w:rPr>
          <w:rFonts w:ascii="Times New Roman" w:hAnsi="Times New Roman" w:cs="Times New Roman"/>
        </w:rPr>
        <w:t>all</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us</w:t>
      </w:r>
      <w:r w:rsidR="00370E76" w:rsidRPr="00F11EFB">
        <w:rPr>
          <w:rFonts w:ascii="Times New Roman" w:hAnsi="Times New Roman" w:cs="Times New Roman"/>
        </w:rPr>
        <w:t xml:space="preserve"> </w:t>
      </w:r>
      <w:r w:rsidRPr="00F11EFB">
        <w:rPr>
          <w:rFonts w:ascii="Times New Roman" w:hAnsi="Times New Roman" w:cs="Times New Roman"/>
        </w:rPr>
        <w:t>is</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strive</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be</w:t>
      </w:r>
      <w:r w:rsidR="00370E76" w:rsidRPr="00F11EFB">
        <w:rPr>
          <w:rFonts w:ascii="Times New Roman" w:hAnsi="Times New Roman" w:cs="Times New Roman"/>
        </w:rPr>
        <w:t xml:space="preserve"> </w:t>
      </w:r>
      <w:r w:rsidRPr="00F11EFB">
        <w:rPr>
          <w:rFonts w:ascii="Times New Roman" w:hAnsi="Times New Roman" w:cs="Times New Roman"/>
        </w:rPr>
        <w:t>better,</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work</w:t>
      </w:r>
      <w:r w:rsidR="00370E76" w:rsidRPr="00F11EFB">
        <w:rPr>
          <w:rFonts w:ascii="Times New Roman" w:hAnsi="Times New Roman" w:cs="Times New Roman"/>
        </w:rPr>
        <w:t xml:space="preserve"> </w:t>
      </w:r>
      <w:r w:rsidRPr="00F11EFB">
        <w:rPr>
          <w:rFonts w:ascii="Times New Roman" w:hAnsi="Times New Roman" w:cs="Times New Roman"/>
        </w:rPr>
        <w:t>toward</w:t>
      </w:r>
      <w:ins w:id="2635" w:author="Author">
        <w:r w:rsidR="00EF4129">
          <w:rPr>
            <w:rFonts w:ascii="Times New Roman" w:hAnsi="Times New Roman" w:cs="Times New Roman"/>
          </w:rPr>
          <w:t xml:space="preserve"> our potential</w:t>
        </w:r>
      </w:ins>
      <w:r w:rsidRPr="00F11EFB">
        <w:rPr>
          <w:rFonts w:ascii="Times New Roman" w:hAnsi="Times New Roman" w:cs="Times New Roman"/>
        </w:rPr>
        <w:t>,</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uplift</w:t>
      </w:r>
      <w:r w:rsidR="00370E76" w:rsidRPr="00F11EFB">
        <w:rPr>
          <w:rFonts w:ascii="Times New Roman" w:hAnsi="Times New Roman" w:cs="Times New Roman"/>
        </w:rPr>
        <w:t xml:space="preserve"> </w:t>
      </w:r>
      <w:r w:rsidRPr="00F11EFB">
        <w:rPr>
          <w:rFonts w:ascii="Times New Roman" w:hAnsi="Times New Roman" w:cs="Times New Roman"/>
        </w:rPr>
        <w:t>what</w:t>
      </w:r>
      <w:r w:rsidR="00370E76" w:rsidRPr="00F11EFB">
        <w:rPr>
          <w:rFonts w:ascii="Times New Roman" w:hAnsi="Times New Roman" w:cs="Times New Roman"/>
        </w:rPr>
        <w:t xml:space="preserve"> </w:t>
      </w:r>
      <w:r w:rsidRPr="00F11EFB">
        <w:rPr>
          <w:rFonts w:ascii="Times New Roman" w:hAnsi="Times New Roman" w:cs="Times New Roman"/>
        </w:rPr>
        <w:t>is</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best</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highest</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ourselves.</w:t>
      </w:r>
      <w:r w:rsidR="00370E76" w:rsidRPr="00F11EFB">
        <w:rPr>
          <w:rFonts w:ascii="Times New Roman" w:hAnsi="Times New Roman" w:cs="Times New Roman"/>
        </w:rPr>
        <w:t xml:space="preserve"> </w:t>
      </w:r>
      <w:ins w:id="2636" w:author="Author">
        <w:r w:rsidR="00EF4129">
          <w:rPr>
            <w:rFonts w:ascii="Times New Roman" w:hAnsi="Times New Roman" w:cs="Times New Roman"/>
          </w:rPr>
          <w:t>The</w:t>
        </w:r>
      </w:ins>
      <w:del w:id="2637" w:author="Author">
        <w:r w:rsidRPr="00F11EFB" w:rsidDel="00EF4129">
          <w:rPr>
            <w:rFonts w:ascii="Times New Roman" w:hAnsi="Times New Roman" w:cs="Times New Roman"/>
          </w:rPr>
          <w:delText>And</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to</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that</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end,</w:delText>
        </w:r>
      </w:del>
      <w:r w:rsidR="00370E76" w:rsidRPr="00F11EFB">
        <w:rPr>
          <w:rFonts w:ascii="Times New Roman" w:hAnsi="Times New Roman" w:cs="Times New Roman"/>
        </w:rPr>
        <w:t xml:space="preserve"> </w:t>
      </w:r>
      <w:r w:rsidRPr="00F11EFB">
        <w:rPr>
          <w:rFonts w:ascii="Times New Roman" w:hAnsi="Times New Roman" w:cs="Times New Roman"/>
        </w:rPr>
        <w:t>United</w:t>
      </w:r>
      <w:r w:rsidR="00370E76" w:rsidRPr="00F11EFB">
        <w:rPr>
          <w:rFonts w:ascii="Times New Roman" w:hAnsi="Times New Roman" w:cs="Times New Roman"/>
        </w:rPr>
        <w:t xml:space="preserve"> </w:t>
      </w:r>
      <w:r w:rsidRPr="00F11EFB">
        <w:rPr>
          <w:rFonts w:ascii="Times New Roman" w:hAnsi="Times New Roman" w:cs="Times New Roman"/>
        </w:rPr>
        <w:t>States</w:t>
      </w:r>
      <w:r w:rsidR="00370E76" w:rsidRPr="00F11EFB">
        <w:rPr>
          <w:rFonts w:ascii="Times New Roman" w:hAnsi="Times New Roman" w:cs="Times New Roman"/>
        </w:rPr>
        <w:t xml:space="preserve"> </w:t>
      </w:r>
      <w:r w:rsidRPr="00F11EFB">
        <w:rPr>
          <w:rFonts w:ascii="Times New Roman" w:hAnsi="Times New Roman" w:cs="Times New Roman"/>
        </w:rPr>
        <w:t>offer</w:t>
      </w:r>
      <w:ins w:id="2638" w:author="Author">
        <w:r w:rsidR="00EF4129">
          <w:rPr>
            <w:rFonts w:ascii="Times New Roman" w:hAnsi="Times New Roman" w:cs="Times New Roman"/>
          </w:rPr>
          <w:t>s this opportunity</w:t>
        </w:r>
      </w:ins>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all</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us</w:t>
      </w:r>
      <w:del w:id="2639" w:author="Autho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this</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opportunity</w:delText>
        </w:r>
      </w:del>
      <w:r w:rsidRPr="00F11EFB">
        <w:rPr>
          <w:rFonts w:ascii="Times New Roman" w:hAnsi="Times New Roman" w:cs="Times New Roman"/>
        </w:rPr>
        <w:t>.</w:t>
      </w:r>
      <w:r w:rsidR="00370E76" w:rsidRPr="00F11EFB">
        <w:rPr>
          <w:rFonts w:ascii="Times New Roman" w:hAnsi="Times New Roman" w:cs="Times New Roman"/>
        </w:rPr>
        <w:t xml:space="preserve"> </w:t>
      </w:r>
      <w:r w:rsidRPr="00F11EFB">
        <w:rPr>
          <w:rFonts w:ascii="Times New Roman" w:hAnsi="Times New Roman" w:cs="Times New Roman"/>
        </w:rPr>
        <w:t>It</w:t>
      </w:r>
      <w:r w:rsidR="00370E76" w:rsidRPr="00F11EFB">
        <w:rPr>
          <w:rFonts w:ascii="Times New Roman" w:hAnsi="Times New Roman" w:cs="Times New Roman"/>
        </w:rPr>
        <w:t xml:space="preserve"> </w:t>
      </w:r>
      <w:r w:rsidRPr="00F11EFB">
        <w:rPr>
          <w:rFonts w:ascii="Times New Roman" w:hAnsi="Times New Roman" w:cs="Times New Roman"/>
        </w:rPr>
        <w:t>is</w:t>
      </w:r>
      <w:r w:rsidR="00370E76" w:rsidRPr="00F11EFB">
        <w:rPr>
          <w:rFonts w:ascii="Times New Roman" w:hAnsi="Times New Roman" w:cs="Times New Roman"/>
        </w:rPr>
        <w:t xml:space="preserve"> </w:t>
      </w:r>
      <w:r w:rsidRPr="00F11EFB">
        <w:rPr>
          <w:rFonts w:ascii="Times New Roman" w:hAnsi="Times New Roman" w:cs="Times New Roman"/>
        </w:rPr>
        <w:t>one</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best</w:t>
      </w:r>
      <w:r w:rsidR="00370E76" w:rsidRPr="00F11EFB">
        <w:rPr>
          <w:rFonts w:ascii="Times New Roman" w:hAnsi="Times New Roman" w:cs="Times New Roman"/>
        </w:rPr>
        <w:t xml:space="preserve"> </w:t>
      </w:r>
      <w:r w:rsidRPr="00F11EFB">
        <w:rPr>
          <w:rFonts w:ascii="Times New Roman" w:hAnsi="Times New Roman" w:cs="Times New Roman"/>
        </w:rPr>
        <w:t>countries</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world</w:t>
      </w:r>
      <w:r w:rsidR="00370E76" w:rsidRPr="00F11EFB">
        <w:rPr>
          <w:rFonts w:ascii="Times New Roman" w:hAnsi="Times New Roman" w:cs="Times New Roman"/>
        </w:rPr>
        <w:t xml:space="preserve"> </w:t>
      </w:r>
      <w:r w:rsidRPr="00F11EFB">
        <w:rPr>
          <w:rFonts w:ascii="Times New Roman" w:hAnsi="Times New Roman" w:cs="Times New Roman"/>
        </w:rPr>
        <w:t>has</w:t>
      </w:r>
      <w:r w:rsidR="00370E76" w:rsidRPr="00F11EFB">
        <w:rPr>
          <w:rFonts w:ascii="Times New Roman" w:hAnsi="Times New Roman" w:cs="Times New Roman"/>
        </w:rPr>
        <w:t xml:space="preserve"> </w:t>
      </w:r>
      <w:r w:rsidRPr="00F11EFB">
        <w:rPr>
          <w:rFonts w:ascii="Times New Roman" w:hAnsi="Times New Roman" w:cs="Times New Roman"/>
        </w:rPr>
        <w:t>ever</w:t>
      </w:r>
      <w:r w:rsidR="00370E76" w:rsidRPr="00F11EFB">
        <w:rPr>
          <w:rFonts w:ascii="Times New Roman" w:hAnsi="Times New Roman" w:cs="Times New Roman"/>
        </w:rPr>
        <w:t xml:space="preserve"> </w:t>
      </w:r>
      <w:r w:rsidRPr="00F11EFB">
        <w:rPr>
          <w:rFonts w:ascii="Times New Roman" w:hAnsi="Times New Roman" w:cs="Times New Roman"/>
        </w:rPr>
        <w:t>known.</w:t>
      </w:r>
      <w:r w:rsidR="00370E76" w:rsidRPr="00F11EFB">
        <w:rPr>
          <w:rFonts w:ascii="Times New Roman" w:hAnsi="Times New Roman" w:cs="Times New Roman"/>
        </w:rPr>
        <w:t xml:space="preserve"> </w:t>
      </w:r>
      <w:r w:rsidRPr="00F11EFB">
        <w:rPr>
          <w:rFonts w:ascii="Times New Roman" w:hAnsi="Times New Roman" w:cs="Times New Roman"/>
        </w:rPr>
        <w:t>People</w:t>
      </w:r>
      <w:r w:rsidR="00370E76" w:rsidRPr="00F11EFB">
        <w:rPr>
          <w:rFonts w:ascii="Times New Roman" w:hAnsi="Times New Roman" w:cs="Times New Roman"/>
        </w:rPr>
        <w:t xml:space="preserve"> </w:t>
      </w:r>
      <w:r w:rsidRPr="00F11EFB">
        <w:rPr>
          <w:rFonts w:ascii="Times New Roman" w:hAnsi="Times New Roman" w:cs="Times New Roman"/>
        </w:rPr>
        <w:t>from</w:t>
      </w:r>
      <w:r w:rsidR="00370E76" w:rsidRPr="00F11EFB">
        <w:rPr>
          <w:rFonts w:ascii="Times New Roman" w:hAnsi="Times New Roman" w:cs="Times New Roman"/>
        </w:rPr>
        <w:t xml:space="preserve"> </w:t>
      </w:r>
      <w:r w:rsidRPr="00F11EFB">
        <w:rPr>
          <w:rFonts w:ascii="Times New Roman" w:hAnsi="Times New Roman" w:cs="Times New Roman"/>
        </w:rPr>
        <w:t>all</w:t>
      </w:r>
      <w:r w:rsidR="00370E76" w:rsidRPr="00F11EFB">
        <w:rPr>
          <w:rFonts w:ascii="Times New Roman" w:hAnsi="Times New Roman" w:cs="Times New Roman"/>
        </w:rPr>
        <w:t xml:space="preserve"> </w:t>
      </w:r>
      <w:r w:rsidRPr="00F11EFB">
        <w:rPr>
          <w:rFonts w:ascii="Times New Roman" w:hAnsi="Times New Roman" w:cs="Times New Roman"/>
        </w:rPr>
        <w:t>over</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world</w:t>
      </w:r>
      <w:r w:rsidR="00370E76" w:rsidRPr="00F11EFB">
        <w:rPr>
          <w:rFonts w:ascii="Times New Roman" w:hAnsi="Times New Roman" w:cs="Times New Roman"/>
        </w:rPr>
        <w:t xml:space="preserve"> </w:t>
      </w:r>
      <w:r w:rsidRPr="00F11EFB">
        <w:rPr>
          <w:rFonts w:ascii="Times New Roman" w:hAnsi="Times New Roman" w:cs="Times New Roman"/>
        </w:rPr>
        <w:t>come,</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ins w:id="2640" w:author="Author">
        <w:r w:rsidR="00EF4129">
          <w:rPr>
            <w:rFonts w:ascii="Times New Roman" w:hAnsi="Times New Roman" w:cs="Times New Roman"/>
          </w:rPr>
          <w:t>many</w:t>
        </w:r>
      </w:ins>
      <w:del w:id="2641" w:author="Author">
        <w:r w:rsidRPr="00F11EFB" w:rsidDel="00EF4129">
          <w:rPr>
            <w:rFonts w:ascii="Times New Roman" w:hAnsi="Times New Roman" w:cs="Times New Roman"/>
          </w:rPr>
          <w:delText>much</w:delText>
        </w:r>
      </w:del>
      <w:r w:rsidR="00370E76" w:rsidRPr="00F11EFB">
        <w:rPr>
          <w:rFonts w:ascii="Times New Roman" w:hAnsi="Times New Roman" w:cs="Times New Roman"/>
        </w:rPr>
        <w:t xml:space="preserve"> </w:t>
      </w:r>
      <w:r w:rsidRPr="00F11EFB">
        <w:rPr>
          <w:rFonts w:ascii="Times New Roman" w:hAnsi="Times New Roman" w:cs="Times New Roman"/>
        </w:rPr>
        <w:t>more</w:t>
      </w:r>
      <w:r w:rsidR="00370E76" w:rsidRPr="00F11EFB">
        <w:rPr>
          <w:rFonts w:ascii="Times New Roman" w:hAnsi="Times New Roman" w:cs="Times New Roman"/>
        </w:rPr>
        <w:t xml:space="preserve"> </w:t>
      </w:r>
      <w:r w:rsidRPr="00F11EFB">
        <w:rPr>
          <w:rFonts w:ascii="Times New Roman" w:hAnsi="Times New Roman" w:cs="Times New Roman"/>
        </w:rPr>
        <w:t>would</w:t>
      </w:r>
      <w:r w:rsidR="00370E76" w:rsidRPr="00F11EFB">
        <w:rPr>
          <w:rFonts w:ascii="Times New Roman" w:hAnsi="Times New Roman" w:cs="Times New Roman"/>
        </w:rPr>
        <w:t xml:space="preserve"> </w:t>
      </w:r>
      <w:r w:rsidRPr="00F11EFB">
        <w:rPr>
          <w:rFonts w:ascii="Times New Roman" w:hAnsi="Times New Roman" w:cs="Times New Roman"/>
        </w:rPr>
        <w:t>give</w:t>
      </w:r>
      <w:r w:rsidR="00370E76" w:rsidRPr="00F11EFB">
        <w:rPr>
          <w:rFonts w:ascii="Times New Roman" w:hAnsi="Times New Roman" w:cs="Times New Roman"/>
        </w:rPr>
        <w:t xml:space="preserve"> </w:t>
      </w:r>
      <w:r w:rsidRPr="00F11EFB">
        <w:rPr>
          <w:rFonts w:ascii="Times New Roman" w:hAnsi="Times New Roman" w:cs="Times New Roman"/>
        </w:rPr>
        <w:t>anything</w:t>
      </w:r>
      <w:r w:rsidR="00370E76" w:rsidRPr="00F11EFB">
        <w:rPr>
          <w:rFonts w:ascii="Times New Roman" w:hAnsi="Times New Roman" w:cs="Times New Roman"/>
        </w:rPr>
        <w:t xml:space="preserve"> </w:t>
      </w:r>
      <w:r w:rsidRPr="00F11EFB">
        <w:rPr>
          <w:rFonts w:ascii="Times New Roman" w:hAnsi="Times New Roman" w:cs="Times New Roman"/>
        </w:rPr>
        <w:t>for</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opportunity</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del w:id="2642" w:author="Author">
        <w:r w:rsidR="003A5434" w:rsidRPr="00F11EFB" w:rsidDel="00EF4129">
          <w:rPr>
            <w:rFonts w:ascii="Times New Roman" w:hAnsi="Times New Roman" w:cs="Times New Roman"/>
          </w:rPr>
          <w:delText>go</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and</w:delText>
        </w:r>
        <w:r w:rsidR="00370E76" w:rsidRPr="00F11EFB" w:rsidDel="00EF4129">
          <w:rPr>
            <w:rFonts w:ascii="Times New Roman" w:hAnsi="Times New Roman" w:cs="Times New Roman"/>
          </w:rPr>
          <w:delText xml:space="preserve"> </w:delText>
        </w:r>
      </w:del>
      <w:r w:rsidRPr="00F11EFB">
        <w:rPr>
          <w:rFonts w:ascii="Times New Roman" w:hAnsi="Times New Roman" w:cs="Times New Roman"/>
        </w:rPr>
        <w:t>live</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United</w:t>
      </w:r>
      <w:r w:rsidR="00370E76" w:rsidRPr="00F11EFB">
        <w:rPr>
          <w:rFonts w:ascii="Times New Roman" w:hAnsi="Times New Roman" w:cs="Times New Roman"/>
        </w:rPr>
        <w:t xml:space="preserve"> </w:t>
      </w:r>
      <w:r w:rsidRPr="00F11EFB">
        <w:rPr>
          <w:rFonts w:ascii="Times New Roman" w:hAnsi="Times New Roman" w:cs="Times New Roman"/>
        </w:rPr>
        <w:t>States.</w:t>
      </w:r>
    </w:p>
    <w:p w14:paraId="3A583978" w14:textId="17DCC348" w:rsidR="00EC79C8" w:rsidRPr="00F11EFB" w:rsidDel="00EF4129" w:rsidRDefault="00EC79C8" w:rsidP="00370E76">
      <w:pPr>
        <w:ind w:right="4"/>
        <w:contextualSpacing/>
        <w:rPr>
          <w:del w:id="2643" w:author="Author"/>
          <w:rFonts w:ascii="Times New Roman" w:hAnsi="Times New Roman" w:cs="Times New Roman"/>
        </w:rPr>
      </w:pP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me</w:t>
      </w:r>
      <w:r w:rsidR="003A5434" w:rsidRPr="00F11EFB">
        <w:rPr>
          <w:rFonts w:ascii="Times New Roman" w:hAnsi="Times New Roman" w:cs="Times New Roman"/>
        </w:rPr>
        <w:t>,</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American</w:t>
      </w:r>
      <w:r w:rsidR="00370E76" w:rsidRPr="00F11EFB">
        <w:rPr>
          <w:rFonts w:ascii="Times New Roman" w:hAnsi="Times New Roman" w:cs="Times New Roman"/>
        </w:rPr>
        <w:t xml:space="preserve"> </w:t>
      </w:r>
      <w:r w:rsidR="003A5434" w:rsidRPr="00F11EFB">
        <w:rPr>
          <w:rFonts w:ascii="Times New Roman" w:hAnsi="Times New Roman" w:cs="Times New Roman"/>
        </w:rPr>
        <w:t>d</w:t>
      </w:r>
      <w:r w:rsidRPr="00F11EFB">
        <w:rPr>
          <w:rFonts w:ascii="Times New Roman" w:hAnsi="Times New Roman" w:cs="Times New Roman"/>
        </w:rPr>
        <w:t>ream</w:t>
      </w:r>
      <w:r w:rsidR="00370E76" w:rsidRPr="00F11EFB">
        <w:rPr>
          <w:rFonts w:ascii="Times New Roman" w:hAnsi="Times New Roman" w:cs="Times New Roman"/>
        </w:rPr>
        <w:t xml:space="preserve"> </w:t>
      </w:r>
      <w:r w:rsidRPr="00F11EFB">
        <w:rPr>
          <w:rFonts w:ascii="Times New Roman" w:hAnsi="Times New Roman" w:cs="Times New Roman"/>
        </w:rPr>
        <w:t>is</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liberty</w:t>
      </w:r>
      <w:r w:rsidR="00370E76" w:rsidRPr="00F11EFB">
        <w:rPr>
          <w:rFonts w:ascii="Times New Roman" w:hAnsi="Times New Roman" w:cs="Times New Roman"/>
        </w:rPr>
        <w:t xml:space="preserve"> </w:t>
      </w:r>
      <w:ins w:id="2644" w:author="Author">
        <w:r w:rsidR="00EF4129">
          <w:rPr>
            <w:rFonts w:ascii="Times New Roman" w:hAnsi="Times New Roman" w:cs="Times New Roman"/>
          </w:rPr>
          <w:t xml:space="preserve">the United States </w:t>
        </w:r>
      </w:ins>
      <w:r w:rsidRPr="00F11EFB">
        <w:rPr>
          <w:rFonts w:ascii="Times New Roman" w:hAnsi="Times New Roman" w:cs="Times New Roman"/>
        </w:rPr>
        <w:t>offer</w:t>
      </w:r>
      <w:ins w:id="2645" w:author="Author">
        <w:r w:rsidR="00EF4129">
          <w:rPr>
            <w:rFonts w:ascii="Times New Roman" w:hAnsi="Times New Roman" w:cs="Times New Roman"/>
          </w:rPr>
          <w:t>s</w:t>
        </w:r>
      </w:ins>
      <w:del w:id="2646" w:author="Author">
        <w:r w:rsidRPr="00F11EFB" w:rsidDel="00EF4129">
          <w:rPr>
            <w:rFonts w:ascii="Times New Roman" w:hAnsi="Times New Roman" w:cs="Times New Roman"/>
          </w:rPr>
          <w:delText>ed</w:delText>
        </w:r>
      </w:del>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its</w:t>
      </w:r>
      <w:r w:rsidR="00370E76" w:rsidRPr="00F11EFB">
        <w:rPr>
          <w:rFonts w:ascii="Times New Roman" w:hAnsi="Times New Roman" w:cs="Times New Roman"/>
        </w:rPr>
        <w:t xml:space="preserve"> </w:t>
      </w:r>
      <w:r w:rsidRPr="00F11EFB">
        <w:rPr>
          <w:rFonts w:ascii="Times New Roman" w:hAnsi="Times New Roman" w:cs="Times New Roman"/>
        </w:rPr>
        <w:t>citizens</w:t>
      </w:r>
      <w:ins w:id="2647" w:author="Author">
        <w:r w:rsidR="00EF4129">
          <w:rPr>
            <w:rFonts w:ascii="Times New Roman" w:hAnsi="Times New Roman" w:cs="Times New Roman"/>
          </w:rPr>
          <w:t>:</w:t>
        </w:r>
      </w:ins>
      <w:del w:id="2648" w:author="Author">
        <w:r w:rsidRPr="00F11EFB" w:rsidDel="00EF4129">
          <w:rPr>
            <w:rFonts w:ascii="Times New Roman" w:hAnsi="Times New Roman" w:cs="Times New Roman"/>
          </w:rPr>
          <w:delText>;</w:delText>
        </w:r>
      </w:del>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freedom</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attend</w:t>
      </w:r>
      <w:r w:rsidR="00370E76" w:rsidRPr="00F11EFB">
        <w:rPr>
          <w:rFonts w:ascii="Times New Roman" w:hAnsi="Times New Roman" w:cs="Times New Roman"/>
        </w:rPr>
        <w:t xml:space="preserve"> </w:t>
      </w:r>
      <w:r w:rsidRPr="00F11EFB">
        <w:rPr>
          <w:rFonts w:ascii="Times New Roman" w:hAnsi="Times New Roman" w:cs="Times New Roman"/>
        </w:rPr>
        <w:t>school,</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start</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business,</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work,</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pray</w:t>
      </w:r>
      <w:r w:rsidR="00370E76" w:rsidRPr="00F11EFB">
        <w:rPr>
          <w:rFonts w:ascii="Times New Roman" w:hAnsi="Times New Roman" w:cs="Times New Roman"/>
        </w:rPr>
        <w:t xml:space="preserve"> </w:t>
      </w:r>
      <w:r w:rsidRPr="00F11EFB">
        <w:rPr>
          <w:rFonts w:ascii="Times New Roman" w:hAnsi="Times New Roman" w:cs="Times New Roman"/>
        </w:rPr>
        <w:t>if</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want</w:t>
      </w:r>
      <w:r w:rsidR="00370E76" w:rsidRPr="00F11EFB">
        <w:rPr>
          <w:rFonts w:ascii="Times New Roman" w:hAnsi="Times New Roman" w:cs="Times New Roman"/>
        </w:rPr>
        <w:t xml:space="preserve"> </w:t>
      </w:r>
      <w:r w:rsidRPr="00F11EFB">
        <w:rPr>
          <w:rFonts w:ascii="Times New Roman" w:hAnsi="Times New Roman" w:cs="Times New Roman"/>
        </w:rPr>
        <w:t>to</w:t>
      </w:r>
      <w:ins w:id="2649" w:author="Author">
        <w:r w:rsidR="00EF4129">
          <w:rPr>
            <w:rFonts w:ascii="Times New Roman" w:hAnsi="Times New Roman" w:cs="Times New Roman"/>
          </w:rPr>
          <w:t>.</w:t>
        </w:r>
      </w:ins>
      <w:del w:id="2650" w:author="Author">
        <w:r w:rsidRPr="00F11EFB" w:rsidDel="00EF4129">
          <w:rPr>
            <w:rFonts w:ascii="Times New Roman" w:hAnsi="Times New Roman" w:cs="Times New Roman"/>
          </w:rPr>
          <w:delText>,</w:delText>
        </w:r>
      </w:del>
      <w:r w:rsidR="00370E76" w:rsidRPr="00F11EFB">
        <w:rPr>
          <w:rFonts w:ascii="Times New Roman" w:hAnsi="Times New Roman" w:cs="Times New Roman"/>
        </w:rPr>
        <w:t xml:space="preserve"> </w:t>
      </w:r>
      <w:ins w:id="2651" w:author="Author">
        <w:r w:rsidR="00EF4129">
          <w:rPr>
            <w:rFonts w:ascii="Times New Roman" w:hAnsi="Times New Roman" w:cs="Times New Roman"/>
          </w:rPr>
          <w:t>The American dream is</w:t>
        </w:r>
      </w:ins>
      <w:del w:id="2652" w:author="Author">
        <w:r w:rsidRPr="00F11EFB" w:rsidDel="00EF4129">
          <w:rPr>
            <w:rFonts w:ascii="Times New Roman" w:hAnsi="Times New Roman" w:cs="Times New Roman"/>
          </w:rPr>
          <w:delText>and</w:delText>
        </w:r>
      </w:del>
      <w:r w:rsidR="00370E76" w:rsidRPr="00F11EFB">
        <w:rPr>
          <w:rFonts w:ascii="Times New Roman" w:hAnsi="Times New Roman" w:cs="Times New Roman"/>
        </w:rPr>
        <w:t xml:space="preserve"> </w:t>
      </w:r>
      <w:r w:rsidRPr="00F11EFB">
        <w:rPr>
          <w:rFonts w:ascii="Times New Roman" w:hAnsi="Times New Roman" w:cs="Times New Roman"/>
        </w:rPr>
        <w:t>not</w:t>
      </w:r>
      <w:r w:rsidR="00370E76" w:rsidRPr="00F11EFB">
        <w:rPr>
          <w:rFonts w:ascii="Times New Roman" w:hAnsi="Times New Roman" w:cs="Times New Roman"/>
        </w:rPr>
        <w:t xml:space="preserve"> </w:t>
      </w:r>
      <w:ins w:id="2653" w:author="Author">
        <w:r w:rsidR="00EF4129">
          <w:rPr>
            <w:rFonts w:ascii="Times New Roman" w:hAnsi="Times New Roman" w:cs="Times New Roman"/>
          </w:rPr>
          <w:t>owning things</w:t>
        </w:r>
      </w:ins>
      <w:del w:id="2654" w:author="Author">
        <w:r w:rsidRPr="00F11EFB" w:rsidDel="00EF4129">
          <w:rPr>
            <w:rFonts w:ascii="Times New Roman" w:hAnsi="Times New Roman" w:cs="Times New Roman"/>
          </w:rPr>
          <w:delText>how</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many</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things</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I</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own</w:delText>
        </w:r>
      </w:del>
      <w:r w:rsidRPr="00F11EFB">
        <w:rPr>
          <w:rFonts w:ascii="Times New Roman" w:hAnsi="Times New Roman" w:cs="Times New Roman"/>
        </w:rPr>
        <w:t>.</w:t>
      </w:r>
      <w:r w:rsidR="00370E76" w:rsidRPr="00F11EFB">
        <w:rPr>
          <w:rFonts w:ascii="Times New Roman" w:hAnsi="Times New Roman" w:cs="Times New Roman"/>
        </w:rPr>
        <w:t xml:space="preserve"> </w:t>
      </w:r>
      <w:r w:rsidR="004B3374" w:rsidRPr="00F11EFB">
        <w:rPr>
          <w:rFonts w:ascii="Times New Roman" w:hAnsi="Times New Roman" w:cs="Times New Roman"/>
        </w:rPr>
        <w:t>Material</w:t>
      </w:r>
      <w:r w:rsidR="00370E76" w:rsidRPr="00F11EFB">
        <w:rPr>
          <w:rFonts w:ascii="Times New Roman" w:hAnsi="Times New Roman" w:cs="Times New Roman"/>
        </w:rPr>
        <w:t xml:space="preserve"> </w:t>
      </w:r>
      <w:r w:rsidR="004B3374" w:rsidRPr="00F11EFB">
        <w:rPr>
          <w:rFonts w:ascii="Times New Roman" w:hAnsi="Times New Roman" w:cs="Times New Roman"/>
        </w:rPr>
        <w:t>possessions</w:t>
      </w:r>
      <w:r w:rsidR="00370E76" w:rsidRPr="00F11EFB">
        <w:rPr>
          <w:rFonts w:ascii="Times New Roman" w:hAnsi="Times New Roman" w:cs="Times New Roman"/>
        </w:rPr>
        <w:t xml:space="preserve"> </w:t>
      </w:r>
      <w:r w:rsidRPr="00F11EFB">
        <w:rPr>
          <w:rFonts w:ascii="Times New Roman" w:hAnsi="Times New Roman" w:cs="Times New Roman"/>
        </w:rPr>
        <w:t>are</w:t>
      </w:r>
      <w:r w:rsidR="00370E76" w:rsidRPr="00F11EFB">
        <w:rPr>
          <w:rFonts w:ascii="Times New Roman" w:hAnsi="Times New Roman" w:cs="Times New Roman"/>
        </w:rPr>
        <w:t xml:space="preserve"> </w:t>
      </w:r>
      <w:r w:rsidRPr="00F11EFB">
        <w:rPr>
          <w:rFonts w:ascii="Times New Roman" w:hAnsi="Times New Roman" w:cs="Times New Roman"/>
        </w:rPr>
        <w:t>not</w:t>
      </w:r>
      <w:r w:rsidR="00370E76" w:rsidRPr="00F11EFB">
        <w:rPr>
          <w:rFonts w:ascii="Times New Roman" w:hAnsi="Times New Roman" w:cs="Times New Roman"/>
        </w:rPr>
        <w:t xml:space="preserve"> </w:t>
      </w:r>
      <w:r w:rsidRPr="00F11EFB">
        <w:rPr>
          <w:rFonts w:ascii="Times New Roman" w:hAnsi="Times New Roman" w:cs="Times New Roman"/>
        </w:rPr>
        <w:t>what</w:t>
      </w:r>
      <w:r w:rsidR="00370E76" w:rsidRPr="00F11EFB">
        <w:rPr>
          <w:rFonts w:ascii="Times New Roman" w:hAnsi="Times New Roman" w:cs="Times New Roman"/>
        </w:rPr>
        <w:t xml:space="preserve"> </w:t>
      </w:r>
      <w:r w:rsidRPr="00F11EFB">
        <w:rPr>
          <w:rFonts w:ascii="Times New Roman" w:hAnsi="Times New Roman" w:cs="Times New Roman"/>
        </w:rPr>
        <w:t>life</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happiness</w:t>
      </w:r>
      <w:r w:rsidR="00370E76" w:rsidRPr="00F11EFB">
        <w:rPr>
          <w:rFonts w:ascii="Times New Roman" w:hAnsi="Times New Roman" w:cs="Times New Roman"/>
        </w:rPr>
        <w:t xml:space="preserve"> </w:t>
      </w:r>
      <w:r w:rsidRPr="00F11EFB">
        <w:rPr>
          <w:rFonts w:ascii="Times New Roman" w:hAnsi="Times New Roman" w:cs="Times New Roman"/>
        </w:rPr>
        <w:t>are</w:t>
      </w:r>
      <w:r w:rsidR="00370E76" w:rsidRPr="00F11EFB">
        <w:rPr>
          <w:rFonts w:ascii="Times New Roman" w:hAnsi="Times New Roman" w:cs="Times New Roman"/>
        </w:rPr>
        <w:t xml:space="preserve"> </w:t>
      </w:r>
      <w:r w:rsidRPr="00F11EFB">
        <w:rPr>
          <w:rFonts w:ascii="Times New Roman" w:hAnsi="Times New Roman" w:cs="Times New Roman"/>
        </w:rPr>
        <w:t>all</w:t>
      </w:r>
      <w:r w:rsidR="00370E76" w:rsidRPr="00F11EFB">
        <w:rPr>
          <w:rFonts w:ascii="Times New Roman" w:hAnsi="Times New Roman" w:cs="Times New Roman"/>
        </w:rPr>
        <w:t xml:space="preserve"> </w:t>
      </w:r>
      <w:r w:rsidRPr="00F11EFB">
        <w:rPr>
          <w:rFonts w:ascii="Times New Roman" w:hAnsi="Times New Roman" w:cs="Times New Roman"/>
        </w:rPr>
        <w:t>about.</w:t>
      </w:r>
      <w:r w:rsidR="00370E76" w:rsidRPr="00F11EFB">
        <w:rPr>
          <w:rFonts w:ascii="Times New Roman" w:hAnsi="Times New Roman" w:cs="Times New Roman"/>
        </w:rPr>
        <w:t xml:space="preserve"> </w:t>
      </w:r>
    </w:p>
    <w:p w14:paraId="65A192AC" w14:textId="298654AA" w:rsidR="00EC79C8" w:rsidRPr="00F11EFB" w:rsidDel="00EF4129" w:rsidRDefault="00EC79C8" w:rsidP="00EF4129">
      <w:pPr>
        <w:ind w:right="4"/>
        <w:contextualSpacing/>
        <w:rPr>
          <w:del w:id="2655" w:author="Author"/>
          <w:rFonts w:ascii="Times New Roman" w:hAnsi="Times New Roman" w:cs="Times New Roman"/>
        </w:rPr>
      </w:pPr>
      <w:r w:rsidRPr="00F11EFB">
        <w:rPr>
          <w:rFonts w:ascii="Times New Roman" w:hAnsi="Times New Roman" w:cs="Times New Roman"/>
        </w:rPr>
        <w:t>As</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matter</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fact,</w:t>
      </w:r>
      <w:r w:rsidR="00370E76" w:rsidRPr="00F11EFB">
        <w:rPr>
          <w:rFonts w:ascii="Times New Roman" w:hAnsi="Times New Roman" w:cs="Times New Roman"/>
        </w:rPr>
        <w:t xml:space="preserve"> </w:t>
      </w:r>
      <w:r w:rsidRPr="00F11EFB">
        <w:rPr>
          <w:rFonts w:ascii="Times New Roman" w:hAnsi="Times New Roman" w:cs="Times New Roman"/>
        </w:rPr>
        <w:t>happiness</w:t>
      </w:r>
      <w:r w:rsidR="00370E76" w:rsidRPr="00F11EFB">
        <w:rPr>
          <w:rFonts w:ascii="Times New Roman" w:hAnsi="Times New Roman" w:cs="Times New Roman"/>
        </w:rPr>
        <w:t xml:space="preserve"> </w:t>
      </w:r>
      <w:r w:rsidRPr="00F11EFB">
        <w:rPr>
          <w:rFonts w:ascii="Times New Roman" w:hAnsi="Times New Roman" w:cs="Times New Roman"/>
        </w:rPr>
        <w:t>is</w:t>
      </w:r>
      <w:r w:rsidR="00370E76" w:rsidRPr="00F11EFB">
        <w:rPr>
          <w:rFonts w:ascii="Times New Roman" w:hAnsi="Times New Roman" w:cs="Times New Roman"/>
        </w:rPr>
        <w:t xml:space="preserve"> </w:t>
      </w:r>
      <w:r w:rsidRPr="00F11EFB">
        <w:rPr>
          <w:rFonts w:ascii="Times New Roman" w:hAnsi="Times New Roman" w:cs="Times New Roman"/>
        </w:rPr>
        <w:t>not</w:t>
      </w:r>
      <w:r w:rsidR="00370E76" w:rsidRPr="00F11EFB">
        <w:rPr>
          <w:rFonts w:ascii="Times New Roman" w:hAnsi="Times New Roman" w:cs="Times New Roman"/>
        </w:rPr>
        <w:t xml:space="preserve"> </w:t>
      </w:r>
      <w:r w:rsidRPr="00F11EFB">
        <w:rPr>
          <w:rFonts w:ascii="Times New Roman" w:hAnsi="Times New Roman" w:cs="Times New Roman"/>
        </w:rPr>
        <w:t>directly</w:t>
      </w:r>
      <w:r w:rsidR="00370E76" w:rsidRPr="00F11EFB">
        <w:rPr>
          <w:rFonts w:ascii="Times New Roman" w:hAnsi="Times New Roman" w:cs="Times New Roman"/>
        </w:rPr>
        <w:t xml:space="preserve"> </w:t>
      </w:r>
      <w:r w:rsidRPr="00F11EFB">
        <w:rPr>
          <w:rFonts w:ascii="Times New Roman" w:hAnsi="Times New Roman" w:cs="Times New Roman"/>
        </w:rPr>
        <w:t>proportional</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material</w:t>
      </w:r>
      <w:r w:rsidR="00370E76" w:rsidRPr="00F11EFB">
        <w:rPr>
          <w:rFonts w:ascii="Times New Roman" w:hAnsi="Times New Roman" w:cs="Times New Roman"/>
        </w:rPr>
        <w:t xml:space="preserve"> </w:t>
      </w:r>
      <w:r w:rsidRPr="00F11EFB">
        <w:rPr>
          <w:rFonts w:ascii="Times New Roman" w:hAnsi="Times New Roman" w:cs="Times New Roman"/>
        </w:rPr>
        <w:t>possessions.</w:t>
      </w:r>
      <w:r w:rsidR="00370E76" w:rsidRPr="00F11EFB">
        <w:rPr>
          <w:rFonts w:ascii="Times New Roman" w:hAnsi="Times New Roman" w:cs="Times New Roman"/>
        </w:rPr>
        <w:t xml:space="preserve"> </w:t>
      </w:r>
    </w:p>
    <w:p w14:paraId="0284C7C6" w14:textId="2937DCF1" w:rsidR="00EC79C8" w:rsidRPr="00F11EFB" w:rsidDel="00EF4129" w:rsidRDefault="00EC79C8" w:rsidP="00EF4129">
      <w:pPr>
        <w:ind w:right="4"/>
        <w:contextualSpacing/>
        <w:rPr>
          <w:del w:id="2656" w:author="Author"/>
          <w:rFonts w:ascii="Times New Roman" w:hAnsi="Times New Roman" w:cs="Times New Roman"/>
        </w:rPr>
      </w:pPr>
      <w:r w:rsidRPr="00F11EFB">
        <w:rPr>
          <w:rFonts w:ascii="Times New Roman" w:hAnsi="Times New Roman" w:cs="Times New Roman"/>
        </w:rPr>
        <w:t>Happiness</w:t>
      </w:r>
      <w:r w:rsidR="00370E76" w:rsidRPr="00F11EFB">
        <w:rPr>
          <w:rFonts w:ascii="Times New Roman" w:hAnsi="Times New Roman" w:cs="Times New Roman"/>
        </w:rPr>
        <w:t xml:space="preserve"> </w:t>
      </w:r>
      <w:r w:rsidRPr="00F11EFB">
        <w:rPr>
          <w:rFonts w:ascii="Times New Roman" w:hAnsi="Times New Roman" w:cs="Times New Roman"/>
        </w:rPr>
        <w:t>comes</w:t>
      </w:r>
      <w:r w:rsidR="00370E76" w:rsidRPr="00F11EFB">
        <w:rPr>
          <w:rFonts w:ascii="Times New Roman" w:hAnsi="Times New Roman" w:cs="Times New Roman"/>
        </w:rPr>
        <w:t xml:space="preserve"> </w:t>
      </w:r>
      <w:r w:rsidRPr="00F11EFB">
        <w:rPr>
          <w:rFonts w:ascii="Times New Roman" w:hAnsi="Times New Roman" w:cs="Times New Roman"/>
        </w:rPr>
        <w:t>from</w:t>
      </w:r>
      <w:r w:rsidR="00370E76" w:rsidRPr="00F11EFB">
        <w:rPr>
          <w:rFonts w:ascii="Times New Roman" w:hAnsi="Times New Roman" w:cs="Times New Roman"/>
        </w:rPr>
        <w:t xml:space="preserve"> </w:t>
      </w:r>
      <w:r w:rsidRPr="00F11EFB">
        <w:rPr>
          <w:rFonts w:ascii="Times New Roman" w:hAnsi="Times New Roman" w:cs="Times New Roman"/>
        </w:rPr>
        <w:t>appreciating</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being</w:t>
      </w:r>
      <w:r w:rsidR="00370E76" w:rsidRPr="00F11EFB">
        <w:rPr>
          <w:rFonts w:ascii="Times New Roman" w:hAnsi="Times New Roman" w:cs="Times New Roman"/>
        </w:rPr>
        <w:t xml:space="preserve"> </w:t>
      </w:r>
      <w:r w:rsidRPr="00F11EFB">
        <w:rPr>
          <w:rFonts w:ascii="Times New Roman" w:hAnsi="Times New Roman" w:cs="Times New Roman"/>
        </w:rPr>
        <w:t>grateful</w:t>
      </w:r>
      <w:r w:rsidR="00370E76" w:rsidRPr="00F11EFB">
        <w:rPr>
          <w:rFonts w:ascii="Times New Roman" w:hAnsi="Times New Roman" w:cs="Times New Roman"/>
        </w:rPr>
        <w:t xml:space="preserve"> </w:t>
      </w:r>
      <w:r w:rsidRPr="00F11EFB">
        <w:rPr>
          <w:rFonts w:ascii="Times New Roman" w:hAnsi="Times New Roman" w:cs="Times New Roman"/>
        </w:rPr>
        <w:t>for</w:t>
      </w:r>
      <w:r w:rsidR="00370E76" w:rsidRPr="00F11EFB">
        <w:rPr>
          <w:rFonts w:ascii="Times New Roman" w:hAnsi="Times New Roman" w:cs="Times New Roman"/>
        </w:rPr>
        <w:t xml:space="preserve"> </w:t>
      </w:r>
      <w:r w:rsidRPr="00F11EFB">
        <w:rPr>
          <w:rFonts w:ascii="Times New Roman" w:hAnsi="Times New Roman" w:cs="Times New Roman"/>
        </w:rPr>
        <w:t>what</w:t>
      </w:r>
      <w:r w:rsidR="00370E76" w:rsidRPr="00F11EFB">
        <w:rPr>
          <w:rFonts w:ascii="Times New Roman" w:hAnsi="Times New Roman" w:cs="Times New Roman"/>
        </w:rPr>
        <w:t xml:space="preserve"> </w:t>
      </w:r>
      <w:r w:rsidRPr="00F11EFB">
        <w:rPr>
          <w:rFonts w:ascii="Times New Roman" w:hAnsi="Times New Roman" w:cs="Times New Roman"/>
        </w:rPr>
        <w:t>we</w:t>
      </w:r>
      <w:r w:rsidR="00370E76" w:rsidRPr="00F11EFB">
        <w:rPr>
          <w:rFonts w:ascii="Times New Roman" w:hAnsi="Times New Roman" w:cs="Times New Roman"/>
        </w:rPr>
        <w:t xml:space="preserve"> </w:t>
      </w:r>
      <w:r w:rsidRPr="00F11EFB">
        <w:rPr>
          <w:rFonts w:ascii="Times New Roman" w:hAnsi="Times New Roman" w:cs="Times New Roman"/>
        </w:rPr>
        <w:t>do</w:t>
      </w:r>
      <w:r w:rsidR="00370E76" w:rsidRPr="00F11EFB">
        <w:rPr>
          <w:rFonts w:ascii="Times New Roman" w:hAnsi="Times New Roman" w:cs="Times New Roman"/>
        </w:rPr>
        <w:t xml:space="preserve"> </w:t>
      </w:r>
      <w:r w:rsidRPr="00F11EFB">
        <w:rPr>
          <w:rFonts w:ascii="Times New Roman" w:hAnsi="Times New Roman" w:cs="Times New Roman"/>
        </w:rPr>
        <w:t>have.</w:t>
      </w:r>
    </w:p>
    <w:p w14:paraId="5A1A4A82" w14:textId="30601C56" w:rsidR="00EC79C8" w:rsidRPr="00F11EFB" w:rsidRDefault="00EC79C8" w:rsidP="00EF4129">
      <w:pPr>
        <w:ind w:right="4"/>
        <w:contextualSpacing/>
        <w:rPr>
          <w:rFonts w:ascii="Times New Roman" w:hAnsi="Times New Roman" w:cs="Times New Roman"/>
        </w:rPr>
      </w:pPr>
      <w:del w:id="2657" w:author="Author">
        <w:r w:rsidRPr="00F11EFB" w:rsidDel="00EF4129">
          <w:rPr>
            <w:rFonts w:ascii="Times New Roman" w:hAnsi="Times New Roman" w:cs="Times New Roman"/>
          </w:rPr>
          <w:delText>I</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believe</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it</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would</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be</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to</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perfect</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it</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and</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to</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enjoy</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the</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fruits</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coming</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out</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of</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it,</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for</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our</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quota</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would</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be</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done,</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and</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next</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generations</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will</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be</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enhanced</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and</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allow</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newer</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and</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better</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solutions</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if</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humanity</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does</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not</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lose</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the</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track</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and</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does</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not</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become</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egocentric</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and</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too</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greedy</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to</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know</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what</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is</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valuable</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and</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what</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is</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a</w:delText>
        </w:r>
        <w:r w:rsidR="00370E76" w:rsidRPr="00F11EFB" w:rsidDel="00EF4129">
          <w:rPr>
            <w:rFonts w:ascii="Times New Roman" w:hAnsi="Times New Roman" w:cs="Times New Roman"/>
          </w:rPr>
          <w:delText xml:space="preserve"> </w:delText>
        </w:r>
        <w:r w:rsidRPr="00F11EFB" w:rsidDel="00EF4129">
          <w:rPr>
            <w:rFonts w:ascii="Times New Roman" w:hAnsi="Times New Roman" w:cs="Times New Roman"/>
          </w:rPr>
          <w:delText>tool.</w:delText>
        </w:r>
        <w:r w:rsidR="00370E76" w:rsidRPr="00F11EFB" w:rsidDel="00EF4129">
          <w:rPr>
            <w:rFonts w:ascii="Times New Roman" w:hAnsi="Times New Roman" w:cs="Times New Roman"/>
          </w:rPr>
          <w:delText xml:space="preserve"> </w:delText>
        </w:r>
      </w:del>
    </w:p>
    <w:p w14:paraId="07E3A16D" w14:textId="1B1B40E7" w:rsidR="00EC79C8" w:rsidRPr="00F11EFB" w:rsidRDefault="00EF4129" w:rsidP="00370E76">
      <w:pPr>
        <w:ind w:right="4"/>
        <w:contextualSpacing/>
        <w:rPr>
          <w:rFonts w:ascii="Times New Roman" w:hAnsi="Times New Roman" w:cs="Times New Roman"/>
        </w:rPr>
      </w:pPr>
      <w:commentRangeStart w:id="2658"/>
      <w:ins w:id="2659" w:author="Author">
        <w:r>
          <w:rPr>
            <w:rFonts w:ascii="Times New Roman" w:hAnsi="Times New Roman" w:cs="Times New Roman"/>
          </w:rPr>
          <w:t>We</w:t>
        </w:r>
      </w:ins>
      <w:del w:id="2660" w:author="Author">
        <w:r w:rsidR="00EC79C8" w:rsidRPr="00F11EFB" w:rsidDel="00EF4129">
          <w:rPr>
            <w:rFonts w:ascii="Times New Roman" w:hAnsi="Times New Roman" w:cs="Times New Roman"/>
          </w:rPr>
          <w:delText>You</w:delText>
        </w:r>
      </w:del>
      <w:r w:rsidR="00370E76" w:rsidRPr="00F11EFB">
        <w:rPr>
          <w:rFonts w:ascii="Times New Roman" w:hAnsi="Times New Roman" w:cs="Times New Roman"/>
        </w:rPr>
        <w:t xml:space="preserve"> </w:t>
      </w:r>
      <w:r w:rsidR="00EC79C8" w:rsidRPr="00F11EFB">
        <w:rPr>
          <w:rFonts w:ascii="Times New Roman" w:hAnsi="Times New Roman" w:cs="Times New Roman"/>
        </w:rPr>
        <w:t>have</w:t>
      </w:r>
      <w:r w:rsidR="00370E76" w:rsidRPr="00F11EFB">
        <w:rPr>
          <w:rFonts w:ascii="Times New Roman" w:hAnsi="Times New Roman" w:cs="Times New Roman"/>
        </w:rPr>
        <w:t xml:space="preserve"> </w:t>
      </w:r>
      <w:ins w:id="2661" w:author="Author">
        <w:r>
          <w:rPr>
            <w:rFonts w:ascii="Times New Roman" w:hAnsi="Times New Roman" w:cs="Times New Roman"/>
          </w:rPr>
          <w:t xml:space="preserve">entered </w:t>
        </w:r>
      </w:ins>
      <w:r w:rsidR="00EC79C8" w:rsidRPr="00F11EFB">
        <w:rPr>
          <w:rFonts w:ascii="Times New Roman" w:hAnsi="Times New Roman" w:cs="Times New Roman"/>
        </w:rPr>
        <w:t>a</w:t>
      </w:r>
      <w:r w:rsidR="00370E76" w:rsidRPr="00F11EFB">
        <w:rPr>
          <w:rFonts w:ascii="Times New Roman" w:hAnsi="Times New Roman" w:cs="Times New Roman"/>
        </w:rPr>
        <w:t xml:space="preserve"> </w:t>
      </w:r>
      <w:del w:id="2662" w:author="Author">
        <w:r w:rsidR="00EC79C8" w:rsidRPr="00F11EFB" w:rsidDel="00EF4129">
          <w:rPr>
            <w:rFonts w:ascii="Times New Roman" w:hAnsi="Times New Roman" w:cs="Times New Roman"/>
          </w:rPr>
          <w:delText>brand-</w:delText>
        </w:r>
      </w:del>
      <w:r w:rsidR="00EC79C8" w:rsidRPr="00F11EFB">
        <w:rPr>
          <w:rFonts w:ascii="Times New Roman" w:hAnsi="Times New Roman" w:cs="Times New Roman"/>
        </w:rPr>
        <w:t>new</w:t>
      </w:r>
      <w:r w:rsidR="00370E76" w:rsidRPr="00F11EFB">
        <w:rPr>
          <w:rFonts w:ascii="Times New Roman" w:hAnsi="Times New Roman" w:cs="Times New Roman"/>
        </w:rPr>
        <w:t xml:space="preserve"> </w:t>
      </w:r>
      <w:r w:rsidR="00EC79C8" w:rsidRPr="00F11EFB">
        <w:rPr>
          <w:rFonts w:ascii="Times New Roman" w:hAnsi="Times New Roman" w:cs="Times New Roman"/>
        </w:rPr>
        <w:t>century</w:t>
      </w:r>
      <w:ins w:id="2663" w:author="Author">
        <w:r>
          <w:rPr>
            <w:rFonts w:ascii="Times New Roman" w:hAnsi="Times New Roman" w:cs="Times New Roman"/>
          </w:rPr>
          <w:t>.</w:t>
        </w:r>
      </w:ins>
      <w:del w:id="2664" w:author="Author">
        <w:r w:rsidR="00370E76" w:rsidRPr="00F11EFB" w:rsidDel="00EF4129">
          <w:rPr>
            <w:rFonts w:ascii="Times New Roman" w:hAnsi="Times New Roman" w:cs="Times New Roman"/>
          </w:rPr>
          <w:delText xml:space="preserve"> </w:delText>
        </w:r>
        <w:r w:rsidR="00EC79C8" w:rsidRPr="00F11EFB" w:rsidDel="00EF4129">
          <w:rPr>
            <w:rFonts w:ascii="Times New Roman" w:hAnsi="Times New Roman" w:cs="Times New Roman"/>
          </w:rPr>
          <w:delText>coming</w:delText>
        </w:r>
        <w:r w:rsidR="00370E76" w:rsidRPr="00F11EFB" w:rsidDel="00EF4129">
          <w:rPr>
            <w:rFonts w:ascii="Times New Roman" w:hAnsi="Times New Roman" w:cs="Times New Roman"/>
          </w:rPr>
          <w:delText xml:space="preserve"> </w:delText>
        </w:r>
        <w:r w:rsidR="00EC79C8" w:rsidRPr="00F11EFB" w:rsidDel="00EF4129">
          <w:rPr>
            <w:rFonts w:ascii="Times New Roman" w:hAnsi="Times New Roman" w:cs="Times New Roman"/>
          </w:rPr>
          <w:delText>around</w:delText>
        </w:r>
        <w:r w:rsidR="00370E76" w:rsidRPr="00F11EFB" w:rsidDel="00EF4129">
          <w:rPr>
            <w:rFonts w:ascii="Times New Roman" w:hAnsi="Times New Roman" w:cs="Times New Roman"/>
          </w:rPr>
          <w:delText xml:space="preserve"> </w:delText>
        </w:r>
        <w:r w:rsidR="00EC79C8" w:rsidRPr="00F11EFB" w:rsidDel="00EF4129">
          <w:rPr>
            <w:rFonts w:ascii="Times New Roman" w:hAnsi="Times New Roman" w:cs="Times New Roman"/>
          </w:rPr>
          <w:delText>right</w:delText>
        </w:r>
        <w:r w:rsidR="00370E76" w:rsidRPr="00F11EFB" w:rsidDel="00EF4129">
          <w:rPr>
            <w:rFonts w:ascii="Times New Roman" w:hAnsi="Times New Roman" w:cs="Times New Roman"/>
          </w:rPr>
          <w:delText xml:space="preserve"> </w:delText>
        </w:r>
        <w:r w:rsidR="00EC79C8" w:rsidRPr="00F11EFB" w:rsidDel="00EF4129">
          <w:rPr>
            <w:rFonts w:ascii="Times New Roman" w:hAnsi="Times New Roman" w:cs="Times New Roman"/>
          </w:rPr>
          <w:delText>now!</w:delText>
        </w:r>
      </w:del>
      <w:r w:rsidR="00370E76" w:rsidRPr="00F11EFB">
        <w:rPr>
          <w:rFonts w:ascii="Times New Roman" w:hAnsi="Times New Roman" w:cs="Times New Roman"/>
        </w:rPr>
        <w:t xml:space="preserve"> </w:t>
      </w:r>
      <w:r w:rsidR="00EC79C8" w:rsidRPr="00F11EFB">
        <w:rPr>
          <w:rFonts w:ascii="Times New Roman" w:hAnsi="Times New Roman" w:cs="Times New Roman"/>
        </w:rPr>
        <w:t>There</w:t>
      </w:r>
      <w:r w:rsidR="00370E76" w:rsidRPr="00F11EFB">
        <w:rPr>
          <w:rFonts w:ascii="Times New Roman" w:hAnsi="Times New Roman" w:cs="Times New Roman"/>
        </w:rPr>
        <w:t xml:space="preserve"> </w:t>
      </w:r>
      <w:r w:rsidR="00EC79C8" w:rsidRPr="00F11EFB">
        <w:rPr>
          <w:rFonts w:ascii="Times New Roman" w:hAnsi="Times New Roman" w:cs="Times New Roman"/>
        </w:rPr>
        <w:t>is</w:t>
      </w:r>
      <w:r w:rsidR="00370E76" w:rsidRPr="00F11EFB">
        <w:rPr>
          <w:rFonts w:ascii="Times New Roman" w:hAnsi="Times New Roman" w:cs="Times New Roman"/>
        </w:rPr>
        <w:t xml:space="preserve"> </w:t>
      </w:r>
      <w:r w:rsidR="00EC79C8" w:rsidRPr="00F11EFB">
        <w:rPr>
          <w:rFonts w:ascii="Times New Roman" w:hAnsi="Times New Roman" w:cs="Times New Roman"/>
        </w:rPr>
        <w:t>a</w:t>
      </w:r>
      <w:r w:rsidR="00370E76" w:rsidRPr="00F11EFB">
        <w:rPr>
          <w:rFonts w:ascii="Times New Roman" w:hAnsi="Times New Roman" w:cs="Times New Roman"/>
        </w:rPr>
        <w:t xml:space="preserve"> </w:t>
      </w:r>
      <w:r w:rsidR="00EC79C8" w:rsidRPr="00F11EFB">
        <w:rPr>
          <w:rFonts w:ascii="Times New Roman" w:hAnsi="Times New Roman" w:cs="Times New Roman"/>
        </w:rPr>
        <w:t>new</w:t>
      </w:r>
      <w:r w:rsidR="00370E76" w:rsidRPr="00F11EFB">
        <w:rPr>
          <w:rFonts w:ascii="Times New Roman" w:hAnsi="Times New Roman" w:cs="Times New Roman"/>
        </w:rPr>
        <w:t xml:space="preserve"> </w:t>
      </w:r>
      <w:r w:rsidR="00EC79C8" w:rsidRPr="00F11EFB">
        <w:rPr>
          <w:rFonts w:ascii="Times New Roman" w:hAnsi="Times New Roman" w:cs="Times New Roman"/>
        </w:rPr>
        <w:t>president,</w:t>
      </w:r>
      <w:r w:rsidR="00370E76" w:rsidRPr="00F11EFB">
        <w:rPr>
          <w:rFonts w:ascii="Times New Roman" w:hAnsi="Times New Roman" w:cs="Times New Roman"/>
        </w:rPr>
        <w:t xml:space="preserve"> </w:t>
      </w:r>
      <w:r w:rsidR="00EC79C8" w:rsidRPr="00F11EFB">
        <w:rPr>
          <w:rFonts w:ascii="Times New Roman" w:hAnsi="Times New Roman" w:cs="Times New Roman"/>
        </w:rPr>
        <w:t>Donald</w:t>
      </w:r>
      <w:r w:rsidR="00370E76" w:rsidRPr="00F11EFB">
        <w:rPr>
          <w:rFonts w:ascii="Times New Roman" w:hAnsi="Times New Roman" w:cs="Times New Roman"/>
        </w:rPr>
        <w:t xml:space="preserve"> </w:t>
      </w:r>
      <w:r w:rsidR="00EC79C8" w:rsidRPr="00F11EFB">
        <w:rPr>
          <w:rFonts w:ascii="Times New Roman" w:hAnsi="Times New Roman" w:cs="Times New Roman"/>
        </w:rPr>
        <w:t>Trump</w:t>
      </w:r>
      <w:r w:rsidR="00370E76" w:rsidRPr="00F11EFB">
        <w:rPr>
          <w:rFonts w:ascii="Times New Roman" w:hAnsi="Times New Roman" w:cs="Times New Roman"/>
        </w:rPr>
        <w:t xml:space="preserve"> </w:t>
      </w:r>
      <w:r w:rsidR="00EC79C8" w:rsidRPr="00F11EFB">
        <w:rPr>
          <w:rFonts w:ascii="Times New Roman" w:hAnsi="Times New Roman" w:cs="Times New Roman"/>
        </w:rPr>
        <w:t>and</w:t>
      </w:r>
      <w:r w:rsidR="00370E76" w:rsidRPr="00F11EFB">
        <w:rPr>
          <w:rFonts w:ascii="Times New Roman" w:hAnsi="Times New Roman" w:cs="Times New Roman"/>
        </w:rPr>
        <w:t xml:space="preserve"> </w:t>
      </w:r>
      <w:r w:rsidR="00EC79C8" w:rsidRPr="00F11EFB">
        <w:rPr>
          <w:rFonts w:ascii="Times New Roman" w:hAnsi="Times New Roman" w:cs="Times New Roman"/>
        </w:rPr>
        <w:t>Vice-President,</w:t>
      </w:r>
      <w:r w:rsidR="00370E76" w:rsidRPr="00F11EFB">
        <w:rPr>
          <w:rFonts w:ascii="Times New Roman" w:hAnsi="Times New Roman" w:cs="Times New Roman"/>
        </w:rPr>
        <w:t xml:space="preserve"> </w:t>
      </w:r>
      <w:r w:rsidR="00EC79C8" w:rsidRPr="00F11EFB">
        <w:rPr>
          <w:rFonts w:ascii="Times New Roman" w:hAnsi="Times New Roman" w:cs="Times New Roman"/>
        </w:rPr>
        <w:t>Mike</w:t>
      </w:r>
      <w:r w:rsidR="00370E76" w:rsidRPr="00F11EFB">
        <w:rPr>
          <w:rFonts w:ascii="Times New Roman" w:hAnsi="Times New Roman" w:cs="Times New Roman"/>
        </w:rPr>
        <w:t xml:space="preserve"> </w:t>
      </w:r>
      <w:r w:rsidR="00EC79C8" w:rsidRPr="00F11EFB">
        <w:rPr>
          <w:rFonts w:ascii="Times New Roman" w:hAnsi="Times New Roman" w:cs="Times New Roman"/>
        </w:rPr>
        <w:t>Pence</w:t>
      </w:r>
      <w:r w:rsidR="00370E76" w:rsidRPr="00F11EFB">
        <w:rPr>
          <w:rFonts w:ascii="Times New Roman" w:hAnsi="Times New Roman" w:cs="Times New Roman"/>
        </w:rPr>
        <w:t xml:space="preserve"> </w:t>
      </w:r>
      <w:r w:rsidR="00EC79C8" w:rsidRPr="00F11EFB">
        <w:rPr>
          <w:rFonts w:ascii="Times New Roman" w:hAnsi="Times New Roman" w:cs="Times New Roman"/>
        </w:rPr>
        <w:t>and</w:t>
      </w:r>
      <w:r w:rsidR="00370E76" w:rsidRPr="00F11EFB">
        <w:rPr>
          <w:rFonts w:ascii="Times New Roman" w:hAnsi="Times New Roman" w:cs="Times New Roman"/>
        </w:rPr>
        <w:t xml:space="preserve"> </w:t>
      </w:r>
      <w:r w:rsidR="00EC79C8" w:rsidRPr="00F11EFB">
        <w:rPr>
          <w:rFonts w:ascii="Times New Roman" w:hAnsi="Times New Roman" w:cs="Times New Roman"/>
        </w:rPr>
        <w:t>new</w:t>
      </w:r>
      <w:r w:rsidR="00370E76" w:rsidRPr="00F11EFB">
        <w:rPr>
          <w:rFonts w:ascii="Times New Roman" w:hAnsi="Times New Roman" w:cs="Times New Roman"/>
        </w:rPr>
        <w:t xml:space="preserve"> </w:t>
      </w:r>
      <w:r w:rsidR="0047282B" w:rsidRPr="00F11EFB">
        <w:rPr>
          <w:rFonts w:ascii="Times New Roman" w:hAnsi="Times New Roman" w:cs="Times New Roman"/>
        </w:rPr>
        <w:t>cabinet</w:t>
      </w:r>
      <w:r w:rsidR="00370E76" w:rsidRPr="00F11EFB">
        <w:rPr>
          <w:rFonts w:ascii="Times New Roman" w:hAnsi="Times New Roman" w:cs="Times New Roman"/>
        </w:rPr>
        <w:t xml:space="preserve"> </w:t>
      </w:r>
      <w:r w:rsidR="00577091" w:rsidRPr="00F11EFB">
        <w:rPr>
          <w:rFonts w:ascii="Times New Roman" w:hAnsi="Times New Roman" w:cs="Times New Roman"/>
        </w:rPr>
        <w:t>that</w:t>
      </w:r>
      <w:r w:rsidR="00370E76" w:rsidRPr="00F11EFB">
        <w:rPr>
          <w:rFonts w:ascii="Times New Roman" w:hAnsi="Times New Roman" w:cs="Times New Roman"/>
        </w:rPr>
        <w:t xml:space="preserve"> </w:t>
      </w:r>
      <w:r w:rsidR="00577091" w:rsidRPr="00F11EFB">
        <w:rPr>
          <w:rFonts w:ascii="Times New Roman" w:hAnsi="Times New Roman" w:cs="Times New Roman"/>
        </w:rPr>
        <w:t>is</w:t>
      </w:r>
      <w:r w:rsidR="00370E76" w:rsidRPr="00F11EFB">
        <w:rPr>
          <w:rFonts w:ascii="Times New Roman" w:hAnsi="Times New Roman" w:cs="Times New Roman"/>
        </w:rPr>
        <w:t xml:space="preserve"> </w:t>
      </w:r>
      <w:r w:rsidR="00EC79C8" w:rsidRPr="00F11EFB">
        <w:rPr>
          <w:rFonts w:ascii="Times New Roman" w:hAnsi="Times New Roman" w:cs="Times New Roman"/>
        </w:rPr>
        <w:t>messing</w:t>
      </w:r>
      <w:r w:rsidR="00370E76" w:rsidRPr="00F11EFB">
        <w:rPr>
          <w:rFonts w:ascii="Times New Roman" w:hAnsi="Times New Roman" w:cs="Times New Roman"/>
        </w:rPr>
        <w:t xml:space="preserve"> </w:t>
      </w:r>
      <w:r w:rsidR="00EC79C8" w:rsidRPr="00F11EFB">
        <w:rPr>
          <w:rFonts w:ascii="Times New Roman" w:hAnsi="Times New Roman" w:cs="Times New Roman"/>
        </w:rPr>
        <w:t>up</w:t>
      </w:r>
      <w:r w:rsidR="00370E76" w:rsidRPr="00F11EFB">
        <w:rPr>
          <w:rFonts w:ascii="Times New Roman" w:hAnsi="Times New Roman" w:cs="Times New Roman"/>
        </w:rPr>
        <w:t xml:space="preserve"> </w:t>
      </w:r>
      <w:r w:rsidR="00EC79C8" w:rsidRPr="00F11EFB">
        <w:rPr>
          <w:rFonts w:ascii="Times New Roman" w:hAnsi="Times New Roman" w:cs="Times New Roman"/>
        </w:rPr>
        <w:t>everything!</w:t>
      </w:r>
      <w:r w:rsidR="00370E76" w:rsidRPr="00F11EFB">
        <w:rPr>
          <w:rFonts w:ascii="Times New Roman" w:hAnsi="Times New Roman" w:cs="Times New Roman"/>
        </w:rPr>
        <w:t xml:space="preserve"> </w:t>
      </w:r>
      <w:r w:rsidR="00EC79C8" w:rsidRPr="00F11EFB">
        <w:rPr>
          <w:rFonts w:ascii="Times New Roman" w:hAnsi="Times New Roman" w:cs="Times New Roman"/>
        </w:rPr>
        <w:t>The</w:t>
      </w:r>
      <w:r w:rsidR="00370E76" w:rsidRPr="00F11EFB">
        <w:rPr>
          <w:rFonts w:ascii="Times New Roman" w:hAnsi="Times New Roman" w:cs="Times New Roman"/>
        </w:rPr>
        <w:t xml:space="preserve"> </w:t>
      </w:r>
      <w:r w:rsidR="00EC79C8" w:rsidRPr="00F11EFB">
        <w:rPr>
          <w:rFonts w:ascii="Times New Roman" w:hAnsi="Times New Roman" w:cs="Times New Roman"/>
        </w:rPr>
        <w:t>people</w:t>
      </w:r>
      <w:r w:rsidR="00370E76" w:rsidRPr="00F11EFB">
        <w:rPr>
          <w:rFonts w:ascii="Times New Roman" w:hAnsi="Times New Roman" w:cs="Times New Roman"/>
        </w:rPr>
        <w:t xml:space="preserve"> </w:t>
      </w:r>
      <w:proofErr w:type="gramStart"/>
      <w:r w:rsidR="00EC79C8" w:rsidRPr="00F11EFB">
        <w:rPr>
          <w:rFonts w:ascii="Times New Roman" w:hAnsi="Times New Roman" w:cs="Times New Roman"/>
        </w:rPr>
        <w:t>don’t</w:t>
      </w:r>
      <w:proofErr w:type="gramEnd"/>
      <w:r w:rsidR="00370E76" w:rsidRPr="00F11EFB">
        <w:rPr>
          <w:rFonts w:ascii="Times New Roman" w:hAnsi="Times New Roman" w:cs="Times New Roman"/>
        </w:rPr>
        <w:t xml:space="preserve"> </w:t>
      </w:r>
      <w:r w:rsidR="00EC79C8" w:rsidRPr="00F11EFB">
        <w:rPr>
          <w:rFonts w:ascii="Times New Roman" w:hAnsi="Times New Roman" w:cs="Times New Roman"/>
        </w:rPr>
        <w:t>like</w:t>
      </w:r>
      <w:r w:rsidR="00370E76" w:rsidRPr="00F11EFB">
        <w:rPr>
          <w:rFonts w:ascii="Times New Roman" w:hAnsi="Times New Roman" w:cs="Times New Roman"/>
        </w:rPr>
        <w:t xml:space="preserve"> </w:t>
      </w:r>
      <w:r w:rsidR="00EC79C8" w:rsidRPr="00F11EFB">
        <w:rPr>
          <w:rFonts w:ascii="Times New Roman" w:hAnsi="Times New Roman" w:cs="Times New Roman"/>
        </w:rPr>
        <w:t>it</w:t>
      </w:r>
      <w:r w:rsidR="00370E76" w:rsidRPr="00F11EFB">
        <w:rPr>
          <w:rFonts w:ascii="Times New Roman" w:hAnsi="Times New Roman" w:cs="Times New Roman"/>
        </w:rPr>
        <w:t xml:space="preserve"> </w:t>
      </w:r>
      <w:r w:rsidR="00EC79C8" w:rsidRPr="00F11EFB">
        <w:rPr>
          <w:rFonts w:ascii="Times New Roman" w:hAnsi="Times New Roman" w:cs="Times New Roman"/>
        </w:rPr>
        <w:t>or</w:t>
      </w:r>
      <w:r w:rsidR="00370E76" w:rsidRPr="00F11EFB">
        <w:rPr>
          <w:rFonts w:ascii="Times New Roman" w:hAnsi="Times New Roman" w:cs="Times New Roman"/>
        </w:rPr>
        <w:t xml:space="preserve"> </w:t>
      </w:r>
      <w:r w:rsidR="00EC79C8" w:rsidRPr="00F11EFB">
        <w:rPr>
          <w:rFonts w:ascii="Times New Roman" w:hAnsi="Times New Roman" w:cs="Times New Roman"/>
        </w:rPr>
        <w:t>afraid</w:t>
      </w:r>
      <w:r w:rsidR="00370E76" w:rsidRPr="00F11EFB">
        <w:rPr>
          <w:rFonts w:ascii="Times New Roman" w:hAnsi="Times New Roman" w:cs="Times New Roman"/>
        </w:rPr>
        <w:t xml:space="preserve"> </w:t>
      </w:r>
      <w:r w:rsidR="00EC79C8" w:rsidRPr="00F11EFB">
        <w:rPr>
          <w:rFonts w:ascii="Times New Roman" w:hAnsi="Times New Roman" w:cs="Times New Roman"/>
        </w:rPr>
        <w:t>that</w:t>
      </w:r>
      <w:r w:rsidR="00370E76" w:rsidRPr="00F11EFB">
        <w:rPr>
          <w:rFonts w:ascii="Times New Roman" w:hAnsi="Times New Roman" w:cs="Times New Roman"/>
        </w:rPr>
        <w:t xml:space="preserve"> </w:t>
      </w:r>
      <w:r w:rsidR="00EC79C8" w:rsidRPr="00F11EFB">
        <w:rPr>
          <w:rFonts w:ascii="Times New Roman" w:hAnsi="Times New Roman" w:cs="Times New Roman"/>
        </w:rPr>
        <w:t>this</w:t>
      </w:r>
      <w:r w:rsidR="00370E76" w:rsidRPr="00F11EFB">
        <w:rPr>
          <w:rFonts w:ascii="Times New Roman" w:hAnsi="Times New Roman" w:cs="Times New Roman"/>
        </w:rPr>
        <w:t xml:space="preserve"> </w:t>
      </w:r>
      <w:r w:rsidR="00EC79C8" w:rsidRPr="00F11EFB">
        <w:rPr>
          <w:rFonts w:ascii="Times New Roman" w:hAnsi="Times New Roman" w:cs="Times New Roman"/>
        </w:rPr>
        <w:t>new</w:t>
      </w:r>
      <w:r w:rsidR="00370E76" w:rsidRPr="00F11EFB">
        <w:rPr>
          <w:rFonts w:ascii="Times New Roman" w:hAnsi="Times New Roman" w:cs="Times New Roman"/>
        </w:rPr>
        <w:t xml:space="preserve"> </w:t>
      </w:r>
      <w:r w:rsidR="00EC79C8" w:rsidRPr="00F11EFB">
        <w:rPr>
          <w:rFonts w:ascii="Times New Roman" w:hAnsi="Times New Roman" w:cs="Times New Roman"/>
        </w:rPr>
        <w:t>administration</w:t>
      </w:r>
      <w:r w:rsidR="00370E76" w:rsidRPr="00F11EFB">
        <w:rPr>
          <w:rFonts w:ascii="Times New Roman" w:hAnsi="Times New Roman" w:cs="Times New Roman"/>
        </w:rPr>
        <w:t xml:space="preserve"> </w:t>
      </w:r>
      <w:r w:rsidR="00EC79C8" w:rsidRPr="00F11EFB">
        <w:rPr>
          <w:rFonts w:ascii="Times New Roman" w:hAnsi="Times New Roman" w:cs="Times New Roman"/>
        </w:rPr>
        <w:t>will</w:t>
      </w:r>
      <w:r w:rsidR="00370E76" w:rsidRPr="00F11EFB">
        <w:rPr>
          <w:rFonts w:ascii="Times New Roman" w:hAnsi="Times New Roman" w:cs="Times New Roman"/>
        </w:rPr>
        <w:t xml:space="preserve"> </w:t>
      </w:r>
      <w:r w:rsidR="00EC79C8" w:rsidRPr="00F11EFB">
        <w:rPr>
          <w:rFonts w:ascii="Times New Roman" w:hAnsi="Times New Roman" w:cs="Times New Roman"/>
        </w:rPr>
        <w:t>harm</w:t>
      </w:r>
      <w:r w:rsidR="00370E76" w:rsidRPr="00F11EFB">
        <w:rPr>
          <w:rFonts w:ascii="Times New Roman" w:hAnsi="Times New Roman" w:cs="Times New Roman"/>
        </w:rPr>
        <w:t xml:space="preserve"> </w:t>
      </w:r>
      <w:r w:rsidR="00EC79C8" w:rsidRPr="00F11EFB">
        <w:rPr>
          <w:rFonts w:ascii="Times New Roman" w:hAnsi="Times New Roman" w:cs="Times New Roman"/>
        </w:rPr>
        <w:t>most</w:t>
      </w:r>
      <w:r w:rsidR="00370E76" w:rsidRPr="00F11EFB">
        <w:rPr>
          <w:rFonts w:ascii="Times New Roman" w:hAnsi="Times New Roman" w:cs="Times New Roman"/>
        </w:rPr>
        <w:t xml:space="preserve"> </w:t>
      </w:r>
      <w:r w:rsidR="00EC79C8" w:rsidRPr="00F11EFB">
        <w:rPr>
          <w:rFonts w:ascii="Times New Roman" w:hAnsi="Times New Roman" w:cs="Times New Roman"/>
        </w:rPr>
        <w:t>of</w:t>
      </w:r>
      <w:r w:rsidR="00370E76" w:rsidRPr="00F11EFB">
        <w:rPr>
          <w:rFonts w:ascii="Times New Roman" w:hAnsi="Times New Roman" w:cs="Times New Roman"/>
        </w:rPr>
        <w:t xml:space="preserve"> </w:t>
      </w:r>
      <w:r w:rsidR="00EC79C8" w:rsidRPr="00F11EFB">
        <w:rPr>
          <w:rFonts w:ascii="Times New Roman" w:hAnsi="Times New Roman" w:cs="Times New Roman"/>
        </w:rPr>
        <w:t>the</w:t>
      </w:r>
      <w:r w:rsidR="00370E76" w:rsidRPr="00F11EFB">
        <w:rPr>
          <w:rFonts w:ascii="Times New Roman" w:hAnsi="Times New Roman" w:cs="Times New Roman"/>
        </w:rPr>
        <w:t xml:space="preserve"> </w:t>
      </w:r>
      <w:r w:rsidR="00EC79C8" w:rsidRPr="00F11EFB">
        <w:rPr>
          <w:rFonts w:ascii="Times New Roman" w:hAnsi="Times New Roman" w:cs="Times New Roman"/>
        </w:rPr>
        <w:t>American</w:t>
      </w:r>
      <w:r w:rsidR="003A5434" w:rsidRPr="00F11EFB">
        <w:rPr>
          <w:rFonts w:ascii="Times New Roman" w:hAnsi="Times New Roman" w:cs="Times New Roman"/>
        </w:rPr>
        <w:t>s</w:t>
      </w:r>
      <w:r w:rsidR="00370E76" w:rsidRPr="00F11EFB">
        <w:rPr>
          <w:rFonts w:ascii="Times New Roman" w:hAnsi="Times New Roman" w:cs="Times New Roman"/>
        </w:rPr>
        <w:t xml:space="preserve"> </w:t>
      </w:r>
      <w:r w:rsidR="00EC79C8" w:rsidRPr="00F11EFB">
        <w:rPr>
          <w:rFonts w:ascii="Times New Roman" w:hAnsi="Times New Roman" w:cs="Times New Roman"/>
        </w:rPr>
        <w:t>that</w:t>
      </w:r>
      <w:r w:rsidR="00370E76" w:rsidRPr="00F11EFB">
        <w:rPr>
          <w:rFonts w:ascii="Times New Roman" w:hAnsi="Times New Roman" w:cs="Times New Roman"/>
        </w:rPr>
        <w:t xml:space="preserve"> </w:t>
      </w:r>
      <w:r w:rsidR="00EC79C8" w:rsidRPr="00F11EFB">
        <w:rPr>
          <w:rFonts w:ascii="Times New Roman" w:hAnsi="Times New Roman" w:cs="Times New Roman"/>
        </w:rPr>
        <w:t>are</w:t>
      </w:r>
      <w:r w:rsidR="00370E76" w:rsidRPr="00F11EFB">
        <w:rPr>
          <w:rFonts w:ascii="Times New Roman" w:hAnsi="Times New Roman" w:cs="Times New Roman"/>
        </w:rPr>
        <w:t xml:space="preserve"> </w:t>
      </w:r>
      <w:r w:rsidR="00EC79C8" w:rsidRPr="00F11EFB">
        <w:rPr>
          <w:rFonts w:ascii="Times New Roman" w:hAnsi="Times New Roman" w:cs="Times New Roman"/>
        </w:rPr>
        <w:t>living</w:t>
      </w:r>
      <w:r w:rsidR="00370E76" w:rsidRPr="00F11EFB">
        <w:rPr>
          <w:rFonts w:ascii="Times New Roman" w:hAnsi="Times New Roman" w:cs="Times New Roman"/>
        </w:rPr>
        <w:t xml:space="preserve"> </w:t>
      </w:r>
      <w:r w:rsidR="00EC79C8" w:rsidRPr="00F11EFB">
        <w:rPr>
          <w:rFonts w:ascii="Times New Roman" w:hAnsi="Times New Roman" w:cs="Times New Roman"/>
        </w:rPr>
        <w:t>in</w:t>
      </w:r>
      <w:r w:rsidR="00370E76" w:rsidRPr="00F11EFB">
        <w:rPr>
          <w:rFonts w:ascii="Times New Roman" w:hAnsi="Times New Roman" w:cs="Times New Roman"/>
        </w:rPr>
        <w:t xml:space="preserve"> </w:t>
      </w:r>
      <w:r w:rsidR="00EC79C8" w:rsidRPr="00F11EFB">
        <w:rPr>
          <w:rFonts w:ascii="Times New Roman" w:hAnsi="Times New Roman" w:cs="Times New Roman"/>
        </w:rPr>
        <w:t>the</w:t>
      </w:r>
      <w:r w:rsidR="00370E76" w:rsidRPr="00F11EFB">
        <w:rPr>
          <w:rFonts w:ascii="Times New Roman" w:hAnsi="Times New Roman" w:cs="Times New Roman"/>
        </w:rPr>
        <w:t xml:space="preserve"> </w:t>
      </w:r>
      <w:r w:rsidR="00EC79C8" w:rsidRPr="00F11EFB">
        <w:rPr>
          <w:rFonts w:ascii="Times New Roman" w:hAnsi="Times New Roman" w:cs="Times New Roman"/>
        </w:rPr>
        <w:t>country</w:t>
      </w:r>
      <w:r w:rsidR="00370E76" w:rsidRPr="00F11EFB">
        <w:rPr>
          <w:rFonts w:ascii="Times New Roman" w:hAnsi="Times New Roman" w:cs="Times New Roman"/>
        </w:rPr>
        <w:t xml:space="preserve"> </w:t>
      </w:r>
      <w:r w:rsidR="00EC79C8" w:rsidRPr="00F11EFB">
        <w:rPr>
          <w:rFonts w:ascii="Times New Roman" w:hAnsi="Times New Roman" w:cs="Times New Roman"/>
        </w:rPr>
        <w:t>today</w:t>
      </w:r>
      <w:r w:rsidR="00370E76" w:rsidRPr="00F11EFB">
        <w:rPr>
          <w:rFonts w:ascii="Times New Roman" w:hAnsi="Times New Roman" w:cs="Times New Roman"/>
        </w:rPr>
        <w:t xml:space="preserve"> </w:t>
      </w:r>
      <w:r w:rsidR="00EC79C8" w:rsidRPr="00F11EFB">
        <w:rPr>
          <w:rFonts w:ascii="Times New Roman" w:hAnsi="Times New Roman" w:cs="Times New Roman"/>
        </w:rPr>
        <w:t>as</w:t>
      </w:r>
      <w:r w:rsidR="00370E76" w:rsidRPr="00F11EFB">
        <w:rPr>
          <w:rFonts w:ascii="Times New Roman" w:hAnsi="Times New Roman" w:cs="Times New Roman"/>
        </w:rPr>
        <w:t xml:space="preserve"> </w:t>
      </w:r>
      <w:r w:rsidR="00EC79C8" w:rsidRPr="00F11EFB">
        <w:rPr>
          <w:rFonts w:ascii="Times New Roman" w:hAnsi="Times New Roman" w:cs="Times New Roman"/>
        </w:rPr>
        <w:t>well</w:t>
      </w:r>
      <w:r w:rsidR="00370E76" w:rsidRPr="00F11EFB">
        <w:rPr>
          <w:rFonts w:ascii="Times New Roman" w:hAnsi="Times New Roman" w:cs="Times New Roman"/>
        </w:rPr>
        <w:t xml:space="preserve"> </w:t>
      </w:r>
      <w:r w:rsidR="00EC79C8" w:rsidRPr="00F11EFB">
        <w:rPr>
          <w:rFonts w:ascii="Times New Roman" w:hAnsi="Times New Roman" w:cs="Times New Roman"/>
        </w:rPr>
        <w:t>as</w:t>
      </w:r>
      <w:r w:rsidR="00370E76" w:rsidRPr="00F11EFB">
        <w:rPr>
          <w:rFonts w:ascii="Times New Roman" w:hAnsi="Times New Roman" w:cs="Times New Roman"/>
        </w:rPr>
        <w:t xml:space="preserve"> </w:t>
      </w:r>
      <w:r w:rsidR="00EC79C8" w:rsidRPr="00F11EFB">
        <w:rPr>
          <w:rFonts w:ascii="Times New Roman" w:hAnsi="Times New Roman" w:cs="Times New Roman"/>
        </w:rPr>
        <w:t>immigrants</w:t>
      </w:r>
      <w:r w:rsidR="00370E76" w:rsidRPr="00F11EFB">
        <w:rPr>
          <w:rFonts w:ascii="Times New Roman" w:hAnsi="Times New Roman" w:cs="Times New Roman"/>
        </w:rPr>
        <w:t xml:space="preserve"> </w:t>
      </w:r>
      <w:r w:rsidR="00EC79C8" w:rsidRPr="00F11EFB">
        <w:rPr>
          <w:rFonts w:ascii="Times New Roman" w:hAnsi="Times New Roman" w:cs="Times New Roman"/>
        </w:rPr>
        <w:t>that</w:t>
      </w:r>
      <w:r w:rsidR="00370E76" w:rsidRPr="00F11EFB">
        <w:rPr>
          <w:rFonts w:ascii="Times New Roman" w:hAnsi="Times New Roman" w:cs="Times New Roman"/>
        </w:rPr>
        <w:t xml:space="preserve"> </w:t>
      </w:r>
      <w:r w:rsidR="00EC79C8" w:rsidRPr="00F11EFB">
        <w:rPr>
          <w:rFonts w:ascii="Times New Roman" w:hAnsi="Times New Roman" w:cs="Times New Roman"/>
        </w:rPr>
        <w:t>are</w:t>
      </w:r>
      <w:r w:rsidR="00370E76" w:rsidRPr="00F11EFB">
        <w:rPr>
          <w:rFonts w:ascii="Times New Roman" w:hAnsi="Times New Roman" w:cs="Times New Roman"/>
        </w:rPr>
        <w:t xml:space="preserve"> </w:t>
      </w:r>
      <w:r w:rsidR="00EC79C8" w:rsidRPr="00F11EFB">
        <w:rPr>
          <w:rFonts w:ascii="Times New Roman" w:hAnsi="Times New Roman" w:cs="Times New Roman"/>
        </w:rPr>
        <w:t>in</w:t>
      </w:r>
      <w:r w:rsidR="00370E76" w:rsidRPr="00F11EFB">
        <w:rPr>
          <w:rFonts w:ascii="Times New Roman" w:hAnsi="Times New Roman" w:cs="Times New Roman"/>
        </w:rPr>
        <w:t xml:space="preserve"> </w:t>
      </w:r>
      <w:r w:rsidR="00EC79C8" w:rsidRPr="00F11EFB">
        <w:rPr>
          <w:rFonts w:ascii="Times New Roman" w:hAnsi="Times New Roman" w:cs="Times New Roman"/>
        </w:rPr>
        <w:t>our</w:t>
      </w:r>
      <w:r w:rsidR="00370E76" w:rsidRPr="00F11EFB">
        <w:rPr>
          <w:rFonts w:ascii="Times New Roman" w:hAnsi="Times New Roman" w:cs="Times New Roman"/>
        </w:rPr>
        <w:t xml:space="preserve"> </w:t>
      </w:r>
      <w:r w:rsidR="00EC79C8" w:rsidRPr="00F11EFB">
        <w:rPr>
          <w:rFonts w:ascii="Times New Roman" w:hAnsi="Times New Roman" w:cs="Times New Roman"/>
        </w:rPr>
        <w:t>count</w:t>
      </w:r>
      <w:r w:rsidR="00BD284D" w:rsidRPr="00F11EFB">
        <w:rPr>
          <w:rFonts w:ascii="Times New Roman" w:hAnsi="Times New Roman" w:cs="Times New Roman"/>
        </w:rPr>
        <w:t>ry</w:t>
      </w:r>
      <w:r w:rsidR="00370E76" w:rsidRPr="00F11EFB">
        <w:rPr>
          <w:rFonts w:ascii="Times New Roman" w:hAnsi="Times New Roman" w:cs="Times New Roman"/>
        </w:rPr>
        <w:t xml:space="preserve"> </w:t>
      </w:r>
      <w:r w:rsidR="004B3374" w:rsidRPr="00F11EFB">
        <w:rPr>
          <w:rFonts w:ascii="Times New Roman" w:hAnsi="Times New Roman" w:cs="Times New Roman"/>
        </w:rPr>
        <w:t>legally</w:t>
      </w:r>
      <w:r w:rsidR="00370E76" w:rsidRPr="00F11EFB">
        <w:rPr>
          <w:rFonts w:ascii="Times New Roman" w:hAnsi="Times New Roman" w:cs="Times New Roman"/>
        </w:rPr>
        <w:t xml:space="preserve"> </w:t>
      </w:r>
      <w:r w:rsidR="004B3374" w:rsidRPr="00F11EFB">
        <w:rPr>
          <w:rFonts w:ascii="Times New Roman" w:hAnsi="Times New Roman" w:cs="Times New Roman"/>
        </w:rPr>
        <w:t>or</w:t>
      </w:r>
      <w:r w:rsidR="00370E76" w:rsidRPr="00F11EFB">
        <w:rPr>
          <w:rFonts w:ascii="Times New Roman" w:hAnsi="Times New Roman" w:cs="Times New Roman"/>
        </w:rPr>
        <w:t xml:space="preserve"> </w:t>
      </w:r>
      <w:r w:rsidR="004B3374" w:rsidRPr="00F11EFB">
        <w:rPr>
          <w:rFonts w:ascii="Times New Roman" w:hAnsi="Times New Roman" w:cs="Times New Roman"/>
        </w:rPr>
        <w:t>illegally.</w:t>
      </w:r>
    </w:p>
    <w:p w14:paraId="257C5690" w14:textId="29F250E3" w:rsidR="00EC79C8" w:rsidRPr="00F11EFB" w:rsidRDefault="00370E76" w:rsidP="00370E76">
      <w:pPr>
        <w:ind w:right="4"/>
        <w:contextualSpacing/>
        <w:rPr>
          <w:rFonts w:ascii="Times New Roman" w:hAnsi="Times New Roman" w:cs="Times New Roman"/>
        </w:rPr>
      </w:pPr>
      <w:r w:rsidRPr="00F11EFB">
        <w:rPr>
          <w:rFonts w:ascii="Times New Roman" w:hAnsi="Times New Roman" w:cs="Times New Roman"/>
        </w:rPr>
        <w:lastRenderedPageBreak/>
        <w:t xml:space="preserve"> </w:t>
      </w:r>
      <w:r w:rsidR="00EC79C8" w:rsidRPr="00F11EFB">
        <w:rPr>
          <w:rFonts w:ascii="Times New Roman" w:hAnsi="Times New Roman" w:cs="Times New Roman"/>
        </w:rPr>
        <w:t>Some</w:t>
      </w:r>
      <w:r w:rsidRPr="00F11EFB">
        <w:rPr>
          <w:rFonts w:ascii="Times New Roman" w:hAnsi="Times New Roman" w:cs="Times New Roman"/>
        </w:rPr>
        <w:t xml:space="preserve"> </w:t>
      </w:r>
      <w:r w:rsidR="00EC79C8" w:rsidRPr="00F11EFB">
        <w:rPr>
          <w:rFonts w:ascii="Times New Roman" w:hAnsi="Times New Roman" w:cs="Times New Roman"/>
        </w:rPr>
        <w:t>examples</w:t>
      </w:r>
      <w:r w:rsidRPr="00F11EFB">
        <w:rPr>
          <w:rFonts w:ascii="Times New Roman" w:hAnsi="Times New Roman" w:cs="Times New Roman"/>
        </w:rPr>
        <w:t xml:space="preserve"> </w:t>
      </w:r>
      <w:r w:rsidR="00EC79C8" w:rsidRPr="00F11EFB">
        <w:rPr>
          <w:rFonts w:ascii="Times New Roman" w:hAnsi="Times New Roman" w:cs="Times New Roman"/>
        </w:rPr>
        <w:t>of</w:t>
      </w:r>
      <w:r w:rsidRPr="00F11EFB">
        <w:rPr>
          <w:rFonts w:ascii="Times New Roman" w:hAnsi="Times New Roman" w:cs="Times New Roman"/>
        </w:rPr>
        <w:t xml:space="preserve"> </w:t>
      </w:r>
      <w:r w:rsidR="00EC79C8" w:rsidRPr="00F11EFB">
        <w:rPr>
          <w:rFonts w:ascii="Times New Roman" w:hAnsi="Times New Roman" w:cs="Times New Roman"/>
        </w:rPr>
        <w:t>these</w:t>
      </w:r>
      <w:r w:rsidRPr="00F11EFB">
        <w:rPr>
          <w:rFonts w:ascii="Times New Roman" w:hAnsi="Times New Roman" w:cs="Times New Roman"/>
        </w:rPr>
        <w:t xml:space="preserve"> </w:t>
      </w:r>
      <w:r w:rsidR="00EC79C8" w:rsidRPr="00F11EFB">
        <w:rPr>
          <w:rFonts w:ascii="Times New Roman" w:hAnsi="Times New Roman" w:cs="Times New Roman"/>
        </w:rPr>
        <w:t>claims</w:t>
      </w:r>
      <w:r w:rsidRPr="00F11EFB">
        <w:rPr>
          <w:rFonts w:ascii="Times New Roman" w:hAnsi="Times New Roman" w:cs="Times New Roman"/>
        </w:rPr>
        <w:t xml:space="preserve"> </w:t>
      </w:r>
      <w:r w:rsidR="00EC79C8" w:rsidRPr="00F11EFB">
        <w:rPr>
          <w:rFonts w:ascii="Times New Roman" w:hAnsi="Times New Roman" w:cs="Times New Roman"/>
        </w:rPr>
        <w:t>are</w:t>
      </w:r>
      <w:r w:rsidRPr="00F11EFB">
        <w:rPr>
          <w:rFonts w:ascii="Times New Roman" w:hAnsi="Times New Roman" w:cs="Times New Roman"/>
        </w:rPr>
        <w:t xml:space="preserve"> </w:t>
      </w:r>
      <w:r w:rsidR="00EC79C8" w:rsidRPr="00F11EFB">
        <w:rPr>
          <w:rFonts w:ascii="Times New Roman" w:hAnsi="Times New Roman" w:cs="Times New Roman"/>
        </w:rPr>
        <w:t>the</w:t>
      </w:r>
      <w:r w:rsidRPr="00F11EFB">
        <w:rPr>
          <w:rFonts w:ascii="Times New Roman" w:hAnsi="Times New Roman" w:cs="Times New Roman"/>
        </w:rPr>
        <w:t xml:space="preserve"> </w:t>
      </w:r>
      <w:r w:rsidR="00EC79C8" w:rsidRPr="00F11EFB">
        <w:rPr>
          <w:rFonts w:ascii="Times New Roman" w:hAnsi="Times New Roman" w:cs="Times New Roman"/>
        </w:rPr>
        <w:t>following:</w:t>
      </w:r>
      <w:r w:rsidRPr="00F11EFB">
        <w:rPr>
          <w:rFonts w:ascii="Times New Roman" w:hAnsi="Times New Roman" w:cs="Times New Roman"/>
        </w:rPr>
        <w:t xml:space="preserve"> </w:t>
      </w:r>
      <w:r w:rsidR="00EC79C8" w:rsidRPr="00F11EFB">
        <w:rPr>
          <w:rFonts w:ascii="Times New Roman" w:hAnsi="Times New Roman" w:cs="Times New Roman"/>
        </w:rPr>
        <w:t>These</w:t>
      </w:r>
      <w:r w:rsidRPr="00F11EFB">
        <w:rPr>
          <w:rFonts w:ascii="Times New Roman" w:hAnsi="Times New Roman" w:cs="Times New Roman"/>
        </w:rPr>
        <w:t xml:space="preserve"> </w:t>
      </w:r>
      <w:r w:rsidR="00EC79C8" w:rsidRPr="00F11EFB">
        <w:rPr>
          <w:rFonts w:ascii="Times New Roman" w:hAnsi="Times New Roman" w:cs="Times New Roman"/>
        </w:rPr>
        <w:t>statements</w:t>
      </w:r>
      <w:r w:rsidRPr="00F11EFB">
        <w:rPr>
          <w:rFonts w:ascii="Times New Roman" w:hAnsi="Times New Roman" w:cs="Times New Roman"/>
        </w:rPr>
        <w:t xml:space="preserve"> </w:t>
      </w:r>
      <w:r w:rsidR="00EC79C8" w:rsidRPr="00F11EFB">
        <w:rPr>
          <w:rFonts w:ascii="Times New Roman" w:hAnsi="Times New Roman" w:cs="Times New Roman"/>
        </w:rPr>
        <w:t>are</w:t>
      </w:r>
      <w:r w:rsidRPr="00F11EFB">
        <w:rPr>
          <w:rFonts w:ascii="Times New Roman" w:hAnsi="Times New Roman" w:cs="Times New Roman"/>
        </w:rPr>
        <w:t xml:space="preserve"> </w:t>
      </w:r>
      <w:r w:rsidR="00EC79C8" w:rsidRPr="00F11EFB">
        <w:rPr>
          <w:rFonts w:ascii="Times New Roman" w:hAnsi="Times New Roman" w:cs="Times New Roman"/>
        </w:rPr>
        <w:t>made</w:t>
      </w:r>
      <w:r w:rsidRPr="00F11EFB">
        <w:rPr>
          <w:rFonts w:ascii="Times New Roman" w:hAnsi="Times New Roman" w:cs="Times New Roman"/>
        </w:rPr>
        <w:t xml:space="preserve"> </w:t>
      </w:r>
      <w:r w:rsidR="00EC79C8" w:rsidRPr="00F11EFB">
        <w:rPr>
          <w:rFonts w:ascii="Times New Roman" w:hAnsi="Times New Roman" w:cs="Times New Roman"/>
        </w:rPr>
        <w:t>by</w:t>
      </w:r>
      <w:r w:rsidRPr="00F11EFB">
        <w:rPr>
          <w:rFonts w:ascii="Times New Roman" w:hAnsi="Times New Roman" w:cs="Times New Roman"/>
        </w:rPr>
        <w:t xml:space="preserve"> </w:t>
      </w:r>
      <w:r w:rsidR="00EC79C8" w:rsidRPr="00F11EFB">
        <w:rPr>
          <w:rFonts w:ascii="Times New Roman" w:hAnsi="Times New Roman" w:cs="Times New Roman"/>
        </w:rPr>
        <w:t>Victor</w:t>
      </w:r>
      <w:r w:rsidRPr="00F11EFB">
        <w:rPr>
          <w:rFonts w:ascii="Times New Roman" w:hAnsi="Times New Roman" w:cs="Times New Roman"/>
        </w:rPr>
        <w:t xml:space="preserve"> </w:t>
      </w:r>
      <w:r w:rsidR="00EC79C8" w:rsidRPr="00F11EFB">
        <w:rPr>
          <w:rFonts w:ascii="Times New Roman" w:hAnsi="Times New Roman" w:cs="Times New Roman"/>
        </w:rPr>
        <w:t>Manuel</w:t>
      </w:r>
      <w:r w:rsidRPr="00F11EFB">
        <w:rPr>
          <w:rFonts w:ascii="Times New Roman" w:hAnsi="Times New Roman" w:cs="Times New Roman"/>
        </w:rPr>
        <w:t xml:space="preserve"> </w:t>
      </w:r>
      <w:r w:rsidR="00EC79C8" w:rsidRPr="00F11EFB">
        <w:rPr>
          <w:rFonts w:ascii="Times New Roman" w:hAnsi="Times New Roman" w:cs="Times New Roman"/>
        </w:rPr>
        <w:t>Ramos,</w:t>
      </w:r>
      <w:r w:rsidRPr="00F11EFB">
        <w:rPr>
          <w:rFonts w:ascii="Times New Roman" w:hAnsi="Times New Roman" w:cs="Times New Roman"/>
        </w:rPr>
        <w:t xml:space="preserve"> </w:t>
      </w:r>
      <w:r w:rsidR="00EC79C8" w:rsidRPr="00F11EFB">
        <w:rPr>
          <w:rFonts w:ascii="Times New Roman" w:hAnsi="Times New Roman" w:cs="Times New Roman"/>
        </w:rPr>
        <w:t>In</w:t>
      </w:r>
      <w:r w:rsidRPr="00F11EFB">
        <w:rPr>
          <w:rFonts w:ascii="Times New Roman" w:hAnsi="Times New Roman" w:cs="Times New Roman"/>
        </w:rPr>
        <w:t xml:space="preserve"> </w:t>
      </w:r>
      <w:r w:rsidR="00EC79C8" w:rsidRPr="00F11EFB">
        <w:rPr>
          <w:rFonts w:ascii="Times New Roman" w:hAnsi="Times New Roman" w:cs="Times New Roman"/>
        </w:rPr>
        <w:t>the</w:t>
      </w:r>
      <w:r w:rsidRPr="00F11EFB">
        <w:rPr>
          <w:rFonts w:ascii="Times New Roman" w:hAnsi="Times New Roman" w:cs="Times New Roman"/>
        </w:rPr>
        <w:t xml:space="preserve"> </w:t>
      </w:r>
      <w:r w:rsidR="00EC79C8" w:rsidRPr="00F11EFB">
        <w:rPr>
          <w:rFonts w:ascii="Times New Roman" w:hAnsi="Times New Roman" w:cs="Times New Roman"/>
        </w:rPr>
        <w:t>road</w:t>
      </w:r>
      <w:r w:rsidRPr="00F11EFB">
        <w:rPr>
          <w:rFonts w:ascii="Times New Roman" w:hAnsi="Times New Roman" w:cs="Times New Roman"/>
        </w:rPr>
        <w:t xml:space="preserve"> </w:t>
      </w:r>
      <w:r w:rsidR="00EC79C8" w:rsidRPr="00F11EFB">
        <w:rPr>
          <w:rFonts w:ascii="Times New Roman" w:hAnsi="Times New Roman" w:cs="Times New Roman"/>
        </w:rPr>
        <w:t>map</w:t>
      </w:r>
      <w:r w:rsidRPr="00F11EFB">
        <w:rPr>
          <w:rFonts w:ascii="Times New Roman" w:hAnsi="Times New Roman" w:cs="Times New Roman"/>
        </w:rPr>
        <w:t xml:space="preserve"> </w:t>
      </w:r>
      <w:r w:rsidR="00EC79C8" w:rsidRPr="00F11EFB">
        <w:rPr>
          <w:rFonts w:ascii="Times New Roman" w:hAnsi="Times New Roman" w:cs="Times New Roman"/>
        </w:rPr>
        <w:t>for</w:t>
      </w:r>
      <w:r w:rsidRPr="00F11EFB">
        <w:rPr>
          <w:rFonts w:ascii="Times New Roman" w:hAnsi="Times New Roman" w:cs="Times New Roman"/>
        </w:rPr>
        <w:t xml:space="preserve"> </w:t>
      </w:r>
      <w:r w:rsidR="00EC79C8" w:rsidRPr="00F11EFB">
        <w:rPr>
          <w:rFonts w:ascii="Times New Roman" w:hAnsi="Times New Roman" w:cs="Times New Roman"/>
        </w:rPr>
        <w:t>immigration</w:t>
      </w:r>
      <w:r w:rsidRPr="00F11EFB">
        <w:rPr>
          <w:rFonts w:ascii="Times New Roman" w:hAnsi="Times New Roman" w:cs="Times New Roman"/>
        </w:rPr>
        <w:t xml:space="preserve"> </w:t>
      </w:r>
      <w:r w:rsidR="00EC79C8" w:rsidRPr="00F11EFB">
        <w:rPr>
          <w:rFonts w:ascii="Times New Roman" w:hAnsi="Times New Roman" w:cs="Times New Roman"/>
        </w:rPr>
        <w:t>reform,</w:t>
      </w:r>
      <w:r w:rsidRPr="00F11EFB">
        <w:rPr>
          <w:rFonts w:ascii="Times New Roman" w:hAnsi="Times New Roman" w:cs="Times New Roman"/>
        </w:rPr>
        <w:t xml:space="preserve"> </w:t>
      </w:r>
      <w:r w:rsidR="00EC79C8" w:rsidRPr="00F11EFB">
        <w:rPr>
          <w:rFonts w:ascii="Times New Roman" w:hAnsi="Times New Roman" w:cs="Times New Roman"/>
        </w:rPr>
        <w:t>President.</w:t>
      </w:r>
    </w:p>
    <w:p w14:paraId="2E11A20A" w14:textId="6B7FEBB3" w:rsidR="00EC79C8" w:rsidRPr="00F11EFB" w:rsidRDefault="00EC79C8" w:rsidP="00107109">
      <w:pPr>
        <w:ind w:right="4"/>
        <w:contextualSpacing/>
        <w:rPr>
          <w:rFonts w:ascii="Times New Roman" w:hAnsi="Times New Roman" w:cs="Times New Roman"/>
        </w:rPr>
      </w:pPr>
      <w:r w:rsidRPr="00F11EFB">
        <w:rPr>
          <w:rFonts w:ascii="Times New Roman" w:hAnsi="Times New Roman" w:cs="Times New Roman"/>
        </w:rPr>
        <w:t>Elect</w:t>
      </w:r>
      <w:r w:rsidR="00370E76" w:rsidRPr="00F11EFB">
        <w:rPr>
          <w:rFonts w:ascii="Times New Roman" w:hAnsi="Times New Roman" w:cs="Times New Roman"/>
        </w:rPr>
        <w:t xml:space="preserve"> </w:t>
      </w:r>
      <w:r w:rsidR="0047282B" w:rsidRPr="00F11EFB">
        <w:rPr>
          <w:rFonts w:ascii="Times New Roman" w:hAnsi="Times New Roman" w:cs="Times New Roman"/>
        </w:rPr>
        <w:t>Trump</w:t>
      </w:r>
      <w:r w:rsidR="00370E76" w:rsidRPr="00F11EFB">
        <w:rPr>
          <w:rFonts w:ascii="Times New Roman" w:hAnsi="Times New Roman" w:cs="Times New Roman"/>
        </w:rPr>
        <w:t xml:space="preserve"> </w:t>
      </w:r>
      <w:r w:rsidR="0047282B" w:rsidRPr="00F11EFB">
        <w:rPr>
          <w:rFonts w:ascii="Times New Roman" w:hAnsi="Times New Roman" w:cs="Times New Roman"/>
        </w:rPr>
        <w:t>has</w:t>
      </w:r>
      <w:r w:rsidR="00370E76" w:rsidRPr="00F11EFB">
        <w:rPr>
          <w:rFonts w:ascii="Times New Roman" w:hAnsi="Times New Roman" w:cs="Times New Roman"/>
        </w:rPr>
        <w:t xml:space="preserve"> </w:t>
      </w:r>
      <w:r w:rsidRPr="00F11EFB">
        <w:rPr>
          <w:rFonts w:ascii="Times New Roman" w:hAnsi="Times New Roman" w:cs="Times New Roman"/>
        </w:rPr>
        <w:t>laid</w:t>
      </w:r>
      <w:r w:rsidR="00370E76" w:rsidRPr="00F11EFB">
        <w:rPr>
          <w:rFonts w:ascii="Times New Roman" w:hAnsi="Times New Roman" w:cs="Times New Roman"/>
        </w:rPr>
        <w:t xml:space="preserve"> </w:t>
      </w:r>
      <w:r w:rsidRPr="00F11EFB">
        <w:rPr>
          <w:rFonts w:ascii="Times New Roman" w:hAnsi="Times New Roman" w:cs="Times New Roman"/>
        </w:rPr>
        <w:t>out</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United</w:t>
      </w:r>
      <w:r w:rsidR="00370E76" w:rsidRPr="00F11EFB">
        <w:rPr>
          <w:rFonts w:ascii="Times New Roman" w:hAnsi="Times New Roman" w:cs="Times New Roman"/>
        </w:rPr>
        <w:t xml:space="preserve"> </w:t>
      </w:r>
      <w:r w:rsidRPr="00F11EFB">
        <w:rPr>
          <w:rFonts w:ascii="Times New Roman" w:hAnsi="Times New Roman" w:cs="Times New Roman"/>
        </w:rPr>
        <w:t>States</w:t>
      </w:r>
      <w:r w:rsidR="00370E76" w:rsidRPr="00F11EFB">
        <w:rPr>
          <w:rFonts w:ascii="Times New Roman" w:hAnsi="Times New Roman" w:cs="Times New Roman"/>
        </w:rPr>
        <w:t xml:space="preserve"> </w:t>
      </w:r>
      <w:r w:rsidRPr="00F11EFB">
        <w:rPr>
          <w:rFonts w:ascii="Times New Roman" w:hAnsi="Times New Roman" w:cs="Times New Roman"/>
        </w:rPr>
        <w:t>will</w:t>
      </w:r>
      <w:r w:rsidR="00370E76" w:rsidRPr="00F11EFB">
        <w:rPr>
          <w:rFonts w:ascii="Times New Roman" w:hAnsi="Times New Roman" w:cs="Times New Roman"/>
        </w:rPr>
        <w:t xml:space="preserve"> </w:t>
      </w:r>
      <w:r w:rsidRPr="00F11EFB">
        <w:rPr>
          <w:rFonts w:ascii="Times New Roman" w:hAnsi="Times New Roman" w:cs="Times New Roman"/>
        </w:rPr>
        <w:t>shift</w:t>
      </w:r>
      <w:r w:rsidR="00370E76" w:rsidRPr="00F11EFB">
        <w:rPr>
          <w:rFonts w:ascii="Times New Roman" w:hAnsi="Times New Roman" w:cs="Times New Roman"/>
        </w:rPr>
        <w:t xml:space="preserve"> </w:t>
      </w:r>
      <w:r w:rsidRPr="00F11EFB">
        <w:rPr>
          <w:rFonts w:ascii="Times New Roman" w:hAnsi="Times New Roman" w:cs="Times New Roman"/>
        </w:rPr>
        <w:t>focus</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address</w:t>
      </w:r>
      <w:r w:rsidR="00370E76" w:rsidRPr="00F11EFB">
        <w:rPr>
          <w:rFonts w:ascii="Times New Roman" w:hAnsi="Times New Roman" w:cs="Times New Roman"/>
        </w:rPr>
        <w:t xml:space="preserve"> </w:t>
      </w:r>
      <w:r w:rsidRPr="00F11EFB">
        <w:rPr>
          <w:rFonts w:ascii="Times New Roman" w:hAnsi="Times New Roman" w:cs="Times New Roman"/>
        </w:rPr>
        <w:t>concerns</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p>
    <w:p w14:paraId="16468486" w14:textId="17562F7E" w:rsidR="00EC79C8" w:rsidRPr="00F11EFB" w:rsidRDefault="00EC79C8" w:rsidP="00370E76">
      <w:pPr>
        <w:ind w:right="4"/>
        <w:contextualSpacing/>
        <w:rPr>
          <w:rFonts w:ascii="Times New Roman" w:hAnsi="Times New Roman" w:cs="Times New Roman"/>
        </w:rPr>
      </w:pPr>
      <w:r w:rsidRPr="00F11EFB">
        <w:rPr>
          <w:rFonts w:ascii="Times New Roman" w:hAnsi="Times New Roman" w:cs="Times New Roman"/>
        </w:rPr>
        <w:t>American</w:t>
      </w:r>
      <w:r w:rsidR="00370E76" w:rsidRPr="00F11EFB">
        <w:rPr>
          <w:rFonts w:ascii="Times New Roman" w:hAnsi="Times New Roman" w:cs="Times New Roman"/>
        </w:rPr>
        <w:t xml:space="preserve"> </w:t>
      </w:r>
      <w:r w:rsidRPr="00F11EFB">
        <w:rPr>
          <w:rFonts w:ascii="Times New Roman" w:hAnsi="Times New Roman" w:cs="Times New Roman"/>
        </w:rPr>
        <w:t>citizens</w:t>
      </w:r>
      <w:r w:rsidR="00370E76" w:rsidRPr="00F11EFB">
        <w:rPr>
          <w:rFonts w:ascii="Times New Roman" w:hAnsi="Times New Roman" w:cs="Times New Roman"/>
        </w:rPr>
        <w:t xml:space="preserve"> </w:t>
      </w:r>
      <w:r w:rsidRPr="00F11EFB">
        <w:rPr>
          <w:rFonts w:ascii="Times New Roman" w:hAnsi="Times New Roman" w:cs="Times New Roman"/>
        </w:rPr>
        <w:t>worried</w:t>
      </w:r>
      <w:r w:rsidR="00370E76" w:rsidRPr="00F11EFB">
        <w:rPr>
          <w:rFonts w:ascii="Times New Roman" w:hAnsi="Times New Roman" w:cs="Times New Roman"/>
        </w:rPr>
        <w:t xml:space="preserve"> </w:t>
      </w:r>
      <w:r w:rsidRPr="00F11EFB">
        <w:rPr>
          <w:rFonts w:ascii="Times New Roman" w:hAnsi="Times New Roman" w:cs="Times New Roman"/>
        </w:rPr>
        <w:t>about</w:t>
      </w:r>
      <w:r w:rsidR="00370E76" w:rsidRPr="00F11EFB">
        <w:rPr>
          <w:rFonts w:ascii="Times New Roman" w:hAnsi="Times New Roman" w:cs="Times New Roman"/>
        </w:rPr>
        <w:t xml:space="preserve"> </w:t>
      </w:r>
      <w:r w:rsidRPr="00F11EFB">
        <w:rPr>
          <w:rFonts w:ascii="Times New Roman" w:hAnsi="Times New Roman" w:cs="Times New Roman"/>
        </w:rPr>
        <w:t>job</w:t>
      </w:r>
      <w:r w:rsidR="003A5434" w:rsidRPr="00F11EFB">
        <w:rPr>
          <w:rFonts w:ascii="Times New Roman" w:hAnsi="Times New Roman" w:cs="Times New Roman"/>
        </w:rPr>
        <w:t>s</w:t>
      </w:r>
      <w:r w:rsidRPr="00F11EFB">
        <w:rPr>
          <w:rFonts w:ascii="Times New Roman" w:hAnsi="Times New Roman" w:cs="Times New Roman"/>
        </w:rPr>
        <w:t>,</w:t>
      </w:r>
      <w:r w:rsidR="00370E76" w:rsidRPr="00F11EFB">
        <w:rPr>
          <w:rFonts w:ascii="Times New Roman" w:hAnsi="Times New Roman" w:cs="Times New Roman"/>
        </w:rPr>
        <w:t xml:space="preserve"> </w:t>
      </w:r>
      <w:r w:rsidRPr="00F11EFB">
        <w:rPr>
          <w:rFonts w:ascii="Times New Roman" w:hAnsi="Times New Roman" w:cs="Times New Roman"/>
        </w:rPr>
        <w:t>wages</w:t>
      </w:r>
      <w:r w:rsidR="003A5434" w:rsidRPr="00F11EFB">
        <w:rPr>
          <w:rFonts w:ascii="Times New Roman" w:hAnsi="Times New Roman" w:cs="Times New Roman"/>
        </w:rPr>
        <w:t>,</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tax</w:t>
      </w:r>
      <w:r w:rsidR="00370E76" w:rsidRPr="00F11EFB">
        <w:rPr>
          <w:rFonts w:ascii="Times New Roman" w:hAnsi="Times New Roman" w:cs="Times New Roman"/>
        </w:rPr>
        <w:t xml:space="preserve"> </w:t>
      </w:r>
      <w:r w:rsidRPr="00F11EFB">
        <w:rPr>
          <w:rFonts w:ascii="Times New Roman" w:hAnsi="Times New Roman" w:cs="Times New Roman"/>
        </w:rPr>
        <w:t>bills,</w:t>
      </w:r>
      <w:r w:rsidR="00370E76" w:rsidRPr="00F11EFB">
        <w:rPr>
          <w:rFonts w:ascii="Times New Roman" w:hAnsi="Times New Roman" w:cs="Times New Roman"/>
        </w:rPr>
        <w:t xml:space="preserve"> </w:t>
      </w:r>
      <w:r w:rsidRPr="00F11EFB">
        <w:rPr>
          <w:rFonts w:ascii="Times New Roman" w:hAnsi="Times New Roman" w:cs="Times New Roman"/>
        </w:rPr>
        <w:t>emphasizing</w:t>
      </w:r>
      <w:r w:rsidR="00370E76" w:rsidRPr="00F11EFB">
        <w:rPr>
          <w:rFonts w:ascii="Times New Roman" w:hAnsi="Times New Roman" w:cs="Times New Roman"/>
        </w:rPr>
        <w:t xml:space="preserve"> </w:t>
      </w:r>
      <w:r w:rsidRPr="00F11EFB">
        <w:rPr>
          <w:rFonts w:ascii="Times New Roman" w:hAnsi="Times New Roman" w:cs="Times New Roman"/>
        </w:rPr>
        <w:t>deportations</w:t>
      </w:r>
      <w:r w:rsidR="003A5434" w:rsidRPr="00F11EFB">
        <w:rPr>
          <w:rFonts w:ascii="Times New Roman" w:hAnsi="Times New Roman" w:cs="Times New Roman"/>
        </w:rPr>
        <w:t>,</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curtailing</w:t>
      </w:r>
      <w:r w:rsidR="00370E76" w:rsidRPr="00F11EFB">
        <w:rPr>
          <w:rFonts w:ascii="Times New Roman" w:hAnsi="Times New Roman" w:cs="Times New Roman"/>
        </w:rPr>
        <w:t xml:space="preserve"> </w:t>
      </w:r>
      <w:r w:rsidRPr="00F11EFB">
        <w:rPr>
          <w:rFonts w:ascii="Times New Roman" w:hAnsi="Times New Roman" w:cs="Times New Roman"/>
        </w:rPr>
        <w:t>programs</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allow</w:t>
      </w:r>
      <w:r w:rsidR="00370E76" w:rsidRPr="00F11EFB">
        <w:rPr>
          <w:rFonts w:ascii="Times New Roman" w:hAnsi="Times New Roman" w:cs="Times New Roman"/>
        </w:rPr>
        <w:t xml:space="preserve"> </w:t>
      </w:r>
      <w:r w:rsidRPr="00F11EFB">
        <w:rPr>
          <w:rFonts w:ascii="Times New Roman" w:hAnsi="Times New Roman" w:cs="Times New Roman"/>
        </w:rPr>
        <w:t>immigrants</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enter</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stay</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country.</w:t>
      </w:r>
      <w:r w:rsidR="00370E76" w:rsidRPr="00F11EFB">
        <w:rPr>
          <w:rFonts w:ascii="Times New Roman" w:hAnsi="Times New Roman" w:cs="Times New Roman"/>
        </w:rPr>
        <w:t xml:space="preserve"> </w:t>
      </w:r>
      <w:r w:rsidRPr="00F11EFB">
        <w:rPr>
          <w:rFonts w:ascii="Times New Roman" w:hAnsi="Times New Roman" w:cs="Times New Roman"/>
        </w:rPr>
        <w:t>Trump</w:t>
      </w:r>
      <w:r w:rsidR="00370E76" w:rsidRPr="00F11EFB">
        <w:rPr>
          <w:rFonts w:ascii="Times New Roman" w:hAnsi="Times New Roman" w:cs="Times New Roman"/>
        </w:rPr>
        <w:t xml:space="preserve"> </w:t>
      </w:r>
      <w:r w:rsidRPr="00F11EFB">
        <w:rPr>
          <w:rFonts w:ascii="Times New Roman" w:hAnsi="Times New Roman" w:cs="Times New Roman"/>
        </w:rPr>
        <w:t>vows</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seal</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southern</w:t>
      </w:r>
      <w:r w:rsidR="00370E76" w:rsidRPr="00F11EFB">
        <w:rPr>
          <w:rFonts w:ascii="Times New Roman" w:hAnsi="Times New Roman" w:cs="Times New Roman"/>
        </w:rPr>
        <w:t xml:space="preserve"> </w:t>
      </w:r>
      <w:r w:rsidRPr="00F11EFB">
        <w:rPr>
          <w:rFonts w:ascii="Times New Roman" w:hAnsi="Times New Roman" w:cs="Times New Roman"/>
        </w:rPr>
        <w:t>border</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illegal</w:t>
      </w:r>
      <w:r w:rsidR="00370E76" w:rsidRPr="00F11EFB">
        <w:rPr>
          <w:rFonts w:ascii="Times New Roman" w:hAnsi="Times New Roman" w:cs="Times New Roman"/>
        </w:rPr>
        <w:t xml:space="preserve"> </w:t>
      </w:r>
      <w:r w:rsidRPr="00F11EFB">
        <w:rPr>
          <w:rFonts w:ascii="Times New Roman" w:hAnsi="Times New Roman" w:cs="Times New Roman"/>
        </w:rPr>
        <w:t>immigration</w:t>
      </w:r>
      <w:r w:rsidR="00370E76" w:rsidRPr="00F11EFB">
        <w:rPr>
          <w:rFonts w:ascii="Times New Roman" w:hAnsi="Times New Roman" w:cs="Times New Roman"/>
        </w:rPr>
        <w:t xml:space="preserve"> </w:t>
      </w:r>
      <w:r w:rsidRPr="00F11EFB">
        <w:rPr>
          <w:rFonts w:ascii="Times New Roman" w:hAnsi="Times New Roman" w:cs="Times New Roman"/>
        </w:rPr>
        <w:t>by</w:t>
      </w:r>
      <w:r w:rsidR="00370E76" w:rsidRPr="00F11EFB">
        <w:rPr>
          <w:rFonts w:ascii="Times New Roman" w:hAnsi="Times New Roman" w:cs="Times New Roman"/>
        </w:rPr>
        <w:t xml:space="preserve"> </w:t>
      </w:r>
      <w:r w:rsidRPr="00F11EFB">
        <w:rPr>
          <w:rFonts w:ascii="Times New Roman" w:hAnsi="Times New Roman" w:cs="Times New Roman"/>
        </w:rPr>
        <w:t>erecting</w:t>
      </w:r>
      <w:r w:rsidR="00370E76" w:rsidRPr="00F11EFB">
        <w:rPr>
          <w:rFonts w:ascii="Times New Roman" w:hAnsi="Times New Roman" w:cs="Times New Roman"/>
        </w:rPr>
        <w:t xml:space="preserve"> </w:t>
      </w:r>
      <w:r w:rsidRPr="00F11EFB">
        <w:rPr>
          <w:rFonts w:ascii="Times New Roman" w:hAnsi="Times New Roman" w:cs="Times New Roman"/>
        </w:rPr>
        <w:t>an</w:t>
      </w:r>
      <w:r w:rsidR="00370E76" w:rsidRPr="00F11EFB">
        <w:rPr>
          <w:rFonts w:ascii="Times New Roman" w:hAnsi="Times New Roman" w:cs="Times New Roman"/>
        </w:rPr>
        <w:t xml:space="preserve"> </w:t>
      </w:r>
      <w:r w:rsidRPr="00F11EFB">
        <w:rPr>
          <w:rFonts w:ascii="Times New Roman" w:hAnsi="Times New Roman" w:cs="Times New Roman"/>
        </w:rPr>
        <w:t>impenetrable</w:t>
      </w:r>
      <w:r w:rsidR="00370E76" w:rsidRPr="00F11EFB">
        <w:rPr>
          <w:rFonts w:ascii="Times New Roman" w:hAnsi="Times New Roman" w:cs="Times New Roman"/>
        </w:rPr>
        <w:t xml:space="preserve"> </w:t>
      </w:r>
      <w:r w:rsidRPr="00F11EFB">
        <w:rPr>
          <w:rFonts w:ascii="Times New Roman" w:hAnsi="Times New Roman" w:cs="Times New Roman"/>
        </w:rPr>
        <w:t>physical</w:t>
      </w:r>
      <w:r w:rsidR="00370E76" w:rsidRPr="00F11EFB">
        <w:rPr>
          <w:rFonts w:ascii="Times New Roman" w:hAnsi="Times New Roman" w:cs="Times New Roman"/>
        </w:rPr>
        <w:t xml:space="preserve"> </w:t>
      </w:r>
      <w:r w:rsidRPr="00F11EFB">
        <w:rPr>
          <w:rFonts w:ascii="Times New Roman" w:hAnsi="Times New Roman" w:cs="Times New Roman"/>
        </w:rPr>
        <w:t>wall</w:t>
      </w:r>
      <w:r w:rsidR="00370E76" w:rsidRPr="00F11EFB">
        <w:rPr>
          <w:rFonts w:ascii="Times New Roman" w:hAnsi="Times New Roman" w:cs="Times New Roman"/>
        </w:rPr>
        <w:t xml:space="preserve"> </w:t>
      </w:r>
      <w:r w:rsidRPr="00F11EFB">
        <w:rPr>
          <w:rFonts w:ascii="Times New Roman" w:hAnsi="Times New Roman" w:cs="Times New Roman"/>
        </w:rPr>
        <w:t>funded</w:t>
      </w:r>
      <w:r w:rsidR="00370E76" w:rsidRPr="00F11EFB">
        <w:rPr>
          <w:rFonts w:ascii="Times New Roman" w:hAnsi="Times New Roman" w:cs="Times New Roman"/>
        </w:rPr>
        <w:t xml:space="preserve"> </w:t>
      </w:r>
      <w:r w:rsidRPr="00F11EFB">
        <w:rPr>
          <w:rFonts w:ascii="Times New Roman" w:hAnsi="Times New Roman" w:cs="Times New Roman"/>
        </w:rPr>
        <w:t>by</w:t>
      </w:r>
      <w:r w:rsidR="00370E76" w:rsidRPr="00F11EFB">
        <w:rPr>
          <w:rFonts w:ascii="Times New Roman" w:hAnsi="Times New Roman" w:cs="Times New Roman"/>
        </w:rPr>
        <w:t xml:space="preserve"> </w:t>
      </w:r>
      <w:r w:rsidRPr="00F11EFB">
        <w:rPr>
          <w:rFonts w:ascii="Times New Roman" w:hAnsi="Times New Roman" w:cs="Times New Roman"/>
        </w:rPr>
        <w:t>federal</w:t>
      </w:r>
      <w:r w:rsidR="00370E76" w:rsidRPr="00F11EFB">
        <w:rPr>
          <w:rFonts w:ascii="Times New Roman" w:hAnsi="Times New Roman" w:cs="Times New Roman"/>
        </w:rPr>
        <w:t xml:space="preserve"> </w:t>
      </w:r>
      <w:r w:rsidRPr="00F11EFB">
        <w:rPr>
          <w:rFonts w:ascii="Times New Roman" w:hAnsi="Times New Roman" w:cs="Times New Roman"/>
        </w:rPr>
        <w:t>dollars,</w:t>
      </w:r>
      <w:r w:rsidR="00370E76" w:rsidRPr="00F11EFB">
        <w:rPr>
          <w:rFonts w:ascii="Times New Roman" w:hAnsi="Times New Roman" w:cs="Times New Roman"/>
        </w:rPr>
        <w:t xml:space="preserve"> </w:t>
      </w:r>
      <w:r w:rsidRPr="00F11EFB">
        <w:rPr>
          <w:rFonts w:ascii="Times New Roman" w:hAnsi="Times New Roman" w:cs="Times New Roman"/>
        </w:rPr>
        <w:t>which</w:t>
      </w:r>
      <w:r w:rsidR="00370E76" w:rsidRPr="00F11EFB">
        <w:rPr>
          <w:rFonts w:ascii="Times New Roman" w:hAnsi="Times New Roman" w:cs="Times New Roman"/>
        </w:rPr>
        <w:t xml:space="preserve"> </w:t>
      </w:r>
      <w:r w:rsidRPr="00F11EFB">
        <w:rPr>
          <w:rFonts w:ascii="Times New Roman" w:hAnsi="Times New Roman" w:cs="Times New Roman"/>
        </w:rPr>
        <w:t>he</w:t>
      </w:r>
      <w:r w:rsidR="00370E76" w:rsidRPr="00F11EFB">
        <w:rPr>
          <w:rFonts w:ascii="Times New Roman" w:hAnsi="Times New Roman" w:cs="Times New Roman"/>
        </w:rPr>
        <w:t xml:space="preserve"> </w:t>
      </w:r>
      <w:r w:rsidRPr="00F11EFB">
        <w:rPr>
          <w:rFonts w:ascii="Times New Roman" w:hAnsi="Times New Roman" w:cs="Times New Roman"/>
        </w:rPr>
        <w:t>says</w:t>
      </w:r>
      <w:r w:rsidR="00370E76" w:rsidRPr="00F11EFB">
        <w:rPr>
          <w:rFonts w:ascii="Times New Roman" w:hAnsi="Times New Roman" w:cs="Times New Roman"/>
        </w:rPr>
        <w:t xml:space="preserve"> </w:t>
      </w:r>
      <w:r w:rsidRPr="00F11EFB">
        <w:rPr>
          <w:rFonts w:ascii="Times New Roman" w:hAnsi="Times New Roman" w:cs="Times New Roman"/>
        </w:rPr>
        <w:t>Mexico</w:t>
      </w:r>
      <w:r w:rsidR="00370E76" w:rsidRPr="00F11EFB">
        <w:rPr>
          <w:rFonts w:ascii="Times New Roman" w:hAnsi="Times New Roman" w:cs="Times New Roman"/>
        </w:rPr>
        <w:t xml:space="preserve"> </w:t>
      </w:r>
      <w:r w:rsidRPr="00F11EFB">
        <w:rPr>
          <w:rFonts w:ascii="Times New Roman" w:hAnsi="Times New Roman" w:cs="Times New Roman"/>
        </w:rPr>
        <w:t>will</w:t>
      </w:r>
      <w:r w:rsidR="00370E76" w:rsidRPr="00F11EFB">
        <w:rPr>
          <w:rFonts w:ascii="Times New Roman" w:hAnsi="Times New Roman" w:cs="Times New Roman"/>
        </w:rPr>
        <w:t xml:space="preserve"> </w:t>
      </w:r>
      <w:r w:rsidRPr="00F11EFB">
        <w:rPr>
          <w:rFonts w:ascii="Times New Roman" w:hAnsi="Times New Roman" w:cs="Times New Roman"/>
        </w:rPr>
        <w:t>reimburse.</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issue</w:t>
      </w:r>
      <w:r w:rsidR="00370E76" w:rsidRPr="00F11EFB">
        <w:rPr>
          <w:rFonts w:ascii="Times New Roman" w:hAnsi="Times New Roman" w:cs="Times New Roman"/>
        </w:rPr>
        <w:t xml:space="preserve"> </w:t>
      </w:r>
      <w:r w:rsidRPr="00F11EFB">
        <w:rPr>
          <w:rFonts w:ascii="Times New Roman" w:hAnsi="Times New Roman" w:cs="Times New Roman"/>
        </w:rPr>
        <w:t>is</w:t>
      </w:r>
      <w:r w:rsidR="00370E76" w:rsidRPr="00F11EFB">
        <w:rPr>
          <w:rFonts w:ascii="Times New Roman" w:hAnsi="Times New Roman" w:cs="Times New Roman"/>
        </w:rPr>
        <w:t xml:space="preserve"> </w:t>
      </w:r>
      <w:r w:rsidRPr="00F11EFB">
        <w:rPr>
          <w:rFonts w:ascii="Times New Roman" w:hAnsi="Times New Roman" w:cs="Times New Roman"/>
        </w:rPr>
        <w:t>at</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top</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Trump’s</w:t>
      </w:r>
      <w:r w:rsidR="00370E76" w:rsidRPr="00F11EFB">
        <w:rPr>
          <w:rFonts w:ascii="Times New Roman" w:hAnsi="Times New Roman" w:cs="Times New Roman"/>
        </w:rPr>
        <w:t xml:space="preserve"> </w:t>
      </w:r>
      <w:r w:rsidRPr="00F11EFB">
        <w:rPr>
          <w:rFonts w:ascii="Times New Roman" w:hAnsi="Times New Roman" w:cs="Times New Roman"/>
        </w:rPr>
        <w:t>agenda.</w:t>
      </w:r>
      <w:r w:rsidR="00370E76" w:rsidRPr="00F11EFB">
        <w:rPr>
          <w:rFonts w:ascii="Times New Roman" w:hAnsi="Times New Roman" w:cs="Times New Roman"/>
        </w:rPr>
        <w:t xml:space="preserve"> </w:t>
      </w:r>
      <w:r w:rsidRPr="00F11EFB">
        <w:rPr>
          <w:rFonts w:ascii="Times New Roman" w:hAnsi="Times New Roman" w:cs="Times New Roman"/>
        </w:rPr>
        <w:t>But</w:t>
      </w:r>
      <w:r w:rsidR="00370E76" w:rsidRPr="00F11EFB">
        <w:rPr>
          <w:rFonts w:ascii="Times New Roman" w:hAnsi="Times New Roman" w:cs="Times New Roman"/>
        </w:rPr>
        <w:t xml:space="preserve"> </w:t>
      </w:r>
      <w:r w:rsidRPr="00F11EFB">
        <w:rPr>
          <w:rFonts w:ascii="Times New Roman" w:hAnsi="Times New Roman" w:cs="Times New Roman"/>
        </w:rPr>
        <w:t>supporters</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critics</w:t>
      </w:r>
      <w:r w:rsidR="00370E76" w:rsidRPr="00F11EFB">
        <w:rPr>
          <w:rFonts w:ascii="Times New Roman" w:hAnsi="Times New Roman" w:cs="Times New Roman"/>
        </w:rPr>
        <w:t xml:space="preserve"> </w:t>
      </w:r>
      <w:r w:rsidRPr="00F11EFB">
        <w:rPr>
          <w:rFonts w:ascii="Times New Roman" w:hAnsi="Times New Roman" w:cs="Times New Roman"/>
        </w:rPr>
        <w:t>say</w:t>
      </w:r>
      <w:r w:rsidR="00370E76" w:rsidRPr="00F11EFB">
        <w:rPr>
          <w:rFonts w:ascii="Times New Roman" w:hAnsi="Times New Roman" w:cs="Times New Roman"/>
        </w:rPr>
        <w:t xml:space="preserve"> </w:t>
      </w:r>
      <w:r w:rsidRPr="00F11EFB">
        <w:rPr>
          <w:rFonts w:ascii="Times New Roman" w:hAnsi="Times New Roman" w:cs="Times New Roman"/>
        </w:rPr>
        <w:t>they</w:t>
      </w:r>
      <w:r w:rsidR="00370E76" w:rsidRPr="00F11EFB">
        <w:rPr>
          <w:rFonts w:ascii="Times New Roman" w:hAnsi="Times New Roman" w:cs="Times New Roman"/>
        </w:rPr>
        <w:t xml:space="preserve"> </w:t>
      </w:r>
      <w:r w:rsidRPr="00F11EFB">
        <w:rPr>
          <w:rFonts w:ascii="Times New Roman" w:hAnsi="Times New Roman" w:cs="Times New Roman"/>
        </w:rPr>
        <w:t>expect</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biggest</w:t>
      </w:r>
      <w:r w:rsidR="00370E76" w:rsidRPr="00F11EFB">
        <w:rPr>
          <w:rFonts w:ascii="Times New Roman" w:hAnsi="Times New Roman" w:cs="Times New Roman"/>
        </w:rPr>
        <w:t xml:space="preserve"> </w:t>
      </w:r>
      <w:r w:rsidRPr="00F11EFB">
        <w:rPr>
          <w:rFonts w:ascii="Times New Roman" w:hAnsi="Times New Roman" w:cs="Times New Roman"/>
        </w:rPr>
        <w:t>impact</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Trump’s</w:t>
      </w:r>
      <w:r w:rsidR="00370E76" w:rsidRPr="00F11EFB">
        <w:rPr>
          <w:rFonts w:ascii="Times New Roman" w:hAnsi="Times New Roman" w:cs="Times New Roman"/>
        </w:rPr>
        <w:t xml:space="preserve"> </w:t>
      </w:r>
      <w:r w:rsidRPr="00F11EFB">
        <w:rPr>
          <w:rFonts w:ascii="Times New Roman" w:hAnsi="Times New Roman" w:cs="Times New Roman"/>
        </w:rPr>
        <w:t>immigration</w:t>
      </w:r>
      <w:r w:rsidR="00370E76" w:rsidRPr="00F11EFB">
        <w:rPr>
          <w:rFonts w:ascii="Times New Roman" w:hAnsi="Times New Roman" w:cs="Times New Roman"/>
        </w:rPr>
        <w:t xml:space="preserve"> </w:t>
      </w:r>
      <w:r w:rsidR="004B3374" w:rsidRPr="00F11EFB">
        <w:rPr>
          <w:rFonts w:ascii="Times New Roman" w:hAnsi="Times New Roman" w:cs="Times New Roman"/>
        </w:rPr>
        <w:t>plans</w:t>
      </w:r>
      <w:r w:rsidR="00370E76" w:rsidRPr="00F11EFB">
        <w:rPr>
          <w:rFonts w:ascii="Times New Roman" w:hAnsi="Times New Roman" w:cs="Times New Roman"/>
        </w:rPr>
        <w:t xml:space="preserve"> </w:t>
      </w:r>
      <w:r w:rsidR="004B3374" w:rsidRPr="00F11EFB">
        <w:rPr>
          <w:rFonts w:ascii="Times New Roman" w:hAnsi="Times New Roman" w:cs="Times New Roman"/>
        </w:rPr>
        <w:t>will</w:t>
      </w:r>
      <w:r w:rsidR="00370E76" w:rsidRPr="00F11EFB">
        <w:rPr>
          <w:rFonts w:ascii="Times New Roman" w:hAnsi="Times New Roman" w:cs="Times New Roman"/>
        </w:rPr>
        <w:t xml:space="preserve"> </w:t>
      </w:r>
      <w:r w:rsidR="004B3374" w:rsidRPr="00F11EFB">
        <w:rPr>
          <w:rFonts w:ascii="Times New Roman" w:hAnsi="Times New Roman" w:cs="Times New Roman"/>
        </w:rPr>
        <w:t>be</w:t>
      </w:r>
      <w:r w:rsidR="00370E76" w:rsidRPr="00F11EFB">
        <w:rPr>
          <w:rFonts w:ascii="Times New Roman" w:hAnsi="Times New Roman" w:cs="Times New Roman"/>
        </w:rPr>
        <w:t xml:space="preserve"> </w:t>
      </w:r>
      <w:r w:rsidR="004B3374" w:rsidRPr="00F11EFB">
        <w:rPr>
          <w:rFonts w:ascii="Times New Roman" w:hAnsi="Times New Roman" w:cs="Times New Roman"/>
        </w:rPr>
        <w:t>the</w:t>
      </w:r>
      <w:r w:rsidR="00370E76" w:rsidRPr="00F11EFB">
        <w:rPr>
          <w:rFonts w:ascii="Times New Roman" w:hAnsi="Times New Roman" w:cs="Times New Roman"/>
        </w:rPr>
        <w:t xml:space="preserve"> </w:t>
      </w:r>
      <w:r w:rsidR="004B3374" w:rsidRPr="00F11EFB">
        <w:rPr>
          <w:rFonts w:ascii="Times New Roman" w:hAnsi="Times New Roman" w:cs="Times New Roman"/>
        </w:rPr>
        <w:t>kicking</w:t>
      </w:r>
      <w:r w:rsidR="00370E76" w:rsidRPr="00F11EFB">
        <w:rPr>
          <w:rFonts w:ascii="Times New Roman" w:hAnsi="Times New Roman" w:cs="Times New Roman"/>
        </w:rPr>
        <w:t xml:space="preserve"> </w:t>
      </w:r>
      <w:r w:rsidR="004B3374" w:rsidRPr="00F11EFB">
        <w:rPr>
          <w:rFonts w:ascii="Times New Roman" w:hAnsi="Times New Roman" w:cs="Times New Roman"/>
        </w:rPr>
        <w:t>enforcement</w:t>
      </w:r>
      <w:r w:rsidR="00370E76" w:rsidRPr="00F11EFB">
        <w:rPr>
          <w:rFonts w:ascii="Times New Roman" w:hAnsi="Times New Roman" w:cs="Times New Roman"/>
        </w:rPr>
        <w:t xml:space="preserve"> </w:t>
      </w:r>
      <w:r w:rsidR="004B3374" w:rsidRPr="00F11EFB">
        <w:rPr>
          <w:rFonts w:ascii="Times New Roman" w:hAnsi="Times New Roman" w:cs="Times New Roman"/>
        </w:rPr>
        <w:t>mechanisms</w:t>
      </w:r>
      <w:r w:rsidR="00370E76" w:rsidRPr="00F11EFB">
        <w:rPr>
          <w:rFonts w:ascii="Times New Roman" w:hAnsi="Times New Roman" w:cs="Times New Roman"/>
        </w:rPr>
        <w:t xml:space="preserve"> </w:t>
      </w:r>
      <w:r w:rsidR="004B3374" w:rsidRPr="00F11EFB">
        <w:rPr>
          <w:rFonts w:ascii="Times New Roman" w:hAnsi="Times New Roman" w:cs="Times New Roman"/>
        </w:rPr>
        <w:t>into</w:t>
      </w:r>
      <w:r w:rsidR="00370E76" w:rsidRPr="00F11EFB">
        <w:rPr>
          <w:rFonts w:ascii="Times New Roman" w:hAnsi="Times New Roman" w:cs="Times New Roman"/>
        </w:rPr>
        <w:t xml:space="preserve"> </w:t>
      </w:r>
      <w:r w:rsidR="004B3374" w:rsidRPr="00F11EFB">
        <w:rPr>
          <w:rFonts w:ascii="Times New Roman" w:hAnsi="Times New Roman" w:cs="Times New Roman"/>
        </w:rPr>
        <w:t>high</w:t>
      </w:r>
      <w:r w:rsidR="00370E76" w:rsidRPr="00F11EFB">
        <w:rPr>
          <w:rFonts w:ascii="Times New Roman" w:hAnsi="Times New Roman" w:cs="Times New Roman"/>
        </w:rPr>
        <w:t xml:space="preserve"> </w:t>
      </w:r>
      <w:r w:rsidR="004B3374" w:rsidRPr="00F11EFB">
        <w:rPr>
          <w:rFonts w:ascii="Times New Roman" w:hAnsi="Times New Roman" w:cs="Times New Roman"/>
        </w:rPr>
        <w:t>gear.</w:t>
      </w:r>
      <w:r w:rsidR="00370E76" w:rsidRPr="00F11EFB">
        <w:rPr>
          <w:rFonts w:ascii="Times New Roman" w:hAnsi="Times New Roman" w:cs="Times New Roman"/>
        </w:rPr>
        <w:t xml:space="preserve"> </w:t>
      </w:r>
    </w:p>
    <w:p w14:paraId="2A56D39C" w14:textId="555A1544" w:rsidR="00EC79C8" w:rsidRPr="00F11EFB" w:rsidRDefault="00EC79C8" w:rsidP="00107109">
      <w:pPr>
        <w:ind w:right="4"/>
        <w:contextualSpacing/>
        <w:rPr>
          <w:rFonts w:ascii="Times New Roman" w:hAnsi="Times New Roman" w:cs="Times New Roman"/>
        </w:rPr>
      </w:pPr>
      <w:r w:rsidRPr="00F11EFB">
        <w:rPr>
          <w:rFonts w:ascii="Times New Roman" w:hAnsi="Times New Roman" w:cs="Times New Roman"/>
        </w:rPr>
        <w:t>.</w:t>
      </w:r>
      <w:r w:rsidR="00370E76" w:rsidRPr="00F11EFB">
        <w:rPr>
          <w:rFonts w:ascii="Times New Roman" w:hAnsi="Times New Roman" w:cs="Times New Roman"/>
        </w:rPr>
        <w:t xml:space="preserve"> </w:t>
      </w:r>
      <w:r w:rsidRPr="00F11EFB">
        <w:rPr>
          <w:rFonts w:ascii="Times New Roman" w:hAnsi="Times New Roman" w:cs="Times New Roman"/>
        </w:rPr>
        <w:t>Trump</w:t>
      </w:r>
      <w:r w:rsidR="00370E76" w:rsidRPr="00F11EFB">
        <w:rPr>
          <w:rFonts w:ascii="Times New Roman" w:hAnsi="Times New Roman" w:cs="Times New Roman"/>
        </w:rPr>
        <w:t xml:space="preserve"> </w:t>
      </w:r>
      <w:r w:rsidRPr="00F11EFB">
        <w:rPr>
          <w:rFonts w:ascii="Times New Roman" w:hAnsi="Times New Roman" w:cs="Times New Roman"/>
        </w:rPr>
        <w:t>has</w:t>
      </w:r>
      <w:r w:rsidR="00370E76" w:rsidRPr="00F11EFB">
        <w:rPr>
          <w:rFonts w:ascii="Times New Roman" w:hAnsi="Times New Roman" w:cs="Times New Roman"/>
        </w:rPr>
        <w:t xml:space="preserve"> </w:t>
      </w:r>
      <w:r w:rsidRPr="00F11EFB">
        <w:rPr>
          <w:rFonts w:ascii="Times New Roman" w:hAnsi="Times New Roman" w:cs="Times New Roman"/>
        </w:rPr>
        <w:t>promised</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004B3374" w:rsidRPr="00F11EFB">
        <w:rPr>
          <w:rFonts w:ascii="Times New Roman" w:hAnsi="Times New Roman" w:cs="Times New Roman"/>
        </w:rPr>
        <w:t>target</w:t>
      </w:r>
      <w:r w:rsidR="00370E76" w:rsidRPr="00F11EFB">
        <w:rPr>
          <w:rFonts w:ascii="Times New Roman" w:hAnsi="Times New Roman" w:cs="Times New Roman"/>
        </w:rPr>
        <w:t xml:space="preserve"> </w:t>
      </w:r>
      <w:r w:rsidR="004B3374" w:rsidRPr="00F11EFB">
        <w:rPr>
          <w:rFonts w:ascii="Times New Roman" w:hAnsi="Times New Roman" w:cs="Times New Roman"/>
        </w:rPr>
        <w:t>two</w:t>
      </w:r>
      <w:r w:rsidR="00370E76" w:rsidRPr="00F11EFB">
        <w:rPr>
          <w:rFonts w:ascii="Times New Roman" w:hAnsi="Times New Roman" w:cs="Times New Roman"/>
        </w:rPr>
        <w:t xml:space="preserve"> </w:t>
      </w:r>
      <w:r w:rsidR="004B3374" w:rsidRPr="00F11EFB">
        <w:rPr>
          <w:rFonts w:ascii="Times New Roman" w:hAnsi="Times New Roman" w:cs="Times New Roman"/>
        </w:rPr>
        <w:t>million</w:t>
      </w:r>
      <w:r w:rsidR="00370E76" w:rsidRPr="00F11EFB">
        <w:rPr>
          <w:rFonts w:ascii="Times New Roman" w:hAnsi="Times New Roman" w:cs="Times New Roman"/>
        </w:rPr>
        <w:t xml:space="preserve"> </w:t>
      </w:r>
      <w:r w:rsidR="004B3374" w:rsidRPr="00F11EFB">
        <w:rPr>
          <w:rFonts w:ascii="Times New Roman" w:hAnsi="Times New Roman" w:cs="Times New Roman"/>
        </w:rPr>
        <w:t>immigrants</w:t>
      </w:r>
      <w:r w:rsidR="00370E76" w:rsidRPr="00F11EFB">
        <w:rPr>
          <w:rFonts w:ascii="Times New Roman" w:hAnsi="Times New Roman" w:cs="Times New Roman"/>
        </w:rPr>
        <w:t xml:space="preserve"> </w:t>
      </w:r>
      <w:r w:rsidR="004B3374" w:rsidRPr="00F11EFB">
        <w:rPr>
          <w:rFonts w:ascii="Times New Roman" w:hAnsi="Times New Roman" w:cs="Times New Roman"/>
        </w:rPr>
        <w:t>with</w:t>
      </w:r>
      <w:r w:rsidR="00370E76" w:rsidRPr="00F11EFB">
        <w:rPr>
          <w:rFonts w:ascii="Times New Roman" w:hAnsi="Times New Roman" w:cs="Times New Roman"/>
        </w:rPr>
        <w:t xml:space="preserve"> </w:t>
      </w:r>
      <w:r w:rsidR="004B3374" w:rsidRPr="00F11EFB">
        <w:rPr>
          <w:rFonts w:ascii="Times New Roman" w:hAnsi="Times New Roman" w:cs="Times New Roman"/>
        </w:rPr>
        <w:t>criminal</w:t>
      </w:r>
      <w:r w:rsidR="00370E76" w:rsidRPr="00F11EFB">
        <w:rPr>
          <w:rFonts w:ascii="Times New Roman" w:hAnsi="Times New Roman" w:cs="Times New Roman"/>
        </w:rPr>
        <w:t xml:space="preserve"> </w:t>
      </w:r>
      <w:r w:rsidR="004B3374" w:rsidRPr="00F11EFB">
        <w:rPr>
          <w:rFonts w:ascii="Times New Roman" w:hAnsi="Times New Roman" w:cs="Times New Roman"/>
        </w:rPr>
        <w:t>records.</w:t>
      </w:r>
    </w:p>
    <w:p w14:paraId="2F07659A" w14:textId="028AA0EF" w:rsidR="00BD284D" w:rsidRPr="00F11EFB" w:rsidRDefault="00BD284D" w:rsidP="00107109">
      <w:pPr>
        <w:ind w:right="4"/>
        <w:contextualSpacing/>
        <w:rPr>
          <w:rFonts w:ascii="Times New Roman" w:hAnsi="Times New Roman" w:cs="Times New Roman"/>
        </w:rPr>
      </w:pP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order</w:t>
      </w:r>
      <w:r w:rsidR="00370E76" w:rsidRPr="00F11EFB">
        <w:rPr>
          <w:rFonts w:ascii="Times New Roman" w:hAnsi="Times New Roman" w:cs="Times New Roman"/>
        </w:rPr>
        <w:t xml:space="preserve"> </w:t>
      </w:r>
      <w:r w:rsidRPr="00F11EFB">
        <w:rPr>
          <w:rFonts w:ascii="Times New Roman" w:hAnsi="Times New Roman" w:cs="Times New Roman"/>
        </w:rPr>
        <w:t>issued</w:t>
      </w:r>
      <w:r w:rsidR="00370E76" w:rsidRPr="00F11EFB">
        <w:rPr>
          <w:rFonts w:ascii="Times New Roman" w:hAnsi="Times New Roman" w:cs="Times New Roman"/>
        </w:rPr>
        <w:t xml:space="preserve"> </w:t>
      </w:r>
      <w:r w:rsidRPr="00F11EFB">
        <w:rPr>
          <w:rFonts w:ascii="Times New Roman" w:hAnsi="Times New Roman" w:cs="Times New Roman"/>
        </w:rPr>
        <w:t>on</w:t>
      </w:r>
      <w:r w:rsidR="00370E76" w:rsidRPr="00F11EFB">
        <w:rPr>
          <w:rFonts w:ascii="Times New Roman" w:hAnsi="Times New Roman" w:cs="Times New Roman"/>
        </w:rPr>
        <w:t xml:space="preserve"> </w:t>
      </w:r>
      <w:r w:rsidRPr="00F11EFB">
        <w:rPr>
          <w:rFonts w:ascii="Times New Roman" w:hAnsi="Times New Roman" w:cs="Times New Roman"/>
        </w:rPr>
        <w:t>Friday,</w:t>
      </w:r>
      <w:r w:rsidR="00370E76" w:rsidRPr="00F11EFB">
        <w:rPr>
          <w:rFonts w:ascii="Times New Roman" w:hAnsi="Times New Roman" w:cs="Times New Roman"/>
        </w:rPr>
        <w:t xml:space="preserve"> </w:t>
      </w:r>
      <w:r w:rsidRPr="00F11EFB">
        <w:rPr>
          <w:rFonts w:ascii="Times New Roman" w:hAnsi="Times New Roman" w:cs="Times New Roman"/>
        </w:rPr>
        <w:t>specifically</w:t>
      </w:r>
      <w:r w:rsidR="00370E76" w:rsidRPr="00F11EFB">
        <w:rPr>
          <w:rFonts w:ascii="Times New Roman" w:hAnsi="Times New Roman" w:cs="Times New Roman"/>
        </w:rPr>
        <w:t xml:space="preserve"> </w:t>
      </w:r>
      <w:r w:rsidRPr="00F11EFB">
        <w:rPr>
          <w:rFonts w:ascii="Times New Roman" w:hAnsi="Times New Roman" w:cs="Times New Roman"/>
        </w:rPr>
        <w:t>targeting</w:t>
      </w:r>
      <w:r w:rsidR="00370E76" w:rsidRPr="00F11EFB">
        <w:rPr>
          <w:rFonts w:ascii="Times New Roman" w:hAnsi="Times New Roman" w:cs="Times New Roman"/>
        </w:rPr>
        <w:t xml:space="preserve"> </w:t>
      </w:r>
      <w:r w:rsidRPr="00F11EFB">
        <w:rPr>
          <w:rFonts w:ascii="Times New Roman" w:hAnsi="Times New Roman" w:cs="Times New Roman"/>
        </w:rPr>
        <w:t>specific</w:t>
      </w:r>
      <w:r w:rsidR="00370E76" w:rsidRPr="00F11EFB">
        <w:rPr>
          <w:rFonts w:ascii="Times New Roman" w:hAnsi="Times New Roman" w:cs="Times New Roman"/>
        </w:rPr>
        <w:t xml:space="preserve"> </w:t>
      </w:r>
      <w:r w:rsidRPr="00F11EFB">
        <w:rPr>
          <w:rFonts w:ascii="Times New Roman" w:hAnsi="Times New Roman" w:cs="Times New Roman"/>
        </w:rPr>
        <w:t>Muslim</w:t>
      </w:r>
      <w:r w:rsidR="00370E76" w:rsidRPr="00F11EFB">
        <w:rPr>
          <w:rFonts w:ascii="Times New Roman" w:hAnsi="Times New Roman" w:cs="Times New Roman"/>
        </w:rPr>
        <w:t xml:space="preserve"> </w:t>
      </w:r>
      <w:r w:rsidRPr="00F11EFB">
        <w:rPr>
          <w:rFonts w:ascii="Times New Roman" w:hAnsi="Times New Roman" w:cs="Times New Roman"/>
        </w:rPr>
        <w:t>majority</w:t>
      </w:r>
      <w:r w:rsidR="00370E76" w:rsidRPr="00F11EFB">
        <w:rPr>
          <w:rFonts w:ascii="Times New Roman" w:hAnsi="Times New Roman" w:cs="Times New Roman"/>
        </w:rPr>
        <w:t xml:space="preserve"> </w:t>
      </w:r>
      <w:r w:rsidRPr="00F11EFB">
        <w:rPr>
          <w:rFonts w:ascii="Times New Roman" w:hAnsi="Times New Roman" w:cs="Times New Roman"/>
        </w:rPr>
        <w:t>nations,</w:t>
      </w:r>
      <w:r w:rsidR="00370E76" w:rsidRPr="00F11EFB">
        <w:rPr>
          <w:rFonts w:ascii="Times New Roman" w:hAnsi="Times New Roman" w:cs="Times New Roman"/>
        </w:rPr>
        <w:t xml:space="preserve"> </w:t>
      </w:r>
      <w:r w:rsidRPr="00F11EFB">
        <w:rPr>
          <w:rFonts w:ascii="Times New Roman" w:hAnsi="Times New Roman" w:cs="Times New Roman"/>
        </w:rPr>
        <w:t>sent</w:t>
      </w:r>
      <w:r w:rsidR="00370E76" w:rsidRPr="00F11EFB">
        <w:rPr>
          <w:rFonts w:ascii="Times New Roman" w:hAnsi="Times New Roman" w:cs="Times New Roman"/>
        </w:rPr>
        <w:t xml:space="preserve"> </w:t>
      </w:r>
      <w:r w:rsidRPr="00F11EFB">
        <w:rPr>
          <w:rFonts w:ascii="Times New Roman" w:hAnsi="Times New Roman" w:cs="Times New Roman"/>
        </w:rPr>
        <w:t>shock</w:t>
      </w:r>
      <w:r w:rsidR="00370E76" w:rsidRPr="00F11EFB">
        <w:rPr>
          <w:rFonts w:ascii="Times New Roman" w:hAnsi="Times New Roman" w:cs="Times New Roman"/>
        </w:rPr>
        <w:t xml:space="preserve"> </w:t>
      </w:r>
      <w:r w:rsidRPr="00F11EFB">
        <w:rPr>
          <w:rFonts w:ascii="Times New Roman" w:hAnsi="Times New Roman" w:cs="Times New Roman"/>
        </w:rPr>
        <w:t>waves</w:t>
      </w:r>
      <w:r w:rsidR="00370E76" w:rsidRPr="00F11EFB">
        <w:rPr>
          <w:rFonts w:ascii="Times New Roman" w:hAnsi="Times New Roman" w:cs="Times New Roman"/>
        </w:rPr>
        <w:t xml:space="preserve"> </w:t>
      </w:r>
      <w:r w:rsidRPr="00F11EFB">
        <w:rPr>
          <w:rFonts w:ascii="Times New Roman" w:hAnsi="Times New Roman" w:cs="Times New Roman"/>
        </w:rPr>
        <w:t>through</w:t>
      </w:r>
      <w:r w:rsidR="00370E76" w:rsidRPr="00F11EFB">
        <w:rPr>
          <w:rFonts w:ascii="Times New Roman" w:hAnsi="Times New Roman" w:cs="Times New Roman"/>
        </w:rPr>
        <w:t xml:space="preserve"> </w:t>
      </w:r>
      <w:r w:rsidRPr="00F11EFB">
        <w:rPr>
          <w:rFonts w:ascii="Times New Roman" w:hAnsi="Times New Roman" w:cs="Times New Roman"/>
        </w:rPr>
        <w:t>Muslim</w:t>
      </w:r>
      <w:r w:rsidR="00370E76" w:rsidRPr="00F11EFB">
        <w:rPr>
          <w:rFonts w:ascii="Times New Roman" w:hAnsi="Times New Roman" w:cs="Times New Roman"/>
        </w:rPr>
        <w:t xml:space="preserve"> </w:t>
      </w:r>
      <w:r w:rsidRPr="00F11EFB">
        <w:rPr>
          <w:rFonts w:ascii="Times New Roman" w:hAnsi="Times New Roman" w:cs="Times New Roman"/>
        </w:rPr>
        <w:t>communities</w:t>
      </w:r>
      <w:r w:rsidR="00370E76" w:rsidRPr="00F11EFB">
        <w:rPr>
          <w:rFonts w:ascii="Times New Roman" w:hAnsi="Times New Roman" w:cs="Times New Roman"/>
        </w:rPr>
        <w:t xml:space="preserve"> </w:t>
      </w:r>
      <w:r w:rsidRPr="00F11EFB">
        <w:rPr>
          <w:rFonts w:ascii="Times New Roman" w:hAnsi="Times New Roman" w:cs="Times New Roman"/>
        </w:rPr>
        <w:t>on</w:t>
      </w:r>
      <w:r w:rsidR="00370E76" w:rsidRPr="00F11EFB">
        <w:rPr>
          <w:rFonts w:ascii="Times New Roman" w:hAnsi="Times New Roman" w:cs="Times New Roman"/>
        </w:rPr>
        <w:t xml:space="preserve"> </w:t>
      </w:r>
      <w:r w:rsidRPr="00F11EFB">
        <w:rPr>
          <w:rFonts w:ascii="Times New Roman" w:hAnsi="Times New Roman" w:cs="Times New Roman"/>
        </w:rPr>
        <w:t>Long</w:t>
      </w:r>
      <w:r w:rsidR="00370E76" w:rsidRPr="00F11EFB">
        <w:rPr>
          <w:rFonts w:ascii="Times New Roman" w:hAnsi="Times New Roman" w:cs="Times New Roman"/>
        </w:rPr>
        <w:t xml:space="preserve"> </w:t>
      </w:r>
      <w:r w:rsidRPr="00F11EFB">
        <w:rPr>
          <w:rFonts w:ascii="Times New Roman" w:hAnsi="Times New Roman" w:cs="Times New Roman"/>
        </w:rPr>
        <w:t>Island,</w:t>
      </w:r>
      <w:r w:rsidR="00370E76" w:rsidRPr="00F11EFB">
        <w:rPr>
          <w:rFonts w:ascii="Times New Roman" w:hAnsi="Times New Roman" w:cs="Times New Roman"/>
        </w:rPr>
        <w:t xml:space="preserve"> </w:t>
      </w:r>
      <w:r w:rsidRPr="00F11EFB">
        <w:rPr>
          <w:rFonts w:ascii="Times New Roman" w:hAnsi="Times New Roman" w:cs="Times New Roman"/>
        </w:rPr>
        <w:t>New</w:t>
      </w:r>
      <w:r w:rsidR="00370E76" w:rsidRPr="00F11EFB">
        <w:rPr>
          <w:rFonts w:ascii="Times New Roman" w:hAnsi="Times New Roman" w:cs="Times New Roman"/>
        </w:rPr>
        <w:t xml:space="preserve"> </w:t>
      </w:r>
      <w:r w:rsidRPr="00F11EFB">
        <w:rPr>
          <w:rFonts w:ascii="Times New Roman" w:hAnsi="Times New Roman" w:cs="Times New Roman"/>
        </w:rPr>
        <w:t>York</w:t>
      </w:r>
      <w:r w:rsidR="00370E76" w:rsidRPr="00F11EFB">
        <w:rPr>
          <w:rFonts w:ascii="Times New Roman" w:hAnsi="Times New Roman" w:cs="Times New Roman"/>
        </w:rPr>
        <w:t xml:space="preserve"> </w:t>
      </w:r>
      <w:r w:rsidRPr="00F11EFB">
        <w:rPr>
          <w:rFonts w:ascii="Times New Roman" w:hAnsi="Times New Roman" w:cs="Times New Roman"/>
        </w:rPr>
        <w:t>City</w:t>
      </w:r>
      <w:r w:rsidR="003A5434" w:rsidRPr="00F11EFB">
        <w:rPr>
          <w:rFonts w:ascii="Times New Roman" w:hAnsi="Times New Roman" w:cs="Times New Roman"/>
        </w:rPr>
        <w:t>,</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across</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country,</w:t>
      </w:r>
      <w:r w:rsidR="00370E76" w:rsidRPr="00F11EFB">
        <w:rPr>
          <w:rFonts w:ascii="Times New Roman" w:hAnsi="Times New Roman" w:cs="Times New Roman"/>
        </w:rPr>
        <w:t xml:space="preserve"> </w:t>
      </w:r>
      <w:r w:rsidRPr="00F11EFB">
        <w:rPr>
          <w:rFonts w:ascii="Times New Roman" w:hAnsi="Times New Roman" w:cs="Times New Roman"/>
        </w:rPr>
        <w:t>where</w:t>
      </w:r>
      <w:r w:rsidR="00370E76" w:rsidRPr="00F11EFB">
        <w:rPr>
          <w:rFonts w:ascii="Times New Roman" w:hAnsi="Times New Roman" w:cs="Times New Roman"/>
        </w:rPr>
        <w:t xml:space="preserve"> </w:t>
      </w:r>
      <w:r w:rsidRPr="00F11EFB">
        <w:rPr>
          <w:rFonts w:ascii="Times New Roman" w:hAnsi="Times New Roman" w:cs="Times New Roman"/>
        </w:rPr>
        <w:t>many</w:t>
      </w:r>
      <w:r w:rsidR="00370E76" w:rsidRPr="00F11EFB">
        <w:rPr>
          <w:rFonts w:ascii="Times New Roman" w:hAnsi="Times New Roman" w:cs="Times New Roman"/>
        </w:rPr>
        <w:t xml:space="preserve"> </w:t>
      </w:r>
      <w:r w:rsidRPr="00F11EFB">
        <w:rPr>
          <w:rFonts w:ascii="Times New Roman" w:hAnsi="Times New Roman" w:cs="Times New Roman"/>
        </w:rPr>
        <w:t>felt</w:t>
      </w:r>
      <w:r w:rsidR="00370E76" w:rsidRPr="00F11EFB">
        <w:rPr>
          <w:rFonts w:ascii="Times New Roman" w:hAnsi="Times New Roman" w:cs="Times New Roman"/>
        </w:rPr>
        <w:t xml:space="preserve"> </w:t>
      </w:r>
      <w:r w:rsidRPr="00F11EFB">
        <w:rPr>
          <w:rFonts w:ascii="Times New Roman" w:hAnsi="Times New Roman" w:cs="Times New Roman"/>
        </w:rPr>
        <w:t>unfairly</w:t>
      </w:r>
      <w:r w:rsidR="00370E76" w:rsidRPr="00F11EFB">
        <w:rPr>
          <w:rFonts w:ascii="Times New Roman" w:hAnsi="Times New Roman" w:cs="Times New Roman"/>
        </w:rPr>
        <w:t xml:space="preserve"> </w:t>
      </w:r>
      <w:r w:rsidRPr="00F11EFB">
        <w:rPr>
          <w:rFonts w:ascii="Times New Roman" w:hAnsi="Times New Roman" w:cs="Times New Roman"/>
        </w:rPr>
        <w:t>targeted.</w:t>
      </w:r>
      <w:r w:rsidR="00370E76" w:rsidRPr="00F11EFB">
        <w:rPr>
          <w:rFonts w:ascii="Times New Roman" w:hAnsi="Times New Roman" w:cs="Times New Roman"/>
        </w:rPr>
        <w:t xml:space="preserve"> </w:t>
      </w:r>
      <w:r w:rsidRPr="00F11EFB">
        <w:rPr>
          <w:rFonts w:ascii="Times New Roman" w:hAnsi="Times New Roman" w:cs="Times New Roman"/>
        </w:rPr>
        <w:t>“It’s</w:t>
      </w:r>
      <w:r w:rsidR="00370E76" w:rsidRPr="00F11EFB">
        <w:rPr>
          <w:rFonts w:ascii="Times New Roman" w:hAnsi="Times New Roman" w:cs="Times New Roman"/>
        </w:rPr>
        <w:t xml:space="preserve"> </w:t>
      </w:r>
      <w:r w:rsidRPr="00F11EFB">
        <w:rPr>
          <w:rFonts w:ascii="Times New Roman" w:hAnsi="Times New Roman" w:cs="Times New Roman"/>
        </w:rPr>
        <w:t>really</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terrible</w:t>
      </w:r>
      <w:r w:rsidR="00370E76" w:rsidRPr="00F11EFB">
        <w:rPr>
          <w:rFonts w:ascii="Times New Roman" w:hAnsi="Times New Roman" w:cs="Times New Roman"/>
        </w:rPr>
        <w:t xml:space="preserve"> </w:t>
      </w:r>
      <w:r w:rsidRPr="00F11EFB">
        <w:rPr>
          <w:rFonts w:ascii="Times New Roman" w:hAnsi="Times New Roman" w:cs="Times New Roman"/>
        </w:rPr>
        <w:t>situation!</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I</w:t>
      </w:r>
      <w:r w:rsidR="00370E76" w:rsidRPr="00F11EFB">
        <w:rPr>
          <w:rFonts w:ascii="Times New Roman" w:hAnsi="Times New Roman" w:cs="Times New Roman"/>
        </w:rPr>
        <w:t xml:space="preserve"> </w:t>
      </w:r>
      <w:r w:rsidRPr="00F11EFB">
        <w:rPr>
          <w:rFonts w:ascii="Times New Roman" w:hAnsi="Times New Roman" w:cs="Times New Roman"/>
        </w:rPr>
        <w:t>never</w:t>
      </w:r>
      <w:r w:rsidR="00370E76" w:rsidRPr="00F11EFB">
        <w:rPr>
          <w:rFonts w:ascii="Times New Roman" w:hAnsi="Times New Roman" w:cs="Times New Roman"/>
        </w:rPr>
        <w:t xml:space="preserve"> </w:t>
      </w:r>
      <w:r w:rsidRPr="00F11EFB">
        <w:rPr>
          <w:rFonts w:ascii="Times New Roman" w:hAnsi="Times New Roman" w:cs="Times New Roman"/>
        </w:rPr>
        <w:t>thought</w:t>
      </w:r>
      <w:r w:rsidR="00370E76" w:rsidRPr="00F11EFB">
        <w:rPr>
          <w:rFonts w:ascii="Times New Roman" w:hAnsi="Times New Roman" w:cs="Times New Roman"/>
        </w:rPr>
        <w:t xml:space="preserve"> </w:t>
      </w:r>
      <w:r w:rsidRPr="00F11EFB">
        <w:rPr>
          <w:rFonts w:ascii="Times New Roman" w:hAnsi="Times New Roman" w:cs="Times New Roman"/>
        </w:rPr>
        <w:t>this</w:t>
      </w:r>
      <w:r w:rsidR="00370E76" w:rsidRPr="00F11EFB">
        <w:rPr>
          <w:rFonts w:ascii="Times New Roman" w:hAnsi="Times New Roman" w:cs="Times New Roman"/>
        </w:rPr>
        <w:t xml:space="preserve"> </w:t>
      </w:r>
      <w:r w:rsidRPr="00F11EFB">
        <w:rPr>
          <w:rFonts w:ascii="Times New Roman" w:hAnsi="Times New Roman" w:cs="Times New Roman"/>
        </w:rPr>
        <w:t>could</w:t>
      </w:r>
      <w:r w:rsidR="00370E76" w:rsidRPr="00F11EFB">
        <w:rPr>
          <w:rFonts w:ascii="Times New Roman" w:hAnsi="Times New Roman" w:cs="Times New Roman"/>
        </w:rPr>
        <w:t xml:space="preserve"> </w:t>
      </w:r>
      <w:r w:rsidRPr="00F11EFB">
        <w:rPr>
          <w:rFonts w:ascii="Times New Roman" w:hAnsi="Times New Roman" w:cs="Times New Roman"/>
        </w:rPr>
        <w:t>come</w:t>
      </w:r>
      <w:r w:rsidR="00370E76" w:rsidRPr="00F11EFB">
        <w:rPr>
          <w:rFonts w:ascii="Times New Roman" w:hAnsi="Times New Roman" w:cs="Times New Roman"/>
        </w:rPr>
        <w:t xml:space="preserve"> </w:t>
      </w:r>
      <w:r w:rsidRPr="00F11EFB">
        <w:rPr>
          <w:rFonts w:ascii="Times New Roman" w:hAnsi="Times New Roman" w:cs="Times New Roman"/>
        </w:rPr>
        <w:t>from</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United</w:t>
      </w:r>
      <w:r w:rsidR="00370E76" w:rsidRPr="00F11EFB">
        <w:rPr>
          <w:rFonts w:ascii="Times New Roman" w:hAnsi="Times New Roman" w:cs="Times New Roman"/>
        </w:rPr>
        <w:t xml:space="preserve"> </w:t>
      </w:r>
      <w:r w:rsidRPr="00F11EFB">
        <w:rPr>
          <w:rFonts w:ascii="Times New Roman" w:hAnsi="Times New Roman" w:cs="Times New Roman"/>
        </w:rPr>
        <w:t>States</w:t>
      </w:r>
      <w:r w:rsidR="00370E76" w:rsidRPr="00F11EFB">
        <w:rPr>
          <w:rFonts w:ascii="Times New Roman" w:hAnsi="Times New Roman" w:cs="Times New Roman"/>
        </w:rPr>
        <w:t xml:space="preserve"> </w:t>
      </w:r>
      <w:r w:rsidRPr="00F11EFB">
        <w:rPr>
          <w:rFonts w:ascii="Times New Roman" w:hAnsi="Times New Roman" w:cs="Times New Roman"/>
        </w:rPr>
        <w:t>government,</w:t>
      </w:r>
      <w:r w:rsidR="00370E76" w:rsidRPr="00F11EFB">
        <w:rPr>
          <w:rFonts w:ascii="Times New Roman" w:hAnsi="Times New Roman" w:cs="Times New Roman"/>
        </w:rPr>
        <w:t xml:space="preserve"> </w:t>
      </w:r>
      <w:r w:rsidRPr="00F11EFB">
        <w:rPr>
          <w:rFonts w:ascii="Times New Roman" w:hAnsi="Times New Roman" w:cs="Times New Roman"/>
        </w:rPr>
        <w:t>said”</w:t>
      </w:r>
      <w:r w:rsidR="00370E76" w:rsidRPr="00F11EFB">
        <w:rPr>
          <w:rFonts w:ascii="Times New Roman" w:hAnsi="Times New Roman" w:cs="Times New Roman"/>
        </w:rPr>
        <w:t xml:space="preserve"> </w:t>
      </w:r>
      <w:r w:rsidRPr="00F11EFB">
        <w:rPr>
          <w:rFonts w:ascii="Times New Roman" w:hAnsi="Times New Roman" w:cs="Times New Roman"/>
        </w:rPr>
        <w:t>Nayyar</w:t>
      </w:r>
      <w:r w:rsidR="00370E76" w:rsidRPr="00F11EFB">
        <w:rPr>
          <w:rFonts w:ascii="Times New Roman" w:hAnsi="Times New Roman" w:cs="Times New Roman"/>
        </w:rPr>
        <w:t xml:space="preserve"> </w:t>
      </w:r>
      <w:r w:rsidRPr="00F11EFB">
        <w:rPr>
          <w:rFonts w:ascii="Times New Roman" w:hAnsi="Times New Roman" w:cs="Times New Roman"/>
        </w:rPr>
        <w:t>Imam</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Suffolk</w:t>
      </w:r>
      <w:r w:rsidR="00370E76" w:rsidRPr="00F11EFB">
        <w:rPr>
          <w:rFonts w:ascii="Times New Roman" w:hAnsi="Times New Roman" w:cs="Times New Roman"/>
        </w:rPr>
        <w:t xml:space="preserve"> </w:t>
      </w:r>
      <w:r w:rsidRPr="00F11EFB">
        <w:rPr>
          <w:rFonts w:ascii="Times New Roman" w:hAnsi="Times New Roman" w:cs="Times New Roman"/>
        </w:rPr>
        <w:t>police</w:t>
      </w:r>
      <w:r w:rsidR="00370E76" w:rsidRPr="00F11EFB">
        <w:rPr>
          <w:rFonts w:ascii="Times New Roman" w:hAnsi="Times New Roman" w:cs="Times New Roman"/>
        </w:rPr>
        <w:t xml:space="preserve"> </w:t>
      </w:r>
      <w:r w:rsidRPr="00F11EFB">
        <w:rPr>
          <w:rFonts w:ascii="Times New Roman" w:hAnsi="Times New Roman" w:cs="Times New Roman"/>
        </w:rPr>
        <w:t>chaplain</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President</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Long</w:t>
      </w:r>
      <w:r w:rsidR="00370E76" w:rsidRPr="00F11EFB">
        <w:rPr>
          <w:rFonts w:ascii="Times New Roman" w:hAnsi="Times New Roman" w:cs="Times New Roman"/>
        </w:rPr>
        <w:t xml:space="preserve"> </w:t>
      </w:r>
      <w:r w:rsidRPr="00F11EFB">
        <w:rPr>
          <w:rFonts w:ascii="Times New Roman" w:hAnsi="Times New Roman" w:cs="Times New Roman"/>
        </w:rPr>
        <w:t>Island</w:t>
      </w:r>
      <w:r w:rsidR="00370E76" w:rsidRPr="00F11EFB">
        <w:rPr>
          <w:rFonts w:ascii="Times New Roman" w:hAnsi="Times New Roman" w:cs="Times New Roman"/>
        </w:rPr>
        <w:t xml:space="preserve"> </w:t>
      </w:r>
      <w:r w:rsidRPr="00F11EFB">
        <w:rPr>
          <w:rFonts w:ascii="Times New Roman" w:hAnsi="Times New Roman" w:cs="Times New Roman"/>
        </w:rPr>
        <w:t>Muslim</w:t>
      </w:r>
      <w:r w:rsidR="00370E76" w:rsidRPr="00F11EFB">
        <w:rPr>
          <w:rFonts w:ascii="Times New Roman" w:hAnsi="Times New Roman" w:cs="Times New Roman"/>
        </w:rPr>
        <w:t xml:space="preserve"> </w:t>
      </w:r>
      <w:r w:rsidRPr="00F11EFB">
        <w:rPr>
          <w:rFonts w:ascii="Times New Roman" w:hAnsi="Times New Roman" w:cs="Times New Roman"/>
        </w:rPr>
        <w:t>Alliance,</w:t>
      </w:r>
      <w:r w:rsidR="00370E76" w:rsidRPr="00F11EFB">
        <w:rPr>
          <w:rFonts w:ascii="Times New Roman" w:hAnsi="Times New Roman" w:cs="Times New Roman"/>
        </w:rPr>
        <w:t xml:space="preserve"> </w:t>
      </w:r>
      <w:r w:rsidRPr="00F11EFB">
        <w:rPr>
          <w:rFonts w:ascii="Times New Roman" w:hAnsi="Times New Roman" w:cs="Times New Roman"/>
        </w:rPr>
        <w:t>which</w:t>
      </w:r>
      <w:r w:rsidR="00370E76" w:rsidRPr="00F11EFB">
        <w:rPr>
          <w:rFonts w:ascii="Times New Roman" w:hAnsi="Times New Roman" w:cs="Times New Roman"/>
        </w:rPr>
        <w:t xml:space="preserve"> </w:t>
      </w:r>
      <w:r w:rsidRPr="00F11EFB">
        <w:rPr>
          <w:rFonts w:ascii="Times New Roman" w:hAnsi="Times New Roman" w:cs="Times New Roman"/>
        </w:rPr>
        <w:t>brings</w:t>
      </w:r>
      <w:r w:rsidR="00370E76" w:rsidRPr="00F11EFB">
        <w:rPr>
          <w:rFonts w:ascii="Times New Roman" w:hAnsi="Times New Roman" w:cs="Times New Roman"/>
        </w:rPr>
        <w:t xml:space="preserve"> </w:t>
      </w:r>
      <w:r w:rsidRPr="00F11EFB">
        <w:rPr>
          <w:rFonts w:ascii="Times New Roman" w:hAnsi="Times New Roman" w:cs="Times New Roman"/>
        </w:rPr>
        <w:t>together</w:t>
      </w:r>
      <w:r w:rsidR="00370E76" w:rsidRPr="00F11EFB">
        <w:rPr>
          <w:rFonts w:ascii="Times New Roman" w:hAnsi="Times New Roman" w:cs="Times New Roman"/>
        </w:rPr>
        <w:t xml:space="preserve"> </w:t>
      </w:r>
      <w:r w:rsidRPr="00F11EFB">
        <w:rPr>
          <w:rFonts w:ascii="Times New Roman" w:hAnsi="Times New Roman" w:cs="Times New Roman"/>
        </w:rPr>
        <w:t>advocates</w:t>
      </w:r>
      <w:r w:rsidR="00370E76" w:rsidRPr="00F11EFB">
        <w:rPr>
          <w:rFonts w:ascii="Times New Roman" w:hAnsi="Times New Roman" w:cs="Times New Roman"/>
        </w:rPr>
        <w:t xml:space="preserve"> </w:t>
      </w:r>
      <w:r w:rsidRPr="00F11EFB">
        <w:rPr>
          <w:rFonts w:ascii="Times New Roman" w:hAnsi="Times New Roman" w:cs="Times New Roman"/>
        </w:rPr>
        <w:t>from</w:t>
      </w:r>
      <w:r w:rsidR="00370E76" w:rsidRPr="00F11EFB">
        <w:rPr>
          <w:rFonts w:ascii="Times New Roman" w:hAnsi="Times New Roman" w:cs="Times New Roman"/>
        </w:rPr>
        <w:t xml:space="preserve"> </w:t>
      </w:r>
      <w:r w:rsidRPr="00F11EFB">
        <w:rPr>
          <w:rFonts w:ascii="Times New Roman" w:hAnsi="Times New Roman" w:cs="Times New Roman"/>
        </w:rPr>
        <w:t>different</w:t>
      </w:r>
      <w:r w:rsidR="00370E76" w:rsidRPr="00F11EFB">
        <w:rPr>
          <w:rFonts w:ascii="Times New Roman" w:hAnsi="Times New Roman" w:cs="Times New Roman"/>
        </w:rPr>
        <w:t xml:space="preserve"> </w:t>
      </w:r>
      <w:r w:rsidRPr="00F11EFB">
        <w:rPr>
          <w:rFonts w:ascii="Times New Roman" w:hAnsi="Times New Roman" w:cs="Times New Roman"/>
        </w:rPr>
        <w:t>mosques</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region.</w:t>
      </w:r>
      <w:r w:rsidR="00370E76" w:rsidRPr="00F11EFB">
        <w:rPr>
          <w:rFonts w:ascii="Times New Roman" w:hAnsi="Times New Roman" w:cs="Times New Roman"/>
        </w:rPr>
        <w:t xml:space="preserve"> </w:t>
      </w:r>
    </w:p>
    <w:p w14:paraId="50223D8F" w14:textId="0660CFC0" w:rsidR="00BD284D" w:rsidRPr="00F11EFB" w:rsidRDefault="00BD284D" w:rsidP="00107109">
      <w:pPr>
        <w:ind w:right="4"/>
        <w:contextualSpacing/>
        <w:rPr>
          <w:rFonts w:ascii="Times New Roman" w:hAnsi="Times New Roman" w:cs="Times New Roman"/>
        </w:rPr>
      </w:pPr>
      <w:r w:rsidRPr="00F11EFB">
        <w:rPr>
          <w:rFonts w:ascii="Times New Roman" w:hAnsi="Times New Roman" w:cs="Times New Roman"/>
        </w:rPr>
        <w:t>Even</w:t>
      </w:r>
      <w:r w:rsidR="00370E76" w:rsidRPr="00F11EFB">
        <w:rPr>
          <w:rFonts w:ascii="Times New Roman" w:hAnsi="Times New Roman" w:cs="Times New Roman"/>
        </w:rPr>
        <w:t xml:space="preserve"> </w:t>
      </w:r>
      <w:r w:rsidRPr="00F11EFB">
        <w:rPr>
          <w:rFonts w:ascii="Times New Roman" w:hAnsi="Times New Roman" w:cs="Times New Roman"/>
        </w:rPr>
        <w:t>as</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order</w:t>
      </w:r>
      <w:r w:rsidR="00370E76" w:rsidRPr="00F11EFB">
        <w:rPr>
          <w:rFonts w:ascii="Times New Roman" w:hAnsi="Times New Roman" w:cs="Times New Roman"/>
        </w:rPr>
        <w:t xml:space="preserve"> </w:t>
      </w:r>
      <w:r w:rsidRPr="00F11EFB">
        <w:rPr>
          <w:rFonts w:ascii="Times New Roman" w:hAnsi="Times New Roman" w:cs="Times New Roman"/>
        </w:rPr>
        <w:t>sought</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suspend</w:t>
      </w:r>
      <w:r w:rsidR="00370E76" w:rsidRPr="00F11EFB">
        <w:rPr>
          <w:rFonts w:ascii="Times New Roman" w:hAnsi="Times New Roman" w:cs="Times New Roman"/>
        </w:rPr>
        <w:t xml:space="preserve"> </w:t>
      </w:r>
      <w:r w:rsidRPr="00F11EFB">
        <w:rPr>
          <w:rFonts w:ascii="Times New Roman" w:hAnsi="Times New Roman" w:cs="Times New Roman"/>
        </w:rPr>
        <w:t>entry</w:t>
      </w:r>
      <w:r w:rsidR="00370E76" w:rsidRPr="00F11EFB">
        <w:rPr>
          <w:rFonts w:ascii="Times New Roman" w:hAnsi="Times New Roman" w:cs="Times New Roman"/>
        </w:rPr>
        <w:t xml:space="preserve"> </w:t>
      </w:r>
      <w:r w:rsidRPr="00F11EFB">
        <w:rPr>
          <w:rFonts w:ascii="Times New Roman" w:hAnsi="Times New Roman" w:cs="Times New Roman"/>
        </w:rPr>
        <w:t>for</w:t>
      </w:r>
      <w:r w:rsidR="00370E76" w:rsidRPr="00F11EFB">
        <w:rPr>
          <w:rFonts w:ascii="Times New Roman" w:hAnsi="Times New Roman" w:cs="Times New Roman"/>
        </w:rPr>
        <w:t xml:space="preserve"> </w:t>
      </w:r>
      <w:r w:rsidRPr="00F11EFB">
        <w:rPr>
          <w:rFonts w:ascii="Times New Roman" w:hAnsi="Times New Roman" w:cs="Times New Roman"/>
        </w:rPr>
        <w:t>nearly</w:t>
      </w:r>
      <w:r w:rsidR="00370E76" w:rsidRPr="00F11EFB">
        <w:rPr>
          <w:rFonts w:ascii="Times New Roman" w:hAnsi="Times New Roman" w:cs="Times New Roman"/>
        </w:rPr>
        <w:t xml:space="preserve"> </w:t>
      </w:r>
      <w:r w:rsidRPr="00F11EFB">
        <w:rPr>
          <w:rFonts w:ascii="Times New Roman" w:hAnsi="Times New Roman" w:cs="Times New Roman"/>
        </w:rPr>
        <w:t>all</w:t>
      </w:r>
      <w:r w:rsidR="00370E76" w:rsidRPr="00F11EFB">
        <w:rPr>
          <w:rFonts w:ascii="Times New Roman" w:hAnsi="Times New Roman" w:cs="Times New Roman"/>
        </w:rPr>
        <w:t xml:space="preserve"> </w:t>
      </w:r>
      <w:r w:rsidRPr="00F11EFB">
        <w:rPr>
          <w:rFonts w:ascii="Times New Roman" w:hAnsi="Times New Roman" w:cs="Times New Roman"/>
        </w:rPr>
        <w:t>travelers</w:t>
      </w:r>
      <w:r w:rsidR="00370E76" w:rsidRPr="00F11EFB">
        <w:rPr>
          <w:rFonts w:ascii="Times New Roman" w:hAnsi="Times New Roman" w:cs="Times New Roman"/>
        </w:rPr>
        <w:t xml:space="preserve"> </w:t>
      </w:r>
      <w:r w:rsidRPr="00F11EFB">
        <w:rPr>
          <w:rFonts w:ascii="Times New Roman" w:hAnsi="Times New Roman" w:cs="Times New Roman"/>
        </w:rPr>
        <w:t>from</w:t>
      </w:r>
      <w:r w:rsidR="00370E76" w:rsidRPr="00F11EFB">
        <w:rPr>
          <w:rFonts w:ascii="Times New Roman" w:hAnsi="Times New Roman" w:cs="Times New Roman"/>
        </w:rPr>
        <w:t xml:space="preserve"> </w:t>
      </w:r>
      <w:r w:rsidRPr="00F11EFB">
        <w:rPr>
          <w:rFonts w:ascii="Times New Roman" w:hAnsi="Times New Roman" w:cs="Times New Roman"/>
        </w:rPr>
        <w:t>Iraq,</w:t>
      </w:r>
      <w:r w:rsidR="00370E76" w:rsidRPr="00F11EFB">
        <w:rPr>
          <w:rFonts w:ascii="Times New Roman" w:hAnsi="Times New Roman" w:cs="Times New Roman"/>
        </w:rPr>
        <w:t xml:space="preserve"> </w:t>
      </w:r>
      <w:r w:rsidRPr="00F11EFB">
        <w:rPr>
          <w:rFonts w:ascii="Times New Roman" w:hAnsi="Times New Roman" w:cs="Times New Roman"/>
        </w:rPr>
        <w:t>Syria,</w:t>
      </w:r>
      <w:r w:rsidR="00370E76" w:rsidRPr="00F11EFB">
        <w:rPr>
          <w:rFonts w:ascii="Times New Roman" w:hAnsi="Times New Roman" w:cs="Times New Roman"/>
        </w:rPr>
        <w:t xml:space="preserve"> </w:t>
      </w:r>
      <w:r w:rsidRPr="00F11EFB">
        <w:rPr>
          <w:rFonts w:ascii="Times New Roman" w:hAnsi="Times New Roman" w:cs="Times New Roman"/>
        </w:rPr>
        <w:t>Somalia,</w:t>
      </w:r>
      <w:r w:rsidR="00370E76" w:rsidRPr="00F11EFB">
        <w:rPr>
          <w:rFonts w:ascii="Times New Roman" w:hAnsi="Times New Roman" w:cs="Times New Roman"/>
        </w:rPr>
        <w:t xml:space="preserve"> </w:t>
      </w:r>
      <w:r w:rsidRPr="00F11EFB">
        <w:rPr>
          <w:rFonts w:ascii="Times New Roman" w:hAnsi="Times New Roman" w:cs="Times New Roman"/>
        </w:rPr>
        <w:t>Libya</w:t>
      </w:r>
      <w:r w:rsidR="00FB0B0D" w:rsidRPr="00F11EFB">
        <w:rPr>
          <w:rFonts w:ascii="Times New Roman" w:hAnsi="Times New Roman" w:cs="Times New Roman"/>
        </w:rPr>
        <w:t>,</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Yemen</w:t>
      </w:r>
      <w:r w:rsidR="00370E76" w:rsidRPr="00F11EFB">
        <w:rPr>
          <w:rFonts w:ascii="Times New Roman" w:hAnsi="Times New Roman" w:cs="Times New Roman"/>
        </w:rPr>
        <w:t xml:space="preserve"> </w:t>
      </w:r>
      <w:r w:rsidRPr="00F11EFB">
        <w:rPr>
          <w:rFonts w:ascii="Times New Roman" w:hAnsi="Times New Roman" w:cs="Times New Roman"/>
        </w:rPr>
        <w:t>for</w:t>
      </w:r>
      <w:r w:rsidR="00370E76" w:rsidRPr="00F11EFB">
        <w:rPr>
          <w:rFonts w:ascii="Times New Roman" w:hAnsi="Times New Roman" w:cs="Times New Roman"/>
        </w:rPr>
        <w:t xml:space="preserve"> </w:t>
      </w:r>
      <w:r w:rsidR="003A5434" w:rsidRPr="00F11EFB">
        <w:rPr>
          <w:rFonts w:ascii="Times New Roman" w:hAnsi="Times New Roman" w:cs="Times New Roman"/>
        </w:rPr>
        <w:t>90</w:t>
      </w:r>
      <w:r w:rsidR="00370E76" w:rsidRPr="00F11EFB">
        <w:rPr>
          <w:rFonts w:ascii="Times New Roman" w:hAnsi="Times New Roman" w:cs="Times New Roman"/>
        </w:rPr>
        <w:t xml:space="preserve"> </w:t>
      </w:r>
      <w:r w:rsidR="003A5434" w:rsidRPr="00F11EFB">
        <w:rPr>
          <w:rFonts w:ascii="Times New Roman" w:hAnsi="Times New Roman" w:cs="Times New Roman"/>
        </w:rPr>
        <w:t>days</w:t>
      </w:r>
      <w:r w:rsidRPr="00F11EFB">
        <w:rPr>
          <w:rFonts w:ascii="Times New Roman" w:hAnsi="Times New Roman" w:cs="Times New Roman"/>
        </w:rPr>
        <w:t>,</w:t>
      </w:r>
      <w:r w:rsidR="00370E76" w:rsidRPr="00F11EFB">
        <w:rPr>
          <w:rFonts w:ascii="Times New Roman" w:hAnsi="Times New Roman" w:cs="Times New Roman"/>
        </w:rPr>
        <w:t xml:space="preserve"> </w:t>
      </w:r>
      <w:r w:rsidRPr="00F11EFB">
        <w:rPr>
          <w:rFonts w:ascii="Times New Roman" w:hAnsi="Times New Roman" w:cs="Times New Roman"/>
        </w:rPr>
        <w:t>reports</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people</w:t>
      </w:r>
      <w:r w:rsidR="00370E76" w:rsidRPr="00F11EFB">
        <w:rPr>
          <w:rFonts w:ascii="Times New Roman" w:hAnsi="Times New Roman" w:cs="Times New Roman"/>
        </w:rPr>
        <w:t xml:space="preserve"> </w:t>
      </w:r>
      <w:r w:rsidRPr="00F11EFB">
        <w:rPr>
          <w:rFonts w:ascii="Times New Roman" w:hAnsi="Times New Roman" w:cs="Times New Roman"/>
        </w:rPr>
        <w:t>from</w:t>
      </w:r>
      <w:r w:rsidR="00370E76" w:rsidRPr="00F11EFB">
        <w:rPr>
          <w:rFonts w:ascii="Times New Roman" w:hAnsi="Times New Roman" w:cs="Times New Roman"/>
        </w:rPr>
        <w:t xml:space="preserve"> </w:t>
      </w:r>
      <w:r w:rsidRPr="00F11EFB">
        <w:rPr>
          <w:rFonts w:ascii="Times New Roman" w:hAnsi="Times New Roman" w:cs="Times New Roman"/>
        </w:rPr>
        <w:t>other</w:t>
      </w:r>
      <w:r w:rsidR="00370E76" w:rsidRPr="00F11EFB">
        <w:rPr>
          <w:rFonts w:ascii="Times New Roman" w:hAnsi="Times New Roman" w:cs="Times New Roman"/>
        </w:rPr>
        <w:t xml:space="preserve"> </w:t>
      </w:r>
      <w:r w:rsidRPr="00F11EFB">
        <w:rPr>
          <w:rFonts w:ascii="Times New Roman" w:hAnsi="Times New Roman" w:cs="Times New Roman"/>
        </w:rPr>
        <w:t>countries</w:t>
      </w:r>
      <w:r w:rsidR="00370E76" w:rsidRPr="00F11EFB">
        <w:rPr>
          <w:rFonts w:ascii="Times New Roman" w:hAnsi="Times New Roman" w:cs="Times New Roman"/>
        </w:rPr>
        <w:t xml:space="preserve"> </w:t>
      </w:r>
      <w:r w:rsidRPr="00F11EFB">
        <w:rPr>
          <w:rFonts w:ascii="Times New Roman" w:hAnsi="Times New Roman" w:cs="Times New Roman"/>
        </w:rPr>
        <w:t>being</w:t>
      </w:r>
      <w:r w:rsidR="00370E76" w:rsidRPr="00F11EFB">
        <w:rPr>
          <w:rFonts w:ascii="Times New Roman" w:hAnsi="Times New Roman" w:cs="Times New Roman"/>
        </w:rPr>
        <w:t xml:space="preserve"> </w:t>
      </w:r>
      <w:r w:rsidRPr="00F11EFB">
        <w:rPr>
          <w:rFonts w:ascii="Times New Roman" w:hAnsi="Times New Roman" w:cs="Times New Roman"/>
        </w:rPr>
        <w:t>detained</w:t>
      </w:r>
      <w:r w:rsidR="00370E76" w:rsidRPr="00F11EFB">
        <w:rPr>
          <w:rFonts w:ascii="Times New Roman" w:hAnsi="Times New Roman" w:cs="Times New Roman"/>
        </w:rPr>
        <w:t xml:space="preserve"> </w:t>
      </w:r>
      <w:r w:rsidRPr="00F11EFB">
        <w:rPr>
          <w:rFonts w:ascii="Times New Roman" w:hAnsi="Times New Roman" w:cs="Times New Roman"/>
        </w:rPr>
        <w:t>were</w:t>
      </w:r>
      <w:r w:rsidR="00370E76" w:rsidRPr="00F11EFB">
        <w:rPr>
          <w:rFonts w:ascii="Times New Roman" w:hAnsi="Times New Roman" w:cs="Times New Roman"/>
        </w:rPr>
        <w:t xml:space="preserve"> </w:t>
      </w:r>
      <w:r w:rsidRPr="00F11EFB">
        <w:rPr>
          <w:rFonts w:ascii="Times New Roman" w:hAnsi="Times New Roman" w:cs="Times New Roman"/>
        </w:rPr>
        <w:t>adding</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resulting</w:t>
      </w:r>
      <w:r w:rsidR="00370E76" w:rsidRPr="00F11EFB">
        <w:rPr>
          <w:rFonts w:ascii="Times New Roman" w:hAnsi="Times New Roman" w:cs="Times New Roman"/>
        </w:rPr>
        <w:t xml:space="preserve"> </w:t>
      </w:r>
      <w:r w:rsidRPr="00F11EFB">
        <w:rPr>
          <w:rFonts w:ascii="Times New Roman" w:hAnsi="Times New Roman" w:cs="Times New Roman"/>
        </w:rPr>
        <w:t>chaos</w:t>
      </w:r>
      <w:r w:rsidR="00370E76" w:rsidRPr="00F11EFB">
        <w:rPr>
          <w:rFonts w:ascii="Times New Roman" w:hAnsi="Times New Roman" w:cs="Times New Roman"/>
        </w:rPr>
        <w:t xml:space="preserve"> </w:t>
      </w:r>
      <w:r w:rsidRPr="00F11EFB">
        <w:rPr>
          <w:rFonts w:ascii="Times New Roman" w:hAnsi="Times New Roman" w:cs="Times New Roman"/>
        </w:rPr>
        <w:t>at</w:t>
      </w:r>
      <w:r w:rsidR="00370E76" w:rsidRPr="00F11EFB">
        <w:rPr>
          <w:rFonts w:ascii="Times New Roman" w:hAnsi="Times New Roman" w:cs="Times New Roman"/>
        </w:rPr>
        <w:t xml:space="preserve"> </w:t>
      </w:r>
      <w:r w:rsidRPr="00F11EFB">
        <w:rPr>
          <w:rFonts w:ascii="Times New Roman" w:hAnsi="Times New Roman" w:cs="Times New Roman"/>
        </w:rPr>
        <w:t>ports</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entry.</w:t>
      </w:r>
      <w:r w:rsidR="00370E76" w:rsidRPr="00F11EFB">
        <w:rPr>
          <w:rFonts w:ascii="Times New Roman" w:hAnsi="Times New Roman" w:cs="Times New Roman"/>
        </w:rPr>
        <w:t xml:space="preserve"> </w:t>
      </w:r>
      <w:r w:rsidRPr="00F11EFB">
        <w:rPr>
          <w:rFonts w:ascii="Times New Roman" w:hAnsi="Times New Roman" w:cs="Times New Roman"/>
        </w:rPr>
        <w:t>Imam</w:t>
      </w:r>
      <w:r w:rsidR="00370E76" w:rsidRPr="00F11EFB">
        <w:rPr>
          <w:rFonts w:ascii="Times New Roman" w:hAnsi="Times New Roman" w:cs="Times New Roman"/>
        </w:rPr>
        <w:t xml:space="preserve"> </w:t>
      </w:r>
      <w:r w:rsidRPr="00F11EFB">
        <w:rPr>
          <w:rFonts w:ascii="Times New Roman" w:hAnsi="Times New Roman" w:cs="Times New Roman"/>
        </w:rPr>
        <w:t>said</w:t>
      </w:r>
      <w:r w:rsidR="00370E76" w:rsidRPr="00F11EFB">
        <w:rPr>
          <w:rFonts w:ascii="Times New Roman" w:hAnsi="Times New Roman" w:cs="Times New Roman"/>
        </w:rPr>
        <w:t xml:space="preserve"> </w:t>
      </w:r>
      <w:r w:rsidRPr="00F11EFB">
        <w:rPr>
          <w:rFonts w:ascii="Times New Roman" w:hAnsi="Times New Roman" w:cs="Times New Roman"/>
        </w:rPr>
        <w:t>he</w:t>
      </w:r>
      <w:r w:rsidR="00370E76" w:rsidRPr="00F11EFB">
        <w:rPr>
          <w:rFonts w:ascii="Times New Roman" w:hAnsi="Times New Roman" w:cs="Times New Roman"/>
        </w:rPr>
        <w:t xml:space="preserve"> </w:t>
      </w:r>
      <w:r w:rsidRPr="00F11EFB">
        <w:rPr>
          <w:rFonts w:ascii="Times New Roman" w:hAnsi="Times New Roman" w:cs="Times New Roman"/>
        </w:rPr>
        <w:t>knew</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Long</w:t>
      </w:r>
      <w:r w:rsidR="00370E76" w:rsidRPr="00F11EFB">
        <w:rPr>
          <w:rFonts w:ascii="Times New Roman" w:hAnsi="Times New Roman" w:cs="Times New Roman"/>
        </w:rPr>
        <w:t xml:space="preserve"> </w:t>
      </w:r>
      <w:r w:rsidRPr="00F11EFB">
        <w:rPr>
          <w:rFonts w:ascii="Times New Roman" w:hAnsi="Times New Roman" w:cs="Times New Roman"/>
        </w:rPr>
        <w:t>Island</w:t>
      </w:r>
      <w:r w:rsidR="00370E76" w:rsidRPr="00F11EFB">
        <w:rPr>
          <w:rFonts w:ascii="Times New Roman" w:hAnsi="Times New Roman" w:cs="Times New Roman"/>
        </w:rPr>
        <w:t xml:space="preserve"> </w:t>
      </w:r>
      <w:r w:rsidRPr="00F11EFB">
        <w:rPr>
          <w:rFonts w:ascii="Times New Roman" w:hAnsi="Times New Roman" w:cs="Times New Roman"/>
        </w:rPr>
        <w:t>man</w:t>
      </w:r>
      <w:r w:rsidR="00370E76" w:rsidRPr="00F11EFB">
        <w:rPr>
          <w:rFonts w:ascii="Times New Roman" w:hAnsi="Times New Roman" w:cs="Times New Roman"/>
        </w:rPr>
        <w:t xml:space="preserve"> </w:t>
      </w:r>
      <w:r w:rsidR="003A5434" w:rsidRPr="00F11EFB">
        <w:rPr>
          <w:rFonts w:ascii="Times New Roman" w:hAnsi="Times New Roman" w:cs="Times New Roman"/>
        </w:rPr>
        <w:t>arrest</w:t>
      </w:r>
      <w:r w:rsidRPr="00F11EFB">
        <w:rPr>
          <w:rFonts w:ascii="Times New Roman" w:hAnsi="Times New Roman" w:cs="Times New Roman"/>
        </w:rPr>
        <w:t>ed</w:t>
      </w:r>
      <w:r w:rsidR="00370E76" w:rsidRPr="00F11EFB">
        <w:rPr>
          <w:rFonts w:ascii="Times New Roman" w:hAnsi="Times New Roman" w:cs="Times New Roman"/>
        </w:rPr>
        <w:t xml:space="preserve"> </w:t>
      </w:r>
      <w:r w:rsidRPr="00F11EFB">
        <w:rPr>
          <w:rFonts w:ascii="Times New Roman" w:hAnsi="Times New Roman" w:cs="Times New Roman"/>
        </w:rPr>
        <w:t>at</w:t>
      </w:r>
      <w:r w:rsidR="00370E76" w:rsidRPr="00F11EFB">
        <w:rPr>
          <w:rFonts w:ascii="Times New Roman" w:hAnsi="Times New Roman" w:cs="Times New Roman"/>
        </w:rPr>
        <w:t xml:space="preserve"> </w:t>
      </w:r>
      <w:r w:rsidRPr="00F11EFB">
        <w:rPr>
          <w:rFonts w:ascii="Times New Roman" w:hAnsi="Times New Roman" w:cs="Times New Roman"/>
        </w:rPr>
        <w:t>Kennedy</w:t>
      </w:r>
      <w:r w:rsidR="00370E76" w:rsidRPr="00F11EFB">
        <w:rPr>
          <w:rFonts w:ascii="Times New Roman" w:hAnsi="Times New Roman" w:cs="Times New Roman"/>
        </w:rPr>
        <w:t xml:space="preserve"> </w:t>
      </w:r>
      <w:r w:rsidRPr="00F11EFB">
        <w:rPr>
          <w:rFonts w:ascii="Times New Roman" w:hAnsi="Times New Roman" w:cs="Times New Roman"/>
        </w:rPr>
        <w:t>Airport</w:t>
      </w:r>
      <w:r w:rsidR="00370E76" w:rsidRPr="00F11EFB">
        <w:rPr>
          <w:rFonts w:ascii="Times New Roman" w:hAnsi="Times New Roman" w:cs="Times New Roman"/>
        </w:rPr>
        <w:t xml:space="preserve"> </w:t>
      </w:r>
      <w:r w:rsidRPr="00F11EFB">
        <w:rPr>
          <w:rFonts w:ascii="Times New Roman" w:hAnsi="Times New Roman" w:cs="Times New Roman"/>
        </w:rPr>
        <w:t>after</w:t>
      </w:r>
      <w:r w:rsidR="00370E76" w:rsidRPr="00F11EFB">
        <w:rPr>
          <w:rFonts w:ascii="Times New Roman" w:hAnsi="Times New Roman" w:cs="Times New Roman"/>
        </w:rPr>
        <w:t xml:space="preserve"> </w:t>
      </w:r>
      <w:r w:rsidRPr="00F11EFB">
        <w:rPr>
          <w:rFonts w:ascii="Times New Roman" w:hAnsi="Times New Roman" w:cs="Times New Roman"/>
        </w:rPr>
        <w:t>traveling</w:t>
      </w:r>
      <w:r w:rsidR="00370E76" w:rsidRPr="00F11EFB">
        <w:rPr>
          <w:rFonts w:ascii="Times New Roman" w:hAnsi="Times New Roman" w:cs="Times New Roman"/>
        </w:rPr>
        <w:t xml:space="preserve"> </w:t>
      </w:r>
      <w:r w:rsidRPr="00F11EFB">
        <w:rPr>
          <w:rFonts w:ascii="Times New Roman" w:hAnsi="Times New Roman" w:cs="Times New Roman"/>
        </w:rPr>
        <w:t>with</w:t>
      </w:r>
      <w:r w:rsidR="00370E76" w:rsidRPr="00F11EFB">
        <w:rPr>
          <w:rFonts w:ascii="Times New Roman" w:hAnsi="Times New Roman" w:cs="Times New Roman"/>
        </w:rPr>
        <w:t xml:space="preserve"> </w:t>
      </w:r>
      <w:r w:rsidRPr="00F11EFB">
        <w:rPr>
          <w:rFonts w:ascii="Times New Roman" w:hAnsi="Times New Roman" w:cs="Times New Roman"/>
        </w:rPr>
        <w:t>his</w:t>
      </w:r>
      <w:r w:rsidR="00370E76" w:rsidRPr="00F11EFB">
        <w:rPr>
          <w:rFonts w:ascii="Times New Roman" w:hAnsi="Times New Roman" w:cs="Times New Roman"/>
        </w:rPr>
        <w:t xml:space="preserve"> </w:t>
      </w:r>
      <w:r w:rsidRPr="00F11EFB">
        <w:rPr>
          <w:rFonts w:ascii="Times New Roman" w:hAnsi="Times New Roman" w:cs="Times New Roman"/>
        </w:rPr>
        <w:t>family</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Saudi</w:t>
      </w:r>
      <w:r w:rsidR="00370E76" w:rsidRPr="00F11EFB">
        <w:rPr>
          <w:rFonts w:ascii="Times New Roman" w:hAnsi="Times New Roman" w:cs="Times New Roman"/>
        </w:rPr>
        <w:t xml:space="preserve"> </w:t>
      </w:r>
      <w:r w:rsidRPr="00F11EFB">
        <w:rPr>
          <w:rFonts w:ascii="Times New Roman" w:hAnsi="Times New Roman" w:cs="Times New Roman"/>
        </w:rPr>
        <w:t>Arabia.</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man,</w:t>
      </w:r>
      <w:r w:rsidR="00370E76" w:rsidRPr="00F11EFB">
        <w:rPr>
          <w:rFonts w:ascii="Times New Roman" w:hAnsi="Times New Roman" w:cs="Times New Roman"/>
        </w:rPr>
        <w:t xml:space="preserve"> </w:t>
      </w:r>
      <w:r w:rsidRPr="00F11EFB">
        <w:rPr>
          <w:rFonts w:ascii="Times New Roman" w:hAnsi="Times New Roman" w:cs="Times New Roman"/>
        </w:rPr>
        <w:t>whose</w:t>
      </w:r>
      <w:r w:rsidR="00370E76" w:rsidRPr="00F11EFB">
        <w:rPr>
          <w:rFonts w:ascii="Times New Roman" w:hAnsi="Times New Roman" w:cs="Times New Roman"/>
        </w:rPr>
        <w:t xml:space="preserve"> </w:t>
      </w:r>
      <w:r w:rsidRPr="00F11EFB">
        <w:rPr>
          <w:rFonts w:ascii="Times New Roman" w:hAnsi="Times New Roman" w:cs="Times New Roman"/>
        </w:rPr>
        <w:t>name</w:t>
      </w:r>
      <w:r w:rsidR="00370E76" w:rsidRPr="00F11EFB">
        <w:rPr>
          <w:rFonts w:ascii="Times New Roman" w:hAnsi="Times New Roman" w:cs="Times New Roman"/>
        </w:rPr>
        <w:t xml:space="preserve"> </w:t>
      </w:r>
      <w:r w:rsidRPr="00F11EFB">
        <w:rPr>
          <w:rFonts w:ascii="Times New Roman" w:hAnsi="Times New Roman" w:cs="Times New Roman"/>
        </w:rPr>
        <w:t>Imam</w:t>
      </w:r>
      <w:r w:rsidR="00370E76" w:rsidRPr="00F11EFB">
        <w:rPr>
          <w:rFonts w:ascii="Times New Roman" w:hAnsi="Times New Roman" w:cs="Times New Roman"/>
        </w:rPr>
        <w:t xml:space="preserve"> </w:t>
      </w:r>
      <w:r w:rsidRPr="00F11EFB">
        <w:rPr>
          <w:rFonts w:ascii="Times New Roman" w:hAnsi="Times New Roman" w:cs="Times New Roman"/>
        </w:rPr>
        <w:t>would</w:t>
      </w:r>
      <w:r w:rsidR="00370E76" w:rsidRPr="00F11EFB">
        <w:rPr>
          <w:rFonts w:ascii="Times New Roman" w:hAnsi="Times New Roman" w:cs="Times New Roman"/>
        </w:rPr>
        <w:t xml:space="preserve"> </w:t>
      </w:r>
      <w:r w:rsidRPr="00F11EFB">
        <w:rPr>
          <w:rFonts w:ascii="Times New Roman" w:hAnsi="Times New Roman" w:cs="Times New Roman"/>
        </w:rPr>
        <w:t>not</w:t>
      </w:r>
      <w:r w:rsidR="00370E76" w:rsidRPr="00F11EFB">
        <w:rPr>
          <w:rFonts w:ascii="Times New Roman" w:hAnsi="Times New Roman" w:cs="Times New Roman"/>
        </w:rPr>
        <w:t xml:space="preserve"> </w:t>
      </w:r>
      <w:r w:rsidRPr="00F11EFB">
        <w:rPr>
          <w:rFonts w:ascii="Times New Roman" w:hAnsi="Times New Roman" w:cs="Times New Roman"/>
        </w:rPr>
        <w:t>disclose,</w:t>
      </w:r>
      <w:r w:rsidR="00370E76" w:rsidRPr="00F11EFB">
        <w:rPr>
          <w:rFonts w:ascii="Times New Roman" w:hAnsi="Times New Roman" w:cs="Times New Roman"/>
        </w:rPr>
        <w:t xml:space="preserve"> </w:t>
      </w:r>
      <w:r w:rsidRPr="00F11EFB">
        <w:rPr>
          <w:rFonts w:ascii="Times New Roman" w:hAnsi="Times New Roman" w:cs="Times New Roman"/>
        </w:rPr>
        <w:t>lives</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Dix</w:t>
      </w:r>
      <w:r w:rsidR="00370E76" w:rsidRPr="00F11EFB">
        <w:rPr>
          <w:rFonts w:ascii="Times New Roman" w:hAnsi="Times New Roman" w:cs="Times New Roman"/>
        </w:rPr>
        <w:t xml:space="preserve"> </w:t>
      </w:r>
      <w:r w:rsidRPr="00F11EFB">
        <w:rPr>
          <w:rFonts w:ascii="Times New Roman" w:hAnsi="Times New Roman" w:cs="Times New Roman"/>
        </w:rPr>
        <w:t>Hills,</w:t>
      </w:r>
      <w:r w:rsidR="00370E76" w:rsidRPr="00F11EFB">
        <w:rPr>
          <w:rFonts w:ascii="Times New Roman" w:hAnsi="Times New Roman" w:cs="Times New Roman"/>
        </w:rPr>
        <w:t xml:space="preserve"> </w:t>
      </w:r>
      <w:r w:rsidRPr="00F11EFB">
        <w:rPr>
          <w:rFonts w:ascii="Times New Roman" w:hAnsi="Times New Roman" w:cs="Times New Roman"/>
        </w:rPr>
        <w:t>works</w:t>
      </w:r>
      <w:r w:rsidR="00370E76" w:rsidRPr="00F11EFB">
        <w:rPr>
          <w:rFonts w:ascii="Times New Roman" w:hAnsi="Times New Roman" w:cs="Times New Roman"/>
        </w:rPr>
        <w:t xml:space="preserve"> </w:t>
      </w:r>
      <w:r w:rsidRPr="00F11EFB">
        <w:rPr>
          <w:rFonts w:ascii="Times New Roman" w:hAnsi="Times New Roman" w:cs="Times New Roman"/>
        </w:rPr>
        <w:t>as</w:t>
      </w:r>
      <w:r w:rsidR="00370E76" w:rsidRPr="00F11EFB">
        <w:rPr>
          <w:rFonts w:ascii="Times New Roman" w:hAnsi="Times New Roman" w:cs="Times New Roman"/>
        </w:rPr>
        <w:t xml:space="preserve"> </w:t>
      </w:r>
      <w:r w:rsidRPr="00F11EFB">
        <w:rPr>
          <w:rFonts w:ascii="Times New Roman" w:hAnsi="Times New Roman" w:cs="Times New Roman"/>
        </w:rPr>
        <w:t>an</w:t>
      </w:r>
      <w:r w:rsidR="00370E76" w:rsidRPr="00F11EFB">
        <w:rPr>
          <w:rFonts w:ascii="Times New Roman" w:hAnsi="Times New Roman" w:cs="Times New Roman"/>
        </w:rPr>
        <w:t xml:space="preserve"> </w:t>
      </w:r>
      <w:r w:rsidRPr="00F11EFB">
        <w:rPr>
          <w:rFonts w:ascii="Times New Roman" w:hAnsi="Times New Roman" w:cs="Times New Roman"/>
        </w:rPr>
        <w:t>accountant</w:t>
      </w:r>
      <w:r w:rsidR="003A5434" w:rsidRPr="00F11EFB">
        <w:rPr>
          <w:rFonts w:ascii="Times New Roman" w:hAnsi="Times New Roman" w:cs="Times New Roman"/>
        </w:rPr>
        <w:t>,</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has</w:t>
      </w:r>
      <w:r w:rsidR="00370E76" w:rsidRPr="00F11EFB">
        <w:rPr>
          <w:rFonts w:ascii="Times New Roman" w:hAnsi="Times New Roman" w:cs="Times New Roman"/>
        </w:rPr>
        <w:t xml:space="preserve"> </w:t>
      </w:r>
      <w:r w:rsidRPr="00F11EFB">
        <w:rPr>
          <w:rFonts w:ascii="Times New Roman" w:hAnsi="Times New Roman" w:cs="Times New Roman"/>
        </w:rPr>
        <w:t>been</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United</w:t>
      </w:r>
      <w:r w:rsidR="00370E76" w:rsidRPr="00F11EFB">
        <w:rPr>
          <w:rFonts w:ascii="Times New Roman" w:hAnsi="Times New Roman" w:cs="Times New Roman"/>
        </w:rPr>
        <w:t xml:space="preserve"> </w:t>
      </w:r>
      <w:r w:rsidRPr="00F11EFB">
        <w:rPr>
          <w:rFonts w:ascii="Times New Roman" w:hAnsi="Times New Roman" w:cs="Times New Roman"/>
        </w:rPr>
        <w:t>States</w:t>
      </w:r>
      <w:r w:rsidR="00370E76" w:rsidRPr="00F11EFB">
        <w:rPr>
          <w:rFonts w:ascii="Times New Roman" w:hAnsi="Times New Roman" w:cs="Times New Roman"/>
        </w:rPr>
        <w:t xml:space="preserve"> </w:t>
      </w:r>
      <w:r w:rsidRPr="00F11EFB">
        <w:rPr>
          <w:rFonts w:ascii="Times New Roman" w:hAnsi="Times New Roman" w:cs="Times New Roman"/>
        </w:rPr>
        <w:t>for</w:t>
      </w:r>
      <w:r w:rsidR="00370E76" w:rsidRPr="00F11EFB">
        <w:rPr>
          <w:rFonts w:ascii="Times New Roman" w:hAnsi="Times New Roman" w:cs="Times New Roman"/>
        </w:rPr>
        <w:t xml:space="preserve"> </w:t>
      </w:r>
      <w:r w:rsidRPr="00F11EFB">
        <w:rPr>
          <w:rFonts w:ascii="Times New Roman" w:hAnsi="Times New Roman" w:cs="Times New Roman"/>
        </w:rPr>
        <w:t>about</w:t>
      </w:r>
      <w:r w:rsidR="00370E76" w:rsidRPr="00F11EFB">
        <w:rPr>
          <w:rFonts w:ascii="Times New Roman" w:hAnsi="Times New Roman" w:cs="Times New Roman"/>
        </w:rPr>
        <w:t xml:space="preserve"> </w:t>
      </w:r>
      <w:r w:rsidRPr="00F11EFB">
        <w:rPr>
          <w:rFonts w:ascii="Times New Roman" w:hAnsi="Times New Roman" w:cs="Times New Roman"/>
        </w:rPr>
        <w:t>15</w:t>
      </w:r>
      <w:r w:rsidR="00370E76" w:rsidRPr="00F11EFB">
        <w:rPr>
          <w:rFonts w:ascii="Times New Roman" w:hAnsi="Times New Roman" w:cs="Times New Roman"/>
        </w:rPr>
        <w:t xml:space="preserve"> </w:t>
      </w:r>
      <w:r w:rsidRPr="00F11EFB">
        <w:rPr>
          <w:rFonts w:ascii="Times New Roman" w:hAnsi="Times New Roman" w:cs="Times New Roman"/>
        </w:rPr>
        <w:t>years.</w:t>
      </w:r>
      <w:r w:rsidR="00370E76" w:rsidRPr="00F11EFB">
        <w:rPr>
          <w:rFonts w:ascii="Times New Roman" w:hAnsi="Times New Roman" w:cs="Times New Roman"/>
        </w:rPr>
        <w:t xml:space="preserve"> </w:t>
      </w:r>
    </w:p>
    <w:p w14:paraId="4DA4F503" w14:textId="6FAD346A" w:rsidR="00EC79C8" w:rsidRPr="00F11EFB" w:rsidRDefault="00370E76" w:rsidP="00370E76">
      <w:pPr>
        <w:ind w:right="4"/>
        <w:contextualSpacing/>
        <w:rPr>
          <w:rFonts w:ascii="Times New Roman" w:hAnsi="Times New Roman" w:cs="Times New Roman"/>
        </w:rPr>
      </w:pPr>
      <w:del w:id="2665" w:author="Author">
        <w:r w:rsidRPr="00F11EFB" w:rsidDel="00FB129B">
          <w:rPr>
            <w:rFonts w:ascii="Times New Roman" w:hAnsi="Times New Roman" w:cs="Times New Roman"/>
          </w:rPr>
          <w:lastRenderedPageBreak/>
          <w:delText xml:space="preserve"> </w:delText>
        </w:r>
      </w:del>
      <w:r w:rsidR="00EC79C8" w:rsidRPr="00F11EFB">
        <w:rPr>
          <w:rFonts w:ascii="Times New Roman" w:hAnsi="Times New Roman" w:cs="Times New Roman"/>
        </w:rPr>
        <w:t>The</w:t>
      </w:r>
      <w:r w:rsidRPr="00F11EFB">
        <w:rPr>
          <w:rFonts w:ascii="Times New Roman" w:hAnsi="Times New Roman" w:cs="Times New Roman"/>
        </w:rPr>
        <w:t xml:space="preserve"> </w:t>
      </w:r>
      <w:r w:rsidR="00EC79C8" w:rsidRPr="00F11EFB">
        <w:rPr>
          <w:rFonts w:ascii="Times New Roman" w:hAnsi="Times New Roman" w:cs="Times New Roman"/>
        </w:rPr>
        <w:t>truth</w:t>
      </w:r>
      <w:r w:rsidRPr="00F11EFB">
        <w:rPr>
          <w:rFonts w:ascii="Times New Roman" w:hAnsi="Times New Roman" w:cs="Times New Roman"/>
        </w:rPr>
        <w:t xml:space="preserve"> </w:t>
      </w:r>
      <w:r w:rsidR="00EC79C8" w:rsidRPr="00F11EFB">
        <w:rPr>
          <w:rFonts w:ascii="Times New Roman" w:hAnsi="Times New Roman" w:cs="Times New Roman"/>
        </w:rPr>
        <w:t>of</w:t>
      </w:r>
      <w:r w:rsidRPr="00F11EFB">
        <w:rPr>
          <w:rFonts w:ascii="Times New Roman" w:hAnsi="Times New Roman" w:cs="Times New Roman"/>
        </w:rPr>
        <w:t xml:space="preserve"> </w:t>
      </w:r>
      <w:r w:rsidR="00EC79C8" w:rsidRPr="00F11EFB">
        <w:rPr>
          <w:rFonts w:ascii="Times New Roman" w:hAnsi="Times New Roman" w:cs="Times New Roman"/>
        </w:rPr>
        <w:t>the</w:t>
      </w:r>
      <w:r w:rsidRPr="00F11EFB">
        <w:rPr>
          <w:rFonts w:ascii="Times New Roman" w:hAnsi="Times New Roman" w:cs="Times New Roman"/>
        </w:rPr>
        <w:t xml:space="preserve"> </w:t>
      </w:r>
      <w:r w:rsidR="00EC79C8" w:rsidRPr="00F11EFB">
        <w:rPr>
          <w:rFonts w:ascii="Times New Roman" w:hAnsi="Times New Roman" w:cs="Times New Roman"/>
        </w:rPr>
        <w:t>matter</w:t>
      </w:r>
      <w:r w:rsidRPr="00F11EFB">
        <w:rPr>
          <w:rFonts w:ascii="Times New Roman" w:hAnsi="Times New Roman" w:cs="Times New Roman"/>
        </w:rPr>
        <w:t xml:space="preserve"> </w:t>
      </w:r>
      <w:r w:rsidR="00BD284D" w:rsidRPr="00F11EFB">
        <w:rPr>
          <w:rFonts w:ascii="Times New Roman" w:hAnsi="Times New Roman" w:cs="Times New Roman"/>
        </w:rPr>
        <w:t>is</w:t>
      </w:r>
      <w:ins w:id="2666" w:author="Author">
        <w:r w:rsidR="00FB129B">
          <w:rPr>
            <w:rFonts w:ascii="Times New Roman" w:hAnsi="Times New Roman" w:cs="Times New Roman"/>
          </w:rPr>
          <w:t xml:space="preserve"> that</w:t>
        </w:r>
      </w:ins>
      <w:del w:id="2667" w:author="Author">
        <w:r w:rsidR="00BD284D" w:rsidRPr="00F11EFB" w:rsidDel="00FB129B">
          <w:rPr>
            <w:rFonts w:ascii="Times New Roman" w:hAnsi="Times New Roman" w:cs="Times New Roman"/>
          </w:rPr>
          <w:delText>’</w:delText>
        </w:r>
      </w:del>
      <w:r w:rsidRPr="00F11EFB">
        <w:rPr>
          <w:rFonts w:ascii="Times New Roman" w:hAnsi="Times New Roman" w:cs="Times New Roman"/>
        </w:rPr>
        <w:t xml:space="preserve"> </w:t>
      </w:r>
      <w:ins w:id="2668" w:author="Author">
        <w:r w:rsidR="00FB129B">
          <w:rPr>
            <w:rFonts w:ascii="Times New Roman" w:hAnsi="Times New Roman" w:cs="Times New Roman"/>
          </w:rPr>
          <w:t>t</w:t>
        </w:r>
      </w:ins>
      <w:del w:id="2669" w:author="Author">
        <w:r w:rsidR="00BD284D" w:rsidRPr="00F11EFB" w:rsidDel="00FB129B">
          <w:rPr>
            <w:rFonts w:ascii="Times New Roman" w:hAnsi="Times New Roman" w:cs="Times New Roman"/>
          </w:rPr>
          <w:delText>T</w:delText>
        </w:r>
      </w:del>
      <w:r w:rsidR="00BD284D" w:rsidRPr="00F11EFB">
        <w:rPr>
          <w:rFonts w:ascii="Times New Roman" w:hAnsi="Times New Roman" w:cs="Times New Roman"/>
        </w:rPr>
        <w:t>he</w:t>
      </w:r>
      <w:r w:rsidRPr="00F11EFB">
        <w:rPr>
          <w:rFonts w:ascii="Times New Roman" w:hAnsi="Times New Roman" w:cs="Times New Roman"/>
        </w:rPr>
        <w:t xml:space="preserve"> </w:t>
      </w:r>
      <w:r w:rsidR="00BD284D" w:rsidRPr="00F11EFB">
        <w:rPr>
          <w:rFonts w:ascii="Times New Roman" w:hAnsi="Times New Roman" w:cs="Times New Roman"/>
        </w:rPr>
        <w:t>American</w:t>
      </w:r>
      <w:r w:rsidRPr="00F11EFB">
        <w:rPr>
          <w:rFonts w:ascii="Times New Roman" w:hAnsi="Times New Roman" w:cs="Times New Roman"/>
        </w:rPr>
        <w:t xml:space="preserve"> </w:t>
      </w:r>
      <w:r w:rsidR="00E21B08" w:rsidRPr="00F11EFB">
        <w:rPr>
          <w:rFonts w:ascii="Times New Roman" w:hAnsi="Times New Roman" w:cs="Times New Roman"/>
        </w:rPr>
        <w:t>d</w:t>
      </w:r>
      <w:r w:rsidR="00BD284D" w:rsidRPr="00F11EFB">
        <w:rPr>
          <w:rFonts w:ascii="Times New Roman" w:hAnsi="Times New Roman" w:cs="Times New Roman"/>
        </w:rPr>
        <w:t>ream</w:t>
      </w:r>
      <w:r w:rsidRPr="00F11EFB">
        <w:rPr>
          <w:rFonts w:ascii="Times New Roman" w:hAnsi="Times New Roman" w:cs="Times New Roman"/>
        </w:rPr>
        <w:t xml:space="preserve"> </w:t>
      </w:r>
      <w:r w:rsidR="00E21B08" w:rsidRPr="00F11EFB">
        <w:rPr>
          <w:rFonts w:ascii="Times New Roman" w:hAnsi="Times New Roman" w:cs="Times New Roman"/>
        </w:rPr>
        <w:t>in</w:t>
      </w:r>
      <w:r w:rsidRPr="00F11EFB">
        <w:rPr>
          <w:rFonts w:ascii="Times New Roman" w:hAnsi="Times New Roman" w:cs="Times New Roman"/>
        </w:rPr>
        <w:t xml:space="preserve"> </w:t>
      </w:r>
      <w:r w:rsidR="00E21B08" w:rsidRPr="00F11EFB">
        <w:rPr>
          <w:rFonts w:ascii="Times New Roman" w:hAnsi="Times New Roman" w:cs="Times New Roman"/>
        </w:rPr>
        <w:t>society</w:t>
      </w:r>
      <w:r w:rsidRPr="00F11EFB">
        <w:rPr>
          <w:rFonts w:ascii="Times New Roman" w:hAnsi="Times New Roman" w:cs="Times New Roman"/>
        </w:rPr>
        <w:t xml:space="preserve"> </w:t>
      </w:r>
      <w:r w:rsidR="00E21B08" w:rsidRPr="00F11EFB">
        <w:rPr>
          <w:rFonts w:ascii="Times New Roman" w:hAnsi="Times New Roman" w:cs="Times New Roman"/>
        </w:rPr>
        <w:t>today</w:t>
      </w:r>
      <w:r w:rsidRPr="00F11EFB">
        <w:rPr>
          <w:rFonts w:ascii="Times New Roman" w:hAnsi="Times New Roman" w:cs="Times New Roman"/>
        </w:rPr>
        <w:t xml:space="preserve"> </w:t>
      </w:r>
      <w:r w:rsidR="00E21B08" w:rsidRPr="00F11EFB">
        <w:rPr>
          <w:rFonts w:ascii="Times New Roman" w:hAnsi="Times New Roman" w:cs="Times New Roman"/>
        </w:rPr>
        <w:t>does</w:t>
      </w:r>
      <w:r w:rsidRPr="00F11EFB">
        <w:rPr>
          <w:rFonts w:ascii="Times New Roman" w:hAnsi="Times New Roman" w:cs="Times New Roman"/>
        </w:rPr>
        <w:t xml:space="preserve"> </w:t>
      </w:r>
      <w:r w:rsidR="00E21B08" w:rsidRPr="00F11EFB">
        <w:rPr>
          <w:rFonts w:ascii="Times New Roman" w:hAnsi="Times New Roman" w:cs="Times New Roman"/>
        </w:rPr>
        <w:t>not</w:t>
      </w:r>
      <w:r w:rsidRPr="00F11EFB">
        <w:rPr>
          <w:rFonts w:ascii="Times New Roman" w:hAnsi="Times New Roman" w:cs="Times New Roman"/>
        </w:rPr>
        <w:t xml:space="preserve"> </w:t>
      </w:r>
      <w:r w:rsidR="00E21B08" w:rsidRPr="00F11EFB">
        <w:rPr>
          <w:rFonts w:ascii="Times New Roman" w:hAnsi="Times New Roman" w:cs="Times New Roman"/>
        </w:rPr>
        <w:t>depict</w:t>
      </w:r>
      <w:r w:rsidRPr="00F11EFB">
        <w:rPr>
          <w:rFonts w:ascii="Times New Roman" w:hAnsi="Times New Roman" w:cs="Times New Roman"/>
        </w:rPr>
        <w:t xml:space="preserve"> </w:t>
      </w:r>
      <w:r w:rsidR="00BD284D" w:rsidRPr="00F11EFB">
        <w:rPr>
          <w:rFonts w:ascii="Times New Roman" w:hAnsi="Times New Roman" w:cs="Times New Roman"/>
        </w:rPr>
        <w:t>blacks,</w:t>
      </w:r>
      <w:r w:rsidRPr="00F11EFB">
        <w:rPr>
          <w:rFonts w:ascii="Times New Roman" w:hAnsi="Times New Roman" w:cs="Times New Roman"/>
        </w:rPr>
        <w:t xml:space="preserve"> </w:t>
      </w:r>
      <w:r w:rsidR="00BD284D" w:rsidRPr="00F11EFB">
        <w:rPr>
          <w:rFonts w:ascii="Times New Roman" w:hAnsi="Times New Roman" w:cs="Times New Roman"/>
        </w:rPr>
        <w:t>American</w:t>
      </w:r>
      <w:r w:rsidRPr="00F11EFB">
        <w:rPr>
          <w:rFonts w:ascii="Times New Roman" w:hAnsi="Times New Roman" w:cs="Times New Roman"/>
        </w:rPr>
        <w:t xml:space="preserve"> </w:t>
      </w:r>
      <w:r w:rsidR="00BD284D" w:rsidRPr="00F11EFB">
        <w:rPr>
          <w:rFonts w:ascii="Times New Roman" w:hAnsi="Times New Roman" w:cs="Times New Roman"/>
        </w:rPr>
        <w:t>Indians,</w:t>
      </w:r>
      <w:r w:rsidRPr="00F11EFB">
        <w:rPr>
          <w:rFonts w:ascii="Times New Roman" w:hAnsi="Times New Roman" w:cs="Times New Roman"/>
        </w:rPr>
        <w:t xml:space="preserve"> </w:t>
      </w:r>
      <w:r w:rsidR="00BD284D" w:rsidRPr="00F11EFB">
        <w:rPr>
          <w:rFonts w:ascii="Times New Roman" w:hAnsi="Times New Roman" w:cs="Times New Roman"/>
        </w:rPr>
        <w:t>Spanish</w:t>
      </w:r>
      <w:r w:rsidR="00FB0B0D" w:rsidRPr="00F11EFB">
        <w:rPr>
          <w:rFonts w:ascii="Times New Roman" w:hAnsi="Times New Roman" w:cs="Times New Roman"/>
        </w:rPr>
        <w:t>,</w:t>
      </w:r>
      <w:r w:rsidRPr="00F11EFB">
        <w:rPr>
          <w:rFonts w:ascii="Times New Roman" w:hAnsi="Times New Roman" w:cs="Times New Roman"/>
        </w:rPr>
        <w:t xml:space="preserve"> </w:t>
      </w:r>
      <w:r w:rsidR="00BD284D" w:rsidRPr="00F11EFB">
        <w:rPr>
          <w:rFonts w:ascii="Times New Roman" w:hAnsi="Times New Roman" w:cs="Times New Roman"/>
        </w:rPr>
        <w:t>and</w:t>
      </w:r>
      <w:r w:rsidRPr="00F11EFB">
        <w:rPr>
          <w:rFonts w:ascii="Times New Roman" w:hAnsi="Times New Roman" w:cs="Times New Roman"/>
        </w:rPr>
        <w:t xml:space="preserve"> </w:t>
      </w:r>
      <w:r w:rsidR="00BD284D" w:rsidRPr="00F11EFB">
        <w:rPr>
          <w:rFonts w:ascii="Times New Roman" w:hAnsi="Times New Roman" w:cs="Times New Roman"/>
        </w:rPr>
        <w:t>Puerto</w:t>
      </w:r>
      <w:r w:rsidRPr="00F11EFB">
        <w:rPr>
          <w:rFonts w:ascii="Times New Roman" w:hAnsi="Times New Roman" w:cs="Times New Roman"/>
        </w:rPr>
        <w:t xml:space="preserve"> </w:t>
      </w:r>
      <w:r w:rsidR="00BD284D" w:rsidRPr="00F11EFB">
        <w:rPr>
          <w:rFonts w:ascii="Times New Roman" w:hAnsi="Times New Roman" w:cs="Times New Roman"/>
        </w:rPr>
        <w:t>Ricans</w:t>
      </w:r>
      <w:r w:rsidRPr="00F11EFB">
        <w:rPr>
          <w:rFonts w:ascii="Times New Roman" w:hAnsi="Times New Roman" w:cs="Times New Roman"/>
        </w:rPr>
        <w:t xml:space="preserve"> </w:t>
      </w:r>
      <w:r w:rsidR="00BD284D" w:rsidRPr="00F11EFB">
        <w:rPr>
          <w:rFonts w:ascii="Times New Roman" w:hAnsi="Times New Roman" w:cs="Times New Roman"/>
        </w:rPr>
        <w:t>are</w:t>
      </w:r>
      <w:r w:rsidRPr="00F11EFB">
        <w:rPr>
          <w:rFonts w:ascii="Times New Roman" w:hAnsi="Times New Roman" w:cs="Times New Roman"/>
        </w:rPr>
        <w:t xml:space="preserve"> </w:t>
      </w:r>
      <w:r w:rsidR="00BD284D" w:rsidRPr="00F11EFB">
        <w:rPr>
          <w:rFonts w:ascii="Times New Roman" w:hAnsi="Times New Roman" w:cs="Times New Roman"/>
        </w:rPr>
        <w:t>in</w:t>
      </w:r>
      <w:r w:rsidRPr="00F11EFB">
        <w:rPr>
          <w:rFonts w:ascii="Times New Roman" w:hAnsi="Times New Roman" w:cs="Times New Roman"/>
        </w:rPr>
        <w:t xml:space="preserve"> </w:t>
      </w:r>
      <w:r w:rsidR="00BD284D" w:rsidRPr="00F11EFB">
        <w:rPr>
          <w:rFonts w:ascii="Times New Roman" w:hAnsi="Times New Roman" w:cs="Times New Roman"/>
        </w:rPr>
        <w:t>someone’s</w:t>
      </w:r>
      <w:r w:rsidRPr="00F11EFB">
        <w:rPr>
          <w:rFonts w:ascii="Times New Roman" w:hAnsi="Times New Roman" w:cs="Times New Roman"/>
        </w:rPr>
        <w:t xml:space="preserve"> </w:t>
      </w:r>
      <w:r w:rsidR="00BD284D" w:rsidRPr="00F11EFB">
        <w:rPr>
          <w:rFonts w:ascii="Times New Roman" w:hAnsi="Times New Roman" w:cs="Times New Roman"/>
        </w:rPr>
        <w:t>way</w:t>
      </w:r>
      <w:r w:rsidRPr="00F11EFB">
        <w:rPr>
          <w:rFonts w:ascii="Times New Roman" w:hAnsi="Times New Roman" w:cs="Times New Roman"/>
        </w:rPr>
        <w:t xml:space="preserve"> </w:t>
      </w:r>
      <w:r w:rsidR="00BD284D" w:rsidRPr="00F11EFB">
        <w:rPr>
          <w:rFonts w:ascii="Times New Roman" w:hAnsi="Times New Roman" w:cs="Times New Roman"/>
        </w:rPr>
        <w:t>if</w:t>
      </w:r>
      <w:r w:rsidRPr="00F11EFB">
        <w:rPr>
          <w:rFonts w:ascii="Times New Roman" w:hAnsi="Times New Roman" w:cs="Times New Roman"/>
        </w:rPr>
        <w:t xml:space="preserve"> </w:t>
      </w:r>
      <w:r w:rsidR="00BD284D" w:rsidRPr="00F11EFB">
        <w:rPr>
          <w:rFonts w:ascii="Times New Roman" w:hAnsi="Times New Roman" w:cs="Times New Roman"/>
        </w:rPr>
        <w:t>they</w:t>
      </w:r>
      <w:r w:rsidRPr="00F11EFB">
        <w:rPr>
          <w:rFonts w:ascii="Times New Roman" w:hAnsi="Times New Roman" w:cs="Times New Roman"/>
        </w:rPr>
        <w:t xml:space="preserve"> </w:t>
      </w:r>
      <w:r w:rsidR="00BD284D" w:rsidRPr="00F11EFB">
        <w:rPr>
          <w:rFonts w:ascii="Times New Roman" w:hAnsi="Times New Roman" w:cs="Times New Roman"/>
        </w:rPr>
        <w:t>feel</w:t>
      </w:r>
      <w:r w:rsidRPr="00F11EFB">
        <w:rPr>
          <w:rFonts w:ascii="Times New Roman" w:hAnsi="Times New Roman" w:cs="Times New Roman"/>
        </w:rPr>
        <w:t xml:space="preserve"> </w:t>
      </w:r>
      <w:r w:rsidR="00BD284D" w:rsidRPr="00F11EFB">
        <w:rPr>
          <w:rFonts w:ascii="Times New Roman" w:hAnsi="Times New Roman" w:cs="Times New Roman"/>
        </w:rPr>
        <w:t>they</w:t>
      </w:r>
      <w:r w:rsidRPr="00F11EFB">
        <w:rPr>
          <w:rFonts w:ascii="Times New Roman" w:hAnsi="Times New Roman" w:cs="Times New Roman"/>
        </w:rPr>
        <w:t xml:space="preserve"> </w:t>
      </w:r>
      <w:r w:rsidR="00BD284D" w:rsidRPr="00F11EFB">
        <w:rPr>
          <w:rFonts w:ascii="Times New Roman" w:hAnsi="Times New Roman" w:cs="Times New Roman"/>
        </w:rPr>
        <w:t>are</w:t>
      </w:r>
      <w:r w:rsidRPr="00F11EFB">
        <w:rPr>
          <w:rFonts w:ascii="Times New Roman" w:hAnsi="Times New Roman" w:cs="Times New Roman"/>
        </w:rPr>
        <w:t xml:space="preserve"> </w:t>
      </w:r>
      <w:r w:rsidR="00BD284D" w:rsidRPr="00F11EFB">
        <w:rPr>
          <w:rFonts w:ascii="Times New Roman" w:hAnsi="Times New Roman" w:cs="Times New Roman"/>
        </w:rPr>
        <w:t>trying</w:t>
      </w:r>
      <w:r w:rsidRPr="00F11EFB">
        <w:rPr>
          <w:rFonts w:ascii="Times New Roman" w:hAnsi="Times New Roman" w:cs="Times New Roman"/>
        </w:rPr>
        <w:t xml:space="preserve"> </w:t>
      </w:r>
      <w:r w:rsidR="00BD284D" w:rsidRPr="00F11EFB">
        <w:rPr>
          <w:rFonts w:ascii="Times New Roman" w:hAnsi="Times New Roman" w:cs="Times New Roman"/>
        </w:rPr>
        <w:t>to</w:t>
      </w:r>
      <w:r w:rsidRPr="00F11EFB">
        <w:rPr>
          <w:rFonts w:ascii="Times New Roman" w:hAnsi="Times New Roman" w:cs="Times New Roman"/>
        </w:rPr>
        <w:t xml:space="preserve"> </w:t>
      </w:r>
      <w:r w:rsidR="00BD284D" w:rsidRPr="00F11EFB">
        <w:rPr>
          <w:rFonts w:ascii="Times New Roman" w:hAnsi="Times New Roman" w:cs="Times New Roman"/>
        </w:rPr>
        <w:t>obtain</w:t>
      </w:r>
      <w:r w:rsidRPr="00F11EFB">
        <w:rPr>
          <w:rFonts w:ascii="Times New Roman" w:hAnsi="Times New Roman" w:cs="Times New Roman"/>
        </w:rPr>
        <w:t xml:space="preserve"> </w:t>
      </w:r>
      <w:r w:rsidR="00BD284D" w:rsidRPr="00F11EFB">
        <w:rPr>
          <w:rFonts w:ascii="Times New Roman" w:hAnsi="Times New Roman" w:cs="Times New Roman"/>
        </w:rPr>
        <w:t>a</w:t>
      </w:r>
      <w:r w:rsidRPr="00F11EFB">
        <w:rPr>
          <w:rFonts w:ascii="Times New Roman" w:hAnsi="Times New Roman" w:cs="Times New Roman"/>
        </w:rPr>
        <w:t xml:space="preserve"> </w:t>
      </w:r>
      <w:r w:rsidR="00BD284D" w:rsidRPr="00F11EFB">
        <w:rPr>
          <w:rFonts w:ascii="Times New Roman" w:hAnsi="Times New Roman" w:cs="Times New Roman"/>
        </w:rPr>
        <w:t>business</w:t>
      </w:r>
      <w:r w:rsidRPr="00F11EFB">
        <w:rPr>
          <w:rFonts w:ascii="Times New Roman" w:hAnsi="Times New Roman" w:cs="Times New Roman"/>
        </w:rPr>
        <w:t xml:space="preserve"> </w:t>
      </w:r>
      <w:r w:rsidR="00BD284D" w:rsidRPr="00F11EFB">
        <w:rPr>
          <w:rFonts w:ascii="Times New Roman" w:hAnsi="Times New Roman" w:cs="Times New Roman"/>
        </w:rPr>
        <w:t>for</w:t>
      </w:r>
      <w:r w:rsidRPr="00F11EFB">
        <w:rPr>
          <w:rFonts w:ascii="Times New Roman" w:hAnsi="Times New Roman" w:cs="Times New Roman"/>
        </w:rPr>
        <w:t xml:space="preserve"> </w:t>
      </w:r>
      <w:r w:rsidR="00BD284D" w:rsidRPr="00F11EFB">
        <w:rPr>
          <w:rFonts w:ascii="Times New Roman" w:hAnsi="Times New Roman" w:cs="Times New Roman"/>
        </w:rPr>
        <w:t>themselves</w:t>
      </w:r>
      <w:r w:rsidRPr="00F11EFB">
        <w:rPr>
          <w:rFonts w:ascii="Times New Roman" w:hAnsi="Times New Roman" w:cs="Times New Roman"/>
        </w:rPr>
        <w:t xml:space="preserve"> </w:t>
      </w:r>
      <w:r w:rsidR="00BD284D" w:rsidRPr="00F11EFB">
        <w:rPr>
          <w:rFonts w:ascii="Times New Roman" w:hAnsi="Times New Roman" w:cs="Times New Roman"/>
        </w:rPr>
        <w:t>or</w:t>
      </w:r>
      <w:r w:rsidRPr="00F11EFB">
        <w:rPr>
          <w:rFonts w:ascii="Times New Roman" w:hAnsi="Times New Roman" w:cs="Times New Roman"/>
        </w:rPr>
        <w:t xml:space="preserve"> </w:t>
      </w:r>
      <w:r w:rsidR="00BD284D" w:rsidRPr="00F11EFB">
        <w:rPr>
          <w:rFonts w:ascii="Times New Roman" w:hAnsi="Times New Roman" w:cs="Times New Roman"/>
        </w:rPr>
        <w:t>to</w:t>
      </w:r>
      <w:r w:rsidRPr="00F11EFB">
        <w:rPr>
          <w:rFonts w:ascii="Times New Roman" w:hAnsi="Times New Roman" w:cs="Times New Roman"/>
        </w:rPr>
        <w:t xml:space="preserve"> </w:t>
      </w:r>
      <w:r w:rsidR="00BD284D" w:rsidRPr="00F11EFB">
        <w:rPr>
          <w:rFonts w:ascii="Times New Roman" w:hAnsi="Times New Roman" w:cs="Times New Roman"/>
        </w:rPr>
        <w:t>help</w:t>
      </w:r>
      <w:r w:rsidRPr="00F11EFB">
        <w:rPr>
          <w:rFonts w:ascii="Times New Roman" w:hAnsi="Times New Roman" w:cs="Times New Roman"/>
        </w:rPr>
        <w:t xml:space="preserve"> </w:t>
      </w:r>
      <w:r w:rsidR="00BD284D" w:rsidRPr="00F11EFB">
        <w:rPr>
          <w:rFonts w:ascii="Times New Roman" w:hAnsi="Times New Roman" w:cs="Times New Roman"/>
        </w:rPr>
        <w:t>their</w:t>
      </w:r>
      <w:r w:rsidRPr="00F11EFB">
        <w:rPr>
          <w:rFonts w:ascii="Times New Roman" w:hAnsi="Times New Roman" w:cs="Times New Roman"/>
        </w:rPr>
        <w:t xml:space="preserve"> </w:t>
      </w:r>
      <w:r w:rsidR="00BD284D" w:rsidRPr="00F11EFB">
        <w:rPr>
          <w:rFonts w:ascii="Times New Roman" w:hAnsi="Times New Roman" w:cs="Times New Roman"/>
        </w:rPr>
        <w:t>family</w:t>
      </w:r>
      <w:r w:rsidRPr="00F11EFB">
        <w:rPr>
          <w:rFonts w:ascii="Times New Roman" w:hAnsi="Times New Roman" w:cs="Times New Roman"/>
        </w:rPr>
        <w:t xml:space="preserve"> </w:t>
      </w:r>
      <w:r w:rsidR="00BD284D" w:rsidRPr="00F11EFB">
        <w:rPr>
          <w:rFonts w:ascii="Times New Roman" w:hAnsi="Times New Roman" w:cs="Times New Roman"/>
        </w:rPr>
        <w:t>financially.</w:t>
      </w:r>
      <w:r w:rsidRPr="00F11EFB">
        <w:rPr>
          <w:rFonts w:ascii="Times New Roman" w:hAnsi="Times New Roman" w:cs="Times New Roman"/>
        </w:rPr>
        <w:t xml:space="preserve"> </w:t>
      </w:r>
      <w:r w:rsidR="00BD284D" w:rsidRPr="00F11EFB">
        <w:rPr>
          <w:rFonts w:ascii="Times New Roman" w:hAnsi="Times New Roman" w:cs="Times New Roman"/>
        </w:rPr>
        <w:t>People</w:t>
      </w:r>
      <w:r w:rsidRPr="00F11EFB">
        <w:rPr>
          <w:rFonts w:ascii="Times New Roman" w:hAnsi="Times New Roman" w:cs="Times New Roman"/>
        </w:rPr>
        <w:t xml:space="preserve"> </w:t>
      </w:r>
      <w:r w:rsidR="00BD284D" w:rsidRPr="00F11EFB">
        <w:rPr>
          <w:rFonts w:ascii="Times New Roman" w:hAnsi="Times New Roman" w:cs="Times New Roman"/>
        </w:rPr>
        <w:t>in</w:t>
      </w:r>
      <w:r w:rsidRPr="00F11EFB">
        <w:rPr>
          <w:rFonts w:ascii="Times New Roman" w:hAnsi="Times New Roman" w:cs="Times New Roman"/>
        </w:rPr>
        <w:t xml:space="preserve"> </w:t>
      </w:r>
      <w:r w:rsidR="00BD284D" w:rsidRPr="00F11EFB">
        <w:rPr>
          <w:rFonts w:ascii="Times New Roman" w:hAnsi="Times New Roman" w:cs="Times New Roman"/>
        </w:rPr>
        <w:t>the</w:t>
      </w:r>
      <w:r w:rsidRPr="00F11EFB">
        <w:rPr>
          <w:rFonts w:ascii="Times New Roman" w:hAnsi="Times New Roman" w:cs="Times New Roman"/>
        </w:rPr>
        <w:t xml:space="preserve"> </w:t>
      </w:r>
      <w:r w:rsidR="00BD284D" w:rsidRPr="00F11EFB">
        <w:rPr>
          <w:rFonts w:ascii="Times New Roman" w:hAnsi="Times New Roman" w:cs="Times New Roman"/>
        </w:rPr>
        <w:t>city</w:t>
      </w:r>
      <w:r w:rsidRPr="00F11EFB">
        <w:rPr>
          <w:rFonts w:ascii="Times New Roman" w:hAnsi="Times New Roman" w:cs="Times New Roman"/>
        </w:rPr>
        <w:t xml:space="preserve"> </w:t>
      </w:r>
      <w:r w:rsidR="00BD284D" w:rsidRPr="00F11EFB">
        <w:rPr>
          <w:rFonts w:ascii="Times New Roman" w:hAnsi="Times New Roman" w:cs="Times New Roman"/>
        </w:rPr>
        <w:t>and</w:t>
      </w:r>
      <w:r w:rsidRPr="00F11EFB">
        <w:rPr>
          <w:rFonts w:ascii="Times New Roman" w:hAnsi="Times New Roman" w:cs="Times New Roman"/>
        </w:rPr>
        <w:t xml:space="preserve"> </w:t>
      </w:r>
      <w:r w:rsidR="00BD284D" w:rsidRPr="00F11EFB">
        <w:rPr>
          <w:rFonts w:ascii="Times New Roman" w:hAnsi="Times New Roman" w:cs="Times New Roman"/>
        </w:rPr>
        <w:t>state</w:t>
      </w:r>
      <w:r w:rsidRPr="00F11EFB">
        <w:rPr>
          <w:rFonts w:ascii="Times New Roman" w:hAnsi="Times New Roman" w:cs="Times New Roman"/>
        </w:rPr>
        <w:t xml:space="preserve"> </w:t>
      </w:r>
      <w:r w:rsidR="00BD284D" w:rsidRPr="00F11EFB">
        <w:rPr>
          <w:rFonts w:ascii="Times New Roman" w:hAnsi="Times New Roman" w:cs="Times New Roman"/>
        </w:rPr>
        <w:t>government</w:t>
      </w:r>
      <w:r w:rsidRPr="00F11EFB">
        <w:rPr>
          <w:rFonts w:ascii="Times New Roman" w:hAnsi="Times New Roman" w:cs="Times New Roman"/>
        </w:rPr>
        <w:t xml:space="preserve"> </w:t>
      </w:r>
      <w:r w:rsidR="00BD284D" w:rsidRPr="00F11EFB">
        <w:rPr>
          <w:rFonts w:ascii="Times New Roman" w:hAnsi="Times New Roman" w:cs="Times New Roman"/>
        </w:rPr>
        <w:t>lie</w:t>
      </w:r>
      <w:r w:rsidRPr="00F11EFB">
        <w:rPr>
          <w:rFonts w:ascii="Times New Roman" w:hAnsi="Times New Roman" w:cs="Times New Roman"/>
        </w:rPr>
        <w:t xml:space="preserve"> </w:t>
      </w:r>
      <w:r w:rsidR="00BD284D" w:rsidRPr="00F11EFB">
        <w:rPr>
          <w:rFonts w:ascii="Times New Roman" w:hAnsi="Times New Roman" w:cs="Times New Roman"/>
        </w:rPr>
        <w:t>to</w:t>
      </w:r>
      <w:r w:rsidRPr="00F11EFB">
        <w:rPr>
          <w:rFonts w:ascii="Times New Roman" w:hAnsi="Times New Roman" w:cs="Times New Roman"/>
        </w:rPr>
        <w:t xml:space="preserve"> </w:t>
      </w:r>
      <w:r w:rsidR="00BD284D" w:rsidRPr="00F11EFB">
        <w:rPr>
          <w:rFonts w:ascii="Times New Roman" w:hAnsi="Times New Roman" w:cs="Times New Roman"/>
        </w:rPr>
        <w:t>keep</w:t>
      </w:r>
      <w:r w:rsidRPr="00F11EFB">
        <w:rPr>
          <w:rFonts w:ascii="Times New Roman" w:hAnsi="Times New Roman" w:cs="Times New Roman"/>
        </w:rPr>
        <w:t xml:space="preserve"> </w:t>
      </w:r>
      <w:r w:rsidR="00E21B08" w:rsidRPr="00F11EFB">
        <w:rPr>
          <w:rFonts w:ascii="Times New Roman" w:hAnsi="Times New Roman" w:cs="Times New Roman"/>
        </w:rPr>
        <w:t>y</w:t>
      </w:r>
      <w:r w:rsidR="00BD284D" w:rsidRPr="00F11EFB">
        <w:rPr>
          <w:rFonts w:ascii="Times New Roman" w:hAnsi="Times New Roman" w:cs="Times New Roman"/>
        </w:rPr>
        <w:t>ou</w:t>
      </w:r>
      <w:r w:rsidRPr="00F11EFB">
        <w:rPr>
          <w:rFonts w:ascii="Times New Roman" w:hAnsi="Times New Roman" w:cs="Times New Roman"/>
        </w:rPr>
        <w:t xml:space="preserve"> </w:t>
      </w:r>
      <w:r w:rsidR="00BD284D" w:rsidRPr="00F11EFB">
        <w:rPr>
          <w:rFonts w:ascii="Times New Roman" w:hAnsi="Times New Roman" w:cs="Times New Roman"/>
        </w:rPr>
        <w:t>from</w:t>
      </w:r>
      <w:r w:rsidRPr="00F11EFB">
        <w:rPr>
          <w:rFonts w:ascii="Times New Roman" w:hAnsi="Times New Roman" w:cs="Times New Roman"/>
        </w:rPr>
        <w:t xml:space="preserve"> </w:t>
      </w:r>
      <w:r w:rsidR="004B3374" w:rsidRPr="00F11EFB">
        <w:rPr>
          <w:rFonts w:ascii="Times New Roman" w:hAnsi="Times New Roman" w:cs="Times New Roman"/>
        </w:rPr>
        <w:t>fulfilling</w:t>
      </w:r>
      <w:r w:rsidRPr="00F11EFB">
        <w:rPr>
          <w:rFonts w:ascii="Times New Roman" w:hAnsi="Times New Roman" w:cs="Times New Roman"/>
        </w:rPr>
        <w:t xml:space="preserve"> </w:t>
      </w:r>
      <w:r w:rsidR="00BD284D" w:rsidRPr="00F11EFB">
        <w:rPr>
          <w:rFonts w:ascii="Times New Roman" w:hAnsi="Times New Roman" w:cs="Times New Roman"/>
        </w:rPr>
        <w:t>your</w:t>
      </w:r>
      <w:r w:rsidRPr="00F11EFB">
        <w:rPr>
          <w:rFonts w:ascii="Times New Roman" w:hAnsi="Times New Roman" w:cs="Times New Roman"/>
        </w:rPr>
        <w:t xml:space="preserve"> </w:t>
      </w:r>
      <w:r w:rsidR="00BD284D" w:rsidRPr="00F11EFB">
        <w:rPr>
          <w:rFonts w:ascii="Times New Roman" w:hAnsi="Times New Roman" w:cs="Times New Roman"/>
        </w:rPr>
        <w:t>dreams.</w:t>
      </w:r>
      <w:r w:rsidRPr="00F11EFB">
        <w:rPr>
          <w:rFonts w:ascii="Times New Roman" w:hAnsi="Times New Roman" w:cs="Times New Roman"/>
        </w:rPr>
        <w:t xml:space="preserve"> </w:t>
      </w:r>
      <w:r w:rsidR="00BD284D" w:rsidRPr="00F11EFB">
        <w:rPr>
          <w:rFonts w:ascii="Times New Roman" w:hAnsi="Times New Roman" w:cs="Times New Roman"/>
        </w:rPr>
        <w:t>They</w:t>
      </w:r>
      <w:r w:rsidRPr="00F11EFB">
        <w:rPr>
          <w:rFonts w:ascii="Times New Roman" w:hAnsi="Times New Roman" w:cs="Times New Roman"/>
        </w:rPr>
        <w:t xml:space="preserve"> </w:t>
      </w:r>
      <w:r w:rsidR="00BD284D" w:rsidRPr="00F11EFB">
        <w:rPr>
          <w:rFonts w:ascii="Times New Roman" w:hAnsi="Times New Roman" w:cs="Times New Roman"/>
        </w:rPr>
        <w:t>even</w:t>
      </w:r>
      <w:r w:rsidRPr="00F11EFB">
        <w:rPr>
          <w:rFonts w:ascii="Times New Roman" w:hAnsi="Times New Roman" w:cs="Times New Roman"/>
        </w:rPr>
        <w:t xml:space="preserve"> </w:t>
      </w:r>
      <w:r w:rsidR="00BD284D" w:rsidRPr="00F11EFB">
        <w:rPr>
          <w:rFonts w:ascii="Times New Roman" w:hAnsi="Times New Roman" w:cs="Times New Roman"/>
        </w:rPr>
        <w:t>go</w:t>
      </w:r>
      <w:r w:rsidRPr="00F11EFB">
        <w:rPr>
          <w:rFonts w:ascii="Times New Roman" w:hAnsi="Times New Roman" w:cs="Times New Roman"/>
        </w:rPr>
        <w:t xml:space="preserve"> </w:t>
      </w:r>
      <w:r w:rsidR="00BD284D" w:rsidRPr="00F11EFB">
        <w:rPr>
          <w:rFonts w:ascii="Times New Roman" w:hAnsi="Times New Roman" w:cs="Times New Roman"/>
        </w:rPr>
        <w:t>as</w:t>
      </w:r>
      <w:r w:rsidRPr="00F11EFB">
        <w:rPr>
          <w:rFonts w:ascii="Times New Roman" w:hAnsi="Times New Roman" w:cs="Times New Roman"/>
        </w:rPr>
        <w:t xml:space="preserve"> </w:t>
      </w:r>
      <w:r w:rsidR="00BD284D" w:rsidRPr="00F11EFB">
        <w:rPr>
          <w:rFonts w:ascii="Times New Roman" w:hAnsi="Times New Roman" w:cs="Times New Roman"/>
        </w:rPr>
        <w:t>far</w:t>
      </w:r>
      <w:r w:rsidRPr="00F11EFB">
        <w:rPr>
          <w:rFonts w:ascii="Times New Roman" w:hAnsi="Times New Roman" w:cs="Times New Roman"/>
        </w:rPr>
        <w:t xml:space="preserve"> </w:t>
      </w:r>
      <w:r w:rsidR="00BD284D" w:rsidRPr="00F11EFB">
        <w:rPr>
          <w:rFonts w:ascii="Times New Roman" w:hAnsi="Times New Roman" w:cs="Times New Roman"/>
        </w:rPr>
        <w:t>as</w:t>
      </w:r>
      <w:r w:rsidRPr="00F11EFB">
        <w:rPr>
          <w:rFonts w:ascii="Times New Roman" w:hAnsi="Times New Roman" w:cs="Times New Roman"/>
        </w:rPr>
        <w:t xml:space="preserve"> </w:t>
      </w:r>
      <w:r w:rsidR="00BD284D" w:rsidRPr="00F11EFB">
        <w:rPr>
          <w:rFonts w:ascii="Times New Roman" w:hAnsi="Times New Roman" w:cs="Times New Roman"/>
        </w:rPr>
        <w:t>l</w:t>
      </w:r>
      <w:r w:rsidR="00FB0B0D" w:rsidRPr="00F11EFB">
        <w:rPr>
          <w:rFonts w:ascii="Times New Roman" w:hAnsi="Times New Roman" w:cs="Times New Roman"/>
        </w:rPr>
        <w:t>ying</w:t>
      </w:r>
      <w:r w:rsidRPr="00F11EFB">
        <w:rPr>
          <w:rFonts w:ascii="Times New Roman" w:hAnsi="Times New Roman" w:cs="Times New Roman"/>
        </w:rPr>
        <w:t xml:space="preserve"> </w:t>
      </w:r>
      <w:r w:rsidR="00BD284D" w:rsidRPr="00F11EFB">
        <w:rPr>
          <w:rFonts w:ascii="Times New Roman" w:hAnsi="Times New Roman" w:cs="Times New Roman"/>
        </w:rPr>
        <w:t>about</w:t>
      </w:r>
      <w:r w:rsidRPr="00F11EFB">
        <w:rPr>
          <w:rFonts w:ascii="Times New Roman" w:hAnsi="Times New Roman" w:cs="Times New Roman"/>
        </w:rPr>
        <w:t xml:space="preserve"> </w:t>
      </w:r>
      <w:r w:rsidR="00BD284D" w:rsidRPr="00F11EFB">
        <w:rPr>
          <w:rFonts w:ascii="Times New Roman" w:hAnsi="Times New Roman" w:cs="Times New Roman"/>
        </w:rPr>
        <w:t>how</w:t>
      </w:r>
      <w:r w:rsidRPr="00F11EFB">
        <w:rPr>
          <w:rFonts w:ascii="Times New Roman" w:hAnsi="Times New Roman" w:cs="Times New Roman"/>
        </w:rPr>
        <w:t xml:space="preserve"> </w:t>
      </w:r>
      <w:r w:rsidR="00BD284D" w:rsidRPr="00F11EFB">
        <w:rPr>
          <w:rFonts w:ascii="Times New Roman" w:hAnsi="Times New Roman" w:cs="Times New Roman"/>
        </w:rPr>
        <w:t>you</w:t>
      </w:r>
      <w:r w:rsidRPr="00F11EFB">
        <w:rPr>
          <w:rFonts w:ascii="Times New Roman" w:hAnsi="Times New Roman" w:cs="Times New Roman"/>
        </w:rPr>
        <w:t xml:space="preserve"> </w:t>
      </w:r>
      <w:r w:rsidR="00BD284D" w:rsidRPr="00F11EFB">
        <w:rPr>
          <w:rFonts w:ascii="Times New Roman" w:hAnsi="Times New Roman" w:cs="Times New Roman"/>
        </w:rPr>
        <w:t>are</w:t>
      </w:r>
      <w:r w:rsidRPr="00F11EFB">
        <w:rPr>
          <w:rFonts w:ascii="Times New Roman" w:hAnsi="Times New Roman" w:cs="Times New Roman"/>
        </w:rPr>
        <w:t xml:space="preserve"> </w:t>
      </w:r>
      <w:r w:rsidR="00BD284D" w:rsidRPr="00F11EFB">
        <w:rPr>
          <w:rFonts w:ascii="Times New Roman" w:hAnsi="Times New Roman" w:cs="Times New Roman"/>
        </w:rPr>
        <w:t>going</w:t>
      </w:r>
      <w:r w:rsidRPr="00F11EFB">
        <w:rPr>
          <w:rFonts w:ascii="Times New Roman" w:hAnsi="Times New Roman" w:cs="Times New Roman"/>
        </w:rPr>
        <w:t xml:space="preserve"> </w:t>
      </w:r>
      <w:r w:rsidR="00BD284D" w:rsidRPr="00F11EFB">
        <w:rPr>
          <w:rFonts w:ascii="Times New Roman" w:hAnsi="Times New Roman" w:cs="Times New Roman"/>
        </w:rPr>
        <w:t>to</w:t>
      </w:r>
      <w:r w:rsidRPr="00F11EFB">
        <w:rPr>
          <w:rFonts w:ascii="Times New Roman" w:hAnsi="Times New Roman" w:cs="Times New Roman"/>
        </w:rPr>
        <w:t xml:space="preserve"> </w:t>
      </w:r>
      <w:r w:rsidR="00BD284D" w:rsidRPr="00F11EFB">
        <w:rPr>
          <w:rFonts w:ascii="Times New Roman" w:hAnsi="Times New Roman" w:cs="Times New Roman"/>
        </w:rPr>
        <w:t>have</w:t>
      </w:r>
      <w:r w:rsidRPr="00F11EFB">
        <w:rPr>
          <w:rFonts w:ascii="Times New Roman" w:hAnsi="Times New Roman" w:cs="Times New Roman"/>
        </w:rPr>
        <w:t xml:space="preserve"> </w:t>
      </w:r>
      <w:r w:rsidR="00BD284D" w:rsidRPr="00F11EFB">
        <w:rPr>
          <w:rFonts w:ascii="Times New Roman" w:hAnsi="Times New Roman" w:cs="Times New Roman"/>
        </w:rPr>
        <w:t>to</w:t>
      </w:r>
      <w:r w:rsidRPr="00F11EFB">
        <w:rPr>
          <w:rFonts w:ascii="Times New Roman" w:hAnsi="Times New Roman" w:cs="Times New Roman"/>
        </w:rPr>
        <w:t xml:space="preserve"> </w:t>
      </w:r>
      <w:r w:rsidR="00BD284D" w:rsidRPr="00F11EFB">
        <w:rPr>
          <w:rFonts w:ascii="Times New Roman" w:hAnsi="Times New Roman" w:cs="Times New Roman"/>
        </w:rPr>
        <w:t>obtain</w:t>
      </w:r>
      <w:r w:rsidRPr="00F11EFB">
        <w:rPr>
          <w:rFonts w:ascii="Times New Roman" w:hAnsi="Times New Roman" w:cs="Times New Roman"/>
        </w:rPr>
        <w:t xml:space="preserve"> </w:t>
      </w:r>
      <w:r w:rsidR="00BD284D" w:rsidRPr="00F11EFB">
        <w:rPr>
          <w:rFonts w:ascii="Times New Roman" w:hAnsi="Times New Roman" w:cs="Times New Roman"/>
        </w:rPr>
        <w:t>your</w:t>
      </w:r>
      <w:r w:rsidRPr="00F11EFB">
        <w:rPr>
          <w:rFonts w:ascii="Times New Roman" w:hAnsi="Times New Roman" w:cs="Times New Roman"/>
        </w:rPr>
        <w:t xml:space="preserve"> </w:t>
      </w:r>
      <w:r w:rsidR="00BD284D" w:rsidRPr="00F11EFB">
        <w:rPr>
          <w:rFonts w:ascii="Times New Roman" w:hAnsi="Times New Roman" w:cs="Times New Roman"/>
        </w:rPr>
        <w:t>financial</w:t>
      </w:r>
      <w:r w:rsidRPr="00F11EFB">
        <w:rPr>
          <w:rFonts w:ascii="Times New Roman" w:hAnsi="Times New Roman" w:cs="Times New Roman"/>
        </w:rPr>
        <w:t xml:space="preserve"> </w:t>
      </w:r>
      <w:r w:rsidR="00BD284D" w:rsidRPr="00F11EFB">
        <w:rPr>
          <w:rFonts w:ascii="Times New Roman" w:hAnsi="Times New Roman" w:cs="Times New Roman"/>
        </w:rPr>
        <w:t>freedom</w:t>
      </w:r>
      <w:r w:rsidRPr="00F11EFB">
        <w:rPr>
          <w:rFonts w:ascii="Times New Roman" w:hAnsi="Times New Roman" w:cs="Times New Roman"/>
        </w:rPr>
        <w:t xml:space="preserve"> </w:t>
      </w:r>
      <w:r w:rsidR="003A5434" w:rsidRPr="00F11EFB">
        <w:rPr>
          <w:rFonts w:ascii="Times New Roman" w:hAnsi="Times New Roman" w:cs="Times New Roman"/>
        </w:rPr>
        <w:t>so</w:t>
      </w:r>
      <w:r w:rsidRPr="00F11EFB">
        <w:rPr>
          <w:rFonts w:ascii="Times New Roman" w:hAnsi="Times New Roman" w:cs="Times New Roman"/>
        </w:rPr>
        <w:t xml:space="preserve"> </w:t>
      </w:r>
      <w:r w:rsidR="003A5434" w:rsidRPr="00F11EFB">
        <w:rPr>
          <w:rFonts w:ascii="Times New Roman" w:hAnsi="Times New Roman" w:cs="Times New Roman"/>
        </w:rPr>
        <w:t>that</w:t>
      </w:r>
      <w:r w:rsidRPr="00F11EFB">
        <w:rPr>
          <w:rFonts w:ascii="Times New Roman" w:hAnsi="Times New Roman" w:cs="Times New Roman"/>
        </w:rPr>
        <w:t xml:space="preserve"> </w:t>
      </w:r>
      <w:r w:rsidR="00BD284D" w:rsidRPr="00F11EFB">
        <w:rPr>
          <w:rFonts w:ascii="Times New Roman" w:hAnsi="Times New Roman" w:cs="Times New Roman"/>
        </w:rPr>
        <w:t>you</w:t>
      </w:r>
      <w:r w:rsidRPr="00F11EFB">
        <w:rPr>
          <w:rFonts w:ascii="Times New Roman" w:hAnsi="Times New Roman" w:cs="Times New Roman"/>
        </w:rPr>
        <w:t xml:space="preserve"> </w:t>
      </w:r>
      <w:proofErr w:type="gramStart"/>
      <w:r w:rsidR="00BD284D" w:rsidRPr="00F11EFB">
        <w:rPr>
          <w:rFonts w:ascii="Times New Roman" w:hAnsi="Times New Roman" w:cs="Times New Roman"/>
        </w:rPr>
        <w:t>won’t</w:t>
      </w:r>
      <w:proofErr w:type="gramEnd"/>
      <w:r w:rsidRPr="00F11EFB">
        <w:rPr>
          <w:rFonts w:ascii="Times New Roman" w:hAnsi="Times New Roman" w:cs="Times New Roman"/>
        </w:rPr>
        <w:t xml:space="preserve"> </w:t>
      </w:r>
      <w:r w:rsidR="00BD284D" w:rsidRPr="00F11EFB">
        <w:rPr>
          <w:rFonts w:ascii="Times New Roman" w:hAnsi="Times New Roman" w:cs="Times New Roman"/>
        </w:rPr>
        <w:t>accomplish</w:t>
      </w:r>
      <w:r w:rsidRPr="00F11EFB">
        <w:rPr>
          <w:rFonts w:ascii="Times New Roman" w:hAnsi="Times New Roman" w:cs="Times New Roman"/>
        </w:rPr>
        <w:t xml:space="preserve"> </w:t>
      </w:r>
      <w:r w:rsidR="00BD284D" w:rsidRPr="00F11EFB">
        <w:rPr>
          <w:rFonts w:ascii="Times New Roman" w:hAnsi="Times New Roman" w:cs="Times New Roman"/>
        </w:rPr>
        <w:t>your</w:t>
      </w:r>
      <w:r w:rsidRPr="00F11EFB">
        <w:rPr>
          <w:rFonts w:ascii="Times New Roman" w:hAnsi="Times New Roman" w:cs="Times New Roman"/>
        </w:rPr>
        <w:t xml:space="preserve"> </w:t>
      </w:r>
      <w:r w:rsidR="00BD284D" w:rsidRPr="00F11EFB">
        <w:rPr>
          <w:rFonts w:ascii="Times New Roman" w:hAnsi="Times New Roman" w:cs="Times New Roman"/>
        </w:rPr>
        <w:t>goals</w:t>
      </w:r>
      <w:r w:rsidRPr="00F11EFB">
        <w:rPr>
          <w:rFonts w:ascii="Times New Roman" w:hAnsi="Times New Roman" w:cs="Times New Roman"/>
        </w:rPr>
        <w:t xml:space="preserve"> </w:t>
      </w:r>
      <w:r w:rsidR="00BD284D" w:rsidRPr="00F11EFB">
        <w:rPr>
          <w:rFonts w:ascii="Times New Roman" w:hAnsi="Times New Roman" w:cs="Times New Roman"/>
        </w:rPr>
        <w:t>at</w:t>
      </w:r>
      <w:r w:rsidRPr="00F11EFB">
        <w:rPr>
          <w:rFonts w:ascii="Times New Roman" w:hAnsi="Times New Roman" w:cs="Times New Roman"/>
        </w:rPr>
        <w:t xml:space="preserve"> </w:t>
      </w:r>
      <w:r w:rsidR="00BD284D" w:rsidRPr="00F11EFB">
        <w:rPr>
          <w:rFonts w:ascii="Times New Roman" w:hAnsi="Times New Roman" w:cs="Times New Roman"/>
        </w:rPr>
        <w:t>all!</w:t>
      </w:r>
      <w:r w:rsidRPr="00F11EFB">
        <w:rPr>
          <w:rFonts w:ascii="Times New Roman" w:hAnsi="Times New Roman" w:cs="Times New Roman"/>
        </w:rPr>
        <w:t xml:space="preserve"> </w:t>
      </w:r>
    </w:p>
    <w:p w14:paraId="34CFDBB9" w14:textId="5128A8FF" w:rsidR="00BD284D" w:rsidRPr="00F11EFB" w:rsidRDefault="00EC79C8" w:rsidP="00370E76">
      <w:pPr>
        <w:ind w:right="4"/>
        <w:contextualSpacing/>
        <w:rPr>
          <w:rFonts w:ascii="Times New Roman" w:hAnsi="Times New Roman" w:cs="Times New Roman"/>
        </w:rPr>
      </w:pPr>
      <w:r w:rsidRPr="00F11EFB">
        <w:rPr>
          <w:rFonts w:ascii="Times New Roman" w:hAnsi="Times New Roman" w:cs="Times New Roman"/>
        </w:rPr>
        <w:t>This</w:t>
      </w:r>
      <w:r w:rsidR="00370E76" w:rsidRPr="00F11EFB">
        <w:rPr>
          <w:rFonts w:ascii="Times New Roman" w:hAnsi="Times New Roman" w:cs="Times New Roman"/>
        </w:rPr>
        <w:t xml:space="preserve"> </w:t>
      </w:r>
      <w:r w:rsidRPr="00F11EFB">
        <w:rPr>
          <w:rFonts w:ascii="Times New Roman" w:hAnsi="Times New Roman" w:cs="Times New Roman"/>
        </w:rPr>
        <w:t>is</w:t>
      </w:r>
      <w:r w:rsidR="00370E76" w:rsidRPr="00F11EFB">
        <w:rPr>
          <w:rFonts w:ascii="Times New Roman" w:hAnsi="Times New Roman" w:cs="Times New Roman"/>
        </w:rPr>
        <w:t xml:space="preserve"> </w:t>
      </w:r>
      <w:r w:rsidRPr="00F11EFB">
        <w:rPr>
          <w:rFonts w:ascii="Times New Roman" w:hAnsi="Times New Roman" w:cs="Times New Roman"/>
        </w:rPr>
        <w:t>not</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game.</w:t>
      </w:r>
      <w:r w:rsidR="00370E76" w:rsidRPr="00F11EFB">
        <w:rPr>
          <w:rFonts w:ascii="Times New Roman" w:hAnsi="Times New Roman" w:cs="Times New Roman"/>
        </w:rPr>
        <w:t xml:space="preserve"> </w:t>
      </w:r>
      <w:r w:rsidRPr="00F11EFB">
        <w:rPr>
          <w:rFonts w:ascii="Times New Roman" w:hAnsi="Times New Roman" w:cs="Times New Roman"/>
        </w:rPr>
        <w:t>This</w:t>
      </w:r>
      <w:r w:rsidR="00370E76" w:rsidRPr="00F11EFB">
        <w:rPr>
          <w:rFonts w:ascii="Times New Roman" w:hAnsi="Times New Roman" w:cs="Times New Roman"/>
        </w:rPr>
        <w:t xml:space="preserve"> </w:t>
      </w:r>
      <w:r w:rsidRPr="00F11EFB">
        <w:rPr>
          <w:rFonts w:ascii="Times New Roman" w:hAnsi="Times New Roman" w:cs="Times New Roman"/>
        </w:rPr>
        <w:t>is</w:t>
      </w:r>
      <w:r w:rsidR="00370E76" w:rsidRPr="00F11EFB">
        <w:rPr>
          <w:rFonts w:ascii="Times New Roman" w:hAnsi="Times New Roman" w:cs="Times New Roman"/>
        </w:rPr>
        <w:t xml:space="preserve"> </w:t>
      </w:r>
      <w:r w:rsidRPr="00F11EFB">
        <w:rPr>
          <w:rFonts w:ascii="Times New Roman" w:hAnsi="Times New Roman" w:cs="Times New Roman"/>
        </w:rPr>
        <w:t>about</w:t>
      </w:r>
      <w:r w:rsidR="00370E76" w:rsidRPr="00F11EFB">
        <w:rPr>
          <w:rFonts w:ascii="Times New Roman" w:hAnsi="Times New Roman" w:cs="Times New Roman"/>
        </w:rPr>
        <w:t xml:space="preserve"> </w:t>
      </w:r>
      <w:r w:rsidRPr="00F11EFB">
        <w:rPr>
          <w:rFonts w:ascii="Times New Roman" w:hAnsi="Times New Roman" w:cs="Times New Roman"/>
        </w:rPr>
        <w:t>real</w:t>
      </w:r>
      <w:r w:rsidR="00370E76" w:rsidRPr="00F11EFB">
        <w:rPr>
          <w:rFonts w:ascii="Times New Roman" w:hAnsi="Times New Roman" w:cs="Times New Roman"/>
        </w:rPr>
        <w:t xml:space="preserve"> </w:t>
      </w:r>
      <w:r w:rsidR="00BD284D" w:rsidRPr="00F11EFB">
        <w:rPr>
          <w:rFonts w:ascii="Times New Roman" w:hAnsi="Times New Roman" w:cs="Times New Roman"/>
        </w:rPr>
        <w:t>l</w:t>
      </w:r>
      <w:r w:rsidRPr="00F11EFB">
        <w:rPr>
          <w:rFonts w:ascii="Times New Roman" w:hAnsi="Times New Roman" w:cs="Times New Roman"/>
        </w:rPr>
        <w:t>ife</w:t>
      </w:r>
      <w:r w:rsidR="00BD284D" w:rsidRPr="00F11EFB">
        <w:rPr>
          <w:rFonts w:ascii="Times New Roman" w:hAnsi="Times New Roman" w:cs="Times New Roman"/>
        </w:rPr>
        <w:t>!</w:t>
      </w:r>
      <w:r w:rsidR="00370E76" w:rsidRPr="00F11EFB">
        <w:rPr>
          <w:rFonts w:ascii="Times New Roman" w:hAnsi="Times New Roman" w:cs="Times New Roman"/>
        </w:rPr>
        <w:t xml:space="preserve"> </w:t>
      </w:r>
    </w:p>
    <w:p w14:paraId="2A047E1F" w14:textId="27D95B1B" w:rsidR="00F55FE0" w:rsidRPr="00F11EFB" w:rsidRDefault="00370E76" w:rsidP="00370E76">
      <w:pPr>
        <w:ind w:right="4"/>
        <w:contextualSpacing/>
        <w:rPr>
          <w:rFonts w:ascii="Times New Roman" w:hAnsi="Times New Roman" w:cs="Times New Roman"/>
        </w:rPr>
      </w:pPr>
      <w:r w:rsidRPr="00F11EFB">
        <w:rPr>
          <w:rFonts w:ascii="Times New Roman" w:hAnsi="Times New Roman" w:cs="Times New Roman"/>
        </w:rPr>
        <w:t xml:space="preserve"> </w:t>
      </w:r>
      <w:r w:rsidR="00BD284D" w:rsidRPr="00F11EFB">
        <w:rPr>
          <w:rFonts w:ascii="Times New Roman" w:hAnsi="Times New Roman" w:cs="Times New Roman"/>
        </w:rPr>
        <w:t>Additionally,</w:t>
      </w:r>
      <w:r w:rsidRPr="00F11EFB">
        <w:rPr>
          <w:rFonts w:ascii="Times New Roman" w:hAnsi="Times New Roman" w:cs="Times New Roman"/>
        </w:rPr>
        <w:t xml:space="preserve"> </w:t>
      </w:r>
      <w:r w:rsidR="00EC79C8" w:rsidRPr="00F11EFB">
        <w:rPr>
          <w:rFonts w:ascii="Times New Roman" w:hAnsi="Times New Roman" w:cs="Times New Roman"/>
        </w:rPr>
        <w:t>people</w:t>
      </w:r>
      <w:r w:rsidRPr="00F11EFB">
        <w:rPr>
          <w:rFonts w:ascii="Times New Roman" w:hAnsi="Times New Roman" w:cs="Times New Roman"/>
        </w:rPr>
        <w:t xml:space="preserve"> </w:t>
      </w:r>
      <w:r w:rsidR="00EC79C8" w:rsidRPr="00F11EFB">
        <w:rPr>
          <w:rFonts w:ascii="Times New Roman" w:hAnsi="Times New Roman" w:cs="Times New Roman"/>
        </w:rPr>
        <w:t>in</w:t>
      </w:r>
      <w:r w:rsidRPr="00F11EFB">
        <w:rPr>
          <w:rFonts w:ascii="Times New Roman" w:hAnsi="Times New Roman" w:cs="Times New Roman"/>
        </w:rPr>
        <w:t xml:space="preserve"> </w:t>
      </w:r>
      <w:r w:rsidR="00EC79C8" w:rsidRPr="00F11EFB">
        <w:rPr>
          <w:rFonts w:ascii="Times New Roman" w:hAnsi="Times New Roman" w:cs="Times New Roman"/>
        </w:rPr>
        <w:t>big</w:t>
      </w:r>
      <w:r w:rsidRPr="00F11EFB">
        <w:rPr>
          <w:rFonts w:ascii="Times New Roman" w:hAnsi="Times New Roman" w:cs="Times New Roman"/>
        </w:rPr>
        <w:t xml:space="preserve"> </w:t>
      </w:r>
      <w:r w:rsidR="00EC79C8" w:rsidRPr="00F11EFB">
        <w:rPr>
          <w:rFonts w:ascii="Times New Roman" w:hAnsi="Times New Roman" w:cs="Times New Roman"/>
        </w:rPr>
        <w:t>companies</w:t>
      </w:r>
      <w:r w:rsidRPr="00F11EFB">
        <w:rPr>
          <w:rFonts w:ascii="Times New Roman" w:hAnsi="Times New Roman" w:cs="Times New Roman"/>
        </w:rPr>
        <w:t xml:space="preserve"> </w:t>
      </w:r>
      <w:r w:rsidR="00EC79C8" w:rsidRPr="00F11EFB">
        <w:rPr>
          <w:rFonts w:ascii="Times New Roman" w:hAnsi="Times New Roman" w:cs="Times New Roman"/>
        </w:rPr>
        <w:t>try</w:t>
      </w:r>
      <w:r w:rsidRPr="00F11EFB">
        <w:rPr>
          <w:rFonts w:ascii="Times New Roman" w:hAnsi="Times New Roman" w:cs="Times New Roman"/>
        </w:rPr>
        <w:t xml:space="preserve"> </w:t>
      </w:r>
      <w:r w:rsidR="00EC79C8" w:rsidRPr="00F11EFB">
        <w:rPr>
          <w:rFonts w:ascii="Times New Roman" w:hAnsi="Times New Roman" w:cs="Times New Roman"/>
        </w:rPr>
        <w:t>to</w:t>
      </w:r>
      <w:r w:rsidRPr="00F11EFB">
        <w:rPr>
          <w:rFonts w:ascii="Times New Roman" w:hAnsi="Times New Roman" w:cs="Times New Roman"/>
        </w:rPr>
        <w:t xml:space="preserve"> </w:t>
      </w:r>
      <w:r w:rsidR="00EC79C8" w:rsidRPr="00F11EFB">
        <w:rPr>
          <w:rFonts w:ascii="Times New Roman" w:hAnsi="Times New Roman" w:cs="Times New Roman"/>
        </w:rPr>
        <w:t>forfeit</w:t>
      </w:r>
      <w:r w:rsidRPr="00F11EFB">
        <w:rPr>
          <w:rFonts w:ascii="Times New Roman" w:hAnsi="Times New Roman" w:cs="Times New Roman"/>
        </w:rPr>
        <w:t xml:space="preserve"> </w:t>
      </w:r>
      <w:r w:rsidR="00EC79C8" w:rsidRPr="00F11EFB">
        <w:rPr>
          <w:rFonts w:ascii="Times New Roman" w:hAnsi="Times New Roman" w:cs="Times New Roman"/>
        </w:rPr>
        <w:t>or</w:t>
      </w:r>
      <w:r w:rsidRPr="00F11EFB">
        <w:rPr>
          <w:rFonts w:ascii="Times New Roman" w:hAnsi="Times New Roman" w:cs="Times New Roman"/>
        </w:rPr>
        <w:t xml:space="preserve"> </w:t>
      </w:r>
      <w:r w:rsidR="00EC79C8" w:rsidRPr="00F11EFB">
        <w:rPr>
          <w:rFonts w:ascii="Times New Roman" w:hAnsi="Times New Roman" w:cs="Times New Roman"/>
        </w:rPr>
        <w:t>make</w:t>
      </w:r>
      <w:r w:rsidRPr="00F11EFB">
        <w:rPr>
          <w:rFonts w:ascii="Times New Roman" w:hAnsi="Times New Roman" w:cs="Times New Roman"/>
        </w:rPr>
        <w:t xml:space="preserve"> </w:t>
      </w:r>
      <w:r w:rsidR="00EC79C8" w:rsidRPr="00F11EFB">
        <w:rPr>
          <w:rFonts w:ascii="Times New Roman" w:hAnsi="Times New Roman" w:cs="Times New Roman"/>
        </w:rPr>
        <w:t>small</w:t>
      </w:r>
      <w:r w:rsidRPr="00F11EFB">
        <w:rPr>
          <w:rFonts w:ascii="Times New Roman" w:hAnsi="Times New Roman" w:cs="Times New Roman"/>
        </w:rPr>
        <w:t xml:space="preserve"> </w:t>
      </w:r>
      <w:r w:rsidR="00EC79C8" w:rsidRPr="00F11EFB">
        <w:rPr>
          <w:rFonts w:ascii="Times New Roman" w:hAnsi="Times New Roman" w:cs="Times New Roman"/>
        </w:rPr>
        <w:t>busines</w:t>
      </w:r>
      <w:r w:rsidR="003A5434" w:rsidRPr="00F11EFB">
        <w:rPr>
          <w:rFonts w:ascii="Times New Roman" w:hAnsi="Times New Roman" w:cs="Times New Roman"/>
        </w:rPr>
        <w:t>se</w:t>
      </w:r>
      <w:r w:rsidR="00EC79C8" w:rsidRPr="00F11EFB">
        <w:rPr>
          <w:rFonts w:ascii="Times New Roman" w:hAnsi="Times New Roman" w:cs="Times New Roman"/>
        </w:rPr>
        <w:t>s</w:t>
      </w:r>
      <w:r w:rsidRPr="00F11EFB">
        <w:rPr>
          <w:rFonts w:ascii="Times New Roman" w:hAnsi="Times New Roman" w:cs="Times New Roman"/>
        </w:rPr>
        <w:t xml:space="preserve"> </w:t>
      </w:r>
      <w:r w:rsidR="00EC79C8" w:rsidRPr="00F11EFB">
        <w:rPr>
          <w:rFonts w:ascii="Times New Roman" w:hAnsi="Times New Roman" w:cs="Times New Roman"/>
        </w:rPr>
        <w:t>falter</w:t>
      </w:r>
      <w:r w:rsidRPr="00F11EFB">
        <w:rPr>
          <w:rFonts w:ascii="Times New Roman" w:hAnsi="Times New Roman" w:cs="Times New Roman"/>
        </w:rPr>
        <w:t xml:space="preserve"> </w:t>
      </w:r>
      <w:r w:rsidR="00EC79C8" w:rsidRPr="00F11EFB">
        <w:rPr>
          <w:rFonts w:ascii="Times New Roman" w:hAnsi="Times New Roman" w:cs="Times New Roman"/>
        </w:rPr>
        <w:t>by</w:t>
      </w:r>
      <w:r w:rsidRPr="00F11EFB">
        <w:rPr>
          <w:rFonts w:ascii="Times New Roman" w:hAnsi="Times New Roman" w:cs="Times New Roman"/>
        </w:rPr>
        <w:t xml:space="preserve"> </w:t>
      </w:r>
      <w:r w:rsidR="003A5434" w:rsidRPr="00F11EFB">
        <w:rPr>
          <w:rFonts w:ascii="Times New Roman" w:hAnsi="Times New Roman" w:cs="Times New Roman"/>
        </w:rPr>
        <w:t>not</w:t>
      </w:r>
      <w:r w:rsidRPr="00F11EFB">
        <w:rPr>
          <w:rFonts w:ascii="Times New Roman" w:hAnsi="Times New Roman" w:cs="Times New Roman"/>
        </w:rPr>
        <w:t xml:space="preserve"> </w:t>
      </w:r>
      <w:r w:rsidR="00EC79C8" w:rsidRPr="00F11EFB">
        <w:rPr>
          <w:rFonts w:ascii="Times New Roman" w:hAnsi="Times New Roman" w:cs="Times New Roman"/>
        </w:rPr>
        <w:t>offering</w:t>
      </w:r>
      <w:r w:rsidRPr="00F11EFB">
        <w:rPr>
          <w:rFonts w:ascii="Times New Roman" w:hAnsi="Times New Roman" w:cs="Times New Roman"/>
        </w:rPr>
        <w:t xml:space="preserve"> </w:t>
      </w:r>
      <w:r w:rsidR="00EC79C8" w:rsidRPr="00F11EFB">
        <w:rPr>
          <w:rFonts w:ascii="Times New Roman" w:hAnsi="Times New Roman" w:cs="Times New Roman"/>
        </w:rPr>
        <w:t>your</w:t>
      </w:r>
      <w:r w:rsidRPr="00F11EFB">
        <w:rPr>
          <w:rFonts w:ascii="Times New Roman" w:hAnsi="Times New Roman" w:cs="Times New Roman"/>
        </w:rPr>
        <w:t xml:space="preserve"> </w:t>
      </w:r>
      <w:r w:rsidR="00BD284D" w:rsidRPr="00F11EFB">
        <w:rPr>
          <w:rFonts w:ascii="Times New Roman" w:hAnsi="Times New Roman" w:cs="Times New Roman"/>
        </w:rPr>
        <w:t>business,</w:t>
      </w:r>
      <w:r w:rsidRPr="00F11EFB">
        <w:rPr>
          <w:rFonts w:ascii="Times New Roman" w:hAnsi="Times New Roman" w:cs="Times New Roman"/>
        </w:rPr>
        <w:t xml:space="preserve"> </w:t>
      </w:r>
      <w:r w:rsidR="00BD284D" w:rsidRPr="00F11EFB">
        <w:rPr>
          <w:rFonts w:ascii="Times New Roman" w:hAnsi="Times New Roman" w:cs="Times New Roman"/>
        </w:rPr>
        <w:t>the</w:t>
      </w:r>
      <w:r w:rsidRPr="00F11EFB">
        <w:rPr>
          <w:rFonts w:ascii="Times New Roman" w:hAnsi="Times New Roman" w:cs="Times New Roman"/>
        </w:rPr>
        <w:t xml:space="preserve"> </w:t>
      </w:r>
      <w:r w:rsidR="00BD284D" w:rsidRPr="00F11EFB">
        <w:rPr>
          <w:rFonts w:ascii="Times New Roman" w:hAnsi="Times New Roman" w:cs="Times New Roman"/>
        </w:rPr>
        <w:t>federal</w:t>
      </w:r>
      <w:r w:rsidRPr="00F11EFB">
        <w:rPr>
          <w:rFonts w:ascii="Times New Roman" w:hAnsi="Times New Roman" w:cs="Times New Roman"/>
        </w:rPr>
        <w:t xml:space="preserve"> </w:t>
      </w:r>
      <w:r w:rsidR="00BD284D" w:rsidRPr="00F11EFB">
        <w:rPr>
          <w:rFonts w:ascii="Times New Roman" w:hAnsi="Times New Roman" w:cs="Times New Roman"/>
        </w:rPr>
        <w:t>grants</w:t>
      </w:r>
      <w:r w:rsidRPr="00F11EFB">
        <w:rPr>
          <w:rFonts w:ascii="Times New Roman" w:hAnsi="Times New Roman" w:cs="Times New Roman"/>
        </w:rPr>
        <w:t xml:space="preserve"> </w:t>
      </w:r>
      <w:r w:rsidR="00BD284D" w:rsidRPr="00F11EFB">
        <w:rPr>
          <w:rFonts w:ascii="Times New Roman" w:hAnsi="Times New Roman" w:cs="Times New Roman"/>
        </w:rPr>
        <w:t>they</w:t>
      </w:r>
      <w:r w:rsidRPr="00F11EFB">
        <w:rPr>
          <w:rFonts w:ascii="Times New Roman" w:hAnsi="Times New Roman" w:cs="Times New Roman"/>
        </w:rPr>
        <w:t xml:space="preserve"> </w:t>
      </w:r>
      <w:r w:rsidR="00BD284D" w:rsidRPr="00F11EFB">
        <w:rPr>
          <w:rFonts w:ascii="Times New Roman" w:hAnsi="Times New Roman" w:cs="Times New Roman"/>
        </w:rPr>
        <w:t>need</w:t>
      </w:r>
      <w:r w:rsidRPr="00F11EFB">
        <w:rPr>
          <w:rFonts w:ascii="Times New Roman" w:hAnsi="Times New Roman" w:cs="Times New Roman"/>
        </w:rPr>
        <w:t xml:space="preserve"> </w:t>
      </w:r>
      <w:r w:rsidR="00BD284D" w:rsidRPr="00F11EFB">
        <w:rPr>
          <w:rFonts w:ascii="Times New Roman" w:hAnsi="Times New Roman" w:cs="Times New Roman"/>
        </w:rPr>
        <w:t>to</w:t>
      </w:r>
      <w:r w:rsidRPr="00F11EFB">
        <w:rPr>
          <w:rFonts w:ascii="Times New Roman" w:hAnsi="Times New Roman" w:cs="Times New Roman"/>
        </w:rPr>
        <w:t xml:space="preserve"> </w:t>
      </w:r>
      <w:r w:rsidR="00BD284D" w:rsidRPr="00F11EFB">
        <w:rPr>
          <w:rFonts w:ascii="Times New Roman" w:hAnsi="Times New Roman" w:cs="Times New Roman"/>
        </w:rPr>
        <w:t>start</w:t>
      </w:r>
      <w:r w:rsidRPr="00F11EFB">
        <w:rPr>
          <w:rFonts w:ascii="Times New Roman" w:hAnsi="Times New Roman" w:cs="Times New Roman"/>
        </w:rPr>
        <w:t xml:space="preserve"> </w:t>
      </w:r>
      <w:r w:rsidR="00BD284D" w:rsidRPr="00F11EFB">
        <w:rPr>
          <w:rFonts w:ascii="Times New Roman" w:hAnsi="Times New Roman" w:cs="Times New Roman"/>
        </w:rPr>
        <w:t>the</w:t>
      </w:r>
      <w:r w:rsidRPr="00F11EFB">
        <w:rPr>
          <w:rFonts w:ascii="Times New Roman" w:hAnsi="Times New Roman" w:cs="Times New Roman"/>
        </w:rPr>
        <w:t xml:space="preserve"> </w:t>
      </w:r>
      <w:r w:rsidR="00BD284D" w:rsidRPr="00F11EFB">
        <w:rPr>
          <w:rFonts w:ascii="Times New Roman" w:hAnsi="Times New Roman" w:cs="Times New Roman"/>
        </w:rPr>
        <w:t>business</w:t>
      </w:r>
      <w:r w:rsidR="003A5434" w:rsidRPr="00F11EFB">
        <w:rPr>
          <w:rFonts w:ascii="Times New Roman" w:hAnsi="Times New Roman" w:cs="Times New Roman"/>
        </w:rPr>
        <w:t>,</w:t>
      </w:r>
      <w:r w:rsidRPr="00F11EFB">
        <w:rPr>
          <w:rFonts w:ascii="Times New Roman" w:hAnsi="Times New Roman" w:cs="Times New Roman"/>
        </w:rPr>
        <w:t xml:space="preserve"> </w:t>
      </w:r>
      <w:r w:rsidR="00BD284D" w:rsidRPr="00F11EFB">
        <w:rPr>
          <w:rFonts w:ascii="Times New Roman" w:hAnsi="Times New Roman" w:cs="Times New Roman"/>
        </w:rPr>
        <w:t>or</w:t>
      </w:r>
      <w:r w:rsidRPr="00F11EFB">
        <w:rPr>
          <w:rFonts w:ascii="Times New Roman" w:hAnsi="Times New Roman" w:cs="Times New Roman"/>
        </w:rPr>
        <w:t xml:space="preserve"> </w:t>
      </w:r>
      <w:r w:rsidR="00BD284D" w:rsidRPr="00F11EFB">
        <w:rPr>
          <w:rFonts w:ascii="Times New Roman" w:hAnsi="Times New Roman" w:cs="Times New Roman"/>
        </w:rPr>
        <w:t>even</w:t>
      </w:r>
      <w:r w:rsidRPr="00F11EFB">
        <w:rPr>
          <w:rFonts w:ascii="Times New Roman" w:hAnsi="Times New Roman" w:cs="Times New Roman"/>
        </w:rPr>
        <w:t xml:space="preserve"> </w:t>
      </w:r>
      <w:r w:rsidR="00BD284D" w:rsidRPr="00F11EFB">
        <w:rPr>
          <w:rFonts w:ascii="Times New Roman" w:hAnsi="Times New Roman" w:cs="Times New Roman"/>
        </w:rPr>
        <w:t>expand</w:t>
      </w:r>
      <w:r w:rsidRPr="00F11EFB">
        <w:rPr>
          <w:rFonts w:ascii="Times New Roman" w:hAnsi="Times New Roman" w:cs="Times New Roman"/>
        </w:rPr>
        <w:t xml:space="preserve"> </w:t>
      </w:r>
      <w:r w:rsidR="00BD284D" w:rsidRPr="00F11EFB">
        <w:rPr>
          <w:rFonts w:ascii="Times New Roman" w:hAnsi="Times New Roman" w:cs="Times New Roman"/>
        </w:rPr>
        <w:t>the</w:t>
      </w:r>
      <w:r w:rsidRPr="00F11EFB">
        <w:rPr>
          <w:rFonts w:ascii="Times New Roman" w:hAnsi="Times New Roman" w:cs="Times New Roman"/>
        </w:rPr>
        <w:t xml:space="preserve"> </w:t>
      </w:r>
      <w:r w:rsidR="00BD284D" w:rsidRPr="00F11EFB">
        <w:rPr>
          <w:rFonts w:ascii="Times New Roman" w:hAnsi="Times New Roman" w:cs="Times New Roman"/>
        </w:rPr>
        <w:t>business,</w:t>
      </w:r>
      <w:r w:rsidRPr="00F11EFB">
        <w:rPr>
          <w:rFonts w:ascii="Times New Roman" w:hAnsi="Times New Roman" w:cs="Times New Roman"/>
        </w:rPr>
        <w:t xml:space="preserve"> </w:t>
      </w:r>
      <w:r w:rsidR="00BD284D" w:rsidRPr="00F11EFB">
        <w:rPr>
          <w:rFonts w:ascii="Times New Roman" w:hAnsi="Times New Roman" w:cs="Times New Roman"/>
        </w:rPr>
        <w:t>which</w:t>
      </w:r>
      <w:r w:rsidRPr="00F11EFB">
        <w:rPr>
          <w:rFonts w:ascii="Times New Roman" w:hAnsi="Times New Roman" w:cs="Times New Roman"/>
        </w:rPr>
        <w:t xml:space="preserve"> </w:t>
      </w:r>
      <w:r w:rsidR="00BD284D" w:rsidRPr="00F11EFB">
        <w:rPr>
          <w:rFonts w:ascii="Times New Roman" w:hAnsi="Times New Roman" w:cs="Times New Roman"/>
        </w:rPr>
        <w:t>because</w:t>
      </w:r>
      <w:r w:rsidRPr="00F11EFB">
        <w:rPr>
          <w:rFonts w:ascii="Times New Roman" w:hAnsi="Times New Roman" w:cs="Times New Roman"/>
        </w:rPr>
        <w:t xml:space="preserve"> </w:t>
      </w:r>
      <w:r w:rsidR="00BD284D" w:rsidRPr="00F11EFB">
        <w:rPr>
          <w:rFonts w:ascii="Times New Roman" w:hAnsi="Times New Roman" w:cs="Times New Roman"/>
        </w:rPr>
        <w:t>of</w:t>
      </w:r>
      <w:r w:rsidRPr="00F11EFB">
        <w:rPr>
          <w:rFonts w:ascii="Times New Roman" w:hAnsi="Times New Roman" w:cs="Times New Roman"/>
        </w:rPr>
        <w:t xml:space="preserve"> </w:t>
      </w:r>
      <w:r w:rsidR="00BD284D" w:rsidRPr="00F11EFB">
        <w:rPr>
          <w:rFonts w:ascii="Times New Roman" w:hAnsi="Times New Roman" w:cs="Times New Roman"/>
        </w:rPr>
        <w:t>not</w:t>
      </w:r>
      <w:r w:rsidRPr="00F11EFB">
        <w:rPr>
          <w:rFonts w:ascii="Times New Roman" w:hAnsi="Times New Roman" w:cs="Times New Roman"/>
        </w:rPr>
        <w:t xml:space="preserve"> </w:t>
      </w:r>
      <w:r w:rsidR="00BD284D" w:rsidRPr="00F11EFB">
        <w:rPr>
          <w:rFonts w:ascii="Times New Roman" w:hAnsi="Times New Roman" w:cs="Times New Roman"/>
        </w:rPr>
        <w:t>getting</w:t>
      </w:r>
      <w:r w:rsidRPr="00F11EFB">
        <w:rPr>
          <w:rFonts w:ascii="Times New Roman" w:hAnsi="Times New Roman" w:cs="Times New Roman"/>
        </w:rPr>
        <w:t xml:space="preserve"> </w:t>
      </w:r>
      <w:r w:rsidR="00BD284D" w:rsidRPr="00F11EFB">
        <w:rPr>
          <w:rFonts w:ascii="Times New Roman" w:hAnsi="Times New Roman" w:cs="Times New Roman"/>
        </w:rPr>
        <w:t>the</w:t>
      </w:r>
      <w:r w:rsidRPr="00F11EFB">
        <w:rPr>
          <w:rFonts w:ascii="Times New Roman" w:hAnsi="Times New Roman" w:cs="Times New Roman"/>
        </w:rPr>
        <w:t xml:space="preserve"> </w:t>
      </w:r>
      <w:r w:rsidR="00BD284D" w:rsidRPr="00F11EFB">
        <w:rPr>
          <w:rFonts w:ascii="Times New Roman" w:hAnsi="Times New Roman" w:cs="Times New Roman"/>
        </w:rPr>
        <w:t>grant</w:t>
      </w:r>
      <w:r w:rsidRPr="00F11EFB">
        <w:rPr>
          <w:rFonts w:ascii="Times New Roman" w:hAnsi="Times New Roman" w:cs="Times New Roman"/>
        </w:rPr>
        <w:t xml:space="preserve"> </w:t>
      </w:r>
      <w:r w:rsidR="00BD284D" w:rsidRPr="00F11EFB">
        <w:rPr>
          <w:rFonts w:ascii="Times New Roman" w:hAnsi="Times New Roman" w:cs="Times New Roman"/>
        </w:rPr>
        <w:t>money</w:t>
      </w:r>
      <w:r w:rsidR="003A5434" w:rsidRPr="00F11EFB">
        <w:rPr>
          <w:rFonts w:ascii="Times New Roman" w:hAnsi="Times New Roman" w:cs="Times New Roman"/>
        </w:rPr>
        <w:t>,</w:t>
      </w:r>
      <w:r w:rsidRPr="00F11EFB">
        <w:rPr>
          <w:rFonts w:ascii="Times New Roman" w:hAnsi="Times New Roman" w:cs="Times New Roman"/>
        </w:rPr>
        <w:t xml:space="preserve"> </w:t>
      </w:r>
      <w:r w:rsidR="00BD284D" w:rsidRPr="00F11EFB">
        <w:rPr>
          <w:rFonts w:ascii="Times New Roman" w:hAnsi="Times New Roman" w:cs="Times New Roman"/>
        </w:rPr>
        <w:t>the</w:t>
      </w:r>
      <w:r w:rsidRPr="00F11EFB">
        <w:rPr>
          <w:rFonts w:ascii="Times New Roman" w:hAnsi="Times New Roman" w:cs="Times New Roman"/>
        </w:rPr>
        <w:t xml:space="preserve"> </w:t>
      </w:r>
      <w:r w:rsidR="00BD284D" w:rsidRPr="00F11EFB">
        <w:rPr>
          <w:rFonts w:ascii="Times New Roman" w:hAnsi="Times New Roman" w:cs="Times New Roman"/>
        </w:rPr>
        <w:t>business</w:t>
      </w:r>
      <w:r w:rsidRPr="00F11EFB">
        <w:rPr>
          <w:rFonts w:ascii="Times New Roman" w:hAnsi="Times New Roman" w:cs="Times New Roman"/>
        </w:rPr>
        <w:t xml:space="preserve"> </w:t>
      </w:r>
      <w:r w:rsidR="00BD284D" w:rsidRPr="00F11EFB">
        <w:rPr>
          <w:rFonts w:ascii="Times New Roman" w:hAnsi="Times New Roman" w:cs="Times New Roman"/>
        </w:rPr>
        <w:t>may</w:t>
      </w:r>
      <w:r w:rsidRPr="00F11EFB">
        <w:rPr>
          <w:rFonts w:ascii="Times New Roman" w:hAnsi="Times New Roman" w:cs="Times New Roman"/>
        </w:rPr>
        <w:t xml:space="preserve"> </w:t>
      </w:r>
      <w:r w:rsidR="00EC79C8" w:rsidRPr="00F11EFB">
        <w:rPr>
          <w:rFonts w:ascii="Times New Roman" w:hAnsi="Times New Roman" w:cs="Times New Roman"/>
        </w:rPr>
        <w:t>end</w:t>
      </w:r>
      <w:r w:rsidRPr="00F11EFB">
        <w:rPr>
          <w:rFonts w:ascii="Times New Roman" w:hAnsi="Times New Roman" w:cs="Times New Roman"/>
        </w:rPr>
        <w:t xml:space="preserve"> </w:t>
      </w:r>
      <w:r w:rsidR="00EC79C8" w:rsidRPr="00F11EFB">
        <w:rPr>
          <w:rFonts w:ascii="Times New Roman" w:hAnsi="Times New Roman" w:cs="Times New Roman"/>
        </w:rPr>
        <w:t>up</w:t>
      </w:r>
      <w:r w:rsidRPr="00F11EFB">
        <w:rPr>
          <w:rFonts w:ascii="Times New Roman" w:hAnsi="Times New Roman" w:cs="Times New Roman"/>
        </w:rPr>
        <w:t xml:space="preserve"> </w:t>
      </w:r>
      <w:r w:rsidR="00EC79C8" w:rsidRPr="00F11EFB">
        <w:rPr>
          <w:rFonts w:ascii="Times New Roman" w:hAnsi="Times New Roman" w:cs="Times New Roman"/>
        </w:rPr>
        <w:t>having</w:t>
      </w:r>
      <w:r w:rsidRPr="00F11EFB">
        <w:rPr>
          <w:rFonts w:ascii="Times New Roman" w:hAnsi="Times New Roman" w:cs="Times New Roman"/>
        </w:rPr>
        <w:t xml:space="preserve"> </w:t>
      </w:r>
      <w:r w:rsidR="00EC79C8" w:rsidRPr="00F11EFB">
        <w:rPr>
          <w:rFonts w:ascii="Times New Roman" w:hAnsi="Times New Roman" w:cs="Times New Roman"/>
        </w:rPr>
        <w:t>to</w:t>
      </w:r>
      <w:r w:rsidRPr="00F11EFB">
        <w:rPr>
          <w:rFonts w:ascii="Times New Roman" w:hAnsi="Times New Roman" w:cs="Times New Roman"/>
        </w:rPr>
        <w:t xml:space="preserve"> </w:t>
      </w:r>
      <w:r w:rsidR="00EC79C8" w:rsidRPr="00F11EFB">
        <w:rPr>
          <w:rFonts w:ascii="Times New Roman" w:hAnsi="Times New Roman" w:cs="Times New Roman"/>
        </w:rPr>
        <w:t>file</w:t>
      </w:r>
      <w:r w:rsidRPr="00F11EFB">
        <w:rPr>
          <w:rFonts w:ascii="Times New Roman" w:hAnsi="Times New Roman" w:cs="Times New Roman"/>
        </w:rPr>
        <w:t xml:space="preserve"> </w:t>
      </w:r>
      <w:r w:rsidR="00EC79C8" w:rsidRPr="00F11EFB">
        <w:rPr>
          <w:rFonts w:ascii="Times New Roman" w:hAnsi="Times New Roman" w:cs="Times New Roman"/>
        </w:rPr>
        <w:t>bankruptcy.</w:t>
      </w:r>
      <w:r w:rsidRPr="00F11EFB">
        <w:rPr>
          <w:rFonts w:ascii="Times New Roman" w:hAnsi="Times New Roman" w:cs="Times New Roman"/>
        </w:rPr>
        <w:t xml:space="preserve"> </w:t>
      </w:r>
      <w:r w:rsidR="00EC79C8" w:rsidRPr="00F11EFB">
        <w:rPr>
          <w:rFonts w:ascii="Times New Roman" w:hAnsi="Times New Roman" w:cs="Times New Roman"/>
        </w:rPr>
        <w:t>That</w:t>
      </w:r>
      <w:r w:rsidRPr="00F11EFB">
        <w:rPr>
          <w:rFonts w:ascii="Times New Roman" w:hAnsi="Times New Roman" w:cs="Times New Roman"/>
        </w:rPr>
        <w:t xml:space="preserve"> </w:t>
      </w:r>
      <w:r w:rsidR="00EC79C8" w:rsidRPr="00F11EFB">
        <w:rPr>
          <w:rFonts w:ascii="Times New Roman" w:hAnsi="Times New Roman" w:cs="Times New Roman"/>
        </w:rPr>
        <w:t>is</w:t>
      </w:r>
      <w:r w:rsidRPr="00F11EFB">
        <w:rPr>
          <w:rFonts w:ascii="Times New Roman" w:hAnsi="Times New Roman" w:cs="Times New Roman"/>
        </w:rPr>
        <w:t xml:space="preserve"> </w:t>
      </w:r>
      <w:r w:rsidR="00EC79C8" w:rsidRPr="00F11EFB">
        <w:rPr>
          <w:rFonts w:ascii="Times New Roman" w:hAnsi="Times New Roman" w:cs="Times New Roman"/>
        </w:rPr>
        <w:t>all</w:t>
      </w:r>
      <w:r w:rsidRPr="00F11EFB">
        <w:rPr>
          <w:rFonts w:ascii="Times New Roman" w:hAnsi="Times New Roman" w:cs="Times New Roman"/>
        </w:rPr>
        <w:t xml:space="preserve"> </w:t>
      </w:r>
      <w:r w:rsidR="00EC79C8" w:rsidRPr="00F11EFB">
        <w:rPr>
          <w:rFonts w:ascii="Times New Roman" w:hAnsi="Times New Roman" w:cs="Times New Roman"/>
        </w:rPr>
        <w:t>they</w:t>
      </w:r>
      <w:r w:rsidRPr="00F11EFB">
        <w:rPr>
          <w:rFonts w:ascii="Times New Roman" w:hAnsi="Times New Roman" w:cs="Times New Roman"/>
        </w:rPr>
        <w:t xml:space="preserve"> </w:t>
      </w:r>
      <w:r w:rsidR="00EC79C8" w:rsidRPr="00F11EFB">
        <w:rPr>
          <w:rFonts w:ascii="Times New Roman" w:hAnsi="Times New Roman" w:cs="Times New Roman"/>
        </w:rPr>
        <w:t>want</w:t>
      </w:r>
      <w:r w:rsidRPr="00F11EFB">
        <w:rPr>
          <w:rFonts w:ascii="Times New Roman" w:hAnsi="Times New Roman" w:cs="Times New Roman"/>
        </w:rPr>
        <w:t xml:space="preserve"> </w:t>
      </w:r>
      <w:r w:rsidR="00EC79C8" w:rsidRPr="00F11EFB">
        <w:rPr>
          <w:rFonts w:ascii="Times New Roman" w:hAnsi="Times New Roman" w:cs="Times New Roman"/>
        </w:rPr>
        <w:t>you</w:t>
      </w:r>
      <w:r w:rsidRPr="00F11EFB">
        <w:rPr>
          <w:rFonts w:ascii="Times New Roman" w:hAnsi="Times New Roman" w:cs="Times New Roman"/>
        </w:rPr>
        <w:t xml:space="preserve"> </w:t>
      </w:r>
      <w:r w:rsidR="00EC79C8" w:rsidRPr="00F11EFB">
        <w:rPr>
          <w:rFonts w:ascii="Times New Roman" w:hAnsi="Times New Roman" w:cs="Times New Roman"/>
        </w:rPr>
        <w:t>to</w:t>
      </w:r>
      <w:r w:rsidRPr="00F11EFB">
        <w:rPr>
          <w:rFonts w:ascii="Times New Roman" w:hAnsi="Times New Roman" w:cs="Times New Roman"/>
        </w:rPr>
        <w:t xml:space="preserve"> </w:t>
      </w:r>
      <w:r w:rsidR="00EC79C8" w:rsidRPr="00F11EFB">
        <w:rPr>
          <w:rFonts w:ascii="Times New Roman" w:hAnsi="Times New Roman" w:cs="Times New Roman"/>
        </w:rPr>
        <w:t>do</w:t>
      </w:r>
      <w:r w:rsidRPr="00F11EFB">
        <w:rPr>
          <w:rFonts w:ascii="Times New Roman" w:hAnsi="Times New Roman" w:cs="Times New Roman"/>
        </w:rPr>
        <w:t xml:space="preserve"> </w:t>
      </w:r>
      <w:r w:rsidR="00EC79C8" w:rsidRPr="00F11EFB">
        <w:rPr>
          <w:rFonts w:ascii="Times New Roman" w:hAnsi="Times New Roman" w:cs="Times New Roman"/>
        </w:rPr>
        <w:t>is</w:t>
      </w:r>
      <w:r w:rsidRPr="00F11EFB">
        <w:rPr>
          <w:rFonts w:ascii="Times New Roman" w:hAnsi="Times New Roman" w:cs="Times New Roman"/>
        </w:rPr>
        <w:t xml:space="preserve"> </w:t>
      </w:r>
      <w:r w:rsidR="00EC79C8" w:rsidRPr="00F11EFB">
        <w:rPr>
          <w:rFonts w:ascii="Times New Roman" w:hAnsi="Times New Roman" w:cs="Times New Roman"/>
        </w:rPr>
        <w:t>to</w:t>
      </w:r>
      <w:r w:rsidRPr="00F11EFB">
        <w:rPr>
          <w:rFonts w:ascii="Times New Roman" w:hAnsi="Times New Roman" w:cs="Times New Roman"/>
        </w:rPr>
        <w:t xml:space="preserve"> </w:t>
      </w:r>
      <w:r w:rsidR="00EC79C8" w:rsidRPr="00F11EFB">
        <w:rPr>
          <w:rFonts w:ascii="Times New Roman" w:hAnsi="Times New Roman" w:cs="Times New Roman"/>
        </w:rPr>
        <w:t>make</w:t>
      </w:r>
      <w:r w:rsidRPr="00F11EFB">
        <w:rPr>
          <w:rFonts w:ascii="Times New Roman" w:hAnsi="Times New Roman" w:cs="Times New Roman"/>
        </w:rPr>
        <w:t xml:space="preserve"> </w:t>
      </w:r>
      <w:r w:rsidR="00EC79C8" w:rsidRPr="00F11EFB">
        <w:rPr>
          <w:rFonts w:ascii="Times New Roman" w:hAnsi="Times New Roman" w:cs="Times New Roman"/>
        </w:rPr>
        <w:t>your</w:t>
      </w:r>
      <w:r w:rsidRPr="00F11EFB">
        <w:rPr>
          <w:rFonts w:ascii="Times New Roman" w:hAnsi="Times New Roman" w:cs="Times New Roman"/>
        </w:rPr>
        <w:t xml:space="preserve"> </w:t>
      </w:r>
      <w:r w:rsidR="00EC79C8" w:rsidRPr="00F11EFB">
        <w:rPr>
          <w:rFonts w:ascii="Times New Roman" w:hAnsi="Times New Roman" w:cs="Times New Roman"/>
        </w:rPr>
        <w:t>credit</w:t>
      </w:r>
      <w:r w:rsidR="00FB0B0D" w:rsidRPr="00F11EFB">
        <w:rPr>
          <w:rFonts w:ascii="Times New Roman" w:hAnsi="Times New Roman" w:cs="Times New Roman"/>
        </w:rPr>
        <w:t>-</w:t>
      </w:r>
      <w:r w:rsidR="00EC79C8" w:rsidRPr="00F11EFB">
        <w:rPr>
          <w:rFonts w:ascii="Times New Roman" w:hAnsi="Times New Roman" w:cs="Times New Roman"/>
        </w:rPr>
        <w:t>unworthy,</w:t>
      </w:r>
      <w:r w:rsidRPr="00F11EFB">
        <w:rPr>
          <w:rFonts w:ascii="Times New Roman" w:hAnsi="Times New Roman" w:cs="Times New Roman"/>
        </w:rPr>
        <w:t xml:space="preserve"> </w:t>
      </w:r>
      <w:r w:rsidR="00EC79C8" w:rsidRPr="00F11EFB">
        <w:rPr>
          <w:rFonts w:ascii="Times New Roman" w:hAnsi="Times New Roman" w:cs="Times New Roman"/>
        </w:rPr>
        <w:t>to</w:t>
      </w:r>
      <w:r w:rsidRPr="00F11EFB">
        <w:rPr>
          <w:rFonts w:ascii="Times New Roman" w:hAnsi="Times New Roman" w:cs="Times New Roman"/>
        </w:rPr>
        <w:t xml:space="preserve"> </w:t>
      </w:r>
      <w:r w:rsidR="00EC79C8" w:rsidRPr="00F11EFB">
        <w:rPr>
          <w:rFonts w:ascii="Times New Roman" w:hAnsi="Times New Roman" w:cs="Times New Roman"/>
        </w:rPr>
        <w:t>make</w:t>
      </w:r>
      <w:r w:rsidRPr="00F11EFB">
        <w:rPr>
          <w:rFonts w:ascii="Times New Roman" w:hAnsi="Times New Roman" w:cs="Times New Roman"/>
        </w:rPr>
        <w:t xml:space="preserve"> </w:t>
      </w:r>
      <w:r w:rsidR="00EC79C8" w:rsidRPr="00F11EFB">
        <w:rPr>
          <w:rFonts w:ascii="Times New Roman" w:hAnsi="Times New Roman" w:cs="Times New Roman"/>
        </w:rPr>
        <w:t>your</w:t>
      </w:r>
      <w:r w:rsidRPr="00F11EFB">
        <w:rPr>
          <w:rFonts w:ascii="Times New Roman" w:hAnsi="Times New Roman" w:cs="Times New Roman"/>
        </w:rPr>
        <w:t xml:space="preserve"> </w:t>
      </w:r>
      <w:r w:rsidR="00EC79C8" w:rsidRPr="00F11EFB">
        <w:rPr>
          <w:rFonts w:ascii="Times New Roman" w:hAnsi="Times New Roman" w:cs="Times New Roman"/>
        </w:rPr>
        <w:t>life</w:t>
      </w:r>
      <w:r w:rsidRPr="00F11EFB">
        <w:rPr>
          <w:rFonts w:ascii="Times New Roman" w:hAnsi="Times New Roman" w:cs="Times New Roman"/>
        </w:rPr>
        <w:t xml:space="preserve"> </w:t>
      </w:r>
      <w:r w:rsidR="00EC79C8" w:rsidRPr="00F11EFB">
        <w:rPr>
          <w:rFonts w:ascii="Times New Roman" w:hAnsi="Times New Roman" w:cs="Times New Roman"/>
        </w:rPr>
        <w:t>miserable</w:t>
      </w:r>
      <w:r w:rsidRPr="00F11EFB">
        <w:rPr>
          <w:rFonts w:ascii="Times New Roman" w:hAnsi="Times New Roman" w:cs="Times New Roman"/>
        </w:rPr>
        <w:t xml:space="preserve"> </w:t>
      </w:r>
      <w:r w:rsidR="00EC79C8" w:rsidRPr="00F11EFB">
        <w:rPr>
          <w:rFonts w:ascii="Times New Roman" w:hAnsi="Times New Roman" w:cs="Times New Roman"/>
        </w:rPr>
        <w:t>and</w:t>
      </w:r>
      <w:r w:rsidRPr="00F11EFB">
        <w:rPr>
          <w:rFonts w:ascii="Times New Roman" w:hAnsi="Times New Roman" w:cs="Times New Roman"/>
        </w:rPr>
        <w:t xml:space="preserve"> </w:t>
      </w:r>
      <w:r w:rsidR="00EC79C8" w:rsidRPr="00F11EFB">
        <w:rPr>
          <w:rFonts w:ascii="Times New Roman" w:hAnsi="Times New Roman" w:cs="Times New Roman"/>
        </w:rPr>
        <w:t>worthless!</w:t>
      </w:r>
      <w:r w:rsidRPr="00F11EFB">
        <w:rPr>
          <w:rFonts w:ascii="Times New Roman" w:hAnsi="Times New Roman" w:cs="Times New Roman"/>
        </w:rPr>
        <w:t xml:space="preserve"> </w:t>
      </w:r>
      <w:r w:rsidR="00EC79C8" w:rsidRPr="00F11EFB">
        <w:rPr>
          <w:rFonts w:ascii="Times New Roman" w:hAnsi="Times New Roman" w:cs="Times New Roman"/>
        </w:rPr>
        <w:t>I</w:t>
      </w:r>
      <w:r w:rsidRPr="00F11EFB">
        <w:rPr>
          <w:rFonts w:ascii="Times New Roman" w:hAnsi="Times New Roman" w:cs="Times New Roman"/>
        </w:rPr>
        <w:t xml:space="preserve"> </w:t>
      </w:r>
      <w:r w:rsidR="00EC79C8" w:rsidRPr="00F11EFB">
        <w:rPr>
          <w:rFonts w:ascii="Times New Roman" w:hAnsi="Times New Roman" w:cs="Times New Roman"/>
        </w:rPr>
        <w:t>know</w:t>
      </w:r>
      <w:r w:rsidRPr="00F11EFB">
        <w:rPr>
          <w:rFonts w:ascii="Times New Roman" w:hAnsi="Times New Roman" w:cs="Times New Roman"/>
        </w:rPr>
        <w:t xml:space="preserve"> </w:t>
      </w:r>
      <w:r w:rsidR="00EC79C8" w:rsidRPr="00F11EFB">
        <w:rPr>
          <w:rFonts w:ascii="Times New Roman" w:hAnsi="Times New Roman" w:cs="Times New Roman"/>
        </w:rPr>
        <w:t>you</w:t>
      </w:r>
      <w:r w:rsidRPr="00F11EFB">
        <w:rPr>
          <w:rFonts w:ascii="Times New Roman" w:hAnsi="Times New Roman" w:cs="Times New Roman"/>
        </w:rPr>
        <w:t xml:space="preserve"> </w:t>
      </w:r>
      <w:r w:rsidR="00EC79C8" w:rsidRPr="00F11EFB">
        <w:rPr>
          <w:rFonts w:ascii="Times New Roman" w:hAnsi="Times New Roman" w:cs="Times New Roman"/>
        </w:rPr>
        <w:t>are</w:t>
      </w:r>
      <w:r w:rsidRPr="00F11EFB">
        <w:rPr>
          <w:rFonts w:ascii="Times New Roman" w:hAnsi="Times New Roman" w:cs="Times New Roman"/>
        </w:rPr>
        <w:t xml:space="preserve"> </w:t>
      </w:r>
      <w:r w:rsidR="00EC79C8" w:rsidRPr="00F11EFB">
        <w:rPr>
          <w:rFonts w:ascii="Times New Roman" w:hAnsi="Times New Roman" w:cs="Times New Roman"/>
        </w:rPr>
        <w:t>not</w:t>
      </w:r>
      <w:r w:rsidRPr="00F11EFB">
        <w:rPr>
          <w:rFonts w:ascii="Times New Roman" w:hAnsi="Times New Roman" w:cs="Times New Roman"/>
        </w:rPr>
        <w:t xml:space="preserve"> </w:t>
      </w:r>
      <w:r w:rsidR="00EC79C8" w:rsidRPr="00F11EFB">
        <w:rPr>
          <w:rFonts w:ascii="Times New Roman" w:hAnsi="Times New Roman" w:cs="Times New Roman"/>
        </w:rPr>
        <w:t>feeling</w:t>
      </w:r>
      <w:r w:rsidRPr="00F11EFB">
        <w:rPr>
          <w:rFonts w:ascii="Times New Roman" w:hAnsi="Times New Roman" w:cs="Times New Roman"/>
        </w:rPr>
        <w:t xml:space="preserve"> </w:t>
      </w:r>
      <w:r w:rsidR="00EC79C8" w:rsidRPr="00F11EFB">
        <w:rPr>
          <w:rFonts w:ascii="Times New Roman" w:hAnsi="Times New Roman" w:cs="Times New Roman"/>
        </w:rPr>
        <w:t>what</w:t>
      </w:r>
      <w:r w:rsidRPr="00F11EFB">
        <w:rPr>
          <w:rFonts w:ascii="Times New Roman" w:hAnsi="Times New Roman" w:cs="Times New Roman"/>
        </w:rPr>
        <w:t xml:space="preserve"> </w:t>
      </w:r>
      <w:r w:rsidR="00EC79C8" w:rsidRPr="00F11EFB">
        <w:rPr>
          <w:rFonts w:ascii="Times New Roman" w:hAnsi="Times New Roman" w:cs="Times New Roman"/>
        </w:rPr>
        <w:t>I</w:t>
      </w:r>
      <w:r w:rsidRPr="00F11EFB">
        <w:rPr>
          <w:rFonts w:ascii="Times New Roman" w:hAnsi="Times New Roman" w:cs="Times New Roman"/>
        </w:rPr>
        <w:t xml:space="preserve"> </w:t>
      </w:r>
      <w:r w:rsidR="00BD284D" w:rsidRPr="00F11EFB">
        <w:rPr>
          <w:rFonts w:ascii="Times New Roman" w:hAnsi="Times New Roman" w:cs="Times New Roman"/>
        </w:rPr>
        <w:t>am</w:t>
      </w:r>
      <w:r w:rsidRPr="00F11EFB">
        <w:rPr>
          <w:rFonts w:ascii="Times New Roman" w:hAnsi="Times New Roman" w:cs="Times New Roman"/>
        </w:rPr>
        <w:t xml:space="preserve"> </w:t>
      </w:r>
      <w:r w:rsidR="00BD284D" w:rsidRPr="00F11EFB">
        <w:rPr>
          <w:rFonts w:ascii="Times New Roman" w:hAnsi="Times New Roman" w:cs="Times New Roman"/>
        </w:rPr>
        <w:t>saying,</w:t>
      </w:r>
      <w:r w:rsidRPr="00F11EFB">
        <w:rPr>
          <w:rFonts w:ascii="Times New Roman" w:hAnsi="Times New Roman" w:cs="Times New Roman"/>
        </w:rPr>
        <w:t xml:space="preserve"> </w:t>
      </w:r>
      <w:r w:rsidR="00BD284D" w:rsidRPr="00F11EFB">
        <w:rPr>
          <w:rFonts w:ascii="Times New Roman" w:hAnsi="Times New Roman" w:cs="Times New Roman"/>
        </w:rPr>
        <w:t>but</w:t>
      </w:r>
      <w:r w:rsidRPr="00F11EFB">
        <w:rPr>
          <w:rFonts w:ascii="Times New Roman" w:hAnsi="Times New Roman" w:cs="Times New Roman"/>
        </w:rPr>
        <w:t xml:space="preserve"> </w:t>
      </w:r>
      <w:r w:rsidR="00BD284D" w:rsidRPr="00F11EFB">
        <w:rPr>
          <w:rFonts w:ascii="Times New Roman" w:hAnsi="Times New Roman" w:cs="Times New Roman"/>
        </w:rPr>
        <w:t>the</w:t>
      </w:r>
      <w:r w:rsidRPr="00F11EFB">
        <w:rPr>
          <w:rFonts w:ascii="Times New Roman" w:hAnsi="Times New Roman" w:cs="Times New Roman"/>
        </w:rPr>
        <w:t xml:space="preserve"> </w:t>
      </w:r>
      <w:r w:rsidR="00BD284D" w:rsidRPr="00F11EFB">
        <w:rPr>
          <w:rFonts w:ascii="Times New Roman" w:hAnsi="Times New Roman" w:cs="Times New Roman"/>
        </w:rPr>
        <w:t>rich</w:t>
      </w:r>
      <w:r w:rsidRPr="00F11EFB">
        <w:rPr>
          <w:rFonts w:ascii="Times New Roman" w:hAnsi="Times New Roman" w:cs="Times New Roman"/>
        </w:rPr>
        <w:t xml:space="preserve"> </w:t>
      </w:r>
      <w:r w:rsidR="00BD284D" w:rsidRPr="00F11EFB">
        <w:rPr>
          <w:rFonts w:ascii="Times New Roman" w:hAnsi="Times New Roman" w:cs="Times New Roman"/>
        </w:rPr>
        <w:t>try</w:t>
      </w:r>
      <w:r w:rsidRPr="00F11EFB">
        <w:rPr>
          <w:rFonts w:ascii="Times New Roman" w:hAnsi="Times New Roman" w:cs="Times New Roman"/>
        </w:rPr>
        <w:t xml:space="preserve"> </w:t>
      </w:r>
      <w:r w:rsidR="00BD284D" w:rsidRPr="00F11EFB">
        <w:rPr>
          <w:rFonts w:ascii="Times New Roman" w:hAnsi="Times New Roman" w:cs="Times New Roman"/>
        </w:rPr>
        <w:t>hard</w:t>
      </w:r>
      <w:r w:rsidRPr="00F11EFB">
        <w:rPr>
          <w:rFonts w:ascii="Times New Roman" w:hAnsi="Times New Roman" w:cs="Times New Roman"/>
        </w:rPr>
        <w:t xml:space="preserve"> </w:t>
      </w:r>
      <w:r w:rsidR="00BD284D" w:rsidRPr="00F11EFB">
        <w:rPr>
          <w:rFonts w:ascii="Times New Roman" w:hAnsi="Times New Roman" w:cs="Times New Roman"/>
        </w:rPr>
        <w:t>to</w:t>
      </w:r>
      <w:r w:rsidRPr="00F11EFB">
        <w:rPr>
          <w:rFonts w:ascii="Times New Roman" w:hAnsi="Times New Roman" w:cs="Times New Roman"/>
        </w:rPr>
        <w:t xml:space="preserve"> </w:t>
      </w:r>
      <w:r w:rsidR="00BD284D" w:rsidRPr="00F11EFB">
        <w:rPr>
          <w:rFonts w:ascii="Times New Roman" w:hAnsi="Times New Roman" w:cs="Times New Roman"/>
        </w:rPr>
        <w:t>leave</w:t>
      </w:r>
      <w:r w:rsidRPr="00F11EFB">
        <w:rPr>
          <w:rFonts w:ascii="Times New Roman" w:hAnsi="Times New Roman" w:cs="Times New Roman"/>
        </w:rPr>
        <w:t xml:space="preserve"> </w:t>
      </w:r>
      <w:r w:rsidR="00BD284D" w:rsidRPr="00F11EFB">
        <w:rPr>
          <w:rFonts w:ascii="Times New Roman" w:hAnsi="Times New Roman" w:cs="Times New Roman"/>
        </w:rPr>
        <w:t>deprived</w:t>
      </w:r>
      <w:r w:rsidRPr="00F11EFB">
        <w:rPr>
          <w:rFonts w:ascii="Times New Roman" w:hAnsi="Times New Roman" w:cs="Times New Roman"/>
        </w:rPr>
        <w:t xml:space="preserve"> </w:t>
      </w:r>
      <w:r w:rsidR="00BD284D" w:rsidRPr="00F11EFB">
        <w:rPr>
          <w:rFonts w:ascii="Times New Roman" w:hAnsi="Times New Roman" w:cs="Times New Roman"/>
        </w:rPr>
        <w:t>people</w:t>
      </w:r>
      <w:r w:rsidR="003A5434" w:rsidRPr="00F11EFB">
        <w:rPr>
          <w:rFonts w:ascii="Times New Roman" w:hAnsi="Times New Roman" w:cs="Times New Roman"/>
        </w:rPr>
        <w:t>,</w:t>
      </w:r>
      <w:r w:rsidRPr="00F11EFB">
        <w:rPr>
          <w:rFonts w:ascii="Times New Roman" w:hAnsi="Times New Roman" w:cs="Times New Roman"/>
        </w:rPr>
        <w:t xml:space="preserve"> </w:t>
      </w:r>
      <w:r w:rsidR="00EC79C8" w:rsidRPr="00F11EFB">
        <w:rPr>
          <w:rFonts w:ascii="Times New Roman" w:hAnsi="Times New Roman" w:cs="Times New Roman"/>
        </w:rPr>
        <w:t>usually</w:t>
      </w:r>
      <w:r w:rsidRPr="00F11EFB">
        <w:rPr>
          <w:rFonts w:ascii="Times New Roman" w:hAnsi="Times New Roman" w:cs="Times New Roman"/>
        </w:rPr>
        <w:t xml:space="preserve"> </w:t>
      </w:r>
      <w:r w:rsidR="00EC79C8" w:rsidRPr="00F11EFB">
        <w:rPr>
          <w:rFonts w:ascii="Times New Roman" w:hAnsi="Times New Roman" w:cs="Times New Roman"/>
        </w:rPr>
        <w:t>poor,</w:t>
      </w:r>
      <w:r w:rsidRPr="00F11EFB">
        <w:rPr>
          <w:rFonts w:ascii="Times New Roman" w:hAnsi="Times New Roman" w:cs="Times New Roman"/>
        </w:rPr>
        <w:t xml:space="preserve"> </w:t>
      </w:r>
      <w:r w:rsidR="00EC79C8" w:rsidRPr="00F11EFB">
        <w:rPr>
          <w:rFonts w:ascii="Times New Roman" w:hAnsi="Times New Roman" w:cs="Times New Roman"/>
        </w:rPr>
        <w:t>no</w:t>
      </w:r>
      <w:r w:rsidRPr="00F11EFB">
        <w:rPr>
          <w:rFonts w:ascii="Times New Roman" w:hAnsi="Times New Roman" w:cs="Times New Roman"/>
        </w:rPr>
        <w:t xml:space="preserve"> </w:t>
      </w:r>
      <w:r w:rsidR="00EC79C8" w:rsidRPr="00F11EFB">
        <w:rPr>
          <w:rFonts w:ascii="Times New Roman" w:hAnsi="Times New Roman" w:cs="Times New Roman"/>
        </w:rPr>
        <w:t>education,</w:t>
      </w:r>
      <w:r w:rsidRPr="00F11EFB">
        <w:rPr>
          <w:rFonts w:ascii="Times New Roman" w:hAnsi="Times New Roman" w:cs="Times New Roman"/>
        </w:rPr>
        <w:t xml:space="preserve"> </w:t>
      </w:r>
      <w:r w:rsidR="00EC79C8" w:rsidRPr="00F11EFB">
        <w:rPr>
          <w:rFonts w:ascii="Times New Roman" w:hAnsi="Times New Roman" w:cs="Times New Roman"/>
        </w:rPr>
        <w:t>no</w:t>
      </w:r>
      <w:r w:rsidRPr="00F11EFB">
        <w:rPr>
          <w:rFonts w:ascii="Times New Roman" w:hAnsi="Times New Roman" w:cs="Times New Roman"/>
        </w:rPr>
        <w:t xml:space="preserve"> </w:t>
      </w:r>
      <w:r w:rsidR="00BD284D" w:rsidRPr="00F11EFB">
        <w:rPr>
          <w:rFonts w:ascii="Times New Roman" w:hAnsi="Times New Roman" w:cs="Times New Roman"/>
        </w:rPr>
        <w:t>skills</w:t>
      </w:r>
      <w:r w:rsidR="003A5434" w:rsidRPr="00F11EFB">
        <w:rPr>
          <w:rFonts w:ascii="Times New Roman" w:hAnsi="Times New Roman" w:cs="Times New Roman"/>
        </w:rPr>
        <w:t>,</w:t>
      </w:r>
      <w:r w:rsidRPr="00F11EFB">
        <w:rPr>
          <w:rFonts w:ascii="Times New Roman" w:hAnsi="Times New Roman" w:cs="Times New Roman"/>
        </w:rPr>
        <w:t xml:space="preserve"> </w:t>
      </w:r>
      <w:r w:rsidR="00BD284D" w:rsidRPr="00F11EFB">
        <w:rPr>
          <w:rFonts w:ascii="Times New Roman" w:hAnsi="Times New Roman" w:cs="Times New Roman"/>
        </w:rPr>
        <w:t>or</w:t>
      </w:r>
      <w:r w:rsidRPr="00F11EFB">
        <w:rPr>
          <w:rFonts w:ascii="Times New Roman" w:hAnsi="Times New Roman" w:cs="Times New Roman"/>
        </w:rPr>
        <w:t xml:space="preserve"> </w:t>
      </w:r>
      <w:r w:rsidR="00BD284D" w:rsidRPr="00F11EFB">
        <w:rPr>
          <w:rFonts w:ascii="Times New Roman" w:hAnsi="Times New Roman" w:cs="Times New Roman"/>
        </w:rPr>
        <w:t>no</w:t>
      </w:r>
      <w:r w:rsidRPr="00F11EFB">
        <w:rPr>
          <w:rFonts w:ascii="Times New Roman" w:hAnsi="Times New Roman" w:cs="Times New Roman"/>
        </w:rPr>
        <w:t xml:space="preserve"> </w:t>
      </w:r>
      <w:r w:rsidR="00BD284D" w:rsidRPr="00F11EFB">
        <w:rPr>
          <w:rFonts w:ascii="Times New Roman" w:hAnsi="Times New Roman" w:cs="Times New Roman"/>
        </w:rPr>
        <w:t>experience.</w:t>
      </w:r>
      <w:r w:rsidRPr="00F11EFB">
        <w:rPr>
          <w:rFonts w:ascii="Times New Roman" w:hAnsi="Times New Roman" w:cs="Times New Roman"/>
        </w:rPr>
        <w:t xml:space="preserve"> </w:t>
      </w:r>
    </w:p>
    <w:p w14:paraId="43EB33C8" w14:textId="5B361F33" w:rsidR="00BD284D" w:rsidRPr="00F11EFB" w:rsidRDefault="00BD284D" w:rsidP="00107109">
      <w:pPr>
        <w:ind w:right="4"/>
        <w:contextualSpacing/>
        <w:rPr>
          <w:rFonts w:ascii="Times New Roman" w:hAnsi="Times New Roman" w:cs="Times New Roman"/>
        </w:rPr>
      </w:pPr>
      <w:r w:rsidRPr="00F11EFB">
        <w:rPr>
          <w:rFonts w:ascii="Times New Roman" w:hAnsi="Times New Roman" w:cs="Times New Roman"/>
        </w:rPr>
        <w:t>Th</w:t>
      </w:r>
      <w:r w:rsidR="003A5434" w:rsidRPr="00F11EFB">
        <w:rPr>
          <w:rFonts w:ascii="Times New Roman" w:hAnsi="Times New Roman" w:cs="Times New Roman"/>
        </w:rPr>
        <w:t>e</w:t>
      </w:r>
      <w:r w:rsidR="00370E76" w:rsidRPr="00F11EFB">
        <w:rPr>
          <w:rFonts w:ascii="Times New Roman" w:hAnsi="Times New Roman" w:cs="Times New Roman"/>
        </w:rPr>
        <w:t xml:space="preserve"> </w:t>
      </w:r>
      <w:r w:rsidR="003A5434" w:rsidRPr="00F11EFB">
        <w:rPr>
          <w:rFonts w:ascii="Times New Roman" w:hAnsi="Times New Roman" w:cs="Times New Roman"/>
        </w:rPr>
        <w:t>Republican</w:t>
      </w:r>
      <w:r w:rsidR="00370E76" w:rsidRPr="00F11EFB">
        <w:rPr>
          <w:rFonts w:ascii="Times New Roman" w:hAnsi="Times New Roman" w:cs="Times New Roman"/>
        </w:rPr>
        <w:t xml:space="preserve"> </w:t>
      </w:r>
      <w:r w:rsidR="003A5434" w:rsidRPr="00F11EFB">
        <w:rPr>
          <w:rFonts w:ascii="Times New Roman" w:hAnsi="Times New Roman" w:cs="Times New Roman"/>
        </w:rPr>
        <w:t>platform</w:t>
      </w:r>
      <w:r w:rsidR="00370E76" w:rsidRPr="00F11EFB">
        <w:rPr>
          <w:rFonts w:ascii="Times New Roman" w:hAnsi="Times New Roman" w:cs="Times New Roman"/>
        </w:rPr>
        <w:t xml:space="preserve"> </w:t>
      </w:r>
      <w:r w:rsidR="003A5434" w:rsidRPr="00F11EFB">
        <w:rPr>
          <w:rFonts w:ascii="Times New Roman" w:hAnsi="Times New Roman" w:cs="Times New Roman"/>
        </w:rPr>
        <w:t>orchestrated</w:t>
      </w:r>
      <w:r w:rsidR="00370E76" w:rsidRPr="00F11EFB">
        <w:rPr>
          <w:rFonts w:ascii="Times New Roman" w:hAnsi="Times New Roman" w:cs="Times New Roman"/>
        </w:rPr>
        <w:t xml:space="preserve"> </w:t>
      </w:r>
      <w:r w:rsidR="003A5434" w:rsidRPr="00F11EFB">
        <w:rPr>
          <w:rFonts w:ascii="Times New Roman" w:hAnsi="Times New Roman" w:cs="Times New Roman"/>
        </w:rPr>
        <w:t>this</w:t>
      </w:r>
      <w:r w:rsidR="00370E76" w:rsidRPr="00F11EFB">
        <w:rPr>
          <w:rFonts w:ascii="Times New Roman" w:hAnsi="Times New Roman" w:cs="Times New Roman"/>
        </w:rPr>
        <w:t xml:space="preserve"> </w:t>
      </w:r>
      <w:r w:rsidR="003A5434" w:rsidRPr="00F11EFB">
        <w:rPr>
          <w:rFonts w:ascii="Times New Roman" w:hAnsi="Times New Roman" w:cs="Times New Roman"/>
        </w:rPr>
        <w:t>statement</w:t>
      </w:r>
      <w:r w:rsidRPr="00F11EFB">
        <w:rPr>
          <w:rFonts w:ascii="Times New Roman" w:hAnsi="Times New Roman" w:cs="Times New Roman"/>
        </w:rPr>
        <w:t>.</w:t>
      </w:r>
      <w:r w:rsidR="00370E76" w:rsidRPr="00F11EFB">
        <w:rPr>
          <w:rFonts w:ascii="Times New Roman" w:hAnsi="Times New Roman" w:cs="Times New Roman"/>
        </w:rPr>
        <w:t xml:space="preserve"> </w:t>
      </w:r>
      <w:r w:rsidRPr="00F11EFB">
        <w:rPr>
          <w:rFonts w:ascii="Times New Roman" w:hAnsi="Times New Roman" w:cs="Times New Roman"/>
        </w:rPr>
        <w:t>They</w:t>
      </w:r>
      <w:r w:rsidR="00370E76" w:rsidRPr="00F11EFB">
        <w:rPr>
          <w:rFonts w:ascii="Times New Roman" w:hAnsi="Times New Roman" w:cs="Times New Roman"/>
        </w:rPr>
        <w:t xml:space="preserve"> </w:t>
      </w:r>
      <w:r w:rsidRPr="00F11EFB">
        <w:rPr>
          <w:rFonts w:ascii="Times New Roman" w:hAnsi="Times New Roman" w:cs="Times New Roman"/>
        </w:rPr>
        <w:t>basically</w:t>
      </w:r>
      <w:r w:rsidR="00370E76" w:rsidRPr="00F11EFB">
        <w:rPr>
          <w:rFonts w:ascii="Times New Roman" w:hAnsi="Times New Roman" w:cs="Times New Roman"/>
        </w:rPr>
        <w:t xml:space="preserve"> </w:t>
      </w:r>
      <w:r w:rsidRPr="00F11EFB">
        <w:rPr>
          <w:rFonts w:ascii="Times New Roman" w:hAnsi="Times New Roman" w:cs="Times New Roman"/>
        </w:rPr>
        <w:t>stated</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this</w:t>
      </w:r>
      <w:r w:rsidR="00370E76" w:rsidRPr="00F11EFB">
        <w:rPr>
          <w:rFonts w:ascii="Times New Roman" w:hAnsi="Times New Roman" w:cs="Times New Roman"/>
        </w:rPr>
        <w:t xml:space="preserve"> </w:t>
      </w:r>
      <w:r w:rsidRPr="00F11EFB">
        <w:rPr>
          <w:rFonts w:ascii="Times New Roman" w:hAnsi="Times New Roman" w:cs="Times New Roman"/>
        </w:rPr>
        <w:t>is</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restore</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del w:id="2670" w:author="Author">
        <w:r w:rsidRPr="00F11EFB" w:rsidDel="008C5655">
          <w:rPr>
            <w:rFonts w:ascii="Times New Roman" w:hAnsi="Times New Roman" w:cs="Times New Roman"/>
          </w:rPr>
          <w:delText>‘</w:delText>
        </w:r>
      </w:del>
      <w:r w:rsidRPr="00F11EFB">
        <w:rPr>
          <w:rFonts w:ascii="Times New Roman" w:hAnsi="Times New Roman" w:cs="Times New Roman"/>
        </w:rPr>
        <w:t>American</w:t>
      </w:r>
      <w:r w:rsidR="00370E76" w:rsidRPr="00F11EFB">
        <w:rPr>
          <w:rFonts w:ascii="Times New Roman" w:hAnsi="Times New Roman" w:cs="Times New Roman"/>
        </w:rPr>
        <w:t xml:space="preserve"> </w:t>
      </w:r>
      <w:r w:rsidR="00E21B08" w:rsidRPr="00F11EFB">
        <w:rPr>
          <w:rFonts w:ascii="Times New Roman" w:hAnsi="Times New Roman" w:cs="Times New Roman"/>
        </w:rPr>
        <w:t>d</w:t>
      </w:r>
      <w:r w:rsidRPr="00F11EFB">
        <w:rPr>
          <w:rFonts w:ascii="Times New Roman" w:hAnsi="Times New Roman" w:cs="Times New Roman"/>
        </w:rPr>
        <w:t>ream</w:t>
      </w:r>
      <w:del w:id="2671" w:author="Author">
        <w:r w:rsidRPr="00F11EFB" w:rsidDel="008C5655">
          <w:rPr>
            <w:rFonts w:ascii="Times New Roman" w:hAnsi="Times New Roman" w:cs="Times New Roman"/>
          </w:rPr>
          <w:delText>’</w:delText>
        </w:r>
      </w:del>
      <w:r w:rsidR="00370E76" w:rsidRPr="00F11EFB">
        <w:rPr>
          <w:rFonts w:ascii="Times New Roman" w:hAnsi="Times New Roman" w:cs="Times New Roman"/>
        </w:rPr>
        <w:t xml:space="preserve"> </w:t>
      </w:r>
      <w:r w:rsidRPr="00F11EFB">
        <w:rPr>
          <w:rFonts w:ascii="Times New Roman" w:hAnsi="Times New Roman" w:cs="Times New Roman"/>
        </w:rPr>
        <w:t>through</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federal</w:t>
      </w:r>
      <w:r w:rsidR="00370E76" w:rsidRPr="00F11EFB">
        <w:rPr>
          <w:rFonts w:ascii="Times New Roman" w:hAnsi="Times New Roman" w:cs="Times New Roman"/>
        </w:rPr>
        <w:t xml:space="preserve"> </w:t>
      </w:r>
      <w:r w:rsidRPr="00F11EFB">
        <w:rPr>
          <w:rFonts w:ascii="Times New Roman" w:hAnsi="Times New Roman" w:cs="Times New Roman"/>
        </w:rPr>
        <w:t>government,</w:t>
      </w:r>
      <w:r w:rsidR="00370E76" w:rsidRPr="00F11EFB">
        <w:rPr>
          <w:rFonts w:ascii="Times New Roman" w:hAnsi="Times New Roman" w:cs="Times New Roman"/>
        </w:rPr>
        <w:t xml:space="preserve"> </w:t>
      </w:r>
      <w:r w:rsidRPr="00F11EFB">
        <w:rPr>
          <w:rFonts w:ascii="Times New Roman" w:hAnsi="Times New Roman" w:cs="Times New Roman"/>
        </w:rPr>
        <w:t>which</w:t>
      </w:r>
      <w:r w:rsidR="00370E76" w:rsidRPr="00F11EFB">
        <w:rPr>
          <w:rFonts w:ascii="Times New Roman" w:hAnsi="Times New Roman" w:cs="Times New Roman"/>
        </w:rPr>
        <w:t xml:space="preserve"> </w:t>
      </w:r>
      <w:r w:rsidRPr="00F11EFB">
        <w:rPr>
          <w:rFonts w:ascii="Times New Roman" w:hAnsi="Times New Roman" w:cs="Times New Roman"/>
        </w:rPr>
        <w:t>has</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do</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following:</w:t>
      </w:r>
      <w:r w:rsidR="00370E76" w:rsidRPr="00F11EFB">
        <w:rPr>
          <w:rFonts w:ascii="Times New Roman" w:hAnsi="Times New Roman" w:cs="Times New Roman"/>
        </w:rPr>
        <w:t xml:space="preserve"> </w:t>
      </w:r>
      <w:r w:rsidRPr="00F11EFB">
        <w:rPr>
          <w:rFonts w:ascii="Times New Roman" w:hAnsi="Times New Roman" w:cs="Times New Roman"/>
        </w:rPr>
        <w:t>rebuild</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economy,</w:t>
      </w:r>
      <w:r w:rsidR="00370E76" w:rsidRPr="00F11EFB">
        <w:rPr>
          <w:rFonts w:ascii="Times New Roman" w:hAnsi="Times New Roman" w:cs="Times New Roman"/>
        </w:rPr>
        <w:t xml:space="preserve"> </w:t>
      </w:r>
      <w:r w:rsidRPr="00F11EFB">
        <w:rPr>
          <w:rFonts w:ascii="Times New Roman" w:hAnsi="Times New Roman" w:cs="Times New Roman"/>
        </w:rPr>
        <w:t>create</w:t>
      </w:r>
      <w:r w:rsidR="00370E76" w:rsidRPr="00F11EFB">
        <w:rPr>
          <w:rFonts w:ascii="Times New Roman" w:hAnsi="Times New Roman" w:cs="Times New Roman"/>
        </w:rPr>
        <w:t xml:space="preserve"> </w:t>
      </w:r>
      <w:r w:rsidRPr="00F11EFB">
        <w:rPr>
          <w:rFonts w:ascii="Times New Roman" w:hAnsi="Times New Roman" w:cs="Times New Roman"/>
        </w:rPr>
        <w:t>jobs,</w:t>
      </w:r>
      <w:r w:rsidR="00370E76" w:rsidRPr="00F11EFB">
        <w:rPr>
          <w:rFonts w:ascii="Times New Roman" w:hAnsi="Times New Roman" w:cs="Times New Roman"/>
        </w:rPr>
        <w:t xml:space="preserve"> </w:t>
      </w:r>
      <w:r w:rsidRPr="00F11EFB">
        <w:rPr>
          <w:rFonts w:ascii="Times New Roman" w:hAnsi="Times New Roman" w:cs="Times New Roman"/>
        </w:rPr>
        <w:t>fair</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simple</w:t>
      </w:r>
      <w:r w:rsidR="00370E76" w:rsidRPr="00F11EFB">
        <w:rPr>
          <w:rFonts w:ascii="Times New Roman" w:hAnsi="Times New Roman" w:cs="Times New Roman"/>
        </w:rPr>
        <w:t xml:space="preserve"> </w:t>
      </w:r>
      <w:r w:rsidRPr="00F11EFB">
        <w:rPr>
          <w:rFonts w:ascii="Times New Roman" w:hAnsi="Times New Roman" w:cs="Times New Roman"/>
        </w:rPr>
        <w:t>taxes</w:t>
      </w:r>
      <w:r w:rsidR="00370E76" w:rsidRPr="00F11EFB">
        <w:rPr>
          <w:rFonts w:ascii="Times New Roman" w:hAnsi="Times New Roman" w:cs="Times New Roman"/>
        </w:rPr>
        <w:t xml:space="preserve"> </w:t>
      </w:r>
      <w:r w:rsidRPr="00F11EFB">
        <w:rPr>
          <w:rFonts w:ascii="Times New Roman" w:hAnsi="Times New Roman" w:cs="Times New Roman"/>
        </w:rPr>
        <w:t>for</w:t>
      </w:r>
      <w:r w:rsidR="00370E76" w:rsidRPr="00F11EFB">
        <w:rPr>
          <w:rFonts w:ascii="Times New Roman" w:hAnsi="Times New Roman" w:cs="Times New Roman"/>
        </w:rPr>
        <w:t xml:space="preserve"> </w:t>
      </w:r>
      <w:r w:rsidRPr="00F11EFB">
        <w:rPr>
          <w:rFonts w:ascii="Times New Roman" w:hAnsi="Times New Roman" w:cs="Times New Roman"/>
        </w:rPr>
        <w:t>growth,</w:t>
      </w:r>
      <w:r w:rsidR="00370E76" w:rsidRPr="00F11EFB">
        <w:rPr>
          <w:rFonts w:ascii="Times New Roman" w:hAnsi="Times New Roman" w:cs="Times New Roman"/>
        </w:rPr>
        <w:t xml:space="preserve"> </w:t>
      </w:r>
      <w:r w:rsidRPr="00F11EFB">
        <w:rPr>
          <w:rFonts w:ascii="Times New Roman" w:hAnsi="Times New Roman" w:cs="Times New Roman"/>
        </w:rPr>
        <w:t>our</w:t>
      </w:r>
      <w:r w:rsidR="00370E76" w:rsidRPr="00F11EFB">
        <w:rPr>
          <w:rFonts w:ascii="Times New Roman" w:hAnsi="Times New Roman" w:cs="Times New Roman"/>
        </w:rPr>
        <w:t xml:space="preserve"> </w:t>
      </w:r>
      <w:r w:rsidRPr="00F11EFB">
        <w:rPr>
          <w:rFonts w:ascii="Times New Roman" w:hAnsi="Times New Roman" w:cs="Times New Roman"/>
        </w:rPr>
        <w:t>tax</w:t>
      </w:r>
      <w:r w:rsidR="00370E76" w:rsidRPr="00F11EFB">
        <w:rPr>
          <w:rFonts w:ascii="Times New Roman" w:hAnsi="Times New Roman" w:cs="Times New Roman"/>
        </w:rPr>
        <w:t xml:space="preserve"> </w:t>
      </w:r>
      <w:r w:rsidRPr="00F11EFB">
        <w:rPr>
          <w:rFonts w:ascii="Times New Roman" w:hAnsi="Times New Roman" w:cs="Times New Roman"/>
        </w:rPr>
        <w:t>principles,</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competitive</w:t>
      </w:r>
      <w:r w:rsidR="00370E76" w:rsidRPr="00F11EFB">
        <w:rPr>
          <w:rFonts w:ascii="Times New Roman" w:hAnsi="Times New Roman" w:cs="Times New Roman"/>
        </w:rPr>
        <w:t xml:space="preserve"> </w:t>
      </w:r>
      <w:r w:rsidRPr="00F11EFB">
        <w:rPr>
          <w:rFonts w:ascii="Times New Roman" w:hAnsi="Times New Roman" w:cs="Times New Roman"/>
        </w:rPr>
        <w:t>America,</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winning</w:t>
      </w:r>
      <w:r w:rsidR="00370E76" w:rsidRPr="00F11EFB">
        <w:rPr>
          <w:rFonts w:ascii="Times New Roman" w:hAnsi="Times New Roman" w:cs="Times New Roman"/>
        </w:rPr>
        <w:t xml:space="preserve"> </w:t>
      </w:r>
      <w:r w:rsidRPr="00F11EFB">
        <w:rPr>
          <w:rFonts w:ascii="Times New Roman" w:hAnsi="Times New Roman" w:cs="Times New Roman"/>
        </w:rPr>
        <w:t>trade</w:t>
      </w:r>
      <w:r w:rsidR="00370E76" w:rsidRPr="00F11EFB">
        <w:rPr>
          <w:rFonts w:ascii="Times New Roman" w:hAnsi="Times New Roman" w:cs="Times New Roman"/>
        </w:rPr>
        <w:t xml:space="preserve"> </w:t>
      </w:r>
      <w:r w:rsidRPr="00F11EFB">
        <w:rPr>
          <w:rFonts w:ascii="Times New Roman" w:hAnsi="Times New Roman" w:cs="Times New Roman"/>
        </w:rPr>
        <w:t>policy,</w:t>
      </w:r>
      <w:r w:rsidR="00370E76" w:rsidRPr="00F11EFB">
        <w:rPr>
          <w:rFonts w:ascii="Times New Roman" w:hAnsi="Times New Roman" w:cs="Times New Roman"/>
        </w:rPr>
        <w:t xml:space="preserve"> </w:t>
      </w:r>
      <w:r w:rsidRPr="00F11EFB">
        <w:rPr>
          <w:rFonts w:ascii="Times New Roman" w:hAnsi="Times New Roman" w:cs="Times New Roman"/>
        </w:rPr>
        <w:t>freeing</w:t>
      </w:r>
      <w:r w:rsidR="00370E76" w:rsidRPr="00F11EFB">
        <w:rPr>
          <w:rFonts w:ascii="Times New Roman" w:hAnsi="Times New Roman" w:cs="Times New Roman"/>
        </w:rPr>
        <w:t xml:space="preserve"> </w:t>
      </w:r>
      <w:r w:rsidRPr="00F11EFB">
        <w:rPr>
          <w:rFonts w:ascii="Times New Roman" w:hAnsi="Times New Roman" w:cs="Times New Roman"/>
        </w:rPr>
        <w:t>financial</w:t>
      </w:r>
      <w:r w:rsidR="00370E76" w:rsidRPr="00F11EFB">
        <w:rPr>
          <w:rFonts w:ascii="Times New Roman" w:hAnsi="Times New Roman" w:cs="Times New Roman"/>
        </w:rPr>
        <w:t xml:space="preserve"> </w:t>
      </w:r>
      <w:r w:rsidRPr="00F11EFB">
        <w:rPr>
          <w:rFonts w:ascii="Times New Roman" w:hAnsi="Times New Roman" w:cs="Times New Roman"/>
        </w:rPr>
        <w:t>markets,</w:t>
      </w:r>
      <w:r w:rsidR="00370E76" w:rsidRPr="00F11EFB">
        <w:rPr>
          <w:rFonts w:ascii="Times New Roman" w:hAnsi="Times New Roman" w:cs="Times New Roman"/>
        </w:rPr>
        <w:t xml:space="preserve"> </w:t>
      </w:r>
      <w:r w:rsidRPr="00F11EFB">
        <w:rPr>
          <w:rFonts w:ascii="Times New Roman" w:hAnsi="Times New Roman" w:cs="Times New Roman"/>
        </w:rPr>
        <w:t>responsible</w:t>
      </w:r>
      <w:r w:rsidR="00370E76" w:rsidRPr="00F11EFB">
        <w:rPr>
          <w:rFonts w:ascii="Times New Roman" w:hAnsi="Times New Roman" w:cs="Times New Roman"/>
        </w:rPr>
        <w:t xml:space="preserve"> </w:t>
      </w:r>
      <w:r w:rsidRPr="00F11EFB">
        <w:rPr>
          <w:rFonts w:ascii="Times New Roman" w:hAnsi="Times New Roman" w:cs="Times New Roman"/>
        </w:rPr>
        <w:t>homeownership</w:t>
      </w:r>
      <w:r w:rsidR="003A5434" w:rsidRPr="00F11EFB">
        <w:rPr>
          <w:rFonts w:ascii="Times New Roman" w:hAnsi="Times New Roman" w:cs="Times New Roman"/>
        </w:rPr>
        <w:t>,</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rental</w:t>
      </w:r>
      <w:r w:rsidR="00370E76" w:rsidRPr="00F11EFB">
        <w:rPr>
          <w:rFonts w:ascii="Times New Roman" w:hAnsi="Times New Roman" w:cs="Times New Roman"/>
        </w:rPr>
        <w:t xml:space="preserve"> </w:t>
      </w:r>
      <w:r w:rsidRPr="00F11EFB">
        <w:rPr>
          <w:rFonts w:ascii="Times New Roman" w:hAnsi="Times New Roman" w:cs="Times New Roman"/>
        </w:rPr>
        <w:t>opportunities,</w:t>
      </w:r>
      <w:r w:rsidR="00370E76" w:rsidRPr="00F11EFB">
        <w:rPr>
          <w:rFonts w:ascii="Times New Roman" w:hAnsi="Times New Roman" w:cs="Times New Roman"/>
        </w:rPr>
        <w:t xml:space="preserve"> </w:t>
      </w:r>
      <w:r w:rsidRPr="00F11EFB">
        <w:rPr>
          <w:rFonts w:ascii="Times New Roman" w:hAnsi="Times New Roman" w:cs="Times New Roman"/>
        </w:rPr>
        <w:t>America</w:t>
      </w:r>
      <w:r w:rsidR="00370E76" w:rsidRPr="00F11EFB">
        <w:rPr>
          <w:rFonts w:ascii="Times New Roman" w:hAnsi="Times New Roman" w:cs="Times New Roman"/>
        </w:rPr>
        <w:t xml:space="preserve"> </w:t>
      </w:r>
      <w:r w:rsidRPr="00F11EFB">
        <w:rPr>
          <w:rFonts w:ascii="Times New Roman" w:hAnsi="Times New Roman" w:cs="Times New Roman"/>
        </w:rPr>
        <w:t>on</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move,</w:t>
      </w:r>
      <w:r w:rsidR="00370E76" w:rsidRPr="00F11EFB">
        <w:rPr>
          <w:rFonts w:ascii="Times New Roman" w:hAnsi="Times New Roman" w:cs="Times New Roman"/>
        </w:rPr>
        <w:t xml:space="preserve"> </w:t>
      </w:r>
      <w:r w:rsidRPr="00F11EFB">
        <w:rPr>
          <w:rFonts w:ascii="Times New Roman" w:hAnsi="Times New Roman" w:cs="Times New Roman"/>
        </w:rPr>
        <w:t>building</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future</w:t>
      </w:r>
      <w:r w:rsidR="00370E76" w:rsidRPr="00F11EFB">
        <w:rPr>
          <w:rFonts w:ascii="Times New Roman" w:hAnsi="Times New Roman" w:cs="Times New Roman"/>
        </w:rPr>
        <w:t xml:space="preserve"> </w:t>
      </w:r>
      <w:r w:rsidRPr="00F11EFB">
        <w:rPr>
          <w:rFonts w:ascii="Times New Roman" w:hAnsi="Times New Roman" w:cs="Times New Roman"/>
        </w:rPr>
        <w:t>technology,</w:t>
      </w:r>
      <w:r w:rsidR="00370E76" w:rsidRPr="00F11EFB">
        <w:rPr>
          <w:rFonts w:ascii="Times New Roman" w:hAnsi="Times New Roman" w:cs="Times New Roman"/>
        </w:rPr>
        <w:t xml:space="preserve"> </w:t>
      </w:r>
      <w:r w:rsidRPr="00F11EFB">
        <w:rPr>
          <w:rFonts w:ascii="Times New Roman" w:hAnsi="Times New Roman" w:cs="Times New Roman"/>
        </w:rPr>
        <w:t>Startup</w:t>
      </w:r>
      <w:r w:rsidR="00370E76" w:rsidRPr="00F11EFB">
        <w:rPr>
          <w:rFonts w:ascii="Times New Roman" w:hAnsi="Times New Roman" w:cs="Times New Roman"/>
        </w:rPr>
        <w:t xml:space="preserve"> </w:t>
      </w:r>
      <w:r w:rsidRPr="00F11EFB">
        <w:rPr>
          <w:rFonts w:ascii="Times New Roman" w:hAnsi="Times New Roman" w:cs="Times New Roman"/>
        </w:rPr>
        <w:t>century:</w:t>
      </w:r>
      <w:r w:rsidR="00370E76" w:rsidRPr="00F11EFB">
        <w:rPr>
          <w:rFonts w:ascii="Times New Roman" w:hAnsi="Times New Roman" w:cs="Times New Roman"/>
        </w:rPr>
        <w:t xml:space="preserve"> </w:t>
      </w:r>
      <w:r w:rsidRPr="00F11EFB">
        <w:rPr>
          <w:rFonts w:ascii="Times New Roman" w:hAnsi="Times New Roman" w:cs="Times New Roman"/>
        </w:rPr>
        <w:t>small</w:t>
      </w:r>
      <w:r w:rsidR="00370E76" w:rsidRPr="00F11EFB">
        <w:rPr>
          <w:rFonts w:ascii="Times New Roman" w:hAnsi="Times New Roman" w:cs="Times New Roman"/>
        </w:rPr>
        <w:t xml:space="preserve"> </w:t>
      </w:r>
      <w:r w:rsidRPr="00F11EFB">
        <w:rPr>
          <w:rFonts w:ascii="Times New Roman" w:hAnsi="Times New Roman" w:cs="Times New Roman"/>
        </w:rPr>
        <w:t>business</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entrepreneurship,</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federal</w:t>
      </w:r>
      <w:r w:rsidR="00370E76" w:rsidRPr="00F11EFB">
        <w:rPr>
          <w:rFonts w:ascii="Times New Roman" w:hAnsi="Times New Roman" w:cs="Times New Roman"/>
        </w:rPr>
        <w:t xml:space="preserve"> </w:t>
      </w:r>
      <w:r w:rsidRPr="00F11EFB">
        <w:rPr>
          <w:rFonts w:ascii="Times New Roman" w:hAnsi="Times New Roman" w:cs="Times New Roman"/>
        </w:rPr>
        <w:t>workforce</w:t>
      </w:r>
      <w:r w:rsidR="00370E76" w:rsidRPr="00F11EFB">
        <w:rPr>
          <w:rFonts w:ascii="Times New Roman" w:hAnsi="Times New Roman" w:cs="Times New Roman"/>
        </w:rPr>
        <w:t xml:space="preserve"> </w:t>
      </w:r>
      <w:r w:rsidRPr="00F11EFB">
        <w:rPr>
          <w:rFonts w:ascii="Times New Roman" w:hAnsi="Times New Roman" w:cs="Times New Roman"/>
        </w:rPr>
        <w:t>serving</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people</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reducing</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federal</w:t>
      </w:r>
      <w:r w:rsidR="00370E76" w:rsidRPr="00F11EFB">
        <w:rPr>
          <w:rFonts w:ascii="Times New Roman" w:hAnsi="Times New Roman" w:cs="Times New Roman"/>
        </w:rPr>
        <w:t xml:space="preserve"> </w:t>
      </w:r>
      <w:r w:rsidRPr="00F11EFB">
        <w:rPr>
          <w:rFonts w:ascii="Times New Roman" w:hAnsi="Times New Roman" w:cs="Times New Roman"/>
        </w:rPr>
        <w:t>debt.</w:t>
      </w:r>
      <w:r w:rsidR="00370E76" w:rsidRPr="00F11EFB">
        <w:rPr>
          <w:rFonts w:ascii="Times New Roman" w:hAnsi="Times New Roman" w:cs="Times New Roman"/>
        </w:rPr>
        <w:t xml:space="preserve"> </w:t>
      </w:r>
    </w:p>
    <w:p w14:paraId="4E90B5F2" w14:textId="3B51B291" w:rsidR="00BD284D" w:rsidRPr="00F11EFB" w:rsidRDefault="00BD284D" w:rsidP="00370E76">
      <w:pPr>
        <w:ind w:right="4"/>
        <w:contextualSpacing/>
        <w:rPr>
          <w:rFonts w:ascii="Times New Roman" w:hAnsi="Times New Roman" w:cs="Times New Roman"/>
        </w:rPr>
      </w:pPr>
      <w:r w:rsidRPr="00F11EFB">
        <w:rPr>
          <w:rFonts w:ascii="Times New Roman" w:hAnsi="Times New Roman" w:cs="Times New Roman"/>
        </w:rPr>
        <w:t>These</w:t>
      </w:r>
      <w:r w:rsidR="00370E76" w:rsidRPr="00F11EFB">
        <w:rPr>
          <w:rFonts w:ascii="Times New Roman" w:hAnsi="Times New Roman" w:cs="Times New Roman"/>
        </w:rPr>
        <w:t xml:space="preserve"> </w:t>
      </w:r>
      <w:r w:rsidRPr="00F11EFB">
        <w:rPr>
          <w:rFonts w:ascii="Times New Roman" w:hAnsi="Times New Roman" w:cs="Times New Roman"/>
        </w:rPr>
        <w:t>changes</w:t>
      </w:r>
      <w:r w:rsidR="00370E76" w:rsidRPr="00F11EFB">
        <w:rPr>
          <w:rFonts w:ascii="Times New Roman" w:hAnsi="Times New Roman" w:cs="Times New Roman"/>
        </w:rPr>
        <w:t xml:space="preserve"> </w:t>
      </w:r>
      <w:r w:rsidRPr="00F11EFB">
        <w:rPr>
          <w:rFonts w:ascii="Times New Roman" w:hAnsi="Times New Roman" w:cs="Times New Roman"/>
        </w:rPr>
        <w:t>must</w:t>
      </w:r>
      <w:r w:rsidR="00370E76" w:rsidRPr="00F11EFB">
        <w:rPr>
          <w:rFonts w:ascii="Times New Roman" w:hAnsi="Times New Roman" w:cs="Times New Roman"/>
        </w:rPr>
        <w:t xml:space="preserve"> </w:t>
      </w:r>
      <w:r w:rsidRPr="00F11EFB">
        <w:rPr>
          <w:rFonts w:ascii="Times New Roman" w:hAnsi="Times New Roman" w:cs="Times New Roman"/>
        </w:rPr>
        <w:t>be</w:t>
      </w:r>
      <w:r w:rsidR="00370E76" w:rsidRPr="00F11EFB">
        <w:rPr>
          <w:rFonts w:ascii="Times New Roman" w:hAnsi="Times New Roman" w:cs="Times New Roman"/>
        </w:rPr>
        <w:t xml:space="preserve"> </w:t>
      </w:r>
      <w:r w:rsidRPr="00F11EFB">
        <w:rPr>
          <w:rFonts w:ascii="Times New Roman" w:hAnsi="Times New Roman" w:cs="Times New Roman"/>
        </w:rPr>
        <w:t>made</w:t>
      </w:r>
      <w:r w:rsidR="00370E76" w:rsidRPr="00F11EFB">
        <w:rPr>
          <w:rFonts w:ascii="Times New Roman" w:hAnsi="Times New Roman" w:cs="Times New Roman"/>
        </w:rPr>
        <w:t xml:space="preserve"> </w:t>
      </w:r>
      <w:r w:rsidRPr="00F11EFB">
        <w:rPr>
          <w:rFonts w:ascii="Times New Roman" w:hAnsi="Times New Roman" w:cs="Times New Roman"/>
        </w:rPr>
        <w:t>for</w:t>
      </w:r>
      <w:r w:rsidR="00370E76" w:rsidRPr="00F11EFB">
        <w:rPr>
          <w:rFonts w:ascii="Times New Roman" w:hAnsi="Times New Roman" w:cs="Times New Roman"/>
        </w:rPr>
        <w:t xml:space="preserve"> </w:t>
      </w:r>
      <w:r w:rsidRPr="00F11EFB">
        <w:rPr>
          <w:rFonts w:ascii="Times New Roman" w:hAnsi="Times New Roman" w:cs="Times New Roman"/>
        </w:rPr>
        <w:t>us</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even</w:t>
      </w:r>
      <w:r w:rsidR="00370E76" w:rsidRPr="00F11EFB">
        <w:rPr>
          <w:rFonts w:ascii="Times New Roman" w:hAnsi="Times New Roman" w:cs="Times New Roman"/>
        </w:rPr>
        <w:t xml:space="preserve"> </w:t>
      </w:r>
      <w:r w:rsidRPr="00F11EFB">
        <w:rPr>
          <w:rFonts w:ascii="Times New Roman" w:hAnsi="Times New Roman" w:cs="Times New Roman"/>
        </w:rPr>
        <w:t>exist!</w:t>
      </w:r>
      <w:r w:rsidR="00370E76" w:rsidRPr="00F11EFB">
        <w:rPr>
          <w:rFonts w:ascii="Times New Roman" w:hAnsi="Times New Roman" w:cs="Times New Roman"/>
        </w:rPr>
        <w:t xml:space="preserve"> </w:t>
      </w:r>
      <w:r w:rsidRPr="00F11EFB">
        <w:rPr>
          <w:rFonts w:ascii="Times New Roman" w:hAnsi="Times New Roman" w:cs="Times New Roman"/>
        </w:rPr>
        <w:t>But</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family</w:t>
      </w:r>
      <w:r w:rsidR="00370E76" w:rsidRPr="00F11EFB">
        <w:rPr>
          <w:rFonts w:ascii="Times New Roman" w:hAnsi="Times New Roman" w:cs="Times New Roman"/>
        </w:rPr>
        <w:t xml:space="preserve"> </w:t>
      </w:r>
      <w:r w:rsidRPr="00F11EFB">
        <w:rPr>
          <w:rFonts w:ascii="Times New Roman" w:hAnsi="Times New Roman" w:cs="Times New Roman"/>
        </w:rPr>
        <w:t>unit</w:t>
      </w:r>
      <w:r w:rsidR="00370E76" w:rsidRPr="00F11EFB">
        <w:rPr>
          <w:rFonts w:ascii="Times New Roman" w:hAnsi="Times New Roman" w:cs="Times New Roman"/>
        </w:rPr>
        <w:t xml:space="preserve"> </w:t>
      </w:r>
      <w:r w:rsidRPr="00F11EFB">
        <w:rPr>
          <w:rFonts w:ascii="Times New Roman" w:hAnsi="Times New Roman" w:cs="Times New Roman"/>
        </w:rPr>
        <w:t>must</w:t>
      </w:r>
      <w:r w:rsidR="00370E76" w:rsidRPr="00F11EFB">
        <w:rPr>
          <w:rFonts w:ascii="Times New Roman" w:hAnsi="Times New Roman" w:cs="Times New Roman"/>
        </w:rPr>
        <w:t xml:space="preserve"> </w:t>
      </w:r>
      <w:r w:rsidRPr="00F11EFB">
        <w:rPr>
          <w:rFonts w:ascii="Times New Roman" w:hAnsi="Times New Roman" w:cs="Times New Roman"/>
        </w:rPr>
        <w:t>stop</w:t>
      </w:r>
      <w:r w:rsidR="00370E76" w:rsidRPr="00F11EFB">
        <w:rPr>
          <w:rFonts w:ascii="Times New Roman" w:hAnsi="Times New Roman" w:cs="Times New Roman"/>
        </w:rPr>
        <w:t xml:space="preserve"> </w:t>
      </w:r>
      <w:r w:rsidRPr="00F11EFB">
        <w:rPr>
          <w:rFonts w:ascii="Times New Roman" w:hAnsi="Times New Roman" w:cs="Times New Roman"/>
        </w:rPr>
        <w:t>thinking</w:t>
      </w:r>
      <w:r w:rsidR="00370E76" w:rsidRPr="00F11EFB">
        <w:rPr>
          <w:rFonts w:ascii="Times New Roman" w:hAnsi="Times New Roman" w:cs="Times New Roman"/>
        </w:rPr>
        <w:t xml:space="preserve"> </w:t>
      </w:r>
      <w:r w:rsidRPr="00F11EFB">
        <w:rPr>
          <w:rFonts w:ascii="Times New Roman" w:hAnsi="Times New Roman" w:cs="Times New Roman"/>
        </w:rPr>
        <w:t>about</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past,</w:t>
      </w:r>
      <w:r w:rsidR="00370E76" w:rsidRPr="00F11EFB">
        <w:rPr>
          <w:rFonts w:ascii="Times New Roman" w:hAnsi="Times New Roman" w:cs="Times New Roman"/>
        </w:rPr>
        <w:t xml:space="preserve"> </w:t>
      </w:r>
      <w:r w:rsidRPr="00F11EFB">
        <w:rPr>
          <w:rFonts w:ascii="Times New Roman" w:hAnsi="Times New Roman" w:cs="Times New Roman"/>
        </w:rPr>
        <w:t>living</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past</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worry</w:t>
      </w:r>
      <w:r w:rsidR="00370E76" w:rsidRPr="00F11EFB">
        <w:rPr>
          <w:rFonts w:ascii="Times New Roman" w:hAnsi="Times New Roman" w:cs="Times New Roman"/>
        </w:rPr>
        <w:t xml:space="preserve"> </w:t>
      </w:r>
      <w:r w:rsidRPr="00F11EFB">
        <w:rPr>
          <w:rFonts w:ascii="Times New Roman" w:hAnsi="Times New Roman" w:cs="Times New Roman"/>
        </w:rPr>
        <w:t>about</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future!</w:t>
      </w:r>
      <w:r w:rsidR="00370E76" w:rsidRPr="00F11EFB">
        <w:rPr>
          <w:rFonts w:ascii="Times New Roman" w:hAnsi="Times New Roman" w:cs="Times New Roman"/>
        </w:rPr>
        <w:t xml:space="preserve"> </w:t>
      </w:r>
      <w:r w:rsidRPr="00F11EFB">
        <w:rPr>
          <w:rFonts w:ascii="Times New Roman" w:hAnsi="Times New Roman" w:cs="Times New Roman"/>
        </w:rPr>
        <w:t>Worrying</w:t>
      </w:r>
      <w:r w:rsidR="00370E76" w:rsidRPr="00F11EFB">
        <w:rPr>
          <w:rFonts w:ascii="Times New Roman" w:hAnsi="Times New Roman" w:cs="Times New Roman"/>
        </w:rPr>
        <w:t xml:space="preserve"> </w:t>
      </w:r>
      <w:r w:rsidRPr="00F11EFB">
        <w:rPr>
          <w:rFonts w:ascii="Times New Roman" w:hAnsi="Times New Roman" w:cs="Times New Roman"/>
        </w:rPr>
        <w:t>about</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past</w:t>
      </w:r>
      <w:r w:rsidR="00370E76" w:rsidRPr="00F11EFB">
        <w:rPr>
          <w:rFonts w:ascii="Times New Roman" w:hAnsi="Times New Roman" w:cs="Times New Roman"/>
        </w:rPr>
        <w:t xml:space="preserve"> </w:t>
      </w:r>
      <w:r w:rsidRPr="00F11EFB">
        <w:rPr>
          <w:rFonts w:ascii="Times New Roman" w:hAnsi="Times New Roman" w:cs="Times New Roman"/>
        </w:rPr>
        <w:t>can</w:t>
      </w:r>
      <w:r w:rsidR="00370E76" w:rsidRPr="00F11EFB">
        <w:rPr>
          <w:rFonts w:ascii="Times New Roman" w:hAnsi="Times New Roman" w:cs="Times New Roman"/>
        </w:rPr>
        <w:t xml:space="preserve"> </w:t>
      </w:r>
      <w:r w:rsidRPr="00F11EFB">
        <w:rPr>
          <w:rFonts w:ascii="Times New Roman" w:hAnsi="Times New Roman" w:cs="Times New Roman"/>
        </w:rPr>
        <w:t>really</w:t>
      </w:r>
      <w:r w:rsidR="00370E76" w:rsidRPr="00F11EFB">
        <w:rPr>
          <w:rFonts w:ascii="Times New Roman" w:hAnsi="Times New Roman" w:cs="Times New Roman"/>
        </w:rPr>
        <w:t xml:space="preserve"> </w:t>
      </w:r>
      <w:r w:rsidRPr="00F11EFB">
        <w:rPr>
          <w:rFonts w:ascii="Times New Roman" w:hAnsi="Times New Roman" w:cs="Times New Roman"/>
        </w:rPr>
        <w:t>hinder</w:t>
      </w:r>
      <w:r w:rsidR="00370E76" w:rsidRPr="00F11EFB">
        <w:rPr>
          <w:rFonts w:ascii="Times New Roman" w:hAnsi="Times New Roman" w:cs="Times New Roman"/>
        </w:rPr>
        <w:t xml:space="preserve"> </w:t>
      </w:r>
      <w:r w:rsidRPr="00F11EFB">
        <w:rPr>
          <w:rFonts w:ascii="Times New Roman" w:hAnsi="Times New Roman" w:cs="Times New Roman"/>
        </w:rPr>
        <w:t>your</w:t>
      </w:r>
      <w:r w:rsidR="00370E76" w:rsidRPr="00F11EFB">
        <w:rPr>
          <w:rFonts w:ascii="Times New Roman" w:hAnsi="Times New Roman" w:cs="Times New Roman"/>
        </w:rPr>
        <w:t xml:space="preserve"> </w:t>
      </w:r>
      <w:r w:rsidRPr="00F11EFB">
        <w:rPr>
          <w:rFonts w:ascii="Times New Roman" w:hAnsi="Times New Roman" w:cs="Times New Roman"/>
        </w:rPr>
        <w:t>growth</w:t>
      </w:r>
      <w:r w:rsidR="00370E76" w:rsidRPr="00F11EFB">
        <w:rPr>
          <w:rFonts w:ascii="Times New Roman" w:hAnsi="Times New Roman" w:cs="Times New Roman"/>
        </w:rPr>
        <w:t xml:space="preserve"> </w:t>
      </w:r>
      <w:r w:rsidRPr="00F11EFB">
        <w:rPr>
          <w:rFonts w:ascii="Times New Roman" w:hAnsi="Times New Roman" w:cs="Times New Roman"/>
        </w:rPr>
        <w:t>as</w:t>
      </w:r>
      <w:r w:rsidR="00370E76" w:rsidRPr="00F11EFB">
        <w:rPr>
          <w:rFonts w:ascii="Times New Roman" w:hAnsi="Times New Roman" w:cs="Times New Roman"/>
        </w:rPr>
        <w:t xml:space="preserve"> </w:t>
      </w:r>
      <w:r w:rsidRPr="00F11EFB">
        <w:rPr>
          <w:rFonts w:ascii="Times New Roman" w:hAnsi="Times New Roman" w:cs="Times New Roman"/>
        </w:rPr>
        <w:t>an</w:t>
      </w:r>
      <w:r w:rsidR="00370E76" w:rsidRPr="00F11EFB">
        <w:rPr>
          <w:rFonts w:ascii="Times New Roman" w:hAnsi="Times New Roman" w:cs="Times New Roman"/>
        </w:rPr>
        <w:t xml:space="preserve"> </w:t>
      </w:r>
      <w:r w:rsidRPr="00F11EFB">
        <w:rPr>
          <w:rFonts w:ascii="Times New Roman" w:hAnsi="Times New Roman" w:cs="Times New Roman"/>
        </w:rPr>
        <w:t>individual</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person</w:t>
      </w:r>
      <w:r w:rsidR="00370E76" w:rsidRPr="00F11EFB">
        <w:rPr>
          <w:rFonts w:ascii="Times New Roman" w:hAnsi="Times New Roman" w:cs="Times New Roman"/>
        </w:rPr>
        <w:t xml:space="preserve"> </w:t>
      </w:r>
      <w:r w:rsidRPr="00F11EFB">
        <w:rPr>
          <w:rFonts w:ascii="Times New Roman" w:hAnsi="Times New Roman" w:cs="Times New Roman"/>
        </w:rPr>
        <w:t>trying</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obtain</w:t>
      </w:r>
      <w:r w:rsidR="00370E76" w:rsidRPr="00F11EFB">
        <w:rPr>
          <w:rFonts w:ascii="Times New Roman" w:hAnsi="Times New Roman" w:cs="Times New Roman"/>
        </w:rPr>
        <w:t xml:space="preserve"> </w:t>
      </w:r>
      <w:r w:rsidRPr="00F11EFB">
        <w:rPr>
          <w:rFonts w:ascii="Times New Roman" w:hAnsi="Times New Roman" w:cs="Times New Roman"/>
        </w:rPr>
        <w:t>financial</w:t>
      </w:r>
      <w:r w:rsidR="00370E76" w:rsidRPr="00F11EFB">
        <w:rPr>
          <w:rFonts w:ascii="Times New Roman" w:hAnsi="Times New Roman" w:cs="Times New Roman"/>
        </w:rPr>
        <w:t xml:space="preserve"> </w:t>
      </w:r>
      <w:r w:rsidRPr="00F11EFB">
        <w:rPr>
          <w:rFonts w:ascii="Times New Roman" w:hAnsi="Times New Roman" w:cs="Times New Roman"/>
        </w:rPr>
        <w:t>stability</w:t>
      </w:r>
      <w:r w:rsidR="00370E76" w:rsidRPr="00F11EFB">
        <w:rPr>
          <w:rFonts w:ascii="Times New Roman" w:hAnsi="Times New Roman" w:cs="Times New Roman"/>
        </w:rPr>
        <w:t xml:space="preserve"> </w:t>
      </w:r>
      <w:r w:rsidRPr="00F11EFB">
        <w:rPr>
          <w:rFonts w:ascii="Times New Roman" w:hAnsi="Times New Roman" w:cs="Times New Roman"/>
        </w:rPr>
        <w:t>or</w:t>
      </w:r>
      <w:r w:rsidR="00370E76" w:rsidRPr="00F11EFB">
        <w:rPr>
          <w:rFonts w:ascii="Times New Roman" w:hAnsi="Times New Roman" w:cs="Times New Roman"/>
        </w:rPr>
        <w:t xml:space="preserve"> </w:t>
      </w:r>
      <w:r w:rsidRPr="00F11EFB">
        <w:rPr>
          <w:rFonts w:ascii="Times New Roman" w:hAnsi="Times New Roman" w:cs="Times New Roman"/>
        </w:rPr>
        <w:t>prosperity.</w:t>
      </w:r>
      <w:r w:rsidR="00370E76" w:rsidRPr="00F11EFB">
        <w:rPr>
          <w:rFonts w:ascii="Times New Roman" w:hAnsi="Times New Roman" w:cs="Times New Roman"/>
        </w:rPr>
        <w:t xml:space="preserve"> </w:t>
      </w:r>
      <w:r w:rsidRPr="00F11EFB">
        <w:rPr>
          <w:rFonts w:ascii="Times New Roman" w:hAnsi="Times New Roman" w:cs="Times New Roman"/>
        </w:rPr>
        <w:lastRenderedPageBreak/>
        <w:t>What</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must</w:t>
      </w:r>
      <w:r w:rsidR="00370E76" w:rsidRPr="00F11EFB">
        <w:rPr>
          <w:rFonts w:ascii="Times New Roman" w:hAnsi="Times New Roman" w:cs="Times New Roman"/>
        </w:rPr>
        <w:t xml:space="preserve"> </w:t>
      </w:r>
      <w:r w:rsidRPr="00F11EFB">
        <w:rPr>
          <w:rFonts w:ascii="Times New Roman" w:hAnsi="Times New Roman" w:cs="Times New Roman"/>
        </w:rPr>
        <w:t>do</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change</w:t>
      </w:r>
      <w:r w:rsidR="00370E76" w:rsidRPr="00F11EFB">
        <w:rPr>
          <w:rFonts w:ascii="Times New Roman" w:hAnsi="Times New Roman" w:cs="Times New Roman"/>
        </w:rPr>
        <w:t xml:space="preserve"> </w:t>
      </w:r>
      <w:r w:rsidRPr="00F11EFB">
        <w:rPr>
          <w:rFonts w:ascii="Times New Roman" w:hAnsi="Times New Roman" w:cs="Times New Roman"/>
        </w:rPr>
        <w:t>your</w:t>
      </w:r>
      <w:r w:rsidR="00370E76" w:rsidRPr="00F11EFB">
        <w:rPr>
          <w:rFonts w:ascii="Times New Roman" w:hAnsi="Times New Roman" w:cs="Times New Roman"/>
        </w:rPr>
        <w:t xml:space="preserve"> </w:t>
      </w:r>
      <w:r w:rsidRPr="00F11EFB">
        <w:rPr>
          <w:rFonts w:ascii="Times New Roman" w:hAnsi="Times New Roman" w:cs="Times New Roman"/>
        </w:rPr>
        <w:t>future</w:t>
      </w:r>
      <w:r w:rsidR="00370E76" w:rsidRPr="00F11EFB">
        <w:rPr>
          <w:rFonts w:ascii="Times New Roman" w:hAnsi="Times New Roman" w:cs="Times New Roman"/>
        </w:rPr>
        <w:t xml:space="preserve"> </w:t>
      </w:r>
      <w:r w:rsidRPr="00F11EFB">
        <w:rPr>
          <w:rFonts w:ascii="Times New Roman" w:hAnsi="Times New Roman" w:cs="Times New Roman"/>
          <w:noProof/>
        </w:rPr>
        <w:t>takes</w:t>
      </w:r>
      <w:r w:rsidR="00370E76" w:rsidRPr="00F11EFB">
        <w:rPr>
          <w:rFonts w:ascii="Times New Roman" w:hAnsi="Times New Roman" w:cs="Times New Roman"/>
        </w:rPr>
        <w:t xml:space="preserve"> </w:t>
      </w:r>
      <w:r w:rsidRPr="00F11EFB">
        <w:rPr>
          <w:rFonts w:ascii="Times New Roman" w:hAnsi="Times New Roman" w:cs="Times New Roman"/>
        </w:rPr>
        <w:t>some</w:t>
      </w:r>
      <w:r w:rsidR="00370E76" w:rsidRPr="00F11EFB">
        <w:rPr>
          <w:rFonts w:ascii="Times New Roman" w:hAnsi="Times New Roman" w:cs="Times New Roman"/>
        </w:rPr>
        <w:t xml:space="preserve"> </w:t>
      </w:r>
      <w:r w:rsidRPr="00F11EFB">
        <w:rPr>
          <w:rFonts w:ascii="Times New Roman" w:hAnsi="Times New Roman" w:cs="Times New Roman"/>
        </w:rPr>
        <w:t>hard</w:t>
      </w:r>
      <w:r w:rsidR="00370E76" w:rsidRPr="00F11EFB">
        <w:rPr>
          <w:rFonts w:ascii="Times New Roman" w:hAnsi="Times New Roman" w:cs="Times New Roman"/>
        </w:rPr>
        <w:t xml:space="preserve"> </w:t>
      </w:r>
      <w:r w:rsidRPr="00F11EFB">
        <w:rPr>
          <w:rFonts w:ascii="Times New Roman" w:hAnsi="Times New Roman" w:cs="Times New Roman"/>
        </w:rPr>
        <w:t>but</w:t>
      </w:r>
      <w:r w:rsidR="00370E76" w:rsidRPr="00F11EFB">
        <w:rPr>
          <w:rFonts w:ascii="Times New Roman" w:hAnsi="Times New Roman" w:cs="Times New Roman"/>
        </w:rPr>
        <w:t xml:space="preserve"> </w:t>
      </w:r>
      <w:r w:rsidRPr="00F11EFB">
        <w:rPr>
          <w:rFonts w:ascii="Times New Roman" w:hAnsi="Times New Roman" w:cs="Times New Roman"/>
        </w:rPr>
        <w:t>real</w:t>
      </w:r>
      <w:r w:rsidR="00370E76" w:rsidRPr="00F11EFB">
        <w:rPr>
          <w:rFonts w:ascii="Times New Roman" w:hAnsi="Times New Roman" w:cs="Times New Roman"/>
        </w:rPr>
        <w:t xml:space="preserve"> </w:t>
      </w:r>
      <w:r w:rsidRPr="00F11EFB">
        <w:rPr>
          <w:rFonts w:ascii="Times New Roman" w:hAnsi="Times New Roman" w:cs="Times New Roman"/>
        </w:rPr>
        <w:t>genuine</w:t>
      </w:r>
      <w:r w:rsidR="00370E76" w:rsidRPr="00F11EFB">
        <w:rPr>
          <w:rFonts w:ascii="Times New Roman" w:hAnsi="Times New Roman" w:cs="Times New Roman"/>
        </w:rPr>
        <w:t xml:space="preserve"> </w:t>
      </w:r>
      <w:r w:rsidRPr="00F11EFB">
        <w:rPr>
          <w:rFonts w:ascii="Times New Roman" w:hAnsi="Times New Roman" w:cs="Times New Roman"/>
        </w:rPr>
        <w:t>steps!</w:t>
      </w:r>
      <w:r w:rsidR="00370E76" w:rsidRPr="00F11EFB">
        <w:rPr>
          <w:rFonts w:ascii="Times New Roman" w:hAnsi="Times New Roman" w:cs="Times New Roman"/>
        </w:rPr>
        <w:t xml:space="preserve"> </w:t>
      </w:r>
      <w:r w:rsidRPr="00F11EFB">
        <w:rPr>
          <w:rFonts w:ascii="Times New Roman" w:hAnsi="Times New Roman" w:cs="Times New Roman"/>
        </w:rPr>
        <w:t>First,</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must</w:t>
      </w:r>
      <w:r w:rsidR="00370E76" w:rsidRPr="00F11EFB">
        <w:rPr>
          <w:rFonts w:ascii="Times New Roman" w:hAnsi="Times New Roman" w:cs="Times New Roman"/>
        </w:rPr>
        <w:t xml:space="preserve"> </w:t>
      </w:r>
      <w:r w:rsidRPr="00F11EFB">
        <w:rPr>
          <w:rFonts w:ascii="Times New Roman" w:hAnsi="Times New Roman" w:cs="Times New Roman"/>
        </w:rPr>
        <w:t>leave</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past</w:t>
      </w:r>
      <w:r w:rsidR="00370E76" w:rsidRPr="00F11EFB">
        <w:rPr>
          <w:rFonts w:ascii="Times New Roman" w:hAnsi="Times New Roman" w:cs="Times New Roman"/>
        </w:rPr>
        <w:t xml:space="preserve"> </w:t>
      </w:r>
      <w:r w:rsidRPr="00F11EFB">
        <w:rPr>
          <w:rFonts w:ascii="Times New Roman" w:hAnsi="Times New Roman" w:cs="Times New Roman"/>
        </w:rPr>
        <w:t>in</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past!</w:t>
      </w:r>
      <w:r w:rsidR="00370E76" w:rsidRPr="00F11EFB">
        <w:rPr>
          <w:rFonts w:ascii="Times New Roman" w:hAnsi="Times New Roman" w:cs="Times New Roman"/>
        </w:rPr>
        <w:t xml:space="preserve"> </w:t>
      </w:r>
      <w:r w:rsidRPr="00F11EFB">
        <w:rPr>
          <w:rFonts w:ascii="Times New Roman" w:hAnsi="Times New Roman" w:cs="Times New Roman"/>
        </w:rPr>
        <w:t>Second,</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must</w:t>
      </w:r>
      <w:r w:rsidR="00370E76" w:rsidRPr="00F11EFB">
        <w:rPr>
          <w:rFonts w:ascii="Times New Roman" w:hAnsi="Times New Roman" w:cs="Times New Roman"/>
        </w:rPr>
        <w:t xml:space="preserve"> </w:t>
      </w:r>
      <w:r w:rsidRPr="00F11EFB">
        <w:rPr>
          <w:rFonts w:ascii="Times New Roman" w:hAnsi="Times New Roman" w:cs="Times New Roman"/>
        </w:rPr>
        <w:t>ask</w:t>
      </w:r>
      <w:r w:rsidR="00370E76" w:rsidRPr="00F11EFB">
        <w:rPr>
          <w:rFonts w:ascii="Times New Roman" w:hAnsi="Times New Roman" w:cs="Times New Roman"/>
        </w:rPr>
        <w:t xml:space="preserve"> </w:t>
      </w:r>
      <w:r w:rsidRPr="00F11EFB">
        <w:rPr>
          <w:rFonts w:ascii="Times New Roman" w:hAnsi="Times New Roman" w:cs="Times New Roman"/>
        </w:rPr>
        <w:t>your</w:t>
      </w:r>
      <w:r w:rsidR="00370E76" w:rsidRPr="00F11EFB">
        <w:rPr>
          <w:rFonts w:ascii="Times New Roman" w:hAnsi="Times New Roman" w:cs="Times New Roman"/>
        </w:rPr>
        <w:t xml:space="preserve"> </w:t>
      </w:r>
      <w:r w:rsidRPr="00F11EFB">
        <w:rPr>
          <w:rFonts w:ascii="Times New Roman" w:hAnsi="Times New Roman" w:cs="Times New Roman"/>
        </w:rPr>
        <w:t>higher</w:t>
      </w:r>
      <w:r w:rsidR="00370E76" w:rsidRPr="00F11EFB">
        <w:rPr>
          <w:rFonts w:ascii="Times New Roman" w:hAnsi="Times New Roman" w:cs="Times New Roman"/>
        </w:rPr>
        <w:t xml:space="preserve"> </w:t>
      </w:r>
      <w:r w:rsidRPr="00F11EFB">
        <w:rPr>
          <w:rFonts w:ascii="Times New Roman" w:hAnsi="Times New Roman" w:cs="Times New Roman"/>
        </w:rPr>
        <w:t>power</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fix</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every</w:t>
      </w:r>
      <w:r w:rsidR="00370E76" w:rsidRPr="00F11EFB">
        <w:rPr>
          <w:rFonts w:ascii="Times New Roman" w:hAnsi="Times New Roman" w:cs="Times New Roman"/>
        </w:rPr>
        <w:t xml:space="preserve"> </w:t>
      </w:r>
      <w:r w:rsidRPr="00F11EFB">
        <w:rPr>
          <w:rFonts w:ascii="Times New Roman" w:hAnsi="Times New Roman" w:cs="Times New Roman"/>
        </w:rPr>
        <w:t>night!</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is</w:t>
      </w:r>
      <w:r w:rsidR="00370E76" w:rsidRPr="00F11EFB">
        <w:rPr>
          <w:rFonts w:ascii="Times New Roman" w:hAnsi="Times New Roman" w:cs="Times New Roman"/>
        </w:rPr>
        <w:t xml:space="preserve"> </w:t>
      </w:r>
      <w:r w:rsidRPr="00F11EFB">
        <w:rPr>
          <w:rFonts w:ascii="Times New Roman" w:hAnsi="Times New Roman" w:cs="Times New Roman"/>
        </w:rPr>
        <w:t>at</w:t>
      </w:r>
      <w:r w:rsidR="00370E76" w:rsidRPr="00F11EFB">
        <w:rPr>
          <w:rFonts w:ascii="Times New Roman" w:hAnsi="Times New Roman" w:cs="Times New Roman"/>
        </w:rPr>
        <w:t xml:space="preserve"> </w:t>
      </w:r>
      <w:r w:rsidRPr="00F11EFB">
        <w:rPr>
          <w:rFonts w:ascii="Times New Roman" w:hAnsi="Times New Roman" w:cs="Times New Roman"/>
        </w:rPr>
        <w:t>least</w:t>
      </w:r>
      <w:r w:rsidR="00370E76" w:rsidRPr="00F11EFB">
        <w:rPr>
          <w:rFonts w:ascii="Times New Roman" w:hAnsi="Times New Roman" w:cs="Times New Roman"/>
        </w:rPr>
        <w:t xml:space="preserve"> </w:t>
      </w:r>
      <w:r w:rsidRPr="00F11EFB">
        <w:rPr>
          <w:rFonts w:ascii="Times New Roman" w:hAnsi="Times New Roman" w:cs="Times New Roman"/>
        </w:rPr>
        <w:t>what</w:t>
      </w:r>
      <w:r w:rsidR="00370E76" w:rsidRPr="00F11EFB">
        <w:rPr>
          <w:rFonts w:ascii="Times New Roman" w:hAnsi="Times New Roman" w:cs="Times New Roman"/>
        </w:rPr>
        <w:t xml:space="preserve"> </w:t>
      </w:r>
      <w:r w:rsidRPr="00F11EFB">
        <w:rPr>
          <w:rFonts w:ascii="Times New Roman" w:hAnsi="Times New Roman" w:cs="Times New Roman"/>
        </w:rPr>
        <w:t>my</w:t>
      </w:r>
      <w:r w:rsidR="00370E76" w:rsidRPr="00F11EFB">
        <w:rPr>
          <w:rFonts w:ascii="Times New Roman" w:hAnsi="Times New Roman" w:cs="Times New Roman"/>
        </w:rPr>
        <w:t xml:space="preserve"> </w:t>
      </w:r>
      <w:r w:rsidRPr="00F11EFB">
        <w:rPr>
          <w:rFonts w:ascii="Times New Roman" w:hAnsi="Times New Roman" w:cs="Times New Roman"/>
        </w:rPr>
        <w:t>pastor</w:t>
      </w:r>
      <w:r w:rsidR="00370E76" w:rsidRPr="00F11EFB">
        <w:rPr>
          <w:rFonts w:ascii="Times New Roman" w:hAnsi="Times New Roman" w:cs="Times New Roman"/>
        </w:rPr>
        <w:t xml:space="preserve"> </w:t>
      </w:r>
      <w:r w:rsidRPr="00F11EFB">
        <w:rPr>
          <w:rFonts w:ascii="Times New Roman" w:hAnsi="Times New Roman" w:cs="Times New Roman"/>
        </w:rPr>
        <w:t>told</w:t>
      </w:r>
      <w:r w:rsidR="00370E76" w:rsidRPr="00F11EFB">
        <w:rPr>
          <w:rFonts w:ascii="Times New Roman" w:hAnsi="Times New Roman" w:cs="Times New Roman"/>
        </w:rPr>
        <w:t xml:space="preserve"> </w:t>
      </w:r>
      <w:r w:rsidRPr="00F11EFB">
        <w:rPr>
          <w:rFonts w:ascii="Times New Roman" w:hAnsi="Times New Roman" w:cs="Times New Roman"/>
        </w:rPr>
        <w:t>our</w:t>
      </w:r>
      <w:r w:rsidR="00370E76" w:rsidRPr="00F11EFB">
        <w:rPr>
          <w:rFonts w:ascii="Times New Roman" w:hAnsi="Times New Roman" w:cs="Times New Roman"/>
        </w:rPr>
        <w:t xml:space="preserve"> </w:t>
      </w:r>
      <w:r w:rsidRPr="00F11EFB">
        <w:rPr>
          <w:rFonts w:ascii="Times New Roman" w:hAnsi="Times New Roman" w:cs="Times New Roman"/>
        </w:rPr>
        <w:t>congregation</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do</w:t>
      </w:r>
      <w:r w:rsidR="00370E76" w:rsidRPr="00F11EFB">
        <w:rPr>
          <w:rFonts w:ascii="Times New Roman" w:hAnsi="Times New Roman" w:cs="Times New Roman"/>
        </w:rPr>
        <w:t xml:space="preserve"> </w:t>
      </w:r>
      <w:r w:rsidRPr="00F11EFB">
        <w:rPr>
          <w:rFonts w:ascii="Times New Roman" w:hAnsi="Times New Roman" w:cs="Times New Roman"/>
        </w:rPr>
        <w:t>when</w:t>
      </w:r>
      <w:r w:rsidR="00370E76" w:rsidRPr="00F11EFB">
        <w:rPr>
          <w:rFonts w:ascii="Times New Roman" w:hAnsi="Times New Roman" w:cs="Times New Roman"/>
        </w:rPr>
        <w:t xml:space="preserve"> </w:t>
      </w:r>
      <w:r w:rsidRPr="00F11EFB">
        <w:rPr>
          <w:rFonts w:ascii="Times New Roman" w:hAnsi="Times New Roman" w:cs="Times New Roman"/>
        </w:rPr>
        <w:t>we</w:t>
      </w:r>
      <w:r w:rsidR="00370E76" w:rsidRPr="00F11EFB">
        <w:rPr>
          <w:rFonts w:ascii="Times New Roman" w:hAnsi="Times New Roman" w:cs="Times New Roman"/>
        </w:rPr>
        <w:t xml:space="preserve"> </w:t>
      </w:r>
      <w:r w:rsidRPr="00F11EFB">
        <w:rPr>
          <w:rFonts w:ascii="Times New Roman" w:hAnsi="Times New Roman" w:cs="Times New Roman"/>
        </w:rPr>
        <w:t>pray.</w:t>
      </w:r>
      <w:r w:rsidR="00370E76" w:rsidRPr="00F11EFB">
        <w:rPr>
          <w:rFonts w:ascii="Times New Roman" w:hAnsi="Times New Roman" w:cs="Times New Roman"/>
        </w:rPr>
        <w:t xml:space="preserve"> </w:t>
      </w:r>
      <w:r w:rsidRPr="00F11EFB">
        <w:rPr>
          <w:rFonts w:ascii="Times New Roman" w:hAnsi="Times New Roman" w:cs="Times New Roman"/>
        </w:rPr>
        <w:t>Third,</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must</w:t>
      </w:r>
      <w:r w:rsidR="00370E76" w:rsidRPr="00F11EFB">
        <w:rPr>
          <w:rFonts w:ascii="Times New Roman" w:hAnsi="Times New Roman" w:cs="Times New Roman"/>
        </w:rPr>
        <w:t xml:space="preserve"> </w:t>
      </w:r>
      <w:r w:rsidRPr="00F11EFB">
        <w:rPr>
          <w:rFonts w:ascii="Times New Roman" w:hAnsi="Times New Roman" w:cs="Times New Roman"/>
        </w:rPr>
        <w:t>write</w:t>
      </w:r>
      <w:r w:rsidR="00370E76" w:rsidRPr="00F11EFB">
        <w:rPr>
          <w:rFonts w:ascii="Times New Roman" w:hAnsi="Times New Roman" w:cs="Times New Roman"/>
        </w:rPr>
        <w:t xml:space="preserve"> </w:t>
      </w:r>
      <w:r w:rsidRPr="00F11EFB">
        <w:rPr>
          <w:rFonts w:ascii="Times New Roman" w:hAnsi="Times New Roman" w:cs="Times New Roman"/>
        </w:rPr>
        <w:t>down</w:t>
      </w:r>
      <w:r w:rsidR="00370E76" w:rsidRPr="00F11EFB">
        <w:rPr>
          <w:rFonts w:ascii="Times New Roman" w:hAnsi="Times New Roman" w:cs="Times New Roman"/>
        </w:rPr>
        <w:t xml:space="preserve"> </w:t>
      </w:r>
      <w:r w:rsidRPr="00F11EFB">
        <w:rPr>
          <w:rFonts w:ascii="Times New Roman" w:hAnsi="Times New Roman" w:cs="Times New Roman"/>
        </w:rPr>
        <w:t>an</w:t>
      </w:r>
      <w:r w:rsidR="00370E76" w:rsidRPr="00F11EFB">
        <w:rPr>
          <w:rFonts w:ascii="Times New Roman" w:hAnsi="Times New Roman" w:cs="Times New Roman"/>
        </w:rPr>
        <w:t xml:space="preserve"> </w:t>
      </w:r>
      <w:r w:rsidRPr="00F11EFB">
        <w:rPr>
          <w:rFonts w:ascii="Times New Roman" w:hAnsi="Times New Roman" w:cs="Times New Roman"/>
        </w:rPr>
        <w:t>outline</w:t>
      </w:r>
      <w:r w:rsidR="00370E76" w:rsidRPr="00F11EFB">
        <w:rPr>
          <w:rFonts w:ascii="Times New Roman" w:hAnsi="Times New Roman" w:cs="Times New Roman"/>
        </w:rPr>
        <w:t xml:space="preserve"> </w:t>
      </w:r>
      <w:r w:rsidRPr="00F11EFB">
        <w:rPr>
          <w:rFonts w:ascii="Times New Roman" w:hAnsi="Times New Roman" w:cs="Times New Roman"/>
        </w:rPr>
        <w:t>on</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draft</w:t>
      </w:r>
      <w:r w:rsidR="00370E76" w:rsidRPr="00F11EFB">
        <w:rPr>
          <w:rFonts w:ascii="Times New Roman" w:hAnsi="Times New Roman" w:cs="Times New Roman"/>
        </w:rPr>
        <w:t xml:space="preserve"> </w:t>
      </w:r>
      <w:r w:rsidRPr="00F11EFB">
        <w:rPr>
          <w:rFonts w:ascii="Times New Roman" w:hAnsi="Times New Roman" w:cs="Times New Roman"/>
        </w:rPr>
        <w:t>piece</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paper</w:t>
      </w:r>
      <w:r w:rsidR="00370E76" w:rsidRPr="00F11EFB">
        <w:rPr>
          <w:rFonts w:ascii="Times New Roman" w:hAnsi="Times New Roman" w:cs="Times New Roman"/>
        </w:rPr>
        <w:t xml:space="preserve"> </w:t>
      </w:r>
      <w:r w:rsidR="003A5434" w:rsidRPr="00F11EFB">
        <w:rPr>
          <w:rFonts w:ascii="Times New Roman" w:hAnsi="Times New Roman" w:cs="Times New Roman"/>
        </w:rPr>
        <w:t>t</w:t>
      </w:r>
      <w:r w:rsidRPr="00F11EFB">
        <w:rPr>
          <w:rFonts w:ascii="Times New Roman" w:hAnsi="Times New Roman" w:cs="Times New Roman"/>
        </w:rPr>
        <w:t>hat</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want</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accomplish</w:t>
      </w:r>
      <w:r w:rsidR="00370E76" w:rsidRPr="00F11EFB">
        <w:rPr>
          <w:rFonts w:ascii="Times New Roman" w:hAnsi="Times New Roman" w:cs="Times New Roman"/>
        </w:rPr>
        <w:t xml:space="preserve"> </w:t>
      </w:r>
      <w:r w:rsidRPr="00F11EFB">
        <w:rPr>
          <w:rFonts w:ascii="Times New Roman" w:hAnsi="Times New Roman" w:cs="Times New Roman"/>
        </w:rPr>
        <w:t>short</w:t>
      </w:r>
      <w:r w:rsidR="00370E76" w:rsidRPr="00F11EFB">
        <w:rPr>
          <w:rFonts w:ascii="Times New Roman" w:hAnsi="Times New Roman" w:cs="Times New Roman"/>
        </w:rPr>
        <w:t xml:space="preserve"> </w:t>
      </w:r>
      <w:r w:rsidRPr="00F11EFB">
        <w:rPr>
          <w:rFonts w:ascii="Times New Roman" w:hAnsi="Times New Roman" w:cs="Times New Roman"/>
        </w:rPr>
        <w:t>term</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long</w:t>
      </w:r>
      <w:r w:rsidR="00370E76" w:rsidRPr="00F11EFB">
        <w:rPr>
          <w:rFonts w:ascii="Times New Roman" w:hAnsi="Times New Roman" w:cs="Times New Roman"/>
        </w:rPr>
        <w:t xml:space="preserve"> </w:t>
      </w:r>
      <w:r w:rsidRPr="00F11EFB">
        <w:rPr>
          <w:rFonts w:ascii="Times New Roman" w:hAnsi="Times New Roman" w:cs="Times New Roman"/>
        </w:rPr>
        <w:t>term.</w:t>
      </w:r>
      <w:r w:rsidR="00370E76" w:rsidRPr="00F11EFB">
        <w:rPr>
          <w:rFonts w:ascii="Times New Roman" w:hAnsi="Times New Roman" w:cs="Times New Roman"/>
        </w:rPr>
        <w:t xml:space="preserve"> </w:t>
      </w:r>
      <w:r w:rsidRPr="00F11EFB">
        <w:rPr>
          <w:rFonts w:ascii="Times New Roman" w:hAnsi="Times New Roman" w:cs="Times New Roman"/>
        </w:rPr>
        <w:t>After</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figure</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out</w:t>
      </w:r>
      <w:r w:rsidR="003A5434" w:rsidRPr="00F11EFB">
        <w:rPr>
          <w:rFonts w:ascii="Times New Roman" w:hAnsi="Times New Roman" w:cs="Times New Roman"/>
        </w:rPr>
        <w:t>,</w:t>
      </w:r>
      <w:r w:rsidR="00370E76" w:rsidRPr="00F11EFB">
        <w:rPr>
          <w:rFonts w:ascii="Times New Roman" w:hAnsi="Times New Roman" w:cs="Times New Roman"/>
        </w:rPr>
        <w:t xml:space="preserve"> </w:t>
      </w:r>
      <w:r w:rsidRPr="00F11EFB">
        <w:rPr>
          <w:rFonts w:ascii="Times New Roman" w:hAnsi="Times New Roman" w:cs="Times New Roman"/>
        </w:rPr>
        <w:t>th</w:t>
      </w:r>
      <w:r w:rsidR="003A5434" w:rsidRPr="00F11EFB">
        <w:rPr>
          <w:rFonts w:ascii="Times New Roman" w:hAnsi="Times New Roman" w:cs="Times New Roman"/>
        </w:rPr>
        <w:t>e</w:t>
      </w:r>
      <w:r w:rsidRPr="00F11EFB">
        <w:rPr>
          <w:rFonts w:ascii="Times New Roman" w:hAnsi="Times New Roman" w:cs="Times New Roman"/>
        </w:rPr>
        <w:t>n</w:t>
      </w:r>
      <w:r w:rsidR="00370E76" w:rsidRPr="00F11EFB">
        <w:rPr>
          <w:rFonts w:ascii="Times New Roman" w:hAnsi="Times New Roman" w:cs="Times New Roman"/>
        </w:rPr>
        <w:t xml:space="preserve"> </w:t>
      </w:r>
      <w:r w:rsidRPr="00F11EFB">
        <w:rPr>
          <w:rFonts w:ascii="Times New Roman" w:hAnsi="Times New Roman" w:cs="Times New Roman"/>
        </w:rPr>
        <w:t>work</w:t>
      </w:r>
      <w:r w:rsidR="00370E76" w:rsidRPr="00F11EFB">
        <w:rPr>
          <w:rFonts w:ascii="Times New Roman" w:hAnsi="Times New Roman" w:cs="Times New Roman"/>
        </w:rPr>
        <w:t xml:space="preserve"> </w:t>
      </w:r>
      <w:r w:rsidRPr="00F11EFB">
        <w:rPr>
          <w:rFonts w:ascii="Times New Roman" w:hAnsi="Times New Roman" w:cs="Times New Roman"/>
        </w:rPr>
        <w:t>with</w:t>
      </w:r>
      <w:r w:rsidR="00370E76" w:rsidRPr="00F11EFB">
        <w:rPr>
          <w:rFonts w:ascii="Times New Roman" w:hAnsi="Times New Roman" w:cs="Times New Roman"/>
        </w:rPr>
        <w:t xml:space="preserve"> </w:t>
      </w:r>
      <w:r w:rsidRPr="00F11EFB">
        <w:rPr>
          <w:rFonts w:ascii="Times New Roman" w:hAnsi="Times New Roman" w:cs="Times New Roman"/>
        </w:rPr>
        <w:t>professionals</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make</w:t>
      </w:r>
      <w:r w:rsidR="00370E76" w:rsidRPr="00F11EFB">
        <w:rPr>
          <w:rFonts w:ascii="Times New Roman" w:hAnsi="Times New Roman" w:cs="Times New Roman"/>
        </w:rPr>
        <w:t xml:space="preserve"> </w:t>
      </w:r>
      <w:r w:rsidRPr="00F11EFB">
        <w:rPr>
          <w:rFonts w:ascii="Times New Roman" w:hAnsi="Times New Roman" w:cs="Times New Roman"/>
        </w:rPr>
        <w:t>it</w:t>
      </w:r>
      <w:r w:rsidR="00370E76" w:rsidRPr="00F11EFB">
        <w:rPr>
          <w:rFonts w:ascii="Times New Roman" w:hAnsi="Times New Roman" w:cs="Times New Roman"/>
        </w:rPr>
        <w:t xml:space="preserve"> </w:t>
      </w:r>
      <w:r w:rsidRPr="00F11EFB">
        <w:rPr>
          <w:rFonts w:ascii="Times New Roman" w:hAnsi="Times New Roman" w:cs="Times New Roman"/>
        </w:rPr>
        <w:t>into</w:t>
      </w:r>
      <w:r w:rsidR="00370E76" w:rsidRPr="00F11EFB">
        <w:rPr>
          <w:rFonts w:ascii="Times New Roman" w:hAnsi="Times New Roman" w:cs="Times New Roman"/>
        </w:rPr>
        <w:t xml:space="preserve"> </w:t>
      </w:r>
      <w:r w:rsidRPr="00F11EFB">
        <w:rPr>
          <w:rFonts w:ascii="Times New Roman" w:hAnsi="Times New Roman" w:cs="Times New Roman"/>
        </w:rPr>
        <w:t>action!</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professional</w:t>
      </w:r>
      <w:r w:rsidR="00370E76" w:rsidRPr="00F11EFB">
        <w:rPr>
          <w:rFonts w:ascii="Times New Roman" w:hAnsi="Times New Roman" w:cs="Times New Roman"/>
        </w:rPr>
        <w:t xml:space="preserve"> </w:t>
      </w:r>
      <w:r w:rsidRPr="00F11EFB">
        <w:rPr>
          <w:rFonts w:ascii="Times New Roman" w:hAnsi="Times New Roman" w:cs="Times New Roman"/>
        </w:rPr>
        <w:t>I</w:t>
      </w:r>
      <w:r w:rsidR="00370E76" w:rsidRPr="00F11EFB">
        <w:rPr>
          <w:rFonts w:ascii="Times New Roman" w:hAnsi="Times New Roman" w:cs="Times New Roman"/>
        </w:rPr>
        <w:t xml:space="preserve"> </w:t>
      </w:r>
      <w:r w:rsidRPr="00F11EFB">
        <w:rPr>
          <w:rFonts w:ascii="Times New Roman" w:hAnsi="Times New Roman" w:cs="Times New Roman"/>
        </w:rPr>
        <w:t>am</w:t>
      </w:r>
      <w:r w:rsidR="00370E76" w:rsidRPr="00F11EFB">
        <w:rPr>
          <w:rFonts w:ascii="Times New Roman" w:hAnsi="Times New Roman" w:cs="Times New Roman"/>
        </w:rPr>
        <w:t xml:space="preserve"> </w:t>
      </w:r>
      <w:r w:rsidRPr="00F11EFB">
        <w:rPr>
          <w:rFonts w:ascii="Times New Roman" w:hAnsi="Times New Roman" w:cs="Times New Roman"/>
        </w:rPr>
        <w:t>referring</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is</w:t>
      </w:r>
      <w:r w:rsidR="00370E76" w:rsidRPr="00F11EFB">
        <w:rPr>
          <w:rFonts w:ascii="Times New Roman" w:hAnsi="Times New Roman" w:cs="Times New Roman"/>
        </w:rPr>
        <w:t xml:space="preserve"> </w:t>
      </w:r>
      <w:r w:rsidRPr="00F11EFB">
        <w:rPr>
          <w:rFonts w:ascii="Times New Roman" w:hAnsi="Times New Roman" w:cs="Times New Roman"/>
        </w:rPr>
        <w:t>your</w:t>
      </w:r>
      <w:r w:rsidR="00370E76" w:rsidRPr="00F11EFB">
        <w:rPr>
          <w:rFonts w:ascii="Times New Roman" w:hAnsi="Times New Roman" w:cs="Times New Roman"/>
        </w:rPr>
        <w:t xml:space="preserve"> </w:t>
      </w:r>
      <w:r w:rsidRPr="00F11EFB">
        <w:rPr>
          <w:rFonts w:ascii="Times New Roman" w:hAnsi="Times New Roman" w:cs="Times New Roman"/>
        </w:rPr>
        <w:t>credit</w:t>
      </w:r>
      <w:r w:rsidR="00370E76" w:rsidRPr="00F11EFB">
        <w:rPr>
          <w:rFonts w:ascii="Times New Roman" w:hAnsi="Times New Roman" w:cs="Times New Roman"/>
        </w:rPr>
        <w:t xml:space="preserve"> </w:t>
      </w:r>
      <w:r w:rsidRPr="00F11EFB">
        <w:rPr>
          <w:rFonts w:ascii="Times New Roman" w:hAnsi="Times New Roman" w:cs="Times New Roman"/>
        </w:rPr>
        <w:t>counselor.</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course,</w:t>
      </w:r>
      <w:r w:rsidR="00370E76" w:rsidRPr="00F11EFB">
        <w:rPr>
          <w:rFonts w:ascii="Times New Roman" w:hAnsi="Times New Roman" w:cs="Times New Roman"/>
        </w:rPr>
        <w:t xml:space="preserve"> </w:t>
      </w:r>
      <w:r w:rsidRPr="00F11EFB">
        <w:rPr>
          <w:rFonts w:ascii="Times New Roman" w:hAnsi="Times New Roman" w:cs="Times New Roman"/>
        </w:rPr>
        <w:t>this</w:t>
      </w:r>
      <w:r w:rsidR="00370E76" w:rsidRPr="00F11EFB">
        <w:rPr>
          <w:rFonts w:ascii="Times New Roman" w:hAnsi="Times New Roman" w:cs="Times New Roman"/>
        </w:rPr>
        <w:t xml:space="preserve"> </w:t>
      </w:r>
      <w:r w:rsidRPr="00F11EFB">
        <w:rPr>
          <w:rFonts w:ascii="Times New Roman" w:hAnsi="Times New Roman" w:cs="Times New Roman"/>
        </w:rPr>
        <w:t>course</w:t>
      </w:r>
      <w:r w:rsidR="003A5434" w:rsidRPr="00F11EFB">
        <w:rPr>
          <w:rFonts w:ascii="Times New Roman" w:hAnsi="Times New Roman" w:cs="Times New Roman"/>
        </w:rPr>
        <w:t>,</w:t>
      </w:r>
      <w:r w:rsidR="00370E76" w:rsidRPr="00F11EFB">
        <w:rPr>
          <w:rFonts w:ascii="Times New Roman" w:hAnsi="Times New Roman" w:cs="Times New Roman"/>
        </w:rPr>
        <w:t xml:space="preserve"> </w:t>
      </w:r>
      <w:r w:rsidRPr="00F11EFB">
        <w:rPr>
          <w:rFonts w:ascii="Times New Roman" w:hAnsi="Times New Roman" w:cs="Times New Roman"/>
        </w:rPr>
        <w:t>this</w:t>
      </w:r>
      <w:r w:rsidR="00370E76" w:rsidRPr="00F11EFB">
        <w:rPr>
          <w:rFonts w:ascii="Times New Roman" w:hAnsi="Times New Roman" w:cs="Times New Roman"/>
        </w:rPr>
        <w:t xml:space="preserve"> </w:t>
      </w:r>
      <w:r w:rsidRPr="00F11EFB">
        <w:rPr>
          <w:rFonts w:ascii="Times New Roman" w:hAnsi="Times New Roman" w:cs="Times New Roman"/>
        </w:rPr>
        <w:t>person</w:t>
      </w:r>
      <w:r w:rsidR="00370E76" w:rsidRPr="00F11EFB">
        <w:rPr>
          <w:rFonts w:ascii="Times New Roman" w:hAnsi="Times New Roman" w:cs="Times New Roman"/>
        </w:rPr>
        <w:t xml:space="preserve"> </w:t>
      </w:r>
      <w:r w:rsidRPr="00F11EFB">
        <w:rPr>
          <w:rFonts w:ascii="Times New Roman" w:hAnsi="Times New Roman" w:cs="Times New Roman"/>
        </w:rPr>
        <w:t>needs</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be</w:t>
      </w:r>
      <w:r w:rsidR="00370E76" w:rsidRPr="00F11EFB">
        <w:rPr>
          <w:rFonts w:ascii="Times New Roman" w:hAnsi="Times New Roman" w:cs="Times New Roman"/>
        </w:rPr>
        <w:t xml:space="preserve"> </w:t>
      </w:r>
      <w:r w:rsidRPr="00F11EFB">
        <w:rPr>
          <w:rFonts w:ascii="Times New Roman" w:hAnsi="Times New Roman" w:cs="Times New Roman"/>
        </w:rPr>
        <w:t>licensed</w:t>
      </w:r>
      <w:r w:rsidR="00370E76" w:rsidRPr="00F11EFB">
        <w:rPr>
          <w:rFonts w:ascii="Times New Roman" w:hAnsi="Times New Roman" w:cs="Times New Roman"/>
        </w:rPr>
        <w:t xml:space="preserve"> </w:t>
      </w:r>
      <w:r w:rsidRPr="00F11EFB">
        <w:rPr>
          <w:rFonts w:ascii="Times New Roman" w:hAnsi="Times New Roman" w:cs="Times New Roman"/>
        </w:rPr>
        <w:t>by</w:t>
      </w:r>
      <w:r w:rsidR="00370E76" w:rsidRPr="00F11EFB">
        <w:rPr>
          <w:rFonts w:ascii="Times New Roman" w:hAnsi="Times New Roman" w:cs="Times New Roman"/>
        </w:rPr>
        <w:t xml:space="preserve"> </w:t>
      </w:r>
      <w:r w:rsidRPr="00F11EFB">
        <w:rPr>
          <w:rFonts w:ascii="Times New Roman" w:hAnsi="Times New Roman" w:cs="Times New Roman"/>
        </w:rPr>
        <w:t>your</w:t>
      </w:r>
      <w:r w:rsidR="00370E76" w:rsidRPr="00F11EFB">
        <w:rPr>
          <w:rFonts w:ascii="Times New Roman" w:hAnsi="Times New Roman" w:cs="Times New Roman"/>
        </w:rPr>
        <w:t xml:space="preserve"> </w:t>
      </w:r>
      <w:r w:rsidRPr="00F11EFB">
        <w:rPr>
          <w:rFonts w:ascii="Times New Roman" w:hAnsi="Times New Roman" w:cs="Times New Roman"/>
        </w:rPr>
        <w:t>state.</w:t>
      </w:r>
      <w:r w:rsidR="00370E76" w:rsidRPr="00F11EFB">
        <w:rPr>
          <w:rFonts w:ascii="Times New Roman" w:hAnsi="Times New Roman" w:cs="Times New Roman"/>
        </w:rPr>
        <w:t xml:space="preserve"> </w:t>
      </w:r>
      <w:r w:rsidR="0024471C" w:rsidRPr="00F11EFB">
        <w:rPr>
          <w:rFonts w:ascii="Times New Roman" w:hAnsi="Times New Roman" w:cs="Times New Roman"/>
        </w:rPr>
        <w:t>You</w:t>
      </w:r>
      <w:r w:rsidR="00370E76" w:rsidRPr="00F11EFB">
        <w:rPr>
          <w:rFonts w:ascii="Times New Roman" w:hAnsi="Times New Roman" w:cs="Times New Roman"/>
        </w:rPr>
        <w:t xml:space="preserve"> </w:t>
      </w:r>
      <w:r w:rsidR="0024471C" w:rsidRPr="00F11EFB">
        <w:rPr>
          <w:rFonts w:ascii="Times New Roman" w:hAnsi="Times New Roman" w:cs="Times New Roman"/>
        </w:rPr>
        <w:t>can</w:t>
      </w:r>
      <w:r w:rsidR="00370E76" w:rsidRPr="00F11EFB">
        <w:rPr>
          <w:rFonts w:ascii="Times New Roman" w:hAnsi="Times New Roman" w:cs="Times New Roman"/>
        </w:rPr>
        <w:t xml:space="preserve"> </w:t>
      </w:r>
      <w:r w:rsidR="0024471C" w:rsidRPr="00F11EFB">
        <w:rPr>
          <w:rFonts w:ascii="Times New Roman" w:hAnsi="Times New Roman" w:cs="Times New Roman"/>
        </w:rPr>
        <w:t>contact</w:t>
      </w:r>
      <w:r w:rsidR="00370E76" w:rsidRPr="00F11EFB">
        <w:rPr>
          <w:rFonts w:ascii="Times New Roman" w:hAnsi="Times New Roman" w:cs="Times New Roman"/>
        </w:rPr>
        <w:t xml:space="preserve"> </w:t>
      </w:r>
      <w:r w:rsidR="0024471C" w:rsidRPr="00F11EFB">
        <w:rPr>
          <w:rFonts w:ascii="Times New Roman" w:hAnsi="Times New Roman" w:cs="Times New Roman"/>
        </w:rPr>
        <w:t>credit</w:t>
      </w:r>
      <w:r w:rsidR="00370E76" w:rsidRPr="00F11EFB">
        <w:rPr>
          <w:rFonts w:ascii="Times New Roman" w:hAnsi="Times New Roman" w:cs="Times New Roman"/>
        </w:rPr>
        <w:t xml:space="preserve"> </w:t>
      </w:r>
      <w:r w:rsidR="0024471C" w:rsidRPr="00F11EFB">
        <w:rPr>
          <w:rFonts w:ascii="Times New Roman" w:hAnsi="Times New Roman" w:cs="Times New Roman"/>
        </w:rPr>
        <w:t>agencies</w:t>
      </w:r>
      <w:r w:rsidR="00370E76" w:rsidRPr="00F11EFB">
        <w:rPr>
          <w:rFonts w:ascii="Times New Roman" w:hAnsi="Times New Roman" w:cs="Times New Roman"/>
        </w:rPr>
        <w:t xml:space="preserve"> </w:t>
      </w:r>
      <w:r w:rsidR="0024471C" w:rsidRPr="00F11EFB">
        <w:rPr>
          <w:rFonts w:ascii="Times New Roman" w:hAnsi="Times New Roman" w:cs="Times New Roman"/>
        </w:rPr>
        <w:t>relevant</w:t>
      </w:r>
      <w:r w:rsidR="00370E76" w:rsidRPr="00F11EFB">
        <w:rPr>
          <w:rFonts w:ascii="Times New Roman" w:hAnsi="Times New Roman" w:cs="Times New Roman"/>
        </w:rPr>
        <w:t xml:space="preserve"> </w:t>
      </w:r>
      <w:r w:rsidR="0024471C" w:rsidRPr="00F11EFB">
        <w:rPr>
          <w:rFonts w:ascii="Times New Roman" w:hAnsi="Times New Roman" w:cs="Times New Roman"/>
        </w:rPr>
        <w:t>to</w:t>
      </w:r>
      <w:r w:rsidR="00370E76" w:rsidRPr="00F11EFB">
        <w:rPr>
          <w:rFonts w:ascii="Times New Roman" w:hAnsi="Times New Roman" w:cs="Times New Roman"/>
        </w:rPr>
        <w:t xml:space="preserve"> </w:t>
      </w:r>
      <w:r w:rsidR="0024471C" w:rsidRPr="00F11EFB">
        <w:rPr>
          <w:rFonts w:ascii="Times New Roman" w:hAnsi="Times New Roman" w:cs="Times New Roman"/>
        </w:rPr>
        <w:t>the</w:t>
      </w:r>
      <w:r w:rsidR="00370E76" w:rsidRPr="00F11EFB">
        <w:rPr>
          <w:rFonts w:ascii="Times New Roman" w:hAnsi="Times New Roman" w:cs="Times New Roman"/>
        </w:rPr>
        <w:t xml:space="preserve"> </w:t>
      </w:r>
      <w:r w:rsidR="0024471C" w:rsidRPr="00F11EFB">
        <w:rPr>
          <w:rFonts w:ascii="Times New Roman" w:hAnsi="Times New Roman" w:cs="Times New Roman"/>
        </w:rPr>
        <w:t>state</w:t>
      </w:r>
      <w:r w:rsidR="00370E76" w:rsidRPr="00F11EFB">
        <w:rPr>
          <w:rFonts w:ascii="Times New Roman" w:hAnsi="Times New Roman" w:cs="Times New Roman"/>
        </w:rPr>
        <w:t xml:space="preserve"> </w:t>
      </w:r>
      <w:r w:rsidR="0024471C" w:rsidRPr="00F11EFB">
        <w:rPr>
          <w:rFonts w:ascii="Times New Roman" w:hAnsi="Times New Roman" w:cs="Times New Roman"/>
        </w:rPr>
        <w:t>of</w:t>
      </w:r>
      <w:r w:rsidR="00370E76" w:rsidRPr="00F11EFB">
        <w:rPr>
          <w:rFonts w:ascii="Times New Roman" w:hAnsi="Times New Roman" w:cs="Times New Roman"/>
        </w:rPr>
        <w:t xml:space="preserve"> </w:t>
      </w:r>
      <w:r w:rsidR="0024471C" w:rsidRPr="00F11EFB">
        <w:rPr>
          <w:rFonts w:ascii="Times New Roman" w:hAnsi="Times New Roman" w:cs="Times New Roman"/>
        </w:rPr>
        <w:t>Mississippi.</w:t>
      </w:r>
      <w:r w:rsidR="00370E76" w:rsidRPr="00F11EFB">
        <w:rPr>
          <w:rFonts w:ascii="Times New Roman" w:hAnsi="Times New Roman" w:cs="Times New Roman"/>
        </w:rPr>
        <w:t xml:space="preserve"> </w:t>
      </w:r>
      <w:r w:rsidR="0024471C" w:rsidRPr="00F11EFB">
        <w:rPr>
          <w:rFonts w:ascii="Times New Roman" w:hAnsi="Times New Roman" w:cs="Times New Roman"/>
        </w:rPr>
        <w:t>Then</w:t>
      </w:r>
      <w:r w:rsidR="00370E76" w:rsidRPr="00F11EFB">
        <w:rPr>
          <w:rFonts w:ascii="Times New Roman" w:hAnsi="Times New Roman" w:cs="Times New Roman"/>
        </w:rPr>
        <w:t xml:space="preserve"> </w:t>
      </w:r>
      <w:r w:rsidR="0024471C" w:rsidRPr="00F11EFB">
        <w:rPr>
          <w:rFonts w:ascii="Times New Roman" w:hAnsi="Times New Roman" w:cs="Times New Roman"/>
        </w:rPr>
        <w:t>you</w:t>
      </w:r>
      <w:r w:rsidR="00370E76" w:rsidRPr="00F11EFB">
        <w:rPr>
          <w:rFonts w:ascii="Times New Roman" w:hAnsi="Times New Roman" w:cs="Times New Roman"/>
        </w:rPr>
        <w:t xml:space="preserve"> </w:t>
      </w:r>
      <w:r w:rsidR="0024471C" w:rsidRPr="00F11EFB">
        <w:rPr>
          <w:rFonts w:ascii="Times New Roman" w:hAnsi="Times New Roman" w:cs="Times New Roman"/>
        </w:rPr>
        <w:t>should</w:t>
      </w:r>
      <w:r w:rsidR="00370E76" w:rsidRPr="00F11EFB">
        <w:rPr>
          <w:rFonts w:ascii="Times New Roman" w:hAnsi="Times New Roman" w:cs="Times New Roman"/>
        </w:rPr>
        <w:t xml:space="preserve"> </w:t>
      </w:r>
      <w:r w:rsidR="0024471C" w:rsidRPr="00F11EFB">
        <w:rPr>
          <w:rFonts w:ascii="Times New Roman" w:hAnsi="Times New Roman" w:cs="Times New Roman"/>
        </w:rPr>
        <w:t>contact</w:t>
      </w:r>
      <w:r w:rsidR="00370E76" w:rsidRPr="00F11EFB">
        <w:rPr>
          <w:rFonts w:ascii="Times New Roman" w:hAnsi="Times New Roman" w:cs="Times New Roman"/>
        </w:rPr>
        <w:t xml:space="preserve"> </w:t>
      </w:r>
      <w:r w:rsidR="0024471C" w:rsidRPr="00F11EFB">
        <w:rPr>
          <w:rFonts w:ascii="Times New Roman" w:hAnsi="Times New Roman" w:cs="Times New Roman"/>
        </w:rPr>
        <w:t>these</w:t>
      </w:r>
      <w:r w:rsidR="00370E76" w:rsidRPr="00F11EFB">
        <w:rPr>
          <w:rFonts w:ascii="Times New Roman" w:hAnsi="Times New Roman" w:cs="Times New Roman"/>
        </w:rPr>
        <w:t xml:space="preserve"> </w:t>
      </w:r>
      <w:r w:rsidR="0024471C" w:rsidRPr="00F11EFB">
        <w:rPr>
          <w:rFonts w:ascii="Times New Roman" w:hAnsi="Times New Roman" w:cs="Times New Roman"/>
        </w:rPr>
        <w:t>credit</w:t>
      </w:r>
      <w:r w:rsidR="00370E76" w:rsidRPr="00F11EFB">
        <w:rPr>
          <w:rFonts w:ascii="Times New Roman" w:hAnsi="Times New Roman" w:cs="Times New Roman"/>
        </w:rPr>
        <w:t xml:space="preserve"> </w:t>
      </w:r>
      <w:r w:rsidR="0024471C" w:rsidRPr="00F11EFB">
        <w:rPr>
          <w:rFonts w:ascii="Times New Roman" w:hAnsi="Times New Roman" w:cs="Times New Roman"/>
        </w:rPr>
        <w:t>agencies</w:t>
      </w:r>
      <w:r w:rsidR="00370E76" w:rsidRPr="00F11EFB">
        <w:rPr>
          <w:rFonts w:ascii="Times New Roman" w:hAnsi="Times New Roman" w:cs="Times New Roman"/>
        </w:rPr>
        <w:t xml:space="preserve"> </w:t>
      </w:r>
      <w:r w:rsidR="0024471C" w:rsidRPr="00F11EFB">
        <w:rPr>
          <w:rFonts w:ascii="Times New Roman" w:hAnsi="Times New Roman" w:cs="Times New Roman"/>
        </w:rPr>
        <w:t>under</w:t>
      </w:r>
      <w:r w:rsidR="00370E76" w:rsidRPr="00F11EFB">
        <w:rPr>
          <w:rFonts w:ascii="Times New Roman" w:hAnsi="Times New Roman" w:cs="Times New Roman"/>
        </w:rPr>
        <w:t xml:space="preserve"> </w:t>
      </w:r>
      <w:r w:rsidR="0024471C" w:rsidRPr="00F11EFB">
        <w:rPr>
          <w:rFonts w:ascii="Times New Roman" w:hAnsi="Times New Roman" w:cs="Times New Roman"/>
        </w:rPr>
        <w:t>the</w:t>
      </w:r>
      <w:r w:rsidR="00370E76" w:rsidRPr="00F11EFB">
        <w:rPr>
          <w:rFonts w:ascii="Times New Roman" w:hAnsi="Times New Roman" w:cs="Times New Roman"/>
        </w:rPr>
        <w:t xml:space="preserve"> </w:t>
      </w:r>
      <w:r w:rsidR="0024471C" w:rsidRPr="00F11EFB">
        <w:rPr>
          <w:rFonts w:ascii="Times New Roman" w:hAnsi="Times New Roman" w:cs="Times New Roman"/>
        </w:rPr>
        <w:t>law</w:t>
      </w:r>
      <w:r w:rsidR="00370E76" w:rsidRPr="00F11EFB">
        <w:rPr>
          <w:rFonts w:ascii="Times New Roman" w:hAnsi="Times New Roman" w:cs="Times New Roman"/>
        </w:rPr>
        <w:t xml:space="preserve"> </w:t>
      </w:r>
      <w:r w:rsidR="0024471C" w:rsidRPr="00F11EFB">
        <w:rPr>
          <w:rFonts w:ascii="Times New Roman" w:hAnsi="Times New Roman" w:cs="Times New Roman"/>
        </w:rPr>
        <w:t>code</w:t>
      </w:r>
      <w:r w:rsidR="00370E76" w:rsidRPr="00F11EFB">
        <w:rPr>
          <w:rFonts w:ascii="Times New Roman" w:hAnsi="Times New Roman" w:cs="Times New Roman"/>
        </w:rPr>
        <w:t xml:space="preserve"> </w:t>
      </w:r>
      <w:r w:rsidR="0024471C" w:rsidRPr="00F11EFB">
        <w:rPr>
          <w:rFonts w:ascii="Times New Roman" w:hAnsi="Times New Roman" w:cs="Times New Roman"/>
        </w:rPr>
        <w:t>under</w:t>
      </w:r>
      <w:r w:rsidR="00370E76" w:rsidRPr="00F11EFB">
        <w:rPr>
          <w:rFonts w:ascii="Times New Roman" w:hAnsi="Times New Roman" w:cs="Times New Roman"/>
        </w:rPr>
        <w:t xml:space="preserve"> </w:t>
      </w:r>
      <w:r w:rsidR="0024471C" w:rsidRPr="00F11EFB">
        <w:rPr>
          <w:rFonts w:ascii="Times New Roman" w:hAnsi="Times New Roman" w:cs="Times New Roman"/>
        </w:rPr>
        <w:t>the</w:t>
      </w:r>
      <w:r w:rsidR="00370E76" w:rsidRPr="00F11EFB">
        <w:rPr>
          <w:rFonts w:ascii="Times New Roman" w:hAnsi="Times New Roman" w:cs="Times New Roman"/>
        </w:rPr>
        <w:t xml:space="preserve"> </w:t>
      </w:r>
      <w:r w:rsidR="0024471C" w:rsidRPr="00F11EFB">
        <w:rPr>
          <w:rFonts w:ascii="Times New Roman" w:hAnsi="Times New Roman" w:cs="Times New Roman"/>
        </w:rPr>
        <w:t>fair</w:t>
      </w:r>
      <w:r w:rsidR="00370E76" w:rsidRPr="00F11EFB">
        <w:rPr>
          <w:rFonts w:ascii="Times New Roman" w:hAnsi="Times New Roman" w:cs="Times New Roman"/>
        </w:rPr>
        <w:t xml:space="preserve"> </w:t>
      </w:r>
      <w:r w:rsidR="0024471C" w:rsidRPr="00F11EFB">
        <w:rPr>
          <w:rFonts w:ascii="Times New Roman" w:hAnsi="Times New Roman" w:cs="Times New Roman"/>
        </w:rPr>
        <w:t>credit</w:t>
      </w:r>
      <w:r w:rsidR="00370E76" w:rsidRPr="00F11EFB">
        <w:rPr>
          <w:rFonts w:ascii="Times New Roman" w:hAnsi="Times New Roman" w:cs="Times New Roman"/>
        </w:rPr>
        <w:t xml:space="preserve"> </w:t>
      </w:r>
      <w:r w:rsidR="0024471C" w:rsidRPr="00F11EFB">
        <w:rPr>
          <w:rFonts w:ascii="Times New Roman" w:hAnsi="Times New Roman" w:cs="Times New Roman"/>
        </w:rPr>
        <w:t>act</w:t>
      </w:r>
      <w:r w:rsidR="00370E76" w:rsidRPr="00F11EFB">
        <w:rPr>
          <w:rFonts w:ascii="Times New Roman" w:hAnsi="Times New Roman" w:cs="Times New Roman"/>
        </w:rPr>
        <w:t xml:space="preserve"> </w:t>
      </w:r>
      <w:r w:rsidR="0024471C" w:rsidRPr="00F11EFB">
        <w:rPr>
          <w:rFonts w:ascii="Times New Roman" w:hAnsi="Times New Roman" w:cs="Times New Roman"/>
        </w:rPr>
        <w:t>11</w:t>
      </w:r>
      <w:r w:rsidR="00370E76" w:rsidRPr="00F11EFB">
        <w:rPr>
          <w:rFonts w:ascii="Times New Roman" w:hAnsi="Times New Roman" w:cs="Times New Roman"/>
        </w:rPr>
        <w:t xml:space="preserve"> </w:t>
      </w:r>
      <w:r w:rsidR="0024471C" w:rsidRPr="00F11EFB">
        <w:rPr>
          <w:rFonts w:ascii="Times New Roman" w:hAnsi="Times New Roman" w:cs="Times New Roman"/>
        </w:rPr>
        <w:t>USC</w:t>
      </w:r>
      <w:r w:rsidR="00370E76" w:rsidRPr="00F11EFB">
        <w:rPr>
          <w:rFonts w:ascii="Times New Roman" w:hAnsi="Times New Roman" w:cs="Times New Roman"/>
        </w:rPr>
        <w:t xml:space="preserve"> </w:t>
      </w:r>
      <w:r w:rsidR="0024471C" w:rsidRPr="00F11EFB">
        <w:rPr>
          <w:rFonts w:ascii="Times New Roman" w:hAnsi="Times New Roman" w:cs="Times New Roman"/>
        </w:rPr>
        <w:t>111.</w:t>
      </w:r>
      <w:r w:rsidR="00370E76" w:rsidRPr="00F11EFB">
        <w:rPr>
          <w:rFonts w:ascii="Times New Roman" w:hAnsi="Times New Roman" w:cs="Times New Roman"/>
        </w:rPr>
        <w:t xml:space="preserve"> </w:t>
      </w:r>
      <w:r w:rsidR="0024471C" w:rsidRPr="00F11EFB">
        <w:rPr>
          <w:rFonts w:ascii="Times New Roman" w:hAnsi="Times New Roman" w:cs="Times New Roman"/>
        </w:rPr>
        <w:t>They</w:t>
      </w:r>
      <w:r w:rsidR="00370E76" w:rsidRPr="00F11EFB">
        <w:rPr>
          <w:rFonts w:ascii="Times New Roman" w:hAnsi="Times New Roman" w:cs="Times New Roman"/>
        </w:rPr>
        <w:t xml:space="preserve"> </w:t>
      </w:r>
      <w:r w:rsidR="0024471C" w:rsidRPr="00F11EFB">
        <w:rPr>
          <w:rFonts w:ascii="Times New Roman" w:hAnsi="Times New Roman" w:cs="Times New Roman"/>
        </w:rPr>
        <w:t>are</w:t>
      </w:r>
      <w:r w:rsidR="00370E76" w:rsidRPr="00F11EFB">
        <w:rPr>
          <w:rFonts w:ascii="Times New Roman" w:hAnsi="Times New Roman" w:cs="Times New Roman"/>
        </w:rPr>
        <w:t xml:space="preserve"> </w:t>
      </w:r>
      <w:r w:rsidR="0024471C" w:rsidRPr="00F11EFB">
        <w:rPr>
          <w:rFonts w:ascii="Times New Roman" w:hAnsi="Times New Roman" w:cs="Times New Roman"/>
        </w:rPr>
        <w:t>the</w:t>
      </w:r>
      <w:r w:rsidR="00370E76" w:rsidRPr="00F11EFB">
        <w:rPr>
          <w:rFonts w:ascii="Times New Roman" w:hAnsi="Times New Roman" w:cs="Times New Roman"/>
        </w:rPr>
        <w:t xml:space="preserve"> </w:t>
      </w:r>
      <w:r w:rsidR="0024471C" w:rsidRPr="00F11EFB">
        <w:rPr>
          <w:rFonts w:ascii="Times New Roman" w:hAnsi="Times New Roman" w:cs="Times New Roman"/>
        </w:rPr>
        <w:t>following</w:t>
      </w:r>
      <w:r w:rsidR="00370E76" w:rsidRPr="00F11EFB">
        <w:rPr>
          <w:rFonts w:ascii="Times New Roman" w:hAnsi="Times New Roman" w:cs="Times New Roman"/>
        </w:rPr>
        <w:t xml:space="preserve"> </w:t>
      </w:r>
      <w:r w:rsidR="0024471C" w:rsidRPr="00F11EFB">
        <w:rPr>
          <w:rFonts w:ascii="Times New Roman" w:hAnsi="Times New Roman" w:cs="Times New Roman"/>
        </w:rPr>
        <w:t>credit</w:t>
      </w:r>
      <w:r w:rsidR="00370E76" w:rsidRPr="00F11EFB">
        <w:rPr>
          <w:rFonts w:ascii="Times New Roman" w:hAnsi="Times New Roman" w:cs="Times New Roman"/>
        </w:rPr>
        <w:t xml:space="preserve"> </w:t>
      </w:r>
      <w:r w:rsidR="0024471C" w:rsidRPr="00F11EFB">
        <w:rPr>
          <w:rFonts w:ascii="Times New Roman" w:hAnsi="Times New Roman" w:cs="Times New Roman"/>
        </w:rPr>
        <w:t>counseling</w:t>
      </w:r>
      <w:r w:rsidR="00370E76" w:rsidRPr="00F11EFB">
        <w:rPr>
          <w:rFonts w:ascii="Times New Roman" w:hAnsi="Times New Roman" w:cs="Times New Roman"/>
        </w:rPr>
        <w:t xml:space="preserve"> </w:t>
      </w:r>
      <w:r w:rsidR="0024471C" w:rsidRPr="00F11EFB">
        <w:rPr>
          <w:rFonts w:ascii="Times New Roman" w:hAnsi="Times New Roman" w:cs="Times New Roman"/>
        </w:rPr>
        <w:t>agencies</w:t>
      </w:r>
      <w:r w:rsidR="00370E76" w:rsidRPr="00F11EFB">
        <w:rPr>
          <w:rFonts w:ascii="Times New Roman" w:hAnsi="Times New Roman" w:cs="Times New Roman"/>
        </w:rPr>
        <w:t xml:space="preserve"> </w:t>
      </w:r>
      <w:r w:rsidR="0024471C" w:rsidRPr="00F11EFB">
        <w:rPr>
          <w:rFonts w:ascii="Times New Roman" w:hAnsi="Times New Roman" w:cs="Times New Roman"/>
        </w:rPr>
        <w:t>under</w:t>
      </w:r>
      <w:r w:rsidR="00370E76" w:rsidRPr="00F11EFB">
        <w:rPr>
          <w:rFonts w:ascii="Times New Roman" w:hAnsi="Times New Roman" w:cs="Times New Roman"/>
        </w:rPr>
        <w:t xml:space="preserve"> </w:t>
      </w:r>
      <w:hyperlink r:id="rId30" w:history="1">
        <w:r w:rsidR="0024471C" w:rsidRPr="00F11EFB">
          <w:rPr>
            <w:rStyle w:val="Hyperlink"/>
            <w:rFonts w:ascii="Times New Roman" w:hAnsi="Times New Roman" w:cs="Times New Roman"/>
            <w:color w:val="auto"/>
            <w:u w:val="none"/>
          </w:rPr>
          <w:t>www.justice.gov</w:t>
        </w:r>
      </w:hyperlink>
      <w:r w:rsidR="0024471C" w:rsidRPr="00F11EFB">
        <w:rPr>
          <w:rFonts w:ascii="Times New Roman" w:hAnsi="Times New Roman" w:cs="Times New Roman"/>
        </w:rPr>
        <w:t>.</w:t>
      </w:r>
      <w:r w:rsidR="00370E76" w:rsidRPr="00F11EFB">
        <w:rPr>
          <w:rFonts w:ascii="Times New Roman" w:hAnsi="Times New Roman" w:cs="Times New Roman"/>
        </w:rPr>
        <w:t xml:space="preserve"> </w:t>
      </w:r>
      <w:r w:rsidRPr="00F11EFB">
        <w:rPr>
          <w:rFonts w:ascii="Times New Roman" w:hAnsi="Times New Roman" w:cs="Times New Roman"/>
        </w:rPr>
        <w:t>Please</w:t>
      </w:r>
      <w:r w:rsidR="00370E76" w:rsidRPr="00F11EFB">
        <w:rPr>
          <w:rFonts w:ascii="Times New Roman" w:hAnsi="Times New Roman" w:cs="Times New Roman"/>
        </w:rPr>
        <w:t xml:space="preserve"> </w:t>
      </w:r>
      <w:r w:rsidRPr="00F11EFB">
        <w:rPr>
          <w:rFonts w:ascii="Times New Roman" w:hAnsi="Times New Roman" w:cs="Times New Roman"/>
        </w:rPr>
        <w:t>cont</w:t>
      </w:r>
      <w:r w:rsidR="0024471C" w:rsidRPr="00F11EFB">
        <w:rPr>
          <w:rFonts w:ascii="Times New Roman" w:hAnsi="Times New Roman" w:cs="Times New Roman"/>
        </w:rPr>
        <w:t>act</w:t>
      </w:r>
      <w:r w:rsidR="00370E76" w:rsidRPr="00F11EFB">
        <w:rPr>
          <w:rFonts w:ascii="Times New Roman" w:hAnsi="Times New Roman" w:cs="Times New Roman"/>
        </w:rPr>
        <w:t xml:space="preserve"> </w:t>
      </w:r>
      <w:r w:rsidR="0024471C" w:rsidRPr="00F11EFB">
        <w:rPr>
          <w:rFonts w:ascii="Times New Roman" w:hAnsi="Times New Roman" w:cs="Times New Roman"/>
        </w:rPr>
        <w:t>them</w:t>
      </w:r>
      <w:r w:rsidR="00370E76" w:rsidRPr="00F11EFB">
        <w:rPr>
          <w:rFonts w:ascii="Times New Roman" w:hAnsi="Times New Roman" w:cs="Times New Roman"/>
        </w:rPr>
        <w:t xml:space="preserve"> </w:t>
      </w:r>
      <w:r w:rsidR="0024471C" w:rsidRPr="00F11EFB">
        <w:rPr>
          <w:rFonts w:ascii="Times New Roman" w:hAnsi="Times New Roman" w:cs="Times New Roman"/>
        </w:rPr>
        <w:t>for</w:t>
      </w:r>
      <w:r w:rsidR="00370E76" w:rsidRPr="00F11EFB">
        <w:rPr>
          <w:rFonts w:ascii="Times New Roman" w:hAnsi="Times New Roman" w:cs="Times New Roman"/>
        </w:rPr>
        <w:t xml:space="preserve"> </w:t>
      </w:r>
      <w:r w:rsidR="0024471C" w:rsidRPr="00F11EFB">
        <w:rPr>
          <w:rFonts w:ascii="Times New Roman" w:hAnsi="Times New Roman" w:cs="Times New Roman"/>
        </w:rPr>
        <w:t>help</w:t>
      </w:r>
      <w:r w:rsidR="00370E76" w:rsidRPr="00F11EFB">
        <w:rPr>
          <w:rFonts w:ascii="Times New Roman" w:hAnsi="Times New Roman" w:cs="Times New Roman"/>
        </w:rPr>
        <w:t xml:space="preserve"> </w:t>
      </w:r>
      <w:r w:rsidR="0024471C" w:rsidRPr="00F11EFB">
        <w:rPr>
          <w:rFonts w:ascii="Times New Roman" w:hAnsi="Times New Roman" w:cs="Times New Roman"/>
        </w:rPr>
        <w:t>with</w:t>
      </w:r>
      <w:r w:rsidR="00370E76" w:rsidRPr="00F11EFB">
        <w:rPr>
          <w:rFonts w:ascii="Times New Roman" w:hAnsi="Times New Roman" w:cs="Times New Roman"/>
        </w:rPr>
        <w:t xml:space="preserve"> </w:t>
      </w:r>
      <w:r w:rsidR="0024471C" w:rsidRPr="00F11EFB">
        <w:rPr>
          <w:rFonts w:ascii="Times New Roman" w:hAnsi="Times New Roman" w:cs="Times New Roman"/>
        </w:rPr>
        <w:t>credit.</w:t>
      </w:r>
      <w:r w:rsidR="00370E76" w:rsidRPr="00F11EFB">
        <w:rPr>
          <w:rFonts w:ascii="Times New Roman" w:hAnsi="Times New Roman" w:cs="Times New Roman"/>
        </w:rPr>
        <w:t xml:space="preserve"> </w:t>
      </w:r>
      <w:r w:rsidR="0024471C" w:rsidRPr="00F11EFB">
        <w:rPr>
          <w:rFonts w:ascii="Times New Roman" w:hAnsi="Times New Roman" w:cs="Times New Roman"/>
        </w:rPr>
        <w:t>Y</w:t>
      </w:r>
      <w:r w:rsidRPr="00F11EFB">
        <w:rPr>
          <w:rFonts w:ascii="Times New Roman" w:hAnsi="Times New Roman" w:cs="Times New Roman"/>
        </w:rPr>
        <w:t>ou</w:t>
      </w:r>
      <w:r w:rsidR="00370E76" w:rsidRPr="00F11EFB">
        <w:rPr>
          <w:rFonts w:ascii="Times New Roman" w:hAnsi="Times New Roman" w:cs="Times New Roman"/>
        </w:rPr>
        <w:t xml:space="preserve"> </w:t>
      </w:r>
      <w:r w:rsidRPr="00F11EFB">
        <w:rPr>
          <w:rFonts w:ascii="Times New Roman" w:hAnsi="Times New Roman" w:cs="Times New Roman"/>
        </w:rPr>
        <w:t>should</w:t>
      </w:r>
      <w:r w:rsidR="00370E76" w:rsidRPr="00F11EFB">
        <w:rPr>
          <w:rFonts w:ascii="Times New Roman" w:hAnsi="Times New Roman" w:cs="Times New Roman"/>
        </w:rPr>
        <w:t xml:space="preserve"> </w:t>
      </w:r>
      <w:r w:rsidR="0024471C" w:rsidRPr="00F11EFB">
        <w:rPr>
          <w:rFonts w:ascii="Times New Roman" w:hAnsi="Times New Roman" w:cs="Times New Roman"/>
        </w:rPr>
        <w:t>not</w:t>
      </w:r>
      <w:r w:rsidR="00370E76" w:rsidRPr="00F11EFB">
        <w:rPr>
          <w:rFonts w:ascii="Times New Roman" w:hAnsi="Times New Roman" w:cs="Times New Roman"/>
        </w:rPr>
        <w:t xml:space="preserve"> </w:t>
      </w:r>
      <w:r w:rsidRPr="00F11EFB">
        <w:rPr>
          <w:rFonts w:ascii="Times New Roman" w:hAnsi="Times New Roman" w:cs="Times New Roman"/>
        </w:rPr>
        <w:t>try</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0024471C" w:rsidRPr="00F11EFB">
        <w:rPr>
          <w:rFonts w:ascii="Times New Roman" w:hAnsi="Times New Roman" w:cs="Times New Roman"/>
        </w:rPr>
        <w:t>utilize</w:t>
      </w:r>
      <w:r w:rsidR="00370E76" w:rsidRPr="00F11EFB">
        <w:rPr>
          <w:rFonts w:ascii="Times New Roman" w:hAnsi="Times New Roman" w:cs="Times New Roman"/>
        </w:rPr>
        <w:t xml:space="preserve"> </w:t>
      </w:r>
      <w:r w:rsidR="0024471C" w:rsidRPr="00F11EFB">
        <w:rPr>
          <w:rFonts w:ascii="Times New Roman" w:hAnsi="Times New Roman" w:cs="Times New Roman"/>
        </w:rPr>
        <w:t>any</w:t>
      </w:r>
      <w:r w:rsidR="00370E76" w:rsidRPr="00F11EFB">
        <w:rPr>
          <w:rFonts w:ascii="Times New Roman" w:hAnsi="Times New Roman" w:cs="Times New Roman"/>
        </w:rPr>
        <w:t xml:space="preserve"> </w:t>
      </w:r>
      <w:r w:rsidRPr="00F11EFB">
        <w:rPr>
          <w:rFonts w:ascii="Times New Roman" w:hAnsi="Times New Roman" w:cs="Times New Roman"/>
        </w:rPr>
        <w:t>banks</w:t>
      </w:r>
      <w:r w:rsidR="0024471C" w:rsidRPr="00F11EFB">
        <w:rPr>
          <w:rFonts w:ascii="Times New Roman" w:hAnsi="Times New Roman" w:cs="Times New Roman"/>
        </w:rPr>
        <w:t>.</w:t>
      </w:r>
      <w:r w:rsidR="00370E76" w:rsidRPr="00F11EFB">
        <w:rPr>
          <w:rFonts w:ascii="Times New Roman" w:hAnsi="Times New Roman" w:cs="Times New Roman"/>
        </w:rPr>
        <w:t xml:space="preserve"> </w:t>
      </w:r>
      <w:r w:rsidR="0024471C" w:rsidRPr="00F11EFB">
        <w:rPr>
          <w:rFonts w:ascii="Times New Roman" w:hAnsi="Times New Roman" w:cs="Times New Roman"/>
        </w:rPr>
        <w:t>T</w:t>
      </w:r>
      <w:r w:rsidRPr="00F11EFB">
        <w:rPr>
          <w:rFonts w:ascii="Times New Roman" w:hAnsi="Times New Roman" w:cs="Times New Roman"/>
        </w:rPr>
        <w:t>ry</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talk</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financial</w:t>
      </w:r>
      <w:r w:rsidR="00370E76" w:rsidRPr="00F11EFB">
        <w:rPr>
          <w:rFonts w:ascii="Times New Roman" w:hAnsi="Times New Roman" w:cs="Times New Roman"/>
        </w:rPr>
        <w:t xml:space="preserve"> </w:t>
      </w:r>
      <w:r w:rsidRPr="00F11EFB">
        <w:rPr>
          <w:rFonts w:ascii="Times New Roman" w:hAnsi="Times New Roman" w:cs="Times New Roman"/>
        </w:rPr>
        <w:t>advisor</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invest</w:t>
      </w:r>
      <w:r w:rsidR="00370E76" w:rsidRPr="00F11EFB">
        <w:rPr>
          <w:rFonts w:ascii="Times New Roman" w:hAnsi="Times New Roman" w:cs="Times New Roman"/>
        </w:rPr>
        <w:t xml:space="preserve"> </w:t>
      </w:r>
      <w:r w:rsidRPr="00F11EFB">
        <w:rPr>
          <w:rFonts w:ascii="Times New Roman" w:hAnsi="Times New Roman" w:cs="Times New Roman"/>
        </w:rPr>
        <w:t>your</w:t>
      </w:r>
      <w:r w:rsidR="00370E76" w:rsidRPr="00F11EFB">
        <w:rPr>
          <w:rFonts w:ascii="Times New Roman" w:hAnsi="Times New Roman" w:cs="Times New Roman"/>
        </w:rPr>
        <w:t xml:space="preserve"> </w:t>
      </w:r>
      <w:r w:rsidRPr="00F11EFB">
        <w:rPr>
          <w:rFonts w:ascii="Times New Roman" w:hAnsi="Times New Roman" w:cs="Times New Roman"/>
        </w:rPr>
        <w:t>money!</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always</w:t>
      </w:r>
      <w:r w:rsidR="00370E76" w:rsidRPr="00F11EFB">
        <w:rPr>
          <w:rFonts w:ascii="Times New Roman" w:hAnsi="Times New Roman" w:cs="Times New Roman"/>
        </w:rPr>
        <w:t xml:space="preserve"> </w:t>
      </w:r>
      <w:r w:rsidRPr="00F11EFB">
        <w:rPr>
          <w:rFonts w:ascii="Times New Roman" w:hAnsi="Times New Roman" w:cs="Times New Roman"/>
        </w:rPr>
        <w:t>can</w:t>
      </w:r>
      <w:r w:rsidR="00370E76" w:rsidRPr="00F11EFB">
        <w:rPr>
          <w:rFonts w:ascii="Times New Roman" w:hAnsi="Times New Roman" w:cs="Times New Roman"/>
        </w:rPr>
        <w:t xml:space="preserve"> </w:t>
      </w:r>
      <w:r w:rsidRPr="00F11EFB">
        <w:rPr>
          <w:rFonts w:ascii="Times New Roman" w:hAnsi="Times New Roman" w:cs="Times New Roman"/>
        </w:rPr>
        <w:t>use</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nest</w:t>
      </w:r>
      <w:r w:rsidR="00370E76" w:rsidRPr="00F11EFB">
        <w:rPr>
          <w:rFonts w:ascii="Times New Roman" w:hAnsi="Times New Roman" w:cs="Times New Roman"/>
        </w:rPr>
        <w:t xml:space="preserve"> </w:t>
      </w:r>
      <w:r w:rsidRPr="00F11EFB">
        <w:rPr>
          <w:rFonts w:ascii="Times New Roman" w:hAnsi="Times New Roman" w:cs="Times New Roman"/>
        </w:rPr>
        <w:t>egg</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help</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if</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have</w:t>
      </w:r>
      <w:r w:rsidR="00370E76" w:rsidRPr="00F11EFB">
        <w:rPr>
          <w:rFonts w:ascii="Times New Roman" w:hAnsi="Times New Roman" w:cs="Times New Roman"/>
        </w:rPr>
        <w:t xml:space="preserve"> </w:t>
      </w:r>
      <w:r w:rsidRPr="00F11EFB">
        <w:rPr>
          <w:rFonts w:ascii="Times New Roman" w:hAnsi="Times New Roman" w:cs="Times New Roman"/>
        </w:rPr>
        <w:t>an</w:t>
      </w:r>
      <w:r w:rsidR="00370E76" w:rsidRPr="00F11EFB">
        <w:rPr>
          <w:rFonts w:ascii="Times New Roman" w:hAnsi="Times New Roman" w:cs="Times New Roman"/>
        </w:rPr>
        <w:t xml:space="preserve"> </w:t>
      </w:r>
      <w:r w:rsidRPr="00F11EFB">
        <w:rPr>
          <w:rFonts w:ascii="Times New Roman" w:hAnsi="Times New Roman" w:cs="Times New Roman"/>
        </w:rPr>
        <w:t>emergency</w:t>
      </w:r>
      <w:r w:rsidR="00370E76" w:rsidRPr="00F11EFB">
        <w:rPr>
          <w:rFonts w:ascii="Times New Roman" w:hAnsi="Times New Roman" w:cs="Times New Roman"/>
        </w:rPr>
        <w:t xml:space="preserve"> </w:t>
      </w:r>
      <w:r w:rsidRPr="00F11EFB">
        <w:rPr>
          <w:rFonts w:ascii="Times New Roman" w:hAnsi="Times New Roman" w:cs="Times New Roman"/>
        </w:rPr>
        <w:t>but</w:t>
      </w:r>
      <w:r w:rsidR="00370E76" w:rsidRPr="00F11EFB">
        <w:rPr>
          <w:rFonts w:ascii="Times New Roman" w:hAnsi="Times New Roman" w:cs="Times New Roman"/>
        </w:rPr>
        <w:t xml:space="preserve"> </w:t>
      </w:r>
      <w:r w:rsidRPr="00F11EFB">
        <w:rPr>
          <w:rFonts w:ascii="Times New Roman" w:hAnsi="Times New Roman" w:cs="Times New Roman"/>
        </w:rPr>
        <w:t>need</w:t>
      </w:r>
      <w:r w:rsidR="00370E76" w:rsidRPr="00F11EFB">
        <w:rPr>
          <w:rFonts w:ascii="Times New Roman" w:hAnsi="Times New Roman" w:cs="Times New Roman"/>
        </w:rPr>
        <w:t xml:space="preserve"> </w:t>
      </w:r>
      <w:r w:rsidRPr="00F11EFB">
        <w:rPr>
          <w:rFonts w:ascii="Times New Roman" w:hAnsi="Times New Roman" w:cs="Times New Roman"/>
        </w:rPr>
        <w:t>a</w:t>
      </w:r>
      <w:r w:rsidR="00370E76" w:rsidRPr="00F11EFB">
        <w:rPr>
          <w:rFonts w:ascii="Times New Roman" w:hAnsi="Times New Roman" w:cs="Times New Roman"/>
        </w:rPr>
        <w:t xml:space="preserve"> </w:t>
      </w:r>
      <w:r w:rsidRPr="00F11EFB">
        <w:rPr>
          <w:rFonts w:ascii="Times New Roman" w:hAnsi="Times New Roman" w:cs="Times New Roman"/>
        </w:rPr>
        <w:t>lot</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money</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get</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through</w:t>
      </w:r>
      <w:r w:rsidR="00370E76" w:rsidRPr="00F11EFB">
        <w:rPr>
          <w:rFonts w:ascii="Times New Roman" w:hAnsi="Times New Roman" w:cs="Times New Roman"/>
        </w:rPr>
        <w:t xml:space="preserve"> </w:t>
      </w:r>
      <w:r w:rsidR="0024471C" w:rsidRPr="00F11EFB">
        <w:rPr>
          <w:rFonts w:ascii="Times New Roman" w:hAnsi="Times New Roman" w:cs="Times New Roman"/>
        </w:rPr>
        <w:t>the</w:t>
      </w:r>
      <w:r w:rsidR="00370E76" w:rsidRPr="00F11EFB">
        <w:rPr>
          <w:rFonts w:ascii="Times New Roman" w:hAnsi="Times New Roman" w:cs="Times New Roman"/>
        </w:rPr>
        <w:t xml:space="preserve"> </w:t>
      </w:r>
      <w:r w:rsidR="0024471C" w:rsidRPr="00F11EFB">
        <w:rPr>
          <w:rFonts w:ascii="Times New Roman" w:hAnsi="Times New Roman" w:cs="Times New Roman"/>
        </w:rPr>
        <w:t>hard</w:t>
      </w:r>
      <w:r w:rsidR="00370E76" w:rsidRPr="00F11EFB">
        <w:rPr>
          <w:rFonts w:ascii="Times New Roman" w:hAnsi="Times New Roman" w:cs="Times New Roman"/>
        </w:rPr>
        <w:t xml:space="preserve"> </w:t>
      </w:r>
      <w:r w:rsidR="0024471C" w:rsidRPr="00F11EFB">
        <w:rPr>
          <w:rFonts w:ascii="Times New Roman" w:hAnsi="Times New Roman" w:cs="Times New Roman"/>
        </w:rPr>
        <w:t>times</w:t>
      </w:r>
      <w:r w:rsidRPr="00F11EFB">
        <w:rPr>
          <w:rFonts w:ascii="Times New Roman" w:hAnsi="Times New Roman" w:cs="Times New Roman"/>
        </w:rPr>
        <w:t>!</w:t>
      </w:r>
      <w:r w:rsidR="00370E76" w:rsidRPr="00F11EFB">
        <w:rPr>
          <w:rFonts w:ascii="Times New Roman" w:hAnsi="Times New Roman" w:cs="Times New Roman"/>
        </w:rPr>
        <w:t xml:space="preserve"> </w:t>
      </w:r>
      <w:r w:rsidR="0024471C" w:rsidRPr="00F11EFB">
        <w:rPr>
          <w:rFonts w:ascii="Times New Roman" w:hAnsi="Times New Roman" w:cs="Times New Roman"/>
        </w:rPr>
        <w:t>The</w:t>
      </w:r>
      <w:r w:rsidR="00370E76" w:rsidRPr="00F11EFB">
        <w:rPr>
          <w:rFonts w:ascii="Times New Roman" w:hAnsi="Times New Roman" w:cs="Times New Roman"/>
        </w:rPr>
        <w:t xml:space="preserve"> </w:t>
      </w:r>
      <w:r w:rsidR="0024471C" w:rsidRPr="00F11EFB">
        <w:rPr>
          <w:rFonts w:ascii="Times New Roman" w:hAnsi="Times New Roman" w:cs="Times New Roman"/>
        </w:rPr>
        <w:t>website</w:t>
      </w:r>
      <w:r w:rsidR="00370E76" w:rsidRPr="00F11EFB">
        <w:rPr>
          <w:rFonts w:ascii="Times New Roman" w:hAnsi="Times New Roman" w:cs="Times New Roman"/>
        </w:rPr>
        <w:t xml:space="preserve"> </w:t>
      </w:r>
      <w:r w:rsidR="0024471C" w:rsidRPr="00F11EFB">
        <w:rPr>
          <w:rFonts w:ascii="Times New Roman" w:hAnsi="Times New Roman" w:cs="Times New Roman"/>
        </w:rPr>
        <w:t>you</w:t>
      </w:r>
      <w:r w:rsidR="00370E76" w:rsidRPr="00F11EFB">
        <w:rPr>
          <w:rFonts w:ascii="Times New Roman" w:hAnsi="Times New Roman" w:cs="Times New Roman"/>
        </w:rPr>
        <w:t xml:space="preserve"> </w:t>
      </w:r>
      <w:r w:rsidR="0024471C" w:rsidRPr="00F11EFB">
        <w:rPr>
          <w:rFonts w:ascii="Times New Roman" w:hAnsi="Times New Roman" w:cs="Times New Roman"/>
        </w:rPr>
        <w:t>can</w:t>
      </w:r>
      <w:r w:rsidR="00370E76" w:rsidRPr="00F11EFB">
        <w:rPr>
          <w:rFonts w:ascii="Times New Roman" w:hAnsi="Times New Roman" w:cs="Times New Roman"/>
        </w:rPr>
        <w:t xml:space="preserve"> </w:t>
      </w:r>
      <w:r w:rsidR="0024471C" w:rsidRPr="00F11EFB">
        <w:rPr>
          <w:rFonts w:ascii="Times New Roman" w:hAnsi="Times New Roman" w:cs="Times New Roman"/>
        </w:rPr>
        <w:t>read</w:t>
      </w:r>
      <w:r w:rsidR="00370E76" w:rsidRPr="00F11EFB">
        <w:rPr>
          <w:rFonts w:ascii="Times New Roman" w:hAnsi="Times New Roman" w:cs="Times New Roman"/>
        </w:rPr>
        <w:t xml:space="preserve"> </w:t>
      </w:r>
      <w:r w:rsidR="0024471C" w:rsidRPr="00F11EFB">
        <w:rPr>
          <w:rFonts w:ascii="Times New Roman" w:hAnsi="Times New Roman" w:cs="Times New Roman"/>
        </w:rPr>
        <w:t>on</w:t>
      </w:r>
      <w:r w:rsidR="00370E76" w:rsidRPr="00F11EFB">
        <w:rPr>
          <w:rFonts w:ascii="Times New Roman" w:hAnsi="Times New Roman" w:cs="Times New Roman"/>
        </w:rPr>
        <w:t xml:space="preserve"> </w:t>
      </w:r>
      <w:r w:rsidR="0024471C" w:rsidRPr="00F11EFB">
        <w:rPr>
          <w:rFonts w:ascii="Times New Roman" w:hAnsi="Times New Roman" w:cs="Times New Roman"/>
        </w:rPr>
        <w:t>low</w:t>
      </w:r>
      <w:r w:rsidR="00FB0B0D" w:rsidRPr="00F11EFB">
        <w:rPr>
          <w:rFonts w:ascii="Times New Roman" w:hAnsi="Times New Roman" w:cs="Times New Roman"/>
        </w:rPr>
        <w:t>-</w:t>
      </w:r>
      <w:r w:rsidR="0024471C" w:rsidRPr="00F11EFB">
        <w:rPr>
          <w:rFonts w:ascii="Times New Roman" w:hAnsi="Times New Roman" w:cs="Times New Roman"/>
        </w:rPr>
        <w:t>risk</w:t>
      </w:r>
      <w:r w:rsidR="00370E76" w:rsidRPr="00F11EFB">
        <w:rPr>
          <w:rFonts w:ascii="Times New Roman" w:hAnsi="Times New Roman" w:cs="Times New Roman"/>
        </w:rPr>
        <w:t xml:space="preserve"> </w:t>
      </w:r>
      <w:r w:rsidR="0024471C" w:rsidRPr="00F11EFB">
        <w:rPr>
          <w:rFonts w:ascii="Times New Roman" w:hAnsi="Times New Roman" w:cs="Times New Roman"/>
        </w:rPr>
        <w:t>investments</w:t>
      </w:r>
      <w:r w:rsidR="00370E76" w:rsidRPr="00F11EFB">
        <w:rPr>
          <w:rFonts w:ascii="Times New Roman" w:hAnsi="Times New Roman" w:cs="Times New Roman"/>
        </w:rPr>
        <w:t xml:space="preserve"> </w:t>
      </w:r>
      <w:r w:rsidR="0024471C" w:rsidRPr="00F11EFB">
        <w:rPr>
          <w:rFonts w:ascii="Times New Roman" w:hAnsi="Times New Roman" w:cs="Times New Roman"/>
        </w:rPr>
        <w:t>is</w:t>
      </w:r>
      <w:r w:rsidR="00370E76" w:rsidRPr="00F11EFB">
        <w:rPr>
          <w:rFonts w:ascii="Times New Roman" w:hAnsi="Times New Roman" w:cs="Times New Roman"/>
        </w:rPr>
        <w:t xml:space="preserve"> </w:t>
      </w:r>
      <w:r w:rsidR="0024471C" w:rsidRPr="00F11EFB">
        <w:rPr>
          <w:rFonts w:ascii="Times New Roman" w:hAnsi="Times New Roman" w:cs="Times New Roman"/>
        </w:rPr>
        <w:t>www.</w:t>
      </w:r>
      <w:r w:rsidR="00370E76" w:rsidRPr="00F11EFB">
        <w:rPr>
          <w:rFonts w:ascii="Times New Roman" w:hAnsi="Times New Roman" w:cs="Times New Roman"/>
        </w:rPr>
        <w:t xml:space="preserve"> </w:t>
      </w:r>
      <w:r w:rsidR="0024471C" w:rsidRPr="00F11EFB">
        <w:rPr>
          <w:rFonts w:ascii="Times New Roman" w:hAnsi="Times New Roman" w:cs="Times New Roman"/>
        </w:rPr>
        <w:t>money</w:t>
      </w:r>
      <w:r w:rsidR="00370E76" w:rsidRPr="00F11EFB">
        <w:rPr>
          <w:rFonts w:ascii="Times New Roman" w:hAnsi="Times New Roman" w:cs="Times New Roman"/>
        </w:rPr>
        <w:t xml:space="preserve"> </w:t>
      </w:r>
      <w:r w:rsidR="0024471C" w:rsidRPr="00F11EFB">
        <w:rPr>
          <w:rFonts w:ascii="Times New Roman" w:hAnsi="Times New Roman" w:cs="Times New Roman"/>
        </w:rPr>
        <w:t>crashers.com.</w:t>
      </w:r>
      <w:r w:rsidR="00370E76" w:rsidRPr="00F11EFB">
        <w:rPr>
          <w:rFonts w:ascii="Times New Roman" w:hAnsi="Times New Roman" w:cs="Times New Roman"/>
        </w:rPr>
        <w:t xml:space="preserve"> </w:t>
      </w:r>
      <w:r w:rsidR="0024471C" w:rsidRPr="00F11EFB">
        <w:rPr>
          <w:rFonts w:ascii="Times New Roman" w:hAnsi="Times New Roman" w:cs="Times New Roman"/>
        </w:rPr>
        <w:t>Then,</w:t>
      </w:r>
      <w:r w:rsidR="00370E76" w:rsidRPr="00F11EFB">
        <w:rPr>
          <w:rFonts w:ascii="Times New Roman" w:hAnsi="Times New Roman" w:cs="Times New Roman"/>
        </w:rPr>
        <w:t xml:space="preserve"> </w:t>
      </w:r>
      <w:r w:rsidR="0024471C" w:rsidRPr="00F11EFB">
        <w:rPr>
          <w:rFonts w:ascii="Times New Roman" w:hAnsi="Times New Roman" w:cs="Times New Roman"/>
        </w:rPr>
        <w:t>there</w:t>
      </w:r>
      <w:r w:rsidR="00370E76" w:rsidRPr="00F11EFB">
        <w:rPr>
          <w:rFonts w:ascii="Times New Roman" w:hAnsi="Times New Roman" w:cs="Times New Roman"/>
        </w:rPr>
        <w:t xml:space="preserve"> </w:t>
      </w:r>
      <w:r w:rsidR="0024471C" w:rsidRPr="00F11EFB">
        <w:rPr>
          <w:rFonts w:ascii="Times New Roman" w:hAnsi="Times New Roman" w:cs="Times New Roman"/>
        </w:rPr>
        <w:t>is</w:t>
      </w:r>
      <w:r w:rsidR="00370E76" w:rsidRPr="00F11EFB">
        <w:rPr>
          <w:rFonts w:ascii="Times New Roman" w:hAnsi="Times New Roman" w:cs="Times New Roman"/>
        </w:rPr>
        <w:t xml:space="preserve"> </w:t>
      </w:r>
      <w:r w:rsidR="0024471C" w:rsidRPr="00F11EFB">
        <w:rPr>
          <w:rFonts w:ascii="Times New Roman" w:hAnsi="Times New Roman" w:cs="Times New Roman"/>
        </w:rPr>
        <w:t>another</w:t>
      </w:r>
      <w:r w:rsidR="00370E76" w:rsidRPr="00F11EFB">
        <w:rPr>
          <w:rFonts w:ascii="Times New Roman" w:hAnsi="Times New Roman" w:cs="Times New Roman"/>
        </w:rPr>
        <w:t xml:space="preserve"> </w:t>
      </w:r>
      <w:r w:rsidR="0024471C" w:rsidRPr="00F11EFB">
        <w:rPr>
          <w:rFonts w:ascii="Times New Roman" w:hAnsi="Times New Roman" w:cs="Times New Roman"/>
        </w:rPr>
        <w:t>website</w:t>
      </w:r>
      <w:r w:rsidR="00370E76" w:rsidRPr="00F11EFB">
        <w:rPr>
          <w:rFonts w:ascii="Times New Roman" w:hAnsi="Times New Roman" w:cs="Times New Roman"/>
        </w:rPr>
        <w:t xml:space="preserve"> </w:t>
      </w:r>
      <w:r w:rsidR="0024471C" w:rsidRPr="00F11EFB">
        <w:rPr>
          <w:rFonts w:ascii="Times New Roman" w:hAnsi="Times New Roman" w:cs="Times New Roman"/>
        </w:rPr>
        <w:t>to</w:t>
      </w:r>
      <w:r w:rsidR="00370E76" w:rsidRPr="00F11EFB">
        <w:rPr>
          <w:rFonts w:ascii="Times New Roman" w:hAnsi="Times New Roman" w:cs="Times New Roman"/>
        </w:rPr>
        <w:t xml:space="preserve"> </w:t>
      </w:r>
      <w:r w:rsidR="0024471C" w:rsidRPr="00F11EFB">
        <w:rPr>
          <w:rFonts w:ascii="Times New Roman" w:hAnsi="Times New Roman" w:cs="Times New Roman"/>
        </w:rPr>
        <w:t>read</w:t>
      </w:r>
      <w:r w:rsidR="00370E76" w:rsidRPr="00F11EFB">
        <w:rPr>
          <w:rFonts w:ascii="Times New Roman" w:hAnsi="Times New Roman" w:cs="Times New Roman"/>
        </w:rPr>
        <w:t xml:space="preserve"> </w:t>
      </w:r>
      <w:r w:rsidR="0024471C" w:rsidRPr="00F11EFB">
        <w:rPr>
          <w:rFonts w:ascii="Times New Roman" w:hAnsi="Times New Roman" w:cs="Times New Roman"/>
        </w:rPr>
        <w:t>about</w:t>
      </w:r>
      <w:r w:rsidR="00370E76" w:rsidRPr="00F11EFB">
        <w:rPr>
          <w:rFonts w:ascii="Times New Roman" w:hAnsi="Times New Roman" w:cs="Times New Roman"/>
        </w:rPr>
        <w:t xml:space="preserve"> </w:t>
      </w:r>
      <w:r w:rsidR="0024471C" w:rsidRPr="00F11EFB">
        <w:rPr>
          <w:rFonts w:ascii="Times New Roman" w:hAnsi="Times New Roman" w:cs="Times New Roman"/>
        </w:rPr>
        <w:t>low</w:t>
      </w:r>
      <w:r w:rsidR="00370E76" w:rsidRPr="00F11EFB">
        <w:rPr>
          <w:rFonts w:ascii="Times New Roman" w:hAnsi="Times New Roman" w:cs="Times New Roman"/>
        </w:rPr>
        <w:t xml:space="preserve"> </w:t>
      </w:r>
      <w:r w:rsidR="0024471C" w:rsidRPr="00F11EFB">
        <w:rPr>
          <w:rFonts w:ascii="Times New Roman" w:hAnsi="Times New Roman" w:cs="Times New Roman"/>
        </w:rPr>
        <w:t>risk</w:t>
      </w:r>
      <w:r w:rsidR="003A5434" w:rsidRPr="00F11EFB">
        <w:rPr>
          <w:rFonts w:ascii="Times New Roman" w:hAnsi="Times New Roman" w:cs="Times New Roman"/>
        </w:rPr>
        <w:t>,</w:t>
      </w:r>
      <w:r w:rsidR="00370E76" w:rsidRPr="00F11EFB">
        <w:rPr>
          <w:rFonts w:ascii="Times New Roman" w:hAnsi="Times New Roman" w:cs="Times New Roman"/>
        </w:rPr>
        <w:t xml:space="preserve"> </w:t>
      </w:r>
      <w:r w:rsidR="0024471C" w:rsidRPr="00F11EFB">
        <w:rPr>
          <w:rFonts w:ascii="Times New Roman" w:hAnsi="Times New Roman" w:cs="Times New Roman"/>
        </w:rPr>
        <w:t>and</w:t>
      </w:r>
      <w:r w:rsidR="00370E76" w:rsidRPr="00F11EFB">
        <w:rPr>
          <w:rFonts w:ascii="Times New Roman" w:hAnsi="Times New Roman" w:cs="Times New Roman"/>
        </w:rPr>
        <w:t xml:space="preserve"> </w:t>
      </w:r>
      <w:r w:rsidR="0024471C" w:rsidRPr="00F11EFB">
        <w:rPr>
          <w:rFonts w:ascii="Times New Roman" w:hAnsi="Times New Roman" w:cs="Times New Roman"/>
        </w:rPr>
        <w:t>high</w:t>
      </w:r>
      <w:r w:rsidR="00370E76" w:rsidRPr="00F11EFB">
        <w:rPr>
          <w:rFonts w:ascii="Times New Roman" w:hAnsi="Times New Roman" w:cs="Times New Roman"/>
        </w:rPr>
        <w:t xml:space="preserve"> </w:t>
      </w:r>
      <w:r w:rsidR="0024471C" w:rsidRPr="00F11EFB">
        <w:rPr>
          <w:rFonts w:ascii="Times New Roman" w:hAnsi="Times New Roman" w:cs="Times New Roman"/>
        </w:rPr>
        <w:t>return</w:t>
      </w:r>
      <w:r w:rsidR="00370E76" w:rsidRPr="00F11EFB">
        <w:rPr>
          <w:rFonts w:ascii="Times New Roman" w:hAnsi="Times New Roman" w:cs="Times New Roman"/>
        </w:rPr>
        <w:t xml:space="preserve"> </w:t>
      </w:r>
      <w:r w:rsidR="0024471C" w:rsidRPr="00F11EFB">
        <w:rPr>
          <w:rFonts w:ascii="Times New Roman" w:hAnsi="Times New Roman" w:cs="Times New Roman"/>
        </w:rPr>
        <w:t>investments</w:t>
      </w:r>
      <w:r w:rsidR="00370E76" w:rsidRPr="00F11EFB">
        <w:rPr>
          <w:rFonts w:ascii="Times New Roman" w:hAnsi="Times New Roman" w:cs="Times New Roman"/>
        </w:rPr>
        <w:t xml:space="preserve"> </w:t>
      </w:r>
      <w:r w:rsidR="00FB0B0D" w:rsidRPr="00F11EFB">
        <w:rPr>
          <w:rFonts w:ascii="Times New Roman" w:hAnsi="Times New Roman" w:cs="Times New Roman"/>
        </w:rPr>
        <w:t>are</w:t>
      </w:r>
      <w:r w:rsidR="00370E76" w:rsidRPr="00F11EFB">
        <w:rPr>
          <w:rFonts w:ascii="Times New Roman" w:hAnsi="Times New Roman" w:cs="Times New Roman"/>
        </w:rPr>
        <w:t xml:space="preserve"> </w:t>
      </w:r>
      <w:r w:rsidR="0024471C" w:rsidRPr="00F11EFB">
        <w:rPr>
          <w:rFonts w:ascii="Times New Roman" w:hAnsi="Times New Roman" w:cs="Times New Roman"/>
        </w:rPr>
        <w:t>www.</w:t>
      </w:r>
      <w:r w:rsidR="00370E76" w:rsidRPr="00F11EFB">
        <w:rPr>
          <w:rFonts w:ascii="Times New Roman" w:hAnsi="Times New Roman" w:cs="Times New Roman"/>
        </w:rPr>
        <w:t xml:space="preserve"> </w:t>
      </w:r>
      <w:r w:rsidR="0024471C" w:rsidRPr="00F11EFB">
        <w:rPr>
          <w:rFonts w:ascii="Times New Roman" w:hAnsi="Times New Roman" w:cs="Times New Roman"/>
        </w:rPr>
        <w:t>moneycrashers.com.</w:t>
      </w:r>
      <w:r w:rsidR="00370E76" w:rsidRPr="00F11EFB">
        <w:rPr>
          <w:rFonts w:ascii="Times New Roman" w:hAnsi="Times New Roman" w:cs="Times New Roman"/>
        </w:rPr>
        <w:t xml:space="preserve"> </w:t>
      </w:r>
    </w:p>
    <w:p w14:paraId="37FEE8DE" w14:textId="02459195" w:rsidR="00BD284D" w:rsidRPr="00F11EFB" w:rsidRDefault="00BD284D" w:rsidP="00107109">
      <w:pPr>
        <w:ind w:right="4"/>
        <w:contextualSpacing/>
        <w:rPr>
          <w:rFonts w:ascii="Times New Roman" w:hAnsi="Times New Roman" w:cs="Times New Roman"/>
        </w:rPr>
      </w:pPr>
      <w:r w:rsidRPr="00F11EFB">
        <w:rPr>
          <w:rFonts w:ascii="Times New Roman" w:hAnsi="Times New Roman" w:cs="Times New Roman"/>
        </w:rPr>
        <w:t>I</w:t>
      </w:r>
      <w:r w:rsidR="00370E76" w:rsidRPr="00F11EFB">
        <w:rPr>
          <w:rFonts w:ascii="Times New Roman" w:hAnsi="Times New Roman" w:cs="Times New Roman"/>
        </w:rPr>
        <w:t xml:space="preserve"> </w:t>
      </w:r>
      <w:r w:rsidRPr="00F11EFB">
        <w:rPr>
          <w:rFonts w:ascii="Times New Roman" w:hAnsi="Times New Roman" w:cs="Times New Roman"/>
        </w:rPr>
        <w:t>hope</w:t>
      </w:r>
      <w:r w:rsidR="00370E76" w:rsidRPr="00F11EFB">
        <w:rPr>
          <w:rFonts w:ascii="Times New Roman" w:hAnsi="Times New Roman" w:cs="Times New Roman"/>
        </w:rPr>
        <w:t xml:space="preserve"> </w:t>
      </w:r>
      <w:r w:rsidRPr="00F11EFB">
        <w:rPr>
          <w:rFonts w:ascii="Times New Roman" w:hAnsi="Times New Roman" w:cs="Times New Roman"/>
        </w:rPr>
        <w:t>this</w:t>
      </w:r>
      <w:r w:rsidR="00370E76" w:rsidRPr="00F11EFB">
        <w:rPr>
          <w:rFonts w:ascii="Times New Roman" w:hAnsi="Times New Roman" w:cs="Times New Roman"/>
        </w:rPr>
        <w:t xml:space="preserve"> </w:t>
      </w:r>
      <w:r w:rsidRPr="00F11EFB">
        <w:rPr>
          <w:rFonts w:ascii="Times New Roman" w:hAnsi="Times New Roman" w:cs="Times New Roman"/>
        </w:rPr>
        <w:t>helps</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because</w:t>
      </w:r>
      <w:r w:rsidR="00370E76" w:rsidRPr="00F11EFB">
        <w:rPr>
          <w:rFonts w:ascii="Times New Roman" w:hAnsi="Times New Roman" w:cs="Times New Roman"/>
        </w:rPr>
        <w:t xml:space="preserve"> </w:t>
      </w:r>
      <w:r w:rsidRPr="00F11EFB">
        <w:rPr>
          <w:rFonts w:ascii="Times New Roman" w:hAnsi="Times New Roman" w:cs="Times New Roman"/>
        </w:rPr>
        <w:t>I</w:t>
      </w:r>
      <w:r w:rsidR="00370E76" w:rsidRPr="00F11EFB">
        <w:rPr>
          <w:rFonts w:ascii="Times New Roman" w:hAnsi="Times New Roman" w:cs="Times New Roman"/>
        </w:rPr>
        <w:t xml:space="preserve"> </w:t>
      </w:r>
      <w:r w:rsidRPr="00F11EFB">
        <w:rPr>
          <w:rFonts w:ascii="Times New Roman" w:hAnsi="Times New Roman" w:cs="Times New Roman"/>
        </w:rPr>
        <w:t>loved</w:t>
      </w:r>
      <w:r w:rsidR="00370E76" w:rsidRPr="00F11EFB">
        <w:rPr>
          <w:rFonts w:ascii="Times New Roman" w:hAnsi="Times New Roman" w:cs="Times New Roman"/>
        </w:rPr>
        <w:t xml:space="preserve"> </w:t>
      </w:r>
      <w:r w:rsidRPr="00F11EFB">
        <w:rPr>
          <w:rFonts w:ascii="Times New Roman" w:hAnsi="Times New Roman" w:cs="Times New Roman"/>
        </w:rPr>
        <w:t>to</w:t>
      </w:r>
      <w:r w:rsidR="00370E76" w:rsidRPr="00F11EFB">
        <w:rPr>
          <w:rFonts w:ascii="Times New Roman" w:hAnsi="Times New Roman" w:cs="Times New Roman"/>
        </w:rPr>
        <w:t xml:space="preserve"> </w:t>
      </w:r>
      <w:r w:rsidRPr="00F11EFB">
        <w:rPr>
          <w:rFonts w:ascii="Times New Roman" w:hAnsi="Times New Roman" w:cs="Times New Roman"/>
        </w:rPr>
        <w:t>write</w:t>
      </w:r>
      <w:r w:rsidR="00370E76" w:rsidRPr="00F11EFB">
        <w:rPr>
          <w:rFonts w:ascii="Times New Roman" w:hAnsi="Times New Roman" w:cs="Times New Roman"/>
        </w:rPr>
        <w:t xml:space="preserve"> </w:t>
      </w:r>
      <w:r w:rsidRPr="00F11EFB">
        <w:rPr>
          <w:rFonts w:ascii="Times New Roman" w:hAnsi="Times New Roman" w:cs="Times New Roman"/>
        </w:rPr>
        <w:t>this</w:t>
      </w:r>
      <w:r w:rsidR="00370E76" w:rsidRPr="00F11EFB">
        <w:rPr>
          <w:rFonts w:ascii="Times New Roman" w:hAnsi="Times New Roman" w:cs="Times New Roman"/>
        </w:rPr>
        <w:t xml:space="preserve"> </w:t>
      </w:r>
      <w:r w:rsidRPr="00F11EFB">
        <w:rPr>
          <w:rFonts w:ascii="Times New Roman" w:hAnsi="Times New Roman" w:cs="Times New Roman"/>
        </w:rPr>
        <w:t>book</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received</w:t>
      </w:r>
      <w:r w:rsidR="00370E76" w:rsidRPr="00F11EFB">
        <w:rPr>
          <w:rFonts w:ascii="Times New Roman" w:hAnsi="Times New Roman" w:cs="Times New Roman"/>
        </w:rPr>
        <w:t xml:space="preserve"> </w:t>
      </w:r>
      <w:r w:rsidRPr="00F11EFB">
        <w:rPr>
          <w:rFonts w:ascii="Times New Roman" w:hAnsi="Times New Roman" w:cs="Times New Roman"/>
        </w:rPr>
        <w:t>pleasure</w:t>
      </w:r>
      <w:r w:rsidR="00370E76" w:rsidRPr="00F11EFB">
        <w:rPr>
          <w:rFonts w:ascii="Times New Roman" w:hAnsi="Times New Roman" w:cs="Times New Roman"/>
        </w:rPr>
        <w:t xml:space="preserve"> </w:t>
      </w:r>
      <w:r w:rsidRPr="00F11EFB">
        <w:rPr>
          <w:rFonts w:ascii="Times New Roman" w:hAnsi="Times New Roman" w:cs="Times New Roman"/>
        </w:rPr>
        <w:t>from</w:t>
      </w:r>
      <w:r w:rsidR="00370E76" w:rsidRPr="00F11EFB">
        <w:rPr>
          <w:rFonts w:ascii="Times New Roman" w:hAnsi="Times New Roman" w:cs="Times New Roman"/>
        </w:rPr>
        <w:t xml:space="preserve"> </w:t>
      </w:r>
      <w:r w:rsidRPr="00F11EFB">
        <w:rPr>
          <w:rFonts w:ascii="Times New Roman" w:hAnsi="Times New Roman" w:cs="Times New Roman"/>
        </w:rPr>
        <w:t>writing!</w:t>
      </w:r>
      <w:r w:rsidR="00370E76" w:rsidRPr="00F11EFB">
        <w:rPr>
          <w:rFonts w:ascii="Times New Roman" w:hAnsi="Times New Roman" w:cs="Times New Roman"/>
        </w:rPr>
        <w:t xml:space="preserve"> </w:t>
      </w:r>
      <w:r w:rsidRPr="00F11EFB">
        <w:rPr>
          <w:rFonts w:ascii="Times New Roman" w:hAnsi="Times New Roman" w:cs="Times New Roman"/>
        </w:rPr>
        <w:t>I</w:t>
      </w:r>
      <w:r w:rsidR="00370E76" w:rsidRPr="00F11EFB">
        <w:rPr>
          <w:rFonts w:ascii="Times New Roman" w:hAnsi="Times New Roman" w:cs="Times New Roman"/>
        </w:rPr>
        <w:t xml:space="preserve"> </w:t>
      </w:r>
      <w:r w:rsidRPr="00F11EFB">
        <w:rPr>
          <w:rFonts w:ascii="Times New Roman" w:hAnsi="Times New Roman" w:cs="Times New Roman"/>
        </w:rPr>
        <w:t>hope</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live</w:t>
      </w:r>
      <w:r w:rsidR="00370E76" w:rsidRPr="00F11EFB">
        <w:rPr>
          <w:rFonts w:ascii="Times New Roman" w:hAnsi="Times New Roman" w:cs="Times New Roman"/>
        </w:rPr>
        <w:t xml:space="preserve"> </w:t>
      </w:r>
      <w:r w:rsidRPr="00F11EFB">
        <w:rPr>
          <w:rFonts w:ascii="Times New Roman" w:hAnsi="Times New Roman" w:cs="Times New Roman"/>
        </w:rPr>
        <w:t>well</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do</w:t>
      </w:r>
      <w:r w:rsidR="00370E76" w:rsidRPr="00F11EFB">
        <w:rPr>
          <w:rFonts w:ascii="Times New Roman" w:hAnsi="Times New Roman" w:cs="Times New Roman"/>
        </w:rPr>
        <w:t xml:space="preserve"> </w:t>
      </w:r>
      <w:r w:rsidRPr="00F11EFB">
        <w:rPr>
          <w:rFonts w:ascii="Times New Roman" w:hAnsi="Times New Roman" w:cs="Times New Roman"/>
        </w:rPr>
        <w:t>well,</w:t>
      </w:r>
      <w:r w:rsidR="00370E76" w:rsidRPr="00F11EFB">
        <w:rPr>
          <w:rFonts w:ascii="Times New Roman" w:hAnsi="Times New Roman" w:cs="Times New Roman"/>
        </w:rPr>
        <w:t xml:space="preserve"> </w:t>
      </w:r>
      <w:r w:rsidRPr="00F11EFB">
        <w:rPr>
          <w:rFonts w:ascii="Times New Roman" w:hAnsi="Times New Roman" w:cs="Times New Roman"/>
        </w:rPr>
        <w:t>because</w:t>
      </w:r>
      <w:r w:rsidR="00370E76" w:rsidRPr="00F11EFB">
        <w:rPr>
          <w:rFonts w:ascii="Times New Roman" w:hAnsi="Times New Roman" w:cs="Times New Roman"/>
        </w:rPr>
        <w:t xml:space="preserve"> </w:t>
      </w:r>
      <w:r w:rsidRPr="00F11EFB">
        <w:rPr>
          <w:rFonts w:ascii="Times New Roman" w:hAnsi="Times New Roman" w:cs="Times New Roman"/>
        </w:rPr>
        <w:t>that</w:t>
      </w:r>
      <w:r w:rsidR="00370E76" w:rsidRPr="00F11EFB">
        <w:rPr>
          <w:rFonts w:ascii="Times New Roman" w:hAnsi="Times New Roman" w:cs="Times New Roman"/>
        </w:rPr>
        <w:t xml:space="preserve"> </w:t>
      </w:r>
      <w:r w:rsidRPr="00F11EFB">
        <w:rPr>
          <w:rFonts w:ascii="Times New Roman" w:hAnsi="Times New Roman" w:cs="Times New Roman"/>
        </w:rPr>
        <w:t>is</w:t>
      </w:r>
      <w:r w:rsidR="00370E76" w:rsidRPr="00F11EFB">
        <w:rPr>
          <w:rFonts w:ascii="Times New Roman" w:hAnsi="Times New Roman" w:cs="Times New Roman"/>
        </w:rPr>
        <w:t xml:space="preserve"> </w:t>
      </w:r>
      <w:r w:rsidRPr="00F11EFB">
        <w:rPr>
          <w:rFonts w:ascii="Times New Roman" w:hAnsi="Times New Roman" w:cs="Times New Roman"/>
        </w:rPr>
        <w:t>really</w:t>
      </w:r>
      <w:r w:rsidR="00370E76" w:rsidRPr="00F11EFB">
        <w:rPr>
          <w:rFonts w:ascii="Times New Roman" w:hAnsi="Times New Roman" w:cs="Times New Roman"/>
        </w:rPr>
        <w:t xml:space="preserve"> </w:t>
      </w:r>
      <w:r w:rsidRPr="00F11EFB">
        <w:rPr>
          <w:rFonts w:ascii="Times New Roman" w:hAnsi="Times New Roman" w:cs="Times New Roman"/>
        </w:rPr>
        <w:t>all</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need</w:t>
      </w:r>
      <w:r w:rsidR="00370E76" w:rsidRPr="00F11EFB">
        <w:rPr>
          <w:rFonts w:ascii="Times New Roman" w:hAnsi="Times New Roman" w:cs="Times New Roman"/>
        </w:rPr>
        <w:t xml:space="preserve"> </w:t>
      </w:r>
      <w:r w:rsidRPr="00F11EFB">
        <w:rPr>
          <w:rFonts w:ascii="Times New Roman" w:hAnsi="Times New Roman" w:cs="Times New Roman"/>
        </w:rPr>
        <w:t>and</w:t>
      </w:r>
      <w:r w:rsidR="00370E76" w:rsidRPr="00F11EFB">
        <w:rPr>
          <w:rFonts w:ascii="Times New Roman" w:hAnsi="Times New Roman" w:cs="Times New Roman"/>
        </w:rPr>
        <w:t xml:space="preserve"> </w:t>
      </w:r>
      <w:r w:rsidRPr="00F11EFB">
        <w:rPr>
          <w:rFonts w:ascii="Times New Roman" w:hAnsi="Times New Roman" w:cs="Times New Roman"/>
        </w:rPr>
        <w:t>not</w:t>
      </w:r>
      <w:r w:rsidR="00370E76" w:rsidRPr="00F11EFB">
        <w:rPr>
          <w:rFonts w:ascii="Times New Roman" w:hAnsi="Times New Roman" w:cs="Times New Roman"/>
        </w:rPr>
        <w:t xml:space="preserve"> </w:t>
      </w:r>
      <w:r w:rsidRPr="00F11EFB">
        <w:rPr>
          <w:rFonts w:ascii="Times New Roman" w:hAnsi="Times New Roman" w:cs="Times New Roman"/>
        </w:rPr>
        <w:t>just</w:t>
      </w:r>
      <w:r w:rsidR="00370E76" w:rsidRPr="00F11EFB">
        <w:rPr>
          <w:rFonts w:ascii="Times New Roman" w:hAnsi="Times New Roman" w:cs="Times New Roman"/>
        </w:rPr>
        <w:t xml:space="preserve"> </w:t>
      </w:r>
      <w:r w:rsidRPr="00F11EFB">
        <w:rPr>
          <w:rFonts w:ascii="Times New Roman" w:hAnsi="Times New Roman" w:cs="Times New Roman"/>
        </w:rPr>
        <w:t>the</w:t>
      </w:r>
      <w:r w:rsidR="00370E76" w:rsidRPr="00F11EFB">
        <w:rPr>
          <w:rFonts w:ascii="Times New Roman" w:hAnsi="Times New Roman" w:cs="Times New Roman"/>
        </w:rPr>
        <w:t xml:space="preserve"> </w:t>
      </w:r>
      <w:r w:rsidRPr="00F11EFB">
        <w:rPr>
          <w:rFonts w:ascii="Times New Roman" w:hAnsi="Times New Roman" w:cs="Times New Roman"/>
        </w:rPr>
        <w:t>basics</w:t>
      </w:r>
      <w:r w:rsidR="00370E76" w:rsidRPr="00F11EFB">
        <w:rPr>
          <w:rFonts w:ascii="Times New Roman" w:hAnsi="Times New Roman" w:cs="Times New Roman"/>
        </w:rPr>
        <w:t xml:space="preserve"> </w:t>
      </w:r>
      <w:r w:rsidRPr="00F11EFB">
        <w:rPr>
          <w:rFonts w:ascii="Times New Roman" w:hAnsi="Times New Roman" w:cs="Times New Roman"/>
        </w:rPr>
        <w:t>of</w:t>
      </w:r>
      <w:r w:rsidR="00370E76" w:rsidRPr="00F11EFB">
        <w:rPr>
          <w:rFonts w:ascii="Times New Roman" w:hAnsi="Times New Roman" w:cs="Times New Roman"/>
        </w:rPr>
        <w:t xml:space="preserve"> </w:t>
      </w:r>
      <w:r w:rsidRPr="00F11EFB">
        <w:rPr>
          <w:rFonts w:ascii="Times New Roman" w:hAnsi="Times New Roman" w:cs="Times New Roman"/>
        </w:rPr>
        <w:t>life,</w:t>
      </w:r>
      <w:r w:rsidR="00370E76" w:rsidRPr="00F11EFB">
        <w:rPr>
          <w:rFonts w:ascii="Times New Roman" w:hAnsi="Times New Roman" w:cs="Times New Roman"/>
        </w:rPr>
        <w:t xml:space="preserve"> </w:t>
      </w:r>
      <w:r w:rsidRPr="00F11EFB">
        <w:rPr>
          <w:rFonts w:ascii="Times New Roman" w:hAnsi="Times New Roman" w:cs="Times New Roman"/>
        </w:rPr>
        <w:t>but</w:t>
      </w:r>
      <w:r w:rsidR="00370E76" w:rsidRPr="00F11EFB">
        <w:rPr>
          <w:rFonts w:ascii="Times New Roman" w:hAnsi="Times New Roman" w:cs="Times New Roman"/>
        </w:rPr>
        <w:t xml:space="preserve"> </w:t>
      </w:r>
      <w:r w:rsidRPr="00F11EFB">
        <w:rPr>
          <w:rFonts w:ascii="Times New Roman" w:hAnsi="Times New Roman" w:cs="Times New Roman"/>
        </w:rPr>
        <w:t>more</w:t>
      </w:r>
      <w:r w:rsidR="00370E76" w:rsidRPr="00F11EFB">
        <w:rPr>
          <w:rFonts w:ascii="Times New Roman" w:hAnsi="Times New Roman" w:cs="Times New Roman"/>
        </w:rPr>
        <w:t xml:space="preserve"> </w:t>
      </w:r>
      <w:r w:rsidRPr="00F11EFB">
        <w:rPr>
          <w:rFonts w:ascii="Times New Roman" w:hAnsi="Times New Roman" w:cs="Times New Roman"/>
        </w:rPr>
        <w:t>if</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just</w:t>
      </w:r>
      <w:r w:rsidR="00370E76" w:rsidRPr="00F11EFB">
        <w:rPr>
          <w:rFonts w:ascii="Times New Roman" w:hAnsi="Times New Roman" w:cs="Times New Roman"/>
        </w:rPr>
        <w:t xml:space="preserve"> </w:t>
      </w:r>
      <w:r w:rsidRPr="00F11EFB">
        <w:rPr>
          <w:rFonts w:ascii="Times New Roman" w:hAnsi="Times New Roman" w:cs="Times New Roman"/>
        </w:rPr>
        <w:t>believe!</w:t>
      </w:r>
      <w:r w:rsidR="00370E76" w:rsidRPr="00F11EFB">
        <w:rPr>
          <w:rFonts w:ascii="Times New Roman" w:hAnsi="Times New Roman" w:cs="Times New Roman"/>
        </w:rPr>
        <w:t xml:space="preserve"> </w:t>
      </w:r>
    </w:p>
    <w:p w14:paraId="53400263" w14:textId="1543405E" w:rsidR="00FC08EC" w:rsidRPr="00F11EFB" w:rsidRDefault="00BD284D" w:rsidP="00107109">
      <w:pPr>
        <w:ind w:right="4"/>
        <w:contextualSpacing/>
        <w:rPr>
          <w:rFonts w:ascii="Times New Roman" w:hAnsi="Times New Roman" w:cs="Times New Roman"/>
        </w:rPr>
      </w:pPr>
      <w:r w:rsidRPr="00F11EFB">
        <w:rPr>
          <w:rFonts w:ascii="Times New Roman" w:hAnsi="Times New Roman" w:cs="Times New Roman"/>
        </w:rPr>
        <w:t>God</w:t>
      </w:r>
      <w:r w:rsidR="00370E76" w:rsidRPr="00F11EFB">
        <w:rPr>
          <w:rFonts w:ascii="Times New Roman" w:hAnsi="Times New Roman" w:cs="Times New Roman"/>
        </w:rPr>
        <w:t xml:space="preserve"> </w:t>
      </w:r>
      <w:r w:rsidRPr="00F11EFB">
        <w:rPr>
          <w:rFonts w:ascii="Times New Roman" w:hAnsi="Times New Roman" w:cs="Times New Roman"/>
        </w:rPr>
        <w:t>bless</w:t>
      </w:r>
      <w:r w:rsidR="00370E76" w:rsidRPr="00F11EFB">
        <w:rPr>
          <w:rFonts w:ascii="Times New Roman" w:hAnsi="Times New Roman" w:cs="Times New Roman"/>
        </w:rPr>
        <w:t xml:space="preserve"> </w:t>
      </w:r>
      <w:r w:rsidRPr="00F11EFB">
        <w:rPr>
          <w:rFonts w:ascii="Times New Roman" w:hAnsi="Times New Roman" w:cs="Times New Roman"/>
        </w:rPr>
        <w:t>you</w:t>
      </w:r>
      <w:r w:rsidR="00370E76" w:rsidRPr="00F11EFB">
        <w:rPr>
          <w:rFonts w:ascii="Times New Roman" w:hAnsi="Times New Roman" w:cs="Times New Roman"/>
        </w:rPr>
        <w:t xml:space="preserve"> </w:t>
      </w:r>
      <w:r w:rsidRPr="00F11EFB">
        <w:rPr>
          <w:rFonts w:ascii="Times New Roman" w:hAnsi="Times New Roman" w:cs="Times New Roman"/>
        </w:rPr>
        <w:t>all</w:t>
      </w:r>
      <w:bookmarkEnd w:id="7"/>
      <w:commentRangeEnd w:id="2658"/>
      <w:r w:rsidR="00FB129B">
        <w:rPr>
          <w:rStyle w:val="CommentReference"/>
        </w:rPr>
        <w:commentReference w:id="2658"/>
      </w:r>
    </w:p>
    <w:sectPr w:rsidR="00FC08EC" w:rsidRPr="00F11EFB" w:rsidSect="00107109">
      <w:headerReference w:type="even" r:id="rId31"/>
      <w:headerReference w:type="default" r:id="rId32"/>
      <w:footerReference w:type="even" r:id="rId33"/>
      <w:footerReference w:type="default" r:id="rId34"/>
      <w:headerReference w:type="first" r:id="rId35"/>
      <w:footerReference w:type="first" r:id="rId36"/>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2" w:author="Author" w:initials="A">
    <w:p w14:paraId="7E39C77F" w14:textId="751FA93B" w:rsidR="005D78A0" w:rsidRDefault="005D78A0">
      <w:pPr>
        <w:pStyle w:val="CommentText"/>
      </w:pPr>
      <w:r>
        <w:rPr>
          <w:rStyle w:val="CommentReference"/>
        </w:rPr>
        <w:annotationRef/>
      </w:r>
      <w:r>
        <w:t xml:space="preserve">AU: As an overall note, please confirm where the headers should be placed, as they currently appear in the middle of paragraphs. </w:t>
      </w:r>
    </w:p>
  </w:comment>
  <w:comment w:id="27" w:author="Author" w:initials="A">
    <w:p w14:paraId="1693EFA4" w14:textId="2ABFCA1C" w:rsidR="005D78A0" w:rsidRPr="008C5655" w:rsidRDefault="005D78A0">
      <w:pPr>
        <w:pStyle w:val="CommentText"/>
        <w:rPr>
          <w:i/>
        </w:rPr>
      </w:pPr>
      <w:r>
        <w:rPr>
          <w:rStyle w:val="CommentReference"/>
        </w:rPr>
        <w:annotationRef/>
      </w:r>
      <w:r>
        <w:t xml:space="preserve">AU: This phrase is used inconsistently, with </w:t>
      </w:r>
      <w:r>
        <w:rPr>
          <w:i/>
        </w:rPr>
        <w:t>dream</w:t>
      </w:r>
      <w:r>
        <w:t xml:space="preserve"> sometimes capitalized and sometimes not. Either usage is acceptable, but for the sake of consistency I suggest using lowercase throughout as that appears to be the preferred usage.</w:t>
      </w:r>
    </w:p>
  </w:comment>
  <w:comment w:id="107" w:author="Author" w:initials="A">
    <w:p w14:paraId="3AB563CC" w14:textId="5BC25383" w:rsidR="005D78A0" w:rsidRDefault="005D78A0">
      <w:pPr>
        <w:pStyle w:val="CommentText"/>
      </w:pPr>
      <w:r>
        <w:rPr>
          <w:rStyle w:val="CommentReference"/>
        </w:rPr>
        <w:annotationRef/>
      </w:r>
      <w:r>
        <w:t>Hyphenated per MWD.</w:t>
      </w:r>
    </w:p>
  </w:comment>
  <w:comment w:id="254" w:author="Author" w:initials="A">
    <w:p w14:paraId="4B20F42A" w14:textId="52DAF7A4" w:rsidR="005D78A0" w:rsidRDefault="005D78A0">
      <w:pPr>
        <w:pStyle w:val="CommentText"/>
      </w:pPr>
      <w:r>
        <w:rPr>
          <w:rStyle w:val="CommentReference"/>
        </w:rPr>
        <w:annotationRef/>
      </w:r>
      <w:r>
        <w:t xml:space="preserve">AU: Although this is hyperlinked, suggest consulting the Chicago Manual of Style and providing complete citations for </w:t>
      </w:r>
      <w:proofErr w:type="gramStart"/>
      <w:r>
        <w:t>all of</w:t>
      </w:r>
      <w:proofErr w:type="gramEnd"/>
      <w:r>
        <w:t xml:space="preserve"> the sources you have referenced in these chapters.</w:t>
      </w:r>
    </w:p>
  </w:comment>
  <w:comment w:id="452" w:author="Author" w:initials="A">
    <w:p w14:paraId="2EF121CD" w14:textId="73AA7EF9" w:rsidR="005D78A0" w:rsidRDefault="005D78A0">
      <w:pPr>
        <w:pStyle w:val="CommentText"/>
      </w:pPr>
      <w:r>
        <w:rPr>
          <w:rStyle w:val="CommentReference"/>
        </w:rPr>
        <w:annotationRef/>
      </w:r>
      <w:r>
        <w:t>AU: Please confirm: January of what year?</w:t>
      </w:r>
    </w:p>
  </w:comment>
  <w:comment w:id="528" w:author="Author" w:initials="A">
    <w:p w14:paraId="4BAD63D6" w14:textId="55DBF0F7" w:rsidR="005D78A0" w:rsidRDefault="005D78A0">
      <w:pPr>
        <w:pStyle w:val="CommentText"/>
      </w:pPr>
      <w:r>
        <w:rPr>
          <w:rStyle w:val="CommentReference"/>
        </w:rPr>
        <w:annotationRef/>
      </w:r>
      <w:r>
        <w:t>AU: Please confirm: June 9 of what year?</w:t>
      </w:r>
    </w:p>
  </w:comment>
  <w:comment w:id="574" w:author="Author" w:initials="A">
    <w:p w14:paraId="228FA70D" w14:textId="7C086833" w:rsidR="005D78A0" w:rsidRDefault="005D78A0">
      <w:pPr>
        <w:pStyle w:val="CommentText"/>
      </w:pPr>
      <w:r>
        <w:rPr>
          <w:rStyle w:val="CommentReference"/>
        </w:rPr>
        <w:annotationRef/>
      </w:r>
      <w:r>
        <w:t>AU: If this is considered an article, suggest turning the chapter titles into headers.</w:t>
      </w:r>
    </w:p>
  </w:comment>
  <w:comment w:id="678" w:author="Author" w:initials="A">
    <w:p w14:paraId="412D3A99" w14:textId="7F2DE794" w:rsidR="005D78A0" w:rsidRDefault="005D78A0">
      <w:pPr>
        <w:pStyle w:val="CommentText"/>
      </w:pPr>
      <w:r>
        <w:rPr>
          <w:rStyle w:val="CommentReference"/>
        </w:rPr>
        <w:annotationRef/>
      </w:r>
      <w:r>
        <w:t>Often capitalized in this context per MWD.</w:t>
      </w:r>
    </w:p>
  </w:comment>
  <w:comment w:id="1107" w:author="Author" w:initials="A">
    <w:p w14:paraId="6D52B9D4" w14:textId="19AFEEAF" w:rsidR="005D78A0" w:rsidRDefault="005D78A0">
      <w:pPr>
        <w:pStyle w:val="CommentText"/>
      </w:pPr>
      <w:r>
        <w:rPr>
          <w:rStyle w:val="CommentReference"/>
        </w:rPr>
        <w:annotationRef/>
      </w:r>
      <w:r>
        <w:t>AU: Suggest specifying the year here.</w:t>
      </w:r>
    </w:p>
  </w:comment>
  <w:comment w:id="1125" w:author="Author" w:initials="A">
    <w:p w14:paraId="277A584B" w14:textId="1B99F2FD" w:rsidR="005D78A0" w:rsidRPr="00670A1C" w:rsidRDefault="005D78A0">
      <w:pPr>
        <w:pStyle w:val="CommentText"/>
      </w:pPr>
      <w:r>
        <w:rPr>
          <w:rStyle w:val="CommentReference"/>
        </w:rPr>
        <w:annotationRef/>
      </w:r>
      <w:r>
        <w:t xml:space="preserve">AU: This was spelled </w:t>
      </w:r>
      <w:r>
        <w:rPr>
          <w:i/>
        </w:rPr>
        <w:t>Rapacon</w:t>
      </w:r>
      <w:r>
        <w:t xml:space="preserve"> earlier. Please confirm which is in fact the correct spelling.</w:t>
      </w:r>
    </w:p>
  </w:comment>
  <w:comment w:id="1294" w:author="Author" w:initials="A">
    <w:p w14:paraId="4436D266" w14:textId="0632736B" w:rsidR="005D78A0" w:rsidRDefault="005D78A0">
      <w:pPr>
        <w:pStyle w:val="CommentText"/>
      </w:pPr>
      <w:r>
        <w:rPr>
          <w:rStyle w:val="CommentReference"/>
        </w:rPr>
        <w:annotationRef/>
      </w:r>
      <w:r>
        <w:t>Unhyphenated per MWD.</w:t>
      </w:r>
    </w:p>
  </w:comment>
  <w:comment w:id="2030" w:author="Author" w:initials="A">
    <w:p w14:paraId="2B50FB0F" w14:textId="5CBC3FAC" w:rsidR="005D78A0" w:rsidRDefault="005D78A0">
      <w:pPr>
        <w:pStyle w:val="CommentText"/>
      </w:pPr>
      <w:r>
        <w:rPr>
          <w:rStyle w:val="CommentReference"/>
        </w:rPr>
        <w:annotationRef/>
      </w:r>
      <w:r>
        <w:t>Unhyphenated per MWD.</w:t>
      </w:r>
    </w:p>
  </w:comment>
  <w:comment w:id="2098" w:author="Author" w:initials="A">
    <w:p w14:paraId="4E6C4457" w14:textId="74898762" w:rsidR="005D78A0" w:rsidRDefault="005D78A0">
      <w:pPr>
        <w:pStyle w:val="CommentText"/>
      </w:pPr>
      <w:r>
        <w:rPr>
          <w:rStyle w:val="CommentReference"/>
        </w:rPr>
        <w:annotationRef/>
      </w:r>
      <w:r>
        <w:t xml:space="preserve">AU: It is unclear </w:t>
      </w:r>
      <w:proofErr w:type="gramStart"/>
      <w:r>
        <w:t>where</w:t>
      </w:r>
      <w:proofErr w:type="gramEnd"/>
      <w:r>
        <w:t xml:space="preserve"> the direct quotation from Kaufman ends. Is the entire story of Burrell as cited here one longer quotation that should appear as an extract?</w:t>
      </w:r>
    </w:p>
  </w:comment>
  <w:comment w:id="2658" w:author="Author" w:initials="A">
    <w:p w14:paraId="4F00E3B9" w14:textId="702D17AE" w:rsidR="005D78A0" w:rsidRDefault="005D78A0">
      <w:pPr>
        <w:pStyle w:val="CommentText"/>
      </w:pPr>
      <w:r>
        <w:rPr>
          <w:rStyle w:val="CommentReference"/>
        </w:rPr>
        <w:annotationRef/>
      </w:r>
      <w:r>
        <w:t>AU: The final few paragraphs need to be updated in the light of more recent events.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E39C77F" w15:done="0"/>
  <w15:commentEx w15:paraId="1693EFA4" w15:done="0"/>
  <w15:commentEx w15:paraId="3AB563CC" w15:done="0"/>
  <w15:commentEx w15:paraId="4B20F42A" w15:done="0"/>
  <w15:commentEx w15:paraId="2EF121CD" w15:done="0"/>
  <w15:commentEx w15:paraId="4BAD63D6" w15:done="0"/>
  <w15:commentEx w15:paraId="228FA70D" w15:done="0"/>
  <w15:commentEx w15:paraId="412D3A99" w15:done="0"/>
  <w15:commentEx w15:paraId="6D52B9D4" w15:done="0"/>
  <w15:commentEx w15:paraId="277A584B" w15:done="0"/>
  <w15:commentEx w15:paraId="4436D266" w15:done="0"/>
  <w15:commentEx w15:paraId="2B50FB0F" w15:done="0"/>
  <w15:commentEx w15:paraId="4E6C4457" w15:done="0"/>
  <w15:commentEx w15:paraId="4F00E3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E39C77F" w16cid:durableId="2391ADD8"/>
  <w16cid:commentId w16cid:paraId="1693EFA4" w16cid:durableId="2391ADD9"/>
  <w16cid:commentId w16cid:paraId="3AB563CC" w16cid:durableId="2391ADDA"/>
  <w16cid:commentId w16cid:paraId="4B20F42A" w16cid:durableId="2391ADDB"/>
  <w16cid:commentId w16cid:paraId="2EF121CD" w16cid:durableId="2391ADDC"/>
  <w16cid:commentId w16cid:paraId="4BAD63D6" w16cid:durableId="2391ADDD"/>
  <w16cid:commentId w16cid:paraId="228FA70D" w16cid:durableId="2391ADDE"/>
  <w16cid:commentId w16cid:paraId="412D3A99" w16cid:durableId="2391ADDF"/>
  <w16cid:commentId w16cid:paraId="6D52B9D4" w16cid:durableId="2391ADE0"/>
  <w16cid:commentId w16cid:paraId="277A584B" w16cid:durableId="2391ADE1"/>
  <w16cid:commentId w16cid:paraId="4436D266" w16cid:durableId="2391ADE2"/>
  <w16cid:commentId w16cid:paraId="2B50FB0F" w16cid:durableId="2391ADE3"/>
  <w16cid:commentId w16cid:paraId="4E6C4457" w16cid:durableId="2391ADE4"/>
  <w16cid:commentId w16cid:paraId="4F00E3B9" w16cid:durableId="2391AD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B4D769" w14:textId="77777777" w:rsidR="00F2501E" w:rsidRDefault="00F2501E">
      <w:pPr>
        <w:spacing w:line="240" w:lineRule="auto"/>
      </w:pPr>
      <w:r>
        <w:separator/>
      </w:r>
    </w:p>
  </w:endnote>
  <w:endnote w:type="continuationSeparator" w:id="0">
    <w:p w14:paraId="3939A76B" w14:textId="77777777" w:rsidR="00F2501E" w:rsidRDefault="00F250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3137D3" w14:textId="77777777" w:rsidR="005D78A0" w:rsidRDefault="005D78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53C615" w14:textId="77777777" w:rsidR="005D78A0" w:rsidRDefault="005D78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82BAD1" w14:textId="77777777" w:rsidR="005D78A0" w:rsidRDefault="005D78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E1302A" w14:textId="77777777" w:rsidR="00F2501E" w:rsidRDefault="00F2501E">
      <w:pPr>
        <w:spacing w:line="240" w:lineRule="auto"/>
      </w:pPr>
      <w:r>
        <w:separator/>
      </w:r>
    </w:p>
  </w:footnote>
  <w:footnote w:type="continuationSeparator" w:id="0">
    <w:p w14:paraId="383CC9AA" w14:textId="77777777" w:rsidR="00F2501E" w:rsidRDefault="00F250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59BBE0" w14:textId="77777777" w:rsidR="005D78A0" w:rsidRDefault="005D78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4646713"/>
      <w:docPartObj>
        <w:docPartGallery w:val="Page Numbers (Top of Page)"/>
        <w:docPartUnique/>
      </w:docPartObj>
    </w:sdtPr>
    <w:sdtEndPr>
      <w:rPr>
        <w:noProof/>
      </w:rPr>
    </w:sdtEndPr>
    <w:sdtContent>
      <w:p w14:paraId="49DB156A" w14:textId="66430B56" w:rsidR="005D78A0" w:rsidRDefault="005D78A0" w:rsidP="005E23F2">
        <w:pPr>
          <w:pStyle w:val="Header"/>
          <w:tabs>
            <w:tab w:val="clear" w:pos="4680"/>
            <w:tab w:val="clear" w:pos="9360"/>
            <w:tab w:val="left" w:pos="945"/>
          </w:tabs>
          <w:jc w:val="left"/>
        </w:pPr>
      </w:p>
      <w:p w14:paraId="48226D7C" w14:textId="3C3AAC99" w:rsidR="005D78A0" w:rsidRDefault="005D78A0" w:rsidP="00B211AB">
        <w:pPr>
          <w:pStyle w:val="Header"/>
          <w:tabs>
            <w:tab w:val="left" w:pos="4275"/>
          </w:tabs>
        </w:pPr>
      </w:p>
    </w:sdtContent>
  </w:sdt>
  <w:p w14:paraId="3F19D955" w14:textId="145626FD" w:rsidR="005D78A0" w:rsidRPr="0003411F" w:rsidRDefault="005D78A0" w:rsidP="000341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611B74" w14:textId="2473E8DF" w:rsidR="005D78A0" w:rsidRPr="0054535D" w:rsidRDefault="005D78A0" w:rsidP="0054535D">
    <w:pPr>
      <w:pStyle w:val="Header"/>
      <w:jc w:val="center"/>
    </w:pPr>
    <w:r w:rsidRPr="00E2099C">
      <w:t>CHAPTER</w:t>
    </w:r>
    <w:r>
      <w:t xml:space="preserve"> 4</w:t>
    </w:r>
    <w:r w:rsidRPr="00E2099C">
      <w:t>‘THE</w:t>
    </w:r>
    <w:r>
      <w:t xml:space="preserve"> </w:t>
    </w:r>
    <w:r w:rsidRPr="00E2099C">
      <w:t>TRUTHS</w:t>
    </w:r>
    <w:r>
      <w:t xml:space="preserve"> </w:t>
    </w:r>
    <w:r w:rsidRPr="00E2099C">
      <w:t>AND</w:t>
    </w:r>
    <w:r>
      <w:t xml:space="preserve"> </w:t>
    </w:r>
    <w:r w:rsidRPr="00E2099C">
      <w:t>UNTRUTHS’/</w:t>
    </w:r>
    <w:r>
      <w:t>43</w:t>
    </w:r>
  </w:p>
  <w:p w14:paraId="42F908D3" w14:textId="77777777" w:rsidR="005D78A0" w:rsidRDefault="005D78A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4260D"/>
    <w:multiLevelType w:val="multilevel"/>
    <w:tmpl w:val="107CE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3A6385"/>
    <w:multiLevelType w:val="multilevel"/>
    <w:tmpl w:val="63C047EE"/>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19334D"/>
    <w:multiLevelType w:val="multilevel"/>
    <w:tmpl w:val="B864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E7417F"/>
    <w:multiLevelType w:val="multilevel"/>
    <w:tmpl w:val="E468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6F7B09"/>
    <w:multiLevelType w:val="multilevel"/>
    <w:tmpl w:val="D810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0472B2"/>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6" w15:restartNumberingAfterBreak="0">
    <w:nsid w:val="3D7E4A25"/>
    <w:multiLevelType w:val="multilevel"/>
    <w:tmpl w:val="47B8D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917148"/>
    <w:multiLevelType w:val="hybridMultilevel"/>
    <w:tmpl w:val="2DF45C74"/>
    <w:lvl w:ilvl="0" w:tplc="14AC8D70">
      <w:start w:val="1"/>
      <w:numFmt w:val="decimal"/>
      <w:pStyle w:val="Style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1E705A3"/>
    <w:multiLevelType w:val="multilevel"/>
    <w:tmpl w:val="EE782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5B49E2"/>
    <w:multiLevelType w:val="hybridMultilevel"/>
    <w:tmpl w:val="4A982C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D16790E"/>
    <w:multiLevelType w:val="hybridMultilevel"/>
    <w:tmpl w:val="AD623C0A"/>
    <w:lvl w:ilvl="0" w:tplc="6D98034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9E4F9B"/>
    <w:multiLevelType w:val="multilevel"/>
    <w:tmpl w:val="73F8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7"/>
  </w:num>
  <w:num w:numId="4">
    <w:abstractNumId w:val="6"/>
  </w:num>
  <w:num w:numId="5">
    <w:abstractNumId w:val="1"/>
  </w:num>
  <w:num w:numId="6">
    <w:abstractNumId w:val="0"/>
  </w:num>
  <w:num w:numId="7">
    <w:abstractNumId w:val="2"/>
  </w:num>
  <w:num w:numId="8">
    <w:abstractNumId w:val="3"/>
  </w:num>
  <w:num w:numId="9">
    <w:abstractNumId w:val="8"/>
  </w:num>
  <w:num w:numId="10">
    <w:abstractNumId w:val="4"/>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oNotDisplayPageBoundaries/>
  <w:proofState w:spelling="clean" w:grammar="clean"/>
  <w:trackRevisions/>
  <w:defaultTabStop w:val="720"/>
  <w:autoHyphenation/>
  <w:characterSpacingControl w:val="doNotCompress"/>
  <w:hdrShapeDefaults>
    <o:shapedefaults v:ext="edit" spidmax="2049"/>
  </w:hdrShapeDefaults>
  <w:footnotePr>
    <w:footnote w:id="-1"/>
    <w:footnote w:id="0"/>
  </w:footnotePr>
  <w:endnotePr>
    <w:endnote w:id="-1"/>
    <w:endnote w:id="0"/>
  </w:endnotePr>
  <w:compat>
    <w:spaceForUL/>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rSwMDI3MDKxMDU0NTZX0lEKTi0uzszPAykwNK0FAO2eBmotAAAA"/>
  </w:docVars>
  <w:rsids>
    <w:rsidRoot w:val="000A0E8E"/>
    <w:rsid w:val="000007D0"/>
    <w:rsid w:val="00002173"/>
    <w:rsid w:val="00003C75"/>
    <w:rsid w:val="000163AA"/>
    <w:rsid w:val="000224C9"/>
    <w:rsid w:val="0003411F"/>
    <w:rsid w:val="00037C16"/>
    <w:rsid w:val="00040D83"/>
    <w:rsid w:val="00046897"/>
    <w:rsid w:val="000514B6"/>
    <w:rsid w:val="00061EAA"/>
    <w:rsid w:val="00067674"/>
    <w:rsid w:val="00085615"/>
    <w:rsid w:val="00095CC7"/>
    <w:rsid w:val="000A0712"/>
    <w:rsid w:val="000A0E8E"/>
    <w:rsid w:val="000B41BF"/>
    <w:rsid w:val="000B78C9"/>
    <w:rsid w:val="000D1CBC"/>
    <w:rsid w:val="000D26A2"/>
    <w:rsid w:val="000E73D7"/>
    <w:rsid w:val="000F0769"/>
    <w:rsid w:val="000F5E13"/>
    <w:rsid w:val="00107109"/>
    <w:rsid w:val="00120E6E"/>
    <w:rsid w:val="00120FF6"/>
    <w:rsid w:val="0012579E"/>
    <w:rsid w:val="001269AF"/>
    <w:rsid w:val="001300C7"/>
    <w:rsid w:val="00130C43"/>
    <w:rsid w:val="00144857"/>
    <w:rsid w:val="00144F37"/>
    <w:rsid w:val="00162B1D"/>
    <w:rsid w:val="00162C1A"/>
    <w:rsid w:val="001646B3"/>
    <w:rsid w:val="00177F63"/>
    <w:rsid w:val="001916E3"/>
    <w:rsid w:val="00193802"/>
    <w:rsid w:val="001A0165"/>
    <w:rsid w:val="001A34F6"/>
    <w:rsid w:val="001A3604"/>
    <w:rsid w:val="001A3E9A"/>
    <w:rsid w:val="001A581A"/>
    <w:rsid w:val="001A5D3A"/>
    <w:rsid w:val="001B7DDA"/>
    <w:rsid w:val="001C722B"/>
    <w:rsid w:val="001C740C"/>
    <w:rsid w:val="001D3F1F"/>
    <w:rsid w:val="001D4C9F"/>
    <w:rsid w:val="001D4D4F"/>
    <w:rsid w:val="001D6609"/>
    <w:rsid w:val="001F182E"/>
    <w:rsid w:val="002014F1"/>
    <w:rsid w:val="002168DE"/>
    <w:rsid w:val="002228B1"/>
    <w:rsid w:val="00233EE5"/>
    <w:rsid w:val="002424D7"/>
    <w:rsid w:val="0024471C"/>
    <w:rsid w:val="00267037"/>
    <w:rsid w:val="00274B7A"/>
    <w:rsid w:val="00276DD1"/>
    <w:rsid w:val="00286033"/>
    <w:rsid w:val="00293599"/>
    <w:rsid w:val="002A020C"/>
    <w:rsid w:val="002B19C3"/>
    <w:rsid w:val="002B282D"/>
    <w:rsid w:val="002B38FD"/>
    <w:rsid w:val="002B5A6D"/>
    <w:rsid w:val="002B7EBE"/>
    <w:rsid w:val="002C172C"/>
    <w:rsid w:val="002C78BB"/>
    <w:rsid w:val="00311C8A"/>
    <w:rsid w:val="00342262"/>
    <w:rsid w:val="0036004C"/>
    <w:rsid w:val="00370E38"/>
    <w:rsid w:val="00370E76"/>
    <w:rsid w:val="00371016"/>
    <w:rsid w:val="00375F4B"/>
    <w:rsid w:val="00380FFF"/>
    <w:rsid w:val="00381253"/>
    <w:rsid w:val="0039266F"/>
    <w:rsid w:val="00395856"/>
    <w:rsid w:val="003A5434"/>
    <w:rsid w:val="003B03FC"/>
    <w:rsid w:val="003B0421"/>
    <w:rsid w:val="003B0A9A"/>
    <w:rsid w:val="003B2C4E"/>
    <w:rsid w:val="003B3CD7"/>
    <w:rsid w:val="003B41D8"/>
    <w:rsid w:val="003B696E"/>
    <w:rsid w:val="003B6BF7"/>
    <w:rsid w:val="003C2CD6"/>
    <w:rsid w:val="003F2EC1"/>
    <w:rsid w:val="003F3F1C"/>
    <w:rsid w:val="003F4A29"/>
    <w:rsid w:val="00412EB7"/>
    <w:rsid w:val="00414DB6"/>
    <w:rsid w:val="00421B02"/>
    <w:rsid w:val="0042256A"/>
    <w:rsid w:val="004253A3"/>
    <w:rsid w:val="00440865"/>
    <w:rsid w:val="00447038"/>
    <w:rsid w:val="00452E86"/>
    <w:rsid w:val="0045302E"/>
    <w:rsid w:val="004551E7"/>
    <w:rsid w:val="00457424"/>
    <w:rsid w:val="0047282B"/>
    <w:rsid w:val="00480D8E"/>
    <w:rsid w:val="00483936"/>
    <w:rsid w:val="00490ED3"/>
    <w:rsid w:val="004A2BDB"/>
    <w:rsid w:val="004B3374"/>
    <w:rsid w:val="004B5F1A"/>
    <w:rsid w:val="004C76BF"/>
    <w:rsid w:val="004D139D"/>
    <w:rsid w:val="004D6B43"/>
    <w:rsid w:val="004E530B"/>
    <w:rsid w:val="004E5ECC"/>
    <w:rsid w:val="004F3C53"/>
    <w:rsid w:val="004F44D3"/>
    <w:rsid w:val="00503576"/>
    <w:rsid w:val="00505196"/>
    <w:rsid w:val="0051550A"/>
    <w:rsid w:val="00517E9C"/>
    <w:rsid w:val="00522BF9"/>
    <w:rsid w:val="00527BD9"/>
    <w:rsid w:val="0054451B"/>
    <w:rsid w:val="0054535D"/>
    <w:rsid w:val="00554B12"/>
    <w:rsid w:val="00561635"/>
    <w:rsid w:val="00561EA1"/>
    <w:rsid w:val="005624DC"/>
    <w:rsid w:val="00566AE8"/>
    <w:rsid w:val="00571C5A"/>
    <w:rsid w:val="0057270C"/>
    <w:rsid w:val="00577091"/>
    <w:rsid w:val="0059376D"/>
    <w:rsid w:val="005970CA"/>
    <w:rsid w:val="005A41DD"/>
    <w:rsid w:val="005A500F"/>
    <w:rsid w:val="005A5FB0"/>
    <w:rsid w:val="005B0159"/>
    <w:rsid w:val="005D3F8C"/>
    <w:rsid w:val="005D56B3"/>
    <w:rsid w:val="005D78A0"/>
    <w:rsid w:val="005E0444"/>
    <w:rsid w:val="005E23F2"/>
    <w:rsid w:val="005E3B96"/>
    <w:rsid w:val="005E4DEB"/>
    <w:rsid w:val="00607138"/>
    <w:rsid w:val="006151AE"/>
    <w:rsid w:val="00615BA1"/>
    <w:rsid w:val="00624C1B"/>
    <w:rsid w:val="006424AE"/>
    <w:rsid w:val="00645A07"/>
    <w:rsid w:val="00651554"/>
    <w:rsid w:val="00654DC7"/>
    <w:rsid w:val="00666698"/>
    <w:rsid w:val="00670A1C"/>
    <w:rsid w:val="00676791"/>
    <w:rsid w:val="0068210B"/>
    <w:rsid w:val="006A4018"/>
    <w:rsid w:val="006B393B"/>
    <w:rsid w:val="006C7030"/>
    <w:rsid w:val="006D6B09"/>
    <w:rsid w:val="006F136C"/>
    <w:rsid w:val="006F225D"/>
    <w:rsid w:val="00703266"/>
    <w:rsid w:val="007038EB"/>
    <w:rsid w:val="00707952"/>
    <w:rsid w:val="0072252C"/>
    <w:rsid w:val="00735C5D"/>
    <w:rsid w:val="0073744D"/>
    <w:rsid w:val="007403AE"/>
    <w:rsid w:val="007531AC"/>
    <w:rsid w:val="007566DF"/>
    <w:rsid w:val="00763311"/>
    <w:rsid w:val="00765E57"/>
    <w:rsid w:val="007839BE"/>
    <w:rsid w:val="007932DD"/>
    <w:rsid w:val="00795D8B"/>
    <w:rsid w:val="00796EFD"/>
    <w:rsid w:val="007A57C2"/>
    <w:rsid w:val="007C21AE"/>
    <w:rsid w:val="00804F3F"/>
    <w:rsid w:val="00805F55"/>
    <w:rsid w:val="008101B0"/>
    <w:rsid w:val="00812719"/>
    <w:rsid w:val="00820A64"/>
    <w:rsid w:val="00824530"/>
    <w:rsid w:val="0083233D"/>
    <w:rsid w:val="00850C5C"/>
    <w:rsid w:val="00851565"/>
    <w:rsid w:val="0085279B"/>
    <w:rsid w:val="00862A3B"/>
    <w:rsid w:val="00865930"/>
    <w:rsid w:val="00866C69"/>
    <w:rsid w:val="008A232D"/>
    <w:rsid w:val="008A6573"/>
    <w:rsid w:val="008B18AD"/>
    <w:rsid w:val="008B3934"/>
    <w:rsid w:val="008C2D65"/>
    <w:rsid w:val="008C2FCD"/>
    <w:rsid w:val="008C4375"/>
    <w:rsid w:val="008C5655"/>
    <w:rsid w:val="008D11E9"/>
    <w:rsid w:val="00917D16"/>
    <w:rsid w:val="00944A16"/>
    <w:rsid w:val="0095088D"/>
    <w:rsid w:val="00970F44"/>
    <w:rsid w:val="0099135C"/>
    <w:rsid w:val="00992107"/>
    <w:rsid w:val="00992E39"/>
    <w:rsid w:val="009A6C16"/>
    <w:rsid w:val="009A6E3F"/>
    <w:rsid w:val="009B1627"/>
    <w:rsid w:val="009B24EE"/>
    <w:rsid w:val="009C257F"/>
    <w:rsid w:val="009C4BE3"/>
    <w:rsid w:val="009D0167"/>
    <w:rsid w:val="009E3ECD"/>
    <w:rsid w:val="00A1091C"/>
    <w:rsid w:val="00A26BD2"/>
    <w:rsid w:val="00A27AF9"/>
    <w:rsid w:val="00A30BD3"/>
    <w:rsid w:val="00A30FEE"/>
    <w:rsid w:val="00A32435"/>
    <w:rsid w:val="00A42354"/>
    <w:rsid w:val="00A42B4F"/>
    <w:rsid w:val="00A439BF"/>
    <w:rsid w:val="00A6704F"/>
    <w:rsid w:val="00A76BD5"/>
    <w:rsid w:val="00A87AAA"/>
    <w:rsid w:val="00A948A7"/>
    <w:rsid w:val="00A96809"/>
    <w:rsid w:val="00AA075F"/>
    <w:rsid w:val="00AA225E"/>
    <w:rsid w:val="00AA3C5A"/>
    <w:rsid w:val="00AA5DA4"/>
    <w:rsid w:val="00AC3542"/>
    <w:rsid w:val="00AD183B"/>
    <w:rsid w:val="00AD2557"/>
    <w:rsid w:val="00AE2206"/>
    <w:rsid w:val="00AE3812"/>
    <w:rsid w:val="00AE5D52"/>
    <w:rsid w:val="00AE6F60"/>
    <w:rsid w:val="00AF330B"/>
    <w:rsid w:val="00B01239"/>
    <w:rsid w:val="00B068C1"/>
    <w:rsid w:val="00B13529"/>
    <w:rsid w:val="00B137FD"/>
    <w:rsid w:val="00B138B0"/>
    <w:rsid w:val="00B211AB"/>
    <w:rsid w:val="00B35B98"/>
    <w:rsid w:val="00B35C0E"/>
    <w:rsid w:val="00B37264"/>
    <w:rsid w:val="00B426ED"/>
    <w:rsid w:val="00B457C6"/>
    <w:rsid w:val="00B60DD1"/>
    <w:rsid w:val="00B64678"/>
    <w:rsid w:val="00B8594F"/>
    <w:rsid w:val="00B9279F"/>
    <w:rsid w:val="00BA11BE"/>
    <w:rsid w:val="00BA2AA0"/>
    <w:rsid w:val="00BA709B"/>
    <w:rsid w:val="00BC1B52"/>
    <w:rsid w:val="00BC1EC0"/>
    <w:rsid w:val="00BC40E6"/>
    <w:rsid w:val="00BC5121"/>
    <w:rsid w:val="00BD284D"/>
    <w:rsid w:val="00BF1379"/>
    <w:rsid w:val="00C055B6"/>
    <w:rsid w:val="00C22005"/>
    <w:rsid w:val="00C225F5"/>
    <w:rsid w:val="00C33F8B"/>
    <w:rsid w:val="00C36A42"/>
    <w:rsid w:val="00C4245E"/>
    <w:rsid w:val="00C50BE2"/>
    <w:rsid w:val="00C54F66"/>
    <w:rsid w:val="00C627DD"/>
    <w:rsid w:val="00C62DF2"/>
    <w:rsid w:val="00C6753C"/>
    <w:rsid w:val="00C712CC"/>
    <w:rsid w:val="00C74B5F"/>
    <w:rsid w:val="00C81032"/>
    <w:rsid w:val="00C85ED4"/>
    <w:rsid w:val="00C900CB"/>
    <w:rsid w:val="00CA0F00"/>
    <w:rsid w:val="00CA54AD"/>
    <w:rsid w:val="00CA6AC4"/>
    <w:rsid w:val="00CA7B06"/>
    <w:rsid w:val="00CB0CC4"/>
    <w:rsid w:val="00CB13B3"/>
    <w:rsid w:val="00CC35D8"/>
    <w:rsid w:val="00CC61EB"/>
    <w:rsid w:val="00CE1EF8"/>
    <w:rsid w:val="00CE4EDA"/>
    <w:rsid w:val="00CE5F2E"/>
    <w:rsid w:val="00CE74DB"/>
    <w:rsid w:val="00D0090D"/>
    <w:rsid w:val="00D10CC9"/>
    <w:rsid w:val="00D170C2"/>
    <w:rsid w:val="00D2219B"/>
    <w:rsid w:val="00D3415C"/>
    <w:rsid w:val="00D40ED4"/>
    <w:rsid w:val="00D42198"/>
    <w:rsid w:val="00D52C4D"/>
    <w:rsid w:val="00D530A4"/>
    <w:rsid w:val="00D6145D"/>
    <w:rsid w:val="00D62806"/>
    <w:rsid w:val="00D73D21"/>
    <w:rsid w:val="00D77EAA"/>
    <w:rsid w:val="00D86645"/>
    <w:rsid w:val="00D92E1D"/>
    <w:rsid w:val="00D93382"/>
    <w:rsid w:val="00D954AD"/>
    <w:rsid w:val="00DA0AB1"/>
    <w:rsid w:val="00DC1DE4"/>
    <w:rsid w:val="00DC4349"/>
    <w:rsid w:val="00DD3A1E"/>
    <w:rsid w:val="00DD460B"/>
    <w:rsid w:val="00DD7550"/>
    <w:rsid w:val="00DF0BC6"/>
    <w:rsid w:val="00DF1AC6"/>
    <w:rsid w:val="00DF543F"/>
    <w:rsid w:val="00DF58F6"/>
    <w:rsid w:val="00E00A05"/>
    <w:rsid w:val="00E144E2"/>
    <w:rsid w:val="00E2099C"/>
    <w:rsid w:val="00E211C3"/>
    <w:rsid w:val="00E21B08"/>
    <w:rsid w:val="00E24347"/>
    <w:rsid w:val="00E253AE"/>
    <w:rsid w:val="00E26A24"/>
    <w:rsid w:val="00E271C8"/>
    <w:rsid w:val="00E37F0E"/>
    <w:rsid w:val="00E40652"/>
    <w:rsid w:val="00E63BA9"/>
    <w:rsid w:val="00E679A1"/>
    <w:rsid w:val="00E710DC"/>
    <w:rsid w:val="00E77E70"/>
    <w:rsid w:val="00E871A8"/>
    <w:rsid w:val="00E9308A"/>
    <w:rsid w:val="00EA1ACC"/>
    <w:rsid w:val="00EA43AD"/>
    <w:rsid w:val="00EA52A1"/>
    <w:rsid w:val="00EB1AED"/>
    <w:rsid w:val="00EB3B31"/>
    <w:rsid w:val="00EB49E3"/>
    <w:rsid w:val="00EB78E3"/>
    <w:rsid w:val="00EC6D49"/>
    <w:rsid w:val="00EC79C8"/>
    <w:rsid w:val="00ED5FBF"/>
    <w:rsid w:val="00EE18AD"/>
    <w:rsid w:val="00EF4129"/>
    <w:rsid w:val="00F11EFB"/>
    <w:rsid w:val="00F2501E"/>
    <w:rsid w:val="00F537E6"/>
    <w:rsid w:val="00F55FE0"/>
    <w:rsid w:val="00F572F0"/>
    <w:rsid w:val="00F70DD9"/>
    <w:rsid w:val="00F80802"/>
    <w:rsid w:val="00F86EB4"/>
    <w:rsid w:val="00F96C62"/>
    <w:rsid w:val="00F97356"/>
    <w:rsid w:val="00FA3E4C"/>
    <w:rsid w:val="00FA7B5C"/>
    <w:rsid w:val="00FB0B0D"/>
    <w:rsid w:val="00FB0EE9"/>
    <w:rsid w:val="00FB129B"/>
    <w:rsid w:val="00FB25C3"/>
    <w:rsid w:val="00FB67D3"/>
    <w:rsid w:val="00FC08EC"/>
    <w:rsid w:val="00FC1249"/>
    <w:rsid w:val="00FC32B7"/>
    <w:rsid w:val="00FC5D6F"/>
    <w:rsid w:val="00FD2A5C"/>
    <w:rsid w:val="00FE7A9D"/>
    <w:rsid w:val="00FF22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B9A1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9C8"/>
  </w:style>
  <w:style w:type="paragraph" w:styleId="Heading1">
    <w:name w:val="heading 1"/>
    <w:basedOn w:val="Normal"/>
    <w:next w:val="Normal"/>
    <w:link w:val="Heading1Char"/>
    <w:uiPriority w:val="1"/>
    <w:qFormat/>
    <w:pPr>
      <w:keepNext/>
      <w:keepLines/>
      <w:numPr>
        <w:numId w:val="2"/>
      </w:numPr>
      <w:jc w:val="center"/>
      <w:outlineLvl w:val="0"/>
    </w:pPr>
    <w:rPr>
      <w:rFonts w:asciiTheme="majorHAnsi" w:eastAsiaTheme="majorEastAsia" w:hAnsiTheme="majorHAnsi" w:cstheme="majorBidi"/>
      <w:caps/>
    </w:rPr>
  </w:style>
  <w:style w:type="paragraph" w:styleId="Heading2">
    <w:name w:val="heading 2"/>
    <w:basedOn w:val="Normal"/>
    <w:next w:val="Normal"/>
    <w:link w:val="Heading2Char"/>
    <w:uiPriority w:val="1"/>
    <w:qFormat/>
    <w:pPr>
      <w:keepNext/>
      <w:keepLines/>
      <w:numPr>
        <w:ilvl w:val="1"/>
        <w:numId w:val="2"/>
      </w:numPr>
      <w:jc w:val="center"/>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pPr>
      <w:keepNext/>
      <w:keepLines/>
      <w:numPr>
        <w:ilvl w:val="2"/>
        <w:numId w:val="2"/>
      </w:numPr>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79C8"/>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C79C8"/>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C79C8"/>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C79C8"/>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C79C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C79C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1"/>
    <w:rPr>
      <w:rFonts w:asciiTheme="majorHAnsi" w:eastAsiaTheme="majorEastAsia" w:hAnsiTheme="majorHAnsi" w:cstheme="majorBidi"/>
      <w:caps/>
    </w:rPr>
  </w:style>
  <w:style w:type="character" w:customStyle="1" w:styleId="Heading2Char">
    <w:name w:val="Heading 2 Char"/>
    <w:basedOn w:val="DefaultParagraphFont"/>
    <w:link w:val="Heading2"/>
    <w:uiPriority w:val="1"/>
    <w:rPr>
      <w:rFonts w:asciiTheme="majorHAnsi" w:eastAsiaTheme="majorEastAsia" w:hAnsiTheme="majorHAnsi" w:cstheme="majorBidi"/>
    </w:rPr>
  </w:style>
  <w:style w:type="paragraph" w:styleId="NoSpacing">
    <w:name w:val="No Spacing"/>
    <w:uiPriority w:val="1"/>
    <w:qFormat/>
    <w:pPr>
      <w:spacing w:line="240" w:lineRule="auto"/>
      <w:ind w:firstLine="0"/>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paragraph" w:styleId="Header">
    <w:name w:val="header"/>
    <w:basedOn w:val="Normal"/>
    <w:link w:val="HeaderChar"/>
    <w:uiPriority w:val="99"/>
    <w:unhideWhenUsed/>
    <w:pPr>
      <w:tabs>
        <w:tab w:val="center" w:pos="4680"/>
        <w:tab w:val="right" w:pos="9360"/>
      </w:tabs>
      <w:spacing w:line="240" w:lineRule="auto"/>
      <w:ind w:firstLine="0"/>
      <w:jc w:val="right"/>
    </w:pPr>
  </w:style>
  <w:style w:type="character" w:customStyle="1" w:styleId="HeaderChar">
    <w:name w:val="Header Char"/>
    <w:basedOn w:val="DefaultParagraphFont"/>
    <w:link w:val="Header"/>
    <w:uiPriority w:val="99"/>
  </w:style>
  <w:style w:type="character" w:styleId="Emphasis">
    <w:name w:val="Emphasis"/>
    <w:basedOn w:val="DefaultParagraphFont"/>
    <w:uiPriority w:val="7"/>
    <w:qFormat/>
    <w:rPr>
      <w:i w:val="0"/>
      <w:iCs w:val="0"/>
      <w:u w:val="single"/>
    </w:rPr>
  </w:style>
  <w:style w:type="character" w:styleId="Hyperlink">
    <w:name w:val="Hyperlink"/>
    <w:basedOn w:val="DefaultParagraphFont"/>
    <w:uiPriority w:val="99"/>
    <w:unhideWhenUsed/>
    <w:rsid w:val="000A0E8E"/>
    <w:rPr>
      <w:color w:val="0563C1" w:themeColor="hyperlink"/>
      <w:u w:val="single"/>
    </w:rPr>
  </w:style>
  <w:style w:type="paragraph" w:styleId="Footer">
    <w:name w:val="footer"/>
    <w:basedOn w:val="Normal"/>
    <w:link w:val="FooterChar"/>
    <w:uiPriority w:val="99"/>
    <w:unhideWhenUsed/>
    <w:rsid w:val="000A0E8E"/>
    <w:pPr>
      <w:tabs>
        <w:tab w:val="center" w:pos="4680"/>
        <w:tab w:val="right" w:pos="9360"/>
      </w:tabs>
      <w:spacing w:line="240" w:lineRule="auto"/>
    </w:pPr>
  </w:style>
  <w:style w:type="character" w:customStyle="1" w:styleId="FooterChar">
    <w:name w:val="Footer Char"/>
    <w:basedOn w:val="DefaultParagraphFont"/>
    <w:link w:val="Footer"/>
    <w:uiPriority w:val="99"/>
    <w:rsid w:val="000A0E8E"/>
  </w:style>
  <w:style w:type="paragraph" w:styleId="NormalWeb">
    <w:name w:val="Normal (Web)"/>
    <w:basedOn w:val="Normal"/>
    <w:uiPriority w:val="99"/>
    <w:unhideWhenUsed/>
    <w:rsid w:val="00DF58F6"/>
    <w:rPr>
      <w:rFonts w:ascii="Times New Roman" w:hAnsi="Times New Roman" w:cs="Times New Roman"/>
    </w:rPr>
  </w:style>
  <w:style w:type="character" w:styleId="FollowedHyperlink">
    <w:name w:val="FollowedHyperlink"/>
    <w:basedOn w:val="DefaultParagraphFont"/>
    <w:uiPriority w:val="99"/>
    <w:semiHidden/>
    <w:unhideWhenUsed/>
    <w:rsid w:val="00B137FD"/>
    <w:rPr>
      <w:color w:val="954F72" w:themeColor="followedHyperlink"/>
      <w:u w:val="single"/>
    </w:rPr>
  </w:style>
  <w:style w:type="paragraph" w:customStyle="1" w:styleId="Style1">
    <w:name w:val="Style1"/>
    <w:basedOn w:val="Heading1"/>
    <w:autoRedefine/>
    <w:qFormat/>
    <w:rsid w:val="00E2099C"/>
    <w:pPr>
      <w:numPr>
        <w:numId w:val="0"/>
      </w:numPr>
    </w:pPr>
    <w:rPr>
      <w:b/>
    </w:rPr>
  </w:style>
  <w:style w:type="paragraph" w:styleId="BalloonText">
    <w:name w:val="Balloon Text"/>
    <w:basedOn w:val="Normal"/>
    <w:link w:val="BalloonTextChar"/>
    <w:uiPriority w:val="99"/>
    <w:semiHidden/>
    <w:unhideWhenUsed/>
    <w:rsid w:val="00FC08E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8EC"/>
    <w:rPr>
      <w:rFonts w:ascii="Segoe UI" w:hAnsi="Segoe UI" w:cs="Segoe UI"/>
      <w:sz w:val="18"/>
      <w:szCs w:val="18"/>
    </w:rPr>
  </w:style>
  <w:style w:type="character" w:customStyle="1" w:styleId="Heading4Char">
    <w:name w:val="Heading 4 Char"/>
    <w:basedOn w:val="DefaultParagraphFont"/>
    <w:link w:val="Heading4"/>
    <w:uiPriority w:val="9"/>
    <w:semiHidden/>
    <w:rsid w:val="00EC79C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C79C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C79C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C79C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C79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C79C8"/>
    <w:rPr>
      <w:rFonts w:asciiTheme="majorHAnsi" w:eastAsiaTheme="majorEastAsia" w:hAnsiTheme="majorHAnsi" w:cstheme="majorBidi"/>
      <w:i/>
      <w:iCs/>
      <w:color w:val="272727" w:themeColor="text1" w:themeTint="D8"/>
      <w:sz w:val="21"/>
      <w:szCs w:val="21"/>
    </w:rPr>
  </w:style>
  <w:style w:type="paragraph" w:customStyle="1" w:styleId="Style2">
    <w:name w:val="Style2"/>
    <w:basedOn w:val="Normal"/>
    <w:next w:val="Style1"/>
    <w:qFormat/>
    <w:rsid w:val="00EC79C8"/>
    <w:pPr>
      <w:numPr>
        <w:numId w:val="3"/>
      </w:numPr>
    </w:pPr>
  </w:style>
  <w:style w:type="character" w:styleId="CommentReference">
    <w:name w:val="annotation reference"/>
    <w:basedOn w:val="DefaultParagraphFont"/>
    <w:uiPriority w:val="99"/>
    <w:semiHidden/>
    <w:unhideWhenUsed/>
    <w:rsid w:val="00BD284D"/>
    <w:rPr>
      <w:sz w:val="16"/>
      <w:szCs w:val="16"/>
    </w:rPr>
  </w:style>
  <w:style w:type="paragraph" w:styleId="CommentText">
    <w:name w:val="annotation text"/>
    <w:basedOn w:val="Normal"/>
    <w:link w:val="CommentTextChar"/>
    <w:uiPriority w:val="99"/>
    <w:semiHidden/>
    <w:unhideWhenUsed/>
    <w:rsid w:val="00BD284D"/>
    <w:pPr>
      <w:spacing w:line="240" w:lineRule="auto"/>
    </w:pPr>
    <w:rPr>
      <w:sz w:val="20"/>
      <w:szCs w:val="20"/>
    </w:rPr>
  </w:style>
  <w:style w:type="character" w:customStyle="1" w:styleId="CommentTextChar">
    <w:name w:val="Comment Text Char"/>
    <w:basedOn w:val="DefaultParagraphFont"/>
    <w:link w:val="CommentText"/>
    <w:uiPriority w:val="99"/>
    <w:semiHidden/>
    <w:rsid w:val="00BD284D"/>
    <w:rPr>
      <w:sz w:val="20"/>
      <w:szCs w:val="20"/>
    </w:rPr>
  </w:style>
  <w:style w:type="paragraph" w:styleId="CommentSubject">
    <w:name w:val="annotation subject"/>
    <w:basedOn w:val="CommentText"/>
    <w:next w:val="CommentText"/>
    <w:link w:val="CommentSubjectChar"/>
    <w:uiPriority w:val="99"/>
    <w:semiHidden/>
    <w:unhideWhenUsed/>
    <w:rsid w:val="00BD284D"/>
    <w:rPr>
      <w:b/>
      <w:bCs/>
    </w:rPr>
  </w:style>
  <w:style w:type="character" w:customStyle="1" w:styleId="CommentSubjectChar">
    <w:name w:val="Comment Subject Char"/>
    <w:basedOn w:val="CommentTextChar"/>
    <w:link w:val="CommentSubject"/>
    <w:uiPriority w:val="99"/>
    <w:semiHidden/>
    <w:rsid w:val="00BD284D"/>
    <w:rPr>
      <w:b/>
      <w:bCs/>
      <w:sz w:val="20"/>
      <w:szCs w:val="20"/>
    </w:rPr>
  </w:style>
  <w:style w:type="character" w:customStyle="1" w:styleId="UnresolvedMention1">
    <w:name w:val="Unresolved Mention1"/>
    <w:basedOn w:val="DefaultParagraphFont"/>
    <w:uiPriority w:val="99"/>
    <w:semiHidden/>
    <w:unhideWhenUsed/>
    <w:rsid w:val="00BC1EC0"/>
    <w:rPr>
      <w:color w:val="605E5C"/>
      <w:shd w:val="clear" w:color="auto" w:fill="E1DFDD"/>
    </w:rPr>
  </w:style>
  <w:style w:type="paragraph" w:styleId="ListParagraph">
    <w:name w:val="List Paragraph"/>
    <w:basedOn w:val="Normal"/>
    <w:uiPriority w:val="34"/>
    <w:unhideWhenUsed/>
    <w:qFormat/>
    <w:rsid w:val="003A5434"/>
    <w:pPr>
      <w:ind w:left="720"/>
      <w:contextualSpacing/>
    </w:pPr>
  </w:style>
  <w:style w:type="paragraph" w:styleId="TOCHeading">
    <w:name w:val="TOC Heading"/>
    <w:basedOn w:val="Heading1"/>
    <w:next w:val="Normal"/>
    <w:uiPriority w:val="39"/>
    <w:unhideWhenUsed/>
    <w:qFormat/>
    <w:rsid w:val="00003C75"/>
    <w:pPr>
      <w:numPr>
        <w:numId w:val="0"/>
      </w:numPr>
      <w:spacing w:before="240" w:line="259" w:lineRule="auto"/>
      <w:jc w:val="left"/>
      <w:outlineLvl w:val="9"/>
    </w:pPr>
    <w:rPr>
      <w:caps w:val="0"/>
      <w:color w:val="2E74B5" w:themeColor="accent1" w:themeShade="BF"/>
      <w:sz w:val="32"/>
      <w:szCs w:val="32"/>
      <w:lang w:eastAsia="en-US"/>
    </w:rPr>
  </w:style>
  <w:style w:type="paragraph" w:styleId="TOC1">
    <w:name w:val="toc 1"/>
    <w:basedOn w:val="Normal"/>
    <w:next w:val="Normal"/>
    <w:autoRedefine/>
    <w:uiPriority w:val="39"/>
    <w:unhideWhenUsed/>
    <w:rsid w:val="00CA7B06"/>
    <w:pPr>
      <w:tabs>
        <w:tab w:val="right" w:leader="dot" w:pos="9350"/>
      </w:tabs>
      <w:spacing w:after="100"/>
    </w:pPr>
    <w:rPr>
      <w:b/>
      <w:bCs/>
      <w:noProof/>
    </w:rPr>
  </w:style>
  <w:style w:type="paragraph" w:styleId="Revision">
    <w:name w:val="Revision"/>
    <w:hidden/>
    <w:uiPriority w:val="99"/>
    <w:semiHidden/>
    <w:rsid w:val="008C5655"/>
    <w:pPr>
      <w:spacing w:line="240" w:lineRule="auto"/>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244020">
      <w:bodyDiv w:val="1"/>
      <w:marLeft w:val="0"/>
      <w:marRight w:val="0"/>
      <w:marTop w:val="0"/>
      <w:marBottom w:val="0"/>
      <w:divBdr>
        <w:top w:val="none" w:sz="0" w:space="0" w:color="auto"/>
        <w:left w:val="none" w:sz="0" w:space="0" w:color="auto"/>
        <w:bottom w:val="none" w:sz="0" w:space="0" w:color="auto"/>
        <w:right w:val="none" w:sz="0" w:space="0" w:color="auto"/>
      </w:divBdr>
    </w:div>
    <w:div w:id="148445191">
      <w:bodyDiv w:val="1"/>
      <w:marLeft w:val="0"/>
      <w:marRight w:val="0"/>
      <w:marTop w:val="0"/>
      <w:marBottom w:val="0"/>
      <w:divBdr>
        <w:top w:val="none" w:sz="0" w:space="0" w:color="auto"/>
        <w:left w:val="none" w:sz="0" w:space="0" w:color="auto"/>
        <w:bottom w:val="none" w:sz="0" w:space="0" w:color="auto"/>
        <w:right w:val="none" w:sz="0" w:space="0" w:color="auto"/>
      </w:divBdr>
      <w:divsChild>
        <w:div w:id="1682048631">
          <w:marLeft w:val="0"/>
          <w:marRight w:val="0"/>
          <w:marTop w:val="645"/>
          <w:marBottom w:val="645"/>
          <w:divBdr>
            <w:top w:val="single" w:sz="6" w:space="9" w:color="F3F3F3"/>
            <w:left w:val="none" w:sz="0" w:space="0" w:color="auto"/>
            <w:bottom w:val="single" w:sz="6" w:space="23" w:color="F3F3F3"/>
            <w:right w:val="none" w:sz="0" w:space="0" w:color="auto"/>
          </w:divBdr>
          <w:divsChild>
            <w:div w:id="838468461">
              <w:marLeft w:val="0"/>
              <w:marRight w:val="0"/>
              <w:marTop w:val="0"/>
              <w:marBottom w:val="135"/>
              <w:divBdr>
                <w:top w:val="none" w:sz="0" w:space="0" w:color="auto"/>
                <w:left w:val="none" w:sz="0" w:space="0" w:color="auto"/>
                <w:bottom w:val="none" w:sz="0" w:space="0" w:color="auto"/>
                <w:right w:val="none" w:sz="0" w:space="0" w:color="auto"/>
              </w:divBdr>
            </w:div>
          </w:divsChild>
        </w:div>
        <w:div w:id="2083092029">
          <w:marLeft w:val="1350"/>
          <w:marRight w:val="1350"/>
          <w:marTop w:val="0"/>
          <w:marBottom w:val="240"/>
          <w:divBdr>
            <w:top w:val="none" w:sz="0" w:space="0" w:color="auto"/>
            <w:left w:val="none" w:sz="0" w:space="0" w:color="auto"/>
            <w:bottom w:val="none" w:sz="0" w:space="0" w:color="auto"/>
            <w:right w:val="none" w:sz="0" w:space="0" w:color="auto"/>
          </w:divBdr>
          <w:divsChild>
            <w:div w:id="965089602">
              <w:marLeft w:val="4275"/>
              <w:marRight w:val="0"/>
              <w:marTop w:val="0"/>
              <w:marBottom w:val="0"/>
              <w:divBdr>
                <w:top w:val="none" w:sz="0" w:space="0" w:color="auto"/>
                <w:left w:val="none" w:sz="0" w:space="0" w:color="auto"/>
                <w:bottom w:val="none" w:sz="0" w:space="0" w:color="auto"/>
                <w:right w:val="none" w:sz="0" w:space="0" w:color="auto"/>
              </w:divBdr>
            </w:div>
          </w:divsChild>
        </w:div>
      </w:divsChild>
    </w:div>
    <w:div w:id="231818202">
      <w:bodyDiv w:val="1"/>
      <w:marLeft w:val="0"/>
      <w:marRight w:val="0"/>
      <w:marTop w:val="0"/>
      <w:marBottom w:val="0"/>
      <w:divBdr>
        <w:top w:val="none" w:sz="0" w:space="0" w:color="auto"/>
        <w:left w:val="none" w:sz="0" w:space="0" w:color="auto"/>
        <w:bottom w:val="none" w:sz="0" w:space="0" w:color="auto"/>
        <w:right w:val="none" w:sz="0" w:space="0" w:color="auto"/>
      </w:divBdr>
    </w:div>
    <w:div w:id="261769913">
      <w:bodyDiv w:val="1"/>
      <w:marLeft w:val="0"/>
      <w:marRight w:val="0"/>
      <w:marTop w:val="0"/>
      <w:marBottom w:val="0"/>
      <w:divBdr>
        <w:top w:val="none" w:sz="0" w:space="0" w:color="auto"/>
        <w:left w:val="none" w:sz="0" w:space="0" w:color="auto"/>
        <w:bottom w:val="none" w:sz="0" w:space="0" w:color="auto"/>
        <w:right w:val="none" w:sz="0" w:space="0" w:color="auto"/>
      </w:divBdr>
    </w:div>
    <w:div w:id="275137706">
      <w:bodyDiv w:val="1"/>
      <w:marLeft w:val="0"/>
      <w:marRight w:val="0"/>
      <w:marTop w:val="0"/>
      <w:marBottom w:val="0"/>
      <w:divBdr>
        <w:top w:val="none" w:sz="0" w:space="0" w:color="auto"/>
        <w:left w:val="none" w:sz="0" w:space="0" w:color="auto"/>
        <w:bottom w:val="none" w:sz="0" w:space="0" w:color="auto"/>
        <w:right w:val="none" w:sz="0" w:space="0" w:color="auto"/>
      </w:divBdr>
    </w:div>
    <w:div w:id="337269260">
      <w:bodyDiv w:val="1"/>
      <w:marLeft w:val="0"/>
      <w:marRight w:val="0"/>
      <w:marTop w:val="0"/>
      <w:marBottom w:val="0"/>
      <w:divBdr>
        <w:top w:val="none" w:sz="0" w:space="0" w:color="auto"/>
        <w:left w:val="none" w:sz="0" w:space="0" w:color="auto"/>
        <w:bottom w:val="none" w:sz="0" w:space="0" w:color="auto"/>
        <w:right w:val="none" w:sz="0" w:space="0" w:color="auto"/>
      </w:divBdr>
    </w:div>
    <w:div w:id="531890827">
      <w:bodyDiv w:val="1"/>
      <w:marLeft w:val="0"/>
      <w:marRight w:val="0"/>
      <w:marTop w:val="0"/>
      <w:marBottom w:val="0"/>
      <w:divBdr>
        <w:top w:val="none" w:sz="0" w:space="0" w:color="auto"/>
        <w:left w:val="none" w:sz="0" w:space="0" w:color="auto"/>
        <w:bottom w:val="none" w:sz="0" w:space="0" w:color="auto"/>
        <w:right w:val="none" w:sz="0" w:space="0" w:color="auto"/>
      </w:divBdr>
    </w:div>
    <w:div w:id="586228189">
      <w:bodyDiv w:val="1"/>
      <w:marLeft w:val="0"/>
      <w:marRight w:val="0"/>
      <w:marTop w:val="0"/>
      <w:marBottom w:val="0"/>
      <w:divBdr>
        <w:top w:val="none" w:sz="0" w:space="0" w:color="auto"/>
        <w:left w:val="none" w:sz="0" w:space="0" w:color="auto"/>
        <w:bottom w:val="none" w:sz="0" w:space="0" w:color="auto"/>
        <w:right w:val="none" w:sz="0" w:space="0" w:color="auto"/>
      </w:divBdr>
    </w:div>
    <w:div w:id="656348076">
      <w:bodyDiv w:val="1"/>
      <w:marLeft w:val="0"/>
      <w:marRight w:val="0"/>
      <w:marTop w:val="0"/>
      <w:marBottom w:val="0"/>
      <w:divBdr>
        <w:top w:val="none" w:sz="0" w:space="0" w:color="auto"/>
        <w:left w:val="none" w:sz="0" w:space="0" w:color="auto"/>
        <w:bottom w:val="none" w:sz="0" w:space="0" w:color="auto"/>
        <w:right w:val="none" w:sz="0" w:space="0" w:color="auto"/>
      </w:divBdr>
    </w:div>
    <w:div w:id="701251408">
      <w:bodyDiv w:val="1"/>
      <w:marLeft w:val="0"/>
      <w:marRight w:val="0"/>
      <w:marTop w:val="0"/>
      <w:marBottom w:val="0"/>
      <w:divBdr>
        <w:top w:val="none" w:sz="0" w:space="0" w:color="auto"/>
        <w:left w:val="none" w:sz="0" w:space="0" w:color="auto"/>
        <w:bottom w:val="none" w:sz="0" w:space="0" w:color="auto"/>
        <w:right w:val="none" w:sz="0" w:space="0" w:color="auto"/>
      </w:divBdr>
      <w:divsChild>
        <w:div w:id="191117963">
          <w:marLeft w:val="0"/>
          <w:marRight w:val="0"/>
          <w:marTop w:val="0"/>
          <w:marBottom w:val="0"/>
          <w:divBdr>
            <w:top w:val="none" w:sz="0" w:space="0" w:color="auto"/>
            <w:left w:val="none" w:sz="0" w:space="0" w:color="auto"/>
            <w:bottom w:val="none" w:sz="0" w:space="0" w:color="auto"/>
            <w:right w:val="none" w:sz="0" w:space="0" w:color="auto"/>
          </w:divBdr>
          <w:divsChild>
            <w:div w:id="653797289">
              <w:marLeft w:val="0"/>
              <w:marRight w:val="0"/>
              <w:marTop w:val="0"/>
              <w:marBottom w:val="0"/>
              <w:divBdr>
                <w:top w:val="none" w:sz="0" w:space="0" w:color="auto"/>
                <w:left w:val="none" w:sz="0" w:space="0" w:color="auto"/>
                <w:bottom w:val="none" w:sz="0" w:space="0" w:color="auto"/>
                <w:right w:val="none" w:sz="0" w:space="0" w:color="auto"/>
              </w:divBdr>
              <w:divsChild>
                <w:div w:id="319190014">
                  <w:marLeft w:val="0"/>
                  <w:marRight w:val="0"/>
                  <w:marTop w:val="0"/>
                  <w:marBottom w:val="0"/>
                  <w:divBdr>
                    <w:top w:val="none" w:sz="0" w:space="0" w:color="auto"/>
                    <w:left w:val="none" w:sz="0" w:space="0" w:color="auto"/>
                    <w:bottom w:val="none" w:sz="0" w:space="0" w:color="auto"/>
                    <w:right w:val="none" w:sz="0" w:space="0" w:color="auto"/>
                  </w:divBdr>
                  <w:divsChild>
                    <w:div w:id="337585857">
                      <w:marLeft w:val="0"/>
                      <w:marRight w:val="0"/>
                      <w:marTop w:val="0"/>
                      <w:marBottom w:val="0"/>
                      <w:divBdr>
                        <w:top w:val="none" w:sz="0" w:space="0" w:color="auto"/>
                        <w:left w:val="none" w:sz="0" w:space="0" w:color="auto"/>
                        <w:bottom w:val="none" w:sz="0" w:space="0" w:color="auto"/>
                        <w:right w:val="none" w:sz="0" w:space="0" w:color="auto"/>
                      </w:divBdr>
                    </w:div>
                    <w:div w:id="562983811">
                      <w:marLeft w:val="0"/>
                      <w:marRight w:val="0"/>
                      <w:marTop w:val="0"/>
                      <w:marBottom w:val="0"/>
                      <w:divBdr>
                        <w:top w:val="none" w:sz="0" w:space="0" w:color="auto"/>
                        <w:left w:val="none" w:sz="0" w:space="0" w:color="auto"/>
                        <w:bottom w:val="none" w:sz="0" w:space="0" w:color="auto"/>
                        <w:right w:val="none" w:sz="0" w:space="0" w:color="auto"/>
                      </w:divBdr>
                    </w:div>
                    <w:div w:id="817190412">
                      <w:marLeft w:val="0"/>
                      <w:marRight w:val="0"/>
                      <w:marTop w:val="0"/>
                      <w:marBottom w:val="0"/>
                      <w:divBdr>
                        <w:top w:val="none" w:sz="0" w:space="0" w:color="auto"/>
                        <w:left w:val="none" w:sz="0" w:space="0" w:color="auto"/>
                        <w:bottom w:val="none" w:sz="0" w:space="0" w:color="auto"/>
                        <w:right w:val="none" w:sz="0" w:space="0" w:color="auto"/>
                      </w:divBdr>
                    </w:div>
                    <w:div w:id="1309238874">
                      <w:marLeft w:val="0"/>
                      <w:marRight w:val="0"/>
                      <w:marTop w:val="0"/>
                      <w:marBottom w:val="0"/>
                      <w:divBdr>
                        <w:top w:val="none" w:sz="0" w:space="0" w:color="auto"/>
                        <w:left w:val="none" w:sz="0" w:space="0" w:color="auto"/>
                        <w:bottom w:val="none" w:sz="0" w:space="0" w:color="auto"/>
                        <w:right w:val="none" w:sz="0" w:space="0" w:color="auto"/>
                      </w:divBdr>
                    </w:div>
                    <w:div w:id="1451630950">
                      <w:marLeft w:val="0"/>
                      <w:marRight w:val="0"/>
                      <w:marTop w:val="0"/>
                      <w:marBottom w:val="0"/>
                      <w:divBdr>
                        <w:top w:val="none" w:sz="0" w:space="0" w:color="auto"/>
                        <w:left w:val="none" w:sz="0" w:space="0" w:color="auto"/>
                        <w:bottom w:val="none" w:sz="0" w:space="0" w:color="auto"/>
                        <w:right w:val="none" w:sz="0" w:space="0" w:color="auto"/>
                      </w:divBdr>
                      <w:divsChild>
                        <w:div w:id="100100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66926">
          <w:marLeft w:val="0"/>
          <w:marRight w:val="0"/>
          <w:marTop w:val="0"/>
          <w:marBottom w:val="0"/>
          <w:divBdr>
            <w:top w:val="none" w:sz="0" w:space="0" w:color="auto"/>
            <w:left w:val="none" w:sz="0" w:space="0" w:color="auto"/>
            <w:bottom w:val="none" w:sz="0" w:space="0" w:color="auto"/>
            <w:right w:val="none" w:sz="0" w:space="0" w:color="auto"/>
          </w:divBdr>
        </w:div>
        <w:div w:id="645864374">
          <w:marLeft w:val="0"/>
          <w:marRight w:val="0"/>
          <w:marTop w:val="0"/>
          <w:marBottom w:val="0"/>
          <w:divBdr>
            <w:top w:val="none" w:sz="0" w:space="0" w:color="auto"/>
            <w:left w:val="none" w:sz="0" w:space="0" w:color="auto"/>
            <w:bottom w:val="none" w:sz="0" w:space="0" w:color="auto"/>
            <w:right w:val="none" w:sz="0" w:space="0" w:color="auto"/>
          </w:divBdr>
          <w:divsChild>
            <w:div w:id="905650469">
              <w:marLeft w:val="0"/>
              <w:marRight w:val="0"/>
              <w:marTop w:val="0"/>
              <w:marBottom w:val="0"/>
              <w:divBdr>
                <w:top w:val="none" w:sz="0" w:space="0" w:color="auto"/>
                <w:left w:val="none" w:sz="0" w:space="0" w:color="auto"/>
                <w:bottom w:val="none" w:sz="0" w:space="0" w:color="auto"/>
                <w:right w:val="none" w:sz="0" w:space="0" w:color="auto"/>
              </w:divBdr>
              <w:divsChild>
                <w:div w:id="96161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85629">
          <w:marLeft w:val="0"/>
          <w:marRight w:val="0"/>
          <w:marTop w:val="0"/>
          <w:marBottom w:val="0"/>
          <w:divBdr>
            <w:top w:val="none" w:sz="0" w:space="0" w:color="auto"/>
            <w:left w:val="none" w:sz="0" w:space="0" w:color="auto"/>
            <w:bottom w:val="none" w:sz="0" w:space="0" w:color="auto"/>
            <w:right w:val="none" w:sz="0" w:space="0" w:color="auto"/>
          </w:divBdr>
        </w:div>
        <w:div w:id="868495201">
          <w:marLeft w:val="0"/>
          <w:marRight w:val="0"/>
          <w:marTop w:val="0"/>
          <w:marBottom w:val="0"/>
          <w:divBdr>
            <w:top w:val="none" w:sz="0" w:space="0" w:color="auto"/>
            <w:left w:val="none" w:sz="0" w:space="0" w:color="auto"/>
            <w:bottom w:val="none" w:sz="0" w:space="0" w:color="auto"/>
            <w:right w:val="none" w:sz="0" w:space="0" w:color="auto"/>
          </w:divBdr>
          <w:divsChild>
            <w:div w:id="149753378">
              <w:marLeft w:val="0"/>
              <w:marRight w:val="0"/>
              <w:marTop w:val="0"/>
              <w:marBottom w:val="0"/>
              <w:divBdr>
                <w:top w:val="none" w:sz="0" w:space="0" w:color="auto"/>
                <w:left w:val="none" w:sz="0" w:space="0" w:color="auto"/>
                <w:bottom w:val="none" w:sz="0" w:space="0" w:color="auto"/>
                <w:right w:val="none" w:sz="0" w:space="0" w:color="auto"/>
              </w:divBdr>
              <w:divsChild>
                <w:div w:id="1431587705">
                  <w:marLeft w:val="0"/>
                  <w:marRight w:val="0"/>
                  <w:marTop w:val="0"/>
                  <w:marBottom w:val="0"/>
                  <w:divBdr>
                    <w:top w:val="none" w:sz="0" w:space="0" w:color="auto"/>
                    <w:left w:val="none" w:sz="0" w:space="0" w:color="auto"/>
                    <w:bottom w:val="none" w:sz="0" w:space="0" w:color="auto"/>
                    <w:right w:val="none" w:sz="0" w:space="0" w:color="auto"/>
                  </w:divBdr>
                </w:div>
              </w:divsChild>
            </w:div>
            <w:div w:id="1055590769">
              <w:marLeft w:val="0"/>
              <w:marRight w:val="0"/>
              <w:marTop w:val="0"/>
              <w:marBottom w:val="0"/>
              <w:divBdr>
                <w:top w:val="none" w:sz="0" w:space="0" w:color="auto"/>
                <w:left w:val="none" w:sz="0" w:space="0" w:color="auto"/>
                <w:bottom w:val="none" w:sz="0" w:space="0" w:color="auto"/>
                <w:right w:val="none" w:sz="0" w:space="0" w:color="auto"/>
              </w:divBdr>
              <w:divsChild>
                <w:div w:id="410346881">
                  <w:marLeft w:val="0"/>
                  <w:marRight w:val="0"/>
                  <w:marTop w:val="0"/>
                  <w:marBottom w:val="0"/>
                  <w:divBdr>
                    <w:top w:val="none" w:sz="0" w:space="0" w:color="auto"/>
                    <w:left w:val="none" w:sz="0" w:space="0" w:color="auto"/>
                    <w:bottom w:val="none" w:sz="0" w:space="0" w:color="auto"/>
                    <w:right w:val="none" w:sz="0" w:space="0" w:color="auto"/>
                  </w:divBdr>
                  <w:divsChild>
                    <w:div w:id="394621077">
                      <w:marLeft w:val="0"/>
                      <w:marRight w:val="0"/>
                      <w:marTop w:val="0"/>
                      <w:marBottom w:val="0"/>
                      <w:divBdr>
                        <w:top w:val="none" w:sz="0" w:space="0" w:color="auto"/>
                        <w:left w:val="none" w:sz="0" w:space="0" w:color="auto"/>
                        <w:bottom w:val="none" w:sz="0" w:space="0" w:color="auto"/>
                        <w:right w:val="none" w:sz="0" w:space="0" w:color="auto"/>
                      </w:divBdr>
                      <w:divsChild>
                        <w:div w:id="883560665">
                          <w:marLeft w:val="0"/>
                          <w:marRight w:val="0"/>
                          <w:marTop w:val="0"/>
                          <w:marBottom w:val="0"/>
                          <w:divBdr>
                            <w:top w:val="none" w:sz="0" w:space="0" w:color="auto"/>
                            <w:left w:val="none" w:sz="0" w:space="0" w:color="auto"/>
                            <w:bottom w:val="none" w:sz="0" w:space="0" w:color="auto"/>
                            <w:right w:val="none" w:sz="0" w:space="0" w:color="auto"/>
                          </w:divBdr>
                        </w:div>
                        <w:div w:id="1553036150">
                          <w:marLeft w:val="0"/>
                          <w:marRight w:val="0"/>
                          <w:marTop w:val="0"/>
                          <w:marBottom w:val="0"/>
                          <w:divBdr>
                            <w:top w:val="none" w:sz="0" w:space="0" w:color="auto"/>
                            <w:left w:val="none" w:sz="0" w:space="0" w:color="auto"/>
                            <w:bottom w:val="none" w:sz="0" w:space="0" w:color="auto"/>
                            <w:right w:val="none" w:sz="0" w:space="0" w:color="auto"/>
                          </w:divBdr>
                        </w:div>
                      </w:divsChild>
                    </w:div>
                    <w:div w:id="800653740">
                      <w:marLeft w:val="0"/>
                      <w:marRight w:val="0"/>
                      <w:marTop w:val="0"/>
                      <w:marBottom w:val="0"/>
                      <w:divBdr>
                        <w:top w:val="none" w:sz="0" w:space="0" w:color="auto"/>
                        <w:left w:val="none" w:sz="0" w:space="0" w:color="auto"/>
                        <w:bottom w:val="none" w:sz="0" w:space="0" w:color="auto"/>
                        <w:right w:val="none" w:sz="0" w:space="0" w:color="auto"/>
                      </w:divBdr>
                    </w:div>
                    <w:div w:id="1686832746">
                      <w:marLeft w:val="0"/>
                      <w:marRight w:val="0"/>
                      <w:marTop w:val="0"/>
                      <w:marBottom w:val="0"/>
                      <w:divBdr>
                        <w:top w:val="none" w:sz="0" w:space="0" w:color="auto"/>
                        <w:left w:val="none" w:sz="0" w:space="0" w:color="auto"/>
                        <w:bottom w:val="none" w:sz="0" w:space="0" w:color="auto"/>
                        <w:right w:val="none" w:sz="0" w:space="0" w:color="auto"/>
                      </w:divBdr>
                      <w:divsChild>
                        <w:div w:id="64498625">
                          <w:marLeft w:val="0"/>
                          <w:marRight w:val="0"/>
                          <w:marTop w:val="0"/>
                          <w:marBottom w:val="0"/>
                          <w:divBdr>
                            <w:top w:val="none" w:sz="0" w:space="0" w:color="auto"/>
                            <w:left w:val="none" w:sz="0" w:space="0" w:color="auto"/>
                            <w:bottom w:val="none" w:sz="0" w:space="0" w:color="auto"/>
                            <w:right w:val="none" w:sz="0" w:space="0" w:color="auto"/>
                          </w:divBdr>
                        </w:div>
                        <w:div w:id="139539668">
                          <w:marLeft w:val="0"/>
                          <w:marRight w:val="0"/>
                          <w:marTop w:val="0"/>
                          <w:marBottom w:val="0"/>
                          <w:divBdr>
                            <w:top w:val="none" w:sz="0" w:space="0" w:color="auto"/>
                            <w:left w:val="none" w:sz="0" w:space="0" w:color="auto"/>
                            <w:bottom w:val="none" w:sz="0" w:space="0" w:color="auto"/>
                            <w:right w:val="none" w:sz="0" w:space="0" w:color="auto"/>
                          </w:divBdr>
                        </w:div>
                        <w:div w:id="284316615">
                          <w:marLeft w:val="0"/>
                          <w:marRight w:val="0"/>
                          <w:marTop w:val="0"/>
                          <w:marBottom w:val="0"/>
                          <w:divBdr>
                            <w:top w:val="none" w:sz="0" w:space="0" w:color="auto"/>
                            <w:left w:val="none" w:sz="0" w:space="0" w:color="auto"/>
                            <w:bottom w:val="none" w:sz="0" w:space="0" w:color="auto"/>
                            <w:right w:val="none" w:sz="0" w:space="0" w:color="auto"/>
                          </w:divBdr>
                        </w:div>
                        <w:div w:id="511844340">
                          <w:marLeft w:val="0"/>
                          <w:marRight w:val="0"/>
                          <w:marTop w:val="0"/>
                          <w:marBottom w:val="0"/>
                          <w:divBdr>
                            <w:top w:val="none" w:sz="0" w:space="0" w:color="auto"/>
                            <w:left w:val="none" w:sz="0" w:space="0" w:color="auto"/>
                            <w:bottom w:val="none" w:sz="0" w:space="0" w:color="auto"/>
                            <w:right w:val="none" w:sz="0" w:space="0" w:color="auto"/>
                          </w:divBdr>
                        </w:div>
                        <w:div w:id="726220284">
                          <w:marLeft w:val="0"/>
                          <w:marRight w:val="0"/>
                          <w:marTop w:val="0"/>
                          <w:marBottom w:val="0"/>
                          <w:divBdr>
                            <w:top w:val="none" w:sz="0" w:space="0" w:color="auto"/>
                            <w:left w:val="none" w:sz="0" w:space="0" w:color="auto"/>
                            <w:bottom w:val="none" w:sz="0" w:space="0" w:color="auto"/>
                            <w:right w:val="none" w:sz="0" w:space="0" w:color="auto"/>
                          </w:divBdr>
                          <w:divsChild>
                            <w:div w:id="1142038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98125">
                          <w:marLeft w:val="0"/>
                          <w:marRight w:val="0"/>
                          <w:marTop w:val="0"/>
                          <w:marBottom w:val="0"/>
                          <w:divBdr>
                            <w:top w:val="none" w:sz="0" w:space="0" w:color="auto"/>
                            <w:left w:val="none" w:sz="0" w:space="0" w:color="auto"/>
                            <w:bottom w:val="none" w:sz="0" w:space="0" w:color="auto"/>
                            <w:right w:val="none" w:sz="0" w:space="0" w:color="auto"/>
                          </w:divBdr>
                        </w:div>
                        <w:div w:id="845561830">
                          <w:marLeft w:val="0"/>
                          <w:marRight w:val="0"/>
                          <w:marTop w:val="0"/>
                          <w:marBottom w:val="0"/>
                          <w:divBdr>
                            <w:top w:val="none" w:sz="0" w:space="0" w:color="auto"/>
                            <w:left w:val="none" w:sz="0" w:space="0" w:color="auto"/>
                            <w:bottom w:val="none" w:sz="0" w:space="0" w:color="auto"/>
                            <w:right w:val="none" w:sz="0" w:space="0" w:color="auto"/>
                          </w:divBdr>
                        </w:div>
                        <w:div w:id="848299056">
                          <w:marLeft w:val="0"/>
                          <w:marRight w:val="0"/>
                          <w:marTop w:val="0"/>
                          <w:marBottom w:val="0"/>
                          <w:divBdr>
                            <w:top w:val="none" w:sz="0" w:space="0" w:color="auto"/>
                            <w:left w:val="none" w:sz="0" w:space="0" w:color="auto"/>
                            <w:bottom w:val="none" w:sz="0" w:space="0" w:color="auto"/>
                            <w:right w:val="none" w:sz="0" w:space="0" w:color="auto"/>
                          </w:divBdr>
                        </w:div>
                        <w:div w:id="929436249">
                          <w:marLeft w:val="0"/>
                          <w:marRight w:val="0"/>
                          <w:marTop w:val="0"/>
                          <w:marBottom w:val="0"/>
                          <w:divBdr>
                            <w:top w:val="none" w:sz="0" w:space="0" w:color="auto"/>
                            <w:left w:val="none" w:sz="0" w:space="0" w:color="auto"/>
                            <w:bottom w:val="none" w:sz="0" w:space="0" w:color="auto"/>
                            <w:right w:val="none" w:sz="0" w:space="0" w:color="auto"/>
                          </w:divBdr>
                        </w:div>
                        <w:div w:id="1098021503">
                          <w:marLeft w:val="0"/>
                          <w:marRight w:val="0"/>
                          <w:marTop w:val="0"/>
                          <w:marBottom w:val="0"/>
                          <w:divBdr>
                            <w:top w:val="none" w:sz="0" w:space="0" w:color="auto"/>
                            <w:left w:val="none" w:sz="0" w:space="0" w:color="auto"/>
                            <w:bottom w:val="none" w:sz="0" w:space="0" w:color="auto"/>
                            <w:right w:val="none" w:sz="0" w:space="0" w:color="auto"/>
                          </w:divBdr>
                        </w:div>
                        <w:div w:id="1497309610">
                          <w:marLeft w:val="0"/>
                          <w:marRight w:val="0"/>
                          <w:marTop w:val="0"/>
                          <w:marBottom w:val="0"/>
                          <w:divBdr>
                            <w:top w:val="none" w:sz="0" w:space="0" w:color="auto"/>
                            <w:left w:val="none" w:sz="0" w:space="0" w:color="auto"/>
                            <w:bottom w:val="none" w:sz="0" w:space="0" w:color="auto"/>
                            <w:right w:val="none" w:sz="0" w:space="0" w:color="auto"/>
                          </w:divBdr>
                        </w:div>
                        <w:div w:id="1632977633">
                          <w:marLeft w:val="0"/>
                          <w:marRight w:val="0"/>
                          <w:marTop w:val="0"/>
                          <w:marBottom w:val="0"/>
                          <w:divBdr>
                            <w:top w:val="none" w:sz="0" w:space="0" w:color="auto"/>
                            <w:left w:val="none" w:sz="0" w:space="0" w:color="auto"/>
                            <w:bottom w:val="none" w:sz="0" w:space="0" w:color="auto"/>
                            <w:right w:val="none" w:sz="0" w:space="0" w:color="auto"/>
                          </w:divBdr>
                        </w:div>
                        <w:div w:id="1660691997">
                          <w:marLeft w:val="0"/>
                          <w:marRight w:val="0"/>
                          <w:marTop w:val="0"/>
                          <w:marBottom w:val="0"/>
                          <w:divBdr>
                            <w:top w:val="none" w:sz="0" w:space="0" w:color="auto"/>
                            <w:left w:val="none" w:sz="0" w:space="0" w:color="auto"/>
                            <w:bottom w:val="none" w:sz="0" w:space="0" w:color="auto"/>
                            <w:right w:val="none" w:sz="0" w:space="0" w:color="auto"/>
                          </w:divBdr>
                        </w:div>
                        <w:div w:id="1921285619">
                          <w:marLeft w:val="0"/>
                          <w:marRight w:val="0"/>
                          <w:marTop w:val="0"/>
                          <w:marBottom w:val="0"/>
                          <w:divBdr>
                            <w:top w:val="none" w:sz="0" w:space="0" w:color="auto"/>
                            <w:left w:val="none" w:sz="0" w:space="0" w:color="auto"/>
                            <w:bottom w:val="none" w:sz="0" w:space="0" w:color="auto"/>
                            <w:right w:val="none" w:sz="0" w:space="0" w:color="auto"/>
                          </w:divBdr>
                          <w:divsChild>
                            <w:div w:id="1027409563">
                              <w:marLeft w:val="0"/>
                              <w:marRight w:val="0"/>
                              <w:marTop w:val="0"/>
                              <w:marBottom w:val="0"/>
                              <w:divBdr>
                                <w:top w:val="none" w:sz="0" w:space="0" w:color="auto"/>
                                <w:left w:val="none" w:sz="0" w:space="0" w:color="auto"/>
                                <w:bottom w:val="none" w:sz="0" w:space="0" w:color="auto"/>
                                <w:right w:val="none" w:sz="0" w:space="0" w:color="auto"/>
                              </w:divBdr>
                            </w:div>
                          </w:divsChild>
                        </w:div>
                        <w:div w:id="1939169446">
                          <w:marLeft w:val="0"/>
                          <w:marRight w:val="0"/>
                          <w:marTop w:val="0"/>
                          <w:marBottom w:val="0"/>
                          <w:divBdr>
                            <w:top w:val="none" w:sz="0" w:space="0" w:color="auto"/>
                            <w:left w:val="none" w:sz="0" w:space="0" w:color="auto"/>
                            <w:bottom w:val="none" w:sz="0" w:space="0" w:color="auto"/>
                            <w:right w:val="none" w:sz="0" w:space="0" w:color="auto"/>
                          </w:divBdr>
                          <w:divsChild>
                            <w:div w:id="404960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415216">
                          <w:marLeft w:val="0"/>
                          <w:marRight w:val="0"/>
                          <w:marTop w:val="0"/>
                          <w:marBottom w:val="0"/>
                          <w:divBdr>
                            <w:top w:val="none" w:sz="0" w:space="0" w:color="auto"/>
                            <w:left w:val="none" w:sz="0" w:space="0" w:color="auto"/>
                            <w:bottom w:val="none" w:sz="0" w:space="0" w:color="auto"/>
                            <w:right w:val="none" w:sz="0" w:space="0" w:color="auto"/>
                          </w:divBdr>
                        </w:div>
                        <w:div w:id="2067020850">
                          <w:marLeft w:val="0"/>
                          <w:marRight w:val="0"/>
                          <w:marTop w:val="0"/>
                          <w:marBottom w:val="0"/>
                          <w:divBdr>
                            <w:top w:val="none" w:sz="0" w:space="0" w:color="auto"/>
                            <w:left w:val="none" w:sz="0" w:space="0" w:color="auto"/>
                            <w:bottom w:val="none" w:sz="0" w:space="0" w:color="auto"/>
                            <w:right w:val="none" w:sz="0" w:space="0" w:color="auto"/>
                          </w:divBdr>
                        </w:div>
                        <w:div w:id="2092506625">
                          <w:marLeft w:val="0"/>
                          <w:marRight w:val="0"/>
                          <w:marTop w:val="0"/>
                          <w:marBottom w:val="0"/>
                          <w:divBdr>
                            <w:top w:val="none" w:sz="0" w:space="0" w:color="auto"/>
                            <w:left w:val="none" w:sz="0" w:space="0" w:color="auto"/>
                            <w:bottom w:val="none" w:sz="0" w:space="0" w:color="auto"/>
                            <w:right w:val="none" w:sz="0" w:space="0" w:color="auto"/>
                          </w:divBdr>
                          <w:divsChild>
                            <w:div w:id="1916888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143230314">
          <w:marLeft w:val="0"/>
          <w:marRight w:val="0"/>
          <w:marTop w:val="0"/>
          <w:marBottom w:val="0"/>
          <w:divBdr>
            <w:top w:val="none" w:sz="0" w:space="0" w:color="auto"/>
            <w:left w:val="none" w:sz="0" w:space="0" w:color="auto"/>
            <w:bottom w:val="none" w:sz="0" w:space="0" w:color="auto"/>
            <w:right w:val="none" w:sz="0" w:space="0" w:color="auto"/>
          </w:divBdr>
          <w:divsChild>
            <w:div w:id="493761143">
              <w:marLeft w:val="0"/>
              <w:marRight w:val="0"/>
              <w:marTop w:val="0"/>
              <w:marBottom w:val="0"/>
              <w:divBdr>
                <w:top w:val="none" w:sz="0" w:space="0" w:color="auto"/>
                <w:left w:val="none" w:sz="0" w:space="0" w:color="auto"/>
                <w:bottom w:val="none" w:sz="0" w:space="0" w:color="auto"/>
                <w:right w:val="none" w:sz="0" w:space="0" w:color="auto"/>
              </w:divBdr>
            </w:div>
            <w:div w:id="496578021">
              <w:marLeft w:val="0"/>
              <w:marRight w:val="0"/>
              <w:marTop w:val="0"/>
              <w:marBottom w:val="0"/>
              <w:divBdr>
                <w:top w:val="none" w:sz="0" w:space="0" w:color="auto"/>
                <w:left w:val="none" w:sz="0" w:space="0" w:color="auto"/>
                <w:bottom w:val="none" w:sz="0" w:space="0" w:color="auto"/>
                <w:right w:val="none" w:sz="0" w:space="0" w:color="auto"/>
              </w:divBdr>
            </w:div>
            <w:div w:id="781802625">
              <w:marLeft w:val="0"/>
              <w:marRight w:val="0"/>
              <w:marTop w:val="0"/>
              <w:marBottom w:val="0"/>
              <w:divBdr>
                <w:top w:val="none" w:sz="0" w:space="0" w:color="auto"/>
                <w:left w:val="none" w:sz="0" w:space="0" w:color="auto"/>
                <w:bottom w:val="none" w:sz="0" w:space="0" w:color="auto"/>
                <w:right w:val="none" w:sz="0" w:space="0" w:color="auto"/>
              </w:divBdr>
            </w:div>
            <w:div w:id="996804402">
              <w:marLeft w:val="0"/>
              <w:marRight w:val="0"/>
              <w:marTop w:val="0"/>
              <w:marBottom w:val="0"/>
              <w:divBdr>
                <w:top w:val="none" w:sz="0" w:space="0" w:color="auto"/>
                <w:left w:val="none" w:sz="0" w:space="0" w:color="auto"/>
                <w:bottom w:val="none" w:sz="0" w:space="0" w:color="auto"/>
                <w:right w:val="none" w:sz="0" w:space="0" w:color="auto"/>
              </w:divBdr>
              <w:divsChild>
                <w:div w:id="182022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96788">
          <w:marLeft w:val="0"/>
          <w:marRight w:val="0"/>
          <w:marTop w:val="0"/>
          <w:marBottom w:val="0"/>
          <w:divBdr>
            <w:top w:val="none" w:sz="0" w:space="0" w:color="auto"/>
            <w:left w:val="none" w:sz="0" w:space="0" w:color="auto"/>
            <w:bottom w:val="none" w:sz="0" w:space="0" w:color="auto"/>
            <w:right w:val="none" w:sz="0" w:space="0" w:color="auto"/>
          </w:divBdr>
          <w:divsChild>
            <w:div w:id="1248688061">
              <w:marLeft w:val="0"/>
              <w:marRight w:val="0"/>
              <w:marTop w:val="0"/>
              <w:marBottom w:val="0"/>
              <w:divBdr>
                <w:top w:val="none" w:sz="0" w:space="0" w:color="auto"/>
                <w:left w:val="none" w:sz="0" w:space="0" w:color="auto"/>
                <w:bottom w:val="none" w:sz="0" w:space="0" w:color="auto"/>
                <w:right w:val="none" w:sz="0" w:space="0" w:color="auto"/>
              </w:divBdr>
              <w:divsChild>
                <w:div w:id="18432284">
                  <w:marLeft w:val="0"/>
                  <w:marRight w:val="0"/>
                  <w:marTop w:val="0"/>
                  <w:marBottom w:val="0"/>
                  <w:divBdr>
                    <w:top w:val="none" w:sz="0" w:space="0" w:color="auto"/>
                    <w:left w:val="none" w:sz="0" w:space="0" w:color="auto"/>
                    <w:bottom w:val="none" w:sz="0" w:space="0" w:color="auto"/>
                    <w:right w:val="none" w:sz="0" w:space="0" w:color="auto"/>
                  </w:divBdr>
                </w:div>
                <w:div w:id="172185416">
                  <w:marLeft w:val="0"/>
                  <w:marRight w:val="0"/>
                  <w:marTop w:val="0"/>
                  <w:marBottom w:val="0"/>
                  <w:divBdr>
                    <w:top w:val="none" w:sz="0" w:space="0" w:color="auto"/>
                    <w:left w:val="none" w:sz="0" w:space="0" w:color="auto"/>
                    <w:bottom w:val="none" w:sz="0" w:space="0" w:color="auto"/>
                    <w:right w:val="none" w:sz="0" w:space="0" w:color="auto"/>
                  </w:divBdr>
                </w:div>
                <w:div w:id="221404708">
                  <w:marLeft w:val="0"/>
                  <w:marRight w:val="0"/>
                  <w:marTop w:val="0"/>
                  <w:marBottom w:val="0"/>
                  <w:divBdr>
                    <w:top w:val="none" w:sz="0" w:space="0" w:color="auto"/>
                    <w:left w:val="none" w:sz="0" w:space="0" w:color="auto"/>
                    <w:bottom w:val="none" w:sz="0" w:space="0" w:color="auto"/>
                    <w:right w:val="none" w:sz="0" w:space="0" w:color="auto"/>
                  </w:divBdr>
                </w:div>
                <w:div w:id="255676080">
                  <w:marLeft w:val="0"/>
                  <w:marRight w:val="0"/>
                  <w:marTop w:val="0"/>
                  <w:marBottom w:val="0"/>
                  <w:divBdr>
                    <w:top w:val="none" w:sz="0" w:space="0" w:color="auto"/>
                    <w:left w:val="none" w:sz="0" w:space="0" w:color="auto"/>
                    <w:bottom w:val="none" w:sz="0" w:space="0" w:color="auto"/>
                    <w:right w:val="none" w:sz="0" w:space="0" w:color="auto"/>
                  </w:divBdr>
                </w:div>
                <w:div w:id="346178066">
                  <w:marLeft w:val="0"/>
                  <w:marRight w:val="0"/>
                  <w:marTop w:val="0"/>
                  <w:marBottom w:val="0"/>
                  <w:divBdr>
                    <w:top w:val="none" w:sz="0" w:space="0" w:color="auto"/>
                    <w:left w:val="none" w:sz="0" w:space="0" w:color="auto"/>
                    <w:bottom w:val="none" w:sz="0" w:space="0" w:color="auto"/>
                    <w:right w:val="none" w:sz="0" w:space="0" w:color="auto"/>
                  </w:divBdr>
                </w:div>
                <w:div w:id="649990043">
                  <w:marLeft w:val="0"/>
                  <w:marRight w:val="0"/>
                  <w:marTop w:val="0"/>
                  <w:marBottom w:val="0"/>
                  <w:divBdr>
                    <w:top w:val="none" w:sz="0" w:space="0" w:color="auto"/>
                    <w:left w:val="none" w:sz="0" w:space="0" w:color="auto"/>
                    <w:bottom w:val="none" w:sz="0" w:space="0" w:color="auto"/>
                    <w:right w:val="none" w:sz="0" w:space="0" w:color="auto"/>
                  </w:divBdr>
                </w:div>
                <w:div w:id="775909241">
                  <w:marLeft w:val="0"/>
                  <w:marRight w:val="0"/>
                  <w:marTop w:val="0"/>
                  <w:marBottom w:val="0"/>
                  <w:divBdr>
                    <w:top w:val="none" w:sz="0" w:space="0" w:color="auto"/>
                    <w:left w:val="none" w:sz="0" w:space="0" w:color="auto"/>
                    <w:bottom w:val="none" w:sz="0" w:space="0" w:color="auto"/>
                    <w:right w:val="none" w:sz="0" w:space="0" w:color="auto"/>
                  </w:divBdr>
                </w:div>
                <w:div w:id="790586966">
                  <w:marLeft w:val="0"/>
                  <w:marRight w:val="0"/>
                  <w:marTop w:val="0"/>
                  <w:marBottom w:val="0"/>
                  <w:divBdr>
                    <w:top w:val="none" w:sz="0" w:space="0" w:color="auto"/>
                    <w:left w:val="none" w:sz="0" w:space="0" w:color="auto"/>
                    <w:bottom w:val="none" w:sz="0" w:space="0" w:color="auto"/>
                    <w:right w:val="none" w:sz="0" w:space="0" w:color="auto"/>
                  </w:divBdr>
                </w:div>
                <w:div w:id="858157992">
                  <w:marLeft w:val="0"/>
                  <w:marRight w:val="0"/>
                  <w:marTop w:val="0"/>
                  <w:marBottom w:val="0"/>
                  <w:divBdr>
                    <w:top w:val="none" w:sz="0" w:space="0" w:color="auto"/>
                    <w:left w:val="none" w:sz="0" w:space="0" w:color="auto"/>
                    <w:bottom w:val="none" w:sz="0" w:space="0" w:color="auto"/>
                    <w:right w:val="none" w:sz="0" w:space="0" w:color="auto"/>
                  </w:divBdr>
                </w:div>
                <w:div w:id="944464145">
                  <w:marLeft w:val="0"/>
                  <w:marRight w:val="0"/>
                  <w:marTop w:val="0"/>
                  <w:marBottom w:val="0"/>
                  <w:divBdr>
                    <w:top w:val="none" w:sz="0" w:space="0" w:color="auto"/>
                    <w:left w:val="none" w:sz="0" w:space="0" w:color="auto"/>
                    <w:bottom w:val="none" w:sz="0" w:space="0" w:color="auto"/>
                    <w:right w:val="none" w:sz="0" w:space="0" w:color="auto"/>
                  </w:divBdr>
                </w:div>
                <w:div w:id="985935799">
                  <w:marLeft w:val="0"/>
                  <w:marRight w:val="0"/>
                  <w:marTop w:val="0"/>
                  <w:marBottom w:val="0"/>
                  <w:divBdr>
                    <w:top w:val="none" w:sz="0" w:space="0" w:color="auto"/>
                    <w:left w:val="none" w:sz="0" w:space="0" w:color="auto"/>
                    <w:bottom w:val="none" w:sz="0" w:space="0" w:color="auto"/>
                    <w:right w:val="none" w:sz="0" w:space="0" w:color="auto"/>
                  </w:divBdr>
                </w:div>
                <w:div w:id="1016349946">
                  <w:marLeft w:val="0"/>
                  <w:marRight w:val="0"/>
                  <w:marTop w:val="0"/>
                  <w:marBottom w:val="0"/>
                  <w:divBdr>
                    <w:top w:val="none" w:sz="0" w:space="0" w:color="auto"/>
                    <w:left w:val="none" w:sz="0" w:space="0" w:color="auto"/>
                    <w:bottom w:val="none" w:sz="0" w:space="0" w:color="auto"/>
                    <w:right w:val="none" w:sz="0" w:space="0" w:color="auto"/>
                  </w:divBdr>
                </w:div>
                <w:div w:id="1056319242">
                  <w:marLeft w:val="0"/>
                  <w:marRight w:val="0"/>
                  <w:marTop w:val="0"/>
                  <w:marBottom w:val="0"/>
                  <w:divBdr>
                    <w:top w:val="none" w:sz="0" w:space="0" w:color="auto"/>
                    <w:left w:val="none" w:sz="0" w:space="0" w:color="auto"/>
                    <w:bottom w:val="none" w:sz="0" w:space="0" w:color="auto"/>
                    <w:right w:val="none" w:sz="0" w:space="0" w:color="auto"/>
                  </w:divBdr>
                </w:div>
                <w:div w:id="1071197082">
                  <w:marLeft w:val="0"/>
                  <w:marRight w:val="0"/>
                  <w:marTop w:val="0"/>
                  <w:marBottom w:val="0"/>
                  <w:divBdr>
                    <w:top w:val="none" w:sz="0" w:space="0" w:color="auto"/>
                    <w:left w:val="none" w:sz="0" w:space="0" w:color="auto"/>
                    <w:bottom w:val="none" w:sz="0" w:space="0" w:color="auto"/>
                    <w:right w:val="none" w:sz="0" w:space="0" w:color="auto"/>
                  </w:divBdr>
                </w:div>
                <w:div w:id="1252661569">
                  <w:marLeft w:val="0"/>
                  <w:marRight w:val="0"/>
                  <w:marTop w:val="0"/>
                  <w:marBottom w:val="0"/>
                  <w:divBdr>
                    <w:top w:val="none" w:sz="0" w:space="0" w:color="auto"/>
                    <w:left w:val="none" w:sz="0" w:space="0" w:color="auto"/>
                    <w:bottom w:val="none" w:sz="0" w:space="0" w:color="auto"/>
                    <w:right w:val="none" w:sz="0" w:space="0" w:color="auto"/>
                  </w:divBdr>
                </w:div>
                <w:div w:id="1355691376">
                  <w:marLeft w:val="0"/>
                  <w:marRight w:val="0"/>
                  <w:marTop w:val="0"/>
                  <w:marBottom w:val="0"/>
                  <w:divBdr>
                    <w:top w:val="none" w:sz="0" w:space="0" w:color="auto"/>
                    <w:left w:val="none" w:sz="0" w:space="0" w:color="auto"/>
                    <w:bottom w:val="none" w:sz="0" w:space="0" w:color="auto"/>
                    <w:right w:val="none" w:sz="0" w:space="0" w:color="auto"/>
                  </w:divBdr>
                </w:div>
                <w:div w:id="1546284923">
                  <w:marLeft w:val="0"/>
                  <w:marRight w:val="0"/>
                  <w:marTop w:val="0"/>
                  <w:marBottom w:val="0"/>
                  <w:divBdr>
                    <w:top w:val="none" w:sz="0" w:space="0" w:color="auto"/>
                    <w:left w:val="none" w:sz="0" w:space="0" w:color="auto"/>
                    <w:bottom w:val="none" w:sz="0" w:space="0" w:color="auto"/>
                    <w:right w:val="none" w:sz="0" w:space="0" w:color="auto"/>
                  </w:divBdr>
                </w:div>
                <w:div w:id="1580404006">
                  <w:marLeft w:val="0"/>
                  <w:marRight w:val="0"/>
                  <w:marTop w:val="0"/>
                  <w:marBottom w:val="0"/>
                  <w:divBdr>
                    <w:top w:val="none" w:sz="0" w:space="0" w:color="auto"/>
                    <w:left w:val="none" w:sz="0" w:space="0" w:color="auto"/>
                    <w:bottom w:val="none" w:sz="0" w:space="0" w:color="auto"/>
                    <w:right w:val="none" w:sz="0" w:space="0" w:color="auto"/>
                  </w:divBdr>
                </w:div>
                <w:div w:id="1597592989">
                  <w:marLeft w:val="0"/>
                  <w:marRight w:val="0"/>
                  <w:marTop w:val="0"/>
                  <w:marBottom w:val="0"/>
                  <w:divBdr>
                    <w:top w:val="none" w:sz="0" w:space="0" w:color="auto"/>
                    <w:left w:val="none" w:sz="0" w:space="0" w:color="auto"/>
                    <w:bottom w:val="none" w:sz="0" w:space="0" w:color="auto"/>
                    <w:right w:val="none" w:sz="0" w:space="0" w:color="auto"/>
                  </w:divBdr>
                </w:div>
                <w:div w:id="1624114620">
                  <w:marLeft w:val="0"/>
                  <w:marRight w:val="0"/>
                  <w:marTop w:val="0"/>
                  <w:marBottom w:val="0"/>
                  <w:divBdr>
                    <w:top w:val="none" w:sz="0" w:space="0" w:color="auto"/>
                    <w:left w:val="none" w:sz="0" w:space="0" w:color="auto"/>
                    <w:bottom w:val="none" w:sz="0" w:space="0" w:color="auto"/>
                    <w:right w:val="none" w:sz="0" w:space="0" w:color="auto"/>
                  </w:divBdr>
                </w:div>
                <w:div w:id="1722512526">
                  <w:marLeft w:val="0"/>
                  <w:marRight w:val="0"/>
                  <w:marTop w:val="0"/>
                  <w:marBottom w:val="0"/>
                  <w:divBdr>
                    <w:top w:val="none" w:sz="0" w:space="0" w:color="auto"/>
                    <w:left w:val="none" w:sz="0" w:space="0" w:color="auto"/>
                    <w:bottom w:val="none" w:sz="0" w:space="0" w:color="auto"/>
                    <w:right w:val="none" w:sz="0" w:space="0" w:color="auto"/>
                  </w:divBdr>
                </w:div>
                <w:div w:id="1735736696">
                  <w:marLeft w:val="0"/>
                  <w:marRight w:val="0"/>
                  <w:marTop w:val="0"/>
                  <w:marBottom w:val="0"/>
                  <w:divBdr>
                    <w:top w:val="none" w:sz="0" w:space="0" w:color="auto"/>
                    <w:left w:val="none" w:sz="0" w:space="0" w:color="auto"/>
                    <w:bottom w:val="none" w:sz="0" w:space="0" w:color="auto"/>
                    <w:right w:val="none" w:sz="0" w:space="0" w:color="auto"/>
                  </w:divBdr>
                </w:div>
                <w:div w:id="1749691473">
                  <w:marLeft w:val="0"/>
                  <w:marRight w:val="0"/>
                  <w:marTop w:val="0"/>
                  <w:marBottom w:val="0"/>
                  <w:divBdr>
                    <w:top w:val="none" w:sz="0" w:space="0" w:color="auto"/>
                    <w:left w:val="none" w:sz="0" w:space="0" w:color="auto"/>
                    <w:bottom w:val="none" w:sz="0" w:space="0" w:color="auto"/>
                    <w:right w:val="none" w:sz="0" w:space="0" w:color="auto"/>
                  </w:divBdr>
                </w:div>
                <w:div w:id="1773014992">
                  <w:marLeft w:val="0"/>
                  <w:marRight w:val="0"/>
                  <w:marTop w:val="0"/>
                  <w:marBottom w:val="0"/>
                  <w:divBdr>
                    <w:top w:val="none" w:sz="0" w:space="0" w:color="auto"/>
                    <w:left w:val="none" w:sz="0" w:space="0" w:color="auto"/>
                    <w:bottom w:val="none" w:sz="0" w:space="0" w:color="auto"/>
                    <w:right w:val="none" w:sz="0" w:space="0" w:color="auto"/>
                  </w:divBdr>
                </w:div>
                <w:div w:id="1778720234">
                  <w:marLeft w:val="0"/>
                  <w:marRight w:val="0"/>
                  <w:marTop w:val="0"/>
                  <w:marBottom w:val="0"/>
                  <w:divBdr>
                    <w:top w:val="none" w:sz="0" w:space="0" w:color="auto"/>
                    <w:left w:val="none" w:sz="0" w:space="0" w:color="auto"/>
                    <w:bottom w:val="none" w:sz="0" w:space="0" w:color="auto"/>
                    <w:right w:val="none" w:sz="0" w:space="0" w:color="auto"/>
                  </w:divBdr>
                </w:div>
                <w:div w:id="1815633234">
                  <w:marLeft w:val="0"/>
                  <w:marRight w:val="0"/>
                  <w:marTop w:val="0"/>
                  <w:marBottom w:val="0"/>
                  <w:divBdr>
                    <w:top w:val="none" w:sz="0" w:space="0" w:color="auto"/>
                    <w:left w:val="none" w:sz="0" w:space="0" w:color="auto"/>
                    <w:bottom w:val="none" w:sz="0" w:space="0" w:color="auto"/>
                    <w:right w:val="none" w:sz="0" w:space="0" w:color="auto"/>
                  </w:divBdr>
                </w:div>
                <w:div w:id="1863470420">
                  <w:marLeft w:val="0"/>
                  <w:marRight w:val="0"/>
                  <w:marTop w:val="0"/>
                  <w:marBottom w:val="0"/>
                  <w:divBdr>
                    <w:top w:val="none" w:sz="0" w:space="0" w:color="auto"/>
                    <w:left w:val="none" w:sz="0" w:space="0" w:color="auto"/>
                    <w:bottom w:val="none" w:sz="0" w:space="0" w:color="auto"/>
                    <w:right w:val="none" w:sz="0" w:space="0" w:color="auto"/>
                  </w:divBdr>
                </w:div>
                <w:div w:id="1882087429">
                  <w:marLeft w:val="0"/>
                  <w:marRight w:val="0"/>
                  <w:marTop w:val="0"/>
                  <w:marBottom w:val="0"/>
                  <w:divBdr>
                    <w:top w:val="none" w:sz="0" w:space="0" w:color="auto"/>
                    <w:left w:val="none" w:sz="0" w:space="0" w:color="auto"/>
                    <w:bottom w:val="none" w:sz="0" w:space="0" w:color="auto"/>
                    <w:right w:val="none" w:sz="0" w:space="0" w:color="auto"/>
                  </w:divBdr>
                </w:div>
                <w:div w:id="1882866477">
                  <w:marLeft w:val="0"/>
                  <w:marRight w:val="0"/>
                  <w:marTop w:val="0"/>
                  <w:marBottom w:val="0"/>
                  <w:divBdr>
                    <w:top w:val="none" w:sz="0" w:space="0" w:color="auto"/>
                    <w:left w:val="none" w:sz="0" w:space="0" w:color="auto"/>
                    <w:bottom w:val="none" w:sz="0" w:space="0" w:color="auto"/>
                    <w:right w:val="none" w:sz="0" w:space="0" w:color="auto"/>
                  </w:divBdr>
                </w:div>
                <w:div w:id="1932204528">
                  <w:marLeft w:val="0"/>
                  <w:marRight w:val="0"/>
                  <w:marTop w:val="0"/>
                  <w:marBottom w:val="0"/>
                  <w:divBdr>
                    <w:top w:val="none" w:sz="0" w:space="0" w:color="auto"/>
                    <w:left w:val="none" w:sz="0" w:space="0" w:color="auto"/>
                    <w:bottom w:val="none" w:sz="0" w:space="0" w:color="auto"/>
                    <w:right w:val="none" w:sz="0" w:space="0" w:color="auto"/>
                  </w:divBdr>
                </w:div>
                <w:div w:id="2052683113">
                  <w:marLeft w:val="0"/>
                  <w:marRight w:val="0"/>
                  <w:marTop w:val="0"/>
                  <w:marBottom w:val="0"/>
                  <w:divBdr>
                    <w:top w:val="none" w:sz="0" w:space="0" w:color="auto"/>
                    <w:left w:val="none" w:sz="0" w:space="0" w:color="auto"/>
                    <w:bottom w:val="none" w:sz="0" w:space="0" w:color="auto"/>
                    <w:right w:val="none" w:sz="0" w:space="0" w:color="auto"/>
                  </w:divBdr>
                </w:div>
                <w:div w:id="211782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1273">
          <w:marLeft w:val="0"/>
          <w:marRight w:val="0"/>
          <w:marTop w:val="0"/>
          <w:marBottom w:val="0"/>
          <w:divBdr>
            <w:top w:val="none" w:sz="0" w:space="0" w:color="auto"/>
            <w:left w:val="none" w:sz="0" w:space="0" w:color="auto"/>
            <w:bottom w:val="none" w:sz="0" w:space="0" w:color="auto"/>
            <w:right w:val="none" w:sz="0" w:space="0" w:color="auto"/>
          </w:divBdr>
          <w:divsChild>
            <w:div w:id="2087729831">
              <w:marLeft w:val="0"/>
              <w:marRight w:val="0"/>
              <w:marTop w:val="0"/>
              <w:marBottom w:val="0"/>
              <w:divBdr>
                <w:top w:val="none" w:sz="0" w:space="0" w:color="auto"/>
                <w:left w:val="none" w:sz="0" w:space="0" w:color="auto"/>
                <w:bottom w:val="none" w:sz="0" w:space="0" w:color="auto"/>
                <w:right w:val="none" w:sz="0" w:space="0" w:color="auto"/>
              </w:divBdr>
            </w:div>
          </w:divsChild>
        </w:div>
        <w:div w:id="1415274091">
          <w:marLeft w:val="0"/>
          <w:marRight w:val="0"/>
          <w:marTop w:val="0"/>
          <w:marBottom w:val="0"/>
          <w:divBdr>
            <w:top w:val="none" w:sz="0" w:space="0" w:color="auto"/>
            <w:left w:val="none" w:sz="0" w:space="0" w:color="auto"/>
            <w:bottom w:val="none" w:sz="0" w:space="0" w:color="auto"/>
            <w:right w:val="none" w:sz="0" w:space="0" w:color="auto"/>
          </w:divBdr>
          <w:divsChild>
            <w:div w:id="1492061944">
              <w:marLeft w:val="0"/>
              <w:marRight w:val="0"/>
              <w:marTop w:val="0"/>
              <w:marBottom w:val="0"/>
              <w:divBdr>
                <w:top w:val="none" w:sz="0" w:space="0" w:color="auto"/>
                <w:left w:val="none" w:sz="0" w:space="0" w:color="auto"/>
                <w:bottom w:val="none" w:sz="0" w:space="0" w:color="auto"/>
                <w:right w:val="none" w:sz="0" w:space="0" w:color="auto"/>
              </w:divBdr>
              <w:divsChild>
                <w:div w:id="19504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57537">
          <w:marLeft w:val="0"/>
          <w:marRight w:val="0"/>
          <w:marTop w:val="0"/>
          <w:marBottom w:val="0"/>
          <w:divBdr>
            <w:top w:val="none" w:sz="0" w:space="0" w:color="auto"/>
            <w:left w:val="none" w:sz="0" w:space="0" w:color="auto"/>
            <w:bottom w:val="none" w:sz="0" w:space="0" w:color="auto"/>
            <w:right w:val="none" w:sz="0" w:space="0" w:color="auto"/>
          </w:divBdr>
          <w:divsChild>
            <w:div w:id="1075542699">
              <w:marLeft w:val="0"/>
              <w:marRight w:val="0"/>
              <w:marTop w:val="0"/>
              <w:marBottom w:val="0"/>
              <w:divBdr>
                <w:top w:val="none" w:sz="0" w:space="0" w:color="auto"/>
                <w:left w:val="none" w:sz="0" w:space="0" w:color="auto"/>
                <w:bottom w:val="none" w:sz="0" w:space="0" w:color="auto"/>
                <w:right w:val="none" w:sz="0" w:space="0" w:color="auto"/>
              </w:divBdr>
            </w:div>
            <w:div w:id="1543640465">
              <w:marLeft w:val="0"/>
              <w:marRight w:val="0"/>
              <w:marTop w:val="0"/>
              <w:marBottom w:val="0"/>
              <w:divBdr>
                <w:top w:val="none" w:sz="0" w:space="0" w:color="auto"/>
                <w:left w:val="none" w:sz="0" w:space="0" w:color="auto"/>
                <w:bottom w:val="none" w:sz="0" w:space="0" w:color="auto"/>
                <w:right w:val="none" w:sz="0" w:space="0" w:color="auto"/>
              </w:divBdr>
              <w:divsChild>
                <w:div w:id="212083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172946">
      <w:bodyDiv w:val="1"/>
      <w:marLeft w:val="0"/>
      <w:marRight w:val="0"/>
      <w:marTop w:val="0"/>
      <w:marBottom w:val="0"/>
      <w:divBdr>
        <w:top w:val="none" w:sz="0" w:space="0" w:color="auto"/>
        <w:left w:val="none" w:sz="0" w:space="0" w:color="auto"/>
        <w:bottom w:val="none" w:sz="0" w:space="0" w:color="auto"/>
        <w:right w:val="none" w:sz="0" w:space="0" w:color="auto"/>
      </w:divBdr>
    </w:div>
    <w:div w:id="972445850">
      <w:bodyDiv w:val="1"/>
      <w:marLeft w:val="0"/>
      <w:marRight w:val="0"/>
      <w:marTop w:val="0"/>
      <w:marBottom w:val="0"/>
      <w:divBdr>
        <w:top w:val="none" w:sz="0" w:space="0" w:color="auto"/>
        <w:left w:val="none" w:sz="0" w:space="0" w:color="auto"/>
        <w:bottom w:val="none" w:sz="0" w:space="0" w:color="auto"/>
        <w:right w:val="none" w:sz="0" w:space="0" w:color="auto"/>
      </w:divBdr>
    </w:div>
    <w:div w:id="993870046">
      <w:bodyDiv w:val="1"/>
      <w:marLeft w:val="0"/>
      <w:marRight w:val="0"/>
      <w:marTop w:val="0"/>
      <w:marBottom w:val="0"/>
      <w:divBdr>
        <w:top w:val="none" w:sz="0" w:space="0" w:color="auto"/>
        <w:left w:val="none" w:sz="0" w:space="0" w:color="auto"/>
        <w:bottom w:val="none" w:sz="0" w:space="0" w:color="auto"/>
        <w:right w:val="none" w:sz="0" w:space="0" w:color="auto"/>
      </w:divBdr>
      <w:divsChild>
        <w:div w:id="296490376">
          <w:marLeft w:val="0"/>
          <w:marRight w:val="0"/>
          <w:marTop w:val="0"/>
          <w:marBottom w:val="0"/>
          <w:divBdr>
            <w:top w:val="none" w:sz="0" w:space="0" w:color="auto"/>
            <w:left w:val="none" w:sz="0" w:space="0" w:color="auto"/>
            <w:bottom w:val="none" w:sz="0" w:space="0" w:color="auto"/>
            <w:right w:val="none" w:sz="0" w:space="0" w:color="auto"/>
          </w:divBdr>
        </w:div>
        <w:div w:id="311178205">
          <w:marLeft w:val="0"/>
          <w:marRight w:val="0"/>
          <w:marTop w:val="0"/>
          <w:marBottom w:val="300"/>
          <w:divBdr>
            <w:top w:val="single" w:sz="6" w:space="0" w:color="CCD6DB"/>
            <w:left w:val="none" w:sz="0" w:space="0" w:color="auto"/>
            <w:bottom w:val="single" w:sz="6" w:space="0" w:color="CCD6DB"/>
            <w:right w:val="none" w:sz="0" w:space="0" w:color="auto"/>
          </w:divBdr>
          <w:divsChild>
            <w:div w:id="40247175">
              <w:marLeft w:val="0"/>
              <w:marRight w:val="0"/>
              <w:marTop w:val="0"/>
              <w:marBottom w:val="0"/>
              <w:divBdr>
                <w:top w:val="none" w:sz="0" w:space="0" w:color="auto"/>
                <w:left w:val="none" w:sz="0" w:space="0" w:color="auto"/>
                <w:bottom w:val="none" w:sz="0" w:space="0" w:color="auto"/>
                <w:right w:val="none" w:sz="0" w:space="0" w:color="auto"/>
              </w:divBdr>
              <w:divsChild>
                <w:div w:id="2096707661">
                  <w:marLeft w:val="1350"/>
                  <w:marRight w:val="0"/>
                  <w:marTop w:val="0"/>
                  <w:marBottom w:val="30"/>
                  <w:divBdr>
                    <w:top w:val="none" w:sz="0" w:space="0" w:color="auto"/>
                    <w:left w:val="none" w:sz="0" w:space="0" w:color="auto"/>
                    <w:bottom w:val="none" w:sz="0" w:space="0" w:color="auto"/>
                    <w:right w:val="none" w:sz="0" w:space="0" w:color="auto"/>
                  </w:divBdr>
                </w:div>
              </w:divsChild>
            </w:div>
          </w:divsChild>
        </w:div>
        <w:div w:id="409541969">
          <w:marLeft w:val="0"/>
          <w:marRight w:val="0"/>
          <w:marTop w:val="0"/>
          <w:marBottom w:val="300"/>
          <w:divBdr>
            <w:top w:val="single" w:sz="6" w:space="0" w:color="CCD6DB"/>
            <w:left w:val="none" w:sz="0" w:space="0" w:color="auto"/>
            <w:bottom w:val="single" w:sz="6" w:space="0" w:color="CCD6DB"/>
            <w:right w:val="none" w:sz="0" w:space="0" w:color="auto"/>
          </w:divBdr>
          <w:divsChild>
            <w:div w:id="936015347">
              <w:marLeft w:val="0"/>
              <w:marRight w:val="0"/>
              <w:marTop w:val="0"/>
              <w:marBottom w:val="0"/>
              <w:divBdr>
                <w:top w:val="none" w:sz="0" w:space="0" w:color="auto"/>
                <w:left w:val="none" w:sz="0" w:space="0" w:color="auto"/>
                <w:bottom w:val="none" w:sz="0" w:space="0" w:color="auto"/>
                <w:right w:val="none" w:sz="0" w:space="0" w:color="auto"/>
              </w:divBdr>
              <w:divsChild>
                <w:div w:id="362753986">
                  <w:marLeft w:val="1350"/>
                  <w:marRight w:val="0"/>
                  <w:marTop w:val="0"/>
                  <w:marBottom w:val="30"/>
                  <w:divBdr>
                    <w:top w:val="none" w:sz="0" w:space="0" w:color="auto"/>
                    <w:left w:val="none" w:sz="0" w:space="0" w:color="auto"/>
                    <w:bottom w:val="none" w:sz="0" w:space="0" w:color="auto"/>
                    <w:right w:val="none" w:sz="0" w:space="0" w:color="auto"/>
                  </w:divBdr>
                </w:div>
              </w:divsChild>
            </w:div>
          </w:divsChild>
        </w:div>
        <w:div w:id="804665867">
          <w:marLeft w:val="0"/>
          <w:marRight w:val="0"/>
          <w:marTop w:val="0"/>
          <w:marBottom w:val="0"/>
          <w:divBdr>
            <w:top w:val="none" w:sz="0" w:space="0" w:color="auto"/>
            <w:left w:val="none" w:sz="0" w:space="0" w:color="auto"/>
            <w:bottom w:val="none" w:sz="0" w:space="0" w:color="auto"/>
            <w:right w:val="none" w:sz="0" w:space="0" w:color="auto"/>
          </w:divBdr>
        </w:div>
        <w:div w:id="1260603330">
          <w:marLeft w:val="0"/>
          <w:marRight w:val="0"/>
          <w:marTop w:val="0"/>
          <w:marBottom w:val="0"/>
          <w:divBdr>
            <w:top w:val="none" w:sz="0" w:space="0" w:color="auto"/>
            <w:left w:val="none" w:sz="0" w:space="0" w:color="auto"/>
            <w:bottom w:val="none" w:sz="0" w:space="0" w:color="auto"/>
            <w:right w:val="none" w:sz="0" w:space="0" w:color="auto"/>
          </w:divBdr>
        </w:div>
        <w:div w:id="1749303469">
          <w:marLeft w:val="0"/>
          <w:marRight w:val="0"/>
          <w:marTop w:val="0"/>
          <w:marBottom w:val="300"/>
          <w:divBdr>
            <w:top w:val="single" w:sz="6" w:space="0" w:color="CCD6DB"/>
            <w:left w:val="none" w:sz="0" w:space="0" w:color="auto"/>
            <w:bottom w:val="single" w:sz="6" w:space="0" w:color="CCD6DB"/>
            <w:right w:val="none" w:sz="0" w:space="0" w:color="auto"/>
          </w:divBdr>
          <w:divsChild>
            <w:div w:id="371539832">
              <w:marLeft w:val="0"/>
              <w:marRight w:val="0"/>
              <w:marTop w:val="0"/>
              <w:marBottom w:val="0"/>
              <w:divBdr>
                <w:top w:val="none" w:sz="0" w:space="0" w:color="auto"/>
                <w:left w:val="none" w:sz="0" w:space="0" w:color="auto"/>
                <w:bottom w:val="none" w:sz="0" w:space="0" w:color="auto"/>
                <w:right w:val="none" w:sz="0" w:space="0" w:color="auto"/>
              </w:divBdr>
              <w:divsChild>
                <w:div w:id="1240411149">
                  <w:marLeft w:val="135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1111321967">
      <w:bodyDiv w:val="1"/>
      <w:marLeft w:val="0"/>
      <w:marRight w:val="0"/>
      <w:marTop w:val="0"/>
      <w:marBottom w:val="0"/>
      <w:divBdr>
        <w:top w:val="none" w:sz="0" w:space="0" w:color="auto"/>
        <w:left w:val="none" w:sz="0" w:space="0" w:color="auto"/>
        <w:bottom w:val="none" w:sz="0" w:space="0" w:color="auto"/>
        <w:right w:val="none" w:sz="0" w:space="0" w:color="auto"/>
      </w:divBdr>
    </w:div>
    <w:div w:id="1131364274">
      <w:bodyDiv w:val="1"/>
      <w:marLeft w:val="0"/>
      <w:marRight w:val="0"/>
      <w:marTop w:val="0"/>
      <w:marBottom w:val="0"/>
      <w:divBdr>
        <w:top w:val="none" w:sz="0" w:space="0" w:color="auto"/>
        <w:left w:val="none" w:sz="0" w:space="0" w:color="auto"/>
        <w:bottom w:val="none" w:sz="0" w:space="0" w:color="auto"/>
        <w:right w:val="none" w:sz="0" w:space="0" w:color="auto"/>
      </w:divBdr>
    </w:div>
    <w:div w:id="1279600152">
      <w:bodyDiv w:val="1"/>
      <w:marLeft w:val="0"/>
      <w:marRight w:val="0"/>
      <w:marTop w:val="0"/>
      <w:marBottom w:val="0"/>
      <w:divBdr>
        <w:top w:val="none" w:sz="0" w:space="0" w:color="auto"/>
        <w:left w:val="none" w:sz="0" w:space="0" w:color="auto"/>
        <w:bottom w:val="none" w:sz="0" w:space="0" w:color="auto"/>
        <w:right w:val="none" w:sz="0" w:space="0" w:color="auto"/>
      </w:divBdr>
    </w:div>
    <w:div w:id="1369333860">
      <w:bodyDiv w:val="1"/>
      <w:marLeft w:val="0"/>
      <w:marRight w:val="0"/>
      <w:marTop w:val="0"/>
      <w:marBottom w:val="0"/>
      <w:divBdr>
        <w:top w:val="none" w:sz="0" w:space="0" w:color="auto"/>
        <w:left w:val="none" w:sz="0" w:space="0" w:color="auto"/>
        <w:bottom w:val="none" w:sz="0" w:space="0" w:color="auto"/>
        <w:right w:val="none" w:sz="0" w:space="0" w:color="auto"/>
      </w:divBdr>
    </w:div>
    <w:div w:id="1431463693">
      <w:bodyDiv w:val="1"/>
      <w:marLeft w:val="0"/>
      <w:marRight w:val="0"/>
      <w:marTop w:val="0"/>
      <w:marBottom w:val="0"/>
      <w:divBdr>
        <w:top w:val="none" w:sz="0" w:space="0" w:color="auto"/>
        <w:left w:val="none" w:sz="0" w:space="0" w:color="auto"/>
        <w:bottom w:val="none" w:sz="0" w:space="0" w:color="auto"/>
        <w:right w:val="none" w:sz="0" w:space="0" w:color="auto"/>
      </w:divBdr>
      <w:divsChild>
        <w:div w:id="1491796584">
          <w:marLeft w:val="0"/>
          <w:marRight w:val="300"/>
          <w:marTop w:val="75"/>
          <w:marBottom w:val="150"/>
          <w:divBdr>
            <w:top w:val="none" w:sz="0" w:space="0" w:color="auto"/>
            <w:left w:val="none" w:sz="0" w:space="0" w:color="auto"/>
            <w:bottom w:val="single" w:sz="6" w:space="8" w:color="DEDEDE"/>
            <w:right w:val="none" w:sz="0" w:space="0" w:color="auto"/>
          </w:divBdr>
          <w:divsChild>
            <w:div w:id="109636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2697">
      <w:bodyDiv w:val="1"/>
      <w:marLeft w:val="0"/>
      <w:marRight w:val="0"/>
      <w:marTop w:val="0"/>
      <w:marBottom w:val="0"/>
      <w:divBdr>
        <w:top w:val="none" w:sz="0" w:space="0" w:color="auto"/>
        <w:left w:val="none" w:sz="0" w:space="0" w:color="auto"/>
        <w:bottom w:val="none" w:sz="0" w:space="0" w:color="auto"/>
        <w:right w:val="none" w:sz="0" w:space="0" w:color="auto"/>
      </w:divBdr>
    </w:div>
    <w:div w:id="1476920094">
      <w:bodyDiv w:val="1"/>
      <w:marLeft w:val="0"/>
      <w:marRight w:val="0"/>
      <w:marTop w:val="0"/>
      <w:marBottom w:val="0"/>
      <w:divBdr>
        <w:top w:val="none" w:sz="0" w:space="0" w:color="auto"/>
        <w:left w:val="none" w:sz="0" w:space="0" w:color="auto"/>
        <w:bottom w:val="none" w:sz="0" w:space="0" w:color="auto"/>
        <w:right w:val="none" w:sz="0" w:space="0" w:color="auto"/>
      </w:divBdr>
    </w:div>
    <w:div w:id="1494682933">
      <w:bodyDiv w:val="1"/>
      <w:marLeft w:val="0"/>
      <w:marRight w:val="0"/>
      <w:marTop w:val="0"/>
      <w:marBottom w:val="0"/>
      <w:divBdr>
        <w:top w:val="none" w:sz="0" w:space="0" w:color="auto"/>
        <w:left w:val="none" w:sz="0" w:space="0" w:color="auto"/>
        <w:bottom w:val="none" w:sz="0" w:space="0" w:color="auto"/>
        <w:right w:val="none" w:sz="0" w:space="0" w:color="auto"/>
      </w:divBdr>
    </w:div>
    <w:div w:id="1560049625">
      <w:bodyDiv w:val="1"/>
      <w:marLeft w:val="0"/>
      <w:marRight w:val="0"/>
      <w:marTop w:val="0"/>
      <w:marBottom w:val="0"/>
      <w:divBdr>
        <w:top w:val="none" w:sz="0" w:space="0" w:color="auto"/>
        <w:left w:val="none" w:sz="0" w:space="0" w:color="auto"/>
        <w:bottom w:val="none" w:sz="0" w:space="0" w:color="auto"/>
        <w:right w:val="none" w:sz="0" w:space="0" w:color="auto"/>
      </w:divBdr>
    </w:div>
    <w:div w:id="1561356329">
      <w:bodyDiv w:val="1"/>
      <w:marLeft w:val="0"/>
      <w:marRight w:val="0"/>
      <w:marTop w:val="0"/>
      <w:marBottom w:val="0"/>
      <w:divBdr>
        <w:top w:val="none" w:sz="0" w:space="0" w:color="auto"/>
        <w:left w:val="none" w:sz="0" w:space="0" w:color="auto"/>
        <w:bottom w:val="none" w:sz="0" w:space="0" w:color="auto"/>
        <w:right w:val="none" w:sz="0" w:space="0" w:color="auto"/>
      </w:divBdr>
    </w:div>
    <w:div w:id="1562247235">
      <w:bodyDiv w:val="1"/>
      <w:marLeft w:val="0"/>
      <w:marRight w:val="0"/>
      <w:marTop w:val="0"/>
      <w:marBottom w:val="0"/>
      <w:divBdr>
        <w:top w:val="none" w:sz="0" w:space="0" w:color="auto"/>
        <w:left w:val="none" w:sz="0" w:space="0" w:color="auto"/>
        <w:bottom w:val="none" w:sz="0" w:space="0" w:color="auto"/>
        <w:right w:val="none" w:sz="0" w:space="0" w:color="auto"/>
      </w:divBdr>
    </w:div>
    <w:div w:id="1829861962">
      <w:bodyDiv w:val="1"/>
      <w:marLeft w:val="0"/>
      <w:marRight w:val="0"/>
      <w:marTop w:val="0"/>
      <w:marBottom w:val="0"/>
      <w:divBdr>
        <w:top w:val="none" w:sz="0" w:space="0" w:color="auto"/>
        <w:left w:val="none" w:sz="0" w:space="0" w:color="auto"/>
        <w:bottom w:val="none" w:sz="0" w:space="0" w:color="auto"/>
        <w:right w:val="none" w:sz="0" w:space="0" w:color="auto"/>
      </w:divBdr>
    </w:div>
    <w:div w:id="1830901113">
      <w:bodyDiv w:val="1"/>
      <w:marLeft w:val="0"/>
      <w:marRight w:val="0"/>
      <w:marTop w:val="0"/>
      <w:marBottom w:val="0"/>
      <w:divBdr>
        <w:top w:val="none" w:sz="0" w:space="0" w:color="auto"/>
        <w:left w:val="none" w:sz="0" w:space="0" w:color="auto"/>
        <w:bottom w:val="none" w:sz="0" w:space="0" w:color="auto"/>
        <w:right w:val="none" w:sz="0" w:space="0" w:color="auto"/>
      </w:divBdr>
    </w:div>
    <w:div w:id="1861550184">
      <w:bodyDiv w:val="1"/>
      <w:marLeft w:val="0"/>
      <w:marRight w:val="0"/>
      <w:marTop w:val="0"/>
      <w:marBottom w:val="0"/>
      <w:divBdr>
        <w:top w:val="none" w:sz="0" w:space="0" w:color="auto"/>
        <w:left w:val="none" w:sz="0" w:space="0" w:color="auto"/>
        <w:bottom w:val="none" w:sz="0" w:space="0" w:color="auto"/>
        <w:right w:val="none" w:sz="0" w:space="0" w:color="auto"/>
      </w:divBdr>
    </w:div>
    <w:div w:id="1890649238">
      <w:bodyDiv w:val="1"/>
      <w:marLeft w:val="0"/>
      <w:marRight w:val="0"/>
      <w:marTop w:val="0"/>
      <w:marBottom w:val="0"/>
      <w:divBdr>
        <w:top w:val="none" w:sz="0" w:space="0" w:color="auto"/>
        <w:left w:val="none" w:sz="0" w:space="0" w:color="auto"/>
        <w:bottom w:val="none" w:sz="0" w:space="0" w:color="auto"/>
        <w:right w:val="none" w:sz="0" w:space="0" w:color="auto"/>
      </w:divBdr>
    </w:div>
    <w:div w:id="1976256792">
      <w:bodyDiv w:val="1"/>
      <w:marLeft w:val="0"/>
      <w:marRight w:val="0"/>
      <w:marTop w:val="0"/>
      <w:marBottom w:val="0"/>
      <w:divBdr>
        <w:top w:val="none" w:sz="0" w:space="0" w:color="auto"/>
        <w:left w:val="none" w:sz="0" w:space="0" w:color="auto"/>
        <w:bottom w:val="none" w:sz="0" w:space="0" w:color="auto"/>
        <w:right w:val="none" w:sz="0" w:space="0" w:color="auto"/>
      </w:divBdr>
      <w:divsChild>
        <w:div w:id="770708116">
          <w:marLeft w:val="0"/>
          <w:marRight w:val="0"/>
          <w:marTop w:val="645"/>
          <w:marBottom w:val="645"/>
          <w:divBdr>
            <w:top w:val="single" w:sz="6" w:space="9" w:color="F3F3F3"/>
            <w:left w:val="none" w:sz="0" w:space="0" w:color="auto"/>
            <w:bottom w:val="single" w:sz="6" w:space="23" w:color="F3F3F3"/>
            <w:right w:val="none" w:sz="0" w:space="0" w:color="auto"/>
          </w:divBdr>
          <w:divsChild>
            <w:div w:id="548611820">
              <w:marLeft w:val="0"/>
              <w:marRight w:val="0"/>
              <w:marTop w:val="0"/>
              <w:marBottom w:val="135"/>
              <w:divBdr>
                <w:top w:val="none" w:sz="0" w:space="0" w:color="auto"/>
                <w:left w:val="none" w:sz="0" w:space="0" w:color="auto"/>
                <w:bottom w:val="none" w:sz="0" w:space="0" w:color="auto"/>
                <w:right w:val="none" w:sz="0" w:space="0" w:color="auto"/>
              </w:divBdr>
            </w:div>
          </w:divsChild>
        </w:div>
        <w:div w:id="771709988">
          <w:marLeft w:val="1350"/>
          <w:marRight w:val="1350"/>
          <w:marTop w:val="0"/>
          <w:marBottom w:val="240"/>
          <w:divBdr>
            <w:top w:val="none" w:sz="0" w:space="0" w:color="auto"/>
            <w:left w:val="none" w:sz="0" w:space="0" w:color="auto"/>
            <w:bottom w:val="none" w:sz="0" w:space="0" w:color="auto"/>
            <w:right w:val="none" w:sz="0" w:space="0" w:color="auto"/>
          </w:divBdr>
          <w:divsChild>
            <w:div w:id="1846896088">
              <w:marLeft w:val="4275"/>
              <w:marRight w:val="0"/>
              <w:marTop w:val="0"/>
              <w:marBottom w:val="0"/>
              <w:divBdr>
                <w:top w:val="none" w:sz="0" w:space="0" w:color="auto"/>
                <w:left w:val="none" w:sz="0" w:space="0" w:color="auto"/>
                <w:bottom w:val="none" w:sz="0" w:space="0" w:color="auto"/>
                <w:right w:val="none" w:sz="0" w:space="0" w:color="auto"/>
              </w:divBdr>
              <w:divsChild>
                <w:div w:id="1329941449">
                  <w:marLeft w:val="0"/>
                  <w:marRight w:val="0"/>
                  <w:marTop w:val="375"/>
                  <w:marBottom w:val="375"/>
                  <w:divBdr>
                    <w:top w:val="none" w:sz="0" w:space="0" w:color="auto"/>
                    <w:left w:val="none" w:sz="0" w:space="0" w:color="auto"/>
                    <w:bottom w:val="none" w:sz="0" w:space="0" w:color="auto"/>
                    <w:right w:val="none" w:sz="0" w:space="0" w:color="auto"/>
                  </w:divBdr>
                  <w:divsChild>
                    <w:div w:id="116362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249773">
          <w:marLeft w:val="1350"/>
          <w:marRight w:val="1350"/>
          <w:marTop w:val="0"/>
          <w:marBottom w:val="240"/>
          <w:divBdr>
            <w:top w:val="none" w:sz="0" w:space="0" w:color="auto"/>
            <w:left w:val="none" w:sz="0" w:space="0" w:color="auto"/>
            <w:bottom w:val="none" w:sz="0" w:space="0" w:color="auto"/>
            <w:right w:val="none" w:sz="0" w:space="0" w:color="auto"/>
          </w:divBdr>
          <w:divsChild>
            <w:div w:id="54476870">
              <w:marLeft w:val="4275"/>
              <w:marRight w:val="0"/>
              <w:marTop w:val="0"/>
              <w:marBottom w:val="0"/>
              <w:divBdr>
                <w:top w:val="none" w:sz="0" w:space="0" w:color="auto"/>
                <w:left w:val="none" w:sz="0" w:space="0" w:color="auto"/>
                <w:bottom w:val="none" w:sz="0" w:space="0" w:color="auto"/>
                <w:right w:val="none" w:sz="0" w:space="0" w:color="auto"/>
              </w:divBdr>
            </w:div>
          </w:divsChild>
        </w:div>
      </w:divsChild>
    </w:div>
    <w:div w:id="2072733805">
      <w:bodyDiv w:val="1"/>
      <w:marLeft w:val="0"/>
      <w:marRight w:val="0"/>
      <w:marTop w:val="0"/>
      <w:marBottom w:val="0"/>
      <w:divBdr>
        <w:top w:val="none" w:sz="0" w:space="0" w:color="auto"/>
        <w:left w:val="none" w:sz="0" w:space="0" w:color="auto"/>
        <w:bottom w:val="none" w:sz="0" w:space="0" w:color="auto"/>
        <w:right w:val="none" w:sz="0" w:space="0" w:color="auto"/>
      </w:divBdr>
      <w:divsChild>
        <w:div w:id="973214030">
          <w:marLeft w:val="0"/>
          <w:marRight w:val="0"/>
          <w:marTop w:val="375"/>
          <w:marBottom w:val="0"/>
          <w:divBdr>
            <w:top w:val="none" w:sz="0" w:space="0" w:color="auto"/>
            <w:left w:val="none" w:sz="0" w:space="0" w:color="auto"/>
            <w:bottom w:val="none" w:sz="0" w:space="0" w:color="auto"/>
            <w:right w:val="none" w:sz="0" w:space="0" w:color="auto"/>
          </w:divBdr>
          <w:divsChild>
            <w:div w:id="1506558081">
              <w:marLeft w:val="0"/>
              <w:marRight w:val="0"/>
              <w:marTop w:val="0"/>
              <w:marBottom w:val="0"/>
              <w:divBdr>
                <w:top w:val="none" w:sz="0" w:space="0" w:color="auto"/>
                <w:left w:val="none" w:sz="0" w:space="0" w:color="auto"/>
                <w:bottom w:val="none" w:sz="0" w:space="0" w:color="auto"/>
                <w:right w:val="none" w:sz="0" w:space="0" w:color="auto"/>
              </w:divBdr>
              <w:divsChild>
                <w:div w:id="304742909">
                  <w:marLeft w:val="0"/>
                  <w:marRight w:val="0"/>
                  <w:marTop w:val="0"/>
                  <w:marBottom w:val="0"/>
                  <w:divBdr>
                    <w:top w:val="none" w:sz="0" w:space="0" w:color="auto"/>
                    <w:left w:val="none" w:sz="0" w:space="0" w:color="auto"/>
                    <w:bottom w:val="none" w:sz="0" w:space="0" w:color="auto"/>
                    <w:right w:val="none" w:sz="0" w:space="0" w:color="auto"/>
                  </w:divBdr>
                  <w:divsChild>
                    <w:div w:id="1535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890034">
          <w:marLeft w:val="4275"/>
          <w:marRight w:val="0"/>
          <w:marTop w:val="0"/>
          <w:marBottom w:val="0"/>
          <w:divBdr>
            <w:top w:val="none" w:sz="0" w:space="0" w:color="auto"/>
            <w:left w:val="none" w:sz="0" w:space="0" w:color="auto"/>
            <w:bottom w:val="none" w:sz="0" w:space="0" w:color="auto"/>
            <w:right w:val="none" w:sz="0" w:space="0" w:color="auto"/>
          </w:divBdr>
        </w:div>
      </w:divsChild>
    </w:div>
    <w:div w:id="213621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thebalance.com/the-great-recession-of-2008-explanation-with-dates-4056832" TargetMode="External"/><Relationship Id="rId18" Type="http://schemas.openxmlformats.org/officeDocument/2006/relationships/hyperlink" Target="http://www.brightscope.com/" TargetMode="External"/><Relationship Id="rId26" Type="http://schemas.openxmlformats.org/officeDocument/2006/relationships/hyperlink" Target="https://www.americanprogress.org/events/2015/12/09/127097/an-opportunity-agenda-for-renters/" TargetMode="External"/><Relationship Id="rId3" Type="http://schemas.openxmlformats.org/officeDocument/2006/relationships/styles" Target="styles.xml"/><Relationship Id="rId21" Type="http://schemas.openxmlformats.org/officeDocument/2006/relationships/hyperlink" Target="http://www.cbsnews.com/news/should-you-accept-that-lousy-job-offer-yes/"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thebalance.com/bush-administration-economic-policies-3305556" TargetMode="External"/><Relationship Id="rId17" Type="http://schemas.openxmlformats.org/officeDocument/2006/relationships/hyperlink" Target="https://www.forbes.com/sites/kurtbadenhausen/2017/03/29/introducing-the-forbes-american-dream-index-to-gauge-middle-class-prosperity/" TargetMode="External"/><Relationship Id="rId25" Type="http://schemas.openxmlformats.org/officeDocument/2006/relationships/hyperlink" Target="https://www.americanprogress.org/issues/poverty/report/2015/12/16/126966/an-opportunity-agenda-for-renters/"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archives.gov/files/press/exhibits/dream-speech.pdf" TargetMode="External"/><Relationship Id="rId20" Type="http://schemas.openxmlformats.org/officeDocument/2006/relationships/hyperlink" Target="http://www.cbsnews.com/news/labor-market-saw-modest-lift-in-may/" TargetMode="External"/><Relationship Id="rId29" Type="http://schemas.openxmlformats.org/officeDocument/2006/relationships/hyperlink" Target="http://www.monografias.com/trabajos16/tecnicas-didacticas/tecnicas-didacticas.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balance.com/president-bill-clinton-s-economic-policies-3305559" TargetMode="External"/><Relationship Id="rId24" Type="http://schemas.openxmlformats.org/officeDocument/2006/relationships/hyperlink" Target="http://www.kiplinger.com/tool/taxes/T055-S001-tax-withholding-calculator-kiplinger/index.php"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newdream.org/" TargetMode="External"/><Relationship Id="rId23" Type="http://schemas.openxmlformats.org/officeDocument/2006/relationships/hyperlink" Target="http://www.newsweek.com/2013/05/29/many-cases-getting-married-young-237436.html" TargetMode="External"/><Relationship Id="rId28" Type="http://schemas.openxmlformats.org/officeDocument/2006/relationships/hyperlink" Target="http://money.cnn.com/2015/04/13/news/economy/hillary-clinton-elizabeth-warren/index.html?iid=EL" TargetMode="External"/><Relationship Id="rId36" Type="http://schemas.openxmlformats.org/officeDocument/2006/relationships/footer" Target="footer3.xml"/><Relationship Id="rId10" Type="http://schemas.microsoft.com/office/2016/09/relationships/commentsIds" Target="commentsIds.xml"/><Relationship Id="rId19" Type="http://schemas.openxmlformats.org/officeDocument/2006/relationships/hyperlink" Target="http://www.kiplinger.com/article/credit/T007-C006-S001-learning-to-live-with-debt.html" TargetMode="External"/><Relationship Id="rId31"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thebalance.com/income-inequality-in-america-3306190" TargetMode="External"/><Relationship Id="rId22" Type="http://schemas.openxmlformats.org/officeDocument/2006/relationships/hyperlink" Target="http://www.cbsnews.com/news/why-are-you-staying-in-that-terrible-job/" TargetMode="External"/><Relationship Id="rId27" Type="http://schemas.openxmlformats.org/officeDocument/2006/relationships/hyperlink" Target="http://www.cbpp.org/research/housing/policy-basics-federal-rental-assistance" TargetMode="External"/><Relationship Id="rId30" Type="http://schemas.openxmlformats.org/officeDocument/2006/relationships/hyperlink" Target="http://www.justice.gov" TargetMode="External"/><Relationship Id="rId35" Type="http://schemas.openxmlformats.org/officeDocument/2006/relationships/header" Target="header3.xml"/></Relationships>
</file>

<file path=word/theme/theme1.xml><?xml version="1.0" encoding="utf-8"?>
<a:theme xmlns:a="http://schemas.openxmlformats.org/drawingml/2006/main" name="Story manuscript">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FCB6C-9ACA-49C8-AF45-EBA85DCBC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11665</Words>
  <Characters>66496</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2020-12-26T18:56:00Z</dcterms:created>
  <dcterms:modified xsi:type="dcterms:W3CDTF">2020-12-26T18:56:00Z</dcterms:modified>
  <cp:version/>
</cp:coreProperties>
</file>