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intelligence2.xml" ContentType="application/vnd.ms-office.intelligence2+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B2711F" w14:textId="26CD3CFF" w:rsidR="00A61CEA" w:rsidRDefault="000D54C2" w:rsidP="000D54C2">
      <w:pPr>
        <w:jc w:val="center"/>
      </w:pPr>
      <w:r>
        <w:t xml:space="preserve">The Re-creation of the </w:t>
      </w:r>
      <w:r w:rsidR="00CB759B">
        <w:t>Death Firm</w:t>
      </w:r>
    </w:p>
    <w:p w14:paraId="6E60D0D5" w14:textId="26867AD4" w:rsidR="000D54C2" w:rsidRDefault="000D54C2" w:rsidP="000D54C2">
      <w:pPr>
        <w:jc w:val="center"/>
      </w:pPr>
      <w:r>
        <w:t>By Lisa M. Lucero</w:t>
      </w:r>
    </w:p>
    <w:p w14:paraId="1022D1D6" w14:textId="3CDB4D9D" w:rsidR="00851BC6" w:rsidRDefault="00851BC6" w:rsidP="000D54C2">
      <w:pPr>
        <w:jc w:val="center"/>
      </w:pPr>
      <w:r>
        <w:t xml:space="preserve">Chapter </w:t>
      </w:r>
      <w:r w:rsidR="00730B9D">
        <w:t>1</w:t>
      </w:r>
    </w:p>
    <w:p w14:paraId="2BB636EA" w14:textId="4DCEAD4C" w:rsidR="000D54C2" w:rsidRDefault="000D54C2" w:rsidP="00814FB9">
      <w:pPr>
        <w:spacing w:line="480" w:lineRule="auto"/>
      </w:pPr>
      <w:r>
        <w:tab/>
      </w:r>
      <w:r w:rsidR="00C8673F">
        <w:t>A</w:t>
      </w:r>
      <w:r w:rsidR="00DD7B6F">
        <w:t xml:space="preserve"> trail of blood </w:t>
      </w:r>
      <w:r w:rsidR="00405DD3">
        <w:t>streamed</w:t>
      </w:r>
      <w:r w:rsidR="006A4378">
        <w:t xml:space="preserve"> down </w:t>
      </w:r>
      <w:r w:rsidR="00E4045C">
        <w:t>the</w:t>
      </w:r>
      <w:r w:rsidR="00FD1FE4">
        <w:t xml:space="preserve"> yellowish</w:t>
      </w:r>
      <w:r w:rsidR="00891D23">
        <w:t>-</w:t>
      </w:r>
      <w:r w:rsidR="00FD1FE4">
        <w:t>white</w:t>
      </w:r>
      <w:r w:rsidR="00E4045C">
        <w:t xml:space="preserve"> sand</w:t>
      </w:r>
      <w:r w:rsidR="007C4F0C">
        <w:t xml:space="preserve"> in the middle of </w:t>
      </w:r>
      <w:r w:rsidR="008509BF">
        <w:t xml:space="preserve">the </w:t>
      </w:r>
      <w:r w:rsidR="00477D4D">
        <w:t xml:space="preserve">Arizona desert. </w:t>
      </w:r>
      <w:r w:rsidR="00E93B4E">
        <w:t xml:space="preserve">It was all that </w:t>
      </w:r>
      <w:r w:rsidR="00146D71">
        <w:t xml:space="preserve">remained of </w:t>
      </w:r>
      <w:r w:rsidR="00881DB3">
        <w:t xml:space="preserve">the </w:t>
      </w:r>
      <w:r w:rsidR="00B24AA3">
        <w:t>o</w:t>
      </w:r>
      <w:r w:rsidR="0052314F">
        <w:t>nce</w:t>
      </w:r>
      <w:r w:rsidR="00891D23">
        <w:t>-</w:t>
      </w:r>
      <w:r w:rsidR="0052314F">
        <w:t xml:space="preserve">famous actress </w:t>
      </w:r>
      <w:bookmarkStart w:id="0" w:name="_Hlk107675140"/>
      <w:r w:rsidR="0052314F">
        <w:t>Velma Whitney</w:t>
      </w:r>
      <w:bookmarkEnd w:id="0"/>
      <w:r w:rsidR="0052314F">
        <w:t>.</w:t>
      </w:r>
      <w:r w:rsidR="0033128C">
        <w:t xml:space="preserve"> The </w:t>
      </w:r>
      <w:r w:rsidR="00CB759B">
        <w:t>Death Firm</w:t>
      </w:r>
      <w:r w:rsidR="0033128C">
        <w:t xml:space="preserve"> that </w:t>
      </w:r>
      <w:r w:rsidR="009B5B2A">
        <w:t>scient</w:t>
      </w:r>
      <w:r w:rsidR="00F60039">
        <w:t xml:space="preserve">ist </w:t>
      </w:r>
      <w:bookmarkStart w:id="1" w:name="_Hlk107675164"/>
      <w:r w:rsidR="00386C74">
        <w:t xml:space="preserve">Dr. Fritz Camargo </w:t>
      </w:r>
      <w:bookmarkEnd w:id="1"/>
      <w:r w:rsidR="00386C74">
        <w:t>had sent out</w:t>
      </w:r>
      <w:r w:rsidR="00C632A9">
        <w:t xml:space="preserve"> to get her</w:t>
      </w:r>
      <w:r w:rsidR="00386C74">
        <w:t xml:space="preserve"> had eaten every morsel of her body</w:t>
      </w:r>
      <w:r w:rsidR="00251C78">
        <w:t>.</w:t>
      </w:r>
      <w:r w:rsidR="003E5373">
        <w:t xml:space="preserve"> </w:t>
      </w:r>
      <w:r w:rsidR="00095185">
        <w:t xml:space="preserve">The starlet had confronted Camargo just days before </w:t>
      </w:r>
      <w:r w:rsidR="0043678B">
        <w:t xml:space="preserve">to ask him questions about the whereabouts of her missing ex-husband. </w:t>
      </w:r>
      <w:r w:rsidR="00F44DC3">
        <w:t xml:space="preserve">Little did Whitney know that she was putting her own life at </w:t>
      </w:r>
      <w:r w:rsidR="00B90D7B">
        <w:t>risk.</w:t>
      </w:r>
      <w:r w:rsidR="00F44DC3">
        <w:t xml:space="preserve"> </w:t>
      </w:r>
    </w:p>
    <w:p w14:paraId="4B71F907" w14:textId="7BC04AB1" w:rsidR="00790D74" w:rsidRDefault="003720F7" w:rsidP="00814FB9">
      <w:pPr>
        <w:spacing w:line="480" w:lineRule="auto"/>
      </w:pPr>
      <w:r>
        <w:tab/>
      </w:r>
      <w:r w:rsidR="00A94C41">
        <w:t xml:space="preserve">Camargo had no other choice. Whitney </w:t>
      </w:r>
      <w:r w:rsidR="00760E4F">
        <w:t>w</w:t>
      </w:r>
      <w:r w:rsidR="00192571">
        <w:t xml:space="preserve">as </w:t>
      </w:r>
      <w:r w:rsidR="004E58B8">
        <w:t xml:space="preserve">figuring out that it was him behind her ex-husband </w:t>
      </w:r>
      <w:bookmarkStart w:id="2" w:name="_Hlk107675236"/>
      <w:r w:rsidR="00D84279">
        <w:t>Dr. Xander Park</w:t>
      </w:r>
      <w:r w:rsidR="005A1782">
        <w:t xml:space="preserve">’s </w:t>
      </w:r>
      <w:bookmarkEnd w:id="2"/>
      <w:r w:rsidR="005A1782">
        <w:t>disappearance. He knew at that moment s</w:t>
      </w:r>
      <w:r w:rsidR="008C1E76">
        <w:t>he would have led the authorities to his home</w:t>
      </w:r>
      <w:r w:rsidR="00271ACF">
        <w:t>, and they would soon figure out</w:t>
      </w:r>
      <w:r w:rsidR="004C4265">
        <w:t xml:space="preserve"> that</w:t>
      </w:r>
      <w:r w:rsidR="00271ACF">
        <w:t xml:space="preserve"> </w:t>
      </w:r>
      <w:r w:rsidR="003B31C0">
        <w:t xml:space="preserve">he was also responsible for the disappearances of </w:t>
      </w:r>
      <w:bookmarkStart w:id="3" w:name="_Hlk107675199"/>
      <w:r w:rsidR="00312F63">
        <w:t xml:space="preserve">Dr. Garfield Franco </w:t>
      </w:r>
      <w:bookmarkEnd w:id="3"/>
      <w:r w:rsidR="00312F63">
        <w:t xml:space="preserve">and </w:t>
      </w:r>
      <w:bookmarkStart w:id="4" w:name="_Hlk107675210"/>
      <w:r w:rsidR="00312F63">
        <w:t>Dr. Tobias Lozano</w:t>
      </w:r>
      <w:bookmarkEnd w:id="4"/>
      <w:r w:rsidR="00E16F0E">
        <w:t xml:space="preserve">. Authorities would have also </w:t>
      </w:r>
      <w:r w:rsidR="0088127C">
        <w:t>found</w:t>
      </w:r>
      <w:r w:rsidR="00AE65D3">
        <w:t xml:space="preserve"> out he </w:t>
      </w:r>
      <w:r w:rsidR="005A3917">
        <w:t xml:space="preserve">was behind the re-creation of the </w:t>
      </w:r>
      <w:r w:rsidR="00CB759B">
        <w:t>Death Firm</w:t>
      </w:r>
      <w:r w:rsidR="00240676">
        <w:t xml:space="preserve">. </w:t>
      </w:r>
      <w:r w:rsidR="00563976">
        <w:t xml:space="preserve">He now had blood on his </w:t>
      </w:r>
      <w:r w:rsidR="00DF4C5A">
        <w:t>hands</w:t>
      </w:r>
      <w:r w:rsidR="006314BD">
        <w:t xml:space="preserve"> and </w:t>
      </w:r>
      <w:r w:rsidR="00563976">
        <w:t xml:space="preserve">showed no remorse for his </w:t>
      </w:r>
      <w:r w:rsidR="006314BD">
        <w:t xml:space="preserve">actions. He had to kill them too. </w:t>
      </w:r>
    </w:p>
    <w:p w14:paraId="61D4728D" w14:textId="36571A06" w:rsidR="0078670F" w:rsidRDefault="00400A9C" w:rsidP="00814FB9">
      <w:pPr>
        <w:spacing w:line="480" w:lineRule="auto"/>
      </w:pPr>
      <w:r>
        <w:tab/>
        <w:t xml:space="preserve">The </w:t>
      </w:r>
      <w:r w:rsidR="00B3077E">
        <w:t xml:space="preserve">abbreviation of </w:t>
      </w:r>
      <w:r w:rsidR="00CB759B">
        <w:t>Death Firm</w:t>
      </w:r>
      <w:r w:rsidR="00B3077E">
        <w:t xml:space="preserve"> </w:t>
      </w:r>
      <w:r w:rsidR="00891D23">
        <w:t xml:space="preserve">was </w:t>
      </w:r>
      <w:r w:rsidR="007515F3">
        <w:t>Destructive</w:t>
      </w:r>
      <w:r w:rsidR="00897ECE">
        <w:t xml:space="preserve">, Experiment, Animal instincts, </w:t>
      </w:r>
      <w:r w:rsidR="00A54DB1">
        <w:t>Transformational, Hybrid</w:t>
      </w:r>
      <w:r w:rsidR="005F6D6D">
        <w:t>; Fighting, Intelligent, Robotic, Man</w:t>
      </w:r>
      <w:r w:rsidR="00891D23">
        <w:t>-</w:t>
      </w:r>
      <w:r w:rsidR="005F6D6D">
        <w:t xml:space="preserve">eaters. </w:t>
      </w:r>
      <w:r w:rsidR="002B79D9">
        <w:t>Camargo, Franco, Lozano, and Park</w:t>
      </w:r>
      <w:r w:rsidR="001B582F">
        <w:t xml:space="preserve"> created the </w:t>
      </w:r>
      <w:r w:rsidR="00CB759B">
        <w:t>Death Firm</w:t>
      </w:r>
      <w:r w:rsidR="001B582F">
        <w:t xml:space="preserve">s </w:t>
      </w:r>
      <w:r w:rsidR="00FE55DB">
        <w:t xml:space="preserve">by adding </w:t>
      </w:r>
      <w:r w:rsidR="002A2838">
        <w:t xml:space="preserve">a combination </w:t>
      </w:r>
      <w:r w:rsidR="00891D23">
        <w:t xml:space="preserve">of </w:t>
      </w:r>
      <w:r w:rsidR="002A2838">
        <w:t xml:space="preserve">animal </w:t>
      </w:r>
      <w:r w:rsidR="00EA6328">
        <w:t>parts</w:t>
      </w:r>
      <w:r w:rsidR="00237F5C">
        <w:t xml:space="preserve"> and DNA</w:t>
      </w:r>
      <w:r w:rsidR="00EA6328">
        <w:t xml:space="preserve"> and robotic parts to </w:t>
      </w:r>
      <w:r w:rsidR="00824DB0">
        <w:t xml:space="preserve">strong, athletic, and healthy </w:t>
      </w:r>
      <w:r w:rsidR="00AA14A3">
        <w:t xml:space="preserve">human beings. </w:t>
      </w:r>
      <w:r w:rsidR="00A26826">
        <w:t>T</w:t>
      </w:r>
      <w:r w:rsidR="006967BC">
        <w:t>he combination of animal features, robotic features, and human features</w:t>
      </w:r>
      <w:r w:rsidR="00A26826">
        <w:t xml:space="preserve"> </w:t>
      </w:r>
      <w:r w:rsidR="00891D23">
        <w:t xml:space="preserve">made </w:t>
      </w:r>
      <w:r w:rsidR="00A26826">
        <w:t xml:space="preserve">the </w:t>
      </w:r>
      <w:r w:rsidR="00CB759B">
        <w:t>Death Firm</w:t>
      </w:r>
      <w:r w:rsidR="00A26826">
        <w:t xml:space="preserve"> an unstoppable force. </w:t>
      </w:r>
      <w:r w:rsidR="00290E62">
        <w:t xml:space="preserve">The original </w:t>
      </w:r>
      <w:r w:rsidR="00CB759B">
        <w:t>Death Firm</w:t>
      </w:r>
      <w:r w:rsidR="00290E62">
        <w:t xml:space="preserve"> </w:t>
      </w:r>
      <w:r w:rsidR="00A769A1">
        <w:t xml:space="preserve">had the ability to look like a human being, </w:t>
      </w:r>
      <w:r w:rsidR="0081602C">
        <w:t>but at times when it got hungry or felt threatened</w:t>
      </w:r>
      <w:r w:rsidR="00891D23">
        <w:t>,</w:t>
      </w:r>
      <w:r w:rsidR="0081602C">
        <w:t xml:space="preserve"> </w:t>
      </w:r>
      <w:r w:rsidR="00F503BF">
        <w:t xml:space="preserve">it transformed into </w:t>
      </w:r>
      <w:r w:rsidR="000C59D0">
        <w:t>a deadly beast. Once the transformation to Death Firm was completed, it would look partially human, partially animal</w:t>
      </w:r>
      <w:r w:rsidR="002E22CA">
        <w:t>, and partia</w:t>
      </w:r>
      <w:r w:rsidR="00082462">
        <w:t xml:space="preserve">lly robotic. </w:t>
      </w:r>
      <w:r w:rsidR="00EF151C">
        <w:t>It would have long</w:t>
      </w:r>
      <w:r w:rsidR="00200C31">
        <w:t xml:space="preserve"> and sharp claws, </w:t>
      </w:r>
      <w:r w:rsidR="008324B7">
        <w:t xml:space="preserve">tall and pointy ears, </w:t>
      </w:r>
      <w:r w:rsidR="006E7030">
        <w:t>sharp teeth</w:t>
      </w:r>
      <w:r w:rsidR="00A15F14">
        <w:t xml:space="preserve">, animal hair, </w:t>
      </w:r>
      <w:r w:rsidR="00035CC9">
        <w:t xml:space="preserve">and </w:t>
      </w:r>
      <w:r w:rsidR="00891D23">
        <w:t xml:space="preserve">be </w:t>
      </w:r>
      <w:r w:rsidR="00384563">
        <w:t xml:space="preserve">equipped with </w:t>
      </w:r>
      <w:r w:rsidR="00BB02F4">
        <w:t>weaponry and mechanical devices.</w:t>
      </w:r>
      <w:r w:rsidR="003B5A9E">
        <w:t xml:space="preserve"> </w:t>
      </w:r>
    </w:p>
    <w:p w14:paraId="02F0C758" w14:textId="468E1672" w:rsidR="00CB497D" w:rsidRDefault="00CB497D" w:rsidP="00814FB9">
      <w:pPr>
        <w:spacing w:line="480" w:lineRule="auto"/>
      </w:pPr>
      <w:r>
        <w:lastRenderedPageBreak/>
        <w:tab/>
      </w:r>
      <w:r w:rsidR="006606AD">
        <w:t>T</w:t>
      </w:r>
      <w:r w:rsidR="00C831B3">
        <w:t xml:space="preserve">he United States Army had asked them to create </w:t>
      </w:r>
      <w:r w:rsidR="00F35647">
        <w:t xml:space="preserve">a human with superpowers to fight in combat. </w:t>
      </w:r>
      <w:r w:rsidR="00B802E1">
        <w:t xml:space="preserve">The quad of scientists realized this was a chance to create </w:t>
      </w:r>
      <w:r w:rsidR="0072311F">
        <w:t>something that could be put to effective use. Unfortunately, one of them, namely Camargo</w:t>
      </w:r>
      <w:r w:rsidR="00891D23">
        <w:t>,</w:t>
      </w:r>
      <w:r w:rsidR="0072311F">
        <w:t xml:space="preserve"> saw this</w:t>
      </w:r>
      <w:r w:rsidR="00B858E3">
        <w:t xml:space="preserve"> as an opportunity to take power</w:t>
      </w:r>
      <w:r w:rsidR="00BC7178">
        <w:t xml:space="preserve"> and use the Death Firms </w:t>
      </w:r>
      <w:r w:rsidR="00D45D92">
        <w:t xml:space="preserve">to fulfill his evil purposes. </w:t>
      </w:r>
      <w:r w:rsidR="00871F91">
        <w:t xml:space="preserve">Park, Franco, and Tobias had no clue what Camargo was </w:t>
      </w:r>
      <w:r w:rsidR="00F55832">
        <w:t>up</w:t>
      </w:r>
      <w:r w:rsidR="00871F91">
        <w:t xml:space="preserve"> to.</w:t>
      </w:r>
      <w:r w:rsidR="007970FA">
        <w:t xml:space="preserve"> </w:t>
      </w:r>
      <w:r w:rsidR="009E18ED">
        <w:t xml:space="preserve">After the original Death Firms were destroyed, Camargo sought revenge on the U.S. Army. </w:t>
      </w:r>
      <w:r w:rsidR="0020642B">
        <w:t xml:space="preserve">The only way he could achieve this was to recreate them with the help of Park, Franco, and Tobias. </w:t>
      </w:r>
      <w:r w:rsidR="004055E9">
        <w:t>He later plotted against them after recreating them</w:t>
      </w:r>
      <w:r w:rsidR="002F4ED0">
        <w:t xml:space="preserve"> and murdered each one of them. </w:t>
      </w:r>
    </w:p>
    <w:p w14:paraId="2BBA0434" w14:textId="4D21C210" w:rsidR="000A6F0D" w:rsidRDefault="00CD1FCC" w:rsidP="00814FB9">
      <w:pPr>
        <w:spacing w:line="480" w:lineRule="auto"/>
      </w:pPr>
      <w:r>
        <w:tab/>
        <w:t>Park, Franco, and Tobias saw potential in the Death Firms but were hesitant to help Camargo recreate them</w:t>
      </w:r>
      <w:r w:rsidR="00EC0817">
        <w:t xml:space="preserve"> because they were extremely dangerous and could be </w:t>
      </w:r>
      <w:r w:rsidR="00E72993">
        <w:t xml:space="preserve">used for the wrong reasons. </w:t>
      </w:r>
      <w:r w:rsidR="000F1289">
        <w:t xml:space="preserve">Death Firms were tricky beasts. </w:t>
      </w:r>
      <w:r w:rsidR="000A6F0D">
        <w:t xml:space="preserve">People </w:t>
      </w:r>
      <w:r w:rsidR="00E13A51">
        <w:t xml:space="preserve">could easily </w:t>
      </w:r>
      <w:r w:rsidR="00335644">
        <w:t>mistake</w:t>
      </w:r>
      <w:r w:rsidR="00E13A51">
        <w:t xml:space="preserve"> the </w:t>
      </w:r>
      <w:r w:rsidR="00CB759B">
        <w:t>Death Firm</w:t>
      </w:r>
      <w:r w:rsidR="00E13A51">
        <w:t xml:space="preserve"> </w:t>
      </w:r>
      <w:r w:rsidR="00891D23">
        <w:t xml:space="preserve">for </w:t>
      </w:r>
      <w:r w:rsidR="00E13A51">
        <w:t>a human</w:t>
      </w:r>
      <w:r w:rsidR="006369D0">
        <w:t xml:space="preserve"> at first</w:t>
      </w:r>
      <w:r w:rsidR="00335644">
        <w:t xml:space="preserve">. </w:t>
      </w:r>
      <w:r w:rsidR="003B699E">
        <w:t xml:space="preserve">The </w:t>
      </w:r>
      <w:r w:rsidR="00CB759B">
        <w:t>Death Firm</w:t>
      </w:r>
      <w:r w:rsidR="003B699E">
        <w:t xml:space="preserve"> would then </w:t>
      </w:r>
      <w:r w:rsidR="006A1D51">
        <w:t>shake,</w:t>
      </w:r>
      <w:r w:rsidR="00356E5D">
        <w:t xml:space="preserve"> and </w:t>
      </w:r>
      <w:r w:rsidR="006A1D51">
        <w:t xml:space="preserve">its eyes would turn red as it transformed. Often, </w:t>
      </w:r>
      <w:r w:rsidR="003230CE">
        <w:t>people would find out a little too late that they were</w:t>
      </w:r>
      <w:r w:rsidR="00E40BE5">
        <w:t xml:space="preserve"> in the presence of a </w:t>
      </w:r>
      <w:r w:rsidR="00CB759B">
        <w:t>Death Firm</w:t>
      </w:r>
      <w:r w:rsidR="00E40BE5">
        <w:t xml:space="preserve">. </w:t>
      </w:r>
      <w:r w:rsidR="00BF255D">
        <w:t xml:space="preserve">The </w:t>
      </w:r>
      <w:r w:rsidR="00CB759B">
        <w:t>Death Firm</w:t>
      </w:r>
      <w:r w:rsidR="00BF255D">
        <w:t xml:space="preserve"> was too quick for them.</w:t>
      </w:r>
      <w:r w:rsidR="002F7DC8">
        <w:t xml:space="preserve"> </w:t>
      </w:r>
      <w:r w:rsidR="00677259">
        <w:t xml:space="preserve">They would try to escape, but </w:t>
      </w:r>
      <w:r w:rsidR="00BB20F3">
        <w:t xml:space="preserve">they couldn’t </w:t>
      </w:r>
      <w:r w:rsidR="004269CF">
        <w:t>outrun it</w:t>
      </w:r>
      <w:r w:rsidR="000C4502">
        <w:t xml:space="preserve">. The </w:t>
      </w:r>
      <w:r w:rsidR="00CB759B">
        <w:t>Death Firm</w:t>
      </w:r>
      <w:r w:rsidR="000C4502">
        <w:t xml:space="preserve"> </w:t>
      </w:r>
      <w:r w:rsidR="00891D23">
        <w:t xml:space="preserve">had </w:t>
      </w:r>
      <w:r w:rsidR="00EC0F87">
        <w:t>incredible speed, agility</w:t>
      </w:r>
      <w:r w:rsidR="00E763AB">
        <w:t xml:space="preserve">, </w:t>
      </w:r>
      <w:r w:rsidR="007F514E">
        <w:t xml:space="preserve">strength, and </w:t>
      </w:r>
      <w:r w:rsidR="00891D23">
        <w:t xml:space="preserve">could </w:t>
      </w:r>
      <w:r w:rsidR="007F514E">
        <w:t xml:space="preserve">jump </w:t>
      </w:r>
      <w:r w:rsidR="001F1968">
        <w:t xml:space="preserve">high. </w:t>
      </w:r>
    </w:p>
    <w:p w14:paraId="4147AB02" w14:textId="40DF1BF8" w:rsidR="00240676" w:rsidRDefault="00DA7B17" w:rsidP="00814FB9">
      <w:pPr>
        <w:spacing w:line="480" w:lineRule="auto"/>
      </w:pPr>
      <w:r>
        <w:tab/>
        <w:t xml:space="preserve">It was </w:t>
      </w:r>
      <w:r w:rsidR="00AD09A5">
        <w:t xml:space="preserve">only a matter of time </w:t>
      </w:r>
      <w:r w:rsidR="00891D23">
        <w:t xml:space="preserve">before </w:t>
      </w:r>
      <w:r w:rsidR="00615ECE">
        <w:t>Camargo’s</w:t>
      </w:r>
      <w:r w:rsidR="006C792C">
        <w:t xml:space="preserve"> overall plan to </w:t>
      </w:r>
      <w:r w:rsidR="003A2D7B">
        <w:t>take over the world would go into full ef</w:t>
      </w:r>
      <w:r w:rsidR="00D74907">
        <w:t xml:space="preserve">fect. </w:t>
      </w:r>
      <w:r w:rsidR="00390059">
        <w:t xml:space="preserve">His </w:t>
      </w:r>
      <w:r w:rsidR="00CB759B">
        <w:t>Death Firm</w:t>
      </w:r>
      <w:r w:rsidR="00336A0D">
        <w:t>s</w:t>
      </w:r>
      <w:r w:rsidR="00390059">
        <w:t xml:space="preserve"> would soon </w:t>
      </w:r>
      <w:r w:rsidR="00D55B08">
        <w:t xml:space="preserve">spread across the world. </w:t>
      </w:r>
      <w:r w:rsidR="002D010E">
        <w:t xml:space="preserve">So far, his plans </w:t>
      </w:r>
      <w:r w:rsidR="00891D23">
        <w:t xml:space="preserve">had </w:t>
      </w:r>
      <w:r w:rsidR="002D010E">
        <w:t xml:space="preserve">been falling into place. </w:t>
      </w:r>
      <w:r w:rsidR="004E6384">
        <w:t xml:space="preserve">Camargo could easily create even more </w:t>
      </w:r>
      <w:r w:rsidR="00CB759B">
        <w:t>Death Firm</w:t>
      </w:r>
      <w:r w:rsidR="009053AA">
        <w:t>s</w:t>
      </w:r>
      <w:r w:rsidR="00537771">
        <w:t xml:space="preserve"> with the help of a new team of scientists. </w:t>
      </w:r>
      <w:r w:rsidR="00FC63EA">
        <w:t>He no longer needed the help of Franco, Park</w:t>
      </w:r>
      <w:r w:rsidR="0088127C">
        <w:t>,</w:t>
      </w:r>
      <w:r w:rsidR="00002A78">
        <w:t xml:space="preserve"> and Lozano with the blueprint to the latest version of Death Firms in his hands.</w:t>
      </w:r>
    </w:p>
    <w:p w14:paraId="35A75341" w14:textId="4A40CA3E" w:rsidR="00857792" w:rsidRDefault="00857792" w:rsidP="00814FB9">
      <w:pPr>
        <w:spacing w:line="480" w:lineRule="auto"/>
      </w:pPr>
      <w:r>
        <w:tab/>
        <w:t xml:space="preserve">Camargo </w:t>
      </w:r>
      <w:r w:rsidR="0056122D">
        <w:t xml:space="preserve">unleashed the </w:t>
      </w:r>
      <w:r w:rsidR="00CB759B">
        <w:t>Death Firms</w:t>
      </w:r>
      <w:r w:rsidR="0056122D">
        <w:t xml:space="preserve"> on </w:t>
      </w:r>
      <w:r w:rsidR="00654A32">
        <w:t>them because</w:t>
      </w:r>
      <w:r w:rsidR="0056122D">
        <w:t xml:space="preserve"> he knew they would turn him in to the authorities once they found out what </w:t>
      </w:r>
      <w:r w:rsidR="000912C1">
        <w:t xml:space="preserve">his devious plan was. </w:t>
      </w:r>
      <w:r w:rsidR="0056122D">
        <w:t xml:space="preserve"> </w:t>
      </w:r>
      <w:r w:rsidR="009D0769">
        <w:t xml:space="preserve">Camargo knew that Franco, Park, and Lozano </w:t>
      </w:r>
      <w:r w:rsidR="00FA510C">
        <w:t xml:space="preserve">would help him </w:t>
      </w:r>
      <w:r w:rsidR="003A0F38">
        <w:t>re</w:t>
      </w:r>
      <w:r w:rsidR="00FA510C">
        <w:t xml:space="preserve">create the </w:t>
      </w:r>
      <w:r w:rsidR="00CB759B">
        <w:t>Death Firm</w:t>
      </w:r>
      <w:r w:rsidR="003A0F38">
        <w:t>s</w:t>
      </w:r>
      <w:r w:rsidR="0092187D">
        <w:t xml:space="preserve"> if they thought it </w:t>
      </w:r>
      <w:r w:rsidR="00856B7D">
        <w:t xml:space="preserve">would be for a worthy cause. They </w:t>
      </w:r>
      <w:r w:rsidR="00856B7D">
        <w:lastRenderedPageBreak/>
        <w:t xml:space="preserve">would </w:t>
      </w:r>
      <w:r w:rsidR="00043A40">
        <w:t>provide him with</w:t>
      </w:r>
      <w:r w:rsidR="00AF23E5">
        <w:t xml:space="preserve"> </w:t>
      </w:r>
      <w:r w:rsidR="0033034F">
        <w:t>all</w:t>
      </w:r>
      <w:r w:rsidR="00262410">
        <w:t xml:space="preserve"> the instructions </w:t>
      </w:r>
      <w:r w:rsidR="00D90F8A">
        <w:t>on how to make one</w:t>
      </w:r>
      <w:r w:rsidR="00514079">
        <w:t xml:space="preserve">. </w:t>
      </w:r>
      <w:r w:rsidR="000348BD">
        <w:t xml:space="preserve">They could once again work together as a team and create even more advanced Death Firms. </w:t>
      </w:r>
    </w:p>
    <w:p w14:paraId="38BCF77B" w14:textId="46E74F17" w:rsidR="0033034F" w:rsidRDefault="0033034F" w:rsidP="00814FB9">
      <w:pPr>
        <w:spacing w:line="480" w:lineRule="auto"/>
      </w:pPr>
      <w:r>
        <w:tab/>
        <w:t xml:space="preserve">Camargo </w:t>
      </w:r>
      <w:r w:rsidR="00F75869">
        <w:t xml:space="preserve">earned the loyalty of his assistants by providing them with a generous sum of money. </w:t>
      </w:r>
      <w:r w:rsidR="00F45BA9">
        <w:t xml:space="preserve">He also </w:t>
      </w:r>
      <w:r w:rsidR="00424698">
        <w:t xml:space="preserve">told them it would bring them fame and they would </w:t>
      </w:r>
      <w:r w:rsidR="00947B1A">
        <w:t>make history with the newly created Death Firms</w:t>
      </w:r>
      <w:r w:rsidR="007768D5">
        <w:t xml:space="preserve">.  </w:t>
      </w:r>
      <w:r w:rsidR="00947B1A">
        <w:t>T</w:t>
      </w:r>
      <w:r w:rsidR="00943E54">
        <w:t>he assistants were perfectly ok</w:t>
      </w:r>
      <w:r w:rsidR="008F6A17">
        <w:t>ay with th</w:t>
      </w:r>
      <w:r w:rsidR="001331C4">
        <w:t>at</w:t>
      </w:r>
      <w:r w:rsidR="008F6A17">
        <w:t xml:space="preserve"> arrangement. </w:t>
      </w:r>
      <w:r w:rsidR="001A2451">
        <w:t>If</w:t>
      </w:r>
      <w:r w:rsidR="005E7104">
        <w:t xml:space="preserve"> the dollars were rolling in, they would happily take part in his plan.</w:t>
      </w:r>
      <w:r w:rsidR="001331C4">
        <w:t xml:space="preserve"> </w:t>
      </w:r>
      <w:r w:rsidR="00DA6325">
        <w:t xml:space="preserve">They were also fooled into believing that they would help bring about world peace and protect </w:t>
      </w:r>
      <w:r w:rsidR="00FC1A8D">
        <w:t xml:space="preserve">innocent lives. </w:t>
      </w:r>
      <w:r w:rsidR="007B3411">
        <w:t>Camargo couldn’t believe how gullible they were.</w:t>
      </w:r>
    </w:p>
    <w:p w14:paraId="13D625F9" w14:textId="329B7B80" w:rsidR="001A2451" w:rsidRDefault="00D51811" w:rsidP="00814FB9">
      <w:pPr>
        <w:spacing w:line="480" w:lineRule="auto"/>
      </w:pPr>
      <w:r>
        <w:tab/>
      </w:r>
      <w:r w:rsidR="006512BF">
        <w:t xml:space="preserve">Before Park, Franco, and Lozano were killed by the </w:t>
      </w:r>
      <w:r w:rsidR="00CB759B">
        <w:t>Death Firm</w:t>
      </w:r>
      <w:r w:rsidR="007E68FB">
        <w:t>s</w:t>
      </w:r>
      <w:r w:rsidR="00DA41B8">
        <w:t xml:space="preserve">, </w:t>
      </w:r>
      <w:r w:rsidR="0063170C">
        <w:t>Camargo</w:t>
      </w:r>
      <w:r w:rsidR="006C7B1D">
        <w:t xml:space="preserve"> had given them</w:t>
      </w:r>
      <w:r w:rsidR="0063170C">
        <w:t xml:space="preserve"> more than </w:t>
      </w:r>
      <w:r w:rsidR="00A52CD6">
        <w:t xml:space="preserve">two million dollars </w:t>
      </w:r>
      <w:r w:rsidR="00E17B7A">
        <w:t>to help</w:t>
      </w:r>
      <w:r w:rsidR="002E1B17">
        <w:t xml:space="preserve"> with recreating </w:t>
      </w:r>
      <w:r w:rsidR="00CB759B">
        <w:t>Death Firm</w:t>
      </w:r>
      <w:r w:rsidR="002E1B17">
        <w:t>s</w:t>
      </w:r>
      <w:r w:rsidR="00A13C93">
        <w:t>.</w:t>
      </w:r>
      <w:r w:rsidR="006C7B1D">
        <w:t xml:space="preserve"> He provid</w:t>
      </w:r>
      <w:r w:rsidR="003737BA">
        <w:t>ed</w:t>
      </w:r>
      <w:r w:rsidR="006C7B1D">
        <w:t xml:space="preserve"> them with whatev</w:t>
      </w:r>
      <w:r w:rsidR="003737BA">
        <w:t>er supplies they needed to create them as well.</w:t>
      </w:r>
      <w:r w:rsidR="00A13C93">
        <w:t xml:space="preserve"> </w:t>
      </w:r>
      <w:r w:rsidR="0019761E">
        <w:t xml:space="preserve">Camargo was </w:t>
      </w:r>
      <w:r w:rsidR="00BD4A2B">
        <w:t>an extremely wealthy man</w:t>
      </w:r>
      <w:r w:rsidR="00EE7466">
        <w:t xml:space="preserve">, so he had plenty of money to </w:t>
      </w:r>
      <w:r w:rsidR="004B70BC">
        <w:t xml:space="preserve">give to his assistants to keep them satisfied. </w:t>
      </w:r>
      <w:r w:rsidR="00982FF9">
        <w:t xml:space="preserve">He also made sure that he got his money’s worth out of </w:t>
      </w:r>
      <w:r w:rsidR="004174B8">
        <w:t xml:space="preserve">the </w:t>
      </w:r>
      <w:r w:rsidR="00982FF9">
        <w:t xml:space="preserve">overall project. </w:t>
      </w:r>
      <w:r w:rsidR="00BF5184">
        <w:t xml:space="preserve">Camargo strived for perfection. </w:t>
      </w:r>
    </w:p>
    <w:p w14:paraId="3B589711" w14:textId="4842F936" w:rsidR="00EE7661" w:rsidRDefault="00EE7661" w:rsidP="00814FB9">
      <w:pPr>
        <w:spacing w:line="480" w:lineRule="auto"/>
      </w:pPr>
      <w:r>
        <w:tab/>
      </w:r>
      <w:r w:rsidR="00DC5EAB">
        <w:t>Camargo was pleased with how</w:t>
      </w:r>
      <w:r w:rsidR="009A08EC">
        <w:t xml:space="preserve"> well</w:t>
      </w:r>
      <w:r w:rsidR="00DC5EAB">
        <w:t xml:space="preserve"> his plans were being carried out, but </w:t>
      </w:r>
      <w:r w:rsidR="00B17200">
        <w:t>at the end of the day</w:t>
      </w:r>
      <w:r w:rsidR="00FA386A">
        <w:t>,</w:t>
      </w:r>
      <w:r w:rsidR="006B789C">
        <w:t xml:space="preserve"> he found himself all alone. </w:t>
      </w:r>
      <w:r w:rsidR="001A6F71">
        <w:t xml:space="preserve">Was the obsession with power </w:t>
      </w:r>
      <w:r w:rsidR="0005791C">
        <w:t>eating him up inside</w:t>
      </w:r>
      <w:r w:rsidR="0075145D">
        <w:t xml:space="preserve">? </w:t>
      </w:r>
      <w:r w:rsidR="00500BDB">
        <w:t xml:space="preserve">Camargo </w:t>
      </w:r>
      <w:r w:rsidR="00621FF8">
        <w:t xml:space="preserve">wasn’t sure he had </w:t>
      </w:r>
      <w:r w:rsidR="008A54E3">
        <w:t>enough heart left to give to anyone</w:t>
      </w:r>
      <w:r w:rsidR="00DD5C26">
        <w:t xml:space="preserve"> after facing so much criticism </w:t>
      </w:r>
      <w:r w:rsidR="008F1D76">
        <w:t xml:space="preserve">for </w:t>
      </w:r>
      <w:r w:rsidR="00DD5C26">
        <w:t xml:space="preserve">the </w:t>
      </w:r>
      <w:r w:rsidR="00A15264">
        <w:t>chaos that the first Death Firms had created</w:t>
      </w:r>
      <w:r w:rsidR="008F1D76">
        <w:t xml:space="preserve"> and how they could not be controlled</w:t>
      </w:r>
      <w:r w:rsidR="008A54E3">
        <w:t>.</w:t>
      </w:r>
      <w:r w:rsidR="00D140DC">
        <w:t xml:space="preserve"> He </w:t>
      </w:r>
      <w:r w:rsidR="00250368">
        <w:t xml:space="preserve">was </w:t>
      </w:r>
      <w:r w:rsidR="00D140DC">
        <w:t>rejected by his peers and was one of the most hated people in the world</w:t>
      </w:r>
      <w:r w:rsidR="00250368">
        <w:t>.</w:t>
      </w:r>
      <w:r w:rsidR="008A54E3">
        <w:t xml:space="preserve"> </w:t>
      </w:r>
      <w:r w:rsidR="002C31C5">
        <w:t xml:space="preserve">The </w:t>
      </w:r>
      <w:r w:rsidR="0034380E">
        <w:t xml:space="preserve">U.S. </w:t>
      </w:r>
      <w:r w:rsidR="002C31C5">
        <w:t xml:space="preserve">Army came to him </w:t>
      </w:r>
      <w:r w:rsidR="0066511E">
        <w:t>for help in building something to help secure the borders, and that was what he did. Never once did the</w:t>
      </w:r>
      <w:r w:rsidR="0034380E">
        <w:t xml:space="preserve"> U.S. Army take responsibility for the Death Firms. They penned </w:t>
      </w:r>
      <w:r w:rsidR="003765C5">
        <w:t>all</w:t>
      </w:r>
      <w:r w:rsidR="0034380E">
        <w:t xml:space="preserve"> the blame on </w:t>
      </w:r>
      <w:r w:rsidR="003765C5">
        <w:t xml:space="preserve">the scientists for creating them. </w:t>
      </w:r>
      <w:r w:rsidR="00222887">
        <w:t>The hatred and greed continued to grow</w:t>
      </w:r>
      <w:r w:rsidR="008B3A46">
        <w:t xml:space="preserve"> inside</w:t>
      </w:r>
      <w:r w:rsidR="00250368">
        <w:t xml:space="preserve"> him</w:t>
      </w:r>
      <w:r w:rsidR="008B3A46">
        <w:t xml:space="preserve">. No one had ever done anything for him, so why should he feel bad </w:t>
      </w:r>
      <w:r w:rsidR="004A1811">
        <w:t xml:space="preserve">for </w:t>
      </w:r>
      <w:r w:rsidR="00D85A4B">
        <w:t xml:space="preserve">re-releasing </w:t>
      </w:r>
      <w:r w:rsidR="00CB759B">
        <w:t>Death Firm</w:t>
      </w:r>
      <w:r w:rsidR="00D85A4B">
        <w:t>s out into the worl</w:t>
      </w:r>
      <w:r w:rsidR="00DE6742">
        <w:t xml:space="preserve">d. Helping create the </w:t>
      </w:r>
      <w:r w:rsidR="00CB759B">
        <w:t>Death Firm</w:t>
      </w:r>
      <w:r w:rsidR="002F0727">
        <w:t>s</w:t>
      </w:r>
      <w:r w:rsidR="00DE6742">
        <w:t xml:space="preserve"> </w:t>
      </w:r>
      <w:r w:rsidR="00AD040F">
        <w:t xml:space="preserve">gave him something to feel proud about. </w:t>
      </w:r>
      <w:r w:rsidR="008851CE">
        <w:t xml:space="preserve">It was the biggest accomplishment in his </w:t>
      </w:r>
      <w:r w:rsidR="00A321BE">
        <w:t xml:space="preserve">life. </w:t>
      </w:r>
      <w:r w:rsidR="00C44602">
        <w:t xml:space="preserve">Getting an assignment from the U.S. Government </w:t>
      </w:r>
      <w:r w:rsidR="00461509">
        <w:t>made him feel important</w:t>
      </w:r>
      <w:r w:rsidR="00FD6C9E">
        <w:t xml:space="preserve">, but now he felt as if the government </w:t>
      </w:r>
      <w:r w:rsidR="00FA386A">
        <w:t xml:space="preserve">had </w:t>
      </w:r>
      <w:r w:rsidR="00FD6C9E">
        <w:t>turned against him. It was the Army’s fault for allowing the Death Firms to escape from the compound.</w:t>
      </w:r>
    </w:p>
    <w:p w14:paraId="733C60BB" w14:textId="109D1605" w:rsidR="00075C39" w:rsidRDefault="003C498A" w:rsidP="00814FB9">
      <w:pPr>
        <w:spacing w:line="480" w:lineRule="auto"/>
      </w:pPr>
      <w:r>
        <w:tab/>
        <w:t>The only person that stood in his way was</w:t>
      </w:r>
      <w:r w:rsidR="00B82EC5">
        <w:t xml:space="preserve"> Winter Harris. </w:t>
      </w:r>
      <w:r w:rsidR="00E81089">
        <w:t xml:space="preserve">Harris </w:t>
      </w:r>
      <w:r w:rsidR="009B27EA">
        <w:t xml:space="preserve">had created a </w:t>
      </w:r>
      <w:r w:rsidR="00CB759B">
        <w:t>Death Firm</w:t>
      </w:r>
      <w:r w:rsidR="009B27EA">
        <w:t xml:space="preserve"> trap that had killed his entire army of </w:t>
      </w:r>
      <w:r w:rsidR="00CB759B">
        <w:t>Death Firm</w:t>
      </w:r>
      <w:r w:rsidR="009B27EA">
        <w:t xml:space="preserve">s </w:t>
      </w:r>
      <w:r w:rsidR="00853FCF">
        <w:t>a</w:t>
      </w:r>
      <w:r w:rsidR="002C6B7B">
        <w:t>bout two years ago</w:t>
      </w:r>
      <w:r w:rsidR="00F96789">
        <w:t xml:space="preserve"> in </w:t>
      </w:r>
      <w:r w:rsidR="00474157">
        <w:t>2044</w:t>
      </w:r>
      <w:r w:rsidR="002C6B7B">
        <w:t>.</w:t>
      </w:r>
      <w:r w:rsidR="00FA768A">
        <w:t xml:space="preserve"> </w:t>
      </w:r>
      <w:r w:rsidR="006717E3">
        <w:t xml:space="preserve">Camargo heard </w:t>
      </w:r>
      <w:r w:rsidR="003F15EB">
        <w:t>he still resided in Tucson, Arizona</w:t>
      </w:r>
      <w:r w:rsidR="00192E7E">
        <w:t xml:space="preserve">, and that he </w:t>
      </w:r>
      <w:r w:rsidR="003611DF">
        <w:t xml:space="preserve">was now married with a child. </w:t>
      </w:r>
      <w:r w:rsidR="00513D40">
        <w:t xml:space="preserve">He had to find </w:t>
      </w:r>
      <w:r w:rsidR="004F5165">
        <w:t>Harris</w:t>
      </w:r>
      <w:r w:rsidR="00513D40">
        <w:t xml:space="preserve"> and get his revenge for </w:t>
      </w:r>
      <w:r w:rsidR="004F5165">
        <w:t xml:space="preserve">destroying his creation. Camargo wanted Harris dead so that he </w:t>
      </w:r>
      <w:r w:rsidR="00FA386A">
        <w:t xml:space="preserve">would </w:t>
      </w:r>
      <w:r w:rsidR="004F5165">
        <w:t>not be able to conjure up another plan to destroy his newly created Death Firms.</w:t>
      </w:r>
    </w:p>
    <w:p w14:paraId="448808D0" w14:textId="5F8F3999" w:rsidR="005764D9" w:rsidRDefault="00075C39" w:rsidP="00814FB9">
      <w:pPr>
        <w:spacing w:line="480" w:lineRule="auto"/>
      </w:pPr>
      <w:r>
        <w:tab/>
        <w:t xml:space="preserve">If he was going to </w:t>
      </w:r>
      <w:r w:rsidR="00E67CEE">
        <w:t>ou</w:t>
      </w:r>
      <w:r w:rsidR="00232A7C">
        <w:t xml:space="preserve">tsmart him, </w:t>
      </w:r>
      <w:r w:rsidR="00C51AD6">
        <w:t xml:space="preserve">he was going to have to be more careful with how he operated the </w:t>
      </w:r>
      <w:r w:rsidR="00CB759B">
        <w:t>Death Firm</w:t>
      </w:r>
      <w:r w:rsidR="00C51AD6">
        <w:t xml:space="preserve">s </w:t>
      </w:r>
      <w:r w:rsidR="00944447">
        <w:t xml:space="preserve">and where he </w:t>
      </w:r>
      <w:r w:rsidR="00044BD5">
        <w:t xml:space="preserve">had </w:t>
      </w:r>
      <w:r w:rsidR="00944447">
        <w:t>them posi</w:t>
      </w:r>
      <w:r w:rsidR="003C1120">
        <w:t xml:space="preserve">tioned throughout the world. </w:t>
      </w:r>
      <w:r w:rsidR="002C6B7B">
        <w:t xml:space="preserve"> </w:t>
      </w:r>
      <w:r w:rsidR="00690FC9">
        <w:t>Camargo would need to have them further spread out</w:t>
      </w:r>
      <w:r w:rsidR="00D26DF6">
        <w:t>, so</w:t>
      </w:r>
      <w:r w:rsidR="001C1116">
        <w:t xml:space="preserve"> Harris would not be able to lure them all at once into a trap. </w:t>
      </w:r>
      <w:r w:rsidR="00BE433C">
        <w:t xml:space="preserve">This time, they </w:t>
      </w:r>
      <w:r w:rsidR="00FA386A">
        <w:t xml:space="preserve">would </w:t>
      </w:r>
      <w:r w:rsidR="00BE433C">
        <w:t>be well</w:t>
      </w:r>
      <w:r w:rsidR="00447586">
        <w:t>-hidden</w:t>
      </w:r>
      <w:r w:rsidR="0098571D">
        <w:t xml:space="preserve"> so that</w:t>
      </w:r>
      <w:r w:rsidR="00447586">
        <w:t xml:space="preserve"> no one for sure </w:t>
      </w:r>
      <w:r w:rsidR="00FA386A">
        <w:t xml:space="preserve">would </w:t>
      </w:r>
      <w:r w:rsidR="00447586">
        <w:t xml:space="preserve">know where </w:t>
      </w:r>
      <w:r w:rsidR="009E665F">
        <w:t>the</w:t>
      </w:r>
      <w:r w:rsidR="00176775">
        <w:t>ir</w:t>
      </w:r>
      <w:r w:rsidR="009E665F">
        <w:t xml:space="preserve"> exact locations </w:t>
      </w:r>
      <w:r w:rsidR="00FA386A">
        <w:t>were</w:t>
      </w:r>
      <w:r w:rsidR="009E665F">
        <w:t xml:space="preserve">. </w:t>
      </w:r>
      <w:r w:rsidR="000639B5">
        <w:t xml:space="preserve">There </w:t>
      </w:r>
      <w:r w:rsidR="00FA386A">
        <w:t xml:space="preserve">would </w:t>
      </w:r>
      <w:r w:rsidR="000639B5">
        <w:t>no longer be safe zones</w:t>
      </w:r>
      <w:r w:rsidR="000B2CA9">
        <w:t xml:space="preserve"> because no one for sure </w:t>
      </w:r>
      <w:r w:rsidR="00FA386A">
        <w:t xml:space="preserve">would </w:t>
      </w:r>
      <w:r w:rsidR="000B2CA9">
        <w:t xml:space="preserve">know </w:t>
      </w:r>
      <w:r w:rsidR="00104B59">
        <w:t xml:space="preserve">where they </w:t>
      </w:r>
      <w:r w:rsidR="00FA386A">
        <w:t xml:space="preserve">would </w:t>
      </w:r>
      <w:r w:rsidR="00104B59">
        <w:t xml:space="preserve">be safe. </w:t>
      </w:r>
    </w:p>
    <w:p w14:paraId="63C6271F" w14:textId="144894BA" w:rsidR="003060B9" w:rsidRDefault="006917F7" w:rsidP="00814FB9">
      <w:pPr>
        <w:spacing w:line="480" w:lineRule="auto"/>
      </w:pPr>
      <w:r>
        <w:tab/>
      </w:r>
      <w:r w:rsidR="000076C1">
        <w:t xml:space="preserve">Camargo made sure the latest version of the </w:t>
      </w:r>
      <w:r w:rsidR="00CB759B">
        <w:t>Death Firm</w:t>
      </w:r>
      <w:r w:rsidR="00C171E8">
        <w:t>s</w:t>
      </w:r>
      <w:r w:rsidR="000076C1">
        <w:t xml:space="preserve"> would have </w:t>
      </w:r>
      <w:r w:rsidR="00D96B92">
        <w:t xml:space="preserve">a protective shield on their heads that would </w:t>
      </w:r>
      <w:r w:rsidR="00522674">
        <w:t xml:space="preserve">prevent </w:t>
      </w:r>
      <w:r w:rsidR="00E22B0B">
        <w:t xml:space="preserve">any tracking device from finding them. </w:t>
      </w:r>
      <w:r w:rsidR="0077246D">
        <w:t xml:space="preserve">He remembered </w:t>
      </w:r>
      <w:r w:rsidR="000A7AF5">
        <w:t>that the military was able to track them down</w:t>
      </w:r>
      <w:r w:rsidR="008E4D31">
        <w:t xml:space="preserve"> </w:t>
      </w:r>
      <w:r w:rsidR="00575065">
        <w:t xml:space="preserve">from space with </w:t>
      </w:r>
      <w:r w:rsidR="004C62B4">
        <w:t>trackers and video surveillance</w:t>
      </w:r>
      <w:r w:rsidR="000A1963">
        <w:t>, so they knew their whereabouts.</w:t>
      </w:r>
      <w:r w:rsidR="00730D65">
        <w:t xml:space="preserve"> The protective shield </w:t>
      </w:r>
      <w:r w:rsidR="007B448A">
        <w:t xml:space="preserve">prevented </w:t>
      </w:r>
      <w:r w:rsidR="00730D65">
        <w:t xml:space="preserve">anyone </w:t>
      </w:r>
      <w:r w:rsidR="007B448A">
        <w:t>from tracking</w:t>
      </w:r>
      <w:r w:rsidR="00730D65">
        <w:t xml:space="preserve"> the Death Firms down technologically. </w:t>
      </w:r>
      <w:r w:rsidR="00996884">
        <w:t xml:space="preserve">The military would not know what was about to hit them. </w:t>
      </w:r>
    </w:p>
    <w:p w14:paraId="15D9CA0B" w14:textId="1394DAD2" w:rsidR="003C7821" w:rsidRDefault="00FA6677" w:rsidP="00814FB9">
      <w:pPr>
        <w:spacing w:line="480" w:lineRule="auto"/>
      </w:pPr>
      <w:r>
        <w:tab/>
      </w:r>
      <w:r w:rsidR="0074372C">
        <w:t>He had</w:t>
      </w:r>
      <w:r w:rsidR="00C4646D">
        <w:t xml:space="preserve"> more than</w:t>
      </w:r>
      <w:r w:rsidR="0074372C">
        <w:t xml:space="preserve"> </w:t>
      </w:r>
      <w:r w:rsidR="00CF76E9">
        <w:t>eight</w:t>
      </w:r>
      <w:r w:rsidR="0074372C">
        <w:t xml:space="preserve"> hundred </w:t>
      </w:r>
      <w:r w:rsidR="00CB759B">
        <w:t>Death Firm</w:t>
      </w:r>
      <w:r w:rsidR="00C4646D">
        <w:t>s</w:t>
      </w:r>
      <w:r w:rsidR="00660AD1">
        <w:t xml:space="preserve"> placed in the U</w:t>
      </w:r>
      <w:r w:rsidR="00C4646D">
        <w:t>nited States</w:t>
      </w:r>
      <w:r w:rsidR="00660AD1">
        <w:t>, Canada, Mexico</w:t>
      </w:r>
      <w:r w:rsidR="008D7D54">
        <w:t xml:space="preserve">, and </w:t>
      </w:r>
      <w:r w:rsidR="002D6751">
        <w:t>Europe.</w:t>
      </w:r>
      <w:r w:rsidR="00942E28">
        <w:t xml:space="preserve"> </w:t>
      </w:r>
      <w:r w:rsidR="008D56CB">
        <w:t xml:space="preserve">Camargo had the ability to </w:t>
      </w:r>
      <w:r w:rsidR="00F831C0">
        <w:t xml:space="preserve">switch them back into </w:t>
      </w:r>
      <w:r w:rsidR="00E903EF">
        <w:t xml:space="preserve">human form. </w:t>
      </w:r>
      <w:r w:rsidR="00B04616">
        <w:t xml:space="preserve">Currently, </w:t>
      </w:r>
      <w:r w:rsidR="00466050">
        <w:t>all</w:t>
      </w:r>
      <w:r w:rsidR="00B04616">
        <w:t xml:space="preserve"> the </w:t>
      </w:r>
      <w:r w:rsidR="00CB759B">
        <w:t>Death Firm</w:t>
      </w:r>
      <w:r w:rsidR="00B04616">
        <w:t xml:space="preserve">s were living normal lives in human form. </w:t>
      </w:r>
      <w:r w:rsidR="009D0380">
        <w:t xml:space="preserve">When the </w:t>
      </w:r>
      <w:r w:rsidR="00CB759B">
        <w:t>Death Firm</w:t>
      </w:r>
      <w:r w:rsidR="009D0380">
        <w:t xml:space="preserve">s </w:t>
      </w:r>
      <w:r w:rsidR="007B448A">
        <w:t xml:space="preserve">were </w:t>
      </w:r>
      <w:r w:rsidR="009D0380">
        <w:t xml:space="preserve">in human </w:t>
      </w:r>
      <w:r w:rsidR="00561580">
        <w:t>form,</w:t>
      </w:r>
      <w:r w:rsidR="009D0380">
        <w:t xml:space="preserve"> they </w:t>
      </w:r>
      <w:r w:rsidR="007B448A">
        <w:t xml:space="preserve">were </w:t>
      </w:r>
      <w:r w:rsidR="009D0380">
        <w:t xml:space="preserve">not aware that they </w:t>
      </w:r>
      <w:r w:rsidR="007B448A">
        <w:t xml:space="preserve">were </w:t>
      </w:r>
      <w:r w:rsidR="009D0380">
        <w:t xml:space="preserve">even </w:t>
      </w:r>
      <w:r w:rsidR="00CB759B">
        <w:t>Death Firm</w:t>
      </w:r>
      <w:r w:rsidR="009D0380">
        <w:t xml:space="preserve">s. </w:t>
      </w:r>
      <w:r w:rsidR="00561580">
        <w:t xml:space="preserve">Camargo </w:t>
      </w:r>
      <w:r w:rsidR="00FA0B59">
        <w:t xml:space="preserve">programmed their human brains to </w:t>
      </w:r>
      <w:r w:rsidR="00FC5834">
        <w:t xml:space="preserve">forget about whatever activities they </w:t>
      </w:r>
      <w:r w:rsidR="007B448A">
        <w:t xml:space="preserve">took </w:t>
      </w:r>
      <w:r w:rsidR="00FC5834">
        <w:t xml:space="preserve">part in while they </w:t>
      </w:r>
      <w:r w:rsidR="007B448A">
        <w:t xml:space="preserve">were </w:t>
      </w:r>
      <w:r w:rsidR="00FC5834">
        <w:t>in their</w:t>
      </w:r>
      <w:r w:rsidR="00A258C7">
        <w:t xml:space="preserve"> </w:t>
      </w:r>
      <w:r w:rsidR="00FF6888">
        <w:t>monstrous</w:t>
      </w:r>
      <w:r w:rsidR="00FC5834">
        <w:t xml:space="preserve"> </w:t>
      </w:r>
      <w:r w:rsidR="00CB759B">
        <w:t>Death Firm</w:t>
      </w:r>
      <w:r w:rsidR="00FC5834">
        <w:t xml:space="preserve"> forms. </w:t>
      </w:r>
      <w:r w:rsidR="001E7710" w:rsidRPr="001B79A5">
        <w:rPr>
          <w:i/>
          <w:iCs/>
        </w:rPr>
        <w:t xml:space="preserve">It </w:t>
      </w:r>
      <w:r w:rsidR="007B448A" w:rsidRPr="001B79A5">
        <w:rPr>
          <w:i/>
          <w:iCs/>
        </w:rPr>
        <w:t>is</w:t>
      </w:r>
      <w:r w:rsidR="001E7710" w:rsidRPr="001B79A5">
        <w:rPr>
          <w:i/>
          <w:iCs/>
        </w:rPr>
        <w:t xml:space="preserve"> brilliant,</w:t>
      </w:r>
      <w:r w:rsidR="001E7710">
        <w:t xml:space="preserve"> he thought to himself. Camargo couldn’t figure out why he didn’t think of it in the first place. </w:t>
      </w:r>
    </w:p>
    <w:p w14:paraId="798A4D52" w14:textId="509B60B0" w:rsidR="00F75FFE" w:rsidRDefault="00F75FFE" w:rsidP="00814FB9">
      <w:pPr>
        <w:spacing w:line="480" w:lineRule="auto"/>
      </w:pPr>
      <w:r>
        <w:tab/>
        <w:t xml:space="preserve">The newly created </w:t>
      </w:r>
      <w:r w:rsidR="00CB759B">
        <w:t>Death Firm</w:t>
      </w:r>
      <w:r w:rsidR="009D7838">
        <w:t>s</w:t>
      </w:r>
      <w:r>
        <w:t xml:space="preserve"> could now swim </w:t>
      </w:r>
      <w:r w:rsidR="00922FC4">
        <w:t>and ha</w:t>
      </w:r>
      <w:r w:rsidR="00776CFB">
        <w:t>d</w:t>
      </w:r>
      <w:r w:rsidR="00922FC4">
        <w:t xml:space="preserve"> the ability to stay underwater for extended periods. </w:t>
      </w:r>
      <w:r w:rsidR="00776CFB">
        <w:t xml:space="preserve">Camargo, Franco, Park, and Lozano </w:t>
      </w:r>
      <w:r w:rsidR="00B1228E">
        <w:t xml:space="preserve">added </w:t>
      </w:r>
      <w:r w:rsidR="00E06CF3">
        <w:t xml:space="preserve">dolphin </w:t>
      </w:r>
      <w:r w:rsidR="00BF6543">
        <w:t>parts and DNA to them</w:t>
      </w:r>
      <w:r w:rsidR="009D7838">
        <w:t xml:space="preserve">. </w:t>
      </w:r>
      <w:r w:rsidR="006E4766">
        <w:t xml:space="preserve">They also </w:t>
      </w:r>
      <w:r w:rsidR="00513CB4">
        <w:t>made them waterproof by providing a protective shield</w:t>
      </w:r>
      <w:r w:rsidR="0087089A">
        <w:t xml:space="preserve"> around the </w:t>
      </w:r>
      <w:r w:rsidR="00CB759B">
        <w:t>Death Firm</w:t>
      </w:r>
      <w:r w:rsidR="0087089A">
        <w:t>’s body</w:t>
      </w:r>
      <w:r w:rsidR="00513CB4">
        <w:t xml:space="preserve">. </w:t>
      </w:r>
      <w:r w:rsidR="003A61E6">
        <w:t>They had fish gills</w:t>
      </w:r>
      <w:r w:rsidR="000763B8">
        <w:t>, which enabled them to breath</w:t>
      </w:r>
      <w:r w:rsidR="00264364">
        <w:t>e</w:t>
      </w:r>
      <w:r w:rsidR="000763B8">
        <w:t xml:space="preserve"> underwater. </w:t>
      </w:r>
      <w:r w:rsidR="000763B8" w:rsidRPr="001B79A5">
        <w:rPr>
          <w:i/>
          <w:iCs/>
        </w:rPr>
        <w:t xml:space="preserve">This </w:t>
      </w:r>
      <w:r w:rsidR="007B448A" w:rsidRPr="001B79A5">
        <w:rPr>
          <w:i/>
          <w:iCs/>
        </w:rPr>
        <w:t xml:space="preserve">will </w:t>
      </w:r>
      <w:r w:rsidR="000763B8" w:rsidRPr="001B79A5">
        <w:rPr>
          <w:i/>
          <w:iCs/>
        </w:rPr>
        <w:t>really throw off the military,</w:t>
      </w:r>
      <w:r w:rsidR="000763B8">
        <w:t xml:space="preserve"> Camargo chuckled and thought to himself.</w:t>
      </w:r>
    </w:p>
    <w:p w14:paraId="2680B510" w14:textId="0376C92C" w:rsidR="00D17475" w:rsidRDefault="00D17475" w:rsidP="00814FB9">
      <w:pPr>
        <w:spacing w:line="480" w:lineRule="auto"/>
      </w:pPr>
      <w:r>
        <w:tab/>
        <w:t>Because they could now swim off over great distances</w:t>
      </w:r>
      <w:r w:rsidR="00CD4EF6">
        <w:t>, this would</w:t>
      </w:r>
      <w:r w:rsidR="00BD6021">
        <w:t xml:space="preserve"> allow</w:t>
      </w:r>
      <w:r w:rsidR="00CD4EF6">
        <w:t xml:space="preserve"> them to travel to </w:t>
      </w:r>
      <w:r w:rsidR="00947FB2">
        <w:t>other countries</w:t>
      </w:r>
      <w:r w:rsidR="00A571E1">
        <w:t xml:space="preserve">. </w:t>
      </w:r>
      <w:r w:rsidR="00191F97">
        <w:t xml:space="preserve">The </w:t>
      </w:r>
      <w:r w:rsidR="00CB759B">
        <w:t>Death Firm</w:t>
      </w:r>
      <w:r w:rsidR="00191F97">
        <w:t>s could survive by eating aquatic life</w:t>
      </w:r>
      <w:r w:rsidR="00D07512">
        <w:t xml:space="preserve"> and drinking saltwater</w:t>
      </w:r>
      <w:r w:rsidR="009F4E6A">
        <w:t>.</w:t>
      </w:r>
      <w:r w:rsidR="00297157">
        <w:t xml:space="preserve"> </w:t>
      </w:r>
      <w:r w:rsidR="006C5051">
        <w:t>They could sleep underwater as well if they needed to stop and rest</w:t>
      </w:r>
      <w:r w:rsidR="00953AC4">
        <w:t xml:space="preserve">. </w:t>
      </w:r>
      <w:r w:rsidR="00F36CF2">
        <w:t xml:space="preserve"> </w:t>
      </w:r>
    </w:p>
    <w:p w14:paraId="132B0E2A" w14:textId="73D92054" w:rsidR="00F36CF2" w:rsidRDefault="00F36CF2" w:rsidP="00814FB9">
      <w:pPr>
        <w:spacing w:line="480" w:lineRule="auto"/>
      </w:pPr>
      <w:r>
        <w:tab/>
        <w:t xml:space="preserve">Camargo also had the ability to give the </w:t>
      </w:r>
      <w:r w:rsidR="00CB759B">
        <w:t>Death Firm</w:t>
      </w:r>
      <w:r>
        <w:t xml:space="preserve"> commands</w:t>
      </w:r>
      <w:r w:rsidR="006323BC">
        <w:t xml:space="preserve">. He could switch them back to humans with just </w:t>
      </w:r>
      <w:r w:rsidR="009F5E84">
        <w:t xml:space="preserve">the press of a button now. </w:t>
      </w:r>
      <w:r w:rsidR="008D10E0">
        <w:t xml:space="preserve">Camargo </w:t>
      </w:r>
      <w:r w:rsidR="00472AEE">
        <w:t xml:space="preserve">had commanded </w:t>
      </w:r>
      <w:r w:rsidR="002E5678">
        <w:t>a</w:t>
      </w:r>
      <w:r w:rsidR="00472AEE">
        <w:t xml:space="preserve"> </w:t>
      </w:r>
      <w:r w:rsidR="00CB759B">
        <w:t>Death Firm</w:t>
      </w:r>
      <w:r w:rsidR="00472AEE">
        <w:t xml:space="preserve"> to attack, kill, and eat Franco, Park, and Lozano. </w:t>
      </w:r>
      <w:r w:rsidR="009C1708">
        <w:t xml:space="preserve">He then told the </w:t>
      </w:r>
      <w:r w:rsidR="00CB759B">
        <w:t>Death Firm</w:t>
      </w:r>
      <w:r w:rsidR="009C1708">
        <w:t xml:space="preserve"> to go </w:t>
      </w:r>
      <w:r w:rsidR="004F67D7">
        <w:t>into a deep</w:t>
      </w:r>
      <w:r w:rsidR="009C1708">
        <w:t xml:space="preserve"> sleep</w:t>
      </w:r>
      <w:r w:rsidR="007B448A">
        <w:t>,</w:t>
      </w:r>
      <w:r w:rsidR="009C1708">
        <w:t xml:space="preserve"> and </w:t>
      </w:r>
      <w:r w:rsidR="00415339">
        <w:t>as it w</w:t>
      </w:r>
      <w:r w:rsidR="000A3552">
        <w:t xml:space="preserve">as </w:t>
      </w:r>
      <w:r w:rsidR="006649EE">
        <w:t>sleeping,</w:t>
      </w:r>
      <w:r w:rsidR="00415339">
        <w:t xml:space="preserve"> he</w:t>
      </w:r>
      <w:r w:rsidR="00856516">
        <w:t xml:space="preserve"> turned </w:t>
      </w:r>
      <w:r w:rsidR="00415339">
        <w:t>it</w:t>
      </w:r>
      <w:r w:rsidR="00856516">
        <w:t xml:space="preserve"> back into a human</w:t>
      </w:r>
      <w:r w:rsidR="00A61729">
        <w:t xml:space="preserve">. </w:t>
      </w:r>
      <w:r w:rsidR="004226E8">
        <w:t xml:space="preserve">When </w:t>
      </w:r>
      <w:r w:rsidR="009428DB">
        <w:t>it</w:t>
      </w:r>
      <w:r w:rsidR="004226E8">
        <w:t xml:space="preserve"> woke up in human form, the human looked down at his body in terror when he saw blood dripping down his body and the dead bodies of Franco, Park, and Lozano in front of him. Camargo then changed the Death Firm quickly back into</w:t>
      </w:r>
      <w:r w:rsidR="002B6135">
        <w:t xml:space="preserve"> a monster and sent it back to its home where </w:t>
      </w:r>
      <w:r w:rsidR="009428DB">
        <w:t xml:space="preserve">it </w:t>
      </w:r>
      <w:r w:rsidR="007B448A">
        <w:t xml:space="preserve">could </w:t>
      </w:r>
      <w:r w:rsidR="009428DB">
        <w:t xml:space="preserve">return to its human life. The humans would wake up at home dazed and confused. They could not figure out where the bloodstains had come from. </w:t>
      </w:r>
    </w:p>
    <w:p w14:paraId="30C5E135" w14:textId="6BBA3DAF" w:rsidR="0048199B" w:rsidRDefault="0048199B" w:rsidP="00814FB9">
      <w:pPr>
        <w:spacing w:line="480" w:lineRule="auto"/>
      </w:pPr>
      <w:r>
        <w:tab/>
      </w:r>
      <w:r w:rsidR="00283740">
        <w:t xml:space="preserve">Camargo had already </w:t>
      </w:r>
      <w:r w:rsidR="000379FD">
        <w:t xml:space="preserve">launched a few attacks </w:t>
      </w:r>
      <w:r w:rsidR="0081719F">
        <w:t xml:space="preserve">in </w:t>
      </w:r>
      <w:r w:rsidR="00C805D0">
        <w:t>a few</w:t>
      </w:r>
      <w:r w:rsidR="0081719F">
        <w:t xml:space="preserve"> neighborhoods </w:t>
      </w:r>
      <w:r w:rsidR="00D1346F">
        <w:t>around Tucson</w:t>
      </w:r>
      <w:r w:rsidR="009260D8">
        <w:t xml:space="preserve"> and Phoenix, Arizona. </w:t>
      </w:r>
      <w:r w:rsidR="00ED20F7">
        <w:t xml:space="preserve">Camargo watched as they attacked </w:t>
      </w:r>
      <w:r w:rsidR="001A4A0E">
        <w:t xml:space="preserve">people </w:t>
      </w:r>
      <w:r w:rsidR="009C3EDB">
        <w:t>inside their homes</w:t>
      </w:r>
      <w:r w:rsidR="00A55A15">
        <w:t xml:space="preserve"> and </w:t>
      </w:r>
      <w:r w:rsidR="0015103F">
        <w:t xml:space="preserve">a few </w:t>
      </w:r>
      <w:r w:rsidR="00A55A15">
        <w:t>outdoors during the evening</w:t>
      </w:r>
      <w:r w:rsidR="00536C03">
        <w:t xml:space="preserve"> time</w:t>
      </w:r>
      <w:r w:rsidR="00327AC9">
        <w:t xml:space="preserve"> from his command room. He installed </w:t>
      </w:r>
      <w:r w:rsidR="007B448A">
        <w:t xml:space="preserve">a </w:t>
      </w:r>
      <w:r w:rsidR="005E3010">
        <w:t>video camera lens</w:t>
      </w:r>
      <w:r w:rsidR="005C7D1F">
        <w:t xml:space="preserve"> </w:t>
      </w:r>
      <w:r w:rsidR="006475E9">
        <w:t xml:space="preserve">behind the </w:t>
      </w:r>
      <w:r w:rsidR="00CB759B">
        <w:t>Death Firm</w:t>
      </w:r>
      <w:r w:rsidR="006475E9">
        <w:t>’s eyes.</w:t>
      </w:r>
      <w:r w:rsidR="002848D6">
        <w:t xml:space="preserve"> </w:t>
      </w:r>
      <w:r w:rsidR="00DF3C32">
        <w:t xml:space="preserve">It was important that he knew their whereabouts and </w:t>
      </w:r>
      <w:r w:rsidR="00137210">
        <w:t xml:space="preserve">what was happening around them. </w:t>
      </w:r>
      <w:r w:rsidR="003900C0">
        <w:t>Camargo</w:t>
      </w:r>
      <w:r w:rsidR="00137210">
        <w:t xml:space="preserve"> could also keep track of </w:t>
      </w:r>
      <w:r w:rsidR="00A535FB">
        <w:t xml:space="preserve">the progress he had made. It gave him much pleasure when he saw the terror in the victim’s eyes and </w:t>
      </w:r>
      <w:r w:rsidR="007B448A">
        <w:t xml:space="preserve">watched </w:t>
      </w:r>
      <w:r w:rsidR="00A535FB">
        <w:t>them run frantically about. They were small and fragile compared to his Death Firms.</w:t>
      </w:r>
    </w:p>
    <w:p w14:paraId="526491FB" w14:textId="504AE732" w:rsidR="00EC46CB" w:rsidRDefault="001A3009" w:rsidP="00814FB9">
      <w:pPr>
        <w:spacing w:line="480" w:lineRule="auto"/>
      </w:pPr>
      <w:r>
        <w:tab/>
        <w:t xml:space="preserve">When law enforcement and military soldiers </w:t>
      </w:r>
      <w:r w:rsidR="00ED11C1">
        <w:t xml:space="preserve">arrived, Camargo would command </w:t>
      </w:r>
      <w:r w:rsidR="00C520D0">
        <w:t>all</w:t>
      </w:r>
      <w:r w:rsidR="00ED11C1">
        <w:t xml:space="preserve"> the </w:t>
      </w:r>
      <w:r w:rsidR="00CB759B">
        <w:t>Death Firm</w:t>
      </w:r>
      <w:r w:rsidR="00ED11C1">
        <w:t xml:space="preserve">s to run away and hide. </w:t>
      </w:r>
      <w:r w:rsidR="00C520D0">
        <w:t>He wa</w:t>
      </w:r>
      <w:r w:rsidR="00252210">
        <w:t xml:space="preserve">nted to make sure they </w:t>
      </w:r>
      <w:r w:rsidR="00006A0F">
        <w:t xml:space="preserve">didn’t get </w:t>
      </w:r>
      <w:r w:rsidR="00C83084">
        <w:t xml:space="preserve">damaged or </w:t>
      </w:r>
      <w:r w:rsidR="00006A0F">
        <w:t>destroyed</w:t>
      </w:r>
      <w:r w:rsidR="00376540">
        <w:t xml:space="preserve">. </w:t>
      </w:r>
      <w:r w:rsidR="000013EB">
        <w:t xml:space="preserve">Camargo made them </w:t>
      </w:r>
      <w:r w:rsidR="00780B30">
        <w:t>bulletproof</w:t>
      </w:r>
      <w:r w:rsidR="00726F7A">
        <w:t xml:space="preserve"> and fireproof, but he just </w:t>
      </w:r>
      <w:r w:rsidR="002B7781">
        <w:t>wanted to make sure they</w:t>
      </w:r>
      <w:r w:rsidR="00273F10">
        <w:t xml:space="preserve"> were</w:t>
      </w:r>
      <w:r w:rsidR="002B7781">
        <w:t xml:space="preserve"> left unharmed. </w:t>
      </w:r>
      <w:r w:rsidR="00846F8B">
        <w:t xml:space="preserve">He also didn’t want any of them to be caught and kept at a military compound where </w:t>
      </w:r>
      <w:r w:rsidR="007A36C2">
        <w:t xml:space="preserve">someone could figure out how the newly created Death Firms </w:t>
      </w:r>
      <w:r w:rsidR="00B62B98">
        <w:t xml:space="preserve">operated and what </w:t>
      </w:r>
      <w:r w:rsidR="00D0755B">
        <w:t xml:space="preserve">features they had. Camargo </w:t>
      </w:r>
      <w:r w:rsidR="004C0B36">
        <w:t xml:space="preserve">thought the military knew too much about the original Death Firms, and that was how they were able to </w:t>
      </w:r>
      <w:r w:rsidR="00BA0442">
        <w:t xml:space="preserve">come up with fighting tactics against them. They also learned </w:t>
      </w:r>
      <w:r w:rsidR="00F301FB">
        <w:t xml:space="preserve">what their weaknesses were and how they could be destroyed. Camargo had to be more careful this time. </w:t>
      </w:r>
    </w:p>
    <w:p w14:paraId="45B660AB" w14:textId="604BD33F" w:rsidR="00E836E0" w:rsidRDefault="00E836E0" w:rsidP="00814FB9">
      <w:pPr>
        <w:spacing w:line="480" w:lineRule="auto"/>
      </w:pPr>
      <w:r>
        <w:tab/>
        <w:t xml:space="preserve">He could continue to do surprise attacks until he was ready to do a full-scale attack. </w:t>
      </w:r>
      <w:r w:rsidR="00580D18">
        <w:t xml:space="preserve">For now, he was just running a few tests on the </w:t>
      </w:r>
      <w:r w:rsidR="00CB759B">
        <w:t>Death Firm</w:t>
      </w:r>
      <w:r w:rsidR="0092391B">
        <w:t>s. He wanted to be fully</w:t>
      </w:r>
      <w:r w:rsidR="005C1314">
        <w:t xml:space="preserve"> prepared. </w:t>
      </w:r>
      <w:r w:rsidR="00A72F68">
        <w:t xml:space="preserve">It was too early to make any mistakes. </w:t>
      </w:r>
      <w:r w:rsidR="000C516C">
        <w:t>Camargo</w:t>
      </w:r>
      <w:r w:rsidR="00A72F68">
        <w:t xml:space="preserve"> wanted his creation to be flawless so that no one could defeat him.</w:t>
      </w:r>
      <w:r w:rsidR="00CC6C10">
        <w:t xml:space="preserve"> It was only a matter of time now</w:t>
      </w:r>
      <w:r w:rsidR="00480421">
        <w:t>.</w:t>
      </w:r>
    </w:p>
    <w:p w14:paraId="6151CAD3" w14:textId="77777777" w:rsidR="00480421" w:rsidRDefault="00480421" w:rsidP="00480421">
      <w:pPr>
        <w:spacing w:line="480" w:lineRule="auto"/>
      </w:pPr>
    </w:p>
    <w:p w14:paraId="69A85AF6" w14:textId="0E656B89" w:rsidR="35ABB053" w:rsidRDefault="35ABB053" w:rsidP="35ABB053">
      <w:pPr>
        <w:spacing w:line="480" w:lineRule="auto"/>
        <w:jc w:val="center"/>
      </w:pPr>
    </w:p>
    <w:p w14:paraId="7AF6A1E8" w14:textId="3478BBB9" w:rsidR="35ABB053" w:rsidRDefault="35ABB053" w:rsidP="35ABB053">
      <w:pPr>
        <w:spacing w:line="480" w:lineRule="auto"/>
        <w:jc w:val="center"/>
      </w:pPr>
    </w:p>
    <w:p w14:paraId="46AA97AE" w14:textId="5D59DA2A" w:rsidR="35ABB053" w:rsidRDefault="35ABB053" w:rsidP="35ABB053">
      <w:pPr>
        <w:spacing w:line="480" w:lineRule="auto"/>
        <w:jc w:val="center"/>
      </w:pPr>
    </w:p>
    <w:p w14:paraId="32DE926D" w14:textId="70D5A0C0" w:rsidR="35ABB053" w:rsidRDefault="35ABB053" w:rsidP="35ABB053">
      <w:pPr>
        <w:spacing w:line="480" w:lineRule="auto"/>
        <w:jc w:val="center"/>
      </w:pPr>
    </w:p>
    <w:p w14:paraId="1296E3D1" w14:textId="1FFD4460" w:rsidR="35ABB053" w:rsidRDefault="35ABB053" w:rsidP="35ABB053">
      <w:pPr>
        <w:spacing w:line="480" w:lineRule="auto"/>
        <w:jc w:val="center"/>
      </w:pPr>
    </w:p>
    <w:p w14:paraId="0E136B2E" w14:textId="112394B4" w:rsidR="35ABB053" w:rsidRDefault="35ABB053" w:rsidP="35ABB053">
      <w:pPr>
        <w:spacing w:line="480" w:lineRule="auto"/>
        <w:jc w:val="center"/>
      </w:pPr>
    </w:p>
    <w:p w14:paraId="72BBB6F3" w14:textId="3466A804" w:rsidR="35ABB053" w:rsidRDefault="35ABB053" w:rsidP="35ABB053">
      <w:pPr>
        <w:spacing w:line="480" w:lineRule="auto"/>
        <w:jc w:val="center"/>
      </w:pPr>
    </w:p>
    <w:p w14:paraId="203862AC" w14:textId="61102723" w:rsidR="35ABB053" w:rsidRDefault="35ABB053" w:rsidP="35ABB053">
      <w:pPr>
        <w:spacing w:line="480" w:lineRule="auto"/>
        <w:jc w:val="center"/>
      </w:pPr>
    </w:p>
    <w:p w14:paraId="6930063A" w14:textId="09ECED21" w:rsidR="006F46E8" w:rsidRDefault="00EB270C" w:rsidP="00480421">
      <w:pPr>
        <w:spacing w:line="480" w:lineRule="auto"/>
        <w:jc w:val="center"/>
      </w:pPr>
      <w:r>
        <w:t>Chapter 2</w:t>
      </w:r>
    </w:p>
    <w:p w14:paraId="775C5530" w14:textId="57F40FEC" w:rsidR="00DC042F" w:rsidRDefault="009307E0" w:rsidP="009307E0">
      <w:pPr>
        <w:spacing w:line="480" w:lineRule="auto"/>
      </w:pPr>
      <w:r>
        <w:tab/>
        <w:t>During the following morning</w:t>
      </w:r>
      <w:r w:rsidR="00023E15">
        <w:t xml:space="preserve">, news reports of </w:t>
      </w:r>
      <w:r w:rsidR="00CB759B">
        <w:t>Death Firm</w:t>
      </w:r>
      <w:r w:rsidR="00254105">
        <w:t xml:space="preserve"> sightings and the disappearance of famous actress Velma Whitney filled the air. </w:t>
      </w:r>
      <w:r w:rsidR="00086AA9">
        <w:t xml:space="preserve">The people of Tucson were </w:t>
      </w:r>
      <w:r w:rsidR="00696F61">
        <w:t>shocked</w:t>
      </w:r>
      <w:r w:rsidR="002B0B0A">
        <w:t>, scared,</w:t>
      </w:r>
      <w:r w:rsidR="00696F61">
        <w:t xml:space="preserve"> and </w:t>
      </w:r>
      <w:r w:rsidR="007E6701">
        <w:t>saddened by the news</w:t>
      </w:r>
      <w:r w:rsidR="00227C9A">
        <w:t>. Reporters interviewed</w:t>
      </w:r>
      <w:r w:rsidR="008516DE">
        <w:t xml:space="preserve"> </w:t>
      </w:r>
      <w:r w:rsidR="00C12E83">
        <w:t xml:space="preserve">a </w:t>
      </w:r>
      <w:r w:rsidR="008516DE">
        <w:t>few of</w:t>
      </w:r>
      <w:r w:rsidR="00195CE7">
        <w:t xml:space="preserve"> the residents </w:t>
      </w:r>
      <w:r w:rsidR="00855D3C">
        <w:t>in a suburb of Tucson</w:t>
      </w:r>
      <w:r w:rsidR="00195CE7">
        <w:t xml:space="preserve"> about what they had witnessed when the </w:t>
      </w:r>
      <w:r w:rsidR="00CB759B">
        <w:t>Death Firm</w:t>
      </w:r>
      <w:r w:rsidR="00195CE7">
        <w:t xml:space="preserve">s were </w:t>
      </w:r>
      <w:r w:rsidR="00C812E7">
        <w:t xml:space="preserve">ravaging their neighborhood. </w:t>
      </w:r>
      <w:r w:rsidR="003C4007">
        <w:t>Each one</w:t>
      </w:r>
      <w:r w:rsidR="004B4296">
        <w:t xml:space="preserve"> </w:t>
      </w:r>
      <w:r w:rsidR="009F41D2">
        <w:t xml:space="preserve">appeared </w:t>
      </w:r>
      <w:r w:rsidR="00AA0AAF">
        <w:t>frightened</w:t>
      </w:r>
      <w:r w:rsidR="00FA306A">
        <w:t xml:space="preserve"> and </w:t>
      </w:r>
      <w:r w:rsidR="009F41D2">
        <w:t>bewildered</w:t>
      </w:r>
      <w:r w:rsidR="00FA306A">
        <w:t>.</w:t>
      </w:r>
      <w:r w:rsidR="00734A36">
        <w:t xml:space="preserve"> </w:t>
      </w:r>
      <w:r w:rsidR="00FA306A">
        <w:t xml:space="preserve">They </w:t>
      </w:r>
      <w:r w:rsidR="00734A36">
        <w:t>answered the questions excitedly</w:t>
      </w:r>
      <w:r w:rsidR="00AA0AAF">
        <w:t xml:space="preserve"> </w:t>
      </w:r>
      <w:r w:rsidR="004B4296">
        <w:t>and</w:t>
      </w:r>
      <w:r w:rsidR="00B87C93">
        <w:t xml:space="preserve"> spoke so qu</w:t>
      </w:r>
      <w:r w:rsidR="00734A36">
        <w:t>ickly</w:t>
      </w:r>
      <w:r w:rsidR="00B87C93">
        <w:t xml:space="preserve"> that they had to catch their breath</w:t>
      </w:r>
      <w:r w:rsidR="00201013">
        <w:t xml:space="preserve"> at times</w:t>
      </w:r>
      <w:r w:rsidR="00B87C93">
        <w:t>.</w:t>
      </w:r>
      <w:r w:rsidR="00AA0AAF">
        <w:t xml:space="preserve"> </w:t>
      </w:r>
    </w:p>
    <w:p w14:paraId="2EAB0212" w14:textId="04EC853A" w:rsidR="00C52BFB" w:rsidRDefault="000E49E4" w:rsidP="009307E0">
      <w:pPr>
        <w:spacing w:line="480" w:lineRule="auto"/>
      </w:pPr>
      <w:r>
        <w:tab/>
        <w:t xml:space="preserve">The manager of the hotel where Whitney was staying </w:t>
      </w:r>
      <w:r w:rsidR="00736537">
        <w:t xml:space="preserve">showed video footage of the </w:t>
      </w:r>
      <w:r w:rsidR="00CB759B">
        <w:t>Death Firm</w:t>
      </w:r>
      <w:r w:rsidR="00736537">
        <w:t xml:space="preserve"> </w:t>
      </w:r>
      <w:r w:rsidR="00A605AF">
        <w:t>smash</w:t>
      </w:r>
      <w:r w:rsidR="003F2678">
        <w:t>ing</w:t>
      </w:r>
      <w:r w:rsidR="00736537">
        <w:t xml:space="preserve"> into</w:t>
      </w:r>
      <w:r w:rsidR="00A605AF">
        <w:t xml:space="preserve"> </w:t>
      </w:r>
      <w:r w:rsidR="0087468A">
        <w:t>the</w:t>
      </w:r>
      <w:r w:rsidR="00736537">
        <w:t xml:space="preserve"> hotel </w:t>
      </w:r>
      <w:r w:rsidR="0087468A">
        <w:t xml:space="preserve">room </w:t>
      </w:r>
      <w:r w:rsidR="00736537">
        <w:t>window</w:t>
      </w:r>
      <w:r w:rsidR="0087468A">
        <w:t xml:space="preserve"> wher</w:t>
      </w:r>
      <w:r w:rsidR="00DB1DDB">
        <w:t xml:space="preserve">e Whitney was staying. Viewers could see the Death Firm </w:t>
      </w:r>
      <w:r w:rsidR="00770FB8">
        <w:t>grab</w:t>
      </w:r>
      <w:r w:rsidR="007E6FD3">
        <w:t xml:space="preserve"> Whitney</w:t>
      </w:r>
      <w:r w:rsidR="00770FB8">
        <w:t>, kidnap her,</w:t>
      </w:r>
      <w:r w:rsidR="007E6FD3">
        <w:t xml:space="preserve"> and jump</w:t>
      </w:r>
      <w:r w:rsidR="005F1394">
        <w:t xml:space="preserve"> right back</w:t>
      </w:r>
      <w:r w:rsidR="007E6FD3">
        <w:t xml:space="preserve"> out of</w:t>
      </w:r>
      <w:r w:rsidR="005F1394">
        <w:t xml:space="preserve"> the</w:t>
      </w:r>
      <w:r w:rsidR="007E6FD3">
        <w:t xml:space="preserve"> window </w:t>
      </w:r>
      <w:r w:rsidR="00770FB8">
        <w:t xml:space="preserve">with </w:t>
      </w:r>
      <w:r w:rsidR="00180E14">
        <w:t>Whitney in its arms</w:t>
      </w:r>
      <w:r w:rsidR="002568DA">
        <w:t xml:space="preserve">. </w:t>
      </w:r>
      <w:r w:rsidR="00593ACA">
        <w:t xml:space="preserve">The video </w:t>
      </w:r>
      <w:r w:rsidR="0087506E">
        <w:t xml:space="preserve">footage then </w:t>
      </w:r>
      <w:r w:rsidR="00593ACA">
        <w:t>showed</w:t>
      </w:r>
      <w:r w:rsidR="00F937F3">
        <w:t xml:space="preserve"> Whitney </w:t>
      </w:r>
      <w:r w:rsidR="00C02836">
        <w:t xml:space="preserve">trying to break free from the </w:t>
      </w:r>
      <w:r w:rsidR="00CB759B">
        <w:t>Death Firm</w:t>
      </w:r>
      <w:r w:rsidR="00C02836">
        <w:t>’</w:t>
      </w:r>
      <w:r w:rsidR="00716AF7">
        <w:t xml:space="preserve">s </w:t>
      </w:r>
      <w:r w:rsidR="00564185">
        <w:t>arms</w:t>
      </w:r>
      <w:r w:rsidR="002F7C6E">
        <w:t>.</w:t>
      </w:r>
      <w:r w:rsidR="00C02836">
        <w:t xml:space="preserve"> </w:t>
      </w:r>
      <w:r w:rsidR="00AA5E0B">
        <w:t>Viewers could see</w:t>
      </w:r>
      <w:r w:rsidR="00716AF7">
        <w:t xml:space="preserve"> which direction the </w:t>
      </w:r>
      <w:r w:rsidR="00CB759B">
        <w:t>Death Firm</w:t>
      </w:r>
      <w:r w:rsidR="00716AF7">
        <w:t xml:space="preserve"> had carried her off. </w:t>
      </w:r>
      <w:r w:rsidR="00317783">
        <w:t>Later</w:t>
      </w:r>
      <w:r w:rsidR="00E05F2D">
        <w:t xml:space="preserve"> that evening</w:t>
      </w:r>
      <w:r w:rsidR="00317783">
        <w:t xml:space="preserve">, the highway patrol showed footage of </w:t>
      </w:r>
      <w:r w:rsidR="00826CFF">
        <w:t xml:space="preserve">the </w:t>
      </w:r>
      <w:r w:rsidR="00CB759B">
        <w:t>Death Firm</w:t>
      </w:r>
      <w:r w:rsidR="00826CFF">
        <w:t xml:space="preserve"> running and carrying her across the intersection</w:t>
      </w:r>
      <w:r w:rsidR="00D85F9B">
        <w:t xml:space="preserve">. It was clear that Whitney was screaming for help and trying to </w:t>
      </w:r>
      <w:r w:rsidR="002D2021">
        <w:t xml:space="preserve">capture the attention of the drivers. That was the last time anyone had seen her alive. </w:t>
      </w:r>
      <w:r w:rsidR="006E2C9D">
        <w:t xml:space="preserve">Everyone knew </w:t>
      </w:r>
      <w:r w:rsidR="00B2168C">
        <w:t xml:space="preserve">that there was little hope she was still alive. </w:t>
      </w:r>
      <w:r w:rsidR="00422A1C">
        <w:t>Candlelight</w:t>
      </w:r>
      <w:r w:rsidR="00C52BFB">
        <w:t xml:space="preserve"> vigils </w:t>
      </w:r>
      <w:r w:rsidR="00422A1C">
        <w:t>took place throughout the world.</w:t>
      </w:r>
    </w:p>
    <w:p w14:paraId="621C184C" w14:textId="08318742" w:rsidR="35ABB053" w:rsidRDefault="35ABB053" w:rsidP="001B79A5">
      <w:pPr>
        <w:spacing w:line="480" w:lineRule="auto"/>
        <w:ind w:firstLine="720"/>
      </w:pPr>
      <w:r>
        <w:t xml:space="preserve">People were in disbelief that this was happening all over again. </w:t>
      </w:r>
      <w:r w:rsidRPr="001B79A5">
        <w:rPr>
          <w:i/>
          <w:iCs/>
        </w:rPr>
        <w:t>Who would bring back the Death Firms</w:t>
      </w:r>
      <w:r w:rsidR="00C12E83" w:rsidRPr="001B79A5">
        <w:rPr>
          <w:i/>
          <w:iCs/>
        </w:rPr>
        <w:t>?</w:t>
      </w:r>
      <w:r w:rsidRPr="001B79A5">
        <w:rPr>
          <w:i/>
          <w:iCs/>
        </w:rPr>
        <w:t xml:space="preserve"> </w:t>
      </w:r>
      <w:r>
        <w:t>they thought as they viewed the footage of Death Firms ravaging the neighborhoods and taking innocent lives</w:t>
      </w:r>
      <w:r w:rsidR="00C12E83">
        <w:t>.</w:t>
      </w:r>
      <w:r>
        <w:t xml:space="preserve"> Many people were traumatized by the Death Firms. They </w:t>
      </w:r>
      <w:r w:rsidR="00C12E83">
        <w:t xml:space="preserve">had </w:t>
      </w:r>
      <w:r>
        <w:t>yet to recover from that traumatic experience. They feared that they would have to relive it all over again.</w:t>
      </w:r>
    </w:p>
    <w:p w14:paraId="37D6FA63" w14:textId="71B493F7" w:rsidR="00964DE7" w:rsidRDefault="00E75229" w:rsidP="009307E0">
      <w:pPr>
        <w:spacing w:line="480" w:lineRule="auto"/>
      </w:pPr>
      <w:r>
        <w:tab/>
      </w:r>
      <w:r w:rsidR="00964DE7">
        <w:t xml:space="preserve">Everyone started to suspect the U.S. Army was involved in the recent attacks. </w:t>
      </w:r>
      <w:bookmarkStart w:id="5" w:name="_Hlk107748620"/>
      <w:r>
        <w:t xml:space="preserve">Lieutenant Colonel </w:t>
      </w:r>
      <w:r w:rsidR="00C2500F">
        <w:t xml:space="preserve">Lee Alderson </w:t>
      </w:r>
      <w:bookmarkEnd w:id="5"/>
      <w:r w:rsidR="00CD2564">
        <w:t xml:space="preserve">assured the media and the public that </w:t>
      </w:r>
      <w:r w:rsidR="00576811">
        <w:t xml:space="preserve">the </w:t>
      </w:r>
      <w:r w:rsidR="000824CA">
        <w:t>U.S. A</w:t>
      </w:r>
      <w:r w:rsidR="00576811">
        <w:t xml:space="preserve">rmy had no connection </w:t>
      </w:r>
      <w:r w:rsidR="00C12E83">
        <w:t xml:space="preserve">to </w:t>
      </w:r>
      <w:r w:rsidR="00576811">
        <w:t xml:space="preserve">what was </w:t>
      </w:r>
      <w:r w:rsidR="00673A15">
        <w:t>happening</w:t>
      </w:r>
      <w:r w:rsidR="00576811">
        <w:t xml:space="preserve"> and </w:t>
      </w:r>
      <w:r w:rsidR="00CE7BCA">
        <w:t xml:space="preserve">that </w:t>
      </w:r>
      <w:r w:rsidR="00576811">
        <w:t>th</w:t>
      </w:r>
      <w:r w:rsidR="000824CA">
        <w:t>e</w:t>
      </w:r>
      <w:r w:rsidR="008023CA">
        <w:t xml:space="preserve"> U.S.</w:t>
      </w:r>
      <w:r w:rsidR="000824CA">
        <w:t xml:space="preserve"> Army was trying to find out who </w:t>
      </w:r>
      <w:r w:rsidR="00C12E83">
        <w:t xml:space="preserve">was </w:t>
      </w:r>
      <w:r w:rsidR="000824CA">
        <w:t xml:space="preserve">responsible for the </w:t>
      </w:r>
      <w:r w:rsidR="0072346C">
        <w:t>re-</w:t>
      </w:r>
      <w:r w:rsidR="00CE7BCA">
        <w:t xml:space="preserve">creation of the </w:t>
      </w:r>
      <w:r w:rsidR="00CB759B">
        <w:t>Death Firm</w:t>
      </w:r>
      <w:r w:rsidR="00CE7BCA">
        <w:t xml:space="preserve">s. </w:t>
      </w:r>
      <w:r w:rsidR="00673A15">
        <w:t xml:space="preserve">He told the press that he </w:t>
      </w:r>
      <w:r w:rsidR="00C12E83">
        <w:t xml:space="preserve">believed </w:t>
      </w:r>
      <w:r w:rsidR="00D22F81">
        <w:t xml:space="preserve">someone </w:t>
      </w:r>
      <w:r w:rsidR="0072346C">
        <w:t xml:space="preserve">who was part of the creation of the original </w:t>
      </w:r>
      <w:r w:rsidR="00CB759B">
        <w:t>Death Firm</w:t>
      </w:r>
      <w:r w:rsidR="0072346C">
        <w:t xml:space="preserve">s </w:t>
      </w:r>
      <w:r w:rsidR="0031185D">
        <w:t xml:space="preserve">was recreating them. </w:t>
      </w:r>
      <w:r w:rsidR="00B73CD8">
        <w:t xml:space="preserve">Alderson said the U.S. Army </w:t>
      </w:r>
      <w:r w:rsidR="00C12E83">
        <w:t xml:space="preserve">had </w:t>
      </w:r>
      <w:r w:rsidR="00B73CD8">
        <w:t>a list of all of those who were involved in the original creation.</w:t>
      </w:r>
      <w:r w:rsidR="008023CA">
        <w:t xml:space="preserve"> </w:t>
      </w:r>
      <w:r w:rsidR="00FB3456">
        <w:t>All</w:t>
      </w:r>
      <w:r w:rsidR="009F7862">
        <w:t xml:space="preserve"> the people on the list were currently being investigated. </w:t>
      </w:r>
      <w:r w:rsidR="00FB3456">
        <w:t xml:space="preserve">There were a few </w:t>
      </w:r>
      <w:r w:rsidR="00116782">
        <w:t xml:space="preserve">they </w:t>
      </w:r>
      <w:r w:rsidR="00975B35">
        <w:t>could not</w:t>
      </w:r>
      <w:r w:rsidR="00116782">
        <w:t xml:space="preserve"> find. Anyone who refused to cooperate would become</w:t>
      </w:r>
      <w:r w:rsidR="00C12E83">
        <w:t xml:space="preserve"> a</w:t>
      </w:r>
      <w:r w:rsidR="00116782">
        <w:t xml:space="preserve"> primary </w:t>
      </w:r>
      <w:r w:rsidR="00C12E83">
        <w:t>suspect</w:t>
      </w:r>
      <w:r w:rsidR="00370ED3">
        <w:t xml:space="preserve">. </w:t>
      </w:r>
    </w:p>
    <w:p w14:paraId="65F63944" w14:textId="41906AEC" w:rsidR="008B64C4" w:rsidRDefault="003878F0" w:rsidP="009307E0">
      <w:pPr>
        <w:spacing w:line="480" w:lineRule="auto"/>
      </w:pPr>
      <w:r>
        <w:tab/>
      </w:r>
      <w:r w:rsidR="00755D52">
        <w:t xml:space="preserve"> </w:t>
      </w:r>
      <w:r w:rsidR="00A82E15">
        <w:t xml:space="preserve">After </w:t>
      </w:r>
      <w:r w:rsidR="00D40E07">
        <w:t xml:space="preserve">interviewing Alderson, </w:t>
      </w:r>
      <w:r w:rsidR="005B1443">
        <w:t xml:space="preserve">the news switched over to a reporter who was standing beside </w:t>
      </w:r>
      <w:r w:rsidR="00A5247F">
        <w:t>Winter Harris</w:t>
      </w:r>
      <w:r w:rsidR="00256269">
        <w:t xml:space="preserve"> </w:t>
      </w:r>
      <w:r w:rsidR="007971F7">
        <w:t>outsid</w:t>
      </w:r>
      <w:r w:rsidR="00755B9E">
        <w:t>e in front of a house</w:t>
      </w:r>
      <w:r w:rsidR="007971F7">
        <w:t xml:space="preserve"> </w:t>
      </w:r>
      <w:r w:rsidR="00256269">
        <w:t xml:space="preserve">in the </w:t>
      </w:r>
      <w:r w:rsidR="00E64058">
        <w:t>neighborhood</w:t>
      </w:r>
      <w:r w:rsidR="00256269">
        <w:t xml:space="preserve"> where the latest </w:t>
      </w:r>
      <w:r w:rsidR="00CB759B">
        <w:t>Death Firm</w:t>
      </w:r>
      <w:r w:rsidR="00256269">
        <w:t xml:space="preserve"> attack had happ</w:t>
      </w:r>
      <w:r w:rsidR="007971F7">
        <w:t xml:space="preserve">ened. </w:t>
      </w:r>
      <w:r w:rsidR="00854BF2">
        <w:t>Harris stood nervously as the reporter asked him</w:t>
      </w:r>
      <w:r w:rsidR="00B36901">
        <w:t xml:space="preserve"> about</w:t>
      </w:r>
      <w:r w:rsidR="00854BF2">
        <w:t xml:space="preserve"> </w:t>
      </w:r>
      <w:r w:rsidR="00C60C4C">
        <w:t xml:space="preserve">how the Army should go about searching for the </w:t>
      </w:r>
      <w:r w:rsidR="00CB759B">
        <w:t>Death Firm</w:t>
      </w:r>
      <w:r w:rsidR="00C60C4C">
        <w:t xml:space="preserve">s and how they </w:t>
      </w:r>
      <w:r w:rsidR="001437EA">
        <w:t>should be</w:t>
      </w:r>
      <w:r w:rsidR="00B36901">
        <w:t xml:space="preserve"> kill</w:t>
      </w:r>
      <w:r w:rsidR="001437EA">
        <w:t xml:space="preserve">ing </w:t>
      </w:r>
      <w:r w:rsidR="00B36901">
        <w:t xml:space="preserve">them. </w:t>
      </w:r>
    </w:p>
    <w:p w14:paraId="04C676E8" w14:textId="40D75945" w:rsidR="00975B35" w:rsidRDefault="00975B35" w:rsidP="009307E0">
      <w:pPr>
        <w:spacing w:line="480" w:lineRule="auto"/>
      </w:pPr>
      <w:r>
        <w:tab/>
      </w:r>
      <w:r w:rsidR="00985229">
        <w:t xml:space="preserve">“This is a rather odd situation,” Harris said. </w:t>
      </w:r>
      <w:r w:rsidR="00EF7364">
        <w:t xml:space="preserve">“It seems the newly created </w:t>
      </w:r>
      <w:r w:rsidR="00CB759B">
        <w:t>Death Firm</w:t>
      </w:r>
      <w:r w:rsidR="00EF7364">
        <w:t>s</w:t>
      </w:r>
      <w:r w:rsidR="0038747F">
        <w:t xml:space="preserve"> </w:t>
      </w:r>
      <w:r w:rsidR="00A61254">
        <w:t xml:space="preserve">run off as soon as military and law enforcement </w:t>
      </w:r>
      <w:r w:rsidR="00F27CF1">
        <w:t>close</w:t>
      </w:r>
      <w:r w:rsidR="000B5C3D">
        <w:t xml:space="preserve"> in on them</w:t>
      </w:r>
      <w:r w:rsidR="00A61254">
        <w:t xml:space="preserve">. </w:t>
      </w:r>
      <w:r w:rsidR="00EE3039">
        <w:t xml:space="preserve">They </w:t>
      </w:r>
      <w:r w:rsidR="007F796F">
        <w:t>do not</w:t>
      </w:r>
      <w:r w:rsidR="00EE3039">
        <w:t xml:space="preserve"> fight back at all. </w:t>
      </w:r>
      <w:r w:rsidR="007F796F">
        <w:t xml:space="preserve">This makes it harder for us to </w:t>
      </w:r>
      <w:r w:rsidR="000B5C3D">
        <w:t xml:space="preserve">kill them. </w:t>
      </w:r>
      <w:r w:rsidR="002450CE">
        <w:t xml:space="preserve">They </w:t>
      </w:r>
      <w:r w:rsidR="00E02DD5">
        <w:t>do not eat as much as well. We are dealing with a whole new breed.</w:t>
      </w:r>
      <w:r w:rsidR="00465A18">
        <w:t xml:space="preserve"> </w:t>
      </w:r>
      <w:r w:rsidR="00297E97">
        <w:t>They have new bodily and robotic feature</w:t>
      </w:r>
      <w:r w:rsidR="00604384">
        <w:t>s as well.</w:t>
      </w:r>
      <w:r w:rsidR="00285994">
        <w:t xml:space="preserve"> We will have to learn more about them </w:t>
      </w:r>
      <w:r w:rsidR="00861997">
        <w:t>to</w:t>
      </w:r>
      <w:r w:rsidR="00285994">
        <w:t xml:space="preserve"> figure out a way to </w:t>
      </w:r>
      <w:r w:rsidR="0091736A">
        <w:t>attack</w:t>
      </w:r>
      <w:r w:rsidR="006F4A74">
        <w:t xml:space="preserve"> them.” </w:t>
      </w:r>
    </w:p>
    <w:p w14:paraId="1FE0D51A" w14:textId="1558CA18" w:rsidR="0031055B" w:rsidRDefault="0031055B" w:rsidP="009307E0">
      <w:pPr>
        <w:spacing w:line="480" w:lineRule="auto"/>
      </w:pPr>
      <w:r>
        <w:tab/>
        <w:t xml:space="preserve">“Can you tell us what the new bodily and robotic features are?” the </w:t>
      </w:r>
      <w:r w:rsidR="00654942">
        <w:t xml:space="preserve">female </w:t>
      </w:r>
      <w:r>
        <w:t>reporter asked.</w:t>
      </w:r>
    </w:p>
    <w:p w14:paraId="21E175F4" w14:textId="4DC412E4" w:rsidR="00B813C9" w:rsidRDefault="00B813C9" w:rsidP="00B813C9">
      <w:pPr>
        <w:spacing w:line="480" w:lineRule="auto"/>
        <w:ind w:firstLine="720"/>
      </w:pPr>
      <w:r>
        <w:t xml:space="preserve">“We don’t </w:t>
      </w:r>
      <w:r w:rsidR="00DF6730">
        <w:t xml:space="preserve">know </w:t>
      </w:r>
      <w:r>
        <w:t>what they are fully capable of yet, but we do know a few features,” he replied. “They appear to be moving at a faster rate, have the ability to swim</w:t>
      </w:r>
      <w:r w:rsidR="00A15BE9">
        <w:t xml:space="preserve">, </w:t>
      </w:r>
      <w:r>
        <w:t>stay underwater for extended periods, can climb now, and jump up higher.”</w:t>
      </w:r>
    </w:p>
    <w:p w14:paraId="4FACCFCC" w14:textId="0C8DAECC" w:rsidR="00446F9D" w:rsidRDefault="00C36DFC" w:rsidP="00B813C9">
      <w:pPr>
        <w:spacing w:line="480" w:lineRule="auto"/>
        <w:ind w:firstLine="720"/>
      </w:pPr>
      <w:r>
        <w:t>“</w:t>
      </w:r>
      <w:r w:rsidR="00494AB5">
        <w:t>With all of these newly acquired abili</w:t>
      </w:r>
      <w:r w:rsidR="00D013F2">
        <w:t>ties, w</w:t>
      </w:r>
      <w:r>
        <w:t xml:space="preserve">hy do you think </w:t>
      </w:r>
      <w:r w:rsidR="006A7478">
        <w:t xml:space="preserve">the </w:t>
      </w:r>
      <w:r w:rsidR="00CB759B">
        <w:t>Death Firm</w:t>
      </w:r>
      <w:r w:rsidR="006A7478">
        <w:t>s are running off?”</w:t>
      </w:r>
      <w:r w:rsidR="00446F9D">
        <w:t xml:space="preserve"> </w:t>
      </w:r>
      <w:r w:rsidR="00654942">
        <w:t xml:space="preserve">she </w:t>
      </w:r>
      <w:r w:rsidR="00446F9D">
        <w:t>asked.</w:t>
      </w:r>
      <w:r w:rsidR="00D013F2">
        <w:t xml:space="preserve"> </w:t>
      </w:r>
    </w:p>
    <w:p w14:paraId="721AE423" w14:textId="28AD114F" w:rsidR="00E4575F" w:rsidRDefault="00446F9D" w:rsidP="00B813C9">
      <w:pPr>
        <w:spacing w:line="480" w:lineRule="auto"/>
        <w:ind w:firstLine="720"/>
      </w:pPr>
      <w:r>
        <w:t>“We’re not sure yet,” Winter said. “</w:t>
      </w:r>
      <w:r w:rsidR="00183F15">
        <w:t xml:space="preserve">We haven’t had a chance to study their behavioral patterns yet. Keep in mind this is </w:t>
      </w:r>
      <w:r w:rsidR="00441115">
        <w:t xml:space="preserve">a sudden occurrence. We must capture one </w:t>
      </w:r>
      <w:r w:rsidR="00E4575F">
        <w:t>to</w:t>
      </w:r>
      <w:r w:rsidR="00441115">
        <w:t xml:space="preserve"> learn</w:t>
      </w:r>
      <w:r w:rsidR="00E45CC1">
        <w:t xml:space="preserve"> more about them. That is what we had to do before, and it successfully helped us get rid of the previous Death Firms.”</w:t>
      </w:r>
    </w:p>
    <w:p w14:paraId="79309C8E" w14:textId="05ECC810" w:rsidR="00E347E8" w:rsidRDefault="00E347E8" w:rsidP="00B813C9">
      <w:pPr>
        <w:spacing w:line="480" w:lineRule="auto"/>
        <w:ind w:firstLine="720"/>
      </w:pPr>
      <w:r>
        <w:t>“</w:t>
      </w:r>
      <w:r w:rsidR="00F3592A">
        <w:t>D</w:t>
      </w:r>
      <w:r w:rsidR="00900857">
        <w:t>o you have any idea who could be responsible for all of this yet?</w:t>
      </w:r>
      <w:r w:rsidR="00365335">
        <w:t>” the reporter quickly</w:t>
      </w:r>
      <w:r w:rsidR="00FD15BA">
        <w:t xml:space="preserve"> asked with </w:t>
      </w:r>
      <w:r w:rsidR="00F9564B">
        <w:t>prying eyes.</w:t>
      </w:r>
      <w:r>
        <w:t xml:space="preserve"> </w:t>
      </w:r>
    </w:p>
    <w:p w14:paraId="11E72B94" w14:textId="61ADB8CA" w:rsidR="007A1E9B" w:rsidRDefault="00CF5A98" w:rsidP="00B813C9">
      <w:pPr>
        <w:spacing w:line="480" w:lineRule="auto"/>
        <w:ind w:firstLine="720"/>
      </w:pPr>
      <w:r>
        <w:t>“Right now, the</w:t>
      </w:r>
      <w:r w:rsidR="00F9422B">
        <w:t xml:space="preserve"> Army and law enforcement are going through a list of the </w:t>
      </w:r>
      <w:r w:rsidR="00190656">
        <w:t xml:space="preserve">creators of the original </w:t>
      </w:r>
      <w:r w:rsidR="00CB759B">
        <w:t>Death Firm</w:t>
      </w:r>
      <w:r w:rsidR="00190656">
        <w:t>s,” he</w:t>
      </w:r>
      <w:r w:rsidR="008A6483">
        <w:t xml:space="preserve"> answered. </w:t>
      </w:r>
      <w:r w:rsidR="00F041E7">
        <w:t>“Several of them are suspects.</w:t>
      </w:r>
      <w:r w:rsidR="001D1CA1">
        <w:t xml:space="preserve"> Law enforcement will soon start que</w:t>
      </w:r>
      <w:r w:rsidR="00F265A2">
        <w:t xml:space="preserve">stioning each one of them until we find the answers that we need to arrest </w:t>
      </w:r>
      <w:r w:rsidR="001D5CE7">
        <w:t xml:space="preserve">the person or people involved in this.” </w:t>
      </w:r>
    </w:p>
    <w:p w14:paraId="563FABAF" w14:textId="6F7EDA6F" w:rsidR="00B035B7" w:rsidRDefault="001E394F" w:rsidP="00B813C9">
      <w:pPr>
        <w:spacing w:line="480" w:lineRule="auto"/>
        <w:ind w:firstLine="720"/>
      </w:pPr>
      <w:r>
        <w:t xml:space="preserve">“Is there anything that the viewers must do in order to stay safe when encountering a </w:t>
      </w:r>
      <w:r w:rsidR="00CB759B">
        <w:t>Death Firm</w:t>
      </w:r>
      <w:r w:rsidR="00B65BEB">
        <w:t>?” the reporter asked.</w:t>
      </w:r>
    </w:p>
    <w:p w14:paraId="278F50DF" w14:textId="288FF906" w:rsidR="00B65BEB" w:rsidRDefault="00B65BEB" w:rsidP="00B813C9">
      <w:pPr>
        <w:spacing w:line="480" w:lineRule="auto"/>
        <w:ind w:firstLine="720"/>
      </w:pPr>
      <w:r>
        <w:t xml:space="preserve">“Seek shelter, </w:t>
      </w:r>
      <w:r w:rsidR="00721917">
        <w:t>hide immediately, and call law enforcement</w:t>
      </w:r>
      <w:r w:rsidR="002E113F">
        <w:t xml:space="preserve">,” he told her. </w:t>
      </w:r>
      <w:r w:rsidR="00654942">
        <w:t>“</w:t>
      </w:r>
      <w:r w:rsidR="006E79A5">
        <w:t>Try to keep at least one weapon inside your home</w:t>
      </w:r>
      <w:r w:rsidR="00C12E83">
        <w:t>,</w:t>
      </w:r>
      <w:r w:rsidR="006E79A5">
        <w:t xml:space="preserve"> </w:t>
      </w:r>
      <w:r w:rsidR="00765A41">
        <w:t>and if you have a basement or underground shelter</w:t>
      </w:r>
      <w:r w:rsidR="00C12E83">
        <w:t>,</w:t>
      </w:r>
      <w:r w:rsidR="00765A41">
        <w:t xml:space="preserve"> go there. </w:t>
      </w:r>
      <w:r w:rsidR="00A9290E">
        <w:t>Please keep a stock of survival items, such as nonperishable food, weapons, medical supplies</w:t>
      </w:r>
      <w:r w:rsidR="00472D62">
        <w:t>, tools, water, etc.</w:t>
      </w:r>
      <w:r w:rsidR="00C12E83">
        <w:t>,</w:t>
      </w:r>
      <w:r w:rsidR="00472D62">
        <w:t xml:space="preserve"> in your basement or shelter</w:t>
      </w:r>
      <w:r w:rsidR="00974FDF">
        <w:t xml:space="preserve"> just as a </w:t>
      </w:r>
      <w:r w:rsidR="00C12E83">
        <w:t>precaution</w:t>
      </w:r>
      <w:r w:rsidR="00974FDF">
        <w:t>.</w:t>
      </w:r>
      <w:r w:rsidR="00765A41">
        <w:t>”</w:t>
      </w:r>
    </w:p>
    <w:p w14:paraId="2827E165" w14:textId="36512F8D" w:rsidR="000331FA" w:rsidRDefault="0006381A" w:rsidP="00B813C9">
      <w:pPr>
        <w:spacing w:line="480" w:lineRule="auto"/>
        <w:ind w:firstLine="720"/>
      </w:pPr>
      <w:r>
        <w:t xml:space="preserve">About ten minutes later, </w:t>
      </w:r>
      <w:r w:rsidR="00C12E83">
        <w:t>l</w:t>
      </w:r>
      <w:r w:rsidR="000331FA">
        <w:t>aw enforcement and the military spoke during a news conference and told people they were thoroughly searching for clues as to where the Death Firms were coming from and who was responsible for creating them. People were asked to report anyone who appeared suspicious. Anyone with helpful information would receive a reward.</w:t>
      </w:r>
    </w:p>
    <w:p w14:paraId="675DE6C1" w14:textId="63837A75" w:rsidR="00321E2D" w:rsidRDefault="00D33540" w:rsidP="00B813C9">
      <w:pPr>
        <w:spacing w:line="480" w:lineRule="auto"/>
        <w:ind w:firstLine="720"/>
      </w:pPr>
      <w:r>
        <w:t>Camargo turned off his television</w:t>
      </w:r>
      <w:r w:rsidR="00A72CC4">
        <w:t xml:space="preserve"> with disgust</w:t>
      </w:r>
      <w:r w:rsidR="003A2729">
        <w:t>.</w:t>
      </w:r>
      <w:r w:rsidR="00B63584">
        <w:t xml:space="preserve"> The whole idea of them interviewing Winter Harris </w:t>
      </w:r>
      <w:r w:rsidR="00163E78">
        <w:t>was a joke to him.</w:t>
      </w:r>
      <w:r w:rsidR="004305D1">
        <w:t xml:space="preserve"> </w:t>
      </w:r>
      <w:r w:rsidR="004305D1" w:rsidRPr="001B79A5">
        <w:rPr>
          <w:i/>
          <w:iCs/>
        </w:rPr>
        <w:t xml:space="preserve">Harris may have destroyed the original Death Firms, but he </w:t>
      </w:r>
      <w:r w:rsidR="00C12E83" w:rsidRPr="001B79A5">
        <w:rPr>
          <w:i/>
          <w:iCs/>
        </w:rPr>
        <w:t xml:space="preserve">isn’t </w:t>
      </w:r>
      <w:r w:rsidR="004305D1" w:rsidRPr="001B79A5">
        <w:rPr>
          <w:i/>
          <w:iCs/>
        </w:rPr>
        <w:t>going to this time</w:t>
      </w:r>
      <w:r w:rsidR="008C332D" w:rsidRPr="001B79A5">
        <w:rPr>
          <w:i/>
          <w:iCs/>
        </w:rPr>
        <w:t>,</w:t>
      </w:r>
      <w:r w:rsidR="008C332D">
        <w:t xml:space="preserve"> Camargo thought to himself.</w:t>
      </w:r>
      <w:r w:rsidR="003A2729">
        <w:t xml:space="preserve"> </w:t>
      </w:r>
      <w:r w:rsidR="008C332D">
        <w:t>He</w:t>
      </w:r>
      <w:r w:rsidR="00EB4999">
        <w:t xml:space="preserve"> was going to make it</w:t>
      </w:r>
      <w:r w:rsidR="005F7345">
        <w:t xml:space="preserve"> extremely</w:t>
      </w:r>
      <w:r w:rsidR="00EB4999">
        <w:t xml:space="preserve"> impossible for the military to capture one of his </w:t>
      </w:r>
      <w:r w:rsidR="00CB759B">
        <w:t>Death Firm</w:t>
      </w:r>
      <w:r w:rsidR="00EB4999">
        <w:t>s</w:t>
      </w:r>
      <w:r w:rsidR="005F7345">
        <w:t xml:space="preserve"> this time around</w:t>
      </w:r>
      <w:r w:rsidR="00EB4999">
        <w:t xml:space="preserve">. </w:t>
      </w:r>
      <w:r w:rsidR="000D781F">
        <w:t xml:space="preserve">He laughed at the thought of the </w:t>
      </w:r>
      <w:r w:rsidR="00CB759B">
        <w:t>Death Firm</w:t>
      </w:r>
      <w:r w:rsidR="000D781F">
        <w:t xml:space="preserve">s living among them as normal American citizens without anyone knowing. </w:t>
      </w:r>
      <w:r w:rsidR="00764330">
        <w:t>No one was aware that he had the ability to</w:t>
      </w:r>
      <w:r w:rsidR="00AD05B0">
        <w:t xml:space="preserve"> make the </w:t>
      </w:r>
      <w:r w:rsidR="00CB759B">
        <w:t>Death Firm</w:t>
      </w:r>
      <w:r w:rsidR="00AD05B0">
        <w:t xml:space="preserve"> return to its natural human form with just a </w:t>
      </w:r>
      <w:r w:rsidR="00745FD9">
        <w:t xml:space="preserve">press of a button. When it </w:t>
      </w:r>
      <w:r w:rsidR="00C12E83">
        <w:t xml:space="preserve">returned </w:t>
      </w:r>
      <w:r w:rsidR="00745FD9">
        <w:t xml:space="preserve">to its </w:t>
      </w:r>
      <w:r w:rsidR="001E4336">
        <w:t>human</w:t>
      </w:r>
      <w:r w:rsidR="00745FD9">
        <w:t xml:space="preserve"> form, it </w:t>
      </w:r>
      <w:r w:rsidR="00C12E83">
        <w:t xml:space="preserve">could </w:t>
      </w:r>
      <w:r w:rsidR="00745FD9">
        <w:t xml:space="preserve">return </w:t>
      </w:r>
      <w:r w:rsidR="001E4336">
        <w:t xml:space="preserve">to its normal lifestyle and remember everything </w:t>
      </w:r>
      <w:r w:rsidR="00A946C2">
        <w:t xml:space="preserve">about its </w:t>
      </w:r>
      <w:r w:rsidR="00FD50AA">
        <w:t xml:space="preserve">past as a human. </w:t>
      </w:r>
      <w:r w:rsidR="00E47D5F">
        <w:t>As a human, it</w:t>
      </w:r>
      <w:r w:rsidR="00801044">
        <w:t xml:space="preserve"> </w:t>
      </w:r>
      <w:r w:rsidR="00C12E83">
        <w:t xml:space="preserve">could not </w:t>
      </w:r>
      <w:r w:rsidR="00E47D5F">
        <w:t>re</w:t>
      </w:r>
      <w:r w:rsidR="001B7616">
        <w:t>member</w:t>
      </w:r>
      <w:r w:rsidR="00E47D5F">
        <w:t xml:space="preserve"> anything from being </w:t>
      </w:r>
      <w:r w:rsidR="001B7616">
        <w:t xml:space="preserve">a </w:t>
      </w:r>
      <w:r w:rsidR="00CB759B">
        <w:t>Death Firm</w:t>
      </w:r>
      <w:r w:rsidR="001B7616">
        <w:t xml:space="preserve">. The human </w:t>
      </w:r>
      <w:r w:rsidR="00C12E83">
        <w:t xml:space="preserve">was </w:t>
      </w:r>
      <w:r w:rsidR="001B7616">
        <w:t xml:space="preserve">not even aware that they </w:t>
      </w:r>
      <w:r w:rsidR="00C12E83">
        <w:t xml:space="preserve">could </w:t>
      </w:r>
      <w:r w:rsidR="001B7616">
        <w:t xml:space="preserve">turn into a </w:t>
      </w:r>
      <w:r w:rsidR="00CB759B">
        <w:t>Death Firm</w:t>
      </w:r>
      <w:r w:rsidR="001B7616">
        <w:t xml:space="preserve">. </w:t>
      </w:r>
      <w:r w:rsidR="00C00893">
        <w:t xml:space="preserve">Camargo </w:t>
      </w:r>
      <w:r w:rsidR="00764996">
        <w:t xml:space="preserve">had the power to erase the </w:t>
      </w:r>
      <w:r w:rsidR="00CB759B">
        <w:t>Death Firm</w:t>
      </w:r>
      <w:r w:rsidR="00764996">
        <w:t xml:space="preserve">’s memory </w:t>
      </w:r>
      <w:r w:rsidR="00250B83">
        <w:t>anytime he pleased on his phone</w:t>
      </w:r>
      <w:r w:rsidR="00DE45A3">
        <w:t xml:space="preserve">. </w:t>
      </w:r>
    </w:p>
    <w:p w14:paraId="25E4CD2A" w14:textId="3318CD54" w:rsidR="00A83592" w:rsidRDefault="00A83592" w:rsidP="00B813C9">
      <w:pPr>
        <w:spacing w:line="480" w:lineRule="auto"/>
        <w:ind w:firstLine="720"/>
      </w:pPr>
      <w:r>
        <w:t xml:space="preserve">It would take the military a long time to figure out it was him. </w:t>
      </w:r>
      <w:r w:rsidR="00A25564">
        <w:t xml:space="preserve">Hundreds of people were involved </w:t>
      </w:r>
      <w:r w:rsidR="00C12E83">
        <w:t xml:space="preserve">in </w:t>
      </w:r>
      <w:r w:rsidR="00A25564">
        <w:t xml:space="preserve">creating the </w:t>
      </w:r>
      <w:r w:rsidR="00CB759B">
        <w:t>Death Firm</w:t>
      </w:r>
      <w:r w:rsidR="00A25564">
        <w:t>s.</w:t>
      </w:r>
      <w:r w:rsidR="00866327">
        <w:t xml:space="preserve"> </w:t>
      </w:r>
      <w:r w:rsidR="00E636DB">
        <w:t xml:space="preserve">They would have to </w:t>
      </w:r>
      <w:r w:rsidR="0062067E">
        <w:t xml:space="preserve">find the location of each </w:t>
      </w:r>
      <w:r w:rsidR="00D9312B">
        <w:t>person</w:t>
      </w:r>
      <w:r w:rsidR="0062067E">
        <w:t xml:space="preserve">, which </w:t>
      </w:r>
      <w:r w:rsidR="00C12E83">
        <w:t xml:space="preserve">would </w:t>
      </w:r>
      <w:r w:rsidR="0062067E">
        <w:t xml:space="preserve">take the military some time. </w:t>
      </w:r>
      <w:r w:rsidR="00A172A5">
        <w:t xml:space="preserve">Camargo didn’t expect they would get to him for quite </w:t>
      </w:r>
      <w:r w:rsidR="005F12B2">
        <w:t xml:space="preserve">some time. Even if they did, </w:t>
      </w:r>
      <w:r w:rsidR="00AC14DA">
        <w:t>he would refuse to reply a</w:t>
      </w:r>
      <w:r w:rsidR="00CE06D3">
        <w:t>nd would send a Death Firm out to get them. Camargo was pleased that his plans were finally falling into place.</w:t>
      </w:r>
    </w:p>
    <w:p w14:paraId="1FD2D696" w14:textId="29579CD6" w:rsidR="00C74D2F" w:rsidRDefault="00C74D2F" w:rsidP="00B813C9">
      <w:pPr>
        <w:spacing w:line="480" w:lineRule="auto"/>
        <w:ind w:firstLine="720"/>
      </w:pPr>
      <w:r>
        <w:t xml:space="preserve">Camargo returned to </w:t>
      </w:r>
      <w:r w:rsidR="00212A97">
        <w:t>thinking about his new creation</w:t>
      </w:r>
      <w:r w:rsidR="00F76572">
        <w:t xml:space="preserve"> and about how they were highly equipped this time. </w:t>
      </w:r>
      <w:r w:rsidR="002A57E8">
        <w:t xml:space="preserve">The military had no idea what they were up against. </w:t>
      </w:r>
      <w:r w:rsidR="0057130A">
        <w:t>The Death Firms were so well-hidden</w:t>
      </w:r>
      <w:r w:rsidR="009A2E95">
        <w:t xml:space="preserve"> and could strike again at any moment without anyone knowing in advance. Camargo, Franco, Park, and Lozano made sure they covered every little detail thoroughly. They were not going to make any mistakes this time when creating the Death Firms.</w:t>
      </w:r>
    </w:p>
    <w:p w14:paraId="4B8B60D1" w14:textId="5989E169" w:rsidR="00DE45A3" w:rsidRDefault="00DE45A3" w:rsidP="00DE45A3">
      <w:pPr>
        <w:spacing w:line="480" w:lineRule="auto"/>
      </w:pPr>
      <w:r>
        <w:tab/>
      </w:r>
      <w:r w:rsidR="00064DF1">
        <w:t>Camargo</w:t>
      </w:r>
      <w:r w:rsidR="00364CA3">
        <w:t xml:space="preserve">, once again, </w:t>
      </w:r>
      <w:r w:rsidR="00064DF1">
        <w:t xml:space="preserve">was pleased that he </w:t>
      </w:r>
      <w:r w:rsidR="00094120">
        <w:t xml:space="preserve">had the </w:t>
      </w:r>
      <w:r w:rsidR="00D754D4">
        <w:t>ability</w:t>
      </w:r>
      <w:r w:rsidR="00094120">
        <w:t xml:space="preserve"> </w:t>
      </w:r>
      <w:r w:rsidR="00C12E83">
        <w:t>to switch</w:t>
      </w:r>
      <w:r w:rsidR="00094120">
        <w:t xml:space="preserve"> the </w:t>
      </w:r>
      <w:r w:rsidR="00CB759B">
        <w:t>Death Firm</w:t>
      </w:r>
      <w:r w:rsidR="000E0A7A">
        <w:t>s</w:t>
      </w:r>
      <w:r w:rsidR="00094120">
        <w:t xml:space="preserve"> from being monster</w:t>
      </w:r>
      <w:r w:rsidR="000E0A7A">
        <w:t>s</w:t>
      </w:r>
      <w:r w:rsidR="00C1696F">
        <w:t xml:space="preserve"> back</w:t>
      </w:r>
      <w:r w:rsidR="004B73FC">
        <w:t xml:space="preserve"> to </w:t>
      </w:r>
      <w:r w:rsidR="00094120">
        <w:t>human</w:t>
      </w:r>
      <w:r w:rsidR="000E0A7A">
        <w:t>s</w:t>
      </w:r>
      <w:r w:rsidR="00094120">
        <w:t xml:space="preserve">. </w:t>
      </w:r>
      <w:r w:rsidR="00C4387C">
        <w:t xml:space="preserve">It would make it extremely difficult for anyone to detect a </w:t>
      </w:r>
      <w:r w:rsidR="00CB759B">
        <w:t>Death Firm</w:t>
      </w:r>
      <w:r w:rsidR="00C4387C">
        <w:t>. He could easily fool the</w:t>
      </w:r>
      <w:r w:rsidR="008B54A7">
        <w:t>m</w:t>
      </w:r>
      <w:r w:rsidR="00C4387C">
        <w:t xml:space="preserve"> into believing that one was </w:t>
      </w:r>
      <w:r w:rsidR="008B54A7">
        <w:t xml:space="preserve">just </w:t>
      </w:r>
      <w:r w:rsidR="00C4387C">
        <w:t>a</w:t>
      </w:r>
      <w:r w:rsidR="008B54A7">
        <w:t xml:space="preserve"> regular</w:t>
      </w:r>
      <w:r w:rsidR="00C4387C">
        <w:t xml:space="preserve"> human.</w:t>
      </w:r>
      <w:r w:rsidR="00444239">
        <w:t xml:space="preserve"> His plan was brilliant.</w:t>
      </w:r>
      <w:r w:rsidR="003C4B10">
        <w:t xml:space="preserve"> He chuckled some more. </w:t>
      </w:r>
      <w:r w:rsidR="00C4387C">
        <w:t xml:space="preserve"> </w:t>
      </w:r>
    </w:p>
    <w:p w14:paraId="79C73951" w14:textId="014169BA" w:rsidR="006F6957" w:rsidRDefault="00524F2A" w:rsidP="00DE45A3">
      <w:pPr>
        <w:spacing w:line="480" w:lineRule="auto"/>
      </w:pPr>
      <w:r>
        <w:tab/>
        <w:t xml:space="preserve">Camargo </w:t>
      </w:r>
      <w:r w:rsidR="001F166F">
        <w:t xml:space="preserve">then thought about </w:t>
      </w:r>
      <w:r w:rsidR="00C621C3">
        <w:t xml:space="preserve">sending a </w:t>
      </w:r>
      <w:r w:rsidR="00CB759B">
        <w:t>Death Firm</w:t>
      </w:r>
      <w:r w:rsidR="00C621C3">
        <w:t xml:space="preserve"> over to Winter Harris’</w:t>
      </w:r>
      <w:r w:rsidR="00C12E83">
        <w:t>s</w:t>
      </w:r>
      <w:r w:rsidR="00C621C3">
        <w:t xml:space="preserve"> home. He wanted </w:t>
      </w:r>
      <w:r w:rsidR="00BB0F5B">
        <w:t xml:space="preserve">to play a little game with him. Camargo also wondered if he should </w:t>
      </w:r>
      <w:r w:rsidR="00DA2999">
        <w:t xml:space="preserve">unleash a </w:t>
      </w:r>
      <w:r w:rsidR="00CB759B">
        <w:t>Death Firm</w:t>
      </w:r>
      <w:r w:rsidR="00DA2999">
        <w:t xml:space="preserve"> on him. If he eliminated Harris, </w:t>
      </w:r>
      <w:r w:rsidR="00E038D7">
        <w:t xml:space="preserve">he </w:t>
      </w:r>
      <w:r w:rsidR="007B7A75">
        <w:t>would not</w:t>
      </w:r>
      <w:r w:rsidR="00E038D7">
        <w:t xml:space="preserve"> have to worry about Harris comin</w:t>
      </w:r>
      <w:r w:rsidR="00134045">
        <w:t xml:space="preserve">g up with a solution to get rid of the </w:t>
      </w:r>
      <w:r w:rsidR="00CB759B">
        <w:t>Death Firm</w:t>
      </w:r>
      <w:r w:rsidR="00134045">
        <w:t>s.</w:t>
      </w:r>
      <w:r w:rsidR="0001080B">
        <w:t xml:space="preserve"> He decided to </w:t>
      </w:r>
      <w:r w:rsidR="006F6957">
        <w:t xml:space="preserve">sleep on it for the night. In the morning, he would decide. Camargo had to be extremely careful, especially now that he had to stay in hiding.  </w:t>
      </w:r>
    </w:p>
    <w:p w14:paraId="28E8A414" w14:textId="5045837E" w:rsidR="005D1CF1" w:rsidRDefault="005D1CF1" w:rsidP="00DE45A3">
      <w:pPr>
        <w:spacing w:line="480" w:lineRule="auto"/>
      </w:pPr>
      <w:r>
        <w:t xml:space="preserve">                                                                                   *****</w:t>
      </w:r>
    </w:p>
    <w:p w14:paraId="1705CBE3" w14:textId="419431C3" w:rsidR="00E32D8F" w:rsidRDefault="00D04DF6" w:rsidP="00DE45A3">
      <w:pPr>
        <w:spacing w:line="480" w:lineRule="auto"/>
      </w:pPr>
      <w:r>
        <w:tab/>
      </w:r>
      <w:r w:rsidR="00F31D21">
        <w:t>Throughout that evening</w:t>
      </w:r>
      <w:r w:rsidR="00A77FD9">
        <w:t xml:space="preserve">, </w:t>
      </w:r>
      <w:r w:rsidR="00553124">
        <w:t>Harris</w:t>
      </w:r>
      <w:r w:rsidR="005F39B4">
        <w:t xml:space="preserve"> and his wife</w:t>
      </w:r>
      <w:r w:rsidR="00A04DE5">
        <w:t>,</w:t>
      </w:r>
      <w:r w:rsidR="005F39B4">
        <w:t xml:space="preserve"> Gabriela</w:t>
      </w:r>
      <w:r w:rsidR="0002150E">
        <w:t>,</w:t>
      </w:r>
      <w:r w:rsidR="005F39B4">
        <w:t xml:space="preserve"> took turns feeding, burping, and changing </w:t>
      </w:r>
      <w:r w:rsidR="00874F97">
        <w:t xml:space="preserve">their </w:t>
      </w:r>
      <w:r w:rsidR="00381186">
        <w:t xml:space="preserve">baby daughter’s diaper. </w:t>
      </w:r>
      <w:r w:rsidR="00DC43B1">
        <w:t>It was</w:t>
      </w:r>
      <w:r w:rsidR="00185B51">
        <w:t xml:space="preserve"> an</w:t>
      </w:r>
      <w:r w:rsidR="00DC43B1">
        <w:t xml:space="preserve"> </w:t>
      </w:r>
      <w:r w:rsidR="00185B51">
        <w:t>around</w:t>
      </w:r>
      <w:r w:rsidR="00031825">
        <w:t>-</w:t>
      </w:r>
      <w:r w:rsidR="00DC43B1">
        <w:t>the</w:t>
      </w:r>
      <w:r w:rsidR="00031825">
        <w:t>-</w:t>
      </w:r>
      <w:r w:rsidR="00DC43B1">
        <w:t xml:space="preserve">clock job. </w:t>
      </w:r>
      <w:r w:rsidR="00185B51">
        <w:t xml:space="preserve">Both were extremely exhausted. </w:t>
      </w:r>
      <w:r w:rsidR="00004DF3">
        <w:t xml:space="preserve">Winter </w:t>
      </w:r>
      <w:r w:rsidR="00E75D14">
        <w:t xml:space="preserve">held their daughter </w:t>
      </w:r>
      <w:bookmarkStart w:id="6" w:name="_Hlk107749507"/>
      <w:r w:rsidR="009E649F">
        <w:t>Emilia Abigail Ha</w:t>
      </w:r>
      <w:r w:rsidR="00923DD5">
        <w:t xml:space="preserve">rris </w:t>
      </w:r>
      <w:bookmarkEnd w:id="6"/>
      <w:r w:rsidR="00923DD5">
        <w:t xml:space="preserve">in his arms as he rocked </w:t>
      </w:r>
      <w:r w:rsidR="00D616BF">
        <w:t xml:space="preserve">her back to sleep in a rocking chair. It was now </w:t>
      </w:r>
      <w:r w:rsidR="00C96D65">
        <w:t>1:23 a.m. Harris</w:t>
      </w:r>
      <w:r w:rsidR="00F34816">
        <w:t xml:space="preserve"> had </w:t>
      </w:r>
      <w:r w:rsidR="008809C0">
        <w:t>to return to his librarian duties at</w:t>
      </w:r>
      <w:r w:rsidR="00470DD0">
        <w:t xml:space="preserve"> the Tucson Public Library at 7 a.m. He dreaded</w:t>
      </w:r>
      <w:r w:rsidR="0033485B">
        <w:t xml:space="preserve"> </w:t>
      </w:r>
      <w:r w:rsidR="001C13CB">
        <w:t xml:space="preserve">waking up </w:t>
      </w:r>
      <w:r w:rsidR="008338D3">
        <w:t xml:space="preserve">early </w:t>
      </w:r>
      <w:r w:rsidR="007E497B">
        <w:t>every</w:t>
      </w:r>
      <w:r w:rsidR="008338D3">
        <w:t xml:space="preserve"> morning</w:t>
      </w:r>
      <w:r w:rsidR="003A4375">
        <w:t xml:space="preserve"> after losing a </w:t>
      </w:r>
      <w:r w:rsidR="0033485B">
        <w:t>considerable amount of sleep</w:t>
      </w:r>
      <w:r w:rsidR="007E497B">
        <w:t xml:space="preserve"> </w:t>
      </w:r>
      <w:r w:rsidR="001250E0">
        <w:t>from his parental duties</w:t>
      </w:r>
      <w:r w:rsidR="007E497B">
        <w:t>.</w:t>
      </w:r>
      <w:r w:rsidR="00B146AF">
        <w:t xml:space="preserve"> </w:t>
      </w:r>
      <w:r w:rsidR="00885C9A">
        <w:t xml:space="preserve">He </w:t>
      </w:r>
      <w:r w:rsidR="00031825">
        <w:t xml:space="preserve">would </w:t>
      </w:r>
      <w:r w:rsidR="00511D9C">
        <w:t xml:space="preserve">need an extra shot in his espresso at a small coffee shop he </w:t>
      </w:r>
      <w:r w:rsidR="00031825">
        <w:t xml:space="preserve">went </w:t>
      </w:r>
      <w:r w:rsidR="00511D9C">
        <w:t xml:space="preserve">to while on his way to work. </w:t>
      </w:r>
      <w:r w:rsidR="00031825">
        <w:t>It was</w:t>
      </w:r>
      <w:r w:rsidR="005F1A15">
        <w:t xml:space="preserve"> going to be</w:t>
      </w:r>
      <w:r w:rsidR="00DB1CE1">
        <w:t xml:space="preserve"> another</w:t>
      </w:r>
      <w:r w:rsidR="005F1A15">
        <w:t xml:space="preserve"> long</w:t>
      </w:r>
      <w:r w:rsidR="00031825">
        <w:t xml:space="preserve"> and</w:t>
      </w:r>
      <w:r w:rsidR="005F1A15">
        <w:t xml:space="preserve"> tiresome </w:t>
      </w:r>
      <w:r w:rsidR="001F78EB">
        <w:t>work</w:t>
      </w:r>
      <w:r w:rsidR="00406BF2">
        <w:t>d</w:t>
      </w:r>
      <w:r w:rsidR="001F78EB">
        <w:t>ay</w:t>
      </w:r>
      <w:r w:rsidR="005F1A15">
        <w:t>.</w:t>
      </w:r>
      <w:r w:rsidR="001F78EB">
        <w:t xml:space="preserve"> </w:t>
      </w:r>
      <w:r w:rsidR="002105E5">
        <w:t>Without</w:t>
      </w:r>
      <w:r w:rsidR="00C25DEF">
        <w:t xml:space="preserve"> </w:t>
      </w:r>
      <w:r w:rsidR="002105E5">
        <w:t xml:space="preserve">the additional caffeine, it would be nearly impossible for him to stay alert </w:t>
      </w:r>
      <w:r w:rsidR="009F3FC8">
        <w:t xml:space="preserve">at his job. It didn’t help that he had a lot on his mind lately. </w:t>
      </w:r>
      <w:r w:rsidR="0090437C">
        <w:t xml:space="preserve">With the baby, his job, and the recent developments with </w:t>
      </w:r>
      <w:r w:rsidR="00F62DBF">
        <w:t xml:space="preserve">the </w:t>
      </w:r>
      <w:r w:rsidR="00BC5068">
        <w:t xml:space="preserve">newly created </w:t>
      </w:r>
      <w:r w:rsidR="00CB759B">
        <w:t>Death Firm</w:t>
      </w:r>
      <w:r w:rsidR="00BC5068">
        <w:t xml:space="preserve">s, it was nearly impossible for Harris to </w:t>
      </w:r>
      <w:r w:rsidR="00F62DBF">
        <w:t xml:space="preserve">rest. </w:t>
      </w:r>
    </w:p>
    <w:p w14:paraId="7C53A33E" w14:textId="6D45CD05" w:rsidR="00262D9D" w:rsidRDefault="006F289B" w:rsidP="00DE45A3">
      <w:pPr>
        <w:spacing w:line="480" w:lineRule="auto"/>
      </w:pPr>
      <w:r>
        <w:tab/>
        <w:t xml:space="preserve">Harris then thought about the recent </w:t>
      </w:r>
      <w:r w:rsidR="00CB759B">
        <w:t>Death Firm</w:t>
      </w:r>
      <w:r>
        <w:t xml:space="preserve"> attacks. </w:t>
      </w:r>
      <w:r w:rsidR="00526A3B">
        <w:t xml:space="preserve">He </w:t>
      </w:r>
      <w:bookmarkStart w:id="7" w:name="_Int_zqv2YwdQ"/>
      <w:r w:rsidR="00526A3B">
        <w:t>couldn’t</w:t>
      </w:r>
      <w:bookmarkEnd w:id="7"/>
      <w:r w:rsidR="00526A3B">
        <w:t xml:space="preserve"> imagine why anyone would want to bring the </w:t>
      </w:r>
      <w:r w:rsidR="00CB759B">
        <w:t>Death Firm</w:t>
      </w:r>
      <w:r w:rsidR="00526A3B">
        <w:t xml:space="preserve">s back. </w:t>
      </w:r>
      <w:r w:rsidR="00634279">
        <w:t xml:space="preserve">Harris looked down at his precious daughter’s angelic little face. He feared </w:t>
      </w:r>
      <w:r w:rsidR="00DD49C7">
        <w:t xml:space="preserve">for her life. If the </w:t>
      </w:r>
      <w:r w:rsidR="00CB759B">
        <w:t>Death Firm</w:t>
      </w:r>
      <w:r w:rsidR="00DD49C7">
        <w:t xml:space="preserve">s </w:t>
      </w:r>
      <w:r w:rsidR="00390E2E">
        <w:t>once again terrorized the streets of Tucson, he had to find a way to protect her</w:t>
      </w:r>
      <w:r w:rsidR="00DB2BEF">
        <w:t xml:space="preserve"> in </w:t>
      </w:r>
      <w:r w:rsidR="008B6C45">
        <w:t>any way</w:t>
      </w:r>
      <w:r w:rsidR="00DB2BEF">
        <w:t xml:space="preserve"> possible. </w:t>
      </w:r>
      <w:r w:rsidR="00D075DD">
        <w:t xml:space="preserve">Harris continuously assured Gabriela that nothing was going to happen to them and that the Army had everything under control. He </w:t>
      </w:r>
      <w:r w:rsidR="00A40368">
        <w:t xml:space="preserve">hated lying to her, but he </w:t>
      </w:r>
      <w:r w:rsidR="00D075DD">
        <w:t>did not want to worry her.</w:t>
      </w:r>
      <w:r w:rsidR="00EC74FC">
        <w:t xml:space="preserve"> </w:t>
      </w:r>
      <w:r w:rsidR="00262D9D">
        <w:t xml:space="preserve">She had been through enough with the first round of </w:t>
      </w:r>
      <w:r w:rsidR="00CB759B">
        <w:t>Death Firm</w:t>
      </w:r>
      <w:r w:rsidR="00262D9D">
        <w:t xml:space="preserve">s. </w:t>
      </w:r>
      <w:r w:rsidR="002027F3">
        <w:t xml:space="preserve">This time Harris </w:t>
      </w:r>
      <w:r w:rsidR="008B6AF6">
        <w:t>felt as if he was</w:t>
      </w:r>
      <w:r w:rsidR="002027F3">
        <w:t xml:space="preserve"> </w:t>
      </w:r>
      <w:r w:rsidR="005A5A40">
        <w:t>fully prepared</w:t>
      </w:r>
      <w:r w:rsidR="003514CB">
        <w:t xml:space="preserve"> for any future </w:t>
      </w:r>
      <w:r w:rsidR="00CB759B">
        <w:t>Death Firm</w:t>
      </w:r>
      <w:r w:rsidR="003514CB">
        <w:t xml:space="preserve"> attacks. </w:t>
      </w:r>
      <w:r w:rsidR="005A5A40">
        <w:t>H</w:t>
      </w:r>
      <w:r w:rsidR="00B53FB5">
        <w:t>is storage shed was</w:t>
      </w:r>
      <w:r w:rsidR="00ED5193">
        <w:t xml:space="preserve"> completely</w:t>
      </w:r>
      <w:r w:rsidR="001378ED">
        <w:t xml:space="preserve"> stocked</w:t>
      </w:r>
      <w:r w:rsidR="00B53FB5">
        <w:t xml:space="preserve"> with </w:t>
      </w:r>
      <w:r w:rsidR="0049412F">
        <w:t xml:space="preserve">weaponry, medical supplies, water, </w:t>
      </w:r>
      <w:r w:rsidR="005A406F">
        <w:t>canned food</w:t>
      </w:r>
      <w:r w:rsidR="001378ED">
        <w:t xml:space="preserve">, and other essentials. He also learned </w:t>
      </w:r>
      <w:r w:rsidR="005246BE">
        <w:t>several fighting techniques</w:t>
      </w:r>
      <w:r w:rsidR="00093E2B">
        <w:t xml:space="preserve"> during his time in the Army</w:t>
      </w:r>
      <w:r w:rsidR="009A172B">
        <w:t xml:space="preserve"> and </w:t>
      </w:r>
      <w:r w:rsidR="00EC72CA">
        <w:t xml:space="preserve">was familiar with the </w:t>
      </w:r>
      <w:r w:rsidR="00D50BAC">
        <w:t>behavioral patterns of the Death Firms after studying them for several months</w:t>
      </w:r>
      <w:r w:rsidR="00093E2B">
        <w:t xml:space="preserve">. </w:t>
      </w:r>
    </w:p>
    <w:p w14:paraId="7578BDA1" w14:textId="29D72816" w:rsidR="00E7677C" w:rsidRDefault="003F4DE4" w:rsidP="00E7677C">
      <w:pPr>
        <w:spacing w:line="480" w:lineRule="auto"/>
      </w:pPr>
      <w:r>
        <w:tab/>
      </w:r>
      <w:r w:rsidR="005A7735">
        <w:t xml:space="preserve">He told Lieutenant Colonel </w:t>
      </w:r>
      <w:r w:rsidR="00C42CA8">
        <w:t xml:space="preserve">Lee Alderson that he would stop by the U.S. Army training facility after work tomorrow to </w:t>
      </w:r>
      <w:r w:rsidR="00F20FDF">
        <w:t xml:space="preserve">discuss a plan on how they would locate the newly created </w:t>
      </w:r>
      <w:r w:rsidR="00CB759B">
        <w:t>Death Firm</w:t>
      </w:r>
      <w:r w:rsidR="00F20FDF">
        <w:t>s and how they would go about capturing one</w:t>
      </w:r>
      <w:r w:rsidR="00FB7AAF">
        <w:t xml:space="preserve"> to study its behavior</w:t>
      </w:r>
      <w:r w:rsidR="00FB44D3">
        <w:t xml:space="preserve"> and</w:t>
      </w:r>
      <w:r w:rsidR="00FB7AAF">
        <w:t xml:space="preserve"> </w:t>
      </w:r>
      <w:r w:rsidR="00584237">
        <w:t xml:space="preserve">find out what </w:t>
      </w:r>
      <w:r w:rsidR="00031825">
        <w:t xml:space="preserve">it was </w:t>
      </w:r>
      <w:r w:rsidR="00584237">
        <w:t>fully capable of doing</w:t>
      </w:r>
      <w:r w:rsidR="00FB44D3">
        <w:t>.</w:t>
      </w:r>
      <w:r w:rsidR="00E7677C">
        <w:t xml:space="preserve"> </w:t>
      </w:r>
      <w:r w:rsidR="00DC37F0">
        <w:t>Harris was sure that whoever created them</w:t>
      </w:r>
      <w:r w:rsidR="00B35991">
        <w:t xml:space="preserve"> had made them more advanced than the previous </w:t>
      </w:r>
      <w:r w:rsidR="00F826E8">
        <w:t xml:space="preserve">Death Firms. </w:t>
      </w:r>
      <w:r w:rsidR="00E7677C">
        <w:t>H</w:t>
      </w:r>
      <w:r w:rsidR="00481D18">
        <w:t>e</w:t>
      </w:r>
      <w:r w:rsidR="00E7677C">
        <w:t xml:space="preserve"> </w:t>
      </w:r>
      <w:r w:rsidR="00403E0A">
        <w:t xml:space="preserve">was worried that these </w:t>
      </w:r>
      <w:r w:rsidR="00CB759B">
        <w:t>Death Firm</w:t>
      </w:r>
      <w:r w:rsidR="00403E0A">
        <w:t>s were going to be</w:t>
      </w:r>
      <w:r w:rsidR="00B50255">
        <w:t xml:space="preserve"> too </w:t>
      </w:r>
      <w:r w:rsidR="00A56A25">
        <w:t>skillful,</w:t>
      </w:r>
      <w:r w:rsidR="00B50255">
        <w:t xml:space="preserve"> and the military was going to have a heck of a time </w:t>
      </w:r>
      <w:r w:rsidR="00892DF7">
        <w:t>capturing them.</w:t>
      </w:r>
      <w:r w:rsidR="00E7677C">
        <w:t xml:space="preserve"> </w:t>
      </w:r>
      <w:r w:rsidR="007657B4">
        <w:t xml:space="preserve">The only </w:t>
      </w:r>
      <w:r w:rsidR="00B104C1">
        <w:t xml:space="preserve">individuals that were capable enough to </w:t>
      </w:r>
      <w:r w:rsidR="00BD7569">
        <w:t xml:space="preserve">create a </w:t>
      </w:r>
      <w:r w:rsidR="00CB759B">
        <w:t>Death Firm</w:t>
      </w:r>
      <w:r w:rsidR="00B104C1">
        <w:t xml:space="preserve"> were those that were responsible for the original creation. </w:t>
      </w:r>
    </w:p>
    <w:p w14:paraId="5F1ADE55" w14:textId="3E29A3CB" w:rsidR="00D515DF" w:rsidRDefault="00562D15" w:rsidP="00DE45A3">
      <w:pPr>
        <w:spacing w:line="480" w:lineRule="auto"/>
      </w:pPr>
      <w:r>
        <w:tab/>
        <w:t xml:space="preserve">Harris dreaded </w:t>
      </w:r>
      <w:r w:rsidR="00FF23C1">
        <w:t>going through the whole scenario all over again. He</w:t>
      </w:r>
      <w:r w:rsidR="00D515DF">
        <w:t xml:space="preserve"> thought his days</w:t>
      </w:r>
      <w:r w:rsidR="00C6019D">
        <w:t xml:space="preserve"> of</w:t>
      </w:r>
      <w:r w:rsidR="00D515DF">
        <w:t xml:space="preserve"> studying the </w:t>
      </w:r>
      <w:r w:rsidR="00CB759B">
        <w:t>Death Firm</w:t>
      </w:r>
      <w:r w:rsidR="00D515DF">
        <w:t>s and fighting them had c</w:t>
      </w:r>
      <w:r w:rsidR="00C6019D">
        <w:t>o</w:t>
      </w:r>
      <w:r w:rsidR="00D515DF">
        <w:t>me to</w:t>
      </w:r>
      <w:r w:rsidR="00C6019D">
        <w:t xml:space="preserve"> an</w:t>
      </w:r>
      <w:r w:rsidR="00D515DF">
        <w:t xml:space="preserve"> end. </w:t>
      </w:r>
      <w:r w:rsidR="00934000">
        <w:t xml:space="preserve">Now that he was a </w:t>
      </w:r>
      <w:r w:rsidR="00D25DD4">
        <w:t>father,</w:t>
      </w:r>
      <w:r w:rsidR="00934000">
        <w:t xml:space="preserve"> he knew he had to do it for his daughter’s sake. </w:t>
      </w:r>
      <w:r w:rsidR="00D25DD4">
        <w:t xml:space="preserve">He would </w:t>
      </w:r>
      <w:r w:rsidR="00555F07">
        <w:t xml:space="preserve">risk losing his life to protect his family. </w:t>
      </w:r>
      <w:r w:rsidR="000F1E93">
        <w:t xml:space="preserve">His daughter, </w:t>
      </w:r>
      <w:r w:rsidR="007132E5">
        <w:t>Emilia</w:t>
      </w:r>
      <w:r w:rsidR="000F1E93">
        <w:t>,</w:t>
      </w:r>
      <w:r w:rsidR="007132E5">
        <w:t xml:space="preserve"> was now sound asleep. Harris slowly rose from the rocking chair and walked slowly </w:t>
      </w:r>
      <w:r w:rsidR="00031825">
        <w:t xml:space="preserve">toward </w:t>
      </w:r>
      <w:r w:rsidR="007132E5">
        <w:t>the baby crib.</w:t>
      </w:r>
      <w:r w:rsidR="006B05A3">
        <w:t xml:space="preserve"> </w:t>
      </w:r>
      <w:r w:rsidR="00B75E1D">
        <w:t>He</w:t>
      </w:r>
      <w:r w:rsidR="00882D86">
        <w:t xml:space="preserve"> smiled as he looked at her rosy cheek</w:t>
      </w:r>
      <w:r w:rsidR="00084BE7">
        <w:t xml:space="preserve">s, cute </w:t>
      </w:r>
      <w:r w:rsidR="00293520">
        <w:t>button nose,</w:t>
      </w:r>
      <w:r w:rsidR="00882D86">
        <w:t xml:space="preserve"> and </w:t>
      </w:r>
      <w:r w:rsidR="001C2FD0">
        <w:t xml:space="preserve">tiny hands and feet. </w:t>
      </w:r>
      <w:r w:rsidR="00594E16">
        <w:t xml:space="preserve">Harris then quietly stepped out of the room and turned </w:t>
      </w:r>
      <w:r w:rsidR="00E31143">
        <w:t xml:space="preserve">the light off. </w:t>
      </w:r>
    </w:p>
    <w:p w14:paraId="55A68635" w14:textId="2510F396" w:rsidR="00C21301" w:rsidRDefault="00C21301" w:rsidP="00DE45A3">
      <w:pPr>
        <w:spacing w:line="480" w:lineRule="auto"/>
      </w:pPr>
      <w:r>
        <w:tab/>
      </w:r>
      <w:r w:rsidR="00EE10D5">
        <w:t>Gabriela was in a deep sleep</w:t>
      </w:r>
      <w:r w:rsidR="0054059D">
        <w:t xml:space="preserve"> and didn’t notice that Harris had slid under the covers and nestled </w:t>
      </w:r>
      <w:r w:rsidR="00E619A4">
        <w:t>right beside her. He kissed her lips gently</w:t>
      </w:r>
      <w:r w:rsidR="006E717A">
        <w:t xml:space="preserve">. </w:t>
      </w:r>
      <w:r w:rsidR="00DB632C">
        <w:t xml:space="preserve">She </w:t>
      </w:r>
      <w:r w:rsidR="000C1C12">
        <w:t xml:space="preserve">looked so peaceful. Harris </w:t>
      </w:r>
      <w:r w:rsidR="00D77973">
        <w:t>brushed a strand of hair from her face</w:t>
      </w:r>
      <w:r w:rsidR="00F56249">
        <w:t xml:space="preserve"> while he admired her beauty. He</w:t>
      </w:r>
      <w:r w:rsidR="00E619A4">
        <w:t xml:space="preserve"> then</w:t>
      </w:r>
      <w:r w:rsidR="00EB409C">
        <w:t xml:space="preserve"> turned to his side and</w:t>
      </w:r>
      <w:r w:rsidR="00E619A4">
        <w:t xml:space="preserve"> </w:t>
      </w:r>
      <w:r w:rsidR="00C008B5">
        <w:t>slowly drifted off to</w:t>
      </w:r>
      <w:r w:rsidR="00F15E38">
        <w:t xml:space="preserve"> sleep.</w:t>
      </w:r>
      <w:r w:rsidR="00990CF8">
        <w:t xml:space="preserve"> </w:t>
      </w:r>
      <w:r w:rsidR="00A57749">
        <w:t xml:space="preserve">Harris </w:t>
      </w:r>
      <w:r w:rsidR="007F0642">
        <w:t xml:space="preserve">couldn’t </w:t>
      </w:r>
      <w:r w:rsidR="00E97EC2">
        <w:t>shake</w:t>
      </w:r>
      <w:r w:rsidR="007F0642">
        <w:t xml:space="preserve"> the feeling that something terrible was about to happen</w:t>
      </w:r>
      <w:r w:rsidR="00E5419C">
        <w:t xml:space="preserve">. </w:t>
      </w:r>
    </w:p>
    <w:p w14:paraId="1D71D723" w14:textId="77777777" w:rsidR="00D93F17" w:rsidRDefault="00D93F17" w:rsidP="0057373C">
      <w:pPr>
        <w:spacing w:line="480" w:lineRule="auto"/>
        <w:jc w:val="center"/>
      </w:pPr>
    </w:p>
    <w:p w14:paraId="3025C581" w14:textId="77777777" w:rsidR="00D93F17" w:rsidRDefault="00D93F17" w:rsidP="0057373C">
      <w:pPr>
        <w:spacing w:line="480" w:lineRule="auto"/>
        <w:jc w:val="center"/>
      </w:pPr>
    </w:p>
    <w:p w14:paraId="6757F2FA" w14:textId="77777777" w:rsidR="00D93F17" w:rsidRDefault="00D93F17" w:rsidP="0057373C">
      <w:pPr>
        <w:spacing w:line="480" w:lineRule="auto"/>
        <w:jc w:val="center"/>
      </w:pPr>
    </w:p>
    <w:p w14:paraId="2CE95A66" w14:textId="77777777" w:rsidR="00DF0A64" w:rsidRDefault="00DF0A64">
      <w:r>
        <w:br w:type="page"/>
      </w:r>
    </w:p>
    <w:p w14:paraId="6E7C3981" w14:textId="1B587E13" w:rsidR="0057373C" w:rsidRDefault="0057373C" w:rsidP="35ABB053">
      <w:pPr>
        <w:spacing w:line="480" w:lineRule="auto"/>
        <w:jc w:val="center"/>
      </w:pPr>
      <w:r>
        <w:t>Chapter 3</w:t>
      </w:r>
    </w:p>
    <w:p w14:paraId="6E16536E" w14:textId="5E7D6761" w:rsidR="00864D61" w:rsidRDefault="00B40522" w:rsidP="00BE406D">
      <w:pPr>
        <w:spacing w:line="480" w:lineRule="auto"/>
        <w:ind w:firstLine="720"/>
      </w:pPr>
      <w:r>
        <w:t>It was a calm</w:t>
      </w:r>
      <w:r w:rsidR="00F60829">
        <w:t xml:space="preserve"> and</w:t>
      </w:r>
      <w:r>
        <w:t xml:space="preserve"> cool night</w:t>
      </w:r>
      <w:r w:rsidR="001E75F3">
        <w:t xml:space="preserve">. </w:t>
      </w:r>
      <w:r w:rsidR="00D36F31">
        <w:t xml:space="preserve">The northerly winds </w:t>
      </w:r>
      <w:r w:rsidR="00103522">
        <w:t xml:space="preserve">swept over the desert, providing </w:t>
      </w:r>
      <w:r w:rsidR="00F81534">
        <w:t xml:space="preserve">a subtle </w:t>
      </w:r>
      <w:r w:rsidR="00103522">
        <w:t xml:space="preserve">relief </w:t>
      </w:r>
      <w:r w:rsidR="00B201C3">
        <w:t xml:space="preserve">to Arizonans </w:t>
      </w:r>
      <w:r w:rsidR="00403B92">
        <w:t xml:space="preserve">who endured temperatures </w:t>
      </w:r>
      <w:r w:rsidR="00864A04">
        <w:t xml:space="preserve">in the hundred range throughout the previous day. </w:t>
      </w:r>
      <w:r w:rsidR="00A6734A">
        <w:t xml:space="preserve">Some people were out taking a </w:t>
      </w:r>
      <w:r w:rsidR="00F27E1C">
        <w:t>late-night</w:t>
      </w:r>
      <w:r w:rsidR="00A6734A">
        <w:t xml:space="preserve"> stroll</w:t>
      </w:r>
      <w:r w:rsidR="00BE406D">
        <w:t xml:space="preserve">, </w:t>
      </w:r>
      <w:r w:rsidR="000A11FB">
        <w:t>a couple of them</w:t>
      </w:r>
      <w:r w:rsidR="00BE406D">
        <w:t xml:space="preserve"> decided it was an enjoyable time to walk their dogs, </w:t>
      </w:r>
      <w:r w:rsidR="00252843">
        <w:t>a few</w:t>
      </w:r>
      <w:r w:rsidR="00BE406D">
        <w:t xml:space="preserve"> sat out on their porches to </w:t>
      </w:r>
      <w:r w:rsidR="00EB405A">
        <w:t>look up at the stars,</w:t>
      </w:r>
      <w:r w:rsidR="00D534FD">
        <w:t xml:space="preserve"> </w:t>
      </w:r>
      <w:r w:rsidR="00FA485E">
        <w:t xml:space="preserve">some took a drive </w:t>
      </w:r>
      <w:r w:rsidR="00D534FD">
        <w:t xml:space="preserve">out in the desert with their windows down, </w:t>
      </w:r>
      <w:r w:rsidR="007F6FC6">
        <w:t>a few</w:t>
      </w:r>
      <w:r w:rsidR="00887E1B">
        <w:t xml:space="preserve"> enjoyed sitting around a bonfire</w:t>
      </w:r>
      <w:r w:rsidR="007F6FC6">
        <w:t xml:space="preserve"> with loved ones, and others went to sleep to rest up for the </w:t>
      </w:r>
      <w:r w:rsidR="004A019A">
        <w:t>next workday</w:t>
      </w:r>
      <w:r w:rsidR="007F6FC6">
        <w:t xml:space="preserve">. Nothing could prepare them for the tragic events that </w:t>
      </w:r>
      <w:r w:rsidR="00435A97">
        <w:t xml:space="preserve">lay </w:t>
      </w:r>
      <w:r w:rsidR="007F6FC6">
        <w:t xml:space="preserve">ahead for them. </w:t>
      </w:r>
    </w:p>
    <w:p w14:paraId="57CC68C6" w14:textId="25690D97" w:rsidR="00252843" w:rsidRDefault="00405002" w:rsidP="00BE406D">
      <w:pPr>
        <w:spacing w:line="480" w:lineRule="auto"/>
        <w:ind w:firstLine="720"/>
      </w:pPr>
      <w:r>
        <w:t xml:space="preserve">At daybreak, everyone was snuggled up in their beds. </w:t>
      </w:r>
      <w:r w:rsidR="0069621E">
        <w:t>Harris’</w:t>
      </w:r>
      <w:r w:rsidR="00435A97">
        <w:t>s</w:t>
      </w:r>
      <w:r w:rsidR="0069621E">
        <w:t xml:space="preserve"> </w:t>
      </w:r>
      <w:r w:rsidR="00747878">
        <w:t xml:space="preserve">alarm clock annoyingly began beeping at </w:t>
      </w:r>
      <w:r w:rsidR="00D01952">
        <w:t xml:space="preserve">precisely 5:30 a.m. Harris groaned and </w:t>
      </w:r>
      <w:r w:rsidR="00FD3C1C">
        <w:t xml:space="preserve">lazily rolled out of the bed. </w:t>
      </w:r>
      <w:r w:rsidR="00312850">
        <w:t xml:space="preserve">He was surprised to find Gabriela still peacefully resting after </w:t>
      </w:r>
      <w:r w:rsidR="00C71041">
        <w:t xml:space="preserve">the sound of the alarm. </w:t>
      </w:r>
      <w:r w:rsidR="008203EA">
        <w:t xml:space="preserve">He shook his head to help wake him up. </w:t>
      </w:r>
      <w:r w:rsidR="00642DDF">
        <w:t xml:space="preserve">Once he snapped out of it, </w:t>
      </w:r>
      <w:r w:rsidR="00B22353">
        <w:t xml:space="preserve">he moved </w:t>
      </w:r>
      <w:r w:rsidR="003D7A2F">
        <w:t xml:space="preserve">briskly away from the bed and straight to the closet to choose </w:t>
      </w:r>
      <w:r w:rsidR="008E410D">
        <w:t xml:space="preserve">a </w:t>
      </w:r>
      <w:r w:rsidR="00D32D4C">
        <w:t>light blue long</w:t>
      </w:r>
      <w:r w:rsidR="00435A97">
        <w:t>-</w:t>
      </w:r>
      <w:r w:rsidR="00D32D4C">
        <w:t xml:space="preserve">sleeve </w:t>
      </w:r>
      <w:r w:rsidR="008E410D">
        <w:t>buttoned</w:t>
      </w:r>
      <w:r w:rsidR="00435A97">
        <w:t>-</w:t>
      </w:r>
      <w:r w:rsidR="008E410D">
        <w:t xml:space="preserve">down shirt, a </w:t>
      </w:r>
      <w:r w:rsidR="00194E2B">
        <w:t xml:space="preserve">purple </w:t>
      </w:r>
      <w:r w:rsidR="008E410D">
        <w:t xml:space="preserve">tie, </w:t>
      </w:r>
      <w:r w:rsidR="00194E2B">
        <w:t xml:space="preserve">and </w:t>
      </w:r>
      <w:r w:rsidR="00435A97">
        <w:t xml:space="preserve">a </w:t>
      </w:r>
      <w:r w:rsidR="00194E2B">
        <w:t xml:space="preserve">light brown pair of khaki pants. </w:t>
      </w:r>
      <w:r w:rsidR="0079577C">
        <w:t xml:space="preserve">He marched straight to the restroom </w:t>
      </w:r>
      <w:r w:rsidR="00ED379F">
        <w:t xml:space="preserve">from there. </w:t>
      </w:r>
    </w:p>
    <w:p w14:paraId="26762995" w14:textId="4788A5F9" w:rsidR="00A13DC7" w:rsidRDefault="000B7E2C" w:rsidP="00BE406D">
      <w:pPr>
        <w:spacing w:line="480" w:lineRule="auto"/>
        <w:ind w:firstLine="720"/>
        <w:rPr>
          <w:rFonts w:ascii="Calibri" w:hAnsi="Calibri" w:cs="Calibri"/>
        </w:rPr>
      </w:pPr>
      <w:r>
        <w:t>After his usual</w:t>
      </w:r>
      <w:r w:rsidR="005E67E3">
        <w:t xml:space="preserve"> morning</w:t>
      </w:r>
      <w:r>
        <w:t xml:space="preserve"> routine</w:t>
      </w:r>
      <w:r w:rsidR="00435A97">
        <w:t>—</w:t>
      </w:r>
      <w:r w:rsidR="005E67E3">
        <w:t xml:space="preserve">consisting of </w:t>
      </w:r>
      <w:r w:rsidR="00435A97">
        <w:t xml:space="preserve">a </w:t>
      </w:r>
      <w:r w:rsidR="005E67E3">
        <w:t>shower, breakfast, reading the newspaper</w:t>
      </w:r>
      <w:r w:rsidR="007D19B3">
        <w:t xml:space="preserve">, and dressing up in his </w:t>
      </w:r>
      <w:r w:rsidR="004B7AEF">
        <w:t>work attire</w:t>
      </w:r>
      <w:r w:rsidR="00435A97">
        <w:t>—</w:t>
      </w:r>
      <w:r w:rsidR="004B7AEF">
        <w:t xml:space="preserve">he walked briskly </w:t>
      </w:r>
      <w:r w:rsidR="009F4625">
        <w:t xml:space="preserve">to his car. </w:t>
      </w:r>
      <w:r w:rsidR="001B02F2">
        <w:t>The trip to the library was uneventful</w:t>
      </w:r>
      <w:r w:rsidR="00F9216E">
        <w:t xml:space="preserve">. </w:t>
      </w:r>
      <w:r w:rsidR="003523B9">
        <w:t xml:space="preserve">He patiently waited in </w:t>
      </w:r>
      <w:r w:rsidR="00C75994">
        <w:t xml:space="preserve">morning traffic while listening to </w:t>
      </w:r>
      <w:r w:rsidR="007E0F42">
        <w:t xml:space="preserve">the smooth sounds of </w:t>
      </w:r>
      <w:r w:rsidR="00B029CC" w:rsidRPr="1FD0627C">
        <w:rPr>
          <w:rFonts w:ascii="Calibri" w:hAnsi="Calibri" w:cs="Calibri"/>
        </w:rPr>
        <w:t xml:space="preserve">Daryl Hall </w:t>
      </w:r>
      <w:r w:rsidR="00435A97">
        <w:rPr>
          <w:rFonts w:ascii="Calibri" w:hAnsi="Calibri" w:cs="Calibri"/>
        </w:rPr>
        <w:t>and</w:t>
      </w:r>
      <w:r w:rsidR="00B029CC" w:rsidRPr="1FD0627C">
        <w:rPr>
          <w:rFonts w:ascii="Calibri" w:hAnsi="Calibri" w:cs="Calibri"/>
        </w:rPr>
        <w:t xml:space="preserve"> John Oates. The radio station was playing his favorite </w:t>
      </w:r>
      <w:r w:rsidR="009D13E4" w:rsidRPr="1FD0627C">
        <w:rPr>
          <w:rFonts w:ascii="Calibri" w:hAnsi="Calibri" w:cs="Calibri"/>
        </w:rPr>
        <w:t xml:space="preserve">song called </w:t>
      </w:r>
      <w:r w:rsidR="00435A97">
        <w:rPr>
          <w:rFonts w:ascii="Calibri" w:hAnsi="Calibri" w:cs="Calibri"/>
        </w:rPr>
        <w:t>“</w:t>
      </w:r>
      <w:commentRangeStart w:id="8"/>
      <w:r w:rsidR="009D13E4" w:rsidRPr="001B79A5">
        <w:rPr>
          <w:rFonts w:ascii="Calibri" w:hAnsi="Calibri" w:cs="Calibri"/>
        </w:rPr>
        <w:t>Maneater</w:t>
      </w:r>
      <w:commentRangeEnd w:id="8"/>
      <w:r w:rsidR="00435A97">
        <w:rPr>
          <w:rStyle w:val="CommentReference"/>
        </w:rPr>
        <w:commentReference w:id="8"/>
      </w:r>
      <w:r w:rsidR="00435A97">
        <w:rPr>
          <w:rFonts w:ascii="Calibri" w:hAnsi="Calibri" w:cs="Calibri"/>
        </w:rPr>
        <w:t>”</w:t>
      </w:r>
      <w:r w:rsidR="009D13E4" w:rsidRPr="1FD0627C">
        <w:rPr>
          <w:rFonts w:ascii="Calibri" w:hAnsi="Calibri" w:cs="Calibri"/>
        </w:rPr>
        <w:t xml:space="preserve"> by the famous duo. </w:t>
      </w:r>
      <w:r w:rsidR="00B51513" w:rsidRPr="1FD0627C">
        <w:rPr>
          <w:rFonts w:ascii="Calibri" w:hAnsi="Calibri" w:cs="Calibri"/>
        </w:rPr>
        <w:t xml:space="preserve">He tapped his finger on the steering wheel to the beat. </w:t>
      </w:r>
      <w:r w:rsidR="00700923" w:rsidRPr="1FD0627C">
        <w:rPr>
          <w:rFonts w:ascii="Calibri" w:hAnsi="Calibri" w:cs="Calibri"/>
        </w:rPr>
        <w:t xml:space="preserve">He couldn’t think of a more appropriate song during </w:t>
      </w:r>
      <w:r w:rsidR="00EC5CBF" w:rsidRPr="1FD0627C">
        <w:rPr>
          <w:rFonts w:ascii="Calibri" w:hAnsi="Calibri" w:cs="Calibri"/>
        </w:rPr>
        <w:t xml:space="preserve">a time when Death Firms were out on the prowl. Harris wasn’t sure whether the </w:t>
      </w:r>
      <w:r w:rsidR="009C4811" w:rsidRPr="1FD0627C">
        <w:rPr>
          <w:rFonts w:ascii="Calibri" w:hAnsi="Calibri" w:cs="Calibri"/>
        </w:rPr>
        <w:t>deejay</w:t>
      </w:r>
      <w:r w:rsidR="00392CD3" w:rsidRPr="1FD0627C">
        <w:rPr>
          <w:rFonts w:ascii="Calibri" w:hAnsi="Calibri" w:cs="Calibri"/>
        </w:rPr>
        <w:t xml:space="preserve"> was being funny or </w:t>
      </w:r>
      <w:r w:rsidR="009C4811" w:rsidRPr="1FD0627C">
        <w:rPr>
          <w:rFonts w:ascii="Calibri" w:hAnsi="Calibri" w:cs="Calibri"/>
        </w:rPr>
        <w:t>was sending out a warning that something</w:t>
      </w:r>
      <w:r w:rsidR="0049781E" w:rsidRPr="1FD0627C">
        <w:rPr>
          <w:rFonts w:ascii="Calibri" w:hAnsi="Calibri" w:cs="Calibri"/>
        </w:rPr>
        <w:t xml:space="preserve"> terrible was about to happen.</w:t>
      </w:r>
      <w:r w:rsidR="00B941C6" w:rsidRPr="1FD0627C">
        <w:rPr>
          <w:rFonts w:ascii="Calibri" w:hAnsi="Calibri" w:cs="Calibri"/>
        </w:rPr>
        <w:t xml:space="preserve"> </w:t>
      </w:r>
      <w:r w:rsidR="00B941C6" w:rsidRPr="001B79A5">
        <w:rPr>
          <w:rFonts w:ascii="Calibri" w:hAnsi="Calibri" w:cs="Calibri"/>
          <w:i/>
          <w:iCs/>
        </w:rPr>
        <w:t xml:space="preserve">If he </w:t>
      </w:r>
      <w:r w:rsidR="00435A97" w:rsidRPr="001B79A5">
        <w:rPr>
          <w:rFonts w:ascii="Calibri" w:hAnsi="Calibri" w:cs="Calibri"/>
          <w:i/>
          <w:iCs/>
        </w:rPr>
        <w:t xml:space="preserve">is </w:t>
      </w:r>
      <w:r w:rsidR="00B941C6" w:rsidRPr="001B79A5">
        <w:rPr>
          <w:rFonts w:ascii="Calibri" w:hAnsi="Calibri" w:cs="Calibri"/>
          <w:i/>
          <w:iCs/>
        </w:rPr>
        <w:t xml:space="preserve">being funny, he </w:t>
      </w:r>
      <w:r w:rsidR="00435A97" w:rsidRPr="001B79A5">
        <w:rPr>
          <w:rFonts w:ascii="Calibri" w:hAnsi="Calibri" w:cs="Calibri"/>
          <w:i/>
          <w:iCs/>
        </w:rPr>
        <w:t xml:space="preserve">has </w:t>
      </w:r>
      <w:r w:rsidR="00B941C6" w:rsidRPr="001B79A5">
        <w:rPr>
          <w:rFonts w:ascii="Calibri" w:hAnsi="Calibri" w:cs="Calibri"/>
          <w:i/>
          <w:iCs/>
        </w:rPr>
        <w:t>a sick sense of humor,</w:t>
      </w:r>
      <w:r w:rsidR="00B941C6" w:rsidRPr="1FD0627C">
        <w:rPr>
          <w:rFonts w:ascii="Calibri" w:hAnsi="Calibri" w:cs="Calibri"/>
        </w:rPr>
        <w:t xml:space="preserve"> he thought. </w:t>
      </w:r>
    </w:p>
    <w:p w14:paraId="4301A97A" w14:textId="3BDBA2A3" w:rsidR="007F3E76" w:rsidRDefault="008A6C9C" w:rsidP="00BE406D">
      <w:pPr>
        <w:spacing w:line="480" w:lineRule="auto"/>
        <w:ind w:firstLine="720"/>
        <w:rPr>
          <w:rFonts w:ascii="Calibri" w:hAnsi="Calibri" w:cs="Calibri"/>
        </w:rPr>
      </w:pPr>
      <w:r w:rsidRPr="35ABB053">
        <w:rPr>
          <w:rFonts w:ascii="Calibri" w:hAnsi="Calibri" w:cs="Calibri"/>
        </w:rPr>
        <w:t>Harris looked around and noticed there was a bit of a frenzy at one of the grocery stores.</w:t>
      </w:r>
      <w:r w:rsidR="00440E4E" w:rsidRPr="35ABB053">
        <w:rPr>
          <w:rFonts w:ascii="Calibri" w:hAnsi="Calibri" w:cs="Calibri"/>
        </w:rPr>
        <w:t xml:space="preserve"> The parking lot was full. People were swarming at the entranceway</w:t>
      </w:r>
      <w:r w:rsidR="005743AC" w:rsidRPr="35ABB053">
        <w:rPr>
          <w:rFonts w:ascii="Calibri" w:hAnsi="Calibri" w:cs="Calibri"/>
        </w:rPr>
        <w:t xml:space="preserve">. Several people were leaving the building with </w:t>
      </w:r>
      <w:r w:rsidR="007476EE" w:rsidRPr="35ABB053">
        <w:rPr>
          <w:rFonts w:ascii="Calibri" w:hAnsi="Calibri" w:cs="Calibri"/>
        </w:rPr>
        <w:t xml:space="preserve">grocery </w:t>
      </w:r>
      <w:r w:rsidR="00D55AC7">
        <w:rPr>
          <w:rFonts w:ascii="Calibri" w:hAnsi="Calibri" w:cs="Calibri"/>
        </w:rPr>
        <w:t>carts</w:t>
      </w:r>
      <w:r w:rsidR="00D55AC7" w:rsidRPr="35ABB053">
        <w:rPr>
          <w:rFonts w:ascii="Calibri" w:hAnsi="Calibri" w:cs="Calibri"/>
        </w:rPr>
        <w:t xml:space="preserve"> </w:t>
      </w:r>
      <w:r w:rsidR="007476EE" w:rsidRPr="35ABB053">
        <w:rPr>
          <w:rFonts w:ascii="Calibri" w:hAnsi="Calibri" w:cs="Calibri"/>
        </w:rPr>
        <w:t xml:space="preserve">full of food and supplies. </w:t>
      </w:r>
      <w:r w:rsidR="00E8442C" w:rsidRPr="35ABB053">
        <w:rPr>
          <w:rFonts w:ascii="Calibri" w:hAnsi="Calibri" w:cs="Calibri"/>
        </w:rPr>
        <w:t xml:space="preserve">It was </w:t>
      </w:r>
      <w:r w:rsidR="00D55AC7">
        <w:rPr>
          <w:rFonts w:ascii="Calibri" w:hAnsi="Calibri" w:cs="Calibri"/>
        </w:rPr>
        <w:t>d</w:t>
      </w:r>
      <w:r w:rsidR="00E8442C" w:rsidRPr="35ABB053">
        <w:rPr>
          <w:rFonts w:ascii="Calibri" w:hAnsi="Calibri" w:cs="Calibri"/>
        </w:rPr>
        <w:t xml:space="preserve">éjà vu all over again for </w:t>
      </w:r>
      <w:r w:rsidR="002A0053" w:rsidRPr="35ABB053">
        <w:rPr>
          <w:rFonts w:ascii="Calibri" w:hAnsi="Calibri" w:cs="Calibri"/>
        </w:rPr>
        <w:t>Harris. People were starting to get scared again.</w:t>
      </w:r>
      <w:r w:rsidR="000D13A1" w:rsidRPr="35ABB053">
        <w:rPr>
          <w:rFonts w:ascii="Calibri" w:hAnsi="Calibri" w:cs="Calibri"/>
        </w:rPr>
        <w:t xml:space="preserve"> </w:t>
      </w:r>
      <w:r w:rsidR="000B2A30" w:rsidRPr="35ABB053">
        <w:rPr>
          <w:rFonts w:ascii="Calibri" w:hAnsi="Calibri" w:cs="Calibri"/>
        </w:rPr>
        <w:t>Harris grew weary of the situation.</w:t>
      </w:r>
      <w:r w:rsidR="001D2205" w:rsidRPr="35ABB053">
        <w:rPr>
          <w:rFonts w:ascii="Calibri" w:hAnsi="Calibri" w:cs="Calibri"/>
        </w:rPr>
        <w:t xml:space="preserve"> </w:t>
      </w:r>
      <w:r w:rsidR="005323F4" w:rsidRPr="35ABB053">
        <w:rPr>
          <w:rFonts w:ascii="Calibri" w:hAnsi="Calibri" w:cs="Calibri"/>
        </w:rPr>
        <w:t xml:space="preserve">He </w:t>
      </w:r>
      <w:r w:rsidR="004B1058" w:rsidRPr="35ABB053">
        <w:rPr>
          <w:rFonts w:ascii="Calibri" w:hAnsi="Calibri" w:cs="Calibri"/>
        </w:rPr>
        <w:t>took a sip of</w:t>
      </w:r>
      <w:r w:rsidR="005323F4" w:rsidRPr="35ABB053">
        <w:rPr>
          <w:rFonts w:ascii="Calibri" w:hAnsi="Calibri" w:cs="Calibri"/>
        </w:rPr>
        <w:t xml:space="preserve"> </w:t>
      </w:r>
      <w:r w:rsidR="00D55AC7">
        <w:rPr>
          <w:rFonts w:ascii="Calibri" w:hAnsi="Calibri" w:cs="Calibri"/>
        </w:rPr>
        <w:t xml:space="preserve">a </w:t>
      </w:r>
      <w:r w:rsidR="005323F4" w:rsidRPr="35ABB053">
        <w:rPr>
          <w:rFonts w:ascii="Calibri" w:hAnsi="Calibri" w:cs="Calibri"/>
        </w:rPr>
        <w:t xml:space="preserve">mocha latte that he had picked up at </w:t>
      </w:r>
      <w:r w:rsidR="004B1058" w:rsidRPr="35ABB053">
        <w:rPr>
          <w:rFonts w:ascii="Calibri" w:hAnsi="Calibri" w:cs="Calibri"/>
        </w:rPr>
        <w:t xml:space="preserve">a </w:t>
      </w:r>
      <w:r w:rsidR="00092E68" w:rsidRPr="35ABB053">
        <w:rPr>
          <w:rFonts w:ascii="Calibri" w:hAnsi="Calibri" w:cs="Calibri"/>
        </w:rPr>
        <w:t xml:space="preserve">local </w:t>
      </w:r>
      <w:r w:rsidR="004B1058" w:rsidRPr="35ABB053">
        <w:rPr>
          <w:rFonts w:ascii="Calibri" w:hAnsi="Calibri" w:cs="Calibri"/>
        </w:rPr>
        <w:t xml:space="preserve">drive-thru coffee </w:t>
      </w:r>
      <w:r w:rsidR="00092E68" w:rsidRPr="35ABB053">
        <w:rPr>
          <w:rFonts w:ascii="Calibri" w:hAnsi="Calibri" w:cs="Calibri"/>
        </w:rPr>
        <w:t>stand along the way.</w:t>
      </w:r>
      <w:r w:rsidR="00695F70" w:rsidRPr="35ABB053">
        <w:rPr>
          <w:rFonts w:ascii="Calibri" w:hAnsi="Calibri" w:cs="Calibri"/>
        </w:rPr>
        <w:t xml:space="preserve"> The </w:t>
      </w:r>
      <w:r w:rsidR="00956005" w:rsidRPr="35ABB053">
        <w:rPr>
          <w:rFonts w:ascii="Calibri" w:hAnsi="Calibri" w:cs="Calibri"/>
        </w:rPr>
        <w:t>aroma from the coffee</w:t>
      </w:r>
      <w:r w:rsidR="002C714A" w:rsidRPr="35ABB053">
        <w:rPr>
          <w:rFonts w:ascii="Calibri" w:hAnsi="Calibri" w:cs="Calibri"/>
        </w:rPr>
        <w:t xml:space="preserve"> smelled good. Just one sip of the </w:t>
      </w:r>
      <w:r w:rsidR="00777133" w:rsidRPr="35ABB053">
        <w:rPr>
          <w:rFonts w:ascii="Calibri" w:hAnsi="Calibri" w:cs="Calibri"/>
        </w:rPr>
        <w:t>caffeine</w:t>
      </w:r>
      <w:r w:rsidR="00D55AC7">
        <w:rPr>
          <w:rFonts w:ascii="Calibri" w:hAnsi="Calibri" w:cs="Calibri"/>
        </w:rPr>
        <w:t>-</w:t>
      </w:r>
      <w:r w:rsidR="00777133" w:rsidRPr="35ABB053">
        <w:rPr>
          <w:rFonts w:ascii="Calibri" w:hAnsi="Calibri" w:cs="Calibri"/>
        </w:rPr>
        <w:t xml:space="preserve">infused beverage lifted his spirits. </w:t>
      </w:r>
      <w:r w:rsidR="00F33F93" w:rsidRPr="35ABB053">
        <w:rPr>
          <w:rFonts w:ascii="Calibri" w:hAnsi="Calibri" w:cs="Calibri"/>
        </w:rPr>
        <w:t>His senses now felt alive</w:t>
      </w:r>
      <w:r w:rsidR="001463D5" w:rsidRPr="35ABB053">
        <w:rPr>
          <w:rFonts w:ascii="Calibri" w:hAnsi="Calibri" w:cs="Calibri"/>
        </w:rPr>
        <w:t xml:space="preserve">. </w:t>
      </w:r>
      <w:r w:rsidR="00935330" w:rsidRPr="35ABB053">
        <w:rPr>
          <w:rFonts w:ascii="Calibri" w:hAnsi="Calibri" w:cs="Calibri"/>
        </w:rPr>
        <w:t>He was now wide awake and</w:t>
      </w:r>
      <w:r w:rsidR="00D3742F" w:rsidRPr="35ABB053">
        <w:rPr>
          <w:rFonts w:ascii="Calibri" w:hAnsi="Calibri" w:cs="Calibri"/>
        </w:rPr>
        <w:t xml:space="preserve"> alert. </w:t>
      </w:r>
    </w:p>
    <w:p w14:paraId="406B5D39" w14:textId="09F25013" w:rsidR="000B2A30" w:rsidRDefault="00836AEE" w:rsidP="005323F4">
      <w:pPr>
        <w:spacing w:line="480" w:lineRule="auto"/>
        <w:ind w:firstLine="720"/>
        <w:rPr>
          <w:rFonts w:ascii="Calibri" w:hAnsi="Calibri" w:cs="Calibri"/>
        </w:rPr>
      </w:pPr>
      <w:r>
        <w:rPr>
          <w:rFonts w:ascii="Calibri" w:hAnsi="Calibri" w:cs="Calibri"/>
        </w:rPr>
        <w:t xml:space="preserve">He pulled up into the </w:t>
      </w:r>
      <w:r w:rsidR="00D65811">
        <w:rPr>
          <w:rFonts w:ascii="Calibri" w:hAnsi="Calibri" w:cs="Calibri"/>
        </w:rPr>
        <w:t xml:space="preserve">empty parking lot of the Tucson Public Library. Harris was always the first to arrive. </w:t>
      </w:r>
      <w:r w:rsidR="009737BF">
        <w:rPr>
          <w:rFonts w:ascii="Calibri" w:hAnsi="Calibri" w:cs="Calibri"/>
        </w:rPr>
        <w:t>He was well-known for his promptness</w:t>
      </w:r>
      <w:r w:rsidR="00F667C6">
        <w:rPr>
          <w:rFonts w:ascii="Calibri" w:hAnsi="Calibri" w:cs="Calibri"/>
        </w:rPr>
        <w:t xml:space="preserve"> and </w:t>
      </w:r>
      <w:r w:rsidR="00DE3F0B">
        <w:rPr>
          <w:rFonts w:ascii="Calibri" w:hAnsi="Calibri" w:cs="Calibri"/>
        </w:rPr>
        <w:t>efficiency</w:t>
      </w:r>
      <w:r w:rsidR="009737BF">
        <w:rPr>
          <w:rFonts w:ascii="Calibri" w:hAnsi="Calibri" w:cs="Calibri"/>
        </w:rPr>
        <w:t xml:space="preserve"> at work. </w:t>
      </w:r>
      <w:r w:rsidR="00CC568C">
        <w:rPr>
          <w:rFonts w:ascii="Calibri" w:hAnsi="Calibri" w:cs="Calibri"/>
        </w:rPr>
        <w:t xml:space="preserve">He unlocked the </w:t>
      </w:r>
      <w:r w:rsidR="006459F5">
        <w:rPr>
          <w:rFonts w:ascii="Calibri" w:hAnsi="Calibri" w:cs="Calibri"/>
        </w:rPr>
        <w:t>automatic slidi</w:t>
      </w:r>
      <w:r w:rsidR="00CD48DD">
        <w:rPr>
          <w:rFonts w:ascii="Calibri" w:hAnsi="Calibri" w:cs="Calibri"/>
        </w:rPr>
        <w:t>ng glass door</w:t>
      </w:r>
      <w:r w:rsidR="00747757">
        <w:rPr>
          <w:rFonts w:ascii="Calibri" w:hAnsi="Calibri" w:cs="Calibri"/>
        </w:rPr>
        <w:t>s</w:t>
      </w:r>
      <w:r w:rsidR="003312E5">
        <w:rPr>
          <w:rFonts w:ascii="Calibri" w:hAnsi="Calibri" w:cs="Calibri"/>
        </w:rPr>
        <w:t xml:space="preserve"> at the entranceway to the library</w:t>
      </w:r>
      <w:r w:rsidR="00772A80">
        <w:rPr>
          <w:rFonts w:ascii="Calibri" w:hAnsi="Calibri" w:cs="Calibri"/>
        </w:rPr>
        <w:t xml:space="preserve">. He then locked </w:t>
      </w:r>
      <w:r w:rsidR="00747757">
        <w:rPr>
          <w:rFonts w:ascii="Calibri" w:hAnsi="Calibri" w:cs="Calibri"/>
        </w:rPr>
        <w:t>them</w:t>
      </w:r>
      <w:r w:rsidR="00772A80">
        <w:rPr>
          <w:rFonts w:ascii="Calibri" w:hAnsi="Calibri" w:cs="Calibri"/>
        </w:rPr>
        <w:t xml:space="preserve"> from behind him.</w:t>
      </w:r>
      <w:r w:rsidR="006043CB">
        <w:rPr>
          <w:rFonts w:ascii="Calibri" w:hAnsi="Calibri" w:cs="Calibri"/>
        </w:rPr>
        <w:t xml:space="preserve"> The library </w:t>
      </w:r>
      <w:r w:rsidR="00D55AC7">
        <w:rPr>
          <w:rFonts w:ascii="Calibri" w:hAnsi="Calibri" w:cs="Calibri"/>
        </w:rPr>
        <w:t xml:space="preserve">opened </w:t>
      </w:r>
      <w:r w:rsidR="006043CB">
        <w:rPr>
          <w:rFonts w:ascii="Calibri" w:hAnsi="Calibri" w:cs="Calibri"/>
        </w:rPr>
        <w:t xml:space="preserve">at </w:t>
      </w:r>
      <w:r w:rsidR="00A4175B">
        <w:rPr>
          <w:rFonts w:ascii="Calibri" w:hAnsi="Calibri" w:cs="Calibri"/>
        </w:rPr>
        <w:t xml:space="preserve">10 a.m. </w:t>
      </w:r>
      <w:r w:rsidR="00C36F58">
        <w:rPr>
          <w:rFonts w:ascii="Calibri" w:hAnsi="Calibri" w:cs="Calibri"/>
        </w:rPr>
        <w:t xml:space="preserve">Soon, other employees </w:t>
      </w:r>
      <w:r w:rsidR="00D55AC7">
        <w:rPr>
          <w:rFonts w:ascii="Calibri" w:hAnsi="Calibri" w:cs="Calibri"/>
        </w:rPr>
        <w:t xml:space="preserve">would </w:t>
      </w:r>
      <w:r w:rsidR="00C36F58">
        <w:rPr>
          <w:rFonts w:ascii="Calibri" w:hAnsi="Calibri" w:cs="Calibri"/>
        </w:rPr>
        <w:t xml:space="preserve">be arriving. </w:t>
      </w:r>
    </w:p>
    <w:p w14:paraId="7C8656D6" w14:textId="5AE4DED2" w:rsidR="000829DB" w:rsidRDefault="00FE74C2" w:rsidP="005323F4">
      <w:pPr>
        <w:spacing w:line="480" w:lineRule="auto"/>
        <w:ind w:firstLine="720"/>
        <w:rPr>
          <w:rFonts w:ascii="Calibri" w:hAnsi="Calibri" w:cs="Calibri"/>
        </w:rPr>
      </w:pPr>
      <w:r w:rsidRPr="35ABB053">
        <w:rPr>
          <w:rFonts w:ascii="Calibri" w:hAnsi="Calibri" w:cs="Calibri"/>
        </w:rPr>
        <w:t>He found several sticky notes</w:t>
      </w:r>
      <w:r w:rsidR="003C4DD9" w:rsidRPr="35ABB053">
        <w:rPr>
          <w:rFonts w:ascii="Calibri" w:hAnsi="Calibri" w:cs="Calibri"/>
        </w:rPr>
        <w:t xml:space="preserve"> on his desk. </w:t>
      </w:r>
      <w:r w:rsidR="00B24E89" w:rsidRPr="35ABB053">
        <w:rPr>
          <w:rFonts w:ascii="Calibri" w:hAnsi="Calibri" w:cs="Calibri"/>
        </w:rPr>
        <w:t xml:space="preserve">Some were about requests from patrons, some were about </w:t>
      </w:r>
      <w:r w:rsidR="001D7020" w:rsidRPr="35ABB053">
        <w:rPr>
          <w:rFonts w:ascii="Calibri" w:hAnsi="Calibri" w:cs="Calibri"/>
        </w:rPr>
        <w:t xml:space="preserve">ordering </w:t>
      </w:r>
      <w:r w:rsidR="00804D51" w:rsidRPr="35ABB053">
        <w:rPr>
          <w:rFonts w:ascii="Calibri" w:hAnsi="Calibri" w:cs="Calibri"/>
        </w:rPr>
        <w:t>books</w:t>
      </w:r>
      <w:r w:rsidR="001D7020" w:rsidRPr="35ABB053">
        <w:rPr>
          <w:rFonts w:ascii="Calibri" w:hAnsi="Calibri" w:cs="Calibri"/>
        </w:rPr>
        <w:t xml:space="preserve"> that were on demand, </w:t>
      </w:r>
      <w:r w:rsidR="00C329F9" w:rsidRPr="35ABB053">
        <w:rPr>
          <w:rFonts w:ascii="Calibri" w:hAnsi="Calibri" w:cs="Calibri"/>
        </w:rPr>
        <w:t xml:space="preserve">some </w:t>
      </w:r>
      <w:r w:rsidR="001D7020" w:rsidRPr="35ABB053">
        <w:rPr>
          <w:rFonts w:ascii="Calibri" w:hAnsi="Calibri" w:cs="Calibri"/>
        </w:rPr>
        <w:t xml:space="preserve">were regarding </w:t>
      </w:r>
      <w:r w:rsidR="002D5F2C" w:rsidRPr="35ABB053">
        <w:rPr>
          <w:rFonts w:ascii="Calibri" w:hAnsi="Calibri" w:cs="Calibri"/>
        </w:rPr>
        <w:t>the use of databases</w:t>
      </w:r>
      <w:r w:rsidR="00C329F9" w:rsidRPr="35ABB053">
        <w:rPr>
          <w:rFonts w:ascii="Calibri" w:hAnsi="Calibri" w:cs="Calibri"/>
        </w:rPr>
        <w:t xml:space="preserve">, and a few </w:t>
      </w:r>
      <w:r w:rsidR="00EA2E16" w:rsidRPr="35ABB053">
        <w:rPr>
          <w:rFonts w:ascii="Calibri" w:hAnsi="Calibri" w:cs="Calibri"/>
        </w:rPr>
        <w:t>were regarding some research Harris</w:t>
      </w:r>
      <w:r w:rsidR="00804D51" w:rsidRPr="35ABB053">
        <w:rPr>
          <w:rFonts w:ascii="Calibri" w:hAnsi="Calibri" w:cs="Calibri"/>
        </w:rPr>
        <w:t xml:space="preserve"> had done</w:t>
      </w:r>
      <w:r w:rsidR="002D5F2C" w:rsidRPr="35ABB053">
        <w:rPr>
          <w:rFonts w:ascii="Calibri" w:hAnsi="Calibri" w:cs="Calibri"/>
        </w:rPr>
        <w:t xml:space="preserve">. </w:t>
      </w:r>
      <w:r w:rsidR="00EA2E16" w:rsidRPr="35ABB053">
        <w:rPr>
          <w:rFonts w:ascii="Calibri" w:hAnsi="Calibri" w:cs="Calibri"/>
        </w:rPr>
        <w:t xml:space="preserve">He </w:t>
      </w:r>
      <w:r w:rsidR="00804D51" w:rsidRPr="35ABB053">
        <w:rPr>
          <w:rFonts w:ascii="Calibri" w:hAnsi="Calibri" w:cs="Calibri"/>
        </w:rPr>
        <w:t xml:space="preserve">had been doing research </w:t>
      </w:r>
      <w:r w:rsidR="00EE5615" w:rsidRPr="35ABB053">
        <w:rPr>
          <w:rFonts w:ascii="Calibri" w:hAnsi="Calibri" w:cs="Calibri"/>
        </w:rPr>
        <w:t xml:space="preserve">on </w:t>
      </w:r>
      <w:r w:rsidR="0002565E" w:rsidRPr="35ABB053">
        <w:rPr>
          <w:rFonts w:ascii="Calibri" w:hAnsi="Calibri" w:cs="Calibri"/>
        </w:rPr>
        <w:t xml:space="preserve">various animal species, </w:t>
      </w:r>
      <w:r w:rsidR="00723493" w:rsidRPr="35ABB053">
        <w:rPr>
          <w:rFonts w:ascii="Calibri" w:hAnsi="Calibri" w:cs="Calibri"/>
        </w:rPr>
        <w:t>surgery procedures</w:t>
      </w:r>
      <w:r w:rsidR="00143F83" w:rsidRPr="35ABB053">
        <w:rPr>
          <w:rFonts w:ascii="Calibri" w:hAnsi="Calibri" w:cs="Calibri"/>
        </w:rPr>
        <w:t xml:space="preserve">, and </w:t>
      </w:r>
      <w:r w:rsidR="00D64560" w:rsidRPr="35ABB053">
        <w:rPr>
          <w:rFonts w:ascii="Calibri" w:hAnsi="Calibri" w:cs="Calibri"/>
        </w:rPr>
        <w:t xml:space="preserve">the use of machines. </w:t>
      </w:r>
      <w:r w:rsidR="001F0088" w:rsidRPr="35ABB053">
        <w:rPr>
          <w:rFonts w:ascii="Calibri" w:hAnsi="Calibri" w:cs="Calibri"/>
        </w:rPr>
        <w:t xml:space="preserve">Harris wanted to learn more about the </w:t>
      </w:r>
      <w:r w:rsidR="00D7182E" w:rsidRPr="35ABB053">
        <w:rPr>
          <w:rFonts w:ascii="Calibri" w:hAnsi="Calibri" w:cs="Calibri"/>
        </w:rPr>
        <w:t xml:space="preserve">creation side of the </w:t>
      </w:r>
      <w:r w:rsidR="00CB759B" w:rsidRPr="35ABB053">
        <w:rPr>
          <w:rFonts w:ascii="Calibri" w:hAnsi="Calibri" w:cs="Calibri"/>
        </w:rPr>
        <w:t>Death Firm</w:t>
      </w:r>
      <w:r w:rsidR="00D7182E" w:rsidRPr="35ABB053">
        <w:rPr>
          <w:rFonts w:ascii="Calibri" w:hAnsi="Calibri" w:cs="Calibri"/>
        </w:rPr>
        <w:t xml:space="preserve">s. </w:t>
      </w:r>
      <w:r w:rsidR="001619AF" w:rsidRPr="35ABB053">
        <w:rPr>
          <w:rFonts w:ascii="Calibri" w:hAnsi="Calibri" w:cs="Calibri"/>
        </w:rPr>
        <w:t xml:space="preserve">He figured it would help him better understand the </w:t>
      </w:r>
      <w:r w:rsidR="00CB759B" w:rsidRPr="35ABB053">
        <w:rPr>
          <w:rFonts w:ascii="Calibri" w:hAnsi="Calibri" w:cs="Calibri"/>
        </w:rPr>
        <w:t>Death Firm</w:t>
      </w:r>
      <w:r w:rsidR="00B32592" w:rsidRPr="35ABB053">
        <w:rPr>
          <w:rFonts w:ascii="Calibri" w:hAnsi="Calibri" w:cs="Calibri"/>
        </w:rPr>
        <w:t>s</w:t>
      </w:r>
      <w:r w:rsidR="00D55AC7">
        <w:rPr>
          <w:rFonts w:ascii="Calibri" w:hAnsi="Calibri" w:cs="Calibri"/>
        </w:rPr>
        <w:t>’</w:t>
      </w:r>
      <w:r w:rsidR="00B32592" w:rsidRPr="35ABB053">
        <w:rPr>
          <w:rFonts w:ascii="Calibri" w:hAnsi="Calibri" w:cs="Calibri"/>
        </w:rPr>
        <w:t xml:space="preserve"> behavior and how they operate. Harris thought he should get a head start. He was expecting to get a phone call from the military soon for help.</w:t>
      </w:r>
    </w:p>
    <w:p w14:paraId="26A1C44B" w14:textId="39C35A66" w:rsidR="00BB2B80" w:rsidRDefault="00C03E48" w:rsidP="00F823C1">
      <w:pPr>
        <w:spacing w:line="480" w:lineRule="auto"/>
        <w:ind w:firstLine="720"/>
        <w:rPr>
          <w:rFonts w:ascii="Calibri" w:hAnsi="Calibri" w:cs="Calibri"/>
        </w:rPr>
      </w:pPr>
      <w:r w:rsidRPr="35ABB053">
        <w:rPr>
          <w:rFonts w:ascii="Calibri" w:hAnsi="Calibri" w:cs="Calibri"/>
        </w:rPr>
        <w:t>Ther</w:t>
      </w:r>
      <w:r w:rsidR="0089655C" w:rsidRPr="35ABB053">
        <w:rPr>
          <w:rFonts w:ascii="Calibri" w:hAnsi="Calibri" w:cs="Calibri"/>
        </w:rPr>
        <w:t>e</w:t>
      </w:r>
      <w:r w:rsidRPr="35ABB053">
        <w:rPr>
          <w:rFonts w:ascii="Calibri" w:hAnsi="Calibri" w:cs="Calibri"/>
        </w:rPr>
        <w:t xml:space="preserve"> w</w:t>
      </w:r>
      <w:r w:rsidR="0089655C" w:rsidRPr="35ABB053">
        <w:rPr>
          <w:rFonts w:ascii="Calibri" w:hAnsi="Calibri" w:cs="Calibri"/>
        </w:rPr>
        <w:t>ere</w:t>
      </w:r>
      <w:r w:rsidRPr="35ABB053">
        <w:rPr>
          <w:rFonts w:ascii="Calibri" w:hAnsi="Calibri" w:cs="Calibri"/>
        </w:rPr>
        <w:t xml:space="preserve"> also </w:t>
      </w:r>
      <w:r w:rsidR="00A954B9" w:rsidRPr="35ABB053">
        <w:rPr>
          <w:rFonts w:ascii="Calibri" w:hAnsi="Calibri" w:cs="Calibri"/>
        </w:rPr>
        <w:t xml:space="preserve">several new books placed on </w:t>
      </w:r>
      <w:r w:rsidR="0089655C" w:rsidRPr="35ABB053">
        <w:rPr>
          <w:rFonts w:ascii="Calibri" w:hAnsi="Calibri" w:cs="Calibri"/>
        </w:rPr>
        <w:t>a library book cart. A new shipment</w:t>
      </w:r>
      <w:r w:rsidR="000F37D9" w:rsidRPr="35ABB053">
        <w:rPr>
          <w:rFonts w:ascii="Calibri" w:hAnsi="Calibri" w:cs="Calibri"/>
        </w:rPr>
        <w:t xml:space="preserve"> of books</w:t>
      </w:r>
      <w:r w:rsidR="0089655C" w:rsidRPr="35ABB053">
        <w:rPr>
          <w:rFonts w:ascii="Calibri" w:hAnsi="Calibri" w:cs="Calibri"/>
        </w:rPr>
        <w:t xml:space="preserve"> arrived yesterday. </w:t>
      </w:r>
      <w:r w:rsidR="00C101D9" w:rsidRPr="35ABB053">
        <w:rPr>
          <w:rFonts w:ascii="Calibri" w:hAnsi="Calibri" w:cs="Calibri"/>
        </w:rPr>
        <w:t xml:space="preserve">Harris would have to label them and </w:t>
      </w:r>
      <w:r w:rsidR="00841DDA" w:rsidRPr="35ABB053">
        <w:rPr>
          <w:rFonts w:ascii="Calibri" w:hAnsi="Calibri" w:cs="Calibri"/>
        </w:rPr>
        <w:t>find the appropriate locations for them on the shelves.</w:t>
      </w:r>
      <w:r w:rsidR="000F37D9" w:rsidRPr="35ABB053">
        <w:rPr>
          <w:rFonts w:ascii="Calibri" w:hAnsi="Calibri" w:cs="Calibri"/>
        </w:rPr>
        <w:t xml:space="preserve"> </w:t>
      </w:r>
      <w:r w:rsidR="005B7F77" w:rsidRPr="35ABB053">
        <w:rPr>
          <w:rFonts w:ascii="Calibri" w:hAnsi="Calibri" w:cs="Calibri"/>
        </w:rPr>
        <w:t>He loved the smell of new books</w:t>
      </w:r>
      <w:r w:rsidR="005B43BD" w:rsidRPr="35ABB053">
        <w:rPr>
          <w:rFonts w:ascii="Calibri" w:hAnsi="Calibri" w:cs="Calibri"/>
        </w:rPr>
        <w:t xml:space="preserve">. He took a whiff of them. The scent of paper, ink, and glue tingled his senses. </w:t>
      </w:r>
    </w:p>
    <w:p w14:paraId="6E62F36B" w14:textId="2FF6B0FD" w:rsidR="0026673A" w:rsidRDefault="002A73E2" w:rsidP="00F823C1">
      <w:pPr>
        <w:spacing w:line="480" w:lineRule="auto"/>
        <w:ind w:firstLine="720"/>
        <w:rPr>
          <w:rFonts w:ascii="Calibri" w:hAnsi="Calibri" w:cs="Calibri"/>
        </w:rPr>
      </w:pPr>
      <w:r w:rsidRPr="35ABB053">
        <w:rPr>
          <w:rFonts w:ascii="Calibri" w:hAnsi="Calibri" w:cs="Calibri"/>
        </w:rPr>
        <w:t xml:space="preserve">As he checked his e-mail, he could </w:t>
      </w:r>
      <w:r w:rsidR="00B0200B" w:rsidRPr="35ABB053">
        <w:rPr>
          <w:rFonts w:ascii="Calibri" w:hAnsi="Calibri" w:cs="Calibri"/>
        </w:rPr>
        <w:t xml:space="preserve">hear voices </w:t>
      </w:r>
      <w:r w:rsidR="00D25107" w:rsidRPr="35ABB053">
        <w:rPr>
          <w:rFonts w:ascii="Calibri" w:hAnsi="Calibri" w:cs="Calibri"/>
        </w:rPr>
        <w:t xml:space="preserve">coming from </w:t>
      </w:r>
      <w:r w:rsidR="008A3DCD" w:rsidRPr="35ABB053">
        <w:rPr>
          <w:rFonts w:ascii="Calibri" w:hAnsi="Calibri" w:cs="Calibri"/>
        </w:rPr>
        <w:t>the fiction section</w:t>
      </w:r>
      <w:r w:rsidR="007C5CE4" w:rsidRPr="35ABB053">
        <w:rPr>
          <w:rFonts w:ascii="Calibri" w:hAnsi="Calibri" w:cs="Calibri"/>
        </w:rPr>
        <w:t>.</w:t>
      </w:r>
      <w:r w:rsidR="00B0200B" w:rsidRPr="35ABB053">
        <w:rPr>
          <w:rFonts w:ascii="Calibri" w:hAnsi="Calibri" w:cs="Calibri"/>
        </w:rPr>
        <w:t xml:space="preserve"> </w:t>
      </w:r>
      <w:r w:rsidR="007D3B23" w:rsidRPr="35ABB053">
        <w:rPr>
          <w:rFonts w:ascii="Calibri" w:hAnsi="Calibri" w:cs="Calibri"/>
        </w:rPr>
        <w:t>Two</w:t>
      </w:r>
      <w:r w:rsidR="00FE57CF" w:rsidRPr="35ABB053">
        <w:rPr>
          <w:rFonts w:ascii="Calibri" w:hAnsi="Calibri" w:cs="Calibri"/>
        </w:rPr>
        <w:t xml:space="preserve"> librarians </w:t>
      </w:r>
      <w:r w:rsidR="00207091" w:rsidRPr="35ABB053">
        <w:rPr>
          <w:rFonts w:ascii="Calibri" w:hAnsi="Calibri" w:cs="Calibri"/>
        </w:rPr>
        <w:t>were chatting</w:t>
      </w:r>
      <w:r w:rsidR="007D3B23" w:rsidRPr="35ABB053">
        <w:rPr>
          <w:rFonts w:ascii="Calibri" w:hAnsi="Calibri" w:cs="Calibri"/>
        </w:rPr>
        <w:t xml:space="preserve">. </w:t>
      </w:r>
      <w:r w:rsidR="00B6063E" w:rsidRPr="35ABB053">
        <w:rPr>
          <w:rFonts w:ascii="Calibri" w:hAnsi="Calibri" w:cs="Calibri"/>
        </w:rPr>
        <w:t>Three other librarians quietly sat down</w:t>
      </w:r>
      <w:r w:rsidR="00666FCD" w:rsidRPr="35ABB053">
        <w:rPr>
          <w:rFonts w:ascii="Calibri" w:hAnsi="Calibri" w:cs="Calibri"/>
        </w:rPr>
        <w:t xml:space="preserve"> </w:t>
      </w:r>
      <w:r w:rsidR="00D55AC7">
        <w:rPr>
          <w:rFonts w:ascii="Calibri" w:hAnsi="Calibri" w:cs="Calibri"/>
        </w:rPr>
        <w:t>in</w:t>
      </w:r>
      <w:r w:rsidR="00FE57CF" w:rsidRPr="35ABB053">
        <w:rPr>
          <w:rFonts w:ascii="Calibri" w:hAnsi="Calibri" w:cs="Calibri"/>
        </w:rPr>
        <w:t xml:space="preserve"> their seats</w:t>
      </w:r>
      <w:r w:rsidR="00872074" w:rsidRPr="35ABB053">
        <w:rPr>
          <w:rFonts w:ascii="Calibri" w:hAnsi="Calibri" w:cs="Calibri"/>
        </w:rPr>
        <w:t xml:space="preserve"> at the check-out section</w:t>
      </w:r>
      <w:r w:rsidR="00FE57CF" w:rsidRPr="35ABB053">
        <w:rPr>
          <w:rFonts w:ascii="Calibri" w:hAnsi="Calibri" w:cs="Calibri"/>
        </w:rPr>
        <w:t xml:space="preserve"> </w:t>
      </w:r>
      <w:r w:rsidR="00BA3ABF" w:rsidRPr="35ABB053">
        <w:rPr>
          <w:rFonts w:ascii="Calibri" w:hAnsi="Calibri" w:cs="Calibri"/>
        </w:rPr>
        <w:t xml:space="preserve">and </w:t>
      </w:r>
      <w:r w:rsidR="002B59D7" w:rsidRPr="35ABB053">
        <w:rPr>
          <w:rFonts w:ascii="Calibri" w:hAnsi="Calibri" w:cs="Calibri"/>
        </w:rPr>
        <w:t xml:space="preserve">started working on their daily duties. </w:t>
      </w:r>
      <w:r w:rsidR="00FC5A72" w:rsidRPr="35ABB053">
        <w:rPr>
          <w:rFonts w:ascii="Calibri" w:hAnsi="Calibri" w:cs="Calibri"/>
        </w:rPr>
        <w:t>Harris returned to checking his e-mail</w:t>
      </w:r>
      <w:r w:rsidR="004A3AE8" w:rsidRPr="35ABB053">
        <w:rPr>
          <w:rFonts w:ascii="Calibri" w:hAnsi="Calibri" w:cs="Calibri"/>
        </w:rPr>
        <w:t>, then suddenly</w:t>
      </w:r>
      <w:r w:rsidR="00D55AC7">
        <w:rPr>
          <w:rFonts w:ascii="Calibri" w:hAnsi="Calibri" w:cs="Calibri"/>
        </w:rPr>
        <w:t>,</w:t>
      </w:r>
      <w:r w:rsidR="004A3AE8" w:rsidRPr="35ABB053">
        <w:rPr>
          <w:rFonts w:ascii="Calibri" w:hAnsi="Calibri" w:cs="Calibri"/>
        </w:rPr>
        <w:t xml:space="preserve"> something grabbed his attention. </w:t>
      </w:r>
      <w:r w:rsidR="00AE4D83" w:rsidRPr="35ABB053">
        <w:rPr>
          <w:rFonts w:ascii="Calibri" w:hAnsi="Calibri" w:cs="Calibri"/>
        </w:rPr>
        <w:t xml:space="preserve">He </w:t>
      </w:r>
      <w:r w:rsidR="00CA3400" w:rsidRPr="35ABB053">
        <w:rPr>
          <w:rFonts w:ascii="Calibri" w:hAnsi="Calibri" w:cs="Calibri"/>
        </w:rPr>
        <w:t xml:space="preserve">heard the </w:t>
      </w:r>
      <w:r w:rsidR="00EE7B20" w:rsidRPr="35ABB053">
        <w:rPr>
          <w:rFonts w:ascii="Calibri" w:hAnsi="Calibri" w:cs="Calibri"/>
        </w:rPr>
        <w:t>glass to the sliding doors shatte</w:t>
      </w:r>
      <w:r w:rsidR="00D92F1E" w:rsidRPr="35ABB053">
        <w:rPr>
          <w:rFonts w:ascii="Calibri" w:hAnsi="Calibri" w:cs="Calibri"/>
        </w:rPr>
        <w:t>r,</w:t>
      </w:r>
      <w:r w:rsidR="00D55AC7">
        <w:rPr>
          <w:rFonts w:ascii="Calibri" w:hAnsi="Calibri" w:cs="Calibri"/>
        </w:rPr>
        <w:t xml:space="preserve"> and</w:t>
      </w:r>
      <w:r w:rsidR="00D92F1E" w:rsidRPr="35ABB053">
        <w:rPr>
          <w:rFonts w:ascii="Calibri" w:hAnsi="Calibri" w:cs="Calibri"/>
        </w:rPr>
        <w:t xml:space="preserve"> </w:t>
      </w:r>
      <w:r w:rsidR="00D96BED" w:rsidRPr="35ABB053">
        <w:rPr>
          <w:rFonts w:ascii="Calibri" w:hAnsi="Calibri" w:cs="Calibri"/>
        </w:rPr>
        <w:t>then</w:t>
      </w:r>
      <w:r w:rsidR="00D92F1E" w:rsidRPr="35ABB053">
        <w:rPr>
          <w:rFonts w:ascii="Calibri" w:hAnsi="Calibri" w:cs="Calibri"/>
        </w:rPr>
        <w:t xml:space="preserve"> there was a </w:t>
      </w:r>
      <w:r w:rsidR="00D96BED" w:rsidRPr="35ABB053">
        <w:rPr>
          <w:rFonts w:ascii="Calibri" w:hAnsi="Calibri" w:cs="Calibri"/>
        </w:rPr>
        <w:t xml:space="preserve">high-pitched </w:t>
      </w:r>
      <w:r w:rsidR="00D92F1E" w:rsidRPr="35ABB053">
        <w:rPr>
          <w:rFonts w:ascii="Calibri" w:hAnsi="Calibri" w:cs="Calibri"/>
        </w:rPr>
        <w:t xml:space="preserve">scream. </w:t>
      </w:r>
      <w:r w:rsidR="00940E72" w:rsidRPr="35ABB053">
        <w:rPr>
          <w:rFonts w:ascii="Calibri" w:hAnsi="Calibri" w:cs="Calibri"/>
        </w:rPr>
        <w:t xml:space="preserve">He ran out of </w:t>
      </w:r>
      <w:r w:rsidR="007806C2" w:rsidRPr="35ABB053">
        <w:rPr>
          <w:rFonts w:ascii="Calibri" w:hAnsi="Calibri" w:cs="Calibri"/>
        </w:rPr>
        <w:t>his</w:t>
      </w:r>
      <w:r w:rsidR="00940E72" w:rsidRPr="35ABB053">
        <w:rPr>
          <w:rFonts w:ascii="Calibri" w:hAnsi="Calibri" w:cs="Calibri"/>
        </w:rPr>
        <w:t xml:space="preserve"> office to see what the matter was. </w:t>
      </w:r>
      <w:r w:rsidR="00366438" w:rsidRPr="35ABB053">
        <w:rPr>
          <w:rFonts w:ascii="Calibri" w:hAnsi="Calibri" w:cs="Calibri"/>
        </w:rPr>
        <w:t>There</w:t>
      </w:r>
      <w:r w:rsidR="00D55AC7">
        <w:rPr>
          <w:rFonts w:ascii="Calibri" w:hAnsi="Calibri" w:cs="Calibri"/>
        </w:rPr>
        <w:t>,</w:t>
      </w:r>
      <w:r w:rsidR="00366438" w:rsidRPr="35ABB053">
        <w:rPr>
          <w:rFonts w:ascii="Calibri" w:hAnsi="Calibri" w:cs="Calibri"/>
        </w:rPr>
        <w:t xml:space="preserve"> standing in front of th</w:t>
      </w:r>
      <w:r w:rsidR="000B1B1C" w:rsidRPr="35ABB053">
        <w:rPr>
          <w:rFonts w:ascii="Calibri" w:hAnsi="Calibri" w:cs="Calibri"/>
        </w:rPr>
        <w:t xml:space="preserve">e glass doors </w:t>
      </w:r>
      <w:r w:rsidR="005F3C14" w:rsidRPr="35ABB053">
        <w:rPr>
          <w:rFonts w:ascii="Calibri" w:hAnsi="Calibri" w:cs="Calibri"/>
        </w:rPr>
        <w:t>to the library</w:t>
      </w:r>
      <w:r w:rsidR="00D55AC7">
        <w:rPr>
          <w:rFonts w:ascii="Calibri" w:hAnsi="Calibri" w:cs="Calibri"/>
        </w:rPr>
        <w:t>,</w:t>
      </w:r>
      <w:r w:rsidR="005F3C14" w:rsidRPr="35ABB053">
        <w:rPr>
          <w:rFonts w:ascii="Calibri" w:hAnsi="Calibri" w:cs="Calibri"/>
        </w:rPr>
        <w:t xml:space="preserve"> stood the </w:t>
      </w:r>
      <w:r w:rsidR="005B3305" w:rsidRPr="35ABB053">
        <w:rPr>
          <w:rFonts w:ascii="Calibri" w:hAnsi="Calibri" w:cs="Calibri"/>
        </w:rPr>
        <w:t xml:space="preserve">children’s librarian. </w:t>
      </w:r>
      <w:r w:rsidR="001822A0" w:rsidRPr="35ABB053">
        <w:rPr>
          <w:rFonts w:ascii="Calibri" w:hAnsi="Calibri" w:cs="Calibri"/>
        </w:rPr>
        <w:t xml:space="preserve">She held up </w:t>
      </w:r>
      <w:r w:rsidR="00A32F55" w:rsidRPr="35ABB053">
        <w:rPr>
          <w:rFonts w:ascii="Calibri" w:hAnsi="Calibri" w:cs="Calibri"/>
        </w:rPr>
        <w:t xml:space="preserve">a </w:t>
      </w:r>
      <w:r w:rsidR="007A3C8D" w:rsidRPr="35ABB053">
        <w:rPr>
          <w:rFonts w:ascii="Calibri" w:hAnsi="Calibri" w:cs="Calibri"/>
        </w:rPr>
        <w:t>message tied around a rock that had been thrown through the sliding doors</w:t>
      </w:r>
      <w:r w:rsidR="00DF50AC" w:rsidRPr="35ABB053">
        <w:rPr>
          <w:rFonts w:ascii="Calibri" w:hAnsi="Calibri" w:cs="Calibri"/>
        </w:rPr>
        <w:t xml:space="preserve"> in the entranceway.</w:t>
      </w:r>
      <w:r w:rsidR="00CA7925" w:rsidRPr="35ABB053">
        <w:rPr>
          <w:rFonts w:ascii="Calibri" w:hAnsi="Calibri" w:cs="Calibri"/>
        </w:rPr>
        <w:t xml:space="preserve"> She shook as she handed the rock with the note that was addressed to Harris to him. </w:t>
      </w:r>
      <w:r w:rsidR="00613295" w:rsidRPr="35ABB053">
        <w:rPr>
          <w:rFonts w:ascii="Calibri" w:hAnsi="Calibri" w:cs="Calibri"/>
        </w:rPr>
        <w:t xml:space="preserve">Harris quickly grabbed the rock from her hand. </w:t>
      </w:r>
    </w:p>
    <w:p w14:paraId="1D1CFB52" w14:textId="535941B5" w:rsidR="003D14A1" w:rsidRDefault="003D14A1" w:rsidP="002A73E2">
      <w:pPr>
        <w:spacing w:line="480" w:lineRule="auto"/>
        <w:rPr>
          <w:rFonts w:ascii="Calibri" w:hAnsi="Calibri" w:cs="Calibri"/>
        </w:rPr>
      </w:pPr>
      <w:r>
        <w:rPr>
          <w:rFonts w:ascii="Calibri" w:hAnsi="Calibri" w:cs="Calibri"/>
        </w:rPr>
        <w:tab/>
      </w:r>
      <w:r w:rsidR="00BA4062">
        <w:rPr>
          <w:rFonts w:ascii="Calibri" w:hAnsi="Calibri" w:cs="Calibri"/>
        </w:rPr>
        <w:t xml:space="preserve">He looked up at her with a </w:t>
      </w:r>
      <w:r w:rsidR="00170BF9">
        <w:rPr>
          <w:rFonts w:ascii="Calibri" w:hAnsi="Calibri" w:cs="Calibri"/>
        </w:rPr>
        <w:t xml:space="preserve">grave look on his face. </w:t>
      </w:r>
      <w:r w:rsidR="003B182B">
        <w:rPr>
          <w:rFonts w:ascii="Calibri" w:hAnsi="Calibri" w:cs="Calibri"/>
        </w:rPr>
        <w:t>He nervously untied the rope</w:t>
      </w:r>
      <w:r w:rsidR="00D3214F">
        <w:rPr>
          <w:rFonts w:ascii="Calibri" w:hAnsi="Calibri" w:cs="Calibri"/>
        </w:rPr>
        <w:t xml:space="preserve">. Harris unfolded the note and stood silent for a few seconds before reading it aloud. </w:t>
      </w:r>
      <w:r w:rsidR="000F052A">
        <w:rPr>
          <w:rFonts w:ascii="Calibri" w:hAnsi="Calibri" w:cs="Calibri"/>
        </w:rPr>
        <w:t>All</w:t>
      </w:r>
      <w:r w:rsidR="003C79EA">
        <w:rPr>
          <w:rFonts w:ascii="Calibri" w:hAnsi="Calibri" w:cs="Calibri"/>
        </w:rPr>
        <w:t xml:space="preserve"> the librarian</w:t>
      </w:r>
      <w:r w:rsidR="00FB349D">
        <w:rPr>
          <w:rFonts w:ascii="Calibri" w:hAnsi="Calibri" w:cs="Calibri"/>
        </w:rPr>
        <w:t>s</w:t>
      </w:r>
      <w:r w:rsidR="003C79EA">
        <w:rPr>
          <w:rFonts w:ascii="Calibri" w:hAnsi="Calibri" w:cs="Calibri"/>
        </w:rPr>
        <w:t xml:space="preserve"> were now </w:t>
      </w:r>
      <w:r w:rsidR="00BB0FCF">
        <w:rPr>
          <w:rFonts w:ascii="Calibri" w:hAnsi="Calibri" w:cs="Calibri"/>
        </w:rPr>
        <w:t>standing around him.</w:t>
      </w:r>
      <w:r w:rsidR="007E5D9E">
        <w:rPr>
          <w:rFonts w:ascii="Calibri" w:hAnsi="Calibri" w:cs="Calibri"/>
        </w:rPr>
        <w:t xml:space="preserve"> </w:t>
      </w:r>
    </w:p>
    <w:p w14:paraId="6C820043" w14:textId="25F09A57" w:rsidR="00153C11" w:rsidRDefault="00153C11" w:rsidP="002A73E2">
      <w:pPr>
        <w:spacing w:line="480" w:lineRule="auto"/>
        <w:rPr>
          <w:rFonts w:ascii="Calibri" w:hAnsi="Calibri" w:cs="Calibri"/>
        </w:rPr>
      </w:pPr>
      <w:r>
        <w:rPr>
          <w:rFonts w:ascii="Calibri" w:hAnsi="Calibri" w:cs="Calibri"/>
        </w:rPr>
        <w:tab/>
      </w:r>
      <w:r w:rsidR="00C22DAD">
        <w:rPr>
          <w:rFonts w:ascii="Calibri" w:hAnsi="Calibri" w:cs="Calibri"/>
        </w:rPr>
        <w:t>The message read:</w:t>
      </w:r>
    </w:p>
    <w:p w14:paraId="1647868C" w14:textId="3A6554BB" w:rsidR="00DC5F71" w:rsidRPr="001B79A5" w:rsidRDefault="00685A01" w:rsidP="002A73E2">
      <w:pPr>
        <w:spacing w:line="480" w:lineRule="auto"/>
        <w:rPr>
          <w:rFonts w:ascii="Calibri" w:hAnsi="Calibri" w:cs="Calibri"/>
          <w:i/>
          <w:iCs/>
        </w:rPr>
      </w:pPr>
      <w:r w:rsidRPr="001B79A5">
        <w:rPr>
          <w:rFonts w:ascii="Calibri" w:hAnsi="Calibri" w:cs="Calibri"/>
          <w:i/>
          <w:iCs/>
        </w:rPr>
        <w:t>Winter,</w:t>
      </w:r>
    </w:p>
    <w:p w14:paraId="757ED803" w14:textId="0CEF140B" w:rsidR="00685A01" w:rsidRPr="001B79A5" w:rsidRDefault="00685A01" w:rsidP="002A73E2">
      <w:pPr>
        <w:spacing w:line="480" w:lineRule="auto"/>
        <w:rPr>
          <w:rFonts w:ascii="Calibri" w:hAnsi="Calibri" w:cs="Calibri"/>
          <w:i/>
          <w:iCs/>
        </w:rPr>
      </w:pPr>
      <w:r w:rsidRPr="001B79A5">
        <w:rPr>
          <w:rFonts w:ascii="Calibri" w:hAnsi="Calibri" w:cs="Calibri"/>
          <w:i/>
          <w:iCs/>
        </w:rPr>
        <w:t>You will pay for interfering with my plan</w:t>
      </w:r>
      <w:r w:rsidR="00884C11" w:rsidRPr="001B79A5">
        <w:rPr>
          <w:rFonts w:ascii="Calibri" w:hAnsi="Calibri" w:cs="Calibri"/>
          <w:i/>
          <w:iCs/>
        </w:rPr>
        <w:t xml:space="preserve"> to unleash the </w:t>
      </w:r>
      <w:r w:rsidR="00CB759B" w:rsidRPr="001B79A5">
        <w:rPr>
          <w:rFonts w:ascii="Calibri" w:hAnsi="Calibri" w:cs="Calibri"/>
          <w:i/>
          <w:iCs/>
        </w:rPr>
        <w:t>Death Firm</w:t>
      </w:r>
      <w:r w:rsidR="00884C11" w:rsidRPr="001B79A5">
        <w:rPr>
          <w:rFonts w:ascii="Calibri" w:hAnsi="Calibri" w:cs="Calibri"/>
          <w:i/>
          <w:iCs/>
        </w:rPr>
        <w:t xml:space="preserve">s </w:t>
      </w:r>
      <w:r w:rsidR="00BE1D59" w:rsidRPr="001B79A5">
        <w:rPr>
          <w:rFonts w:ascii="Calibri" w:hAnsi="Calibri" w:cs="Calibri"/>
          <w:i/>
          <w:iCs/>
        </w:rPr>
        <w:t xml:space="preserve">onto the world. </w:t>
      </w:r>
      <w:r w:rsidR="0003191B" w:rsidRPr="001B79A5">
        <w:rPr>
          <w:rFonts w:ascii="Calibri" w:hAnsi="Calibri" w:cs="Calibri"/>
          <w:i/>
          <w:iCs/>
        </w:rPr>
        <w:t xml:space="preserve">I have sent out a </w:t>
      </w:r>
      <w:r w:rsidR="00CB759B" w:rsidRPr="001B79A5">
        <w:rPr>
          <w:rFonts w:ascii="Calibri" w:hAnsi="Calibri" w:cs="Calibri"/>
          <w:i/>
          <w:iCs/>
        </w:rPr>
        <w:t>Death Firm</w:t>
      </w:r>
      <w:r w:rsidR="0003191B" w:rsidRPr="001B79A5">
        <w:rPr>
          <w:rFonts w:ascii="Calibri" w:hAnsi="Calibri" w:cs="Calibri"/>
          <w:i/>
          <w:iCs/>
        </w:rPr>
        <w:t xml:space="preserve"> to </w:t>
      </w:r>
      <w:r w:rsidR="004E1C0E" w:rsidRPr="001B79A5">
        <w:rPr>
          <w:rFonts w:ascii="Calibri" w:hAnsi="Calibri" w:cs="Calibri"/>
          <w:i/>
          <w:iCs/>
        </w:rPr>
        <w:t>kill you.</w:t>
      </w:r>
    </w:p>
    <w:p w14:paraId="5F5C9AAD" w14:textId="1A44A6EF" w:rsidR="00FC64F3" w:rsidRPr="001B79A5" w:rsidRDefault="00FC64F3" w:rsidP="002A73E2">
      <w:pPr>
        <w:spacing w:line="480" w:lineRule="auto"/>
        <w:rPr>
          <w:rFonts w:ascii="Calibri" w:hAnsi="Calibri" w:cs="Calibri"/>
          <w:i/>
          <w:iCs/>
        </w:rPr>
      </w:pPr>
      <w:r w:rsidRPr="001B79A5">
        <w:rPr>
          <w:rFonts w:ascii="Calibri" w:hAnsi="Calibri" w:cs="Calibri"/>
          <w:i/>
          <w:iCs/>
        </w:rPr>
        <w:t>FC</w:t>
      </w:r>
    </w:p>
    <w:p w14:paraId="56C4DBD1" w14:textId="26DAB310" w:rsidR="00BB0FCF" w:rsidRDefault="00BB0FCF" w:rsidP="00E84BC6">
      <w:pPr>
        <w:spacing w:line="480" w:lineRule="auto"/>
        <w:ind w:firstLine="720"/>
        <w:rPr>
          <w:rFonts w:ascii="Calibri" w:hAnsi="Calibri" w:cs="Calibri"/>
        </w:rPr>
      </w:pPr>
      <w:r>
        <w:rPr>
          <w:rFonts w:ascii="Calibri" w:hAnsi="Calibri" w:cs="Calibri"/>
        </w:rPr>
        <w:t xml:space="preserve">“Everyone, I need you to go home now,” </w:t>
      </w:r>
      <w:r w:rsidR="00FB349D">
        <w:rPr>
          <w:rFonts w:ascii="Calibri" w:hAnsi="Calibri" w:cs="Calibri"/>
        </w:rPr>
        <w:t xml:space="preserve">Harris declared. </w:t>
      </w:r>
      <w:r w:rsidR="00A7731A">
        <w:rPr>
          <w:rFonts w:ascii="Calibri" w:hAnsi="Calibri" w:cs="Calibri"/>
        </w:rPr>
        <w:t xml:space="preserve">“I don’t know what </w:t>
      </w:r>
      <w:r w:rsidR="00B11193">
        <w:rPr>
          <w:rFonts w:ascii="Calibri" w:hAnsi="Calibri" w:cs="Calibri"/>
        </w:rPr>
        <w:t xml:space="preserve">FC is fully capable of and when he plans to send a </w:t>
      </w:r>
      <w:r w:rsidR="00CB759B">
        <w:rPr>
          <w:rFonts w:ascii="Calibri" w:hAnsi="Calibri" w:cs="Calibri"/>
        </w:rPr>
        <w:t>Death Firm</w:t>
      </w:r>
      <w:r w:rsidR="00B11193">
        <w:rPr>
          <w:rFonts w:ascii="Calibri" w:hAnsi="Calibri" w:cs="Calibri"/>
        </w:rPr>
        <w:t xml:space="preserve"> out to</w:t>
      </w:r>
      <w:r w:rsidR="00A12B2A">
        <w:rPr>
          <w:rFonts w:ascii="Calibri" w:hAnsi="Calibri" w:cs="Calibri"/>
        </w:rPr>
        <w:t xml:space="preserve"> kill me. </w:t>
      </w:r>
      <w:r w:rsidR="003F5295">
        <w:rPr>
          <w:rFonts w:ascii="Calibri" w:hAnsi="Calibri" w:cs="Calibri"/>
        </w:rPr>
        <w:t xml:space="preserve">You would be much safer right now at home. I will close the library down </w:t>
      </w:r>
      <w:r w:rsidR="003F23F4">
        <w:rPr>
          <w:rFonts w:ascii="Calibri" w:hAnsi="Calibri" w:cs="Calibri"/>
        </w:rPr>
        <w:t>and call the police.”</w:t>
      </w:r>
    </w:p>
    <w:p w14:paraId="1DA37486" w14:textId="6674DF87" w:rsidR="00E5190A" w:rsidRDefault="00E84BC6" w:rsidP="00C11817">
      <w:pPr>
        <w:spacing w:line="480" w:lineRule="auto"/>
        <w:ind w:firstLine="720"/>
        <w:rPr>
          <w:rFonts w:ascii="Calibri" w:hAnsi="Calibri" w:cs="Calibri"/>
        </w:rPr>
      </w:pPr>
      <w:r>
        <w:rPr>
          <w:rFonts w:ascii="Calibri" w:hAnsi="Calibri" w:cs="Calibri"/>
        </w:rPr>
        <w:t xml:space="preserve">“Winter, what are you going to do?” </w:t>
      </w:r>
      <w:r w:rsidR="001F5912">
        <w:rPr>
          <w:rFonts w:ascii="Calibri" w:hAnsi="Calibri" w:cs="Calibri"/>
        </w:rPr>
        <w:t>a librarian with long</w:t>
      </w:r>
      <w:r w:rsidR="00D55AC7">
        <w:rPr>
          <w:rFonts w:ascii="Calibri" w:hAnsi="Calibri" w:cs="Calibri"/>
        </w:rPr>
        <w:t>,</w:t>
      </w:r>
      <w:r w:rsidR="001F5912">
        <w:rPr>
          <w:rFonts w:ascii="Calibri" w:hAnsi="Calibri" w:cs="Calibri"/>
        </w:rPr>
        <w:t xml:space="preserve"> </w:t>
      </w:r>
      <w:r w:rsidR="003D309E">
        <w:rPr>
          <w:rFonts w:ascii="Calibri" w:hAnsi="Calibri" w:cs="Calibri"/>
        </w:rPr>
        <w:t>dark brown hair</w:t>
      </w:r>
      <w:r w:rsidR="003B0F72">
        <w:rPr>
          <w:rFonts w:ascii="Calibri" w:hAnsi="Calibri" w:cs="Calibri"/>
        </w:rPr>
        <w:t xml:space="preserve"> and brown eyes with </w:t>
      </w:r>
      <w:r w:rsidR="003D309E">
        <w:rPr>
          <w:rFonts w:ascii="Calibri" w:hAnsi="Calibri" w:cs="Calibri"/>
        </w:rPr>
        <w:t xml:space="preserve">black-framed </w:t>
      </w:r>
      <w:r w:rsidR="00C11817">
        <w:rPr>
          <w:rFonts w:ascii="Calibri" w:hAnsi="Calibri" w:cs="Calibri"/>
        </w:rPr>
        <w:t>eyeglasses</w:t>
      </w:r>
      <w:r w:rsidR="003D309E">
        <w:rPr>
          <w:rFonts w:ascii="Calibri" w:hAnsi="Calibri" w:cs="Calibri"/>
        </w:rPr>
        <w:t xml:space="preserve"> asked</w:t>
      </w:r>
      <w:r w:rsidR="00C11817">
        <w:rPr>
          <w:rFonts w:ascii="Calibri" w:hAnsi="Calibri" w:cs="Calibri"/>
        </w:rPr>
        <w:t xml:space="preserve">. </w:t>
      </w:r>
    </w:p>
    <w:p w14:paraId="7334C7DB" w14:textId="51BFF11A" w:rsidR="00C11817" w:rsidRDefault="00C11817" w:rsidP="00C11817">
      <w:pPr>
        <w:spacing w:line="480" w:lineRule="auto"/>
        <w:ind w:firstLine="720"/>
        <w:rPr>
          <w:rFonts w:ascii="Calibri" w:hAnsi="Calibri" w:cs="Calibri"/>
        </w:rPr>
      </w:pPr>
      <w:r>
        <w:rPr>
          <w:rFonts w:ascii="Calibri" w:hAnsi="Calibri" w:cs="Calibri"/>
        </w:rPr>
        <w:t>“Don’t worry about me</w:t>
      </w:r>
      <w:r w:rsidR="002E5F2D">
        <w:rPr>
          <w:rFonts w:ascii="Calibri" w:hAnsi="Calibri" w:cs="Calibri"/>
        </w:rPr>
        <w:t xml:space="preserve">,” Harris said. “I have experience fighting off the </w:t>
      </w:r>
      <w:r w:rsidR="00CB759B">
        <w:rPr>
          <w:rFonts w:ascii="Calibri" w:hAnsi="Calibri" w:cs="Calibri"/>
        </w:rPr>
        <w:t>Death Firm</w:t>
      </w:r>
      <w:r w:rsidR="002E5F2D">
        <w:rPr>
          <w:rFonts w:ascii="Calibri" w:hAnsi="Calibri" w:cs="Calibri"/>
        </w:rPr>
        <w:t xml:space="preserve">s. I will be ready for the </w:t>
      </w:r>
      <w:r w:rsidR="00CB759B">
        <w:rPr>
          <w:rFonts w:ascii="Calibri" w:hAnsi="Calibri" w:cs="Calibri"/>
        </w:rPr>
        <w:t>Death Firm</w:t>
      </w:r>
      <w:r w:rsidR="002E5F2D">
        <w:rPr>
          <w:rFonts w:ascii="Calibri" w:hAnsi="Calibri" w:cs="Calibri"/>
        </w:rPr>
        <w:t xml:space="preserve"> when it comes.</w:t>
      </w:r>
      <w:r w:rsidR="00BD0464">
        <w:rPr>
          <w:rFonts w:ascii="Calibri" w:hAnsi="Calibri" w:cs="Calibri"/>
        </w:rPr>
        <w:t xml:space="preserve"> Everyone needs to go now!</w:t>
      </w:r>
      <w:r w:rsidR="002E5F2D">
        <w:rPr>
          <w:rFonts w:ascii="Calibri" w:hAnsi="Calibri" w:cs="Calibri"/>
        </w:rPr>
        <w:t xml:space="preserve">” </w:t>
      </w:r>
    </w:p>
    <w:p w14:paraId="50B210AE" w14:textId="1A5DCE4B" w:rsidR="00BD0464" w:rsidRDefault="00A05140" w:rsidP="00C11817">
      <w:pPr>
        <w:spacing w:line="480" w:lineRule="auto"/>
        <w:ind w:firstLine="720"/>
        <w:rPr>
          <w:rFonts w:ascii="Calibri" w:hAnsi="Calibri" w:cs="Calibri"/>
        </w:rPr>
      </w:pPr>
      <w:r>
        <w:rPr>
          <w:rFonts w:ascii="Calibri" w:hAnsi="Calibri" w:cs="Calibri"/>
        </w:rPr>
        <w:t>“Good luck, Winter!” a tall</w:t>
      </w:r>
      <w:r w:rsidR="00815E30">
        <w:rPr>
          <w:rFonts w:ascii="Calibri" w:hAnsi="Calibri" w:cs="Calibri"/>
        </w:rPr>
        <w:t>, slender man with blonde hair and blue eyes</w:t>
      </w:r>
      <w:r w:rsidR="00521053">
        <w:rPr>
          <w:rFonts w:ascii="Calibri" w:hAnsi="Calibri" w:cs="Calibri"/>
        </w:rPr>
        <w:t xml:space="preserve"> told Harris before stepping away. </w:t>
      </w:r>
      <w:r w:rsidR="001B3A74">
        <w:rPr>
          <w:rFonts w:ascii="Calibri" w:hAnsi="Calibri" w:cs="Calibri"/>
        </w:rPr>
        <w:t>“I will be praying for your safety.”</w:t>
      </w:r>
    </w:p>
    <w:p w14:paraId="32E684BD" w14:textId="26DFCCD3" w:rsidR="00521053" w:rsidRDefault="00810844" w:rsidP="00C11817">
      <w:pPr>
        <w:spacing w:line="480" w:lineRule="auto"/>
        <w:ind w:firstLine="720"/>
        <w:rPr>
          <w:rFonts w:ascii="Calibri" w:hAnsi="Calibri" w:cs="Calibri"/>
        </w:rPr>
      </w:pPr>
      <w:r>
        <w:rPr>
          <w:rFonts w:ascii="Calibri" w:hAnsi="Calibri" w:cs="Calibri"/>
        </w:rPr>
        <w:t xml:space="preserve">“Thank you,” </w:t>
      </w:r>
      <w:r w:rsidR="00CB52AF">
        <w:rPr>
          <w:rFonts w:ascii="Calibri" w:hAnsi="Calibri" w:cs="Calibri"/>
        </w:rPr>
        <w:t>Harris</w:t>
      </w:r>
      <w:r>
        <w:rPr>
          <w:rFonts w:ascii="Calibri" w:hAnsi="Calibri" w:cs="Calibri"/>
        </w:rPr>
        <w:t xml:space="preserve"> replied </w:t>
      </w:r>
      <w:r w:rsidR="00981FAC">
        <w:rPr>
          <w:rFonts w:ascii="Calibri" w:hAnsi="Calibri" w:cs="Calibri"/>
        </w:rPr>
        <w:t xml:space="preserve">with a soft yet stern voice. </w:t>
      </w:r>
      <w:r w:rsidR="007C4174">
        <w:rPr>
          <w:rFonts w:ascii="Calibri" w:hAnsi="Calibri" w:cs="Calibri"/>
        </w:rPr>
        <w:t xml:space="preserve">He had to stay calm </w:t>
      </w:r>
      <w:r w:rsidR="00AA0E1A">
        <w:rPr>
          <w:rFonts w:ascii="Calibri" w:hAnsi="Calibri" w:cs="Calibri"/>
        </w:rPr>
        <w:t xml:space="preserve">so that they could all keep their composure. </w:t>
      </w:r>
    </w:p>
    <w:p w14:paraId="108F836B" w14:textId="4E674190" w:rsidR="00CB52AF" w:rsidRDefault="004D1467" w:rsidP="00C11817">
      <w:pPr>
        <w:spacing w:line="480" w:lineRule="auto"/>
        <w:ind w:firstLine="720"/>
        <w:rPr>
          <w:rFonts w:ascii="Calibri" w:hAnsi="Calibri" w:cs="Calibri"/>
        </w:rPr>
      </w:pPr>
      <w:r w:rsidRPr="35ABB053">
        <w:rPr>
          <w:rFonts w:ascii="Calibri" w:hAnsi="Calibri" w:cs="Calibri"/>
        </w:rPr>
        <w:t xml:space="preserve">As soon as everyone left the building, Harris ran back to his office </w:t>
      </w:r>
      <w:r w:rsidR="00D55AC7">
        <w:rPr>
          <w:rFonts w:ascii="Calibri" w:hAnsi="Calibri" w:cs="Calibri"/>
        </w:rPr>
        <w:t xml:space="preserve">and </w:t>
      </w:r>
      <w:r w:rsidR="00E24EDE" w:rsidRPr="35ABB053">
        <w:rPr>
          <w:rFonts w:ascii="Calibri" w:hAnsi="Calibri" w:cs="Calibri"/>
        </w:rPr>
        <w:t xml:space="preserve">pulled out </w:t>
      </w:r>
      <w:r w:rsidR="005B3396" w:rsidRPr="35ABB053">
        <w:rPr>
          <w:rFonts w:ascii="Calibri" w:hAnsi="Calibri" w:cs="Calibri"/>
        </w:rPr>
        <w:t xml:space="preserve">a couple of </w:t>
      </w:r>
      <w:r w:rsidR="008B6C45" w:rsidRPr="35ABB053">
        <w:rPr>
          <w:rFonts w:ascii="Calibri" w:hAnsi="Calibri" w:cs="Calibri"/>
        </w:rPr>
        <w:t>handguns</w:t>
      </w:r>
      <w:r w:rsidR="00C22971" w:rsidRPr="35ABB053">
        <w:rPr>
          <w:rFonts w:ascii="Calibri" w:hAnsi="Calibri" w:cs="Calibri"/>
        </w:rPr>
        <w:t xml:space="preserve">, </w:t>
      </w:r>
      <w:r w:rsidR="00997F3B" w:rsidRPr="35ABB053">
        <w:rPr>
          <w:rFonts w:ascii="Calibri" w:hAnsi="Calibri" w:cs="Calibri"/>
        </w:rPr>
        <w:t>some ammunition</w:t>
      </w:r>
      <w:r w:rsidR="00C22971" w:rsidRPr="35ABB053">
        <w:rPr>
          <w:rFonts w:ascii="Calibri" w:hAnsi="Calibri" w:cs="Calibri"/>
        </w:rPr>
        <w:t>, and a flamethrower</w:t>
      </w:r>
      <w:r w:rsidR="00997F3B" w:rsidRPr="35ABB053">
        <w:rPr>
          <w:rFonts w:ascii="Calibri" w:hAnsi="Calibri" w:cs="Calibri"/>
        </w:rPr>
        <w:t xml:space="preserve"> </w:t>
      </w:r>
      <w:r w:rsidR="008B6C45" w:rsidRPr="35ABB053">
        <w:rPr>
          <w:rFonts w:ascii="Calibri" w:hAnsi="Calibri" w:cs="Calibri"/>
        </w:rPr>
        <w:t xml:space="preserve">from </w:t>
      </w:r>
      <w:r w:rsidR="00997F3B" w:rsidRPr="35ABB053">
        <w:rPr>
          <w:rFonts w:ascii="Calibri" w:hAnsi="Calibri" w:cs="Calibri"/>
        </w:rPr>
        <w:t xml:space="preserve">a hidden compartment </w:t>
      </w:r>
      <w:r w:rsidR="0011078C" w:rsidRPr="35ABB053">
        <w:rPr>
          <w:rFonts w:ascii="Calibri" w:hAnsi="Calibri" w:cs="Calibri"/>
        </w:rPr>
        <w:t>under</w:t>
      </w:r>
      <w:r w:rsidR="00794F15" w:rsidRPr="35ABB053">
        <w:rPr>
          <w:rFonts w:ascii="Calibri" w:hAnsi="Calibri" w:cs="Calibri"/>
        </w:rPr>
        <w:t>neath</w:t>
      </w:r>
      <w:r w:rsidR="0011078C" w:rsidRPr="35ABB053">
        <w:rPr>
          <w:rFonts w:ascii="Calibri" w:hAnsi="Calibri" w:cs="Calibri"/>
        </w:rPr>
        <w:t xml:space="preserve"> his desk. </w:t>
      </w:r>
      <w:r w:rsidR="00AE4893" w:rsidRPr="35ABB053">
        <w:rPr>
          <w:rFonts w:ascii="Calibri" w:hAnsi="Calibri" w:cs="Calibri"/>
        </w:rPr>
        <w:t>He called Gabriela to tell her about the note</w:t>
      </w:r>
      <w:r w:rsidR="00B129D9" w:rsidRPr="35ABB053">
        <w:rPr>
          <w:rFonts w:ascii="Calibri" w:hAnsi="Calibri" w:cs="Calibri"/>
        </w:rPr>
        <w:t xml:space="preserve">. Harris told her they must leave the house and go </w:t>
      </w:r>
      <w:r w:rsidR="005636B1" w:rsidRPr="35ABB053">
        <w:rPr>
          <w:rFonts w:ascii="Calibri" w:hAnsi="Calibri" w:cs="Calibri"/>
        </w:rPr>
        <w:t>stay someplace far away</w:t>
      </w:r>
      <w:r w:rsidR="00D55AC7">
        <w:rPr>
          <w:rFonts w:ascii="Calibri" w:hAnsi="Calibri" w:cs="Calibri"/>
        </w:rPr>
        <w:t>,</w:t>
      </w:r>
      <w:r w:rsidR="005636B1" w:rsidRPr="35ABB053">
        <w:rPr>
          <w:rFonts w:ascii="Calibri" w:hAnsi="Calibri" w:cs="Calibri"/>
        </w:rPr>
        <w:t xml:space="preserve"> where the </w:t>
      </w:r>
      <w:r w:rsidR="00CB759B" w:rsidRPr="35ABB053">
        <w:rPr>
          <w:rFonts w:ascii="Calibri" w:hAnsi="Calibri" w:cs="Calibri"/>
        </w:rPr>
        <w:t>Death Firm</w:t>
      </w:r>
      <w:r w:rsidR="005636B1" w:rsidRPr="35ABB053">
        <w:rPr>
          <w:rFonts w:ascii="Calibri" w:hAnsi="Calibri" w:cs="Calibri"/>
        </w:rPr>
        <w:t xml:space="preserve"> </w:t>
      </w:r>
      <w:r w:rsidR="00D55AC7" w:rsidRPr="35ABB053">
        <w:rPr>
          <w:rFonts w:ascii="Calibri" w:hAnsi="Calibri" w:cs="Calibri"/>
        </w:rPr>
        <w:t>w</w:t>
      </w:r>
      <w:r w:rsidR="00D55AC7">
        <w:rPr>
          <w:rFonts w:ascii="Calibri" w:hAnsi="Calibri" w:cs="Calibri"/>
        </w:rPr>
        <w:t>ould</w:t>
      </w:r>
      <w:r w:rsidR="00D55AC7" w:rsidRPr="35ABB053">
        <w:rPr>
          <w:rFonts w:ascii="Calibri" w:hAnsi="Calibri" w:cs="Calibri"/>
        </w:rPr>
        <w:t xml:space="preserve"> </w:t>
      </w:r>
      <w:r w:rsidR="005636B1" w:rsidRPr="35ABB053">
        <w:rPr>
          <w:rFonts w:ascii="Calibri" w:hAnsi="Calibri" w:cs="Calibri"/>
        </w:rPr>
        <w:t xml:space="preserve">not find them. </w:t>
      </w:r>
      <w:r w:rsidR="007173D7" w:rsidRPr="35ABB053">
        <w:rPr>
          <w:rFonts w:ascii="Calibri" w:hAnsi="Calibri" w:cs="Calibri"/>
        </w:rPr>
        <w:t>He told her to remain calm for her and the baby’s sake.</w:t>
      </w:r>
      <w:r w:rsidR="00753D91" w:rsidRPr="35ABB053">
        <w:rPr>
          <w:rFonts w:ascii="Calibri" w:hAnsi="Calibri" w:cs="Calibri"/>
        </w:rPr>
        <w:t xml:space="preserve"> </w:t>
      </w:r>
      <w:r w:rsidR="00B32CDE" w:rsidRPr="35ABB053">
        <w:rPr>
          <w:rFonts w:ascii="Calibri" w:hAnsi="Calibri" w:cs="Calibri"/>
        </w:rPr>
        <w:t xml:space="preserve">Harris assured her that he wasn’t going to allow anything bad </w:t>
      </w:r>
      <w:r w:rsidR="001B3CF6" w:rsidRPr="35ABB053">
        <w:rPr>
          <w:rFonts w:ascii="Calibri" w:hAnsi="Calibri" w:cs="Calibri"/>
        </w:rPr>
        <w:t xml:space="preserve">to </w:t>
      </w:r>
      <w:r w:rsidR="00B32CDE" w:rsidRPr="35ABB053">
        <w:rPr>
          <w:rFonts w:ascii="Calibri" w:hAnsi="Calibri" w:cs="Calibri"/>
        </w:rPr>
        <w:t xml:space="preserve">happen to them. </w:t>
      </w:r>
      <w:r w:rsidR="00EC3B8B" w:rsidRPr="35ABB053">
        <w:rPr>
          <w:rFonts w:ascii="Calibri" w:hAnsi="Calibri" w:cs="Calibri"/>
        </w:rPr>
        <w:t xml:space="preserve">She quickly got off the phone with him and </w:t>
      </w:r>
      <w:r w:rsidR="00F717DA" w:rsidRPr="35ABB053">
        <w:rPr>
          <w:rFonts w:ascii="Calibri" w:hAnsi="Calibri" w:cs="Calibri"/>
        </w:rPr>
        <w:t xml:space="preserve">began preparing for their departure. </w:t>
      </w:r>
      <w:r w:rsidR="000C250C" w:rsidRPr="35ABB053">
        <w:rPr>
          <w:rFonts w:ascii="Calibri" w:hAnsi="Calibri" w:cs="Calibri"/>
        </w:rPr>
        <w:t xml:space="preserve">Harris packed all the weaponry and ammunition in </w:t>
      </w:r>
      <w:r w:rsidR="009352DF" w:rsidRPr="35ABB053">
        <w:rPr>
          <w:rFonts w:ascii="Calibri" w:hAnsi="Calibri" w:cs="Calibri"/>
        </w:rPr>
        <w:t>a backpack. He hurried</w:t>
      </w:r>
      <w:r w:rsidR="009874D8" w:rsidRPr="35ABB053">
        <w:rPr>
          <w:rFonts w:ascii="Calibri" w:hAnsi="Calibri" w:cs="Calibri"/>
        </w:rPr>
        <w:t xml:space="preserve">ly put up a sign on the door saying the library </w:t>
      </w:r>
      <w:r w:rsidR="00D55AC7" w:rsidRPr="35ABB053">
        <w:rPr>
          <w:rFonts w:ascii="Calibri" w:hAnsi="Calibri" w:cs="Calibri"/>
        </w:rPr>
        <w:t>w</w:t>
      </w:r>
      <w:r w:rsidR="00D55AC7">
        <w:rPr>
          <w:rFonts w:ascii="Calibri" w:hAnsi="Calibri" w:cs="Calibri"/>
        </w:rPr>
        <w:t>ould</w:t>
      </w:r>
      <w:r w:rsidR="00D55AC7" w:rsidRPr="35ABB053">
        <w:rPr>
          <w:rFonts w:ascii="Calibri" w:hAnsi="Calibri" w:cs="Calibri"/>
        </w:rPr>
        <w:t xml:space="preserve"> </w:t>
      </w:r>
      <w:r w:rsidR="009874D8" w:rsidRPr="35ABB053">
        <w:rPr>
          <w:rFonts w:ascii="Calibri" w:hAnsi="Calibri" w:cs="Calibri"/>
        </w:rPr>
        <w:t xml:space="preserve">be closed for the day and called law enforcement about the note. </w:t>
      </w:r>
      <w:r w:rsidR="004C3F55" w:rsidRPr="35ABB053">
        <w:rPr>
          <w:rFonts w:ascii="Calibri" w:hAnsi="Calibri" w:cs="Calibri"/>
        </w:rPr>
        <w:t>He went back to the office to grab the backpack and the keys to the library. Harris thought it was pointless to bring the library keys now that the front doors were shattered.</w:t>
      </w:r>
    </w:p>
    <w:p w14:paraId="590683E7" w14:textId="7CF679F5" w:rsidR="001654B6" w:rsidRDefault="001654B6" w:rsidP="00C11817">
      <w:pPr>
        <w:spacing w:line="480" w:lineRule="auto"/>
        <w:ind w:firstLine="720"/>
        <w:rPr>
          <w:rFonts w:ascii="Calibri" w:hAnsi="Calibri" w:cs="Calibri"/>
        </w:rPr>
      </w:pPr>
      <w:r w:rsidRPr="35ABB053">
        <w:rPr>
          <w:rFonts w:ascii="Calibri" w:hAnsi="Calibri" w:cs="Calibri"/>
        </w:rPr>
        <w:t xml:space="preserve">Just as he was about to leave the building, </w:t>
      </w:r>
      <w:r w:rsidR="00E25E86" w:rsidRPr="35ABB053">
        <w:rPr>
          <w:rFonts w:ascii="Calibri" w:hAnsi="Calibri" w:cs="Calibri"/>
        </w:rPr>
        <w:t>he heard a loud sound.</w:t>
      </w:r>
      <w:r w:rsidR="00001C1D" w:rsidRPr="35ABB053">
        <w:rPr>
          <w:rFonts w:ascii="Calibri" w:hAnsi="Calibri" w:cs="Calibri"/>
        </w:rPr>
        <w:t xml:space="preserve"> It </w:t>
      </w:r>
      <w:r w:rsidR="002D7665" w:rsidRPr="35ABB053">
        <w:rPr>
          <w:rFonts w:ascii="Calibri" w:hAnsi="Calibri" w:cs="Calibri"/>
        </w:rPr>
        <w:t xml:space="preserve">sounded like </w:t>
      </w:r>
      <w:r w:rsidR="00753D91" w:rsidRPr="35ABB053">
        <w:rPr>
          <w:rFonts w:ascii="Calibri" w:hAnsi="Calibri" w:cs="Calibri"/>
        </w:rPr>
        <w:t>someone</w:t>
      </w:r>
      <w:r w:rsidR="002D7665" w:rsidRPr="35ABB053">
        <w:rPr>
          <w:rFonts w:ascii="Calibri" w:hAnsi="Calibri" w:cs="Calibri"/>
        </w:rPr>
        <w:t xml:space="preserve"> or something had stepped into the building</w:t>
      </w:r>
      <w:r w:rsidR="0093034F" w:rsidRPr="35ABB053">
        <w:rPr>
          <w:rFonts w:ascii="Calibri" w:hAnsi="Calibri" w:cs="Calibri"/>
        </w:rPr>
        <w:t xml:space="preserve"> through the shattered </w:t>
      </w:r>
      <w:r w:rsidR="00476550" w:rsidRPr="35ABB053">
        <w:rPr>
          <w:rFonts w:ascii="Calibri" w:hAnsi="Calibri" w:cs="Calibri"/>
        </w:rPr>
        <w:t>glass doors</w:t>
      </w:r>
      <w:r w:rsidR="002D7665" w:rsidRPr="35ABB053">
        <w:rPr>
          <w:rFonts w:ascii="Calibri" w:hAnsi="Calibri" w:cs="Calibri"/>
        </w:rPr>
        <w:t xml:space="preserve"> and was walking </w:t>
      </w:r>
      <w:r w:rsidR="00287D05" w:rsidRPr="35ABB053">
        <w:rPr>
          <w:rFonts w:ascii="Calibri" w:hAnsi="Calibri" w:cs="Calibri"/>
        </w:rPr>
        <w:t xml:space="preserve">on the </w:t>
      </w:r>
      <w:r w:rsidR="00D21D24" w:rsidRPr="35ABB053">
        <w:rPr>
          <w:rFonts w:ascii="Calibri" w:hAnsi="Calibri" w:cs="Calibri"/>
        </w:rPr>
        <w:t>shards</w:t>
      </w:r>
      <w:r w:rsidR="00AB289C" w:rsidRPr="35ABB053">
        <w:rPr>
          <w:rFonts w:ascii="Calibri" w:hAnsi="Calibri" w:cs="Calibri"/>
        </w:rPr>
        <w:t xml:space="preserve"> of broken glass</w:t>
      </w:r>
      <w:r w:rsidR="00287D05" w:rsidRPr="35ABB053">
        <w:rPr>
          <w:rFonts w:ascii="Calibri" w:hAnsi="Calibri" w:cs="Calibri"/>
        </w:rPr>
        <w:t xml:space="preserve"> that </w:t>
      </w:r>
      <w:r w:rsidR="00D55AC7" w:rsidRPr="35ABB053">
        <w:rPr>
          <w:rFonts w:ascii="Calibri" w:hAnsi="Calibri" w:cs="Calibri"/>
        </w:rPr>
        <w:t>w</w:t>
      </w:r>
      <w:r w:rsidR="00D55AC7">
        <w:rPr>
          <w:rFonts w:ascii="Calibri" w:hAnsi="Calibri" w:cs="Calibri"/>
        </w:rPr>
        <w:t>ere</w:t>
      </w:r>
      <w:r w:rsidR="00D55AC7" w:rsidRPr="35ABB053">
        <w:rPr>
          <w:rFonts w:ascii="Calibri" w:hAnsi="Calibri" w:cs="Calibri"/>
        </w:rPr>
        <w:t xml:space="preserve"> </w:t>
      </w:r>
      <w:r w:rsidR="00287D05" w:rsidRPr="35ABB053">
        <w:rPr>
          <w:rFonts w:ascii="Calibri" w:hAnsi="Calibri" w:cs="Calibri"/>
        </w:rPr>
        <w:t>scattered on the floor</w:t>
      </w:r>
      <w:r w:rsidR="00C6518E" w:rsidRPr="35ABB053">
        <w:rPr>
          <w:rFonts w:ascii="Calibri" w:hAnsi="Calibri" w:cs="Calibri"/>
        </w:rPr>
        <w:t>.</w:t>
      </w:r>
      <w:r w:rsidR="00E25E86" w:rsidRPr="35ABB053">
        <w:rPr>
          <w:rFonts w:ascii="Calibri" w:hAnsi="Calibri" w:cs="Calibri"/>
        </w:rPr>
        <w:t xml:space="preserve"> </w:t>
      </w:r>
      <w:r w:rsidR="00A4736A" w:rsidRPr="35ABB053">
        <w:rPr>
          <w:rFonts w:ascii="Calibri" w:hAnsi="Calibri" w:cs="Calibri"/>
        </w:rPr>
        <w:t>The footsteps grew louder</w:t>
      </w:r>
      <w:r w:rsidR="00B85257" w:rsidRPr="35ABB053">
        <w:rPr>
          <w:rFonts w:ascii="Calibri" w:hAnsi="Calibri" w:cs="Calibri"/>
        </w:rPr>
        <w:t xml:space="preserve"> as it got closer to Harris. </w:t>
      </w:r>
      <w:r w:rsidR="00DA3BCA" w:rsidRPr="35ABB053">
        <w:rPr>
          <w:rFonts w:ascii="Calibri" w:hAnsi="Calibri" w:cs="Calibri"/>
        </w:rPr>
        <w:t>H</w:t>
      </w:r>
      <w:r w:rsidR="00B85257" w:rsidRPr="35ABB053">
        <w:rPr>
          <w:rFonts w:ascii="Calibri" w:hAnsi="Calibri" w:cs="Calibri"/>
        </w:rPr>
        <w:t>e</w:t>
      </w:r>
      <w:r w:rsidR="00DA3BCA" w:rsidRPr="35ABB053">
        <w:rPr>
          <w:rFonts w:ascii="Calibri" w:hAnsi="Calibri" w:cs="Calibri"/>
        </w:rPr>
        <w:t xml:space="preserve"> reached down into his backpack and fully armed himself with a loaded gun</w:t>
      </w:r>
      <w:r w:rsidR="00D55AC7">
        <w:rPr>
          <w:rFonts w:ascii="Calibri" w:hAnsi="Calibri" w:cs="Calibri"/>
        </w:rPr>
        <w:t>,</w:t>
      </w:r>
      <w:r w:rsidR="00DA3BCA" w:rsidRPr="35ABB053">
        <w:rPr>
          <w:rFonts w:ascii="Calibri" w:hAnsi="Calibri" w:cs="Calibri"/>
        </w:rPr>
        <w:t xml:space="preserve"> and stepped out of </w:t>
      </w:r>
      <w:r w:rsidR="00585F1C" w:rsidRPr="35ABB053">
        <w:rPr>
          <w:rFonts w:ascii="Calibri" w:hAnsi="Calibri" w:cs="Calibri"/>
        </w:rPr>
        <w:t>his</w:t>
      </w:r>
      <w:r w:rsidR="00DA3BCA" w:rsidRPr="35ABB053">
        <w:rPr>
          <w:rFonts w:ascii="Calibri" w:hAnsi="Calibri" w:cs="Calibri"/>
        </w:rPr>
        <w:t xml:space="preserve"> office </w:t>
      </w:r>
      <w:r w:rsidR="00585F1C" w:rsidRPr="35ABB053">
        <w:rPr>
          <w:rFonts w:ascii="Calibri" w:hAnsi="Calibri" w:cs="Calibri"/>
        </w:rPr>
        <w:t xml:space="preserve">very slowly. </w:t>
      </w:r>
      <w:r w:rsidR="00F87909" w:rsidRPr="35ABB053">
        <w:rPr>
          <w:rFonts w:ascii="Calibri" w:hAnsi="Calibri" w:cs="Calibri"/>
        </w:rPr>
        <w:t xml:space="preserve">He held his gun </w:t>
      </w:r>
      <w:r w:rsidR="00C03001" w:rsidRPr="35ABB053">
        <w:rPr>
          <w:rFonts w:ascii="Calibri" w:hAnsi="Calibri" w:cs="Calibri"/>
        </w:rPr>
        <w:t>up a</w:t>
      </w:r>
      <w:r w:rsidR="004F2BE0" w:rsidRPr="35ABB053">
        <w:rPr>
          <w:rFonts w:ascii="Calibri" w:hAnsi="Calibri" w:cs="Calibri"/>
        </w:rPr>
        <w:t xml:space="preserve">nd kept an eye out as he </w:t>
      </w:r>
      <w:r w:rsidR="008D6F90" w:rsidRPr="35ABB053">
        <w:rPr>
          <w:rFonts w:ascii="Calibri" w:hAnsi="Calibri" w:cs="Calibri"/>
        </w:rPr>
        <w:t xml:space="preserve">headed </w:t>
      </w:r>
      <w:r w:rsidR="00D55AC7">
        <w:rPr>
          <w:rFonts w:ascii="Calibri" w:hAnsi="Calibri" w:cs="Calibri"/>
        </w:rPr>
        <w:t>toward</w:t>
      </w:r>
      <w:r w:rsidR="00D55AC7" w:rsidRPr="35ABB053">
        <w:rPr>
          <w:rFonts w:ascii="Calibri" w:hAnsi="Calibri" w:cs="Calibri"/>
        </w:rPr>
        <w:t xml:space="preserve"> </w:t>
      </w:r>
      <w:r w:rsidR="008D6F90" w:rsidRPr="35ABB053">
        <w:rPr>
          <w:rFonts w:ascii="Calibri" w:hAnsi="Calibri" w:cs="Calibri"/>
        </w:rPr>
        <w:t xml:space="preserve">the entranceway. </w:t>
      </w:r>
      <w:r w:rsidR="00D30787" w:rsidRPr="35ABB053">
        <w:rPr>
          <w:rFonts w:ascii="Calibri" w:hAnsi="Calibri" w:cs="Calibri"/>
        </w:rPr>
        <w:t xml:space="preserve">Harris </w:t>
      </w:r>
      <w:r w:rsidR="00E372B7" w:rsidRPr="35ABB053">
        <w:rPr>
          <w:rFonts w:ascii="Calibri" w:hAnsi="Calibri" w:cs="Calibri"/>
        </w:rPr>
        <w:t xml:space="preserve">quickly turned </w:t>
      </w:r>
      <w:r w:rsidR="00D55AC7">
        <w:rPr>
          <w:rFonts w:ascii="Calibri" w:hAnsi="Calibri" w:cs="Calibri"/>
        </w:rPr>
        <w:t>in</w:t>
      </w:r>
      <w:r w:rsidR="00D55AC7" w:rsidRPr="35ABB053">
        <w:rPr>
          <w:rFonts w:ascii="Calibri" w:hAnsi="Calibri" w:cs="Calibri"/>
        </w:rPr>
        <w:t xml:space="preserve"> </w:t>
      </w:r>
      <w:r w:rsidR="00E372B7" w:rsidRPr="35ABB053">
        <w:rPr>
          <w:rFonts w:ascii="Calibri" w:hAnsi="Calibri" w:cs="Calibri"/>
        </w:rPr>
        <w:t xml:space="preserve">the direction where the sound had been coming from. </w:t>
      </w:r>
    </w:p>
    <w:p w14:paraId="149EB8B6" w14:textId="7C32EBEC" w:rsidR="006A2E51" w:rsidRDefault="00975103" w:rsidP="00C11817">
      <w:pPr>
        <w:spacing w:line="480" w:lineRule="auto"/>
        <w:ind w:firstLine="720"/>
        <w:rPr>
          <w:rFonts w:ascii="Calibri" w:hAnsi="Calibri" w:cs="Calibri"/>
        </w:rPr>
      </w:pPr>
      <w:r w:rsidRPr="1FD0627C">
        <w:rPr>
          <w:rFonts w:ascii="Calibri" w:hAnsi="Calibri" w:cs="Calibri"/>
        </w:rPr>
        <w:t xml:space="preserve">Suddenly, Harris heard </w:t>
      </w:r>
      <w:r w:rsidR="002971AC" w:rsidRPr="1FD0627C">
        <w:rPr>
          <w:rFonts w:ascii="Calibri" w:hAnsi="Calibri" w:cs="Calibri"/>
        </w:rPr>
        <w:t>a mysterious thing or person</w:t>
      </w:r>
      <w:r w:rsidRPr="1FD0627C">
        <w:rPr>
          <w:rFonts w:ascii="Calibri" w:hAnsi="Calibri" w:cs="Calibri"/>
        </w:rPr>
        <w:t xml:space="preserve"> running. </w:t>
      </w:r>
      <w:r w:rsidR="005F4250" w:rsidRPr="1FD0627C">
        <w:rPr>
          <w:rFonts w:ascii="Calibri" w:hAnsi="Calibri" w:cs="Calibri"/>
        </w:rPr>
        <w:t xml:space="preserve">He turned and saw a pair of red glowing eyes approaching him quickly. </w:t>
      </w:r>
      <w:r w:rsidR="00F946C6" w:rsidRPr="001B79A5">
        <w:rPr>
          <w:rFonts w:ascii="Calibri" w:hAnsi="Calibri" w:cs="Calibri"/>
          <w:i/>
          <w:iCs/>
        </w:rPr>
        <w:t>Boom! Boom!</w:t>
      </w:r>
      <w:r w:rsidR="00F946C6" w:rsidRPr="1FD0627C">
        <w:rPr>
          <w:rFonts w:ascii="Calibri" w:hAnsi="Calibri" w:cs="Calibri"/>
        </w:rPr>
        <w:t xml:space="preserve"> </w:t>
      </w:r>
      <w:r w:rsidR="007C78B1" w:rsidRPr="1FD0627C">
        <w:rPr>
          <w:rFonts w:ascii="Calibri" w:hAnsi="Calibri" w:cs="Calibri"/>
        </w:rPr>
        <w:t xml:space="preserve">Bullets </w:t>
      </w:r>
      <w:r w:rsidR="007437ED" w:rsidRPr="1FD0627C">
        <w:rPr>
          <w:rFonts w:ascii="Calibri" w:hAnsi="Calibri" w:cs="Calibri"/>
        </w:rPr>
        <w:t xml:space="preserve">zipped past the </w:t>
      </w:r>
      <w:r w:rsidR="00CB759B" w:rsidRPr="1FD0627C">
        <w:rPr>
          <w:rFonts w:ascii="Calibri" w:hAnsi="Calibri" w:cs="Calibri"/>
        </w:rPr>
        <w:t>Death Firm</w:t>
      </w:r>
      <w:r w:rsidR="00FE3061" w:rsidRPr="1FD0627C">
        <w:rPr>
          <w:rFonts w:ascii="Calibri" w:hAnsi="Calibri" w:cs="Calibri"/>
        </w:rPr>
        <w:t xml:space="preserve">. </w:t>
      </w:r>
      <w:r w:rsidR="00C616C5" w:rsidRPr="1FD0627C">
        <w:rPr>
          <w:rFonts w:ascii="Calibri" w:hAnsi="Calibri" w:cs="Calibri"/>
        </w:rPr>
        <w:t>Harris</w:t>
      </w:r>
      <w:r w:rsidR="00FE3061" w:rsidRPr="1FD0627C">
        <w:rPr>
          <w:rFonts w:ascii="Calibri" w:hAnsi="Calibri" w:cs="Calibri"/>
        </w:rPr>
        <w:t xml:space="preserve"> aimed again. This time </w:t>
      </w:r>
      <w:r w:rsidR="004B6426" w:rsidRPr="1FD0627C">
        <w:rPr>
          <w:rFonts w:ascii="Calibri" w:hAnsi="Calibri" w:cs="Calibri"/>
        </w:rPr>
        <w:t xml:space="preserve">blood </w:t>
      </w:r>
      <w:r w:rsidR="00D6490A" w:rsidRPr="1FD0627C">
        <w:rPr>
          <w:rFonts w:ascii="Calibri" w:hAnsi="Calibri" w:cs="Calibri"/>
        </w:rPr>
        <w:t>oozed out of its chest. There was a piercing scream</w:t>
      </w:r>
      <w:r w:rsidR="004478A4" w:rsidRPr="1FD0627C">
        <w:rPr>
          <w:rFonts w:ascii="Calibri" w:hAnsi="Calibri" w:cs="Calibri"/>
        </w:rPr>
        <w:t xml:space="preserve">, then the monster jumped up and </w:t>
      </w:r>
      <w:r w:rsidR="00EA4877" w:rsidRPr="1FD0627C">
        <w:rPr>
          <w:rFonts w:ascii="Calibri" w:hAnsi="Calibri" w:cs="Calibri"/>
        </w:rPr>
        <w:t xml:space="preserve">raised its arms </w:t>
      </w:r>
      <w:r w:rsidR="0079109B" w:rsidRPr="1FD0627C">
        <w:rPr>
          <w:rFonts w:ascii="Calibri" w:hAnsi="Calibri" w:cs="Calibri"/>
        </w:rPr>
        <w:t xml:space="preserve">up before </w:t>
      </w:r>
      <w:r w:rsidR="00C616C5" w:rsidRPr="1FD0627C">
        <w:rPr>
          <w:rFonts w:ascii="Calibri" w:hAnsi="Calibri" w:cs="Calibri"/>
        </w:rPr>
        <w:t xml:space="preserve">swiping Harris on the arm with its claws. </w:t>
      </w:r>
      <w:r w:rsidR="00017E8F" w:rsidRPr="1FD0627C">
        <w:rPr>
          <w:rFonts w:ascii="Calibri" w:hAnsi="Calibri" w:cs="Calibri"/>
        </w:rPr>
        <w:t xml:space="preserve">Harris </w:t>
      </w:r>
      <w:r w:rsidR="00FA6148" w:rsidRPr="1FD0627C">
        <w:rPr>
          <w:rFonts w:ascii="Calibri" w:hAnsi="Calibri" w:cs="Calibri"/>
        </w:rPr>
        <w:t>felt a burst of pain</w:t>
      </w:r>
      <w:r w:rsidR="000E33C8" w:rsidRPr="1FD0627C">
        <w:rPr>
          <w:rFonts w:ascii="Calibri" w:hAnsi="Calibri" w:cs="Calibri"/>
        </w:rPr>
        <w:t xml:space="preserve">. He quickly forgot the pain and turned his attention to the Death Firm as it stood </w:t>
      </w:r>
      <w:r w:rsidR="00076758" w:rsidRPr="1FD0627C">
        <w:rPr>
          <w:rFonts w:ascii="Calibri" w:hAnsi="Calibri" w:cs="Calibri"/>
        </w:rPr>
        <w:t>in front of him.</w:t>
      </w:r>
      <w:r w:rsidR="00C128A9" w:rsidRPr="1FD0627C">
        <w:rPr>
          <w:rFonts w:ascii="Calibri" w:hAnsi="Calibri" w:cs="Calibri"/>
        </w:rPr>
        <w:t xml:space="preserve"> </w:t>
      </w:r>
    </w:p>
    <w:p w14:paraId="3B3F36A5" w14:textId="17B82CF6" w:rsidR="004676FB" w:rsidRDefault="00674065" w:rsidP="00C11817">
      <w:pPr>
        <w:spacing w:line="480" w:lineRule="auto"/>
        <w:ind w:firstLine="720"/>
        <w:rPr>
          <w:rFonts w:ascii="Calibri" w:hAnsi="Calibri" w:cs="Calibri"/>
        </w:rPr>
      </w:pPr>
      <w:r w:rsidRPr="35ABB053">
        <w:rPr>
          <w:rFonts w:ascii="Calibri" w:hAnsi="Calibri" w:cs="Calibri"/>
        </w:rPr>
        <w:t xml:space="preserve">Despite feeling weak, Harris </w:t>
      </w:r>
      <w:r w:rsidR="00556926" w:rsidRPr="35ABB053">
        <w:rPr>
          <w:rFonts w:ascii="Calibri" w:hAnsi="Calibri" w:cs="Calibri"/>
        </w:rPr>
        <w:t xml:space="preserve">managed to pull out the flamethrower from inside his backpack. The </w:t>
      </w:r>
      <w:r w:rsidR="00CB759B" w:rsidRPr="35ABB053">
        <w:rPr>
          <w:rFonts w:ascii="Calibri" w:hAnsi="Calibri" w:cs="Calibri"/>
        </w:rPr>
        <w:t>Death Firm</w:t>
      </w:r>
      <w:r w:rsidR="00556926" w:rsidRPr="35ABB053">
        <w:rPr>
          <w:rFonts w:ascii="Calibri" w:hAnsi="Calibri" w:cs="Calibri"/>
        </w:rPr>
        <w:t xml:space="preserve"> hurled </w:t>
      </w:r>
      <w:r w:rsidR="00037D01">
        <w:rPr>
          <w:rFonts w:ascii="Calibri" w:hAnsi="Calibri" w:cs="Calibri"/>
        </w:rPr>
        <w:t>backward</w:t>
      </w:r>
      <w:r w:rsidR="004069BD" w:rsidRPr="35ABB053">
        <w:rPr>
          <w:rFonts w:ascii="Calibri" w:hAnsi="Calibri" w:cs="Calibri"/>
        </w:rPr>
        <w:t xml:space="preserve">. </w:t>
      </w:r>
      <w:r w:rsidR="00E7652F" w:rsidRPr="35ABB053">
        <w:rPr>
          <w:rFonts w:ascii="Calibri" w:hAnsi="Calibri" w:cs="Calibri"/>
        </w:rPr>
        <w:t xml:space="preserve">Harris ran as fast as he could while </w:t>
      </w:r>
      <w:r w:rsidR="00576879" w:rsidRPr="35ABB053">
        <w:rPr>
          <w:rFonts w:ascii="Calibri" w:hAnsi="Calibri" w:cs="Calibri"/>
        </w:rPr>
        <w:t xml:space="preserve">aiming the flamethrower at the </w:t>
      </w:r>
      <w:r w:rsidR="00CB759B" w:rsidRPr="35ABB053">
        <w:rPr>
          <w:rFonts w:ascii="Calibri" w:hAnsi="Calibri" w:cs="Calibri"/>
        </w:rPr>
        <w:t>Death Firm</w:t>
      </w:r>
      <w:r w:rsidR="00576879" w:rsidRPr="35ABB053">
        <w:rPr>
          <w:rFonts w:ascii="Calibri" w:hAnsi="Calibri" w:cs="Calibri"/>
        </w:rPr>
        <w:t>. He had to get to his car</w:t>
      </w:r>
      <w:r w:rsidR="007073C0" w:rsidRPr="35ABB053">
        <w:rPr>
          <w:rFonts w:ascii="Calibri" w:hAnsi="Calibri" w:cs="Calibri"/>
        </w:rPr>
        <w:t xml:space="preserve"> quickly before the Death Firm could attack him again</w:t>
      </w:r>
      <w:r w:rsidR="00576879" w:rsidRPr="35ABB053">
        <w:rPr>
          <w:rFonts w:ascii="Calibri" w:hAnsi="Calibri" w:cs="Calibri"/>
        </w:rPr>
        <w:t xml:space="preserve">. </w:t>
      </w:r>
      <w:r w:rsidR="00763D9D" w:rsidRPr="35ABB053">
        <w:rPr>
          <w:rFonts w:ascii="Calibri" w:hAnsi="Calibri" w:cs="Calibri"/>
        </w:rPr>
        <w:t>He then remembered there</w:t>
      </w:r>
      <w:r w:rsidR="00684A31" w:rsidRPr="35ABB053">
        <w:rPr>
          <w:rFonts w:ascii="Calibri" w:hAnsi="Calibri" w:cs="Calibri"/>
        </w:rPr>
        <w:t xml:space="preserve"> was an ax </w:t>
      </w:r>
      <w:r w:rsidR="000F3F00" w:rsidRPr="35ABB053">
        <w:rPr>
          <w:rFonts w:ascii="Calibri" w:hAnsi="Calibri" w:cs="Calibri"/>
        </w:rPr>
        <w:t>in his trunk.</w:t>
      </w:r>
      <w:r w:rsidR="00F70B2A" w:rsidRPr="35ABB053">
        <w:rPr>
          <w:rFonts w:ascii="Calibri" w:hAnsi="Calibri" w:cs="Calibri"/>
        </w:rPr>
        <w:t xml:space="preserve"> </w:t>
      </w:r>
      <w:r w:rsidR="00D725BA" w:rsidRPr="35ABB053">
        <w:rPr>
          <w:rFonts w:ascii="Calibri" w:hAnsi="Calibri" w:cs="Calibri"/>
        </w:rPr>
        <w:t xml:space="preserve">He just needed to hold the </w:t>
      </w:r>
      <w:r w:rsidR="00CB759B" w:rsidRPr="35ABB053">
        <w:rPr>
          <w:rFonts w:ascii="Calibri" w:hAnsi="Calibri" w:cs="Calibri"/>
        </w:rPr>
        <w:t>Death Firm</w:t>
      </w:r>
      <w:r w:rsidR="00D725BA" w:rsidRPr="35ABB053">
        <w:rPr>
          <w:rFonts w:ascii="Calibri" w:hAnsi="Calibri" w:cs="Calibri"/>
        </w:rPr>
        <w:t xml:space="preserve"> off</w:t>
      </w:r>
      <w:r w:rsidR="0068533B" w:rsidRPr="35ABB053">
        <w:rPr>
          <w:rFonts w:ascii="Calibri" w:hAnsi="Calibri" w:cs="Calibri"/>
        </w:rPr>
        <w:t xml:space="preserve"> for a while to allow him time to get into his tru</w:t>
      </w:r>
      <w:r w:rsidR="00243A9D" w:rsidRPr="35ABB053">
        <w:rPr>
          <w:rFonts w:ascii="Calibri" w:hAnsi="Calibri" w:cs="Calibri"/>
        </w:rPr>
        <w:t>n</w:t>
      </w:r>
      <w:r w:rsidR="0068533B" w:rsidRPr="35ABB053">
        <w:rPr>
          <w:rFonts w:ascii="Calibri" w:hAnsi="Calibri" w:cs="Calibri"/>
        </w:rPr>
        <w:t xml:space="preserve">k. </w:t>
      </w:r>
      <w:r w:rsidR="000F3F00" w:rsidRPr="35ABB053">
        <w:rPr>
          <w:rFonts w:ascii="Calibri" w:hAnsi="Calibri" w:cs="Calibri"/>
        </w:rPr>
        <w:t xml:space="preserve">The only way he could </w:t>
      </w:r>
      <w:r w:rsidR="00844EF3" w:rsidRPr="35ABB053">
        <w:rPr>
          <w:rFonts w:ascii="Calibri" w:hAnsi="Calibri" w:cs="Calibri"/>
        </w:rPr>
        <w:t>kill</w:t>
      </w:r>
      <w:r w:rsidR="000F3F00" w:rsidRPr="35ABB053">
        <w:rPr>
          <w:rFonts w:ascii="Calibri" w:hAnsi="Calibri" w:cs="Calibri"/>
        </w:rPr>
        <w:t xml:space="preserve"> it was to chop it </w:t>
      </w:r>
      <w:r w:rsidR="00AB7F3D" w:rsidRPr="35ABB053">
        <w:rPr>
          <w:rFonts w:ascii="Calibri" w:hAnsi="Calibri" w:cs="Calibri"/>
        </w:rPr>
        <w:t>up into pieces</w:t>
      </w:r>
      <w:r w:rsidR="00BB7C2D" w:rsidRPr="35ABB053">
        <w:rPr>
          <w:rFonts w:ascii="Calibri" w:hAnsi="Calibri" w:cs="Calibri"/>
        </w:rPr>
        <w:t>, then set it on fire</w:t>
      </w:r>
      <w:r w:rsidR="00AB7F3D" w:rsidRPr="35ABB053">
        <w:rPr>
          <w:rFonts w:ascii="Calibri" w:hAnsi="Calibri" w:cs="Calibri"/>
        </w:rPr>
        <w:t xml:space="preserve">. </w:t>
      </w:r>
      <w:r w:rsidR="00844EF3" w:rsidRPr="35ABB053">
        <w:rPr>
          <w:rFonts w:ascii="Calibri" w:hAnsi="Calibri" w:cs="Calibri"/>
        </w:rPr>
        <w:t xml:space="preserve">This was going to be an extremely arduous task. </w:t>
      </w:r>
      <w:r w:rsidR="00F70B2A" w:rsidRPr="35ABB053">
        <w:rPr>
          <w:rFonts w:ascii="Calibri" w:hAnsi="Calibri" w:cs="Calibri"/>
        </w:rPr>
        <w:t xml:space="preserve">He was no match for the </w:t>
      </w:r>
      <w:r w:rsidR="00CB759B" w:rsidRPr="35ABB053">
        <w:rPr>
          <w:rFonts w:ascii="Calibri" w:hAnsi="Calibri" w:cs="Calibri"/>
        </w:rPr>
        <w:t>Death Firm</w:t>
      </w:r>
      <w:r w:rsidR="00BB7C2D" w:rsidRPr="35ABB053">
        <w:rPr>
          <w:rFonts w:ascii="Calibri" w:hAnsi="Calibri" w:cs="Calibri"/>
        </w:rPr>
        <w:t xml:space="preserve"> physically, but he could use his </w:t>
      </w:r>
      <w:r w:rsidR="00CB382D" w:rsidRPr="35ABB053">
        <w:rPr>
          <w:rFonts w:ascii="Calibri" w:hAnsi="Calibri" w:cs="Calibri"/>
        </w:rPr>
        <w:t>wit to defeat it</w:t>
      </w:r>
      <w:r w:rsidR="00F70B2A" w:rsidRPr="35ABB053">
        <w:rPr>
          <w:rFonts w:ascii="Calibri" w:hAnsi="Calibri" w:cs="Calibri"/>
        </w:rPr>
        <w:t xml:space="preserve">. </w:t>
      </w:r>
    </w:p>
    <w:p w14:paraId="3B8A28B4" w14:textId="46C15F52" w:rsidR="00632C09" w:rsidRDefault="00632C09" w:rsidP="00632C09">
      <w:pPr>
        <w:spacing w:line="480" w:lineRule="auto"/>
        <w:ind w:firstLine="720"/>
        <w:rPr>
          <w:rFonts w:ascii="Calibri" w:hAnsi="Calibri" w:cs="Calibri"/>
        </w:rPr>
      </w:pPr>
      <w:r w:rsidRPr="1FD0627C">
        <w:rPr>
          <w:rFonts w:ascii="Calibri" w:hAnsi="Calibri" w:cs="Calibri"/>
        </w:rPr>
        <w:t xml:space="preserve">He pulled out the keys from his pocket quickly with one hand while the other </w:t>
      </w:r>
      <w:r w:rsidR="00643DF7" w:rsidRPr="1FD0627C">
        <w:rPr>
          <w:rFonts w:ascii="Calibri" w:hAnsi="Calibri" w:cs="Calibri"/>
        </w:rPr>
        <w:t>pulled</w:t>
      </w:r>
      <w:r w:rsidRPr="1FD0627C">
        <w:rPr>
          <w:rFonts w:ascii="Calibri" w:hAnsi="Calibri" w:cs="Calibri"/>
        </w:rPr>
        <w:t xml:space="preserve"> the trigger to the flamethrower</w:t>
      </w:r>
      <w:r w:rsidR="00643DF7" w:rsidRPr="1FD0627C">
        <w:rPr>
          <w:rFonts w:ascii="Calibri" w:hAnsi="Calibri" w:cs="Calibri"/>
        </w:rPr>
        <w:t xml:space="preserve">. The </w:t>
      </w:r>
      <w:r w:rsidR="00CB759B" w:rsidRPr="1FD0627C">
        <w:rPr>
          <w:rFonts w:ascii="Calibri" w:hAnsi="Calibri" w:cs="Calibri"/>
        </w:rPr>
        <w:t>Death Firm</w:t>
      </w:r>
      <w:r w:rsidR="00500DD7" w:rsidRPr="1FD0627C">
        <w:rPr>
          <w:rFonts w:ascii="Calibri" w:hAnsi="Calibri" w:cs="Calibri"/>
        </w:rPr>
        <w:t xml:space="preserve"> kept reaching out to him and tried to take a few swipes </w:t>
      </w:r>
      <w:r w:rsidR="00E86C1A" w:rsidRPr="1FD0627C">
        <w:rPr>
          <w:rFonts w:ascii="Calibri" w:hAnsi="Calibri" w:cs="Calibri"/>
        </w:rPr>
        <w:t>at him</w:t>
      </w:r>
      <w:r w:rsidR="002A57AB" w:rsidRPr="1FD0627C">
        <w:rPr>
          <w:rFonts w:ascii="Calibri" w:hAnsi="Calibri" w:cs="Calibri"/>
        </w:rPr>
        <w:t xml:space="preserve"> as it screamed in agony from </w:t>
      </w:r>
      <w:r w:rsidR="00642BAF" w:rsidRPr="1FD0627C">
        <w:rPr>
          <w:rFonts w:ascii="Calibri" w:hAnsi="Calibri" w:cs="Calibri"/>
        </w:rPr>
        <w:t>the burn of the flames</w:t>
      </w:r>
      <w:r w:rsidR="00E86C1A" w:rsidRPr="1FD0627C">
        <w:rPr>
          <w:rFonts w:ascii="Calibri" w:hAnsi="Calibri" w:cs="Calibri"/>
        </w:rPr>
        <w:t>.</w:t>
      </w:r>
      <w:r w:rsidR="0087498E" w:rsidRPr="1FD0627C">
        <w:rPr>
          <w:rFonts w:ascii="Calibri" w:hAnsi="Calibri" w:cs="Calibri"/>
        </w:rPr>
        <w:t xml:space="preserve"> </w:t>
      </w:r>
      <w:r w:rsidR="00F8768F" w:rsidRPr="1FD0627C">
        <w:rPr>
          <w:rFonts w:ascii="Calibri" w:hAnsi="Calibri" w:cs="Calibri"/>
        </w:rPr>
        <w:t xml:space="preserve">The </w:t>
      </w:r>
      <w:r w:rsidR="00CB759B" w:rsidRPr="1FD0627C">
        <w:rPr>
          <w:rFonts w:ascii="Calibri" w:hAnsi="Calibri" w:cs="Calibri"/>
        </w:rPr>
        <w:t>Death Firm</w:t>
      </w:r>
      <w:r w:rsidR="0087498E" w:rsidRPr="1FD0627C">
        <w:rPr>
          <w:rFonts w:ascii="Calibri" w:hAnsi="Calibri" w:cs="Calibri"/>
        </w:rPr>
        <w:t xml:space="preserve"> was clearly fireproofed</w:t>
      </w:r>
      <w:r w:rsidR="00F8768F" w:rsidRPr="1FD0627C">
        <w:rPr>
          <w:rFonts w:ascii="Calibri" w:hAnsi="Calibri" w:cs="Calibri"/>
        </w:rPr>
        <w:t xml:space="preserve">, but </w:t>
      </w:r>
      <w:r w:rsidR="007725AC" w:rsidRPr="1FD0627C">
        <w:rPr>
          <w:rFonts w:ascii="Calibri" w:hAnsi="Calibri" w:cs="Calibri"/>
        </w:rPr>
        <w:t xml:space="preserve">it did not like the scorching pain it </w:t>
      </w:r>
      <w:r w:rsidR="00246D52" w:rsidRPr="1FD0627C">
        <w:rPr>
          <w:rFonts w:ascii="Calibri" w:hAnsi="Calibri" w:cs="Calibri"/>
        </w:rPr>
        <w:t>felt</w:t>
      </w:r>
      <w:r w:rsidR="007725AC" w:rsidRPr="1FD0627C">
        <w:rPr>
          <w:rFonts w:ascii="Calibri" w:hAnsi="Calibri" w:cs="Calibri"/>
        </w:rPr>
        <w:t xml:space="preserve"> when the fire swept over it</w:t>
      </w:r>
      <w:r w:rsidR="00901D3A" w:rsidRPr="1FD0627C">
        <w:rPr>
          <w:rFonts w:ascii="Calibri" w:hAnsi="Calibri" w:cs="Calibri"/>
        </w:rPr>
        <w:t>s body</w:t>
      </w:r>
      <w:r w:rsidR="007725AC" w:rsidRPr="1FD0627C">
        <w:rPr>
          <w:rFonts w:ascii="Calibri" w:hAnsi="Calibri" w:cs="Calibri"/>
        </w:rPr>
        <w:t xml:space="preserve">. </w:t>
      </w:r>
      <w:r w:rsidR="00BE1903" w:rsidRPr="1FD0627C">
        <w:rPr>
          <w:rFonts w:ascii="Calibri" w:hAnsi="Calibri" w:cs="Calibri"/>
        </w:rPr>
        <w:t xml:space="preserve">Harris </w:t>
      </w:r>
      <w:r w:rsidR="007C6715" w:rsidRPr="1FD0627C">
        <w:rPr>
          <w:rFonts w:ascii="Calibri" w:hAnsi="Calibri" w:cs="Calibri"/>
        </w:rPr>
        <w:t>turned the key</w:t>
      </w:r>
      <w:r w:rsidR="00BE1903" w:rsidRPr="1FD0627C">
        <w:rPr>
          <w:rFonts w:ascii="Calibri" w:hAnsi="Calibri" w:cs="Calibri"/>
        </w:rPr>
        <w:t xml:space="preserve"> to open his trunk</w:t>
      </w:r>
      <w:r w:rsidR="007C6715" w:rsidRPr="1FD0627C">
        <w:rPr>
          <w:rFonts w:ascii="Calibri" w:hAnsi="Calibri" w:cs="Calibri"/>
        </w:rPr>
        <w:t xml:space="preserve"> while keeping a watchful eye on the Death</w:t>
      </w:r>
      <w:r w:rsidR="008A1589" w:rsidRPr="1FD0627C">
        <w:rPr>
          <w:rFonts w:ascii="Calibri" w:hAnsi="Calibri" w:cs="Calibri"/>
        </w:rPr>
        <w:t xml:space="preserve"> Firm</w:t>
      </w:r>
      <w:r w:rsidR="0037315B" w:rsidRPr="1FD0627C">
        <w:rPr>
          <w:rFonts w:ascii="Calibri" w:hAnsi="Calibri" w:cs="Calibri"/>
        </w:rPr>
        <w:t>. He threw his keys</w:t>
      </w:r>
      <w:r w:rsidR="00E733D7" w:rsidRPr="1FD0627C">
        <w:rPr>
          <w:rFonts w:ascii="Calibri" w:hAnsi="Calibri" w:cs="Calibri"/>
        </w:rPr>
        <w:t xml:space="preserve"> frantically</w:t>
      </w:r>
      <w:r w:rsidR="0037315B" w:rsidRPr="1FD0627C">
        <w:rPr>
          <w:rFonts w:ascii="Calibri" w:hAnsi="Calibri" w:cs="Calibri"/>
        </w:rPr>
        <w:t xml:space="preserve"> </w:t>
      </w:r>
      <w:r w:rsidR="008A1589" w:rsidRPr="1FD0627C">
        <w:rPr>
          <w:rFonts w:ascii="Calibri" w:hAnsi="Calibri" w:cs="Calibri"/>
        </w:rPr>
        <w:t>into the trunk</w:t>
      </w:r>
      <w:r w:rsidR="0037315B" w:rsidRPr="1FD0627C">
        <w:rPr>
          <w:rFonts w:ascii="Calibri" w:hAnsi="Calibri" w:cs="Calibri"/>
        </w:rPr>
        <w:t xml:space="preserve">, then reached for the </w:t>
      </w:r>
      <w:r w:rsidR="00037D01">
        <w:rPr>
          <w:rFonts w:ascii="Calibri" w:hAnsi="Calibri" w:cs="Calibri"/>
        </w:rPr>
        <w:t>ax</w:t>
      </w:r>
      <w:r w:rsidR="0037315B" w:rsidRPr="1FD0627C">
        <w:rPr>
          <w:rFonts w:ascii="Calibri" w:hAnsi="Calibri" w:cs="Calibri"/>
        </w:rPr>
        <w:t xml:space="preserve">. He quickly </w:t>
      </w:r>
      <w:r w:rsidR="00DD11E5" w:rsidRPr="1FD0627C">
        <w:rPr>
          <w:rFonts w:ascii="Calibri" w:hAnsi="Calibri" w:cs="Calibri"/>
        </w:rPr>
        <w:t xml:space="preserve">put the flamethrower to the side and started </w:t>
      </w:r>
      <w:r w:rsidR="00D0099B" w:rsidRPr="1FD0627C">
        <w:rPr>
          <w:rFonts w:ascii="Calibri" w:hAnsi="Calibri" w:cs="Calibri"/>
        </w:rPr>
        <w:t xml:space="preserve">whacking the </w:t>
      </w:r>
      <w:r w:rsidR="00CB759B" w:rsidRPr="1FD0627C">
        <w:rPr>
          <w:rFonts w:ascii="Calibri" w:hAnsi="Calibri" w:cs="Calibri"/>
        </w:rPr>
        <w:t>Death Firm</w:t>
      </w:r>
      <w:r w:rsidR="00D0099B" w:rsidRPr="1FD0627C">
        <w:rPr>
          <w:rFonts w:ascii="Calibri" w:hAnsi="Calibri" w:cs="Calibri"/>
        </w:rPr>
        <w:t xml:space="preserve"> with all his might. Harris started by chopping off </w:t>
      </w:r>
      <w:r w:rsidR="009B71D4" w:rsidRPr="1FD0627C">
        <w:rPr>
          <w:rFonts w:ascii="Calibri" w:hAnsi="Calibri" w:cs="Calibri"/>
        </w:rPr>
        <w:t xml:space="preserve">both arms. The </w:t>
      </w:r>
      <w:r w:rsidR="00CB759B" w:rsidRPr="1FD0627C">
        <w:rPr>
          <w:rFonts w:ascii="Calibri" w:hAnsi="Calibri" w:cs="Calibri"/>
        </w:rPr>
        <w:t>Death Firm</w:t>
      </w:r>
      <w:r w:rsidR="009B71D4" w:rsidRPr="1FD0627C">
        <w:rPr>
          <w:rFonts w:ascii="Calibri" w:hAnsi="Calibri" w:cs="Calibri"/>
        </w:rPr>
        <w:t xml:space="preserve"> </w:t>
      </w:r>
      <w:r w:rsidR="00201FE7" w:rsidRPr="1FD0627C">
        <w:rPr>
          <w:rFonts w:ascii="Calibri" w:hAnsi="Calibri" w:cs="Calibri"/>
        </w:rPr>
        <w:t xml:space="preserve">continuously </w:t>
      </w:r>
      <w:r w:rsidR="0086762D" w:rsidRPr="1FD0627C">
        <w:rPr>
          <w:rFonts w:ascii="Calibri" w:hAnsi="Calibri" w:cs="Calibri"/>
        </w:rPr>
        <w:t xml:space="preserve">tried to </w:t>
      </w:r>
      <w:r w:rsidR="00240C6B" w:rsidRPr="1FD0627C">
        <w:rPr>
          <w:rFonts w:ascii="Calibri" w:hAnsi="Calibri" w:cs="Calibri"/>
        </w:rPr>
        <w:t xml:space="preserve">bite him by </w:t>
      </w:r>
      <w:r w:rsidR="00201FE7" w:rsidRPr="1FD0627C">
        <w:rPr>
          <w:rFonts w:ascii="Calibri" w:hAnsi="Calibri" w:cs="Calibri"/>
        </w:rPr>
        <w:t xml:space="preserve">throwing itself at him </w:t>
      </w:r>
      <w:r w:rsidR="00462953" w:rsidRPr="1FD0627C">
        <w:rPr>
          <w:rFonts w:ascii="Calibri" w:hAnsi="Calibri" w:cs="Calibri"/>
        </w:rPr>
        <w:t>headfirst</w:t>
      </w:r>
      <w:r w:rsidR="00201FE7" w:rsidRPr="1FD0627C">
        <w:rPr>
          <w:rFonts w:ascii="Calibri" w:hAnsi="Calibri" w:cs="Calibri"/>
        </w:rPr>
        <w:t xml:space="preserve">. </w:t>
      </w:r>
      <w:r w:rsidR="00D564E7" w:rsidRPr="1FD0627C">
        <w:rPr>
          <w:rFonts w:ascii="Calibri" w:hAnsi="Calibri" w:cs="Calibri"/>
        </w:rPr>
        <w:t>It screeched</w:t>
      </w:r>
      <w:r w:rsidR="00037D01">
        <w:rPr>
          <w:rFonts w:ascii="Calibri" w:hAnsi="Calibri" w:cs="Calibri"/>
        </w:rPr>
        <w:t>,</w:t>
      </w:r>
      <w:r w:rsidR="00D564E7" w:rsidRPr="1FD0627C">
        <w:rPr>
          <w:rFonts w:ascii="Calibri" w:hAnsi="Calibri" w:cs="Calibri"/>
        </w:rPr>
        <w:t xml:space="preserve"> and its body </w:t>
      </w:r>
      <w:r w:rsidR="00E75A4B" w:rsidRPr="1FD0627C">
        <w:rPr>
          <w:rFonts w:ascii="Calibri" w:hAnsi="Calibri" w:cs="Calibri"/>
        </w:rPr>
        <w:t xml:space="preserve">moved side-to-side </w:t>
      </w:r>
      <w:r w:rsidR="006A012F" w:rsidRPr="1FD0627C">
        <w:rPr>
          <w:rFonts w:ascii="Calibri" w:hAnsi="Calibri" w:cs="Calibri"/>
        </w:rPr>
        <w:t>like a fish out of water.</w:t>
      </w:r>
      <w:r w:rsidR="002B3199" w:rsidRPr="1FD0627C">
        <w:rPr>
          <w:rFonts w:ascii="Calibri" w:hAnsi="Calibri" w:cs="Calibri"/>
        </w:rPr>
        <w:t xml:space="preserve"> </w:t>
      </w:r>
      <w:r w:rsidR="003B149E" w:rsidRPr="1FD0627C">
        <w:rPr>
          <w:rFonts w:ascii="Calibri" w:hAnsi="Calibri" w:cs="Calibri"/>
        </w:rPr>
        <w:t xml:space="preserve">Harris had it right where he wanted it to be. </w:t>
      </w:r>
      <w:r w:rsidR="0086353D" w:rsidRPr="1FD0627C">
        <w:rPr>
          <w:rFonts w:ascii="Calibri" w:hAnsi="Calibri" w:cs="Calibri"/>
        </w:rPr>
        <w:t xml:space="preserve">It was completely defenseless. </w:t>
      </w:r>
    </w:p>
    <w:p w14:paraId="101FB3D3" w14:textId="4FEA61CC" w:rsidR="002C7946" w:rsidRDefault="002C7946" w:rsidP="00632C09">
      <w:pPr>
        <w:spacing w:line="480" w:lineRule="auto"/>
        <w:ind w:firstLine="720"/>
        <w:rPr>
          <w:rFonts w:ascii="Calibri" w:hAnsi="Calibri" w:cs="Calibri"/>
        </w:rPr>
      </w:pPr>
      <w:r>
        <w:rPr>
          <w:rFonts w:ascii="Calibri" w:hAnsi="Calibri" w:cs="Calibri"/>
        </w:rPr>
        <w:t>Harris proceeded by chopping its head off. Blood</w:t>
      </w:r>
      <w:r w:rsidR="00C77783">
        <w:rPr>
          <w:rFonts w:ascii="Calibri" w:hAnsi="Calibri" w:cs="Calibri"/>
        </w:rPr>
        <w:t xml:space="preserve"> gushed out of </w:t>
      </w:r>
      <w:r w:rsidR="00C52546">
        <w:rPr>
          <w:rFonts w:ascii="Calibri" w:hAnsi="Calibri" w:cs="Calibri"/>
        </w:rPr>
        <w:t xml:space="preserve">various sections of the body now. </w:t>
      </w:r>
      <w:r w:rsidR="00B47BA6">
        <w:rPr>
          <w:rFonts w:ascii="Calibri" w:hAnsi="Calibri" w:cs="Calibri"/>
        </w:rPr>
        <w:t xml:space="preserve">The </w:t>
      </w:r>
      <w:r w:rsidR="00CB759B">
        <w:rPr>
          <w:rFonts w:ascii="Calibri" w:hAnsi="Calibri" w:cs="Calibri"/>
        </w:rPr>
        <w:t>Death Firm</w:t>
      </w:r>
      <w:r w:rsidR="00B47BA6">
        <w:rPr>
          <w:rFonts w:ascii="Calibri" w:hAnsi="Calibri" w:cs="Calibri"/>
        </w:rPr>
        <w:t xml:space="preserve"> was completely useless</w:t>
      </w:r>
      <w:r w:rsidR="003C071C">
        <w:rPr>
          <w:rFonts w:ascii="Calibri" w:hAnsi="Calibri" w:cs="Calibri"/>
        </w:rPr>
        <w:t xml:space="preserve"> now that it could not see. </w:t>
      </w:r>
      <w:r w:rsidR="002302D2">
        <w:rPr>
          <w:rFonts w:ascii="Calibri" w:hAnsi="Calibri" w:cs="Calibri"/>
        </w:rPr>
        <w:t>Harris finished it off by chopping off the legs and splitting the</w:t>
      </w:r>
      <w:r w:rsidR="00AA0FC3">
        <w:rPr>
          <w:rFonts w:ascii="Calibri" w:hAnsi="Calibri" w:cs="Calibri"/>
        </w:rPr>
        <w:t xml:space="preserve"> stomach in two. </w:t>
      </w:r>
      <w:r w:rsidR="0065524B">
        <w:rPr>
          <w:rFonts w:ascii="Calibri" w:hAnsi="Calibri" w:cs="Calibri"/>
        </w:rPr>
        <w:t xml:space="preserve">The body dropped to the ground </w:t>
      </w:r>
      <w:r w:rsidR="007A497D">
        <w:rPr>
          <w:rFonts w:ascii="Calibri" w:hAnsi="Calibri" w:cs="Calibri"/>
        </w:rPr>
        <w:t xml:space="preserve">dramatically. Harris burned the corpse to a crisp </w:t>
      </w:r>
      <w:r w:rsidR="00935943">
        <w:rPr>
          <w:rFonts w:ascii="Calibri" w:hAnsi="Calibri" w:cs="Calibri"/>
        </w:rPr>
        <w:t xml:space="preserve">victoriously as he wiped the sweat from his brow. </w:t>
      </w:r>
      <w:r w:rsidR="00B207B2">
        <w:rPr>
          <w:rFonts w:ascii="Calibri" w:hAnsi="Calibri" w:cs="Calibri"/>
        </w:rPr>
        <w:t xml:space="preserve">He then smiled and raised </w:t>
      </w:r>
      <w:r w:rsidR="004967B4">
        <w:rPr>
          <w:rFonts w:ascii="Calibri" w:hAnsi="Calibri" w:cs="Calibri"/>
        </w:rPr>
        <w:t xml:space="preserve">his fist triumphantly. </w:t>
      </w:r>
    </w:p>
    <w:p w14:paraId="63029D5C" w14:textId="66F548F4" w:rsidR="00C6632C" w:rsidRDefault="00736181" w:rsidP="00461D18">
      <w:pPr>
        <w:spacing w:line="480" w:lineRule="auto"/>
        <w:ind w:firstLine="720"/>
        <w:rPr>
          <w:rFonts w:ascii="Calibri" w:hAnsi="Calibri" w:cs="Calibri"/>
        </w:rPr>
      </w:pPr>
      <w:r w:rsidRPr="35ABB053">
        <w:rPr>
          <w:rFonts w:ascii="Calibri" w:hAnsi="Calibri" w:cs="Calibri"/>
        </w:rPr>
        <w:t xml:space="preserve">What Harris didn’t know was that a furious </w:t>
      </w:r>
      <w:r w:rsidR="0027449A" w:rsidRPr="35ABB053">
        <w:rPr>
          <w:rFonts w:ascii="Calibri" w:hAnsi="Calibri" w:cs="Calibri"/>
        </w:rPr>
        <w:t xml:space="preserve">Fritz Camargo </w:t>
      </w:r>
      <w:r w:rsidR="00681652" w:rsidRPr="35ABB053">
        <w:rPr>
          <w:rFonts w:ascii="Calibri" w:hAnsi="Calibri" w:cs="Calibri"/>
        </w:rPr>
        <w:t xml:space="preserve">was overseeing the entire situation. </w:t>
      </w:r>
      <w:r w:rsidR="00AB2947" w:rsidRPr="35ABB053">
        <w:rPr>
          <w:rFonts w:ascii="Calibri" w:hAnsi="Calibri" w:cs="Calibri"/>
        </w:rPr>
        <w:t>Camargo underestimated Winter</w:t>
      </w:r>
      <w:r w:rsidR="00BE32E2" w:rsidRPr="35ABB053">
        <w:rPr>
          <w:rFonts w:ascii="Calibri" w:hAnsi="Calibri" w:cs="Calibri"/>
        </w:rPr>
        <w:t xml:space="preserve"> Harris</w:t>
      </w:r>
      <w:r w:rsidR="00AB2947" w:rsidRPr="35ABB053">
        <w:rPr>
          <w:rFonts w:ascii="Calibri" w:hAnsi="Calibri" w:cs="Calibri"/>
        </w:rPr>
        <w:t>’</w:t>
      </w:r>
      <w:r w:rsidR="00037D01">
        <w:rPr>
          <w:rFonts w:ascii="Calibri" w:hAnsi="Calibri" w:cs="Calibri"/>
        </w:rPr>
        <w:t>s</w:t>
      </w:r>
      <w:r w:rsidR="00AB2947" w:rsidRPr="35ABB053">
        <w:rPr>
          <w:rFonts w:ascii="Calibri" w:hAnsi="Calibri" w:cs="Calibri"/>
        </w:rPr>
        <w:t xml:space="preserve"> fighting ability. He was going to have to </w:t>
      </w:r>
      <w:r w:rsidR="00BE32E2" w:rsidRPr="35ABB053">
        <w:rPr>
          <w:rFonts w:ascii="Calibri" w:hAnsi="Calibri" w:cs="Calibri"/>
        </w:rPr>
        <w:t>rethink his strategy.</w:t>
      </w:r>
      <w:r w:rsidR="00635D80" w:rsidRPr="35ABB053">
        <w:rPr>
          <w:rFonts w:ascii="Calibri" w:hAnsi="Calibri" w:cs="Calibri"/>
        </w:rPr>
        <w:t xml:space="preserve"> Camargo stared at the screen in disbelief while </w:t>
      </w:r>
      <w:r w:rsidR="000F1826" w:rsidRPr="35ABB053">
        <w:rPr>
          <w:rFonts w:ascii="Calibri" w:hAnsi="Calibri" w:cs="Calibri"/>
        </w:rPr>
        <w:t xml:space="preserve">Harris stood over the chopped-up </w:t>
      </w:r>
      <w:r w:rsidR="00CB759B" w:rsidRPr="35ABB053">
        <w:rPr>
          <w:rFonts w:ascii="Calibri" w:hAnsi="Calibri" w:cs="Calibri"/>
        </w:rPr>
        <w:t>Death Firm</w:t>
      </w:r>
      <w:r w:rsidR="000F1826" w:rsidRPr="35ABB053">
        <w:rPr>
          <w:rFonts w:ascii="Calibri" w:hAnsi="Calibri" w:cs="Calibri"/>
        </w:rPr>
        <w:t>. He</w:t>
      </w:r>
      <w:r w:rsidR="00C6632C" w:rsidRPr="35ABB053">
        <w:rPr>
          <w:rFonts w:ascii="Calibri" w:hAnsi="Calibri" w:cs="Calibri"/>
        </w:rPr>
        <w:t xml:space="preserve"> then watched Harris</w:t>
      </w:r>
      <w:r w:rsidR="000F1826" w:rsidRPr="35ABB053">
        <w:rPr>
          <w:rFonts w:ascii="Calibri" w:hAnsi="Calibri" w:cs="Calibri"/>
        </w:rPr>
        <w:t xml:space="preserve"> talking to law enforcement when they arrived at the library.</w:t>
      </w:r>
      <w:r w:rsidR="00F53AE2" w:rsidRPr="35ABB053">
        <w:rPr>
          <w:rFonts w:ascii="Calibri" w:hAnsi="Calibri" w:cs="Calibri"/>
        </w:rPr>
        <w:t xml:space="preserve"> </w:t>
      </w:r>
    </w:p>
    <w:p w14:paraId="6766D809" w14:textId="4A706A81" w:rsidR="00461D18" w:rsidRDefault="00F53AE2" w:rsidP="00461D18">
      <w:pPr>
        <w:spacing w:line="480" w:lineRule="auto"/>
        <w:ind w:firstLine="720"/>
        <w:rPr>
          <w:rFonts w:ascii="Calibri" w:hAnsi="Calibri" w:cs="Calibri"/>
        </w:rPr>
      </w:pPr>
      <w:r w:rsidRPr="22D893E5">
        <w:rPr>
          <w:rFonts w:ascii="Calibri" w:hAnsi="Calibri" w:cs="Calibri"/>
        </w:rPr>
        <w:t xml:space="preserve">Harris </w:t>
      </w:r>
      <w:r w:rsidR="00E2761E" w:rsidRPr="22D893E5">
        <w:rPr>
          <w:rFonts w:ascii="Calibri" w:hAnsi="Calibri" w:cs="Calibri"/>
        </w:rPr>
        <w:t xml:space="preserve">saw the </w:t>
      </w:r>
      <w:r w:rsidR="00876DD4" w:rsidRPr="22D893E5">
        <w:rPr>
          <w:rFonts w:ascii="Calibri" w:hAnsi="Calibri" w:cs="Calibri"/>
        </w:rPr>
        <w:t>Death Firm’s monstrous body metamorphosized back into its human body</w:t>
      </w:r>
      <w:r w:rsidR="008A5FA3" w:rsidRPr="22D893E5">
        <w:rPr>
          <w:rFonts w:ascii="Calibri" w:hAnsi="Calibri" w:cs="Calibri"/>
        </w:rPr>
        <w:t>. He was saddened when it turned into a man in his early twenties. It sickened him to know that someone would take a young man’s life from him for personal gain. The poor</w:t>
      </w:r>
      <w:r w:rsidR="00037D01">
        <w:rPr>
          <w:rFonts w:ascii="Calibri" w:hAnsi="Calibri" w:cs="Calibri"/>
        </w:rPr>
        <w:t>,</w:t>
      </w:r>
      <w:r w:rsidR="008A5FA3" w:rsidRPr="22D893E5">
        <w:rPr>
          <w:rFonts w:ascii="Calibri" w:hAnsi="Calibri" w:cs="Calibri"/>
        </w:rPr>
        <w:t xml:space="preserve"> innocent young man </w:t>
      </w:r>
      <w:r w:rsidR="00037D01">
        <w:rPr>
          <w:rFonts w:ascii="Calibri" w:hAnsi="Calibri" w:cs="Calibri"/>
        </w:rPr>
        <w:t>would</w:t>
      </w:r>
      <w:r w:rsidR="00037D01" w:rsidRPr="22D893E5">
        <w:rPr>
          <w:rFonts w:ascii="Calibri" w:hAnsi="Calibri" w:cs="Calibri"/>
        </w:rPr>
        <w:t xml:space="preserve"> </w:t>
      </w:r>
      <w:r w:rsidR="008A5FA3" w:rsidRPr="22D893E5">
        <w:rPr>
          <w:rFonts w:ascii="Calibri" w:hAnsi="Calibri" w:cs="Calibri"/>
        </w:rPr>
        <w:t xml:space="preserve">never really have a chance to live fully. </w:t>
      </w:r>
      <w:r w:rsidR="00B0124B" w:rsidRPr="22D893E5">
        <w:rPr>
          <w:rFonts w:ascii="Calibri" w:hAnsi="Calibri" w:cs="Calibri"/>
        </w:rPr>
        <w:t xml:space="preserve">Harris knew it had to be one of the scientists who were frowned upon when </w:t>
      </w:r>
      <w:r w:rsidR="00923B81" w:rsidRPr="22D893E5">
        <w:rPr>
          <w:rFonts w:ascii="Calibri" w:hAnsi="Calibri" w:cs="Calibri"/>
        </w:rPr>
        <w:t xml:space="preserve">they were let go from the military compound for their massive failure in creating </w:t>
      </w:r>
      <w:r w:rsidR="00037D01">
        <w:rPr>
          <w:rFonts w:ascii="Calibri" w:hAnsi="Calibri" w:cs="Calibri"/>
        </w:rPr>
        <w:t>t</w:t>
      </w:r>
      <w:r w:rsidR="00923B81" w:rsidRPr="22D893E5">
        <w:rPr>
          <w:rFonts w:ascii="Calibri" w:hAnsi="Calibri" w:cs="Calibri"/>
        </w:rPr>
        <w:t xml:space="preserve">he </w:t>
      </w:r>
      <w:r w:rsidR="00CB759B" w:rsidRPr="22D893E5">
        <w:rPr>
          <w:rFonts w:ascii="Calibri" w:hAnsi="Calibri" w:cs="Calibri"/>
        </w:rPr>
        <w:t>Death Firm</w:t>
      </w:r>
      <w:r w:rsidR="00923B81" w:rsidRPr="22D893E5">
        <w:rPr>
          <w:rFonts w:ascii="Calibri" w:hAnsi="Calibri" w:cs="Calibri"/>
        </w:rPr>
        <w:t>s</w:t>
      </w:r>
      <w:r w:rsidR="00AD5F69" w:rsidRPr="22D893E5">
        <w:rPr>
          <w:rFonts w:ascii="Calibri" w:hAnsi="Calibri" w:cs="Calibri"/>
        </w:rPr>
        <w:t>,</w:t>
      </w:r>
      <w:r w:rsidR="00923B81" w:rsidRPr="22D893E5">
        <w:rPr>
          <w:rFonts w:ascii="Calibri" w:hAnsi="Calibri" w:cs="Calibri"/>
        </w:rPr>
        <w:t xml:space="preserve"> </w:t>
      </w:r>
      <w:r w:rsidR="00DA5FE2" w:rsidRPr="22D893E5">
        <w:rPr>
          <w:rFonts w:ascii="Calibri" w:hAnsi="Calibri" w:cs="Calibri"/>
        </w:rPr>
        <w:t xml:space="preserve">keeping them </w:t>
      </w:r>
      <w:bookmarkStart w:id="9" w:name="_Int_GVcK68KT"/>
      <w:r w:rsidR="00DA5FE2" w:rsidRPr="22D893E5">
        <w:rPr>
          <w:rFonts w:ascii="Calibri" w:hAnsi="Calibri" w:cs="Calibri"/>
        </w:rPr>
        <w:t>contained</w:t>
      </w:r>
      <w:bookmarkEnd w:id="9"/>
      <w:r w:rsidR="00AD5F69" w:rsidRPr="22D893E5">
        <w:rPr>
          <w:rFonts w:ascii="Calibri" w:hAnsi="Calibri" w:cs="Calibri"/>
        </w:rPr>
        <w:t xml:space="preserve"> and under control</w:t>
      </w:r>
      <w:r w:rsidR="00DA5FE2" w:rsidRPr="22D893E5">
        <w:rPr>
          <w:rFonts w:ascii="Calibri" w:hAnsi="Calibri" w:cs="Calibri"/>
        </w:rPr>
        <w:t xml:space="preserve">. </w:t>
      </w:r>
      <w:r w:rsidR="00007CE6" w:rsidRPr="22D893E5">
        <w:rPr>
          <w:rFonts w:ascii="Calibri" w:hAnsi="Calibri" w:cs="Calibri"/>
        </w:rPr>
        <w:t xml:space="preserve">Now that he had their initials, he could have the military run down the list of </w:t>
      </w:r>
      <w:r w:rsidR="00901487" w:rsidRPr="22D893E5">
        <w:rPr>
          <w:rFonts w:ascii="Calibri" w:hAnsi="Calibri" w:cs="Calibri"/>
        </w:rPr>
        <w:t>names of people</w:t>
      </w:r>
      <w:r w:rsidR="00007CE6" w:rsidRPr="22D893E5">
        <w:rPr>
          <w:rFonts w:ascii="Calibri" w:hAnsi="Calibri" w:cs="Calibri"/>
        </w:rPr>
        <w:t xml:space="preserve"> who </w:t>
      </w:r>
      <w:r w:rsidR="00064A02" w:rsidRPr="22D893E5">
        <w:rPr>
          <w:rFonts w:ascii="Calibri" w:hAnsi="Calibri" w:cs="Calibri"/>
        </w:rPr>
        <w:t>help</w:t>
      </w:r>
      <w:r w:rsidR="009433B1" w:rsidRPr="22D893E5">
        <w:rPr>
          <w:rFonts w:ascii="Calibri" w:hAnsi="Calibri" w:cs="Calibri"/>
        </w:rPr>
        <w:t>ed</w:t>
      </w:r>
      <w:r w:rsidR="00064A02" w:rsidRPr="22D893E5">
        <w:rPr>
          <w:rFonts w:ascii="Calibri" w:hAnsi="Calibri" w:cs="Calibri"/>
        </w:rPr>
        <w:t xml:space="preserve"> </w:t>
      </w:r>
      <w:r w:rsidR="00007CE6" w:rsidRPr="22D893E5">
        <w:rPr>
          <w:rFonts w:ascii="Calibri" w:hAnsi="Calibri" w:cs="Calibri"/>
        </w:rPr>
        <w:t>creat</w:t>
      </w:r>
      <w:r w:rsidR="00064A02" w:rsidRPr="22D893E5">
        <w:rPr>
          <w:rFonts w:ascii="Calibri" w:hAnsi="Calibri" w:cs="Calibri"/>
        </w:rPr>
        <w:t>e</w:t>
      </w:r>
      <w:r w:rsidR="00007CE6" w:rsidRPr="22D893E5">
        <w:rPr>
          <w:rFonts w:ascii="Calibri" w:hAnsi="Calibri" w:cs="Calibri"/>
        </w:rPr>
        <w:t xml:space="preserve"> the ori</w:t>
      </w:r>
      <w:r w:rsidR="00901487" w:rsidRPr="22D893E5">
        <w:rPr>
          <w:rFonts w:ascii="Calibri" w:hAnsi="Calibri" w:cs="Calibri"/>
        </w:rPr>
        <w:t xml:space="preserve">ginal </w:t>
      </w:r>
      <w:r w:rsidR="00CB759B" w:rsidRPr="22D893E5">
        <w:rPr>
          <w:rFonts w:ascii="Calibri" w:hAnsi="Calibri" w:cs="Calibri"/>
        </w:rPr>
        <w:t>Death Firm</w:t>
      </w:r>
      <w:r w:rsidR="00901487" w:rsidRPr="22D893E5">
        <w:rPr>
          <w:rFonts w:ascii="Calibri" w:hAnsi="Calibri" w:cs="Calibri"/>
        </w:rPr>
        <w:t>s</w:t>
      </w:r>
      <w:r w:rsidR="00020782" w:rsidRPr="22D893E5">
        <w:rPr>
          <w:rFonts w:ascii="Calibri" w:hAnsi="Calibri" w:cs="Calibri"/>
        </w:rPr>
        <w:t xml:space="preserve"> to see if they could find a match</w:t>
      </w:r>
      <w:r w:rsidR="00901487" w:rsidRPr="22D893E5">
        <w:rPr>
          <w:rFonts w:ascii="Calibri" w:hAnsi="Calibri" w:cs="Calibri"/>
        </w:rPr>
        <w:t xml:space="preserve">. </w:t>
      </w:r>
    </w:p>
    <w:p w14:paraId="7F0F7B59" w14:textId="41577067" w:rsidR="00A5245D" w:rsidRDefault="00203A4D" w:rsidP="00461D18">
      <w:pPr>
        <w:spacing w:line="480" w:lineRule="auto"/>
        <w:ind w:firstLine="720"/>
        <w:rPr>
          <w:rFonts w:ascii="Calibri" w:hAnsi="Calibri" w:cs="Calibri"/>
        </w:rPr>
      </w:pPr>
      <w:r>
        <w:rPr>
          <w:rFonts w:ascii="Calibri" w:hAnsi="Calibri" w:cs="Calibri"/>
        </w:rPr>
        <w:t xml:space="preserve">Harris knew once they found the person responsible for this, they would try to </w:t>
      </w:r>
      <w:r w:rsidR="00932AB9">
        <w:rPr>
          <w:rFonts w:ascii="Calibri" w:hAnsi="Calibri" w:cs="Calibri"/>
        </w:rPr>
        <w:t xml:space="preserve">track them down and get </w:t>
      </w:r>
      <w:r w:rsidR="00F302EB">
        <w:rPr>
          <w:rFonts w:ascii="Calibri" w:hAnsi="Calibri" w:cs="Calibri"/>
        </w:rPr>
        <w:t>all</w:t>
      </w:r>
      <w:r w:rsidR="00932AB9">
        <w:rPr>
          <w:rFonts w:ascii="Calibri" w:hAnsi="Calibri" w:cs="Calibri"/>
        </w:rPr>
        <w:t xml:space="preserve"> the answers that </w:t>
      </w:r>
      <w:r w:rsidR="00037D01">
        <w:rPr>
          <w:rFonts w:ascii="Calibri" w:hAnsi="Calibri" w:cs="Calibri"/>
        </w:rPr>
        <w:t xml:space="preserve">were </w:t>
      </w:r>
      <w:r w:rsidR="00932AB9">
        <w:rPr>
          <w:rFonts w:ascii="Calibri" w:hAnsi="Calibri" w:cs="Calibri"/>
        </w:rPr>
        <w:t xml:space="preserve">needed </w:t>
      </w:r>
      <w:r w:rsidR="00F302EB">
        <w:rPr>
          <w:rFonts w:ascii="Calibri" w:hAnsi="Calibri" w:cs="Calibri"/>
        </w:rPr>
        <w:t>to</w:t>
      </w:r>
      <w:r w:rsidR="00932AB9">
        <w:rPr>
          <w:rFonts w:ascii="Calibri" w:hAnsi="Calibri" w:cs="Calibri"/>
        </w:rPr>
        <w:t xml:space="preserve"> destroy </w:t>
      </w:r>
      <w:r w:rsidR="00F302EB">
        <w:rPr>
          <w:rFonts w:ascii="Calibri" w:hAnsi="Calibri" w:cs="Calibri"/>
        </w:rPr>
        <w:t>all</w:t>
      </w:r>
      <w:r w:rsidR="00932AB9">
        <w:rPr>
          <w:rFonts w:ascii="Calibri" w:hAnsi="Calibri" w:cs="Calibri"/>
        </w:rPr>
        <w:t xml:space="preserve"> the </w:t>
      </w:r>
      <w:r w:rsidR="00DB320B">
        <w:rPr>
          <w:rFonts w:ascii="Calibri" w:hAnsi="Calibri" w:cs="Calibri"/>
        </w:rPr>
        <w:t xml:space="preserve">newly created </w:t>
      </w:r>
      <w:r w:rsidR="00CB759B">
        <w:rPr>
          <w:rFonts w:ascii="Calibri" w:hAnsi="Calibri" w:cs="Calibri"/>
        </w:rPr>
        <w:t>Death Firm</w:t>
      </w:r>
      <w:r w:rsidR="00DB320B">
        <w:rPr>
          <w:rFonts w:ascii="Calibri" w:hAnsi="Calibri" w:cs="Calibri"/>
        </w:rPr>
        <w:t xml:space="preserve">s. </w:t>
      </w:r>
      <w:r w:rsidR="00F302EB">
        <w:rPr>
          <w:rFonts w:ascii="Calibri" w:hAnsi="Calibri" w:cs="Calibri"/>
        </w:rPr>
        <w:t xml:space="preserve">They would </w:t>
      </w:r>
      <w:r w:rsidR="00C0352A">
        <w:rPr>
          <w:rFonts w:ascii="Calibri" w:hAnsi="Calibri" w:cs="Calibri"/>
        </w:rPr>
        <w:t xml:space="preserve">need to </w:t>
      </w:r>
      <w:r w:rsidR="00F302EB">
        <w:rPr>
          <w:rFonts w:ascii="Calibri" w:hAnsi="Calibri" w:cs="Calibri"/>
        </w:rPr>
        <w:t xml:space="preserve">find out where all the </w:t>
      </w:r>
      <w:r w:rsidR="00CB759B">
        <w:rPr>
          <w:rFonts w:ascii="Calibri" w:hAnsi="Calibri" w:cs="Calibri"/>
        </w:rPr>
        <w:t>Death Firm</w:t>
      </w:r>
      <w:r w:rsidR="00F302EB">
        <w:rPr>
          <w:rFonts w:ascii="Calibri" w:hAnsi="Calibri" w:cs="Calibri"/>
        </w:rPr>
        <w:t xml:space="preserve">s </w:t>
      </w:r>
      <w:r w:rsidR="00C0352A">
        <w:rPr>
          <w:rFonts w:ascii="Calibri" w:hAnsi="Calibri" w:cs="Calibri"/>
        </w:rPr>
        <w:t>were</w:t>
      </w:r>
      <w:r w:rsidR="00F302EB">
        <w:rPr>
          <w:rFonts w:ascii="Calibri" w:hAnsi="Calibri" w:cs="Calibri"/>
        </w:rPr>
        <w:t xml:space="preserve"> </w:t>
      </w:r>
      <w:r w:rsidR="00C0352A">
        <w:rPr>
          <w:rFonts w:ascii="Calibri" w:hAnsi="Calibri" w:cs="Calibri"/>
        </w:rPr>
        <w:t xml:space="preserve">currently </w:t>
      </w:r>
      <w:r w:rsidR="00F302EB">
        <w:rPr>
          <w:rFonts w:ascii="Calibri" w:hAnsi="Calibri" w:cs="Calibri"/>
        </w:rPr>
        <w:t>located</w:t>
      </w:r>
      <w:r w:rsidR="00C0352A">
        <w:rPr>
          <w:rFonts w:ascii="Calibri" w:hAnsi="Calibri" w:cs="Calibri"/>
        </w:rPr>
        <w:t xml:space="preserve"> first</w:t>
      </w:r>
      <w:r w:rsidR="00F302EB">
        <w:rPr>
          <w:rFonts w:ascii="Calibri" w:hAnsi="Calibri" w:cs="Calibri"/>
        </w:rPr>
        <w:t>.</w:t>
      </w:r>
      <w:r w:rsidR="00E605B3">
        <w:rPr>
          <w:rFonts w:ascii="Calibri" w:hAnsi="Calibri" w:cs="Calibri"/>
        </w:rPr>
        <w:t xml:space="preserve"> He had to call Lieutenant Colonel </w:t>
      </w:r>
      <w:r w:rsidR="000B16DB">
        <w:rPr>
          <w:rFonts w:ascii="Calibri" w:hAnsi="Calibri" w:cs="Calibri"/>
        </w:rPr>
        <w:t xml:space="preserve">Lee Alderson </w:t>
      </w:r>
      <w:r w:rsidR="00D53B2F">
        <w:rPr>
          <w:rFonts w:ascii="Calibri" w:hAnsi="Calibri" w:cs="Calibri"/>
        </w:rPr>
        <w:t>as soon as possible</w:t>
      </w:r>
      <w:r w:rsidR="000B16DB">
        <w:rPr>
          <w:rFonts w:ascii="Calibri" w:hAnsi="Calibri" w:cs="Calibri"/>
        </w:rPr>
        <w:t xml:space="preserve"> t</w:t>
      </w:r>
      <w:r w:rsidR="00961490">
        <w:rPr>
          <w:rFonts w:ascii="Calibri" w:hAnsi="Calibri" w:cs="Calibri"/>
        </w:rPr>
        <w:t xml:space="preserve">o inform him of the recent developments. </w:t>
      </w:r>
    </w:p>
    <w:p w14:paraId="3268388F" w14:textId="22FCB057" w:rsidR="009433B1" w:rsidRDefault="00313041" w:rsidP="00461D18">
      <w:pPr>
        <w:spacing w:line="480" w:lineRule="auto"/>
        <w:ind w:firstLine="720"/>
        <w:rPr>
          <w:rFonts w:ascii="Calibri" w:hAnsi="Calibri" w:cs="Calibri"/>
        </w:rPr>
      </w:pPr>
      <w:r w:rsidRPr="1FD0627C">
        <w:rPr>
          <w:rFonts w:ascii="Calibri" w:hAnsi="Calibri" w:cs="Calibri"/>
        </w:rPr>
        <w:t xml:space="preserve"> Right now, h</w:t>
      </w:r>
      <w:r w:rsidR="000E2CF2" w:rsidRPr="1FD0627C">
        <w:rPr>
          <w:rFonts w:ascii="Calibri" w:hAnsi="Calibri" w:cs="Calibri"/>
        </w:rPr>
        <w:t xml:space="preserve">is main concern was to get his family to safety immediately. Whoever sent out the </w:t>
      </w:r>
      <w:r w:rsidR="00CB759B" w:rsidRPr="1FD0627C">
        <w:rPr>
          <w:rFonts w:ascii="Calibri" w:hAnsi="Calibri" w:cs="Calibri"/>
        </w:rPr>
        <w:t>Death Firm</w:t>
      </w:r>
      <w:r w:rsidR="000E2CF2" w:rsidRPr="1FD0627C">
        <w:rPr>
          <w:rFonts w:ascii="Calibri" w:hAnsi="Calibri" w:cs="Calibri"/>
        </w:rPr>
        <w:t xml:space="preserve"> obviously </w:t>
      </w:r>
      <w:r w:rsidR="00037D01">
        <w:rPr>
          <w:rFonts w:ascii="Calibri" w:hAnsi="Calibri" w:cs="Calibri"/>
        </w:rPr>
        <w:t>knew</w:t>
      </w:r>
      <w:r w:rsidR="00037D01" w:rsidRPr="1FD0627C">
        <w:rPr>
          <w:rFonts w:ascii="Calibri" w:hAnsi="Calibri" w:cs="Calibri"/>
        </w:rPr>
        <w:t xml:space="preserve"> </w:t>
      </w:r>
      <w:r w:rsidR="000E2CF2" w:rsidRPr="1FD0627C">
        <w:rPr>
          <w:rFonts w:ascii="Calibri" w:hAnsi="Calibri" w:cs="Calibri"/>
        </w:rPr>
        <w:t xml:space="preserve">who he </w:t>
      </w:r>
      <w:r w:rsidR="00037D01">
        <w:rPr>
          <w:rFonts w:ascii="Calibri" w:hAnsi="Calibri" w:cs="Calibri"/>
        </w:rPr>
        <w:t>was</w:t>
      </w:r>
      <w:r w:rsidR="00037D01" w:rsidRPr="1FD0627C">
        <w:rPr>
          <w:rFonts w:ascii="Calibri" w:hAnsi="Calibri" w:cs="Calibri"/>
        </w:rPr>
        <w:t xml:space="preserve"> </w:t>
      </w:r>
      <w:r w:rsidR="00662091" w:rsidRPr="1FD0627C">
        <w:rPr>
          <w:rFonts w:ascii="Calibri" w:hAnsi="Calibri" w:cs="Calibri"/>
        </w:rPr>
        <w:t xml:space="preserve">and his whereabouts. </w:t>
      </w:r>
      <w:r w:rsidR="00586154" w:rsidRPr="1FD0627C">
        <w:rPr>
          <w:rFonts w:ascii="Calibri" w:hAnsi="Calibri" w:cs="Calibri"/>
        </w:rPr>
        <w:t xml:space="preserve">He called Gabriela to tell her what had happened and </w:t>
      </w:r>
      <w:r w:rsidR="00CA7A5A" w:rsidRPr="1FD0627C">
        <w:rPr>
          <w:rFonts w:ascii="Calibri" w:hAnsi="Calibri" w:cs="Calibri"/>
        </w:rPr>
        <w:t xml:space="preserve">to start packing up their things so they could quickly leave </w:t>
      </w:r>
      <w:r w:rsidR="00F94EF3" w:rsidRPr="1FD0627C">
        <w:rPr>
          <w:rFonts w:ascii="Calibri" w:hAnsi="Calibri" w:cs="Calibri"/>
        </w:rPr>
        <w:t xml:space="preserve">Tucson. </w:t>
      </w:r>
      <w:r w:rsidR="00E32ECC" w:rsidRPr="1FD0627C">
        <w:rPr>
          <w:rFonts w:ascii="Calibri" w:hAnsi="Calibri" w:cs="Calibri"/>
        </w:rPr>
        <w:t xml:space="preserve">Harris knew they had little time left to </w:t>
      </w:r>
      <w:r w:rsidR="009F6D3F" w:rsidRPr="1FD0627C">
        <w:rPr>
          <w:rFonts w:ascii="Calibri" w:hAnsi="Calibri" w:cs="Calibri"/>
        </w:rPr>
        <w:t>get prepared because whoever sent the Death Firm after him was</w:t>
      </w:r>
      <w:r w:rsidR="00262DEA" w:rsidRPr="1FD0627C">
        <w:rPr>
          <w:rFonts w:ascii="Calibri" w:hAnsi="Calibri" w:cs="Calibri"/>
        </w:rPr>
        <w:t xml:space="preserve">n’t messing around anymore. </w:t>
      </w:r>
    </w:p>
    <w:p w14:paraId="51D0B473" w14:textId="4CF7CA9D" w:rsidR="00F94EF3" w:rsidRDefault="00F02FE8" w:rsidP="00461D18">
      <w:pPr>
        <w:spacing w:line="480" w:lineRule="auto"/>
        <w:ind w:firstLine="720"/>
        <w:rPr>
          <w:rFonts w:ascii="Calibri" w:hAnsi="Calibri" w:cs="Calibri"/>
        </w:rPr>
      </w:pPr>
      <w:r w:rsidRPr="35ABB053">
        <w:rPr>
          <w:rFonts w:ascii="Calibri" w:hAnsi="Calibri" w:cs="Calibri"/>
        </w:rPr>
        <w:t xml:space="preserve">As he was about to hang up the phone, </w:t>
      </w:r>
      <w:r w:rsidR="00984CCF" w:rsidRPr="35ABB053">
        <w:rPr>
          <w:rFonts w:ascii="Calibri" w:hAnsi="Calibri" w:cs="Calibri"/>
        </w:rPr>
        <w:t xml:space="preserve">the sound of police cars grew </w:t>
      </w:r>
      <w:r w:rsidR="00FC2EDF" w:rsidRPr="35ABB053">
        <w:rPr>
          <w:rFonts w:ascii="Calibri" w:hAnsi="Calibri" w:cs="Calibri"/>
        </w:rPr>
        <w:t xml:space="preserve">louder. About </w:t>
      </w:r>
      <w:r w:rsidR="00D62959" w:rsidRPr="35ABB053">
        <w:rPr>
          <w:rFonts w:ascii="Calibri" w:hAnsi="Calibri" w:cs="Calibri"/>
        </w:rPr>
        <w:t xml:space="preserve">ten seconds later, </w:t>
      </w:r>
      <w:r w:rsidR="005912A5" w:rsidRPr="35ABB053">
        <w:rPr>
          <w:rFonts w:ascii="Calibri" w:hAnsi="Calibri" w:cs="Calibri"/>
        </w:rPr>
        <w:t xml:space="preserve">Harris could see the </w:t>
      </w:r>
      <w:r w:rsidR="00684AA6" w:rsidRPr="35ABB053">
        <w:rPr>
          <w:rFonts w:ascii="Calibri" w:hAnsi="Calibri" w:cs="Calibri"/>
        </w:rPr>
        <w:t>flashing</w:t>
      </w:r>
      <w:r w:rsidR="00236799" w:rsidRPr="35ABB053">
        <w:rPr>
          <w:rFonts w:ascii="Calibri" w:hAnsi="Calibri" w:cs="Calibri"/>
        </w:rPr>
        <w:t xml:space="preserve"> red and blue</w:t>
      </w:r>
      <w:r w:rsidR="00684AA6" w:rsidRPr="35ABB053">
        <w:rPr>
          <w:rFonts w:ascii="Calibri" w:hAnsi="Calibri" w:cs="Calibri"/>
        </w:rPr>
        <w:t xml:space="preserve"> </w:t>
      </w:r>
      <w:r w:rsidR="005912A5" w:rsidRPr="35ABB053">
        <w:rPr>
          <w:rFonts w:ascii="Calibri" w:hAnsi="Calibri" w:cs="Calibri"/>
        </w:rPr>
        <w:t xml:space="preserve">lights on some more </w:t>
      </w:r>
      <w:r w:rsidR="00684AA6" w:rsidRPr="35ABB053">
        <w:rPr>
          <w:rFonts w:ascii="Calibri" w:hAnsi="Calibri" w:cs="Calibri"/>
        </w:rPr>
        <w:t xml:space="preserve">police cars coming to the area. </w:t>
      </w:r>
      <w:r w:rsidR="00236799" w:rsidRPr="35ABB053">
        <w:rPr>
          <w:rFonts w:ascii="Calibri" w:hAnsi="Calibri" w:cs="Calibri"/>
        </w:rPr>
        <w:t xml:space="preserve">Five more </w:t>
      </w:r>
      <w:r w:rsidR="000F09DA" w:rsidRPr="35ABB053">
        <w:rPr>
          <w:rFonts w:ascii="Calibri" w:hAnsi="Calibri" w:cs="Calibri"/>
        </w:rPr>
        <w:t>police cars</w:t>
      </w:r>
      <w:r w:rsidR="00236799" w:rsidRPr="35ABB053">
        <w:rPr>
          <w:rFonts w:ascii="Calibri" w:hAnsi="Calibri" w:cs="Calibri"/>
        </w:rPr>
        <w:t xml:space="preserve"> </w:t>
      </w:r>
      <w:r w:rsidR="000F09DA" w:rsidRPr="35ABB053">
        <w:rPr>
          <w:rFonts w:ascii="Calibri" w:hAnsi="Calibri" w:cs="Calibri"/>
        </w:rPr>
        <w:t xml:space="preserve">surrounded the library. </w:t>
      </w:r>
      <w:r w:rsidR="006910CB" w:rsidRPr="35ABB053">
        <w:rPr>
          <w:rFonts w:ascii="Calibri" w:hAnsi="Calibri" w:cs="Calibri"/>
        </w:rPr>
        <w:t xml:space="preserve">Ten police officers stepped out of the police cars </w:t>
      </w:r>
      <w:r w:rsidR="00B443AC" w:rsidRPr="35ABB053">
        <w:rPr>
          <w:rFonts w:ascii="Calibri" w:hAnsi="Calibri" w:cs="Calibri"/>
        </w:rPr>
        <w:t xml:space="preserve">with guns in their hands. </w:t>
      </w:r>
      <w:r w:rsidR="00904FB3" w:rsidRPr="35ABB053">
        <w:rPr>
          <w:rFonts w:ascii="Calibri" w:hAnsi="Calibri" w:cs="Calibri"/>
        </w:rPr>
        <w:t>Most of them started searching the premises</w:t>
      </w:r>
      <w:r w:rsidR="000F2F6F" w:rsidRPr="35ABB053">
        <w:rPr>
          <w:rFonts w:ascii="Calibri" w:hAnsi="Calibri" w:cs="Calibri"/>
        </w:rPr>
        <w:t>. Two of them</w:t>
      </w:r>
      <w:r w:rsidR="00AC37EE" w:rsidRPr="35ABB053">
        <w:rPr>
          <w:rFonts w:ascii="Calibri" w:hAnsi="Calibri" w:cs="Calibri"/>
        </w:rPr>
        <w:t xml:space="preserve"> were cautiously</w:t>
      </w:r>
      <w:r w:rsidR="000F2F6F" w:rsidRPr="35ABB053">
        <w:rPr>
          <w:rFonts w:ascii="Calibri" w:hAnsi="Calibri" w:cs="Calibri"/>
        </w:rPr>
        <w:t xml:space="preserve"> approach</w:t>
      </w:r>
      <w:r w:rsidR="00AC37EE" w:rsidRPr="35ABB053">
        <w:rPr>
          <w:rFonts w:ascii="Calibri" w:hAnsi="Calibri" w:cs="Calibri"/>
        </w:rPr>
        <w:t>ing</w:t>
      </w:r>
      <w:r w:rsidR="000F2F6F" w:rsidRPr="35ABB053">
        <w:rPr>
          <w:rFonts w:ascii="Calibri" w:hAnsi="Calibri" w:cs="Calibri"/>
        </w:rPr>
        <w:t xml:space="preserve"> Harris for questioning. </w:t>
      </w:r>
      <w:r w:rsidR="00E5312A" w:rsidRPr="35ABB053">
        <w:rPr>
          <w:rFonts w:ascii="Calibri" w:hAnsi="Calibri" w:cs="Calibri"/>
        </w:rPr>
        <w:t xml:space="preserve">Harris knew they were making sure he would not turn into a Death Firm. </w:t>
      </w:r>
    </w:p>
    <w:p w14:paraId="708E2CD5" w14:textId="4245BFC2" w:rsidR="00A30E83" w:rsidRDefault="00CC300C" w:rsidP="00461D18">
      <w:pPr>
        <w:spacing w:line="480" w:lineRule="auto"/>
        <w:ind w:firstLine="720"/>
        <w:rPr>
          <w:rFonts w:ascii="Calibri" w:hAnsi="Calibri" w:cs="Calibri"/>
        </w:rPr>
      </w:pPr>
      <w:r w:rsidRPr="35ABB053">
        <w:rPr>
          <w:rFonts w:ascii="Calibri" w:hAnsi="Calibri" w:cs="Calibri"/>
        </w:rPr>
        <w:t xml:space="preserve">One pulled out his notepad and pen before </w:t>
      </w:r>
      <w:r w:rsidR="00345029" w:rsidRPr="35ABB053">
        <w:rPr>
          <w:rFonts w:ascii="Calibri" w:hAnsi="Calibri" w:cs="Calibri"/>
        </w:rPr>
        <w:t xml:space="preserve">asking Harris what had happened. </w:t>
      </w:r>
      <w:r w:rsidR="00C83AD1" w:rsidRPr="35ABB053">
        <w:rPr>
          <w:rFonts w:ascii="Calibri" w:hAnsi="Calibri" w:cs="Calibri"/>
        </w:rPr>
        <w:t>The other officer held up a gun</w:t>
      </w:r>
      <w:r w:rsidR="00712DCA" w:rsidRPr="35ABB053">
        <w:rPr>
          <w:rFonts w:ascii="Calibri" w:hAnsi="Calibri" w:cs="Calibri"/>
        </w:rPr>
        <w:t xml:space="preserve"> </w:t>
      </w:r>
      <w:r w:rsidR="00A7410C" w:rsidRPr="35ABB053">
        <w:rPr>
          <w:rFonts w:ascii="Calibri" w:hAnsi="Calibri" w:cs="Calibri"/>
        </w:rPr>
        <w:t xml:space="preserve">in case Harris was up to no good. </w:t>
      </w:r>
      <w:r w:rsidR="001835F1" w:rsidRPr="35ABB053">
        <w:rPr>
          <w:rFonts w:ascii="Calibri" w:hAnsi="Calibri" w:cs="Calibri"/>
        </w:rPr>
        <w:t xml:space="preserve">Harris quickly gave </w:t>
      </w:r>
      <w:r w:rsidR="00A7410C" w:rsidRPr="35ABB053">
        <w:rPr>
          <w:rFonts w:ascii="Calibri" w:hAnsi="Calibri" w:cs="Calibri"/>
        </w:rPr>
        <w:t xml:space="preserve">both officers </w:t>
      </w:r>
      <w:r w:rsidR="001835F1" w:rsidRPr="35ABB053">
        <w:rPr>
          <w:rFonts w:ascii="Calibri" w:hAnsi="Calibri" w:cs="Calibri"/>
        </w:rPr>
        <w:t xml:space="preserve">a rundown of </w:t>
      </w:r>
      <w:r w:rsidR="00A7410C" w:rsidRPr="35ABB053">
        <w:rPr>
          <w:rFonts w:ascii="Calibri" w:hAnsi="Calibri" w:cs="Calibri"/>
        </w:rPr>
        <w:t>what had happened</w:t>
      </w:r>
      <w:r w:rsidR="001835F1" w:rsidRPr="35ABB053">
        <w:rPr>
          <w:rFonts w:ascii="Calibri" w:hAnsi="Calibri" w:cs="Calibri"/>
        </w:rPr>
        <w:t xml:space="preserve">. </w:t>
      </w:r>
    </w:p>
    <w:p w14:paraId="5710CD90" w14:textId="5305C3DC" w:rsidR="00F324B0" w:rsidRDefault="00F324B0" w:rsidP="00F324B0">
      <w:pPr>
        <w:spacing w:line="480" w:lineRule="auto"/>
        <w:ind w:firstLine="720"/>
        <w:rPr>
          <w:rFonts w:ascii="Calibri" w:hAnsi="Calibri" w:cs="Calibri"/>
        </w:rPr>
      </w:pPr>
      <w:r>
        <w:rPr>
          <w:rFonts w:ascii="Calibri" w:hAnsi="Calibri" w:cs="Calibri"/>
        </w:rPr>
        <w:t>“So, you’re saying that someone threw this rock with a note tied to it through the glass door</w:t>
      </w:r>
      <w:r w:rsidR="00E911D8">
        <w:rPr>
          <w:rFonts w:ascii="Calibri" w:hAnsi="Calibri" w:cs="Calibri"/>
        </w:rPr>
        <w:t>,” the tall, muscular officer</w:t>
      </w:r>
      <w:r w:rsidR="00037D01">
        <w:rPr>
          <w:rFonts w:ascii="Calibri" w:hAnsi="Calibri" w:cs="Calibri"/>
        </w:rPr>
        <w:t>,</w:t>
      </w:r>
      <w:r w:rsidR="002622C0">
        <w:rPr>
          <w:rFonts w:ascii="Calibri" w:hAnsi="Calibri" w:cs="Calibri"/>
        </w:rPr>
        <w:t xml:space="preserve"> who looked like he was </w:t>
      </w:r>
      <w:r w:rsidR="004F61E1">
        <w:rPr>
          <w:rFonts w:ascii="Calibri" w:hAnsi="Calibri" w:cs="Calibri"/>
        </w:rPr>
        <w:t>fifty-something years old</w:t>
      </w:r>
      <w:r w:rsidR="00037D01">
        <w:rPr>
          <w:rFonts w:ascii="Calibri" w:hAnsi="Calibri" w:cs="Calibri"/>
        </w:rPr>
        <w:t>,</w:t>
      </w:r>
      <w:r w:rsidR="00E911D8">
        <w:rPr>
          <w:rFonts w:ascii="Calibri" w:hAnsi="Calibri" w:cs="Calibri"/>
        </w:rPr>
        <w:t xml:space="preserve"> </w:t>
      </w:r>
      <w:r w:rsidR="002622C0">
        <w:rPr>
          <w:rFonts w:ascii="Calibri" w:hAnsi="Calibri" w:cs="Calibri"/>
        </w:rPr>
        <w:t xml:space="preserve">asked. </w:t>
      </w:r>
    </w:p>
    <w:p w14:paraId="04C3A8E5" w14:textId="238D39E3" w:rsidR="00780032" w:rsidRDefault="00780032" w:rsidP="00780032">
      <w:pPr>
        <w:spacing w:line="480" w:lineRule="auto"/>
        <w:ind w:firstLine="720"/>
        <w:rPr>
          <w:rFonts w:ascii="Calibri" w:hAnsi="Calibri" w:cs="Calibri"/>
        </w:rPr>
      </w:pPr>
      <w:r w:rsidRPr="35ABB053">
        <w:rPr>
          <w:rFonts w:ascii="Calibri" w:hAnsi="Calibri" w:cs="Calibri"/>
        </w:rPr>
        <w:t xml:space="preserve">“Yes,” Harris said. </w:t>
      </w:r>
      <w:r w:rsidR="00A1083F" w:rsidRPr="35ABB053">
        <w:rPr>
          <w:rFonts w:ascii="Calibri" w:hAnsi="Calibri" w:cs="Calibri"/>
        </w:rPr>
        <w:t xml:space="preserve">“That is what I told the previous officer when they arrived at the scene. Officers, I really am in a hurry. I need to get to my family before </w:t>
      </w:r>
      <w:r w:rsidR="00BC201F" w:rsidRPr="35ABB053">
        <w:rPr>
          <w:rFonts w:ascii="Calibri" w:hAnsi="Calibri" w:cs="Calibri"/>
        </w:rPr>
        <w:t xml:space="preserve">whoever sent the Death Firm sends out another one to get them. </w:t>
      </w:r>
      <w:r w:rsidR="001D74F3" w:rsidRPr="35ABB053">
        <w:rPr>
          <w:rFonts w:ascii="Calibri" w:hAnsi="Calibri" w:cs="Calibri"/>
        </w:rPr>
        <w:t>We need to leave town as soon as possible.”</w:t>
      </w:r>
    </w:p>
    <w:p w14:paraId="613317D4" w14:textId="5CCF928B" w:rsidR="00780032" w:rsidRDefault="00780032" w:rsidP="00780032">
      <w:pPr>
        <w:spacing w:line="480" w:lineRule="auto"/>
        <w:ind w:firstLine="720"/>
        <w:rPr>
          <w:rFonts w:ascii="Calibri" w:hAnsi="Calibri" w:cs="Calibri"/>
        </w:rPr>
      </w:pPr>
      <w:r w:rsidRPr="35ABB053">
        <w:rPr>
          <w:rFonts w:ascii="Calibri" w:hAnsi="Calibri" w:cs="Calibri"/>
        </w:rPr>
        <w:t>The officer scratched his head and brushed off his gray hair from his forehead</w:t>
      </w:r>
      <w:r w:rsidR="00E54F95" w:rsidRPr="35ABB053">
        <w:rPr>
          <w:rFonts w:ascii="Calibri" w:hAnsi="Calibri" w:cs="Calibri"/>
        </w:rPr>
        <w:t xml:space="preserve"> before jotting down a few notes. </w:t>
      </w:r>
    </w:p>
    <w:p w14:paraId="6B17D560" w14:textId="7A0C541D" w:rsidR="007B7477" w:rsidRDefault="007B7477" w:rsidP="00780032">
      <w:pPr>
        <w:spacing w:line="480" w:lineRule="auto"/>
        <w:ind w:firstLine="720"/>
        <w:rPr>
          <w:rFonts w:ascii="Calibri" w:hAnsi="Calibri" w:cs="Calibri"/>
        </w:rPr>
      </w:pPr>
      <w:r>
        <w:rPr>
          <w:rFonts w:ascii="Calibri" w:hAnsi="Calibri" w:cs="Calibri"/>
        </w:rPr>
        <w:t xml:space="preserve">“How long after was it before the </w:t>
      </w:r>
      <w:r w:rsidR="00CB759B">
        <w:rPr>
          <w:rFonts w:ascii="Calibri" w:hAnsi="Calibri" w:cs="Calibri"/>
        </w:rPr>
        <w:t>Death Firm</w:t>
      </w:r>
      <w:r w:rsidR="00B52868">
        <w:rPr>
          <w:rFonts w:ascii="Calibri" w:hAnsi="Calibri" w:cs="Calibri"/>
        </w:rPr>
        <w:t xml:space="preserve"> entered the library and began attacking you?” he asked Harris</w:t>
      </w:r>
      <w:r w:rsidR="00FF3E39">
        <w:rPr>
          <w:rFonts w:ascii="Calibri" w:hAnsi="Calibri" w:cs="Calibri"/>
        </w:rPr>
        <w:t>.</w:t>
      </w:r>
    </w:p>
    <w:p w14:paraId="0FA4AA30" w14:textId="1F37A8FD" w:rsidR="000F6DFD" w:rsidRDefault="00FD21A5" w:rsidP="00780032">
      <w:pPr>
        <w:spacing w:line="480" w:lineRule="auto"/>
        <w:ind w:firstLine="720"/>
        <w:rPr>
          <w:rFonts w:ascii="Calibri" w:hAnsi="Calibri" w:cs="Calibri"/>
        </w:rPr>
      </w:pPr>
      <w:r w:rsidRPr="1FD0627C">
        <w:rPr>
          <w:rFonts w:ascii="Calibri" w:hAnsi="Calibri" w:cs="Calibri"/>
        </w:rPr>
        <w:t>“I really don’t know,” Harris replied. “I just remembered telling the rest of the staff to go home</w:t>
      </w:r>
      <w:r w:rsidR="00046F3D" w:rsidRPr="1FD0627C">
        <w:rPr>
          <w:rFonts w:ascii="Calibri" w:hAnsi="Calibri" w:cs="Calibri"/>
        </w:rPr>
        <w:t xml:space="preserve"> and going to the office to pick up some weaponry to defend myself in case whoever FC</w:t>
      </w:r>
      <w:r w:rsidR="000F6DFD" w:rsidRPr="1FD0627C">
        <w:rPr>
          <w:rFonts w:ascii="Calibri" w:hAnsi="Calibri" w:cs="Calibri"/>
        </w:rPr>
        <w:t xml:space="preserve"> is</w:t>
      </w:r>
      <w:r w:rsidR="00046F3D" w:rsidRPr="1FD0627C">
        <w:rPr>
          <w:rFonts w:ascii="Calibri" w:hAnsi="Calibri" w:cs="Calibri"/>
        </w:rPr>
        <w:t xml:space="preserve"> decide</w:t>
      </w:r>
      <w:r w:rsidR="00037D01">
        <w:rPr>
          <w:rFonts w:ascii="Calibri" w:hAnsi="Calibri" w:cs="Calibri"/>
        </w:rPr>
        <w:t>d</w:t>
      </w:r>
      <w:r w:rsidR="00046F3D" w:rsidRPr="1FD0627C">
        <w:rPr>
          <w:rFonts w:ascii="Calibri" w:hAnsi="Calibri" w:cs="Calibri"/>
        </w:rPr>
        <w:t xml:space="preserve"> to send out a </w:t>
      </w:r>
      <w:r w:rsidR="00CB759B" w:rsidRPr="1FD0627C">
        <w:rPr>
          <w:rFonts w:ascii="Calibri" w:hAnsi="Calibri" w:cs="Calibri"/>
        </w:rPr>
        <w:t>Death Firm</w:t>
      </w:r>
      <w:r w:rsidR="00046F3D" w:rsidRPr="1FD0627C">
        <w:rPr>
          <w:rFonts w:ascii="Calibri" w:hAnsi="Calibri" w:cs="Calibri"/>
        </w:rPr>
        <w:t xml:space="preserve"> to kill me at that moment. </w:t>
      </w:r>
      <w:r w:rsidR="00AC1726" w:rsidRPr="1FD0627C">
        <w:rPr>
          <w:rFonts w:ascii="Calibri" w:hAnsi="Calibri" w:cs="Calibri"/>
        </w:rPr>
        <w:t xml:space="preserve">I was in such a panicky state. The only thing that concerned me at the time was getting me and my family out of </w:t>
      </w:r>
      <w:r w:rsidR="00EA72FB" w:rsidRPr="1FD0627C">
        <w:rPr>
          <w:rFonts w:ascii="Calibri" w:hAnsi="Calibri" w:cs="Calibri"/>
        </w:rPr>
        <w:t xml:space="preserve">Tucson and going someplace where we </w:t>
      </w:r>
      <w:r w:rsidR="00CA33BD" w:rsidRPr="1FD0627C">
        <w:rPr>
          <w:rFonts w:ascii="Calibri" w:hAnsi="Calibri" w:cs="Calibri"/>
        </w:rPr>
        <w:t>could not</w:t>
      </w:r>
      <w:r w:rsidR="00EA72FB" w:rsidRPr="1FD0627C">
        <w:rPr>
          <w:rFonts w:ascii="Calibri" w:hAnsi="Calibri" w:cs="Calibri"/>
        </w:rPr>
        <w:t xml:space="preserve"> be found. My guess would be </w:t>
      </w:r>
      <w:r w:rsidR="00CA33BD" w:rsidRPr="1FD0627C">
        <w:rPr>
          <w:rFonts w:ascii="Calibri" w:hAnsi="Calibri" w:cs="Calibri"/>
        </w:rPr>
        <w:t>sometime between twenty and thirty minutes at best.”</w:t>
      </w:r>
    </w:p>
    <w:p w14:paraId="16B9508C" w14:textId="5FA8E5FB" w:rsidR="00977CA3" w:rsidRDefault="009C33D1" w:rsidP="00780032">
      <w:pPr>
        <w:spacing w:line="480" w:lineRule="auto"/>
        <w:ind w:firstLine="720"/>
        <w:rPr>
          <w:rFonts w:ascii="Calibri" w:hAnsi="Calibri" w:cs="Calibri"/>
        </w:rPr>
      </w:pPr>
      <w:r w:rsidRPr="1FD0627C">
        <w:rPr>
          <w:rFonts w:ascii="Calibri" w:hAnsi="Calibri" w:cs="Calibri"/>
        </w:rPr>
        <w:t>“Before you leave, I need to ge</w:t>
      </w:r>
      <w:r w:rsidR="001F4DF3" w:rsidRPr="1FD0627C">
        <w:rPr>
          <w:rFonts w:ascii="Calibri" w:hAnsi="Calibri" w:cs="Calibri"/>
        </w:rPr>
        <w:t xml:space="preserve">t your phone number and e-mail in case I have any </w:t>
      </w:r>
      <w:r w:rsidR="005324EA" w:rsidRPr="1FD0627C">
        <w:rPr>
          <w:rFonts w:ascii="Calibri" w:hAnsi="Calibri" w:cs="Calibri"/>
        </w:rPr>
        <w:t xml:space="preserve">more questions, Mr. Harris,” he said. </w:t>
      </w:r>
      <w:r w:rsidR="00374E0C" w:rsidRPr="1FD0627C">
        <w:rPr>
          <w:rFonts w:ascii="Calibri" w:hAnsi="Calibri" w:cs="Calibri"/>
        </w:rPr>
        <w:t>“</w:t>
      </w:r>
      <w:r w:rsidR="007C1B24" w:rsidRPr="1FD0627C">
        <w:rPr>
          <w:rFonts w:ascii="Calibri" w:hAnsi="Calibri" w:cs="Calibri"/>
        </w:rPr>
        <w:t xml:space="preserve">Please, don’t hesitate to call me if you have any additional information. </w:t>
      </w:r>
      <w:r w:rsidR="00B519BB" w:rsidRPr="1FD0627C">
        <w:rPr>
          <w:rFonts w:ascii="Calibri" w:hAnsi="Calibri" w:cs="Calibri"/>
        </w:rPr>
        <w:t xml:space="preserve">My name is </w:t>
      </w:r>
      <w:bookmarkStart w:id="10" w:name="_Hlk107751758"/>
      <w:r w:rsidR="00E23880" w:rsidRPr="1FD0627C">
        <w:rPr>
          <w:rFonts w:ascii="Calibri" w:hAnsi="Calibri" w:cs="Calibri"/>
        </w:rPr>
        <w:t>Finnegan Hooper,</w:t>
      </w:r>
      <w:r w:rsidR="00C34EFC" w:rsidRPr="1FD0627C">
        <w:rPr>
          <w:rFonts w:ascii="Calibri" w:hAnsi="Calibri" w:cs="Calibri"/>
        </w:rPr>
        <w:t xml:space="preserve"> and I am the police chief</w:t>
      </w:r>
      <w:r w:rsidR="00A87CED" w:rsidRPr="1FD0627C">
        <w:rPr>
          <w:rFonts w:ascii="Calibri" w:hAnsi="Calibri" w:cs="Calibri"/>
        </w:rPr>
        <w:t xml:space="preserve"> of Tucson.”</w:t>
      </w:r>
      <w:bookmarkEnd w:id="10"/>
    </w:p>
    <w:p w14:paraId="4813702C" w14:textId="51002F7F" w:rsidR="002C28DE" w:rsidRDefault="002C28DE" w:rsidP="00780032">
      <w:pPr>
        <w:spacing w:line="480" w:lineRule="auto"/>
        <w:ind w:firstLine="720"/>
        <w:rPr>
          <w:rFonts w:ascii="Calibri" w:hAnsi="Calibri" w:cs="Calibri"/>
        </w:rPr>
      </w:pPr>
      <w:r w:rsidRPr="35ABB053">
        <w:rPr>
          <w:rFonts w:ascii="Calibri" w:hAnsi="Calibri" w:cs="Calibri"/>
        </w:rPr>
        <w:t>Police Chief H</w:t>
      </w:r>
      <w:r w:rsidR="00D80D46" w:rsidRPr="35ABB053">
        <w:rPr>
          <w:rFonts w:ascii="Calibri" w:hAnsi="Calibri" w:cs="Calibri"/>
        </w:rPr>
        <w:t>ooper</w:t>
      </w:r>
      <w:r w:rsidRPr="35ABB053">
        <w:rPr>
          <w:rFonts w:ascii="Calibri" w:hAnsi="Calibri" w:cs="Calibri"/>
        </w:rPr>
        <w:t xml:space="preserve"> handed Harris his business card</w:t>
      </w:r>
      <w:r w:rsidR="00411AB6" w:rsidRPr="35ABB053">
        <w:rPr>
          <w:rFonts w:ascii="Calibri" w:hAnsi="Calibri" w:cs="Calibri"/>
        </w:rPr>
        <w:t>. Harris snatched the card from his hand while being annoyed by all the questioning he was getting. He couldn’t understand why he had to talk to these police officers</w:t>
      </w:r>
      <w:r w:rsidR="00037D01">
        <w:rPr>
          <w:rFonts w:ascii="Calibri" w:hAnsi="Calibri" w:cs="Calibri"/>
        </w:rPr>
        <w:t>,</w:t>
      </w:r>
      <w:r w:rsidR="00411AB6" w:rsidRPr="35ABB053">
        <w:rPr>
          <w:rFonts w:ascii="Calibri" w:hAnsi="Calibri" w:cs="Calibri"/>
        </w:rPr>
        <w:t xml:space="preserve"> too, since he had already talked to another officer.</w:t>
      </w:r>
    </w:p>
    <w:p w14:paraId="691FC831" w14:textId="43D77DC4" w:rsidR="00411AB6" w:rsidRDefault="00411AB6" w:rsidP="00780032">
      <w:pPr>
        <w:spacing w:line="480" w:lineRule="auto"/>
        <w:ind w:firstLine="720"/>
        <w:rPr>
          <w:rFonts w:ascii="Calibri" w:hAnsi="Calibri" w:cs="Calibri"/>
        </w:rPr>
      </w:pPr>
      <w:r w:rsidRPr="1FD0627C">
        <w:rPr>
          <w:rFonts w:ascii="Calibri" w:hAnsi="Calibri" w:cs="Calibri"/>
        </w:rPr>
        <w:t xml:space="preserve">“I advise you </w:t>
      </w:r>
      <w:r w:rsidR="00D44CB8" w:rsidRPr="1FD0627C">
        <w:rPr>
          <w:rFonts w:ascii="Calibri" w:hAnsi="Calibri" w:cs="Calibri"/>
        </w:rPr>
        <w:t xml:space="preserve">to </w:t>
      </w:r>
      <w:r w:rsidR="00C27AF9" w:rsidRPr="1FD0627C">
        <w:rPr>
          <w:rFonts w:ascii="Calibri" w:hAnsi="Calibri" w:cs="Calibri"/>
        </w:rPr>
        <w:t>head out immediately,” Harvey said. “</w:t>
      </w:r>
      <w:r w:rsidR="005B30A8" w:rsidRPr="1FD0627C">
        <w:rPr>
          <w:rFonts w:ascii="Calibri" w:hAnsi="Calibri" w:cs="Calibri"/>
        </w:rPr>
        <w:t>I wish you</w:t>
      </w:r>
      <w:r w:rsidR="00835D00" w:rsidRPr="1FD0627C">
        <w:rPr>
          <w:rFonts w:ascii="Calibri" w:hAnsi="Calibri" w:cs="Calibri"/>
        </w:rPr>
        <w:t xml:space="preserve"> and your </w:t>
      </w:r>
      <w:r w:rsidR="00D44CB8" w:rsidRPr="1FD0627C">
        <w:rPr>
          <w:rFonts w:ascii="Calibri" w:hAnsi="Calibri" w:cs="Calibri"/>
        </w:rPr>
        <w:t>family the</w:t>
      </w:r>
      <w:r w:rsidR="005B30A8" w:rsidRPr="1FD0627C">
        <w:rPr>
          <w:rFonts w:ascii="Calibri" w:hAnsi="Calibri" w:cs="Calibri"/>
        </w:rPr>
        <w:t xml:space="preserve"> best</w:t>
      </w:r>
      <w:r w:rsidR="00037D01">
        <w:rPr>
          <w:rFonts w:ascii="Calibri" w:hAnsi="Calibri" w:cs="Calibri"/>
        </w:rPr>
        <w:t>,</w:t>
      </w:r>
      <w:r w:rsidR="005B30A8" w:rsidRPr="1FD0627C">
        <w:rPr>
          <w:rFonts w:ascii="Calibri" w:hAnsi="Calibri" w:cs="Calibri"/>
        </w:rPr>
        <w:t xml:space="preserve"> and stay safe. </w:t>
      </w:r>
      <w:r w:rsidR="00A01641" w:rsidRPr="1FD0627C">
        <w:rPr>
          <w:rFonts w:ascii="Calibri" w:hAnsi="Calibri" w:cs="Calibri"/>
        </w:rPr>
        <w:t xml:space="preserve">The police department will do a thorough investigation into the matter. We will give you a call when we find </w:t>
      </w:r>
      <w:r w:rsidR="00BF35DE" w:rsidRPr="1FD0627C">
        <w:rPr>
          <w:rFonts w:ascii="Calibri" w:hAnsi="Calibri" w:cs="Calibri"/>
        </w:rPr>
        <w:t xml:space="preserve">out </w:t>
      </w:r>
      <w:r w:rsidR="00A01641" w:rsidRPr="1FD0627C">
        <w:rPr>
          <w:rFonts w:ascii="Calibri" w:hAnsi="Calibri" w:cs="Calibri"/>
        </w:rPr>
        <w:t>more information on FC</w:t>
      </w:r>
      <w:r w:rsidR="00835D00" w:rsidRPr="1FD0627C">
        <w:rPr>
          <w:rFonts w:ascii="Calibri" w:hAnsi="Calibri" w:cs="Calibri"/>
        </w:rPr>
        <w:t>.”</w:t>
      </w:r>
    </w:p>
    <w:p w14:paraId="3FC767AA" w14:textId="1C72D970" w:rsidR="00DA450F" w:rsidRDefault="00DA450F" w:rsidP="00DA450F">
      <w:pPr>
        <w:spacing w:line="480" w:lineRule="auto"/>
        <w:ind w:firstLine="720"/>
        <w:rPr>
          <w:rFonts w:ascii="Calibri" w:hAnsi="Calibri" w:cs="Calibri"/>
        </w:rPr>
      </w:pPr>
      <w:r>
        <w:rPr>
          <w:rFonts w:ascii="Calibri" w:hAnsi="Calibri" w:cs="Calibri"/>
        </w:rPr>
        <w:t>“Thank you, Police Chief H</w:t>
      </w:r>
      <w:r w:rsidR="00BE294A">
        <w:rPr>
          <w:rFonts w:ascii="Calibri" w:hAnsi="Calibri" w:cs="Calibri"/>
        </w:rPr>
        <w:t>ooper</w:t>
      </w:r>
      <w:r>
        <w:rPr>
          <w:rFonts w:ascii="Calibri" w:hAnsi="Calibri" w:cs="Calibri"/>
        </w:rPr>
        <w:t xml:space="preserve">,” Harris replied. </w:t>
      </w:r>
      <w:r w:rsidR="003E64C2">
        <w:rPr>
          <w:rFonts w:ascii="Calibri" w:hAnsi="Calibri" w:cs="Calibri"/>
        </w:rPr>
        <w:t xml:space="preserve">“I will </w:t>
      </w:r>
      <w:r w:rsidR="00F507F0">
        <w:rPr>
          <w:rFonts w:ascii="Calibri" w:hAnsi="Calibri" w:cs="Calibri"/>
        </w:rPr>
        <w:t>let you know if I find out anything else.”</w:t>
      </w:r>
    </w:p>
    <w:p w14:paraId="08649BFE" w14:textId="6DB0CCAE" w:rsidR="006037F1" w:rsidRDefault="006037F1" w:rsidP="00DA450F">
      <w:pPr>
        <w:spacing w:line="480" w:lineRule="auto"/>
        <w:ind w:firstLine="720"/>
        <w:rPr>
          <w:rFonts w:ascii="Calibri" w:hAnsi="Calibri" w:cs="Calibri"/>
        </w:rPr>
      </w:pPr>
      <w:r w:rsidRPr="35ABB053">
        <w:rPr>
          <w:rFonts w:ascii="Calibri" w:hAnsi="Calibri" w:cs="Calibri"/>
        </w:rPr>
        <w:t xml:space="preserve">After a firm handshake, </w:t>
      </w:r>
      <w:r w:rsidR="00D55404" w:rsidRPr="35ABB053">
        <w:rPr>
          <w:rFonts w:ascii="Calibri" w:hAnsi="Calibri" w:cs="Calibri"/>
        </w:rPr>
        <w:t xml:space="preserve">Harris headed home. </w:t>
      </w:r>
      <w:r w:rsidR="00F97B64" w:rsidRPr="35ABB053">
        <w:rPr>
          <w:rFonts w:ascii="Calibri" w:hAnsi="Calibri" w:cs="Calibri"/>
        </w:rPr>
        <w:t>He knew Gabriela woul</w:t>
      </w:r>
      <w:r w:rsidR="00F657F0" w:rsidRPr="35ABB053">
        <w:rPr>
          <w:rFonts w:ascii="Calibri" w:hAnsi="Calibri" w:cs="Calibri"/>
        </w:rPr>
        <w:t>d</w:t>
      </w:r>
      <w:r w:rsidR="000C00E4" w:rsidRPr="35ABB053">
        <w:rPr>
          <w:rFonts w:ascii="Calibri" w:hAnsi="Calibri" w:cs="Calibri"/>
        </w:rPr>
        <w:t xml:space="preserve"> still</w:t>
      </w:r>
      <w:r w:rsidR="00F657F0" w:rsidRPr="35ABB053">
        <w:rPr>
          <w:rFonts w:ascii="Calibri" w:hAnsi="Calibri" w:cs="Calibri"/>
        </w:rPr>
        <w:t xml:space="preserve"> be packing when he arrived home. </w:t>
      </w:r>
      <w:r w:rsidR="000C00E4" w:rsidRPr="35ABB053">
        <w:rPr>
          <w:rFonts w:ascii="Calibri" w:hAnsi="Calibri" w:cs="Calibri"/>
        </w:rPr>
        <w:t xml:space="preserve">Harris stopped at a gas station to fill up his tank </w:t>
      </w:r>
      <w:r w:rsidR="002B50AC" w:rsidRPr="35ABB053">
        <w:rPr>
          <w:rFonts w:ascii="Calibri" w:hAnsi="Calibri" w:cs="Calibri"/>
        </w:rPr>
        <w:t xml:space="preserve">so he would not have to stop on the way out of town. </w:t>
      </w:r>
      <w:r w:rsidR="00AC0D30" w:rsidRPr="35ABB053">
        <w:rPr>
          <w:rFonts w:ascii="Calibri" w:hAnsi="Calibri" w:cs="Calibri"/>
        </w:rPr>
        <w:t xml:space="preserve">As he was filling up his gas tank, </w:t>
      </w:r>
      <w:r w:rsidR="007C7353" w:rsidRPr="35ABB053">
        <w:rPr>
          <w:rFonts w:ascii="Calibri" w:hAnsi="Calibri" w:cs="Calibri"/>
        </w:rPr>
        <w:t xml:space="preserve">Harris was fully aware of his surroundings. He kept a close eye out for anyone who appeared suspicious. </w:t>
      </w:r>
      <w:r w:rsidR="00B14C4F" w:rsidRPr="35ABB053">
        <w:rPr>
          <w:rFonts w:ascii="Calibri" w:hAnsi="Calibri" w:cs="Calibri"/>
        </w:rPr>
        <w:t>He was afraid someone might be spying on him</w:t>
      </w:r>
      <w:r w:rsidR="0091094B" w:rsidRPr="35ABB053">
        <w:rPr>
          <w:rFonts w:ascii="Calibri" w:hAnsi="Calibri" w:cs="Calibri"/>
        </w:rPr>
        <w:t>. The last thing he wanted was someone to follow him, especially if it was FC</w:t>
      </w:r>
      <w:r w:rsidR="00243FB9" w:rsidRPr="35ABB053">
        <w:rPr>
          <w:rFonts w:ascii="Calibri" w:hAnsi="Calibri" w:cs="Calibri"/>
        </w:rPr>
        <w:t xml:space="preserve">. </w:t>
      </w:r>
    </w:p>
    <w:p w14:paraId="47194E85" w14:textId="34B9D005" w:rsidR="004D70D6" w:rsidRDefault="004D70D6" w:rsidP="00DA450F">
      <w:pPr>
        <w:spacing w:line="480" w:lineRule="auto"/>
        <w:ind w:firstLine="720"/>
        <w:rPr>
          <w:rFonts w:ascii="Calibri" w:hAnsi="Calibri" w:cs="Calibri"/>
        </w:rPr>
      </w:pPr>
      <w:r>
        <w:rPr>
          <w:rFonts w:ascii="Calibri" w:hAnsi="Calibri" w:cs="Calibri"/>
        </w:rPr>
        <w:t xml:space="preserve">When Harris got home, Gabriela was frantically </w:t>
      </w:r>
      <w:r w:rsidR="00E769F6">
        <w:rPr>
          <w:rFonts w:ascii="Calibri" w:hAnsi="Calibri" w:cs="Calibri"/>
        </w:rPr>
        <w:t xml:space="preserve">looking for items to pack. </w:t>
      </w:r>
      <w:r w:rsidR="00346F1A">
        <w:rPr>
          <w:rFonts w:ascii="Calibri" w:hAnsi="Calibri" w:cs="Calibri"/>
        </w:rPr>
        <w:t>Her hands were</w:t>
      </w:r>
      <w:r w:rsidR="00E769F6">
        <w:rPr>
          <w:rFonts w:ascii="Calibri" w:hAnsi="Calibri" w:cs="Calibri"/>
        </w:rPr>
        <w:t xml:space="preserve"> trembling</w:t>
      </w:r>
      <w:r w:rsidR="00037D01">
        <w:rPr>
          <w:rFonts w:ascii="Calibri" w:hAnsi="Calibri" w:cs="Calibri"/>
        </w:rPr>
        <w:t xml:space="preserve">; </w:t>
      </w:r>
      <w:r w:rsidR="00346F1A">
        <w:rPr>
          <w:rFonts w:ascii="Calibri" w:hAnsi="Calibri" w:cs="Calibri"/>
        </w:rPr>
        <w:t>she paced back and forth qu</w:t>
      </w:r>
      <w:r w:rsidR="00EE6079">
        <w:rPr>
          <w:rFonts w:ascii="Calibri" w:hAnsi="Calibri" w:cs="Calibri"/>
        </w:rPr>
        <w:t xml:space="preserve">ickly and </w:t>
      </w:r>
      <w:r w:rsidR="001E1F01">
        <w:rPr>
          <w:rFonts w:ascii="Calibri" w:hAnsi="Calibri" w:cs="Calibri"/>
        </w:rPr>
        <w:t>looked bewildered.</w:t>
      </w:r>
      <w:r w:rsidR="00BE71FE">
        <w:rPr>
          <w:rFonts w:ascii="Calibri" w:hAnsi="Calibri" w:cs="Calibri"/>
        </w:rPr>
        <w:t xml:space="preserve"> Harris tried </w:t>
      </w:r>
      <w:r w:rsidR="008F4E6C">
        <w:rPr>
          <w:rFonts w:ascii="Calibri" w:hAnsi="Calibri" w:cs="Calibri"/>
        </w:rPr>
        <w:t>hard</w:t>
      </w:r>
      <w:r w:rsidR="00BE71FE">
        <w:rPr>
          <w:rFonts w:ascii="Calibri" w:hAnsi="Calibri" w:cs="Calibri"/>
        </w:rPr>
        <w:t xml:space="preserve"> </w:t>
      </w:r>
      <w:r w:rsidR="00037D01">
        <w:rPr>
          <w:rFonts w:ascii="Calibri" w:hAnsi="Calibri" w:cs="Calibri"/>
        </w:rPr>
        <w:t>not to</w:t>
      </w:r>
      <w:r w:rsidR="00BE71FE">
        <w:rPr>
          <w:rFonts w:ascii="Calibri" w:hAnsi="Calibri" w:cs="Calibri"/>
        </w:rPr>
        <w:t xml:space="preserve"> startle her</w:t>
      </w:r>
      <w:r w:rsidR="00A149F0">
        <w:rPr>
          <w:rFonts w:ascii="Calibri" w:hAnsi="Calibri" w:cs="Calibri"/>
        </w:rPr>
        <w:t xml:space="preserve"> wh</w:t>
      </w:r>
      <w:r w:rsidR="009740D3">
        <w:rPr>
          <w:rFonts w:ascii="Calibri" w:hAnsi="Calibri" w:cs="Calibri"/>
        </w:rPr>
        <w:t>ile</w:t>
      </w:r>
      <w:r w:rsidR="00A149F0">
        <w:rPr>
          <w:rFonts w:ascii="Calibri" w:hAnsi="Calibri" w:cs="Calibri"/>
        </w:rPr>
        <w:t xml:space="preserve"> stepping i</w:t>
      </w:r>
      <w:r w:rsidR="009740D3">
        <w:rPr>
          <w:rFonts w:ascii="Calibri" w:hAnsi="Calibri" w:cs="Calibri"/>
        </w:rPr>
        <w:t>nside the house</w:t>
      </w:r>
      <w:r w:rsidR="00BE71FE">
        <w:rPr>
          <w:rFonts w:ascii="Calibri" w:hAnsi="Calibri" w:cs="Calibri"/>
        </w:rPr>
        <w:t xml:space="preserve">.  </w:t>
      </w:r>
      <w:r w:rsidR="0031003D">
        <w:rPr>
          <w:rFonts w:ascii="Calibri" w:hAnsi="Calibri" w:cs="Calibri"/>
        </w:rPr>
        <w:t xml:space="preserve">He </w:t>
      </w:r>
      <w:r w:rsidR="004104A8">
        <w:rPr>
          <w:rFonts w:ascii="Calibri" w:hAnsi="Calibri" w:cs="Calibri"/>
        </w:rPr>
        <w:t>called out her name softly before approaching her.</w:t>
      </w:r>
      <w:r w:rsidR="004010CA">
        <w:rPr>
          <w:rFonts w:ascii="Calibri" w:hAnsi="Calibri" w:cs="Calibri"/>
        </w:rPr>
        <w:t xml:space="preserve"> </w:t>
      </w:r>
      <w:r w:rsidR="004E4DE3">
        <w:rPr>
          <w:rFonts w:ascii="Calibri" w:hAnsi="Calibri" w:cs="Calibri"/>
        </w:rPr>
        <w:t xml:space="preserve">She turned quickly to face him. </w:t>
      </w:r>
      <w:r w:rsidR="000A2D63">
        <w:rPr>
          <w:rFonts w:ascii="Calibri" w:hAnsi="Calibri" w:cs="Calibri"/>
        </w:rPr>
        <w:t xml:space="preserve">Harris could tell Gabriela was already jumpy. </w:t>
      </w:r>
    </w:p>
    <w:p w14:paraId="70F8562E" w14:textId="20FF936D" w:rsidR="00031EE8" w:rsidRDefault="00031EE8" w:rsidP="00DA450F">
      <w:pPr>
        <w:spacing w:line="480" w:lineRule="auto"/>
        <w:ind w:firstLine="720"/>
        <w:rPr>
          <w:rFonts w:ascii="Calibri" w:hAnsi="Calibri" w:cs="Calibri"/>
        </w:rPr>
      </w:pPr>
      <w:r w:rsidRPr="35ABB053">
        <w:rPr>
          <w:rFonts w:ascii="Calibri" w:hAnsi="Calibri" w:cs="Calibri"/>
        </w:rPr>
        <w:t xml:space="preserve">“Oh, Winter!” she cried out. </w:t>
      </w:r>
      <w:r w:rsidR="00995761" w:rsidRPr="35ABB053">
        <w:rPr>
          <w:rFonts w:ascii="Calibri" w:hAnsi="Calibri" w:cs="Calibri"/>
        </w:rPr>
        <w:t xml:space="preserve">“I have been scared </w:t>
      </w:r>
      <w:r w:rsidR="001A319D" w:rsidRPr="35ABB053">
        <w:rPr>
          <w:rFonts w:ascii="Calibri" w:hAnsi="Calibri" w:cs="Calibri"/>
        </w:rPr>
        <w:t xml:space="preserve">out of my wits. I can’t think straight. My mind has been a </w:t>
      </w:r>
      <w:r w:rsidR="00FA1139" w:rsidRPr="35ABB053">
        <w:rPr>
          <w:rFonts w:ascii="Calibri" w:hAnsi="Calibri" w:cs="Calibri"/>
        </w:rPr>
        <w:t>jumbled-up</w:t>
      </w:r>
      <w:r w:rsidR="001A319D" w:rsidRPr="35ABB053">
        <w:rPr>
          <w:rFonts w:ascii="Calibri" w:hAnsi="Calibri" w:cs="Calibri"/>
        </w:rPr>
        <w:t xml:space="preserve"> mess. I’m so glad you are here!</w:t>
      </w:r>
      <w:r w:rsidR="00FA1139" w:rsidRPr="35ABB053">
        <w:rPr>
          <w:rFonts w:ascii="Calibri" w:hAnsi="Calibri" w:cs="Calibri"/>
        </w:rPr>
        <w:t>”</w:t>
      </w:r>
    </w:p>
    <w:p w14:paraId="6710D516" w14:textId="6F772F0C" w:rsidR="00B428A7" w:rsidRDefault="00B428A7" w:rsidP="00DA450F">
      <w:pPr>
        <w:spacing w:line="480" w:lineRule="auto"/>
        <w:ind w:firstLine="720"/>
        <w:rPr>
          <w:rFonts w:ascii="Calibri" w:hAnsi="Calibri" w:cs="Calibri"/>
        </w:rPr>
      </w:pPr>
      <w:r w:rsidRPr="35ABB053">
        <w:rPr>
          <w:rFonts w:ascii="Calibri" w:hAnsi="Calibri" w:cs="Calibri"/>
        </w:rPr>
        <w:t>“There’s no need to frighten yourself to death</w:t>
      </w:r>
      <w:r w:rsidR="00037D01">
        <w:rPr>
          <w:rFonts w:ascii="Calibri" w:hAnsi="Calibri" w:cs="Calibri"/>
        </w:rPr>
        <w:t>,</w:t>
      </w:r>
      <w:r w:rsidRPr="35ABB053">
        <w:rPr>
          <w:rFonts w:ascii="Calibri" w:hAnsi="Calibri" w:cs="Calibri"/>
        </w:rPr>
        <w:t xml:space="preserve"> my dear,” </w:t>
      </w:r>
      <w:r w:rsidR="00112186" w:rsidRPr="35ABB053">
        <w:rPr>
          <w:rFonts w:ascii="Calibri" w:hAnsi="Calibri" w:cs="Calibri"/>
        </w:rPr>
        <w:t xml:space="preserve">Harris said. “I need you to stay calm. </w:t>
      </w:r>
      <w:r w:rsidR="002A794F" w:rsidRPr="35ABB053">
        <w:rPr>
          <w:rFonts w:ascii="Calibri" w:hAnsi="Calibri" w:cs="Calibri"/>
        </w:rPr>
        <w:t>If</w:t>
      </w:r>
      <w:r w:rsidR="00112186" w:rsidRPr="35ABB053">
        <w:rPr>
          <w:rFonts w:ascii="Calibri" w:hAnsi="Calibri" w:cs="Calibri"/>
        </w:rPr>
        <w:t xml:space="preserve"> we go someplace far </w:t>
      </w:r>
      <w:r w:rsidR="00C3569C" w:rsidRPr="35ABB053">
        <w:rPr>
          <w:rFonts w:ascii="Calibri" w:hAnsi="Calibri" w:cs="Calibri"/>
        </w:rPr>
        <w:t>away,</w:t>
      </w:r>
      <w:r w:rsidR="002A794F" w:rsidRPr="35ABB053">
        <w:rPr>
          <w:rFonts w:ascii="Calibri" w:hAnsi="Calibri" w:cs="Calibri"/>
        </w:rPr>
        <w:t xml:space="preserve"> he </w:t>
      </w:r>
      <w:r w:rsidR="00C3569C" w:rsidRPr="35ABB053">
        <w:rPr>
          <w:rFonts w:ascii="Calibri" w:hAnsi="Calibri" w:cs="Calibri"/>
        </w:rPr>
        <w:t>will not be able to find us. We have been through this before. I didn’t let anything happen to you then</w:t>
      </w:r>
      <w:r w:rsidR="00037D01">
        <w:rPr>
          <w:rFonts w:ascii="Calibri" w:hAnsi="Calibri" w:cs="Calibri"/>
        </w:rPr>
        <w:t>,</w:t>
      </w:r>
      <w:r w:rsidR="00C3569C" w:rsidRPr="35ABB053">
        <w:rPr>
          <w:rFonts w:ascii="Calibri" w:hAnsi="Calibri" w:cs="Calibri"/>
        </w:rPr>
        <w:t xml:space="preserve"> and I will not let anything happen to you now.</w:t>
      </w:r>
      <w:r w:rsidR="006E121A" w:rsidRPr="35ABB053">
        <w:rPr>
          <w:rFonts w:ascii="Calibri" w:hAnsi="Calibri" w:cs="Calibri"/>
        </w:rPr>
        <w:t xml:space="preserve"> Trust me.</w:t>
      </w:r>
      <w:r w:rsidR="00C3569C" w:rsidRPr="35ABB053">
        <w:rPr>
          <w:rFonts w:ascii="Calibri" w:hAnsi="Calibri" w:cs="Calibri"/>
        </w:rPr>
        <w:t>”</w:t>
      </w:r>
    </w:p>
    <w:p w14:paraId="6D14F9DB" w14:textId="576E1114" w:rsidR="00F01C1F" w:rsidRDefault="00EC1ABD" w:rsidP="00DA450F">
      <w:pPr>
        <w:spacing w:line="480" w:lineRule="auto"/>
        <w:ind w:firstLine="720"/>
        <w:rPr>
          <w:rFonts w:ascii="Calibri" w:hAnsi="Calibri" w:cs="Calibri"/>
        </w:rPr>
      </w:pPr>
      <w:r w:rsidRPr="35ABB053">
        <w:rPr>
          <w:rFonts w:ascii="Calibri" w:hAnsi="Calibri" w:cs="Calibri"/>
        </w:rPr>
        <w:t xml:space="preserve">“What </w:t>
      </w:r>
      <w:r w:rsidR="00075138" w:rsidRPr="35ABB053">
        <w:rPr>
          <w:rFonts w:ascii="Calibri" w:hAnsi="Calibri" w:cs="Calibri"/>
        </w:rPr>
        <w:t>is going to happen to us this time</w:t>
      </w:r>
      <w:r w:rsidRPr="35ABB053">
        <w:rPr>
          <w:rFonts w:ascii="Calibri" w:hAnsi="Calibri" w:cs="Calibri"/>
        </w:rPr>
        <w:t>?” she declared</w:t>
      </w:r>
      <w:r w:rsidR="00BD2A9C" w:rsidRPr="35ABB053">
        <w:rPr>
          <w:rFonts w:ascii="Calibri" w:hAnsi="Calibri" w:cs="Calibri"/>
        </w:rPr>
        <w:t>.</w:t>
      </w:r>
      <w:r w:rsidR="00E31B8A" w:rsidRPr="35ABB053">
        <w:rPr>
          <w:rFonts w:ascii="Calibri" w:hAnsi="Calibri" w:cs="Calibri"/>
        </w:rPr>
        <w:t xml:space="preserve"> </w:t>
      </w:r>
      <w:r w:rsidR="00075138" w:rsidRPr="35ABB053">
        <w:rPr>
          <w:rFonts w:ascii="Calibri" w:hAnsi="Calibri" w:cs="Calibri"/>
        </w:rPr>
        <w:t xml:space="preserve">“I can’t </w:t>
      </w:r>
      <w:r w:rsidR="00037D01" w:rsidRPr="35ABB053">
        <w:rPr>
          <w:rFonts w:ascii="Calibri" w:hAnsi="Calibri" w:cs="Calibri"/>
        </w:rPr>
        <w:t>b</w:t>
      </w:r>
      <w:r w:rsidR="00037D01">
        <w:rPr>
          <w:rFonts w:ascii="Calibri" w:hAnsi="Calibri" w:cs="Calibri"/>
        </w:rPr>
        <w:t>ear</w:t>
      </w:r>
      <w:r w:rsidR="00037D01" w:rsidRPr="35ABB053">
        <w:rPr>
          <w:rFonts w:ascii="Calibri" w:hAnsi="Calibri" w:cs="Calibri"/>
        </w:rPr>
        <w:t xml:space="preserve"> </w:t>
      </w:r>
      <w:r w:rsidR="00075138" w:rsidRPr="35ABB053">
        <w:rPr>
          <w:rFonts w:ascii="Calibri" w:hAnsi="Calibri" w:cs="Calibri"/>
        </w:rPr>
        <w:t xml:space="preserve">knowing that we will have to repeat everything that had happened to us </w:t>
      </w:r>
      <w:r w:rsidR="00225F92" w:rsidRPr="35ABB053">
        <w:rPr>
          <w:rFonts w:ascii="Calibri" w:hAnsi="Calibri" w:cs="Calibri"/>
        </w:rPr>
        <w:t xml:space="preserve">when the first breed of Death Firm </w:t>
      </w:r>
      <w:r w:rsidR="0032072D" w:rsidRPr="35ABB053">
        <w:rPr>
          <w:rFonts w:ascii="Calibri" w:hAnsi="Calibri" w:cs="Calibri"/>
        </w:rPr>
        <w:t>was</w:t>
      </w:r>
      <w:r w:rsidR="00225F92" w:rsidRPr="35ABB053">
        <w:rPr>
          <w:rFonts w:ascii="Calibri" w:hAnsi="Calibri" w:cs="Calibri"/>
        </w:rPr>
        <w:t xml:space="preserve"> after us, especially </w:t>
      </w:r>
      <w:r w:rsidR="00C86BDC" w:rsidRPr="35ABB053">
        <w:rPr>
          <w:rFonts w:ascii="Calibri" w:hAnsi="Calibri" w:cs="Calibri"/>
        </w:rPr>
        <w:t xml:space="preserve">with </w:t>
      </w:r>
      <w:r w:rsidR="0032072D" w:rsidRPr="35ABB053">
        <w:rPr>
          <w:rFonts w:ascii="Calibri" w:hAnsi="Calibri" w:cs="Calibri"/>
        </w:rPr>
        <w:t xml:space="preserve">having Emilia with us. It is not fair. </w:t>
      </w:r>
      <w:r w:rsidR="00AE20F4" w:rsidRPr="35ABB053">
        <w:rPr>
          <w:rFonts w:ascii="Calibri" w:hAnsi="Calibri" w:cs="Calibri"/>
        </w:rPr>
        <w:t xml:space="preserve">I thought we could put all that behind </w:t>
      </w:r>
      <w:r w:rsidR="00DA6F87" w:rsidRPr="35ABB053">
        <w:rPr>
          <w:rFonts w:ascii="Calibri" w:hAnsi="Calibri" w:cs="Calibri"/>
        </w:rPr>
        <w:t>us and start a normal life.”</w:t>
      </w:r>
    </w:p>
    <w:p w14:paraId="6F4468FE" w14:textId="1EF2F7D3" w:rsidR="00BD2A9C" w:rsidRDefault="00BD2A9C" w:rsidP="00DA450F">
      <w:pPr>
        <w:spacing w:line="480" w:lineRule="auto"/>
        <w:ind w:firstLine="720"/>
        <w:rPr>
          <w:rFonts w:ascii="Calibri" w:hAnsi="Calibri" w:cs="Calibri"/>
        </w:rPr>
      </w:pPr>
      <w:r w:rsidRPr="22D893E5">
        <w:rPr>
          <w:rFonts w:ascii="Calibri" w:hAnsi="Calibri" w:cs="Calibri"/>
        </w:rPr>
        <w:t>“</w:t>
      </w:r>
      <w:r w:rsidR="00817A0A" w:rsidRPr="22D893E5">
        <w:rPr>
          <w:rFonts w:ascii="Calibri" w:hAnsi="Calibri" w:cs="Calibri"/>
        </w:rPr>
        <w:t xml:space="preserve">First off, we have to </w:t>
      </w:r>
      <w:r w:rsidR="000D42BE" w:rsidRPr="22D893E5">
        <w:rPr>
          <w:rFonts w:ascii="Calibri" w:hAnsi="Calibri" w:cs="Calibri"/>
        </w:rPr>
        <w:t xml:space="preserve">go someplace where no one will expect us to go to,” </w:t>
      </w:r>
      <w:r w:rsidR="00FE2D43" w:rsidRPr="22D893E5">
        <w:rPr>
          <w:rFonts w:ascii="Calibri" w:hAnsi="Calibri" w:cs="Calibri"/>
        </w:rPr>
        <w:t xml:space="preserve">he answered. “That means we can’t go anywhere that our family members </w:t>
      </w:r>
      <w:r w:rsidR="00272FCF" w:rsidRPr="22D893E5">
        <w:rPr>
          <w:rFonts w:ascii="Calibri" w:hAnsi="Calibri" w:cs="Calibri"/>
        </w:rPr>
        <w:t xml:space="preserve">or friends </w:t>
      </w:r>
      <w:r w:rsidR="00FE2D43" w:rsidRPr="22D893E5">
        <w:rPr>
          <w:rFonts w:ascii="Calibri" w:hAnsi="Calibri" w:cs="Calibri"/>
        </w:rPr>
        <w:t>are living.</w:t>
      </w:r>
      <w:r w:rsidR="00272FCF" w:rsidRPr="22D893E5">
        <w:rPr>
          <w:rFonts w:ascii="Calibri" w:hAnsi="Calibri" w:cs="Calibri"/>
        </w:rPr>
        <w:t xml:space="preserve"> </w:t>
      </w:r>
      <w:r w:rsidR="00E0135B" w:rsidRPr="22D893E5">
        <w:rPr>
          <w:rFonts w:ascii="Calibri" w:hAnsi="Calibri" w:cs="Calibri"/>
        </w:rPr>
        <w:t>I was also thinking of a place with a different clima</w:t>
      </w:r>
      <w:r w:rsidR="00374D2F" w:rsidRPr="22D893E5">
        <w:rPr>
          <w:rFonts w:ascii="Calibri" w:hAnsi="Calibri" w:cs="Calibri"/>
        </w:rPr>
        <w:t xml:space="preserve">te. We should also consider going someplace </w:t>
      </w:r>
      <w:r w:rsidR="002E51D4" w:rsidRPr="22D893E5">
        <w:rPr>
          <w:rFonts w:ascii="Calibri" w:hAnsi="Calibri" w:cs="Calibri"/>
        </w:rPr>
        <w:t>that is not in a big city.</w:t>
      </w:r>
      <w:r w:rsidR="00683783" w:rsidRPr="22D893E5">
        <w:rPr>
          <w:rFonts w:ascii="Calibri" w:hAnsi="Calibri" w:cs="Calibri"/>
        </w:rPr>
        <w:t xml:space="preserve"> Everyone we know lives </w:t>
      </w:r>
      <w:r w:rsidR="004547F7" w:rsidRPr="22D893E5">
        <w:rPr>
          <w:rFonts w:ascii="Calibri" w:hAnsi="Calibri" w:cs="Calibri"/>
        </w:rPr>
        <w:t xml:space="preserve">in either the Midwest, the </w:t>
      </w:r>
      <w:r w:rsidR="00037D01">
        <w:rPr>
          <w:rFonts w:ascii="Calibri" w:hAnsi="Calibri" w:cs="Calibri"/>
        </w:rPr>
        <w:t>S</w:t>
      </w:r>
      <w:r w:rsidR="004547F7" w:rsidRPr="22D893E5">
        <w:rPr>
          <w:rFonts w:ascii="Calibri" w:hAnsi="Calibri" w:cs="Calibri"/>
        </w:rPr>
        <w:t>outhwest</w:t>
      </w:r>
      <w:r w:rsidR="00037D01">
        <w:rPr>
          <w:rFonts w:ascii="Calibri" w:hAnsi="Calibri" w:cs="Calibri"/>
        </w:rPr>
        <w:t>,</w:t>
      </w:r>
      <w:r w:rsidR="004547F7" w:rsidRPr="22D893E5">
        <w:rPr>
          <w:rFonts w:ascii="Calibri" w:hAnsi="Calibri" w:cs="Calibri"/>
        </w:rPr>
        <w:t xml:space="preserve"> or </w:t>
      </w:r>
      <w:r w:rsidR="00037D01">
        <w:rPr>
          <w:rFonts w:ascii="Calibri" w:hAnsi="Calibri" w:cs="Calibri"/>
        </w:rPr>
        <w:t>the S</w:t>
      </w:r>
      <w:r w:rsidR="004547F7" w:rsidRPr="22D893E5">
        <w:rPr>
          <w:rFonts w:ascii="Calibri" w:hAnsi="Calibri" w:cs="Calibri"/>
        </w:rPr>
        <w:t>outheast.</w:t>
      </w:r>
      <w:r w:rsidR="009B711A" w:rsidRPr="22D893E5">
        <w:rPr>
          <w:rFonts w:ascii="Calibri" w:hAnsi="Calibri" w:cs="Calibri"/>
        </w:rPr>
        <w:t xml:space="preserve"> We should head towards the </w:t>
      </w:r>
      <w:r w:rsidR="00037D01">
        <w:rPr>
          <w:rFonts w:ascii="Calibri" w:hAnsi="Calibri" w:cs="Calibri"/>
        </w:rPr>
        <w:t>N</w:t>
      </w:r>
      <w:r w:rsidR="009B711A" w:rsidRPr="22D893E5">
        <w:rPr>
          <w:rFonts w:ascii="Calibri" w:hAnsi="Calibri" w:cs="Calibri"/>
        </w:rPr>
        <w:t>ortheast.</w:t>
      </w:r>
      <w:r w:rsidR="00096685" w:rsidRPr="22D893E5">
        <w:rPr>
          <w:rFonts w:ascii="Calibri" w:hAnsi="Calibri" w:cs="Calibri"/>
        </w:rPr>
        <w:t xml:space="preserve"> I am</w:t>
      </w:r>
      <w:r w:rsidR="00944285" w:rsidRPr="22D893E5">
        <w:rPr>
          <w:rFonts w:ascii="Calibri" w:hAnsi="Calibri" w:cs="Calibri"/>
        </w:rPr>
        <w:t xml:space="preserve"> so</w:t>
      </w:r>
      <w:r w:rsidR="00096685" w:rsidRPr="22D893E5">
        <w:rPr>
          <w:rFonts w:ascii="Calibri" w:hAnsi="Calibri" w:cs="Calibri"/>
        </w:rPr>
        <w:t xml:space="preserve"> sorry, my dear, we are having to go through this again.</w:t>
      </w:r>
      <w:r w:rsidR="002E51D4" w:rsidRPr="22D893E5">
        <w:rPr>
          <w:rFonts w:ascii="Calibri" w:hAnsi="Calibri" w:cs="Calibri"/>
        </w:rPr>
        <w:t xml:space="preserve">” </w:t>
      </w:r>
    </w:p>
    <w:p w14:paraId="42EA3023" w14:textId="15E426D2" w:rsidR="00670DED" w:rsidRDefault="00670DED" w:rsidP="00DA450F">
      <w:pPr>
        <w:spacing w:line="480" w:lineRule="auto"/>
        <w:ind w:firstLine="720"/>
        <w:rPr>
          <w:rFonts w:ascii="Calibri" w:hAnsi="Calibri" w:cs="Calibri"/>
        </w:rPr>
      </w:pPr>
      <w:r>
        <w:rPr>
          <w:rFonts w:ascii="Calibri" w:hAnsi="Calibri" w:cs="Calibri"/>
        </w:rPr>
        <w:t>“But where?” Gabriela asked.</w:t>
      </w:r>
    </w:p>
    <w:p w14:paraId="6CB215DC" w14:textId="36B6C91D" w:rsidR="00670DED" w:rsidRDefault="00670DED" w:rsidP="00DA450F">
      <w:pPr>
        <w:spacing w:line="480" w:lineRule="auto"/>
        <w:ind w:firstLine="720"/>
        <w:rPr>
          <w:rFonts w:ascii="Calibri" w:hAnsi="Calibri" w:cs="Calibri"/>
        </w:rPr>
      </w:pPr>
      <w:r>
        <w:rPr>
          <w:rFonts w:ascii="Calibri" w:hAnsi="Calibri" w:cs="Calibri"/>
        </w:rPr>
        <w:t xml:space="preserve">“I’m thinking </w:t>
      </w:r>
      <w:r w:rsidR="000A3840">
        <w:rPr>
          <w:rFonts w:ascii="Calibri" w:hAnsi="Calibri" w:cs="Calibri"/>
        </w:rPr>
        <w:t xml:space="preserve">either Connecticut, Maine, or Massachusetts,” </w:t>
      </w:r>
      <w:r w:rsidR="00EC071F">
        <w:rPr>
          <w:rFonts w:ascii="Calibri" w:hAnsi="Calibri" w:cs="Calibri"/>
        </w:rPr>
        <w:t>Harris</w:t>
      </w:r>
      <w:r w:rsidR="000A3840">
        <w:rPr>
          <w:rFonts w:ascii="Calibri" w:hAnsi="Calibri" w:cs="Calibri"/>
        </w:rPr>
        <w:t xml:space="preserve"> said. </w:t>
      </w:r>
      <w:r w:rsidR="00A33D36">
        <w:rPr>
          <w:rFonts w:ascii="Calibri" w:hAnsi="Calibri" w:cs="Calibri"/>
        </w:rPr>
        <w:t xml:space="preserve">“I know you are not particularly fond of living in </w:t>
      </w:r>
      <w:r w:rsidR="00740991">
        <w:rPr>
          <w:rFonts w:ascii="Calibri" w:hAnsi="Calibri" w:cs="Calibri"/>
        </w:rPr>
        <w:t>much colder weather during the winter, but I think we can learn how to adjust.</w:t>
      </w:r>
      <w:r w:rsidR="001A248C">
        <w:rPr>
          <w:rFonts w:ascii="Calibri" w:hAnsi="Calibri" w:cs="Calibri"/>
        </w:rPr>
        <w:t xml:space="preserve"> We have to keep</w:t>
      </w:r>
      <w:r w:rsidR="00503BF3">
        <w:rPr>
          <w:rFonts w:ascii="Calibri" w:hAnsi="Calibri" w:cs="Calibri"/>
        </w:rPr>
        <w:t xml:space="preserve"> our daughter,</w:t>
      </w:r>
      <w:r w:rsidR="001A248C">
        <w:rPr>
          <w:rFonts w:ascii="Calibri" w:hAnsi="Calibri" w:cs="Calibri"/>
        </w:rPr>
        <w:t xml:space="preserve"> </w:t>
      </w:r>
      <w:r w:rsidR="009E2B28">
        <w:rPr>
          <w:rFonts w:ascii="Calibri" w:hAnsi="Calibri" w:cs="Calibri"/>
        </w:rPr>
        <w:t>Emilia</w:t>
      </w:r>
      <w:r w:rsidR="00503BF3">
        <w:rPr>
          <w:rFonts w:ascii="Calibri" w:hAnsi="Calibri" w:cs="Calibri"/>
        </w:rPr>
        <w:t>,</w:t>
      </w:r>
      <w:r w:rsidR="009E2B28">
        <w:rPr>
          <w:rFonts w:ascii="Calibri" w:hAnsi="Calibri" w:cs="Calibri"/>
        </w:rPr>
        <w:t xml:space="preserve"> safe.</w:t>
      </w:r>
      <w:r w:rsidR="00740991">
        <w:rPr>
          <w:rFonts w:ascii="Calibri" w:hAnsi="Calibri" w:cs="Calibri"/>
        </w:rPr>
        <w:t xml:space="preserve">” </w:t>
      </w:r>
    </w:p>
    <w:p w14:paraId="0D4589E2" w14:textId="1DFD7C93" w:rsidR="00DA450F" w:rsidRDefault="005D72E5" w:rsidP="004D70D6">
      <w:pPr>
        <w:spacing w:line="480" w:lineRule="auto"/>
        <w:rPr>
          <w:rFonts w:ascii="Calibri" w:hAnsi="Calibri" w:cs="Calibri"/>
        </w:rPr>
      </w:pPr>
      <w:r>
        <w:rPr>
          <w:rFonts w:ascii="Calibri" w:hAnsi="Calibri" w:cs="Calibri"/>
        </w:rPr>
        <w:tab/>
      </w:r>
      <w:r w:rsidR="0097527C">
        <w:rPr>
          <w:rFonts w:ascii="Calibri" w:hAnsi="Calibri" w:cs="Calibri"/>
        </w:rPr>
        <w:t>“I hate how this is happening</w:t>
      </w:r>
      <w:r w:rsidR="00503BF3">
        <w:rPr>
          <w:rFonts w:ascii="Calibri" w:hAnsi="Calibri" w:cs="Calibri"/>
        </w:rPr>
        <w:t xml:space="preserve"> all over again</w:t>
      </w:r>
      <w:r w:rsidR="0097527C">
        <w:rPr>
          <w:rFonts w:ascii="Calibri" w:hAnsi="Calibri" w:cs="Calibri"/>
        </w:rPr>
        <w:t>,” she said. “</w:t>
      </w:r>
      <w:r w:rsidR="00503BF3">
        <w:rPr>
          <w:rFonts w:ascii="Calibri" w:hAnsi="Calibri" w:cs="Calibri"/>
        </w:rPr>
        <w:t xml:space="preserve">I was really hoping that Emilia would never </w:t>
      </w:r>
      <w:r w:rsidR="0084732D">
        <w:rPr>
          <w:rFonts w:ascii="Calibri" w:hAnsi="Calibri" w:cs="Calibri"/>
        </w:rPr>
        <w:t xml:space="preserve">have to go through this. I thought for sure this was all over.” </w:t>
      </w:r>
    </w:p>
    <w:p w14:paraId="20A0CEE6" w14:textId="31E7C6B6" w:rsidR="00485F84" w:rsidRDefault="00485F84" w:rsidP="004D70D6">
      <w:pPr>
        <w:spacing w:line="480" w:lineRule="auto"/>
        <w:rPr>
          <w:rFonts w:ascii="Calibri" w:hAnsi="Calibri" w:cs="Calibri"/>
        </w:rPr>
      </w:pPr>
      <w:r>
        <w:rPr>
          <w:rFonts w:ascii="Calibri" w:hAnsi="Calibri" w:cs="Calibri"/>
        </w:rPr>
        <w:tab/>
        <w:t>“I know</w:t>
      </w:r>
      <w:r w:rsidR="00037D01">
        <w:rPr>
          <w:rFonts w:ascii="Calibri" w:hAnsi="Calibri" w:cs="Calibri"/>
        </w:rPr>
        <w:t>,</w:t>
      </w:r>
      <w:r>
        <w:rPr>
          <w:rFonts w:ascii="Calibri" w:hAnsi="Calibri" w:cs="Calibri"/>
        </w:rPr>
        <w:t xml:space="preserve"> sweetheart. I feel the same way. Since it is me that FC is after, it is best that we drive in separate vehicles on the way over there</w:t>
      </w:r>
      <w:r w:rsidR="00AE2537">
        <w:rPr>
          <w:rFonts w:ascii="Calibri" w:hAnsi="Calibri" w:cs="Calibri"/>
        </w:rPr>
        <w:t>,” he recommended. “Being around me, right now, is dangerous.</w:t>
      </w:r>
      <w:r w:rsidR="00D71153">
        <w:rPr>
          <w:rFonts w:ascii="Calibri" w:hAnsi="Calibri" w:cs="Calibri"/>
        </w:rPr>
        <w:t xml:space="preserve"> We will keep our cell phones charged, so we can always stay in contact until we get over there.” </w:t>
      </w:r>
    </w:p>
    <w:p w14:paraId="3CCCD1C8" w14:textId="25BB3198" w:rsidR="00CA33BD" w:rsidRDefault="00C76BF0" w:rsidP="00780032">
      <w:pPr>
        <w:spacing w:line="480" w:lineRule="auto"/>
        <w:ind w:firstLine="720"/>
        <w:rPr>
          <w:rFonts w:ascii="Calibri" w:hAnsi="Calibri" w:cs="Calibri"/>
        </w:rPr>
      </w:pPr>
      <w:r w:rsidRPr="35ABB053">
        <w:rPr>
          <w:rFonts w:ascii="Calibri" w:hAnsi="Calibri" w:cs="Calibri"/>
        </w:rPr>
        <w:t xml:space="preserve">“I agree with what you are saying,” </w:t>
      </w:r>
      <w:r w:rsidR="00FF6E0B" w:rsidRPr="35ABB053">
        <w:rPr>
          <w:rFonts w:ascii="Calibri" w:hAnsi="Calibri" w:cs="Calibri"/>
        </w:rPr>
        <w:t>Gabriela replied. “It is just going to be so hard.</w:t>
      </w:r>
      <w:r w:rsidR="00077163" w:rsidRPr="35ABB053">
        <w:rPr>
          <w:rFonts w:ascii="Calibri" w:hAnsi="Calibri" w:cs="Calibri"/>
        </w:rPr>
        <w:t xml:space="preserve"> </w:t>
      </w:r>
      <w:r w:rsidR="005D4E47" w:rsidRPr="35ABB053">
        <w:rPr>
          <w:rFonts w:ascii="Calibri" w:hAnsi="Calibri" w:cs="Calibri"/>
        </w:rPr>
        <w:t>I am so scared</w:t>
      </w:r>
      <w:r w:rsidR="00037D01">
        <w:rPr>
          <w:rFonts w:ascii="Calibri" w:hAnsi="Calibri" w:cs="Calibri"/>
        </w:rPr>
        <w:t>,</w:t>
      </w:r>
      <w:r w:rsidR="00D16570" w:rsidRPr="35ABB053">
        <w:rPr>
          <w:rFonts w:ascii="Calibri" w:hAnsi="Calibri" w:cs="Calibri"/>
        </w:rPr>
        <w:t xml:space="preserve"> Winter.</w:t>
      </w:r>
      <w:r w:rsidR="00FF6E0B" w:rsidRPr="35ABB053">
        <w:rPr>
          <w:rFonts w:ascii="Calibri" w:hAnsi="Calibri" w:cs="Calibri"/>
        </w:rPr>
        <w:t>”</w:t>
      </w:r>
    </w:p>
    <w:p w14:paraId="57FEFA9E" w14:textId="5645AD1C" w:rsidR="00FF6E0B" w:rsidRDefault="00B96246" w:rsidP="00780032">
      <w:pPr>
        <w:spacing w:line="480" w:lineRule="auto"/>
        <w:ind w:firstLine="720"/>
        <w:rPr>
          <w:rFonts w:ascii="Calibri" w:hAnsi="Calibri" w:cs="Calibri"/>
        </w:rPr>
      </w:pPr>
      <w:r>
        <w:rPr>
          <w:rFonts w:ascii="Calibri" w:hAnsi="Calibri" w:cs="Calibri"/>
        </w:rPr>
        <w:t>“</w:t>
      </w:r>
      <w:r w:rsidR="006F4036">
        <w:rPr>
          <w:rFonts w:ascii="Calibri" w:hAnsi="Calibri" w:cs="Calibri"/>
        </w:rPr>
        <w:t>I know you are, but w</w:t>
      </w:r>
      <w:r w:rsidR="002C05EF">
        <w:rPr>
          <w:rFonts w:ascii="Calibri" w:hAnsi="Calibri" w:cs="Calibri"/>
        </w:rPr>
        <w:t xml:space="preserve">e </w:t>
      </w:r>
      <w:r w:rsidR="00840963">
        <w:rPr>
          <w:rFonts w:ascii="Calibri" w:hAnsi="Calibri" w:cs="Calibri"/>
        </w:rPr>
        <w:t>need to stay focused on what we have to do right now</w:t>
      </w:r>
      <w:r w:rsidR="002C05EF">
        <w:rPr>
          <w:rFonts w:ascii="Calibri" w:hAnsi="Calibri" w:cs="Calibri"/>
        </w:rPr>
        <w:t>,” Harris said. “Where’s Emilia?”</w:t>
      </w:r>
    </w:p>
    <w:p w14:paraId="465F6435" w14:textId="5304051D" w:rsidR="002C05EF" w:rsidRDefault="00F469CD" w:rsidP="00780032">
      <w:pPr>
        <w:spacing w:line="480" w:lineRule="auto"/>
        <w:ind w:firstLine="720"/>
        <w:rPr>
          <w:rFonts w:ascii="Calibri" w:hAnsi="Calibri" w:cs="Calibri"/>
        </w:rPr>
      </w:pPr>
      <w:r>
        <w:rPr>
          <w:rFonts w:ascii="Calibri" w:hAnsi="Calibri" w:cs="Calibri"/>
        </w:rPr>
        <w:t xml:space="preserve">“She is </w:t>
      </w:r>
      <w:r w:rsidR="007C173B">
        <w:rPr>
          <w:rFonts w:ascii="Calibri" w:hAnsi="Calibri" w:cs="Calibri"/>
        </w:rPr>
        <w:t>sleeping in her crib right now</w:t>
      </w:r>
      <w:r>
        <w:rPr>
          <w:rFonts w:ascii="Calibri" w:hAnsi="Calibri" w:cs="Calibri"/>
        </w:rPr>
        <w:t>,” Gabriela said.</w:t>
      </w:r>
      <w:r w:rsidR="005E4195">
        <w:rPr>
          <w:rFonts w:ascii="Calibri" w:hAnsi="Calibri" w:cs="Calibri"/>
        </w:rPr>
        <w:t xml:space="preserve"> </w:t>
      </w:r>
    </w:p>
    <w:p w14:paraId="79F8C128" w14:textId="020AE691" w:rsidR="009B7664" w:rsidRDefault="005E4195" w:rsidP="009B7664">
      <w:pPr>
        <w:spacing w:line="480" w:lineRule="auto"/>
        <w:ind w:firstLine="720"/>
        <w:rPr>
          <w:rFonts w:ascii="Calibri" w:hAnsi="Calibri" w:cs="Calibri"/>
        </w:rPr>
      </w:pPr>
      <w:r>
        <w:rPr>
          <w:rFonts w:ascii="Calibri" w:hAnsi="Calibri" w:cs="Calibri"/>
        </w:rPr>
        <w:t>“Good,”</w:t>
      </w:r>
      <w:r w:rsidR="00AD2A38">
        <w:rPr>
          <w:rFonts w:ascii="Calibri" w:hAnsi="Calibri" w:cs="Calibri"/>
        </w:rPr>
        <w:t xml:space="preserve"> he said. “This will be a good time to load up both vehicles</w:t>
      </w:r>
      <w:r w:rsidR="009B7664">
        <w:rPr>
          <w:rFonts w:ascii="Calibri" w:hAnsi="Calibri" w:cs="Calibri"/>
        </w:rPr>
        <w:t>.</w:t>
      </w:r>
      <w:r w:rsidR="001254A0">
        <w:rPr>
          <w:rFonts w:ascii="Calibri" w:hAnsi="Calibri" w:cs="Calibri"/>
        </w:rPr>
        <w:t>”</w:t>
      </w:r>
    </w:p>
    <w:p w14:paraId="773C0956" w14:textId="6A1A2C39" w:rsidR="00D87FB6" w:rsidRDefault="00130A3C" w:rsidP="009B7664">
      <w:pPr>
        <w:spacing w:line="480" w:lineRule="auto"/>
        <w:ind w:firstLine="720"/>
        <w:rPr>
          <w:rFonts w:ascii="Calibri" w:hAnsi="Calibri" w:cs="Calibri"/>
        </w:rPr>
      </w:pPr>
      <w:r w:rsidRPr="35ABB053">
        <w:rPr>
          <w:rFonts w:ascii="Calibri" w:hAnsi="Calibri" w:cs="Calibri"/>
        </w:rPr>
        <w:t>Harris quickly finished packing</w:t>
      </w:r>
      <w:r w:rsidR="009E5C69" w:rsidRPr="35ABB053">
        <w:rPr>
          <w:rFonts w:ascii="Calibri" w:hAnsi="Calibri" w:cs="Calibri"/>
        </w:rPr>
        <w:t xml:space="preserve"> his own stuff</w:t>
      </w:r>
      <w:r w:rsidRPr="35ABB053">
        <w:rPr>
          <w:rFonts w:ascii="Calibri" w:hAnsi="Calibri" w:cs="Calibri"/>
        </w:rPr>
        <w:t xml:space="preserve"> while Gabriela started taking </w:t>
      </w:r>
      <w:r w:rsidR="00E3453F" w:rsidRPr="35ABB053">
        <w:rPr>
          <w:rFonts w:ascii="Calibri" w:hAnsi="Calibri" w:cs="Calibri"/>
        </w:rPr>
        <w:t xml:space="preserve">luggage out to her </w:t>
      </w:r>
      <w:r w:rsidR="008130CC" w:rsidRPr="35ABB053">
        <w:rPr>
          <w:rFonts w:ascii="Calibri" w:hAnsi="Calibri" w:cs="Calibri"/>
        </w:rPr>
        <w:t>blue Honda Odyssey</w:t>
      </w:r>
      <w:r w:rsidR="00C32184" w:rsidRPr="35ABB053">
        <w:rPr>
          <w:rFonts w:ascii="Calibri" w:hAnsi="Calibri" w:cs="Calibri"/>
        </w:rPr>
        <w:t xml:space="preserve">. </w:t>
      </w:r>
      <w:r w:rsidR="00CE54C1" w:rsidRPr="35ABB053">
        <w:rPr>
          <w:rFonts w:ascii="Calibri" w:hAnsi="Calibri" w:cs="Calibri"/>
        </w:rPr>
        <w:t xml:space="preserve">By the time she was done, Harris was still working on loading up </w:t>
      </w:r>
      <w:r w:rsidR="00344749" w:rsidRPr="35ABB053">
        <w:rPr>
          <w:rFonts w:ascii="Calibri" w:hAnsi="Calibri" w:cs="Calibri"/>
        </w:rPr>
        <w:t xml:space="preserve">the trunk to his red </w:t>
      </w:r>
      <w:r w:rsidR="00476D35" w:rsidRPr="35ABB053">
        <w:rPr>
          <w:rFonts w:ascii="Calibri" w:hAnsi="Calibri" w:cs="Calibri"/>
        </w:rPr>
        <w:t>Lexus</w:t>
      </w:r>
      <w:r w:rsidR="00590A92" w:rsidRPr="35ABB053">
        <w:rPr>
          <w:rFonts w:ascii="Calibri" w:hAnsi="Calibri" w:cs="Calibri"/>
        </w:rPr>
        <w:t>. After they were both done</w:t>
      </w:r>
      <w:r w:rsidR="004C3BC2" w:rsidRPr="35ABB053">
        <w:rPr>
          <w:rFonts w:ascii="Calibri" w:hAnsi="Calibri" w:cs="Calibri"/>
        </w:rPr>
        <w:t xml:space="preserve">, Gabriela went inside to </w:t>
      </w:r>
      <w:r w:rsidR="00E8254C" w:rsidRPr="35ABB053">
        <w:rPr>
          <w:rFonts w:ascii="Calibri" w:hAnsi="Calibri" w:cs="Calibri"/>
        </w:rPr>
        <w:t xml:space="preserve">wake up Emilia, feed her, and change her diaper. She </w:t>
      </w:r>
      <w:r w:rsidR="002442B7" w:rsidRPr="35ABB053">
        <w:rPr>
          <w:rFonts w:ascii="Calibri" w:hAnsi="Calibri" w:cs="Calibri"/>
        </w:rPr>
        <w:t xml:space="preserve">and Harris discussed what route they were taking to get to the </w:t>
      </w:r>
      <w:r w:rsidR="00037D01">
        <w:rPr>
          <w:rFonts w:ascii="Calibri" w:hAnsi="Calibri" w:cs="Calibri"/>
        </w:rPr>
        <w:t>N</w:t>
      </w:r>
      <w:r w:rsidR="002442B7" w:rsidRPr="35ABB053">
        <w:rPr>
          <w:rFonts w:ascii="Calibri" w:hAnsi="Calibri" w:cs="Calibri"/>
        </w:rPr>
        <w:t xml:space="preserve">ortheast. Harris printed off a map for Gabriela to follow, along with some instructions. </w:t>
      </w:r>
      <w:r w:rsidR="004C37FF" w:rsidRPr="35ABB053">
        <w:rPr>
          <w:rFonts w:ascii="Calibri" w:hAnsi="Calibri" w:cs="Calibri"/>
        </w:rPr>
        <w:t>Harris kissed Gabriela and the baby goodbye before watching them drive off.</w:t>
      </w:r>
      <w:r w:rsidR="004F4E7C" w:rsidRPr="35ABB053">
        <w:rPr>
          <w:rFonts w:ascii="Calibri" w:hAnsi="Calibri" w:cs="Calibri"/>
        </w:rPr>
        <w:t xml:space="preserve"> The sight of them leaving</w:t>
      </w:r>
      <w:r w:rsidR="003C74CB" w:rsidRPr="35ABB053">
        <w:rPr>
          <w:rFonts w:ascii="Calibri" w:hAnsi="Calibri" w:cs="Calibri"/>
        </w:rPr>
        <w:t xml:space="preserve"> brought a tear to his eye.</w:t>
      </w:r>
      <w:r w:rsidR="004C37FF" w:rsidRPr="35ABB053">
        <w:rPr>
          <w:rFonts w:ascii="Calibri" w:hAnsi="Calibri" w:cs="Calibri"/>
        </w:rPr>
        <w:t xml:space="preserve"> </w:t>
      </w:r>
      <w:r w:rsidR="009B6443" w:rsidRPr="35ABB053">
        <w:rPr>
          <w:rFonts w:ascii="Calibri" w:hAnsi="Calibri" w:cs="Calibri"/>
        </w:rPr>
        <w:t xml:space="preserve">He </w:t>
      </w:r>
      <w:r w:rsidR="00EA17D1" w:rsidRPr="35ABB053">
        <w:rPr>
          <w:rFonts w:ascii="Calibri" w:hAnsi="Calibri" w:cs="Calibri"/>
        </w:rPr>
        <w:t xml:space="preserve">hated the idea that they had to be separated, but he knew it was for the best. </w:t>
      </w:r>
    </w:p>
    <w:p w14:paraId="7DFBBD02" w14:textId="091F66FE" w:rsidR="0052495A" w:rsidRDefault="008D796E" w:rsidP="0052495A">
      <w:pPr>
        <w:spacing w:line="480" w:lineRule="auto"/>
        <w:ind w:firstLine="720"/>
        <w:rPr>
          <w:rFonts w:ascii="Calibri" w:hAnsi="Calibri" w:cs="Calibri"/>
        </w:rPr>
      </w:pPr>
      <w:r w:rsidRPr="1FD0627C">
        <w:rPr>
          <w:rFonts w:ascii="Calibri" w:hAnsi="Calibri" w:cs="Calibri"/>
        </w:rPr>
        <w:t>At the same time, he</w:t>
      </w:r>
      <w:r w:rsidR="0052495A" w:rsidRPr="1FD0627C">
        <w:rPr>
          <w:rFonts w:ascii="Calibri" w:hAnsi="Calibri" w:cs="Calibri"/>
        </w:rPr>
        <w:t xml:space="preserve"> felt relieved</w:t>
      </w:r>
      <w:r w:rsidR="00037D01">
        <w:rPr>
          <w:rFonts w:ascii="Calibri" w:hAnsi="Calibri" w:cs="Calibri"/>
        </w:rPr>
        <w:t>,</w:t>
      </w:r>
      <w:r w:rsidR="0052495A" w:rsidRPr="1FD0627C">
        <w:rPr>
          <w:rFonts w:ascii="Calibri" w:hAnsi="Calibri" w:cs="Calibri"/>
        </w:rPr>
        <w:t xml:space="preserve"> knowing that they were going to be away from him. It would be far too dangerous for them to be </w:t>
      </w:r>
      <w:r w:rsidR="00037D01">
        <w:rPr>
          <w:rFonts w:ascii="Calibri" w:hAnsi="Calibri" w:cs="Calibri"/>
        </w:rPr>
        <w:t>traveling</w:t>
      </w:r>
      <w:r w:rsidR="00037D01" w:rsidRPr="1FD0627C">
        <w:rPr>
          <w:rFonts w:ascii="Calibri" w:hAnsi="Calibri" w:cs="Calibri"/>
        </w:rPr>
        <w:t xml:space="preserve"> </w:t>
      </w:r>
      <w:r w:rsidR="0052495A" w:rsidRPr="1FD0627C">
        <w:rPr>
          <w:rFonts w:ascii="Calibri" w:hAnsi="Calibri" w:cs="Calibri"/>
        </w:rPr>
        <w:t>with him. Harris walked to the kitchen counter to get his keys. He knew it was going to be a long, exhausting trip. He had no other choice</w:t>
      </w:r>
      <w:r w:rsidR="00037D01">
        <w:rPr>
          <w:rFonts w:ascii="Calibri" w:hAnsi="Calibri" w:cs="Calibri"/>
        </w:rPr>
        <w:t>,</w:t>
      </w:r>
      <w:r w:rsidR="0052495A" w:rsidRPr="1FD0627C">
        <w:rPr>
          <w:rFonts w:ascii="Calibri" w:hAnsi="Calibri" w:cs="Calibri"/>
        </w:rPr>
        <w:t xml:space="preserve"> though. This was a matter of life and death. </w:t>
      </w:r>
      <w:r w:rsidR="00145B53" w:rsidRPr="1FD0627C">
        <w:rPr>
          <w:rFonts w:ascii="Calibri" w:hAnsi="Calibri" w:cs="Calibri"/>
        </w:rPr>
        <w:t xml:space="preserve">Harris begrudgingly </w:t>
      </w:r>
      <w:r w:rsidR="000C4023" w:rsidRPr="1FD0627C">
        <w:rPr>
          <w:rFonts w:ascii="Calibri" w:hAnsi="Calibri" w:cs="Calibri"/>
        </w:rPr>
        <w:t xml:space="preserve">headed to the door. </w:t>
      </w:r>
    </w:p>
    <w:p w14:paraId="3FB1C33C" w14:textId="57D7604F" w:rsidR="00DD3957" w:rsidRDefault="00DD3957" w:rsidP="00DD3957">
      <w:pPr>
        <w:spacing w:line="480" w:lineRule="auto"/>
        <w:ind w:firstLine="720"/>
        <w:rPr>
          <w:rFonts w:ascii="Calibri" w:hAnsi="Calibri" w:cs="Calibri"/>
        </w:rPr>
      </w:pPr>
      <w:r w:rsidRPr="35ABB053">
        <w:rPr>
          <w:rFonts w:ascii="Calibri" w:hAnsi="Calibri" w:cs="Calibri"/>
        </w:rPr>
        <w:t>Before he stepped out of the house, he had to take one last look at all the family photos hung up on the living room wall. He took a deep breath to inhale the scent of spiced apple air freshener and</w:t>
      </w:r>
      <w:r w:rsidR="00F614B5" w:rsidRPr="35ABB053">
        <w:rPr>
          <w:rFonts w:ascii="Calibri" w:hAnsi="Calibri" w:cs="Calibri"/>
        </w:rPr>
        <w:t xml:space="preserve"> lemon</w:t>
      </w:r>
      <w:r w:rsidR="00037D01">
        <w:rPr>
          <w:rFonts w:ascii="Calibri" w:hAnsi="Calibri" w:cs="Calibri"/>
        </w:rPr>
        <w:t>-</w:t>
      </w:r>
      <w:r w:rsidR="00F614B5" w:rsidRPr="35ABB053">
        <w:rPr>
          <w:rFonts w:ascii="Calibri" w:hAnsi="Calibri" w:cs="Calibri"/>
        </w:rPr>
        <w:t xml:space="preserve">scented </w:t>
      </w:r>
      <w:r w:rsidR="00E84B30" w:rsidRPr="35ABB053">
        <w:rPr>
          <w:rFonts w:ascii="Calibri" w:hAnsi="Calibri" w:cs="Calibri"/>
        </w:rPr>
        <w:t>Lysol coming from the kitchen.</w:t>
      </w:r>
      <w:r w:rsidR="005F05A6" w:rsidRPr="35ABB053">
        <w:rPr>
          <w:rFonts w:ascii="Calibri" w:hAnsi="Calibri" w:cs="Calibri"/>
        </w:rPr>
        <w:t xml:space="preserve"> So many happy memories took place there. </w:t>
      </w:r>
      <w:r w:rsidR="003969A6" w:rsidRPr="35ABB053">
        <w:rPr>
          <w:rFonts w:ascii="Calibri" w:hAnsi="Calibri" w:cs="Calibri"/>
        </w:rPr>
        <w:t xml:space="preserve">He finally thought </w:t>
      </w:r>
      <w:r w:rsidR="00D432CF" w:rsidRPr="35ABB053">
        <w:rPr>
          <w:rFonts w:ascii="Calibri" w:hAnsi="Calibri" w:cs="Calibri"/>
        </w:rPr>
        <w:t>all</w:t>
      </w:r>
      <w:r w:rsidR="003969A6" w:rsidRPr="35ABB053">
        <w:rPr>
          <w:rFonts w:ascii="Calibri" w:hAnsi="Calibri" w:cs="Calibri"/>
        </w:rPr>
        <w:t xml:space="preserve"> their trouble had ended. </w:t>
      </w:r>
      <w:r w:rsidR="00D432CF" w:rsidRPr="35ABB053">
        <w:rPr>
          <w:rFonts w:ascii="Calibri" w:hAnsi="Calibri" w:cs="Calibri"/>
        </w:rPr>
        <w:t xml:space="preserve">Sadness began to fall upon him. </w:t>
      </w:r>
      <w:r w:rsidR="002D1C9C" w:rsidRPr="35ABB053">
        <w:rPr>
          <w:rFonts w:ascii="Calibri" w:hAnsi="Calibri" w:cs="Calibri"/>
        </w:rPr>
        <w:t xml:space="preserve">The realization that they may never return to their happy home had sunk in. </w:t>
      </w:r>
      <w:r w:rsidR="00B8476C" w:rsidRPr="001B79A5">
        <w:rPr>
          <w:rFonts w:ascii="Calibri" w:hAnsi="Calibri" w:cs="Calibri"/>
          <w:i/>
          <w:iCs/>
        </w:rPr>
        <w:t xml:space="preserve">What if it </w:t>
      </w:r>
      <w:r w:rsidR="00037D01" w:rsidRPr="001B79A5">
        <w:rPr>
          <w:rFonts w:ascii="Calibri" w:hAnsi="Calibri" w:cs="Calibri"/>
          <w:i/>
          <w:iCs/>
        </w:rPr>
        <w:t xml:space="preserve">isn’t </w:t>
      </w:r>
      <w:r w:rsidR="00B8476C" w:rsidRPr="001B79A5">
        <w:rPr>
          <w:rFonts w:ascii="Calibri" w:hAnsi="Calibri" w:cs="Calibri"/>
          <w:i/>
          <w:iCs/>
        </w:rPr>
        <w:t xml:space="preserve">still here when </w:t>
      </w:r>
      <w:r w:rsidR="00037D01" w:rsidRPr="001B79A5">
        <w:rPr>
          <w:rFonts w:ascii="Calibri" w:hAnsi="Calibri" w:cs="Calibri"/>
          <w:i/>
          <w:iCs/>
        </w:rPr>
        <w:t>we return?</w:t>
      </w:r>
      <w:r w:rsidR="00B8476C" w:rsidRPr="35ABB053">
        <w:rPr>
          <w:rFonts w:ascii="Calibri" w:hAnsi="Calibri" w:cs="Calibri"/>
        </w:rPr>
        <w:t xml:space="preserve"> </w:t>
      </w:r>
      <w:r w:rsidR="00011B5B" w:rsidRPr="35ABB053">
        <w:rPr>
          <w:rFonts w:ascii="Calibri" w:hAnsi="Calibri" w:cs="Calibri"/>
        </w:rPr>
        <w:t>Harris</w:t>
      </w:r>
      <w:r w:rsidR="00B8476C" w:rsidRPr="35ABB053">
        <w:rPr>
          <w:rFonts w:ascii="Calibri" w:hAnsi="Calibri" w:cs="Calibri"/>
        </w:rPr>
        <w:t xml:space="preserve"> thought.</w:t>
      </w:r>
      <w:r w:rsidR="00011B5B" w:rsidRPr="35ABB053">
        <w:rPr>
          <w:rFonts w:ascii="Calibri" w:hAnsi="Calibri" w:cs="Calibri"/>
        </w:rPr>
        <w:t xml:space="preserve"> They had put so much work into fixing it</w:t>
      </w:r>
      <w:r w:rsidR="00703C6C" w:rsidRPr="35ABB053">
        <w:rPr>
          <w:rFonts w:ascii="Calibri" w:hAnsi="Calibri" w:cs="Calibri"/>
        </w:rPr>
        <w:t>. He just knew the Death Firms were going to come and destroy it all over again</w:t>
      </w:r>
      <w:r w:rsidR="007D4AE6" w:rsidRPr="35ABB053">
        <w:rPr>
          <w:rFonts w:ascii="Calibri" w:hAnsi="Calibri" w:cs="Calibri"/>
        </w:rPr>
        <w:t xml:space="preserve">. </w:t>
      </w:r>
    </w:p>
    <w:p w14:paraId="7565DA6E" w14:textId="53746196" w:rsidR="008A4916" w:rsidRDefault="00B631D3" w:rsidP="00DD3957">
      <w:pPr>
        <w:spacing w:line="480" w:lineRule="auto"/>
        <w:ind w:firstLine="720"/>
        <w:rPr>
          <w:rFonts w:ascii="Calibri" w:hAnsi="Calibri" w:cs="Calibri"/>
        </w:rPr>
      </w:pPr>
      <w:r w:rsidRPr="35ABB053">
        <w:rPr>
          <w:rFonts w:ascii="Calibri" w:hAnsi="Calibri" w:cs="Calibri"/>
        </w:rPr>
        <w:t xml:space="preserve">Harris walked quickly to his </w:t>
      </w:r>
      <w:r w:rsidR="00E64117" w:rsidRPr="35ABB053">
        <w:rPr>
          <w:rFonts w:ascii="Calibri" w:hAnsi="Calibri" w:cs="Calibri"/>
        </w:rPr>
        <w:t>blue Jeep</w:t>
      </w:r>
      <w:r w:rsidR="00E34D7F" w:rsidRPr="35ABB053">
        <w:rPr>
          <w:rFonts w:ascii="Calibri" w:hAnsi="Calibri" w:cs="Calibri"/>
        </w:rPr>
        <w:t xml:space="preserve"> without looking back. He had to leave this life behind just like he had done with his two previous ones</w:t>
      </w:r>
      <w:r w:rsidR="00713A2D" w:rsidRPr="35ABB053">
        <w:rPr>
          <w:rFonts w:ascii="Calibri" w:hAnsi="Calibri" w:cs="Calibri"/>
        </w:rPr>
        <w:t xml:space="preserve">, the one before the </w:t>
      </w:r>
      <w:r w:rsidR="00CB759B" w:rsidRPr="35ABB053">
        <w:rPr>
          <w:rFonts w:ascii="Calibri" w:hAnsi="Calibri" w:cs="Calibri"/>
        </w:rPr>
        <w:t>Death Firm</w:t>
      </w:r>
      <w:r w:rsidR="00713A2D" w:rsidRPr="35ABB053">
        <w:rPr>
          <w:rFonts w:ascii="Calibri" w:hAnsi="Calibri" w:cs="Calibri"/>
        </w:rPr>
        <w:t xml:space="preserve">s were created and the one after they had killed off the original </w:t>
      </w:r>
      <w:r w:rsidR="00CB759B" w:rsidRPr="35ABB053">
        <w:rPr>
          <w:rFonts w:ascii="Calibri" w:hAnsi="Calibri" w:cs="Calibri"/>
        </w:rPr>
        <w:t>Death Firm</w:t>
      </w:r>
      <w:r w:rsidR="00713A2D" w:rsidRPr="35ABB053">
        <w:rPr>
          <w:rFonts w:ascii="Calibri" w:hAnsi="Calibri" w:cs="Calibri"/>
        </w:rPr>
        <w:t xml:space="preserve">s. </w:t>
      </w:r>
      <w:r w:rsidR="00C929E1" w:rsidRPr="35ABB053">
        <w:rPr>
          <w:rFonts w:ascii="Calibri" w:hAnsi="Calibri" w:cs="Calibri"/>
        </w:rPr>
        <w:t>Fear had consumed about</w:t>
      </w:r>
      <w:r w:rsidR="006A08EB" w:rsidRPr="35ABB053">
        <w:rPr>
          <w:rFonts w:ascii="Calibri" w:hAnsi="Calibri" w:cs="Calibri"/>
        </w:rPr>
        <w:t xml:space="preserve"> half of his life. </w:t>
      </w:r>
      <w:r w:rsidR="00FD7E5D" w:rsidRPr="35ABB053">
        <w:rPr>
          <w:rFonts w:ascii="Calibri" w:hAnsi="Calibri" w:cs="Calibri"/>
        </w:rPr>
        <w:t xml:space="preserve">He had so hoped that Emilia would never have to live through this. </w:t>
      </w:r>
      <w:r w:rsidR="00B16B61" w:rsidRPr="35ABB053">
        <w:rPr>
          <w:rFonts w:ascii="Calibri" w:hAnsi="Calibri" w:cs="Calibri"/>
        </w:rPr>
        <w:t xml:space="preserve">Harris wiped another tear from his </w:t>
      </w:r>
      <w:r w:rsidR="00C6676E" w:rsidRPr="35ABB053">
        <w:rPr>
          <w:rFonts w:ascii="Calibri" w:hAnsi="Calibri" w:cs="Calibri"/>
        </w:rPr>
        <w:t>cheek and took a deep sigh before turning on the ignition.</w:t>
      </w:r>
    </w:p>
    <w:p w14:paraId="75D10F21" w14:textId="382B04AF" w:rsidR="00A457BD" w:rsidRDefault="00976FC5" w:rsidP="00976FC5">
      <w:pPr>
        <w:spacing w:line="480" w:lineRule="auto"/>
        <w:ind w:firstLine="720"/>
        <w:rPr>
          <w:rFonts w:ascii="Calibri" w:hAnsi="Calibri" w:cs="Calibri"/>
        </w:rPr>
      </w:pPr>
      <w:r w:rsidRPr="001B79A5">
        <w:rPr>
          <w:rFonts w:ascii="Calibri" w:hAnsi="Calibri" w:cs="Calibri"/>
          <w:i/>
          <w:iCs/>
        </w:rPr>
        <w:t xml:space="preserve">Luckily, Emilia </w:t>
      </w:r>
      <w:r w:rsidR="00037D01" w:rsidRPr="001B79A5">
        <w:rPr>
          <w:rFonts w:ascii="Calibri" w:hAnsi="Calibri" w:cs="Calibri"/>
          <w:i/>
          <w:iCs/>
        </w:rPr>
        <w:t xml:space="preserve">is </w:t>
      </w:r>
      <w:r w:rsidRPr="001B79A5">
        <w:rPr>
          <w:rFonts w:ascii="Calibri" w:hAnsi="Calibri" w:cs="Calibri"/>
          <w:i/>
          <w:iCs/>
        </w:rPr>
        <w:t xml:space="preserve">too young to know what </w:t>
      </w:r>
      <w:r w:rsidR="00037D01" w:rsidRPr="001B79A5">
        <w:rPr>
          <w:rFonts w:ascii="Calibri" w:hAnsi="Calibri" w:cs="Calibri"/>
          <w:i/>
          <w:iCs/>
        </w:rPr>
        <w:t xml:space="preserve">is </w:t>
      </w:r>
      <w:r w:rsidRPr="001B79A5">
        <w:rPr>
          <w:rFonts w:ascii="Calibri" w:hAnsi="Calibri" w:cs="Calibri"/>
          <w:i/>
          <w:iCs/>
        </w:rPr>
        <w:t>happening,</w:t>
      </w:r>
      <w:r w:rsidRPr="35ABB053">
        <w:rPr>
          <w:rFonts w:ascii="Calibri" w:hAnsi="Calibri" w:cs="Calibri"/>
        </w:rPr>
        <w:t xml:space="preserve"> Harris thought. Because of this, he didn’t have to worry about her being traumatized by the whole situation. Harris was sure she would hear all about the Death Firms in her history classes later in life</w:t>
      </w:r>
      <w:r w:rsidR="00037D01">
        <w:rPr>
          <w:rFonts w:ascii="Calibri" w:hAnsi="Calibri" w:cs="Calibri"/>
        </w:rPr>
        <w:t>,</w:t>
      </w:r>
      <w:r w:rsidRPr="35ABB053">
        <w:rPr>
          <w:rFonts w:ascii="Calibri" w:hAnsi="Calibri" w:cs="Calibri"/>
        </w:rPr>
        <w:t xml:space="preserve"> and she would have plenty of questions for him, especially with him being a hero for saving the country by destroying all the Death Firms in the first invasion.</w:t>
      </w:r>
    </w:p>
    <w:p w14:paraId="53FA97A0" w14:textId="42687836" w:rsidR="35ABB053" w:rsidRDefault="35ABB053" w:rsidP="35ABB053">
      <w:pPr>
        <w:spacing w:line="480" w:lineRule="auto"/>
        <w:ind w:firstLine="720"/>
        <w:rPr>
          <w:rFonts w:ascii="Calibri" w:hAnsi="Calibri" w:cs="Calibri"/>
        </w:rPr>
      </w:pPr>
      <w:r w:rsidRPr="35ABB053">
        <w:rPr>
          <w:rFonts w:ascii="Calibri" w:hAnsi="Calibri" w:cs="Calibri"/>
        </w:rPr>
        <w:t>He slowly backed out of the driveway. Harris took one last look at this home before driving away. He was getting warm</w:t>
      </w:r>
      <w:r w:rsidR="00037D01">
        <w:rPr>
          <w:rFonts w:ascii="Calibri" w:hAnsi="Calibri" w:cs="Calibri"/>
        </w:rPr>
        <w:t>,</w:t>
      </w:r>
      <w:r w:rsidRPr="35ABB053">
        <w:rPr>
          <w:rFonts w:ascii="Calibri" w:hAnsi="Calibri" w:cs="Calibri"/>
        </w:rPr>
        <w:t xml:space="preserve"> sentimental feelings about it. He was leaving behind a place where there were so many precious memories behind it. Harris smiled</w:t>
      </w:r>
      <w:r w:rsidR="00037D01">
        <w:rPr>
          <w:rFonts w:ascii="Calibri" w:hAnsi="Calibri" w:cs="Calibri"/>
        </w:rPr>
        <w:t>,</w:t>
      </w:r>
      <w:r w:rsidRPr="35ABB053">
        <w:rPr>
          <w:rFonts w:ascii="Calibri" w:hAnsi="Calibri" w:cs="Calibri"/>
        </w:rPr>
        <w:t xml:space="preserve"> then drove away.</w:t>
      </w:r>
    </w:p>
    <w:p w14:paraId="21530049" w14:textId="655F7DD2" w:rsidR="00976FC5" w:rsidRDefault="00252D5B" w:rsidP="00976FC5">
      <w:pPr>
        <w:spacing w:line="480" w:lineRule="auto"/>
        <w:ind w:firstLine="720"/>
        <w:rPr>
          <w:rFonts w:ascii="Calibri" w:hAnsi="Calibri" w:cs="Calibri"/>
        </w:rPr>
      </w:pPr>
      <w:r>
        <w:rPr>
          <w:rFonts w:ascii="Calibri" w:hAnsi="Calibri" w:cs="Calibri"/>
        </w:rPr>
        <w:t>H</w:t>
      </w:r>
      <w:r w:rsidR="00F14A20">
        <w:rPr>
          <w:rFonts w:ascii="Calibri" w:hAnsi="Calibri" w:cs="Calibri"/>
        </w:rPr>
        <w:t>arris knew he</w:t>
      </w:r>
      <w:r>
        <w:rPr>
          <w:rFonts w:ascii="Calibri" w:hAnsi="Calibri" w:cs="Calibri"/>
        </w:rPr>
        <w:t xml:space="preserve"> would be doing a considerable amount of thinking on the road. </w:t>
      </w:r>
      <w:r w:rsidR="0014398D">
        <w:rPr>
          <w:rFonts w:ascii="Calibri" w:hAnsi="Calibri" w:cs="Calibri"/>
        </w:rPr>
        <w:t xml:space="preserve">He would be spending much time in solitude, </w:t>
      </w:r>
      <w:r w:rsidR="00037D01">
        <w:rPr>
          <w:rFonts w:ascii="Calibri" w:hAnsi="Calibri" w:cs="Calibri"/>
        </w:rPr>
        <w:t xml:space="preserve">so </w:t>
      </w:r>
      <w:r w:rsidR="0014398D">
        <w:rPr>
          <w:rFonts w:ascii="Calibri" w:hAnsi="Calibri" w:cs="Calibri"/>
        </w:rPr>
        <w:t xml:space="preserve">he had plenty of time to get lost in his thoughts. </w:t>
      </w:r>
      <w:r>
        <w:rPr>
          <w:rFonts w:ascii="Calibri" w:hAnsi="Calibri" w:cs="Calibri"/>
        </w:rPr>
        <w:t>There was so much to process</w:t>
      </w:r>
      <w:r w:rsidR="005C5227">
        <w:rPr>
          <w:rFonts w:ascii="Calibri" w:hAnsi="Calibri" w:cs="Calibri"/>
        </w:rPr>
        <w:t>.</w:t>
      </w:r>
      <w:r w:rsidR="00A457BD">
        <w:rPr>
          <w:rFonts w:ascii="Calibri" w:hAnsi="Calibri" w:cs="Calibri"/>
        </w:rPr>
        <w:t xml:space="preserve"> </w:t>
      </w:r>
      <w:r w:rsidR="00D12BAD">
        <w:rPr>
          <w:rFonts w:ascii="Calibri" w:hAnsi="Calibri" w:cs="Calibri"/>
        </w:rPr>
        <w:t xml:space="preserve">He </w:t>
      </w:r>
      <w:r w:rsidR="00B62407">
        <w:rPr>
          <w:rFonts w:ascii="Calibri" w:hAnsi="Calibri" w:cs="Calibri"/>
        </w:rPr>
        <w:t xml:space="preserve">then </w:t>
      </w:r>
      <w:r w:rsidR="00D12BAD">
        <w:rPr>
          <w:rFonts w:ascii="Calibri" w:hAnsi="Calibri" w:cs="Calibri"/>
        </w:rPr>
        <w:t>wondered how Gabriela and Emilia w</w:t>
      </w:r>
      <w:r w:rsidR="00B62407">
        <w:rPr>
          <w:rFonts w:ascii="Calibri" w:hAnsi="Calibri" w:cs="Calibri"/>
        </w:rPr>
        <w:t>ere</w:t>
      </w:r>
      <w:r w:rsidR="00D12BAD">
        <w:rPr>
          <w:rFonts w:ascii="Calibri" w:hAnsi="Calibri" w:cs="Calibri"/>
        </w:rPr>
        <w:t xml:space="preserve"> doing. </w:t>
      </w:r>
      <w:r w:rsidR="00B02C40">
        <w:rPr>
          <w:rFonts w:ascii="Calibri" w:hAnsi="Calibri" w:cs="Calibri"/>
        </w:rPr>
        <w:t xml:space="preserve">Harris was concerned about their safety. </w:t>
      </w:r>
      <w:r w:rsidR="002A4E5B">
        <w:rPr>
          <w:rFonts w:ascii="Calibri" w:hAnsi="Calibri" w:cs="Calibri"/>
        </w:rPr>
        <w:t xml:space="preserve">He tried hard to remain calm and to have positive thoughts. </w:t>
      </w:r>
      <w:r w:rsidR="00D225DE">
        <w:rPr>
          <w:rFonts w:ascii="Calibri" w:hAnsi="Calibri" w:cs="Calibri"/>
        </w:rPr>
        <w:t xml:space="preserve">He also had to pay attention to the road and what he was doing. </w:t>
      </w:r>
    </w:p>
    <w:p w14:paraId="08EDBAC7" w14:textId="076F0D50" w:rsidR="00DB574B" w:rsidRDefault="00DB574B" w:rsidP="00976FC5">
      <w:pPr>
        <w:spacing w:line="480" w:lineRule="auto"/>
        <w:ind w:firstLine="720"/>
        <w:rPr>
          <w:rFonts w:ascii="Calibri" w:hAnsi="Calibri" w:cs="Calibri"/>
        </w:rPr>
      </w:pPr>
      <w:r>
        <w:rPr>
          <w:rFonts w:ascii="Calibri" w:hAnsi="Calibri" w:cs="Calibri"/>
        </w:rPr>
        <w:t>He checked his rearview mirror to make sure he was not</w:t>
      </w:r>
      <w:r w:rsidR="00405108">
        <w:rPr>
          <w:rFonts w:ascii="Calibri" w:hAnsi="Calibri" w:cs="Calibri"/>
        </w:rPr>
        <w:t xml:space="preserve"> to</w:t>
      </w:r>
      <w:r>
        <w:rPr>
          <w:rFonts w:ascii="Calibri" w:hAnsi="Calibri" w:cs="Calibri"/>
        </w:rPr>
        <w:t xml:space="preserve"> be followed. Harris</w:t>
      </w:r>
      <w:r w:rsidR="00107A52">
        <w:rPr>
          <w:rFonts w:ascii="Calibri" w:hAnsi="Calibri" w:cs="Calibri"/>
        </w:rPr>
        <w:t xml:space="preserve"> kept a close eye out for any suspicious characters. </w:t>
      </w:r>
      <w:r w:rsidR="00CF0F2C">
        <w:rPr>
          <w:rFonts w:ascii="Calibri" w:hAnsi="Calibri" w:cs="Calibri"/>
        </w:rPr>
        <w:t>The sun was starting to set</w:t>
      </w:r>
      <w:r w:rsidR="00B92A33">
        <w:rPr>
          <w:rFonts w:ascii="Calibri" w:hAnsi="Calibri" w:cs="Calibri"/>
        </w:rPr>
        <w:t>. Shadow</w:t>
      </w:r>
      <w:r w:rsidR="00032C0B">
        <w:rPr>
          <w:rFonts w:ascii="Calibri" w:hAnsi="Calibri" w:cs="Calibri"/>
        </w:rPr>
        <w:t xml:space="preserve">y figures </w:t>
      </w:r>
      <w:r w:rsidR="004A3365">
        <w:rPr>
          <w:rFonts w:ascii="Calibri" w:hAnsi="Calibri" w:cs="Calibri"/>
        </w:rPr>
        <w:t xml:space="preserve">were appearing across the Arizonan desert. The temperature was dropping. </w:t>
      </w:r>
      <w:r w:rsidR="008A1C32">
        <w:rPr>
          <w:rFonts w:ascii="Calibri" w:hAnsi="Calibri" w:cs="Calibri"/>
        </w:rPr>
        <w:t xml:space="preserve">In an hour, Harris will be </w:t>
      </w:r>
      <w:r w:rsidR="00085FA9">
        <w:rPr>
          <w:rFonts w:ascii="Calibri" w:hAnsi="Calibri" w:cs="Calibri"/>
        </w:rPr>
        <w:t xml:space="preserve">driving in </w:t>
      </w:r>
      <w:r w:rsidR="004063C0">
        <w:rPr>
          <w:rFonts w:ascii="Calibri" w:hAnsi="Calibri" w:cs="Calibri"/>
        </w:rPr>
        <w:t>New Mexico</w:t>
      </w:r>
      <w:r w:rsidR="00085FA9">
        <w:rPr>
          <w:rFonts w:ascii="Calibri" w:hAnsi="Calibri" w:cs="Calibri"/>
        </w:rPr>
        <w:t>. He knew that Gabriela should already</w:t>
      </w:r>
      <w:r w:rsidR="00AA0768">
        <w:rPr>
          <w:rFonts w:ascii="Calibri" w:hAnsi="Calibri" w:cs="Calibri"/>
        </w:rPr>
        <w:t xml:space="preserve"> be</w:t>
      </w:r>
      <w:r w:rsidR="00085FA9">
        <w:rPr>
          <w:rFonts w:ascii="Calibri" w:hAnsi="Calibri" w:cs="Calibri"/>
        </w:rPr>
        <w:t xml:space="preserve"> in </w:t>
      </w:r>
      <w:r w:rsidR="004063C0">
        <w:rPr>
          <w:rFonts w:ascii="Calibri" w:hAnsi="Calibri" w:cs="Calibri"/>
        </w:rPr>
        <w:t>New Mexico</w:t>
      </w:r>
      <w:r w:rsidR="00BD4A00">
        <w:rPr>
          <w:rFonts w:ascii="Calibri" w:hAnsi="Calibri" w:cs="Calibri"/>
        </w:rPr>
        <w:t xml:space="preserve">. Harris </w:t>
      </w:r>
      <w:r w:rsidR="00325820">
        <w:rPr>
          <w:rFonts w:ascii="Calibri" w:hAnsi="Calibri" w:cs="Calibri"/>
        </w:rPr>
        <w:t>thought he should pull over som</w:t>
      </w:r>
      <w:r w:rsidR="003321BD">
        <w:rPr>
          <w:rFonts w:ascii="Calibri" w:hAnsi="Calibri" w:cs="Calibri"/>
        </w:rPr>
        <w:t>ewhere</w:t>
      </w:r>
      <w:r w:rsidR="00FC7752">
        <w:rPr>
          <w:rFonts w:ascii="Calibri" w:hAnsi="Calibri" w:cs="Calibri"/>
        </w:rPr>
        <w:t xml:space="preserve"> once he crossed over the Arizona border </w:t>
      </w:r>
      <w:r w:rsidR="003321BD">
        <w:rPr>
          <w:rFonts w:ascii="Calibri" w:hAnsi="Calibri" w:cs="Calibri"/>
        </w:rPr>
        <w:t>to give Gabriela a call. He wanted to make</w:t>
      </w:r>
      <w:r w:rsidR="00A45967">
        <w:rPr>
          <w:rFonts w:ascii="Calibri" w:hAnsi="Calibri" w:cs="Calibri"/>
        </w:rPr>
        <w:t xml:space="preserve"> sure</w:t>
      </w:r>
      <w:r w:rsidR="003321BD">
        <w:rPr>
          <w:rFonts w:ascii="Calibri" w:hAnsi="Calibri" w:cs="Calibri"/>
        </w:rPr>
        <w:t xml:space="preserve"> they were safe. </w:t>
      </w:r>
    </w:p>
    <w:p w14:paraId="1919275D" w14:textId="1B6ACFBC" w:rsidR="00A45967" w:rsidRDefault="008328CF" w:rsidP="00976FC5">
      <w:pPr>
        <w:spacing w:line="480" w:lineRule="auto"/>
        <w:ind w:firstLine="720"/>
        <w:rPr>
          <w:rFonts w:ascii="Calibri" w:hAnsi="Calibri" w:cs="Calibri"/>
        </w:rPr>
      </w:pPr>
      <w:r w:rsidRPr="22D893E5">
        <w:rPr>
          <w:rFonts w:ascii="Calibri" w:hAnsi="Calibri" w:cs="Calibri"/>
        </w:rPr>
        <w:t xml:space="preserve">Just as Harris started feeling like he </w:t>
      </w:r>
      <w:r w:rsidR="005C5796" w:rsidRPr="22D893E5">
        <w:rPr>
          <w:rFonts w:ascii="Calibri" w:hAnsi="Calibri" w:cs="Calibri"/>
        </w:rPr>
        <w:t xml:space="preserve">was in the clear, a fire broke out in the distance. It looked as if </w:t>
      </w:r>
      <w:r w:rsidR="000F1644" w:rsidRPr="22D893E5">
        <w:rPr>
          <w:rFonts w:ascii="Calibri" w:hAnsi="Calibri" w:cs="Calibri"/>
        </w:rPr>
        <w:t xml:space="preserve">a car had caught on fire. Further down the road, </w:t>
      </w:r>
      <w:r w:rsidR="00AB5DBD" w:rsidRPr="22D893E5">
        <w:rPr>
          <w:rFonts w:ascii="Calibri" w:hAnsi="Calibri" w:cs="Calibri"/>
        </w:rPr>
        <w:t xml:space="preserve">a gas station was surrounded by </w:t>
      </w:r>
      <w:r w:rsidR="00DD05B8" w:rsidRPr="22D893E5">
        <w:rPr>
          <w:rFonts w:ascii="Calibri" w:hAnsi="Calibri" w:cs="Calibri"/>
        </w:rPr>
        <w:t xml:space="preserve">several emergency vehicles. </w:t>
      </w:r>
      <w:r w:rsidR="000322EC" w:rsidRPr="22D893E5">
        <w:rPr>
          <w:rFonts w:ascii="Calibri" w:hAnsi="Calibri" w:cs="Calibri"/>
        </w:rPr>
        <w:t xml:space="preserve">A person was being </w:t>
      </w:r>
      <w:r w:rsidR="00FD5FE9" w:rsidRPr="22D893E5">
        <w:rPr>
          <w:rFonts w:ascii="Calibri" w:hAnsi="Calibri" w:cs="Calibri"/>
        </w:rPr>
        <w:t>pushed</w:t>
      </w:r>
      <w:r w:rsidR="000322EC" w:rsidRPr="22D893E5">
        <w:rPr>
          <w:rFonts w:ascii="Calibri" w:hAnsi="Calibri" w:cs="Calibri"/>
        </w:rPr>
        <w:t xml:space="preserve"> out on a </w:t>
      </w:r>
      <w:r w:rsidR="00FD5FE9" w:rsidRPr="22D893E5">
        <w:rPr>
          <w:rFonts w:ascii="Calibri" w:hAnsi="Calibri" w:cs="Calibri"/>
        </w:rPr>
        <w:t xml:space="preserve">gurney. </w:t>
      </w:r>
      <w:r w:rsidR="00E10502" w:rsidRPr="22D893E5">
        <w:rPr>
          <w:rFonts w:ascii="Calibri" w:hAnsi="Calibri" w:cs="Calibri"/>
        </w:rPr>
        <w:t xml:space="preserve">A few people were being interviewed by the cops. </w:t>
      </w:r>
      <w:r w:rsidR="008459D9" w:rsidRPr="22D893E5">
        <w:rPr>
          <w:rFonts w:ascii="Calibri" w:hAnsi="Calibri" w:cs="Calibri"/>
        </w:rPr>
        <w:t xml:space="preserve">The station had received significant damage. </w:t>
      </w:r>
      <w:r w:rsidR="00E148D4" w:rsidRPr="22D893E5">
        <w:rPr>
          <w:rFonts w:ascii="Calibri" w:hAnsi="Calibri" w:cs="Calibri"/>
        </w:rPr>
        <w:t>Windows had been shattered</w:t>
      </w:r>
      <w:r w:rsidR="007807F5" w:rsidRPr="22D893E5">
        <w:rPr>
          <w:rFonts w:ascii="Calibri" w:hAnsi="Calibri" w:cs="Calibri"/>
        </w:rPr>
        <w:t>, p</w:t>
      </w:r>
      <w:r w:rsidR="00E148D4" w:rsidRPr="22D893E5">
        <w:rPr>
          <w:rFonts w:ascii="Calibri" w:hAnsi="Calibri" w:cs="Calibri"/>
        </w:rPr>
        <w:t>roducts were scattered across the floor</w:t>
      </w:r>
      <w:r w:rsidR="007807F5" w:rsidRPr="22D893E5">
        <w:rPr>
          <w:rFonts w:ascii="Calibri" w:hAnsi="Calibri" w:cs="Calibri"/>
        </w:rPr>
        <w:t>, and blood was splattered on the counter</w:t>
      </w:r>
      <w:r w:rsidR="00C87802" w:rsidRPr="22D893E5">
        <w:rPr>
          <w:rFonts w:ascii="Calibri" w:hAnsi="Calibri" w:cs="Calibri"/>
        </w:rPr>
        <w:t xml:space="preserve">s, walls, </w:t>
      </w:r>
      <w:r w:rsidR="00037D01">
        <w:rPr>
          <w:rFonts w:ascii="Calibri" w:hAnsi="Calibri" w:cs="Calibri"/>
        </w:rPr>
        <w:t xml:space="preserve">and </w:t>
      </w:r>
      <w:r w:rsidR="00C87802" w:rsidRPr="22D893E5">
        <w:rPr>
          <w:rFonts w:ascii="Calibri" w:hAnsi="Calibri" w:cs="Calibri"/>
        </w:rPr>
        <w:t xml:space="preserve">refrigerator doors. Harris had a sinking feeling that the </w:t>
      </w:r>
      <w:r w:rsidR="00CB759B" w:rsidRPr="22D893E5">
        <w:rPr>
          <w:rFonts w:ascii="Calibri" w:hAnsi="Calibri" w:cs="Calibri"/>
        </w:rPr>
        <w:t>Death Firm</w:t>
      </w:r>
      <w:r w:rsidR="00C87802" w:rsidRPr="22D893E5">
        <w:rPr>
          <w:rFonts w:ascii="Calibri" w:hAnsi="Calibri" w:cs="Calibri"/>
        </w:rPr>
        <w:t xml:space="preserve">s </w:t>
      </w:r>
      <w:r w:rsidR="001B573D" w:rsidRPr="22D893E5">
        <w:rPr>
          <w:rFonts w:ascii="Calibri" w:hAnsi="Calibri" w:cs="Calibri"/>
        </w:rPr>
        <w:t>were responsible for the chaos that had erupted along the highway.</w:t>
      </w:r>
      <w:r w:rsidR="000226B5" w:rsidRPr="22D893E5">
        <w:rPr>
          <w:rFonts w:ascii="Calibri" w:hAnsi="Calibri" w:cs="Calibri"/>
        </w:rPr>
        <w:t xml:space="preserve"> He prayed that Gabriela and Emilia were not involved in the incident.  Harris slowly drove by the gas station so that he could spot Gabriela’s vehicle. He then sighed in relief when he did not see it there.</w:t>
      </w:r>
    </w:p>
    <w:p w14:paraId="2618CCD4" w14:textId="6BB02F18" w:rsidR="00724646" w:rsidRDefault="00724646" w:rsidP="00976FC5">
      <w:pPr>
        <w:spacing w:line="480" w:lineRule="auto"/>
        <w:ind w:firstLine="720"/>
        <w:rPr>
          <w:rFonts w:ascii="Calibri" w:hAnsi="Calibri" w:cs="Calibri"/>
        </w:rPr>
      </w:pPr>
      <w:r>
        <w:rPr>
          <w:rFonts w:ascii="Calibri" w:hAnsi="Calibri" w:cs="Calibri"/>
        </w:rPr>
        <w:t>Harris knew that he had to keep going</w:t>
      </w:r>
      <w:r w:rsidR="00335A38">
        <w:rPr>
          <w:rFonts w:ascii="Calibri" w:hAnsi="Calibri" w:cs="Calibri"/>
        </w:rPr>
        <w:t xml:space="preserve">. It </w:t>
      </w:r>
      <w:r w:rsidR="00B90C82">
        <w:rPr>
          <w:rFonts w:ascii="Calibri" w:hAnsi="Calibri" w:cs="Calibri"/>
        </w:rPr>
        <w:t>was not</w:t>
      </w:r>
      <w:r w:rsidR="00335A38">
        <w:rPr>
          <w:rFonts w:ascii="Calibri" w:hAnsi="Calibri" w:cs="Calibri"/>
        </w:rPr>
        <w:t xml:space="preserve"> safe for him to get out of the </w:t>
      </w:r>
      <w:r w:rsidR="00037D01">
        <w:rPr>
          <w:rFonts w:ascii="Calibri" w:hAnsi="Calibri" w:cs="Calibri"/>
        </w:rPr>
        <w:t>J</w:t>
      </w:r>
      <w:r w:rsidR="00335A38">
        <w:rPr>
          <w:rFonts w:ascii="Calibri" w:hAnsi="Calibri" w:cs="Calibri"/>
        </w:rPr>
        <w:t>eep</w:t>
      </w:r>
      <w:r w:rsidR="00D3700D">
        <w:rPr>
          <w:rFonts w:ascii="Calibri" w:hAnsi="Calibri" w:cs="Calibri"/>
        </w:rPr>
        <w:t xml:space="preserve"> because there still could be Death Firms lurking</w:t>
      </w:r>
      <w:r w:rsidR="00CB3F9C">
        <w:rPr>
          <w:rFonts w:ascii="Calibri" w:hAnsi="Calibri" w:cs="Calibri"/>
        </w:rPr>
        <w:t xml:space="preserve"> about</w:t>
      </w:r>
      <w:r w:rsidR="00D3700D">
        <w:rPr>
          <w:rFonts w:ascii="Calibri" w:hAnsi="Calibri" w:cs="Calibri"/>
        </w:rPr>
        <w:t xml:space="preserve"> </w:t>
      </w:r>
      <w:r w:rsidR="00AF5BF1">
        <w:rPr>
          <w:rFonts w:ascii="Calibri" w:hAnsi="Calibri" w:cs="Calibri"/>
        </w:rPr>
        <w:t>in the area</w:t>
      </w:r>
      <w:r w:rsidR="00335A38">
        <w:rPr>
          <w:rFonts w:ascii="Calibri" w:hAnsi="Calibri" w:cs="Calibri"/>
        </w:rPr>
        <w:t xml:space="preserve">. </w:t>
      </w:r>
      <w:r w:rsidR="00B90C82">
        <w:rPr>
          <w:rFonts w:ascii="Calibri" w:hAnsi="Calibri" w:cs="Calibri"/>
        </w:rPr>
        <w:t>FC</w:t>
      </w:r>
      <w:r w:rsidR="006643ED">
        <w:rPr>
          <w:rFonts w:ascii="Calibri" w:hAnsi="Calibri" w:cs="Calibri"/>
        </w:rPr>
        <w:t xml:space="preserve"> had clearly sent out the </w:t>
      </w:r>
      <w:r w:rsidR="00CB759B">
        <w:rPr>
          <w:rFonts w:ascii="Calibri" w:hAnsi="Calibri" w:cs="Calibri"/>
        </w:rPr>
        <w:t>Death Firm</w:t>
      </w:r>
      <w:r w:rsidR="006643ED">
        <w:rPr>
          <w:rFonts w:ascii="Calibri" w:hAnsi="Calibri" w:cs="Calibri"/>
        </w:rPr>
        <w:t xml:space="preserve">s that night. He was searching for Harris. </w:t>
      </w:r>
      <w:r w:rsidR="00AF7B35">
        <w:rPr>
          <w:rFonts w:ascii="Calibri" w:hAnsi="Calibri" w:cs="Calibri"/>
        </w:rPr>
        <w:t>H</w:t>
      </w:r>
      <w:r w:rsidR="00C732D2">
        <w:rPr>
          <w:rFonts w:ascii="Calibri" w:hAnsi="Calibri" w:cs="Calibri"/>
        </w:rPr>
        <w:t>e had to lay low for a while.</w:t>
      </w:r>
    </w:p>
    <w:p w14:paraId="64EE545D" w14:textId="71EC83BD" w:rsidR="006B3AC5" w:rsidRDefault="00960B9B" w:rsidP="006B3AC5">
      <w:pPr>
        <w:spacing w:line="480" w:lineRule="auto"/>
        <w:ind w:firstLine="720"/>
        <w:rPr>
          <w:rFonts w:ascii="Calibri" w:hAnsi="Calibri" w:cs="Calibri"/>
        </w:rPr>
      </w:pPr>
      <w:r w:rsidRPr="35ABB053">
        <w:rPr>
          <w:rFonts w:ascii="Calibri" w:hAnsi="Calibri" w:cs="Calibri"/>
        </w:rPr>
        <w:t xml:space="preserve">Harris drove another hundred miles before stopping in </w:t>
      </w:r>
      <w:r w:rsidR="00D94D57" w:rsidRPr="35ABB053">
        <w:rPr>
          <w:rFonts w:ascii="Calibri" w:hAnsi="Calibri" w:cs="Calibri"/>
        </w:rPr>
        <w:t>Santa Fe to get something to eat and fill up his car with gas</w:t>
      </w:r>
      <w:r w:rsidR="00BA1D96" w:rsidRPr="35ABB053">
        <w:rPr>
          <w:rFonts w:ascii="Calibri" w:hAnsi="Calibri" w:cs="Calibri"/>
        </w:rPr>
        <w:t>.</w:t>
      </w:r>
      <w:r w:rsidR="00E966C6" w:rsidRPr="35ABB053">
        <w:rPr>
          <w:rFonts w:ascii="Calibri" w:hAnsi="Calibri" w:cs="Calibri"/>
        </w:rPr>
        <w:t xml:space="preserve"> </w:t>
      </w:r>
      <w:r w:rsidR="00A45412" w:rsidRPr="35ABB053">
        <w:rPr>
          <w:rFonts w:ascii="Calibri" w:hAnsi="Calibri" w:cs="Calibri"/>
        </w:rPr>
        <w:t xml:space="preserve">Everything appeared normal </w:t>
      </w:r>
      <w:r w:rsidR="00EC71A5" w:rsidRPr="35ABB053">
        <w:rPr>
          <w:rFonts w:ascii="Calibri" w:hAnsi="Calibri" w:cs="Calibri"/>
        </w:rPr>
        <w:t xml:space="preserve">when he stepped out of his vehicle at the gas pump. </w:t>
      </w:r>
      <w:r w:rsidR="00DD205A" w:rsidRPr="35ABB053">
        <w:rPr>
          <w:rFonts w:ascii="Calibri" w:hAnsi="Calibri" w:cs="Calibri"/>
        </w:rPr>
        <w:t xml:space="preserve">He quickly filled up his car, paid for it at the pump, then sped out. </w:t>
      </w:r>
      <w:r w:rsidR="001A258D" w:rsidRPr="35ABB053">
        <w:rPr>
          <w:rFonts w:ascii="Calibri" w:hAnsi="Calibri" w:cs="Calibri"/>
        </w:rPr>
        <w:t xml:space="preserve">So far, there didn’t appear to be any damage or </w:t>
      </w:r>
      <w:r w:rsidR="008532AF" w:rsidRPr="35ABB053">
        <w:rPr>
          <w:rFonts w:ascii="Calibri" w:hAnsi="Calibri" w:cs="Calibri"/>
        </w:rPr>
        <w:t>any indication that a Death Firm had been in the area.</w:t>
      </w:r>
      <w:r w:rsidR="00982272" w:rsidRPr="35ABB053">
        <w:rPr>
          <w:rFonts w:ascii="Calibri" w:hAnsi="Calibri" w:cs="Calibri"/>
        </w:rPr>
        <w:t xml:space="preserve"> </w:t>
      </w:r>
      <w:r w:rsidR="004A7308" w:rsidRPr="35ABB053">
        <w:rPr>
          <w:rFonts w:ascii="Calibri" w:hAnsi="Calibri" w:cs="Calibri"/>
        </w:rPr>
        <w:t xml:space="preserve">There was a feeling of relief inside him. He was worried about what lay ahead of him. </w:t>
      </w:r>
    </w:p>
    <w:p w14:paraId="3F8DB0B1" w14:textId="14A1D302" w:rsidR="00352832" w:rsidRDefault="006B3AC5" w:rsidP="0084657F">
      <w:pPr>
        <w:spacing w:line="480" w:lineRule="auto"/>
        <w:ind w:firstLine="720"/>
        <w:rPr>
          <w:rFonts w:ascii="Calibri" w:hAnsi="Calibri" w:cs="Calibri"/>
        </w:rPr>
      </w:pPr>
      <w:r w:rsidRPr="35ABB053">
        <w:rPr>
          <w:rFonts w:ascii="Calibri" w:hAnsi="Calibri" w:cs="Calibri"/>
        </w:rPr>
        <w:t xml:space="preserve">Harris </w:t>
      </w:r>
      <w:r w:rsidR="00843214" w:rsidRPr="35ABB053">
        <w:rPr>
          <w:rFonts w:ascii="Calibri" w:hAnsi="Calibri" w:cs="Calibri"/>
        </w:rPr>
        <w:t xml:space="preserve">searched for a place to eat while </w:t>
      </w:r>
      <w:r w:rsidRPr="35ABB053">
        <w:rPr>
          <w:rFonts w:ascii="Calibri" w:hAnsi="Calibri" w:cs="Calibri"/>
        </w:rPr>
        <w:t xml:space="preserve">driving </w:t>
      </w:r>
      <w:r w:rsidR="00843214" w:rsidRPr="35ABB053">
        <w:rPr>
          <w:rFonts w:ascii="Calibri" w:hAnsi="Calibri" w:cs="Calibri"/>
        </w:rPr>
        <w:t xml:space="preserve">through the commercial area of Santa Fe. </w:t>
      </w:r>
      <w:r w:rsidR="008946FE" w:rsidRPr="35ABB053">
        <w:rPr>
          <w:rFonts w:ascii="Calibri" w:hAnsi="Calibri" w:cs="Calibri"/>
        </w:rPr>
        <w:t>He wanted to grab something quick</w:t>
      </w:r>
      <w:r w:rsidR="00750A5C" w:rsidRPr="35ABB053">
        <w:rPr>
          <w:rFonts w:ascii="Calibri" w:hAnsi="Calibri" w:cs="Calibri"/>
        </w:rPr>
        <w:t>. He figured the best place would be a fast</w:t>
      </w:r>
      <w:r w:rsidR="00F722BA" w:rsidRPr="35ABB053">
        <w:rPr>
          <w:rFonts w:ascii="Calibri" w:hAnsi="Calibri" w:cs="Calibri"/>
        </w:rPr>
        <w:t>-</w:t>
      </w:r>
      <w:r w:rsidR="00750A5C" w:rsidRPr="35ABB053">
        <w:rPr>
          <w:rFonts w:ascii="Calibri" w:hAnsi="Calibri" w:cs="Calibri"/>
        </w:rPr>
        <w:t xml:space="preserve">food restaurant. </w:t>
      </w:r>
      <w:r w:rsidR="00F722BA" w:rsidRPr="35ABB053">
        <w:rPr>
          <w:rFonts w:ascii="Calibri" w:hAnsi="Calibri" w:cs="Calibri"/>
        </w:rPr>
        <w:t>A Chi</w:t>
      </w:r>
      <w:r w:rsidR="00F101C0" w:rsidRPr="35ABB053">
        <w:rPr>
          <w:rFonts w:ascii="Calibri" w:hAnsi="Calibri" w:cs="Calibri"/>
        </w:rPr>
        <w:t>c</w:t>
      </w:r>
      <w:r w:rsidR="00F722BA" w:rsidRPr="35ABB053">
        <w:rPr>
          <w:rFonts w:ascii="Calibri" w:hAnsi="Calibri" w:cs="Calibri"/>
        </w:rPr>
        <w:t>k</w:t>
      </w:r>
      <w:r w:rsidR="00F101C0" w:rsidRPr="35ABB053">
        <w:rPr>
          <w:rFonts w:ascii="Calibri" w:hAnsi="Calibri" w:cs="Calibri"/>
        </w:rPr>
        <w:t>-fil-</w:t>
      </w:r>
      <w:r w:rsidR="001070F1" w:rsidRPr="35ABB053">
        <w:rPr>
          <w:rFonts w:ascii="Calibri" w:hAnsi="Calibri" w:cs="Calibri"/>
        </w:rPr>
        <w:t xml:space="preserve">A was coming up. Harris thought a chicken sandwich and waffle fries </w:t>
      </w:r>
      <w:r w:rsidR="00761B1F" w:rsidRPr="35ABB053">
        <w:rPr>
          <w:rFonts w:ascii="Calibri" w:hAnsi="Calibri" w:cs="Calibri"/>
        </w:rPr>
        <w:t>would suit him fine.</w:t>
      </w:r>
      <w:r w:rsidR="0084657F" w:rsidRPr="35ABB053">
        <w:rPr>
          <w:rFonts w:ascii="Calibri" w:hAnsi="Calibri" w:cs="Calibri"/>
        </w:rPr>
        <w:t xml:space="preserve"> He pulled into the parking lot </w:t>
      </w:r>
      <w:r w:rsidR="004E32EF" w:rsidRPr="35ABB053">
        <w:rPr>
          <w:rFonts w:ascii="Calibri" w:hAnsi="Calibri" w:cs="Calibri"/>
        </w:rPr>
        <w:t xml:space="preserve">and found the </w:t>
      </w:r>
      <w:r w:rsidR="00037D01">
        <w:rPr>
          <w:rFonts w:ascii="Calibri" w:hAnsi="Calibri" w:cs="Calibri"/>
        </w:rPr>
        <w:t>closest</w:t>
      </w:r>
      <w:r w:rsidR="00037D01" w:rsidRPr="35ABB053">
        <w:rPr>
          <w:rFonts w:ascii="Calibri" w:hAnsi="Calibri" w:cs="Calibri"/>
        </w:rPr>
        <w:t xml:space="preserve"> </w:t>
      </w:r>
      <w:r w:rsidR="004E32EF" w:rsidRPr="35ABB053">
        <w:rPr>
          <w:rFonts w:ascii="Calibri" w:hAnsi="Calibri" w:cs="Calibri"/>
        </w:rPr>
        <w:t>spot to the restaurant.</w:t>
      </w:r>
      <w:r w:rsidR="00902EDA" w:rsidRPr="35ABB053">
        <w:rPr>
          <w:rFonts w:ascii="Calibri" w:hAnsi="Calibri" w:cs="Calibri"/>
        </w:rPr>
        <w:t xml:space="preserve"> After parking</w:t>
      </w:r>
      <w:r w:rsidR="00D90D2D" w:rsidRPr="35ABB053">
        <w:rPr>
          <w:rFonts w:ascii="Calibri" w:hAnsi="Calibri" w:cs="Calibri"/>
        </w:rPr>
        <w:t>,</w:t>
      </w:r>
      <w:r w:rsidR="00902EDA" w:rsidRPr="35ABB053">
        <w:rPr>
          <w:rFonts w:ascii="Calibri" w:hAnsi="Calibri" w:cs="Calibri"/>
        </w:rPr>
        <w:t xml:space="preserve"> he stepped out of the vehicle slowly and looked around the area carefully before heading </w:t>
      </w:r>
      <w:r w:rsidR="00037D01">
        <w:rPr>
          <w:rFonts w:ascii="Calibri" w:hAnsi="Calibri" w:cs="Calibri"/>
        </w:rPr>
        <w:t>toward</w:t>
      </w:r>
      <w:r w:rsidR="00037D01" w:rsidRPr="35ABB053">
        <w:rPr>
          <w:rFonts w:ascii="Calibri" w:hAnsi="Calibri" w:cs="Calibri"/>
        </w:rPr>
        <w:t xml:space="preserve"> </w:t>
      </w:r>
      <w:r w:rsidR="00902EDA" w:rsidRPr="35ABB053">
        <w:rPr>
          <w:rFonts w:ascii="Calibri" w:hAnsi="Calibri" w:cs="Calibri"/>
        </w:rPr>
        <w:t>the restaurant</w:t>
      </w:r>
      <w:r w:rsidR="00D90D2D" w:rsidRPr="35ABB053">
        <w:rPr>
          <w:rFonts w:ascii="Calibri" w:hAnsi="Calibri" w:cs="Calibri"/>
        </w:rPr>
        <w:t xml:space="preserve">. Harris had to be extra careful with every step. </w:t>
      </w:r>
    </w:p>
    <w:p w14:paraId="78840717" w14:textId="02DE1229" w:rsidR="00D90D2D" w:rsidRDefault="00D83E28" w:rsidP="0084657F">
      <w:pPr>
        <w:spacing w:line="480" w:lineRule="auto"/>
        <w:ind w:firstLine="720"/>
        <w:rPr>
          <w:rFonts w:ascii="Calibri" w:hAnsi="Calibri" w:cs="Calibri"/>
        </w:rPr>
      </w:pPr>
      <w:r w:rsidRPr="35ABB053">
        <w:rPr>
          <w:rFonts w:ascii="Calibri" w:hAnsi="Calibri" w:cs="Calibri"/>
        </w:rPr>
        <w:t>He stretched out his arms and legs</w:t>
      </w:r>
      <w:r w:rsidR="00E022A2" w:rsidRPr="35ABB053">
        <w:rPr>
          <w:rFonts w:ascii="Calibri" w:hAnsi="Calibri" w:cs="Calibri"/>
        </w:rPr>
        <w:t xml:space="preserve"> after getting out of the vehicle</w:t>
      </w:r>
      <w:r w:rsidR="006D6ED6" w:rsidRPr="35ABB053">
        <w:rPr>
          <w:rFonts w:ascii="Calibri" w:hAnsi="Calibri" w:cs="Calibri"/>
        </w:rPr>
        <w:t xml:space="preserve">. Harris was tired of being crammed up in the </w:t>
      </w:r>
      <w:commentRangeStart w:id="11"/>
      <w:r w:rsidR="00F51688" w:rsidRPr="35ABB053">
        <w:rPr>
          <w:rFonts w:ascii="Calibri" w:hAnsi="Calibri" w:cs="Calibri"/>
        </w:rPr>
        <w:t>jeep</w:t>
      </w:r>
      <w:commentRangeEnd w:id="11"/>
      <w:r w:rsidR="00037D01">
        <w:rPr>
          <w:rStyle w:val="CommentReference"/>
        </w:rPr>
        <w:commentReference w:id="11"/>
      </w:r>
      <w:r w:rsidR="006D6ED6" w:rsidRPr="35ABB053">
        <w:rPr>
          <w:rFonts w:ascii="Calibri" w:hAnsi="Calibri" w:cs="Calibri"/>
        </w:rPr>
        <w:t xml:space="preserve">. </w:t>
      </w:r>
      <w:r w:rsidR="007F31C5" w:rsidRPr="35ABB053">
        <w:rPr>
          <w:rFonts w:ascii="Calibri" w:hAnsi="Calibri" w:cs="Calibri"/>
        </w:rPr>
        <w:t xml:space="preserve">It was eight o’clock </w:t>
      </w:r>
      <w:r w:rsidR="003E5A55" w:rsidRPr="35ABB053">
        <w:rPr>
          <w:rFonts w:ascii="Calibri" w:hAnsi="Calibri" w:cs="Calibri"/>
        </w:rPr>
        <w:t xml:space="preserve">in the evening. He was already feeling exhausted from the long drive. Harris knew he would have to </w:t>
      </w:r>
      <w:r w:rsidR="00FF2DB6" w:rsidRPr="35ABB053">
        <w:rPr>
          <w:rFonts w:ascii="Calibri" w:hAnsi="Calibri" w:cs="Calibri"/>
        </w:rPr>
        <w:t xml:space="preserve">find a hotel in a couple of hours. </w:t>
      </w:r>
      <w:r w:rsidR="00271F01" w:rsidRPr="35ABB053">
        <w:rPr>
          <w:rFonts w:ascii="Calibri" w:hAnsi="Calibri" w:cs="Calibri"/>
        </w:rPr>
        <w:t>He was in much need of rest.  Harris knew he needed his strength and energy to fight off Death Firms in case he would come across one.</w:t>
      </w:r>
    </w:p>
    <w:p w14:paraId="5822DC48" w14:textId="1F28B61E" w:rsidR="00962EE1" w:rsidRDefault="00D26FB0" w:rsidP="00FB17AB">
      <w:pPr>
        <w:spacing w:line="480" w:lineRule="auto"/>
        <w:ind w:firstLine="720"/>
        <w:rPr>
          <w:rFonts w:ascii="Calibri" w:hAnsi="Calibri" w:cs="Calibri"/>
        </w:rPr>
      </w:pPr>
      <w:r>
        <w:rPr>
          <w:rFonts w:ascii="Calibri" w:hAnsi="Calibri" w:cs="Calibri"/>
        </w:rPr>
        <w:t xml:space="preserve">Harris held the door open for an elderly couple before stepping inside. </w:t>
      </w:r>
      <w:r w:rsidR="008A6E9F">
        <w:rPr>
          <w:rFonts w:ascii="Calibri" w:hAnsi="Calibri" w:cs="Calibri"/>
        </w:rPr>
        <w:t xml:space="preserve">The elderly woman smiled at him and graciously </w:t>
      </w:r>
      <w:r w:rsidR="00037D01">
        <w:rPr>
          <w:rFonts w:ascii="Calibri" w:hAnsi="Calibri" w:cs="Calibri"/>
        </w:rPr>
        <w:t>thanked him</w:t>
      </w:r>
      <w:r w:rsidR="008A6E9F">
        <w:rPr>
          <w:rFonts w:ascii="Calibri" w:hAnsi="Calibri" w:cs="Calibri"/>
        </w:rPr>
        <w:t xml:space="preserve">. </w:t>
      </w:r>
      <w:r w:rsidR="00FB17AB">
        <w:rPr>
          <w:rFonts w:ascii="Calibri" w:hAnsi="Calibri" w:cs="Calibri"/>
        </w:rPr>
        <w:t xml:space="preserve">He smiled back and told her she was welcome. </w:t>
      </w:r>
      <w:r w:rsidR="004A2446">
        <w:rPr>
          <w:rFonts w:ascii="Calibri" w:hAnsi="Calibri" w:cs="Calibri"/>
        </w:rPr>
        <w:t xml:space="preserve">He immediately got a whiff of </w:t>
      </w:r>
      <w:r w:rsidR="009B39A0">
        <w:rPr>
          <w:rFonts w:ascii="Calibri" w:hAnsi="Calibri" w:cs="Calibri"/>
        </w:rPr>
        <w:t>fried chicken breasts and waffle fries. The aroma</w:t>
      </w:r>
      <w:r w:rsidR="003353C9">
        <w:rPr>
          <w:rFonts w:ascii="Calibri" w:hAnsi="Calibri" w:cs="Calibri"/>
        </w:rPr>
        <w:t xml:space="preserve"> was quite inviting while h</w:t>
      </w:r>
      <w:r w:rsidR="009E6BCE">
        <w:rPr>
          <w:rFonts w:ascii="Calibri" w:hAnsi="Calibri" w:cs="Calibri"/>
        </w:rPr>
        <w:t xml:space="preserve">e was standing there with an empty stomach. </w:t>
      </w:r>
      <w:r w:rsidR="006E14E2">
        <w:rPr>
          <w:rFonts w:ascii="Calibri" w:hAnsi="Calibri" w:cs="Calibri"/>
        </w:rPr>
        <w:t>His stomach growled at him</w:t>
      </w:r>
      <w:r w:rsidR="003617AD">
        <w:rPr>
          <w:rFonts w:ascii="Calibri" w:hAnsi="Calibri" w:cs="Calibri"/>
        </w:rPr>
        <w:t xml:space="preserve"> while he waited in line</w:t>
      </w:r>
      <w:r w:rsidR="006E14E2">
        <w:rPr>
          <w:rFonts w:ascii="Calibri" w:hAnsi="Calibri" w:cs="Calibri"/>
        </w:rPr>
        <w:t>.</w:t>
      </w:r>
    </w:p>
    <w:p w14:paraId="16201F0C" w14:textId="40E84C89" w:rsidR="00FB17AB" w:rsidRDefault="005C598A" w:rsidP="005C598A">
      <w:pPr>
        <w:spacing w:line="480" w:lineRule="auto"/>
        <w:rPr>
          <w:rFonts w:ascii="Calibri" w:hAnsi="Calibri" w:cs="Calibri"/>
        </w:rPr>
      </w:pPr>
      <w:r>
        <w:rPr>
          <w:rFonts w:ascii="Calibri" w:hAnsi="Calibri" w:cs="Calibri"/>
        </w:rPr>
        <w:tab/>
      </w:r>
      <w:r w:rsidR="00E105EC">
        <w:rPr>
          <w:rFonts w:ascii="Calibri" w:hAnsi="Calibri" w:cs="Calibri"/>
        </w:rPr>
        <w:t xml:space="preserve">When it was his turn, </w:t>
      </w:r>
      <w:r w:rsidR="00D112BD">
        <w:rPr>
          <w:rFonts w:ascii="Calibri" w:hAnsi="Calibri" w:cs="Calibri"/>
        </w:rPr>
        <w:t xml:space="preserve">Harris excitedly walked up to the register. </w:t>
      </w:r>
      <w:r>
        <w:rPr>
          <w:rFonts w:ascii="Calibri" w:hAnsi="Calibri" w:cs="Calibri"/>
        </w:rPr>
        <w:t>He ordered</w:t>
      </w:r>
      <w:r w:rsidR="00842574">
        <w:rPr>
          <w:rFonts w:ascii="Calibri" w:hAnsi="Calibri" w:cs="Calibri"/>
        </w:rPr>
        <w:t xml:space="preserve"> his food,</w:t>
      </w:r>
      <w:r w:rsidR="0040495C">
        <w:rPr>
          <w:rFonts w:ascii="Calibri" w:hAnsi="Calibri" w:cs="Calibri"/>
        </w:rPr>
        <w:t xml:space="preserve"> had the cashier</w:t>
      </w:r>
      <w:r w:rsidR="00842574">
        <w:rPr>
          <w:rFonts w:ascii="Calibri" w:hAnsi="Calibri" w:cs="Calibri"/>
        </w:rPr>
        <w:t xml:space="preserve"> fill up his cup with Coke, and took his sea</w:t>
      </w:r>
      <w:r w:rsidR="000453F2">
        <w:rPr>
          <w:rFonts w:ascii="Calibri" w:hAnsi="Calibri" w:cs="Calibri"/>
        </w:rPr>
        <w:t xml:space="preserve">t at the farthest table away from the </w:t>
      </w:r>
      <w:r w:rsidR="00F035BC">
        <w:rPr>
          <w:rFonts w:ascii="Calibri" w:hAnsi="Calibri" w:cs="Calibri"/>
        </w:rPr>
        <w:t xml:space="preserve">order counter. </w:t>
      </w:r>
      <w:r w:rsidR="00492E2A">
        <w:rPr>
          <w:rFonts w:ascii="Calibri" w:hAnsi="Calibri" w:cs="Calibri"/>
        </w:rPr>
        <w:t xml:space="preserve">His eyes lit up </w:t>
      </w:r>
      <w:r w:rsidR="00E67584">
        <w:rPr>
          <w:rFonts w:ascii="Calibri" w:hAnsi="Calibri" w:cs="Calibri"/>
        </w:rPr>
        <w:t xml:space="preserve">as one of the employees brought over his meal. </w:t>
      </w:r>
      <w:r w:rsidR="002035A8">
        <w:rPr>
          <w:rFonts w:ascii="Calibri" w:hAnsi="Calibri" w:cs="Calibri"/>
        </w:rPr>
        <w:t xml:space="preserve">He couldn’t believe how good something as simple as a chicken sandwich could be. </w:t>
      </w:r>
      <w:r w:rsidR="00CA752B">
        <w:rPr>
          <w:rFonts w:ascii="Calibri" w:hAnsi="Calibri" w:cs="Calibri"/>
        </w:rPr>
        <w:t>Harris didn’t waste any time devouring every morsel.</w:t>
      </w:r>
      <w:r w:rsidR="00D14DD6">
        <w:rPr>
          <w:rFonts w:ascii="Calibri" w:hAnsi="Calibri" w:cs="Calibri"/>
        </w:rPr>
        <w:t xml:space="preserve"> </w:t>
      </w:r>
      <w:r w:rsidR="00E95897">
        <w:rPr>
          <w:rFonts w:ascii="Calibri" w:hAnsi="Calibri" w:cs="Calibri"/>
        </w:rPr>
        <w:t xml:space="preserve">Everything was going well until he noticed </w:t>
      </w:r>
      <w:r w:rsidR="00052439">
        <w:rPr>
          <w:rFonts w:ascii="Calibri" w:hAnsi="Calibri" w:cs="Calibri"/>
        </w:rPr>
        <w:t>two cars crash into each other in front of the restaurant. He took a closer look out the window to see what was going on.</w:t>
      </w:r>
      <w:r w:rsidR="00B95A58">
        <w:rPr>
          <w:rFonts w:ascii="Calibri" w:hAnsi="Calibri" w:cs="Calibri"/>
        </w:rPr>
        <w:t xml:space="preserve"> </w:t>
      </w:r>
    </w:p>
    <w:p w14:paraId="61388276" w14:textId="4CB988F2" w:rsidR="00860889" w:rsidRDefault="001D04BF" w:rsidP="006E59B3">
      <w:pPr>
        <w:spacing w:line="480" w:lineRule="auto"/>
        <w:rPr>
          <w:rFonts w:ascii="Calibri" w:hAnsi="Calibri" w:cs="Calibri"/>
        </w:rPr>
      </w:pPr>
      <w:r>
        <w:rPr>
          <w:rFonts w:ascii="Calibri" w:hAnsi="Calibri" w:cs="Calibri"/>
        </w:rPr>
        <w:tab/>
        <w:t xml:space="preserve">He </w:t>
      </w:r>
      <w:r w:rsidR="0069365C">
        <w:rPr>
          <w:rFonts w:ascii="Calibri" w:hAnsi="Calibri" w:cs="Calibri"/>
        </w:rPr>
        <w:t xml:space="preserve">then </w:t>
      </w:r>
      <w:r>
        <w:rPr>
          <w:rFonts w:ascii="Calibri" w:hAnsi="Calibri" w:cs="Calibri"/>
        </w:rPr>
        <w:t xml:space="preserve">saw a figure </w:t>
      </w:r>
      <w:r w:rsidR="007D6246">
        <w:rPr>
          <w:rFonts w:ascii="Calibri" w:hAnsi="Calibri" w:cs="Calibri"/>
        </w:rPr>
        <w:t xml:space="preserve">move at lightning speed across the street. </w:t>
      </w:r>
      <w:r w:rsidR="00055DAC">
        <w:rPr>
          <w:rFonts w:ascii="Calibri" w:hAnsi="Calibri" w:cs="Calibri"/>
        </w:rPr>
        <w:t xml:space="preserve">Harris couldn’t believe his eyes. It was moving </w:t>
      </w:r>
      <w:r w:rsidR="00037D01">
        <w:rPr>
          <w:rFonts w:ascii="Calibri" w:hAnsi="Calibri" w:cs="Calibri"/>
        </w:rPr>
        <w:t xml:space="preserve">toward </w:t>
      </w:r>
      <w:r w:rsidR="00055DAC">
        <w:rPr>
          <w:rFonts w:ascii="Calibri" w:hAnsi="Calibri" w:cs="Calibri"/>
        </w:rPr>
        <w:t xml:space="preserve">him. He quickly jumped out of his seat. </w:t>
      </w:r>
      <w:r w:rsidR="007D4ECF">
        <w:rPr>
          <w:rFonts w:ascii="Calibri" w:hAnsi="Calibri" w:cs="Calibri"/>
        </w:rPr>
        <w:t xml:space="preserve">He dashed across the restaurant and headed </w:t>
      </w:r>
      <w:r w:rsidR="00037D01">
        <w:rPr>
          <w:rFonts w:ascii="Calibri" w:hAnsi="Calibri" w:cs="Calibri"/>
        </w:rPr>
        <w:t xml:space="preserve">toward </w:t>
      </w:r>
      <w:r w:rsidR="007D4ECF">
        <w:rPr>
          <w:rFonts w:ascii="Calibri" w:hAnsi="Calibri" w:cs="Calibri"/>
        </w:rPr>
        <w:t xml:space="preserve">his car. </w:t>
      </w:r>
      <w:r w:rsidR="00641DF9">
        <w:rPr>
          <w:rFonts w:ascii="Calibri" w:hAnsi="Calibri" w:cs="Calibri"/>
        </w:rPr>
        <w:t xml:space="preserve">Harris could hear the front window shatter. He </w:t>
      </w:r>
      <w:r w:rsidR="009F4316">
        <w:rPr>
          <w:rFonts w:ascii="Calibri" w:hAnsi="Calibri" w:cs="Calibri"/>
        </w:rPr>
        <w:t>kept running without looking back.</w:t>
      </w:r>
      <w:r w:rsidR="00B06A38">
        <w:rPr>
          <w:rFonts w:ascii="Calibri" w:hAnsi="Calibri" w:cs="Calibri"/>
        </w:rPr>
        <w:t xml:space="preserve"> He knew exactly what</w:t>
      </w:r>
      <w:r w:rsidR="003C6707">
        <w:rPr>
          <w:rFonts w:ascii="Calibri" w:hAnsi="Calibri" w:cs="Calibri"/>
        </w:rPr>
        <w:t xml:space="preserve"> it</w:t>
      </w:r>
      <w:r w:rsidR="00B06A38">
        <w:rPr>
          <w:rFonts w:ascii="Calibri" w:hAnsi="Calibri" w:cs="Calibri"/>
        </w:rPr>
        <w:t xml:space="preserve"> was</w:t>
      </w:r>
      <w:r w:rsidR="003C6707">
        <w:rPr>
          <w:rFonts w:ascii="Calibri" w:hAnsi="Calibri" w:cs="Calibri"/>
        </w:rPr>
        <w:t xml:space="preserve"> and that there was little chance he could get away from it</w:t>
      </w:r>
      <w:r w:rsidR="00EB2978">
        <w:rPr>
          <w:rFonts w:ascii="Calibri" w:hAnsi="Calibri" w:cs="Calibri"/>
        </w:rPr>
        <w:t xml:space="preserve">. Harris </w:t>
      </w:r>
      <w:r w:rsidR="00FD2672">
        <w:rPr>
          <w:rFonts w:ascii="Calibri" w:hAnsi="Calibri" w:cs="Calibri"/>
        </w:rPr>
        <w:t xml:space="preserve">knew he had to </w:t>
      </w:r>
      <w:r w:rsidR="00E30DF2">
        <w:rPr>
          <w:rFonts w:ascii="Calibri" w:hAnsi="Calibri" w:cs="Calibri"/>
        </w:rPr>
        <w:t xml:space="preserve">escape </w:t>
      </w:r>
      <w:r w:rsidR="00FD2672">
        <w:rPr>
          <w:rFonts w:ascii="Calibri" w:hAnsi="Calibri" w:cs="Calibri"/>
        </w:rPr>
        <w:t>for the sake of his child and his wife.</w:t>
      </w:r>
      <w:r w:rsidR="00B06A38">
        <w:rPr>
          <w:rFonts w:ascii="Calibri" w:hAnsi="Calibri" w:cs="Calibri"/>
        </w:rPr>
        <w:t xml:space="preserve"> </w:t>
      </w:r>
      <w:r w:rsidR="00101CB4">
        <w:rPr>
          <w:rFonts w:ascii="Calibri" w:hAnsi="Calibri" w:cs="Calibri"/>
        </w:rPr>
        <w:t>For</w:t>
      </w:r>
      <w:r w:rsidR="00727A17">
        <w:rPr>
          <w:rFonts w:ascii="Calibri" w:hAnsi="Calibri" w:cs="Calibri"/>
        </w:rPr>
        <w:t xml:space="preserve"> him to survive, h</w:t>
      </w:r>
      <w:r w:rsidR="009F4316">
        <w:rPr>
          <w:rFonts w:ascii="Calibri" w:hAnsi="Calibri" w:cs="Calibri"/>
        </w:rPr>
        <w:t xml:space="preserve">e had to get to his weapons </w:t>
      </w:r>
      <w:r w:rsidR="00101CB4">
        <w:rPr>
          <w:rFonts w:ascii="Calibri" w:hAnsi="Calibri" w:cs="Calibri"/>
        </w:rPr>
        <w:t>quickly</w:t>
      </w:r>
      <w:r w:rsidR="009F4316">
        <w:rPr>
          <w:rFonts w:ascii="Calibri" w:hAnsi="Calibri" w:cs="Calibri"/>
        </w:rPr>
        <w:t xml:space="preserve">. </w:t>
      </w:r>
    </w:p>
    <w:p w14:paraId="24B22C92" w14:textId="04C777F8" w:rsidR="00F469CD" w:rsidRDefault="004F4B74" w:rsidP="00860889">
      <w:pPr>
        <w:spacing w:line="480" w:lineRule="auto"/>
        <w:ind w:firstLine="720"/>
        <w:rPr>
          <w:rFonts w:ascii="Calibri" w:hAnsi="Calibri" w:cs="Calibri"/>
        </w:rPr>
      </w:pPr>
      <w:r w:rsidRPr="35ABB053">
        <w:rPr>
          <w:rFonts w:ascii="Calibri" w:hAnsi="Calibri" w:cs="Calibri"/>
        </w:rPr>
        <w:t>How did it know</w:t>
      </w:r>
      <w:r w:rsidR="009C7488" w:rsidRPr="35ABB053">
        <w:rPr>
          <w:rFonts w:ascii="Calibri" w:hAnsi="Calibri" w:cs="Calibri"/>
        </w:rPr>
        <w:t xml:space="preserve"> the exact location he was at?</w:t>
      </w:r>
      <w:r w:rsidR="009300B6" w:rsidRPr="35ABB053">
        <w:rPr>
          <w:rFonts w:ascii="Calibri" w:hAnsi="Calibri" w:cs="Calibri"/>
        </w:rPr>
        <w:t xml:space="preserve"> Harris was beginning to wonder if someone </w:t>
      </w:r>
      <w:r w:rsidR="009C45C9" w:rsidRPr="35ABB053">
        <w:rPr>
          <w:rFonts w:ascii="Calibri" w:hAnsi="Calibri" w:cs="Calibri"/>
        </w:rPr>
        <w:t xml:space="preserve">had </w:t>
      </w:r>
      <w:r w:rsidR="00EE2FCD" w:rsidRPr="35ABB053">
        <w:rPr>
          <w:rFonts w:ascii="Calibri" w:hAnsi="Calibri" w:cs="Calibri"/>
        </w:rPr>
        <w:t>been tracking his cell</w:t>
      </w:r>
      <w:r w:rsidR="00037D01">
        <w:rPr>
          <w:rFonts w:ascii="Calibri" w:hAnsi="Calibri" w:cs="Calibri"/>
        </w:rPr>
        <w:t xml:space="preserve"> </w:t>
      </w:r>
      <w:r w:rsidR="00EE2FCD" w:rsidRPr="35ABB053">
        <w:rPr>
          <w:rFonts w:ascii="Calibri" w:hAnsi="Calibri" w:cs="Calibri"/>
        </w:rPr>
        <w:t>phone</w:t>
      </w:r>
      <w:r w:rsidR="009300B6" w:rsidRPr="35ABB053">
        <w:rPr>
          <w:rFonts w:ascii="Calibri" w:hAnsi="Calibri" w:cs="Calibri"/>
        </w:rPr>
        <w:t xml:space="preserve">. Without looking back, he could hear the elderly couple scream in horror. He could then hear some chairs and a table being tossed aside. </w:t>
      </w:r>
      <w:r w:rsidR="00E313F4" w:rsidRPr="35ABB053">
        <w:rPr>
          <w:rFonts w:ascii="Calibri" w:hAnsi="Calibri" w:cs="Calibri"/>
        </w:rPr>
        <w:t xml:space="preserve">Suddenly, the </w:t>
      </w:r>
      <w:r w:rsidR="00CB759B" w:rsidRPr="35ABB053">
        <w:rPr>
          <w:rFonts w:ascii="Calibri" w:hAnsi="Calibri" w:cs="Calibri"/>
        </w:rPr>
        <w:t>Death Firm</w:t>
      </w:r>
      <w:r w:rsidR="00E313F4" w:rsidRPr="35ABB053">
        <w:rPr>
          <w:rFonts w:ascii="Calibri" w:hAnsi="Calibri" w:cs="Calibri"/>
        </w:rPr>
        <w:t xml:space="preserve"> was close enough that he could feel its breath on him. It took out its claws and swiped him across his back. He screamed in agony. Harris just happened to be near a chair. </w:t>
      </w:r>
      <w:r w:rsidR="00614BFD" w:rsidRPr="35ABB053">
        <w:rPr>
          <w:rFonts w:ascii="Calibri" w:hAnsi="Calibri" w:cs="Calibri"/>
        </w:rPr>
        <w:t xml:space="preserve">He quickly grabbed the chair and swung it with full force at the </w:t>
      </w:r>
      <w:r w:rsidR="00CB759B" w:rsidRPr="35ABB053">
        <w:rPr>
          <w:rFonts w:ascii="Calibri" w:hAnsi="Calibri" w:cs="Calibri"/>
        </w:rPr>
        <w:t>Death Firm</w:t>
      </w:r>
      <w:r w:rsidR="00614BFD" w:rsidRPr="35ABB053">
        <w:rPr>
          <w:rFonts w:ascii="Calibri" w:hAnsi="Calibri" w:cs="Calibri"/>
        </w:rPr>
        <w:t xml:space="preserve">. It knocked the </w:t>
      </w:r>
      <w:r w:rsidR="00CB759B" w:rsidRPr="35ABB053">
        <w:rPr>
          <w:rFonts w:ascii="Calibri" w:hAnsi="Calibri" w:cs="Calibri"/>
        </w:rPr>
        <w:t>Death Firm</w:t>
      </w:r>
      <w:r w:rsidR="00614BFD" w:rsidRPr="35ABB053">
        <w:rPr>
          <w:rFonts w:ascii="Calibri" w:hAnsi="Calibri" w:cs="Calibri"/>
        </w:rPr>
        <w:t xml:space="preserve"> over. It </w:t>
      </w:r>
      <w:r w:rsidR="00BA1A3F" w:rsidRPr="35ABB053">
        <w:rPr>
          <w:rFonts w:ascii="Calibri" w:hAnsi="Calibri" w:cs="Calibri"/>
        </w:rPr>
        <w:t>didn’t take long for it to</w:t>
      </w:r>
      <w:r w:rsidR="00614BFD" w:rsidRPr="35ABB053">
        <w:rPr>
          <w:rFonts w:ascii="Calibri" w:hAnsi="Calibri" w:cs="Calibri"/>
        </w:rPr>
        <w:t xml:space="preserve"> g</w:t>
      </w:r>
      <w:r w:rsidR="00BA1A3F" w:rsidRPr="35ABB053">
        <w:rPr>
          <w:rFonts w:ascii="Calibri" w:hAnsi="Calibri" w:cs="Calibri"/>
        </w:rPr>
        <w:t>e</w:t>
      </w:r>
      <w:r w:rsidR="00614BFD" w:rsidRPr="35ABB053">
        <w:rPr>
          <w:rFonts w:ascii="Calibri" w:hAnsi="Calibri" w:cs="Calibri"/>
        </w:rPr>
        <w:t>t back up. Just as it was about to t</w:t>
      </w:r>
      <w:r w:rsidR="004070B1" w:rsidRPr="35ABB053">
        <w:rPr>
          <w:rFonts w:ascii="Calibri" w:hAnsi="Calibri" w:cs="Calibri"/>
        </w:rPr>
        <w:t>ake another swing at him with its massive claws</w:t>
      </w:r>
      <w:r w:rsidR="009A4EA4" w:rsidRPr="35ABB053">
        <w:rPr>
          <w:rFonts w:ascii="Calibri" w:hAnsi="Calibri" w:cs="Calibri"/>
        </w:rPr>
        <w:t>, s</w:t>
      </w:r>
      <w:r w:rsidR="004070B1" w:rsidRPr="35ABB053">
        <w:rPr>
          <w:rFonts w:ascii="Calibri" w:hAnsi="Calibri" w:cs="Calibri"/>
        </w:rPr>
        <w:t xml:space="preserve">irens could be heard. </w:t>
      </w:r>
      <w:r w:rsidR="006E59B3" w:rsidRPr="35ABB053">
        <w:rPr>
          <w:rFonts w:ascii="Calibri" w:hAnsi="Calibri" w:cs="Calibri"/>
        </w:rPr>
        <w:t xml:space="preserve">Harris aimed </w:t>
      </w:r>
      <w:r w:rsidR="009A4EA4" w:rsidRPr="35ABB053">
        <w:rPr>
          <w:rFonts w:ascii="Calibri" w:hAnsi="Calibri" w:cs="Calibri"/>
        </w:rPr>
        <w:t xml:space="preserve">at it again with the chair. </w:t>
      </w:r>
      <w:r w:rsidR="00505758" w:rsidRPr="35ABB053">
        <w:rPr>
          <w:rFonts w:ascii="Calibri" w:hAnsi="Calibri" w:cs="Calibri"/>
        </w:rPr>
        <w:t xml:space="preserve">It grabbed the chair from his hands. </w:t>
      </w:r>
      <w:r w:rsidR="00AB23D1" w:rsidRPr="35ABB053">
        <w:rPr>
          <w:rFonts w:ascii="Calibri" w:hAnsi="Calibri" w:cs="Calibri"/>
        </w:rPr>
        <w:t>Harris</w:t>
      </w:r>
      <w:r w:rsidR="0085367D" w:rsidRPr="35ABB053">
        <w:rPr>
          <w:rFonts w:ascii="Calibri" w:hAnsi="Calibri" w:cs="Calibri"/>
        </w:rPr>
        <w:t xml:space="preserve"> </w:t>
      </w:r>
      <w:r w:rsidR="00136909" w:rsidRPr="35ABB053">
        <w:rPr>
          <w:rFonts w:ascii="Calibri" w:hAnsi="Calibri" w:cs="Calibri"/>
        </w:rPr>
        <w:t>sprinted</w:t>
      </w:r>
      <w:r w:rsidR="0085367D" w:rsidRPr="35ABB053">
        <w:rPr>
          <w:rFonts w:ascii="Calibri" w:hAnsi="Calibri" w:cs="Calibri"/>
        </w:rPr>
        <w:t xml:space="preserve"> </w:t>
      </w:r>
      <w:r w:rsidR="00037D01">
        <w:rPr>
          <w:rFonts w:ascii="Calibri" w:hAnsi="Calibri" w:cs="Calibri"/>
        </w:rPr>
        <w:t>toward</w:t>
      </w:r>
      <w:r w:rsidR="00037D01" w:rsidRPr="35ABB053">
        <w:rPr>
          <w:rFonts w:ascii="Calibri" w:hAnsi="Calibri" w:cs="Calibri"/>
        </w:rPr>
        <w:t xml:space="preserve"> </w:t>
      </w:r>
      <w:r w:rsidR="0085367D" w:rsidRPr="35ABB053">
        <w:rPr>
          <w:rFonts w:ascii="Calibri" w:hAnsi="Calibri" w:cs="Calibri"/>
        </w:rPr>
        <w:t>the glass doors</w:t>
      </w:r>
      <w:r w:rsidR="00136909" w:rsidRPr="35ABB053">
        <w:rPr>
          <w:rFonts w:ascii="Calibri" w:hAnsi="Calibri" w:cs="Calibri"/>
        </w:rPr>
        <w:t xml:space="preserve"> like his life depended on it</w:t>
      </w:r>
      <w:r w:rsidR="0085367D" w:rsidRPr="35ABB053">
        <w:rPr>
          <w:rFonts w:ascii="Calibri" w:hAnsi="Calibri" w:cs="Calibri"/>
        </w:rPr>
        <w:t xml:space="preserve">. </w:t>
      </w:r>
      <w:r w:rsidR="00DB5138" w:rsidRPr="35ABB053">
        <w:rPr>
          <w:rFonts w:ascii="Calibri" w:hAnsi="Calibri" w:cs="Calibri"/>
        </w:rPr>
        <w:t xml:space="preserve">Harris could hear </w:t>
      </w:r>
      <w:r w:rsidR="00755F92" w:rsidRPr="35ABB053">
        <w:rPr>
          <w:rFonts w:ascii="Calibri" w:hAnsi="Calibri" w:cs="Calibri"/>
        </w:rPr>
        <w:t>a man</w:t>
      </w:r>
      <w:r w:rsidR="00DB5138" w:rsidRPr="35ABB053">
        <w:rPr>
          <w:rFonts w:ascii="Calibri" w:hAnsi="Calibri" w:cs="Calibri"/>
        </w:rPr>
        <w:t xml:space="preserve"> </w:t>
      </w:r>
      <w:r w:rsidR="00805831" w:rsidRPr="35ABB053">
        <w:rPr>
          <w:rFonts w:ascii="Calibri" w:hAnsi="Calibri" w:cs="Calibri"/>
        </w:rPr>
        <w:t>shouting,</w:t>
      </w:r>
      <w:r w:rsidR="00DB5138" w:rsidRPr="35ABB053">
        <w:rPr>
          <w:rFonts w:ascii="Calibri" w:hAnsi="Calibri" w:cs="Calibri"/>
        </w:rPr>
        <w:t xml:space="preserve"> “Get down</w:t>
      </w:r>
      <w:r w:rsidR="00805831" w:rsidRPr="35ABB053">
        <w:rPr>
          <w:rFonts w:ascii="Calibri" w:hAnsi="Calibri" w:cs="Calibri"/>
        </w:rPr>
        <w:t>!</w:t>
      </w:r>
      <w:r w:rsidR="00DB5138" w:rsidRPr="35ABB053">
        <w:rPr>
          <w:rFonts w:ascii="Calibri" w:hAnsi="Calibri" w:cs="Calibri"/>
        </w:rPr>
        <w:t>”</w:t>
      </w:r>
      <w:r w:rsidR="00805831" w:rsidRPr="35ABB053">
        <w:rPr>
          <w:rFonts w:ascii="Calibri" w:hAnsi="Calibri" w:cs="Calibri"/>
        </w:rPr>
        <w:t xml:space="preserve"> </w:t>
      </w:r>
      <w:r w:rsidR="00755F92" w:rsidRPr="35ABB053">
        <w:rPr>
          <w:rFonts w:ascii="Calibri" w:hAnsi="Calibri" w:cs="Calibri"/>
        </w:rPr>
        <w:t>Harris</w:t>
      </w:r>
      <w:r w:rsidR="00805831" w:rsidRPr="35ABB053">
        <w:rPr>
          <w:rFonts w:ascii="Calibri" w:hAnsi="Calibri" w:cs="Calibri"/>
        </w:rPr>
        <w:t xml:space="preserve"> ducked immediately </w:t>
      </w:r>
      <w:r w:rsidR="000F76B0" w:rsidRPr="35ABB053">
        <w:rPr>
          <w:rFonts w:ascii="Calibri" w:hAnsi="Calibri" w:cs="Calibri"/>
        </w:rPr>
        <w:t>before several</w:t>
      </w:r>
      <w:r w:rsidR="001A5B5A" w:rsidRPr="35ABB053">
        <w:rPr>
          <w:rFonts w:ascii="Calibri" w:hAnsi="Calibri" w:cs="Calibri"/>
        </w:rPr>
        <w:t xml:space="preserve"> bullets shot out.</w:t>
      </w:r>
      <w:r w:rsidR="00805831" w:rsidRPr="35ABB053">
        <w:rPr>
          <w:rFonts w:ascii="Calibri" w:hAnsi="Calibri" w:cs="Calibri"/>
        </w:rPr>
        <w:t xml:space="preserve"> </w:t>
      </w:r>
      <w:r w:rsidR="0085367D" w:rsidRPr="35ABB053">
        <w:rPr>
          <w:rFonts w:ascii="Calibri" w:hAnsi="Calibri" w:cs="Calibri"/>
        </w:rPr>
        <w:t xml:space="preserve">He confronted several </w:t>
      </w:r>
      <w:r w:rsidR="00B44BB1" w:rsidRPr="35ABB053">
        <w:rPr>
          <w:rFonts w:ascii="Calibri" w:hAnsi="Calibri" w:cs="Calibri"/>
        </w:rPr>
        <w:t xml:space="preserve">police officers at the main entrance. </w:t>
      </w:r>
      <w:r w:rsidR="008A4542" w:rsidRPr="35ABB053">
        <w:rPr>
          <w:rFonts w:ascii="Calibri" w:hAnsi="Calibri" w:cs="Calibri"/>
        </w:rPr>
        <w:t>Harris continued to dodge bullets</w:t>
      </w:r>
      <w:r w:rsidR="00D0790A" w:rsidRPr="35ABB053">
        <w:rPr>
          <w:rFonts w:ascii="Calibri" w:hAnsi="Calibri" w:cs="Calibri"/>
        </w:rPr>
        <w:t>. He managed to squeeze between two of the officers and ran right out the door</w:t>
      </w:r>
      <w:r w:rsidR="00F22067" w:rsidRPr="35ABB053">
        <w:rPr>
          <w:rFonts w:ascii="Calibri" w:hAnsi="Calibri" w:cs="Calibri"/>
        </w:rPr>
        <w:t>.</w:t>
      </w:r>
    </w:p>
    <w:p w14:paraId="65EF960A" w14:textId="73522694" w:rsidR="00D93F17" w:rsidRDefault="00705F6A" w:rsidP="00D93F17">
      <w:pPr>
        <w:spacing w:line="480" w:lineRule="auto"/>
        <w:rPr>
          <w:rFonts w:ascii="Calibri" w:hAnsi="Calibri" w:cs="Calibri"/>
        </w:rPr>
      </w:pPr>
      <w:r>
        <w:rPr>
          <w:rFonts w:ascii="Calibri" w:hAnsi="Calibri" w:cs="Calibri"/>
        </w:rPr>
        <w:tab/>
      </w:r>
      <w:r w:rsidR="00F22067">
        <w:rPr>
          <w:rFonts w:ascii="Calibri" w:hAnsi="Calibri" w:cs="Calibri"/>
        </w:rPr>
        <w:t>He ran with all his might to his vehicle</w:t>
      </w:r>
      <w:r w:rsidR="00A862D7">
        <w:rPr>
          <w:rFonts w:ascii="Calibri" w:hAnsi="Calibri" w:cs="Calibri"/>
        </w:rPr>
        <w:t xml:space="preserve">. </w:t>
      </w:r>
      <w:r w:rsidR="001D2D88">
        <w:rPr>
          <w:rFonts w:ascii="Calibri" w:hAnsi="Calibri" w:cs="Calibri"/>
        </w:rPr>
        <w:t xml:space="preserve">He quickly got </w:t>
      </w:r>
      <w:r w:rsidR="00145344">
        <w:rPr>
          <w:rFonts w:ascii="Calibri" w:hAnsi="Calibri" w:cs="Calibri"/>
        </w:rPr>
        <w:t xml:space="preserve">into </w:t>
      </w:r>
      <w:r w:rsidR="00B7385E">
        <w:rPr>
          <w:rFonts w:ascii="Calibri" w:hAnsi="Calibri" w:cs="Calibri"/>
        </w:rPr>
        <w:t xml:space="preserve">it and turned on the ignition </w:t>
      </w:r>
      <w:r w:rsidR="00185EBB">
        <w:rPr>
          <w:rFonts w:ascii="Calibri" w:hAnsi="Calibri" w:cs="Calibri"/>
        </w:rPr>
        <w:t>without any hesitation</w:t>
      </w:r>
      <w:r w:rsidR="001D2D88">
        <w:rPr>
          <w:rFonts w:ascii="Calibri" w:hAnsi="Calibri" w:cs="Calibri"/>
        </w:rPr>
        <w:t xml:space="preserve">. </w:t>
      </w:r>
      <w:r w:rsidR="005F7128">
        <w:rPr>
          <w:rFonts w:ascii="Calibri" w:hAnsi="Calibri" w:cs="Calibri"/>
        </w:rPr>
        <w:t xml:space="preserve">The scratches on his back </w:t>
      </w:r>
      <w:r w:rsidR="00A567BD">
        <w:rPr>
          <w:rFonts w:ascii="Calibri" w:hAnsi="Calibri" w:cs="Calibri"/>
        </w:rPr>
        <w:t>stung as he lay</w:t>
      </w:r>
      <w:r w:rsidR="004054B2">
        <w:rPr>
          <w:rFonts w:ascii="Calibri" w:hAnsi="Calibri" w:cs="Calibri"/>
        </w:rPr>
        <w:t xml:space="preserve"> on it against the car seat. Harris drove so fast out of the parking lot that his tires squealed. </w:t>
      </w:r>
      <w:r w:rsidR="007E3C8B">
        <w:rPr>
          <w:rFonts w:ascii="Calibri" w:hAnsi="Calibri" w:cs="Calibri"/>
        </w:rPr>
        <w:t xml:space="preserve">He had to figure out how </w:t>
      </w:r>
      <w:r w:rsidR="0029609B">
        <w:rPr>
          <w:rFonts w:ascii="Calibri" w:hAnsi="Calibri" w:cs="Calibri"/>
        </w:rPr>
        <w:t xml:space="preserve">he was being tracked down and who this FC </w:t>
      </w:r>
      <w:r w:rsidR="00E419D5">
        <w:rPr>
          <w:rFonts w:ascii="Calibri" w:hAnsi="Calibri" w:cs="Calibri"/>
        </w:rPr>
        <w:t xml:space="preserve">person </w:t>
      </w:r>
      <w:r w:rsidR="00037D01">
        <w:rPr>
          <w:rFonts w:ascii="Calibri" w:hAnsi="Calibri" w:cs="Calibri"/>
        </w:rPr>
        <w:t>was</w:t>
      </w:r>
      <w:r w:rsidR="00F22B9B">
        <w:rPr>
          <w:rFonts w:ascii="Calibri" w:hAnsi="Calibri" w:cs="Calibri"/>
        </w:rPr>
        <w:t>.</w:t>
      </w:r>
      <w:r w:rsidR="00853071">
        <w:rPr>
          <w:rFonts w:ascii="Calibri" w:hAnsi="Calibri" w:cs="Calibri"/>
        </w:rPr>
        <w:t xml:space="preserve"> </w:t>
      </w:r>
      <w:r w:rsidR="00726CBE">
        <w:rPr>
          <w:rFonts w:ascii="Calibri" w:hAnsi="Calibri" w:cs="Calibri"/>
        </w:rPr>
        <w:t>If he didn’t, there was no way he cou</w:t>
      </w:r>
      <w:r w:rsidR="004649C4">
        <w:rPr>
          <w:rFonts w:ascii="Calibri" w:hAnsi="Calibri" w:cs="Calibri"/>
        </w:rPr>
        <w:t>ld escape.</w:t>
      </w:r>
      <w:r w:rsidR="00E419D5">
        <w:rPr>
          <w:rFonts w:ascii="Calibri" w:hAnsi="Calibri" w:cs="Calibri"/>
        </w:rPr>
        <w:t xml:space="preserve"> </w:t>
      </w:r>
    </w:p>
    <w:p w14:paraId="3A48585C" w14:textId="77777777" w:rsidR="00225D12" w:rsidRDefault="00225D12" w:rsidP="00D93F17">
      <w:pPr>
        <w:spacing w:line="480" w:lineRule="auto"/>
        <w:jc w:val="center"/>
        <w:rPr>
          <w:rFonts w:ascii="Calibri" w:hAnsi="Calibri" w:cs="Calibri"/>
        </w:rPr>
      </w:pPr>
    </w:p>
    <w:p w14:paraId="3CA6E068" w14:textId="77777777" w:rsidR="00225D12" w:rsidRDefault="00225D12" w:rsidP="00D93F17">
      <w:pPr>
        <w:spacing w:line="480" w:lineRule="auto"/>
        <w:jc w:val="center"/>
        <w:rPr>
          <w:rFonts w:ascii="Calibri" w:hAnsi="Calibri" w:cs="Calibri"/>
        </w:rPr>
      </w:pPr>
    </w:p>
    <w:p w14:paraId="20614C8A" w14:textId="77777777" w:rsidR="00225D12" w:rsidRDefault="00225D12" w:rsidP="00D93F17">
      <w:pPr>
        <w:spacing w:line="480" w:lineRule="auto"/>
        <w:jc w:val="center"/>
        <w:rPr>
          <w:rFonts w:ascii="Calibri" w:hAnsi="Calibri" w:cs="Calibri"/>
        </w:rPr>
      </w:pPr>
    </w:p>
    <w:p w14:paraId="60C6545C" w14:textId="77777777" w:rsidR="00225D12" w:rsidRDefault="00225D12" w:rsidP="00D93F17">
      <w:pPr>
        <w:spacing w:line="480" w:lineRule="auto"/>
        <w:jc w:val="center"/>
        <w:rPr>
          <w:rFonts w:ascii="Calibri" w:hAnsi="Calibri" w:cs="Calibri"/>
        </w:rPr>
      </w:pPr>
    </w:p>
    <w:p w14:paraId="7CC5FA98" w14:textId="77777777" w:rsidR="00225D12" w:rsidRDefault="00225D12" w:rsidP="00D93F17">
      <w:pPr>
        <w:spacing w:line="480" w:lineRule="auto"/>
        <w:jc w:val="center"/>
        <w:rPr>
          <w:rFonts w:ascii="Calibri" w:hAnsi="Calibri" w:cs="Calibri"/>
        </w:rPr>
      </w:pPr>
    </w:p>
    <w:p w14:paraId="6BCC6B72" w14:textId="77777777" w:rsidR="00225D12" w:rsidRDefault="00225D12" w:rsidP="00D93F17">
      <w:pPr>
        <w:spacing w:line="480" w:lineRule="auto"/>
        <w:jc w:val="center"/>
        <w:rPr>
          <w:rFonts w:ascii="Calibri" w:hAnsi="Calibri" w:cs="Calibri"/>
        </w:rPr>
      </w:pPr>
    </w:p>
    <w:p w14:paraId="66B51DEA" w14:textId="4CD183A9" w:rsidR="00D93F17" w:rsidRDefault="00D93F17" w:rsidP="35ABB053">
      <w:pPr>
        <w:spacing w:line="480" w:lineRule="auto"/>
        <w:jc w:val="center"/>
        <w:rPr>
          <w:rFonts w:ascii="Calibri" w:hAnsi="Calibri" w:cs="Calibri"/>
        </w:rPr>
      </w:pPr>
      <w:r w:rsidRPr="35ABB053">
        <w:rPr>
          <w:rFonts w:ascii="Calibri" w:hAnsi="Calibri" w:cs="Calibri"/>
        </w:rPr>
        <w:t>Chapter 4</w:t>
      </w:r>
    </w:p>
    <w:p w14:paraId="6B5EB8B6" w14:textId="319EF287" w:rsidR="00C631CD" w:rsidRDefault="00C631CD" w:rsidP="00C631CD">
      <w:pPr>
        <w:spacing w:line="480" w:lineRule="auto"/>
        <w:rPr>
          <w:rFonts w:ascii="Calibri" w:hAnsi="Calibri" w:cs="Calibri"/>
        </w:rPr>
      </w:pPr>
      <w:r>
        <w:rPr>
          <w:rFonts w:ascii="Calibri" w:hAnsi="Calibri" w:cs="Calibri"/>
        </w:rPr>
        <w:tab/>
      </w:r>
      <w:r w:rsidR="00E03607">
        <w:rPr>
          <w:rFonts w:ascii="Calibri" w:hAnsi="Calibri" w:cs="Calibri"/>
        </w:rPr>
        <w:t xml:space="preserve">As the police officers continued to </w:t>
      </w:r>
      <w:r w:rsidR="00541F79">
        <w:rPr>
          <w:rFonts w:ascii="Calibri" w:hAnsi="Calibri" w:cs="Calibri"/>
        </w:rPr>
        <w:t xml:space="preserve">shoot at the </w:t>
      </w:r>
      <w:r w:rsidR="00CB759B">
        <w:rPr>
          <w:rFonts w:ascii="Calibri" w:hAnsi="Calibri" w:cs="Calibri"/>
        </w:rPr>
        <w:t>Death Firm</w:t>
      </w:r>
      <w:r w:rsidR="00AE2F52">
        <w:rPr>
          <w:rFonts w:ascii="Calibri" w:hAnsi="Calibri" w:cs="Calibri"/>
        </w:rPr>
        <w:t xml:space="preserve"> in the Chick-fil-A restaurant</w:t>
      </w:r>
      <w:r w:rsidR="00541F79">
        <w:rPr>
          <w:rFonts w:ascii="Calibri" w:hAnsi="Calibri" w:cs="Calibri"/>
        </w:rPr>
        <w:t xml:space="preserve">, Scientist Fritz Camargo laughed hysterically as the officers failed to kill </w:t>
      </w:r>
      <w:r w:rsidR="005F7715">
        <w:rPr>
          <w:rFonts w:ascii="Calibri" w:hAnsi="Calibri" w:cs="Calibri"/>
        </w:rPr>
        <w:t xml:space="preserve">it. </w:t>
      </w:r>
      <w:r w:rsidR="00625940">
        <w:rPr>
          <w:rFonts w:ascii="Calibri" w:hAnsi="Calibri" w:cs="Calibri"/>
        </w:rPr>
        <w:t xml:space="preserve">The </w:t>
      </w:r>
      <w:r w:rsidR="00CB759B">
        <w:rPr>
          <w:rFonts w:ascii="Calibri" w:hAnsi="Calibri" w:cs="Calibri"/>
        </w:rPr>
        <w:t>Death Firm</w:t>
      </w:r>
      <w:r w:rsidR="00625940">
        <w:rPr>
          <w:rFonts w:ascii="Calibri" w:hAnsi="Calibri" w:cs="Calibri"/>
        </w:rPr>
        <w:t xml:space="preserve"> picked up one of the officers and smashed him up against the wal</w:t>
      </w:r>
      <w:r w:rsidR="00543D40">
        <w:rPr>
          <w:rFonts w:ascii="Calibri" w:hAnsi="Calibri" w:cs="Calibri"/>
        </w:rPr>
        <w:t xml:space="preserve">l. </w:t>
      </w:r>
      <w:r w:rsidR="006C69FD">
        <w:rPr>
          <w:rFonts w:ascii="Calibri" w:hAnsi="Calibri" w:cs="Calibri"/>
        </w:rPr>
        <w:t>Another officer</w:t>
      </w:r>
      <w:r w:rsidR="00543D40">
        <w:rPr>
          <w:rFonts w:ascii="Calibri" w:hAnsi="Calibri" w:cs="Calibri"/>
        </w:rPr>
        <w:t xml:space="preserve"> ran off</w:t>
      </w:r>
      <w:r w:rsidR="008A2C05">
        <w:rPr>
          <w:rFonts w:ascii="Calibri" w:hAnsi="Calibri" w:cs="Calibri"/>
        </w:rPr>
        <w:t xml:space="preserve"> once he realized their bullets had been proven useless. </w:t>
      </w:r>
      <w:r w:rsidR="006C69FD">
        <w:rPr>
          <w:rFonts w:ascii="Calibri" w:hAnsi="Calibri" w:cs="Calibri"/>
        </w:rPr>
        <w:t>Restaurant employees had</w:t>
      </w:r>
      <w:r w:rsidR="00D415DB">
        <w:rPr>
          <w:rFonts w:ascii="Calibri" w:hAnsi="Calibri" w:cs="Calibri"/>
        </w:rPr>
        <w:t xml:space="preserve"> evacuated the building by using the back door. </w:t>
      </w:r>
      <w:r w:rsidR="009D40DB">
        <w:rPr>
          <w:rFonts w:ascii="Calibri" w:hAnsi="Calibri" w:cs="Calibri"/>
        </w:rPr>
        <w:t xml:space="preserve">A third police officer was called </w:t>
      </w:r>
      <w:r w:rsidR="00B16F8E">
        <w:rPr>
          <w:rFonts w:ascii="Calibri" w:hAnsi="Calibri" w:cs="Calibri"/>
        </w:rPr>
        <w:t xml:space="preserve">in for backup. </w:t>
      </w:r>
    </w:p>
    <w:p w14:paraId="2DB51827" w14:textId="3B113C3E" w:rsidR="00C61CF5" w:rsidRDefault="35ABB053" w:rsidP="001B79A5">
      <w:pPr>
        <w:spacing w:line="480" w:lineRule="auto"/>
        <w:ind w:firstLine="720"/>
        <w:rPr>
          <w:rFonts w:ascii="Calibri" w:hAnsi="Calibri" w:cs="Calibri"/>
        </w:rPr>
      </w:pPr>
      <w:r w:rsidRPr="35ABB053">
        <w:rPr>
          <w:rFonts w:ascii="Calibri" w:hAnsi="Calibri" w:cs="Calibri"/>
        </w:rPr>
        <w:t xml:space="preserve">Camargo knew that Harris had escaped and what direction he was heading. </w:t>
      </w:r>
      <w:r w:rsidR="00246D2B">
        <w:rPr>
          <w:rFonts w:ascii="Calibri" w:hAnsi="Calibri" w:cs="Calibri"/>
        </w:rPr>
        <w:t>Camargo</w:t>
      </w:r>
      <w:r w:rsidR="007D48CE">
        <w:rPr>
          <w:rFonts w:ascii="Calibri" w:hAnsi="Calibri" w:cs="Calibri"/>
        </w:rPr>
        <w:t xml:space="preserve"> secretly</w:t>
      </w:r>
      <w:r w:rsidR="00246D2B">
        <w:rPr>
          <w:rFonts w:ascii="Calibri" w:hAnsi="Calibri" w:cs="Calibri"/>
        </w:rPr>
        <w:t xml:space="preserve"> had planted a tracking device on </w:t>
      </w:r>
      <w:r w:rsidR="0005529C">
        <w:rPr>
          <w:rFonts w:ascii="Calibri" w:hAnsi="Calibri" w:cs="Calibri"/>
        </w:rPr>
        <w:t>Winter Harris’</w:t>
      </w:r>
      <w:r w:rsidR="00037D01">
        <w:rPr>
          <w:rFonts w:ascii="Calibri" w:hAnsi="Calibri" w:cs="Calibri"/>
        </w:rPr>
        <w:t>s</w:t>
      </w:r>
      <w:r w:rsidR="0005529C">
        <w:rPr>
          <w:rFonts w:ascii="Calibri" w:hAnsi="Calibri" w:cs="Calibri"/>
        </w:rPr>
        <w:t xml:space="preserve"> </w:t>
      </w:r>
      <w:r w:rsidR="00276791">
        <w:rPr>
          <w:rFonts w:ascii="Calibri" w:hAnsi="Calibri" w:cs="Calibri"/>
        </w:rPr>
        <w:t>jeep</w:t>
      </w:r>
      <w:r w:rsidR="003B42A0">
        <w:rPr>
          <w:rFonts w:ascii="Calibri" w:hAnsi="Calibri" w:cs="Calibri"/>
        </w:rPr>
        <w:t xml:space="preserve"> on the day when the Death Firm had attacked </w:t>
      </w:r>
      <w:r w:rsidR="003A40D9">
        <w:rPr>
          <w:rFonts w:ascii="Calibri" w:hAnsi="Calibri" w:cs="Calibri"/>
        </w:rPr>
        <w:t>Harris inside the library</w:t>
      </w:r>
      <w:r w:rsidR="002F06DE">
        <w:rPr>
          <w:rFonts w:ascii="Calibri" w:hAnsi="Calibri" w:cs="Calibri"/>
        </w:rPr>
        <w:t xml:space="preserve">. </w:t>
      </w:r>
      <w:r w:rsidR="00425499">
        <w:rPr>
          <w:rFonts w:ascii="Calibri" w:hAnsi="Calibri" w:cs="Calibri"/>
        </w:rPr>
        <w:t xml:space="preserve">He instructed the </w:t>
      </w:r>
      <w:r w:rsidR="00CB759B">
        <w:rPr>
          <w:rFonts w:ascii="Calibri" w:hAnsi="Calibri" w:cs="Calibri"/>
        </w:rPr>
        <w:t>Death Firm</w:t>
      </w:r>
      <w:r w:rsidR="00425499">
        <w:rPr>
          <w:rFonts w:ascii="Calibri" w:hAnsi="Calibri" w:cs="Calibri"/>
        </w:rPr>
        <w:t xml:space="preserve"> to </w:t>
      </w:r>
      <w:r w:rsidR="008951C2">
        <w:rPr>
          <w:rFonts w:ascii="Calibri" w:hAnsi="Calibri" w:cs="Calibri"/>
        </w:rPr>
        <w:t xml:space="preserve">follow Harris and provide information on his whereabouts. </w:t>
      </w:r>
      <w:r w:rsidR="0009459E">
        <w:rPr>
          <w:rFonts w:ascii="Calibri" w:hAnsi="Calibri" w:cs="Calibri"/>
        </w:rPr>
        <w:t xml:space="preserve">The </w:t>
      </w:r>
      <w:r w:rsidR="00CB759B">
        <w:rPr>
          <w:rFonts w:ascii="Calibri" w:hAnsi="Calibri" w:cs="Calibri"/>
        </w:rPr>
        <w:t>Death Firm</w:t>
      </w:r>
      <w:r w:rsidR="0009459E">
        <w:rPr>
          <w:rFonts w:ascii="Calibri" w:hAnsi="Calibri" w:cs="Calibri"/>
        </w:rPr>
        <w:t xml:space="preserve"> complied and </w:t>
      </w:r>
      <w:r w:rsidR="00766177">
        <w:rPr>
          <w:rFonts w:ascii="Calibri" w:hAnsi="Calibri" w:cs="Calibri"/>
        </w:rPr>
        <w:t>stepped over a few dead bodies before running off.</w:t>
      </w:r>
      <w:r w:rsidR="008C3E62">
        <w:rPr>
          <w:rFonts w:ascii="Calibri" w:hAnsi="Calibri" w:cs="Calibri"/>
        </w:rPr>
        <w:t xml:space="preserve"> </w:t>
      </w:r>
      <w:r w:rsidR="00FB3A4C">
        <w:rPr>
          <w:rFonts w:ascii="Calibri" w:hAnsi="Calibri" w:cs="Calibri"/>
        </w:rPr>
        <w:t>Camargo</w:t>
      </w:r>
      <w:r w:rsidR="005561A8">
        <w:rPr>
          <w:rFonts w:ascii="Calibri" w:hAnsi="Calibri" w:cs="Calibri"/>
        </w:rPr>
        <w:t xml:space="preserve"> knew that Harris was </w:t>
      </w:r>
      <w:r w:rsidR="00F076F0">
        <w:rPr>
          <w:rFonts w:ascii="Calibri" w:hAnsi="Calibri" w:cs="Calibri"/>
        </w:rPr>
        <w:t xml:space="preserve">a </w:t>
      </w:r>
      <w:r w:rsidR="00075B02">
        <w:rPr>
          <w:rFonts w:ascii="Calibri" w:hAnsi="Calibri" w:cs="Calibri"/>
        </w:rPr>
        <w:t>long way</w:t>
      </w:r>
      <w:r w:rsidR="00F076F0">
        <w:rPr>
          <w:rFonts w:ascii="Calibri" w:hAnsi="Calibri" w:cs="Calibri"/>
        </w:rPr>
        <w:t xml:space="preserve"> away and that it would take some time for </w:t>
      </w:r>
      <w:r w:rsidR="00FB3A4C">
        <w:rPr>
          <w:rFonts w:ascii="Calibri" w:hAnsi="Calibri" w:cs="Calibri"/>
        </w:rPr>
        <w:t xml:space="preserve">the Death Firm </w:t>
      </w:r>
      <w:r w:rsidR="00F076F0">
        <w:rPr>
          <w:rFonts w:ascii="Calibri" w:hAnsi="Calibri" w:cs="Calibri"/>
        </w:rPr>
        <w:t xml:space="preserve">to catch up. </w:t>
      </w:r>
      <w:r w:rsidR="00816F84">
        <w:rPr>
          <w:rFonts w:ascii="Calibri" w:hAnsi="Calibri" w:cs="Calibri"/>
        </w:rPr>
        <w:t xml:space="preserve">He thought about sending out another one that was closer to </w:t>
      </w:r>
      <w:r w:rsidR="00AA2931">
        <w:rPr>
          <w:rFonts w:ascii="Calibri" w:hAnsi="Calibri" w:cs="Calibri"/>
        </w:rPr>
        <w:t>Harris’</w:t>
      </w:r>
      <w:r w:rsidR="00037D01">
        <w:rPr>
          <w:rFonts w:ascii="Calibri" w:hAnsi="Calibri" w:cs="Calibri"/>
        </w:rPr>
        <w:t>s</w:t>
      </w:r>
      <w:r w:rsidR="00AA2931">
        <w:rPr>
          <w:rFonts w:ascii="Calibri" w:hAnsi="Calibri" w:cs="Calibri"/>
        </w:rPr>
        <w:t xml:space="preserve"> current location. Camargo felt like he was the one pulling all the strings. His Death Firms were his puppets.</w:t>
      </w:r>
    </w:p>
    <w:p w14:paraId="2CD1B34F" w14:textId="1F40D7CA" w:rsidR="00E23F85" w:rsidRDefault="00E23F85" w:rsidP="00C631CD">
      <w:pPr>
        <w:spacing w:line="480" w:lineRule="auto"/>
        <w:rPr>
          <w:rFonts w:ascii="Calibri" w:hAnsi="Calibri" w:cs="Calibri"/>
        </w:rPr>
      </w:pPr>
      <w:r>
        <w:rPr>
          <w:rFonts w:ascii="Calibri" w:hAnsi="Calibri" w:cs="Calibri"/>
        </w:rPr>
        <w:tab/>
        <w:t xml:space="preserve">Harris </w:t>
      </w:r>
      <w:r w:rsidR="00F87AA1">
        <w:rPr>
          <w:rFonts w:ascii="Calibri" w:hAnsi="Calibri" w:cs="Calibri"/>
        </w:rPr>
        <w:t xml:space="preserve">had just </w:t>
      </w:r>
      <w:r w:rsidR="002F7AAF">
        <w:rPr>
          <w:rFonts w:ascii="Calibri" w:hAnsi="Calibri" w:cs="Calibri"/>
        </w:rPr>
        <w:t xml:space="preserve">driven up the ramp to the highway. </w:t>
      </w:r>
      <w:r w:rsidR="00150F6A">
        <w:rPr>
          <w:rFonts w:ascii="Calibri" w:hAnsi="Calibri" w:cs="Calibri"/>
        </w:rPr>
        <w:t xml:space="preserve">He sped down the highway at ninety miles per hour. Harris kept swerving past several vehicles and did not care if the Highway Patrol would try to stop him. He had to get out of there quickly. </w:t>
      </w:r>
      <w:r w:rsidR="00D04068">
        <w:rPr>
          <w:rFonts w:ascii="Calibri" w:hAnsi="Calibri" w:cs="Calibri"/>
        </w:rPr>
        <w:t xml:space="preserve">Harris knew he had to find someplace to leave </w:t>
      </w:r>
      <w:r w:rsidR="00D77124">
        <w:rPr>
          <w:rFonts w:ascii="Calibri" w:hAnsi="Calibri" w:cs="Calibri"/>
        </w:rPr>
        <w:t xml:space="preserve">his </w:t>
      </w:r>
      <w:r w:rsidR="008A1A29">
        <w:rPr>
          <w:rFonts w:ascii="Calibri" w:hAnsi="Calibri" w:cs="Calibri"/>
        </w:rPr>
        <w:t xml:space="preserve">jeep </w:t>
      </w:r>
      <w:r w:rsidR="00D04068">
        <w:rPr>
          <w:rFonts w:ascii="Calibri" w:hAnsi="Calibri" w:cs="Calibri"/>
        </w:rPr>
        <w:t xml:space="preserve">and </w:t>
      </w:r>
      <w:r w:rsidR="006C3005">
        <w:rPr>
          <w:rFonts w:ascii="Calibri" w:hAnsi="Calibri" w:cs="Calibri"/>
        </w:rPr>
        <w:t>find another vehicle to drive.</w:t>
      </w:r>
      <w:r w:rsidR="00684347">
        <w:rPr>
          <w:rFonts w:ascii="Calibri" w:hAnsi="Calibri" w:cs="Calibri"/>
        </w:rPr>
        <w:t xml:space="preserve"> He had to throw FC off somehow.</w:t>
      </w:r>
      <w:r w:rsidR="00075B02">
        <w:rPr>
          <w:rFonts w:ascii="Calibri" w:hAnsi="Calibri" w:cs="Calibri"/>
        </w:rPr>
        <w:t xml:space="preserve"> </w:t>
      </w:r>
      <w:r w:rsidR="00D77124">
        <w:rPr>
          <w:rFonts w:ascii="Calibri" w:hAnsi="Calibri" w:cs="Calibri"/>
        </w:rPr>
        <w:t xml:space="preserve">He </w:t>
      </w:r>
      <w:r w:rsidR="00271B5A">
        <w:rPr>
          <w:rFonts w:ascii="Calibri" w:hAnsi="Calibri" w:cs="Calibri"/>
        </w:rPr>
        <w:t xml:space="preserve">searched for </w:t>
      </w:r>
      <w:r w:rsidR="00E2467B">
        <w:rPr>
          <w:rFonts w:ascii="Calibri" w:hAnsi="Calibri" w:cs="Calibri"/>
        </w:rPr>
        <w:t>car dealerships</w:t>
      </w:r>
      <w:r w:rsidR="00A73968">
        <w:rPr>
          <w:rFonts w:ascii="Calibri" w:hAnsi="Calibri" w:cs="Calibri"/>
        </w:rPr>
        <w:t xml:space="preserve"> that were near hotels</w:t>
      </w:r>
      <w:r w:rsidR="00E2467B">
        <w:rPr>
          <w:rFonts w:ascii="Calibri" w:hAnsi="Calibri" w:cs="Calibri"/>
        </w:rPr>
        <w:t xml:space="preserve"> along the highway</w:t>
      </w:r>
      <w:r w:rsidR="00A73968">
        <w:rPr>
          <w:rFonts w:ascii="Calibri" w:hAnsi="Calibri" w:cs="Calibri"/>
        </w:rPr>
        <w:t xml:space="preserve">. </w:t>
      </w:r>
      <w:r w:rsidR="005A64EE">
        <w:rPr>
          <w:rFonts w:ascii="Calibri" w:hAnsi="Calibri" w:cs="Calibri"/>
        </w:rPr>
        <w:t>That way</w:t>
      </w:r>
      <w:r w:rsidR="00037D01">
        <w:rPr>
          <w:rFonts w:ascii="Calibri" w:hAnsi="Calibri" w:cs="Calibri"/>
        </w:rPr>
        <w:t>,</w:t>
      </w:r>
      <w:r w:rsidR="005A64EE">
        <w:rPr>
          <w:rFonts w:ascii="Calibri" w:hAnsi="Calibri" w:cs="Calibri"/>
        </w:rPr>
        <w:t xml:space="preserve"> he could easily walk to the dealership from the </w:t>
      </w:r>
      <w:r w:rsidR="00C9127B">
        <w:rPr>
          <w:rFonts w:ascii="Calibri" w:hAnsi="Calibri" w:cs="Calibri"/>
        </w:rPr>
        <w:t xml:space="preserve">hotel, but first he had to lose his jeep. </w:t>
      </w:r>
    </w:p>
    <w:p w14:paraId="04D2BEB5" w14:textId="15A31BE1" w:rsidR="00E520C6" w:rsidRDefault="00201665" w:rsidP="00C631CD">
      <w:pPr>
        <w:spacing w:line="480" w:lineRule="auto"/>
        <w:rPr>
          <w:rFonts w:ascii="Calibri" w:hAnsi="Calibri" w:cs="Calibri"/>
        </w:rPr>
      </w:pPr>
      <w:r>
        <w:rPr>
          <w:rFonts w:ascii="Calibri" w:hAnsi="Calibri" w:cs="Calibri"/>
        </w:rPr>
        <w:tab/>
        <w:t xml:space="preserve">Harris drove fifty miles, then </w:t>
      </w:r>
      <w:r w:rsidR="00A826BC">
        <w:rPr>
          <w:rFonts w:ascii="Calibri" w:hAnsi="Calibri" w:cs="Calibri"/>
        </w:rPr>
        <w:t xml:space="preserve">exited the highway. He wanted to </w:t>
      </w:r>
      <w:r w:rsidR="004173CD">
        <w:rPr>
          <w:rFonts w:ascii="Calibri" w:hAnsi="Calibri" w:cs="Calibri"/>
        </w:rPr>
        <w:t>leave it in</w:t>
      </w:r>
      <w:r w:rsidR="000677A9">
        <w:rPr>
          <w:rFonts w:ascii="Calibri" w:hAnsi="Calibri" w:cs="Calibri"/>
        </w:rPr>
        <w:t xml:space="preserve"> a parking lot</w:t>
      </w:r>
      <w:r w:rsidR="00A37403">
        <w:rPr>
          <w:rFonts w:ascii="Calibri" w:hAnsi="Calibri" w:cs="Calibri"/>
        </w:rPr>
        <w:t xml:space="preserve"> and run off to hide someplace. Harris would try to get a lift from someone</w:t>
      </w:r>
      <w:r w:rsidR="00FF3FA5">
        <w:rPr>
          <w:rFonts w:ascii="Calibri" w:hAnsi="Calibri" w:cs="Calibri"/>
        </w:rPr>
        <w:t xml:space="preserve">. He could stay the night in a hotel, then go to a car dealership the next day to purchase a new vehicle to drive. </w:t>
      </w:r>
      <w:r w:rsidR="00905D54">
        <w:rPr>
          <w:rFonts w:ascii="Calibri" w:hAnsi="Calibri" w:cs="Calibri"/>
        </w:rPr>
        <w:t xml:space="preserve">He knew he had to get rid of his cell phone </w:t>
      </w:r>
      <w:r w:rsidR="00BC012B">
        <w:rPr>
          <w:rFonts w:ascii="Calibri" w:hAnsi="Calibri" w:cs="Calibri"/>
        </w:rPr>
        <w:t xml:space="preserve">and purchase a new one as well. </w:t>
      </w:r>
      <w:r w:rsidR="00B83A0F">
        <w:rPr>
          <w:rFonts w:ascii="Calibri" w:hAnsi="Calibri" w:cs="Calibri"/>
        </w:rPr>
        <w:t>Someone was obviously tracking him down somehow</w:t>
      </w:r>
      <w:r w:rsidR="00B77A32">
        <w:rPr>
          <w:rFonts w:ascii="Calibri" w:hAnsi="Calibri" w:cs="Calibri"/>
        </w:rPr>
        <w:t xml:space="preserve">. </w:t>
      </w:r>
      <w:r w:rsidR="00296DCD">
        <w:rPr>
          <w:rFonts w:ascii="Calibri" w:hAnsi="Calibri" w:cs="Calibri"/>
        </w:rPr>
        <w:t xml:space="preserve">Harris was a little worried that his wife may call </w:t>
      </w:r>
      <w:r w:rsidR="00CC5D14">
        <w:rPr>
          <w:rFonts w:ascii="Calibri" w:hAnsi="Calibri" w:cs="Calibri"/>
        </w:rPr>
        <w:t xml:space="preserve">to check on him </w:t>
      </w:r>
      <w:r w:rsidR="00296DCD">
        <w:rPr>
          <w:rFonts w:ascii="Calibri" w:hAnsi="Calibri" w:cs="Calibri"/>
        </w:rPr>
        <w:t xml:space="preserve">overnight, but he couldn’t risk </w:t>
      </w:r>
      <w:r w:rsidR="00927052">
        <w:rPr>
          <w:rFonts w:ascii="Calibri" w:hAnsi="Calibri" w:cs="Calibri"/>
        </w:rPr>
        <w:t>being found. He was sure she would be understand</w:t>
      </w:r>
      <w:r w:rsidR="0017794C">
        <w:rPr>
          <w:rFonts w:ascii="Calibri" w:hAnsi="Calibri" w:cs="Calibri"/>
        </w:rPr>
        <w:t>ing</w:t>
      </w:r>
      <w:r w:rsidR="00037D01">
        <w:rPr>
          <w:rFonts w:ascii="Calibri" w:hAnsi="Calibri" w:cs="Calibri"/>
        </w:rPr>
        <w:t>,</w:t>
      </w:r>
      <w:r w:rsidR="0017794C">
        <w:rPr>
          <w:rFonts w:ascii="Calibri" w:hAnsi="Calibri" w:cs="Calibri"/>
        </w:rPr>
        <w:t xml:space="preserve"> though</w:t>
      </w:r>
      <w:r w:rsidR="00037D01">
        <w:rPr>
          <w:rFonts w:ascii="Calibri" w:hAnsi="Calibri" w:cs="Calibri"/>
        </w:rPr>
        <w:t>,</w:t>
      </w:r>
      <w:r w:rsidR="0017794C">
        <w:rPr>
          <w:rFonts w:ascii="Calibri" w:hAnsi="Calibri" w:cs="Calibri"/>
        </w:rPr>
        <w:t xml:space="preserve"> due to the present circumstances. </w:t>
      </w:r>
      <w:r w:rsidR="00B93C57">
        <w:rPr>
          <w:rFonts w:ascii="Calibri" w:hAnsi="Calibri" w:cs="Calibri"/>
        </w:rPr>
        <w:t xml:space="preserve">Harris would call her </w:t>
      </w:r>
      <w:r w:rsidR="00BE3309">
        <w:rPr>
          <w:rFonts w:ascii="Calibri" w:hAnsi="Calibri" w:cs="Calibri"/>
        </w:rPr>
        <w:t xml:space="preserve">on the phone in his hotel room as soon as he </w:t>
      </w:r>
      <w:r w:rsidR="00037D01">
        <w:rPr>
          <w:rFonts w:ascii="Calibri" w:hAnsi="Calibri" w:cs="Calibri"/>
        </w:rPr>
        <w:t xml:space="preserve">found </w:t>
      </w:r>
      <w:r w:rsidR="0027169B">
        <w:rPr>
          <w:rFonts w:ascii="Calibri" w:hAnsi="Calibri" w:cs="Calibri"/>
        </w:rPr>
        <w:t>a hotel to stay in.</w:t>
      </w:r>
    </w:p>
    <w:p w14:paraId="3C83C169" w14:textId="6D1AD2E8" w:rsidR="000C2CA7" w:rsidRDefault="000C2CA7" w:rsidP="00C631CD">
      <w:pPr>
        <w:spacing w:line="480" w:lineRule="auto"/>
        <w:rPr>
          <w:rFonts w:ascii="Calibri" w:hAnsi="Calibri" w:cs="Calibri"/>
        </w:rPr>
      </w:pPr>
      <w:r>
        <w:rPr>
          <w:rFonts w:ascii="Calibri" w:hAnsi="Calibri" w:cs="Calibri"/>
        </w:rPr>
        <w:tab/>
        <w:t xml:space="preserve">He drove </w:t>
      </w:r>
      <w:r w:rsidR="00AF73A3">
        <w:rPr>
          <w:rFonts w:ascii="Calibri" w:hAnsi="Calibri" w:cs="Calibri"/>
        </w:rPr>
        <w:t xml:space="preserve">about three miles </w:t>
      </w:r>
      <w:r>
        <w:rPr>
          <w:rFonts w:ascii="Calibri" w:hAnsi="Calibri" w:cs="Calibri"/>
        </w:rPr>
        <w:t xml:space="preserve">down </w:t>
      </w:r>
      <w:r w:rsidR="00F97932">
        <w:rPr>
          <w:rFonts w:ascii="Calibri" w:hAnsi="Calibri" w:cs="Calibri"/>
        </w:rPr>
        <w:t>a</w:t>
      </w:r>
      <w:r w:rsidR="002954A8">
        <w:rPr>
          <w:rFonts w:ascii="Calibri" w:hAnsi="Calibri" w:cs="Calibri"/>
        </w:rPr>
        <w:t xml:space="preserve"> street </w:t>
      </w:r>
      <w:r w:rsidR="000347D9">
        <w:rPr>
          <w:rFonts w:ascii="Calibri" w:hAnsi="Calibri" w:cs="Calibri"/>
        </w:rPr>
        <w:t xml:space="preserve">where there were </w:t>
      </w:r>
      <w:r w:rsidR="00A35720">
        <w:rPr>
          <w:rFonts w:ascii="Calibri" w:hAnsi="Calibri" w:cs="Calibri"/>
        </w:rPr>
        <w:t>several</w:t>
      </w:r>
      <w:r w:rsidR="000347D9">
        <w:rPr>
          <w:rFonts w:ascii="Calibri" w:hAnsi="Calibri" w:cs="Calibri"/>
        </w:rPr>
        <w:t xml:space="preserve"> retail stores</w:t>
      </w:r>
      <w:r w:rsidR="00435E19">
        <w:rPr>
          <w:rFonts w:ascii="Calibri" w:hAnsi="Calibri" w:cs="Calibri"/>
        </w:rPr>
        <w:t xml:space="preserve">, </w:t>
      </w:r>
      <w:r w:rsidR="000347D9">
        <w:rPr>
          <w:rFonts w:ascii="Calibri" w:hAnsi="Calibri" w:cs="Calibri"/>
        </w:rPr>
        <w:t>restaurants</w:t>
      </w:r>
      <w:r w:rsidR="00435E19">
        <w:rPr>
          <w:rFonts w:ascii="Calibri" w:hAnsi="Calibri" w:cs="Calibri"/>
        </w:rPr>
        <w:t>,</w:t>
      </w:r>
      <w:r w:rsidR="00A35720">
        <w:rPr>
          <w:rFonts w:ascii="Calibri" w:hAnsi="Calibri" w:cs="Calibri"/>
        </w:rPr>
        <w:t xml:space="preserve"> hotels,</w:t>
      </w:r>
      <w:r w:rsidR="00435E19">
        <w:rPr>
          <w:rFonts w:ascii="Calibri" w:hAnsi="Calibri" w:cs="Calibri"/>
        </w:rPr>
        <w:t xml:space="preserve"> a</w:t>
      </w:r>
      <w:r w:rsidR="00A35720">
        <w:rPr>
          <w:rFonts w:ascii="Calibri" w:hAnsi="Calibri" w:cs="Calibri"/>
        </w:rPr>
        <w:t>nd a few car dealerships</w:t>
      </w:r>
      <w:r w:rsidR="00F97932">
        <w:rPr>
          <w:rFonts w:ascii="Calibri" w:hAnsi="Calibri" w:cs="Calibri"/>
        </w:rPr>
        <w:t>. It was late at night</w:t>
      </w:r>
      <w:r w:rsidR="00D022AE">
        <w:rPr>
          <w:rFonts w:ascii="Calibri" w:hAnsi="Calibri" w:cs="Calibri"/>
        </w:rPr>
        <w:t>, so there was hardly any traffic</w:t>
      </w:r>
      <w:r w:rsidR="00F97932">
        <w:rPr>
          <w:rFonts w:ascii="Calibri" w:hAnsi="Calibri" w:cs="Calibri"/>
        </w:rPr>
        <w:t xml:space="preserve">. </w:t>
      </w:r>
      <w:r w:rsidR="00CD351C">
        <w:rPr>
          <w:rFonts w:ascii="Calibri" w:hAnsi="Calibri" w:cs="Calibri"/>
        </w:rPr>
        <w:t>He kept search</w:t>
      </w:r>
      <w:r w:rsidR="002C3594">
        <w:rPr>
          <w:rFonts w:ascii="Calibri" w:hAnsi="Calibri" w:cs="Calibri"/>
        </w:rPr>
        <w:t>ing</w:t>
      </w:r>
      <w:r w:rsidR="00CD351C">
        <w:rPr>
          <w:rFonts w:ascii="Calibri" w:hAnsi="Calibri" w:cs="Calibri"/>
        </w:rPr>
        <w:t xml:space="preserve"> for the perfect spot to leave his vehicle</w:t>
      </w:r>
      <w:r w:rsidR="002C3594">
        <w:rPr>
          <w:rFonts w:ascii="Calibri" w:hAnsi="Calibri" w:cs="Calibri"/>
        </w:rPr>
        <w:t xml:space="preserve">. He drove on until he came across </w:t>
      </w:r>
      <w:r w:rsidR="003142A6">
        <w:rPr>
          <w:rFonts w:ascii="Calibri" w:hAnsi="Calibri" w:cs="Calibri"/>
        </w:rPr>
        <w:t xml:space="preserve">an empty parking lot </w:t>
      </w:r>
      <w:r w:rsidR="00037D01">
        <w:rPr>
          <w:rFonts w:ascii="Calibri" w:hAnsi="Calibri" w:cs="Calibri"/>
        </w:rPr>
        <w:t xml:space="preserve">of </w:t>
      </w:r>
      <w:r w:rsidR="003142A6">
        <w:rPr>
          <w:rFonts w:ascii="Calibri" w:hAnsi="Calibri" w:cs="Calibri"/>
        </w:rPr>
        <w:t>a closed</w:t>
      </w:r>
      <w:r w:rsidR="00037D01">
        <w:rPr>
          <w:rFonts w:ascii="Calibri" w:hAnsi="Calibri" w:cs="Calibri"/>
        </w:rPr>
        <w:t>-</w:t>
      </w:r>
      <w:r w:rsidR="003142A6">
        <w:rPr>
          <w:rFonts w:ascii="Calibri" w:hAnsi="Calibri" w:cs="Calibri"/>
        </w:rPr>
        <w:t>down business.</w:t>
      </w:r>
      <w:r w:rsidR="006B03F5">
        <w:rPr>
          <w:rFonts w:ascii="Calibri" w:hAnsi="Calibri" w:cs="Calibri"/>
        </w:rPr>
        <w:t xml:space="preserve"> There was no on</w:t>
      </w:r>
      <w:r w:rsidR="00D92025">
        <w:rPr>
          <w:rFonts w:ascii="Calibri" w:hAnsi="Calibri" w:cs="Calibri"/>
        </w:rPr>
        <w:t xml:space="preserve">e in sight, so it was the perfect location. </w:t>
      </w:r>
      <w:r w:rsidR="003142A6">
        <w:rPr>
          <w:rFonts w:ascii="Calibri" w:hAnsi="Calibri" w:cs="Calibri"/>
        </w:rPr>
        <w:t>He pulled it off quickly.</w:t>
      </w:r>
      <w:r w:rsidR="00830D64">
        <w:rPr>
          <w:rFonts w:ascii="Calibri" w:hAnsi="Calibri" w:cs="Calibri"/>
        </w:rPr>
        <w:t xml:space="preserve"> </w:t>
      </w:r>
      <w:r w:rsidR="00125C82">
        <w:rPr>
          <w:rFonts w:ascii="Calibri" w:hAnsi="Calibri" w:cs="Calibri"/>
        </w:rPr>
        <w:t xml:space="preserve">He </w:t>
      </w:r>
      <w:r w:rsidR="00535AED">
        <w:rPr>
          <w:rFonts w:ascii="Calibri" w:hAnsi="Calibri" w:cs="Calibri"/>
        </w:rPr>
        <w:t xml:space="preserve">drove slowly across the parking lot and </w:t>
      </w:r>
      <w:r w:rsidR="00125C82">
        <w:rPr>
          <w:rFonts w:ascii="Calibri" w:hAnsi="Calibri" w:cs="Calibri"/>
        </w:rPr>
        <w:t xml:space="preserve">parked underneath a tree, </w:t>
      </w:r>
      <w:r w:rsidR="00136031">
        <w:rPr>
          <w:rFonts w:ascii="Calibri" w:hAnsi="Calibri" w:cs="Calibri"/>
        </w:rPr>
        <w:t xml:space="preserve">then grabbed what he needed out of his trunk before heading off. </w:t>
      </w:r>
      <w:r w:rsidR="002C1282">
        <w:rPr>
          <w:rFonts w:ascii="Calibri" w:hAnsi="Calibri" w:cs="Calibri"/>
        </w:rPr>
        <w:t>Unfortunately, Harris couldn’t bring along some of his heavier weapons. He would have to return to pick those up</w:t>
      </w:r>
      <w:r w:rsidR="00B01FEE">
        <w:rPr>
          <w:rFonts w:ascii="Calibri" w:hAnsi="Calibri" w:cs="Calibri"/>
        </w:rPr>
        <w:t xml:space="preserve"> after purchasing a new vehicle</w:t>
      </w:r>
      <w:r w:rsidR="002C1282">
        <w:rPr>
          <w:rFonts w:ascii="Calibri" w:hAnsi="Calibri" w:cs="Calibri"/>
        </w:rPr>
        <w:t xml:space="preserve">. </w:t>
      </w:r>
      <w:r w:rsidR="00BA00CF">
        <w:rPr>
          <w:rFonts w:ascii="Calibri" w:hAnsi="Calibri" w:cs="Calibri"/>
        </w:rPr>
        <w:t xml:space="preserve">He made sure </w:t>
      </w:r>
      <w:r w:rsidR="00D46616">
        <w:rPr>
          <w:rFonts w:ascii="Calibri" w:hAnsi="Calibri" w:cs="Calibri"/>
        </w:rPr>
        <w:t>all</w:t>
      </w:r>
      <w:r w:rsidR="00BA00CF">
        <w:rPr>
          <w:rFonts w:ascii="Calibri" w:hAnsi="Calibri" w:cs="Calibri"/>
        </w:rPr>
        <w:t xml:space="preserve"> the doors were locked</w:t>
      </w:r>
      <w:r w:rsidR="004B7E74">
        <w:rPr>
          <w:rFonts w:ascii="Calibri" w:hAnsi="Calibri" w:cs="Calibri"/>
        </w:rPr>
        <w:t xml:space="preserve"> before walking off. Harris discovered that a motel was within walkable distance. </w:t>
      </w:r>
    </w:p>
    <w:p w14:paraId="2AA11250" w14:textId="391A0498" w:rsidR="00085E21" w:rsidRDefault="00B8520B" w:rsidP="00B8520B">
      <w:pPr>
        <w:spacing w:line="480" w:lineRule="auto"/>
        <w:ind w:firstLine="720"/>
        <w:rPr>
          <w:rFonts w:ascii="Calibri" w:hAnsi="Calibri" w:cs="Calibri"/>
        </w:rPr>
      </w:pPr>
      <w:r w:rsidRPr="35ABB053">
        <w:rPr>
          <w:rFonts w:ascii="Calibri" w:hAnsi="Calibri" w:cs="Calibri"/>
        </w:rPr>
        <w:t xml:space="preserve">Harris </w:t>
      </w:r>
      <w:r w:rsidR="00802951" w:rsidRPr="35ABB053">
        <w:rPr>
          <w:rFonts w:ascii="Calibri" w:hAnsi="Calibri" w:cs="Calibri"/>
        </w:rPr>
        <w:t xml:space="preserve">ran across </w:t>
      </w:r>
      <w:r w:rsidR="004614C4" w:rsidRPr="35ABB053">
        <w:rPr>
          <w:rFonts w:ascii="Calibri" w:hAnsi="Calibri" w:cs="Calibri"/>
        </w:rPr>
        <w:t>a</w:t>
      </w:r>
      <w:r w:rsidR="00802951" w:rsidRPr="35ABB053">
        <w:rPr>
          <w:rFonts w:ascii="Calibri" w:hAnsi="Calibri" w:cs="Calibri"/>
        </w:rPr>
        <w:t xml:space="preserve"> street, crossed over </w:t>
      </w:r>
      <w:r w:rsidR="00A85211" w:rsidRPr="35ABB053">
        <w:rPr>
          <w:rFonts w:ascii="Calibri" w:hAnsi="Calibri" w:cs="Calibri"/>
        </w:rPr>
        <w:t>a large parking lot to a strip mall and another parking lot to a department store</w:t>
      </w:r>
      <w:r w:rsidR="005F36C4" w:rsidRPr="35ABB053">
        <w:rPr>
          <w:rFonts w:ascii="Calibri" w:hAnsi="Calibri" w:cs="Calibri"/>
        </w:rPr>
        <w:t>. H</w:t>
      </w:r>
      <w:r w:rsidR="007F001B" w:rsidRPr="35ABB053">
        <w:rPr>
          <w:rFonts w:ascii="Calibri" w:hAnsi="Calibri" w:cs="Calibri"/>
        </w:rPr>
        <w:t>e kept running until he came across</w:t>
      </w:r>
      <w:r w:rsidR="00802951" w:rsidRPr="35ABB053">
        <w:rPr>
          <w:rFonts w:ascii="Calibri" w:hAnsi="Calibri" w:cs="Calibri"/>
        </w:rPr>
        <w:t xml:space="preserve"> a</w:t>
      </w:r>
      <w:r w:rsidR="005C2511" w:rsidRPr="35ABB053">
        <w:rPr>
          <w:rFonts w:ascii="Calibri" w:hAnsi="Calibri" w:cs="Calibri"/>
        </w:rPr>
        <w:t xml:space="preserve"> small</w:t>
      </w:r>
      <w:r w:rsidR="00470480" w:rsidRPr="35ABB053">
        <w:rPr>
          <w:rFonts w:ascii="Calibri" w:hAnsi="Calibri" w:cs="Calibri"/>
        </w:rPr>
        <w:t>, r</w:t>
      </w:r>
      <w:r w:rsidR="001E00DA" w:rsidRPr="35ABB053">
        <w:rPr>
          <w:rFonts w:ascii="Calibri" w:hAnsi="Calibri" w:cs="Calibri"/>
        </w:rPr>
        <w:t>u</w:t>
      </w:r>
      <w:r w:rsidR="00470480" w:rsidRPr="35ABB053">
        <w:rPr>
          <w:rFonts w:ascii="Calibri" w:hAnsi="Calibri" w:cs="Calibri"/>
        </w:rPr>
        <w:t>n-down</w:t>
      </w:r>
      <w:r w:rsidR="00802951" w:rsidRPr="35ABB053">
        <w:rPr>
          <w:rFonts w:ascii="Calibri" w:hAnsi="Calibri" w:cs="Calibri"/>
        </w:rPr>
        <w:t xml:space="preserve"> </w:t>
      </w:r>
      <w:r w:rsidR="00447161" w:rsidRPr="35ABB053">
        <w:rPr>
          <w:rFonts w:ascii="Calibri" w:hAnsi="Calibri" w:cs="Calibri"/>
        </w:rPr>
        <w:t>motel.</w:t>
      </w:r>
      <w:r w:rsidR="000B53FE" w:rsidRPr="35ABB053">
        <w:rPr>
          <w:rFonts w:ascii="Calibri" w:hAnsi="Calibri" w:cs="Calibri"/>
        </w:rPr>
        <w:t xml:space="preserve"> Harris noticed a </w:t>
      </w:r>
      <w:r w:rsidR="00F762EB" w:rsidRPr="35ABB053">
        <w:rPr>
          <w:rFonts w:ascii="Calibri" w:hAnsi="Calibri" w:cs="Calibri"/>
        </w:rPr>
        <w:t>few</w:t>
      </w:r>
      <w:r w:rsidR="000B53FE" w:rsidRPr="35ABB053">
        <w:rPr>
          <w:rFonts w:ascii="Calibri" w:hAnsi="Calibri" w:cs="Calibri"/>
        </w:rPr>
        <w:t xml:space="preserve"> sketchy people </w:t>
      </w:r>
      <w:r w:rsidR="00050FFD" w:rsidRPr="35ABB053">
        <w:rPr>
          <w:rFonts w:ascii="Calibri" w:hAnsi="Calibri" w:cs="Calibri"/>
        </w:rPr>
        <w:t>w</w:t>
      </w:r>
      <w:r w:rsidR="00B26DFE" w:rsidRPr="35ABB053">
        <w:rPr>
          <w:rFonts w:ascii="Calibri" w:hAnsi="Calibri" w:cs="Calibri"/>
        </w:rPr>
        <w:t>earing</w:t>
      </w:r>
      <w:r w:rsidR="00050FFD" w:rsidRPr="35ABB053">
        <w:rPr>
          <w:rFonts w:ascii="Calibri" w:hAnsi="Calibri" w:cs="Calibri"/>
        </w:rPr>
        <w:t xml:space="preserve"> </w:t>
      </w:r>
      <w:r w:rsidR="00A17B7D" w:rsidRPr="35ABB053">
        <w:rPr>
          <w:rFonts w:ascii="Calibri" w:hAnsi="Calibri" w:cs="Calibri"/>
        </w:rPr>
        <w:t>tattered cloth</w:t>
      </w:r>
      <w:r w:rsidR="00692CA9" w:rsidRPr="35ABB053">
        <w:rPr>
          <w:rFonts w:ascii="Calibri" w:hAnsi="Calibri" w:cs="Calibri"/>
        </w:rPr>
        <w:t>ing</w:t>
      </w:r>
      <w:r w:rsidR="00B26DFE" w:rsidRPr="35ABB053">
        <w:rPr>
          <w:rFonts w:ascii="Calibri" w:hAnsi="Calibri" w:cs="Calibri"/>
        </w:rPr>
        <w:t xml:space="preserve"> </w:t>
      </w:r>
      <w:r w:rsidR="00611E97" w:rsidRPr="35ABB053">
        <w:rPr>
          <w:rFonts w:ascii="Calibri" w:hAnsi="Calibri" w:cs="Calibri"/>
        </w:rPr>
        <w:t>standing around smoking cigarettes</w:t>
      </w:r>
      <w:r w:rsidR="00B26DFE" w:rsidRPr="35ABB053">
        <w:rPr>
          <w:rFonts w:ascii="Calibri" w:hAnsi="Calibri" w:cs="Calibri"/>
        </w:rPr>
        <w:t xml:space="preserve"> in front of the motel</w:t>
      </w:r>
      <w:r w:rsidR="00611E97" w:rsidRPr="35ABB053">
        <w:rPr>
          <w:rFonts w:ascii="Calibri" w:hAnsi="Calibri" w:cs="Calibri"/>
        </w:rPr>
        <w:t>.</w:t>
      </w:r>
      <w:r w:rsidR="00692CA9" w:rsidRPr="35ABB053">
        <w:rPr>
          <w:rFonts w:ascii="Calibri" w:hAnsi="Calibri" w:cs="Calibri"/>
        </w:rPr>
        <w:t xml:space="preserve"> </w:t>
      </w:r>
      <w:r w:rsidR="00960A7B" w:rsidRPr="35ABB053">
        <w:rPr>
          <w:rFonts w:ascii="Calibri" w:hAnsi="Calibri" w:cs="Calibri"/>
        </w:rPr>
        <w:t>An old, scrag</w:t>
      </w:r>
      <w:r w:rsidR="00D11BBF" w:rsidRPr="35ABB053">
        <w:rPr>
          <w:rFonts w:ascii="Calibri" w:hAnsi="Calibri" w:cs="Calibri"/>
        </w:rPr>
        <w:t xml:space="preserve">gly man </w:t>
      </w:r>
      <w:r w:rsidR="00E048F9" w:rsidRPr="35ABB053">
        <w:rPr>
          <w:rFonts w:ascii="Calibri" w:hAnsi="Calibri" w:cs="Calibri"/>
        </w:rPr>
        <w:t>who</w:t>
      </w:r>
      <w:r w:rsidR="005A0AA6" w:rsidRPr="35ABB053">
        <w:rPr>
          <w:rFonts w:ascii="Calibri" w:hAnsi="Calibri" w:cs="Calibri"/>
        </w:rPr>
        <w:t xml:space="preserve"> looked</w:t>
      </w:r>
      <w:r w:rsidR="002F330D" w:rsidRPr="35ABB053">
        <w:rPr>
          <w:rFonts w:ascii="Calibri" w:hAnsi="Calibri" w:cs="Calibri"/>
        </w:rPr>
        <w:t xml:space="preserve"> and smelled</w:t>
      </w:r>
      <w:r w:rsidR="005A0AA6" w:rsidRPr="35ABB053">
        <w:rPr>
          <w:rFonts w:ascii="Calibri" w:hAnsi="Calibri" w:cs="Calibri"/>
        </w:rPr>
        <w:t xml:space="preserve"> as if he hadn’t bathed in weeks</w:t>
      </w:r>
      <w:r w:rsidR="005574C0" w:rsidRPr="35ABB053">
        <w:rPr>
          <w:rFonts w:ascii="Calibri" w:hAnsi="Calibri" w:cs="Calibri"/>
        </w:rPr>
        <w:t xml:space="preserve"> </w:t>
      </w:r>
      <w:r w:rsidR="00D11BBF" w:rsidRPr="35ABB053">
        <w:rPr>
          <w:rFonts w:ascii="Calibri" w:hAnsi="Calibri" w:cs="Calibri"/>
        </w:rPr>
        <w:t>approached him. Harris covered his nose as the man approached him.</w:t>
      </w:r>
    </w:p>
    <w:p w14:paraId="72785E12" w14:textId="6FE9B175" w:rsidR="00085E21" w:rsidRDefault="00054BE8" w:rsidP="00B8520B">
      <w:pPr>
        <w:spacing w:line="480" w:lineRule="auto"/>
        <w:ind w:firstLine="720"/>
        <w:rPr>
          <w:rFonts w:ascii="Calibri" w:hAnsi="Calibri" w:cs="Calibri"/>
        </w:rPr>
      </w:pPr>
      <w:r>
        <w:rPr>
          <w:rFonts w:ascii="Calibri" w:hAnsi="Calibri" w:cs="Calibri"/>
        </w:rPr>
        <w:t>“</w:t>
      </w:r>
      <w:r w:rsidR="004E056F">
        <w:rPr>
          <w:rFonts w:ascii="Calibri" w:hAnsi="Calibri" w:cs="Calibri"/>
        </w:rPr>
        <w:t>Hey</w:t>
      </w:r>
      <w:r w:rsidR="00037D01">
        <w:rPr>
          <w:rFonts w:ascii="Calibri" w:hAnsi="Calibri" w:cs="Calibri"/>
        </w:rPr>
        <w:t>,</w:t>
      </w:r>
      <w:r w:rsidR="004E056F">
        <w:rPr>
          <w:rFonts w:ascii="Calibri" w:hAnsi="Calibri" w:cs="Calibri"/>
        </w:rPr>
        <w:t xml:space="preserve"> mister</w:t>
      </w:r>
      <w:r w:rsidR="0062779A">
        <w:rPr>
          <w:rFonts w:ascii="Calibri" w:hAnsi="Calibri" w:cs="Calibri"/>
        </w:rPr>
        <w:t xml:space="preserve">! </w:t>
      </w:r>
      <w:r>
        <w:rPr>
          <w:rFonts w:ascii="Calibri" w:hAnsi="Calibri" w:cs="Calibri"/>
        </w:rPr>
        <w:t>Do you have a few dollars that you can spare</w:t>
      </w:r>
      <w:r w:rsidR="00BA5B0F">
        <w:rPr>
          <w:rFonts w:ascii="Calibri" w:hAnsi="Calibri" w:cs="Calibri"/>
        </w:rPr>
        <w:t>?”</w:t>
      </w:r>
      <w:r w:rsidR="00D602F5">
        <w:rPr>
          <w:rFonts w:ascii="Calibri" w:hAnsi="Calibri" w:cs="Calibri"/>
        </w:rPr>
        <w:t xml:space="preserve"> a gruff voice called out to him.</w:t>
      </w:r>
    </w:p>
    <w:p w14:paraId="14F747C3" w14:textId="4633BE89" w:rsidR="00D602F5" w:rsidRDefault="00201C75" w:rsidP="00B8520B">
      <w:pPr>
        <w:spacing w:line="480" w:lineRule="auto"/>
        <w:ind w:firstLine="720"/>
        <w:rPr>
          <w:rFonts w:ascii="Calibri" w:hAnsi="Calibri" w:cs="Calibri"/>
        </w:rPr>
      </w:pPr>
      <w:r>
        <w:rPr>
          <w:rFonts w:ascii="Calibri" w:hAnsi="Calibri" w:cs="Calibri"/>
        </w:rPr>
        <w:t xml:space="preserve">Harris could tell that the man </w:t>
      </w:r>
      <w:r w:rsidR="006A5865">
        <w:rPr>
          <w:rFonts w:ascii="Calibri" w:hAnsi="Calibri" w:cs="Calibri"/>
        </w:rPr>
        <w:t xml:space="preserve">was intoxicated. </w:t>
      </w:r>
      <w:r w:rsidR="00AF4A77">
        <w:rPr>
          <w:rFonts w:ascii="Calibri" w:hAnsi="Calibri" w:cs="Calibri"/>
        </w:rPr>
        <w:t xml:space="preserve">The old man’s </w:t>
      </w:r>
      <w:r w:rsidR="00037D01">
        <w:rPr>
          <w:rFonts w:ascii="Calibri" w:hAnsi="Calibri" w:cs="Calibri"/>
        </w:rPr>
        <w:t xml:space="preserve">glassy </w:t>
      </w:r>
      <w:r w:rsidR="00AF4A77">
        <w:rPr>
          <w:rFonts w:ascii="Calibri" w:hAnsi="Calibri" w:cs="Calibri"/>
        </w:rPr>
        <w:t xml:space="preserve">eyes </w:t>
      </w:r>
      <w:r w:rsidR="00365F35">
        <w:rPr>
          <w:rFonts w:ascii="Calibri" w:hAnsi="Calibri" w:cs="Calibri"/>
        </w:rPr>
        <w:t>looked up at him</w:t>
      </w:r>
      <w:r w:rsidR="00175C05">
        <w:rPr>
          <w:rFonts w:ascii="Calibri" w:hAnsi="Calibri" w:cs="Calibri"/>
        </w:rPr>
        <w:t xml:space="preserve">. He stumbled as he walked </w:t>
      </w:r>
      <w:r w:rsidR="00037D01">
        <w:rPr>
          <w:rFonts w:ascii="Calibri" w:hAnsi="Calibri" w:cs="Calibri"/>
        </w:rPr>
        <w:t xml:space="preserve">toward </w:t>
      </w:r>
      <w:r w:rsidR="00175C05">
        <w:rPr>
          <w:rFonts w:ascii="Calibri" w:hAnsi="Calibri" w:cs="Calibri"/>
        </w:rPr>
        <w:t xml:space="preserve">him. His breath smelled of </w:t>
      </w:r>
      <w:r w:rsidR="00AC060C">
        <w:rPr>
          <w:rFonts w:ascii="Calibri" w:hAnsi="Calibri" w:cs="Calibri"/>
        </w:rPr>
        <w:t xml:space="preserve">cheap wine and whisky. </w:t>
      </w:r>
      <w:r w:rsidR="00DB75BE">
        <w:rPr>
          <w:rFonts w:ascii="Calibri" w:hAnsi="Calibri" w:cs="Calibri"/>
        </w:rPr>
        <w:t xml:space="preserve">Harris turned away quickly to avoid </w:t>
      </w:r>
      <w:r w:rsidR="003B1EA1">
        <w:rPr>
          <w:rFonts w:ascii="Calibri" w:hAnsi="Calibri" w:cs="Calibri"/>
        </w:rPr>
        <w:t xml:space="preserve">inhaling the scent. </w:t>
      </w:r>
      <w:r w:rsidR="001F7162">
        <w:rPr>
          <w:rFonts w:ascii="Calibri" w:hAnsi="Calibri" w:cs="Calibri"/>
        </w:rPr>
        <w:t xml:space="preserve">He dug into his pockets and pulled out a </w:t>
      </w:r>
      <w:r w:rsidR="00054EAB">
        <w:rPr>
          <w:rFonts w:ascii="Calibri" w:hAnsi="Calibri" w:cs="Calibri"/>
        </w:rPr>
        <w:t>five-dollar</w:t>
      </w:r>
      <w:r w:rsidR="001F7162">
        <w:rPr>
          <w:rFonts w:ascii="Calibri" w:hAnsi="Calibri" w:cs="Calibri"/>
        </w:rPr>
        <w:t xml:space="preserve"> bill to get the man to go away.</w:t>
      </w:r>
    </w:p>
    <w:p w14:paraId="5658901B" w14:textId="0641FC1E" w:rsidR="00BA0DF8" w:rsidRDefault="009E3D32" w:rsidP="00B8520B">
      <w:pPr>
        <w:spacing w:line="480" w:lineRule="auto"/>
        <w:ind w:firstLine="720"/>
        <w:rPr>
          <w:rFonts w:ascii="Calibri" w:hAnsi="Calibri" w:cs="Calibri"/>
        </w:rPr>
      </w:pPr>
      <w:r>
        <w:rPr>
          <w:rFonts w:ascii="Calibri" w:hAnsi="Calibri" w:cs="Calibri"/>
        </w:rPr>
        <w:t>“Hey, thanks</w:t>
      </w:r>
      <w:r w:rsidR="00037D01">
        <w:rPr>
          <w:rFonts w:ascii="Calibri" w:hAnsi="Calibri" w:cs="Calibri"/>
        </w:rPr>
        <w:t>,</w:t>
      </w:r>
      <w:r>
        <w:rPr>
          <w:rFonts w:ascii="Calibri" w:hAnsi="Calibri" w:cs="Calibri"/>
        </w:rPr>
        <w:t xml:space="preserve"> mister!</w:t>
      </w:r>
      <w:r w:rsidR="00995745">
        <w:rPr>
          <w:rFonts w:ascii="Calibri" w:hAnsi="Calibri" w:cs="Calibri"/>
        </w:rPr>
        <w:t xml:space="preserve"> You are a real swell guy</w:t>
      </w:r>
      <w:r w:rsidR="00090A2D">
        <w:rPr>
          <w:rFonts w:ascii="Calibri" w:hAnsi="Calibri" w:cs="Calibri"/>
        </w:rPr>
        <w:t>,</w:t>
      </w:r>
      <w:r>
        <w:rPr>
          <w:rFonts w:ascii="Calibri" w:hAnsi="Calibri" w:cs="Calibri"/>
        </w:rPr>
        <w:t xml:space="preserve">” the man replied as he </w:t>
      </w:r>
      <w:r w:rsidR="0018289F">
        <w:rPr>
          <w:rFonts w:ascii="Calibri" w:hAnsi="Calibri" w:cs="Calibri"/>
        </w:rPr>
        <w:t>pulled the bill from Harris’</w:t>
      </w:r>
      <w:r w:rsidR="00037D01">
        <w:rPr>
          <w:rFonts w:ascii="Calibri" w:hAnsi="Calibri" w:cs="Calibri"/>
        </w:rPr>
        <w:t>s</w:t>
      </w:r>
      <w:r w:rsidR="0018289F">
        <w:rPr>
          <w:rFonts w:ascii="Calibri" w:hAnsi="Calibri" w:cs="Calibri"/>
        </w:rPr>
        <w:t xml:space="preserve"> hand.</w:t>
      </w:r>
      <w:r w:rsidR="00234CC2">
        <w:rPr>
          <w:rFonts w:ascii="Calibri" w:hAnsi="Calibri" w:cs="Calibri"/>
        </w:rPr>
        <w:t xml:space="preserve"> </w:t>
      </w:r>
      <w:r w:rsidR="00757C62">
        <w:rPr>
          <w:rFonts w:ascii="Calibri" w:hAnsi="Calibri" w:cs="Calibri"/>
        </w:rPr>
        <w:t xml:space="preserve">The drunk man stumbled back to </w:t>
      </w:r>
      <w:r w:rsidR="005A07E4">
        <w:rPr>
          <w:rFonts w:ascii="Calibri" w:hAnsi="Calibri" w:cs="Calibri"/>
        </w:rPr>
        <w:t>his friends.</w:t>
      </w:r>
    </w:p>
    <w:p w14:paraId="2BF20A3B" w14:textId="47A10F53" w:rsidR="007718CC" w:rsidRDefault="00B211D1" w:rsidP="00B8520B">
      <w:pPr>
        <w:spacing w:line="480" w:lineRule="auto"/>
        <w:ind w:firstLine="720"/>
        <w:rPr>
          <w:rFonts w:ascii="Calibri" w:hAnsi="Calibri" w:cs="Calibri"/>
        </w:rPr>
      </w:pPr>
      <w:r>
        <w:rPr>
          <w:rFonts w:ascii="Calibri" w:hAnsi="Calibri" w:cs="Calibri"/>
        </w:rPr>
        <w:t>After the old man walked away, Harris</w:t>
      </w:r>
      <w:r w:rsidR="002222AB">
        <w:rPr>
          <w:rFonts w:ascii="Calibri" w:hAnsi="Calibri" w:cs="Calibri"/>
        </w:rPr>
        <w:t xml:space="preserve"> walked quickly to </w:t>
      </w:r>
      <w:r w:rsidR="00EB36EC">
        <w:rPr>
          <w:rFonts w:ascii="Calibri" w:hAnsi="Calibri" w:cs="Calibri"/>
        </w:rPr>
        <w:t xml:space="preserve">the front door of the motel. </w:t>
      </w:r>
      <w:r w:rsidR="000033E0">
        <w:rPr>
          <w:rFonts w:ascii="Calibri" w:hAnsi="Calibri" w:cs="Calibri"/>
        </w:rPr>
        <w:t xml:space="preserve">He was so exhausted that he didn’t care how run-down it was and </w:t>
      </w:r>
      <w:r w:rsidR="00C80C2B">
        <w:rPr>
          <w:rFonts w:ascii="Calibri" w:hAnsi="Calibri" w:cs="Calibri"/>
        </w:rPr>
        <w:t>what strange characters were there.</w:t>
      </w:r>
      <w:r w:rsidR="00640563">
        <w:rPr>
          <w:rFonts w:ascii="Calibri" w:hAnsi="Calibri" w:cs="Calibri"/>
        </w:rPr>
        <w:t xml:space="preserve"> Harris </w:t>
      </w:r>
      <w:r w:rsidR="00562E0B">
        <w:rPr>
          <w:rFonts w:ascii="Calibri" w:hAnsi="Calibri" w:cs="Calibri"/>
        </w:rPr>
        <w:t>needed rest.</w:t>
      </w:r>
      <w:r w:rsidR="00C80C2B">
        <w:rPr>
          <w:rFonts w:ascii="Calibri" w:hAnsi="Calibri" w:cs="Calibri"/>
        </w:rPr>
        <w:t xml:space="preserve"> </w:t>
      </w:r>
      <w:r w:rsidR="00BF79E5">
        <w:rPr>
          <w:rFonts w:ascii="Calibri" w:hAnsi="Calibri" w:cs="Calibri"/>
        </w:rPr>
        <w:t>He</w:t>
      </w:r>
      <w:r w:rsidR="001E31A3">
        <w:rPr>
          <w:rFonts w:ascii="Calibri" w:hAnsi="Calibri" w:cs="Calibri"/>
        </w:rPr>
        <w:t xml:space="preserve"> stepped into the lobby and</w:t>
      </w:r>
      <w:r w:rsidR="00BF79E5">
        <w:rPr>
          <w:rFonts w:ascii="Calibri" w:hAnsi="Calibri" w:cs="Calibri"/>
        </w:rPr>
        <w:t xml:space="preserve"> </w:t>
      </w:r>
      <w:r w:rsidR="00D96F58">
        <w:rPr>
          <w:rFonts w:ascii="Calibri" w:hAnsi="Calibri" w:cs="Calibri"/>
        </w:rPr>
        <w:t xml:space="preserve">was greeted by </w:t>
      </w:r>
      <w:r w:rsidR="00F061E6">
        <w:rPr>
          <w:rFonts w:ascii="Calibri" w:hAnsi="Calibri" w:cs="Calibri"/>
        </w:rPr>
        <w:t xml:space="preserve">a young motel clerk. </w:t>
      </w:r>
    </w:p>
    <w:p w14:paraId="08D5CBAE" w14:textId="004B496F" w:rsidR="00F81921" w:rsidRDefault="00F81921" w:rsidP="00B8520B">
      <w:pPr>
        <w:spacing w:line="480" w:lineRule="auto"/>
        <w:ind w:firstLine="720"/>
        <w:rPr>
          <w:rFonts w:ascii="Calibri" w:hAnsi="Calibri" w:cs="Calibri"/>
        </w:rPr>
      </w:pPr>
      <w:r w:rsidRPr="35ABB053">
        <w:rPr>
          <w:rFonts w:ascii="Calibri" w:hAnsi="Calibri" w:cs="Calibri"/>
        </w:rPr>
        <w:t xml:space="preserve">“Hi! Welcome to Hotel </w:t>
      </w:r>
      <w:r w:rsidR="00583A6A" w:rsidRPr="35ABB053">
        <w:rPr>
          <w:rFonts w:ascii="Calibri" w:hAnsi="Calibri" w:cs="Calibri"/>
        </w:rPr>
        <w:t>Paradise,” the twenty-something</w:t>
      </w:r>
      <w:r w:rsidR="00037D01">
        <w:rPr>
          <w:rFonts w:ascii="Calibri" w:hAnsi="Calibri" w:cs="Calibri"/>
        </w:rPr>
        <w:t>-</w:t>
      </w:r>
      <w:r w:rsidR="00583A6A" w:rsidRPr="35ABB053">
        <w:rPr>
          <w:rFonts w:ascii="Calibri" w:hAnsi="Calibri" w:cs="Calibri"/>
        </w:rPr>
        <w:t>year</w:t>
      </w:r>
      <w:r w:rsidR="00037D01">
        <w:rPr>
          <w:rFonts w:ascii="Calibri" w:hAnsi="Calibri" w:cs="Calibri"/>
        </w:rPr>
        <w:t>-</w:t>
      </w:r>
      <w:r w:rsidR="00AA21FE" w:rsidRPr="35ABB053">
        <w:rPr>
          <w:rFonts w:ascii="Calibri" w:hAnsi="Calibri" w:cs="Calibri"/>
        </w:rPr>
        <w:t>old</w:t>
      </w:r>
      <w:r w:rsidR="00583A6A" w:rsidRPr="35ABB053">
        <w:rPr>
          <w:rFonts w:ascii="Calibri" w:hAnsi="Calibri" w:cs="Calibri"/>
        </w:rPr>
        <w:t xml:space="preserve"> motel </w:t>
      </w:r>
      <w:r w:rsidR="00AA21FE" w:rsidRPr="35ABB053">
        <w:rPr>
          <w:rFonts w:ascii="Calibri" w:hAnsi="Calibri" w:cs="Calibri"/>
        </w:rPr>
        <w:t xml:space="preserve">clerk said. </w:t>
      </w:r>
      <w:r w:rsidR="008979D8" w:rsidRPr="35ABB053">
        <w:rPr>
          <w:rFonts w:ascii="Calibri" w:hAnsi="Calibri" w:cs="Calibri"/>
        </w:rPr>
        <w:t>“Do you have a reservation with us tonight?”</w:t>
      </w:r>
    </w:p>
    <w:p w14:paraId="498EC5ED" w14:textId="478B8328" w:rsidR="008979D8" w:rsidRDefault="00370653" w:rsidP="00B8520B">
      <w:pPr>
        <w:spacing w:line="480" w:lineRule="auto"/>
        <w:ind w:firstLine="720"/>
        <w:rPr>
          <w:rFonts w:ascii="Calibri" w:hAnsi="Calibri" w:cs="Calibri"/>
        </w:rPr>
      </w:pPr>
      <w:r>
        <w:rPr>
          <w:rFonts w:ascii="Calibri" w:hAnsi="Calibri" w:cs="Calibri"/>
        </w:rPr>
        <w:t>“</w:t>
      </w:r>
      <w:r w:rsidR="00813C0B">
        <w:rPr>
          <w:rFonts w:ascii="Calibri" w:hAnsi="Calibri" w:cs="Calibri"/>
        </w:rPr>
        <w:t>No</w:t>
      </w:r>
      <w:r>
        <w:rPr>
          <w:rFonts w:ascii="Calibri" w:hAnsi="Calibri" w:cs="Calibri"/>
        </w:rPr>
        <w:t>,” Harris answered. “Do you have any rooms available for tonight</w:t>
      </w:r>
      <w:r w:rsidR="00AB40AA">
        <w:rPr>
          <w:rFonts w:ascii="Calibri" w:hAnsi="Calibri" w:cs="Calibri"/>
        </w:rPr>
        <w:t>?”</w:t>
      </w:r>
    </w:p>
    <w:p w14:paraId="4E335F2F" w14:textId="4D1A18E9" w:rsidR="001B4E0B" w:rsidRDefault="001B4E0B" w:rsidP="00B8520B">
      <w:pPr>
        <w:spacing w:line="480" w:lineRule="auto"/>
        <w:ind w:firstLine="720"/>
        <w:rPr>
          <w:rFonts w:ascii="Calibri" w:hAnsi="Calibri" w:cs="Calibri"/>
        </w:rPr>
      </w:pPr>
      <w:r>
        <w:rPr>
          <w:rFonts w:ascii="Calibri" w:hAnsi="Calibri" w:cs="Calibri"/>
        </w:rPr>
        <w:t xml:space="preserve">“Yes, we do,” </w:t>
      </w:r>
      <w:r w:rsidR="00D22FC4">
        <w:rPr>
          <w:rFonts w:ascii="Calibri" w:hAnsi="Calibri" w:cs="Calibri"/>
        </w:rPr>
        <w:t>the clerk</w:t>
      </w:r>
      <w:r>
        <w:rPr>
          <w:rFonts w:ascii="Calibri" w:hAnsi="Calibri" w:cs="Calibri"/>
        </w:rPr>
        <w:t xml:space="preserve"> replied. “How many</w:t>
      </w:r>
      <w:r w:rsidR="004D56E5">
        <w:rPr>
          <w:rFonts w:ascii="Calibri" w:hAnsi="Calibri" w:cs="Calibri"/>
        </w:rPr>
        <w:t xml:space="preserve"> people</w:t>
      </w:r>
      <w:r>
        <w:rPr>
          <w:rFonts w:ascii="Calibri" w:hAnsi="Calibri" w:cs="Calibri"/>
        </w:rPr>
        <w:t xml:space="preserve"> </w:t>
      </w:r>
      <w:r w:rsidR="00D22FC4">
        <w:rPr>
          <w:rFonts w:ascii="Calibri" w:hAnsi="Calibri" w:cs="Calibri"/>
        </w:rPr>
        <w:t xml:space="preserve">will be staying </w:t>
      </w:r>
      <w:r w:rsidR="00A14E92">
        <w:rPr>
          <w:rFonts w:ascii="Calibri" w:hAnsi="Calibri" w:cs="Calibri"/>
        </w:rPr>
        <w:t xml:space="preserve">with you for </w:t>
      </w:r>
      <w:r w:rsidR="00D22FC4">
        <w:rPr>
          <w:rFonts w:ascii="Calibri" w:hAnsi="Calibri" w:cs="Calibri"/>
        </w:rPr>
        <w:t>the night?”</w:t>
      </w:r>
    </w:p>
    <w:p w14:paraId="7452CABC" w14:textId="3381EB85" w:rsidR="00D22FC4" w:rsidRDefault="00D22FC4" w:rsidP="00B8520B">
      <w:pPr>
        <w:spacing w:line="480" w:lineRule="auto"/>
        <w:ind w:firstLine="720"/>
        <w:rPr>
          <w:rFonts w:ascii="Calibri" w:hAnsi="Calibri" w:cs="Calibri"/>
        </w:rPr>
      </w:pPr>
      <w:r>
        <w:rPr>
          <w:rFonts w:ascii="Calibri" w:hAnsi="Calibri" w:cs="Calibri"/>
        </w:rPr>
        <w:t>“</w:t>
      </w:r>
      <w:r w:rsidR="00630970">
        <w:rPr>
          <w:rFonts w:ascii="Calibri" w:hAnsi="Calibri" w:cs="Calibri"/>
        </w:rPr>
        <w:t>Oh, i</w:t>
      </w:r>
      <w:r>
        <w:rPr>
          <w:rFonts w:ascii="Calibri" w:hAnsi="Calibri" w:cs="Calibri"/>
        </w:rPr>
        <w:t xml:space="preserve">t’s just me,” Harris said. </w:t>
      </w:r>
    </w:p>
    <w:p w14:paraId="1BBE4910" w14:textId="634CC585" w:rsidR="00AB384D" w:rsidRDefault="001A1AF3" w:rsidP="00B8520B">
      <w:pPr>
        <w:spacing w:line="480" w:lineRule="auto"/>
        <w:ind w:firstLine="720"/>
        <w:rPr>
          <w:rFonts w:ascii="Calibri" w:hAnsi="Calibri" w:cs="Calibri"/>
        </w:rPr>
      </w:pPr>
      <w:r w:rsidRPr="1FD0627C">
        <w:rPr>
          <w:rFonts w:ascii="Calibri" w:hAnsi="Calibri" w:cs="Calibri"/>
        </w:rPr>
        <w:t xml:space="preserve">“We have a </w:t>
      </w:r>
      <w:r w:rsidR="00AB384D" w:rsidRPr="1FD0627C">
        <w:rPr>
          <w:rFonts w:ascii="Calibri" w:hAnsi="Calibri" w:cs="Calibri"/>
        </w:rPr>
        <w:t>room with a queen</w:t>
      </w:r>
      <w:r w:rsidR="00037D01">
        <w:rPr>
          <w:rFonts w:ascii="Calibri" w:hAnsi="Calibri" w:cs="Calibri"/>
        </w:rPr>
        <w:t>-</w:t>
      </w:r>
      <w:r w:rsidR="00AB384D" w:rsidRPr="1FD0627C">
        <w:rPr>
          <w:rFonts w:ascii="Calibri" w:hAnsi="Calibri" w:cs="Calibri"/>
        </w:rPr>
        <w:t>size bed for $39.99</w:t>
      </w:r>
      <w:r w:rsidR="008D7259" w:rsidRPr="1FD0627C">
        <w:rPr>
          <w:rFonts w:ascii="Calibri" w:hAnsi="Calibri" w:cs="Calibri"/>
        </w:rPr>
        <w:t>,” the clerk said.</w:t>
      </w:r>
      <w:r w:rsidR="00F16EA1" w:rsidRPr="1FD0627C">
        <w:rPr>
          <w:rFonts w:ascii="Calibri" w:hAnsi="Calibri" w:cs="Calibri"/>
        </w:rPr>
        <w:t xml:space="preserve"> </w:t>
      </w:r>
      <w:r w:rsidR="008D7259" w:rsidRPr="1FD0627C">
        <w:rPr>
          <w:rFonts w:ascii="Calibri" w:hAnsi="Calibri" w:cs="Calibri"/>
        </w:rPr>
        <w:t>“</w:t>
      </w:r>
      <w:r w:rsidR="00F16EA1" w:rsidRPr="1FD0627C">
        <w:rPr>
          <w:rFonts w:ascii="Calibri" w:hAnsi="Calibri" w:cs="Calibri"/>
        </w:rPr>
        <w:t>It has a refrigerator</w:t>
      </w:r>
      <w:r w:rsidR="000E1885" w:rsidRPr="1FD0627C">
        <w:rPr>
          <w:rFonts w:ascii="Calibri" w:hAnsi="Calibri" w:cs="Calibri"/>
        </w:rPr>
        <w:t xml:space="preserve"> and microwave</w:t>
      </w:r>
      <w:r w:rsidR="008D7259" w:rsidRPr="1FD0627C">
        <w:rPr>
          <w:rFonts w:ascii="Calibri" w:hAnsi="Calibri" w:cs="Calibri"/>
        </w:rPr>
        <w:t>. We also provide</w:t>
      </w:r>
      <w:r w:rsidR="00A4416D" w:rsidRPr="1FD0627C">
        <w:rPr>
          <w:rFonts w:ascii="Calibri" w:hAnsi="Calibri" w:cs="Calibri"/>
        </w:rPr>
        <w:t xml:space="preserve"> </w:t>
      </w:r>
      <w:r w:rsidR="008548EB" w:rsidRPr="1FD0627C">
        <w:rPr>
          <w:rFonts w:ascii="Calibri" w:hAnsi="Calibri" w:cs="Calibri"/>
        </w:rPr>
        <w:t xml:space="preserve">all </w:t>
      </w:r>
      <w:r w:rsidR="00A4416D" w:rsidRPr="1FD0627C">
        <w:rPr>
          <w:rFonts w:ascii="Calibri" w:hAnsi="Calibri" w:cs="Calibri"/>
        </w:rPr>
        <w:t>HBO channels.</w:t>
      </w:r>
      <w:r w:rsidR="006C207B" w:rsidRPr="1FD0627C">
        <w:rPr>
          <w:rFonts w:ascii="Calibri" w:hAnsi="Calibri" w:cs="Calibri"/>
        </w:rPr>
        <w:t xml:space="preserve"> There is a free continental breakfast in the lobby from </w:t>
      </w:r>
      <w:r w:rsidR="0003175F" w:rsidRPr="1FD0627C">
        <w:rPr>
          <w:rFonts w:ascii="Calibri" w:hAnsi="Calibri" w:cs="Calibri"/>
        </w:rPr>
        <w:t>six to 10 a.m.</w:t>
      </w:r>
      <w:r w:rsidR="00037D01">
        <w:rPr>
          <w:rFonts w:ascii="Calibri" w:hAnsi="Calibri" w:cs="Calibri"/>
        </w:rPr>
        <w:t>,</w:t>
      </w:r>
      <w:r w:rsidR="009D5B91" w:rsidRPr="1FD0627C">
        <w:rPr>
          <w:rFonts w:ascii="Calibri" w:hAnsi="Calibri" w:cs="Calibri"/>
        </w:rPr>
        <w:t xml:space="preserve"> and coffee is always served at the front desk.</w:t>
      </w:r>
      <w:r w:rsidR="00C8068A" w:rsidRPr="1FD0627C">
        <w:rPr>
          <w:rFonts w:ascii="Calibri" w:hAnsi="Calibri" w:cs="Calibri"/>
        </w:rPr>
        <w:t>”</w:t>
      </w:r>
    </w:p>
    <w:p w14:paraId="20E31C96" w14:textId="26E10AB2" w:rsidR="00B52CDA" w:rsidRDefault="00B52CDA" w:rsidP="00B8520B">
      <w:pPr>
        <w:spacing w:line="480" w:lineRule="auto"/>
        <w:ind w:firstLine="720"/>
        <w:rPr>
          <w:rFonts w:ascii="Calibri" w:hAnsi="Calibri" w:cs="Calibri"/>
        </w:rPr>
      </w:pPr>
      <w:r>
        <w:rPr>
          <w:rFonts w:ascii="Calibri" w:hAnsi="Calibri" w:cs="Calibri"/>
        </w:rPr>
        <w:t xml:space="preserve">“That sounds perfect,” </w:t>
      </w:r>
      <w:r w:rsidR="00971629">
        <w:rPr>
          <w:rFonts w:ascii="Calibri" w:hAnsi="Calibri" w:cs="Calibri"/>
        </w:rPr>
        <w:t xml:space="preserve">Harris said </w:t>
      </w:r>
      <w:r w:rsidR="0067664B">
        <w:rPr>
          <w:rFonts w:ascii="Calibri" w:hAnsi="Calibri" w:cs="Calibri"/>
        </w:rPr>
        <w:t xml:space="preserve">with a sluggish voice. </w:t>
      </w:r>
      <w:r w:rsidR="008C6780">
        <w:rPr>
          <w:rFonts w:ascii="Calibri" w:hAnsi="Calibri" w:cs="Calibri"/>
        </w:rPr>
        <w:t xml:space="preserve">He pulled out his wallet and handed him his </w:t>
      </w:r>
      <w:r w:rsidR="00672DCF">
        <w:rPr>
          <w:rFonts w:ascii="Calibri" w:hAnsi="Calibri" w:cs="Calibri"/>
        </w:rPr>
        <w:t xml:space="preserve">credit card. </w:t>
      </w:r>
      <w:r w:rsidR="00CC7D95">
        <w:rPr>
          <w:rFonts w:ascii="Calibri" w:hAnsi="Calibri" w:cs="Calibri"/>
        </w:rPr>
        <w:t xml:space="preserve">The clerk </w:t>
      </w:r>
      <w:r w:rsidR="00385771">
        <w:rPr>
          <w:rFonts w:ascii="Calibri" w:hAnsi="Calibri" w:cs="Calibri"/>
        </w:rPr>
        <w:t xml:space="preserve">ran the credit card </w:t>
      </w:r>
      <w:r w:rsidR="00592384">
        <w:rPr>
          <w:rFonts w:ascii="Calibri" w:hAnsi="Calibri" w:cs="Calibri"/>
        </w:rPr>
        <w:t>and printed off a copy of Harris’</w:t>
      </w:r>
      <w:r w:rsidR="00037D01">
        <w:rPr>
          <w:rFonts w:ascii="Calibri" w:hAnsi="Calibri" w:cs="Calibri"/>
        </w:rPr>
        <w:t>s</w:t>
      </w:r>
      <w:r w:rsidR="00592384">
        <w:rPr>
          <w:rFonts w:ascii="Calibri" w:hAnsi="Calibri" w:cs="Calibri"/>
        </w:rPr>
        <w:t xml:space="preserve"> </w:t>
      </w:r>
      <w:r w:rsidR="008B3B1E">
        <w:rPr>
          <w:rFonts w:ascii="Calibri" w:hAnsi="Calibri" w:cs="Calibri"/>
        </w:rPr>
        <w:t>driver’s license before handing over a room key to Harris.</w:t>
      </w:r>
    </w:p>
    <w:p w14:paraId="72E0BE96" w14:textId="6844A849" w:rsidR="00336E53" w:rsidRDefault="00263EE7" w:rsidP="00B8520B">
      <w:pPr>
        <w:spacing w:line="480" w:lineRule="auto"/>
        <w:ind w:firstLine="720"/>
        <w:rPr>
          <w:rFonts w:ascii="Calibri" w:hAnsi="Calibri" w:cs="Calibri"/>
        </w:rPr>
      </w:pPr>
      <w:r w:rsidRPr="1FD0627C">
        <w:rPr>
          <w:rFonts w:ascii="Calibri" w:hAnsi="Calibri" w:cs="Calibri"/>
        </w:rPr>
        <w:t xml:space="preserve">Soon after </w:t>
      </w:r>
      <w:r w:rsidR="0013205C" w:rsidRPr="1FD0627C">
        <w:rPr>
          <w:rFonts w:ascii="Calibri" w:hAnsi="Calibri" w:cs="Calibri"/>
        </w:rPr>
        <w:t>Harris</w:t>
      </w:r>
      <w:r w:rsidRPr="1FD0627C">
        <w:rPr>
          <w:rFonts w:ascii="Calibri" w:hAnsi="Calibri" w:cs="Calibri"/>
        </w:rPr>
        <w:t xml:space="preserve"> paid for his room, </w:t>
      </w:r>
      <w:r w:rsidR="0013205C" w:rsidRPr="1FD0627C">
        <w:rPr>
          <w:rFonts w:ascii="Calibri" w:hAnsi="Calibri" w:cs="Calibri"/>
        </w:rPr>
        <w:t>he</w:t>
      </w:r>
      <w:r w:rsidRPr="1FD0627C">
        <w:rPr>
          <w:rFonts w:ascii="Calibri" w:hAnsi="Calibri" w:cs="Calibri"/>
        </w:rPr>
        <w:t xml:space="preserve"> wheeled his suitcase</w:t>
      </w:r>
      <w:r w:rsidR="000B5DE0" w:rsidRPr="1FD0627C">
        <w:rPr>
          <w:rFonts w:ascii="Calibri" w:hAnsi="Calibri" w:cs="Calibri"/>
        </w:rPr>
        <w:t xml:space="preserve"> and carried </w:t>
      </w:r>
      <w:r w:rsidR="00527063" w:rsidRPr="1FD0627C">
        <w:rPr>
          <w:rFonts w:ascii="Calibri" w:hAnsi="Calibri" w:cs="Calibri"/>
        </w:rPr>
        <w:t>his duffle bag to his room.</w:t>
      </w:r>
      <w:r w:rsidR="00462BA5" w:rsidRPr="1FD0627C">
        <w:rPr>
          <w:rFonts w:ascii="Calibri" w:hAnsi="Calibri" w:cs="Calibri"/>
        </w:rPr>
        <w:t xml:space="preserve"> He rubbed his eyes</w:t>
      </w:r>
      <w:r w:rsidR="00AA609D" w:rsidRPr="1FD0627C">
        <w:rPr>
          <w:rFonts w:ascii="Calibri" w:hAnsi="Calibri" w:cs="Calibri"/>
        </w:rPr>
        <w:t xml:space="preserve"> while</w:t>
      </w:r>
      <w:r w:rsidR="00381B16" w:rsidRPr="1FD0627C">
        <w:rPr>
          <w:rFonts w:ascii="Calibri" w:hAnsi="Calibri" w:cs="Calibri"/>
        </w:rPr>
        <w:t xml:space="preserve"> walk</w:t>
      </w:r>
      <w:r w:rsidR="00AA609D" w:rsidRPr="1FD0627C">
        <w:rPr>
          <w:rFonts w:ascii="Calibri" w:hAnsi="Calibri" w:cs="Calibri"/>
        </w:rPr>
        <w:t>ing</w:t>
      </w:r>
      <w:r w:rsidR="00381B16" w:rsidRPr="1FD0627C">
        <w:rPr>
          <w:rFonts w:ascii="Calibri" w:hAnsi="Calibri" w:cs="Calibri"/>
        </w:rPr>
        <w:t xml:space="preserve"> on </w:t>
      </w:r>
      <w:r w:rsidR="00AA609D" w:rsidRPr="1FD0627C">
        <w:rPr>
          <w:rFonts w:ascii="Calibri" w:hAnsi="Calibri" w:cs="Calibri"/>
        </w:rPr>
        <w:t>a</w:t>
      </w:r>
      <w:r w:rsidR="00A7315E" w:rsidRPr="1FD0627C">
        <w:rPr>
          <w:rFonts w:ascii="Calibri" w:hAnsi="Calibri" w:cs="Calibri"/>
        </w:rPr>
        <w:t xml:space="preserve"> long</w:t>
      </w:r>
      <w:r w:rsidR="00AA609D" w:rsidRPr="1FD0627C">
        <w:rPr>
          <w:rFonts w:ascii="Calibri" w:hAnsi="Calibri" w:cs="Calibri"/>
        </w:rPr>
        <w:t xml:space="preserve"> stretch of red carpet down the hallway. </w:t>
      </w:r>
      <w:r w:rsidR="00BF0B1F" w:rsidRPr="1FD0627C">
        <w:rPr>
          <w:rFonts w:ascii="Calibri" w:hAnsi="Calibri" w:cs="Calibri"/>
        </w:rPr>
        <w:t xml:space="preserve">He paused in front of the door to his room, yawned, and pulled out </w:t>
      </w:r>
      <w:r w:rsidR="00383F61" w:rsidRPr="1FD0627C">
        <w:rPr>
          <w:rFonts w:ascii="Calibri" w:hAnsi="Calibri" w:cs="Calibri"/>
        </w:rPr>
        <w:t xml:space="preserve">the key. </w:t>
      </w:r>
    </w:p>
    <w:p w14:paraId="0B522F1D" w14:textId="709BE945" w:rsidR="00936CF9" w:rsidRDefault="00936CF9" w:rsidP="00B8520B">
      <w:pPr>
        <w:spacing w:line="480" w:lineRule="auto"/>
        <w:ind w:firstLine="720"/>
        <w:rPr>
          <w:rFonts w:ascii="Calibri" w:hAnsi="Calibri" w:cs="Calibri"/>
        </w:rPr>
      </w:pPr>
      <w:r w:rsidRPr="1FD0627C">
        <w:rPr>
          <w:rFonts w:ascii="Calibri" w:hAnsi="Calibri" w:cs="Calibri"/>
        </w:rPr>
        <w:t>Harris pract</w:t>
      </w:r>
      <w:r w:rsidR="009453F4" w:rsidRPr="1FD0627C">
        <w:rPr>
          <w:rFonts w:ascii="Calibri" w:hAnsi="Calibri" w:cs="Calibri"/>
        </w:rPr>
        <w:t xml:space="preserve">ically dragged his stuff into the room. </w:t>
      </w:r>
      <w:r w:rsidR="00721A4B" w:rsidRPr="1FD0627C">
        <w:rPr>
          <w:rFonts w:ascii="Calibri" w:hAnsi="Calibri" w:cs="Calibri"/>
        </w:rPr>
        <w:t xml:space="preserve">He threw himself on the bed shortly afterward. </w:t>
      </w:r>
      <w:r w:rsidR="00D07272" w:rsidRPr="1FD0627C">
        <w:rPr>
          <w:rFonts w:ascii="Calibri" w:hAnsi="Calibri" w:cs="Calibri"/>
        </w:rPr>
        <w:t>He</w:t>
      </w:r>
      <w:r w:rsidR="005E4E8E" w:rsidRPr="1FD0627C">
        <w:rPr>
          <w:rFonts w:ascii="Calibri" w:hAnsi="Calibri" w:cs="Calibri"/>
        </w:rPr>
        <w:t xml:space="preserve"> lay down with the TV remote in his hand. </w:t>
      </w:r>
      <w:r w:rsidR="00E109C9" w:rsidRPr="1FD0627C">
        <w:rPr>
          <w:rFonts w:ascii="Calibri" w:hAnsi="Calibri" w:cs="Calibri"/>
        </w:rPr>
        <w:t>Quickly, he flicked the television</w:t>
      </w:r>
      <w:r w:rsidR="002F459C" w:rsidRPr="1FD0627C">
        <w:rPr>
          <w:rFonts w:ascii="Calibri" w:hAnsi="Calibri" w:cs="Calibri"/>
        </w:rPr>
        <w:t xml:space="preserve"> set</w:t>
      </w:r>
      <w:r w:rsidR="00E109C9" w:rsidRPr="1FD0627C">
        <w:rPr>
          <w:rFonts w:ascii="Calibri" w:hAnsi="Calibri" w:cs="Calibri"/>
        </w:rPr>
        <w:t xml:space="preserve"> on. </w:t>
      </w:r>
      <w:r w:rsidR="005559A7" w:rsidRPr="1FD0627C">
        <w:rPr>
          <w:rFonts w:ascii="Calibri" w:hAnsi="Calibri" w:cs="Calibri"/>
        </w:rPr>
        <w:t xml:space="preserve">He </w:t>
      </w:r>
      <w:r w:rsidR="003D0289" w:rsidRPr="1FD0627C">
        <w:rPr>
          <w:rFonts w:ascii="Calibri" w:hAnsi="Calibri" w:cs="Calibri"/>
        </w:rPr>
        <w:t xml:space="preserve">started watching </w:t>
      </w:r>
      <w:r w:rsidR="001024E2" w:rsidRPr="1FD0627C">
        <w:rPr>
          <w:rFonts w:ascii="Calibri" w:hAnsi="Calibri" w:cs="Calibri"/>
        </w:rPr>
        <w:t xml:space="preserve">an episode of </w:t>
      </w:r>
      <w:r w:rsidR="001A0F4E" w:rsidRPr="001B79A5">
        <w:rPr>
          <w:rFonts w:ascii="Calibri" w:hAnsi="Calibri" w:cs="Calibri"/>
          <w:i/>
          <w:iCs/>
        </w:rPr>
        <w:t>Friends</w:t>
      </w:r>
      <w:r w:rsidR="001A0F4E" w:rsidRPr="1FD0627C">
        <w:rPr>
          <w:rFonts w:ascii="Calibri" w:hAnsi="Calibri" w:cs="Calibri"/>
        </w:rPr>
        <w:t xml:space="preserve">. </w:t>
      </w:r>
      <w:r w:rsidR="00DD26BD" w:rsidRPr="1FD0627C">
        <w:rPr>
          <w:rFonts w:ascii="Calibri" w:hAnsi="Calibri" w:cs="Calibri"/>
        </w:rPr>
        <w:t>Harris figured he needed a good laugh after all that he ha</w:t>
      </w:r>
      <w:r w:rsidR="00E86340" w:rsidRPr="1FD0627C">
        <w:rPr>
          <w:rFonts w:ascii="Calibri" w:hAnsi="Calibri" w:cs="Calibri"/>
        </w:rPr>
        <w:t>d</w:t>
      </w:r>
      <w:r w:rsidR="00DD26BD" w:rsidRPr="1FD0627C">
        <w:rPr>
          <w:rFonts w:ascii="Calibri" w:hAnsi="Calibri" w:cs="Calibri"/>
        </w:rPr>
        <w:t xml:space="preserve"> gone through.</w:t>
      </w:r>
      <w:r w:rsidR="00672117" w:rsidRPr="1FD0627C">
        <w:rPr>
          <w:rFonts w:ascii="Calibri" w:hAnsi="Calibri" w:cs="Calibri"/>
        </w:rPr>
        <w:t xml:space="preserve"> </w:t>
      </w:r>
      <w:r w:rsidR="00AF5F2D" w:rsidRPr="001B79A5">
        <w:rPr>
          <w:rFonts w:ascii="Calibri" w:hAnsi="Calibri" w:cs="Calibri"/>
          <w:i/>
          <w:iCs/>
        </w:rPr>
        <w:t xml:space="preserve">It </w:t>
      </w:r>
      <w:r w:rsidR="00037D01" w:rsidRPr="001B79A5">
        <w:rPr>
          <w:rFonts w:ascii="Calibri" w:hAnsi="Calibri" w:cs="Calibri"/>
          <w:i/>
          <w:iCs/>
        </w:rPr>
        <w:t xml:space="preserve">will </w:t>
      </w:r>
      <w:r w:rsidR="00AF5F2D" w:rsidRPr="001B79A5">
        <w:rPr>
          <w:rFonts w:ascii="Calibri" w:hAnsi="Calibri" w:cs="Calibri"/>
          <w:i/>
          <w:iCs/>
        </w:rPr>
        <w:t>be nice to see things on the bright side again,</w:t>
      </w:r>
      <w:r w:rsidR="00AF5F2D" w:rsidRPr="1FD0627C">
        <w:rPr>
          <w:rFonts w:ascii="Calibri" w:hAnsi="Calibri" w:cs="Calibri"/>
        </w:rPr>
        <w:t xml:space="preserve"> he thought. </w:t>
      </w:r>
      <w:r w:rsidR="00D67FFB" w:rsidRPr="1FD0627C">
        <w:rPr>
          <w:rFonts w:ascii="Calibri" w:hAnsi="Calibri" w:cs="Calibri"/>
        </w:rPr>
        <w:t xml:space="preserve">He was tired of running and hiding. He </w:t>
      </w:r>
      <w:r w:rsidR="000B5ED6" w:rsidRPr="1FD0627C">
        <w:rPr>
          <w:rFonts w:ascii="Calibri" w:hAnsi="Calibri" w:cs="Calibri"/>
        </w:rPr>
        <w:t xml:space="preserve">also </w:t>
      </w:r>
      <w:r w:rsidR="00D67FFB" w:rsidRPr="1FD0627C">
        <w:rPr>
          <w:rFonts w:ascii="Calibri" w:hAnsi="Calibri" w:cs="Calibri"/>
        </w:rPr>
        <w:t>was tired of being in fear</w:t>
      </w:r>
      <w:r w:rsidR="00C43138" w:rsidRPr="1FD0627C">
        <w:rPr>
          <w:rFonts w:ascii="Calibri" w:hAnsi="Calibri" w:cs="Calibri"/>
        </w:rPr>
        <w:t xml:space="preserve">, </w:t>
      </w:r>
      <w:r w:rsidR="00C610F8" w:rsidRPr="1FD0627C">
        <w:rPr>
          <w:rFonts w:ascii="Calibri" w:hAnsi="Calibri" w:cs="Calibri"/>
        </w:rPr>
        <w:t xml:space="preserve">constantly being on the lookout, and being in danger. </w:t>
      </w:r>
      <w:r w:rsidR="0004682E" w:rsidRPr="1FD0627C">
        <w:rPr>
          <w:rFonts w:ascii="Calibri" w:hAnsi="Calibri" w:cs="Calibri"/>
        </w:rPr>
        <w:t xml:space="preserve">Harris then thought about </w:t>
      </w:r>
      <w:r w:rsidR="002F6D5E" w:rsidRPr="1FD0627C">
        <w:rPr>
          <w:rFonts w:ascii="Calibri" w:hAnsi="Calibri" w:cs="Calibri"/>
        </w:rPr>
        <w:t xml:space="preserve">Gabriela and the baby. </w:t>
      </w:r>
      <w:r w:rsidR="00D46EF2" w:rsidRPr="1FD0627C">
        <w:rPr>
          <w:rFonts w:ascii="Calibri" w:hAnsi="Calibri" w:cs="Calibri"/>
        </w:rPr>
        <w:t xml:space="preserve">He was hoping they were staying put someplace safe and </w:t>
      </w:r>
      <w:r w:rsidR="001850FC" w:rsidRPr="1FD0627C">
        <w:rPr>
          <w:rFonts w:ascii="Calibri" w:hAnsi="Calibri" w:cs="Calibri"/>
        </w:rPr>
        <w:t xml:space="preserve">they had all that they needed. </w:t>
      </w:r>
    </w:p>
    <w:p w14:paraId="4EF54A20" w14:textId="6D58DE32" w:rsidR="00B8520B" w:rsidRDefault="00594340" w:rsidP="00B8520B">
      <w:pPr>
        <w:spacing w:line="480" w:lineRule="auto"/>
        <w:ind w:firstLine="720"/>
        <w:rPr>
          <w:rFonts w:ascii="Calibri" w:hAnsi="Calibri" w:cs="Calibri"/>
        </w:rPr>
      </w:pPr>
      <w:r>
        <w:rPr>
          <w:rFonts w:ascii="Calibri" w:hAnsi="Calibri" w:cs="Calibri"/>
        </w:rPr>
        <w:t xml:space="preserve"> He would call his wife from the hotel</w:t>
      </w:r>
      <w:r w:rsidR="00DA2D8D">
        <w:rPr>
          <w:rFonts w:ascii="Calibri" w:hAnsi="Calibri" w:cs="Calibri"/>
        </w:rPr>
        <w:t xml:space="preserve"> in the morning</w:t>
      </w:r>
      <w:r>
        <w:rPr>
          <w:rFonts w:ascii="Calibri" w:hAnsi="Calibri" w:cs="Calibri"/>
        </w:rPr>
        <w:t xml:space="preserve"> to keep her updated on all the recent developments. </w:t>
      </w:r>
      <w:r w:rsidR="00C561B3">
        <w:rPr>
          <w:rFonts w:ascii="Calibri" w:hAnsi="Calibri" w:cs="Calibri"/>
        </w:rPr>
        <w:t xml:space="preserve">Harris thought it was too late at night to call her, and he wanted to make sure </w:t>
      </w:r>
      <w:r w:rsidR="00F675BA">
        <w:rPr>
          <w:rFonts w:ascii="Calibri" w:hAnsi="Calibri" w:cs="Calibri"/>
        </w:rPr>
        <w:t xml:space="preserve">she and the baby got plenty of rest. </w:t>
      </w:r>
      <w:r w:rsidR="00DA2D8D">
        <w:rPr>
          <w:rFonts w:ascii="Calibri" w:hAnsi="Calibri" w:cs="Calibri"/>
        </w:rPr>
        <w:t>He also needed to</w:t>
      </w:r>
      <w:r w:rsidR="00385C9A">
        <w:rPr>
          <w:rFonts w:ascii="Calibri" w:hAnsi="Calibri" w:cs="Calibri"/>
        </w:rPr>
        <w:t xml:space="preserve"> </w:t>
      </w:r>
      <w:r w:rsidR="00F87867">
        <w:rPr>
          <w:rFonts w:ascii="Calibri" w:hAnsi="Calibri" w:cs="Calibri"/>
        </w:rPr>
        <w:t xml:space="preserve">call a taxi to take him to a car dealership. </w:t>
      </w:r>
      <w:r w:rsidR="00DB57C6">
        <w:rPr>
          <w:rFonts w:ascii="Calibri" w:hAnsi="Calibri" w:cs="Calibri"/>
        </w:rPr>
        <w:t xml:space="preserve">Right now, he was too tired to process what was going on in his mind. </w:t>
      </w:r>
    </w:p>
    <w:p w14:paraId="04866FB0" w14:textId="2850FE4B" w:rsidR="00437624" w:rsidRDefault="009B640F" w:rsidP="00B8520B">
      <w:pPr>
        <w:spacing w:line="480" w:lineRule="auto"/>
        <w:ind w:firstLine="720"/>
        <w:rPr>
          <w:rFonts w:ascii="Calibri" w:hAnsi="Calibri" w:cs="Calibri"/>
        </w:rPr>
      </w:pPr>
      <w:r>
        <w:rPr>
          <w:rFonts w:ascii="Calibri" w:hAnsi="Calibri" w:cs="Calibri"/>
        </w:rPr>
        <w:t xml:space="preserve">His eyelids grew heavy. </w:t>
      </w:r>
      <w:r w:rsidR="00D560E4">
        <w:rPr>
          <w:rFonts w:ascii="Calibri" w:hAnsi="Calibri" w:cs="Calibri"/>
        </w:rPr>
        <w:t xml:space="preserve">He switched off the lamp and turned off the television. </w:t>
      </w:r>
      <w:r w:rsidR="008E5616">
        <w:rPr>
          <w:rFonts w:ascii="Calibri" w:hAnsi="Calibri" w:cs="Calibri"/>
        </w:rPr>
        <w:t xml:space="preserve">He drifted off into a deep sleep. </w:t>
      </w:r>
      <w:r w:rsidR="00E22A32">
        <w:rPr>
          <w:rFonts w:ascii="Calibri" w:hAnsi="Calibri" w:cs="Calibri"/>
        </w:rPr>
        <w:t>He was still frightened by the recent events</w:t>
      </w:r>
      <w:r w:rsidR="00771996">
        <w:rPr>
          <w:rFonts w:ascii="Calibri" w:hAnsi="Calibri" w:cs="Calibri"/>
        </w:rPr>
        <w:t xml:space="preserve"> and was a little shaken by </w:t>
      </w:r>
      <w:r w:rsidR="00DF0A64">
        <w:rPr>
          <w:rFonts w:ascii="Calibri" w:hAnsi="Calibri" w:cs="Calibri"/>
        </w:rPr>
        <w:t>them</w:t>
      </w:r>
      <w:r w:rsidR="00E22A32">
        <w:rPr>
          <w:rFonts w:ascii="Calibri" w:hAnsi="Calibri" w:cs="Calibri"/>
        </w:rPr>
        <w:t xml:space="preserve">. He </w:t>
      </w:r>
      <w:r w:rsidR="00A80DF2">
        <w:rPr>
          <w:rFonts w:ascii="Calibri" w:hAnsi="Calibri" w:cs="Calibri"/>
        </w:rPr>
        <w:t>feared</w:t>
      </w:r>
      <w:r w:rsidR="006D44B1">
        <w:rPr>
          <w:rFonts w:ascii="Calibri" w:hAnsi="Calibri" w:cs="Calibri"/>
        </w:rPr>
        <w:t xml:space="preserve"> what would happen the next day. </w:t>
      </w:r>
      <w:r w:rsidR="00A80DF2">
        <w:rPr>
          <w:rFonts w:ascii="Calibri" w:hAnsi="Calibri" w:cs="Calibri"/>
        </w:rPr>
        <w:t xml:space="preserve">Harris was just too exhausted to think about it. </w:t>
      </w:r>
      <w:r w:rsidR="003E0099">
        <w:rPr>
          <w:rFonts w:ascii="Calibri" w:hAnsi="Calibri" w:cs="Calibri"/>
        </w:rPr>
        <w:t xml:space="preserve">His eyes </w:t>
      </w:r>
      <w:r w:rsidR="00AE386D">
        <w:rPr>
          <w:rFonts w:ascii="Calibri" w:hAnsi="Calibri" w:cs="Calibri"/>
        </w:rPr>
        <w:t xml:space="preserve">then closed, and he rolled over to his side. </w:t>
      </w:r>
    </w:p>
    <w:p w14:paraId="3689741E" w14:textId="46385165" w:rsidR="00DA3D79" w:rsidRDefault="00DA3D79" w:rsidP="00B8520B">
      <w:pPr>
        <w:spacing w:line="480" w:lineRule="auto"/>
        <w:ind w:firstLine="720"/>
        <w:rPr>
          <w:rFonts w:ascii="Calibri" w:hAnsi="Calibri" w:cs="Calibri"/>
        </w:rPr>
      </w:pPr>
      <w:r>
        <w:rPr>
          <w:rFonts w:ascii="Calibri" w:hAnsi="Calibri" w:cs="Calibri"/>
        </w:rPr>
        <w:t xml:space="preserve">While Harris was asleep, </w:t>
      </w:r>
      <w:r w:rsidR="00C71D93">
        <w:rPr>
          <w:rFonts w:ascii="Calibri" w:hAnsi="Calibri" w:cs="Calibri"/>
        </w:rPr>
        <w:t xml:space="preserve">a lost and confused </w:t>
      </w:r>
      <w:r w:rsidR="00CB759B">
        <w:rPr>
          <w:rFonts w:ascii="Calibri" w:hAnsi="Calibri" w:cs="Calibri"/>
        </w:rPr>
        <w:t>Death Firm</w:t>
      </w:r>
      <w:r w:rsidR="00C71D93">
        <w:rPr>
          <w:rFonts w:ascii="Calibri" w:hAnsi="Calibri" w:cs="Calibri"/>
        </w:rPr>
        <w:t xml:space="preserve"> was about five blocks away. </w:t>
      </w:r>
      <w:r w:rsidR="00A47FF3">
        <w:rPr>
          <w:rFonts w:ascii="Calibri" w:hAnsi="Calibri" w:cs="Calibri"/>
        </w:rPr>
        <w:t>It ran around aimlessly</w:t>
      </w:r>
      <w:r w:rsidR="00DF0A64">
        <w:rPr>
          <w:rFonts w:ascii="Calibri" w:hAnsi="Calibri" w:cs="Calibri"/>
        </w:rPr>
        <w:t>,</w:t>
      </w:r>
      <w:r w:rsidR="00A47FF3">
        <w:rPr>
          <w:rFonts w:ascii="Calibri" w:hAnsi="Calibri" w:cs="Calibri"/>
        </w:rPr>
        <w:t xml:space="preserve"> trying to find </w:t>
      </w:r>
      <w:r w:rsidR="00057B3F">
        <w:rPr>
          <w:rFonts w:ascii="Calibri" w:hAnsi="Calibri" w:cs="Calibri"/>
        </w:rPr>
        <w:t xml:space="preserve">Harris. </w:t>
      </w:r>
      <w:r w:rsidR="00346C02">
        <w:rPr>
          <w:rFonts w:ascii="Calibri" w:hAnsi="Calibri" w:cs="Calibri"/>
        </w:rPr>
        <w:t xml:space="preserve">It had trouble picking up his scent. </w:t>
      </w:r>
      <w:r w:rsidR="001F4560">
        <w:rPr>
          <w:rFonts w:ascii="Calibri" w:hAnsi="Calibri" w:cs="Calibri"/>
        </w:rPr>
        <w:t xml:space="preserve">Fritz Camargo couldn’t believe that Harris had left his vehicle abandoned in a parking lot. </w:t>
      </w:r>
      <w:r w:rsidR="00901598">
        <w:rPr>
          <w:rFonts w:ascii="Calibri" w:hAnsi="Calibri" w:cs="Calibri"/>
        </w:rPr>
        <w:t>He knew right then and there that Harris had figured out he had place</w:t>
      </w:r>
      <w:r w:rsidR="00126001">
        <w:rPr>
          <w:rFonts w:ascii="Calibri" w:hAnsi="Calibri" w:cs="Calibri"/>
        </w:rPr>
        <w:t>d</w:t>
      </w:r>
      <w:r w:rsidR="00901598">
        <w:rPr>
          <w:rFonts w:ascii="Calibri" w:hAnsi="Calibri" w:cs="Calibri"/>
        </w:rPr>
        <w:t xml:space="preserve"> a </w:t>
      </w:r>
      <w:r w:rsidR="002E2A7C">
        <w:rPr>
          <w:rFonts w:ascii="Calibri" w:hAnsi="Calibri" w:cs="Calibri"/>
        </w:rPr>
        <w:t>tracker on his vehicle.</w:t>
      </w:r>
      <w:r w:rsidR="00126001">
        <w:rPr>
          <w:rFonts w:ascii="Calibri" w:hAnsi="Calibri" w:cs="Calibri"/>
        </w:rPr>
        <w:t xml:space="preserve"> Camargo knew sooner or later </w:t>
      </w:r>
      <w:r w:rsidR="00DF0A64">
        <w:rPr>
          <w:rFonts w:ascii="Calibri" w:hAnsi="Calibri" w:cs="Calibri"/>
        </w:rPr>
        <w:t xml:space="preserve">that </w:t>
      </w:r>
      <w:r w:rsidR="00126001">
        <w:rPr>
          <w:rFonts w:ascii="Calibri" w:hAnsi="Calibri" w:cs="Calibri"/>
        </w:rPr>
        <w:t xml:space="preserve">Harris would </w:t>
      </w:r>
      <w:r w:rsidR="00FE4D60">
        <w:rPr>
          <w:rFonts w:ascii="Calibri" w:hAnsi="Calibri" w:cs="Calibri"/>
        </w:rPr>
        <w:t xml:space="preserve">try to contact his family. </w:t>
      </w:r>
      <w:r w:rsidR="000378DE">
        <w:rPr>
          <w:rFonts w:ascii="Calibri" w:hAnsi="Calibri" w:cs="Calibri"/>
        </w:rPr>
        <w:t xml:space="preserve">He would have to find a new way to track Harris down. </w:t>
      </w:r>
      <w:r w:rsidR="00DF0A64">
        <w:rPr>
          <w:rFonts w:ascii="Calibri" w:hAnsi="Calibri" w:cs="Calibri"/>
        </w:rPr>
        <w:t xml:space="preserve">In </w:t>
      </w:r>
      <w:r w:rsidR="008F2DE5">
        <w:rPr>
          <w:rFonts w:ascii="Calibri" w:hAnsi="Calibri" w:cs="Calibri"/>
        </w:rPr>
        <w:t xml:space="preserve">the meantime, he would send out more </w:t>
      </w:r>
      <w:r w:rsidR="00CB759B">
        <w:rPr>
          <w:rFonts w:ascii="Calibri" w:hAnsi="Calibri" w:cs="Calibri"/>
        </w:rPr>
        <w:t>Death Firm</w:t>
      </w:r>
      <w:r w:rsidR="008F2DE5">
        <w:rPr>
          <w:rFonts w:ascii="Calibri" w:hAnsi="Calibri" w:cs="Calibri"/>
        </w:rPr>
        <w:t xml:space="preserve">s to attack the innocent. </w:t>
      </w:r>
      <w:r w:rsidR="00B00972">
        <w:rPr>
          <w:rFonts w:ascii="Calibri" w:hAnsi="Calibri" w:cs="Calibri"/>
        </w:rPr>
        <w:t xml:space="preserve">He wanted to start a frenzy. It would serve as a warning to </w:t>
      </w:r>
      <w:r w:rsidR="00F510DE">
        <w:rPr>
          <w:rFonts w:ascii="Calibri" w:hAnsi="Calibri" w:cs="Calibri"/>
        </w:rPr>
        <w:t xml:space="preserve">Harris. </w:t>
      </w:r>
    </w:p>
    <w:p w14:paraId="33B5A61B" w14:textId="79977AD6" w:rsidR="00A338EB" w:rsidRDefault="00A338EB" w:rsidP="00B8520B">
      <w:pPr>
        <w:spacing w:line="480" w:lineRule="auto"/>
        <w:ind w:firstLine="720"/>
        <w:rPr>
          <w:rFonts w:ascii="Calibri" w:hAnsi="Calibri" w:cs="Calibri"/>
        </w:rPr>
      </w:pPr>
      <w:r>
        <w:rPr>
          <w:rFonts w:ascii="Calibri" w:hAnsi="Calibri" w:cs="Calibri"/>
        </w:rPr>
        <w:t xml:space="preserve">Camargo would send a message to Harris that would say if he didn’t </w:t>
      </w:r>
      <w:r w:rsidR="007619ED">
        <w:rPr>
          <w:rFonts w:ascii="Calibri" w:hAnsi="Calibri" w:cs="Calibri"/>
        </w:rPr>
        <w:t xml:space="preserve">come to him and his </w:t>
      </w:r>
      <w:r w:rsidR="00CB759B">
        <w:rPr>
          <w:rFonts w:ascii="Calibri" w:hAnsi="Calibri" w:cs="Calibri"/>
        </w:rPr>
        <w:t>Death Firm</w:t>
      </w:r>
      <w:r w:rsidR="007619ED">
        <w:rPr>
          <w:rFonts w:ascii="Calibri" w:hAnsi="Calibri" w:cs="Calibri"/>
        </w:rPr>
        <w:t xml:space="preserve">s, more citizens </w:t>
      </w:r>
      <w:r w:rsidR="00DF0A64">
        <w:rPr>
          <w:rFonts w:ascii="Calibri" w:hAnsi="Calibri" w:cs="Calibri"/>
        </w:rPr>
        <w:t xml:space="preserve">would </w:t>
      </w:r>
      <w:r w:rsidR="007619ED">
        <w:rPr>
          <w:rFonts w:ascii="Calibri" w:hAnsi="Calibri" w:cs="Calibri"/>
        </w:rPr>
        <w:t xml:space="preserve">die. </w:t>
      </w:r>
      <w:r w:rsidR="00A734EF">
        <w:rPr>
          <w:rFonts w:ascii="Calibri" w:hAnsi="Calibri" w:cs="Calibri"/>
        </w:rPr>
        <w:t xml:space="preserve">Even if Harris did turn himself in, Camargo would still </w:t>
      </w:r>
      <w:r w:rsidR="003A1DA6">
        <w:rPr>
          <w:rFonts w:ascii="Calibri" w:hAnsi="Calibri" w:cs="Calibri"/>
        </w:rPr>
        <w:t xml:space="preserve">unleash the </w:t>
      </w:r>
      <w:r w:rsidR="00CB759B">
        <w:rPr>
          <w:rFonts w:ascii="Calibri" w:hAnsi="Calibri" w:cs="Calibri"/>
        </w:rPr>
        <w:t>Death Firm</w:t>
      </w:r>
      <w:r w:rsidR="003A1DA6">
        <w:rPr>
          <w:rFonts w:ascii="Calibri" w:hAnsi="Calibri" w:cs="Calibri"/>
        </w:rPr>
        <w:t>s out into the world. At least</w:t>
      </w:r>
      <w:r w:rsidR="001A2442">
        <w:rPr>
          <w:rFonts w:ascii="Calibri" w:hAnsi="Calibri" w:cs="Calibri"/>
        </w:rPr>
        <w:t xml:space="preserve"> this way, he wouldn’t have to worry about Harris coming up with a solution to kill off </w:t>
      </w:r>
      <w:r w:rsidR="00A704A2">
        <w:rPr>
          <w:rFonts w:ascii="Calibri" w:hAnsi="Calibri" w:cs="Calibri"/>
        </w:rPr>
        <w:t>all</w:t>
      </w:r>
      <w:r w:rsidR="001A2442">
        <w:rPr>
          <w:rFonts w:ascii="Calibri" w:hAnsi="Calibri" w:cs="Calibri"/>
        </w:rPr>
        <w:t xml:space="preserve"> his </w:t>
      </w:r>
      <w:r w:rsidR="00CB759B">
        <w:rPr>
          <w:rFonts w:ascii="Calibri" w:hAnsi="Calibri" w:cs="Calibri"/>
        </w:rPr>
        <w:t>Death Firm</w:t>
      </w:r>
      <w:r w:rsidR="001A2442">
        <w:rPr>
          <w:rFonts w:ascii="Calibri" w:hAnsi="Calibri" w:cs="Calibri"/>
        </w:rPr>
        <w:t>s</w:t>
      </w:r>
      <w:r w:rsidR="00312C09">
        <w:rPr>
          <w:rFonts w:ascii="Calibri" w:hAnsi="Calibri" w:cs="Calibri"/>
        </w:rPr>
        <w:t xml:space="preserve">. He would then rule </w:t>
      </w:r>
      <w:r w:rsidR="0041026F">
        <w:rPr>
          <w:rFonts w:ascii="Calibri" w:hAnsi="Calibri" w:cs="Calibri"/>
        </w:rPr>
        <w:t>the wor</w:t>
      </w:r>
      <w:r w:rsidR="008655B1">
        <w:rPr>
          <w:rFonts w:ascii="Calibri" w:hAnsi="Calibri" w:cs="Calibri"/>
        </w:rPr>
        <w:t>ld</w:t>
      </w:r>
      <w:r w:rsidR="0041026F">
        <w:rPr>
          <w:rFonts w:ascii="Calibri" w:hAnsi="Calibri" w:cs="Calibri"/>
        </w:rPr>
        <w:t xml:space="preserve">. </w:t>
      </w:r>
    </w:p>
    <w:p w14:paraId="109ABB74" w14:textId="6ECFEEDB" w:rsidR="0041026F" w:rsidRDefault="000C5520" w:rsidP="00B8520B">
      <w:pPr>
        <w:spacing w:line="480" w:lineRule="auto"/>
        <w:ind w:firstLine="720"/>
        <w:rPr>
          <w:rFonts w:ascii="Calibri" w:hAnsi="Calibri" w:cs="Calibri"/>
        </w:rPr>
      </w:pPr>
      <w:r w:rsidRPr="1FD0627C">
        <w:rPr>
          <w:rFonts w:ascii="Calibri" w:hAnsi="Calibri" w:cs="Calibri"/>
        </w:rPr>
        <w:t xml:space="preserve">Camargo </w:t>
      </w:r>
      <w:r w:rsidR="00D5427A" w:rsidRPr="1FD0627C">
        <w:rPr>
          <w:rFonts w:ascii="Calibri" w:hAnsi="Calibri" w:cs="Calibri"/>
        </w:rPr>
        <w:t>would have to find a way to control the airwa</w:t>
      </w:r>
      <w:r w:rsidR="008655B1" w:rsidRPr="1FD0627C">
        <w:rPr>
          <w:rFonts w:ascii="Calibri" w:hAnsi="Calibri" w:cs="Calibri"/>
        </w:rPr>
        <w:t>ves</w:t>
      </w:r>
      <w:r w:rsidR="00FA2F6B" w:rsidRPr="1FD0627C">
        <w:rPr>
          <w:rFonts w:ascii="Calibri" w:hAnsi="Calibri" w:cs="Calibri"/>
        </w:rPr>
        <w:t xml:space="preserve"> to</w:t>
      </w:r>
      <w:r w:rsidR="00484C95" w:rsidRPr="1FD0627C">
        <w:rPr>
          <w:rFonts w:ascii="Calibri" w:hAnsi="Calibri" w:cs="Calibri"/>
        </w:rPr>
        <w:t xml:space="preserve"> be seen on television and heard on the radio</w:t>
      </w:r>
      <w:r w:rsidR="008655B1" w:rsidRPr="1FD0627C">
        <w:rPr>
          <w:rFonts w:ascii="Calibri" w:hAnsi="Calibri" w:cs="Calibri"/>
        </w:rPr>
        <w:t xml:space="preserve">. This would allow him to get his message across to Harris </w:t>
      </w:r>
      <w:r w:rsidR="0089543B" w:rsidRPr="1FD0627C">
        <w:rPr>
          <w:rFonts w:ascii="Calibri" w:hAnsi="Calibri" w:cs="Calibri"/>
        </w:rPr>
        <w:t>and millions of</w:t>
      </w:r>
      <w:r w:rsidR="0055362D" w:rsidRPr="1FD0627C">
        <w:rPr>
          <w:rFonts w:ascii="Calibri" w:hAnsi="Calibri" w:cs="Calibri"/>
        </w:rPr>
        <w:t xml:space="preserve"> other</w:t>
      </w:r>
      <w:r w:rsidR="0089543B" w:rsidRPr="1FD0627C">
        <w:rPr>
          <w:rFonts w:ascii="Calibri" w:hAnsi="Calibri" w:cs="Calibri"/>
        </w:rPr>
        <w:t xml:space="preserve"> people across the world</w:t>
      </w:r>
      <w:r w:rsidR="008655B1" w:rsidRPr="1FD0627C">
        <w:rPr>
          <w:rFonts w:ascii="Calibri" w:hAnsi="Calibri" w:cs="Calibri"/>
        </w:rPr>
        <w:t xml:space="preserve">. </w:t>
      </w:r>
      <w:r w:rsidR="00150630" w:rsidRPr="1FD0627C">
        <w:rPr>
          <w:rFonts w:ascii="Calibri" w:hAnsi="Calibri" w:cs="Calibri"/>
        </w:rPr>
        <w:t>The best way he could do this was to</w:t>
      </w:r>
      <w:r w:rsidR="00BE6955" w:rsidRPr="1FD0627C">
        <w:rPr>
          <w:rFonts w:ascii="Calibri" w:hAnsi="Calibri" w:cs="Calibri"/>
        </w:rPr>
        <w:t xml:space="preserve"> buy some </w:t>
      </w:r>
      <w:r w:rsidR="00DE0869" w:rsidRPr="1FD0627C">
        <w:rPr>
          <w:rFonts w:ascii="Calibri" w:hAnsi="Calibri" w:cs="Calibri"/>
        </w:rPr>
        <w:t>airtime</w:t>
      </w:r>
      <w:r w:rsidR="00BE6955" w:rsidRPr="1FD0627C">
        <w:rPr>
          <w:rFonts w:ascii="Calibri" w:hAnsi="Calibri" w:cs="Calibri"/>
        </w:rPr>
        <w:t xml:space="preserve"> to run his message. </w:t>
      </w:r>
      <w:r w:rsidR="00DE0869" w:rsidRPr="1FD0627C">
        <w:rPr>
          <w:rFonts w:ascii="Calibri" w:hAnsi="Calibri" w:cs="Calibri"/>
        </w:rPr>
        <w:t xml:space="preserve">He knew </w:t>
      </w:r>
      <w:r w:rsidR="00776134" w:rsidRPr="1FD0627C">
        <w:rPr>
          <w:rFonts w:ascii="Calibri" w:hAnsi="Calibri" w:cs="Calibri"/>
        </w:rPr>
        <w:t xml:space="preserve">it would be a risk. </w:t>
      </w:r>
      <w:r w:rsidR="00602BD3" w:rsidRPr="1FD0627C">
        <w:rPr>
          <w:rFonts w:ascii="Calibri" w:hAnsi="Calibri" w:cs="Calibri"/>
        </w:rPr>
        <w:t xml:space="preserve">People would then know he was the </w:t>
      </w:r>
      <w:r w:rsidR="003F035A" w:rsidRPr="1FD0627C">
        <w:rPr>
          <w:rFonts w:ascii="Calibri" w:hAnsi="Calibri" w:cs="Calibri"/>
        </w:rPr>
        <w:t xml:space="preserve">one responsible for recreating the </w:t>
      </w:r>
      <w:r w:rsidR="00CB759B" w:rsidRPr="1FD0627C">
        <w:rPr>
          <w:rFonts w:ascii="Calibri" w:hAnsi="Calibri" w:cs="Calibri"/>
        </w:rPr>
        <w:t>Death Firm</w:t>
      </w:r>
      <w:r w:rsidR="003F035A" w:rsidRPr="1FD0627C">
        <w:rPr>
          <w:rFonts w:ascii="Calibri" w:hAnsi="Calibri" w:cs="Calibri"/>
        </w:rPr>
        <w:t>s</w:t>
      </w:r>
      <w:r w:rsidR="00706E42" w:rsidRPr="1FD0627C">
        <w:rPr>
          <w:rFonts w:ascii="Calibri" w:hAnsi="Calibri" w:cs="Calibri"/>
        </w:rPr>
        <w:t>, and law enforcement might be able to track him down</w:t>
      </w:r>
      <w:r w:rsidR="003F035A" w:rsidRPr="1FD0627C">
        <w:rPr>
          <w:rFonts w:ascii="Calibri" w:hAnsi="Calibri" w:cs="Calibri"/>
        </w:rPr>
        <w:t>.</w:t>
      </w:r>
      <w:r w:rsidR="008E1166" w:rsidRPr="1FD0627C">
        <w:rPr>
          <w:rFonts w:ascii="Calibri" w:hAnsi="Calibri" w:cs="Calibri"/>
        </w:rPr>
        <w:t xml:space="preserve"> Camargo would not reveal his name or be shown in video footage. </w:t>
      </w:r>
      <w:r w:rsidR="006055F8" w:rsidRPr="1FD0627C">
        <w:rPr>
          <w:rFonts w:ascii="Calibri" w:hAnsi="Calibri" w:cs="Calibri"/>
        </w:rPr>
        <w:t xml:space="preserve">He would </w:t>
      </w:r>
      <w:r w:rsidR="0072210B" w:rsidRPr="1FD0627C">
        <w:rPr>
          <w:rFonts w:ascii="Calibri" w:hAnsi="Calibri" w:cs="Calibri"/>
        </w:rPr>
        <w:t xml:space="preserve">only </w:t>
      </w:r>
      <w:r w:rsidR="001811FA" w:rsidRPr="1FD0627C">
        <w:rPr>
          <w:rFonts w:ascii="Calibri" w:hAnsi="Calibri" w:cs="Calibri"/>
        </w:rPr>
        <w:t>run a picture of Harris and</w:t>
      </w:r>
      <w:r w:rsidR="006055F8" w:rsidRPr="1FD0627C">
        <w:rPr>
          <w:rFonts w:ascii="Calibri" w:hAnsi="Calibri" w:cs="Calibri"/>
        </w:rPr>
        <w:t xml:space="preserve"> use his voice</w:t>
      </w:r>
      <w:r w:rsidR="00B140C5" w:rsidRPr="1FD0627C">
        <w:rPr>
          <w:rFonts w:ascii="Calibri" w:hAnsi="Calibri" w:cs="Calibri"/>
        </w:rPr>
        <w:t xml:space="preserve"> only</w:t>
      </w:r>
      <w:r w:rsidR="001811FA" w:rsidRPr="1FD0627C">
        <w:rPr>
          <w:rFonts w:ascii="Calibri" w:hAnsi="Calibri" w:cs="Calibri"/>
        </w:rPr>
        <w:t xml:space="preserve"> in the</w:t>
      </w:r>
      <w:r w:rsidR="00EC5978" w:rsidRPr="1FD0627C">
        <w:rPr>
          <w:rFonts w:ascii="Calibri" w:hAnsi="Calibri" w:cs="Calibri"/>
        </w:rPr>
        <w:t xml:space="preserve"> paid ads</w:t>
      </w:r>
      <w:r w:rsidR="00631D04" w:rsidRPr="1FD0627C">
        <w:rPr>
          <w:rFonts w:ascii="Calibri" w:hAnsi="Calibri" w:cs="Calibri"/>
        </w:rPr>
        <w:t xml:space="preserve">. </w:t>
      </w:r>
    </w:p>
    <w:p w14:paraId="4968DA36" w14:textId="358A878D" w:rsidR="006E6B9F" w:rsidRDefault="0055257B" w:rsidP="00B8520B">
      <w:pPr>
        <w:spacing w:line="480" w:lineRule="auto"/>
        <w:ind w:firstLine="720"/>
        <w:rPr>
          <w:rFonts w:ascii="Calibri" w:hAnsi="Calibri" w:cs="Calibri"/>
        </w:rPr>
      </w:pPr>
      <w:r w:rsidRPr="35ABB053">
        <w:rPr>
          <w:rFonts w:ascii="Calibri" w:hAnsi="Calibri" w:cs="Calibri"/>
        </w:rPr>
        <w:t xml:space="preserve">He knew news outlets across the world would cover </w:t>
      </w:r>
      <w:r w:rsidR="00EC5978" w:rsidRPr="35ABB053">
        <w:rPr>
          <w:rFonts w:ascii="Calibri" w:hAnsi="Calibri" w:cs="Calibri"/>
        </w:rPr>
        <w:t>his mysterious ads</w:t>
      </w:r>
      <w:r w:rsidR="00ED07AB" w:rsidRPr="35ABB053">
        <w:rPr>
          <w:rFonts w:ascii="Calibri" w:hAnsi="Calibri" w:cs="Calibri"/>
        </w:rPr>
        <w:t xml:space="preserve">. Police and military personnel would be using them to </w:t>
      </w:r>
      <w:r w:rsidR="002B2F71" w:rsidRPr="35ABB053">
        <w:rPr>
          <w:rFonts w:ascii="Calibri" w:hAnsi="Calibri" w:cs="Calibri"/>
        </w:rPr>
        <w:t xml:space="preserve">help them </w:t>
      </w:r>
      <w:r w:rsidR="00ED07AB" w:rsidRPr="35ABB053">
        <w:rPr>
          <w:rFonts w:ascii="Calibri" w:hAnsi="Calibri" w:cs="Calibri"/>
        </w:rPr>
        <w:t xml:space="preserve">find out the identity of the person behind </w:t>
      </w:r>
      <w:r w:rsidR="002B2F71" w:rsidRPr="35ABB053">
        <w:rPr>
          <w:rFonts w:ascii="Calibri" w:hAnsi="Calibri" w:cs="Calibri"/>
        </w:rPr>
        <w:t xml:space="preserve">the </w:t>
      </w:r>
      <w:r w:rsidR="00CB759B" w:rsidRPr="35ABB053">
        <w:rPr>
          <w:rFonts w:ascii="Calibri" w:hAnsi="Calibri" w:cs="Calibri"/>
        </w:rPr>
        <w:t>Death Firm</w:t>
      </w:r>
      <w:r w:rsidR="002B2F71" w:rsidRPr="35ABB053">
        <w:rPr>
          <w:rFonts w:ascii="Calibri" w:hAnsi="Calibri" w:cs="Calibri"/>
        </w:rPr>
        <w:t xml:space="preserve">s. </w:t>
      </w:r>
      <w:r w:rsidR="00980036" w:rsidRPr="35ABB053">
        <w:rPr>
          <w:rFonts w:ascii="Calibri" w:hAnsi="Calibri" w:cs="Calibri"/>
        </w:rPr>
        <w:t xml:space="preserve">Camargo was about to be an internet sensation. </w:t>
      </w:r>
      <w:r w:rsidR="00781383" w:rsidRPr="35ABB053">
        <w:rPr>
          <w:rFonts w:ascii="Calibri" w:hAnsi="Calibri" w:cs="Calibri"/>
        </w:rPr>
        <w:t>He smiled at the thought. It was all too easy.</w:t>
      </w:r>
    </w:p>
    <w:p w14:paraId="3674DA12" w14:textId="03AF4C51" w:rsidR="006F241D" w:rsidRDefault="006F241D" w:rsidP="00B8520B">
      <w:pPr>
        <w:spacing w:line="480" w:lineRule="auto"/>
        <w:ind w:firstLine="720"/>
        <w:rPr>
          <w:rFonts w:ascii="Calibri" w:hAnsi="Calibri" w:cs="Calibri"/>
        </w:rPr>
      </w:pPr>
      <w:r w:rsidRPr="35ABB053">
        <w:rPr>
          <w:rFonts w:ascii="Calibri" w:hAnsi="Calibri" w:cs="Calibri"/>
        </w:rPr>
        <w:t xml:space="preserve">Camargo decided to call it a night. He had </w:t>
      </w:r>
      <w:r w:rsidR="005F584C" w:rsidRPr="35ABB053">
        <w:rPr>
          <w:rFonts w:ascii="Calibri" w:hAnsi="Calibri" w:cs="Calibri"/>
        </w:rPr>
        <w:t xml:space="preserve">much planning to do in the morning. </w:t>
      </w:r>
      <w:r w:rsidR="00497DA5" w:rsidRPr="35ABB053">
        <w:rPr>
          <w:rFonts w:ascii="Calibri" w:hAnsi="Calibri" w:cs="Calibri"/>
        </w:rPr>
        <w:t>He turned off his equipment, switched off the light, and headed</w:t>
      </w:r>
      <w:r w:rsidR="00AB74D3" w:rsidRPr="35ABB053">
        <w:rPr>
          <w:rFonts w:ascii="Calibri" w:hAnsi="Calibri" w:cs="Calibri"/>
        </w:rPr>
        <w:t xml:space="preserve"> upstairs</w:t>
      </w:r>
      <w:r w:rsidR="00497DA5" w:rsidRPr="35ABB053">
        <w:rPr>
          <w:rFonts w:ascii="Calibri" w:hAnsi="Calibri" w:cs="Calibri"/>
        </w:rPr>
        <w:t xml:space="preserve"> to his bedroom.</w:t>
      </w:r>
      <w:r w:rsidR="00667074" w:rsidRPr="35ABB053">
        <w:rPr>
          <w:rFonts w:ascii="Calibri" w:hAnsi="Calibri" w:cs="Calibri"/>
        </w:rPr>
        <w:t xml:space="preserve"> </w:t>
      </w:r>
      <w:r w:rsidR="00AB74D3" w:rsidRPr="35ABB053">
        <w:rPr>
          <w:rFonts w:ascii="Calibri" w:hAnsi="Calibri" w:cs="Calibri"/>
        </w:rPr>
        <w:t xml:space="preserve">He would give Harris this one </w:t>
      </w:r>
      <w:r w:rsidR="0031652F" w:rsidRPr="35ABB053">
        <w:rPr>
          <w:rFonts w:ascii="Calibri" w:hAnsi="Calibri" w:cs="Calibri"/>
        </w:rPr>
        <w:t xml:space="preserve">little </w:t>
      </w:r>
      <w:r w:rsidR="00AB74D3" w:rsidRPr="35ABB053">
        <w:rPr>
          <w:rFonts w:ascii="Calibri" w:hAnsi="Calibri" w:cs="Calibri"/>
        </w:rPr>
        <w:t>break</w:t>
      </w:r>
      <w:r w:rsidR="0031652F" w:rsidRPr="35ABB053">
        <w:rPr>
          <w:rFonts w:ascii="Calibri" w:hAnsi="Calibri" w:cs="Calibri"/>
        </w:rPr>
        <w:t xml:space="preserve">. Camargo was much too tired from all the excitement that he needed rest as well.  </w:t>
      </w:r>
    </w:p>
    <w:p w14:paraId="0409C243" w14:textId="3F1DDA27" w:rsidR="00F30866" w:rsidRDefault="00F30866" w:rsidP="00B8520B">
      <w:pPr>
        <w:spacing w:line="480" w:lineRule="auto"/>
        <w:ind w:firstLine="720"/>
        <w:rPr>
          <w:rFonts w:ascii="Calibri" w:hAnsi="Calibri" w:cs="Calibri"/>
        </w:rPr>
      </w:pPr>
      <w:r>
        <w:rPr>
          <w:rFonts w:ascii="Calibri" w:hAnsi="Calibri" w:cs="Calibri"/>
        </w:rPr>
        <w:t xml:space="preserve">Camargo slept peacefully throughout the night, while </w:t>
      </w:r>
      <w:r w:rsidR="00047F85">
        <w:rPr>
          <w:rFonts w:ascii="Calibri" w:hAnsi="Calibri" w:cs="Calibri"/>
        </w:rPr>
        <w:t xml:space="preserve">Harris </w:t>
      </w:r>
      <w:r w:rsidR="00F4679A">
        <w:rPr>
          <w:rFonts w:ascii="Calibri" w:hAnsi="Calibri" w:cs="Calibri"/>
        </w:rPr>
        <w:t xml:space="preserve">repeatedly woke up throughout the night in fear that a </w:t>
      </w:r>
      <w:r w:rsidR="00CB759B">
        <w:rPr>
          <w:rFonts w:ascii="Calibri" w:hAnsi="Calibri" w:cs="Calibri"/>
        </w:rPr>
        <w:t>Death Firm</w:t>
      </w:r>
      <w:r w:rsidR="00F4679A">
        <w:rPr>
          <w:rFonts w:ascii="Calibri" w:hAnsi="Calibri" w:cs="Calibri"/>
        </w:rPr>
        <w:t xml:space="preserve"> may have found him.</w:t>
      </w:r>
      <w:r w:rsidR="00FE44EA">
        <w:rPr>
          <w:rFonts w:ascii="Calibri" w:hAnsi="Calibri" w:cs="Calibri"/>
        </w:rPr>
        <w:t xml:space="preserve"> Neither of them knew what would </w:t>
      </w:r>
      <w:r w:rsidR="007811B5">
        <w:rPr>
          <w:rFonts w:ascii="Calibri" w:hAnsi="Calibri" w:cs="Calibri"/>
        </w:rPr>
        <w:t xml:space="preserve">be in store for them the next day. </w:t>
      </w:r>
    </w:p>
    <w:p w14:paraId="0882EE7F" w14:textId="2204404D" w:rsidR="007811B5" w:rsidRDefault="007811B5" w:rsidP="00B8520B">
      <w:pPr>
        <w:spacing w:line="480" w:lineRule="auto"/>
        <w:ind w:firstLine="720"/>
        <w:rPr>
          <w:rFonts w:ascii="Calibri" w:hAnsi="Calibri" w:cs="Calibri"/>
        </w:rPr>
      </w:pPr>
    </w:p>
    <w:p w14:paraId="18238C5D" w14:textId="26CC7CB7" w:rsidR="007811B5" w:rsidRDefault="007811B5" w:rsidP="00B8520B">
      <w:pPr>
        <w:spacing w:line="480" w:lineRule="auto"/>
        <w:ind w:firstLine="720"/>
        <w:rPr>
          <w:rFonts w:ascii="Calibri" w:hAnsi="Calibri" w:cs="Calibri"/>
        </w:rPr>
      </w:pPr>
    </w:p>
    <w:p w14:paraId="0DD9436A" w14:textId="62FBDF32" w:rsidR="007811B5" w:rsidRDefault="007811B5" w:rsidP="00B8520B">
      <w:pPr>
        <w:spacing w:line="480" w:lineRule="auto"/>
        <w:ind w:firstLine="720"/>
        <w:rPr>
          <w:rFonts w:ascii="Calibri" w:hAnsi="Calibri" w:cs="Calibri"/>
        </w:rPr>
      </w:pPr>
    </w:p>
    <w:p w14:paraId="73AE6903" w14:textId="04FF8EDB" w:rsidR="007811B5" w:rsidRDefault="007811B5" w:rsidP="00B8520B">
      <w:pPr>
        <w:spacing w:line="480" w:lineRule="auto"/>
        <w:ind w:firstLine="720"/>
        <w:rPr>
          <w:rFonts w:ascii="Calibri" w:hAnsi="Calibri" w:cs="Calibri"/>
        </w:rPr>
      </w:pPr>
    </w:p>
    <w:p w14:paraId="7C024AED" w14:textId="77777777" w:rsidR="00D94FDA" w:rsidRDefault="00D94FDA" w:rsidP="007811B5">
      <w:pPr>
        <w:spacing w:line="480" w:lineRule="auto"/>
        <w:ind w:firstLine="720"/>
        <w:jc w:val="center"/>
        <w:rPr>
          <w:rFonts w:ascii="Calibri" w:hAnsi="Calibri" w:cs="Calibri"/>
        </w:rPr>
      </w:pPr>
    </w:p>
    <w:p w14:paraId="74D25D4D" w14:textId="77777777" w:rsidR="00D94FDA" w:rsidRDefault="00D94FDA" w:rsidP="007811B5">
      <w:pPr>
        <w:spacing w:line="480" w:lineRule="auto"/>
        <w:ind w:firstLine="720"/>
        <w:jc w:val="center"/>
        <w:rPr>
          <w:rFonts w:ascii="Calibri" w:hAnsi="Calibri" w:cs="Calibri"/>
        </w:rPr>
      </w:pPr>
    </w:p>
    <w:p w14:paraId="017EC069" w14:textId="77777777" w:rsidR="00D94FDA" w:rsidRDefault="00D94FDA" w:rsidP="007811B5">
      <w:pPr>
        <w:spacing w:line="480" w:lineRule="auto"/>
        <w:ind w:firstLine="720"/>
        <w:jc w:val="center"/>
        <w:rPr>
          <w:rFonts w:ascii="Calibri" w:hAnsi="Calibri" w:cs="Calibri"/>
        </w:rPr>
      </w:pPr>
    </w:p>
    <w:p w14:paraId="74AA3DBE" w14:textId="1F9A188C" w:rsidR="35ABB053" w:rsidRDefault="35ABB053" w:rsidP="35ABB053">
      <w:pPr>
        <w:spacing w:line="480" w:lineRule="auto"/>
        <w:ind w:firstLine="720"/>
        <w:jc w:val="center"/>
        <w:rPr>
          <w:rFonts w:ascii="Calibri" w:hAnsi="Calibri" w:cs="Calibri"/>
        </w:rPr>
      </w:pPr>
    </w:p>
    <w:p w14:paraId="5B181749" w14:textId="7B9E5399" w:rsidR="007811B5" w:rsidRDefault="007811B5" w:rsidP="35ABB053">
      <w:pPr>
        <w:spacing w:line="480" w:lineRule="auto"/>
        <w:ind w:firstLine="720"/>
        <w:jc w:val="center"/>
        <w:rPr>
          <w:rFonts w:ascii="Calibri" w:hAnsi="Calibri" w:cs="Calibri"/>
        </w:rPr>
      </w:pPr>
      <w:r w:rsidRPr="35ABB053">
        <w:rPr>
          <w:rFonts w:ascii="Calibri" w:hAnsi="Calibri" w:cs="Calibri"/>
        </w:rPr>
        <w:t xml:space="preserve">Chapter </w:t>
      </w:r>
      <w:r w:rsidR="00442120" w:rsidRPr="35ABB053">
        <w:rPr>
          <w:rFonts w:ascii="Calibri" w:hAnsi="Calibri" w:cs="Calibri"/>
        </w:rPr>
        <w:t>5</w:t>
      </w:r>
    </w:p>
    <w:p w14:paraId="4ADDD288" w14:textId="3A0B3781" w:rsidR="007811B5" w:rsidRDefault="000C765E" w:rsidP="000C765E">
      <w:pPr>
        <w:spacing w:line="480" w:lineRule="auto"/>
        <w:rPr>
          <w:rFonts w:ascii="Calibri" w:hAnsi="Calibri" w:cs="Calibri"/>
        </w:rPr>
      </w:pPr>
      <w:r>
        <w:rPr>
          <w:rFonts w:ascii="Calibri" w:hAnsi="Calibri" w:cs="Calibri"/>
        </w:rPr>
        <w:tab/>
        <w:t xml:space="preserve">Harris woke up startled by the sound of an alarm going off. </w:t>
      </w:r>
      <w:r w:rsidR="00EB789B">
        <w:rPr>
          <w:rFonts w:ascii="Calibri" w:hAnsi="Calibri" w:cs="Calibri"/>
        </w:rPr>
        <w:t xml:space="preserve">The previous occupant had set the alarm for </w:t>
      </w:r>
      <w:r w:rsidR="003232C6">
        <w:rPr>
          <w:rFonts w:ascii="Calibri" w:hAnsi="Calibri" w:cs="Calibri"/>
        </w:rPr>
        <w:t>6</w:t>
      </w:r>
      <w:r w:rsidR="00EB789B">
        <w:rPr>
          <w:rFonts w:ascii="Calibri" w:hAnsi="Calibri" w:cs="Calibri"/>
        </w:rPr>
        <w:t xml:space="preserve"> a.m. He groaned as he slowly lifted his arm from under the blanket</w:t>
      </w:r>
      <w:r w:rsidR="003232C6">
        <w:rPr>
          <w:rFonts w:ascii="Calibri" w:hAnsi="Calibri" w:cs="Calibri"/>
        </w:rPr>
        <w:t xml:space="preserve"> to hit the snooze button. Harris was still behind on his sleep because he</w:t>
      </w:r>
      <w:r w:rsidR="006172EC">
        <w:rPr>
          <w:rFonts w:ascii="Calibri" w:hAnsi="Calibri" w:cs="Calibri"/>
        </w:rPr>
        <w:t xml:space="preserve"> </w:t>
      </w:r>
      <w:r w:rsidR="00EE0F97">
        <w:rPr>
          <w:rFonts w:ascii="Calibri" w:hAnsi="Calibri" w:cs="Calibri"/>
        </w:rPr>
        <w:t xml:space="preserve">had trouble sleeping throughout the entire night. He figured </w:t>
      </w:r>
      <w:r w:rsidR="00DA20CE">
        <w:rPr>
          <w:rFonts w:ascii="Calibri" w:hAnsi="Calibri" w:cs="Calibri"/>
        </w:rPr>
        <w:t xml:space="preserve">it was no use going back to sleep. </w:t>
      </w:r>
      <w:r w:rsidR="00DA20CE" w:rsidRPr="001B79A5">
        <w:rPr>
          <w:rFonts w:ascii="Calibri" w:hAnsi="Calibri" w:cs="Calibri"/>
          <w:i/>
          <w:iCs/>
        </w:rPr>
        <w:t xml:space="preserve">It </w:t>
      </w:r>
      <w:r w:rsidR="00233E68" w:rsidRPr="001B79A5">
        <w:rPr>
          <w:rFonts w:ascii="Calibri" w:hAnsi="Calibri" w:cs="Calibri"/>
          <w:i/>
          <w:iCs/>
        </w:rPr>
        <w:t xml:space="preserve">will </w:t>
      </w:r>
      <w:r w:rsidR="00DA20CE" w:rsidRPr="001B79A5">
        <w:rPr>
          <w:rFonts w:ascii="Calibri" w:hAnsi="Calibri" w:cs="Calibri"/>
          <w:i/>
          <w:iCs/>
        </w:rPr>
        <w:t xml:space="preserve">be nice to get a head start, </w:t>
      </w:r>
      <w:r w:rsidR="00DA20CE">
        <w:rPr>
          <w:rFonts w:ascii="Calibri" w:hAnsi="Calibri" w:cs="Calibri"/>
        </w:rPr>
        <w:t xml:space="preserve">he thought. Harris laid in bed a few minutes longer to give his mind a chance to wake up. </w:t>
      </w:r>
    </w:p>
    <w:p w14:paraId="5DCF48A7" w14:textId="37C9E3A6" w:rsidR="00A54E6F" w:rsidRDefault="00A54E6F" w:rsidP="000C765E">
      <w:pPr>
        <w:spacing w:line="480" w:lineRule="auto"/>
        <w:rPr>
          <w:rFonts w:ascii="Calibri" w:hAnsi="Calibri" w:cs="Calibri"/>
        </w:rPr>
      </w:pPr>
      <w:r>
        <w:rPr>
          <w:rFonts w:ascii="Calibri" w:hAnsi="Calibri" w:cs="Calibri"/>
        </w:rPr>
        <w:tab/>
      </w:r>
      <w:r w:rsidR="001006D5">
        <w:rPr>
          <w:rFonts w:ascii="Calibri" w:hAnsi="Calibri" w:cs="Calibri"/>
        </w:rPr>
        <w:t xml:space="preserve">As soon as he got out of bed, Harris knew he had to contact his wife. He knew she was worried sick about him all night. Harris </w:t>
      </w:r>
      <w:r w:rsidR="009902DB">
        <w:rPr>
          <w:rFonts w:ascii="Calibri" w:hAnsi="Calibri" w:cs="Calibri"/>
        </w:rPr>
        <w:t xml:space="preserve">sluggishly </w:t>
      </w:r>
      <w:r w:rsidR="001006D5">
        <w:rPr>
          <w:rFonts w:ascii="Calibri" w:hAnsi="Calibri" w:cs="Calibri"/>
        </w:rPr>
        <w:t>picked up the hotel phone</w:t>
      </w:r>
      <w:r w:rsidR="007E50E8">
        <w:rPr>
          <w:rFonts w:ascii="Calibri" w:hAnsi="Calibri" w:cs="Calibri"/>
        </w:rPr>
        <w:t>, took a deep breath,</w:t>
      </w:r>
      <w:r w:rsidR="001006D5">
        <w:rPr>
          <w:rFonts w:ascii="Calibri" w:hAnsi="Calibri" w:cs="Calibri"/>
        </w:rPr>
        <w:t xml:space="preserve"> and called his wife</w:t>
      </w:r>
      <w:r w:rsidR="005D14AC">
        <w:rPr>
          <w:rFonts w:ascii="Calibri" w:hAnsi="Calibri" w:cs="Calibri"/>
        </w:rPr>
        <w:t xml:space="preserve">. </w:t>
      </w:r>
      <w:r w:rsidR="00BC78E1">
        <w:rPr>
          <w:rFonts w:ascii="Calibri" w:hAnsi="Calibri" w:cs="Calibri"/>
        </w:rPr>
        <w:t xml:space="preserve">Gabriela rushed over to her cell phone as soon as it rang. </w:t>
      </w:r>
      <w:r w:rsidR="00E52792">
        <w:rPr>
          <w:rFonts w:ascii="Calibri" w:hAnsi="Calibri" w:cs="Calibri"/>
        </w:rPr>
        <w:t xml:space="preserve">He could hear a </w:t>
      </w:r>
      <w:r w:rsidR="001857E4">
        <w:rPr>
          <w:rFonts w:ascii="Calibri" w:hAnsi="Calibri" w:cs="Calibri"/>
        </w:rPr>
        <w:t xml:space="preserve">lively voice on the other line. </w:t>
      </w:r>
      <w:r w:rsidR="0024597B">
        <w:rPr>
          <w:rFonts w:ascii="Calibri" w:hAnsi="Calibri" w:cs="Calibri"/>
        </w:rPr>
        <w:t xml:space="preserve">She sounded both excited and relieved to hear </w:t>
      </w:r>
      <w:r w:rsidR="005958B1">
        <w:rPr>
          <w:rFonts w:ascii="Calibri" w:hAnsi="Calibri" w:cs="Calibri"/>
        </w:rPr>
        <w:t xml:space="preserve">him on the phone. </w:t>
      </w:r>
      <w:r w:rsidR="004D2128">
        <w:rPr>
          <w:rFonts w:ascii="Calibri" w:hAnsi="Calibri" w:cs="Calibri"/>
        </w:rPr>
        <w:t>Harris</w:t>
      </w:r>
      <w:r w:rsidR="00243635">
        <w:rPr>
          <w:rFonts w:ascii="Calibri" w:hAnsi="Calibri" w:cs="Calibri"/>
        </w:rPr>
        <w:t xml:space="preserve"> </w:t>
      </w:r>
      <w:r w:rsidR="004D2128">
        <w:rPr>
          <w:rFonts w:ascii="Calibri" w:hAnsi="Calibri" w:cs="Calibri"/>
        </w:rPr>
        <w:t xml:space="preserve">also </w:t>
      </w:r>
      <w:r w:rsidR="0017767C">
        <w:rPr>
          <w:rFonts w:ascii="Calibri" w:hAnsi="Calibri" w:cs="Calibri"/>
        </w:rPr>
        <w:t>felt</w:t>
      </w:r>
      <w:r w:rsidR="00243635">
        <w:rPr>
          <w:rFonts w:ascii="Calibri" w:hAnsi="Calibri" w:cs="Calibri"/>
        </w:rPr>
        <w:t xml:space="preserve"> good to hear her voice again</w:t>
      </w:r>
      <w:r w:rsidR="0017767C">
        <w:rPr>
          <w:rFonts w:ascii="Calibri" w:hAnsi="Calibri" w:cs="Calibri"/>
        </w:rPr>
        <w:t>.</w:t>
      </w:r>
    </w:p>
    <w:p w14:paraId="5D48E4BF" w14:textId="7A76169F" w:rsidR="00B315B2" w:rsidRDefault="00DD79AF" w:rsidP="000C765E">
      <w:pPr>
        <w:spacing w:line="480" w:lineRule="auto"/>
        <w:rPr>
          <w:rFonts w:ascii="Calibri" w:hAnsi="Calibri" w:cs="Calibri"/>
        </w:rPr>
      </w:pPr>
      <w:r>
        <w:rPr>
          <w:rFonts w:ascii="Calibri" w:hAnsi="Calibri" w:cs="Calibri"/>
        </w:rPr>
        <w:tab/>
        <w:t xml:space="preserve">“Winter! Are you okay?” she immediately asked. </w:t>
      </w:r>
    </w:p>
    <w:p w14:paraId="1F4EBA70" w14:textId="671B9E43" w:rsidR="009E7518" w:rsidRDefault="009E7518" w:rsidP="000C765E">
      <w:pPr>
        <w:spacing w:line="480" w:lineRule="auto"/>
        <w:rPr>
          <w:rFonts w:ascii="Calibri" w:hAnsi="Calibri" w:cs="Calibri"/>
        </w:rPr>
      </w:pPr>
      <w:r>
        <w:rPr>
          <w:rFonts w:ascii="Calibri" w:hAnsi="Calibri" w:cs="Calibri"/>
        </w:rPr>
        <w:tab/>
        <w:t>“Gabriela, calm down,” he assured her. “</w:t>
      </w:r>
      <w:r w:rsidR="001A4ED1">
        <w:rPr>
          <w:rFonts w:ascii="Calibri" w:hAnsi="Calibri" w:cs="Calibri"/>
        </w:rPr>
        <w:t>I am okay. I had to leave my vehicle behind</w:t>
      </w:r>
      <w:r w:rsidR="00233E68">
        <w:rPr>
          <w:rFonts w:ascii="Calibri" w:hAnsi="Calibri" w:cs="Calibri"/>
        </w:rPr>
        <w:t>,</w:t>
      </w:r>
      <w:r w:rsidR="001A4ED1">
        <w:rPr>
          <w:rFonts w:ascii="Calibri" w:hAnsi="Calibri" w:cs="Calibri"/>
        </w:rPr>
        <w:t xml:space="preserve"> though. I believe someone is tracking me down. </w:t>
      </w:r>
      <w:r w:rsidR="003563E8">
        <w:rPr>
          <w:rFonts w:ascii="Calibri" w:hAnsi="Calibri" w:cs="Calibri"/>
        </w:rPr>
        <w:t xml:space="preserve">I plan to go out and get a new vehicle today. I also will be getting a new cell phone. </w:t>
      </w:r>
      <w:r w:rsidR="00B06B13">
        <w:rPr>
          <w:rFonts w:ascii="Calibri" w:hAnsi="Calibri" w:cs="Calibri"/>
        </w:rPr>
        <w:t>Until I get a new phone, there will be no way for you to contact me.</w:t>
      </w:r>
      <w:r w:rsidR="00211EF0">
        <w:rPr>
          <w:rFonts w:ascii="Calibri" w:hAnsi="Calibri" w:cs="Calibri"/>
        </w:rPr>
        <w:t xml:space="preserve"> Also, it is wise that we don’t tell each other where we are yet. Who knows what FC is capable of? He could be listening to our conversation right now.</w:t>
      </w:r>
      <w:r w:rsidR="00AF0B9A">
        <w:rPr>
          <w:rFonts w:ascii="Calibri" w:hAnsi="Calibri" w:cs="Calibri"/>
        </w:rPr>
        <w:t>”</w:t>
      </w:r>
    </w:p>
    <w:p w14:paraId="17B3EF7F" w14:textId="72492471" w:rsidR="0094530B" w:rsidRDefault="00087EC0" w:rsidP="005E033F">
      <w:pPr>
        <w:spacing w:line="480" w:lineRule="auto"/>
        <w:ind w:firstLine="720"/>
        <w:rPr>
          <w:rFonts w:ascii="Calibri" w:hAnsi="Calibri" w:cs="Calibri"/>
        </w:rPr>
      </w:pPr>
      <w:r>
        <w:rPr>
          <w:rFonts w:ascii="Calibri" w:hAnsi="Calibri" w:cs="Calibri"/>
        </w:rPr>
        <w:t xml:space="preserve">“That makes sense,” she said. </w:t>
      </w:r>
      <w:r w:rsidR="0061384E">
        <w:rPr>
          <w:rFonts w:ascii="Calibri" w:hAnsi="Calibri" w:cs="Calibri"/>
        </w:rPr>
        <w:t>“</w:t>
      </w:r>
      <w:r w:rsidR="00B56A2D">
        <w:rPr>
          <w:rFonts w:ascii="Calibri" w:hAnsi="Calibri" w:cs="Calibri"/>
        </w:rPr>
        <w:t>I will watch what I say from here on out.</w:t>
      </w:r>
      <w:r w:rsidR="005E033F">
        <w:rPr>
          <w:rFonts w:ascii="Calibri" w:hAnsi="Calibri" w:cs="Calibri"/>
        </w:rPr>
        <w:t xml:space="preserve"> </w:t>
      </w:r>
      <w:r w:rsidR="00BE0EDB">
        <w:rPr>
          <w:rFonts w:ascii="Calibri" w:hAnsi="Calibri" w:cs="Calibri"/>
        </w:rPr>
        <w:t xml:space="preserve">I hope you have </w:t>
      </w:r>
      <w:r w:rsidR="005E033F">
        <w:rPr>
          <w:rFonts w:ascii="Calibri" w:hAnsi="Calibri" w:cs="Calibri"/>
        </w:rPr>
        <w:t>enough</w:t>
      </w:r>
      <w:r w:rsidR="00BE0EDB">
        <w:rPr>
          <w:rFonts w:ascii="Calibri" w:hAnsi="Calibri" w:cs="Calibri"/>
        </w:rPr>
        <w:t xml:space="preserve"> weapons</w:t>
      </w:r>
      <w:r w:rsidR="00F35CD6">
        <w:rPr>
          <w:rFonts w:ascii="Calibri" w:hAnsi="Calibri" w:cs="Calibri"/>
        </w:rPr>
        <w:t xml:space="preserve"> to protect yourself with</w:t>
      </w:r>
      <w:r w:rsidR="00E76E5E">
        <w:rPr>
          <w:rFonts w:ascii="Calibri" w:hAnsi="Calibri" w:cs="Calibri"/>
        </w:rPr>
        <w:t xml:space="preserve"> in case a Death Firm finds you</w:t>
      </w:r>
      <w:r w:rsidR="00F35CD6">
        <w:rPr>
          <w:rFonts w:ascii="Calibri" w:hAnsi="Calibri" w:cs="Calibri"/>
        </w:rPr>
        <w:t>.”</w:t>
      </w:r>
    </w:p>
    <w:p w14:paraId="4AE2F027" w14:textId="1C9CD325" w:rsidR="00F35CD6" w:rsidRDefault="00F35CD6" w:rsidP="00087EC0">
      <w:pPr>
        <w:spacing w:line="480" w:lineRule="auto"/>
        <w:ind w:firstLine="720"/>
        <w:rPr>
          <w:rFonts w:ascii="Calibri" w:hAnsi="Calibri" w:cs="Calibri"/>
        </w:rPr>
      </w:pPr>
      <w:r w:rsidRPr="35ABB053">
        <w:rPr>
          <w:rFonts w:ascii="Calibri" w:hAnsi="Calibri" w:cs="Calibri"/>
        </w:rPr>
        <w:t>“Don’t worry</w:t>
      </w:r>
      <w:r w:rsidR="00233E68">
        <w:rPr>
          <w:rFonts w:ascii="Calibri" w:hAnsi="Calibri" w:cs="Calibri"/>
        </w:rPr>
        <w:t>,</w:t>
      </w:r>
      <w:r w:rsidRPr="35ABB053">
        <w:rPr>
          <w:rFonts w:ascii="Calibri" w:hAnsi="Calibri" w:cs="Calibri"/>
        </w:rPr>
        <w:t xml:space="preserve"> Gabriela,” he said assuredly. “I have </w:t>
      </w:r>
      <w:r w:rsidR="001A026C" w:rsidRPr="35ABB053">
        <w:rPr>
          <w:rFonts w:ascii="Calibri" w:hAnsi="Calibri" w:cs="Calibri"/>
        </w:rPr>
        <w:t>a good supply of weapons and ammunition</w:t>
      </w:r>
      <w:r w:rsidR="007E2471" w:rsidRPr="35ABB053">
        <w:rPr>
          <w:rFonts w:ascii="Calibri" w:hAnsi="Calibri" w:cs="Calibri"/>
        </w:rPr>
        <w:t xml:space="preserve"> with me</w:t>
      </w:r>
      <w:r w:rsidR="001A026C" w:rsidRPr="35ABB053">
        <w:rPr>
          <w:rFonts w:ascii="Calibri" w:hAnsi="Calibri" w:cs="Calibri"/>
        </w:rPr>
        <w:t>.</w:t>
      </w:r>
      <w:r w:rsidR="00BF2884" w:rsidRPr="35ABB053">
        <w:rPr>
          <w:rFonts w:ascii="Calibri" w:hAnsi="Calibri" w:cs="Calibri"/>
        </w:rPr>
        <w:t xml:space="preserve"> You act as if I have not gone through this before.</w:t>
      </w:r>
      <w:r w:rsidR="00FC4861" w:rsidRPr="35ABB053">
        <w:rPr>
          <w:rFonts w:ascii="Calibri" w:hAnsi="Calibri" w:cs="Calibri"/>
        </w:rPr>
        <w:t xml:space="preserve"> You know I have been</w:t>
      </w:r>
      <w:r w:rsidR="00BC0A34" w:rsidRPr="35ABB053">
        <w:rPr>
          <w:rFonts w:ascii="Calibri" w:hAnsi="Calibri" w:cs="Calibri"/>
        </w:rPr>
        <w:t xml:space="preserve"> specially</w:t>
      </w:r>
      <w:r w:rsidR="00FC4861" w:rsidRPr="35ABB053">
        <w:rPr>
          <w:rFonts w:ascii="Calibri" w:hAnsi="Calibri" w:cs="Calibri"/>
        </w:rPr>
        <w:t xml:space="preserve"> </w:t>
      </w:r>
      <w:r w:rsidR="00BC0A34" w:rsidRPr="35ABB053">
        <w:rPr>
          <w:rFonts w:ascii="Calibri" w:hAnsi="Calibri" w:cs="Calibri"/>
        </w:rPr>
        <w:t>trained by the Army to attack Death Firms.</w:t>
      </w:r>
      <w:r w:rsidR="001A026C" w:rsidRPr="35ABB053">
        <w:rPr>
          <w:rFonts w:ascii="Calibri" w:hAnsi="Calibri" w:cs="Calibri"/>
        </w:rPr>
        <w:t>”</w:t>
      </w:r>
    </w:p>
    <w:p w14:paraId="116BF25D" w14:textId="1581140E" w:rsidR="00925850" w:rsidRDefault="00925850" w:rsidP="00925850">
      <w:pPr>
        <w:spacing w:line="480" w:lineRule="auto"/>
        <w:ind w:firstLine="720"/>
        <w:rPr>
          <w:rFonts w:ascii="Calibri" w:hAnsi="Calibri" w:cs="Calibri"/>
        </w:rPr>
      </w:pPr>
      <w:r w:rsidRPr="35ABB053">
        <w:rPr>
          <w:rFonts w:ascii="Calibri" w:hAnsi="Calibri" w:cs="Calibri"/>
        </w:rPr>
        <w:t>“</w:t>
      </w:r>
      <w:r w:rsidR="00510A47" w:rsidRPr="35ABB053">
        <w:rPr>
          <w:rFonts w:ascii="Calibri" w:hAnsi="Calibri" w:cs="Calibri"/>
        </w:rPr>
        <w:t>I know</w:t>
      </w:r>
      <w:r w:rsidR="00233E68">
        <w:rPr>
          <w:rFonts w:ascii="Calibri" w:hAnsi="Calibri" w:cs="Calibri"/>
        </w:rPr>
        <w:t>,</w:t>
      </w:r>
      <w:r w:rsidR="00510A47" w:rsidRPr="35ABB053">
        <w:rPr>
          <w:rFonts w:ascii="Calibri" w:hAnsi="Calibri" w:cs="Calibri"/>
        </w:rPr>
        <w:t xml:space="preserve"> Winter,</w:t>
      </w:r>
      <w:r w:rsidR="006A0E6B" w:rsidRPr="35ABB053">
        <w:rPr>
          <w:rFonts w:ascii="Calibri" w:hAnsi="Calibri" w:cs="Calibri"/>
        </w:rPr>
        <w:t>”</w:t>
      </w:r>
      <w:r w:rsidR="00510A47" w:rsidRPr="35ABB053">
        <w:rPr>
          <w:rFonts w:ascii="Calibri" w:hAnsi="Calibri" w:cs="Calibri"/>
        </w:rPr>
        <w:t xml:space="preserve"> Gabriela said. “</w:t>
      </w:r>
      <w:r w:rsidR="006A0E6B" w:rsidRPr="35ABB053">
        <w:rPr>
          <w:rFonts w:ascii="Calibri" w:hAnsi="Calibri" w:cs="Calibri"/>
        </w:rPr>
        <w:t>It is just that I have been so frightened lately</w:t>
      </w:r>
      <w:r w:rsidR="00233E68">
        <w:rPr>
          <w:rFonts w:ascii="Calibri" w:hAnsi="Calibri" w:cs="Calibri"/>
        </w:rPr>
        <w:t>,</w:t>
      </w:r>
      <w:r w:rsidR="00E376C4" w:rsidRPr="35ABB053">
        <w:rPr>
          <w:rFonts w:ascii="Calibri" w:hAnsi="Calibri" w:cs="Calibri"/>
        </w:rPr>
        <w:t xml:space="preserve"> and I w</w:t>
      </w:r>
      <w:r w:rsidR="00FE796C" w:rsidRPr="35ABB053">
        <w:rPr>
          <w:rFonts w:ascii="Calibri" w:hAnsi="Calibri" w:cs="Calibri"/>
        </w:rPr>
        <w:t xml:space="preserve">orry about you so much. I just need to be reassured that you will be </w:t>
      </w:r>
      <w:r w:rsidR="007478F0" w:rsidRPr="35ABB053">
        <w:rPr>
          <w:rFonts w:ascii="Calibri" w:hAnsi="Calibri" w:cs="Calibri"/>
        </w:rPr>
        <w:t xml:space="preserve">able to protect yourself and come back to me safely. </w:t>
      </w:r>
      <w:r w:rsidRPr="35ABB053">
        <w:rPr>
          <w:rFonts w:ascii="Calibri" w:hAnsi="Calibri" w:cs="Calibri"/>
        </w:rPr>
        <w:t>I heard there were</w:t>
      </w:r>
      <w:r w:rsidR="00480DFF" w:rsidRPr="35ABB053">
        <w:rPr>
          <w:rFonts w:ascii="Calibri" w:hAnsi="Calibri" w:cs="Calibri"/>
        </w:rPr>
        <w:t xml:space="preserve"> </w:t>
      </w:r>
      <w:r w:rsidR="00CB759B" w:rsidRPr="35ABB053">
        <w:rPr>
          <w:rFonts w:ascii="Calibri" w:hAnsi="Calibri" w:cs="Calibri"/>
        </w:rPr>
        <w:t>Death Firm</w:t>
      </w:r>
      <w:r w:rsidRPr="35ABB053">
        <w:rPr>
          <w:rFonts w:ascii="Calibri" w:hAnsi="Calibri" w:cs="Calibri"/>
        </w:rPr>
        <w:t xml:space="preserve"> attack</w:t>
      </w:r>
      <w:r w:rsidR="00C60A26" w:rsidRPr="35ABB053">
        <w:rPr>
          <w:rFonts w:ascii="Calibri" w:hAnsi="Calibri" w:cs="Calibri"/>
        </w:rPr>
        <w:t>s in</w:t>
      </w:r>
      <w:r w:rsidRPr="35ABB053">
        <w:rPr>
          <w:rFonts w:ascii="Calibri" w:hAnsi="Calibri" w:cs="Calibri"/>
        </w:rPr>
        <w:t xml:space="preserve"> various locations along your route</w:t>
      </w:r>
      <w:r w:rsidR="00E0634D" w:rsidRPr="35ABB053">
        <w:rPr>
          <w:rFonts w:ascii="Calibri" w:hAnsi="Calibri" w:cs="Calibri"/>
        </w:rPr>
        <w:t xml:space="preserve"> last night on the news</w:t>
      </w:r>
      <w:r w:rsidR="001726FC" w:rsidRPr="35ABB053">
        <w:rPr>
          <w:rFonts w:ascii="Calibri" w:hAnsi="Calibri" w:cs="Calibri"/>
        </w:rPr>
        <w:t xml:space="preserve">. </w:t>
      </w:r>
      <w:r w:rsidR="002350DF" w:rsidRPr="35ABB053">
        <w:rPr>
          <w:rFonts w:ascii="Calibri" w:hAnsi="Calibri" w:cs="Calibri"/>
        </w:rPr>
        <w:t>Please</w:t>
      </w:r>
      <w:r w:rsidR="00233E68">
        <w:rPr>
          <w:rFonts w:ascii="Calibri" w:hAnsi="Calibri" w:cs="Calibri"/>
        </w:rPr>
        <w:t>,</w:t>
      </w:r>
      <w:r w:rsidR="002350DF" w:rsidRPr="35ABB053">
        <w:rPr>
          <w:rFonts w:ascii="Calibri" w:hAnsi="Calibri" w:cs="Calibri"/>
        </w:rPr>
        <w:t xml:space="preserve"> God</w:t>
      </w:r>
      <w:r w:rsidR="00233E68">
        <w:rPr>
          <w:rFonts w:ascii="Calibri" w:hAnsi="Calibri" w:cs="Calibri"/>
        </w:rPr>
        <w:t>,</w:t>
      </w:r>
      <w:r w:rsidR="002350DF" w:rsidRPr="35ABB053">
        <w:rPr>
          <w:rFonts w:ascii="Calibri" w:hAnsi="Calibri" w:cs="Calibri"/>
        </w:rPr>
        <w:t xml:space="preserve"> tell me you were not</w:t>
      </w:r>
      <w:r w:rsidR="00FA0EC7" w:rsidRPr="35ABB053">
        <w:rPr>
          <w:rFonts w:ascii="Calibri" w:hAnsi="Calibri" w:cs="Calibri"/>
        </w:rPr>
        <w:t xml:space="preserve"> part of any of that?”</w:t>
      </w:r>
    </w:p>
    <w:p w14:paraId="03411E9C" w14:textId="7E37F008" w:rsidR="005603A6" w:rsidRDefault="005603A6" w:rsidP="00925850">
      <w:pPr>
        <w:spacing w:line="480" w:lineRule="auto"/>
        <w:ind w:firstLine="720"/>
        <w:rPr>
          <w:rFonts w:ascii="Calibri" w:hAnsi="Calibri" w:cs="Calibri"/>
        </w:rPr>
      </w:pPr>
      <w:r>
        <w:rPr>
          <w:rFonts w:ascii="Calibri" w:hAnsi="Calibri" w:cs="Calibri"/>
        </w:rPr>
        <w:t>“I was attacked by one at a Chi</w:t>
      </w:r>
      <w:r w:rsidR="00B4128D">
        <w:rPr>
          <w:rFonts w:ascii="Calibri" w:hAnsi="Calibri" w:cs="Calibri"/>
        </w:rPr>
        <w:t>c</w:t>
      </w:r>
      <w:r w:rsidR="00F96838">
        <w:rPr>
          <w:rFonts w:ascii="Calibri" w:hAnsi="Calibri" w:cs="Calibri"/>
        </w:rPr>
        <w:t>k</w:t>
      </w:r>
      <w:r w:rsidR="00B4128D">
        <w:rPr>
          <w:rFonts w:ascii="Calibri" w:hAnsi="Calibri" w:cs="Calibri"/>
        </w:rPr>
        <w:t>-Fil-A in Santa Fe,” Harris said.</w:t>
      </w:r>
      <w:r w:rsidR="00F96838">
        <w:rPr>
          <w:rFonts w:ascii="Calibri" w:hAnsi="Calibri" w:cs="Calibri"/>
        </w:rPr>
        <w:t xml:space="preserve"> “I managed to escape. Luckily, police officers had surrounded the building and started shooting at it. I was able to squeeze my way past them and </w:t>
      </w:r>
      <w:r w:rsidR="00FF021C">
        <w:rPr>
          <w:rFonts w:ascii="Calibri" w:hAnsi="Calibri" w:cs="Calibri"/>
        </w:rPr>
        <w:t xml:space="preserve">drive off quickly.” </w:t>
      </w:r>
    </w:p>
    <w:p w14:paraId="43006090" w14:textId="5A7D9BA1" w:rsidR="00134A8E" w:rsidRDefault="00451624" w:rsidP="00925850">
      <w:pPr>
        <w:spacing w:line="480" w:lineRule="auto"/>
        <w:ind w:firstLine="720"/>
        <w:rPr>
          <w:rFonts w:ascii="Calibri" w:hAnsi="Calibri" w:cs="Calibri"/>
        </w:rPr>
      </w:pPr>
      <w:r>
        <w:rPr>
          <w:rFonts w:ascii="Calibri" w:hAnsi="Calibri" w:cs="Calibri"/>
        </w:rPr>
        <w:t>“Oh</w:t>
      </w:r>
      <w:r w:rsidR="00E6531D">
        <w:rPr>
          <w:rFonts w:ascii="Calibri" w:hAnsi="Calibri" w:cs="Calibri"/>
        </w:rPr>
        <w:t xml:space="preserve"> my gosh,” she replied. “I don’t know what I would have done if that </w:t>
      </w:r>
      <w:r w:rsidR="00092CE6">
        <w:rPr>
          <w:rFonts w:ascii="Calibri" w:hAnsi="Calibri" w:cs="Calibri"/>
        </w:rPr>
        <w:t xml:space="preserve">thing got ahold of you. </w:t>
      </w:r>
      <w:r w:rsidR="004A1BA5">
        <w:rPr>
          <w:rFonts w:ascii="Calibri" w:hAnsi="Calibri" w:cs="Calibri"/>
        </w:rPr>
        <w:t xml:space="preserve">I can’t wait for us to get out of </w:t>
      </w:r>
      <w:r w:rsidR="00C27DB9">
        <w:rPr>
          <w:rFonts w:ascii="Calibri" w:hAnsi="Calibri" w:cs="Calibri"/>
        </w:rPr>
        <w:t>harm’s</w:t>
      </w:r>
      <w:r w:rsidR="004A1BA5">
        <w:rPr>
          <w:rFonts w:ascii="Calibri" w:hAnsi="Calibri" w:cs="Calibri"/>
        </w:rPr>
        <w:t xml:space="preserve"> way and live a normal life again.</w:t>
      </w:r>
      <w:r w:rsidR="00075F57">
        <w:rPr>
          <w:rFonts w:ascii="Calibri" w:hAnsi="Calibri" w:cs="Calibri"/>
        </w:rPr>
        <w:t xml:space="preserve"> This is all too much for me to b</w:t>
      </w:r>
      <w:r w:rsidR="009F1633">
        <w:rPr>
          <w:rFonts w:ascii="Calibri" w:hAnsi="Calibri" w:cs="Calibri"/>
        </w:rPr>
        <w:t>ear</w:t>
      </w:r>
      <w:r w:rsidR="00075F57">
        <w:rPr>
          <w:rFonts w:ascii="Calibri" w:hAnsi="Calibri" w:cs="Calibri"/>
        </w:rPr>
        <w:t>.</w:t>
      </w:r>
      <w:r w:rsidR="00287649">
        <w:rPr>
          <w:rFonts w:ascii="Calibri" w:hAnsi="Calibri" w:cs="Calibri"/>
        </w:rPr>
        <w:t xml:space="preserve"> Please, please, please return to me safely!</w:t>
      </w:r>
      <w:r w:rsidR="00075F57">
        <w:rPr>
          <w:rFonts w:ascii="Calibri" w:hAnsi="Calibri" w:cs="Calibri"/>
        </w:rPr>
        <w:t>”</w:t>
      </w:r>
    </w:p>
    <w:p w14:paraId="1532DFB0" w14:textId="43F25DB4" w:rsidR="00287649" w:rsidRDefault="00751087" w:rsidP="00925850">
      <w:pPr>
        <w:spacing w:line="480" w:lineRule="auto"/>
        <w:ind w:firstLine="720"/>
        <w:rPr>
          <w:rFonts w:ascii="Calibri" w:hAnsi="Calibri" w:cs="Calibri"/>
        </w:rPr>
      </w:pPr>
      <w:r w:rsidRPr="1FD0627C">
        <w:rPr>
          <w:rFonts w:ascii="Calibri" w:hAnsi="Calibri" w:cs="Calibri"/>
        </w:rPr>
        <w:t>“You mustn’t worry about me,” Harris said. “I have experience fighting these things</w:t>
      </w:r>
      <w:r w:rsidR="00AD7073" w:rsidRPr="1FD0627C">
        <w:rPr>
          <w:rFonts w:ascii="Calibri" w:hAnsi="Calibri" w:cs="Calibri"/>
        </w:rPr>
        <w:t xml:space="preserve">. Plus, God told me that things are going to be all right. </w:t>
      </w:r>
      <w:r w:rsidR="002F27AC" w:rsidRPr="1FD0627C">
        <w:rPr>
          <w:rFonts w:ascii="Calibri" w:hAnsi="Calibri" w:cs="Calibri"/>
        </w:rPr>
        <w:t>We have survived once. We can do it again.</w:t>
      </w:r>
      <w:r w:rsidR="00131700" w:rsidRPr="1FD0627C">
        <w:rPr>
          <w:rFonts w:ascii="Calibri" w:hAnsi="Calibri" w:cs="Calibri"/>
        </w:rPr>
        <w:t xml:space="preserve"> You </w:t>
      </w:r>
      <w:r w:rsidR="00D52EF7" w:rsidRPr="1FD0627C">
        <w:rPr>
          <w:rFonts w:ascii="Calibri" w:hAnsi="Calibri" w:cs="Calibri"/>
        </w:rPr>
        <w:t>must</w:t>
      </w:r>
      <w:r w:rsidR="00131700" w:rsidRPr="1FD0627C">
        <w:rPr>
          <w:rFonts w:ascii="Calibri" w:hAnsi="Calibri" w:cs="Calibri"/>
        </w:rPr>
        <w:t xml:space="preserve"> stay calm for </w:t>
      </w:r>
      <w:r w:rsidR="000A29FA" w:rsidRPr="1FD0627C">
        <w:rPr>
          <w:rFonts w:ascii="Calibri" w:hAnsi="Calibri" w:cs="Calibri"/>
        </w:rPr>
        <w:t>our daughter.</w:t>
      </w:r>
      <w:r w:rsidR="008D6BA4" w:rsidRPr="1FD0627C">
        <w:rPr>
          <w:rFonts w:ascii="Calibri" w:hAnsi="Calibri" w:cs="Calibri"/>
        </w:rPr>
        <w:t xml:space="preserve"> </w:t>
      </w:r>
      <w:r w:rsidR="00D52EF7" w:rsidRPr="1FD0627C">
        <w:rPr>
          <w:rFonts w:ascii="Calibri" w:hAnsi="Calibri" w:cs="Calibri"/>
        </w:rPr>
        <w:t xml:space="preserve">I know it is hard, but you </w:t>
      </w:r>
      <w:r w:rsidR="00F37191" w:rsidRPr="1FD0627C">
        <w:rPr>
          <w:rFonts w:ascii="Calibri" w:hAnsi="Calibri" w:cs="Calibri"/>
        </w:rPr>
        <w:t>need to</w:t>
      </w:r>
      <w:r w:rsidR="00D52EF7" w:rsidRPr="1FD0627C">
        <w:rPr>
          <w:rFonts w:ascii="Calibri" w:hAnsi="Calibri" w:cs="Calibri"/>
        </w:rPr>
        <w:t xml:space="preserve"> try</w:t>
      </w:r>
      <w:r w:rsidR="00F37191" w:rsidRPr="1FD0627C">
        <w:rPr>
          <w:rFonts w:ascii="Calibri" w:hAnsi="Calibri" w:cs="Calibri"/>
        </w:rPr>
        <w:t xml:space="preserve"> to</w:t>
      </w:r>
      <w:r w:rsidR="00D52EF7" w:rsidRPr="1FD0627C">
        <w:rPr>
          <w:rFonts w:ascii="Calibri" w:hAnsi="Calibri" w:cs="Calibri"/>
        </w:rPr>
        <w:t>.</w:t>
      </w:r>
      <w:r w:rsidR="002F27AC" w:rsidRPr="1FD0627C">
        <w:rPr>
          <w:rFonts w:ascii="Calibri" w:hAnsi="Calibri" w:cs="Calibri"/>
        </w:rPr>
        <w:t>”</w:t>
      </w:r>
    </w:p>
    <w:p w14:paraId="666AFE02" w14:textId="64BA3D99" w:rsidR="000A29FA" w:rsidRDefault="000A29FA" w:rsidP="00925850">
      <w:pPr>
        <w:spacing w:line="480" w:lineRule="auto"/>
        <w:ind w:firstLine="720"/>
        <w:rPr>
          <w:rFonts w:ascii="Calibri" w:hAnsi="Calibri" w:cs="Calibri"/>
        </w:rPr>
      </w:pPr>
      <w:r>
        <w:rPr>
          <w:rFonts w:ascii="Calibri" w:hAnsi="Calibri" w:cs="Calibri"/>
        </w:rPr>
        <w:t xml:space="preserve">“Winter, I will try my best,” </w:t>
      </w:r>
      <w:r w:rsidR="00623E94">
        <w:rPr>
          <w:rFonts w:ascii="Calibri" w:hAnsi="Calibri" w:cs="Calibri"/>
        </w:rPr>
        <w:t xml:space="preserve">Gabriela said. </w:t>
      </w:r>
      <w:r w:rsidR="00063772">
        <w:rPr>
          <w:rFonts w:ascii="Calibri" w:hAnsi="Calibri" w:cs="Calibri"/>
        </w:rPr>
        <w:t>“I admit I can be a bit overdramatic at times.</w:t>
      </w:r>
      <w:r w:rsidR="00C316C0">
        <w:rPr>
          <w:rFonts w:ascii="Calibri" w:hAnsi="Calibri" w:cs="Calibri"/>
        </w:rPr>
        <w:t xml:space="preserve"> I can’t stay still</w:t>
      </w:r>
      <w:r w:rsidR="009D4BFF">
        <w:rPr>
          <w:rFonts w:ascii="Calibri" w:hAnsi="Calibri" w:cs="Calibri"/>
        </w:rPr>
        <w:t>. I keep tracing back and forth, looking at the clock repeatedly, and fidgeting non</w:t>
      </w:r>
      <w:r w:rsidR="0098034E">
        <w:rPr>
          <w:rFonts w:ascii="Calibri" w:hAnsi="Calibri" w:cs="Calibri"/>
        </w:rPr>
        <w:t>stop every time I think of you out there all alone.</w:t>
      </w:r>
      <w:r w:rsidR="00CC5149">
        <w:rPr>
          <w:rFonts w:ascii="Calibri" w:hAnsi="Calibri" w:cs="Calibri"/>
        </w:rPr>
        <w:t xml:space="preserve"> I wish you ha</w:t>
      </w:r>
      <w:r w:rsidR="00F9663B">
        <w:rPr>
          <w:rFonts w:ascii="Calibri" w:hAnsi="Calibri" w:cs="Calibri"/>
        </w:rPr>
        <w:t>d</w:t>
      </w:r>
      <w:r w:rsidR="00CC5149">
        <w:rPr>
          <w:rFonts w:ascii="Calibri" w:hAnsi="Calibri" w:cs="Calibri"/>
        </w:rPr>
        <w:t xml:space="preserve"> an entire Army behind you like you did the last time.</w:t>
      </w:r>
      <w:r w:rsidR="00063772">
        <w:rPr>
          <w:rFonts w:ascii="Calibri" w:hAnsi="Calibri" w:cs="Calibri"/>
        </w:rPr>
        <w:t>”</w:t>
      </w:r>
    </w:p>
    <w:p w14:paraId="50B47074" w14:textId="3C0329FF" w:rsidR="00E02C5E" w:rsidRDefault="00E02C5E" w:rsidP="00925850">
      <w:pPr>
        <w:spacing w:line="480" w:lineRule="auto"/>
        <w:ind w:firstLine="720"/>
        <w:rPr>
          <w:rFonts w:ascii="Calibri" w:hAnsi="Calibri" w:cs="Calibri"/>
        </w:rPr>
      </w:pPr>
      <w:r w:rsidRPr="1FD0627C">
        <w:rPr>
          <w:rFonts w:ascii="Calibri" w:hAnsi="Calibri" w:cs="Calibri"/>
        </w:rPr>
        <w:t xml:space="preserve">“I do, too,” he admitted. </w:t>
      </w:r>
      <w:r w:rsidR="007A5D89" w:rsidRPr="1FD0627C">
        <w:rPr>
          <w:rFonts w:ascii="Calibri" w:hAnsi="Calibri" w:cs="Calibri"/>
        </w:rPr>
        <w:t>“You are going to have to trust me on this.”</w:t>
      </w:r>
    </w:p>
    <w:p w14:paraId="7C619775" w14:textId="1E6DF46A" w:rsidR="007A5D89" w:rsidRDefault="007A5D89" w:rsidP="00925850">
      <w:pPr>
        <w:spacing w:line="480" w:lineRule="auto"/>
        <w:ind w:firstLine="720"/>
        <w:rPr>
          <w:rFonts w:ascii="Calibri" w:hAnsi="Calibri" w:cs="Calibri"/>
        </w:rPr>
      </w:pPr>
      <w:r w:rsidRPr="35ABB053">
        <w:rPr>
          <w:rFonts w:ascii="Calibri" w:hAnsi="Calibri" w:cs="Calibri"/>
        </w:rPr>
        <w:t xml:space="preserve">“I know,” </w:t>
      </w:r>
      <w:r w:rsidR="00195C6B" w:rsidRPr="35ABB053">
        <w:rPr>
          <w:rFonts w:ascii="Calibri" w:hAnsi="Calibri" w:cs="Calibri"/>
        </w:rPr>
        <w:t>she said.</w:t>
      </w:r>
    </w:p>
    <w:p w14:paraId="4C43C610" w14:textId="5B5D11B9" w:rsidR="35ABB053" w:rsidRDefault="35ABB053" w:rsidP="35ABB053">
      <w:pPr>
        <w:spacing w:line="480" w:lineRule="auto"/>
        <w:ind w:firstLine="720"/>
        <w:rPr>
          <w:rFonts w:ascii="Calibri" w:hAnsi="Calibri" w:cs="Calibri"/>
        </w:rPr>
      </w:pPr>
      <w:r w:rsidRPr="35ABB053">
        <w:rPr>
          <w:rFonts w:ascii="Calibri" w:hAnsi="Calibri" w:cs="Calibri"/>
        </w:rPr>
        <w:t>“Now, enough about me</w:t>
      </w:r>
      <w:r w:rsidR="009B46A1">
        <w:rPr>
          <w:rFonts w:ascii="Calibri" w:hAnsi="Calibri" w:cs="Calibri"/>
        </w:rPr>
        <w:t>.</w:t>
      </w:r>
      <w:r w:rsidRPr="35ABB053">
        <w:rPr>
          <w:rFonts w:ascii="Calibri" w:hAnsi="Calibri" w:cs="Calibri"/>
        </w:rPr>
        <w:t>” Harris changed the subject. “I hope you remembered to pack up the weapons and ammunition I put out for you to protect you and the baby with. I am more concerned about your safety than mine.”</w:t>
      </w:r>
    </w:p>
    <w:p w14:paraId="5738C494" w14:textId="1C7DD973" w:rsidR="35ABB053" w:rsidRDefault="35ABB053" w:rsidP="35ABB053">
      <w:pPr>
        <w:spacing w:line="480" w:lineRule="auto"/>
        <w:ind w:firstLine="720"/>
        <w:rPr>
          <w:rFonts w:ascii="Calibri" w:hAnsi="Calibri" w:cs="Calibri"/>
        </w:rPr>
      </w:pPr>
      <w:r w:rsidRPr="35ABB053">
        <w:rPr>
          <w:rFonts w:ascii="Calibri" w:hAnsi="Calibri" w:cs="Calibri"/>
        </w:rPr>
        <w:t>“Of course, I have,” Gabriela answered. “You don’t expect me to travel out all alone with Emilia without anything to protect us with while Death Firms are on the prowl</w:t>
      </w:r>
      <w:r w:rsidR="009B46A1">
        <w:rPr>
          <w:rFonts w:ascii="Calibri" w:hAnsi="Calibri" w:cs="Calibri"/>
        </w:rPr>
        <w:t>, right?</w:t>
      </w:r>
      <w:r w:rsidRPr="35ABB053">
        <w:rPr>
          <w:rFonts w:ascii="Calibri" w:hAnsi="Calibri" w:cs="Calibri"/>
        </w:rPr>
        <w:t xml:space="preserve"> You don’t take me as a fool, or do you?”</w:t>
      </w:r>
    </w:p>
    <w:p w14:paraId="549D24AE" w14:textId="5E55EC8A" w:rsidR="35ABB053" w:rsidRDefault="35ABB053" w:rsidP="001B79A5">
      <w:pPr>
        <w:spacing w:line="480" w:lineRule="auto"/>
        <w:ind w:firstLine="720"/>
        <w:rPr>
          <w:rFonts w:ascii="Calibri" w:hAnsi="Calibri" w:cs="Calibri"/>
        </w:rPr>
      </w:pPr>
      <w:r w:rsidRPr="35ABB053">
        <w:rPr>
          <w:rFonts w:ascii="Calibri" w:hAnsi="Calibri" w:cs="Calibri"/>
        </w:rPr>
        <w:t>“That was a silly question to ask,” Harris said. “I trust you wholeheartedly with our baby.”</w:t>
      </w:r>
    </w:p>
    <w:p w14:paraId="50774CC1" w14:textId="52A248B2" w:rsidR="35ABB053" w:rsidRDefault="35ABB053" w:rsidP="001B79A5">
      <w:pPr>
        <w:spacing w:line="480" w:lineRule="auto"/>
        <w:ind w:firstLine="720"/>
        <w:rPr>
          <w:rFonts w:ascii="Calibri" w:hAnsi="Calibri" w:cs="Calibri"/>
        </w:rPr>
      </w:pPr>
      <w:r w:rsidRPr="35ABB053">
        <w:rPr>
          <w:rFonts w:ascii="Calibri" w:hAnsi="Calibri" w:cs="Calibri"/>
        </w:rPr>
        <w:t>“I have to go now,” Gabriela said. “I need to change Emilia’s diaper now.”</w:t>
      </w:r>
    </w:p>
    <w:p w14:paraId="0AEF12AD" w14:textId="436FF41E" w:rsidR="003D6EB5" w:rsidRDefault="003D6EB5" w:rsidP="00925850">
      <w:pPr>
        <w:spacing w:line="480" w:lineRule="auto"/>
        <w:ind w:firstLine="720"/>
        <w:rPr>
          <w:rFonts w:ascii="Calibri" w:hAnsi="Calibri" w:cs="Calibri"/>
        </w:rPr>
      </w:pPr>
      <w:r w:rsidRPr="35ABB053">
        <w:rPr>
          <w:rFonts w:ascii="Calibri" w:hAnsi="Calibri" w:cs="Calibri"/>
        </w:rPr>
        <w:t>“Sweetie, I will give you a call</w:t>
      </w:r>
      <w:r w:rsidR="00366499" w:rsidRPr="35ABB053">
        <w:rPr>
          <w:rFonts w:ascii="Calibri" w:hAnsi="Calibri" w:cs="Calibri"/>
        </w:rPr>
        <w:t xml:space="preserve"> </w:t>
      </w:r>
      <w:r w:rsidR="001C3D5E" w:rsidRPr="35ABB053">
        <w:rPr>
          <w:rFonts w:ascii="Calibri" w:hAnsi="Calibri" w:cs="Calibri"/>
        </w:rPr>
        <w:t>as soon as I can get a new phone</w:t>
      </w:r>
      <w:r w:rsidR="00366499" w:rsidRPr="35ABB053">
        <w:rPr>
          <w:rFonts w:ascii="Calibri" w:hAnsi="Calibri" w:cs="Calibri"/>
        </w:rPr>
        <w:t>,” Harris said. “</w:t>
      </w:r>
      <w:r w:rsidR="00A30EB3" w:rsidRPr="35ABB053">
        <w:rPr>
          <w:rFonts w:ascii="Calibri" w:hAnsi="Calibri" w:cs="Calibri"/>
        </w:rPr>
        <w:t xml:space="preserve">I will let you tend to your parenting duties while I call a taxi to take me to a car dealership so I can get a new vehicle. It was good talking to you. </w:t>
      </w:r>
      <w:r w:rsidR="00366499" w:rsidRPr="35ABB053">
        <w:rPr>
          <w:rFonts w:ascii="Calibri" w:hAnsi="Calibri" w:cs="Calibri"/>
        </w:rPr>
        <w:t>Please, be careful today on the highway</w:t>
      </w:r>
      <w:r w:rsidR="009362C3" w:rsidRPr="35ABB053">
        <w:rPr>
          <w:rFonts w:ascii="Calibri" w:hAnsi="Calibri" w:cs="Calibri"/>
        </w:rPr>
        <w:t>.</w:t>
      </w:r>
      <w:r w:rsidR="00D96A66" w:rsidRPr="35ABB053">
        <w:rPr>
          <w:rFonts w:ascii="Calibri" w:hAnsi="Calibri" w:cs="Calibri"/>
        </w:rPr>
        <w:t>”</w:t>
      </w:r>
    </w:p>
    <w:p w14:paraId="40555969" w14:textId="066DD3A6" w:rsidR="00D96A66" w:rsidRDefault="00D96A66" w:rsidP="00925850">
      <w:pPr>
        <w:spacing w:line="480" w:lineRule="auto"/>
        <w:ind w:firstLine="720"/>
        <w:rPr>
          <w:rFonts w:ascii="Calibri" w:hAnsi="Calibri" w:cs="Calibri"/>
        </w:rPr>
      </w:pPr>
      <w:r>
        <w:rPr>
          <w:rFonts w:ascii="Calibri" w:hAnsi="Calibri" w:cs="Calibri"/>
        </w:rPr>
        <w:t>“I will,” she said. “I love you. Bye.”</w:t>
      </w:r>
    </w:p>
    <w:p w14:paraId="77BB83DB" w14:textId="1CF838C9" w:rsidR="006E3448" w:rsidRDefault="006E3448" w:rsidP="00925850">
      <w:pPr>
        <w:spacing w:line="480" w:lineRule="auto"/>
        <w:ind w:firstLine="720"/>
        <w:rPr>
          <w:rFonts w:ascii="Calibri" w:hAnsi="Calibri" w:cs="Calibri"/>
        </w:rPr>
      </w:pPr>
      <w:r>
        <w:rPr>
          <w:rFonts w:ascii="Calibri" w:hAnsi="Calibri" w:cs="Calibri"/>
        </w:rPr>
        <w:t>“I love you, too,” he replied. “Bye.”</w:t>
      </w:r>
    </w:p>
    <w:p w14:paraId="79A73F79" w14:textId="230BD231" w:rsidR="000E0AC3" w:rsidRDefault="000E0AC3" w:rsidP="00925850">
      <w:pPr>
        <w:spacing w:line="480" w:lineRule="auto"/>
        <w:ind w:firstLine="720"/>
        <w:rPr>
          <w:rFonts w:ascii="Calibri" w:hAnsi="Calibri" w:cs="Calibri"/>
        </w:rPr>
      </w:pPr>
      <w:r w:rsidRPr="35ABB053">
        <w:rPr>
          <w:rFonts w:ascii="Calibri" w:hAnsi="Calibri" w:cs="Calibri"/>
        </w:rPr>
        <w:t xml:space="preserve">Harris </w:t>
      </w:r>
      <w:r w:rsidR="00766FFD" w:rsidRPr="35ABB053">
        <w:rPr>
          <w:rFonts w:ascii="Calibri" w:hAnsi="Calibri" w:cs="Calibri"/>
        </w:rPr>
        <w:t>then called up a taxi company to come and pick him up. He</w:t>
      </w:r>
      <w:r w:rsidR="00F61533" w:rsidRPr="35ABB053">
        <w:rPr>
          <w:rFonts w:ascii="Calibri" w:hAnsi="Calibri" w:cs="Calibri"/>
        </w:rPr>
        <w:t xml:space="preserve"> quickly grabbed his stuff and headed out the door. He would wait in the hotel lobby until the taxi arrived. </w:t>
      </w:r>
      <w:r w:rsidR="005243B3" w:rsidRPr="35ABB053">
        <w:rPr>
          <w:rFonts w:ascii="Calibri" w:hAnsi="Calibri" w:cs="Calibri"/>
        </w:rPr>
        <w:t xml:space="preserve">He would </w:t>
      </w:r>
      <w:r w:rsidR="00E66763" w:rsidRPr="35ABB053">
        <w:rPr>
          <w:rFonts w:ascii="Calibri" w:hAnsi="Calibri" w:cs="Calibri"/>
        </w:rPr>
        <w:t xml:space="preserve">then </w:t>
      </w:r>
      <w:r w:rsidR="005243B3" w:rsidRPr="35ABB053">
        <w:rPr>
          <w:rFonts w:ascii="Calibri" w:hAnsi="Calibri" w:cs="Calibri"/>
        </w:rPr>
        <w:t>go to the nearest car dealership first. Harris need</w:t>
      </w:r>
      <w:r w:rsidR="00A90CD3" w:rsidRPr="35ABB053">
        <w:rPr>
          <w:rFonts w:ascii="Calibri" w:hAnsi="Calibri" w:cs="Calibri"/>
        </w:rPr>
        <w:t>ed</w:t>
      </w:r>
      <w:r w:rsidR="005243B3" w:rsidRPr="35ABB053">
        <w:rPr>
          <w:rFonts w:ascii="Calibri" w:hAnsi="Calibri" w:cs="Calibri"/>
        </w:rPr>
        <w:t xml:space="preserve"> to purchase one </w:t>
      </w:r>
      <w:r w:rsidR="00053B07" w:rsidRPr="35ABB053">
        <w:rPr>
          <w:rFonts w:ascii="Calibri" w:hAnsi="Calibri" w:cs="Calibri"/>
        </w:rPr>
        <w:t>today, so he could get back on the highway</w:t>
      </w:r>
      <w:r w:rsidR="00A90CD3" w:rsidRPr="35ABB053">
        <w:rPr>
          <w:rFonts w:ascii="Calibri" w:hAnsi="Calibri" w:cs="Calibri"/>
        </w:rPr>
        <w:t xml:space="preserve"> as soon as possible</w:t>
      </w:r>
      <w:r w:rsidR="00053B07" w:rsidRPr="35ABB053">
        <w:rPr>
          <w:rFonts w:ascii="Calibri" w:hAnsi="Calibri" w:cs="Calibri"/>
        </w:rPr>
        <w:t xml:space="preserve">. </w:t>
      </w:r>
      <w:r w:rsidR="00EF0539" w:rsidRPr="35ABB053">
        <w:rPr>
          <w:rFonts w:ascii="Calibri" w:hAnsi="Calibri" w:cs="Calibri"/>
        </w:rPr>
        <w:t>Later</w:t>
      </w:r>
      <w:r w:rsidR="00053B07" w:rsidRPr="35ABB053">
        <w:rPr>
          <w:rFonts w:ascii="Calibri" w:hAnsi="Calibri" w:cs="Calibri"/>
        </w:rPr>
        <w:t xml:space="preserve"> today, he would purchase a new cell phone. Since he had already talked to Gabriela, there was no need to rush to get one.</w:t>
      </w:r>
    </w:p>
    <w:p w14:paraId="3CB3DCC0" w14:textId="6737C876" w:rsidR="00D96C0F" w:rsidRDefault="00D96C0F" w:rsidP="00D96C0F">
      <w:pPr>
        <w:spacing w:line="480" w:lineRule="auto"/>
        <w:ind w:firstLine="720"/>
        <w:rPr>
          <w:rFonts w:ascii="Calibri" w:hAnsi="Calibri" w:cs="Calibri"/>
        </w:rPr>
      </w:pPr>
      <w:r w:rsidRPr="35ABB053">
        <w:rPr>
          <w:rFonts w:ascii="Calibri" w:hAnsi="Calibri" w:cs="Calibri"/>
        </w:rPr>
        <w:t xml:space="preserve">He sat patiently on the comfortable </w:t>
      </w:r>
      <w:r w:rsidR="00700D49" w:rsidRPr="35ABB053">
        <w:rPr>
          <w:rFonts w:ascii="Calibri" w:hAnsi="Calibri" w:cs="Calibri"/>
        </w:rPr>
        <w:t xml:space="preserve">brown </w:t>
      </w:r>
      <w:r w:rsidRPr="35ABB053">
        <w:rPr>
          <w:rFonts w:ascii="Calibri" w:hAnsi="Calibri" w:cs="Calibri"/>
        </w:rPr>
        <w:t xml:space="preserve">couch that faced the front sliding doors in the lobby so he could keep an eye out on the cab. He watched the desk clerk check in a customer to a hotel room. From the corner of his eye, he spotted a flashy yellow car pulled up in front. Harris stood up as soon as he read the word </w:t>
      </w:r>
      <w:r w:rsidRPr="001B79A5">
        <w:rPr>
          <w:rFonts w:ascii="Calibri" w:hAnsi="Calibri" w:cs="Calibri"/>
          <w:i/>
          <w:iCs/>
        </w:rPr>
        <w:t>Taxi</w:t>
      </w:r>
      <w:r w:rsidRPr="35ABB053">
        <w:rPr>
          <w:rFonts w:ascii="Calibri" w:hAnsi="Calibri" w:cs="Calibri"/>
        </w:rPr>
        <w:t xml:space="preserve"> on the side door of the vehicle. </w:t>
      </w:r>
      <w:r w:rsidR="00544170" w:rsidRPr="35ABB053">
        <w:rPr>
          <w:rFonts w:ascii="Calibri" w:hAnsi="Calibri" w:cs="Calibri"/>
        </w:rPr>
        <w:t xml:space="preserve">He made sure it was the same taxi company that </w:t>
      </w:r>
      <w:r w:rsidR="009E75F4" w:rsidRPr="35ABB053">
        <w:rPr>
          <w:rFonts w:ascii="Calibri" w:hAnsi="Calibri" w:cs="Calibri"/>
        </w:rPr>
        <w:t xml:space="preserve">he had called before getting inside the car. </w:t>
      </w:r>
    </w:p>
    <w:p w14:paraId="4207D4F2" w14:textId="7DD1B5EF" w:rsidR="00ED2F0F" w:rsidRDefault="0089235C" w:rsidP="004F317A">
      <w:pPr>
        <w:spacing w:line="480" w:lineRule="auto"/>
        <w:ind w:firstLine="720"/>
        <w:rPr>
          <w:rFonts w:ascii="Calibri" w:hAnsi="Calibri" w:cs="Calibri"/>
        </w:rPr>
      </w:pPr>
      <w:r w:rsidRPr="35ABB053">
        <w:rPr>
          <w:rFonts w:ascii="Calibri" w:hAnsi="Calibri" w:cs="Calibri"/>
        </w:rPr>
        <w:t xml:space="preserve">He instructed the taxi driver to take him to the nearest car lot. </w:t>
      </w:r>
      <w:r w:rsidR="00386819" w:rsidRPr="35ABB053">
        <w:rPr>
          <w:rFonts w:ascii="Calibri" w:hAnsi="Calibri" w:cs="Calibri"/>
        </w:rPr>
        <w:t xml:space="preserve">The driver asked him what kind of vehicle he was looking for. </w:t>
      </w:r>
      <w:r w:rsidR="00266021" w:rsidRPr="35ABB053">
        <w:rPr>
          <w:rFonts w:ascii="Calibri" w:hAnsi="Calibri" w:cs="Calibri"/>
        </w:rPr>
        <w:t xml:space="preserve">Harris told him he would prefer </w:t>
      </w:r>
      <w:r w:rsidR="00806151" w:rsidRPr="35ABB053">
        <w:rPr>
          <w:rFonts w:ascii="Calibri" w:hAnsi="Calibri" w:cs="Calibri"/>
        </w:rPr>
        <w:t xml:space="preserve">a </w:t>
      </w:r>
      <w:r w:rsidR="00601882" w:rsidRPr="35ABB053">
        <w:rPr>
          <w:rFonts w:ascii="Calibri" w:hAnsi="Calibri" w:cs="Calibri"/>
        </w:rPr>
        <w:t>J</w:t>
      </w:r>
      <w:r w:rsidR="00806151" w:rsidRPr="35ABB053">
        <w:rPr>
          <w:rFonts w:ascii="Calibri" w:hAnsi="Calibri" w:cs="Calibri"/>
        </w:rPr>
        <w:t xml:space="preserve">eep that was sturdy and reliable. </w:t>
      </w:r>
      <w:r w:rsidR="00CA56CF" w:rsidRPr="35ABB053">
        <w:rPr>
          <w:rFonts w:ascii="Calibri" w:hAnsi="Calibri" w:cs="Calibri"/>
        </w:rPr>
        <w:t>The driver</w:t>
      </w:r>
      <w:r w:rsidR="00CB43F8" w:rsidRPr="35ABB053">
        <w:rPr>
          <w:rFonts w:ascii="Calibri" w:hAnsi="Calibri" w:cs="Calibri"/>
        </w:rPr>
        <w:t xml:space="preserve"> then</w:t>
      </w:r>
      <w:r w:rsidR="00CA56CF" w:rsidRPr="35ABB053">
        <w:rPr>
          <w:rFonts w:ascii="Calibri" w:hAnsi="Calibri" w:cs="Calibri"/>
        </w:rPr>
        <w:t xml:space="preserve"> took him to a </w:t>
      </w:r>
      <w:r w:rsidR="00601882" w:rsidRPr="35ABB053">
        <w:rPr>
          <w:rFonts w:ascii="Calibri" w:hAnsi="Calibri" w:cs="Calibri"/>
        </w:rPr>
        <w:t>J</w:t>
      </w:r>
      <w:r w:rsidR="00CA56CF" w:rsidRPr="35ABB053">
        <w:rPr>
          <w:rFonts w:ascii="Calibri" w:hAnsi="Calibri" w:cs="Calibri"/>
        </w:rPr>
        <w:t>eep dealership</w:t>
      </w:r>
      <w:r w:rsidR="00CB43F8" w:rsidRPr="35ABB053">
        <w:rPr>
          <w:rFonts w:ascii="Calibri" w:hAnsi="Calibri" w:cs="Calibri"/>
        </w:rPr>
        <w:t xml:space="preserve">. It was about a </w:t>
      </w:r>
      <w:r w:rsidR="00601882" w:rsidRPr="35ABB053">
        <w:rPr>
          <w:rFonts w:ascii="Calibri" w:hAnsi="Calibri" w:cs="Calibri"/>
        </w:rPr>
        <w:t>ten-minute</w:t>
      </w:r>
      <w:r w:rsidR="00CB43F8" w:rsidRPr="35ABB053">
        <w:rPr>
          <w:rFonts w:ascii="Calibri" w:hAnsi="Calibri" w:cs="Calibri"/>
        </w:rPr>
        <w:t xml:space="preserve"> drive to the dealership</w:t>
      </w:r>
      <w:r w:rsidR="004F317A" w:rsidRPr="35ABB053">
        <w:rPr>
          <w:rFonts w:ascii="Calibri" w:hAnsi="Calibri" w:cs="Calibri"/>
        </w:rPr>
        <w:t>. Harris paid the driver and thanked him before stepping out of the car.</w:t>
      </w:r>
      <w:r w:rsidR="00390E6D" w:rsidRPr="35ABB053">
        <w:rPr>
          <w:rFonts w:ascii="Calibri" w:hAnsi="Calibri" w:cs="Calibri"/>
        </w:rPr>
        <w:t xml:space="preserve"> </w:t>
      </w:r>
      <w:r w:rsidR="00897ACB" w:rsidRPr="35ABB053">
        <w:rPr>
          <w:rFonts w:ascii="Calibri" w:hAnsi="Calibri" w:cs="Calibri"/>
        </w:rPr>
        <w:t>The driver smiled when Harris handed him over a tip for his service.</w:t>
      </w:r>
      <w:r w:rsidR="004F317A" w:rsidRPr="35ABB053">
        <w:rPr>
          <w:rFonts w:ascii="Calibri" w:hAnsi="Calibri" w:cs="Calibri"/>
        </w:rPr>
        <w:t xml:space="preserve"> </w:t>
      </w:r>
    </w:p>
    <w:p w14:paraId="18A36025" w14:textId="0C64371D" w:rsidR="35ABB053" w:rsidRDefault="35ABB053" w:rsidP="35ABB053">
      <w:pPr>
        <w:spacing w:line="480" w:lineRule="auto"/>
        <w:ind w:firstLine="720"/>
        <w:rPr>
          <w:rFonts w:ascii="Calibri" w:hAnsi="Calibri" w:cs="Calibri"/>
        </w:rPr>
      </w:pPr>
      <w:r w:rsidRPr="35ABB053">
        <w:rPr>
          <w:rFonts w:ascii="Calibri" w:hAnsi="Calibri" w:cs="Calibri"/>
        </w:rPr>
        <w:t>“Have a nice day,” the taxi driver told him.</w:t>
      </w:r>
    </w:p>
    <w:p w14:paraId="1B451D6A" w14:textId="144DBB89" w:rsidR="35ABB053" w:rsidRDefault="35ABB053" w:rsidP="35ABB053">
      <w:pPr>
        <w:spacing w:line="480" w:lineRule="auto"/>
        <w:ind w:firstLine="720"/>
        <w:rPr>
          <w:rFonts w:ascii="Calibri" w:hAnsi="Calibri" w:cs="Calibri"/>
        </w:rPr>
      </w:pPr>
      <w:r w:rsidRPr="35ABB053">
        <w:rPr>
          <w:rFonts w:ascii="Calibri" w:hAnsi="Calibri" w:cs="Calibri"/>
        </w:rPr>
        <w:t xml:space="preserve">“You, too!” Harris told him. </w:t>
      </w:r>
    </w:p>
    <w:p w14:paraId="62851EA3" w14:textId="178B6B3C" w:rsidR="004F317A" w:rsidRDefault="000540B8" w:rsidP="004F317A">
      <w:pPr>
        <w:spacing w:line="480" w:lineRule="auto"/>
        <w:ind w:firstLine="720"/>
        <w:rPr>
          <w:rFonts w:ascii="Calibri" w:hAnsi="Calibri" w:cs="Calibri"/>
        </w:rPr>
      </w:pPr>
      <w:r w:rsidRPr="35ABB053">
        <w:rPr>
          <w:rFonts w:ascii="Calibri" w:hAnsi="Calibri" w:cs="Calibri"/>
        </w:rPr>
        <w:t>H</w:t>
      </w:r>
      <w:r w:rsidR="00C977A0" w:rsidRPr="35ABB053">
        <w:rPr>
          <w:rFonts w:ascii="Calibri" w:hAnsi="Calibri" w:cs="Calibri"/>
        </w:rPr>
        <w:t>arris stepped into the car lot and</w:t>
      </w:r>
      <w:r w:rsidRPr="35ABB053">
        <w:rPr>
          <w:rFonts w:ascii="Calibri" w:hAnsi="Calibri" w:cs="Calibri"/>
        </w:rPr>
        <w:t xml:space="preserve"> walked up to each </w:t>
      </w:r>
      <w:r w:rsidR="00696481" w:rsidRPr="35ABB053">
        <w:rPr>
          <w:rFonts w:ascii="Calibri" w:hAnsi="Calibri" w:cs="Calibri"/>
        </w:rPr>
        <w:t xml:space="preserve">Jeep, studied </w:t>
      </w:r>
      <w:r w:rsidR="009B46A1">
        <w:rPr>
          <w:rFonts w:ascii="Calibri" w:hAnsi="Calibri" w:cs="Calibri"/>
        </w:rPr>
        <w:t>it</w:t>
      </w:r>
      <w:r w:rsidR="00696481" w:rsidRPr="35ABB053">
        <w:rPr>
          <w:rFonts w:ascii="Calibri" w:hAnsi="Calibri" w:cs="Calibri"/>
        </w:rPr>
        <w:t>, read all the details</w:t>
      </w:r>
      <w:r w:rsidR="00030AC4" w:rsidRPr="35ABB053">
        <w:rPr>
          <w:rFonts w:ascii="Calibri" w:hAnsi="Calibri" w:cs="Calibri"/>
        </w:rPr>
        <w:t xml:space="preserve"> on the vehicle, and compared prices. Harris knew he had to make a quick decision.</w:t>
      </w:r>
      <w:r w:rsidR="00E22483" w:rsidRPr="35ABB053">
        <w:rPr>
          <w:rFonts w:ascii="Calibri" w:hAnsi="Calibri" w:cs="Calibri"/>
        </w:rPr>
        <w:t xml:space="preserve"> He needed to get back on the highway as soon as possible</w:t>
      </w:r>
      <w:r w:rsidR="0051745A" w:rsidRPr="35ABB053">
        <w:rPr>
          <w:rFonts w:ascii="Calibri" w:hAnsi="Calibri" w:cs="Calibri"/>
        </w:rPr>
        <w:t>, he reminded himself</w:t>
      </w:r>
      <w:r w:rsidR="00E22483" w:rsidRPr="35ABB053">
        <w:rPr>
          <w:rFonts w:ascii="Calibri" w:hAnsi="Calibri" w:cs="Calibri"/>
        </w:rPr>
        <w:t xml:space="preserve">. </w:t>
      </w:r>
      <w:r w:rsidR="00786648" w:rsidRPr="35ABB053">
        <w:rPr>
          <w:rFonts w:ascii="Calibri" w:hAnsi="Calibri" w:cs="Calibri"/>
        </w:rPr>
        <w:t xml:space="preserve">It </w:t>
      </w:r>
      <w:r w:rsidR="00A31FB8" w:rsidRPr="35ABB053">
        <w:rPr>
          <w:rFonts w:ascii="Calibri" w:hAnsi="Calibri" w:cs="Calibri"/>
        </w:rPr>
        <w:t>was not</w:t>
      </w:r>
      <w:r w:rsidR="00786648" w:rsidRPr="35ABB053">
        <w:rPr>
          <w:rFonts w:ascii="Calibri" w:hAnsi="Calibri" w:cs="Calibri"/>
        </w:rPr>
        <w:t xml:space="preserve"> long for </w:t>
      </w:r>
      <w:r w:rsidR="00644F01" w:rsidRPr="35ABB053">
        <w:rPr>
          <w:rFonts w:ascii="Calibri" w:hAnsi="Calibri" w:cs="Calibri"/>
        </w:rPr>
        <w:t xml:space="preserve">a car salesperson to acknowledge his presence. </w:t>
      </w:r>
      <w:r w:rsidR="00A31FB8" w:rsidRPr="35ABB053">
        <w:rPr>
          <w:rFonts w:ascii="Calibri" w:hAnsi="Calibri" w:cs="Calibri"/>
        </w:rPr>
        <w:t xml:space="preserve">Harris quickly turned away and had a look of dismay on his face. He really didn’t feel like being bothered right now. </w:t>
      </w:r>
    </w:p>
    <w:p w14:paraId="41BD7F1F" w14:textId="07D216C0" w:rsidR="00C255D5" w:rsidRDefault="00C255D5" w:rsidP="004F317A">
      <w:pPr>
        <w:spacing w:line="480" w:lineRule="auto"/>
        <w:ind w:firstLine="720"/>
        <w:rPr>
          <w:rFonts w:ascii="Calibri" w:hAnsi="Calibri" w:cs="Calibri"/>
        </w:rPr>
      </w:pPr>
      <w:r w:rsidRPr="35ABB053">
        <w:rPr>
          <w:rFonts w:ascii="Calibri" w:hAnsi="Calibri" w:cs="Calibri"/>
        </w:rPr>
        <w:t>As the car salesperson</w:t>
      </w:r>
      <w:r w:rsidR="000444E9" w:rsidRPr="35ABB053">
        <w:rPr>
          <w:rFonts w:ascii="Calibri" w:hAnsi="Calibri" w:cs="Calibri"/>
        </w:rPr>
        <w:t xml:space="preserve"> approached</w:t>
      </w:r>
      <w:r w:rsidR="00873064" w:rsidRPr="35ABB053">
        <w:rPr>
          <w:rFonts w:ascii="Calibri" w:hAnsi="Calibri" w:cs="Calibri"/>
        </w:rPr>
        <w:t xml:space="preserve"> him, Harris quickly walked in the opposite direction without making any eye contact with the salesperson. </w:t>
      </w:r>
      <w:r w:rsidR="004E21AB" w:rsidRPr="35ABB053">
        <w:rPr>
          <w:rFonts w:ascii="Calibri" w:hAnsi="Calibri" w:cs="Calibri"/>
        </w:rPr>
        <w:t>The salesperson seem</w:t>
      </w:r>
      <w:r w:rsidR="006078D6" w:rsidRPr="35ABB053">
        <w:rPr>
          <w:rFonts w:ascii="Calibri" w:hAnsi="Calibri" w:cs="Calibri"/>
        </w:rPr>
        <w:t>ed</w:t>
      </w:r>
      <w:r w:rsidR="004E21AB" w:rsidRPr="35ABB053">
        <w:rPr>
          <w:rFonts w:ascii="Calibri" w:hAnsi="Calibri" w:cs="Calibri"/>
        </w:rPr>
        <w:t xml:space="preserve"> to</w:t>
      </w:r>
      <w:r w:rsidR="006078D6" w:rsidRPr="35ABB053">
        <w:rPr>
          <w:rFonts w:ascii="Calibri" w:hAnsi="Calibri" w:cs="Calibri"/>
        </w:rPr>
        <w:t xml:space="preserve"> have</w:t>
      </w:r>
      <w:r w:rsidR="004E21AB" w:rsidRPr="35ABB053">
        <w:rPr>
          <w:rFonts w:ascii="Calibri" w:hAnsi="Calibri" w:cs="Calibri"/>
        </w:rPr>
        <w:t xml:space="preserve"> take</w:t>
      </w:r>
      <w:r w:rsidR="006078D6" w:rsidRPr="35ABB053">
        <w:rPr>
          <w:rFonts w:ascii="Calibri" w:hAnsi="Calibri" w:cs="Calibri"/>
        </w:rPr>
        <w:t>n</w:t>
      </w:r>
      <w:r w:rsidR="004E21AB" w:rsidRPr="35ABB053">
        <w:rPr>
          <w:rFonts w:ascii="Calibri" w:hAnsi="Calibri" w:cs="Calibri"/>
        </w:rPr>
        <w:t xml:space="preserve"> </w:t>
      </w:r>
      <w:r w:rsidR="006078D6" w:rsidRPr="35ABB053">
        <w:rPr>
          <w:rFonts w:ascii="Calibri" w:hAnsi="Calibri" w:cs="Calibri"/>
        </w:rPr>
        <w:t>the</w:t>
      </w:r>
      <w:r w:rsidR="004E21AB" w:rsidRPr="35ABB053">
        <w:rPr>
          <w:rFonts w:ascii="Calibri" w:hAnsi="Calibri" w:cs="Calibri"/>
        </w:rPr>
        <w:t xml:space="preserve"> hint and </w:t>
      </w:r>
      <w:r w:rsidR="006078D6" w:rsidRPr="35ABB053">
        <w:rPr>
          <w:rFonts w:ascii="Calibri" w:hAnsi="Calibri" w:cs="Calibri"/>
        </w:rPr>
        <w:t xml:space="preserve">walked away. </w:t>
      </w:r>
      <w:r w:rsidR="00446549" w:rsidRPr="35ABB053">
        <w:rPr>
          <w:rFonts w:ascii="Calibri" w:hAnsi="Calibri" w:cs="Calibri"/>
        </w:rPr>
        <w:t xml:space="preserve">Harris </w:t>
      </w:r>
      <w:r w:rsidR="00B90047" w:rsidRPr="35ABB053">
        <w:rPr>
          <w:rFonts w:ascii="Calibri" w:hAnsi="Calibri" w:cs="Calibri"/>
        </w:rPr>
        <w:t xml:space="preserve">sighed in relief. </w:t>
      </w:r>
      <w:r w:rsidR="007C4884" w:rsidRPr="35ABB053">
        <w:rPr>
          <w:rFonts w:ascii="Calibri" w:hAnsi="Calibri" w:cs="Calibri"/>
        </w:rPr>
        <w:t xml:space="preserve">He walked along the last row of cars. </w:t>
      </w:r>
      <w:r w:rsidR="0003489E" w:rsidRPr="35ABB053">
        <w:rPr>
          <w:rFonts w:ascii="Calibri" w:hAnsi="Calibri" w:cs="Calibri"/>
        </w:rPr>
        <w:t xml:space="preserve">He narrowed down his </w:t>
      </w:r>
      <w:r w:rsidR="0043125E" w:rsidRPr="35ABB053">
        <w:rPr>
          <w:rFonts w:ascii="Calibri" w:hAnsi="Calibri" w:cs="Calibri"/>
        </w:rPr>
        <w:t xml:space="preserve">favorites. </w:t>
      </w:r>
      <w:r w:rsidR="00C01E7D" w:rsidRPr="35ABB053">
        <w:rPr>
          <w:rFonts w:ascii="Calibri" w:hAnsi="Calibri" w:cs="Calibri"/>
        </w:rPr>
        <w:t>It was between a Grand Cherokee</w:t>
      </w:r>
      <w:r w:rsidR="00976DAF" w:rsidRPr="35ABB053">
        <w:rPr>
          <w:rFonts w:ascii="Calibri" w:hAnsi="Calibri" w:cs="Calibri"/>
        </w:rPr>
        <w:t xml:space="preserve"> and </w:t>
      </w:r>
      <w:r w:rsidR="00F74C43" w:rsidRPr="35ABB053">
        <w:rPr>
          <w:rFonts w:ascii="Calibri" w:hAnsi="Calibri" w:cs="Calibri"/>
        </w:rPr>
        <w:t xml:space="preserve">a Wrangler. </w:t>
      </w:r>
      <w:r w:rsidR="0052305E" w:rsidRPr="35ABB053">
        <w:rPr>
          <w:rFonts w:ascii="Calibri" w:hAnsi="Calibri" w:cs="Calibri"/>
        </w:rPr>
        <w:t xml:space="preserve">After much decision, he decided to purchase the black Grand Cherokee. </w:t>
      </w:r>
    </w:p>
    <w:p w14:paraId="69A8B6C7" w14:textId="2CCE9BBE" w:rsidR="00BE3B07" w:rsidRDefault="00BE3B07" w:rsidP="004F317A">
      <w:pPr>
        <w:spacing w:line="480" w:lineRule="auto"/>
        <w:ind w:firstLine="720"/>
        <w:rPr>
          <w:rFonts w:ascii="Calibri" w:hAnsi="Calibri" w:cs="Calibri"/>
        </w:rPr>
      </w:pPr>
      <w:r w:rsidRPr="35ABB053">
        <w:rPr>
          <w:rFonts w:ascii="Calibri" w:hAnsi="Calibri" w:cs="Calibri"/>
        </w:rPr>
        <w:t xml:space="preserve">Harris noticed the car salesperson </w:t>
      </w:r>
      <w:r w:rsidR="00F30929" w:rsidRPr="35ABB053">
        <w:rPr>
          <w:rFonts w:ascii="Calibri" w:hAnsi="Calibri" w:cs="Calibri"/>
        </w:rPr>
        <w:t xml:space="preserve">watching him from inside the car dealership building through the glass windows. It made him a little nervous knowing that he was being watched. </w:t>
      </w:r>
      <w:r w:rsidR="00AD3F6E" w:rsidRPr="35ABB053">
        <w:rPr>
          <w:rFonts w:ascii="Calibri" w:hAnsi="Calibri" w:cs="Calibri"/>
        </w:rPr>
        <w:t>Harris then quickly made his way to the building to negotiate with the car salesperson</w:t>
      </w:r>
      <w:r w:rsidR="00517345" w:rsidRPr="35ABB053">
        <w:rPr>
          <w:rFonts w:ascii="Calibri" w:hAnsi="Calibri" w:cs="Calibri"/>
        </w:rPr>
        <w:t xml:space="preserve">. He would try to </w:t>
      </w:r>
      <w:r w:rsidR="00F92D42" w:rsidRPr="35ABB053">
        <w:rPr>
          <w:rFonts w:ascii="Calibri" w:hAnsi="Calibri" w:cs="Calibri"/>
        </w:rPr>
        <w:t xml:space="preserve">persuade the </w:t>
      </w:r>
      <w:r w:rsidR="00DF604F" w:rsidRPr="35ABB053">
        <w:rPr>
          <w:rFonts w:ascii="Calibri" w:hAnsi="Calibri" w:cs="Calibri"/>
        </w:rPr>
        <w:t xml:space="preserve">salesperson to lower the price. </w:t>
      </w:r>
      <w:r w:rsidR="00CC27AB" w:rsidRPr="35ABB053">
        <w:rPr>
          <w:rFonts w:ascii="Calibri" w:hAnsi="Calibri" w:cs="Calibri"/>
        </w:rPr>
        <w:t xml:space="preserve">He could tell the salesperson was eager to make a sale. </w:t>
      </w:r>
    </w:p>
    <w:p w14:paraId="077DC25C" w14:textId="57DFD39B" w:rsidR="00A71DA5" w:rsidRDefault="001E6564" w:rsidP="004F317A">
      <w:pPr>
        <w:spacing w:line="480" w:lineRule="auto"/>
        <w:ind w:firstLine="720"/>
        <w:rPr>
          <w:rFonts w:ascii="Calibri" w:hAnsi="Calibri" w:cs="Calibri"/>
        </w:rPr>
      </w:pPr>
      <w:r w:rsidRPr="1FD0627C">
        <w:rPr>
          <w:rFonts w:ascii="Calibri" w:hAnsi="Calibri" w:cs="Calibri"/>
        </w:rPr>
        <w:t xml:space="preserve">“Did you happen to find one that you like?” </w:t>
      </w:r>
      <w:r w:rsidR="004F4CE4" w:rsidRPr="1FD0627C">
        <w:rPr>
          <w:rFonts w:ascii="Calibri" w:hAnsi="Calibri" w:cs="Calibri"/>
        </w:rPr>
        <w:t xml:space="preserve">the salesperson asked after Harris stepped into the building. </w:t>
      </w:r>
    </w:p>
    <w:p w14:paraId="0CE8D257" w14:textId="26947353" w:rsidR="00045834" w:rsidRDefault="00045834" w:rsidP="004F317A">
      <w:pPr>
        <w:spacing w:line="480" w:lineRule="auto"/>
        <w:ind w:firstLine="720"/>
        <w:rPr>
          <w:rFonts w:ascii="Calibri" w:hAnsi="Calibri" w:cs="Calibri"/>
        </w:rPr>
      </w:pPr>
      <w:r>
        <w:rPr>
          <w:rFonts w:ascii="Calibri" w:hAnsi="Calibri" w:cs="Calibri"/>
        </w:rPr>
        <w:t>“I would like to purchase the black Grand Cherokee</w:t>
      </w:r>
      <w:r w:rsidR="003F6513">
        <w:rPr>
          <w:rFonts w:ascii="Calibri" w:hAnsi="Calibri" w:cs="Calibri"/>
        </w:rPr>
        <w:t>,” Harris replied.</w:t>
      </w:r>
    </w:p>
    <w:p w14:paraId="2ACD4AFD" w14:textId="1DAB95AC" w:rsidR="005C29A4" w:rsidRDefault="00292B91" w:rsidP="004F317A">
      <w:pPr>
        <w:spacing w:line="480" w:lineRule="auto"/>
        <w:ind w:firstLine="720"/>
        <w:rPr>
          <w:rFonts w:ascii="Calibri" w:hAnsi="Calibri" w:cs="Calibri"/>
        </w:rPr>
      </w:pPr>
      <w:r w:rsidRPr="1FD0627C">
        <w:rPr>
          <w:rFonts w:ascii="Calibri" w:hAnsi="Calibri" w:cs="Calibri"/>
        </w:rPr>
        <w:t>“</w:t>
      </w:r>
      <w:r w:rsidR="009B128A" w:rsidRPr="1FD0627C">
        <w:rPr>
          <w:rFonts w:ascii="Calibri" w:hAnsi="Calibri" w:cs="Calibri"/>
        </w:rPr>
        <w:t xml:space="preserve">That one is a very good vehicle,” </w:t>
      </w:r>
      <w:r w:rsidR="00D03D60" w:rsidRPr="1FD0627C">
        <w:rPr>
          <w:rFonts w:ascii="Calibri" w:hAnsi="Calibri" w:cs="Calibri"/>
        </w:rPr>
        <w:t>he told Harris. “We have had many people ask about that one.</w:t>
      </w:r>
      <w:r w:rsidR="005C29A4" w:rsidRPr="1FD0627C">
        <w:rPr>
          <w:rFonts w:ascii="Calibri" w:hAnsi="Calibri" w:cs="Calibri"/>
        </w:rPr>
        <w:t xml:space="preserve"> Would you like to take it for a test drive?”</w:t>
      </w:r>
    </w:p>
    <w:p w14:paraId="7EA814B8" w14:textId="16D0102F" w:rsidR="005C29A4" w:rsidRDefault="005C29A4" w:rsidP="004F317A">
      <w:pPr>
        <w:spacing w:line="480" w:lineRule="auto"/>
        <w:ind w:firstLine="720"/>
        <w:rPr>
          <w:rFonts w:ascii="Calibri" w:hAnsi="Calibri" w:cs="Calibri"/>
        </w:rPr>
      </w:pPr>
      <w:r>
        <w:rPr>
          <w:rFonts w:ascii="Calibri" w:hAnsi="Calibri" w:cs="Calibri"/>
        </w:rPr>
        <w:t xml:space="preserve">“No, that won’t be necessary,” Harris answered. “I am really in a </w:t>
      </w:r>
      <w:r w:rsidR="00AA6235">
        <w:rPr>
          <w:rFonts w:ascii="Calibri" w:hAnsi="Calibri" w:cs="Calibri"/>
        </w:rPr>
        <w:t>hurry,</w:t>
      </w:r>
      <w:r>
        <w:rPr>
          <w:rFonts w:ascii="Calibri" w:hAnsi="Calibri" w:cs="Calibri"/>
        </w:rPr>
        <w:t xml:space="preserve"> and </w:t>
      </w:r>
      <w:r w:rsidR="00AA6235">
        <w:rPr>
          <w:rFonts w:ascii="Calibri" w:hAnsi="Calibri" w:cs="Calibri"/>
        </w:rPr>
        <w:t>I would like to purchase it today.”</w:t>
      </w:r>
      <w:r w:rsidR="00D03D60">
        <w:rPr>
          <w:rFonts w:ascii="Calibri" w:hAnsi="Calibri" w:cs="Calibri"/>
        </w:rPr>
        <w:t xml:space="preserve"> </w:t>
      </w:r>
    </w:p>
    <w:p w14:paraId="2818EEE7" w14:textId="7594F6AB" w:rsidR="00292B91" w:rsidRDefault="009B46A1" w:rsidP="004F317A">
      <w:pPr>
        <w:spacing w:line="480" w:lineRule="auto"/>
        <w:ind w:firstLine="720"/>
        <w:rPr>
          <w:rFonts w:ascii="Calibri" w:hAnsi="Calibri" w:cs="Calibri"/>
        </w:rPr>
      </w:pPr>
      <w:r>
        <w:rPr>
          <w:rFonts w:ascii="Calibri" w:hAnsi="Calibri" w:cs="Calibri"/>
        </w:rPr>
        <w:t>“</w:t>
      </w:r>
      <w:r w:rsidR="00445C3B" w:rsidRPr="1FD0627C">
        <w:rPr>
          <w:rFonts w:ascii="Calibri" w:hAnsi="Calibri" w:cs="Calibri"/>
        </w:rPr>
        <w:t>Will you be taking out a loan with us?”</w:t>
      </w:r>
      <w:r w:rsidR="00AA6235" w:rsidRPr="1FD0627C">
        <w:rPr>
          <w:rFonts w:ascii="Calibri" w:hAnsi="Calibri" w:cs="Calibri"/>
        </w:rPr>
        <w:t xml:space="preserve"> the car salesperson asked.</w:t>
      </w:r>
    </w:p>
    <w:p w14:paraId="449C5E81" w14:textId="0951BB30" w:rsidR="00C93328" w:rsidRDefault="00C93328" w:rsidP="004F317A">
      <w:pPr>
        <w:spacing w:line="480" w:lineRule="auto"/>
        <w:ind w:firstLine="720"/>
        <w:rPr>
          <w:rFonts w:ascii="Calibri" w:hAnsi="Calibri" w:cs="Calibri"/>
        </w:rPr>
      </w:pPr>
      <w:r>
        <w:rPr>
          <w:rFonts w:ascii="Calibri" w:hAnsi="Calibri" w:cs="Calibri"/>
        </w:rPr>
        <w:t>“</w:t>
      </w:r>
      <w:r w:rsidR="00460A8B">
        <w:rPr>
          <w:rFonts w:ascii="Calibri" w:hAnsi="Calibri" w:cs="Calibri"/>
        </w:rPr>
        <w:t>No</w:t>
      </w:r>
      <w:r>
        <w:rPr>
          <w:rFonts w:ascii="Calibri" w:hAnsi="Calibri" w:cs="Calibri"/>
        </w:rPr>
        <w:t xml:space="preserve">,” </w:t>
      </w:r>
      <w:r w:rsidR="00460A8B">
        <w:rPr>
          <w:rFonts w:ascii="Calibri" w:hAnsi="Calibri" w:cs="Calibri"/>
        </w:rPr>
        <w:t>Harris said. “I will be paying up front.</w:t>
      </w:r>
      <w:r w:rsidR="00B63F50">
        <w:rPr>
          <w:rFonts w:ascii="Calibri" w:hAnsi="Calibri" w:cs="Calibri"/>
        </w:rPr>
        <w:t>”</w:t>
      </w:r>
    </w:p>
    <w:p w14:paraId="1F86DFC1" w14:textId="3031A94A" w:rsidR="0099418A" w:rsidRDefault="0099418A" w:rsidP="004F317A">
      <w:pPr>
        <w:spacing w:line="480" w:lineRule="auto"/>
        <w:ind w:firstLine="720"/>
        <w:rPr>
          <w:rFonts w:ascii="Calibri" w:hAnsi="Calibri" w:cs="Calibri"/>
        </w:rPr>
      </w:pPr>
      <w:r w:rsidRPr="1FD0627C">
        <w:rPr>
          <w:rFonts w:ascii="Calibri" w:hAnsi="Calibri" w:cs="Calibri"/>
        </w:rPr>
        <w:t>“</w:t>
      </w:r>
      <w:r w:rsidR="00A6355C" w:rsidRPr="1FD0627C">
        <w:rPr>
          <w:rFonts w:ascii="Calibri" w:hAnsi="Calibri" w:cs="Calibri"/>
        </w:rPr>
        <w:t xml:space="preserve">Do you have a vehicle that you would like to trade in?” </w:t>
      </w:r>
      <w:r w:rsidR="002A5135" w:rsidRPr="1FD0627C">
        <w:rPr>
          <w:rFonts w:ascii="Calibri" w:hAnsi="Calibri" w:cs="Calibri"/>
        </w:rPr>
        <w:t>the salesperson asked.</w:t>
      </w:r>
    </w:p>
    <w:p w14:paraId="15AC7B1B" w14:textId="71C71650" w:rsidR="002A5135" w:rsidRDefault="002A5135" w:rsidP="004F317A">
      <w:pPr>
        <w:spacing w:line="480" w:lineRule="auto"/>
        <w:ind w:firstLine="720"/>
        <w:rPr>
          <w:rFonts w:ascii="Calibri" w:hAnsi="Calibri" w:cs="Calibri"/>
        </w:rPr>
      </w:pPr>
      <w:r>
        <w:rPr>
          <w:rFonts w:ascii="Calibri" w:hAnsi="Calibri" w:cs="Calibri"/>
        </w:rPr>
        <w:t>“No,” Harris replied.</w:t>
      </w:r>
    </w:p>
    <w:p w14:paraId="635266DA" w14:textId="5D9C4087" w:rsidR="00B63F50" w:rsidRDefault="00B63F50" w:rsidP="004F317A">
      <w:pPr>
        <w:spacing w:line="480" w:lineRule="auto"/>
        <w:ind w:firstLine="720"/>
        <w:rPr>
          <w:rFonts w:ascii="Calibri" w:hAnsi="Calibri" w:cs="Calibri"/>
        </w:rPr>
      </w:pPr>
      <w:r w:rsidRPr="1FD0627C">
        <w:rPr>
          <w:rFonts w:ascii="Calibri" w:hAnsi="Calibri" w:cs="Calibri"/>
        </w:rPr>
        <w:t>“Won’t you step into my office</w:t>
      </w:r>
      <w:r w:rsidR="009B46A1">
        <w:rPr>
          <w:rFonts w:ascii="Calibri" w:hAnsi="Calibri" w:cs="Calibri"/>
        </w:rPr>
        <w:t>,</w:t>
      </w:r>
      <w:r w:rsidRPr="1FD0627C">
        <w:rPr>
          <w:rFonts w:ascii="Calibri" w:hAnsi="Calibri" w:cs="Calibri"/>
        </w:rPr>
        <w:t xml:space="preserve"> please?” </w:t>
      </w:r>
      <w:r w:rsidR="005B421C" w:rsidRPr="1FD0627C">
        <w:rPr>
          <w:rFonts w:ascii="Calibri" w:hAnsi="Calibri" w:cs="Calibri"/>
        </w:rPr>
        <w:t xml:space="preserve">the sleazy, </w:t>
      </w:r>
      <w:r w:rsidR="00E32DB4" w:rsidRPr="1FD0627C">
        <w:rPr>
          <w:rFonts w:ascii="Calibri" w:hAnsi="Calibri" w:cs="Calibri"/>
        </w:rPr>
        <w:t>pushy, and rude car salesperson said</w:t>
      </w:r>
      <w:r w:rsidR="00762092" w:rsidRPr="1FD0627C">
        <w:rPr>
          <w:rFonts w:ascii="Calibri" w:hAnsi="Calibri" w:cs="Calibri"/>
        </w:rPr>
        <w:t xml:space="preserve">. </w:t>
      </w:r>
      <w:r w:rsidR="004B2ED6" w:rsidRPr="1FD0627C">
        <w:rPr>
          <w:rFonts w:ascii="Calibri" w:hAnsi="Calibri" w:cs="Calibri"/>
        </w:rPr>
        <w:t xml:space="preserve">“My name is </w:t>
      </w:r>
      <w:bookmarkStart w:id="12" w:name="_Hlk107754851"/>
      <w:r w:rsidR="006504CA" w:rsidRPr="1FD0627C">
        <w:rPr>
          <w:rFonts w:ascii="Calibri" w:hAnsi="Calibri" w:cs="Calibri"/>
        </w:rPr>
        <w:t>Harold Roberson</w:t>
      </w:r>
      <w:bookmarkEnd w:id="12"/>
      <w:r w:rsidR="00262948" w:rsidRPr="1FD0627C">
        <w:rPr>
          <w:rFonts w:ascii="Calibri" w:hAnsi="Calibri" w:cs="Calibri"/>
        </w:rPr>
        <w:t>. Here is my business card. I will just need you to sign a few papers</w:t>
      </w:r>
      <w:r w:rsidR="00096A59" w:rsidRPr="1FD0627C">
        <w:rPr>
          <w:rFonts w:ascii="Calibri" w:hAnsi="Calibri" w:cs="Calibri"/>
        </w:rPr>
        <w:t>, get a copy of your license, proof of insurance, and a check</w:t>
      </w:r>
      <w:r w:rsidR="004A6681" w:rsidRPr="1FD0627C">
        <w:rPr>
          <w:rFonts w:ascii="Calibri" w:hAnsi="Calibri" w:cs="Calibri"/>
        </w:rPr>
        <w:t xml:space="preserve"> written out for </w:t>
      </w:r>
      <w:r w:rsidR="00BB5641" w:rsidRPr="1FD0627C">
        <w:rPr>
          <w:rFonts w:ascii="Calibri" w:hAnsi="Calibri" w:cs="Calibri"/>
        </w:rPr>
        <w:t>$</w:t>
      </w:r>
      <w:r w:rsidR="00E00F57" w:rsidRPr="1FD0627C">
        <w:rPr>
          <w:rFonts w:ascii="Calibri" w:hAnsi="Calibri" w:cs="Calibri"/>
        </w:rPr>
        <w:t>43,0</w:t>
      </w:r>
      <w:r w:rsidR="00BB5641" w:rsidRPr="1FD0627C">
        <w:rPr>
          <w:rFonts w:ascii="Calibri" w:hAnsi="Calibri" w:cs="Calibri"/>
        </w:rPr>
        <w:t>67.23.</w:t>
      </w:r>
      <w:r w:rsidR="00001DC4" w:rsidRPr="1FD0627C">
        <w:rPr>
          <w:rFonts w:ascii="Calibri" w:hAnsi="Calibri" w:cs="Calibri"/>
        </w:rPr>
        <w:t xml:space="preserve"> We also accept debit or credit cards.</w:t>
      </w:r>
      <w:r w:rsidR="00BB5641" w:rsidRPr="1FD0627C">
        <w:rPr>
          <w:rFonts w:ascii="Calibri" w:hAnsi="Calibri" w:cs="Calibri"/>
        </w:rPr>
        <w:t xml:space="preserve">” </w:t>
      </w:r>
    </w:p>
    <w:p w14:paraId="34F76FE8" w14:textId="3B9CD0F7" w:rsidR="00F74143" w:rsidRDefault="00A1120A" w:rsidP="004F317A">
      <w:pPr>
        <w:spacing w:line="480" w:lineRule="auto"/>
        <w:ind w:firstLine="720"/>
        <w:rPr>
          <w:rFonts w:ascii="Calibri" w:hAnsi="Calibri" w:cs="Calibri"/>
        </w:rPr>
      </w:pPr>
      <w:r w:rsidRPr="1FD0627C">
        <w:rPr>
          <w:rFonts w:ascii="Calibri" w:hAnsi="Calibri" w:cs="Calibri"/>
        </w:rPr>
        <w:t>Harris took a seat and pulled out his wallet and checkbook</w:t>
      </w:r>
      <w:r w:rsidR="00243012" w:rsidRPr="1FD0627C">
        <w:rPr>
          <w:rFonts w:ascii="Calibri" w:hAnsi="Calibri" w:cs="Calibri"/>
        </w:rPr>
        <w:t xml:space="preserve"> from his backpack</w:t>
      </w:r>
      <w:r w:rsidRPr="1FD0627C">
        <w:rPr>
          <w:rFonts w:ascii="Calibri" w:hAnsi="Calibri" w:cs="Calibri"/>
        </w:rPr>
        <w:t xml:space="preserve">. </w:t>
      </w:r>
      <w:r w:rsidR="00241F54" w:rsidRPr="1FD0627C">
        <w:rPr>
          <w:rFonts w:ascii="Calibri" w:hAnsi="Calibri" w:cs="Calibri"/>
        </w:rPr>
        <w:t xml:space="preserve">He reviewed </w:t>
      </w:r>
      <w:r w:rsidR="008869C3" w:rsidRPr="1FD0627C">
        <w:rPr>
          <w:rFonts w:ascii="Calibri" w:hAnsi="Calibri" w:cs="Calibri"/>
        </w:rPr>
        <w:t>all</w:t>
      </w:r>
      <w:r w:rsidR="00241F54" w:rsidRPr="1FD0627C">
        <w:rPr>
          <w:rFonts w:ascii="Calibri" w:hAnsi="Calibri" w:cs="Calibri"/>
        </w:rPr>
        <w:t xml:space="preserve"> the forms closely before signing each one. </w:t>
      </w:r>
      <w:r w:rsidR="008869C3" w:rsidRPr="1FD0627C">
        <w:rPr>
          <w:rFonts w:ascii="Calibri" w:hAnsi="Calibri" w:cs="Calibri"/>
        </w:rPr>
        <w:t>He quickly wrote out a check and handed it over.</w:t>
      </w:r>
      <w:r w:rsidR="005031B8" w:rsidRPr="1FD0627C">
        <w:rPr>
          <w:rFonts w:ascii="Calibri" w:hAnsi="Calibri" w:cs="Calibri"/>
        </w:rPr>
        <w:t xml:space="preserve"> The salesperson took a copy of his </w:t>
      </w:r>
      <w:r w:rsidR="00CC7F82" w:rsidRPr="1FD0627C">
        <w:rPr>
          <w:rFonts w:ascii="Calibri" w:hAnsi="Calibri" w:cs="Calibri"/>
        </w:rPr>
        <w:t xml:space="preserve">license and insurance. Harris was excited to try out his new wheels after the deal was done. </w:t>
      </w:r>
      <w:r w:rsidR="00065519" w:rsidRPr="1FD0627C">
        <w:rPr>
          <w:rFonts w:ascii="Calibri" w:hAnsi="Calibri" w:cs="Calibri"/>
        </w:rPr>
        <w:t xml:space="preserve">He was sure that Gabriela would love it as much as he did. </w:t>
      </w:r>
      <w:r w:rsidR="00DE261E" w:rsidRPr="1FD0627C">
        <w:rPr>
          <w:rFonts w:ascii="Calibri" w:hAnsi="Calibri" w:cs="Calibri"/>
        </w:rPr>
        <w:t>O</w:t>
      </w:r>
      <w:r w:rsidR="0014540C" w:rsidRPr="1FD0627C">
        <w:rPr>
          <w:rFonts w:ascii="Calibri" w:hAnsi="Calibri" w:cs="Calibri"/>
        </w:rPr>
        <w:t>ne of the employees drove his new vehicle up</w:t>
      </w:r>
      <w:r w:rsidR="009B46A1">
        <w:rPr>
          <w:rFonts w:ascii="Calibri" w:hAnsi="Calibri" w:cs="Calibri"/>
        </w:rPr>
        <w:t xml:space="preserve"> </w:t>
      </w:r>
      <w:r w:rsidR="0014540C" w:rsidRPr="1FD0627C">
        <w:rPr>
          <w:rFonts w:ascii="Calibri" w:hAnsi="Calibri" w:cs="Calibri"/>
        </w:rPr>
        <w:t xml:space="preserve">front. The salesperson handed him a couple of keys to the </w:t>
      </w:r>
      <w:r w:rsidR="00E67C39" w:rsidRPr="1FD0627C">
        <w:rPr>
          <w:rFonts w:ascii="Calibri" w:hAnsi="Calibri" w:cs="Calibri"/>
        </w:rPr>
        <w:t xml:space="preserve">jeep before shaking hands with him. </w:t>
      </w:r>
    </w:p>
    <w:p w14:paraId="349964A6" w14:textId="70AF9B76" w:rsidR="007C4B3B" w:rsidRDefault="007C4B3B" w:rsidP="004F317A">
      <w:pPr>
        <w:spacing w:line="480" w:lineRule="auto"/>
        <w:ind w:firstLine="720"/>
        <w:rPr>
          <w:rFonts w:ascii="Calibri" w:hAnsi="Calibri" w:cs="Calibri"/>
        </w:rPr>
      </w:pPr>
      <w:r w:rsidRPr="1FD0627C">
        <w:rPr>
          <w:rFonts w:ascii="Calibri" w:hAnsi="Calibri" w:cs="Calibri"/>
        </w:rPr>
        <w:t>Harris could tell the salesperson was suspicious of him because</w:t>
      </w:r>
      <w:r w:rsidR="00DF06D5" w:rsidRPr="1FD0627C">
        <w:rPr>
          <w:rFonts w:ascii="Calibri" w:hAnsi="Calibri" w:cs="Calibri"/>
        </w:rPr>
        <w:t xml:space="preserve"> he was trying to purchase a vehicle so urgently.</w:t>
      </w:r>
      <w:r w:rsidR="00716D49" w:rsidRPr="1FD0627C">
        <w:rPr>
          <w:rFonts w:ascii="Calibri" w:hAnsi="Calibri" w:cs="Calibri"/>
        </w:rPr>
        <w:t xml:space="preserve"> He kept observing every movement Harris was making</w:t>
      </w:r>
      <w:r w:rsidR="00CE281E" w:rsidRPr="1FD0627C">
        <w:rPr>
          <w:rFonts w:ascii="Calibri" w:hAnsi="Calibri" w:cs="Calibri"/>
        </w:rPr>
        <w:t xml:space="preserve">. </w:t>
      </w:r>
    </w:p>
    <w:p w14:paraId="08241B9B" w14:textId="60E78879" w:rsidR="006712BB" w:rsidRDefault="00202C3B" w:rsidP="004F317A">
      <w:pPr>
        <w:spacing w:line="480" w:lineRule="auto"/>
        <w:ind w:firstLine="720"/>
        <w:rPr>
          <w:rFonts w:ascii="Calibri" w:hAnsi="Calibri" w:cs="Calibri"/>
        </w:rPr>
      </w:pPr>
      <w:r w:rsidRPr="1FD0627C">
        <w:rPr>
          <w:rFonts w:ascii="Calibri" w:hAnsi="Calibri" w:cs="Calibri"/>
        </w:rPr>
        <w:t>“</w:t>
      </w:r>
      <w:r w:rsidR="00B0297A" w:rsidRPr="1FD0627C">
        <w:rPr>
          <w:rFonts w:ascii="Calibri" w:hAnsi="Calibri" w:cs="Calibri"/>
        </w:rPr>
        <w:t>You know, I don’t recall ever having anyone purchasing a vehicle without testing it out first</w:t>
      </w:r>
      <w:r w:rsidR="00525E17" w:rsidRPr="1FD0627C">
        <w:rPr>
          <w:rFonts w:ascii="Calibri" w:hAnsi="Calibri" w:cs="Calibri"/>
        </w:rPr>
        <w:t>,” the car salesperson told him. “I</w:t>
      </w:r>
      <w:r w:rsidR="003136CC" w:rsidRPr="1FD0627C">
        <w:rPr>
          <w:rFonts w:ascii="Calibri" w:hAnsi="Calibri" w:cs="Calibri"/>
        </w:rPr>
        <w:t xml:space="preserve"> guess there is always a first for everything.</w:t>
      </w:r>
      <w:r w:rsidR="00253DF6" w:rsidRPr="1FD0627C">
        <w:rPr>
          <w:rFonts w:ascii="Calibri" w:hAnsi="Calibri" w:cs="Calibri"/>
        </w:rPr>
        <w:t>”</w:t>
      </w:r>
    </w:p>
    <w:p w14:paraId="265976F9" w14:textId="4BDA8819" w:rsidR="00253DF6" w:rsidRDefault="00253DF6" w:rsidP="004F317A">
      <w:pPr>
        <w:spacing w:line="480" w:lineRule="auto"/>
        <w:ind w:firstLine="720"/>
        <w:rPr>
          <w:rFonts w:ascii="Calibri" w:hAnsi="Calibri" w:cs="Calibri"/>
        </w:rPr>
      </w:pPr>
      <w:r w:rsidRPr="1FD0627C">
        <w:rPr>
          <w:rFonts w:ascii="Calibri" w:hAnsi="Calibri" w:cs="Calibri"/>
        </w:rPr>
        <w:t>As the salesperson</w:t>
      </w:r>
      <w:r w:rsidR="009A331E" w:rsidRPr="1FD0627C">
        <w:rPr>
          <w:rFonts w:ascii="Calibri" w:hAnsi="Calibri" w:cs="Calibri"/>
        </w:rPr>
        <w:t xml:space="preserve"> handed him the keys, Harris looked up at him and smiled. </w:t>
      </w:r>
      <w:r w:rsidR="00B60323" w:rsidRPr="1FD0627C">
        <w:rPr>
          <w:rFonts w:ascii="Calibri" w:hAnsi="Calibri" w:cs="Calibri"/>
        </w:rPr>
        <w:t xml:space="preserve">They then shook hands. </w:t>
      </w:r>
    </w:p>
    <w:p w14:paraId="1FCE9ADC" w14:textId="17F25712" w:rsidR="00202C3B" w:rsidRDefault="006712BB" w:rsidP="004F317A">
      <w:pPr>
        <w:spacing w:line="480" w:lineRule="auto"/>
        <w:ind w:firstLine="720"/>
        <w:rPr>
          <w:rFonts w:ascii="Calibri" w:hAnsi="Calibri" w:cs="Calibri"/>
        </w:rPr>
      </w:pPr>
      <w:r w:rsidRPr="1FD0627C">
        <w:rPr>
          <w:rFonts w:ascii="Calibri" w:hAnsi="Calibri" w:cs="Calibri"/>
        </w:rPr>
        <w:t>“</w:t>
      </w:r>
      <w:r w:rsidR="00202C3B" w:rsidRPr="1FD0627C">
        <w:rPr>
          <w:rFonts w:ascii="Calibri" w:hAnsi="Calibri" w:cs="Calibri"/>
        </w:rPr>
        <w:t>Thanks for doing business with u</w:t>
      </w:r>
      <w:r w:rsidR="00B0297A" w:rsidRPr="1FD0627C">
        <w:rPr>
          <w:rFonts w:ascii="Calibri" w:hAnsi="Calibri" w:cs="Calibri"/>
        </w:rPr>
        <w:t>s</w:t>
      </w:r>
      <w:r w:rsidRPr="1FD0627C">
        <w:rPr>
          <w:rFonts w:ascii="Calibri" w:hAnsi="Calibri" w:cs="Calibri"/>
        </w:rPr>
        <w:t>,</w:t>
      </w:r>
      <w:r w:rsidR="00253DF6" w:rsidRPr="1FD0627C">
        <w:rPr>
          <w:rFonts w:ascii="Calibri" w:hAnsi="Calibri" w:cs="Calibri"/>
        </w:rPr>
        <w:t xml:space="preserve">” the </w:t>
      </w:r>
      <w:r w:rsidR="009A331E" w:rsidRPr="1FD0627C">
        <w:rPr>
          <w:rFonts w:ascii="Calibri" w:hAnsi="Calibri" w:cs="Calibri"/>
        </w:rPr>
        <w:t xml:space="preserve">car </w:t>
      </w:r>
      <w:r w:rsidR="00253DF6" w:rsidRPr="1FD0627C">
        <w:rPr>
          <w:rFonts w:ascii="Calibri" w:hAnsi="Calibri" w:cs="Calibri"/>
        </w:rPr>
        <w:t>salesperson told him.</w:t>
      </w:r>
      <w:r w:rsidR="00B0297A" w:rsidRPr="1FD0627C">
        <w:rPr>
          <w:rFonts w:ascii="Calibri" w:hAnsi="Calibri" w:cs="Calibri"/>
        </w:rPr>
        <w:t xml:space="preserve"> </w:t>
      </w:r>
      <w:r w:rsidR="00253DF6" w:rsidRPr="1FD0627C">
        <w:rPr>
          <w:rFonts w:ascii="Calibri" w:hAnsi="Calibri" w:cs="Calibri"/>
        </w:rPr>
        <w:t>“</w:t>
      </w:r>
      <w:r w:rsidR="00202C3B" w:rsidRPr="1FD0627C">
        <w:rPr>
          <w:rFonts w:ascii="Calibri" w:hAnsi="Calibri" w:cs="Calibri"/>
        </w:rPr>
        <w:t>Enjoy your new wheels!”</w:t>
      </w:r>
    </w:p>
    <w:p w14:paraId="361D4B8F" w14:textId="5B2C2388" w:rsidR="00202C3B" w:rsidRDefault="00525BEE" w:rsidP="004F317A">
      <w:pPr>
        <w:spacing w:line="480" w:lineRule="auto"/>
        <w:ind w:firstLine="720"/>
        <w:rPr>
          <w:rFonts w:ascii="Calibri" w:hAnsi="Calibri" w:cs="Calibri"/>
        </w:rPr>
      </w:pPr>
      <w:r w:rsidRPr="1FD0627C">
        <w:rPr>
          <w:rFonts w:ascii="Calibri" w:hAnsi="Calibri" w:cs="Calibri"/>
        </w:rPr>
        <w:t xml:space="preserve">Harris thanked him as he headed out of the car salesman’s office and </w:t>
      </w:r>
      <w:r w:rsidR="00F21714" w:rsidRPr="1FD0627C">
        <w:rPr>
          <w:rFonts w:ascii="Calibri" w:hAnsi="Calibri" w:cs="Calibri"/>
        </w:rPr>
        <w:t xml:space="preserve">walked out to the jeep with </w:t>
      </w:r>
      <w:r w:rsidR="005D2E2F" w:rsidRPr="1FD0627C">
        <w:rPr>
          <w:rFonts w:ascii="Calibri" w:hAnsi="Calibri" w:cs="Calibri"/>
        </w:rPr>
        <w:t xml:space="preserve">feelings of excitement, fear, </w:t>
      </w:r>
      <w:r w:rsidR="005C2A14" w:rsidRPr="1FD0627C">
        <w:rPr>
          <w:rFonts w:ascii="Calibri" w:hAnsi="Calibri" w:cs="Calibri"/>
        </w:rPr>
        <w:t xml:space="preserve">happiness, and sorrow all in one. </w:t>
      </w:r>
      <w:r w:rsidR="006008A5" w:rsidRPr="1FD0627C">
        <w:rPr>
          <w:rFonts w:ascii="Calibri" w:hAnsi="Calibri" w:cs="Calibri"/>
        </w:rPr>
        <w:t>He</w:t>
      </w:r>
      <w:r w:rsidR="00881201" w:rsidRPr="1FD0627C">
        <w:rPr>
          <w:rFonts w:ascii="Calibri" w:hAnsi="Calibri" w:cs="Calibri"/>
        </w:rPr>
        <w:t xml:space="preserve"> put his stuff into the trunk</w:t>
      </w:r>
      <w:r w:rsidR="004D4AA4" w:rsidRPr="1FD0627C">
        <w:rPr>
          <w:rFonts w:ascii="Calibri" w:hAnsi="Calibri" w:cs="Calibri"/>
        </w:rPr>
        <w:t xml:space="preserve"> first. He then</w:t>
      </w:r>
      <w:r w:rsidR="00881201" w:rsidRPr="1FD0627C">
        <w:rPr>
          <w:rFonts w:ascii="Calibri" w:hAnsi="Calibri" w:cs="Calibri"/>
        </w:rPr>
        <w:t xml:space="preserve"> </w:t>
      </w:r>
      <w:r w:rsidR="006008A5" w:rsidRPr="1FD0627C">
        <w:rPr>
          <w:rFonts w:ascii="Calibri" w:hAnsi="Calibri" w:cs="Calibri"/>
        </w:rPr>
        <w:t xml:space="preserve">stepped into the vehicle, put his seatbelt on, turned the engine on, and placed the </w:t>
      </w:r>
      <w:r w:rsidR="00EB1ABD" w:rsidRPr="1FD0627C">
        <w:rPr>
          <w:rFonts w:ascii="Calibri" w:hAnsi="Calibri" w:cs="Calibri"/>
        </w:rPr>
        <w:t xml:space="preserve">automatic </w:t>
      </w:r>
      <w:r w:rsidR="006008A5" w:rsidRPr="1FD0627C">
        <w:rPr>
          <w:rFonts w:ascii="Calibri" w:hAnsi="Calibri" w:cs="Calibri"/>
        </w:rPr>
        <w:t>gear</w:t>
      </w:r>
      <w:r w:rsidR="00EB1ABD" w:rsidRPr="1FD0627C">
        <w:rPr>
          <w:rFonts w:ascii="Calibri" w:hAnsi="Calibri" w:cs="Calibri"/>
        </w:rPr>
        <w:t xml:space="preserve"> </w:t>
      </w:r>
      <w:r w:rsidR="006008A5" w:rsidRPr="1FD0627C">
        <w:rPr>
          <w:rFonts w:ascii="Calibri" w:hAnsi="Calibri" w:cs="Calibri"/>
        </w:rPr>
        <w:t xml:space="preserve">shift into drive. </w:t>
      </w:r>
      <w:r w:rsidR="00D05986" w:rsidRPr="1FD0627C">
        <w:rPr>
          <w:rFonts w:ascii="Calibri" w:hAnsi="Calibri" w:cs="Calibri"/>
        </w:rPr>
        <w:t xml:space="preserve">The drive out of the car dealership was smooth. His new vehicle </w:t>
      </w:r>
      <w:r w:rsidR="005411C4" w:rsidRPr="1FD0627C">
        <w:rPr>
          <w:rFonts w:ascii="Calibri" w:hAnsi="Calibri" w:cs="Calibri"/>
        </w:rPr>
        <w:t xml:space="preserve">operated like a champion. Harris was happy with his selection. </w:t>
      </w:r>
      <w:r w:rsidR="00800C09" w:rsidRPr="1FD0627C">
        <w:rPr>
          <w:rFonts w:ascii="Calibri" w:hAnsi="Calibri" w:cs="Calibri"/>
        </w:rPr>
        <w:t xml:space="preserve">It felt good to have a fresh, clean, new vehicle. </w:t>
      </w:r>
    </w:p>
    <w:p w14:paraId="69FB0FBB" w14:textId="69C01E95" w:rsidR="00830D2E" w:rsidRDefault="00E65380" w:rsidP="004F317A">
      <w:pPr>
        <w:spacing w:line="480" w:lineRule="auto"/>
        <w:ind w:firstLine="720"/>
        <w:rPr>
          <w:rFonts w:ascii="Calibri" w:hAnsi="Calibri" w:cs="Calibri"/>
        </w:rPr>
      </w:pPr>
      <w:r w:rsidRPr="1FD0627C">
        <w:rPr>
          <w:rFonts w:ascii="Calibri" w:hAnsi="Calibri" w:cs="Calibri"/>
        </w:rPr>
        <w:t>He planned to stop in Texas to pick up a new cell</w:t>
      </w:r>
      <w:r w:rsidR="009B46A1">
        <w:rPr>
          <w:rFonts w:ascii="Calibri" w:hAnsi="Calibri" w:cs="Calibri"/>
        </w:rPr>
        <w:t xml:space="preserve"> </w:t>
      </w:r>
      <w:r w:rsidRPr="1FD0627C">
        <w:rPr>
          <w:rFonts w:ascii="Calibri" w:hAnsi="Calibri" w:cs="Calibri"/>
        </w:rPr>
        <w:t xml:space="preserve">phone </w:t>
      </w:r>
      <w:r w:rsidR="00DB1BA8" w:rsidRPr="1FD0627C">
        <w:rPr>
          <w:rFonts w:ascii="Calibri" w:hAnsi="Calibri" w:cs="Calibri"/>
        </w:rPr>
        <w:t>later</w:t>
      </w:r>
      <w:r w:rsidR="000616DD" w:rsidRPr="1FD0627C">
        <w:rPr>
          <w:rFonts w:ascii="Calibri" w:hAnsi="Calibri" w:cs="Calibri"/>
        </w:rPr>
        <w:t xml:space="preserve"> that day.</w:t>
      </w:r>
      <w:r w:rsidR="00DB1BA8" w:rsidRPr="1FD0627C">
        <w:rPr>
          <w:rFonts w:ascii="Calibri" w:hAnsi="Calibri" w:cs="Calibri"/>
        </w:rPr>
        <w:t xml:space="preserve"> He would call Gabriela on his new cell</w:t>
      </w:r>
      <w:r w:rsidR="009B46A1">
        <w:rPr>
          <w:rFonts w:ascii="Calibri" w:hAnsi="Calibri" w:cs="Calibri"/>
        </w:rPr>
        <w:t xml:space="preserve"> </w:t>
      </w:r>
      <w:r w:rsidR="00DB1BA8" w:rsidRPr="1FD0627C">
        <w:rPr>
          <w:rFonts w:ascii="Calibri" w:hAnsi="Calibri" w:cs="Calibri"/>
        </w:rPr>
        <w:t>phone tomorrow morning.</w:t>
      </w:r>
      <w:r w:rsidR="00010C68" w:rsidRPr="1FD0627C">
        <w:rPr>
          <w:rFonts w:ascii="Calibri" w:hAnsi="Calibri" w:cs="Calibri"/>
        </w:rPr>
        <w:t xml:space="preserve"> Harris figured </w:t>
      </w:r>
      <w:r w:rsidR="00FA4AB9" w:rsidRPr="1FD0627C">
        <w:rPr>
          <w:rFonts w:ascii="Calibri" w:hAnsi="Calibri" w:cs="Calibri"/>
        </w:rPr>
        <w:t>it would be best to call her after a good</w:t>
      </w:r>
      <w:r w:rsidR="009B46A1">
        <w:rPr>
          <w:rFonts w:ascii="Calibri" w:hAnsi="Calibri" w:cs="Calibri"/>
        </w:rPr>
        <w:t xml:space="preserve"> </w:t>
      </w:r>
      <w:r w:rsidR="00FA4AB9" w:rsidRPr="1FD0627C">
        <w:rPr>
          <w:rFonts w:ascii="Calibri" w:hAnsi="Calibri" w:cs="Calibri"/>
        </w:rPr>
        <w:t xml:space="preserve">night’s rest. </w:t>
      </w:r>
      <w:r w:rsidR="00061BD0" w:rsidRPr="1FD0627C">
        <w:rPr>
          <w:rFonts w:ascii="Calibri" w:hAnsi="Calibri" w:cs="Calibri"/>
        </w:rPr>
        <w:t>He felt better about his chances to get away from FC</w:t>
      </w:r>
      <w:r w:rsidR="001D3A79" w:rsidRPr="1FD0627C">
        <w:rPr>
          <w:rFonts w:ascii="Calibri" w:hAnsi="Calibri" w:cs="Calibri"/>
        </w:rPr>
        <w:t xml:space="preserve"> and stay hidden now that he had a new vehicle. </w:t>
      </w:r>
      <w:r w:rsidR="00B2097B" w:rsidRPr="1FD0627C">
        <w:rPr>
          <w:rFonts w:ascii="Calibri" w:hAnsi="Calibri" w:cs="Calibri"/>
        </w:rPr>
        <w:t>There would be no way that someone could track his new phone</w:t>
      </w:r>
      <w:r w:rsidR="00A664CC" w:rsidRPr="1FD0627C">
        <w:rPr>
          <w:rFonts w:ascii="Calibri" w:hAnsi="Calibri" w:cs="Calibri"/>
        </w:rPr>
        <w:t xml:space="preserve"> or his </w:t>
      </w:r>
      <w:r w:rsidR="00E35DEF" w:rsidRPr="1FD0627C">
        <w:rPr>
          <w:rFonts w:ascii="Calibri" w:hAnsi="Calibri" w:cs="Calibri"/>
        </w:rPr>
        <w:t xml:space="preserve">new </w:t>
      </w:r>
      <w:r w:rsidR="00A664CC" w:rsidRPr="1FD0627C">
        <w:rPr>
          <w:rFonts w:ascii="Calibri" w:hAnsi="Calibri" w:cs="Calibri"/>
        </w:rPr>
        <w:t>jeep</w:t>
      </w:r>
      <w:r w:rsidR="00E35DEF" w:rsidRPr="1FD0627C">
        <w:rPr>
          <w:rFonts w:ascii="Calibri" w:hAnsi="Calibri" w:cs="Calibri"/>
        </w:rPr>
        <w:t xml:space="preserve"> unless somehow they managed to find </w:t>
      </w:r>
      <w:r w:rsidR="00B7302C" w:rsidRPr="1FD0627C">
        <w:rPr>
          <w:rFonts w:ascii="Calibri" w:hAnsi="Calibri" w:cs="Calibri"/>
        </w:rPr>
        <w:t xml:space="preserve">him. </w:t>
      </w:r>
      <w:r w:rsidR="00E426BF" w:rsidRPr="1FD0627C">
        <w:rPr>
          <w:rFonts w:ascii="Calibri" w:hAnsi="Calibri" w:cs="Calibri"/>
        </w:rPr>
        <w:t xml:space="preserve">The chances of that happening were quite slim. </w:t>
      </w:r>
      <w:r w:rsidR="00B23AE8" w:rsidRPr="1FD0627C">
        <w:rPr>
          <w:rFonts w:ascii="Calibri" w:hAnsi="Calibri" w:cs="Calibri"/>
        </w:rPr>
        <w:t xml:space="preserve">He wasn’t </w:t>
      </w:r>
      <w:r w:rsidR="00800C09" w:rsidRPr="1FD0627C">
        <w:rPr>
          <w:rFonts w:ascii="Calibri" w:hAnsi="Calibri" w:cs="Calibri"/>
        </w:rPr>
        <w:t>sure</w:t>
      </w:r>
      <w:r w:rsidR="00B23AE8" w:rsidRPr="1FD0627C">
        <w:rPr>
          <w:rFonts w:ascii="Calibri" w:hAnsi="Calibri" w:cs="Calibri"/>
        </w:rPr>
        <w:t xml:space="preserve"> what FC was capable of </w:t>
      </w:r>
      <w:r w:rsidR="00483C42" w:rsidRPr="1FD0627C">
        <w:rPr>
          <w:rFonts w:ascii="Calibri" w:hAnsi="Calibri" w:cs="Calibri"/>
        </w:rPr>
        <w:t xml:space="preserve">either. </w:t>
      </w:r>
    </w:p>
    <w:p w14:paraId="143F3417" w14:textId="7A6947F6" w:rsidR="00483C42" w:rsidRDefault="0073307C" w:rsidP="004F317A">
      <w:pPr>
        <w:spacing w:line="480" w:lineRule="auto"/>
        <w:ind w:firstLine="720"/>
        <w:rPr>
          <w:rFonts w:ascii="Calibri" w:hAnsi="Calibri" w:cs="Calibri"/>
        </w:rPr>
      </w:pPr>
      <w:r w:rsidRPr="1FD0627C">
        <w:rPr>
          <w:rFonts w:ascii="Calibri" w:hAnsi="Calibri" w:cs="Calibri"/>
        </w:rPr>
        <w:t xml:space="preserve">He stopped by a local coffee shop on the way out. </w:t>
      </w:r>
      <w:r w:rsidR="00E12CA7" w:rsidRPr="1FD0627C">
        <w:rPr>
          <w:rFonts w:ascii="Calibri" w:hAnsi="Calibri" w:cs="Calibri"/>
        </w:rPr>
        <w:t xml:space="preserve">He took a few sips of his caramel </w:t>
      </w:r>
      <w:r w:rsidR="00380DCC" w:rsidRPr="1FD0627C">
        <w:rPr>
          <w:rFonts w:ascii="Calibri" w:hAnsi="Calibri" w:cs="Calibri"/>
        </w:rPr>
        <w:t xml:space="preserve">macchiato </w:t>
      </w:r>
      <w:r w:rsidR="00BA7EF6" w:rsidRPr="1FD0627C">
        <w:rPr>
          <w:rFonts w:ascii="Calibri" w:hAnsi="Calibri" w:cs="Calibri"/>
        </w:rPr>
        <w:t xml:space="preserve">with an extra shot of espresso </w:t>
      </w:r>
      <w:r w:rsidR="00380DCC" w:rsidRPr="1FD0627C">
        <w:rPr>
          <w:rFonts w:ascii="Calibri" w:hAnsi="Calibri" w:cs="Calibri"/>
        </w:rPr>
        <w:t xml:space="preserve">while driving </w:t>
      </w:r>
      <w:r w:rsidR="00C72232" w:rsidRPr="1FD0627C">
        <w:rPr>
          <w:rFonts w:ascii="Calibri" w:hAnsi="Calibri" w:cs="Calibri"/>
        </w:rPr>
        <w:t>full speed</w:t>
      </w:r>
      <w:r w:rsidR="00380DCC" w:rsidRPr="1FD0627C">
        <w:rPr>
          <w:rFonts w:ascii="Calibri" w:hAnsi="Calibri" w:cs="Calibri"/>
        </w:rPr>
        <w:t xml:space="preserve"> ahead on the highwa</w:t>
      </w:r>
      <w:r w:rsidR="00C97C1F" w:rsidRPr="1FD0627C">
        <w:rPr>
          <w:rFonts w:ascii="Calibri" w:hAnsi="Calibri" w:cs="Calibri"/>
        </w:rPr>
        <w:t>y. He had to make his way through a traffic j</w:t>
      </w:r>
      <w:r w:rsidR="000C25F4" w:rsidRPr="1FD0627C">
        <w:rPr>
          <w:rFonts w:ascii="Calibri" w:hAnsi="Calibri" w:cs="Calibri"/>
        </w:rPr>
        <w:t xml:space="preserve">am. Many people were heading off to lunch. </w:t>
      </w:r>
      <w:r w:rsidR="001823D7" w:rsidRPr="1FD0627C">
        <w:rPr>
          <w:rFonts w:ascii="Calibri" w:hAnsi="Calibri" w:cs="Calibri"/>
        </w:rPr>
        <w:t>After eating a bagel, he felt full enough to wait until eating lunch</w:t>
      </w:r>
      <w:r w:rsidR="008A78C8" w:rsidRPr="1FD0627C">
        <w:rPr>
          <w:rFonts w:ascii="Calibri" w:hAnsi="Calibri" w:cs="Calibri"/>
        </w:rPr>
        <w:t xml:space="preserve">. Harris would stop </w:t>
      </w:r>
      <w:r w:rsidR="00F34E84" w:rsidRPr="1FD0627C">
        <w:rPr>
          <w:rFonts w:ascii="Calibri" w:hAnsi="Calibri" w:cs="Calibri"/>
        </w:rPr>
        <w:t>someplace in Texas to eat</w:t>
      </w:r>
      <w:r w:rsidR="00F90613" w:rsidRPr="1FD0627C">
        <w:rPr>
          <w:rFonts w:ascii="Calibri" w:hAnsi="Calibri" w:cs="Calibri"/>
        </w:rPr>
        <w:t xml:space="preserve">. </w:t>
      </w:r>
    </w:p>
    <w:p w14:paraId="66CDFA32" w14:textId="0A622967" w:rsidR="00D13C58" w:rsidRDefault="00D13C58" w:rsidP="004F317A">
      <w:pPr>
        <w:spacing w:line="480" w:lineRule="auto"/>
        <w:ind w:firstLine="720"/>
        <w:rPr>
          <w:rFonts w:ascii="Calibri" w:hAnsi="Calibri" w:cs="Calibri"/>
        </w:rPr>
      </w:pPr>
      <w:r w:rsidRPr="1FD0627C">
        <w:rPr>
          <w:rFonts w:ascii="Calibri" w:hAnsi="Calibri" w:cs="Calibri"/>
        </w:rPr>
        <w:t xml:space="preserve">Once he got out of the city limits, </w:t>
      </w:r>
      <w:r w:rsidR="006E4A45" w:rsidRPr="1FD0627C">
        <w:rPr>
          <w:rFonts w:ascii="Calibri" w:hAnsi="Calibri" w:cs="Calibri"/>
        </w:rPr>
        <w:t xml:space="preserve">the traffic died down considerably. He was able to take in </w:t>
      </w:r>
      <w:r w:rsidR="007C58A5" w:rsidRPr="1FD0627C">
        <w:rPr>
          <w:rFonts w:ascii="Calibri" w:hAnsi="Calibri" w:cs="Calibri"/>
        </w:rPr>
        <w:t xml:space="preserve">the </w:t>
      </w:r>
      <w:r w:rsidR="006E4A45" w:rsidRPr="1FD0627C">
        <w:rPr>
          <w:rFonts w:ascii="Calibri" w:hAnsi="Calibri" w:cs="Calibri"/>
        </w:rPr>
        <w:t xml:space="preserve">sights now and drive with ease. </w:t>
      </w:r>
      <w:r w:rsidR="009B2201" w:rsidRPr="1FD0627C">
        <w:rPr>
          <w:rFonts w:ascii="Calibri" w:hAnsi="Calibri" w:cs="Calibri"/>
        </w:rPr>
        <w:t xml:space="preserve">The desert looked beautiful </w:t>
      </w:r>
      <w:r w:rsidR="0016779B" w:rsidRPr="1FD0627C">
        <w:rPr>
          <w:rFonts w:ascii="Calibri" w:hAnsi="Calibri" w:cs="Calibri"/>
        </w:rPr>
        <w:t xml:space="preserve">with </w:t>
      </w:r>
      <w:r w:rsidR="002E066F" w:rsidRPr="1FD0627C">
        <w:rPr>
          <w:rFonts w:ascii="Calibri" w:hAnsi="Calibri" w:cs="Calibri"/>
        </w:rPr>
        <w:t>all</w:t>
      </w:r>
      <w:r w:rsidR="0016779B" w:rsidRPr="1FD0627C">
        <w:rPr>
          <w:rFonts w:ascii="Calibri" w:hAnsi="Calibri" w:cs="Calibri"/>
        </w:rPr>
        <w:t xml:space="preserve"> the several types of </w:t>
      </w:r>
      <w:r w:rsidR="009B46A1">
        <w:rPr>
          <w:rFonts w:ascii="Calibri" w:hAnsi="Calibri" w:cs="Calibri"/>
        </w:rPr>
        <w:t>c</w:t>
      </w:r>
      <w:r w:rsidR="0016779B" w:rsidRPr="1FD0627C">
        <w:rPr>
          <w:rFonts w:ascii="Calibri" w:hAnsi="Calibri" w:cs="Calibri"/>
        </w:rPr>
        <w:t>acti</w:t>
      </w:r>
      <w:r w:rsidR="00540F48" w:rsidRPr="1FD0627C">
        <w:rPr>
          <w:rFonts w:ascii="Calibri" w:hAnsi="Calibri" w:cs="Calibri"/>
        </w:rPr>
        <w:t>,</w:t>
      </w:r>
      <w:r w:rsidR="005A6CD1" w:rsidRPr="1FD0627C">
        <w:rPr>
          <w:rFonts w:ascii="Calibri" w:hAnsi="Calibri" w:cs="Calibri"/>
        </w:rPr>
        <w:t xml:space="preserve"> </w:t>
      </w:r>
      <w:r w:rsidR="00C61AC4" w:rsidRPr="1FD0627C">
        <w:rPr>
          <w:rFonts w:ascii="Calibri" w:hAnsi="Calibri" w:cs="Calibri"/>
        </w:rPr>
        <w:t>sand dunes</w:t>
      </w:r>
      <w:r w:rsidR="000B4080" w:rsidRPr="1FD0627C">
        <w:rPr>
          <w:rFonts w:ascii="Calibri" w:hAnsi="Calibri" w:cs="Calibri"/>
        </w:rPr>
        <w:t>,</w:t>
      </w:r>
      <w:r w:rsidR="00F43410" w:rsidRPr="1FD0627C">
        <w:rPr>
          <w:rFonts w:ascii="Calibri" w:hAnsi="Calibri" w:cs="Calibri"/>
        </w:rPr>
        <w:t xml:space="preserve"> blue sky</w:t>
      </w:r>
      <w:r w:rsidR="00676EEC" w:rsidRPr="1FD0627C">
        <w:rPr>
          <w:rFonts w:ascii="Calibri" w:hAnsi="Calibri" w:cs="Calibri"/>
        </w:rPr>
        <w:t>,</w:t>
      </w:r>
      <w:r w:rsidR="000B4080" w:rsidRPr="1FD0627C">
        <w:rPr>
          <w:rFonts w:ascii="Calibri" w:hAnsi="Calibri" w:cs="Calibri"/>
        </w:rPr>
        <w:t xml:space="preserve"> and </w:t>
      </w:r>
      <w:r w:rsidR="00676EEC" w:rsidRPr="1FD0627C">
        <w:rPr>
          <w:rFonts w:ascii="Calibri" w:hAnsi="Calibri" w:cs="Calibri"/>
        </w:rPr>
        <w:t>beaming sun.</w:t>
      </w:r>
      <w:r w:rsidR="002E066F" w:rsidRPr="1FD0627C">
        <w:rPr>
          <w:rFonts w:ascii="Calibri" w:hAnsi="Calibri" w:cs="Calibri"/>
        </w:rPr>
        <w:t xml:space="preserve"> Every once in a great while</w:t>
      </w:r>
      <w:r w:rsidR="009B46A1">
        <w:rPr>
          <w:rFonts w:ascii="Calibri" w:hAnsi="Calibri" w:cs="Calibri"/>
        </w:rPr>
        <w:t>,</w:t>
      </w:r>
      <w:r w:rsidR="002E066F" w:rsidRPr="1FD0627C">
        <w:rPr>
          <w:rFonts w:ascii="Calibri" w:hAnsi="Calibri" w:cs="Calibri"/>
        </w:rPr>
        <w:t xml:space="preserve"> Harris would spot </w:t>
      </w:r>
      <w:r w:rsidR="00086DDF" w:rsidRPr="1FD0627C">
        <w:rPr>
          <w:rFonts w:ascii="Calibri" w:hAnsi="Calibri" w:cs="Calibri"/>
        </w:rPr>
        <w:t xml:space="preserve">wildlife. </w:t>
      </w:r>
      <w:r w:rsidR="007D3F00" w:rsidRPr="1FD0627C">
        <w:rPr>
          <w:rFonts w:ascii="Calibri" w:hAnsi="Calibri" w:cs="Calibri"/>
        </w:rPr>
        <w:t xml:space="preserve">It was quite a sight. </w:t>
      </w:r>
      <w:r w:rsidR="00211D17" w:rsidRPr="1FD0627C">
        <w:rPr>
          <w:rFonts w:ascii="Calibri" w:hAnsi="Calibri" w:cs="Calibri"/>
        </w:rPr>
        <w:t xml:space="preserve">He put on some light, upbeat, catchy tunes on his radio </w:t>
      </w:r>
      <w:r w:rsidR="00BF5EBC" w:rsidRPr="1FD0627C">
        <w:rPr>
          <w:rFonts w:ascii="Calibri" w:hAnsi="Calibri" w:cs="Calibri"/>
        </w:rPr>
        <w:t xml:space="preserve">to help make his drive more pleasurable. </w:t>
      </w:r>
      <w:r w:rsidR="001874B5" w:rsidRPr="1FD0627C">
        <w:rPr>
          <w:rFonts w:ascii="Calibri" w:hAnsi="Calibri" w:cs="Calibri"/>
        </w:rPr>
        <w:t xml:space="preserve">Harris was in a good mood, despite everything that was happening to him. </w:t>
      </w:r>
    </w:p>
    <w:p w14:paraId="13413043" w14:textId="7827BE7D" w:rsidR="007D3F00" w:rsidRDefault="00653D75" w:rsidP="004F317A">
      <w:pPr>
        <w:spacing w:line="480" w:lineRule="auto"/>
        <w:ind w:firstLine="720"/>
        <w:rPr>
          <w:rFonts w:ascii="Calibri" w:hAnsi="Calibri" w:cs="Calibri"/>
        </w:rPr>
      </w:pPr>
      <w:r w:rsidRPr="1FD0627C">
        <w:rPr>
          <w:rFonts w:ascii="Calibri" w:hAnsi="Calibri" w:cs="Calibri"/>
        </w:rPr>
        <w:t xml:space="preserve">He would </w:t>
      </w:r>
      <w:r w:rsidR="009026E1" w:rsidRPr="1FD0627C">
        <w:rPr>
          <w:rFonts w:ascii="Calibri" w:hAnsi="Calibri" w:cs="Calibri"/>
        </w:rPr>
        <w:t>reach the Texas border</w:t>
      </w:r>
      <w:r w:rsidRPr="1FD0627C">
        <w:rPr>
          <w:rFonts w:ascii="Calibri" w:hAnsi="Calibri" w:cs="Calibri"/>
        </w:rPr>
        <w:t xml:space="preserve"> </w:t>
      </w:r>
      <w:r w:rsidR="00945599" w:rsidRPr="1FD0627C">
        <w:rPr>
          <w:rFonts w:ascii="Calibri" w:hAnsi="Calibri" w:cs="Calibri"/>
        </w:rPr>
        <w:t>in a</w:t>
      </w:r>
      <w:r w:rsidR="009026E1" w:rsidRPr="1FD0627C">
        <w:rPr>
          <w:rFonts w:ascii="Calibri" w:hAnsi="Calibri" w:cs="Calibri"/>
        </w:rPr>
        <w:t xml:space="preserve">bout two hours. </w:t>
      </w:r>
      <w:r w:rsidR="00CA51EF" w:rsidRPr="1FD0627C">
        <w:rPr>
          <w:rFonts w:ascii="Calibri" w:hAnsi="Calibri" w:cs="Calibri"/>
        </w:rPr>
        <w:t xml:space="preserve">Harris </w:t>
      </w:r>
      <w:r w:rsidR="00DA5D1F" w:rsidRPr="1FD0627C">
        <w:rPr>
          <w:rFonts w:ascii="Calibri" w:hAnsi="Calibri" w:cs="Calibri"/>
        </w:rPr>
        <w:t xml:space="preserve">decided he </w:t>
      </w:r>
      <w:r w:rsidR="00CA51EF" w:rsidRPr="1FD0627C">
        <w:rPr>
          <w:rFonts w:ascii="Calibri" w:hAnsi="Calibri" w:cs="Calibri"/>
        </w:rPr>
        <w:t>would stop in A</w:t>
      </w:r>
      <w:r w:rsidR="00497F60" w:rsidRPr="1FD0627C">
        <w:rPr>
          <w:rFonts w:ascii="Calibri" w:hAnsi="Calibri" w:cs="Calibri"/>
        </w:rPr>
        <w:t>marillo, Texas</w:t>
      </w:r>
      <w:r w:rsidR="009B46A1">
        <w:rPr>
          <w:rFonts w:ascii="Calibri" w:hAnsi="Calibri" w:cs="Calibri"/>
        </w:rPr>
        <w:t>,</w:t>
      </w:r>
      <w:r w:rsidR="00497F60" w:rsidRPr="1FD0627C">
        <w:rPr>
          <w:rFonts w:ascii="Calibri" w:hAnsi="Calibri" w:cs="Calibri"/>
        </w:rPr>
        <w:t xml:space="preserve"> to purchase a new cell phone, eat lunch, and fill up his vehicle with gas. </w:t>
      </w:r>
      <w:r w:rsidR="00734481" w:rsidRPr="1FD0627C">
        <w:rPr>
          <w:rFonts w:ascii="Calibri" w:hAnsi="Calibri" w:cs="Calibri"/>
        </w:rPr>
        <w:t>From there, he wou</w:t>
      </w:r>
      <w:r w:rsidR="00484C66" w:rsidRPr="1FD0627C">
        <w:rPr>
          <w:rFonts w:ascii="Calibri" w:hAnsi="Calibri" w:cs="Calibri"/>
        </w:rPr>
        <w:t>ld head out to Oklahoma</w:t>
      </w:r>
      <w:r w:rsidR="009B46A1">
        <w:rPr>
          <w:rFonts w:ascii="Calibri" w:hAnsi="Calibri" w:cs="Calibri"/>
        </w:rPr>
        <w:t>,</w:t>
      </w:r>
      <w:r w:rsidR="00484C66" w:rsidRPr="1FD0627C">
        <w:rPr>
          <w:rFonts w:ascii="Calibri" w:hAnsi="Calibri" w:cs="Calibri"/>
        </w:rPr>
        <w:t xml:space="preserve"> where he would spend the night. </w:t>
      </w:r>
      <w:r w:rsidR="00F5002A" w:rsidRPr="1FD0627C">
        <w:rPr>
          <w:rFonts w:ascii="Calibri" w:hAnsi="Calibri" w:cs="Calibri"/>
        </w:rPr>
        <w:t xml:space="preserve">Harris was already exhausted from driving, but he knew he had to keep going </w:t>
      </w:r>
      <w:r w:rsidR="008A1D11" w:rsidRPr="1FD0627C">
        <w:rPr>
          <w:rFonts w:ascii="Calibri" w:hAnsi="Calibri" w:cs="Calibri"/>
        </w:rPr>
        <w:t>as far away as he could to get away from FC</w:t>
      </w:r>
      <w:r w:rsidR="00205A29" w:rsidRPr="1FD0627C">
        <w:rPr>
          <w:rFonts w:ascii="Calibri" w:hAnsi="Calibri" w:cs="Calibri"/>
        </w:rPr>
        <w:t>.</w:t>
      </w:r>
      <w:r w:rsidR="001D4485" w:rsidRPr="1FD0627C">
        <w:rPr>
          <w:rFonts w:ascii="Calibri" w:hAnsi="Calibri" w:cs="Calibri"/>
        </w:rPr>
        <w:t xml:space="preserve"> He could not wait </w:t>
      </w:r>
      <w:r w:rsidR="008E485F" w:rsidRPr="1FD0627C">
        <w:rPr>
          <w:rFonts w:ascii="Calibri" w:hAnsi="Calibri" w:cs="Calibri"/>
        </w:rPr>
        <w:t xml:space="preserve">to get out </w:t>
      </w:r>
      <w:r w:rsidR="00C27971" w:rsidRPr="1FD0627C">
        <w:rPr>
          <w:rFonts w:ascii="Calibri" w:hAnsi="Calibri" w:cs="Calibri"/>
        </w:rPr>
        <w:t xml:space="preserve">of his new jeep </w:t>
      </w:r>
      <w:r w:rsidR="008E485F" w:rsidRPr="1FD0627C">
        <w:rPr>
          <w:rFonts w:ascii="Calibri" w:hAnsi="Calibri" w:cs="Calibri"/>
        </w:rPr>
        <w:t>and stretch his legs</w:t>
      </w:r>
      <w:r w:rsidR="00C27971" w:rsidRPr="1FD0627C">
        <w:rPr>
          <w:rFonts w:ascii="Calibri" w:hAnsi="Calibri" w:cs="Calibri"/>
        </w:rPr>
        <w:t xml:space="preserve"> out</w:t>
      </w:r>
      <w:r w:rsidR="008E485F" w:rsidRPr="1FD0627C">
        <w:rPr>
          <w:rFonts w:ascii="Calibri" w:hAnsi="Calibri" w:cs="Calibri"/>
        </w:rPr>
        <w:t xml:space="preserve"> again.</w:t>
      </w:r>
      <w:r w:rsidR="00C27971" w:rsidRPr="1FD0627C">
        <w:rPr>
          <w:rFonts w:ascii="Calibri" w:hAnsi="Calibri" w:cs="Calibri"/>
        </w:rPr>
        <w:t xml:space="preserve"> </w:t>
      </w:r>
    </w:p>
    <w:p w14:paraId="69481DB0" w14:textId="1A32ECB7" w:rsidR="008E485F" w:rsidRDefault="00AB105D" w:rsidP="004F317A">
      <w:pPr>
        <w:spacing w:line="480" w:lineRule="auto"/>
        <w:ind w:firstLine="720"/>
        <w:rPr>
          <w:rFonts w:ascii="Calibri" w:hAnsi="Calibri" w:cs="Calibri"/>
        </w:rPr>
      </w:pPr>
      <w:r w:rsidRPr="1FD0627C">
        <w:rPr>
          <w:rFonts w:ascii="Calibri" w:hAnsi="Calibri" w:cs="Calibri"/>
        </w:rPr>
        <w:t xml:space="preserve">Harris tried </w:t>
      </w:r>
      <w:r w:rsidR="00544CFC" w:rsidRPr="1FD0627C">
        <w:rPr>
          <w:rFonts w:ascii="Calibri" w:hAnsi="Calibri" w:cs="Calibri"/>
        </w:rPr>
        <w:t>hard</w:t>
      </w:r>
      <w:r w:rsidRPr="1FD0627C">
        <w:rPr>
          <w:rFonts w:ascii="Calibri" w:hAnsi="Calibri" w:cs="Calibri"/>
        </w:rPr>
        <w:t xml:space="preserve"> to keep his mind </w:t>
      </w:r>
      <w:r w:rsidR="00544CFC" w:rsidRPr="1FD0627C">
        <w:rPr>
          <w:rFonts w:ascii="Calibri" w:hAnsi="Calibri" w:cs="Calibri"/>
        </w:rPr>
        <w:t>off</w:t>
      </w:r>
      <w:r w:rsidRPr="1FD0627C">
        <w:rPr>
          <w:rFonts w:ascii="Calibri" w:hAnsi="Calibri" w:cs="Calibri"/>
        </w:rPr>
        <w:t xml:space="preserve"> driving </w:t>
      </w:r>
      <w:r w:rsidR="00154BA8" w:rsidRPr="1FD0627C">
        <w:rPr>
          <w:rFonts w:ascii="Calibri" w:hAnsi="Calibri" w:cs="Calibri"/>
        </w:rPr>
        <w:t xml:space="preserve">by listening and singing along to the music. It was </w:t>
      </w:r>
      <w:r w:rsidR="00544CFC" w:rsidRPr="1FD0627C">
        <w:rPr>
          <w:rFonts w:ascii="Calibri" w:hAnsi="Calibri" w:cs="Calibri"/>
        </w:rPr>
        <w:t xml:space="preserve">the only thing he could do to make time go faster. </w:t>
      </w:r>
      <w:r w:rsidR="00294BCA" w:rsidRPr="1FD0627C">
        <w:rPr>
          <w:rFonts w:ascii="Calibri" w:hAnsi="Calibri" w:cs="Calibri"/>
        </w:rPr>
        <w:t xml:space="preserve">The two hours he had </w:t>
      </w:r>
      <w:r w:rsidR="006A2624" w:rsidRPr="1FD0627C">
        <w:rPr>
          <w:rFonts w:ascii="Calibri" w:hAnsi="Calibri" w:cs="Calibri"/>
        </w:rPr>
        <w:t xml:space="preserve">left seemed to take forever. </w:t>
      </w:r>
      <w:r w:rsidR="00870671" w:rsidRPr="1FD0627C">
        <w:rPr>
          <w:rFonts w:ascii="Calibri" w:hAnsi="Calibri" w:cs="Calibri"/>
        </w:rPr>
        <w:t xml:space="preserve">He was relieved to reach the Texas border. It made him feel </w:t>
      </w:r>
      <w:r w:rsidR="00D16050" w:rsidRPr="1FD0627C">
        <w:rPr>
          <w:rFonts w:ascii="Calibri" w:hAnsi="Calibri" w:cs="Calibri"/>
        </w:rPr>
        <w:t xml:space="preserve">as if he had made some progress. </w:t>
      </w:r>
    </w:p>
    <w:p w14:paraId="54816209" w14:textId="72DAFDC7" w:rsidR="00281BD2" w:rsidRDefault="00281BD2" w:rsidP="004F317A">
      <w:pPr>
        <w:spacing w:line="480" w:lineRule="auto"/>
        <w:ind w:firstLine="720"/>
        <w:rPr>
          <w:rFonts w:ascii="Calibri" w:hAnsi="Calibri" w:cs="Calibri"/>
        </w:rPr>
      </w:pPr>
      <w:r>
        <w:rPr>
          <w:rFonts w:ascii="Calibri" w:hAnsi="Calibri" w:cs="Calibri"/>
        </w:rPr>
        <w:t xml:space="preserve">As he was listening to the radio, a strange bulletin </w:t>
      </w:r>
      <w:r w:rsidR="00D12E2F">
        <w:rPr>
          <w:rFonts w:ascii="Calibri" w:hAnsi="Calibri" w:cs="Calibri"/>
        </w:rPr>
        <w:t xml:space="preserve">aired. </w:t>
      </w:r>
      <w:r w:rsidR="00932351">
        <w:rPr>
          <w:rFonts w:ascii="Calibri" w:hAnsi="Calibri" w:cs="Calibri"/>
        </w:rPr>
        <w:t>It</w:t>
      </w:r>
      <w:r w:rsidR="00BA1C0D">
        <w:rPr>
          <w:rFonts w:ascii="Calibri" w:hAnsi="Calibri" w:cs="Calibri"/>
        </w:rPr>
        <w:t xml:space="preserve"> </w:t>
      </w:r>
      <w:r w:rsidR="009B46A1">
        <w:rPr>
          <w:rFonts w:ascii="Calibri" w:hAnsi="Calibri" w:cs="Calibri"/>
        </w:rPr>
        <w:t>concerned</w:t>
      </w:r>
      <w:r w:rsidR="00BA1C0D">
        <w:rPr>
          <w:rFonts w:ascii="Calibri" w:hAnsi="Calibri" w:cs="Calibri"/>
        </w:rPr>
        <w:t xml:space="preserve"> a paid</w:t>
      </w:r>
      <w:r w:rsidR="00C211FD">
        <w:rPr>
          <w:rFonts w:ascii="Calibri" w:hAnsi="Calibri" w:cs="Calibri"/>
        </w:rPr>
        <w:t xml:space="preserve"> television program that appeared last night.</w:t>
      </w:r>
      <w:r w:rsidR="00C13F85">
        <w:rPr>
          <w:rFonts w:ascii="Calibri" w:hAnsi="Calibri" w:cs="Calibri"/>
        </w:rPr>
        <w:t xml:space="preserve"> He then heard his name. </w:t>
      </w:r>
      <w:r w:rsidR="00E002E8">
        <w:rPr>
          <w:rFonts w:ascii="Calibri" w:hAnsi="Calibri" w:cs="Calibri"/>
        </w:rPr>
        <w:t xml:space="preserve">Harris could not believe what he was hearing. </w:t>
      </w:r>
      <w:r w:rsidR="00201DB0">
        <w:rPr>
          <w:rFonts w:ascii="Calibri" w:hAnsi="Calibri" w:cs="Calibri"/>
        </w:rPr>
        <w:t>He was in a state of shock.</w:t>
      </w:r>
    </w:p>
    <w:p w14:paraId="75B3C44A" w14:textId="3322DF92" w:rsidR="00C13F85" w:rsidRDefault="00474714" w:rsidP="004F317A">
      <w:pPr>
        <w:spacing w:line="480" w:lineRule="auto"/>
        <w:ind w:firstLine="720"/>
        <w:rPr>
          <w:rFonts w:ascii="Calibri" w:hAnsi="Calibri" w:cs="Calibri"/>
        </w:rPr>
      </w:pPr>
      <w:r>
        <w:rPr>
          <w:rFonts w:ascii="Calibri" w:hAnsi="Calibri" w:cs="Calibri"/>
        </w:rPr>
        <w:t>“</w:t>
      </w:r>
      <w:r w:rsidR="00854B6F">
        <w:rPr>
          <w:rFonts w:ascii="Calibri" w:hAnsi="Calibri" w:cs="Calibri"/>
        </w:rPr>
        <w:t xml:space="preserve">A mysterious man showed clips of the recent </w:t>
      </w:r>
      <w:r w:rsidR="00CB759B">
        <w:rPr>
          <w:rFonts w:ascii="Calibri" w:hAnsi="Calibri" w:cs="Calibri"/>
        </w:rPr>
        <w:t>Death Firm</w:t>
      </w:r>
      <w:r w:rsidR="00854B6F">
        <w:rPr>
          <w:rFonts w:ascii="Calibri" w:hAnsi="Calibri" w:cs="Calibri"/>
        </w:rPr>
        <w:t xml:space="preserve"> attacks</w:t>
      </w:r>
      <w:r>
        <w:rPr>
          <w:rFonts w:ascii="Calibri" w:hAnsi="Calibri" w:cs="Calibri"/>
        </w:rPr>
        <w:t>,” the announcer said. “He showed a blurred vision of his face so that he could not be identified. He claim</w:t>
      </w:r>
      <w:r w:rsidR="002858FF">
        <w:rPr>
          <w:rFonts w:ascii="Calibri" w:hAnsi="Calibri" w:cs="Calibri"/>
        </w:rPr>
        <w:t>s</w:t>
      </w:r>
      <w:r>
        <w:rPr>
          <w:rFonts w:ascii="Calibri" w:hAnsi="Calibri" w:cs="Calibri"/>
        </w:rPr>
        <w:t xml:space="preserve"> to be responsible for the re-creation of the </w:t>
      </w:r>
      <w:r w:rsidR="00CB759B">
        <w:rPr>
          <w:rFonts w:ascii="Calibri" w:hAnsi="Calibri" w:cs="Calibri"/>
        </w:rPr>
        <w:t>Death Firm</w:t>
      </w:r>
      <w:r w:rsidR="002858FF">
        <w:rPr>
          <w:rFonts w:ascii="Calibri" w:hAnsi="Calibri" w:cs="Calibri"/>
        </w:rPr>
        <w:t xml:space="preserve">s and that he is seeking revenge on </w:t>
      </w:r>
      <w:r w:rsidR="00395437">
        <w:rPr>
          <w:rFonts w:ascii="Calibri" w:hAnsi="Calibri" w:cs="Calibri"/>
        </w:rPr>
        <w:t>Winter Harris</w:t>
      </w:r>
      <w:r w:rsidR="009B46A1">
        <w:rPr>
          <w:rFonts w:ascii="Calibri" w:hAnsi="Calibri" w:cs="Calibri"/>
        </w:rPr>
        <w:t>,</w:t>
      </w:r>
      <w:r w:rsidR="00395437">
        <w:rPr>
          <w:rFonts w:ascii="Calibri" w:hAnsi="Calibri" w:cs="Calibri"/>
        </w:rPr>
        <w:t xml:space="preserve"> who is w</w:t>
      </w:r>
      <w:r w:rsidR="003858C8">
        <w:rPr>
          <w:rFonts w:ascii="Calibri" w:hAnsi="Calibri" w:cs="Calibri"/>
        </w:rPr>
        <w:t xml:space="preserve">idely </w:t>
      </w:r>
      <w:r w:rsidR="00395437">
        <w:rPr>
          <w:rFonts w:ascii="Calibri" w:hAnsi="Calibri" w:cs="Calibri"/>
        </w:rPr>
        <w:t xml:space="preserve">known as the man who </w:t>
      </w:r>
      <w:r w:rsidR="00652F26">
        <w:rPr>
          <w:rFonts w:ascii="Calibri" w:hAnsi="Calibri" w:cs="Calibri"/>
        </w:rPr>
        <w:t xml:space="preserve">helped kill off the original creation of the </w:t>
      </w:r>
      <w:r w:rsidR="00CB759B">
        <w:rPr>
          <w:rFonts w:ascii="Calibri" w:hAnsi="Calibri" w:cs="Calibri"/>
        </w:rPr>
        <w:t>Death Firm</w:t>
      </w:r>
      <w:r w:rsidR="00652F26">
        <w:rPr>
          <w:rFonts w:ascii="Calibri" w:hAnsi="Calibri" w:cs="Calibri"/>
        </w:rPr>
        <w:t xml:space="preserve">s. </w:t>
      </w:r>
      <w:r w:rsidR="00AD4A61">
        <w:rPr>
          <w:rFonts w:ascii="Calibri" w:hAnsi="Calibri" w:cs="Calibri"/>
        </w:rPr>
        <w:t xml:space="preserve">The mysterious man threatened Harris </w:t>
      </w:r>
      <w:r w:rsidR="009B46A1">
        <w:rPr>
          <w:rFonts w:ascii="Calibri" w:hAnsi="Calibri" w:cs="Calibri"/>
        </w:rPr>
        <w:t xml:space="preserve">that </w:t>
      </w:r>
      <w:r w:rsidR="00AD4A61">
        <w:rPr>
          <w:rFonts w:ascii="Calibri" w:hAnsi="Calibri" w:cs="Calibri"/>
        </w:rPr>
        <w:t xml:space="preserve">if he did not </w:t>
      </w:r>
      <w:r w:rsidR="00891B97">
        <w:rPr>
          <w:rFonts w:ascii="Calibri" w:hAnsi="Calibri" w:cs="Calibri"/>
        </w:rPr>
        <w:t xml:space="preserve">turn himself in to him, the consequences </w:t>
      </w:r>
      <w:r w:rsidR="009B46A1">
        <w:rPr>
          <w:rFonts w:ascii="Calibri" w:hAnsi="Calibri" w:cs="Calibri"/>
        </w:rPr>
        <w:t xml:space="preserve">would </w:t>
      </w:r>
      <w:r w:rsidR="00891B97">
        <w:rPr>
          <w:rFonts w:ascii="Calibri" w:hAnsi="Calibri" w:cs="Calibri"/>
        </w:rPr>
        <w:t>be catastrophic.</w:t>
      </w:r>
      <w:r w:rsidR="00081B0B">
        <w:rPr>
          <w:rFonts w:ascii="Calibri" w:hAnsi="Calibri" w:cs="Calibri"/>
        </w:rPr>
        <w:t xml:space="preserve"> The man </w:t>
      </w:r>
      <w:r w:rsidR="00CF0821">
        <w:rPr>
          <w:rFonts w:ascii="Calibri" w:hAnsi="Calibri" w:cs="Calibri"/>
        </w:rPr>
        <w:t xml:space="preserve">then told Harris he </w:t>
      </w:r>
      <w:r w:rsidR="009B46A1">
        <w:rPr>
          <w:rFonts w:ascii="Calibri" w:hAnsi="Calibri" w:cs="Calibri"/>
        </w:rPr>
        <w:t xml:space="preserve">would </w:t>
      </w:r>
      <w:r w:rsidR="00CF0821">
        <w:rPr>
          <w:rFonts w:ascii="Calibri" w:hAnsi="Calibri" w:cs="Calibri"/>
        </w:rPr>
        <w:t>be able to get ahold of him by calling his wife</w:t>
      </w:r>
      <w:r w:rsidR="009B46A1">
        <w:rPr>
          <w:rFonts w:ascii="Calibri" w:hAnsi="Calibri" w:cs="Calibri"/>
        </w:rPr>
        <w:t>,</w:t>
      </w:r>
      <w:r w:rsidR="00CF0821">
        <w:rPr>
          <w:rFonts w:ascii="Calibri" w:hAnsi="Calibri" w:cs="Calibri"/>
        </w:rPr>
        <w:t xml:space="preserve"> who is now being held captive by him.</w:t>
      </w:r>
      <w:r w:rsidR="00891B97">
        <w:rPr>
          <w:rFonts w:ascii="Calibri" w:hAnsi="Calibri" w:cs="Calibri"/>
        </w:rPr>
        <w:t>”</w:t>
      </w:r>
    </w:p>
    <w:p w14:paraId="55C0F254" w14:textId="63F93795" w:rsidR="004B7EA6" w:rsidRDefault="004B7EA6" w:rsidP="004F317A">
      <w:pPr>
        <w:spacing w:line="480" w:lineRule="auto"/>
        <w:ind w:firstLine="720"/>
        <w:rPr>
          <w:rFonts w:ascii="Calibri" w:hAnsi="Calibri" w:cs="Calibri"/>
        </w:rPr>
      </w:pPr>
      <w:r>
        <w:rPr>
          <w:rFonts w:ascii="Calibri" w:hAnsi="Calibri" w:cs="Calibri"/>
        </w:rPr>
        <w:t>Harris switched off the radio immediately. He was horror</w:t>
      </w:r>
      <w:r w:rsidR="009B46A1">
        <w:rPr>
          <w:rFonts w:ascii="Calibri" w:hAnsi="Calibri" w:cs="Calibri"/>
        </w:rPr>
        <w:t>-</w:t>
      </w:r>
      <w:r>
        <w:rPr>
          <w:rFonts w:ascii="Calibri" w:hAnsi="Calibri" w:cs="Calibri"/>
        </w:rPr>
        <w:t>stricken</w:t>
      </w:r>
      <w:r w:rsidR="004C08F2">
        <w:rPr>
          <w:rFonts w:ascii="Calibri" w:hAnsi="Calibri" w:cs="Calibri"/>
        </w:rPr>
        <w:t xml:space="preserve"> by the news. He went into a </w:t>
      </w:r>
      <w:r w:rsidR="00DA2A28">
        <w:rPr>
          <w:rFonts w:ascii="Calibri" w:hAnsi="Calibri" w:cs="Calibri"/>
        </w:rPr>
        <w:t xml:space="preserve">panic attack. Harris tried to </w:t>
      </w:r>
      <w:r w:rsidR="00BC226E">
        <w:rPr>
          <w:rFonts w:ascii="Calibri" w:hAnsi="Calibri" w:cs="Calibri"/>
        </w:rPr>
        <w:t>recollect himself</w:t>
      </w:r>
      <w:r w:rsidR="00E66F3D">
        <w:rPr>
          <w:rFonts w:ascii="Calibri" w:hAnsi="Calibri" w:cs="Calibri"/>
        </w:rPr>
        <w:t xml:space="preserve">, so he could conjure up a plan. </w:t>
      </w:r>
      <w:r w:rsidR="00B54FAD">
        <w:rPr>
          <w:rFonts w:ascii="Calibri" w:hAnsi="Calibri" w:cs="Calibri"/>
        </w:rPr>
        <w:t xml:space="preserve">As soon as he got to Amarillo, he had to purchase a phone right </w:t>
      </w:r>
      <w:r w:rsidR="009B46A1">
        <w:rPr>
          <w:rFonts w:ascii="Calibri" w:hAnsi="Calibri" w:cs="Calibri"/>
        </w:rPr>
        <w:t>away</w:t>
      </w:r>
      <w:r w:rsidR="00B54FAD">
        <w:rPr>
          <w:rFonts w:ascii="Calibri" w:hAnsi="Calibri" w:cs="Calibri"/>
        </w:rPr>
        <w:t xml:space="preserve">. </w:t>
      </w:r>
      <w:r w:rsidR="004F40D4">
        <w:rPr>
          <w:rFonts w:ascii="Calibri" w:hAnsi="Calibri" w:cs="Calibri"/>
        </w:rPr>
        <w:t>He also had to purchase more weapons</w:t>
      </w:r>
      <w:r w:rsidR="0033146F">
        <w:rPr>
          <w:rFonts w:ascii="Calibri" w:hAnsi="Calibri" w:cs="Calibri"/>
        </w:rPr>
        <w:t xml:space="preserve"> and protective gear. Harris couldn’t face FC as </w:t>
      </w:r>
      <w:r w:rsidR="00C37578">
        <w:rPr>
          <w:rFonts w:ascii="Calibri" w:hAnsi="Calibri" w:cs="Calibri"/>
        </w:rPr>
        <w:t>a sitting duck.</w:t>
      </w:r>
      <w:r w:rsidR="00DB4516">
        <w:rPr>
          <w:rFonts w:ascii="Calibri" w:hAnsi="Calibri" w:cs="Calibri"/>
        </w:rPr>
        <w:t xml:space="preserve"> He prayed to God that his wife and child were safe. </w:t>
      </w:r>
      <w:r w:rsidR="00BE581D">
        <w:rPr>
          <w:rFonts w:ascii="Calibri" w:hAnsi="Calibri" w:cs="Calibri"/>
        </w:rPr>
        <w:t>Harris’</w:t>
      </w:r>
      <w:r w:rsidR="009B46A1">
        <w:rPr>
          <w:rFonts w:ascii="Calibri" w:hAnsi="Calibri" w:cs="Calibri"/>
        </w:rPr>
        <w:t>s</w:t>
      </w:r>
      <w:r w:rsidR="00BE581D">
        <w:rPr>
          <w:rFonts w:ascii="Calibri" w:hAnsi="Calibri" w:cs="Calibri"/>
        </w:rPr>
        <w:t xml:space="preserve"> hands trembled as he turned the steering wheel.</w:t>
      </w:r>
    </w:p>
    <w:p w14:paraId="3FB86A68" w14:textId="2665510A" w:rsidR="00416BC7" w:rsidRDefault="00C562FB" w:rsidP="00416BC7">
      <w:pPr>
        <w:spacing w:line="480" w:lineRule="auto"/>
        <w:ind w:firstLine="720"/>
        <w:rPr>
          <w:rFonts w:ascii="Calibri" w:hAnsi="Calibri" w:cs="Calibri"/>
        </w:rPr>
      </w:pPr>
      <w:r>
        <w:rPr>
          <w:rFonts w:ascii="Calibri" w:hAnsi="Calibri" w:cs="Calibri"/>
        </w:rPr>
        <w:t xml:space="preserve">He arrived in Amarillo about thirty minutes later. </w:t>
      </w:r>
      <w:r w:rsidR="005301DA">
        <w:rPr>
          <w:rFonts w:ascii="Calibri" w:hAnsi="Calibri" w:cs="Calibri"/>
        </w:rPr>
        <w:t xml:space="preserve">He </w:t>
      </w:r>
      <w:r w:rsidR="00453991">
        <w:rPr>
          <w:rFonts w:ascii="Calibri" w:hAnsi="Calibri" w:cs="Calibri"/>
        </w:rPr>
        <w:t>purchased a new cell phone at</w:t>
      </w:r>
      <w:r w:rsidR="005301DA">
        <w:rPr>
          <w:rFonts w:ascii="Calibri" w:hAnsi="Calibri" w:cs="Calibri"/>
        </w:rPr>
        <w:t xml:space="preserve"> </w:t>
      </w:r>
      <w:r w:rsidR="00C97ECF">
        <w:rPr>
          <w:rFonts w:ascii="Calibri" w:hAnsi="Calibri" w:cs="Calibri"/>
        </w:rPr>
        <w:t>the</w:t>
      </w:r>
      <w:r w:rsidR="005301DA">
        <w:rPr>
          <w:rFonts w:ascii="Calibri" w:hAnsi="Calibri" w:cs="Calibri"/>
        </w:rPr>
        <w:t xml:space="preserve"> T-Mobile </w:t>
      </w:r>
      <w:r w:rsidR="00065152">
        <w:rPr>
          <w:rFonts w:ascii="Calibri" w:hAnsi="Calibri" w:cs="Calibri"/>
        </w:rPr>
        <w:t xml:space="preserve">store. </w:t>
      </w:r>
      <w:r w:rsidR="00416BC7">
        <w:rPr>
          <w:rFonts w:ascii="Calibri" w:hAnsi="Calibri" w:cs="Calibri"/>
        </w:rPr>
        <w:t>Harris called Gabriela on his new cell phone from inside his jeep</w:t>
      </w:r>
      <w:r w:rsidR="009753C6">
        <w:rPr>
          <w:rFonts w:ascii="Calibri" w:hAnsi="Calibri" w:cs="Calibri"/>
        </w:rPr>
        <w:t xml:space="preserve"> as soon as he could</w:t>
      </w:r>
      <w:r w:rsidR="00416BC7">
        <w:rPr>
          <w:rFonts w:ascii="Calibri" w:hAnsi="Calibri" w:cs="Calibri"/>
        </w:rPr>
        <w:t>. He had to check if she was safe and find out where they were located.</w:t>
      </w:r>
      <w:r w:rsidR="008D4139">
        <w:rPr>
          <w:rFonts w:ascii="Calibri" w:hAnsi="Calibri" w:cs="Calibri"/>
        </w:rPr>
        <w:t xml:space="preserve"> His heart was beating </w:t>
      </w:r>
      <w:r w:rsidR="00652D0E">
        <w:rPr>
          <w:rFonts w:ascii="Calibri" w:hAnsi="Calibri" w:cs="Calibri"/>
        </w:rPr>
        <w:t>wildly,</w:t>
      </w:r>
      <w:r w:rsidR="008D4139">
        <w:rPr>
          <w:rFonts w:ascii="Calibri" w:hAnsi="Calibri" w:cs="Calibri"/>
        </w:rPr>
        <w:t xml:space="preserve"> an</w:t>
      </w:r>
      <w:r w:rsidR="00C83960">
        <w:rPr>
          <w:rFonts w:ascii="Calibri" w:hAnsi="Calibri" w:cs="Calibri"/>
        </w:rPr>
        <w:t xml:space="preserve">d he was breathing loudly. </w:t>
      </w:r>
      <w:r w:rsidR="00652D0E">
        <w:rPr>
          <w:rFonts w:ascii="Calibri" w:hAnsi="Calibri" w:cs="Calibri"/>
        </w:rPr>
        <w:t>The phone kept ringing</w:t>
      </w:r>
      <w:r w:rsidR="009B46A1">
        <w:rPr>
          <w:rFonts w:ascii="Calibri" w:hAnsi="Calibri" w:cs="Calibri"/>
        </w:rPr>
        <w:t>,</w:t>
      </w:r>
      <w:r w:rsidR="00652D0E">
        <w:rPr>
          <w:rFonts w:ascii="Calibri" w:hAnsi="Calibri" w:cs="Calibri"/>
        </w:rPr>
        <w:t xml:space="preserve"> and there was no answer.</w:t>
      </w:r>
      <w:r w:rsidR="00C515D5">
        <w:rPr>
          <w:rFonts w:ascii="Calibri" w:hAnsi="Calibri" w:cs="Calibri"/>
        </w:rPr>
        <w:t xml:space="preserve"> Harris was frightened.</w:t>
      </w:r>
    </w:p>
    <w:p w14:paraId="32628AD8" w14:textId="0966F9DF" w:rsidR="00C562FB" w:rsidRDefault="00C97ECF" w:rsidP="004F317A">
      <w:pPr>
        <w:spacing w:line="480" w:lineRule="auto"/>
        <w:ind w:firstLine="720"/>
        <w:rPr>
          <w:rFonts w:ascii="Calibri" w:hAnsi="Calibri" w:cs="Calibri"/>
        </w:rPr>
      </w:pPr>
      <w:r>
        <w:rPr>
          <w:rFonts w:ascii="Calibri" w:hAnsi="Calibri" w:cs="Calibri"/>
        </w:rPr>
        <w:t xml:space="preserve">He headed to a gun and knife store to </w:t>
      </w:r>
      <w:r w:rsidR="00F22D12">
        <w:rPr>
          <w:rFonts w:ascii="Calibri" w:hAnsi="Calibri" w:cs="Calibri"/>
        </w:rPr>
        <w:t xml:space="preserve">purchase more weaponry and supplies. </w:t>
      </w:r>
      <w:r w:rsidR="00E30550">
        <w:rPr>
          <w:rFonts w:ascii="Calibri" w:hAnsi="Calibri" w:cs="Calibri"/>
        </w:rPr>
        <w:t xml:space="preserve">Harris also purchased some protective gear. </w:t>
      </w:r>
      <w:r w:rsidR="00793964">
        <w:rPr>
          <w:rFonts w:ascii="Calibri" w:hAnsi="Calibri" w:cs="Calibri"/>
        </w:rPr>
        <w:t>He finished off with lunch</w:t>
      </w:r>
      <w:r w:rsidR="003F36E8">
        <w:rPr>
          <w:rFonts w:ascii="Calibri" w:hAnsi="Calibri" w:cs="Calibri"/>
        </w:rPr>
        <w:t xml:space="preserve"> at a local steak restaurant. </w:t>
      </w:r>
      <w:r w:rsidR="002A7090">
        <w:rPr>
          <w:rFonts w:ascii="Calibri" w:hAnsi="Calibri" w:cs="Calibri"/>
        </w:rPr>
        <w:t xml:space="preserve">He </w:t>
      </w:r>
      <w:r w:rsidR="00202968">
        <w:rPr>
          <w:rFonts w:ascii="Calibri" w:hAnsi="Calibri" w:cs="Calibri"/>
        </w:rPr>
        <w:t xml:space="preserve">kept trying to reach Gabriela throughout the day. </w:t>
      </w:r>
    </w:p>
    <w:p w14:paraId="4E8C9EA7" w14:textId="0637680A" w:rsidR="00B24551" w:rsidRDefault="00B24551" w:rsidP="004F317A">
      <w:pPr>
        <w:spacing w:line="480" w:lineRule="auto"/>
        <w:ind w:firstLine="720"/>
        <w:rPr>
          <w:rFonts w:ascii="Calibri" w:hAnsi="Calibri" w:cs="Calibri"/>
        </w:rPr>
      </w:pPr>
      <w:r>
        <w:rPr>
          <w:rFonts w:ascii="Calibri" w:hAnsi="Calibri" w:cs="Calibri"/>
        </w:rPr>
        <w:t xml:space="preserve">As Harris was </w:t>
      </w:r>
      <w:r w:rsidR="001C27EC">
        <w:rPr>
          <w:rFonts w:ascii="Calibri" w:hAnsi="Calibri" w:cs="Calibri"/>
        </w:rPr>
        <w:t xml:space="preserve">about to get back on the highway, he could hear his phone ringing. </w:t>
      </w:r>
      <w:r w:rsidR="002E1532">
        <w:rPr>
          <w:rFonts w:ascii="Calibri" w:hAnsi="Calibri" w:cs="Calibri"/>
        </w:rPr>
        <w:t>Harris reached for his phone immediately.</w:t>
      </w:r>
      <w:r w:rsidR="00A71311">
        <w:rPr>
          <w:rFonts w:ascii="Calibri" w:hAnsi="Calibri" w:cs="Calibri"/>
        </w:rPr>
        <w:t xml:space="preserve"> He had been so jumpy that he almost dropped his phone. </w:t>
      </w:r>
    </w:p>
    <w:p w14:paraId="169F0A9F" w14:textId="534A74D5" w:rsidR="00B36431" w:rsidRDefault="00B36431" w:rsidP="004F317A">
      <w:pPr>
        <w:spacing w:line="480" w:lineRule="auto"/>
        <w:ind w:firstLine="720"/>
        <w:rPr>
          <w:rFonts w:ascii="Calibri" w:hAnsi="Calibri" w:cs="Calibri"/>
        </w:rPr>
      </w:pPr>
      <w:r>
        <w:rPr>
          <w:rFonts w:ascii="Calibri" w:hAnsi="Calibri" w:cs="Calibri"/>
        </w:rPr>
        <w:t xml:space="preserve">“Hello!” Harris </w:t>
      </w:r>
      <w:r w:rsidR="00D86199">
        <w:rPr>
          <w:rFonts w:ascii="Calibri" w:hAnsi="Calibri" w:cs="Calibri"/>
        </w:rPr>
        <w:t xml:space="preserve">said </w:t>
      </w:r>
      <w:r w:rsidR="00703FB0">
        <w:rPr>
          <w:rFonts w:ascii="Calibri" w:hAnsi="Calibri" w:cs="Calibri"/>
        </w:rPr>
        <w:t>with a</w:t>
      </w:r>
      <w:r w:rsidR="008F43B9">
        <w:rPr>
          <w:rFonts w:ascii="Calibri" w:hAnsi="Calibri" w:cs="Calibri"/>
        </w:rPr>
        <w:t xml:space="preserve"> loud</w:t>
      </w:r>
      <w:r w:rsidR="009B46A1">
        <w:rPr>
          <w:rFonts w:ascii="Calibri" w:hAnsi="Calibri" w:cs="Calibri"/>
        </w:rPr>
        <w:t>,</w:t>
      </w:r>
      <w:r w:rsidR="00703FB0">
        <w:rPr>
          <w:rFonts w:ascii="Calibri" w:hAnsi="Calibri" w:cs="Calibri"/>
        </w:rPr>
        <w:t xml:space="preserve"> animated voice. </w:t>
      </w:r>
    </w:p>
    <w:p w14:paraId="1557D571" w14:textId="2826C4ED" w:rsidR="00703FB0" w:rsidRDefault="00703FB0" w:rsidP="004F317A">
      <w:pPr>
        <w:spacing w:line="480" w:lineRule="auto"/>
        <w:ind w:firstLine="720"/>
        <w:rPr>
          <w:rFonts w:ascii="Calibri" w:hAnsi="Calibri" w:cs="Calibri"/>
        </w:rPr>
      </w:pPr>
      <w:r w:rsidRPr="1FD0627C">
        <w:rPr>
          <w:rFonts w:ascii="Calibri" w:hAnsi="Calibri" w:cs="Calibri"/>
        </w:rPr>
        <w:t xml:space="preserve">“Hello! Mr. Harris,” </w:t>
      </w:r>
      <w:r w:rsidR="007A0BAC" w:rsidRPr="1FD0627C">
        <w:rPr>
          <w:rFonts w:ascii="Calibri" w:hAnsi="Calibri" w:cs="Calibri"/>
        </w:rPr>
        <w:t>a male voice said. Harris knew</w:t>
      </w:r>
      <w:r w:rsidR="00A52ED4" w:rsidRPr="1FD0627C">
        <w:rPr>
          <w:rFonts w:ascii="Calibri" w:hAnsi="Calibri" w:cs="Calibri"/>
        </w:rPr>
        <w:t xml:space="preserve"> instantly</w:t>
      </w:r>
      <w:r w:rsidR="007A0BAC" w:rsidRPr="1FD0627C">
        <w:rPr>
          <w:rFonts w:ascii="Calibri" w:hAnsi="Calibri" w:cs="Calibri"/>
        </w:rPr>
        <w:t xml:space="preserve"> </w:t>
      </w:r>
      <w:r w:rsidR="00A52ED4" w:rsidRPr="1FD0627C">
        <w:rPr>
          <w:rFonts w:ascii="Calibri" w:hAnsi="Calibri" w:cs="Calibri"/>
        </w:rPr>
        <w:t xml:space="preserve">who it </w:t>
      </w:r>
      <w:r w:rsidR="00173AC1" w:rsidRPr="1FD0627C">
        <w:rPr>
          <w:rFonts w:ascii="Calibri" w:hAnsi="Calibri" w:cs="Calibri"/>
        </w:rPr>
        <w:t>was but asked who it was anyway</w:t>
      </w:r>
      <w:r w:rsidR="00A52ED4" w:rsidRPr="1FD0627C">
        <w:rPr>
          <w:rFonts w:ascii="Calibri" w:hAnsi="Calibri" w:cs="Calibri"/>
        </w:rPr>
        <w:t xml:space="preserve">. </w:t>
      </w:r>
    </w:p>
    <w:p w14:paraId="0A32E530" w14:textId="7FCFCC78" w:rsidR="00261577" w:rsidRDefault="00261577" w:rsidP="004F317A">
      <w:pPr>
        <w:spacing w:line="480" w:lineRule="auto"/>
        <w:ind w:firstLine="720"/>
        <w:rPr>
          <w:rFonts w:ascii="Calibri" w:hAnsi="Calibri" w:cs="Calibri"/>
        </w:rPr>
      </w:pPr>
      <w:r>
        <w:rPr>
          <w:rFonts w:ascii="Calibri" w:hAnsi="Calibri" w:cs="Calibri"/>
        </w:rPr>
        <w:t>“</w:t>
      </w:r>
      <w:r w:rsidR="00355C30">
        <w:rPr>
          <w:rFonts w:ascii="Calibri" w:hAnsi="Calibri" w:cs="Calibri"/>
        </w:rPr>
        <w:t>Who are you</w:t>
      </w:r>
      <w:r w:rsidR="009B46A1">
        <w:rPr>
          <w:rFonts w:ascii="Calibri" w:hAnsi="Calibri" w:cs="Calibri"/>
        </w:rPr>
        <w:t>,</w:t>
      </w:r>
      <w:r w:rsidR="00355C30">
        <w:rPr>
          <w:rFonts w:ascii="Calibri" w:hAnsi="Calibri" w:cs="Calibri"/>
        </w:rPr>
        <w:t xml:space="preserve"> and what have you done with my family</w:t>
      </w:r>
      <w:r w:rsidR="009C5498">
        <w:rPr>
          <w:rFonts w:ascii="Calibri" w:hAnsi="Calibri" w:cs="Calibri"/>
        </w:rPr>
        <w:t>?</w:t>
      </w:r>
      <w:r w:rsidR="00355C30">
        <w:rPr>
          <w:rFonts w:ascii="Calibri" w:hAnsi="Calibri" w:cs="Calibri"/>
        </w:rPr>
        <w:t>” Harris</w:t>
      </w:r>
      <w:r w:rsidR="00ED0EC7">
        <w:rPr>
          <w:rFonts w:ascii="Calibri" w:hAnsi="Calibri" w:cs="Calibri"/>
        </w:rPr>
        <w:t xml:space="preserve"> demanded</w:t>
      </w:r>
      <w:r w:rsidR="00B43221">
        <w:rPr>
          <w:rFonts w:ascii="Calibri" w:hAnsi="Calibri" w:cs="Calibri"/>
        </w:rPr>
        <w:t xml:space="preserve"> angrily.</w:t>
      </w:r>
    </w:p>
    <w:p w14:paraId="67483BCF" w14:textId="369230E3" w:rsidR="009C5498" w:rsidRDefault="0085094A" w:rsidP="004F317A">
      <w:pPr>
        <w:spacing w:line="480" w:lineRule="auto"/>
        <w:ind w:firstLine="720"/>
      </w:pPr>
      <w:r w:rsidRPr="35ABB053">
        <w:rPr>
          <w:rFonts w:ascii="Calibri" w:hAnsi="Calibri" w:cs="Calibri"/>
        </w:rPr>
        <w:t xml:space="preserve">“I suppose it all doesn’t matter now,” the mysterious voice said. “Everyone will eventually find out who I am. </w:t>
      </w:r>
      <w:r w:rsidR="00E1338E" w:rsidRPr="35ABB053">
        <w:rPr>
          <w:rFonts w:ascii="Calibri" w:hAnsi="Calibri" w:cs="Calibri"/>
        </w:rPr>
        <w:t xml:space="preserve">My name is </w:t>
      </w:r>
      <w:r w:rsidR="00E1338E">
        <w:t xml:space="preserve">Dr. Fritz Camargo. I am one of the scientists that </w:t>
      </w:r>
      <w:r w:rsidR="00173FA8">
        <w:t xml:space="preserve">originally created the </w:t>
      </w:r>
      <w:r w:rsidR="00CB759B">
        <w:t>Death Firm</w:t>
      </w:r>
      <w:r w:rsidR="00173FA8">
        <w:t>s</w:t>
      </w:r>
      <w:r w:rsidR="00CF3353">
        <w:t>.</w:t>
      </w:r>
      <w:r w:rsidR="00173FA8">
        <w:t xml:space="preserve"> </w:t>
      </w:r>
      <w:r w:rsidR="00CF3353">
        <w:t xml:space="preserve">We were </w:t>
      </w:r>
      <w:r w:rsidR="00173FA8">
        <w:t xml:space="preserve">banished away from the lab </w:t>
      </w:r>
      <w:r w:rsidR="00CF3353">
        <w:t>as if we were criminals</w:t>
      </w:r>
      <w:r w:rsidR="009B46A1">
        <w:t>!”</w:t>
      </w:r>
      <w:r w:rsidR="00AB4E04">
        <w:t xml:space="preserve"> </w:t>
      </w:r>
      <w:r w:rsidR="005502D1">
        <w:t xml:space="preserve">he </w:t>
      </w:r>
      <w:r w:rsidR="00071EF5">
        <w:t>shouted</w:t>
      </w:r>
      <w:r w:rsidR="00CF3353">
        <w:t xml:space="preserve">. </w:t>
      </w:r>
      <w:r w:rsidR="009B46A1">
        <w:t>“</w:t>
      </w:r>
      <w:r w:rsidR="00CF3353">
        <w:t>All</w:t>
      </w:r>
      <w:r w:rsidR="00F301E1">
        <w:t xml:space="preserve"> we really did was take orders from the military. It wasn’t entirely our fault that the </w:t>
      </w:r>
      <w:r w:rsidR="00CB759B">
        <w:t>Death Firm</w:t>
      </w:r>
      <w:r w:rsidR="00F301E1">
        <w:t>s had escaped the military compound.</w:t>
      </w:r>
      <w:r w:rsidR="00AA35D7">
        <w:t xml:space="preserve"> We were proud of our creation. </w:t>
      </w:r>
      <w:r w:rsidR="00E616FA">
        <w:t xml:space="preserve">We didn’t get a chance to show the military how beneficial they could be </w:t>
      </w:r>
      <w:r w:rsidR="007F217C">
        <w:t xml:space="preserve">at combat. You destroyed our </w:t>
      </w:r>
      <w:r w:rsidR="004F5272">
        <w:t>creation</w:t>
      </w:r>
      <w:r w:rsidR="00847089">
        <w:t xml:space="preserve"> and our reputation. You will pay Winter</w:t>
      </w:r>
      <w:r w:rsidR="00E3560B">
        <w:t xml:space="preserve"> for everything you have done</w:t>
      </w:r>
      <w:r w:rsidR="00E24636">
        <w:t xml:space="preserve"> to us</w:t>
      </w:r>
      <w:r w:rsidR="00C0096A">
        <w:t>. You do not deserve to live!</w:t>
      </w:r>
      <w:r w:rsidR="00847089">
        <w:t>”</w:t>
      </w:r>
    </w:p>
    <w:p w14:paraId="7C1834B9" w14:textId="26982AF1" w:rsidR="00E11B85" w:rsidRDefault="00E11B85" w:rsidP="004F317A">
      <w:pPr>
        <w:spacing w:line="480" w:lineRule="auto"/>
        <w:ind w:firstLine="720"/>
      </w:pPr>
      <w:r>
        <w:t>“Like hell I will</w:t>
      </w:r>
      <w:r w:rsidR="009B46A1">
        <w:t>!</w:t>
      </w:r>
      <w:r>
        <w:t>” Harris shouted out. “</w:t>
      </w:r>
      <w:r w:rsidR="00347175">
        <w:t>Just look at what th</w:t>
      </w:r>
      <w:r w:rsidR="00FC5137">
        <w:t>e Death Firms</w:t>
      </w:r>
      <w:r>
        <w:t xml:space="preserve"> have done </w:t>
      </w:r>
      <w:r w:rsidR="00092D72">
        <w:t>to the innocent lives that were taken</w:t>
      </w:r>
      <w:r w:rsidR="00B9314E">
        <w:t>!</w:t>
      </w:r>
      <w:r w:rsidR="00092D72">
        <w:t xml:space="preserve"> They have done </w:t>
      </w:r>
      <w:r w:rsidR="00B9314E">
        <w:t>nothing but</w:t>
      </w:r>
      <w:r w:rsidR="00092D72">
        <w:t xml:space="preserve"> </w:t>
      </w:r>
      <w:r w:rsidR="009B46A1">
        <w:t xml:space="preserve">bring </w:t>
      </w:r>
      <w:r w:rsidR="00BC6F70">
        <w:t xml:space="preserve">out </w:t>
      </w:r>
      <w:r w:rsidR="006F257F">
        <w:t>human catastrophe</w:t>
      </w:r>
      <w:r w:rsidR="00332D76">
        <w:t xml:space="preserve"> and terrorize </w:t>
      </w:r>
      <w:r w:rsidR="00911590">
        <w:t xml:space="preserve">all who stand in their way. </w:t>
      </w:r>
      <w:r w:rsidR="00B9314E">
        <w:t>They must be destroyed!”</w:t>
      </w:r>
    </w:p>
    <w:p w14:paraId="0D422B1D" w14:textId="2A00690D" w:rsidR="005F0FAA" w:rsidRDefault="005F0FAA" w:rsidP="004F317A">
      <w:pPr>
        <w:spacing w:line="480" w:lineRule="auto"/>
        <w:ind w:firstLine="720"/>
      </w:pPr>
      <w:r>
        <w:t xml:space="preserve">“I won’t let you this time, Winter!” Camargo </w:t>
      </w:r>
      <w:r w:rsidR="00104381">
        <w:t xml:space="preserve">screamed out. “You have not seen the vast improvements that I have made with this group of Death Firms. You will see that I have them in complete control this time and </w:t>
      </w:r>
      <w:r w:rsidR="00EF310E">
        <w:t>what good works they are capable of.”</w:t>
      </w:r>
    </w:p>
    <w:p w14:paraId="3E408E67" w14:textId="36B43605" w:rsidR="00EF310E" w:rsidRDefault="00435774" w:rsidP="004F317A">
      <w:pPr>
        <w:spacing w:line="480" w:lineRule="auto"/>
        <w:ind w:firstLine="720"/>
      </w:pPr>
      <w:r>
        <w:t>“I don’t believe you</w:t>
      </w:r>
      <w:r w:rsidR="009B46A1">
        <w:t>!</w:t>
      </w:r>
      <w:r>
        <w:t xml:space="preserve">” Winter shouted back. </w:t>
      </w:r>
      <w:r w:rsidR="00404422">
        <w:t>“Now, for the last time</w:t>
      </w:r>
      <w:r w:rsidR="009B46A1">
        <w:t>,</w:t>
      </w:r>
      <w:r w:rsidR="00404422">
        <w:t xml:space="preserve"> where is my family?”</w:t>
      </w:r>
    </w:p>
    <w:p w14:paraId="662CBB8F" w14:textId="4E180E41" w:rsidR="008D4372" w:rsidRDefault="00A600BE" w:rsidP="004F317A">
      <w:pPr>
        <w:spacing w:line="480" w:lineRule="auto"/>
        <w:ind w:firstLine="720"/>
      </w:pPr>
      <w:r>
        <w:t xml:space="preserve">“They are </w:t>
      </w:r>
      <w:r w:rsidR="00941C33">
        <w:t>here</w:t>
      </w:r>
      <w:r w:rsidR="00835751">
        <w:t>, right beside me,</w:t>
      </w:r>
      <w:r w:rsidR="00941C33">
        <w:t xml:space="preserve"> and are </w:t>
      </w:r>
      <w:r>
        <w:t xml:space="preserve">fine for the time being,” he replied </w:t>
      </w:r>
      <w:r w:rsidR="007858BB">
        <w:t xml:space="preserve">in a maniacal voice. “I will text </w:t>
      </w:r>
      <w:r w:rsidR="006E4C2F">
        <w:t>you</w:t>
      </w:r>
      <w:r w:rsidR="006D494F">
        <w:t xml:space="preserve"> a list of</w:t>
      </w:r>
      <w:r w:rsidR="007858BB">
        <w:t xml:space="preserve"> instructions</w:t>
      </w:r>
      <w:r w:rsidR="002B048A">
        <w:t xml:space="preserve"> and a set of </w:t>
      </w:r>
      <w:r w:rsidR="006E4C2F">
        <w:t xml:space="preserve">directions on how to get here. Just do what I </w:t>
      </w:r>
      <w:r w:rsidR="006D494F">
        <w:t>say,</w:t>
      </w:r>
      <w:r w:rsidR="006E4C2F">
        <w:t xml:space="preserve"> and they will not get hurt.</w:t>
      </w:r>
      <w:r w:rsidR="00543389">
        <w:t xml:space="preserve"> If you screw up in any</w:t>
      </w:r>
      <w:r w:rsidR="004E7AA3">
        <w:t xml:space="preserve"> </w:t>
      </w:r>
      <w:r w:rsidR="00543389">
        <w:t xml:space="preserve">way, I will unleash the </w:t>
      </w:r>
      <w:r w:rsidR="00CB759B">
        <w:t>Death Firm</w:t>
      </w:r>
      <w:r w:rsidR="00543389">
        <w:t>s</w:t>
      </w:r>
      <w:r w:rsidR="00126B2D">
        <w:t xml:space="preserve"> unto them.</w:t>
      </w:r>
      <w:r w:rsidR="006E4C2F">
        <w:t>”</w:t>
      </w:r>
    </w:p>
    <w:p w14:paraId="4ED825FB" w14:textId="0B61D6B8" w:rsidR="00126B2D" w:rsidRDefault="00826203" w:rsidP="004F317A">
      <w:pPr>
        <w:spacing w:line="480" w:lineRule="auto"/>
        <w:ind w:firstLine="720"/>
      </w:pPr>
      <w:r>
        <w:t>“Let me hear their voices</w:t>
      </w:r>
      <w:r w:rsidR="009B46A1">
        <w:t>,</w:t>
      </w:r>
      <w:r>
        <w:t xml:space="preserve"> you monster</w:t>
      </w:r>
      <w:r w:rsidR="00F31F43">
        <w:t>!</w:t>
      </w:r>
      <w:r w:rsidR="008955B2">
        <w:t>” Harris said. “I want to know if you are telling me the truth.</w:t>
      </w:r>
      <w:r w:rsidR="00F31F43">
        <w:t>”</w:t>
      </w:r>
    </w:p>
    <w:p w14:paraId="60FA1E55" w14:textId="77777777" w:rsidR="00F54B73" w:rsidRDefault="003440AD" w:rsidP="00F54B73">
      <w:pPr>
        <w:spacing w:line="480" w:lineRule="auto"/>
        <w:ind w:firstLine="720"/>
      </w:pPr>
      <w:r>
        <w:t>“Fine!</w:t>
      </w:r>
      <w:r w:rsidR="008F0721">
        <w:t xml:space="preserve">” Camargo screamed out. </w:t>
      </w:r>
    </w:p>
    <w:p w14:paraId="328AA518" w14:textId="65A379F2" w:rsidR="000A4169" w:rsidRDefault="00033C5A" w:rsidP="00F54B73">
      <w:pPr>
        <w:spacing w:line="480" w:lineRule="auto"/>
        <w:ind w:firstLine="720"/>
      </w:pPr>
      <w:r>
        <w:t xml:space="preserve">Camargo brought </w:t>
      </w:r>
      <w:r w:rsidR="00C07A37">
        <w:t xml:space="preserve">Gabriela and the baby </w:t>
      </w:r>
      <w:r w:rsidR="00385347">
        <w:t>up to the phone</w:t>
      </w:r>
      <w:r w:rsidR="00C07A37">
        <w:t xml:space="preserve">. </w:t>
      </w:r>
      <w:r w:rsidR="00E86B6F">
        <w:t xml:space="preserve">He could hear the baby cooing. </w:t>
      </w:r>
      <w:r w:rsidR="00505489">
        <w:t>Camargo then removed the duct tape that was covering Gabriela’s mouth. She</w:t>
      </w:r>
      <w:r w:rsidR="007E0BF4">
        <w:t xml:space="preserve"> cried out</w:t>
      </w:r>
      <w:r w:rsidR="009B46A1">
        <w:t>,</w:t>
      </w:r>
      <w:r w:rsidR="007E0BF4">
        <w:t xml:space="preserve"> </w:t>
      </w:r>
      <w:r w:rsidR="00F832E5">
        <w:t xml:space="preserve">“Winter! Please hurry up and get here!” </w:t>
      </w:r>
    </w:p>
    <w:p w14:paraId="4D595BC5" w14:textId="3A8928D2" w:rsidR="00B0398C" w:rsidRDefault="008E5B89" w:rsidP="00B0398C">
      <w:pPr>
        <w:spacing w:line="480" w:lineRule="auto"/>
        <w:ind w:firstLine="720"/>
      </w:pPr>
      <w:r>
        <w:t>“I will be there as soon as I can</w:t>
      </w:r>
      <w:r w:rsidR="009B46A1">
        <w:t>,</w:t>
      </w:r>
      <w:r>
        <w:t xml:space="preserve"> honey</w:t>
      </w:r>
      <w:r w:rsidR="006C014C">
        <w:t>, trust me</w:t>
      </w:r>
      <w:r w:rsidR="009B46A1">
        <w:t>!</w:t>
      </w:r>
      <w:r>
        <w:t>” Winter shouted back. “Just hold tight a little longer.</w:t>
      </w:r>
      <w:r w:rsidR="002B3785">
        <w:t xml:space="preserve"> I will get both of you out of there</w:t>
      </w:r>
      <w:r w:rsidR="006C014C">
        <w:t xml:space="preserve"> soon</w:t>
      </w:r>
      <w:r w:rsidR="002B3785">
        <w:t>!”</w:t>
      </w:r>
    </w:p>
    <w:p w14:paraId="38FBA651" w14:textId="3AEFD34F" w:rsidR="00523487" w:rsidRDefault="00D443AE" w:rsidP="00B0398C">
      <w:pPr>
        <w:spacing w:line="480" w:lineRule="auto"/>
        <w:ind w:firstLine="720"/>
      </w:pPr>
      <w:r>
        <w:t xml:space="preserve">Harris </w:t>
      </w:r>
      <w:r w:rsidR="00917D79">
        <w:t xml:space="preserve">could hear Gabriela sob on the other line. He felt anger build up inside him. </w:t>
      </w:r>
      <w:r>
        <w:t xml:space="preserve">He </w:t>
      </w:r>
      <w:r w:rsidR="00917D79">
        <w:t>couldn’t believe they were having to go through all of this</w:t>
      </w:r>
      <w:r>
        <w:t xml:space="preserve">. </w:t>
      </w:r>
      <w:r w:rsidR="00F06871">
        <w:t xml:space="preserve">They did not deserve any of this torture. </w:t>
      </w:r>
      <w:r w:rsidR="006F25F0">
        <w:t>It was him that should be there, and not them.</w:t>
      </w:r>
      <w:r w:rsidR="006B1F98">
        <w:t xml:space="preserve"> They had nothing to do with any of it.</w:t>
      </w:r>
    </w:p>
    <w:p w14:paraId="6F7A20D7" w14:textId="2B577F89" w:rsidR="00523487" w:rsidRDefault="00523487" w:rsidP="00523487">
      <w:pPr>
        <w:spacing w:line="480" w:lineRule="auto"/>
        <w:ind w:firstLine="720"/>
      </w:pPr>
      <w:r>
        <w:t>“</w:t>
      </w:r>
      <w:r w:rsidR="005B0CAC">
        <w:t>Alright</w:t>
      </w:r>
      <w:r w:rsidR="009B46A1">
        <w:t>,</w:t>
      </w:r>
      <w:r w:rsidR="005B0CAC">
        <w:t xml:space="preserve"> Fritz, I will do whatever you say,” Harris told him. “If you lay a finger on any of them, I will kill you.</w:t>
      </w:r>
      <w:r w:rsidR="006E0051">
        <w:t xml:space="preserve"> Do you understand?</w:t>
      </w:r>
      <w:r w:rsidR="005B0CAC">
        <w:t xml:space="preserve">” </w:t>
      </w:r>
    </w:p>
    <w:p w14:paraId="24D1C43B" w14:textId="2419E5AF" w:rsidR="006E0051" w:rsidRDefault="006E0051" w:rsidP="00523487">
      <w:pPr>
        <w:spacing w:line="480" w:lineRule="auto"/>
        <w:ind w:firstLine="720"/>
      </w:pPr>
      <w:r>
        <w:t xml:space="preserve">“I understand perfectly,” he replied. </w:t>
      </w:r>
      <w:r w:rsidR="00086625">
        <w:t xml:space="preserve">“Just make sure you do your </w:t>
      </w:r>
      <w:r w:rsidR="009F4DD0">
        <w:t>part, and nobody gets hurt</w:t>
      </w:r>
      <w:r w:rsidR="00086625">
        <w:t>!”</w:t>
      </w:r>
    </w:p>
    <w:p w14:paraId="774D6961" w14:textId="1D8A616E" w:rsidR="00AF5238" w:rsidRDefault="00086625" w:rsidP="00AF5238">
      <w:pPr>
        <w:spacing w:line="480" w:lineRule="auto"/>
        <w:ind w:firstLine="720"/>
      </w:pPr>
      <w:r>
        <w:t>Camargo hung up the phone</w:t>
      </w:r>
      <w:r w:rsidR="004179A3">
        <w:t xml:space="preserve"> without letting Harris have another word</w:t>
      </w:r>
      <w:r w:rsidR="005F6D4E">
        <w:t xml:space="preserve">. Harris clinched his phone tightly </w:t>
      </w:r>
      <w:r w:rsidR="004266A1">
        <w:t xml:space="preserve">before furiously </w:t>
      </w:r>
      <w:r w:rsidR="00385CA6">
        <w:t xml:space="preserve">throwing it down on the front passenger seat. </w:t>
      </w:r>
      <w:r w:rsidR="00256516">
        <w:t xml:space="preserve">Camargo </w:t>
      </w:r>
      <w:r w:rsidR="00DF5C0F">
        <w:t>texted him the location where they would meet</w:t>
      </w:r>
      <w:r w:rsidR="00D173AC">
        <w:t xml:space="preserve"> and what time the next day</w:t>
      </w:r>
      <w:r w:rsidR="00DF5C0F">
        <w:t xml:space="preserve">. </w:t>
      </w:r>
      <w:r w:rsidR="00112B64">
        <w:t xml:space="preserve">Harris </w:t>
      </w:r>
      <w:r w:rsidR="007B0547">
        <w:t>would be meeting them at</w:t>
      </w:r>
      <w:r w:rsidR="00112B64">
        <w:t xml:space="preserve"> </w:t>
      </w:r>
      <w:r w:rsidR="002D5236">
        <w:t>an abandoned warehouse in Oklahoma City, Oklahoma.</w:t>
      </w:r>
      <w:r w:rsidR="0028448E">
        <w:t xml:space="preserve"> Camargo i</w:t>
      </w:r>
      <w:r w:rsidR="00517F43">
        <w:t xml:space="preserve">nstructed Harris not to bring anyone with him. </w:t>
      </w:r>
      <w:r w:rsidR="00AF5238">
        <w:t xml:space="preserve">Harris couldn’t see how he </w:t>
      </w:r>
      <w:r w:rsidR="00291858">
        <w:t xml:space="preserve">could go in without any backup. </w:t>
      </w:r>
      <w:r w:rsidR="00AA7E16">
        <w:t xml:space="preserve">It would be him up against Camargo and many of his </w:t>
      </w:r>
      <w:r w:rsidR="00CB759B">
        <w:t>Death Firm</w:t>
      </w:r>
      <w:r w:rsidR="00AA7E16">
        <w:t xml:space="preserve">s. </w:t>
      </w:r>
      <w:r w:rsidR="0026777B">
        <w:t xml:space="preserve">There would be little chance that he and his family would survive. </w:t>
      </w:r>
      <w:r w:rsidR="008F0EE6">
        <w:t xml:space="preserve">He had to call </w:t>
      </w:r>
      <w:r w:rsidR="00B41A25">
        <w:t xml:space="preserve">in for backup. Harris knew just the person to call. </w:t>
      </w:r>
      <w:r w:rsidR="00E07630">
        <w:t>Th</w:t>
      </w:r>
      <w:r w:rsidR="00F92A22">
        <w:t xml:space="preserve">ey would have to find a way for Camargo </w:t>
      </w:r>
      <w:r w:rsidR="009B46A1">
        <w:t>not to</w:t>
      </w:r>
      <w:r w:rsidR="00F92A22">
        <w:t xml:space="preserve"> know that Harris had anyone </w:t>
      </w:r>
      <w:r w:rsidR="00867DD3">
        <w:t>nearby</w:t>
      </w:r>
      <w:r w:rsidR="00E73FD6">
        <w:t xml:space="preserve"> for backup</w:t>
      </w:r>
      <w:r w:rsidR="00B416DB">
        <w:t>.</w:t>
      </w:r>
      <w:r w:rsidR="00E73FD6">
        <w:t xml:space="preserve"> </w:t>
      </w:r>
      <w:r w:rsidR="003B032C">
        <w:t>It would have to be a super-secret mission.</w:t>
      </w:r>
      <w:r w:rsidR="00B416DB">
        <w:t xml:space="preserve"> </w:t>
      </w:r>
    </w:p>
    <w:p w14:paraId="1CECFBE6" w14:textId="3C3064DD" w:rsidR="00B416DB" w:rsidRDefault="00332D4D" w:rsidP="00AF5238">
      <w:pPr>
        <w:spacing w:line="480" w:lineRule="auto"/>
        <w:ind w:firstLine="720"/>
      </w:pPr>
      <w:r>
        <w:t xml:space="preserve">Lieutenant Colonel Lee Alderson </w:t>
      </w:r>
      <w:r w:rsidR="008737CB">
        <w:t xml:space="preserve">would know just what to do in this kind of situation. </w:t>
      </w:r>
      <w:r w:rsidR="00EE4BDA">
        <w:t>Harris picked up his phone and called Alderson right away.</w:t>
      </w:r>
      <w:r w:rsidR="005C1D66">
        <w:t xml:space="preserve"> </w:t>
      </w:r>
    </w:p>
    <w:p w14:paraId="5AF79F00" w14:textId="77777777" w:rsidR="00523487" w:rsidRDefault="00523487" w:rsidP="00D443AE">
      <w:pPr>
        <w:spacing w:line="480" w:lineRule="auto"/>
        <w:ind w:firstLine="720"/>
      </w:pPr>
    </w:p>
    <w:p w14:paraId="48D41318" w14:textId="1FA93F52" w:rsidR="00F31F43" w:rsidRDefault="00F31F43" w:rsidP="00F31F43">
      <w:pPr>
        <w:spacing w:line="480" w:lineRule="auto"/>
      </w:pPr>
    </w:p>
    <w:p w14:paraId="577A2633" w14:textId="2898532B" w:rsidR="00285899" w:rsidRDefault="00285899" w:rsidP="004F317A">
      <w:pPr>
        <w:spacing w:line="480" w:lineRule="auto"/>
        <w:ind w:firstLine="720"/>
        <w:rPr>
          <w:rFonts w:ascii="Calibri" w:hAnsi="Calibri" w:cs="Calibri"/>
        </w:rPr>
      </w:pPr>
    </w:p>
    <w:p w14:paraId="2B1EAEF8" w14:textId="40EAB1B7" w:rsidR="35ABB053" w:rsidRDefault="35ABB053" w:rsidP="35ABB053">
      <w:pPr>
        <w:spacing w:line="480" w:lineRule="auto"/>
        <w:ind w:firstLine="720"/>
        <w:jc w:val="center"/>
        <w:rPr>
          <w:rFonts w:ascii="Calibri" w:hAnsi="Calibri" w:cs="Calibri"/>
        </w:rPr>
      </w:pPr>
    </w:p>
    <w:p w14:paraId="62F78BCA" w14:textId="3A6EC168" w:rsidR="35ABB053" w:rsidRDefault="35ABB053" w:rsidP="35ABB053">
      <w:pPr>
        <w:spacing w:line="480" w:lineRule="auto"/>
        <w:ind w:firstLine="720"/>
        <w:jc w:val="center"/>
        <w:rPr>
          <w:rFonts w:ascii="Calibri" w:hAnsi="Calibri" w:cs="Calibri"/>
        </w:rPr>
      </w:pPr>
    </w:p>
    <w:p w14:paraId="28648CBB" w14:textId="60C889BB" w:rsidR="00D16050" w:rsidRDefault="001A5B95" w:rsidP="35ABB053">
      <w:pPr>
        <w:spacing w:line="480" w:lineRule="auto"/>
        <w:jc w:val="center"/>
        <w:rPr>
          <w:rFonts w:ascii="Calibri" w:hAnsi="Calibri" w:cs="Calibri"/>
        </w:rPr>
      </w:pPr>
      <w:r w:rsidRPr="35ABB053">
        <w:rPr>
          <w:rFonts w:ascii="Calibri" w:hAnsi="Calibri" w:cs="Calibri"/>
        </w:rPr>
        <w:t xml:space="preserve">Chapter </w:t>
      </w:r>
      <w:r w:rsidR="00442120" w:rsidRPr="35ABB053">
        <w:rPr>
          <w:rFonts w:ascii="Calibri" w:hAnsi="Calibri" w:cs="Calibri"/>
        </w:rPr>
        <w:t>6</w:t>
      </w:r>
    </w:p>
    <w:p w14:paraId="4D0890D9" w14:textId="5F4FF2F3" w:rsidR="00F179DA" w:rsidRDefault="00F179DA" w:rsidP="35ABB053">
      <w:pPr>
        <w:spacing w:line="480" w:lineRule="auto"/>
        <w:ind w:firstLine="720"/>
        <w:rPr>
          <w:rFonts w:ascii="Calibri" w:hAnsi="Calibri" w:cs="Calibri"/>
        </w:rPr>
      </w:pPr>
      <w:r w:rsidRPr="35ABB053">
        <w:rPr>
          <w:rFonts w:ascii="Calibri" w:hAnsi="Calibri" w:cs="Calibri"/>
        </w:rPr>
        <w:t xml:space="preserve">Lieutenant Colonel </w:t>
      </w:r>
      <w:r w:rsidR="001337CE" w:rsidRPr="35ABB053">
        <w:rPr>
          <w:rFonts w:ascii="Calibri" w:hAnsi="Calibri" w:cs="Calibri"/>
        </w:rPr>
        <w:t xml:space="preserve">Lee </w:t>
      </w:r>
      <w:r w:rsidRPr="35ABB053">
        <w:rPr>
          <w:rFonts w:ascii="Calibri" w:hAnsi="Calibri" w:cs="Calibri"/>
        </w:rPr>
        <w:t>Alderson</w:t>
      </w:r>
      <w:r w:rsidR="00E34336" w:rsidRPr="35ABB053">
        <w:rPr>
          <w:rFonts w:ascii="Calibri" w:hAnsi="Calibri" w:cs="Calibri"/>
        </w:rPr>
        <w:t xml:space="preserve"> rushed</w:t>
      </w:r>
      <w:r w:rsidR="00C84675" w:rsidRPr="35ABB053">
        <w:rPr>
          <w:rFonts w:ascii="Calibri" w:hAnsi="Calibri" w:cs="Calibri"/>
        </w:rPr>
        <w:t xml:space="preserve"> over to his phone as soon as he heard it ring </w:t>
      </w:r>
      <w:r w:rsidR="00746423" w:rsidRPr="35ABB053">
        <w:rPr>
          <w:rFonts w:ascii="Calibri" w:hAnsi="Calibri" w:cs="Calibri"/>
        </w:rPr>
        <w:t>in his office and hurried to answer it</w:t>
      </w:r>
      <w:r w:rsidR="00C775D0" w:rsidRPr="35ABB053">
        <w:rPr>
          <w:rFonts w:ascii="Calibri" w:hAnsi="Calibri" w:cs="Calibri"/>
        </w:rPr>
        <w:t xml:space="preserve"> without</w:t>
      </w:r>
      <w:r w:rsidR="00B2234B" w:rsidRPr="35ABB053">
        <w:rPr>
          <w:rFonts w:ascii="Calibri" w:hAnsi="Calibri" w:cs="Calibri"/>
        </w:rPr>
        <w:t xml:space="preserve"> even</w:t>
      </w:r>
      <w:r w:rsidR="00C775D0" w:rsidRPr="35ABB053">
        <w:rPr>
          <w:rFonts w:ascii="Calibri" w:hAnsi="Calibri" w:cs="Calibri"/>
        </w:rPr>
        <w:t xml:space="preserve"> seeing on the caller ID who it was</w:t>
      </w:r>
      <w:r w:rsidR="001337CE" w:rsidRPr="35ABB053">
        <w:rPr>
          <w:rFonts w:ascii="Calibri" w:hAnsi="Calibri" w:cs="Calibri"/>
        </w:rPr>
        <w:t xml:space="preserve">. He was surprised to hear </w:t>
      </w:r>
      <w:r w:rsidR="35ABB053" w:rsidRPr="35ABB053">
        <w:rPr>
          <w:rFonts w:ascii="Calibri" w:hAnsi="Calibri" w:cs="Calibri"/>
        </w:rPr>
        <w:t>a familiar voice on the other line.</w:t>
      </w:r>
    </w:p>
    <w:p w14:paraId="7CCBAD80" w14:textId="3F41D4DE" w:rsidR="00BE7520" w:rsidRDefault="008E66C5" w:rsidP="00BE7520">
      <w:pPr>
        <w:spacing w:line="480" w:lineRule="auto"/>
        <w:ind w:firstLine="720"/>
        <w:rPr>
          <w:rFonts w:ascii="Calibri" w:hAnsi="Calibri" w:cs="Calibri"/>
        </w:rPr>
      </w:pPr>
      <w:r>
        <w:rPr>
          <w:rFonts w:ascii="Calibri" w:hAnsi="Calibri" w:cs="Calibri"/>
        </w:rPr>
        <w:t xml:space="preserve">“Lieutenant, I need your help!” </w:t>
      </w:r>
      <w:r w:rsidR="0046296F">
        <w:rPr>
          <w:rFonts w:ascii="Calibri" w:hAnsi="Calibri" w:cs="Calibri"/>
        </w:rPr>
        <w:t>Harris said</w:t>
      </w:r>
      <w:r w:rsidR="008C6124">
        <w:rPr>
          <w:rFonts w:ascii="Calibri" w:hAnsi="Calibri" w:cs="Calibri"/>
        </w:rPr>
        <w:t xml:space="preserve"> exci</w:t>
      </w:r>
      <w:r w:rsidR="003E4F83">
        <w:rPr>
          <w:rFonts w:ascii="Calibri" w:hAnsi="Calibri" w:cs="Calibri"/>
        </w:rPr>
        <w:t>tedly</w:t>
      </w:r>
      <w:r w:rsidR="0046296F">
        <w:rPr>
          <w:rFonts w:ascii="Calibri" w:hAnsi="Calibri" w:cs="Calibri"/>
        </w:rPr>
        <w:t xml:space="preserve">. “I know who is responsible for the newly created </w:t>
      </w:r>
      <w:r w:rsidR="00CB759B">
        <w:rPr>
          <w:rFonts w:ascii="Calibri" w:hAnsi="Calibri" w:cs="Calibri"/>
        </w:rPr>
        <w:t>Death Firm</w:t>
      </w:r>
      <w:r w:rsidR="0046296F">
        <w:rPr>
          <w:rFonts w:ascii="Calibri" w:hAnsi="Calibri" w:cs="Calibri"/>
        </w:rPr>
        <w:t>s. His name is Dr. Fritz Camargo</w:t>
      </w:r>
      <w:r w:rsidR="00AE1865">
        <w:rPr>
          <w:rFonts w:ascii="Calibri" w:hAnsi="Calibri" w:cs="Calibri"/>
        </w:rPr>
        <w:t xml:space="preserve">. He was one of the scientists the military hired to create the first batch of </w:t>
      </w:r>
      <w:r w:rsidR="00CB759B">
        <w:rPr>
          <w:rFonts w:ascii="Calibri" w:hAnsi="Calibri" w:cs="Calibri"/>
        </w:rPr>
        <w:t>Death Firm</w:t>
      </w:r>
      <w:r w:rsidR="00AE1865">
        <w:rPr>
          <w:rFonts w:ascii="Calibri" w:hAnsi="Calibri" w:cs="Calibri"/>
        </w:rPr>
        <w:t xml:space="preserve">s. I will be meeting with him tomorrow in Oklahoma City. </w:t>
      </w:r>
      <w:r w:rsidR="00385030">
        <w:rPr>
          <w:rFonts w:ascii="Calibri" w:hAnsi="Calibri" w:cs="Calibri"/>
        </w:rPr>
        <w:t xml:space="preserve">I need you and a few soldiers to back me up in secret. He </w:t>
      </w:r>
      <w:r w:rsidR="00931F5D">
        <w:rPr>
          <w:rFonts w:ascii="Calibri" w:hAnsi="Calibri" w:cs="Calibri"/>
        </w:rPr>
        <w:t>must not</w:t>
      </w:r>
      <w:r w:rsidR="00385030">
        <w:rPr>
          <w:rFonts w:ascii="Calibri" w:hAnsi="Calibri" w:cs="Calibri"/>
        </w:rPr>
        <w:t xml:space="preserve"> know that any of you are </w:t>
      </w:r>
      <w:r w:rsidR="00931F5D">
        <w:rPr>
          <w:rFonts w:ascii="Calibri" w:hAnsi="Calibri" w:cs="Calibri"/>
        </w:rPr>
        <w:t xml:space="preserve">there. He is holding Gabriela and </w:t>
      </w:r>
      <w:r w:rsidR="00BD38DF">
        <w:rPr>
          <w:rFonts w:ascii="Calibri" w:hAnsi="Calibri" w:cs="Calibri"/>
        </w:rPr>
        <w:t>Emilia captive.</w:t>
      </w:r>
      <w:r w:rsidR="006316B0">
        <w:rPr>
          <w:rFonts w:ascii="Calibri" w:hAnsi="Calibri" w:cs="Calibri"/>
        </w:rPr>
        <w:t>”</w:t>
      </w:r>
      <w:r w:rsidR="00F179DA">
        <w:rPr>
          <w:rFonts w:ascii="Calibri" w:hAnsi="Calibri" w:cs="Calibri"/>
        </w:rPr>
        <w:t xml:space="preserve"> </w:t>
      </w:r>
    </w:p>
    <w:p w14:paraId="2303B03B" w14:textId="3901716C" w:rsidR="00E97DF4" w:rsidRDefault="00E97DF4" w:rsidP="00BE7520">
      <w:pPr>
        <w:spacing w:line="480" w:lineRule="auto"/>
        <w:ind w:firstLine="720"/>
        <w:rPr>
          <w:rFonts w:ascii="Calibri" w:hAnsi="Calibri" w:cs="Calibri"/>
        </w:rPr>
      </w:pPr>
      <w:r w:rsidRPr="1FD0627C">
        <w:rPr>
          <w:rFonts w:ascii="Calibri" w:hAnsi="Calibri" w:cs="Calibri"/>
        </w:rPr>
        <w:t xml:space="preserve">“Winter, </w:t>
      </w:r>
      <w:r w:rsidR="00164708" w:rsidRPr="1FD0627C">
        <w:rPr>
          <w:rFonts w:ascii="Calibri" w:hAnsi="Calibri" w:cs="Calibri"/>
        </w:rPr>
        <w:t>I think the best way to approach this is that we plant</w:t>
      </w:r>
      <w:r w:rsidR="00C3238E" w:rsidRPr="1FD0627C">
        <w:rPr>
          <w:rFonts w:ascii="Calibri" w:hAnsi="Calibri" w:cs="Calibri"/>
        </w:rPr>
        <w:t xml:space="preserve"> </w:t>
      </w:r>
      <w:r w:rsidR="00073C4F" w:rsidRPr="1FD0627C">
        <w:rPr>
          <w:rFonts w:ascii="Calibri" w:hAnsi="Calibri" w:cs="Calibri"/>
        </w:rPr>
        <w:t xml:space="preserve">a </w:t>
      </w:r>
      <w:r w:rsidR="00E623F3" w:rsidRPr="1FD0627C">
        <w:rPr>
          <w:rFonts w:ascii="Calibri" w:hAnsi="Calibri" w:cs="Calibri"/>
        </w:rPr>
        <w:t xml:space="preserve">video </w:t>
      </w:r>
      <w:r w:rsidR="00073C4F" w:rsidRPr="1FD0627C">
        <w:rPr>
          <w:rFonts w:ascii="Calibri" w:hAnsi="Calibri" w:cs="Calibri"/>
        </w:rPr>
        <w:t xml:space="preserve">camera with </w:t>
      </w:r>
      <w:r w:rsidR="0039282F">
        <w:rPr>
          <w:rFonts w:ascii="Calibri" w:hAnsi="Calibri" w:cs="Calibri"/>
        </w:rPr>
        <w:t xml:space="preserve">a </w:t>
      </w:r>
      <w:r w:rsidR="00073C4F" w:rsidRPr="1FD0627C">
        <w:rPr>
          <w:rFonts w:ascii="Calibri" w:hAnsi="Calibri" w:cs="Calibri"/>
        </w:rPr>
        <w:t>microphone</w:t>
      </w:r>
      <w:r w:rsidR="000A2F1E" w:rsidRPr="1FD0627C">
        <w:rPr>
          <w:rFonts w:ascii="Calibri" w:hAnsi="Calibri" w:cs="Calibri"/>
        </w:rPr>
        <w:t xml:space="preserve"> and speaker</w:t>
      </w:r>
      <w:r w:rsidR="00073C4F" w:rsidRPr="1FD0627C">
        <w:rPr>
          <w:rFonts w:ascii="Calibri" w:hAnsi="Calibri" w:cs="Calibri"/>
        </w:rPr>
        <w:t xml:space="preserve"> device</w:t>
      </w:r>
      <w:r w:rsidR="00E62F16" w:rsidRPr="1FD0627C">
        <w:rPr>
          <w:rFonts w:ascii="Calibri" w:hAnsi="Calibri" w:cs="Calibri"/>
        </w:rPr>
        <w:t xml:space="preserve"> on you,” Alderson told him. “</w:t>
      </w:r>
      <w:r w:rsidR="004D1299" w:rsidRPr="1FD0627C">
        <w:rPr>
          <w:rFonts w:ascii="Calibri" w:hAnsi="Calibri" w:cs="Calibri"/>
        </w:rPr>
        <w:t xml:space="preserve">All soldiers will not be in sight. </w:t>
      </w:r>
      <w:r w:rsidR="00B20265" w:rsidRPr="1FD0627C">
        <w:rPr>
          <w:rFonts w:ascii="Calibri" w:hAnsi="Calibri" w:cs="Calibri"/>
        </w:rPr>
        <w:t>We just need</w:t>
      </w:r>
      <w:r w:rsidR="00C94571" w:rsidRPr="1FD0627C">
        <w:rPr>
          <w:rFonts w:ascii="Calibri" w:hAnsi="Calibri" w:cs="Calibri"/>
        </w:rPr>
        <w:t xml:space="preserve"> to</w:t>
      </w:r>
      <w:r w:rsidR="00B20265" w:rsidRPr="1FD0627C">
        <w:rPr>
          <w:rFonts w:ascii="Calibri" w:hAnsi="Calibri" w:cs="Calibri"/>
        </w:rPr>
        <w:t xml:space="preserve"> </w:t>
      </w:r>
      <w:r w:rsidR="00C94571" w:rsidRPr="1FD0627C">
        <w:rPr>
          <w:rFonts w:ascii="Calibri" w:hAnsi="Calibri" w:cs="Calibri"/>
        </w:rPr>
        <w:t xml:space="preserve">come up with a cue to let us know when you </w:t>
      </w:r>
      <w:r w:rsidR="00353160" w:rsidRPr="1FD0627C">
        <w:rPr>
          <w:rFonts w:ascii="Calibri" w:hAnsi="Calibri" w:cs="Calibri"/>
        </w:rPr>
        <w:t>need</w:t>
      </w:r>
      <w:r w:rsidR="00C94571" w:rsidRPr="1FD0627C">
        <w:rPr>
          <w:rFonts w:ascii="Calibri" w:hAnsi="Calibri" w:cs="Calibri"/>
        </w:rPr>
        <w:t xml:space="preserve"> help. </w:t>
      </w:r>
      <w:r w:rsidR="00353160" w:rsidRPr="1FD0627C">
        <w:rPr>
          <w:rFonts w:ascii="Calibri" w:hAnsi="Calibri" w:cs="Calibri"/>
        </w:rPr>
        <w:t>I will send my men out quickly</w:t>
      </w:r>
      <w:r w:rsidR="0045336A" w:rsidRPr="1FD0627C">
        <w:rPr>
          <w:rFonts w:ascii="Calibri" w:hAnsi="Calibri" w:cs="Calibri"/>
        </w:rPr>
        <w:t xml:space="preserve">. </w:t>
      </w:r>
      <w:r w:rsidR="00163781" w:rsidRPr="1FD0627C">
        <w:rPr>
          <w:rFonts w:ascii="Calibri" w:hAnsi="Calibri" w:cs="Calibri"/>
        </w:rPr>
        <w:t>Be sure to wear some safety gea</w:t>
      </w:r>
      <w:r w:rsidR="00E60098" w:rsidRPr="1FD0627C">
        <w:rPr>
          <w:rFonts w:ascii="Calibri" w:hAnsi="Calibri" w:cs="Calibri"/>
        </w:rPr>
        <w:t>r</w:t>
      </w:r>
      <w:r w:rsidR="009E3E4F" w:rsidRPr="1FD0627C">
        <w:rPr>
          <w:rFonts w:ascii="Calibri" w:hAnsi="Calibri" w:cs="Calibri"/>
        </w:rPr>
        <w:t xml:space="preserve"> before entering the location</w:t>
      </w:r>
      <w:r w:rsidR="005F4163" w:rsidRPr="1FD0627C">
        <w:rPr>
          <w:rFonts w:ascii="Calibri" w:hAnsi="Calibri" w:cs="Calibri"/>
        </w:rPr>
        <w:t xml:space="preserve"> in case there are </w:t>
      </w:r>
      <w:r w:rsidR="003114E1" w:rsidRPr="1FD0627C">
        <w:rPr>
          <w:rFonts w:ascii="Calibri" w:hAnsi="Calibri" w:cs="Calibri"/>
        </w:rPr>
        <w:t>bullets shot or explosions</w:t>
      </w:r>
      <w:r w:rsidR="00E60098" w:rsidRPr="1FD0627C">
        <w:rPr>
          <w:rFonts w:ascii="Calibri" w:hAnsi="Calibri" w:cs="Calibri"/>
        </w:rPr>
        <w:t>.</w:t>
      </w:r>
      <w:r w:rsidR="003114E1" w:rsidRPr="1FD0627C">
        <w:rPr>
          <w:rFonts w:ascii="Calibri" w:hAnsi="Calibri" w:cs="Calibri"/>
        </w:rPr>
        <w:t xml:space="preserve"> We will have the weaponry needed to attack the Death Firms.</w:t>
      </w:r>
      <w:r w:rsidR="00154367" w:rsidRPr="1FD0627C">
        <w:rPr>
          <w:rFonts w:ascii="Calibri" w:hAnsi="Calibri" w:cs="Calibri"/>
        </w:rPr>
        <w:t>”</w:t>
      </w:r>
    </w:p>
    <w:p w14:paraId="597E95D5" w14:textId="71B3B89D" w:rsidR="00154367" w:rsidRDefault="00D271B7" w:rsidP="00BE7520">
      <w:pPr>
        <w:spacing w:line="480" w:lineRule="auto"/>
        <w:ind w:firstLine="720"/>
        <w:rPr>
          <w:rFonts w:ascii="Calibri" w:hAnsi="Calibri" w:cs="Calibri"/>
        </w:rPr>
      </w:pPr>
      <w:r>
        <w:rPr>
          <w:rFonts w:ascii="Calibri" w:hAnsi="Calibri" w:cs="Calibri"/>
        </w:rPr>
        <w:t>“Will you be able to make it out to Oklahoma City by tomorrow?” Harris asked.</w:t>
      </w:r>
      <w:r w:rsidR="00C234FE">
        <w:rPr>
          <w:rFonts w:ascii="Calibri" w:hAnsi="Calibri" w:cs="Calibri"/>
        </w:rPr>
        <w:t xml:space="preserve"> </w:t>
      </w:r>
    </w:p>
    <w:p w14:paraId="5927A6FD" w14:textId="6C025148" w:rsidR="00CE6D34" w:rsidRDefault="00C234FE" w:rsidP="00BE7520">
      <w:pPr>
        <w:spacing w:line="480" w:lineRule="auto"/>
        <w:ind w:firstLine="720"/>
        <w:rPr>
          <w:rFonts w:ascii="Calibri" w:hAnsi="Calibri" w:cs="Calibri"/>
        </w:rPr>
      </w:pPr>
      <w:r w:rsidRPr="35ABB053">
        <w:rPr>
          <w:rFonts w:ascii="Calibri" w:hAnsi="Calibri" w:cs="Calibri"/>
        </w:rPr>
        <w:t>“</w:t>
      </w:r>
      <w:r w:rsidR="009B08F8" w:rsidRPr="35ABB053">
        <w:rPr>
          <w:rFonts w:ascii="Calibri" w:hAnsi="Calibri" w:cs="Calibri"/>
        </w:rPr>
        <w:t xml:space="preserve">I will start sending some of my men out by helicopter and plane tonight,” </w:t>
      </w:r>
      <w:r w:rsidR="00D04076" w:rsidRPr="35ABB053">
        <w:rPr>
          <w:rFonts w:ascii="Calibri" w:hAnsi="Calibri" w:cs="Calibri"/>
        </w:rPr>
        <w:t>Alderson replied. “I also will arrange to have some military vehicles and tanks sent over to the location. Be expecting at least one hundred soldiers to show up.</w:t>
      </w:r>
      <w:r w:rsidR="0079686F" w:rsidRPr="35ABB053">
        <w:rPr>
          <w:rFonts w:ascii="Calibri" w:hAnsi="Calibri" w:cs="Calibri"/>
        </w:rPr>
        <w:t xml:space="preserve"> We will meet with you in the morning before you meet with Dr. Fritz Camargo, so we can plant a hidden device on you that will allow us to listen to what is happening and </w:t>
      </w:r>
      <w:r w:rsidR="00CE6D34" w:rsidRPr="35ABB053">
        <w:rPr>
          <w:rFonts w:ascii="Calibri" w:hAnsi="Calibri" w:cs="Calibri"/>
        </w:rPr>
        <w:t>make plans. I will call you before then to let you know what time we can meet.</w:t>
      </w:r>
      <w:r w:rsidR="00D04076" w:rsidRPr="35ABB053">
        <w:rPr>
          <w:rFonts w:ascii="Calibri" w:hAnsi="Calibri" w:cs="Calibri"/>
        </w:rPr>
        <w:t>”</w:t>
      </w:r>
    </w:p>
    <w:p w14:paraId="107E88BB" w14:textId="505C1C0F" w:rsidR="00A85C4E" w:rsidRDefault="00A86B63" w:rsidP="00BE7520">
      <w:pPr>
        <w:spacing w:line="480" w:lineRule="auto"/>
        <w:ind w:firstLine="720"/>
        <w:rPr>
          <w:rFonts w:ascii="Calibri" w:hAnsi="Calibri" w:cs="Calibri"/>
        </w:rPr>
      </w:pPr>
      <w:r>
        <w:rPr>
          <w:rFonts w:ascii="Calibri" w:hAnsi="Calibri" w:cs="Calibri"/>
        </w:rPr>
        <w:t xml:space="preserve">“Okay, </w:t>
      </w:r>
      <w:r w:rsidR="0039282F">
        <w:rPr>
          <w:rFonts w:ascii="Calibri" w:hAnsi="Calibri" w:cs="Calibri"/>
        </w:rPr>
        <w:t>L</w:t>
      </w:r>
      <w:r>
        <w:rPr>
          <w:rFonts w:ascii="Calibri" w:hAnsi="Calibri" w:cs="Calibri"/>
        </w:rPr>
        <w:t xml:space="preserve">ieutenant </w:t>
      </w:r>
      <w:r w:rsidR="0039282F">
        <w:rPr>
          <w:rFonts w:ascii="Calibri" w:hAnsi="Calibri" w:cs="Calibri"/>
        </w:rPr>
        <w:t>C</w:t>
      </w:r>
      <w:r>
        <w:rPr>
          <w:rFonts w:ascii="Calibri" w:hAnsi="Calibri" w:cs="Calibri"/>
        </w:rPr>
        <w:t>olonel</w:t>
      </w:r>
      <w:r w:rsidR="00F70E7F">
        <w:rPr>
          <w:rFonts w:ascii="Calibri" w:hAnsi="Calibri" w:cs="Calibri"/>
        </w:rPr>
        <w:t xml:space="preserve">,” Harris said. “Thank you so much for doing this. </w:t>
      </w:r>
      <w:r w:rsidR="00170F74">
        <w:rPr>
          <w:rFonts w:ascii="Calibri" w:hAnsi="Calibri" w:cs="Calibri"/>
        </w:rPr>
        <w:t>I will talk with you then</w:t>
      </w:r>
      <w:r w:rsidR="00A85C4E">
        <w:rPr>
          <w:rFonts w:ascii="Calibri" w:hAnsi="Calibri" w:cs="Calibri"/>
        </w:rPr>
        <w:t>. Have a good evening.”</w:t>
      </w:r>
    </w:p>
    <w:p w14:paraId="3691C362" w14:textId="537772B1" w:rsidR="003C4CCF" w:rsidRDefault="00A85C4E" w:rsidP="00BE7520">
      <w:pPr>
        <w:spacing w:line="480" w:lineRule="auto"/>
        <w:ind w:firstLine="720"/>
        <w:rPr>
          <w:rFonts w:ascii="Calibri" w:hAnsi="Calibri" w:cs="Calibri"/>
        </w:rPr>
      </w:pPr>
      <w:r>
        <w:rPr>
          <w:rFonts w:ascii="Calibri" w:hAnsi="Calibri" w:cs="Calibri"/>
        </w:rPr>
        <w:t xml:space="preserve">“You, too!” Alderson said. </w:t>
      </w:r>
      <w:r w:rsidR="0039282F">
        <w:rPr>
          <w:rFonts w:ascii="Calibri" w:hAnsi="Calibri" w:cs="Calibri"/>
        </w:rPr>
        <w:t>“</w:t>
      </w:r>
      <w:r w:rsidR="003C4CCF">
        <w:rPr>
          <w:rFonts w:ascii="Calibri" w:hAnsi="Calibri" w:cs="Calibri"/>
        </w:rPr>
        <w:t>Bye!”</w:t>
      </w:r>
    </w:p>
    <w:p w14:paraId="16BE42D8" w14:textId="5EDAC942" w:rsidR="00C234FE" w:rsidRDefault="003C4CCF" w:rsidP="00BE7520">
      <w:pPr>
        <w:spacing w:line="480" w:lineRule="auto"/>
        <w:ind w:firstLine="720"/>
        <w:rPr>
          <w:rFonts w:ascii="Calibri" w:hAnsi="Calibri" w:cs="Calibri"/>
        </w:rPr>
      </w:pPr>
      <w:r w:rsidRPr="35ABB053">
        <w:rPr>
          <w:rFonts w:ascii="Calibri" w:hAnsi="Calibri" w:cs="Calibri"/>
        </w:rPr>
        <w:t xml:space="preserve">Both men hung up. Harris felt relieved that he was not going to be facing Dr. Fritz Camargo on his own and that he </w:t>
      </w:r>
      <w:r w:rsidR="0039282F" w:rsidRPr="35ABB053">
        <w:rPr>
          <w:rFonts w:ascii="Calibri" w:hAnsi="Calibri" w:cs="Calibri"/>
        </w:rPr>
        <w:t>w</w:t>
      </w:r>
      <w:r w:rsidR="0039282F">
        <w:rPr>
          <w:rFonts w:ascii="Calibri" w:hAnsi="Calibri" w:cs="Calibri"/>
        </w:rPr>
        <w:t>ould</w:t>
      </w:r>
      <w:r w:rsidR="0039282F" w:rsidRPr="35ABB053">
        <w:rPr>
          <w:rFonts w:ascii="Calibri" w:hAnsi="Calibri" w:cs="Calibri"/>
        </w:rPr>
        <w:t xml:space="preserve"> </w:t>
      </w:r>
      <w:r w:rsidRPr="35ABB053">
        <w:rPr>
          <w:rFonts w:ascii="Calibri" w:hAnsi="Calibri" w:cs="Calibri"/>
        </w:rPr>
        <w:t xml:space="preserve">have a whole army to back him up. </w:t>
      </w:r>
      <w:r w:rsidR="002F0868" w:rsidRPr="35ABB053">
        <w:rPr>
          <w:rFonts w:ascii="Calibri" w:hAnsi="Calibri" w:cs="Calibri"/>
        </w:rPr>
        <w:t xml:space="preserve">He now felt good about </w:t>
      </w:r>
      <w:r w:rsidR="0039282F" w:rsidRPr="35ABB053">
        <w:rPr>
          <w:rFonts w:ascii="Calibri" w:hAnsi="Calibri" w:cs="Calibri"/>
        </w:rPr>
        <w:t>h</w:t>
      </w:r>
      <w:r w:rsidR="0039282F">
        <w:rPr>
          <w:rFonts w:ascii="Calibri" w:hAnsi="Calibri" w:cs="Calibri"/>
        </w:rPr>
        <w:t>is</w:t>
      </w:r>
      <w:r w:rsidR="0039282F" w:rsidRPr="35ABB053">
        <w:rPr>
          <w:rFonts w:ascii="Calibri" w:hAnsi="Calibri" w:cs="Calibri"/>
        </w:rPr>
        <w:t xml:space="preserve"> </w:t>
      </w:r>
      <w:r w:rsidR="002F0868" w:rsidRPr="35ABB053">
        <w:rPr>
          <w:rFonts w:ascii="Calibri" w:hAnsi="Calibri" w:cs="Calibri"/>
        </w:rPr>
        <w:t>and his family’s chances of coming out alive.</w:t>
      </w:r>
      <w:r w:rsidR="009D1E34" w:rsidRPr="35ABB053">
        <w:rPr>
          <w:rFonts w:ascii="Calibri" w:hAnsi="Calibri" w:cs="Calibri"/>
        </w:rPr>
        <w:t xml:space="preserve"> He knew he had to get some more driving done today, so he headed off. </w:t>
      </w:r>
    </w:p>
    <w:p w14:paraId="3D8A04C2" w14:textId="19570411" w:rsidR="00835871" w:rsidRDefault="00BC22A7" w:rsidP="00835871">
      <w:pPr>
        <w:spacing w:line="480" w:lineRule="auto"/>
        <w:ind w:firstLine="720"/>
        <w:rPr>
          <w:rFonts w:ascii="Calibri" w:hAnsi="Calibri" w:cs="Calibri"/>
        </w:rPr>
      </w:pPr>
      <w:r w:rsidRPr="1FD0627C">
        <w:rPr>
          <w:rFonts w:ascii="Calibri" w:hAnsi="Calibri" w:cs="Calibri"/>
        </w:rPr>
        <w:t xml:space="preserve">His nerves were more at ease while driving on the highway. </w:t>
      </w:r>
      <w:r w:rsidR="00830CB5" w:rsidRPr="1FD0627C">
        <w:rPr>
          <w:rFonts w:ascii="Calibri" w:hAnsi="Calibri" w:cs="Calibri"/>
        </w:rPr>
        <w:t xml:space="preserve">Harris kept thinking about how he was going to </w:t>
      </w:r>
      <w:r w:rsidR="00A263BF" w:rsidRPr="1FD0627C">
        <w:rPr>
          <w:rFonts w:ascii="Calibri" w:hAnsi="Calibri" w:cs="Calibri"/>
        </w:rPr>
        <w:t xml:space="preserve">approach Camargo and what he was going to say to him. He also wondered how he was going to protect himself. </w:t>
      </w:r>
      <w:r w:rsidR="00D34A4A" w:rsidRPr="1FD0627C">
        <w:rPr>
          <w:rFonts w:ascii="Calibri" w:hAnsi="Calibri" w:cs="Calibri"/>
        </w:rPr>
        <w:t xml:space="preserve">Harris knew </w:t>
      </w:r>
      <w:r w:rsidR="005A7AB4" w:rsidRPr="1FD0627C">
        <w:rPr>
          <w:rFonts w:ascii="Calibri" w:hAnsi="Calibri" w:cs="Calibri"/>
        </w:rPr>
        <w:t>he should devise a plan that night.</w:t>
      </w:r>
      <w:r w:rsidR="00BE508C" w:rsidRPr="1FD0627C">
        <w:rPr>
          <w:rFonts w:ascii="Calibri" w:hAnsi="Calibri" w:cs="Calibri"/>
        </w:rPr>
        <w:t xml:space="preserve"> He couldn’t believe </w:t>
      </w:r>
      <w:r w:rsidR="00B177A0" w:rsidRPr="1FD0627C">
        <w:rPr>
          <w:rFonts w:ascii="Calibri" w:hAnsi="Calibri" w:cs="Calibri"/>
        </w:rPr>
        <w:t xml:space="preserve">the lieutenant colonel </w:t>
      </w:r>
      <w:r w:rsidR="00DE0CA8" w:rsidRPr="1FD0627C">
        <w:rPr>
          <w:rFonts w:ascii="Calibri" w:hAnsi="Calibri" w:cs="Calibri"/>
        </w:rPr>
        <w:t xml:space="preserve">would go through this much trouble to protect him and his family. </w:t>
      </w:r>
      <w:r w:rsidR="00CC0E19" w:rsidRPr="1FD0627C">
        <w:rPr>
          <w:rFonts w:ascii="Calibri" w:hAnsi="Calibri" w:cs="Calibri"/>
        </w:rPr>
        <w:t xml:space="preserve">He felt </w:t>
      </w:r>
      <w:r w:rsidR="009D1172" w:rsidRPr="1FD0627C">
        <w:rPr>
          <w:rFonts w:ascii="Calibri" w:hAnsi="Calibri" w:cs="Calibri"/>
        </w:rPr>
        <w:t>lucky</w:t>
      </w:r>
      <w:r w:rsidR="00CC0E19" w:rsidRPr="1FD0627C">
        <w:rPr>
          <w:rFonts w:ascii="Calibri" w:hAnsi="Calibri" w:cs="Calibri"/>
        </w:rPr>
        <w:t xml:space="preserve"> to have the support of the </w:t>
      </w:r>
      <w:r w:rsidR="009D1172" w:rsidRPr="1FD0627C">
        <w:rPr>
          <w:rFonts w:ascii="Calibri" w:hAnsi="Calibri" w:cs="Calibri"/>
        </w:rPr>
        <w:t xml:space="preserve">United States Army. </w:t>
      </w:r>
      <w:r w:rsidR="00521A83" w:rsidRPr="1FD0627C">
        <w:rPr>
          <w:rFonts w:ascii="Calibri" w:hAnsi="Calibri" w:cs="Calibri"/>
        </w:rPr>
        <w:t>Not everyone could say that.</w:t>
      </w:r>
    </w:p>
    <w:p w14:paraId="3722954E" w14:textId="0A67DB52" w:rsidR="009F19B6" w:rsidRDefault="00E256F3" w:rsidP="00835871">
      <w:pPr>
        <w:spacing w:line="480" w:lineRule="auto"/>
        <w:ind w:firstLine="720"/>
        <w:rPr>
          <w:rFonts w:ascii="Calibri" w:hAnsi="Calibri" w:cs="Calibri"/>
        </w:rPr>
      </w:pPr>
      <w:r w:rsidRPr="35ABB053">
        <w:rPr>
          <w:rFonts w:ascii="Calibri" w:hAnsi="Calibri" w:cs="Calibri"/>
        </w:rPr>
        <w:t xml:space="preserve">Harris began </w:t>
      </w:r>
      <w:r w:rsidR="00B97FB9" w:rsidRPr="35ABB053">
        <w:rPr>
          <w:rFonts w:ascii="Calibri" w:hAnsi="Calibri" w:cs="Calibri"/>
        </w:rPr>
        <w:t xml:space="preserve">observing his surroundings. </w:t>
      </w:r>
      <w:r w:rsidR="00835871" w:rsidRPr="35ABB053">
        <w:rPr>
          <w:rFonts w:ascii="Calibri" w:hAnsi="Calibri" w:cs="Calibri"/>
        </w:rPr>
        <w:t xml:space="preserve">He was taken back by the </w:t>
      </w:r>
      <w:r w:rsidR="00B37A4C" w:rsidRPr="35ABB053">
        <w:rPr>
          <w:rFonts w:ascii="Calibri" w:hAnsi="Calibri" w:cs="Calibri"/>
        </w:rPr>
        <w:t xml:space="preserve">beauty of the Northern Texas prairie. </w:t>
      </w:r>
      <w:r w:rsidR="001209AF" w:rsidRPr="35ABB053">
        <w:rPr>
          <w:rFonts w:ascii="Calibri" w:hAnsi="Calibri" w:cs="Calibri"/>
        </w:rPr>
        <w:t xml:space="preserve">Harris could see hundreds of miles of blue sky ahead of him. </w:t>
      </w:r>
      <w:r w:rsidR="0055246A" w:rsidRPr="35ABB053">
        <w:rPr>
          <w:rFonts w:ascii="Calibri" w:hAnsi="Calibri" w:cs="Calibri"/>
        </w:rPr>
        <w:t>There was luscious</w:t>
      </w:r>
      <w:r w:rsidR="006D3B0F" w:rsidRPr="35ABB053">
        <w:rPr>
          <w:rFonts w:ascii="Calibri" w:hAnsi="Calibri" w:cs="Calibri"/>
        </w:rPr>
        <w:t>, long,</w:t>
      </w:r>
      <w:r w:rsidR="0055246A" w:rsidRPr="35ABB053">
        <w:rPr>
          <w:rFonts w:ascii="Calibri" w:hAnsi="Calibri" w:cs="Calibri"/>
        </w:rPr>
        <w:t xml:space="preserve"> green grass, </w:t>
      </w:r>
      <w:r w:rsidR="006D3B0F" w:rsidRPr="35ABB053">
        <w:rPr>
          <w:rFonts w:ascii="Calibri" w:hAnsi="Calibri" w:cs="Calibri"/>
        </w:rPr>
        <w:t>a few trees</w:t>
      </w:r>
      <w:r w:rsidR="00D6165D" w:rsidRPr="35ABB053">
        <w:rPr>
          <w:rFonts w:ascii="Calibri" w:hAnsi="Calibri" w:cs="Calibri"/>
        </w:rPr>
        <w:t xml:space="preserve">, and patches of </w:t>
      </w:r>
      <w:r w:rsidR="00BE3160" w:rsidRPr="35ABB053">
        <w:rPr>
          <w:rFonts w:ascii="Calibri" w:hAnsi="Calibri" w:cs="Calibri"/>
        </w:rPr>
        <w:t xml:space="preserve">golden wheat fields and sunflowers. </w:t>
      </w:r>
      <w:r w:rsidR="005F6F92" w:rsidRPr="35ABB053">
        <w:rPr>
          <w:rFonts w:ascii="Calibri" w:hAnsi="Calibri" w:cs="Calibri"/>
        </w:rPr>
        <w:t xml:space="preserve">Despite </w:t>
      </w:r>
      <w:r w:rsidR="004B18D9" w:rsidRPr="35ABB053">
        <w:rPr>
          <w:rFonts w:ascii="Calibri" w:hAnsi="Calibri" w:cs="Calibri"/>
        </w:rPr>
        <w:t>all</w:t>
      </w:r>
      <w:r w:rsidR="005F6F92" w:rsidRPr="35ABB053">
        <w:rPr>
          <w:rFonts w:ascii="Calibri" w:hAnsi="Calibri" w:cs="Calibri"/>
        </w:rPr>
        <w:t xml:space="preserve"> its beauty, a part of Harris missed </w:t>
      </w:r>
      <w:r w:rsidR="009575DF" w:rsidRPr="35ABB053">
        <w:rPr>
          <w:rFonts w:ascii="Calibri" w:hAnsi="Calibri" w:cs="Calibri"/>
        </w:rPr>
        <w:t xml:space="preserve">the desert </w:t>
      </w:r>
      <w:r w:rsidR="0007681C" w:rsidRPr="35ABB053">
        <w:rPr>
          <w:rFonts w:ascii="Calibri" w:hAnsi="Calibri" w:cs="Calibri"/>
        </w:rPr>
        <w:t xml:space="preserve">in Arizona. He then began to feel homesick. </w:t>
      </w:r>
    </w:p>
    <w:p w14:paraId="10C3ACB6" w14:textId="4AC60B34" w:rsidR="00627F63" w:rsidRDefault="00552339" w:rsidP="00835871">
      <w:pPr>
        <w:spacing w:line="480" w:lineRule="auto"/>
        <w:ind w:firstLine="720"/>
        <w:rPr>
          <w:rFonts w:ascii="Calibri" w:hAnsi="Calibri" w:cs="Calibri"/>
        </w:rPr>
      </w:pPr>
      <w:r w:rsidRPr="1FD0627C">
        <w:rPr>
          <w:rFonts w:ascii="Calibri" w:hAnsi="Calibri" w:cs="Calibri"/>
        </w:rPr>
        <w:t xml:space="preserve">He was now about two hours away from Oklahoma City. </w:t>
      </w:r>
      <w:r w:rsidR="00167752" w:rsidRPr="1FD0627C">
        <w:rPr>
          <w:rFonts w:ascii="Calibri" w:hAnsi="Calibri" w:cs="Calibri"/>
        </w:rPr>
        <w:t xml:space="preserve">He noticed on </w:t>
      </w:r>
      <w:r w:rsidR="00D57936" w:rsidRPr="1FD0627C">
        <w:rPr>
          <w:rFonts w:ascii="Calibri" w:hAnsi="Calibri" w:cs="Calibri"/>
        </w:rPr>
        <w:t xml:space="preserve">his gas gauge that he was nearly empty on gas. Harris </w:t>
      </w:r>
      <w:r w:rsidR="006E7212" w:rsidRPr="1FD0627C">
        <w:rPr>
          <w:rFonts w:ascii="Calibri" w:hAnsi="Calibri" w:cs="Calibri"/>
        </w:rPr>
        <w:t>would have to get off the highway at the next exit. He saw a sign about a mile away that indicated there was a gas station</w:t>
      </w:r>
      <w:r w:rsidR="00AA4705" w:rsidRPr="1FD0627C">
        <w:rPr>
          <w:rFonts w:ascii="Calibri" w:hAnsi="Calibri" w:cs="Calibri"/>
        </w:rPr>
        <w:t xml:space="preserve"> two miles from where he was</w:t>
      </w:r>
      <w:r w:rsidR="007E6EBB" w:rsidRPr="1FD0627C">
        <w:rPr>
          <w:rFonts w:ascii="Calibri" w:hAnsi="Calibri" w:cs="Calibri"/>
        </w:rPr>
        <w:t xml:space="preserve">. </w:t>
      </w:r>
      <w:r w:rsidR="00B2275D" w:rsidRPr="1FD0627C">
        <w:rPr>
          <w:rFonts w:ascii="Calibri" w:hAnsi="Calibri" w:cs="Calibri"/>
        </w:rPr>
        <w:t xml:space="preserve">As soon as </w:t>
      </w:r>
      <w:r w:rsidR="0034736C" w:rsidRPr="1FD0627C">
        <w:rPr>
          <w:rFonts w:ascii="Calibri" w:hAnsi="Calibri" w:cs="Calibri"/>
        </w:rPr>
        <w:t>Harris</w:t>
      </w:r>
      <w:r w:rsidR="00B2275D" w:rsidRPr="1FD0627C">
        <w:rPr>
          <w:rFonts w:ascii="Calibri" w:hAnsi="Calibri" w:cs="Calibri"/>
        </w:rPr>
        <w:t xml:space="preserve"> saw the exit sign coming up, he</w:t>
      </w:r>
      <w:r w:rsidR="0034736C" w:rsidRPr="1FD0627C">
        <w:rPr>
          <w:rFonts w:ascii="Calibri" w:hAnsi="Calibri" w:cs="Calibri"/>
        </w:rPr>
        <w:t xml:space="preserve"> turned </w:t>
      </w:r>
      <w:r w:rsidR="00C74656" w:rsidRPr="1FD0627C">
        <w:rPr>
          <w:rFonts w:ascii="Calibri" w:hAnsi="Calibri" w:cs="Calibri"/>
        </w:rPr>
        <w:t xml:space="preserve">on </w:t>
      </w:r>
      <w:r w:rsidR="0034736C" w:rsidRPr="1FD0627C">
        <w:rPr>
          <w:rFonts w:ascii="Calibri" w:hAnsi="Calibri" w:cs="Calibri"/>
        </w:rPr>
        <w:t>his blinker</w:t>
      </w:r>
      <w:r w:rsidR="00C74656" w:rsidRPr="1FD0627C">
        <w:rPr>
          <w:rFonts w:ascii="Calibri" w:hAnsi="Calibri" w:cs="Calibri"/>
        </w:rPr>
        <w:t xml:space="preserve"> lights</w:t>
      </w:r>
      <w:r w:rsidR="0034736C" w:rsidRPr="1FD0627C">
        <w:rPr>
          <w:rFonts w:ascii="Calibri" w:hAnsi="Calibri" w:cs="Calibri"/>
        </w:rPr>
        <w:t xml:space="preserve"> and slowly exited the highway to </w:t>
      </w:r>
      <w:r w:rsidR="006C444A" w:rsidRPr="1FD0627C">
        <w:rPr>
          <w:rFonts w:ascii="Calibri" w:hAnsi="Calibri" w:cs="Calibri"/>
        </w:rPr>
        <w:t>fill up his gas tank at</w:t>
      </w:r>
      <w:r w:rsidR="00BF19A8" w:rsidRPr="1FD0627C">
        <w:rPr>
          <w:rFonts w:ascii="Calibri" w:hAnsi="Calibri" w:cs="Calibri"/>
        </w:rPr>
        <w:t xml:space="preserve"> Buc</w:t>
      </w:r>
      <w:r w:rsidR="00A73A11" w:rsidRPr="1FD0627C">
        <w:rPr>
          <w:rFonts w:ascii="Calibri" w:hAnsi="Calibri" w:cs="Calibri"/>
        </w:rPr>
        <w:t xml:space="preserve">-ee’s, a popular </w:t>
      </w:r>
      <w:r w:rsidR="00BF4BB0" w:rsidRPr="1FD0627C">
        <w:rPr>
          <w:rFonts w:ascii="Calibri" w:hAnsi="Calibri" w:cs="Calibri"/>
        </w:rPr>
        <w:t>chain of convenience stores in Texas.</w:t>
      </w:r>
      <w:r w:rsidR="007412AF" w:rsidRPr="1FD0627C">
        <w:rPr>
          <w:rFonts w:ascii="Calibri" w:hAnsi="Calibri" w:cs="Calibri"/>
        </w:rPr>
        <w:t xml:space="preserve"> </w:t>
      </w:r>
      <w:r w:rsidR="009E6642" w:rsidRPr="1FD0627C">
        <w:rPr>
          <w:rFonts w:ascii="Calibri" w:hAnsi="Calibri" w:cs="Calibri"/>
        </w:rPr>
        <w:t>He checked his rearview mirror</w:t>
      </w:r>
      <w:r w:rsidR="00ED1F0B" w:rsidRPr="1FD0627C">
        <w:rPr>
          <w:rFonts w:ascii="Calibri" w:hAnsi="Calibri" w:cs="Calibri"/>
        </w:rPr>
        <w:t xml:space="preserve"> and th</w:t>
      </w:r>
      <w:r w:rsidR="00EA40DA" w:rsidRPr="1FD0627C">
        <w:rPr>
          <w:rFonts w:ascii="Calibri" w:hAnsi="Calibri" w:cs="Calibri"/>
        </w:rPr>
        <w:t>e lane ahead of him before turning into the parking lot.</w:t>
      </w:r>
    </w:p>
    <w:p w14:paraId="2407C744" w14:textId="67011237" w:rsidR="0019355D" w:rsidRDefault="00461099" w:rsidP="00835871">
      <w:pPr>
        <w:spacing w:line="480" w:lineRule="auto"/>
        <w:ind w:firstLine="720"/>
        <w:rPr>
          <w:rFonts w:ascii="Calibri" w:hAnsi="Calibri" w:cs="Calibri"/>
        </w:rPr>
      </w:pPr>
      <w:r w:rsidRPr="35ABB053">
        <w:rPr>
          <w:rFonts w:ascii="Calibri" w:hAnsi="Calibri" w:cs="Calibri"/>
        </w:rPr>
        <w:t xml:space="preserve">He could see the </w:t>
      </w:r>
      <w:r w:rsidR="00330D47" w:rsidRPr="35ABB053">
        <w:rPr>
          <w:rFonts w:ascii="Calibri" w:hAnsi="Calibri" w:cs="Calibri"/>
        </w:rPr>
        <w:t xml:space="preserve">Buc-ee’s </w:t>
      </w:r>
      <w:r w:rsidR="0033383C" w:rsidRPr="35ABB053">
        <w:rPr>
          <w:rFonts w:ascii="Calibri" w:hAnsi="Calibri" w:cs="Calibri"/>
        </w:rPr>
        <w:t>mascot</w:t>
      </w:r>
      <w:r w:rsidR="00327CA9" w:rsidRPr="35ABB053">
        <w:rPr>
          <w:rFonts w:ascii="Calibri" w:hAnsi="Calibri" w:cs="Calibri"/>
        </w:rPr>
        <w:t>, a</w:t>
      </w:r>
      <w:r w:rsidR="0052105F" w:rsidRPr="35ABB053">
        <w:rPr>
          <w:rFonts w:ascii="Calibri" w:hAnsi="Calibri" w:cs="Calibri"/>
        </w:rPr>
        <w:t xml:space="preserve"> </w:t>
      </w:r>
      <w:r w:rsidR="0039282F">
        <w:rPr>
          <w:rFonts w:ascii="Calibri" w:hAnsi="Calibri" w:cs="Calibri"/>
        </w:rPr>
        <w:t>b</w:t>
      </w:r>
      <w:r w:rsidR="0052105F" w:rsidRPr="35ABB053">
        <w:rPr>
          <w:rFonts w:ascii="Calibri" w:hAnsi="Calibri" w:cs="Calibri"/>
        </w:rPr>
        <w:t>eaver</w:t>
      </w:r>
      <w:r w:rsidR="00327CA9" w:rsidRPr="35ABB053">
        <w:rPr>
          <w:rFonts w:ascii="Calibri" w:hAnsi="Calibri" w:cs="Calibri"/>
        </w:rPr>
        <w:t>,</w:t>
      </w:r>
      <w:r w:rsidR="0052105F" w:rsidRPr="35ABB053">
        <w:rPr>
          <w:rFonts w:ascii="Calibri" w:hAnsi="Calibri" w:cs="Calibri"/>
        </w:rPr>
        <w:t xml:space="preserve"> lit up on </w:t>
      </w:r>
      <w:r w:rsidR="00AE082C" w:rsidRPr="35ABB053">
        <w:rPr>
          <w:rFonts w:ascii="Calibri" w:hAnsi="Calibri" w:cs="Calibri"/>
        </w:rPr>
        <w:t xml:space="preserve">the store’s sign. </w:t>
      </w:r>
      <w:r w:rsidR="00B41D82" w:rsidRPr="35ABB053">
        <w:rPr>
          <w:rFonts w:ascii="Calibri" w:hAnsi="Calibri" w:cs="Calibri"/>
        </w:rPr>
        <w:t xml:space="preserve">The little critter wore a </w:t>
      </w:r>
      <w:r w:rsidR="00417D45" w:rsidRPr="35ABB053">
        <w:rPr>
          <w:rFonts w:ascii="Calibri" w:hAnsi="Calibri" w:cs="Calibri"/>
        </w:rPr>
        <w:t>red</w:t>
      </w:r>
      <w:r w:rsidR="00B41D82" w:rsidRPr="35ABB053">
        <w:rPr>
          <w:rFonts w:ascii="Calibri" w:hAnsi="Calibri" w:cs="Calibri"/>
        </w:rPr>
        <w:t xml:space="preserve"> hat</w:t>
      </w:r>
      <w:r w:rsidR="00EF0A02" w:rsidRPr="35ABB053">
        <w:rPr>
          <w:rFonts w:ascii="Calibri" w:hAnsi="Calibri" w:cs="Calibri"/>
        </w:rPr>
        <w:t xml:space="preserve"> and smiled with its buck teeth in clear view</w:t>
      </w:r>
      <w:r w:rsidR="003E0A2F" w:rsidRPr="35ABB053">
        <w:rPr>
          <w:rFonts w:ascii="Calibri" w:hAnsi="Calibri" w:cs="Calibri"/>
        </w:rPr>
        <w:t>.</w:t>
      </w:r>
      <w:r w:rsidR="00417D45" w:rsidRPr="35ABB053">
        <w:rPr>
          <w:rFonts w:ascii="Calibri" w:hAnsi="Calibri" w:cs="Calibri"/>
        </w:rPr>
        <w:t xml:space="preserve"> </w:t>
      </w:r>
      <w:r w:rsidR="00AE082C" w:rsidRPr="35ABB053">
        <w:rPr>
          <w:rFonts w:ascii="Calibri" w:hAnsi="Calibri" w:cs="Calibri"/>
        </w:rPr>
        <w:t>Several gas pumps were being used by customers. Harris couldn’t believe how happening a spot Bucc-ee</w:t>
      </w:r>
      <w:r w:rsidR="0039282F">
        <w:rPr>
          <w:rFonts w:ascii="Calibri" w:hAnsi="Calibri" w:cs="Calibri"/>
        </w:rPr>
        <w:t>’</w:t>
      </w:r>
      <w:r w:rsidR="00AE082C" w:rsidRPr="35ABB053">
        <w:rPr>
          <w:rFonts w:ascii="Calibri" w:hAnsi="Calibri" w:cs="Calibri"/>
        </w:rPr>
        <w:t xml:space="preserve">s was.  Harris wondered what made the convenience store a huge hit. </w:t>
      </w:r>
      <w:r w:rsidR="00FB2ECB" w:rsidRPr="35ABB053">
        <w:rPr>
          <w:rFonts w:ascii="Calibri" w:hAnsi="Calibri" w:cs="Calibri"/>
        </w:rPr>
        <w:t xml:space="preserve">He drove around the parking lot till he could find an available gas pump. </w:t>
      </w:r>
      <w:r w:rsidR="003C138B" w:rsidRPr="35ABB053">
        <w:rPr>
          <w:rFonts w:ascii="Calibri" w:hAnsi="Calibri" w:cs="Calibri"/>
        </w:rPr>
        <w:t xml:space="preserve">He </w:t>
      </w:r>
      <w:r w:rsidR="00C6367B" w:rsidRPr="35ABB053">
        <w:rPr>
          <w:rFonts w:ascii="Calibri" w:hAnsi="Calibri" w:cs="Calibri"/>
        </w:rPr>
        <w:t xml:space="preserve">spotted one </w:t>
      </w:r>
      <w:r w:rsidR="00D73D2B" w:rsidRPr="35ABB053">
        <w:rPr>
          <w:rFonts w:ascii="Calibri" w:hAnsi="Calibri" w:cs="Calibri"/>
        </w:rPr>
        <w:t xml:space="preserve">a couple of minutes later. </w:t>
      </w:r>
      <w:r w:rsidR="00781580" w:rsidRPr="35ABB053">
        <w:rPr>
          <w:rFonts w:ascii="Calibri" w:hAnsi="Calibri" w:cs="Calibri"/>
        </w:rPr>
        <w:t xml:space="preserve">He quickly pulled up to it. </w:t>
      </w:r>
      <w:r w:rsidR="0001403B" w:rsidRPr="35ABB053">
        <w:rPr>
          <w:rFonts w:ascii="Calibri" w:hAnsi="Calibri" w:cs="Calibri"/>
        </w:rPr>
        <w:t>As soon as he stepped out of the vehicle, Harris stretched out his arms and legs</w:t>
      </w:r>
      <w:r w:rsidR="00714FD2" w:rsidRPr="35ABB053">
        <w:rPr>
          <w:rFonts w:ascii="Calibri" w:hAnsi="Calibri" w:cs="Calibri"/>
        </w:rPr>
        <w:t xml:space="preserve">. It felt so good. </w:t>
      </w:r>
    </w:p>
    <w:p w14:paraId="0B161E49" w14:textId="307F8BFD" w:rsidR="00244A28" w:rsidRDefault="00244A28" w:rsidP="00835871">
      <w:pPr>
        <w:spacing w:line="480" w:lineRule="auto"/>
        <w:ind w:firstLine="720"/>
        <w:rPr>
          <w:rFonts w:ascii="Calibri" w:hAnsi="Calibri" w:cs="Calibri"/>
        </w:rPr>
      </w:pPr>
      <w:r w:rsidRPr="35ABB053">
        <w:rPr>
          <w:rFonts w:ascii="Calibri" w:hAnsi="Calibri" w:cs="Calibri"/>
        </w:rPr>
        <w:t xml:space="preserve">As he was filling </w:t>
      </w:r>
      <w:r w:rsidR="001F39C1" w:rsidRPr="35ABB053">
        <w:rPr>
          <w:rFonts w:ascii="Calibri" w:hAnsi="Calibri" w:cs="Calibri"/>
        </w:rPr>
        <w:t xml:space="preserve">his tank, Harris noticed </w:t>
      </w:r>
      <w:r w:rsidR="00E73323" w:rsidRPr="35ABB053">
        <w:rPr>
          <w:rFonts w:ascii="Calibri" w:hAnsi="Calibri" w:cs="Calibri"/>
        </w:rPr>
        <w:t xml:space="preserve">a suspicious figure staring at him </w:t>
      </w:r>
      <w:r w:rsidR="004B142B" w:rsidRPr="35ABB053">
        <w:rPr>
          <w:rFonts w:ascii="Calibri" w:hAnsi="Calibri" w:cs="Calibri"/>
        </w:rPr>
        <w:t xml:space="preserve">from inside </w:t>
      </w:r>
      <w:r w:rsidR="00A81EEB" w:rsidRPr="35ABB053">
        <w:rPr>
          <w:rFonts w:ascii="Calibri" w:hAnsi="Calibri" w:cs="Calibri"/>
        </w:rPr>
        <w:t>a white</w:t>
      </w:r>
      <w:r w:rsidR="004B142B" w:rsidRPr="35ABB053">
        <w:rPr>
          <w:rFonts w:ascii="Calibri" w:hAnsi="Calibri" w:cs="Calibri"/>
        </w:rPr>
        <w:t xml:space="preserve"> </w:t>
      </w:r>
      <w:r w:rsidR="005345CD" w:rsidRPr="35ABB053">
        <w:rPr>
          <w:rFonts w:ascii="Calibri" w:hAnsi="Calibri" w:cs="Calibri"/>
        </w:rPr>
        <w:t>Lincoln Town</w:t>
      </w:r>
      <w:r w:rsidR="00DC0C9E" w:rsidRPr="35ABB053">
        <w:rPr>
          <w:rFonts w:ascii="Calibri" w:hAnsi="Calibri" w:cs="Calibri"/>
        </w:rPr>
        <w:t xml:space="preserve"> </w:t>
      </w:r>
      <w:r w:rsidR="0039282F">
        <w:rPr>
          <w:rFonts w:ascii="Calibri" w:hAnsi="Calibri" w:cs="Calibri"/>
        </w:rPr>
        <w:t>C</w:t>
      </w:r>
      <w:r w:rsidR="004B142B" w:rsidRPr="35ABB053">
        <w:rPr>
          <w:rFonts w:ascii="Calibri" w:hAnsi="Calibri" w:cs="Calibri"/>
        </w:rPr>
        <w:t>ar</w:t>
      </w:r>
      <w:r w:rsidR="00800BEB" w:rsidRPr="35ABB053">
        <w:rPr>
          <w:rFonts w:ascii="Calibri" w:hAnsi="Calibri" w:cs="Calibri"/>
        </w:rPr>
        <w:t xml:space="preserve"> with </w:t>
      </w:r>
      <w:r w:rsidR="00AF29BA" w:rsidRPr="35ABB053">
        <w:rPr>
          <w:rFonts w:ascii="Calibri" w:hAnsi="Calibri" w:cs="Calibri"/>
        </w:rPr>
        <w:t>tinted windows</w:t>
      </w:r>
      <w:r w:rsidR="004B142B" w:rsidRPr="35ABB053">
        <w:rPr>
          <w:rFonts w:ascii="Calibri" w:hAnsi="Calibri" w:cs="Calibri"/>
        </w:rPr>
        <w:t>.</w:t>
      </w:r>
      <w:r w:rsidR="00E84216" w:rsidRPr="35ABB053">
        <w:rPr>
          <w:rFonts w:ascii="Calibri" w:hAnsi="Calibri" w:cs="Calibri"/>
        </w:rPr>
        <w:t xml:space="preserve"> He </w:t>
      </w:r>
      <w:r w:rsidR="00BB32BB" w:rsidRPr="35ABB053">
        <w:rPr>
          <w:rFonts w:ascii="Calibri" w:hAnsi="Calibri" w:cs="Calibri"/>
        </w:rPr>
        <w:t>could not</w:t>
      </w:r>
      <w:r w:rsidR="00E84216" w:rsidRPr="35ABB053">
        <w:rPr>
          <w:rFonts w:ascii="Calibri" w:hAnsi="Calibri" w:cs="Calibri"/>
        </w:rPr>
        <w:t xml:space="preserve"> </w:t>
      </w:r>
      <w:r w:rsidR="008771BC" w:rsidRPr="35ABB053">
        <w:rPr>
          <w:rFonts w:ascii="Calibri" w:hAnsi="Calibri" w:cs="Calibri"/>
        </w:rPr>
        <w:t>make out the fac</w:t>
      </w:r>
      <w:r w:rsidR="00BD5622" w:rsidRPr="35ABB053">
        <w:rPr>
          <w:rFonts w:ascii="Calibri" w:hAnsi="Calibri" w:cs="Calibri"/>
        </w:rPr>
        <w:t xml:space="preserve">e all that well because of the dark tinted windows. </w:t>
      </w:r>
      <w:r w:rsidR="00BB32BB" w:rsidRPr="35ABB053">
        <w:rPr>
          <w:rFonts w:ascii="Calibri" w:hAnsi="Calibri" w:cs="Calibri"/>
        </w:rPr>
        <w:t xml:space="preserve">He </w:t>
      </w:r>
      <w:r w:rsidR="00495BB2" w:rsidRPr="35ABB053">
        <w:rPr>
          <w:rFonts w:ascii="Calibri" w:hAnsi="Calibri" w:cs="Calibri"/>
        </w:rPr>
        <w:t>could faintly see the eyes of the face</w:t>
      </w:r>
      <w:r w:rsidR="004207C9" w:rsidRPr="35ABB053">
        <w:rPr>
          <w:rFonts w:ascii="Calibri" w:hAnsi="Calibri" w:cs="Calibri"/>
        </w:rPr>
        <w:t xml:space="preserve">. </w:t>
      </w:r>
      <w:r w:rsidR="0039282F">
        <w:rPr>
          <w:rFonts w:ascii="Calibri" w:hAnsi="Calibri" w:cs="Calibri"/>
        </w:rPr>
        <w:t>From</w:t>
      </w:r>
      <w:r w:rsidR="0039282F" w:rsidRPr="35ABB053">
        <w:rPr>
          <w:rFonts w:ascii="Calibri" w:hAnsi="Calibri" w:cs="Calibri"/>
        </w:rPr>
        <w:t xml:space="preserve"> </w:t>
      </w:r>
      <w:r w:rsidR="00831D73" w:rsidRPr="35ABB053">
        <w:rPr>
          <w:rFonts w:ascii="Calibri" w:hAnsi="Calibri" w:cs="Calibri"/>
        </w:rPr>
        <w:t xml:space="preserve">what he could tell, </w:t>
      </w:r>
      <w:r w:rsidR="008D3CFB" w:rsidRPr="35ABB053">
        <w:rPr>
          <w:rFonts w:ascii="Calibri" w:hAnsi="Calibri" w:cs="Calibri"/>
        </w:rPr>
        <w:t xml:space="preserve">it was a tall man with a look of </w:t>
      </w:r>
      <w:r w:rsidR="004A5F34" w:rsidRPr="35ABB053">
        <w:rPr>
          <w:rFonts w:ascii="Calibri" w:hAnsi="Calibri" w:cs="Calibri"/>
        </w:rPr>
        <w:t xml:space="preserve">disapproval on his face. </w:t>
      </w:r>
      <w:r w:rsidR="00B32F91" w:rsidRPr="35ABB053">
        <w:rPr>
          <w:rFonts w:ascii="Calibri" w:hAnsi="Calibri" w:cs="Calibri"/>
        </w:rPr>
        <w:t>At first, Harris did not see the man as an immediate threat</w:t>
      </w:r>
      <w:r w:rsidR="000F03F8" w:rsidRPr="35ABB053">
        <w:rPr>
          <w:rFonts w:ascii="Calibri" w:hAnsi="Calibri" w:cs="Calibri"/>
        </w:rPr>
        <w:t>.</w:t>
      </w:r>
      <w:r w:rsidR="00404E6E" w:rsidRPr="35ABB053">
        <w:rPr>
          <w:rFonts w:ascii="Calibri" w:hAnsi="Calibri" w:cs="Calibri"/>
        </w:rPr>
        <w:t xml:space="preserve"> It wasn’t until </w:t>
      </w:r>
      <w:r w:rsidR="00502A8C" w:rsidRPr="35ABB053">
        <w:rPr>
          <w:rFonts w:ascii="Calibri" w:hAnsi="Calibri" w:cs="Calibri"/>
        </w:rPr>
        <w:t xml:space="preserve">the man pulled out a set of binoculars that made Harris feel </w:t>
      </w:r>
      <w:r w:rsidR="00972E49" w:rsidRPr="35ABB053">
        <w:rPr>
          <w:rFonts w:ascii="Calibri" w:hAnsi="Calibri" w:cs="Calibri"/>
        </w:rPr>
        <w:t>unsafe. He began to wonder if he was being spied upon by someone working with Dr. Fritz Camargo.</w:t>
      </w:r>
    </w:p>
    <w:p w14:paraId="3228B35F" w14:textId="78555129" w:rsidR="004207C9" w:rsidRDefault="004207C9" w:rsidP="00835871">
      <w:pPr>
        <w:spacing w:line="480" w:lineRule="auto"/>
        <w:ind w:firstLine="720"/>
        <w:rPr>
          <w:rFonts w:ascii="Calibri" w:hAnsi="Calibri" w:cs="Calibri"/>
        </w:rPr>
      </w:pPr>
      <w:r w:rsidRPr="22D893E5">
        <w:rPr>
          <w:rFonts w:ascii="Calibri" w:hAnsi="Calibri" w:cs="Calibri"/>
        </w:rPr>
        <w:t xml:space="preserve">Harris finished filling </w:t>
      </w:r>
      <w:r w:rsidR="00E5747A" w:rsidRPr="22D893E5">
        <w:rPr>
          <w:rFonts w:ascii="Calibri" w:hAnsi="Calibri" w:cs="Calibri"/>
        </w:rPr>
        <w:t xml:space="preserve">his tank. He swiftly walked away from the gas pump. Harris </w:t>
      </w:r>
      <w:r w:rsidR="00D56E52" w:rsidRPr="22D893E5">
        <w:rPr>
          <w:rFonts w:ascii="Calibri" w:hAnsi="Calibri" w:cs="Calibri"/>
        </w:rPr>
        <w:t xml:space="preserve">turned to see if the shadowy figure would step out of their vehicle. </w:t>
      </w:r>
      <w:r w:rsidR="00475F13" w:rsidRPr="22D893E5">
        <w:rPr>
          <w:rFonts w:ascii="Calibri" w:hAnsi="Calibri" w:cs="Calibri"/>
        </w:rPr>
        <w:t xml:space="preserve">The person continued sitting inside the Lincoln Town </w:t>
      </w:r>
      <w:r w:rsidR="0039282F">
        <w:rPr>
          <w:rFonts w:ascii="Calibri" w:hAnsi="Calibri" w:cs="Calibri"/>
        </w:rPr>
        <w:t>C</w:t>
      </w:r>
      <w:r w:rsidR="00475F13" w:rsidRPr="22D893E5">
        <w:rPr>
          <w:rFonts w:ascii="Calibri" w:hAnsi="Calibri" w:cs="Calibri"/>
        </w:rPr>
        <w:t xml:space="preserve">ar. </w:t>
      </w:r>
      <w:r w:rsidR="00A32D64" w:rsidRPr="22D893E5">
        <w:rPr>
          <w:rFonts w:ascii="Calibri" w:hAnsi="Calibri" w:cs="Calibri"/>
        </w:rPr>
        <w:t xml:space="preserve">He used the restroom first before </w:t>
      </w:r>
      <w:r w:rsidR="00EE5DA1" w:rsidRPr="22D893E5">
        <w:rPr>
          <w:rFonts w:ascii="Calibri" w:hAnsi="Calibri" w:cs="Calibri"/>
        </w:rPr>
        <w:t xml:space="preserve">venturing through the many aisles at Buc-ee’s. Harris could see why so many people had stopped at the popular convenience store. There was so much to choose from. </w:t>
      </w:r>
      <w:r w:rsidR="00361949" w:rsidRPr="22D893E5">
        <w:rPr>
          <w:rFonts w:ascii="Calibri" w:hAnsi="Calibri" w:cs="Calibri"/>
        </w:rPr>
        <w:t xml:space="preserve">He was curious about the </w:t>
      </w:r>
      <w:r w:rsidR="003018C6" w:rsidRPr="22D893E5">
        <w:rPr>
          <w:rFonts w:ascii="Calibri" w:hAnsi="Calibri" w:cs="Calibri"/>
        </w:rPr>
        <w:t xml:space="preserve">Beaver Nuggets, </w:t>
      </w:r>
      <w:r w:rsidR="003C7AAC" w:rsidRPr="22D893E5">
        <w:rPr>
          <w:rFonts w:ascii="Calibri" w:hAnsi="Calibri" w:cs="Calibri"/>
        </w:rPr>
        <w:t xml:space="preserve">which </w:t>
      </w:r>
      <w:r w:rsidR="0039282F">
        <w:rPr>
          <w:rFonts w:ascii="Calibri" w:hAnsi="Calibri" w:cs="Calibri"/>
        </w:rPr>
        <w:t>were</w:t>
      </w:r>
      <w:r w:rsidR="0039282F" w:rsidRPr="22D893E5">
        <w:rPr>
          <w:rFonts w:ascii="Calibri" w:hAnsi="Calibri" w:cs="Calibri"/>
        </w:rPr>
        <w:t xml:space="preserve"> </w:t>
      </w:r>
      <w:r w:rsidR="003C7AAC" w:rsidRPr="22D893E5">
        <w:rPr>
          <w:rFonts w:ascii="Calibri" w:hAnsi="Calibri" w:cs="Calibri"/>
        </w:rPr>
        <w:t xml:space="preserve">a sweet, buttery puffcorn </w:t>
      </w:r>
      <w:r w:rsidR="00F47A5A" w:rsidRPr="22D893E5">
        <w:rPr>
          <w:rFonts w:ascii="Calibri" w:hAnsi="Calibri" w:cs="Calibri"/>
        </w:rPr>
        <w:t>snack. Instead, he bought two sausage kolaches</w:t>
      </w:r>
      <w:r w:rsidR="00386CAD" w:rsidRPr="22D893E5">
        <w:rPr>
          <w:rFonts w:ascii="Calibri" w:hAnsi="Calibri" w:cs="Calibri"/>
        </w:rPr>
        <w:t xml:space="preserve">, a cream cheese kolache, and a cherry kolache. </w:t>
      </w:r>
      <w:r w:rsidR="00B2765E" w:rsidRPr="22D893E5">
        <w:rPr>
          <w:rFonts w:ascii="Calibri" w:hAnsi="Calibri" w:cs="Calibri"/>
        </w:rPr>
        <w:t xml:space="preserve">Harris could use something </w:t>
      </w:r>
      <w:r w:rsidR="000E7AE1" w:rsidRPr="22D893E5">
        <w:rPr>
          <w:rFonts w:ascii="Calibri" w:hAnsi="Calibri" w:cs="Calibri"/>
        </w:rPr>
        <w:t>to snack on while driving out on the highway.</w:t>
      </w:r>
    </w:p>
    <w:p w14:paraId="79F45F95" w14:textId="30F49C22" w:rsidR="00FE0A52" w:rsidRDefault="009238EC" w:rsidP="00FE0A52">
      <w:pPr>
        <w:spacing w:line="480" w:lineRule="auto"/>
        <w:ind w:firstLine="720"/>
        <w:rPr>
          <w:rFonts w:ascii="Calibri" w:hAnsi="Calibri" w:cs="Calibri"/>
        </w:rPr>
      </w:pPr>
      <w:r w:rsidRPr="22D893E5">
        <w:rPr>
          <w:rFonts w:ascii="Calibri" w:hAnsi="Calibri" w:cs="Calibri"/>
        </w:rPr>
        <w:t xml:space="preserve">As he made his way back to the car, Harris noticed the mysterious person </w:t>
      </w:r>
      <w:r w:rsidR="00AF1A44" w:rsidRPr="22D893E5">
        <w:rPr>
          <w:rFonts w:ascii="Calibri" w:hAnsi="Calibri" w:cs="Calibri"/>
        </w:rPr>
        <w:t>had turned on their engine</w:t>
      </w:r>
      <w:r w:rsidR="00B54BFB" w:rsidRPr="22D893E5">
        <w:rPr>
          <w:rFonts w:ascii="Calibri" w:hAnsi="Calibri" w:cs="Calibri"/>
        </w:rPr>
        <w:t xml:space="preserve"> and slowly drove away. </w:t>
      </w:r>
      <w:r w:rsidR="0081636B" w:rsidRPr="22D893E5">
        <w:rPr>
          <w:rFonts w:ascii="Calibri" w:hAnsi="Calibri" w:cs="Calibri"/>
        </w:rPr>
        <w:t xml:space="preserve">Harris got inside his jeep </w:t>
      </w:r>
      <w:r w:rsidR="00E90150" w:rsidRPr="22D893E5">
        <w:rPr>
          <w:rFonts w:ascii="Calibri" w:hAnsi="Calibri" w:cs="Calibri"/>
        </w:rPr>
        <w:t xml:space="preserve">and placed the box of kolaches on the passenger’s seat. He pulled out a sausage kolache and took a </w:t>
      </w:r>
      <w:r w:rsidR="00E57B4D" w:rsidRPr="22D893E5">
        <w:rPr>
          <w:rFonts w:ascii="Calibri" w:hAnsi="Calibri" w:cs="Calibri"/>
        </w:rPr>
        <w:t xml:space="preserve">couple of bites. He left the box open so that he could have easy access to them while he was driving. </w:t>
      </w:r>
      <w:r w:rsidR="00A66B76" w:rsidRPr="22D893E5">
        <w:rPr>
          <w:rFonts w:ascii="Calibri" w:hAnsi="Calibri" w:cs="Calibri"/>
        </w:rPr>
        <w:t>He looked up at his rearview mirror</w:t>
      </w:r>
      <w:r w:rsidR="00965EDF" w:rsidRPr="22D893E5">
        <w:rPr>
          <w:rFonts w:ascii="Calibri" w:hAnsi="Calibri" w:cs="Calibri"/>
        </w:rPr>
        <w:t xml:space="preserve"> to make sure </w:t>
      </w:r>
      <w:r w:rsidR="006B270F" w:rsidRPr="22D893E5">
        <w:rPr>
          <w:rFonts w:ascii="Calibri" w:hAnsi="Calibri" w:cs="Calibri"/>
        </w:rPr>
        <w:t xml:space="preserve">the mysterious Lincoln Town </w:t>
      </w:r>
      <w:r w:rsidR="0039282F">
        <w:rPr>
          <w:rFonts w:ascii="Calibri" w:hAnsi="Calibri" w:cs="Calibri"/>
        </w:rPr>
        <w:t>C</w:t>
      </w:r>
      <w:r w:rsidR="006B270F" w:rsidRPr="22D893E5">
        <w:rPr>
          <w:rFonts w:ascii="Calibri" w:hAnsi="Calibri" w:cs="Calibri"/>
        </w:rPr>
        <w:t>ar wasn’t behind him</w:t>
      </w:r>
      <w:r w:rsidR="00965EDF" w:rsidRPr="22D893E5">
        <w:rPr>
          <w:rFonts w:ascii="Calibri" w:hAnsi="Calibri" w:cs="Calibri"/>
        </w:rPr>
        <w:t>.</w:t>
      </w:r>
      <w:r w:rsidR="00E439E1" w:rsidRPr="22D893E5">
        <w:rPr>
          <w:rFonts w:ascii="Calibri" w:hAnsi="Calibri" w:cs="Calibri"/>
        </w:rPr>
        <w:t xml:space="preserve"> Harris was wondering if the person in the white </w:t>
      </w:r>
      <w:r w:rsidR="004E3B67" w:rsidRPr="22D893E5">
        <w:rPr>
          <w:rFonts w:ascii="Calibri" w:hAnsi="Calibri" w:cs="Calibri"/>
        </w:rPr>
        <w:t xml:space="preserve">Lincoln Town </w:t>
      </w:r>
      <w:r w:rsidR="0039282F">
        <w:rPr>
          <w:rFonts w:ascii="Calibri" w:hAnsi="Calibri" w:cs="Calibri"/>
        </w:rPr>
        <w:t>C</w:t>
      </w:r>
      <w:r w:rsidR="00E439E1" w:rsidRPr="22D893E5">
        <w:rPr>
          <w:rFonts w:ascii="Calibri" w:hAnsi="Calibri" w:cs="Calibri"/>
        </w:rPr>
        <w:t xml:space="preserve">ar </w:t>
      </w:r>
      <w:r w:rsidR="00F54B20" w:rsidRPr="22D893E5">
        <w:rPr>
          <w:rFonts w:ascii="Calibri" w:hAnsi="Calibri" w:cs="Calibri"/>
        </w:rPr>
        <w:t>was heading in the same direction as him</w:t>
      </w:r>
      <w:r w:rsidR="00E439E1" w:rsidRPr="22D893E5">
        <w:rPr>
          <w:rFonts w:ascii="Calibri" w:hAnsi="Calibri" w:cs="Calibri"/>
        </w:rPr>
        <w:t>.</w:t>
      </w:r>
      <w:r w:rsidR="006F4054" w:rsidRPr="22D893E5">
        <w:rPr>
          <w:rFonts w:ascii="Calibri" w:hAnsi="Calibri" w:cs="Calibri"/>
        </w:rPr>
        <w:t xml:space="preserve"> An eerie sensation swept over his body.</w:t>
      </w:r>
    </w:p>
    <w:p w14:paraId="2FE7A2BE" w14:textId="03ABC767" w:rsidR="003B1A64" w:rsidRDefault="00FE0A52" w:rsidP="00FE0A52">
      <w:pPr>
        <w:spacing w:line="480" w:lineRule="auto"/>
        <w:ind w:firstLine="720"/>
        <w:rPr>
          <w:rFonts w:ascii="Calibri" w:hAnsi="Calibri" w:cs="Calibri"/>
        </w:rPr>
      </w:pPr>
      <w:r w:rsidRPr="22D893E5">
        <w:rPr>
          <w:rFonts w:ascii="Calibri" w:hAnsi="Calibri" w:cs="Calibri"/>
        </w:rPr>
        <w:t xml:space="preserve">Harris </w:t>
      </w:r>
      <w:r w:rsidR="00954F1C" w:rsidRPr="22D893E5">
        <w:rPr>
          <w:rFonts w:ascii="Calibri" w:hAnsi="Calibri" w:cs="Calibri"/>
        </w:rPr>
        <w:t>placed the half-eaten kolache back inside the box.</w:t>
      </w:r>
      <w:r w:rsidRPr="22D893E5">
        <w:rPr>
          <w:rFonts w:ascii="Calibri" w:hAnsi="Calibri" w:cs="Calibri"/>
        </w:rPr>
        <w:t xml:space="preserve"> He buckled up</w:t>
      </w:r>
      <w:r w:rsidR="00F0089D" w:rsidRPr="22D893E5">
        <w:rPr>
          <w:rFonts w:ascii="Calibri" w:hAnsi="Calibri" w:cs="Calibri"/>
        </w:rPr>
        <w:t xml:space="preserve">, turned on the engine, and drove off </w:t>
      </w:r>
      <w:r w:rsidR="00954F1C" w:rsidRPr="22D893E5">
        <w:rPr>
          <w:rFonts w:ascii="Calibri" w:hAnsi="Calibri" w:cs="Calibri"/>
        </w:rPr>
        <w:t>slowly</w:t>
      </w:r>
      <w:r w:rsidRPr="22D893E5">
        <w:rPr>
          <w:rFonts w:ascii="Calibri" w:hAnsi="Calibri" w:cs="Calibri"/>
        </w:rPr>
        <w:t>.</w:t>
      </w:r>
      <w:r w:rsidR="00773C9F" w:rsidRPr="22D893E5">
        <w:rPr>
          <w:rFonts w:ascii="Calibri" w:hAnsi="Calibri" w:cs="Calibri"/>
        </w:rPr>
        <w:t xml:space="preserve"> As he reached the exit to the highway</w:t>
      </w:r>
      <w:r w:rsidR="004E21A1" w:rsidRPr="22D893E5">
        <w:rPr>
          <w:rFonts w:ascii="Calibri" w:hAnsi="Calibri" w:cs="Calibri"/>
        </w:rPr>
        <w:t xml:space="preserve">, he saw the same white Lincoln Town </w:t>
      </w:r>
      <w:r w:rsidR="0039282F">
        <w:rPr>
          <w:rFonts w:ascii="Calibri" w:hAnsi="Calibri" w:cs="Calibri"/>
        </w:rPr>
        <w:t>C</w:t>
      </w:r>
      <w:r w:rsidR="004E21A1" w:rsidRPr="22D893E5">
        <w:rPr>
          <w:rFonts w:ascii="Calibri" w:hAnsi="Calibri" w:cs="Calibri"/>
        </w:rPr>
        <w:t xml:space="preserve">ar parked </w:t>
      </w:r>
      <w:r w:rsidR="005355F6" w:rsidRPr="22D893E5">
        <w:rPr>
          <w:rFonts w:ascii="Calibri" w:hAnsi="Calibri" w:cs="Calibri"/>
        </w:rPr>
        <w:t xml:space="preserve">on the shoulder of the road. Harris </w:t>
      </w:r>
      <w:r w:rsidR="003D58B7" w:rsidRPr="22D893E5">
        <w:rPr>
          <w:rFonts w:ascii="Calibri" w:hAnsi="Calibri" w:cs="Calibri"/>
        </w:rPr>
        <w:t xml:space="preserve">drove past him and headed down the ramp to the highway. </w:t>
      </w:r>
      <w:r w:rsidR="00F70A96" w:rsidRPr="22D893E5">
        <w:rPr>
          <w:rFonts w:ascii="Calibri" w:hAnsi="Calibri" w:cs="Calibri"/>
        </w:rPr>
        <w:t xml:space="preserve">He began to have an uneasy feeling about </w:t>
      </w:r>
      <w:r w:rsidR="00F774DE" w:rsidRPr="22D893E5">
        <w:rPr>
          <w:rFonts w:ascii="Calibri" w:hAnsi="Calibri" w:cs="Calibri"/>
        </w:rPr>
        <w:t xml:space="preserve">the man in the Lincoln Town </w:t>
      </w:r>
      <w:r w:rsidR="0039282F">
        <w:rPr>
          <w:rFonts w:ascii="Calibri" w:hAnsi="Calibri" w:cs="Calibri"/>
        </w:rPr>
        <w:t>C</w:t>
      </w:r>
      <w:r w:rsidR="00F774DE" w:rsidRPr="22D893E5">
        <w:rPr>
          <w:rFonts w:ascii="Calibri" w:hAnsi="Calibri" w:cs="Calibri"/>
        </w:rPr>
        <w:t xml:space="preserve">ar. </w:t>
      </w:r>
      <w:r w:rsidR="00B07CAE" w:rsidRPr="22D893E5">
        <w:rPr>
          <w:rFonts w:ascii="Calibri" w:hAnsi="Calibri" w:cs="Calibri"/>
        </w:rPr>
        <w:t xml:space="preserve">Harris </w:t>
      </w:r>
      <w:r w:rsidR="008578EB" w:rsidRPr="22D893E5">
        <w:rPr>
          <w:rFonts w:ascii="Calibri" w:hAnsi="Calibri" w:cs="Calibri"/>
        </w:rPr>
        <w:t xml:space="preserve">tried to </w:t>
      </w:r>
      <w:r w:rsidR="00B80DB5" w:rsidRPr="22D893E5">
        <w:rPr>
          <w:rFonts w:ascii="Calibri" w:hAnsi="Calibri" w:cs="Calibri"/>
        </w:rPr>
        <w:t xml:space="preserve">shake the feeling but found that he just could not. </w:t>
      </w:r>
    </w:p>
    <w:p w14:paraId="473E8DC1" w14:textId="69E2EA8B" w:rsidR="00FE0A52" w:rsidRDefault="003B1A64" w:rsidP="00FE0A52">
      <w:pPr>
        <w:spacing w:line="480" w:lineRule="auto"/>
        <w:ind w:firstLine="720"/>
        <w:rPr>
          <w:rFonts w:ascii="Calibri" w:hAnsi="Calibri" w:cs="Calibri"/>
        </w:rPr>
      </w:pPr>
      <w:r w:rsidRPr="22D893E5">
        <w:rPr>
          <w:rFonts w:ascii="Calibri" w:hAnsi="Calibri" w:cs="Calibri"/>
        </w:rPr>
        <w:t>He looked up at his rearview mirror</w:t>
      </w:r>
      <w:r w:rsidR="007E47E6" w:rsidRPr="22D893E5">
        <w:rPr>
          <w:rFonts w:ascii="Calibri" w:hAnsi="Calibri" w:cs="Calibri"/>
        </w:rPr>
        <w:t xml:space="preserve"> and saw the vehicle drive off the shoulder. </w:t>
      </w:r>
      <w:r w:rsidR="003B342B" w:rsidRPr="22D893E5">
        <w:rPr>
          <w:rFonts w:ascii="Calibri" w:hAnsi="Calibri" w:cs="Calibri"/>
        </w:rPr>
        <w:t xml:space="preserve">It was headed his way. </w:t>
      </w:r>
      <w:r w:rsidR="00D31BA7" w:rsidRPr="22D893E5">
        <w:rPr>
          <w:rFonts w:ascii="Calibri" w:hAnsi="Calibri" w:cs="Calibri"/>
        </w:rPr>
        <w:t xml:space="preserve">Harris sped away as fast as he could. He weaved in and out of </w:t>
      </w:r>
      <w:r w:rsidR="00C81D2B" w:rsidRPr="22D893E5">
        <w:rPr>
          <w:rFonts w:ascii="Calibri" w:hAnsi="Calibri" w:cs="Calibri"/>
        </w:rPr>
        <w:t>slow-moving</w:t>
      </w:r>
      <w:r w:rsidR="00D31BA7" w:rsidRPr="22D893E5">
        <w:rPr>
          <w:rFonts w:ascii="Calibri" w:hAnsi="Calibri" w:cs="Calibri"/>
        </w:rPr>
        <w:t xml:space="preserve"> traffic so that he </w:t>
      </w:r>
      <w:r w:rsidR="0039282F" w:rsidRPr="22D893E5">
        <w:rPr>
          <w:rFonts w:ascii="Calibri" w:hAnsi="Calibri" w:cs="Calibri"/>
        </w:rPr>
        <w:t>c</w:t>
      </w:r>
      <w:r w:rsidR="0039282F">
        <w:rPr>
          <w:rFonts w:ascii="Calibri" w:hAnsi="Calibri" w:cs="Calibri"/>
        </w:rPr>
        <w:t>ould</w:t>
      </w:r>
      <w:r w:rsidR="0039282F" w:rsidRPr="22D893E5">
        <w:rPr>
          <w:rFonts w:ascii="Calibri" w:hAnsi="Calibri" w:cs="Calibri"/>
        </w:rPr>
        <w:t xml:space="preserve"> </w:t>
      </w:r>
      <w:r w:rsidR="00A74976" w:rsidRPr="22D893E5">
        <w:rPr>
          <w:rFonts w:ascii="Calibri" w:hAnsi="Calibri" w:cs="Calibri"/>
        </w:rPr>
        <w:t xml:space="preserve">distance himself some more from the mysterious man following him. </w:t>
      </w:r>
      <w:r w:rsidR="00FE0A52" w:rsidRPr="22D893E5">
        <w:rPr>
          <w:rFonts w:ascii="Calibri" w:hAnsi="Calibri" w:cs="Calibri"/>
        </w:rPr>
        <w:t xml:space="preserve"> </w:t>
      </w:r>
      <w:r w:rsidR="00C81D2B" w:rsidRPr="22D893E5">
        <w:rPr>
          <w:rFonts w:ascii="Calibri" w:hAnsi="Calibri" w:cs="Calibri"/>
        </w:rPr>
        <w:t xml:space="preserve">Harris had to think of a way to lose the person. </w:t>
      </w:r>
      <w:r w:rsidR="00235AF1" w:rsidRPr="22D893E5">
        <w:rPr>
          <w:rFonts w:ascii="Calibri" w:hAnsi="Calibri" w:cs="Calibri"/>
        </w:rPr>
        <w:t xml:space="preserve">No matter how fast he drove, the white Lincoln Town </w:t>
      </w:r>
      <w:r w:rsidR="0039282F">
        <w:rPr>
          <w:rFonts w:ascii="Calibri" w:hAnsi="Calibri" w:cs="Calibri"/>
        </w:rPr>
        <w:t>C</w:t>
      </w:r>
      <w:r w:rsidR="00235AF1" w:rsidRPr="22D893E5">
        <w:rPr>
          <w:rFonts w:ascii="Calibri" w:hAnsi="Calibri" w:cs="Calibri"/>
        </w:rPr>
        <w:t>ar</w:t>
      </w:r>
      <w:r w:rsidR="00C55640" w:rsidRPr="22D893E5">
        <w:rPr>
          <w:rFonts w:ascii="Calibri" w:hAnsi="Calibri" w:cs="Calibri"/>
        </w:rPr>
        <w:t xml:space="preserve"> was right on his tail. It was at </w:t>
      </w:r>
      <w:r w:rsidR="0039282F" w:rsidRPr="22D893E5">
        <w:rPr>
          <w:rFonts w:ascii="Calibri" w:hAnsi="Calibri" w:cs="Calibri"/>
        </w:rPr>
        <w:t>th</w:t>
      </w:r>
      <w:r w:rsidR="0039282F">
        <w:rPr>
          <w:rFonts w:ascii="Calibri" w:hAnsi="Calibri" w:cs="Calibri"/>
        </w:rPr>
        <w:t>at</w:t>
      </w:r>
      <w:r w:rsidR="0039282F" w:rsidRPr="22D893E5">
        <w:rPr>
          <w:rFonts w:ascii="Calibri" w:hAnsi="Calibri" w:cs="Calibri"/>
        </w:rPr>
        <w:t xml:space="preserve"> </w:t>
      </w:r>
      <w:r w:rsidR="00C55640" w:rsidRPr="22D893E5">
        <w:rPr>
          <w:rFonts w:ascii="Calibri" w:hAnsi="Calibri" w:cs="Calibri"/>
        </w:rPr>
        <w:t xml:space="preserve">moment </w:t>
      </w:r>
      <w:r w:rsidR="0039282F">
        <w:rPr>
          <w:rFonts w:ascii="Calibri" w:hAnsi="Calibri" w:cs="Calibri"/>
        </w:rPr>
        <w:t>that</w:t>
      </w:r>
      <w:r w:rsidR="0039282F" w:rsidRPr="22D893E5">
        <w:rPr>
          <w:rFonts w:ascii="Calibri" w:hAnsi="Calibri" w:cs="Calibri"/>
        </w:rPr>
        <w:t xml:space="preserve"> </w:t>
      </w:r>
      <w:r w:rsidR="00C55640" w:rsidRPr="22D893E5">
        <w:rPr>
          <w:rFonts w:ascii="Calibri" w:hAnsi="Calibri" w:cs="Calibri"/>
        </w:rPr>
        <w:t>he realized</w:t>
      </w:r>
      <w:r w:rsidR="00BF6675" w:rsidRPr="22D893E5">
        <w:rPr>
          <w:rFonts w:ascii="Calibri" w:hAnsi="Calibri" w:cs="Calibri"/>
        </w:rPr>
        <w:t xml:space="preserve"> the man was after him.</w:t>
      </w:r>
    </w:p>
    <w:p w14:paraId="3B053D13" w14:textId="7E456002" w:rsidR="003C3AE6" w:rsidRDefault="0059503B" w:rsidP="00FE0A52">
      <w:pPr>
        <w:spacing w:line="480" w:lineRule="auto"/>
        <w:ind w:firstLine="720"/>
        <w:rPr>
          <w:rFonts w:ascii="Calibri" w:hAnsi="Calibri" w:cs="Calibri"/>
        </w:rPr>
      </w:pPr>
      <w:r w:rsidRPr="1FD0627C">
        <w:rPr>
          <w:rFonts w:ascii="Calibri" w:hAnsi="Calibri" w:cs="Calibri"/>
        </w:rPr>
        <w:t xml:space="preserve">The white car swerved </w:t>
      </w:r>
      <w:r w:rsidR="00BE6DDC" w:rsidRPr="1FD0627C">
        <w:rPr>
          <w:rFonts w:ascii="Calibri" w:hAnsi="Calibri" w:cs="Calibri"/>
        </w:rPr>
        <w:t>past</w:t>
      </w:r>
      <w:r w:rsidR="0062401F" w:rsidRPr="1FD0627C">
        <w:rPr>
          <w:rFonts w:ascii="Calibri" w:hAnsi="Calibri" w:cs="Calibri"/>
        </w:rPr>
        <w:t xml:space="preserve"> a vehicle</w:t>
      </w:r>
      <w:r w:rsidR="008B3FE9" w:rsidRPr="1FD0627C">
        <w:rPr>
          <w:rFonts w:ascii="Calibri" w:hAnsi="Calibri" w:cs="Calibri"/>
        </w:rPr>
        <w:t xml:space="preserve"> </w:t>
      </w:r>
      <w:r w:rsidR="00A8361C" w:rsidRPr="1FD0627C">
        <w:rPr>
          <w:rFonts w:ascii="Calibri" w:hAnsi="Calibri" w:cs="Calibri"/>
        </w:rPr>
        <w:t>and nearly missed another vehicle</w:t>
      </w:r>
      <w:r w:rsidR="008A7568" w:rsidRPr="1FD0627C">
        <w:rPr>
          <w:rFonts w:ascii="Calibri" w:hAnsi="Calibri" w:cs="Calibri"/>
        </w:rPr>
        <w:t xml:space="preserve"> when it was going </w:t>
      </w:r>
      <w:r w:rsidR="004D28B5" w:rsidRPr="1FD0627C">
        <w:rPr>
          <w:rFonts w:ascii="Calibri" w:hAnsi="Calibri" w:cs="Calibri"/>
        </w:rPr>
        <w:t>into the other lane</w:t>
      </w:r>
      <w:r w:rsidR="00B55653" w:rsidRPr="1FD0627C">
        <w:rPr>
          <w:rFonts w:ascii="Calibri" w:hAnsi="Calibri" w:cs="Calibri"/>
        </w:rPr>
        <w:t xml:space="preserve">. It gained speed and </w:t>
      </w:r>
      <w:r w:rsidR="009B0C95" w:rsidRPr="1FD0627C">
        <w:rPr>
          <w:rFonts w:ascii="Calibri" w:hAnsi="Calibri" w:cs="Calibri"/>
        </w:rPr>
        <w:t>passed multiple</w:t>
      </w:r>
      <w:r w:rsidR="00101740" w:rsidRPr="1FD0627C">
        <w:rPr>
          <w:rFonts w:ascii="Calibri" w:hAnsi="Calibri" w:cs="Calibri"/>
        </w:rPr>
        <w:t xml:space="preserve"> more</w:t>
      </w:r>
      <w:r w:rsidR="009B0C95" w:rsidRPr="1FD0627C">
        <w:rPr>
          <w:rFonts w:ascii="Calibri" w:hAnsi="Calibri" w:cs="Calibri"/>
        </w:rPr>
        <w:t xml:space="preserve"> cars. </w:t>
      </w:r>
      <w:r w:rsidR="006E32B7" w:rsidRPr="1FD0627C">
        <w:rPr>
          <w:rFonts w:ascii="Calibri" w:hAnsi="Calibri" w:cs="Calibri"/>
        </w:rPr>
        <w:t>Harris had to find an escape route</w:t>
      </w:r>
      <w:r w:rsidR="00373D58" w:rsidRPr="1FD0627C">
        <w:rPr>
          <w:rFonts w:ascii="Calibri" w:hAnsi="Calibri" w:cs="Calibri"/>
        </w:rPr>
        <w:t xml:space="preserve">. </w:t>
      </w:r>
      <w:r w:rsidR="009075E5" w:rsidRPr="1FD0627C">
        <w:rPr>
          <w:rFonts w:ascii="Calibri" w:hAnsi="Calibri" w:cs="Calibri"/>
        </w:rPr>
        <w:t>He searched for an exit</w:t>
      </w:r>
      <w:r w:rsidR="00B45A34" w:rsidRPr="1FD0627C">
        <w:rPr>
          <w:rFonts w:ascii="Calibri" w:hAnsi="Calibri" w:cs="Calibri"/>
        </w:rPr>
        <w:t xml:space="preserve">. As soon as he </w:t>
      </w:r>
      <w:r w:rsidR="0039282F">
        <w:rPr>
          <w:rFonts w:ascii="Calibri" w:hAnsi="Calibri" w:cs="Calibri"/>
        </w:rPr>
        <w:t>lost</w:t>
      </w:r>
      <w:r w:rsidR="0039282F" w:rsidRPr="1FD0627C">
        <w:rPr>
          <w:rFonts w:ascii="Calibri" w:hAnsi="Calibri" w:cs="Calibri"/>
        </w:rPr>
        <w:t xml:space="preserve"> </w:t>
      </w:r>
      <w:r w:rsidR="00B45A34" w:rsidRPr="1FD0627C">
        <w:rPr>
          <w:rFonts w:ascii="Calibri" w:hAnsi="Calibri" w:cs="Calibri"/>
        </w:rPr>
        <w:t xml:space="preserve">the mysterious man, he could swerve off the highway quickly. </w:t>
      </w:r>
      <w:r w:rsidR="00AC3F33" w:rsidRPr="1FD0627C">
        <w:rPr>
          <w:rFonts w:ascii="Calibri" w:hAnsi="Calibri" w:cs="Calibri"/>
        </w:rPr>
        <w:t>Harris had to outsmart the man somehow.</w:t>
      </w:r>
      <w:r w:rsidR="00DC3E76" w:rsidRPr="1FD0627C">
        <w:rPr>
          <w:rFonts w:ascii="Calibri" w:hAnsi="Calibri" w:cs="Calibri"/>
        </w:rPr>
        <w:t xml:space="preserve"> </w:t>
      </w:r>
    </w:p>
    <w:p w14:paraId="44F4E3FC" w14:textId="58A3AC67" w:rsidR="00311BBA" w:rsidRDefault="00E3347A" w:rsidP="00FE0A52">
      <w:pPr>
        <w:spacing w:line="480" w:lineRule="auto"/>
        <w:ind w:firstLine="720"/>
        <w:rPr>
          <w:rFonts w:ascii="Calibri" w:hAnsi="Calibri" w:cs="Calibri"/>
        </w:rPr>
      </w:pPr>
      <w:r w:rsidRPr="22D893E5">
        <w:rPr>
          <w:rFonts w:ascii="Calibri" w:hAnsi="Calibri" w:cs="Calibri"/>
        </w:rPr>
        <w:t>Harris found the perfect opportunity. The white vehicle grew further behind when it was stuck be</w:t>
      </w:r>
      <w:r w:rsidR="00FB3D9B" w:rsidRPr="22D893E5">
        <w:rPr>
          <w:rFonts w:ascii="Calibri" w:hAnsi="Calibri" w:cs="Calibri"/>
        </w:rPr>
        <w:t>hind</w:t>
      </w:r>
      <w:r w:rsidRPr="22D893E5">
        <w:rPr>
          <w:rFonts w:ascii="Calibri" w:hAnsi="Calibri" w:cs="Calibri"/>
        </w:rPr>
        <w:t xml:space="preserve"> two </w:t>
      </w:r>
      <w:r w:rsidR="00FB3D9B" w:rsidRPr="22D893E5">
        <w:rPr>
          <w:rFonts w:ascii="Calibri" w:hAnsi="Calibri" w:cs="Calibri"/>
        </w:rPr>
        <w:t>slow</w:t>
      </w:r>
      <w:r w:rsidR="0039282F">
        <w:rPr>
          <w:rFonts w:ascii="Calibri" w:hAnsi="Calibri" w:cs="Calibri"/>
        </w:rPr>
        <w:t>-</w:t>
      </w:r>
      <w:r w:rsidR="00FB3D9B" w:rsidRPr="22D893E5">
        <w:rPr>
          <w:rFonts w:ascii="Calibri" w:hAnsi="Calibri" w:cs="Calibri"/>
        </w:rPr>
        <w:t xml:space="preserve">moving semi-trailer trucks. One of the semi-trailer trucks was passing the other. </w:t>
      </w:r>
      <w:r w:rsidR="00114BF9" w:rsidRPr="22D893E5">
        <w:rPr>
          <w:rFonts w:ascii="Calibri" w:hAnsi="Calibri" w:cs="Calibri"/>
        </w:rPr>
        <w:t xml:space="preserve">Harris passed several more vehicles </w:t>
      </w:r>
      <w:r w:rsidR="0039282F">
        <w:rPr>
          <w:rFonts w:ascii="Calibri" w:hAnsi="Calibri" w:cs="Calibri"/>
        </w:rPr>
        <w:t xml:space="preserve">and </w:t>
      </w:r>
      <w:r w:rsidR="00114BF9" w:rsidRPr="22D893E5">
        <w:rPr>
          <w:rFonts w:ascii="Calibri" w:hAnsi="Calibri" w:cs="Calibri"/>
        </w:rPr>
        <w:t>then swerved in front of one</w:t>
      </w:r>
      <w:r w:rsidR="0046743A" w:rsidRPr="22D893E5">
        <w:rPr>
          <w:rFonts w:ascii="Calibri" w:hAnsi="Calibri" w:cs="Calibri"/>
        </w:rPr>
        <w:t xml:space="preserve">. He kept gaining speed. Soon the white </w:t>
      </w:r>
      <w:r w:rsidR="00690B47" w:rsidRPr="22D893E5">
        <w:rPr>
          <w:rFonts w:ascii="Calibri" w:hAnsi="Calibri" w:cs="Calibri"/>
        </w:rPr>
        <w:t xml:space="preserve">Lincoln Town </w:t>
      </w:r>
      <w:r w:rsidR="0039282F">
        <w:rPr>
          <w:rFonts w:ascii="Calibri" w:hAnsi="Calibri" w:cs="Calibri"/>
        </w:rPr>
        <w:t>C</w:t>
      </w:r>
      <w:r w:rsidR="00690B47" w:rsidRPr="22D893E5">
        <w:rPr>
          <w:rFonts w:ascii="Calibri" w:hAnsi="Calibri" w:cs="Calibri"/>
        </w:rPr>
        <w:t xml:space="preserve">ar was </w:t>
      </w:r>
      <w:r w:rsidR="00A65201" w:rsidRPr="22D893E5">
        <w:rPr>
          <w:rFonts w:ascii="Calibri" w:hAnsi="Calibri" w:cs="Calibri"/>
        </w:rPr>
        <w:t>nowhere</w:t>
      </w:r>
      <w:r w:rsidR="00690B47" w:rsidRPr="22D893E5">
        <w:rPr>
          <w:rFonts w:ascii="Calibri" w:hAnsi="Calibri" w:cs="Calibri"/>
        </w:rPr>
        <w:t xml:space="preserve"> in sight. Harris exited the highway</w:t>
      </w:r>
      <w:r w:rsidR="00FD00BB" w:rsidRPr="22D893E5">
        <w:rPr>
          <w:rFonts w:ascii="Calibri" w:hAnsi="Calibri" w:cs="Calibri"/>
        </w:rPr>
        <w:t xml:space="preserve"> to drive on an alternative route to Oklahoma City. </w:t>
      </w:r>
      <w:r w:rsidR="00F02C7C" w:rsidRPr="22D893E5">
        <w:rPr>
          <w:rFonts w:ascii="Calibri" w:hAnsi="Calibri" w:cs="Calibri"/>
        </w:rPr>
        <w:t xml:space="preserve">Harris </w:t>
      </w:r>
      <w:r w:rsidR="00791E8A" w:rsidRPr="22D893E5">
        <w:rPr>
          <w:rFonts w:ascii="Calibri" w:hAnsi="Calibri" w:cs="Calibri"/>
        </w:rPr>
        <w:t xml:space="preserve">took a deep breath as he drove on a </w:t>
      </w:r>
      <w:r w:rsidR="00167CC6" w:rsidRPr="22D893E5">
        <w:rPr>
          <w:rFonts w:ascii="Calibri" w:hAnsi="Calibri" w:cs="Calibri"/>
        </w:rPr>
        <w:t>small, deserted road in the country.</w:t>
      </w:r>
      <w:r w:rsidR="00FD6EF7" w:rsidRPr="22D893E5">
        <w:rPr>
          <w:rFonts w:ascii="Calibri" w:hAnsi="Calibri" w:cs="Calibri"/>
        </w:rPr>
        <w:t xml:space="preserve"> He looked back</w:t>
      </w:r>
      <w:r w:rsidR="0039282F">
        <w:rPr>
          <w:rFonts w:ascii="Calibri" w:hAnsi="Calibri" w:cs="Calibri"/>
        </w:rPr>
        <w:t xml:space="preserve"> one last time</w:t>
      </w:r>
      <w:r w:rsidR="00FD6EF7" w:rsidRPr="22D893E5">
        <w:rPr>
          <w:rFonts w:ascii="Calibri" w:hAnsi="Calibri" w:cs="Calibri"/>
        </w:rPr>
        <w:t xml:space="preserve"> to make sure that the white car was still not behind </w:t>
      </w:r>
      <w:r w:rsidR="0039282F">
        <w:rPr>
          <w:rFonts w:ascii="Calibri" w:hAnsi="Calibri" w:cs="Calibri"/>
        </w:rPr>
        <w:t>him</w:t>
      </w:r>
      <w:r w:rsidR="00FD6EF7" w:rsidRPr="22D893E5">
        <w:rPr>
          <w:rFonts w:ascii="Calibri" w:hAnsi="Calibri" w:cs="Calibri"/>
        </w:rPr>
        <w:t>. To his relief, it was not. He was surprised to find the box of kolaches still sat perfectly next to him on the passenger side.</w:t>
      </w:r>
      <w:r w:rsidR="000C3D91" w:rsidRPr="22D893E5">
        <w:rPr>
          <w:rFonts w:ascii="Calibri" w:hAnsi="Calibri" w:cs="Calibri"/>
        </w:rPr>
        <w:t xml:space="preserve"> Harris chuckled, then pulled out the half-eaten sausage kolache that he had already started eating and took another bite. </w:t>
      </w:r>
    </w:p>
    <w:p w14:paraId="3B7AA606" w14:textId="28910B40" w:rsidR="00D018FE" w:rsidRDefault="004B7946" w:rsidP="00654067">
      <w:pPr>
        <w:spacing w:line="480" w:lineRule="auto"/>
        <w:ind w:firstLine="720"/>
        <w:rPr>
          <w:rFonts w:ascii="Calibri" w:hAnsi="Calibri" w:cs="Calibri"/>
        </w:rPr>
      </w:pPr>
      <w:r w:rsidRPr="1FD0627C">
        <w:rPr>
          <w:rFonts w:ascii="Calibri" w:hAnsi="Calibri" w:cs="Calibri"/>
        </w:rPr>
        <w:t xml:space="preserve">After finishing his kolache, </w:t>
      </w:r>
      <w:r w:rsidR="00495833" w:rsidRPr="1FD0627C">
        <w:rPr>
          <w:rFonts w:ascii="Calibri" w:hAnsi="Calibri" w:cs="Calibri"/>
        </w:rPr>
        <w:t>Harris</w:t>
      </w:r>
      <w:r w:rsidR="002F0418" w:rsidRPr="1FD0627C">
        <w:rPr>
          <w:rFonts w:ascii="Calibri" w:hAnsi="Calibri" w:cs="Calibri"/>
        </w:rPr>
        <w:t xml:space="preserve"> called Lieutenant Colonel Lee Alderson </w:t>
      </w:r>
      <w:r w:rsidR="004E216A" w:rsidRPr="1FD0627C">
        <w:rPr>
          <w:rFonts w:ascii="Calibri" w:hAnsi="Calibri" w:cs="Calibri"/>
        </w:rPr>
        <w:t xml:space="preserve">immediately </w:t>
      </w:r>
      <w:r w:rsidR="00F719DC" w:rsidRPr="1FD0627C">
        <w:rPr>
          <w:rFonts w:ascii="Calibri" w:hAnsi="Calibri" w:cs="Calibri"/>
        </w:rPr>
        <w:t>while he was driving to tell him what had just happened.</w:t>
      </w:r>
      <w:r w:rsidR="00495833" w:rsidRPr="1FD0627C">
        <w:rPr>
          <w:rFonts w:ascii="Calibri" w:hAnsi="Calibri" w:cs="Calibri"/>
        </w:rPr>
        <w:t xml:space="preserve"> Alderson could not believe what had </w:t>
      </w:r>
      <w:r w:rsidR="009514F5" w:rsidRPr="1FD0627C">
        <w:rPr>
          <w:rFonts w:ascii="Calibri" w:hAnsi="Calibri" w:cs="Calibri"/>
        </w:rPr>
        <w:t xml:space="preserve">just </w:t>
      </w:r>
      <w:r w:rsidR="00495833" w:rsidRPr="1FD0627C">
        <w:rPr>
          <w:rFonts w:ascii="Calibri" w:hAnsi="Calibri" w:cs="Calibri"/>
        </w:rPr>
        <w:t>happened</w:t>
      </w:r>
      <w:r w:rsidR="009514F5" w:rsidRPr="1FD0627C">
        <w:rPr>
          <w:rFonts w:ascii="Calibri" w:hAnsi="Calibri" w:cs="Calibri"/>
        </w:rPr>
        <w:t xml:space="preserve"> and told Harris that he was relieved that he was able to escape. </w:t>
      </w:r>
      <w:r w:rsidR="00F719DC" w:rsidRPr="1FD0627C">
        <w:rPr>
          <w:rFonts w:ascii="Calibri" w:hAnsi="Calibri" w:cs="Calibri"/>
        </w:rPr>
        <w:t xml:space="preserve"> </w:t>
      </w:r>
    </w:p>
    <w:p w14:paraId="133E694D" w14:textId="21D04D4C" w:rsidR="00D018FE" w:rsidRDefault="0039282F" w:rsidP="00654067">
      <w:pPr>
        <w:spacing w:line="480" w:lineRule="auto"/>
        <w:ind w:firstLine="720"/>
        <w:rPr>
          <w:rFonts w:ascii="Calibri" w:hAnsi="Calibri" w:cs="Calibri"/>
        </w:rPr>
      </w:pPr>
      <w:r>
        <w:rPr>
          <w:rFonts w:ascii="Calibri" w:hAnsi="Calibri" w:cs="Calibri"/>
        </w:rPr>
        <w:t>“</w:t>
      </w:r>
      <w:r w:rsidR="00D018FE">
        <w:rPr>
          <w:rFonts w:ascii="Calibri" w:hAnsi="Calibri" w:cs="Calibri"/>
        </w:rPr>
        <w:t>Do you think the person that was d</w:t>
      </w:r>
      <w:r w:rsidR="00BF0A36">
        <w:rPr>
          <w:rFonts w:ascii="Calibri" w:hAnsi="Calibri" w:cs="Calibri"/>
        </w:rPr>
        <w:t>riving the car was Dr. Fritz Camargo?” Alderson asked him.</w:t>
      </w:r>
    </w:p>
    <w:p w14:paraId="5B8EBB10" w14:textId="00F49471" w:rsidR="00BF0A36" w:rsidRDefault="00BF0A36" w:rsidP="00654067">
      <w:pPr>
        <w:spacing w:line="480" w:lineRule="auto"/>
        <w:ind w:firstLine="720"/>
        <w:rPr>
          <w:rFonts w:ascii="Calibri" w:hAnsi="Calibri" w:cs="Calibri"/>
        </w:rPr>
      </w:pPr>
      <w:r w:rsidRPr="1FD0627C">
        <w:rPr>
          <w:rFonts w:ascii="Calibri" w:hAnsi="Calibri" w:cs="Calibri"/>
        </w:rPr>
        <w:t>“It very well could be</w:t>
      </w:r>
      <w:r w:rsidR="008F6FE4" w:rsidRPr="1FD0627C">
        <w:rPr>
          <w:rFonts w:ascii="Calibri" w:hAnsi="Calibri" w:cs="Calibri"/>
        </w:rPr>
        <w:t>,” Harris replied. “At this point</w:t>
      </w:r>
      <w:r w:rsidR="0039282F">
        <w:rPr>
          <w:rFonts w:ascii="Calibri" w:hAnsi="Calibri" w:cs="Calibri"/>
        </w:rPr>
        <w:t>,</w:t>
      </w:r>
      <w:r w:rsidR="008F6FE4" w:rsidRPr="1FD0627C">
        <w:rPr>
          <w:rFonts w:ascii="Calibri" w:hAnsi="Calibri" w:cs="Calibri"/>
        </w:rPr>
        <w:t xml:space="preserve"> anything is possible. He could have been checking up on me to see if I were, indeed, coming.”</w:t>
      </w:r>
    </w:p>
    <w:p w14:paraId="399A3CB0" w14:textId="561280DC" w:rsidR="00EC0622" w:rsidRDefault="00EC0622" w:rsidP="00654067">
      <w:pPr>
        <w:spacing w:line="480" w:lineRule="auto"/>
        <w:ind w:firstLine="720"/>
        <w:rPr>
          <w:rFonts w:ascii="Calibri" w:hAnsi="Calibri" w:cs="Calibri"/>
        </w:rPr>
      </w:pPr>
      <w:r w:rsidRPr="22D893E5">
        <w:rPr>
          <w:rFonts w:ascii="Calibri" w:hAnsi="Calibri" w:cs="Calibri"/>
        </w:rPr>
        <w:t xml:space="preserve">“That’s true,” Alderson said. </w:t>
      </w:r>
    </w:p>
    <w:p w14:paraId="022DE0F0" w14:textId="10240474" w:rsidR="00D213E7" w:rsidRDefault="00E57CDC" w:rsidP="00654067">
      <w:pPr>
        <w:spacing w:line="480" w:lineRule="auto"/>
        <w:ind w:firstLine="720"/>
        <w:rPr>
          <w:rFonts w:ascii="Calibri" w:hAnsi="Calibri" w:cs="Calibri"/>
        </w:rPr>
      </w:pPr>
      <w:r w:rsidRPr="22D893E5">
        <w:rPr>
          <w:rFonts w:ascii="Calibri" w:hAnsi="Calibri" w:cs="Calibri"/>
        </w:rPr>
        <w:t>Alderson</w:t>
      </w:r>
      <w:r w:rsidR="00326712" w:rsidRPr="22D893E5">
        <w:rPr>
          <w:rFonts w:ascii="Calibri" w:hAnsi="Calibri" w:cs="Calibri"/>
        </w:rPr>
        <w:t xml:space="preserve"> then</w:t>
      </w:r>
      <w:r w:rsidRPr="22D893E5">
        <w:rPr>
          <w:rFonts w:ascii="Calibri" w:hAnsi="Calibri" w:cs="Calibri"/>
        </w:rPr>
        <w:t xml:space="preserve"> informed him that he and several soldiers were on their way. </w:t>
      </w:r>
      <w:r w:rsidR="00EA69FE" w:rsidRPr="22D893E5">
        <w:rPr>
          <w:rFonts w:ascii="Calibri" w:hAnsi="Calibri" w:cs="Calibri"/>
        </w:rPr>
        <w:t>Harris was relieved to hear that they would be there soon to he</w:t>
      </w:r>
      <w:r w:rsidR="00654067" w:rsidRPr="22D893E5">
        <w:rPr>
          <w:rFonts w:ascii="Calibri" w:hAnsi="Calibri" w:cs="Calibri"/>
        </w:rPr>
        <w:t xml:space="preserve">lp. </w:t>
      </w:r>
      <w:r w:rsidR="00B14A9D" w:rsidRPr="22D893E5">
        <w:rPr>
          <w:rFonts w:ascii="Calibri" w:hAnsi="Calibri" w:cs="Calibri"/>
        </w:rPr>
        <w:t xml:space="preserve">He absolutely did not want to do this on his own, especially with what had just happened. </w:t>
      </w:r>
      <w:r w:rsidR="00654067" w:rsidRPr="22D893E5">
        <w:rPr>
          <w:rFonts w:ascii="Calibri" w:hAnsi="Calibri" w:cs="Calibri"/>
        </w:rPr>
        <w:t xml:space="preserve">Alderson and Harris </w:t>
      </w:r>
      <w:r w:rsidR="00AF6B0F" w:rsidRPr="22D893E5">
        <w:rPr>
          <w:rFonts w:ascii="Calibri" w:hAnsi="Calibri" w:cs="Calibri"/>
        </w:rPr>
        <w:t>planned</w:t>
      </w:r>
      <w:r w:rsidR="00654067" w:rsidRPr="22D893E5">
        <w:rPr>
          <w:rFonts w:ascii="Calibri" w:hAnsi="Calibri" w:cs="Calibri"/>
        </w:rPr>
        <w:t xml:space="preserve"> to meet </w:t>
      </w:r>
      <w:r w:rsidR="00A04FCC" w:rsidRPr="22D893E5">
        <w:rPr>
          <w:rFonts w:ascii="Calibri" w:hAnsi="Calibri" w:cs="Calibri"/>
        </w:rPr>
        <w:t xml:space="preserve">at the hotel Alderson and the soldiers were staying in. </w:t>
      </w:r>
      <w:r w:rsidR="00AF6B0F" w:rsidRPr="22D893E5">
        <w:rPr>
          <w:rFonts w:ascii="Calibri" w:hAnsi="Calibri" w:cs="Calibri"/>
        </w:rPr>
        <w:t xml:space="preserve">They would meet at </w:t>
      </w:r>
      <w:r w:rsidR="00293EA8" w:rsidRPr="22D893E5">
        <w:rPr>
          <w:rFonts w:ascii="Calibri" w:hAnsi="Calibri" w:cs="Calibri"/>
        </w:rPr>
        <w:t xml:space="preserve">7:30 a.m. in the hotel lobby. </w:t>
      </w:r>
    </w:p>
    <w:p w14:paraId="7AA33D11" w14:textId="69F083CD" w:rsidR="0020036B" w:rsidRDefault="00C150B4" w:rsidP="00654067">
      <w:pPr>
        <w:spacing w:line="480" w:lineRule="auto"/>
        <w:ind w:firstLine="720"/>
        <w:rPr>
          <w:rFonts w:ascii="Calibri" w:hAnsi="Calibri" w:cs="Calibri"/>
        </w:rPr>
      </w:pPr>
      <w:r w:rsidRPr="22D893E5">
        <w:rPr>
          <w:rFonts w:ascii="Calibri" w:hAnsi="Calibri" w:cs="Calibri"/>
        </w:rPr>
        <w:t xml:space="preserve">The phone call put his mind at ease. He turned up the music on his radio. Carly Simon’s “You’re so Vain” was playing. </w:t>
      </w:r>
      <w:r w:rsidRPr="001B79A5">
        <w:rPr>
          <w:rFonts w:ascii="Calibri" w:hAnsi="Calibri" w:cs="Calibri"/>
          <w:i/>
          <w:iCs/>
        </w:rPr>
        <w:t xml:space="preserve">Dr. Fitz Camargo </w:t>
      </w:r>
      <w:r w:rsidR="0039282F" w:rsidRPr="001B79A5">
        <w:rPr>
          <w:rFonts w:ascii="Calibri" w:hAnsi="Calibri" w:cs="Calibri"/>
          <w:i/>
          <w:iCs/>
        </w:rPr>
        <w:t xml:space="preserve">is </w:t>
      </w:r>
      <w:r w:rsidRPr="001B79A5">
        <w:rPr>
          <w:rFonts w:ascii="Calibri" w:hAnsi="Calibri" w:cs="Calibri"/>
          <w:i/>
          <w:iCs/>
        </w:rPr>
        <w:t>so vain,</w:t>
      </w:r>
      <w:r w:rsidRPr="22D893E5">
        <w:rPr>
          <w:rFonts w:ascii="Calibri" w:hAnsi="Calibri" w:cs="Calibri"/>
        </w:rPr>
        <w:t xml:space="preserve"> Harris thought to himself. The timing for the song couldn’t be more perfect. He then laughed while singing the lyrics. </w:t>
      </w:r>
      <w:r w:rsidR="00B72A41" w:rsidRPr="22D893E5">
        <w:rPr>
          <w:rFonts w:ascii="Calibri" w:hAnsi="Calibri" w:cs="Calibri"/>
        </w:rPr>
        <w:t>Harris looked at the time and noticed he was only about an hour away from Oklahoma City.</w:t>
      </w:r>
      <w:r w:rsidR="000C66AC" w:rsidRPr="22D893E5">
        <w:rPr>
          <w:rFonts w:ascii="Calibri" w:hAnsi="Calibri" w:cs="Calibri"/>
        </w:rPr>
        <w:t xml:space="preserve"> </w:t>
      </w:r>
      <w:r w:rsidR="00E161DF" w:rsidRPr="22D893E5">
        <w:rPr>
          <w:rFonts w:ascii="Calibri" w:hAnsi="Calibri" w:cs="Calibri"/>
        </w:rPr>
        <w:t xml:space="preserve">He took a deep breath and </w:t>
      </w:r>
      <w:r w:rsidR="000371B5" w:rsidRPr="22D893E5">
        <w:rPr>
          <w:rFonts w:ascii="Calibri" w:hAnsi="Calibri" w:cs="Calibri"/>
        </w:rPr>
        <w:t xml:space="preserve">tried to relax some by </w:t>
      </w:r>
      <w:r w:rsidR="0004381C" w:rsidRPr="22D893E5">
        <w:rPr>
          <w:rFonts w:ascii="Calibri" w:hAnsi="Calibri" w:cs="Calibri"/>
        </w:rPr>
        <w:t xml:space="preserve">having happy thoughts. </w:t>
      </w:r>
      <w:r w:rsidR="000C66AC" w:rsidRPr="22D893E5">
        <w:rPr>
          <w:rFonts w:ascii="Calibri" w:hAnsi="Calibri" w:cs="Calibri"/>
        </w:rPr>
        <w:t xml:space="preserve">He was glad </w:t>
      </w:r>
      <w:r w:rsidR="00565A56" w:rsidRPr="22D893E5">
        <w:rPr>
          <w:rFonts w:ascii="Calibri" w:hAnsi="Calibri" w:cs="Calibri"/>
        </w:rPr>
        <w:t xml:space="preserve">about </w:t>
      </w:r>
      <w:r w:rsidR="00FD2EEE" w:rsidRPr="22D893E5">
        <w:rPr>
          <w:rFonts w:ascii="Calibri" w:hAnsi="Calibri" w:cs="Calibri"/>
        </w:rPr>
        <w:t>almost being there</w:t>
      </w:r>
      <w:r w:rsidR="00565A56" w:rsidRPr="22D893E5">
        <w:rPr>
          <w:rFonts w:ascii="Calibri" w:hAnsi="Calibri" w:cs="Calibri"/>
        </w:rPr>
        <w:t xml:space="preserve"> </w:t>
      </w:r>
      <w:r w:rsidR="000C66AC" w:rsidRPr="22D893E5">
        <w:rPr>
          <w:rFonts w:ascii="Calibri" w:hAnsi="Calibri" w:cs="Calibri"/>
        </w:rPr>
        <w:t xml:space="preserve">because he was starting to feel tired again. </w:t>
      </w:r>
      <w:r w:rsidR="00565A56" w:rsidRPr="22D893E5">
        <w:rPr>
          <w:rFonts w:ascii="Calibri" w:hAnsi="Calibri" w:cs="Calibri"/>
        </w:rPr>
        <w:t xml:space="preserve">Harris would need lots of rest for tomorrow. </w:t>
      </w:r>
      <w:r w:rsidR="000E6CF7" w:rsidRPr="22D893E5">
        <w:rPr>
          <w:rFonts w:ascii="Calibri" w:hAnsi="Calibri" w:cs="Calibri"/>
        </w:rPr>
        <w:t xml:space="preserve">He was hoping to </w:t>
      </w:r>
      <w:r w:rsidR="00AB4805" w:rsidRPr="22D893E5">
        <w:rPr>
          <w:rFonts w:ascii="Calibri" w:hAnsi="Calibri" w:cs="Calibri"/>
        </w:rPr>
        <w:t xml:space="preserve">put an end to </w:t>
      </w:r>
      <w:r w:rsidR="004F2A34" w:rsidRPr="22D893E5">
        <w:rPr>
          <w:rFonts w:ascii="Calibri" w:hAnsi="Calibri" w:cs="Calibri"/>
        </w:rPr>
        <w:t>being hunted down by Fritz Camargo</w:t>
      </w:r>
      <w:r w:rsidR="004A7271" w:rsidRPr="22D893E5">
        <w:rPr>
          <w:rFonts w:ascii="Calibri" w:hAnsi="Calibri" w:cs="Calibri"/>
        </w:rPr>
        <w:t xml:space="preserve"> once and for all</w:t>
      </w:r>
      <w:r w:rsidR="004F2A34" w:rsidRPr="22D893E5">
        <w:rPr>
          <w:rFonts w:ascii="Calibri" w:hAnsi="Calibri" w:cs="Calibri"/>
        </w:rPr>
        <w:t xml:space="preserve">. </w:t>
      </w:r>
      <w:r w:rsidR="003B61BA" w:rsidRPr="22D893E5">
        <w:rPr>
          <w:rFonts w:ascii="Calibri" w:hAnsi="Calibri" w:cs="Calibri"/>
        </w:rPr>
        <w:t xml:space="preserve">Harris was also hoping that Camargo </w:t>
      </w:r>
      <w:r w:rsidR="002C7703" w:rsidRPr="22D893E5">
        <w:rPr>
          <w:rFonts w:ascii="Calibri" w:hAnsi="Calibri" w:cs="Calibri"/>
        </w:rPr>
        <w:t>w</w:t>
      </w:r>
      <w:r w:rsidR="003B61BA" w:rsidRPr="22D893E5">
        <w:rPr>
          <w:rFonts w:ascii="Calibri" w:hAnsi="Calibri" w:cs="Calibri"/>
        </w:rPr>
        <w:t>ould</w:t>
      </w:r>
      <w:r w:rsidR="007747D3" w:rsidRPr="22D893E5">
        <w:rPr>
          <w:rFonts w:ascii="Calibri" w:hAnsi="Calibri" w:cs="Calibri"/>
        </w:rPr>
        <w:t xml:space="preserve"> come to his senses and</w:t>
      </w:r>
      <w:r w:rsidR="003B61BA" w:rsidRPr="22D893E5">
        <w:rPr>
          <w:rFonts w:ascii="Calibri" w:hAnsi="Calibri" w:cs="Calibri"/>
        </w:rPr>
        <w:t xml:space="preserve"> help them </w:t>
      </w:r>
      <w:r w:rsidR="006C4D39" w:rsidRPr="22D893E5">
        <w:rPr>
          <w:rFonts w:ascii="Calibri" w:hAnsi="Calibri" w:cs="Calibri"/>
        </w:rPr>
        <w:t xml:space="preserve">track down and </w:t>
      </w:r>
      <w:r w:rsidR="003B61BA" w:rsidRPr="22D893E5">
        <w:rPr>
          <w:rFonts w:ascii="Calibri" w:hAnsi="Calibri" w:cs="Calibri"/>
        </w:rPr>
        <w:t xml:space="preserve">destroy the </w:t>
      </w:r>
      <w:r w:rsidR="006C4D39" w:rsidRPr="22D893E5">
        <w:rPr>
          <w:rFonts w:ascii="Calibri" w:hAnsi="Calibri" w:cs="Calibri"/>
        </w:rPr>
        <w:t xml:space="preserve">newly created </w:t>
      </w:r>
      <w:r w:rsidR="00CB759B" w:rsidRPr="22D893E5">
        <w:rPr>
          <w:rFonts w:ascii="Calibri" w:hAnsi="Calibri" w:cs="Calibri"/>
        </w:rPr>
        <w:t>Death Firm</w:t>
      </w:r>
      <w:r w:rsidR="003B61BA" w:rsidRPr="22D893E5">
        <w:rPr>
          <w:rFonts w:ascii="Calibri" w:hAnsi="Calibri" w:cs="Calibri"/>
        </w:rPr>
        <w:t xml:space="preserve">s. </w:t>
      </w:r>
    </w:p>
    <w:p w14:paraId="7D40283A" w14:textId="02AC60F5" w:rsidR="007747D3" w:rsidRDefault="00EF1D05" w:rsidP="00654067">
      <w:pPr>
        <w:spacing w:line="480" w:lineRule="auto"/>
        <w:ind w:firstLine="720"/>
        <w:rPr>
          <w:rFonts w:ascii="Calibri" w:hAnsi="Calibri" w:cs="Calibri"/>
        </w:rPr>
      </w:pPr>
      <w:r w:rsidRPr="22D893E5">
        <w:rPr>
          <w:rFonts w:ascii="Calibri" w:hAnsi="Calibri" w:cs="Calibri"/>
        </w:rPr>
        <w:t xml:space="preserve">He </w:t>
      </w:r>
      <w:r w:rsidR="00B71B56" w:rsidRPr="22D893E5">
        <w:rPr>
          <w:rFonts w:ascii="Calibri" w:hAnsi="Calibri" w:cs="Calibri"/>
        </w:rPr>
        <w:t xml:space="preserve">was now </w:t>
      </w:r>
      <w:r w:rsidR="00DA7839" w:rsidRPr="22D893E5">
        <w:rPr>
          <w:rFonts w:ascii="Calibri" w:hAnsi="Calibri" w:cs="Calibri"/>
        </w:rPr>
        <w:t>entering the Oklahoma City area</w:t>
      </w:r>
      <w:r w:rsidR="004D0F3A" w:rsidRPr="22D893E5">
        <w:rPr>
          <w:rFonts w:ascii="Calibri" w:hAnsi="Calibri" w:cs="Calibri"/>
        </w:rPr>
        <w:t xml:space="preserve">. The traffic </w:t>
      </w:r>
      <w:r w:rsidR="008F578B" w:rsidRPr="22D893E5">
        <w:rPr>
          <w:rFonts w:ascii="Calibri" w:hAnsi="Calibri" w:cs="Calibri"/>
        </w:rPr>
        <w:t>was starting to pick up as he drove past a large casino.</w:t>
      </w:r>
      <w:r w:rsidR="00C77008" w:rsidRPr="22D893E5">
        <w:rPr>
          <w:rFonts w:ascii="Calibri" w:hAnsi="Calibri" w:cs="Calibri"/>
        </w:rPr>
        <w:t xml:space="preserve"> </w:t>
      </w:r>
      <w:r w:rsidR="00AD4A9B" w:rsidRPr="22D893E5">
        <w:rPr>
          <w:rFonts w:ascii="Calibri" w:hAnsi="Calibri" w:cs="Calibri"/>
        </w:rPr>
        <w:t xml:space="preserve">He suddenly felt tense. Harris </w:t>
      </w:r>
      <w:r w:rsidR="002A5C20" w:rsidRPr="22D893E5">
        <w:rPr>
          <w:rFonts w:ascii="Calibri" w:hAnsi="Calibri" w:cs="Calibri"/>
        </w:rPr>
        <w:t xml:space="preserve">realized </w:t>
      </w:r>
      <w:r w:rsidR="0039282F">
        <w:rPr>
          <w:rFonts w:ascii="Calibri" w:hAnsi="Calibri" w:cs="Calibri"/>
        </w:rPr>
        <w:t xml:space="preserve">that </w:t>
      </w:r>
      <w:r w:rsidR="002A5C20" w:rsidRPr="22D893E5">
        <w:rPr>
          <w:rFonts w:ascii="Calibri" w:hAnsi="Calibri" w:cs="Calibri"/>
        </w:rPr>
        <w:t>in less than twenty-four hours</w:t>
      </w:r>
      <w:r w:rsidR="0039282F">
        <w:rPr>
          <w:rFonts w:ascii="Calibri" w:hAnsi="Calibri" w:cs="Calibri"/>
        </w:rPr>
        <w:t>,</w:t>
      </w:r>
      <w:r w:rsidR="002A5C20" w:rsidRPr="22D893E5">
        <w:rPr>
          <w:rFonts w:ascii="Calibri" w:hAnsi="Calibri" w:cs="Calibri"/>
        </w:rPr>
        <w:t xml:space="preserve"> he would be facing the person behind </w:t>
      </w:r>
      <w:r w:rsidR="00156AE6" w:rsidRPr="22D893E5">
        <w:rPr>
          <w:rFonts w:ascii="Calibri" w:hAnsi="Calibri" w:cs="Calibri"/>
        </w:rPr>
        <w:t xml:space="preserve">it all. </w:t>
      </w:r>
      <w:r w:rsidR="007A58F3" w:rsidRPr="22D893E5">
        <w:rPr>
          <w:rFonts w:ascii="Calibri" w:hAnsi="Calibri" w:cs="Calibri"/>
        </w:rPr>
        <w:t xml:space="preserve">He was </w:t>
      </w:r>
      <w:r w:rsidR="007243D1" w:rsidRPr="22D893E5">
        <w:rPr>
          <w:rFonts w:ascii="Calibri" w:hAnsi="Calibri" w:cs="Calibri"/>
        </w:rPr>
        <w:t xml:space="preserve">so distracted that he almost missed the exit sign. He swerved off the highway quickly as soon as he reached it. </w:t>
      </w:r>
      <w:r w:rsidR="00736732" w:rsidRPr="22D893E5">
        <w:rPr>
          <w:rFonts w:ascii="Calibri" w:hAnsi="Calibri" w:cs="Calibri"/>
        </w:rPr>
        <w:t>Harris could hear someone honk their horn at him because he nearly hit them</w:t>
      </w:r>
      <w:r w:rsidR="005A072B" w:rsidRPr="22D893E5">
        <w:rPr>
          <w:rFonts w:ascii="Calibri" w:hAnsi="Calibri" w:cs="Calibri"/>
        </w:rPr>
        <w:t xml:space="preserve">. He felt like a complete fool. </w:t>
      </w:r>
    </w:p>
    <w:p w14:paraId="3E9EE73D" w14:textId="0BFD00F7" w:rsidR="00AE7E9C" w:rsidRDefault="00EF3B30" w:rsidP="00654067">
      <w:pPr>
        <w:spacing w:line="480" w:lineRule="auto"/>
        <w:ind w:firstLine="720"/>
        <w:rPr>
          <w:rFonts w:ascii="Calibri" w:hAnsi="Calibri" w:cs="Calibri"/>
        </w:rPr>
      </w:pPr>
      <w:r w:rsidRPr="22D893E5">
        <w:rPr>
          <w:rFonts w:ascii="Calibri" w:hAnsi="Calibri" w:cs="Calibri"/>
        </w:rPr>
        <w:t xml:space="preserve">It was dark </w:t>
      </w:r>
      <w:r w:rsidR="005A072B" w:rsidRPr="22D893E5">
        <w:rPr>
          <w:rFonts w:ascii="Calibri" w:hAnsi="Calibri" w:cs="Calibri"/>
        </w:rPr>
        <w:t>outside now</w:t>
      </w:r>
      <w:r w:rsidRPr="22D893E5">
        <w:rPr>
          <w:rFonts w:ascii="Calibri" w:hAnsi="Calibri" w:cs="Calibri"/>
        </w:rPr>
        <w:t xml:space="preserve">. He looked </w:t>
      </w:r>
      <w:r w:rsidR="00C15D3E" w:rsidRPr="22D893E5">
        <w:rPr>
          <w:rFonts w:ascii="Calibri" w:hAnsi="Calibri" w:cs="Calibri"/>
        </w:rPr>
        <w:t xml:space="preserve">around for the </w:t>
      </w:r>
      <w:r w:rsidR="0000255A" w:rsidRPr="22D893E5">
        <w:rPr>
          <w:rFonts w:ascii="Calibri" w:hAnsi="Calibri" w:cs="Calibri"/>
        </w:rPr>
        <w:t xml:space="preserve">lit-up hotel sign. Harris </w:t>
      </w:r>
      <w:r w:rsidR="003B7CC8" w:rsidRPr="22D893E5">
        <w:rPr>
          <w:rFonts w:ascii="Calibri" w:hAnsi="Calibri" w:cs="Calibri"/>
        </w:rPr>
        <w:t>couldn’t figure out the location of the hotel, so he pulled off into a busy parking lot for a grocery store to look at a map on his phone</w:t>
      </w:r>
      <w:r w:rsidR="00A7063D" w:rsidRPr="22D893E5">
        <w:rPr>
          <w:rFonts w:ascii="Calibri" w:hAnsi="Calibri" w:cs="Calibri"/>
        </w:rPr>
        <w:t xml:space="preserve">. He was not far from it.  </w:t>
      </w:r>
      <w:r w:rsidR="0047246F" w:rsidRPr="22D893E5">
        <w:rPr>
          <w:rFonts w:ascii="Calibri" w:hAnsi="Calibri" w:cs="Calibri"/>
        </w:rPr>
        <w:t xml:space="preserve">He </w:t>
      </w:r>
      <w:r w:rsidR="00583CFC" w:rsidRPr="22D893E5">
        <w:rPr>
          <w:rFonts w:ascii="Calibri" w:hAnsi="Calibri" w:cs="Calibri"/>
        </w:rPr>
        <w:t>drove for another ten minutes before spotting the brightly lit hotel sign</w:t>
      </w:r>
      <w:r w:rsidR="00F62DEE" w:rsidRPr="22D893E5">
        <w:rPr>
          <w:rFonts w:ascii="Calibri" w:hAnsi="Calibri" w:cs="Calibri"/>
        </w:rPr>
        <w:t xml:space="preserve">. </w:t>
      </w:r>
      <w:r w:rsidR="004B202E" w:rsidRPr="22D893E5">
        <w:rPr>
          <w:rFonts w:ascii="Calibri" w:hAnsi="Calibri" w:cs="Calibri"/>
        </w:rPr>
        <w:t xml:space="preserve">He could hardly wait to get something to eat and crawl into bed. </w:t>
      </w:r>
    </w:p>
    <w:p w14:paraId="3784A734" w14:textId="58C37741" w:rsidR="22D893E5" w:rsidRDefault="22D893E5" w:rsidP="22D893E5">
      <w:pPr>
        <w:spacing w:line="480" w:lineRule="auto"/>
        <w:ind w:firstLine="720"/>
        <w:rPr>
          <w:rFonts w:ascii="Calibri" w:hAnsi="Calibri" w:cs="Calibri"/>
        </w:rPr>
      </w:pPr>
      <w:r w:rsidRPr="22D893E5">
        <w:rPr>
          <w:rFonts w:ascii="Calibri" w:hAnsi="Calibri" w:cs="Calibri"/>
        </w:rPr>
        <w:t xml:space="preserve">He parked his jeep in front of the lobby to check in. He felt a blast of cool air hit his face from the air conditioner. It tingled his senses. A pot of coffee was very inviting. Harris could tell it was freshly made because there was still steam rising from the top. He checked in first before indulging himself with a nice cup of coffee. Harris needed a dose of caffeine to wake him up. </w:t>
      </w:r>
    </w:p>
    <w:p w14:paraId="32C1DC3F" w14:textId="4AFD414A" w:rsidR="00F62DEE" w:rsidRDefault="00F62DEE" w:rsidP="00654067">
      <w:pPr>
        <w:spacing w:line="480" w:lineRule="auto"/>
        <w:ind w:firstLine="720"/>
        <w:rPr>
          <w:rFonts w:ascii="Calibri" w:hAnsi="Calibri" w:cs="Calibri"/>
        </w:rPr>
      </w:pPr>
      <w:r w:rsidRPr="22D893E5">
        <w:rPr>
          <w:rFonts w:ascii="Calibri" w:hAnsi="Calibri" w:cs="Calibri"/>
        </w:rPr>
        <w:t>After</w:t>
      </w:r>
      <w:r w:rsidR="00A43171" w:rsidRPr="22D893E5">
        <w:rPr>
          <w:rFonts w:ascii="Calibri" w:hAnsi="Calibri" w:cs="Calibri"/>
        </w:rPr>
        <w:t xml:space="preserve"> checking into the hotel, he ordered a steak dinner</w:t>
      </w:r>
      <w:r w:rsidR="00C9612B" w:rsidRPr="22D893E5">
        <w:rPr>
          <w:rFonts w:ascii="Calibri" w:hAnsi="Calibri" w:cs="Calibri"/>
        </w:rPr>
        <w:t xml:space="preserve"> and a glass of wine</w:t>
      </w:r>
      <w:r w:rsidR="00A43171" w:rsidRPr="22D893E5">
        <w:rPr>
          <w:rFonts w:ascii="Calibri" w:hAnsi="Calibri" w:cs="Calibri"/>
        </w:rPr>
        <w:t xml:space="preserve"> through room service</w:t>
      </w:r>
      <w:r w:rsidR="00C9612B" w:rsidRPr="22D893E5">
        <w:rPr>
          <w:rFonts w:ascii="Calibri" w:hAnsi="Calibri" w:cs="Calibri"/>
        </w:rPr>
        <w:t xml:space="preserve">. </w:t>
      </w:r>
      <w:r w:rsidR="001B6941" w:rsidRPr="22D893E5">
        <w:rPr>
          <w:rFonts w:ascii="Calibri" w:hAnsi="Calibri" w:cs="Calibri"/>
        </w:rPr>
        <w:t xml:space="preserve">He watched </w:t>
      </w:r>
      <w:r w:rsidR="00C45B45" w:rsidRPr="22D893E5">
        <w:rPr>
          <w:rFonts w:ascii="Calibri" w:hAnsi="Calibri" w:cs="Calibri"/>
        </w:rPr>
        <w:t xml:space="preserve">a couple of episodes of </w:t>
      </w:r>
      <w:r w:rsidR="00C45B45" w:rsidRPr="001B79A5">
        <w:rPr>
          <w:rFonts w:ascii="Calibri" w:hAnsi="Calibri" w:cs="Calibri"/>
          <w:i/>
          <w:iCs/>
        </w:rPr>
        <w:t>Mad Men</w:t>
      </w:r>
      <w:r w:rsidR="00D65797" w:rsidRPr="22D893E5">
        <w:rPr>
          <w:rFonts w:ascii="Calibri" w:hAnsi="Calibri" w:cs="Calibri"/>
        </w:rPr>
        <w:t xml:space="preserve"> before drifting off to sleep.</w:t>
      </w:r>
      <w:r w:rsidR="008B4D7E" w:rsidRPr="22D893E5">
        <w:rPr>
          <w:rFonts w:ascii="Calibri" w:hAnsi="Calibri" w:cs="Calibri"/>
        </w:rPr>
        <w:t xml:space="preserve"> In his sleep, he began to have </w:t>
      </w:r>
      <w:r w:rsidR="0069515D" w:rsidRPr="22D893E5">
        <w:rPr>
          <w:rFonts w:ascii="Calibri" w:hAnsi="Calibri" w:cs="Calibri"/>
        </w:rPr>
        <w:t>a series of feverish dreams.</w:t>
      </w:r>
      <w:r w:rsidR="00D65797" w:rsidRPr="22D893E5">
        <w:rPr>
          <w:rFonts w:ascii="Calibri" w:hAnsi="Calibri" w:cs="Calibri"/>
        </w:rPr>
        <w:t xml:space="preserve"> </w:t>
      </w:r>
      <w:r w:rsidR="004A51BF" w:rsidRPr="22D893E5">
        <w:rPr>
          <w:rFonts w:ascii="Calibri" w:hAnsi="Calibri" w:cs="Calibri"/>
        </w:rPr>
        <w:t xml:space="preserve">In a few of his dreams, he had flashbacks of his time in the Army fighting the </w:t>
      </w:r>
      <w:r w:rsidR="00CB759B" w:rsidRPr="22D893E5">
        <w:rPr>
          <w:rFonts w:ascii="Calibri" w:hAnsi="Calibri" w:cs="Calibri"/>
        </w:rPr>
        <w:t>Death Firm</w:t>
      </w:r>
      <w:r w:rsidR="00184784" w:rsidRPr="22D893E5">
        <w:rPr>
          <w:rFonts w:ascii="Calibri" w:hAnsi="Calibri" w:cs="Calibri"/>
        </w:rPr>
        <w:t xml:space="preserve">s and studying their behavioral patterns. It did not seem that long ago. He also dreamt of the day he lost his </w:t>
      </w:r>
      <w:r w:rsidR="00475BA4" w:rsidRPr="22D893E5">
        <w:rPr>
          <w:rFonts w:ascii="Calibri" w:hAnsi="Calibri" w:cs="Calibri"/>
        </w:rPr>
        <w:t>late fiancé</w:t>
      </w:r>
      <w:r w:rsidR="00A31BF5">
        <w:rPr>
          <w:rFonts w:ascii="Calibri" w:hAnsi="Calibri" w:cs="Calibri"/>
        </w:rPr>
        <w:t>e</w:t>
      </w:r>
      <w:r w:rsidR="00475BA4" w:rsidRPr="22D893E5">
        <w:rPr>
          <w:rFonts w:ascii="Calibri" w:hAnsi="Calibri" w:cs="Calibri"/>
        </w:rPr>
        <w:t xml:space="preserve"> to a </w:t>
      </w:r>
      <w:r w:rsidR="00CB759B" w:rsidRPr="22D893E5">
        <w:rPr>
          <w:rFonts w:ascii="Calibri" w:hAnsi="Calibri" w:cs="Calibri"/>
        </w:rPr>
        <w:t>Death Firm</w:t>
      </w:r>
      <w:r w:rsidR="00475BA4" w:rsidRPr="22D893E5">
        <w:rPr>
          <w:rFonts w:ascii="Calibri" w:hAnsi="Calibri" w:cs="Calibri"/>
        </w:rPr>
        <w:t xml:space="preserve"> while on a hike. Harris remembered being so heartbroken after witnessing a Death Firm maul her and drag her off. He tried so hard to fight it off. Tears rolled down his cheek</w:t>
      </w:r>
      <w:r w:rsidR="00A31BF5">
        <w:rPr>
          <w:rFonts w:ascii="Calibri" w:hAnsi="Calibri" w:cs="Calibri"/>
        </w:rPr>
        <w:t>s</w:t>
      </w:r>
      <w:r w:rsidR="00475BA4" w:rsidRPr="22D893E5">
        <w:rPr>
          <w:rFonts w:ascii="Calibri" w:hAnsi="Calibri" w:cs="Calibri"/>
        </w:rPr>
        <w:t xml:space="preserve">. </w:t>
      </w:r>
      <w:r w:rsidR="001E2C96" w:rsidRPr="22D893E5">
        <w:rPr>
          <w:rFonts w:ascii="Calibri" w:hAnsi="Calibri" w:cs="Calibri"/>
        </w:rPr>
        <w:t xml:space="preserve">Harris tossed and turned throughout the night. He woke up </w:t>
      </w:r>
      <w:r w:rsidR="00A1427D" w:rsidRPr="22D893E5">
        <w:rPr>
          <w:rFonts w:ascii="Calibri" w:hAnsi="Calibri" w:cs="Calibri"/>
        </w:rPr>
        <w:t>once after getting scared</w:t>
      </w:r>
      <w:r w:rsidR="006A5D24" w:rsidRPr="22D893E5">
        <w:rPr>
          <w:rFonts w:ascii="Calibri" w:hAnsi="Calibri" w:cs="Calibri"/>
        </w:rPr>
        <w:t xml:space="preserve"> </w:t>
      </w:r>
      <w:r w:rsidR="00A31BF5">
        <w:rPr>
          <w:rFonts w:ascii="Calibri" w:hAnsi="Calibri" w:cs="Calibri"/>
        </w:rPr>
        <w:t>of</w:t>
      </w:r>
      <w:r w:rsidR="00A31BF5" w:rsidRPr="22D893E5">
        <w:rPr>
          <w:rFonts w:ascii="Calibri" w:hAnsi="Calibri" w:cs="Calibri"/>
        </w:rPr>
        <w:t xml:space="preserve"> </w:t>
      </w:r>
      <w:r w:rsidR="006A5D24" w:rsidRPr="22D893E5">
        <w:rPr>
          <w:rFonts w:ascii="Calibri" w:hAnsi="Calibri" w:cs="Calibri"/>
        </w:rPr>
        <w:t xml:space="preserve">almost losing his life from a </w:t>
      </w:r>
      <w:r w:rsidR="00CB759B" w:rsidRPr="22D893E5">
        <w:rPr>
          <w:rFonts w:ascii="Calibri" w:hAnsi="Calibri" w:cs="Calibri"/>
        </w:rPr>
        <w:t>Death Firm</w:t>
      </w:r>
      <w:r w:rsidR="006A5D24" w:rsidRPr="22D893E5">
        <w:rPr>
          <w:rFonts w:ascii="Calibri" w:hAnsi="Calibri" w:cs="Calibri"/>
        </w:rPr>
        <w:t xml:space="preserve"> attack. The attack left him with a severe case of post-traumatic stress disorder. It took him several months to overcome it.  </w:t>
      </w:r>
      <w:r w:rsidR="0047763B" w:rsidRPr="22D893E5">
        <w:rPr>
          <w:rFonts w:ascii="Calibri" w:hAnsi="Calibri" w:cs="Calibri"/>
        </w:rPr>
        <w:t xml:space="preserve">He checked the time and noticed it was </w:t>
      </w:r>
      <w:r w:rsidR="001E2B2F" w:rsidRPr="22D893E5">
        <w:rPr>
          <w:rFonts w:ascii="Calibri" w:hAnsi="Calibri" w:cs="Calibri"/>
        </w:rPr>
        <w:t xml:space="preserve">3:45 a.m. </w:t>
      </w:r>
      <w:r w:rsidR="00534438" w:rsidRPr="22D893E5">
        <w:rPr>
          <w:rFonts w:ascii="Calibri" w:hAnsi="Calibri" w:cs="Calibri"/>
        </w:rPr>
        <w:t xml:space="preserve">Harris sighed and slowly went back to sleep. </w:t>
      </w:r>
    </w:p>
    <w:p w14:paraId="65BD5A51" w14:textId="58CE69B3" w:rsidR="00534438" w:rsidRDefault="00C55009" w:rsidP="00654067">
      <w:pPr>
        <w:spacing w:line="480" w:lineRule="auto"/>
        <w:ind w:firstLine="720"/>
        <w:rPr>
          <w:rFonts w:ascii="Calibri" w:hAnsi="Calibri" w:cs="Calibri"/>
        </w:rPr>
      </w:pPr>
      <w:r w:rsidRPr="22D893E5">
        <w:rPr>
          <w:rFonts w:ascii="Calibri" w:hAnsi="Calibri" w:cs="Calibri"/>
        </w:rPr>
        <w:t xml:space="preserve">He groaned as his alarm went off at </w:t>
      </w:r>
      <w:r w:rsidR="006652E9" w:rsidRPr="22D893E5">
        <w:rPr>
          <w:rFonts w:ascii="Calibri" w:hAnsi="Calibri" w:cs="Calibri"/>
        </w:rPr>
        <w:t>6 a.m. Harris felt like he did not get</w:t>
      </w:r>
      <w:r w:rsidR="003652F9" w:rsidRPr="22D893E5">
        <w:rPr>
          <w:rFonts w:ascii="Calibri" w:hAnsi="Calibri" w:cs="Calibri"/>
        </w:rPr>
        <w:t xml:space="preserve"> enough</w:t>
      </w:r>
      <w:r w:rsidR="006652E9" w:rsidRPr="22D893E5">
        <w:rPr>
          <w:rFonts w:ascii="Calibri" w:hAnsi="Calibri" w:cs="Calibri"/>
        </w:rPr>
        <w:t xml:space="preserve"> sleep once again</w:t>
      </w:r>
      <w:r w:rsidR="00A60DBF" w:rsidRPr="22D893E5">
        <w:rPr>
          <w:rFonts w:ascii="Calibri" w:hAnsi="Calibri" w:cs="Calibri"/>
        </w:rPr>
        <w:t>.</w:t>
      </w:r>
      <w:r w:rsidR="00DA4D68" w:rsidRPr="22D893E5">
        <w:rPr>
          <w:rFonts w:ascii="Calibri" w:hAnsi="Calibri" w:cs="Calibri"/>
        </w:rPr>
        <w:t xml:space="preserve"> He could not see how he was going to </w:t>
      </w:r>
      <w:r w:rsidR="008D5108" w:rsidRPr="22D893E5">
        <w:rPr>
          <w:rFonts w:ascii="Calibri" w:hAnsi="Calibri" w:cs="Calibri"/>
        </w:rPr>
        <w:t>stand up to Camargo with his lack of sleep.</w:t>
      </w:r>
      <w:r w:rsidR="00A60DBF" w:rsidRPr="22D893E5">
        <w:rPr>
          <w:rFonts w:ascii="Calibri" w:hAnsi="Calibri" w:cs="Calibri"/>
        </w:rPr>
        <w:t xml:space="preserve"> </w:t>
      </w:r>
      <w:r w:rsidR="008D5108" w:rsidRPr="22D893E5">
        <w:rPr>
          <w:rFonts w:ascii="Calibri" w:hAnsi="Calibri" w:cs="Calibri"/>
        </w:rPr>
        <w:t>Harris</w:t>
      </w:r>
      <w:r w:rsidR="00013979" w:rsidRPr="22D893E5">
        <w:rPr>
          <w:rFonts w:ascii="Calibri" w:hAnsi="Calibri" w:cs="Calibri"/>
        </w:rPr>
        <w:t xml:space="preserve"> lazily got up</w:t>
      </w:r>
      <w:r w:rsidR="00904753" w:rsidRPr="22D893E5">
        <w:rPr>
          <w:rFonts w:ascii="Calibri" w:hAnsi="Calibri" w:cs="Calibri"/>
        </w:rPr>
        <w:t xml:space="preserve"> from the bed</w:t>
      </w:r>
      <w:r w:rsidR="00B23D5C" w:rsidRPr="22D893E5">
        <w:rPr>
          <w:rFonts w:ascii="Calibri" w:hAnsi="Calibri" w:cs="Calibri"/>
        </w:rPr>
        <w:t xml:space="preserve">, </w:t>
      </w:r>
      <w:r w:rsidR="00904753" w:rsidRPr="22D893E5">
        <w:rPr>
          <w:rFonts w:ascii="Calibri" w:hAnsi="Calibri" w:cs="Calibri"/>
        </w:rPr>
        <w:t>walked over to the</w:t>
      </w:r>
      <w:r w:rsidR="00B23D5C" w:rsidRPr="22D893E5">
        <w:rPr>
          <w:rFonts w:ascii="Calibri" w:hAnsi="Calibri" w:cs="Calibri"/>
        </w:rPr>
        <w:t xml:space="preserve"> bathroom, </w:t>
      </w:r>
      <w:r w:rsidR="00F444B5" w:rsidRPr="22D893E5">
        <w:rPr>
          <w:rFonts w:ascii="Calibri" w:hAnsi="Calibri" w:cs="Calibri"/>
        </w:rPr>
        <w:t xml:space="preserve">quickly </w:t>
      </w:r>
      <w:r w:rsidR="00B23D5C" w:rsidRPr="22D893E5">
        <w:rPr>
          <w:rFonts w:ascii="Calibri" w:hAnsi="Calibri" w:cs="Calibri"/>
        </w:rPr>
        <w:t xml:space="preserve">stripped </w:t>
      </w:r>
      <w:r w:rsidR="002455D8" w:rsidRPr="22D893E5">
        <w:rPr>
          <w:rFonts w:ascii="Calibri" w:hAnsi="Calibri" w:cs="Calibri"/>
        </w:rPr>
        <w:t xml:space="preserve">off his clothes, </w:t>
      </w:r>
      <w:r w:rsidR="00013979" w:rsidRPr="22D893E5">
        <w:rPr>
          <w:rFonts w:ascii="Calibri" w:hAnsi="Calibri" w:cs="Calibri"/>
        </w:rPr>
        <w:t xml:space="preserve">and </w:t>
      </w:r>
      <w:r w:rsidR="00F444B5" w:rsidRPr="22D893E5">
        <w:rPr>
          <w:rFonts w:ascii="Calibri" w:hAnsi="Calibri" w:cs="Calibri"/>
        </w:rPr>
        <w:t>stepped</w:t>
      </w:r>
      <w:r w:rsidR="00013979" w:rsidRPr="22D893E5">
        <w:rPr>
          <w:rFonts w:ascii="Calibri" w:hAnsi="Calibri" w:cs="Calibri"/>
        </w:rPr>
        <w:t xml:space="preserve"> </w:t>
      </w:r>
      <w:r w:rsidR="00F444B5" w:rsidRPr="22D893E5">
        <w:rPr>
          <w:rFonts w:ascii="Calibri" w:hAnsi="Calibri" w:cs="Calibri"/>
        </w:rPr>
        <w:t xml:space="preserve">inside </w:t>
      </w:r>
      <w:r w:rsidR="00904753" w:rsidRPr="22D893E5">
        <w:rPr>
          <w:rFonts w:ascii="Calibri" w:hAnsi="Calibri" w:cs="Calibri"/>
        </w:rPr>
        <w:t>the</w:t>
      </w:r>
      <w:r w:rsidR="00013979" w:rsidRPr="22D893E5">
        <w:rPr>
          <w:rFonts w:ascii="Calibri" w:hAnsi="Calibri" w:cs="Calibri"/>
        </w:rPr>
        <w:t xml:space="preserve"> shower. </w:t>
      </w:r>
      <w:r w:rsidR="00EF276D" w:rsidRPr="22D893E5">
        <w:rPr>
          <w:rFonts w:ascii="Calibri" w:hAnsi="Calibri" w:cs="Calibri"/>
        </w:rPr>
        <w:t xml:space="preserve">The warm water and the scent of </w:t>
      </w:r>
      <w:r w:rsidR="00C503A2" w:rsidRPr="22D893E5">
        <w:rPr>
          <w:rFonts w:ascii="Calibri" w:hAnsi="Calibri" w:cs="Calibri"/>
        </w:rPr>
        <w:t xml:space="preserve">Paul Mitchell </w:t>
      </w:r>
      <w:r w:rsidR="00E215E8" w:rsidRPr="22D893E5">
        <w:rPr>
          <w:rFonts w:ascii="Calibri" w:hAnsi="Calibri" w:cs="Calibri"/>
        </w:rPr>
        <w:t>lemon</w:t>
      </w:r>
      <w:r w:rsidR="00A31BF5">
        <w:rPr>
          <w:rFonts w:ascii="Calibri" w:hAnsi="Calibri" w:cs="Calibri"/>
        </w:rPr>
        <w:t>-</w:t>
      </w:r>
      <w:r w:rsidR="00E215E8" w:rsidRPr="22D893E5">
        <w:rPr>
          <w:rFonts w:ascii="Calibri" w:hAnsi="Calibri" w:cs="Calibri"/>
        </w:rPr>
        <w:t xml:space="preserve">sage bodywash rejuvenated him. </w:t>
      </w:r>
      <w:r w:rsidR="00C16180" w:rsidRPr="22D893E5">
        <w:rPr>
          <w:rFonts w:ascii="Calibri" w:hAnsi="Calibri" w:cs="Calibri"/>
        </w:rPr>
        <w:t xml:space="preserve">He would need a couple of cups of coffee to get him to function properly for the day. </w:t>
      </w:r>
    </w:p>
    <w:p w14:paraId="2E9DCFFF" w14:textId="4FB24EF5" w:rsidR="002877A8" w:rsidRDefault="002877A8" w:rsidP="00654067">
      <w:pPr>
        <w:spacing w:line="480" w:lineRule="auto"/>
        <w:ind w:firstLine="720"/>
        <w:rPr>
          <w:rFonts w:ascii="Calibri" w:hAnsi="Calibri" w:cs="Calibri"/>
        </w:rPr>
      </w:pPr>
      <w:r>
        <w:rPr>
          <w:rFonts w:ascii="Calibri" w:hAnsi="Calibri" w:cs="Calibri"/>
        </w:rPr>
        <w:t xml:space="preserve">Harris </w:t>
      </w:r>
      <w:r w:rsidR="00A70F98">
        <w:rPr>
          <w:rFonts w:ascii="Calibri" w:hAnsi="Calibri" w:cs="Calibri"/>
        </w:rPr>
        <w:t>took the elevator</w:t>
      </w:r>
      <w:r w:rsidR="0045370D">
        <w:rPr>
          <w:rFonts w:ascii="Calibri" w:hAnsi="Calibri" w:cs="Calibri"/>
        </w:rPr>
        <w:t xml:space="preserve"> down to the first floor</w:t>
      </w:r>
      <w:r w:rsidR="00A70F98">
        <w:rPr>
          <w:rFonts w:ascii="Calibri" w:hAnsi="Calibri" w:cs="Calibri"/>
        </w:rPr>
        <w:t xml:space="preserve"> </w:t>
      </w:r>
      <w:r w:rsidR="00A71335">
        <w:rPr>
          <w:rFonts w:ascii="Calibri" w:hAnsi="Calibri" w:cs="Calibri"/>
        </w:rPr>
        <w:t xml:space="preserve">and headed </w:t>
      </w:r>
      <w:r w:rsidR="00A31BF5">
        <w:rPr>
          <w:rFonts w:ascii="Calibri" w:hAnsi="Calibri" w:cs="Calibri"/>
        </w:rPr>
        <w:t xml:space="preserve">toward </w:t>
      </w:r>
      <w:r w:rsidR="00A71335">
        <w:rPr>
          <w:rFonts w:ascii="Calibri" w:hAnsi="Calibri" w:cs="Calibri"/>
        </w:rPr>
        <w:t xml:space="preserve">the </w:t>
      </w:r>
      <w:r w:rsidR="000B0A2C">
        <w:rPr>
          <w:rFonts w:ascii="Calibri" w:hAnsi="Calibri" w:cs="Calibri"/>
        </w:rPr>
        <w:t xml:space="preserve">breakfast bar. He needed to be </w:t>
      </w:r>
      <w:r w:rsidR="00A57F1C">
        <w:rPr>
          <w:rFonts w:ascii="Calibri" w:hAnsi="Calibri" w:cs="Calibri"/>
        </w:rPr>
        <w:t>well-</w:t>
      </w:r>
      <w:r w:rsidR="000B0A2C">
        <w:rPr>
          <w:rFonts w:ascii="Calibri" w:hAnsi="Calibri" w:cs="Calibri"/>
        </w:rPr>
        <w:t>nourished</w:t>
      </w:r>
      <w:r w:rsidR="00956971">
        <w:rPr>
          <w:rFonts w:ascii="Calibri" w:hAnsi="Calibri" w:cs="Calibri"/>
        </w:rPr>
        <w:t xml:space="preserve"> so that he </w:t>
      </w:r>
      <w:r w:rsidR="00A57F1C">
        <w:rPr>
          <w:rFonts w:ascii="Calibri" w:hAnsi="Calibri" w:cs="Calibri"/>
        </w:rPr>
        <w:t>could</w:t>
      </w:r>
      <w:r w:rsidR="00956971">
        <w:rPr>
          <w:rFonts w:ascii="Calibri" w:hAnsi="Calibri" w:cs="Calibri"/>
        </w:rPr>
        <w:t xml:space="preserve"> have the energy to face the obst</w:t>
      </w:r>
      <w:r w:rsidR="001D20CF">
        <w:rPr>
          <w:rFonts w:ascii="Calibri" w:hAnsi="Calibri" w:cs="Calibri"/>
        </w:rPr>
        <w:t xml:space="preserve">acles that </w:t>
      </w:r>
      <w:r w:rsidR="00A31BF5">
        <w:rPr>
          <w:rFonts w:ascii="Calibri" w:hAnsi="Calibri" w:cs="Calibri"/>
        </w:rPr>
        <w:t xml:space="preserve">lay </w:t>
      </w:r>
      <w:r w:rsidR="001D20CF">
        <w:rPr>
          <w:rFonts w:ascii="Calibri" w:hAnsi="Calibri" w:cs="Calibri"/>
        </w:rPr>
        <w:t xml:space="preserve">ahead of him. A </w:t>
      </w:r>
      <w:r w:rsidR="00B75D41">
        <w:rPr>
          <w:rFonts w:ascii="Calibri" w:hAnsi="Calibri" w:cs="Calibri"/>
        </w:rPr>
        <w:t xml:space="preserve">couple of </w:t>
      </w:r>
      <w:r w:rsidR="001D20CF">
        <w:rPr>
          <w:rFonts w:ascii="Calibri" w:hAnsi="Calibri" w:cs="Calibri"/>
        </w:rPr>
        <w:t>cup</w:t>
      </w:r>
      <w:r w:rsidR="00B75D41">
        <w:rPr>
          <w:rFonts w:ascii="Calibri" w:hAnsi="Calibri" w:cs="Calibri"/>
        </w:rPr>
        <w:t xml:space="preserve">s </w:t>
      </w:r>
      <w:r w:rsidR="001D20CF">
        <w:rPr>
          <w:rFonts w:ascii="Calibri" w:hAnsi="Calibri" w:cs="Calibri"/>
        </w:rPr>
        <w:t xml:space="preserve">of </w:t>
      </w:r>
      <w:r w:rsidR="009410E0">
        <w:rPr>
          <w:rFonts w:ascii="Calibri" w:hAnsi="Calibri" w:cs="Calibri"/>
        </w:rPr>
        <w:t xml:space="preserve">coffee would give him a </w:t>
      </w:r>
      <w:r w:rsidR="00A71335">
        <w:rPr>
          <w:rFonts w:ascii="Calibri" w:hAnsi="Calibri" w:cs="Calibri"/>
        </w:rPr>
        <w:t>jolt of energy</w:t>
      </w:r>
      <w:r w:rsidR="009410E0">
        <w:rPr>
          <w:rFonts w:ascii="Calibri" w:hAnsi="Calibri" w:cs="Calibri"/>
        </w:rPr>
        <w:t xml:space="preserve"> </w:t>
      </w:r>
      <w:r w:rsidR="00A57F1C">
        <w:rPr>
          <w:rFonts w:ascii="Calibri" w:hAnsi="Calibri" w:cs="Calibri"/>
        </w:rPr>
        <w:t xml:space="preserve">as well. </w:t>
      </w:r>
      <w:r w:rsidR="00F57100">
        <w:rPr>
          <w:rFonts w:ascii="Calibri" w:hAnsi="Calibri" w:cs="Calibri"/>
        </w:rPr>
        <w:t>He nibbled quickly on his toast</w:t>
      </w:r>
      <w:r w:rsidR="00B75D41">
        <w:rPr>
          <w:rFonts w:ascii="Calibri" w:hAnsi="Calibri" w:cs="Calibri"/>
        </w:rPr>
        <w:t xml:space="preserve"> and sipped </w:t>
      </w:r>
      <w:r w:rsidR="009E1F09">
        <w:rPr>
          <w:rFonts w:ascii="Calibri" w:hAnsi="Calibri" w:cs="Calibri"/>
        </w:rPr>
        <w:t>his coffee in a hurry</w:t>
      </w:r>
      <w:r w:rsidR="00845C00">
        <w:rPr>
          <w:rFonts w:ascii="Calibri" w:hAnsi="Calibri" w:cs="Calibri"/>
        </w:rPr>
        <w:t xml:space="preserve">. </w:t>
      </w:r>
      <w:r w:rsidR="009C5AE4">
        <w:rPr>
          <w:rFonts w:ascii="Calibri" w:hAnsi="Calibri" w:cs="Calibri"/>
        </w:rPr>
        <w:t xml:space="preserve">Harris </w:t>
      </w:r>
      <w:r w:rsidR="00626270">
        <w:rPr>
          <w:rFonts w:ascii="Calibri" w:hAnsi="Calibri" w:cs="Calibri"/>
        </w:rPr>
        <w:t xml:space="preserve">looked </w:t>
      </w:r>
      <w:r w:rsidR="004A0AB9">
        <w:rPr>
          <w:rFonts w:ascii="Calibri" w:hAnsi="Calibri" w:cs="Calibri"/>
        </w:rPr>
        <w:t xml:space="preserve">down </w:t>
      </w:r>
      <w:r w:rsidR="00626270">
        <w:rPr>
          <w:rFonts w:ascii="Calibri" w:hAnsi="Calibri" w:cs="Calibri"/>
        </w:rPr>
        <w:t xml:space="preserve">at his watch and noticed it was about time for him to head out. He </w:t>
      </w:r>
      <w:r w:rsidR="00DB5ACE">
        <w:rPr>
          <w:rFonts w:ascii="Calibri" w:hAnsi="Calibri" w:cs="Calibri"/>
        </w:rPr>
        <w:t xml:space="preserve">threw the paper plate and an empty cup away in the trash. </w:t>
      </w:r>
    </w:p>
    <w:p w14:paraId="69236A1A" w14:textId="068C0006" w:rsidR="008F7745" w:rsidRDefault="008F7745" w:rsidP="00654067">
      <w:pPr>
        <w:spacing w:line="480" w:lineRule="auto"/>
        <w:ind w:firstLine="720"/>
        <w:rPr>
          <w:rFonts w:ascii="Calibri" w:hAnsi="Calibri" w:cs="Calibri"/>
        </w:rPr>
      </w:pPr>
      <w:r>
        <w:rPr>
          <w:rFonts w:ascii="Calibri" w:hAnsi="Calibri" w:cs="Calibri"/>
        </w:rPr>
        <w:t>Harris pulled out his keys</w:t>
      </w:r>
      <w:r w:rsidR="00B063E0">
        <w:rPr>
          <w:rFonts w:ascii="Calibri" w:hAnsi="Calibri" w:cs="Calibri"/>
        </w:rPr>
        <w:t xml:space="preserve"> from his jean pocket</w:t>
      </w:r>
      <w:r>
        <w:rPr>
          <w:rFonts w:ascii="Calibri" w:hAnsi="Calibri" w:cs="Calibri"/>
        </w:rPr>
        <w:t xml:space="preserve"> while </w:t>
      </w:r>
      <w:r w:rsidR="00CD64AF">
        <w:rPr>
          <w:rFonts w:ascii="Calibri" w:hAnsi="Calibri" w:cs="Calibri"/>
        </w:rPr>
        <w:t xml:space="preserve">heading out the door. He walked briskly across the parking lot on the way to his vehicle. </w:t>
      </w:r>
      <w:r w:rsidR="001141BF">
        <w:rPr>
          <w:rFonts w:ascii="Calibri" w:hAnsi="Calibri" w:cs="Calibri"/>
        </w:rPr>
        <w:t xml:space="preserve">Harris texted Alderson to tell him he was on his way. </w:t>
      </w:r>
      <w:r w:rsidR="00920E3B">
        <w:rPr>
          <w:rFonts w:ascii="Calibri" w:hAnsi="Calibri" w:cs="Calibri"/>
        </w:rPr>
        <w:t>The lieutenant colonel and</w:t>
      </w:r>
      <w:r w:rsidR="00805937">
        <w:rPr>
          <w:rFonts w:ascii="Calibri" w:hAnsi="Calibri" w:cs="Calibri"/>
        </w:rPr>
        <w:t xml:space="preserve"> the soldiers were staying at </w:t>
      </w:r>
      <w:r w:rsidR="00E705EF">
        <w:rPr>
          <w:rFonts w:ascii="Calibri" w:hAnsi="Calibri" w:cs="Calibri"/>
        </w:rPr>
        <w:t>the Hilton Garden Inn</w:t>
      </w:r>
      <w:r w:rsidR="00F62E26">
        <w:rPr>
          <w:rFonts w:ascii="Calibri" w:hAnsi="Calibri" w:cs="Calibri"/>
        </w:rPr>
        <w:t xml:space="preserve">. It </w:t>
      </w:r>
      <w:r w:rsidR="00395407">
        <w:rPr>
          <w:rFonts w:ascii="Calibri" w:hAnsi="Calibri" w:cs="Calibri"/>
        </w:rPr>
        <w:t>was in</w:t>
      </w:r>
      <w:r w:rsidR="006962DD">
        <w:rPr>
          <w:rFonts w:ascii="Calibri" w:hAnsi="Calibri" w:cs="Calibri"/>
        </w:rPr>
        <w:t xml:space="preserve"> the Bricktown District. </w:t>
      </w:r>
      <w:r w:rsidR="001B5513">
        <w:rPr>
          <w:rFonts w:ascii="Calibri" w:hAnsi="Calibri" w:cs="Calibri"/>
        </w:rPr>
        <w:t xml:space="preserve">Alderson </w:t>
      </w:r>
      <w:r w:rsidR="00AD2C11">
        <w:rPr>
          <w:rFonts w:ascii="Calibri" w:hAnsi="Calibri" w:cs="Calibri"/>
        </w:rPr>
        <w:t>t</w:t>
      </w:r>
      <w:r w:rsidR="00793615">
        <w:rPr>
          <w:rFonts w:ascii="Calibri" w:hAnsi="Calibri" w:cs="Calibri"/>
        </w:rPr>
        <w:t>exted</w:t>
      </w:r>
      <w:r w:rsidR="00AD2C11">
        <w:rPr>
          <w:rFonts w:ascii="Calibri" w:hAnsi="Calibri" w:cs="Calibri"/>
        </w:rPr>
        <w:t xml:space="preserve"> </w:t>
      </w:r>
      <w:r w:rsidR="0043257C">
        <w:rPr>
          <w:rFonts w:ascii="Calibri" w:hAnsi="Calibri" w:cs="Calibri"/>
        </w:rPr>
        <w:t>Harris</w:t>
      </w:r>
      <w:r w:rsidR="00793615">
        <w:rPr>
          <w:rFonts w:ascii="Calibri" w:hAnsi="Calibri" w:cs="Calibri"/>
        </w:rPr>
        <w:t xml:space="preserve"> to let him know </w:t>
      </w:r>
      <w:r w:rsidR="00AD2C11">
        <w:rPr>
          <w:rFonts w:ascii="Calibri" w:hAnsi="Calibri" w:cs="Calibri"/>
        </w:rPr>
        <w:t xml:space="preserve">they were waiting for him in the hotel lobby. </w:t>
      </w:r>
      <w:r w:rsidR="00CA4CB2">
        <w:rPr>
          <w:rFonts w:ascii="Calibri" w:hAnsi="Calibri" w:cs="Calibri"/>
        </w:rPr>
        <w:t>Harris</w:t>
      </w:r>
      <w:r w:rsidR="0068356E">
        <w:rPr>
          <w:rFonts w:ascii="Calibri" w:hAnsi="Calibri" w:cs="Calibri"/>
        </w:rPr>
        <w:t xml:space="preserve"> texted him back</w:t>
      </w:r>
      <w:r w:rsidR="00A31BF5">
        <w:rPr>
          <w:rFonts w:ascii="Calibri" w:hAnsi="Calibri" w:cs="Calibri"/>
        </w:rPr>
        <w:t>,</w:t>
      </w:r>
      <w:r w:rsidR="00CA4CB2">
        <w:rPr>
          <w:rFonts w:ascii="Calibri" w:hAnsi="Calibri" w:cs="Calibri"/>
        </w:rPr>
        <w:t xml:space="preserve"> </w:t>
      </w:r>
      <w:r w:rsidR="0068356E">
        <w:rPr>
          <w:rFonts w:ascii="Calibri" w:hAnsi="Calibri" w:cs="Calibri"/>
        </w:rPr>
        <w:t>saying</w:t>
      </w:r>
      <w:r w:rsidR="00B80777">
        <w:rPr>
          <w:rFonts w:ascii="Calibri" w:hAnsi="Calibri" w:cs="Calibri"/>
        </w:rPr>
        <w:t xml:space="preserve"> he </w:t>
      </w:r>
      <w:r w:rsidR="00A31BF5">
        <w:rPr>
          <w:rFonts w:ascii="Calibri" w:hAnsi="Calibri" w:cs="Calibri"/>
        </w:rPr>
        <w:t xml:space="preserve">would </w:t>
      </w:r>
      <w:r w:rsidR="00B80777">
        <w:rPr>
          <w:rFonts w:ascii="Calibri" w:hAnsi="Calibri" w:cs="Calibri"/>
        </w:rPr>
        <w:t xml:space="preserve">be there shortly </w:t>
      </w:r>
      <w:r w:rsidR="00793615">
        <w:rPr>
          <w:rFonts w:ascii="Calibri" w:hAnsi="Calibri" w:cs="Calibri"/>
        </w:rPr>
        <w:t>before</w:t>
      </w:r>
      <w:r w:rsidR="00B80777">
        <w:rPr>
          <w:rFonts w:ascii="Calibri" w:hAnsi="Calibri" w:cs="Calibri"/>
        </w:rPr>
        <w:t xml:space="preserve"> </w:t>
      </w:r>
      <w:r w:rsidR="0068356E">
        <w:rPr>
          <w:rFonts w:ascii="Calibri" w:hAnsi="Calibri" w:cs="Calibri"/>
        </w:rPr>
        <w:t>pulling out of the hotel parking lot</w:t>
      </w:r>
      <w:r w:rsidR="00B80777">
        <w:rPr>
          <w:rFonts w:ascii="Calibri" w:hAnsi="Calibri" w:cs="Calibri"/>
        </w:rPr>
        <w:t>.</w:t>
      </w:r>
    </w:p>
    <w:p w14:paraId="2712ED18" w14:textId="2CFE5640" w:rsidR="00395407" w:rsidRDefault="003C7DA4" w:rsidP="00654067">
      <w:pPr>
        <w:spacing w:line="480" w:lineRule="auto"/>
        <w:ind w:firstLine="720"/>
        <w:rPr>
          <w:rFonts w:ascii="Calibri" w:hAnsi="Calibri" w:cs="Calibri"/>
        </w:rPr>
      </w:pPr>
      <w:r>
        <w:rPr>
          <w:rFonts w:ascii="Calibri" w:hAnsi="Calibri" w:cs="Calibri"/>
        </w:rPr>
        <w:t xml:space="preserve">He checked </w:t>
      </w:r>
      <w:r w:rsidR="000C6E14">
        <w:rPr>
          <w:rFonts w:ascii="Calibri" w:hAnsi="Calibri" w:cs="Calibri"/>
        </w:rPr>
        <w:t xml:space="preserve">the traffic while he drove up the </w:t>
      </w:r>
      <w:r w:rsidR="00EB253B">
        <w:rPr>
          <w:rFonts w:ascii="Calibri" w:hAnsi="Calibri" w:cs="Calibri"/>
        </w:rPr>
        <w:t xml:space="preserve">ramp that would lead him to the highway. </w:t>
      </w:r>
      <w:r w:rsidR="003C38BD">
        <w:rPr>
          <w:rFonts w:ascii="Calibri" w:hAnsi="Calibri" w:cs="Calibri"/>
        </w:rPr>
        <w:t xml:space="preserve">He checked his rearview mirror one more time before driving into the lane. </w:t>
      </w:r>
      <w:r w:rsidR="00204A29">
        <w:rPr>
          <w:rFonts w:ascii="Calibri" w:hAnsi="Calibri" w:cs="Calibri"/>
        </w:rPr>
        <w:t>Th</w:t>
      </w:r>
      <w:r w:rsidR="002E4BCE">
        <w:rPr>
          <w:rFonts w:ascii="Calibri" w:hAnsi="Calibri" w:cs="Calibri"/>
        </w:rPr>
        <w:t xml:space="preserve">ere were many people on their way to work. </w:t>
      </w:r>
      <w:r w:rsidR="005B3946">
        <w:rPr>
          <w:rFonts w:ascii="Calibri" w:hAnsi="Calibri" w:cs="Calibri"/>
        </w:rPr>
        <w:t xml:space="preserve">Harris </w:t>
      </w:r>
      <w:r w:rsidR="00832220">
        <w:rPr>
          <w:rFonts w:ascii="Calibri" w:hAnsi="Calibri" w:cs="Calibri"/>
        </w:rPr>
        <w:t xml:space="preserve">found himself stuck in a traffic jam. </w:t>
      </w:r>
      <w:r w:rsidR="00180930">
        <w:rPr>
          <w:rFonts w:ascii="Calibri" w:hAnsi="Calibri" w:cs="Calibri"/>
        </w:rPr>
        <w:t xml:space="preserve">He grew more irritable when he was cut off by </w:t>
      </w:r>
      <w:r w:rsidR="00EC34B1">
        <w:rPr>
          <w:rFonts w:ascii="Calibri" w:hAnsi="Calibri" w:cs="Calibri"/>
        </w:rPr>
        <w:t>a truck.</w:t>
      </w:r>
      <w:r w:rsidR="000A06D7">
        <w:rPr>
          <w:rFonts w:ascii="Calibri" w:hAnsi="Calibri" w:cs="Calibri"/>
        </w:rPr>
        <w:t xml:space="preserve"> He shouted out obscenities to the truck driver</w:t>
      </w:r>
      <w:r w:rsidR="00AF26F1">
        <w:rPr>
          <w:rFonts w:ascii="Calibri" w:hAnsi="Calibri" w:cs="Calibri"/>
        </w:rPr>
        <w:t xml:space="preserve"> as he flipped the person off. </w:t>
      </w:r>
    </w:p>
    <w:p w14:paraId="343F953D" w14:textId="593E4841" w:rsidR="00EC1D21" w:rsidRDefault="00BB7FF7" w:rsidP="00654067">
      <w:pPr>
        <w:spacing w:line="480" w:lineRule="auto"/>
        <w:ind w:firstLine="720"/>
        <w:rPr>
          <w:rFonts w:ascii="Calibri" w:hAnsi="Calibri" w:cs="Calibri"/>
        </w:rPr>
      </w:pPr>
      <w:r w:rsidRPr="1FD0627C">
        <w:rPr>
          <w:rFonts w:ascii="Calibri" w:hAnsi="Calibri" w:cs="Calibri"/>
        </w:rPr>
        <w:t>The traffic lessened as more people exited the high</w:t>
      </w:r>
      <w:r w:rsidR="00E960BC" w:rsidRPr="1FD0627C">
        <w:rPr>
          <w:rFonts w:ascii="Calibri" w:hAnsi="Calibri" w:cs="Calibri"/>
        </w:rPr>
        <w:t xml:space="preserve">way. Harris was relieved </w:t>
      </w:r>
      <w:r w:rsidR="00D77F59" w:rsidRPr="1FD0627C">
        <w:rPr>
          <w:rFonts w:ascii="Calibri" w:hAnsi="Calibri" w:cs="Calibri"/>
        </w:rPr>
        <w:t>when he could</w:t>
      </w:r>
      <w:r w:rsidR="0000569E" w:rsidRPr="1FD0627C">
        <w:rPr>
          <w:rFonts w:ascii="Calibri" w:hAnsi="Calibri" w:cs="Calibri"/>
        </w:rPr>
        <w:t xml:space="preserve"> finally</w:t>
      </w:r>
      <w:r w:rsidR="00D77F59" w:rsidRPr="1FD0627C">
        <w:rPr>
          <w:rFonts w:ascii="Calibri" w:hAnsi="Calibri" w:cs="Calibri"/>
        </w:rPr>
        <w:t xml:space="preserve"> pick up </w:t>
      </w:r>
      <w:r w:rsidR="00AC4D5E" w:rsidRPr="1FD0627C">
        <w:rPr>
          <w:rFonts w:ascii="Calibri" w:hAnsi="Calibri" w:cs="Calibri"/>
        </w:rPr>
        <w:t>the</w:t>
      </w:r>
      <w:r w:rsidR="00D77F59" w:rsidRPr="1FD0627C">
        <w:rPr>
          <w:rFonts w:ascii="Calibri" w:hAnsi="Calibri" w:cs="Calibri"/>
        </w:rPr>
        <w:t xml:space="preserve"> s</w:t>
      </w:r>
      <w:r w:rsidR="003C0987" w:rsidRPr="1FD0627C">
        <w:rPr>
          <w:rFonts w:ascii="Calibri" w:hAnsi="Calibri" w:cs="Calibri"/>
        </w:rPr>
        <w:t>peed. His exit</w:t>
      </w:r>
      <w:r w:rsidR="00AC4D5E" w:rsidRPr="1FD0627C">
        <w:rPr>
          <w:rFonts w:ascii="Calibri" w:hAnsi="Calibri" w:cs="Calibri"/>
        </w:rPr>
        <w:t xml:space="preserve"> to the Bricktown District</w:t>
      </w:r>
      <w:r w:rsidR="003C0987" w:rsidRPr="1FD0627C">
        <w:rPr>
          <w:rFonts w:ascii="Calibri" w:hAnsi="Calibri" w:cs="Calibri"/>
        </w:rPr>
        <w:t xml:space="preserve"> was about two miles away. </w:t>
      </w:r>
      <w:r w:rsidR="00C6515D" w:rsidRPr="1FD0627C">
        <w:rPr>
          <w:rFonts w:ascii="Calibri" w:hAnsi="Calibri" w:cs="Calibri"/>
        </w:rPr>
        <w:t xml:space="preserve">He slowed down as he was approaching </w:t>
      </w:r>
      <w:r w:rsidR="00AA483C" w:rsidRPr="1FD0627C">
        <w:rPr>
          <w:rFonts w:ascii="Calibri" w:hAnsi="Calibri" w:cs="Calibri"/>
        </w:rPr>
        <w:t>i</w:t>
      </w:r>
      <w:r w:rsidR="00C6515D" w:rsidRPr="1FD0627C">
        <w:rPr>
          <w:rFonts w:ascii="Calibri" w:hAnsi="Calibri" w:cs="Calibri"/>
        </w:rPr>
        <w:t xml:space="preserve">t. </w:t>
      </w:r>
      <w:r w:rsidR="007E7F9B" w:rsidRPr="1FD0627C">
        <w:rPr>
          <w:rFonts w:ascii="Calibri" w:hAnsi="Calibri" w:cs="Calibri"/>
        </w:rPr>
        <w:t xml:space="preserve">He kept </w:t>
      </w:r>
      <w:r w:rsidR="00FC2CD7" w:rsidRPr="1FD0627C">
        <w:rPr>
          <w:rFonts w:ascii="Calibri" w:hAnsi="Calibri" w:cs="Calibri"/>
        </w:rPr>
        <w:t xml:space="preserve">a keen eye out for the exit sign. </w:t>
      </w:r>
    </w:p>
    <w:p w14:paraId="402609EE" w14:textId="2F7F912C" w:rsidR="00F727D4" w:rsidRDefault="00F727D4" w:rsidP="00654067">
      <w:pPr>
        <w:spacing w:line="480" w:lineRule="auto"/>
        <w:ind w:firstLine="720"/>
        <w:rPr>
          <w:rFonts w:ascii="Calibri" w:hAnsi="Calibri" w:cs="Calibri"/>
        </w:rPr>
      </w:pPr>
      <w:r w:rsidRPr="1FD0627C">
        <w:rPr>
          <w:rFonts w:ascii="Calibri" w:hAnsi="Calibri" w:cs="Calibri"/>
        </w:rPr>
        <w:t xml:space="preserve">Harris caught up with a </w:t>
      </w:r>
      <w:r w:rsidR="00EE65A0" w:rsidRPr="1FD0627C">
        <w:rPr>
          <w:rFonts w:ascii="Calibri" w:hAnsi="Calibri" w:cs="Calibri"/>
        </w:rPr>
        <w:t>slow-moving</w:t>
      </w:r>
      <w:r w:rsidRPr="1FD0627C">
        <w:rPr>
          <w:rFonts w:ascii="Calibri" w:hAnsi="Calibri" w:cs="Calibri"/>
        </w:rPr>
        <w:t xml:space="preserve"> vehicle.</w:t>
      </w:r>
      <w:r w:rsidR="00EE65A0" w:rsidRPr="1FD0627C">
        <w:rPr>
          <w:rFonts w:ascii="Calibri" w:hAnsi="Calibri" w:cs="Calibri"/>
        </w:rPr>
        <w:t xml:space="preserve"> He grew agitated.</w:t>
      </w:r>
      <w:r w:rsidR="00337F9D" w:rsidRPr="1FD0627C">
        <w:rPr>
          <w:rFonts w:ascii="Calibri" w:hAnsi="Calibri" w:cs="Calibri"/>
        </w:rPr>
        <w:t xml:space="preserve"> His patience was wearing thin.</w:t>
      </w:r>
      <w:r w:rsidR="00EE65A0" w:rsidRPr="1FD0627C">
        <w:rPr>
          <w:rFonts w:ascii="Calibri" w:hAnsi="Calibri" w:cs="Calibri"/>
        </w:rPr>
        <w:t xml:space="preserve"> </w:t>
      </w:r>
      <w:r w:rsidR="00873967" w:rsidRPr="1FD0627C">
        <w:rPr>
          <w:rFonts w:ascii="Calibri" w:hAnsi="Calibri" w:cs="Calibri"/>
        </w:rPr>
        <w:t>Harris</w:t>
      </w:r>
      <w:r w:rsidR="00606F26" w:rsidRPr="1FD0627C">
        <w:rPr>
          <w:rFonts w:ascii="Calibri" w:hAnsi="Calibri" w:cs="Calibri"/>
        </w:rPr>
        <w:t>’</w:t>
      </w:r>
      <w:r w:rsidR="00A31BF5">
        <w:rPr>
          <w:rFonts w:ascii="Calibri" w:hAnsi="Calibri" w:cs="Calibri"/>
        </w:rPr>
        <w:t>s</w:t>
      </w:r>
      <w:r w:rsidR="00606F26" w:rsidRPr="1FD0627C">
        <w:rPr>
          <w:rFonts w:ascii="Calibri" w:hAnsi="Calibri" w:cs="Calibri"/>
        </w:rPr>
        <w:t xml:space="preserve"> eyes lit up as soon </w:t>
      </w:r>
      <w:r w:rsidR="00550702" w:rsidRPr="1FD0627C">
        <w:rPr>
          <w:rFonts w:ascii="Calibri" w:hAnsi="Calibri" w:cs="Calibri"/>
        </w:rPr>
        <w:t>as he saw the exit sign</w:t>
      </w:r>
      <w:r w:rsidR="006D11BE" w:rsidRPr="1FD0627C">
        <w:rPr>
          <w:rFonts w:ascii="Calibri" w:hAnsi="Calibri" w:cs="Calibri"/>
        </w:rPr>
        <w:t>.</w:t>
      </w:r>
      <w:r w:rsidR="00337F9D" w:rsidRPr="1FD0627C">
        <w:rPr>
          <w:rFonts w:ascii="Calibri" w:hAnsi="Calibri" w:cs="Calibri"/>
        </w:rPr>
        <w:t xml:space="preserve"> </w:t>
      </w:r>
      <w:r w:rsidR="00270757" w:rsidRPr="1FD0627C">
        <w:rPr>
          <w:rFonts w:ascii="Calibri" w:hAnsi="Calibri" w:cs="Calibri"/>
        </w:rPr>
        <w:t>H</w:t>
      </w:r>
      <w:r w:rsidR="002D7F00" w:rsidRPr="1FD0627C">
        <w:rPr>
          <w:rFonts w:ascii="Calibri" w:hAnsi="Calibri" w:cs="Calibri"/>
        </w:rPr>
        <w:t>arris quickly exited the highway and</w:t>
      </w:r>
      <w:r w:rsidR="00270757" w:rsidRPr="1FD0627C">
        <w:rPr>
          <w:rFonts w:ascii="Calibri" w:hAnsi="Calibri" w:cs="Calibri"/>
        </w:rPr>
        <w:t xml:space="preserve"> drove directly to the Hilton Garden Inn. </w:t>
      </w:r>
      <w:r w:rsidR="00A134A6" w:rsidRPr="1FD0627C">
        <w:rPr>
          <w:rFonts w:ascii="Calibri" w:hAnsi="Calibri" w:cs="Calibri"/>
        </w:rPr>
        <w:t xml:space="preserve">He parked in front of the hotel and texted Alderson to let him know he was there. </w:t>
      </w:r>
      <w:r w:rsidR="009E2389" w:rsidRPr="1FD0627C">
        <w:rPr>
          <w:rFonts w:ascii="Calibri" w:hAnsi="Calibri" w:cs="Calibri"/>
        </w:rPr>
        <w:t xml:space="preserve">Harris </w:t>
      </w:r>
      <w:r w:rsidR="00221BAB" w:rsidRPr="1FD0627C">
        <w:rPr>
          <w:rFonts w:ascii="Calibri" w:hAnsi="Calibri" w:cs="Calibri"/>
        </w:rPr>
        <w:t xml:space="preserve">then </w:t>
      </w:r>
      <w:r w:rsidR="009E2389" w:rsidRPr="1FD0627C">
        <w:rPr>
          <w:rFonts w:ascii="Calibri" w:hAnsi="Calibri" w:cs="Calibri"/>
        </w:rPr>
        <w:t xml:space="preserve">walked inside the </w:t>
      </w:r>
      <w:r w:rsidR="00846BD8" w:rsidRPr="1FD0627C">
        <w:rPr>
          <w:rFonts w:ascii="Calibri" w:hAnsi="Calibri" w:cs="Calibri"/>
        </w:rPr>
        <w:t xml:space="preserve">hotel and </w:t>
      </w:r>
      <w:r w:rsidR="00221BAB" w:rsidRPr="1FD0627C">
        <w:rPr>
          <w:rFonts w:ascii="Calibri" w:hAnsi="Calibri" w:cs="Calibri"/>
        </w:rPr>
        <w:t xml:space="preserve">waited for Alderson in the lobby. </w:t>
      </w:r>
      <w:r w:rsidR="009143DE" w:rsidRPr="1FD0627C">
        <w:rPr>
          <w:rFonts w:ascii="Calibri" w:hAnsi="Calibri" w:cs="Calibri"/>
        </w:rPr>
        <w:t xml:space="preserve">A few minutes later, Lieutenant Colonel Lee Alderson </w:t>
      </w:r>
      <w:r w:rsidR="00F15F1F" w:rsidRPr="1FD0627C">
        <w:rPr>
          <w:rFonts w:ascii="Calibri" w:hAnsi="Calibri" w:cs="Calibri"/>
        </w:rPr>
        <w:t>stepped into the lobby. Harris walked up to him</w:t>
      </w:r>
      <w:r w:rsidR="00022CB2" w:rsidRPr="1FD0627C">
        <w:rPr>
          <w:rFonts w:ascii="Calibri" w:hAnsi="Calibri" w:cs="Calibri"/>
        </w:rPr>
        <w:t xml:space="preserve">. </w:t>
      </w:r>
    </w:p>
    <w:p w14:paraId="026DE4AD" w14:textId="43E9A9B1" w:rsidR="00022CB2" w:rsidRDefault="00E16DAD" w:rsidP="00654067">
      <w:pPr>
        <w:spacing w:line="480" w:lineRule="auto"/>
        <w:ind w:firstLine="720"/>
        <w:rPr>
          <w:rFonts w:ascii="Calibri" w:hAnsi="Calibri" w:cs="Calibri"/>
        </w:rPr>
      </w:pPr>
      <w:r>
        <w:rPr>
          <w:rFonts w:ascii="Calibri" w:hAnsi="Calibri" w:cs="Calibri"/>
        </w:rPr>
        <w:t>“Good morning</w:t>
      </w:r>
      <w:r w:rsidR="00013A66">
        <w:rPr>
          <w:rFonts w:ascii="Calibri" w:hAnsi="Calibri" w:cs="Calibri"/>
        </w:rPr>
        <w:t>,</w:t>
      </w:r>
      <w:r>
        <w:rPr>
          <w:rFonts w:ascii="Calibri" w:hAnsi="Calibri" w:cs="Calibri"/>
        </w:rPr>
        <w:t xml:space="preserve"> Winter,” Alderson said. “I hope you had </w:t>
      </w:r>
      <w:r w:rsidR="00453258">
        <w:rPr>
          <w:rFonts w:ascii="Calibri" w:hAnsi="Calibri" w:cs="Calibri"/>
        </w:rPr>
        <w:t>plenty of sleep last night.</w:t>
      </w:r>
      <w:r w:rsidR="00910650">
        <w:rPr>
          <w:rFonts w:ascii="Calibri" w:hAnsi="Calibri" w:cs="Calibri"/>
        </w:rPr>
        <w:t xml:space="preserve"> I certainly did not.</w:t>
      </w:r>
      <w:r w:rsidR="008B05E4">
        <w:rPr>
          <w:rFonts w:ascii="Calibri" w:hAnsi="Calibri" w:cs="Calibri"/>
        </w:rPr>
        <w:t xml:space="preserve"> </w:t>
      </w:r>
      <w:r w:rsidR="00DE74ED">
        <w:rPr>
          <w:rFonts w:ascii="Calibri" w:hAnsi="Calibri" w:cs="Calibri"/>
        </w:rPr>
        <w:t xml:space="preserve">I had a terrible dream involving the </w:t>
      </w:r>
      <w:r w:rsidR="00CB759B">
        <w:rPr>
          <w:rFonts w:ascii="Calibri" w:hAnsi="Calibri" w:cs="Calibri"/>
        </w:rPr>
        <w:t>Death Firm</w:t>
      </w:r>
      <w:r w:rsidR="00DE74ED">
        <w:rPr>
          <w:rFonts w:ascii="Calibri" w:hAnsi="Calibri" w:cs="Calibri"/>
        </w:rPr>
        <w:t xml:space="preserve">s last night. I nearly jumped out of my bed </w:t>
      </w:r>
      <w:r w:rsidR="002462B6">
        <w:rPr>
          <w:rFonts w:ascii="Calibri" w:hAnsi="Calibri" w:cs="Calibri"/>
        </w:rPr>
        <w:t>when one grabbed ahold of me in my dream.</w:t>
      </w:r>
      <w:r w:rsidR="00956277">
        <w:rPr>
          <w:rFonts w:ascii="Calibri" w:hAnsi="Calibri" w:cs="Calibri"/>
        </w:rPr>
        <w:t xml:space="preserve"> As i</w:t>
      </w:r>
      <w:r w:rsidR="00C40B70">
        <w:rPr>
          <w:rFonts w:ascii="Calibri" w:hAnsi="Calibri" w:cs="Calibri"/>
        </w:rPr>
        <w:t xml:space="preserve">t was about to swipe me with its massive claws, </w:t>
      </w:r>
      <w:r w:rsidR="00294DCA">
        <w:rPr>
          <w:rFonts w:ascii="Calibri" w:hAnsi="Calibri" w:cs="Calibri"/>
        </w:rPr>
        <w:t>I found myself at the edge of my bed.</w:t>
      </w:r>
      <w:r w:rsidR="00FF3E6A">
        <w:rPr>
          <w:rFonts w:ascii="Calibri" w:hAnsi="Calibri" w:cs="Calibri"/>
        </w:rPr>
        <w:t xml:space="preserve"> My heart nea</w:t>
      </w:r>
      <w:r w:rsidR="0093680F">
        <w:rPr>
          <w:rFonts w:ascii="Calibri" w:hAnsi="Calibri" w:cs="Calibri"/>
        </w:rPr>
        <w:t xml:space="preserve">rly </w:t>
      </w:r>
      <w:r w:rsidR="00B35456">
        <w:rPr>
          <w:rFonts w:ascii="Calibri" w:hAnsi="Calibri" w:cs="Calibri"/>
        </w:rPr>
        <w:t xml:space="preserve">leaped </w:t>
      </w:r>
      <w:r w:rsidR="0093680F">
        <w:rPr>
          <w:rFonts w:ascii="Calibri" w:hAnsi="Calibri" w:cs="Calibri"/>
        </w:rPr>
        <w:t>out of my chest.</w:t>
      </w:r>
      <w:r w:rsidR="00453258">
        <w:rPr>
          <w:rFonts w:ascii="Calibri" w:hAnsi="Calibri" w:cs="Calibri"/>
        </w:rPr>
        <w:t>”</w:t>
      </w:r>
    </w:p>
    <w:p w14:paraId="32BB4169" w14:textId="761FB806" w:rsidR="0093680F" w:rsidRDefault="00BB22C7" w:rsidP="00654067">
      <w:pPr>
        <w:spacing w:line="480" w:lineRule="auto"/>
        <w:ind w:firstLine="720"/>
        <w:rPr>
          <w:rFonts w:ascii="Calibri" w:hAnsi="Calibri" w:cs="Calibri"/>
        </w:rPr>
      </w:pPr>
      <w:r w:rsidRPr="1FD0627C">
        <w:rPr>
          <w:rFonts w:ascii="Calibri" w:hAnsi="Calibri" w:cs="Calibri"/>
        </w:rPr>
        <w:t xml:space="preserve">“I didn’t have much of a pleasant night either,” Harris told him. </w:t>
      </w:r>
      <w:r w:rsidR="009249BC" w:rsidRPr="1FD0627C">
        <w:rPr>
          <w:rFonts w:ascii="Calibri" w:hAnsi="Calibri" w:cs="Calibri"/>
        </w:rPr>
        <w:t>“I got some rest</w:t>
      </w:r>
      <w:r w:rsidR="00B7003D" w:rsidRPr="1FD0627C">
        <w:rPr>
          <w:rFonts w:ascii="Calibri" w:hAnsi="Calibri" w:cs="Calibri"/>
        </w:rPr>
        <w:t xml:space="preserve">, but I am afraid not enough. </w:t>
      </w:r>
      <w:r w:rsidR="00DD7953" w:rsidRPr="1FD0627C">
        <w:rPr>
          <w:rFonts w:ascii="Calibri" w:hAnsi="Calibri" w:cs="Calibri"/>
        </w:rPr>
        <w:t xml:space="preserve">I was frightened all night about having to face Fritz Camargo and the </w:t>
      </w:r>
      <w:r w:rsidR="00CB759B" w:rsidRPr="1FD0627C">
        <w:rPr>
          <w:rFonts w:ascii="Calibri" w:hAnsi="Calibri" w:cs="Calibri"/>
        </w:rPr>
        <w:t>Death Firm</w:t>
      </w:r>
      <w:r w:rsidR="00DD7953" w:rsidRPr="1FD0627C">
        <w:rPr>
          <w:rFonts w:ascii="Calibri" w:hAnsi="Calibri" w:cs="Calibri"/>
        </w:rPr>
        <w:t>s</w:t>
      </w:r>
      <w:r w:rsidR="008E234E" w:rsidRPr="1FD0627C">
        <w:rPr>
          <w:rFonts w:ascii="Calibri" w:hAnsi="Calibri" w:cs="Calibri"/>
        </w:rPr>
        <w:t>. I</w:t>
      </w:r>
      <w:r w:rsidR="00E07B0D" w:rsidRPr="1FD0627C">
        <w:rPr>
          <w:rFonts w:ascii="Calibri" w:hAnsi="Calibri" w:cs="Calibri"/>
        </w:rPr>
        <w:t xml:space="preserve">’m worried about Gabriela and </w:t>
      </w:r>
      <w:r w:rsidR="00541EF4" w:rsidRPr="1FD0627C">
        <w:rPr>
          <w:rFonts w:ascii="Calibri" w:hAnsi="Calibri" w:cs="Calibri"/>
        </w:rPr>
        <w:t>my daughter, Emilia</w:t>
      </w:r>
      <w:r w:rsidR="00407CCA" w:rsidRPr="1FD0627C">
        <w:rPr>
          <w:rFonts w:ascii="Calibri" w:hAnsi="Calibri" w:cs="Calibri"/>
        </w:rPr>
        <w:t xml:space="preserve">, as well. I thought for sure all of this </w:t>
      </w:r>
      <w:r w:rsidR="00F5073B" w:rsidRPr="1FD0627C">
        <w:rPr>
          <w:rFonts w:ascii="Calibri" w:hAnsi="Calibri" w:cs="Calibri"/>
        </w:rPr>
        <w:t xml:space="preserve">was over. Boy, was I </w:t>
      </w:r>
      <w:r w:rsidR="004454DD" w:rsidRPr="1FD0627C">
        <w:rPr>
          <w:rFonts w:ascii="Calibri" w:hAnsi="Calibri" w:cs="Calibri"/>
        </w:rPr>
        <w:t>wrong</w:t>
      </w:r>
      <w:r w:rsidR="00B35456">
        <w:rPr>
          <w:rFonts w:ascii="Calibri" w:hAnsi="Calibri" w:cs="Calibri"/>
        </w:rPr>
        <w:t>!</w:t>
      </w:r>
      <w:r w:rsidR="00F5073B" w:rsidRPr="1FD0627C">
        <w:rPr>
          <w:rFonts w:ascii="Calibri" w:hAnsi="Calibri" w:cs="Calibri"/>
        </w:rPr>
        <w:t>”</w:t>
      </w:r>
    </w:p>
    <w:p w14:paraId="7009BAB7" w14:textId="1F6AA2D8" w:rsidR="004454DD" w:rsidRDefault="005878C0" w:rsidP="00654067">
      <w:pPr>
        <w:spacing w:line="480" w:lineRule="auto"/>
        <w:ind w:firstLine="720"/>
        <w:rPr>
          <w:rFonts w:ascii="Calibri" w:hAnsi="Calibri" w:cs="Calibri"/>
        </w:rPr>
      </w:pPr>
      <w:r w:rsidRPr="22D893E5">
        <w:rPr>
          <w:rFonts w:ascii="Calibri" w:hAnsi="Calibri" w:cs="Calibri"/>
        </w:rPr>
        <w:t xml:space="preserve">“I know what you mean,” </w:t>
      </w:r>
      <w:r w:rsidR="00517CDA" w:rsidRPr="22D893E5">
        <w:rPr>
          <w:rFonts w:ascii="Calibri" w:hAnsi="Calibri" w:cs="Calibri"/>
        </w:rPr>
        <w:t>Alderson responded. “We have to keep a clear head when facing this guy</w:t>
      </w:r>
      <w:r w:rsidR="001E4433" w:rsidRPr="22D893E5">
        <w:rPr>
          <w:rFonts w:ascii="Calibri" w:hAnsi="Calibri" w:cs="Calibri"/>
        </w:rPr>
        <w:t>. We can’t let ourselves get too sca</w:t>
      </w:r>
      <w:r w:rsidR="00B679B7" w:rsidRPr="22D893E5">
        <w:rPr>
          <w:rFonts w:ascii="Calibri" w:hAnsi="Calibri" w:cs="Calibri"/>
        </w:rPr>
        <w:t>red.</w:t>
      </w:r>
      <w:r w:rsidR="00AF62BD" w:rsidRPr="22D893E5">
        <w:rPr>
          <w:rFonts w:ascii="Calibri" w:hAnsi="Calibri" w:cs="Calibri"/>
        </w:rPr>
        <w:t xml:space="preserve"> We have plenty of experience handling these types of situations, so </w:t>
      </w:r>
      <w:r w:rsidR="00890775" w:rsidRPr="22D893E5">
        <w:rPr>
          <w:rFonts w:ascii="Calibri" w:hAnsi="Calibri" w:cs="Calibri"/>
        </w:rPr>
        <w:t>there</w:t>
      </w:r>
      <w:r w:rsidR="00076A1D" w:rsidRPr="22D893E5">
        <w:rPr>
          <w:rFonts w:ascii="Calibri" w:hAnsi="Calibri" w:cs="Calibri"/>
        </w:rPr>
        <w:t xml:space="preserve"> is</w:t>
      </w:r>
      <w:r w:rsidR="00890775" w:rsidRPr="22D893E5">
        <w:rPr>
          <w:rFonts w:ascii="Calibri" w:hAnsi="Calibri" w:cs="Calibri"/>
        </w:rPr>
        <w:t xml:space="preserve"> no need to worry.</w:t>
      </w:r>
      <w:r w:rsidR="0071047E" w:rsidRPr="22D893E5">
        <w:rPr>
          <w:rFonts w:ascii="Calibri" w:hAnsi="Calibri" w:cs="Calibri"/>
        </w:rPr>
        <w:t xml:space="preserve"> We </w:t>
      </w:r>
      <w:r w:rsidR="000A7AD8" w:rsidRPr="22D893E5">
        <w:rPr>
          <w:rFonts w:ascii="Calibri" w:hAnsi="Calibri" w:cs="Calibri"/>
        </w:rPr>
        <w:t xml:space="preserve">must </w:t>
      </w:r>
      <w:r w:rsidR="00E62467" w:rsidRPr="22D893E5">
        <w:rPr>
          <w:rFonts w:ascii="Calibri" w:hAnsi="Calibri" w:cs="Calibri"/>
        </w:rPr>
        <w:t>be mentally strong</w:t>
      </w:r>
      <w:r w:rsidR="00595A7A" w:rsidRPr="22D893E5">
        <w:rPr>
          <w:rFonts w:ascii="Calibri" w:hAnsi="Calibri" w:cs="Calibri"/>
        </w:rPr>
        <w:t xml:space="preserve"> when facing the </w:t>
      </w:r>
      <w:r w:rsidR="00CB759B" w:rsidRPr="22D893E5">
        <w:rPr>
          <w:rFonts w:ascii="Calibri" w:hAnsi="Calibri" w:cs="Calibri"/>
        </w:rPr>
        <w:t>Death Firm</w:t>
      </w:r>
      <w:r w:rsidR="00595A7A" w:rsidRPr="22D893E5">
        <w:rPr>
          <w:rFonts w:ascii="Calibri" w:hAnsi="Calibri" w:cs="Calibri"/>
        </w:rPr>
        <w:t>s</w:t>
      </w:r>
      <w:r w:rsidR="000A7AD8" w:rsidRPr="22D893E5">
        <w:rPr>
          <w:rFonts w:ascii="Calibri" w:hAnsi="Calibri" w:cs="Calibri"/>
        </w:rPr>
        <w:t>.</w:t>
      </w:r>
      <w:r w:rsidR="00FD0BCA" w:rsidRPr="22D893E5">
        <w:rPr>
          <w:rFonts w:ascii="Calibri" w:hAnsi="Calibri" w:cs="Calibri"/>
        </w:rPr>
        <w:t xml:space="preserve"> They can sense fear</w:t>
      </w:r>
      <w:r w:rsidR="00AD415A" w:rsidRPr="22D893E5">
        <w:rPr>
          <w:rFonts w:ascii="Calibri" w:hAnsi="Calibri" w:cs="Calibri"/>
        </w:rPr>
        <w:t xml:space="preserve"> or any</w:t>
      </w:r>
      <w:r w:rsidR="00872E0D" w:rsidRPr="22D893E5">
        <w:rPr>
          <w:rFonts w:ascii="Calibri" w:hAnsi="Calibri" w:cs="Calibri"/>
        </w:rPr>
        <w:t xml:space="preserve"> </w:t>
      </w:r>
      <w:r w:rsidR="00AD415A" w:rsidRPr="22D893E5">
        <w:rPr>
          <w:rFonts w:ascii="Calibri" w:hAnsi="Calibri" w:cs="Calibri"/>
        </w:rPr>
        <w:t>kind of weakness</w:t>
      </w:r>
      <w:r w:rsidR="008D2A8F" w:rsidRPr="22D893E5">
        <w:rPr>
          <w:rFonts w:ascii="Calibri" w:hAnsi="Calibri" w:cs="Calibri"/>
        </w:rPr>
        <w:t>, as we learned from your studies</w:t>
      </w:r>
      <w:r w:rsidR="00AD415A" w:rsidRPr="22D893E5">
        <w:rPr>
          <w:rFonts w:ascii="Calibri" w:hAnsi="Calibri" w:cs="Calibri"/>
        </w:rPr>
        <w:t>.”</w:t>
      </w:r>
    </w:p>
    <w:p w14:paraId="2818BFCF" w14:textId="7677F266" w:rsidR="000C72E6" w:rsidRDefault="00E037F4" w:rsidP="00654067">
      <w:pPr>
        <w:spacing w:line="480" w:lineRule="auto"/>
        <w:ind w:firstLine="720"/>
        <w:rPr>
          <w:rFonts w:ascii="Calibri" w:hAnsi="Calibri" w:cs="Calibri"/>
        </w:rPr>
      </w:pPr>
      <w:r>
        <w:rPr>
          <w:rFonts w:ascii="Calibri" w:hAnsi="Calibri" w:cs="Calibri"/>
        </w:rPr>
        <w:t xml:space="preserve">“I believe we </w:t>
      </w:r>
      <w:r w:rsidR="009E2B5E">
        <w:rPr>
          <w:rFonts w:ascii="Calibri" w:hAnsi="Calibri" w:cs="Calibri"/>
        </w:rPr>
        <w:t>have enough knowledge about them</w:t>
      </w:r>
      <w:r w:rsidR="001D31BA">
        <w:rPr>
          <w:rFonts w:ascii="Calibri" w:hAnsi="Calibri" w:cs="Calibri"/>
        </w:rPr>
        <w:t xml:space="preserve"> to know what we are going up against,” Harris said.</w:t>
      </w:r>
      <w:r w:rsidR="004105C9">
        <w:rPr>
          <w:rFonts w:ascii="Calibri" w:hAnsi="Calibri" w:cs="Calibri"/>
        </w:rPr>
        <w:t xml:space="preserve"> “We have to make sure to watch each other’s bac</w:t>
      </w:r>
      <w:r w:rsidR="000C72E6">
        <w:rPr>
          <w:rFonts w:ascii="Calibri" w:hAnsi="Calibri" w:cs="Calibri"/>
        </w:rPr>
        <w:t>ks.</w:t>
      </w:r>
      <w:r w:rsidR="003E5CD5">
        <w:rPr>
          <w:rFonts w:ascii="Calibri" w:hAnsi="Calibri" w:cs="Calibri"/>
        </w:rPr>
        <w:t xml:space="preserve"> They can be sneaky little suckers. </w:t>
      </w:r>
      <w:r w:rsidR="00D70F0F">
        <w:rPr>
          <w:rFonts w:ascii="Calibri" w:hAnsi="Calibri" w:cs="Calibri"/>
        </w:rPr>
        <w:t>It wouldn’t take much for one of them to jump out and surprise attack</w:t>
      </w:r>
      <w:r w:rsidR="00DD3E07">
        <w:rPr>
          <w:rFonts w:ascii="Calibri" w:hAnsi="Calibri" w:cs="Calibri"/>
        </w:rPr>
        <w:t xml:space="preserve"> one of</w:t>
      </w:r>
      <w:r w:rsidR="00D70F0F">
        <w:rPr>
          <w:rFonts w:ascii="Calibri" w:hAnsi="Calibri" w:cs="Calibri"/>
        </w:rPr>
        <w:t xml:space="preserve"> us</w:t>
      </w:r>
      <w:r w:rsidR="00095FEA">
        <w:rPr>
          <w:rFonts w:ascii="Calibri" w:hAnsi="Calibri" w:cs="Calibri"/>
        </w:rPr>
        <w:t xml:space="preserve"> with their speed and ability to leap high up in the air.</w:t>
      </w:r>
      <w:r w:rsidR="009678D6">
        <w:rPr>
          <w:rFonts w:ascii="Calibri" w:hAnsi="Calibri" w:cs="Calibri"/>
        </w:rPr>
        <w:t>”</w:t>
      </w:r>
    </w:p>
    <w:p w14:paraId="38C3C117" w14:textId="2462BFB6" w:rsidR="000C72E6" w:rsidRDefault="000C72E6" w:rsidP="00654067">
      <w:pPr>
        <w:spacing w:line="480" w:lineRule="auto"/>
        <w:ind w:firstLine="720"/>
        <w:rPr>
          <w:rFonts w:ascii="Calibri" w:hAnsi="Calibri" w:cs="Calibri"/>
        </w:rPr>
      </w:pPr>
      <w:r w:rsidRPr="1FD0627C">
        <w:rPr>
          <w:rFonts w:ascii="Calibri" w:hAnsi="Calibri" w:cs="Calibri"/>
        </w:rPr>
        <w:t>“I agree,” Alderson said.</w:t>
      </w:r>
      <w:r w:rsidR="00095FEA" w:rsidRPr="1FD0627C">
        <w:rPr>
          <w:rFonts w:ascii="Calibri" w:hAnsi="Calibri" w:cs="Calibri"/>
        </w:rPr>
        <w:t xml:space="preserve"> </w:t>
      </w:r>
      <w:r w:rsidR="00BB6C5D" w:rsidRPr="1FD0627C">
        <w:rPr>
          <w:rFonts w:ascii="Calibri" w:hAnsi="Calibri" w:cs="Calibri"/>
        </w:rPr>
        <w:t xml:space="preserve">“I will make sure </w:t>
      </w:r>
      <w:r w:rsidR="003506CA" w:rsidRPr="1FD0627C">
        <w:rPr>
          <w:rFonts w:ascii="Calibri" w:hAnsi="Calibri" w:cs="Calibri"/>
        </w:rPr>
        <w:t>to remind everyone to watch out for one another.</w:t>
      </w:r>
      <w:r w:rsidR="002D6C17" w:rsidRPr="1FD0627C">
        <w:rPr>
          <w:rFonts w:ascii="Calibri" w:hAnsi="Calibri" w:cs="Calibri"/>
        </w:rPr>
        <w:t xml:space="preserve"> It is extremely important to keep as many of us alive as possible.</w:t>
      </w:r>
      <w:r w:rsidR="005E7EC4" w:rsidRPr="1FD0627C">
        <w:rPr>
          <w:rFonts w:ascii="Calibri" w:hAnsi="Calibri" w:cs="Calibri"/>
        </w:rPr>
        <w:t xml:space="preserve"> We are much stronger </w:t>
      </w:r>
      <w:r w:rsidR="00174E09" w:rsidRPr="1FD0627C">
        <w:rPr>
          <w:rFonts w:ascii="Calibri" w:hAnsi="Calibri" w:cs="Calibri"/>
        </w:rPr>
        <w:t>as</w:t>
      </w:r>
      <w:r w:rsidR="005E7EC4" w:rsidRPr="1FD0627C">
        <w:rPr>
          <w:rFonts w:ascii="Calibri" w:hAnsi="Calibri" w:cs="Calibri"/>
        </w:rPr>
        <w:t xml:space="preserve"> a</w:t>
      </w:r>
      <w:r w:rsidR="00DB5C1E" w:rsidRPr="1FD0627C">
        <w:rPr>
          <w:rFonts w:ascii="Calibri" w:hAnsi="Calibri" w:cs="Calibri"/>
        </w:rPr>
        <w:t xml:space="preserve"> larger</w:t>
      </w:r>
      <w:r w:rsidR="005E7EC4" w:rsidRPr="1FD0627C">
        <w:rPr>
          <w:rFonts w:ascii="Calibri" w:hAnsi="Calibri" w:cs="Calibri"/>
        </w:rPr>
        <w:t xml:space="preserve"> unit.</w:t>
      </w:r>
      <w:r w:rsidR="002D6C17" w:rsidRPr="1FD0627C">
        <w:rPr>
          <w:rFonts w:ascii="Calibri" w:hAnsi="Calibri" w:cs="Calibri"/>
        </w:rPr>
        <w:t xml:space="preserve">” </w:t>
      </w:r>
    </w:p>
    <w:p w14:paraId="5EA5D755" w14:textId="355208C0" w:rsidR="000D76B8" w:rsidRDefault="000D76B8" w:rsidP="00654067">
      <w:pPr>
        <w:spacing w:line="480" w:lineRule="auto"/>
        <w:ind w:firstLine="720"/>
        <w:rPr>
          <w:rFonts w:ascii="Calibri" w:hAnsi="Calibri" w:cs="Calibri"/>
        </w:rPr>
      </w:pPr>
      <w:r>
        <w:rPr>
          <w:rFonts w:ascii="Calibri" w:hAnsi="Calibri" w:cs="Calibri"/>
        </w:rPr>
        <w:t>“That is true,” Harris replied.</w:t>
      </w:r>
    </w:p>
    <w:p w14:paraId="7B056EA1" w14:textId="7FB3020B" w:rsidR="008E59DF" w:rsidRDefault="008E59DF" w:rsidP="00654067">
      <w:pPr>
        <w:spacing w:line="480" w:lineRule="auto"/>
        <w:ind w:firstLine="720"/>
        <w:rPr>
          <w:rFonts w:ascii="Calibri" w:hAnsi="Calibri" w:cs="Calibri"/>
        </w:rPr>
      </w:pPr>
      <w:r>
        <w:rPr>
          <w:rFonts w:ascii="Calibri" w:hAnsi="Calibri" w:cs="Calibri"/>
        </w:rPr>
        <w:t xml:space="preserve">“I should call over the soldiers now,” </w:t>
      </w:r>
      <w:r w:rsidR="007E4A36">
        <w:rPr>
          <w:rFonts w:ascii="Calibri" w:hAnsi="Calibri" w:cs="Calibri"/>
        </w:rPr>
        <w:t xml:space="preserve">Alderson said. </w:t>
      </w:r>
    </w:p>
    <w:p w14:paraId="7D19A29E" w14:textId="5568ED8E" w:rsidR="002C1EB5" w:rsidRDefault="007E4A36" w:rsidP="008E59DF">
      <w:pPr>
        <w:spacing w:line="480" w:lineRule="auto"/>
        <w:ind w:firstLine="720"/>
        <w:rPr>
          <w:rFonts w:ascii="Calibri" w:hAnsi="Calibri" w:cs="Calibri"/>
        </w:rPr>
      </w:pPr>
      <w:r w:rsidRPr="22D893E5">
        <w:rPr>
          <w:rFonts w:ascii="Calibri" w:hAnsi="Calibri" w:cs="Calibri"/>
        </w:rPr>
        <w:t>Alderson walked away and began telling the</w:t>
      </w:r>
      <w:r w:rsidR="00EF3E76" w:rsidRPr="22D893E5">
        <w:rPr>
          <w:rFonts w:ascii="Calibri" w:hAnsi="Calibri" w:cs="Calibri"/>
        </w:rPr>
        <w:t xml:space="preserve"> </w:t>
      </w:r>
      <w:r w:rsidR="00B35456">
        <w:rPr>
          <w:rFonts w:ascii="Calibri" w:hAnsi="Calibri" w:cs="Calibri"/>
        </w:rPr>
        <w:t>s</w:t>
      </w:r>
      <w:r w:rsidR="00926A19" w:rsidRPr="22D893E5">
        <w:rPr>
          <w:rFonts w:ascii="Calibri" w:hAnsi="Calibri" w:cs="Calibri"/>
        </w:rPr>
        <w:t xml:space="preserve">oldiers </w:t>
      </w:r>
      <w:r w:rsidRPr="22D893E5">
        <w:rPr>
          <w:rFonts w:ascii="Calibri" w:hAnsi="Calibri" w:cs="Calibri"/>
        </w:rPr>
        <w:t>to gather</w:t>
      </w:r>
      <w:r w:rsidR="00B61E84" w:rsidRPr="22D893E5">
        <w:rPr>
          <w:rFonts w:ascii="Calibri" w:hAnsi="Calibri" w:cs="Calibri"/>
        </w:rPr>
        <w:t xml:space="preserve"> around him</w:t>
      </w:r>
      <w:r w:rsidR="00926A19" w:rsidRPr="22D893E5">
        <w:rPr>
          <w:rFonts w:ascii="Calibri" w:hAnsi="Calibri" w:cs="Calibri"/>
        </w:rPr>
        <w:t xml:space="preserve">. </w:t>
      </w:r>
      <w:r w:rsidR="00E856EE" w:rsidRPr="22D893E5">
        <w:rPr>
          <w:rFonts w:ascii="Calibri" w:hAnsi="Calibri" w:cs="Calibri"/>
        </w:rPr>
        <w:t xml:space="preserve">They </w:t>
      </w:r>
      <w:r w:rsidR="00B61E84" w:rsidRPr="22D893E5">
        <w:rPr>
          <w:rFonts w:ascii="Calibri" w:hAnsi="Calibri" w:cs="Calibri"/>
        </w:rPr>
        <w:t xml:space="preserve">walked </w:t>
      </w:r>
      <w:r w:rsidR="001951ED" w:rsidRPr="22D893E5">
        <w:rPr>
          <w:rFonts w:ascii="Calibri" w:hAnsi="Calibri" w:cs="Calibri"/>
        </w:rPr>
        <w:t xml:space="preserve">quickly </w:t>
      </w:r>
      <w:r w:rsidR="00B35456">
        <w:rPr>
          <w:rFonts w:ascii="Calibri" w:hAnsi="Calibri" w:cs="Calibri"/>
        </w:rPr>
        <w:t>toward</w:t>
      </w:r>
      <w:r w:rsidR="00B35456" w:rsidRPr="22D893E5">
        <w:rPr>
          <w:rFonts w:ascii="Calibri" w:hAnsi="Calibri" w:cs="Calibri"/>
        </w:rPr>
        <w:t xml:space="preserve"> </w:t>
      </w:r>
      <w:r w:rsidR="001951ED" w:rsidRPr="22D893E5">
        <w:rPr>
          <w:rFonts w:ascii="Calibri" w:hAnsi="Calibri" w:cs="Calibri"/>
        </w:rPr>
        <w:t>him. They lined up, stood still</w:t>
      </w:r>
      <w:r w:rsidR="00EB5213" w:rsidRPr="22D893E5">
        <w:rPr>
          <w:rFonts w:ascii="Calibri" w:hAnsi="Calibri" w:cs="Calibri"/>
        </w:rPr>
        <w:t xml:space="preserve"> quietly</w:t>
      </w:r>
      <w:r w:rsidR="001951ED" w:rsidRPr="22D893E5">
        <w:rPr>
          <w:rFonts w:ascii="Calibri" w:hAnsi="Calibri" w:cs="Calibri"/>
        </w:rPr>
        <w:t>, and waited for</w:t>
      </w:r>
      <w:r w:rsidR="00E856EE" w:rsidRPr="22D893E5">
        <w:rPr>
          <w:rFonts w:ascii="Calibri" w:hAnsi="Calibri" w:cs="Calibri"/>
        </w:rPr>
        <w:t xml:space="preserve"> the lieutenant colonel </w:t>
      </w:r>
      <w:r w:rsidR="00EB5213" w:rsidRPr="22D893E5">
        <w:rPr>
          <w:rFonts w:ascii="Calibri" w:hAnsi="Calibri" w:cs="Calibri"/>
        </w:rPr>
        <w:t>to give them</w:t>
      </w:r>
      <w:r w:rsidR="00E856EE" w:rsidRPr="22D893E5">
        <w:rPr>
          <w:rFonts w:ascii="Calibri" w:hAnsi="Calibri" w:cs="Calibri"/>
        </w:rPr>
        <w:t xml:space="preserve"> orders. </w:t>
      </w:r>
      <w:r w:rsidR="00C24AA2" w:rsidRPr="22D893E5">
        <w:rPr>
          <w:rFonts w:ascii="Calibri" w:hAnsi="Calibri" w:cs="Calibri"/>
        </w:rPr>
        <w:t>Alderson counted how many were present</w:t>
      </w:r>
      <w:r w:rsidR="00217A8B" w:rsidRPr="22D893E5">
        <w:rPr>
          <w:rFonts w:ascii="Calibri" w:hAnsi="Calibri" w:cs="Calibri"/>
        </w:rPr>
        <w:t xml:space="preserve"> first before speaking to them</w:t>
      </w:r>
      <w:r w:rsidR="00C24AA2" w:rsidRPr="22D893E5">
        <w:rPr>
          <w:rFonts w:ascii="Calibri" w:hAnsi="Calibri" w:cs="Calibri"/>
        </w:rPr>
        <w:t xml:space="preserve">. He told </w:t>
      </w:r>
      <w:r w:rsidR="002E4D86" w:rsidRPr="22D893E5">
        <w:rPr>
          <w:rFonts w:ascii="Calibri" w:hAnsi="Calibri" w:cs="Calibri"/>
        </w:rPr>
        <w:t xml:space="preserve">Harris they were still waiting for </w:t>
      </w:r>
      <w:r w:rsidR="002F794E" w:rsidRPr="22D893E5">
        <w:rPr>
          <w:rFonts w:ascii="Calibri" w:hAnsi="Calibri" w:cs="Calibri"/>
        </w:rPr>
        <w:t>about a dozen other soldiers</w:t>
      </w:r>
      <w:r w:rsidR="002E4D86" w:rsidRPr="22D893E5">
        <w:rPr>
          <w:rFonts w:ascii="Calibri" w:hAnsi="Calibri" w:cs="Calibri"/>
        </w:rPr>
        <w:t xml:space="preserve"> to arrive. </w:t>
      </w:r>
      <w:r w:rsidR="00A9190F" w:rsidRPr="22D893E5">
        <w:rPr>
          <w:rFonts w:ascii="Calibri" w:hAnsi="Calibri" w:cs="Calibri"/>
        </w:rPr>
        <w:t xml:space="preserve">Harris </w:t>
      </w:r>
      <w:r w:rsidR="002F794E" w:rsidRPr="22D893E5">
        <w:rPr>
          <w:rFonts w:ascii="Calibri" w:hAnsi="Calibri" w:cs="Calibri"/>
        </w:rPr>
        <w:t xml:space="preserve">and Alderson looked around and </w:t>
      </w:r>
      <w:r w:rsidR="00A9190F" w:rsidRPr="22D893E5">
        <w:rPr>
          <w:rFonts w:ascii="Calibri" w:hAnsi="Calibri" w:cs="Calibri"/>
        </w:rPr>
        <w:t>saw a</w:t>
      </w:r>
      <w:r w:rsidR="001B63FF" w:rsidRPr="22D893E5">
        <w:rPr>
          <w:rFonts w:ascii="Calibri" w:hAnsi="Calibri" w:cs="Calibri"/>
        </w:rPr>
        <w:t xml:space="preserve"> few soldiers </w:t>
      </w:r>
      <w:r w:rsidR="008F2106" w:rsidRPr="22D893E5">
        <w:rPr>
          <w:rFonts w:ascii="Calibri" w:hAnsi="Calibri" w:cs="Calibri"/>
        </w:rPr>
        <w:t xml:space="preserve">from a distance </w:t>
      </w:r>
      <w:r w:rsidR="001B63FF" w:rsidRPr="22D893E5">
        <w:rPr>
          <w:rFonts w:ascii="Calibri" w:hAnsi="Calibri" w:cs="Calibri"/>
        </w:rPr>
        <w:t>lined up to get a cup of coffee</w:t>
      </w:r>
      <w:r w:rsidR="00054671" w:rsidRPr="22D893E5">
        <w:rPr>
          <w:rFonts w:ascii="Calibri" w:hAnsi="Calibri" w:cs="Calibri"/>
        </w:rPr>
        <w:t xml:space="preserve"> from the coffee pump thermals in the breakfast bar. </w:t>
      </w:r>
      <w:r w:rsidR="00297407" w:rsidRPr="22D893E5">
        <w:rPr>
          <w:rFonts w:ascii="Calibri" w:hAnsi="Calibri" w:cs="Calibri"/>
        </w:rPr>
        <w:t>Harris looked</w:t>
      </w:r>
      <w:r w:rsidR="008F2106" w:rsidRPr="22D893E5">
        <w:rPr>
          <w:rFonts w:ascii="Calibri" w:hAnsi="Calibri" w:cs="Calibri"/>
        </w:rPr>
        <w:t xml:space="preserve"> further out and saw</w:t>
      </w:r>
      <w:r w:rsidR="00297407" w:rsidRPr="22D893E5">
        <w:rPr>
          <w:rFonts w:ascii="Calibri" w:hAnsi="Calibri" w:cs="Calibri"/>
        </w:rPr>
        <w:t xml:space="preserve"> another group</w:t>
      </w:r>
      <w:r w:rsidR="00FB09C9" w:rsidRPr="22D893E5">
        <w:rPr>
          <w:rFonts w:ascii="Calibri" w:hAnsi="Calibri" w:cs="Calibri"/>
        </w:rPr>
        <w:t xml:space="preserve"> of</w:t>
      </w:r>
      <w:r w:rsidR="00297407" w:rsidRPr="22D893E5">
        <w:rPr>
          <w:rFonts w:ascii="Calibri" w:hAnsi="Calibri" w:cs="Calibri"/>
        </w:rPr>
        <w:t xml:space="preserve"> soldiers </w:t>
      </w:r>
      <w:r w:rsidR="00A9190F" w:rsidRPr="22D893E5">
        <w:rPr>
          <w:rFonts w:ascii="Calibri" w:hAnsi="Calibri" w:cs="Calibri"/>
        </w:rPr>
        <w:t>talking quietly amongst each other</w:t>
      </w:r>
      <w:r w:rsidR="00FB09C9" w:rsidRPr="22D893E5">
        <w:rPr>
          <w:rFonts w:ascii="Calibri" w:hAnsi="Calibri" w:cs="Calibri"/>
        </w:rPr>
        <w:t xml:space="preserve">. </w:t>
      </w:r>
      <w:r w:rsidR="00334C6C" w:rsidRPr="22D893E5">
        <w:rPr>
          <w:rFonts w:ascii="Calibri" w:hAnsi="Calibri" w:cs="Calibri"/>
        </w:rPr>
        <w:t xml:space="preserve">It did not take long for Alderson to get their attention and </w:t>
      </w:r>
      <w:r w:rsidR="00B35456" w:rsidRPr="22D893E5">
        <w:rPr>
          <w:rFonts w:ascii="Calibri" w:hAnsi="Calibri" w:cs="Calibri"/>
        </w:rPr>
        <w:t>g</w:t>
      </w:r>
      <w:r w:rsidR="00B35456">
        <w:rPr>
          <w:rFonts w:ascii="Calibri" w:hAnsi="Calibri" w:cs="Calibri"/>
        </w:rPr>
        <w:t>e</w:t>
      </w:r>
      <w:r w:rsidR="00B35456" w:rsidRPr="22D893E5">
        <w:rPr>
          <w:rFonts w:ascii="Calibri" w:hAnsi="Calibri" w:cs="Calibri"/>
        </w:rPr>
        <w:t xml:space="preserve">t </w:t>
      </w:r>
      <w:r w:rsidR="00334C6C" w:rsidRPr="22D893E5">
        <w:rPr>
          <w:rFonts w:ascii="Calibri" w:hAnsi="Calibri" w:cs="Calibri"/>
        </w:rPr>
        <w:t xml:space="preserve">them </w:t>
      </w:r>
      <w:r w:rsidR="00B774B7" w:rsidRPr="22D893E5">
        <w:rPr>
          <w:rFonts w:ascii="Calibri" w:hAnsi="Calibri" w:cs="Calibri"/>
        </w:rPr>
        <w:t xml:space="preserve">to come into the lobby. </w:t>
      </w:r>
      <w:r w:rsidR="0070102C" w:rsidRPr="22D893E5">
        <w:rPr>
          <w:rFonts w:ascii="Calibri" w:hAnsi="Calibri" w:cs="Calibri"/>
        </w:rPr>
        <w:t xml:space="preserve">Once </w:t>
      </w:r>
      <w:r w:rsidR="00076A1D" w:rsidRPr="22D893E5">
        <w:rPr>
          <w:rFonts w:ascii="Calibri" w:hAnsi="Calibri" w:cs="Calibri"/>
        </w:rPr>
        <w:t>all</w:t>
      </w:r>
      <w:r w:rsidR="0070102C" w:rsidRPr="22D893E5">
        <w:rPr>
          <w:rFonts w:ascii="Calibri" w:hAnsi="Calibri" w:cs="Calibri"/>
        </w:rPr>
        <w:t xml:space="preserve"> the soldiers were present, Alderson instructed the soldiers </w:t>
      </w:r>
      <w:r w:rsidR="00283E9A" w:rsidRPr="22D893E5">
        <w:rPr>
          <w:rFonts w:ascii="Calibri" w:hAnsi="Calibri" w:cs="Calibri"/>
        </w:rPr>
        <w:t>to g</w:t>
      </w:r>
      <w:r w:rsidR="00F0064F" w:rsidRPr="22D893E5">
        <w:rPr>
          <w:rFonts w:ascii="Calibri" w:hAnsi="Calibri" w:cs="Calibri"/>
        </w:rPr>
        <w:t>o to the military vehicles</w:t>
      </w:r>
      <w:r w:rsidR="00781F0B" w:rsidRPr="22D893E5">
        <w:rPr>
          <w:rFonts w:ascii="Calibri" w:hAnsi="Calibri" w:cs="Calibri"/>
        </w:rPr>
        <w:t xml:space="preserve"> and </w:t>
      </w:r>
      <w:r w:rsidR="00AB7C41" w:rsidRPr="22D893E5">
        <w:rPr>
          <w:rFonts w:ascii="Calibri" w:hAnsi="Calibri" w:cs="Calibri"/>
        </w:rPr>
        <w:t>drive them</w:t>
      </w:r>
      <w:r w:rsidR="00781F0B" w:rsidRPr="22D893E5">
        <w:rPr>
          <w:rFonts w:ascii="Calibri" w:hAnsi="Calibri" w:cs="Calibri"/>
        </w:rPr>
        <w:t xml:space="preserve"> </w:t>
      </w:r>
      <w:r w:rsidR="00AB7C41" w:rsidRPr="22D893E5">
        <w:rPr>
          <w:rFonts w:ascii="Calibri" w:hAnsi="Calibri" w:cs="Calibri"/>
        </w:rPr>
        <w:t>to</w:t>
      </w:r>
      <w:r w:rsidR="00781F0B" w:rsidRPr="22D893E5">
        <w:rPr>
          <w:rFonts w:ascii="Calibri" w:hAnsi="Calibri" w:cs="Calibri"/>
        </w:rPr>
        <w:t xml:space="preserve"> </w:t>
      </w:r>
      <w:r w:rsidR="00D16D0C" w:rsidRPr="22D893E5">
        <w:rPr>
          <w:rFonts w:ascii="Calibri" w:hAnsi="Calibri" w:cs="Calibri"/>
        </w:rPr>
        <w:t>an</w:t>
      </w:r>
      <w:r w:rsidR="00781F0B" w:rsidRPr="22D893E5">
        <w:rPr>
          <w:rFonts w:ascii="Calibri" w:hAnsi="Calibri" w:cs="Calibri"/>
        </w:rPr>
        <w:t xml:space="preserve"> </w:t>
      </w:r>
      <w:r w:rsidR="00FB59F3" w:rsidRPr="22D893E5">
        <w:rPr>
          <w:rFonts w:ascii="Calibri" w:hAnsi="Calibri" w:cs="Calibri"/>
        </w:rPr>
        <w:t>isolated spot</w:t>
      </w:r>
      <w:r w:rsidR="00781F0B" w:rsidRPr="22D893E5">
        <w:rPr>
          <w:rFonts w:ascii="Calibri" w:hAnsi="Calibri" w:cs="Calibri"/>
        </w:rPr>
        <w:t xml:space="preserve"> where they </w:t>
      </w:r>
      <w:r w:rsidR="00B35456" w:rsidRPr="22D893E5">
        <w:rPr>
          <w:rFonts w:ascii="Calibri" w:hAnsi="Calibri" w:cs="Calibri"/>
        </w:rPr>
        <w:t>c</w:t>
      </w:r>
      <w:r w:rsidR="00B35456">
        <w:rPr>
          <w:rFonts w:ascii="Calibri" w:hAnsi="Calibri" w:cs="Calibri"/>
        </w:rPr>
        <w:t>ould</w:t>
      </w:r>
      <w:r w:rsidR="00B35456" w:rsidRPr="22D893E5">
        <w:rPr>
          <w:rFonts w:ascii="Calibri" w:hAnsi="Calibri" w:cs="Calibri"/>
        </w:rPr>
        <w:t xml:space="preserve"> </w:t>
      </w:r>
      <w:r w:rsidR="00781F0B" w:rsidRPr="22D893E5">
        <w:rPr>
          <w:rFonts w:ascii="Calibri" w:hAnsi="Calibri" w:cs="Calibri"/>
        </w:rPr>
        <w:t>load up their weaponry, dress up in</w:t>
      </w:r>
      <w:r w:rsidR="00AB7C41" w:rsidRPr="22D893E5">
        <w:rPr>
          <w:rFonts w:ascii="Calibri" w:hAnsi="Calibri" w:cs="Calibri"/>
        </w:rPr>
        <w:t xml:space="preserve"> their </w:t>
      </w:r>
      <w:r w:rsidR="006415F2" w:rsidRPr="22D893E5">
        <w:rPr>
          <w:rFonts w:ascii="Calibri" w:hAnsi="Calibri" w:cs="Calibri"/>
        </w:rPr>
        <w:t xml:space="preserve">combat </w:t>
      </w:r>
      <w:r w:rsidR="006B6760" w:rsidRPr="22D893E5">
        <w:rPr>
          <w:rFonts w:ascii="Calibri" w:hAnsi="Calibri" w:cs="Calibri"/>
        </w:rPr>
        <w:t>uniform</w:t>
      </w:r>
      <w:r w:rsidR="00540F4F" w:rsidRPr="22D893E5">
        <w:rPr>
          <w:rFonts w:ascii="Calibri" w:hAnsi="Calibri" w:cs="Calibri"/>
        </w:rPr>
        <w:t xml:space="preserve">s, and </w:t>
      </w:r>
      <w:r w:rsidR="00B45C56" w:rsidRPr="22D893E5">
        <w:rPr>
          <w:rFonts w:ascii="Calibri" w:hAnsi="Calibri" w:cs="Calibri"/>
        </w:rPr>
        <w:t xml:space="preserve">go over the plan. </w:t>
      </w:r>
      <w:r w:rsidR="002C1EB5" w:rsidRPr="22D893E5">
        <w:rPr>
          <w:rFonts w:ascii="Calibri" w:hAnsi="Calibri" w:cs="Calibri"/>
        </w:rPr>
        <w:t>Alderson told Harris that he would be going with him.</w:t>
      </w:r>
    </w:p>
    <w:p w14:paraId="338396F2" w14:textId="21BCFC3E" w:rsidR="000B6EA0" w:rsidRDefault="00026C2B" w:rsidP="007D0D5D">
      <w:pPr>
        <w:spacing w:line="480" w:lineRule="auto"/>
        <w:ind w:firstLine="720"/>
        <w:rPr>
          <w:rFonts w:ascii="Calibri" w:hAnsi="Calibri" w:cs="Calibri"/>
        </w:rPr>
      </w:pPr>
      <w:r>
        <w:rPr>
          <w:rFonts w:ascii="Calibri" w:hAnsi="Calibri" w:cs="Calibri"/>
        </w:rPr>
        <w:t xml:space="preserve">They headed off to </w:t>
      </w:r>
      <w:r w:rsidR="005B3273">
        <w:rPr>
          <w:rFonts w:ascii="Calibri" w:hAnsi="Calibri" w:cs="Calibri"/>
        </w:rPr>
        <w:t>Arcadia Lake</w:t>
      </w:r>
      <w:r w:rsidR="00B35456">
        <w:rPr>
          <w:rFonts w:ascii="Calibri" w:hAnsi="Calibri" w:cs="Calibri"/>
        </w:rPr>
        <w:t>,</w:t>
      </w:r>
      <w:r w:rsidR="005B3273">
        <w:rPr>
          <w:rFonts w:ascii="Calibri" w:hAnsi="Calibri" w:cs="Calibri"/>
        </w:rPr>
        <w:t xml:space="preserve"> where they would find a spot with no one around. </w:t>
      </w:r>
      <w:r w:rsidR="003B794F">
        <w:rPr>
          <w:rFonts w:ascii="Calibri" w:hAnsi="Calibri" w:cs="Calibri"/>
        </w:rPr>
        <w:t xml:space="preserve">The mission they were on was top secret. </w:t>
      </w:r>
      <w:r w:rsidR="00BD2E55">
        <w:rPr>
          <w:rFonts w:ascii="Calibri" w:hAnsi="Calibri" w:cs="Calibri"/>
        </w:rPr>
        <w:t>The military vehicles</w:t>
      </w:r>
      <w:r w:rsidR="00727635">
        <w:rPr>
          <w:rFonts w:ascii="Calibri" w:hAnsi="Calibri" w:cs="Calibri"/>
        </w:rPr>
        <w:t xml:space="preserve"> lined up on the highway and followed each other</w:t>
      </w:r>
      <w:r w:rsidR="007B7E24">
        <w:rPr>
          <w:rFonts w:ascii="Calibri" w:hAnsi="Calibri" w:cs="Calibri"/>
        </w:rPr>
        <w:t>.</w:t>
      </w:r>
      <w:r w:rsidR="004C0F47">
        <w:rPr>
          <w:rFonts w:ascii="Calibri" w:hAnsi="Calibri" w:cs="Calibri"/>
        </w:rPr>
        <w:t xml:space="preserve"> When they arrived, the soldiers quickly hopped out of their vehicles</w:t>
      </w:r>
      <w:r w:rsidR="007D0D5D">
        <w:rPr>
          <w:rFonts w:ascii="Calibri" w:hAnsi="Calibri" w:cs="Calibri"/>
        </w:rPr>
        <w:t xml:space="preserve"> and</w:t>
      </w:r>
      <w:r w:rsidR="00D100FC">
        <w:rPr>
          <w:rFonts w:ascii="Calibri" w:hAnsi="Calibri" w:cs="Calibri"/>
        </w:rPr>
        <w:t xml:space="preserve"> met up in a circle around Alderson. They</w:t>
      </w:r>
      <w:r w:rsidR="007D0D5D">
        <w:rPr>
          <w:rFonts w:ascii="Calibri" w:hAnsi="Calibri" w:cs="Calibri"/>
        </w:rPr>
        <w:t xml:space="preserve"> listened</w:t>
      </w:r>
      <w:r w:rsidR="00D100FC">
        <w:rPr>
          <w:rFonts w:ascii="Calibri" w:hAnsi="Calibri" w:cs="Calibri"/>
        </w:rPr>
        <w:t xml:space="preserve"> carefully</w:t>
      </w:r>
      <w:r w:rsidR="007D0D5D">
        <w:rPr>
          <w:rFonts w:ascii="Calibri" w:hAnsi="Calibri" w:cs="Calibri"/>
        </w:rPr>
        <w:t xml:space="preserve"> to </w:t>
      </w:r>
      <w:r w:rsidR="00D100FC">
        <w:rPr>
          <w:rFonts w:ascii="Calibri" w:hAnsi="Calibri" w:cs="Calibri"/>
        </w:rPr>
        <w:t>him</w:t>
      </w:r>
      <w:r w:rsidR="007D0D5D">
        <w:rPr>
          <w:rFonts w:ascii="Calibri" w:hAnsi="Calibri" w:cs="Calibri"/>
        </w:rPr>
        <w:t xml:space="preserve"> as he laid out the plan. </w:t>
      </w:r>
    </w:p>
    <w:p w14:paraId="2F7DF64C" w14:textId="60CCD8E1" w:rsidR="00AD6382" w:rsidRDefault="00F1383C" w:rsidP="007D0D5D">
      <w:pPr>
        <w:spacing w:line="480" w:lineRule="auto"/>
        <w:ind w:firstLine="720"/>
        <w:rPr>
          <w:rFonts w:ascii="Calibri" w:hAnsi="Calibri" w:cs="Calibri"/>
        </w:rPr>
      </w:pPr>
      <w:r>
        <w:rPr>
          <w:rFonts w:ascii="Calibri" w:hAnsi="Calibri" w:cs="Calibri"/>
        </w:rPr>
        <w:t xml:space="preserve">Once everyone understood the plan, they </w:t>
      </w:r>
      <w:r w:rsidR="000D3B56">
        <w:rPr>
          <w:rFonts w:ascii="Calibri" w:hAnsi="Calibri" w:cs="Calibri"/>
        </w:rPr>
        <w:t xml:space="preserve">separated and went </w:t>
      </w:r>
      <w:r w:rsidR="00B21A37">
        <w:rPr>
          <w:rFonts w:ascii="Calibri" w:hAnsi="Calibri" w:cs="Calibri"/>
        </w:rPr>
        <w:t xml:space="preserve">on </w:t>
      </w:r>
      <w:r w:rsidR="000D3B56">
        <w:rPr>
          <w:rFonts w:ascii="Calibri" w:hAnsi="Calibri" w:cs="Calibri"/>
        </w:rPr>
        <w:t xml:space="preserve">to their assigned positions. </w:t>
      </w:r>
      <w:r w:rsidR="001F63D8" w:rsidRPr="001B79A5">
        <w:rPr>
          <w:rFonts w:ascii="Calibri" w:hAnsi="Calibri" w:cs="Calibri"/>
          <w:i/>
          <w:iCs/>
        </w:rPr>
        <w:t xml:space="preserve">It </w:t>
      </w:r>
      <w:r w:rsidR="00B35456" w:rsidRPr="001B79A5">
        <w:rPr>
          <w:rFonts w:ascii="Calibri" w:hAnsi="Calibri" w:cs="Calibri"/>
          <w:i/>
          <w:iCs/>
        </w:rPr>
        <w:t xml:space="preserve">is </w:t>
      </w:r>
      <w:r w:rsidR="001F63D8" w:rsidRPr="001B79A5">
        <w:rPr>
          <w:rFonts w:ascii="Calibri" w:hAnsi="Calibri" w:cs="Calibri"/>
          <w:i/>
          <w:iCs/>
        </w:rPr>
        <w:t xml:space="preserve">a comfort to know that the soldiers </w:t>
      </w:r>
      <w:r w:rsidR="00B35456" w:rsidRPr="001B79A5">
        <w:rPr>
          <w:rFonts w:ascii="Calibri" w:hAnsi="Calibri" w:cs="Calibri"/>
          <w:i/>
          <w:iCs/>
        </w:rPr>
        <w:t xml:space="preserve">will </w:t>
      </w:r>
      <w:r w:rsidR="001F63D8" w:rsidRPr="001B79A5">
        <w:rPr>
          <w:rFonts w:ascii="Calibri" w:hAnsi="Calibri" w:cs="Calibri"/>
          <w:i/>
          <w:iCs/>
        </w:rPr>
        <w:t>only be a few miles away from the warehouse</w:t>
      </w:r>
      <w:r w:rsidR="005D6F1D" w:rsidRPr="001B79A5">
        <w:rPr>
          <w:rFonts w:ascii="Calibri" w:hAnsi="Calibri" w:cs="Calibri"/>
          <w:i/>
          <w:iCs/>
        </w:rPr>
        <w:t xml:space="preserve">, </w:t>
      </w:r>
      <w:r w:rsidR="005D6F1D">
        <w:rPr>
          <w:rFonts w:ascii="Calibri" w:hAnsi="Calibri" w:cs="Calibri"/>
        </w:rPr>
        <w:t>Harris thought</w:t>
      </w:r>
      <w:r w:rsidR="001F63D8">
        <w:rPr>
          <w:rFonts w:ascii="Calibri" w:hAnsi="Calibri" w:cs="Calibri"/>
        </w:rPr>
        <w:t>.</w:t>
      </w:r>
      <w:r w:rsidR="005D6F1D">
        <w:rPr>
          <w:rFonts w:ascii="Calibri" w:hAnsi="Calibri" w:cs="Calibri"/>
        </w:rPr>
        <w:t xml:space="preserve"> It should not take long for them to reach the location when he called for help.</w:t>
      </w:r>
    </w:p>
    <w:p w14:paraId="191FB8A9" w14:textId="48B8BA4A" w:rsidR="00F24595" w:rsidRDefault="00B04582" w:rsidP="00F24595">
      <w:pPr>
        <w:spacing w:line="480" w:lineRule="auto"/>
        <w:ind w:firstLine="720"/>
        <w:rPr>
          <w:rFonts w:ascii="Calibri" w:hAnsi="Calibri" w:cs="Calibri"/>
        </w:rPr>
      </w:pPr>
      <w:r w:rsidRPr="1FD0627C">
        <w:rPr>
          <w:rFonts w:ascii="Calibri" w:hAnsi="Calibri" w:cs="Calibri"/>
        </w:rPr>
        <w:t xml:space="preserve">Alderson drove </w:t>
      </w:r>
      <w:r w:rsidR="00780DEE" w:rsidRPr="1FD0627C">
        <w:rPr>
          <w:rFonts w:ascii="Calibri" w:hAnsi="Calibri" w:cs="Calibri"/>
        </w:rPr>
        <w:t>Harris back to t</w:t>
      </w:r>
      <w:r w:rsidR="003E00C7" w:rsidRPr="1FD0627C">
        <w:rPr>
          <w:rFonts w:ascii="Calibri" w:hAnsi="Calibri" w:cs="Calibri"/>
        </w:rPr>
        <w:t>he</w:t>
      </w:r>
      <w:r w:rsidR="00780DEE" w:rsidRPr="1FD0627C">
        <w:rPr>
          <w:rFonts w:ascii="Calibri" w:hAnsi="Calibri" w:cs="Calibri"/>
        </w:rPr>
        <w:t xml:space="preserve"> hotel, so </w:t>
      </w:r>
      <w:r w:rsidR="005F410E" w:rsidRPr="1FD0627C">
        <w:rPr>
          <w:rFonts w:ascii="Calibri" w:hAnsi="Calibri" w:cs="Calibri"/>
        </w:rPr>
        <w:t>Harris</w:t>
      </w:r>
      <w:r w:rsidR="00780DEE" w:rsidRPr="1FD0627C">
        <w:rPr>
          <w:rFonts w:ascii="Calibri" w:hAnsi="Calibri" w:cs="Calibri"/>
        </w:rPr>
        <w:t xml:space="preserve"> could take his vehicle to Camargo’s </w:t>
      </w:r>
      <w:r w:rsidR="005F410E" w:rsidRPr="1FD0627C">
        <w:rPr>
          <w:rFonts w:ascii="Calibri" w:hAnsi="Calibri" w:cs="Calibri"/>
        </w:rPr>
        <w:t xml:space="preserve">hideout. The soldiers </w:t>
      </w:r>
      <w:r w:rsidR="003E00C7" w:rsidRPr="1FD0627C">
        <w:rPr>
          <w:rFonts w:ascii="Calibri" w:hAnsi="Calibri" w:cs="Calibri"/>
        </w:rPr>
        <w:t>were</w:t>
      </w:r>
      <w:r w:rsidR="00C36952" w:rsidRPr="1FD0627C">
        <w:rPr>
          <w:rFonts w:ascii="Calibri" w:hAnsi="Calibri" w:cs="Calibri"/>
        </w:rPr>
        <w:t xml:space="preserve"> now</w:t>
      </w:r>
      <w:r w:rsidR="003E00C7" w:rsidRPr="1FD0627C">
        <w:rPr>
          <w:rFonts w:ascii="Calibri" w:hAnsi="Calibri" w:cs="Calibri"/>
        </w:rPr>
        <w:t xml:space="preserve"> on standby</w:t>
      </w:r>
      <w:r w:rsidR="00184D6C" w:rsidRPr="1FD0627C">
        <w:rPr>
          <w:rFonts w:ascii="Calibri" w:hAnsi="Calibri" w:cs="Calibri"/>
        </w:rPr>
        <w:t xml:space="preserve"> and ready for action</w:t>
      </w:r>
      <w:r w:rsidR="003E00C7" w:rsidRPr="1FD0627C">
        <w:rPr>
          <w:rFonts w:ascii="Calibri" w:hAnsi="Calibri" w:cs="Calibri"/>
        </w:rPr>
        <w:t>.</w:t>
      </w:r>
      <w:r w:rsidR="002603C4" w:rsidRPr="1FD0627C">
        <w:rPr>
          <w:rFonts w:ascii="Calibri" w:hAnsi="Calibri" w:cs="Calibri"/>
        </w:rPr>
        <w:t xml:space="preserve"> Harris </w:t>
      </w:r>
      <w:r w:rsidR="000A4F81" w:rsidRPr="1FD0627C">
        <w:rPr>
          <w:rFonts w:ascii="Calibri" w:hAnsi="Calibri" w:cs="Calibri"/>
        </w:rPr>
        <w:t xml:space="preserve">was given a watch to wrap around his wrist with a secret button on it. If at any moment </w:t>
      </w:r>
      <w:r w:rsidR="0098682F" w:rsidRPr="1FD0627C">
        <w:rPr>
          <w:rFonts w:ascii="Calibri" w:hAnsi="Calibri" w:cs="Calibri"/>
        </w:rPr>
        <w:t xml:space="preserve">Harris felt in danger, he would press the </w:t>
      </w:r>
      <w:r w:rsidR="00B10FD6" w:rsidRPr="1FD0627C">
        <w:rPr>
          <w:rFonts w:ascii="Calibri" w:hAnsi="Calibri" w:cs="Calibri"/>
        </w:rPr>
        <w:t xml:space="preserve">tiny button that would alert the troops to come and rescue him. The watch </w:t>
      </w:r>
      <w:r w:rsidR="00720309" w:rsidRPr="1FD0627C">
        <w:rPr>
          <w:rFonts w:ascii="Calibri" w:hAnsi="Calibri" w:cs="Calibri"/>
        </w:rPr>
        <w:t>was also a tracking device.</w:t>
      </w:r>
      <w:r w:rsidR="00F24595" w:rsidRPr="1FD0627C">
        <w:rPr>
          <w:rFonts w:ascii="Calibri" w:hAnsi="Calibri" w:cs="Calibri"/>
        </w:rPr>
        <w:t xml:space="preserve"> </w:t>
      </w:r>
    </w:p>
    <w:p w14:paraId="2F1505DA" w14:textId="30C4F6FC" w:rsidR="00F24595" w:rsidRDefault="00967B47" w:rsidP="00F24595">
      <w:pPr>
        <w:spacing w:line="480" w:lineRule="auto"/>
        <w:ind w:firstLine="720"/>
        <w:rPr>
          <w:rFonts w:ascii="Calibri" w:hAnsi="Calibri" w:cs="Calibri"/>
        </w:rPr>
      </w:pPr>
      <w:r>
        <w:rPr>
          <w:rFonts w:ascii="Calibri" w:hAnsi="Calibri" w:cs="Calibri"/>
        </w:rPr>
        <w:t>“Good luck</w:t>
      </w:r>
      <w:r w:rsidR="00B35456">
        <w:rPr>
          <w:rFonts w:ascii="Calibri" w:hAnsi="Calibri" w:cs="Calibri"/>
        </w:rPr>
        <w:t>,</w:t>
      </w:r>
      <w:r>
        <w:rPr>
          <w:rFonts w:ascii="Calibri" w:hAnsi="Calibri" w:cs="Calibri"/>
        </w:rPr>
        <w:t xml:space="preserve"> Harris,” </w:t>
      </w:r>
      <w:r w:rsidR="00F076C5">
        <w:rPr>
          <w:rFonts w:ascii="Calibri" w:hAnsi="Calibri" w:cs="Calibri"/>
        </w:rPr>
        <w:t xml:space="preserve">Alderson said. “I’m sure everything will be all right. Do not </w:t>
      </w:r>
      <w:r w:rsidR="009257B9">
        <w:rPr>
          <w:rFonts w:ascii="Calibri" w:hAnsi="Calibri" w:cs="Calibri"/>
        </w:rPr>
        <w:t>fear.</w:t>
      </w:r>
      <w:r w:rsidR="00AD7DFD">
        <w:rPr>
          <w:rFonts w:ascii="Calibri" w:hAnsi="Calibri" w:cs="Calibri"/>
        </w:rPr>
        <w:t xml:space="preserve"> Remember, we </w:t>
      </w:r>
      <w:r w:rsidR="00CC30D5">
        <w:rPr>
          <w:rFonts w:ascii="Calibri" w:hAnsi="Calibri" w:cs="Calibri"/>
        </w:rPr>
        <w:t>are here for you if you need any help.</w:t>
      </w:r>
      <w:r w:rsidR="009257B9">
        <w:rPr>
          <w:rFonts w:ascii="Calibri" w:hAnsi="Calibri" w:cs="Calibri"/>
        </w:rPr>
        <w:t>”</w:t>
      </w:r>
    </w:p>
    <w:p w14:paraId="1605FB7F" w14:textId="4CB57856" w:rsidR="00D0798D" w:rsidRDefault="009257B9" w:rsidP="00F24595">
      <w:pPr>
        <w:spacing w:line="480" w:lineRule="auto"/>
        <w:ind w:firstLine="720"/>
        <w:rPr>
          <w:rFonts w:ascii="Calibri" w:hAnsi="Calibri" w:cs="Calibri"/>
        </w:rPr>
      </w:pPr>
      <w:r w:rsidRPr="1FD0627C">
        <w:rPr>
          <w:rFonts w:ascii="Calibri" w:hAnsi="Calibri" w:cs="Calibri"/>
        </w:rPr>
        <w:t>“Thank you for that assurance</w:t>
      </w:r>
      <w:r w:rsidR="00B35456">
        <w:rPr>
          <w:rFonts w:ascii="Calibri" w:hAnsi="Calibri" w:cs="Calibri"/>
        </w:rPr>
        <w:t>,</w:t>
      </w:r>
      <w:r w:rsidRPr="1FD0627C">
        <w:rPr>
          <w:rFonts w:ascii="Calibri" w:hAnsi="Calibri" w:cs="Calibri"/>
        </w:rPr>
        <w:t xml:space="preserve"> </w:t>
      </w:r>
      <w:r w:rsidR="00B35456">
        <w:rPr>
          <w:rFonts w:ascii="Calibri" w:hAnsi="Calibri" w:cs="Calibri"/>
        </w:rPr>
        <w:t>L</w:t>
      </w:r>
      <w:r w:rsidRPr="1FD0627C">
        <w:rPr>
          <w:rFonts w:ascii="Calibri" w:hAnsi="Calibri" w:cs="Calibri"/>
        </w:rPr>
        <w:t xml:space="preserve">ieutenant </w:t>
      </w:r>
      <w:r w:rsidR="00B35456">
        <w:rPr>
          <w:rFonts w:ascii="Calibri" w:hAnsi="Calibri" w:cs="Calibri"/>
        </w:rPr>
        <w:t>C</w:t>
      </w:r>
      <w:r w:rsidRPr="1FD0627C">
        <w:rPr>
          <w:rFonts w:ascii="Calibri" w:hAnsi="Calibri" w:cs="Calibri"/>
        </w:rPr>
        <w:t>olonel,” Harris told him. “I will try to not let my nerves get the best of me.</w:t>
      </w:r>
      <w:r w:rsidR="008C4040" w:rsidRPr="1FD0627C">
        <w:rPr>
          <w:rFonts w:ascii="Calibri" w:hAnsi="Calibri" w:cs="Calibri"/>
        </w:rPr>
        <w:t xml:space="preserve"> I swear if he lays one finger on either Gabriel</w:t>
      </w:r>
      <w:r w:rsidR="00C909DA" w:rsidRPr="1FD0627C">
        <w:rPr>
          <w:rFonts w:ascii="Calibri" w:hAnsi="Calibri" w:cs="Calibri"/>
        </w:rPr>
        <w:t>a</w:t>
      </w:r>
      <w:r w:rsidR="008C4040" w:rsidRPr="1FD0627C">
        <w:rPr>
          <w:rFonts w:ascii="Calibri" w:hAnsi="Calibri" w:cs="Calibri"/>
        </w:rPr>
        <w:t xml:space="preserve"> or </w:t>
      </w:r>
      <w:r w:rsidR="00D0798D" w:rsidRPr="1FD0627C">
        <w:rPr>
          <w:rFonts w:ascii="Calibri" w:hAnsi="Calibri" w:cs="Calibri"/>
        </w:rPr>
        <w:t>Emilia,</w:t>
      </w:r>
      <w:r w:rsidR="007E0F92" w:rsidRPr="1FD0627C">
        <w:rPr>
          <w:rFonts w:ascii="Calibri" w:hAnsi="Calibri" w:cs="Calibri"/>
        </w:rPr>
        <w:t xml:space="preserve"> I don’t know what I will do.</w:t>
      </w:r>
      <w:r w:rsidR="00F43416" w:rsidRPr="1FD0627C">
        <w:rPr>
          <w:rFonts w:ascii="Calibri" w:hAnsi="Calibri" w:cs="Calibri"/>
        </w:rPr>
        <w:t xml:space="preserve"> I will try my best to not do anything </w:t>
      </w:r>
      <w:r w:rsidR="000E779F" w:rsidRPr="1FD0627C">
        <w:rPr>
          <w:rFonts w:ascii="Calibri" w:hAnsi="Calibri" w:cs="Calibri"/>
        </w:rPr>
        <w:t>harsh and keep myself always composed.</w:t>
      </w:r>
      <w:r w:rsidRPr="1FD0627C">
        <w:rPr>
          <w:rFonts w:ascii="Calibri" w:hAnsi="Calibri" w:cs="Calibri"/>
        </w:rPr>
        <w:t>”</w:t>
      </w:r>
    </w:p>
    <w:p w14:paraId="1347C56C" w14:textId="2744D2D7" w:rsidR="00251130" w:rsidRDefault="005A643A" w:rsidP="00F24595">
      <w:pPr>
        <w:spacing w:line="480" w:lineRule="auto"/>
        <w:ind w:firstLine="720"/>
        <w:rPr>
          <w:rFonts w:ascii="Calibri" w:hAnsi="Calibri" w:cs="Calibri"/>
        </w:rPr>
      </w:pPr>
      <w:r w:rsidRPr="1FD0627C">
        <w:rPr>
          <w:rFonts w:ascii="Calibri" w:hAnsi="Calibri" w:cs="Calibri"/>
        </w:rPr>
        <w:t>“Just press the button</w:t>
      </w:r>
      <w:r w:rsidR="00B35456">
        <w:rPr>
          <w:rFonts w:ascii="Calibri" w:hAnsi="Calibri" w:cs="Calibri"/>
        </w:rPr>
        <w:t>,</w:t>
      </w:r>
      <w:r w:rsidRPr="1FD0627C">
        <w:rPr>
          <w:rFonts w:ascii="Calibri" w:hAnsi="Calibri" w:cs="Calibri"/>
        </w:rPr>
        <w:t xml:space="preserve"> Winter,” Alderson replied. “Don’t try to be brave</w:t>
      </w:r>
      <w:r w:rsidR="00DE126B" w:rsidRPr="1FD0627C">
        <w:rPr>
          <w:rFonts w:ascii="Calibri" w:hAnsi="Calibri" w:cs="Calibri"/>
        </w:rPr>
        <w:t xml:space="preserve">. You will be outnumbered and will not have weapons to protect </w:t>
      </w:r>
      <w:r w:rsidR="009C2FAD" w:rsidRPr="1FD0627C">
        <w:rPr>
          <w:rFonts w:ascii="Calibri" w:hAnsi="Calibri" w:cs="Calibri"/>
        </w:rPr>
        <w:t>either you or your family</w:t>
      </w:r>
      <w:r w:rsidR="00DE126B" w:rsidRPr="1FD0627C">
        <w:rPr>
          <w:rFonts w:ascii="Calibri" w:hAnsi="Calibri" w:cs="Calibri"/>
        </w:rPr>
        <w:t>.</w:t>
      </w:r>
      <w:r w:rsidR="00251130" w:rsidRPr="1FD0627C">
        <w:rPr>
          <w:rFonts w:ascii="Calibri" w:hAnsi="Calibri" w:cs="Calibri"/>
        </w:rPr>
        <w:t xml:space="preserve"> Just let us do our job.</w:t>
      </w:r>
      <w:r w:rsidR="00DE126B" w:rsidRPr="1FD0627C">
        <w:rPr>
          <w:rFonts w:ascii="Calibri" w:hAnsi="Calibri" w:cs="Calibri"/>
        </w:rPr>
        <w:t>”</w:t>
      </w:r>
    </w:p>
    <w:p w14:paraId="1D75D4E5" w14:textId="1DB78F90" w:rsidR="00C73B55" w:rsidRDefault="00040189" w:rsidP="00F24595">
      <w:pPr>
        <w:spacing w:line="480" w:lineRule="auto"/>
        <w:ind w:firstLine="720"/>
        <w:rPr>
          <w:rFonts w:ascii="Calibri" w:hAnsi="Calibri" w:cs="Calibri"/>
        </w:rPr>
      </w:pPr>
      <w:r w:rsidRPr="22D893E5">
        <w:rPr>
          <w:rFonts w:ascii="Calibri" w:hAnsi="Calibri" w:cs="Calibri"/>
        </w:rPr>
        <w:t>“I</w:t>
      </w:r>
      <w:r w:rsidR="006A6FC3" w:rsidRPr="22D893E5">
        <w:rPr>
          <w:rFonts w:ascii="Calibri" w:hAnsi="Calibri" w:cs="Calibri"/>
        </w:rPr>
        <w:t xml:space="preserve"> should go now,” </w:t>
      </w:r>
      <w:r w:rsidR="008125BB" w:rsidRPr="22D893E5">
        <w:rPr>
          <w:rFonts w:ascii="Calibri" w:hAnsi="Calibri" w:cs="Calibri"/>
        </w:rPr>
        <w:t>Harris</w:t>
      </w:r>
      <w:r w:rsidR="006A6FC3" w:rsidRPr="22D893E5">
        <w:rPr>
          <w:rFonts w:ascii="Calibri" w:hAnsi="Calibri" w:cs="Calibri"/>
        </w:rPr>
        <w:t xml:space="preserve"> said. “</w:t>
      </w:r>
      <w:r w:rsidR="005A2309" w:rsidRPr="22D893E5">
        <w:rPr>
          <w:rFonts w:ascii="Calibri" w:hAnsi="Calibri" w:cs="Calibri"/>
        </w:rPr>
        <w:t xml:space="preserve">I will remind myself of that. </w:t>
      </w:r>
      <w:r w:rsidR="006A6FC3" w:rsidRPr="22D893E5">
        <w:rPr>
          <w:rFonts w:ascii="Calibri" w:hAnsi="Calibri" w:cs="Calibri"/>
        </w:rPr>
        <w:t>I will see you shortly. If I don’t make it out alive, I just want to thank you for all your help.</w:t>
      </w:r>
      <w:r w:rsidR="00C73B55" w:rsidRPr="22D893E5">
        <w:rPr>
          <w:rFonts w:ascii="Calibri" w:hAnsi="Calibri" w:cs="Calibri"/>
        </w:rPr>
        <w:t>”</w:t>
      </w:r>
    </w:p>
    <w:p w14:paraId="25900D4A" w14:textId="6F23E387" w:rsidR="00C73B55" w:rsidRDefault="00C73B55" w:rsidP="00F24595">
      <w:pPr>
        <w:spacing w:line="480" w:lineRule="auto"/>
        <w:ind w:firstLine="720"/>
        <w:rPr>
          <w:rFonts w:ascii="Calibri" w:hAnsi="Calibri" w:cs="Calibri"/>
        </w:rPr>
      </w:pPr>
      <w:r w:rsidRPr="22D893E5">
        <w:rPr>
          <w:rFonts w:ascii="Calibri" w:hAnsi="Calibri" w:cs="Calibri"/>
        </w:rPr>
        <w:t>“Don’t talk like that,” Alderson</w:t>
      </w:r>
      <w:r w:rsidR="002679FB" w:rsidRPr="22D893E5">
        <w:rPr>
          <w:rFonts w:ascii="Calibri" w:hAnsi="Calibri" w:cs="Calibri"/>
        </w:rPr>
        <w:t xml:space="preserve"> said</w:t>
      </w:r>
      <w:r w:rsidRPr="22D893E5">
        <w:rPr>
          <w:rFonts w:ascii="Calibri" w:hAnsi="Calibri" w:cs="Calibri"/>
        </w:rPr>
        <w:t>. “Just be careful and don’t do anything stupid, then you should be fine.”</w:t>
      </w:r>
    </w:p>
    <w:p w14:paraId="4D5127ED" w14:textId="22ACEB66" w:rsidR="002679FB" w:rsidRDefault="00C96205" w:rsidP="00F24595">
      <w:pPr>
        <w:spacing w:line="480" w:lineRule="auto"/>
        <w:ind w:firstLine="720"/>
        <w:rPr>
          <w:rFonts w:ascii="Calibri" w:hAnsi="Calibri" w:cs="Calibri"/>
        </w:rPr>
      </w:pPr>
      <w:r>
        <w:rPr>
          <w:rFonts w:ascii="Calibri" w:hAnsi="Calibri" w:cs="Calibri"/>
        </w:rPr>
        <w:t xml:space="preserve">“I will,” </w:t>
      </w:r>
      <w:r w:rsidR="008125BB">
        <w:rPr>
          <w:rFonts w:ascii="Calibri" w:hAnsi="Calibri" w:cs="Calibri"/>
        </w:rPr>
        <w:t>Harris</w:t>
      </w:r>
      <w:r>
        <w:rPr>
          <w:rFonts w:ascii="Calibri" w:hAnsi="Calibri" w:cs="Calibri"/>
        </w:rPr>
        <w:t xml:space="preserve"> </w:t>
      </w:r>
      <w:r w:rsidR="00C64ECE">
        <w:rPr>
          <w:rFonts w:ascii="Calibri" w:hAnsi="Calibri" w:cs="Calibri"/>
        </w:rPr>
        <w:t>replied.</w:t>
      </w:r>
    </w:p>
    <w:p w14:paraId="660952F4" w14:textId="68D662CA" w:rsidR="008F72F5" w:rsidRDefault="008125BB" w:rsidP="00CE5EDC">
      <w:pPr>
        <w:spacing w:line="480" w:lineRule="auto"/>
        <w:ind w:firstLine="720"/>
        <w:rPr>
          <w:rFonts w:ascii="Calibri" w:hAnsi="Calibri" w:cs="Calibri"/>
        </w:rPr>
      </w:pPr>
      <w:r w:rsidRPr="1FD0627C">
        <w:rPr>
          <w:rFonts w:ascii="Calibri" w:hAnsi="Calibri" w:cs="Calibri"/>
        </w:rPr>
        <w:t>Harris</w:t>
      </w:r>
      <w:r w:rsidR="00EB2296" w:rsidRPr="1FD0627C">
        <w:rPr>
          <w:rFonts w:ascii="Calibri" w:hAnsi="Calibri" w:cs="Calibri"/>
        </w:rPr>
        <w:t xml:space="preserve"> stepped out of the vehicle, took a deep breath, and </w:t>
      </w:r>
      <w:r w:rsidR="004D4323" w:rsidRPr="1FD0627C">
        <w:rPr>
          <w:rFonts w:ascii="Calibri" w:hAnsi="Calibri" w:cs="Calibri"/>
        </w:rPr>
        <w:t>faltere</w:t>
      </w:r>
      <w:r w:rsidR="004A3E70" w:rsidRPr="1FD0627C">
        <w:rPr>
          <w:rFonts w:ascii="Calibri" w:hAnsi="Calibri" w:cs="Calibri"/>
        </w:rPr>
        <w:t>d</w:t>
      </w:r>
      <w:r w:rsidR="00C919B6" w:rsidRPr="1FD0627C">
        <w:rPr>
          <w:rFonts w:ascii="Calibri" w:hAnsi="Calibri" w:cs="Calibri"/>
        </w:rPr>
        <w:t xml:space="preserve"> his way</w:t>
      </w:r>
      <w:r w:rsidR="004A3E70" w:rsidRPr="1FD0627C">
        <w:rPr>
          <w:rFonts w:ascii="Calibri" w:hAnsi="Calibri" w:cs="Calibri"/>
        </w:rPr>
        <w:t xml:space="preserve"> </w:t>
      </w:r>
      <w:r w:rsidR="004D4323" w:rsidRPr="1FD0627C">
        <w:rPr>
          <w:rFonts w:ascii="Calibri" w:hAnsi="Calibri" w:cs="Calibri"/>
        </w:rPr>
        <w:t xml:space="preserve">to </w:t>
      </w:r>
      <w:r w:rsidR="004A3E70" w:rsidRPr="1FD0627C">
        <w:rPr>
          <w:rFonts w:ascii="Calibri" w:hAnsi="Calibri" w:cs="Calibri"/>
        </w:rPr>
        <w:t>the</w:t>
      </w:r>
      <w:r w:rsidR="004D4323" w:rsidRPr="1FD0627C">
        <w:rPr>
          <w:rFonts w:ascii="Calibri" w:hAnsi="Calibri" w:cs="Calibri"/>
        </w:rPr>
        <w:t xml:space="preserve"> jeep.</w:t>
      </w:r>
      <w:r w:rsidR="004A3E70" w:rsidRPr="1FD0627C">
        <w:rPr>
          <w:rFonts w:ascii="Calibri" w:hAnsi="Calibri" w:cs="Calibri"/>
        </w:rPr>
        <w:t xml:space="preserve"> </w:t>
      </w:r>
      <w:r w:rsidR="00684259" w:rsidRPr="1FD0627C">
        <w:rPr>
          <w:rFonts w:ascii="Calibri" w:hAnsi="Calibri" w:cs="Calibri"/>
        </w:rPr>
        <w:t xml:space="preserve">He wasn’t sure exactly what he needed to do, but he knew what needed to be done. </w:t>
      </w:r>
      <w:r w:rsidR="00C919B6" w:rsidRPr="1FD0627C">
        <w:rPr>
          <w:rFonts w:ascii="Calibri" w:hAnsi="Calibri" w:cs="Calibri"/>
        </w:rPr>
        <w:t xml:space="preserve">Harris had to walk into </w:t>
      </w:r>
      <w:r w:rsidR="005632D6" w:rsidRPr="1FD0627C">
        <w:rPr>
          <w:rFonts w:ascii="Calibri" w:hAnsi="Calibri" w:cs="Calibri"/>
        </w:rPr>
        <w:t>the hideaway without any weapons to prevent any altercations</w:t>
      </w:r>
      <w:r w:rsidR="00446E75" w:rsidRPr="1FD0627C">
        <w:rPr>
          <w:rFonts w:ascii="Calibri" w:hAnsi="Calibri" w:cs="Calibri"/>
        </w:rPr>
        <w:t xml:space="preserve">. </w:t>
      </w:r>
      <w:r w:rsidR="00457B5B" w:rsidRPr="1FD0627C">
        <w:rPr>
          <w:rFonts w:ascii="Calibri" w:hAnsi="Calibri" w:cs="Calibri"/>
        </w:rPr>
        <w:t xml:space="preserve">He wanted to keep things peaceful so that his wife and child would leave the location safely and unharmed. </w:t>
      </w:r>
    </w:p>
    <w:p w14:paraId="65E592AB" w14:textId="4CB1A21E" w:rsidR="00CE5EDC" w:rsidRDefault="00CE5EDC" w:rsidP="00CE5EDC">
      <w:pPr>
        <w:spacing w:line="480" w:lineRule="auto"/>
        <w:ind w:firstLine="720"/>
        <w:rPr>
          <w:rFonts w:ascii="Calibri" w:hAnsi="Calibri" w:cs="Calibri"/>
        </w:rPr>
      </w:pPr>
      <w:r w:rsidRPr="1FD0627C">
        <w:rPr>
          <w:rFonts w:ascii="Calibri" w:hAnsi="Calibri" w:cs="Calibri"/>
        </w:rPr>
        <w:t>Harris could hardly wait to see them.</w:t>
      </w:r>
      <w:r w:rsidR="005E4DDE" w:rsidRPr="1FD0627C">
        <w:rPr>
          <w:rFonts w:ascii="Calibri" w:hAnsi="Calibri" w:cs="Calibri"/>
        </w:rPr>
        <w:t xml:space="preserve"> It </w:t>
      </w:r>
      <w:r w:rsidR="00B35456">
        <w:rPr>
          <w:rFonts w:ascii="Calibri" w:hAnsi="Calibri" w:cs="Calibri"/>
        </w:rPr>
        <w:t>seemed</w:t>
      </w:r>
      <w:r w:rsidR="00B35456" w:rsidRPr="1FD0627C">
        <w:rPr>
          <w:rFonts w:ascii="Calibri" w:hAnsi="Calibri" w:cs="Calibri"/>
        </w:rPr>
        <w:t xml:space="preserve"> </w:t>
      </w:r>
      <w:r w:rsidR="005E4DDE" w:rsidRPr="1FD0627C">
        <w:rPr>
          <w:rFonts w:ascii="Calibri" w:hAnsi="Calibri" w:cs="Calibri"/>
        </w:rPr>
        <w:t>like an eternity since the last time he had seen them.</w:t>
      </w:r>
      <w:r w:rsidRPr="1FD0627C">
        <w:rPr>
          <w:rFonts w:ascii="Calibri" w:hAnsi="Calibri" w:cs="Calibri"/>
        </w:rPr>
        <w:t xml:space="preserve"> </w:t>
      </w:r>
      <w:r w:rsidR="00B97D83" w:rsidRPr="1FD0627C">
        <w:rPr>
          <w:rFonts w:ascii="Calibri" w:hAnsi="Calibri" w:cs="Calibri"/>
        </w:rPr>
        <w:t>He had prayed that they would all get out safely</w:t>
      </w:r>
      <w:r w:rsidR="00312DDD" w:rsidRPr="1FD0627C">
        <w:rPr>
          <w:rFonts w:ascii="Calibri" w:hAnsi="Calibri" w:cs="Calibri"/>
        </w:rPr>
        <w:t xml:space="preserve"> and put an end to the mess that Camargo had created. </w:t>
      </w:r>
      <w:r w:rsidR="00C14141" w:rsidRPr="1FD0627C">
        <w:rPr>
          <w:rFonts w:ascii="Calibri" w:hAnsi="Calibri" w:cs="Calibri"/>
        </w:rPr>
        <w:t xml:space="preserve">He knew that Camargo </w:t>
      </w:r>
      <w:r w:rsidR="00965E05" w:rsidRPr="1FD0627C">
        <w:rPr>
          <w:rFonts w:ascii="Calibri" w:hAnsi="Calibri" w:cs="Calibri"/>
        </w:rPr>
        <w:t xml:space="preserve">took extraordinary pride in creating the </w:t>
      </w:r>
      <w:r w:rsidR="00CB759B" w:rsidRPr="1FD0627C">
        <w:rPr>
          <w:rFonts w:ascii="Calibri" w:hAnsi="Calibri" w:cs="Calibri"/>
        </w:rPr>
        <w:t>Death Firm</w:t>
      </w:r>
      <w:r w:rsidR="00965E05" w:rsidRPr="1FD0627C">
        <w:rPr>
          <w:rFonts w:ascii="Calibri" w:hAnsi="Calibri" w:cs="Calibri"/>
        </w:rPr>
        <w:t>s, his ego was bruised, and his reputation had be</w:t>
      </w:r>
      <w:r w:rsidR="00CA2DCC" w:rsidRPr="1FD0627C">
        <w:rPr>
          <w:rFonts w:ascii="Calibri" w:hAnsi="Calibri" w:cs="Calibri"/>
        </w:rPr>
        <w:t>en</w:t>
      </w:r>
      <w:r w:rsidR="00965E05" w:rsidRPr="1FD0627C">
        <w:rPr>
          <w:rFonts w:ascii="Calibri" w:hAnsi="Calibri" w:cs="Calibri"/>
        </w:rPr>
        <w:t xml:space="preserve"> ruined </w:t>
      </w:r>
      <w:r w:rsidR="00644B76" w:rsidRPr="1FD0627C">
        <w:rPr>
          <w:rFonts w:ascii="Calibri" w:hAnsi="Calibri" w:cs="Calibri"/>
        </w:rPr>
        <w:t xml:space="preserve">when the U.S. Army had put an end to all </w:t>
      </w:r>
      <w:r w:rsidR="00CB759B" w:rsidRPr="1FD0627C">
        <w:rPr>
          <w:rFonts w:ascii="Calibri" w:hAnsi="Calibri" w:cs="Calibri"/>
        </w:rPr>
        <w:t>Death Firm</w:t>
      </w:r>
      <w:r w:rsidR="00644B76" w:rsidRPr="1FD0627C">
        <w:rPr>
          <w:rFonts w:ascii="Calibri" w:hAnsi="Calibri" w:cs="Calibri"/>
        </w:rPr>
        <w:t xml:space="preserve">s. </w:t>
      </w:r>
      <w:r w:rsidR="00073583" w:rsidRPr="1FD0627C">
        <w:rPr>
          <w:rFonts w:ascii="Calibri" w:hAnsi="Calibri" w:cs="Calibri"/>
        </w:rPr>
        <w:t xml:space="preserve">Harris heard </w:t>
      </w:r>
      <w:r w:rsidR="009F27EF" w:rsidRPr="1FD0627C">
        <w:rPr>
          <w:rFonts w:ascii="Calibri" w:hAnsi="Calibri" w:cs="Calibri"/>
        </w:rPr>
        <w:t xml:space="preserve">that Camargo may </w:t>
      </w:r>
      <w:r w:rsidR="00B35456" w:rsidRPr="1FD0627C">
        <w:rPr>
          <w:rFonts w:ascii="Calibri" w:hAnsi="Calibri" w:cs="Calibri"/>
        </w:rPr>
        <w:t>ha</w:t>
      </w:r>
      <w:r w:rsidR="00B35456">
        <w:rPr>
          <w:rFonts w:ascii="Calibri" w:hAnsi="Calibri" w:cs="Calibri"/>
        </w:rPr>
        <w:t>ve</w:t>
      </w:r>
      <w:r w:rsidR="00B35456" w:rsidRPr="1FD0627C">
        <w:rPr>
          <w:rFonts w:ascii="Calibri" w:hAnsi="Calibri" w:cs="Calibri"/>
        </w:rPr>
        <w:t xml:space="preserve"> </w:t>
      </w:r>
      <w:r w:rsidR="009F27EF" w:rsidRPr="1FD0627C">
        <w:rPr>
          <w:rFonts w:ascii="Calibri" w:hAnsi="Calibri" w:cs="Calibri"/>
        </w:rPr>
        <w:t>gotten help from other scientists in creating the new breed of Death Firms.</w:t>
      </w:r>
      <w:r w:rsidR="00312DDD" w:rsidRPr="1FD0627C">
        <w:rPr>
          <w:rFonts w:ascii="Calibri" w:hAnsi="Calibri" w:cs="Calibri"/>
        </w:rPr>
        <w:t xml:space="preserve"> </w:t>
      </w:r>
      <w:r w:rsidR="00B74611" w:rsidRPr="1FD0627C">
        <w:rPr>
          <w:rFonts w:ascii="Calibri" w:hAnsi="Calibri" w:cs="Calibri"/>
        </w:rPr>
        <w:t xml:space="preserve">Lieutenant Colonel Lee Alderson had told him that </w:t>
      </w:r>
      <w:r w:rsidR="009F2871" w:rsidRPr="1FD0627C">
        <w:rPr>
          <w:rFonts w:ascii="Calibri" w:hAnsi="Calibri" w:cs="Calibri"/>
        </w:rPr>
        <w:t xml:space="preserve">three of the other original creators of the </w:t>
      </w:r>
      <w:r w:rsidR="00CB759B" w:rsidRPr="1FD0627C">
        <w:rPr>
          <w:rFonts w:ascii="Calibri" w:hAnsi="Calibri" w:cs="Calibri"/>
        </w:rPr>
        <w:t>Death Firm</w:t>
      </w:r>
      <w:r w:rsidR="009F2871" w:rsidRPr="1FD0627C">
        <w:rPr>
          <w:rFonts w:ascii="Calibri" w:hAnsi="Calibri" w:cs="Calibri"/>
        </w:rPr>
        <w:t>s were reported missing.</w:t>
      </w:r>
      <w:r w:rsidR="001C297E" w:rsidRPr="1FD0627C">
        <w:rPr>
          <w:rFonts w:ascii="Calibri" w:hAnsi="Calibri" w:cs="Calibri"/>
        </w:rPr>
        <w:t xml:space="preserve"> He was beginning to wonder if they might be responsible for recreating the </w:t>
      </w:r>
      <w:r w:rsidR="00CB759B" w:rsidRPr="1FD0627C">
        <w:rPr>
          <w:rFonts w:ascii="Calibri" w:hAnsi="Calibri" w:cs="Calibri"/>
        </w:rPr>
        <w:t>Death Firm</w:t>
      </w:r>
      <w:r w:rsidR="001C297E" w:rsidRPr="1FD0627C">
        <w:rPr>
          <w:rFonts w:ascii="Calibri" w:hAnsi="Calibri" w:cs="Calibri"/>
        </w:rPr>
        <w:t xml:space="preserve">s as well. </w:t>
      </w:r>
    </w:p>
    <w:p w14:paraId="66595C22" w14:textId="3CA3F953" w:rsidR="000D3062" w:rsidRDefault="002D04EF" w:rsidP="00AD55D2">
      <w:pPr>
        <w:spacing w:line="480" w:lineRule="auto"/>
        <w:ind w:firstLine="720"/>
        <w:rPr>
          <w:rFonts w:ascii="Calibri" w:hAnsi="Calibri" w:cs="Calibri"/>
        </w:rPr>
      </w:pPr>
      <w:r w:rsidRPr="1FD0627C">
        <w:rPr>
          <w:rFonts w:ascii="Calibri" w:hAnsi="Calibri" w:cs="Calibri"/>
        </w:rPr>
        <w:t>Harris</w:t>
      </w:r>
      <w:r w:rsidR="00465282" w:rsidRPr="1FD0627C">
        <w:rPr>
          <w:rFonts w:ascii="Calibri" w:hAnsi="Calibri" w:cs="Calibri"/>
        </w:rPr>
        <w:t xml:space="preserve"> </w:t>
      </w:r>
      <w:r w:rsidR="0065063C" w:rsidRPr="1FD0627C">
        <w:rPr>
          <w:rFonts w:ascii="Calibri" w:hAnsi="Calibri" w:cs="Calibri"/>
        </w:rPr>
        <w:t xml:space="preserve">had to drive clear across the other side of the city. </w:t>
      </w:r>
      <w:r w:rsidR="004253CF" w:rsidRPr="1FD0627C">
        <w:rPr>
          <w:rFonts w:ascii="Calibri" w:hAnsi="Calibri" w:cs="Calibri"/>
        </w:rPr>
        <w:t xml:space="preserve">The abandoned warehouse was just outside the city limits. </w:t>
      </w:r>
      <w:r w:rsidR="00F10DBE" w:rsidRPr="1FD0627C">
        <w:rPr>
          <w:rFonts w:ascii="Calibri" w:hAnsi="Calibri" w:cs="Calibri"/>
        </w:rPr>
        <w:t xml:space="preserve">It was the perfect place for a hideout. </w:t>
      </w:r>
      <w:r w:rsidR="001D316F" w:rsidRPr="1FD0627C">
        <w:rPr>
          <w:rFonts w:ascii="Calibri" w:hAnsi="Calibri" w:cs="Calibri"/>
        </w:rPr>
        <w:t>There was no need for anyone to be in the area</w:t>
      </w:r>
      <w:r w:rsidR="00614BD1" w:rsidRPr="1FD0627C">
        <w:rPr>
          <w:rFonts w:ascii="Calibri" w:hAnsi="Calibri" w:cs="Calibri"/>
        </w:rPr>
        <w:t xml:space="preserve">. </w:t>
      </w:r>
      <w:r w:rsidR="002D63D4" w:rsidRPr="1FD0627C">
        <w:rPr>
          <w:rFonts w:ascii="Calibri" w:hAnsi="Calibri" w:cs="Calibri"/>
        </w:rPr>
        <w:t xml:space="preserve">No one </w:t>
      </w:r>
      <w:r w:rsidR="004E2728" w:rsidRPr="1FD0627C">
        <w:rPr>
          <w:rFonts w:ascii="Calibri" w:hAnsi="Calibri" w:cs="Calibri"/>
        </w:rPr>
        <w:t xml:space="preserve">was around to expect anything. </w:t>
      </w:r>
      <w:r w:rsidR="000A00D8" w:rsidRPr="1FD0627C">
        <w:rPr>
          <w:rFonts w:ascii="Calibri" w:hAnsi="Calibri" w:cs="Calibri"/>
        </w:rPr>
        <w:t xml:space="preserve">It would be the perfect place for </w:t>
      </w:r>
      <w:r w:rsidR="0075131E" w:rsidRPr="1FD0627C">
        <w:rPr>
          <w:rFonts w:ascii="Calibri" w:hAnsi="Calibri" w:cs="Calibri"/>
        </w:rPr>
        <w:t xml:space="preserve">battle if a war were </w:t>
      </w:r>
      <w:r w:rsidR="00D80C89">
        <w:rPr>
          <w:rFonts w:ascii="Calibri" w:hAnsi="Calibri" w:cs="Calibri"/>
        </w:rPr>
        <w:t>to ensue</w:t>
      </w:r>
      <w:r w:rsidR="00D80C89" w:rsidRPr="1FD0627C">
        <w:rPr>
          <w:rFonts w:ascii="Calibri" w:hAnsi="Calibri" w:cs="Calibri"/>
        </w:rPr>
        <w:t xml:space="preserve"> </w:t>
      </w:r>
      <w:r w:rsidR="00FD1EAA" w:rsidRPr="1FD0627C">
        <w:rPr>
          <w:rFonts w:ascii="Calibri" w:hAnsi="Calibri" w:cs="Calibri"/>
        </w:rPr>
        <w:t>between the Death Firms and the military</w:t>
      </w:r>
      <w:r w:rsidR="0075131E" w:rsidRPr="1FD0627C">
        <w:rPr>
          <w:rFonts w:ascii="Calibri" w:hAnsi="Calibri" w:cs="Calibri"/>
        </w:rPr>
        <w:t xml:space="preserve">. </w:t>
      </w:r>
    </w:p>
    <w:p w14:paraId="4DC94714" w14:textId="245FDCCA" w:rsidR="004F6B8C" w:rsidRDefault="004F6B8C" w:rsidP="00AD55D2">
      <w:pPr>
        <w:spacing w:line="480" w:lineRule="auto"/>
        <w:ind w:firstLine="720"/>
        <w:rPr>
          <w:rFonts w:ascii="Calibri" w:hAnsi="Calibri" w:cs="Calibri"/>
        </w:rPr>
      </w:pPr>
      <w:r w:rsidRPr="1FD0627C">
        <w:rPr>
          <w:rFonts w:ascii="Calibri" w:hAnsi="Calibri" w:cs="Calibri"/>
        </w:rPr>
        <w:t xml:space="preserve">Harris </w:t>
      </w:r>
      <w:r w:rsidR="003805A9" w:rsidRPr="1FD0627C">
        <w:rPr>
          <w:rFonts w:ascii="Calibri" w:hAnsi="Calibri" w:cs="Calibri"/>
        </w:rPr>
        <w:t xml:space="preserve">drove around the warehouse to find a parking spot. </w:t>
      </w:r>
      <w:r w:rsidR="00815827" w:rsidRPr="1FD0627C">
        <w:rPr>
          <w:rFonts w:ascii="Calibri" w:hAnsi="Calibri" w:cs="Calibri"/>
        </w:rPr>
        <w:t xml:space="preserve">He </w:t>
      </w:r>
      <w:r w:rsidR="00D82432" w:rsidRPr="1FD0627C">
        <w:rPr>
          <w:rFonts w:ascii="Calibri" w:hAnsi="Calibri" w:cs="Calibri"/>
        </w:rPr>
        <w:t>found an empty parking lot on the other side of the warehouse. There w</w:t>
      </w:r>
      <w:r w:rsidR="007A5DA2" w:rsidRPr="1FD0627C">
        <w:rPr>
          <w:rFonts w:ascii="Calibri" w:hAnsi="Calibri" w:cs="Calibri"/>
        </w:rPr>
        <w:t>as</w:t>
      </w:r>
      <w:r w:rsidR="00D82432" w:rsidRPr="1FD0627C">
        <w:rPr>
          <w:rFonts w:ascii="Calibri" w:hAnsi="Calibri" w:cs="Calibri"/>
        </w:rPr>
        <w:t xml:space="preserve"> </w:t>
      </w:r>
      <w:r w:rsidR="007A5DA2" w:rsidRPr="1FD0627C">
        <w:rPr>
          <w:rFonts w:ascii="Calibri" w:hAnsi="Calibri" w:cs="Calibri"/>
        </w:rPr>
        <w:t xml:space="preserve">only </w:t>
      </w:r>
      <w:r w:rsidR="00B424D5" w:rsidRPr="1FD0627C">
        <w:rPr>
          <w:rFonts w:ascii="Calibri" w:hAnsi="Calibri" w:cs="Calibri"/>
        </w:rPr>
        <w:t>a white van</w:t>
      </w:r>
      <w:r w:rsidR="007A5DA2" w:rsidRPr="1FD0627C">
        <w:rPr>
          <w:rFonts w:ascii="Calibri" w:hAnsi="Calibri" w:cs="Calibri"/>
        </w:rPr>
        <w:t xml:space="preserve"> parked there. Harris assumed it belonged to </w:t>
      </w:r>
      <w:r w:rsidR="00F52764" w:rsidRPr="1FD0627C">
        <w:rPr>
          <w:rFonts w:ascii="Calibri" w:hAnsi="Calibri" w:cs="Calibri"/>
        </w:rPr>
        <w:t xml:space="preserve">Dr. Fritz Camargo. </w:t>
      </w:r>
      <w:r w:rsidR="00B00312" w:rsidRPr="1FD0627C">
        <w:rPr>
          <w:rFonts w:ascii="Calibri" w:hAnsi="Calibri" w:cs="Calibri"/>
        </w:rPr>
        <w:t>It looked like the type of vehicle that could carry equipment, a</w:t>
      </w:r>
      <w:r w:rsidR="00321B0E" w:rsidRPr="1FD0627C">
        <w:rPr>
          <w:rFonts w:ascii="Calibri" w:hAnsi="Calibri" w:cs="Calibri"/>
        </w:rPr>
        <w:t xml:space="preserve"> few hostages, and one or two </w:t>
      </w:r>
      <w:r w:rsidR="00CB759B" w:rsidRPr="1FD0627C">
        <w:rPr>
          <w:rFonts w:ascii="Calibri" w:hAnsi="Calibri" w:cs="Calibri"/>
        </w:rPr>
        <w:t>Death Firm</w:t>
      </w:r>
      <w:r w:rsidR="00321B0E" w:rsidRPr="1FD0627C">
        <w:rPr>
          <w:rFonts w:ascii="Calibri" w:hAnsi="Calibri" w:cs="Calibri"/>
        </w:rPr>
        <w:t>s.</w:t>
      </w:r>
      <w:r w:rsidR="00A64164" w:rsidRPr="1FD0627C">
        <w:rPr>
          <w:rFonts w:ascii="Calibri" w:hAnsi="Calibri" w:cs="Calibri"/>
        </w:rPr>
        <w:t xml:space="preserve"> The thought of his wife and baby </w:t>
      </w:r>
      <w:r w:rsidR="00F156CA" w:rsidRPr="1FD0627C">
        <w:rPr>
          <w:rFonts w:ascii="Calibri" w:hAnsi="Calibri" w:cs="Calibri"/>
        </w:rPr>
        <w:t>being in the back</w:t>
      </w:r>
      <w:r w:rsidR="00D80C89">
        <w:rPr>
          <w:rFonts w:ascii="Calibri" w:hAnsi="Calibri" w:cs="Calibri"/>
        </w:rPr>
        <w:t xml:space="preserve"> </w:t>
      </w:r>
      <w:r w:rsidR="00F156CA" w:rsidRPr="1FD0627C">
        <w:rPr>
          <w:rFonts w:ascii="Calibri" w:hAnsi="Calibri" w:cs="Calibri"/>
        </w:rPr>
        <w:t>seat of it put a sour look on Harris’</w:t>
      </w:r>
      <w:r w:rsidR="00D80C89">
        <w:rPr>
          <w:rFonts w:ascii="Calibri" w:hAnsi="Calibri" w:cs="Calibri"/>
        </w:rPr>
        <w:t>s</w:t>
      </w:r>
      <w:r w:rsidR="00F156CA" w:rsidRPr="1FD0627C">
        <w:rPr>
          <w:rFonts w:ascii="Calibri" w:hAnsi="Calibri" w:cs="Calibri"/>
        </w:rPr>
        <w:t xml:space="preserve"> face.</w:t>
      </w:r>
      <w:r w:rsidR="002F37F5" w:rsidRPr="1FD0627C">
        <w:rPr>
          <w:rFonts w:ascii="Calibri" w:hAnsi="Calibri" w:cs="Calibri"/>
        </w:rPr>
        <w:t xml:space="preserve"> </w:t>
      </w:r>
      <w:r w:rsidR="00716555" w:rsidRPr="1FD0627C">
        <w:rPr>
          <w:rFonts w:ascii="Calibri" w:hAnsi="Calibri" w:cs="Calibri"/>
        </w:rPr>
        <w:t xml:space="preserve">He secretly wanted Camargo dead. </w:t>
      </w:r>
    </w:p>
    <w:p w14:paraId="2889460C" w14:textId="277B400F" w:rsidR="00F156CA" w:rsidRDefault="00DD1DD9" w:rsidP="00AD55D2">
      <w:pPr>
        <w:spacing w:line="480" w:lineRule="auto"/>
        <w:ind w:firstLine="720"/>
        <w:rPr>
          <w:rFonts w:ascii="Calibri" w:hAnsi="Calibri" w:cs="Calibri"/>
        </w:rPr>
      </w:pPr>
      <w:r>
        <w:rPr>
          <w:rFonts w:ascii="Calibri" w:hAnsi="Calibri" w:cs="Calibri"/>
        </w:rPr>
        <w:t xml:space="preserve">He parked right next to it. </w:t>
      </w:r>
      <w:r w:rsidR="00FB1DA6">
        <w:rPr>
          <w:rFonts w:ascii="Calibri" w:hAnsi="Calibri" w:cs="Calibri"/>
        </w:rPr>
        <w:t xml:space="preserve">It was one of the </w:t>
      </w:r>
      <w:r w:rsidR="00D80C89">
        <w:rPr>
          <w:rFonts w:ascii="Calibri" w:hAnsi="Calibri" w:cs="Calibri"/>
        </w:rPr>
        <w:t xml:space="preserve">closest </w:t>
      </w:r>
      <w:r w:rsidR="00FB1DA6">
        <w:rPr>
          <w:rFonts w:ascii="Calibri" w:hAnsi="Calibri" w:cs="Calibri"/>
        </w:rPr>
        <w:t xml:space="preserve">spots to the building. </w:t>
      </w:r>
      <w:r w:rsidR="00E737ED">
        <w:rPr>
          <w:rFonts w:ascii="Calibri" w:hAnsi="Calibri" w:cs="Calibri"/>
        </w:rPr>
        <w:t xml:space="preserve">It was ideal for when he had to make a quick exit. </w:t>
      </w:r>
      <w:r w:rsidR="00E506D9">
        <w:rPr>
          <w:rFonts w:ascii="Calibri" w:hAnsi="Calibri" w:cs="Calibri"/>
        </w:rPr>
        <w:t xml:space="preserve">Harris </w:t>
      </w:r>
      <w:r w:rsidR="00FD25CC">
        <w:rPr>
          <w:rFonts w:ascii="Calibri" w:hAnsi="Calibri" w:cs="Calibri"/>
        </w:rPr>
        <w:t xml:space="preserve">couldn’t believe that he </w:t>
      </w:r>
      <w:r w:rsidR="00D80C89">
        <w:rPr>
          <w:rFonts w:ascii="Calibri" w:hAnsi="Calibri" w:cs="Calibri"/>
        </w:rPr>
        <w:t xml:space="preserve">had forgotten </w:t>
      </w:r>
      <w:r w:rsidR="00FD25CC">
        <w:rPr>
          <w:rFonts w:ascii="Calibri" w:hAnsi="Calibri" w:cs="Calibri"/>
        </w:rPr>
        <w:t xml:space="preserve">to purchase a car seat for the baby. Gabriela was going to need to keep </w:t>
      </w:r>
      <w:r w:rsidR="00B51923">
        <w:rPr>
          <w:rFonts w:ascii="Calibri" w:hAnsi="Calibri" w:cs="Calibri"/>
        </w:rPr>
        <w:t>the baby tight in her arms in the back</w:t>
      </w:r>
      <w:r w:rsidR="00D80C89">
        <w:rPr>
          <w:rFonts w:ascii="Calibri" w:hAnsi="Calibri" w:cs="Calibri"/>
        </w:rPr>
        <w:t xml:space="preserve"> </w:t>
      </w:r>
      <w:r w:rsidR="00B51923">
        <w:rPr>
          <w:rFonts w:ascii="Calibri" w:hAnsi="Calibri" w:cs="Calibri"/>
        </w:rPr>
        <w:t xml:space="preserve">seat for the meantime. </w:t>
      </w:r>
      <w:r w:rsidR="009600D0">
        <w:rPr>
          <w:rFonts w:ascii="Calibri" w:hAnsi="Calibri" w:cs="Calibri"/>
        </w:rPr>
        <w:t xml:space="preserve">That didn’t matter to him </w:t>
      </w:r>
      <w:r w:rsidR="00BA5DE5">
        <w:rPr>
          <w:rFonts w:ascii="Calibri" w:hAnsi="Calibri" w:cs="Calibri"/>
        </w:rPr>
        <w:t xml:space="preserve">at this point. All that mattered to him was that they came out of the warehouse alive. </w:t>
      </w:r>
    </w:p>
    <w:p w14:paraId="011D0551" w14:textId="3E5543B6" w:rsidR="00B51923" w:rsidRDefault="00420B82" w:rsidP="00AD55D2">
      <w:pPr>
        <w:spacing w:line="480" w:lineRule="auto"/>
        <w:ind w:firstLine="720"/>
        <w:rPr>
          <w:rFonts w:ascii="Calibri" w:hAnsi="Calibri" w:cs="Calibri"/>
        </w:rPr>
      </w:pPr>
      <w:r w:rsidRPr="1FD0627C">
        <w:rPr>
          <w:rFonts w:ascii="Calibri" w:hAnsi="Calibri" w:cs="Calibri"/>
        </w:rPr>
        <w:t>He pulled out the instructions that Camargo had given him</w:t>
      </w:r>
      <w:r w:rsidR="002D32E9" w:rsidRPr="1FD0627C">
        <w:rPr>
          <w:rFonts w:ascii="Calibri" w:hAnsi="Calibri" w:cs="Calibri"/>
        </w:rPr>
        <w:t xml:space="preserve"> and read them carefully</w:t>
      </w:r>
      <w:r w:rsidRPr="1FD0627C">
        <w:rPr>
          <w:rFonts w:ascii="Calibri" w:hAnsi="Calibri" w:cs="Calibri"/>
        </w:rPr>
        <w:t xml:space="preserve">. </w:t>
      </w:r>
      <w:r w:rsidR="00BB5869" w:rsidRPr="1FD0627C">
        <w:rPr>
          <w:rFonts w:ascii="Calibri" w:hAnsi="Calibri" w:cs="Calibri"/>
        </w:rPr>
        <w:t xml:space="preserve">After he was done, Harris </w:t>
      </w:r>
      <w:r w:rsidR="00F24E6B" w:rsidRPr="1FD0627C">
        <w:rPr>
          <w:rFonts w:ascii="Calibri" w:hAnsi="Calibri" w:cs="Calibri"/>
        </w:rPr>
        <w:t xml:space="preserve">walked </w:t>
      </w:r>
      <w:r w:rsidR="00D80C89">
        <w:rPr>
          <w:rFonts w:ascii="Calibri" w:hAnsi="Calibri" w:cs="Calibri"/>
        </w:rPr>
        <w:t>toward</w:t>
      </w:r>
      <w:r w:rsidR="00D80C89" w:rsidRPr="1FD0627C">
        <w:rPr>
          <w:rFonts w:ascii="Calibri" w:hAnsi="Calibri" w:cs="Calibri"/>
        </w:rPr>
        <w:t xml:space="preserve"> </w:t>
      </w:r>
      <w:r w:rsidR="00271561" w:rsidRPr="1FD0627C">
        <w:rPr>
          <w:rFonts w:ascii="Calibri" w:hAnsi="Calibri" w:cs="Calibri"/>
        </w:rPr>
        <w:t>the back door</w:t>
      </w:r>
      <w:r w:rsidR="00D80C89">
        <w:rPr>
          <w:rFonts w:ascii="Calibri" w:hAnsi="Calibri" w:cs="Calibri"/>
        </w:rPr>
        <w:t>,</w:t>
      </w:r>
      <w:r w:rsidR="00271561" w:rsidRPr="1FD0627C">
        <w:rPr>
          <w:rFonts w:ascii="Calibri" w:hAnsi="Calibri" w:cs="Calibri"/>
        </w:rPr>
        <w:t xml:space="preserve"> where he had to </w:t>
      </w:r>
      <w:r w:rsidR="00AA5588" w:rsidRPr="1FD0627C">
        <w:rPr>
          <w:rFonts w:ascii="Calibri" w:hAnsi="Calibri" w:cs="Calibri"/>
        </w:rPr>
        <w:t>shout out Camargo’s name</w:t>
      </w:r>
      <w:r w:rsidR="00EE06F4" w:rsidRPr="1FD0627C">
        <w:rPr>
          <w:rFonts w:ascii="Calibri" w:hAnsi="Calibri" w:cs="Calibri"/>
        </w:rPr>
        <w:t xml:space="preserve"> </w:t>
      </w:r>
      <w:r w:rsidR="00B84684" w:rsidRPr="1FD0627C">
        <w:rPr>
          <w:rFonts w:ascii="Calibri" w:hAnsi="Calibri" w:cs="Calibri"/>
        </w:rPr>
        <w:t>for</w:t>
      </w:r>
      <w:r w:rsidR="00EE06F4" w:rsidRPr="1FD0627C">
        <w:rPr>
          <w:rFonts w:ascii="Calibri" w:hAnsi="Calibri" w:cs="Calibri"/>
        </w:rPr>
        <w:t xml:space="preserve"> him to unlock the door</w:t>
      </w:r>
      <w:r w:rsidR="00DB02FF" w:rsidRPr="1FD0627C">
        <w:rPr>
          <w:rFonts w:ascii="Calibri" w:hAnsi="Calibri" w:cs="Calibri"/>
        </w:rPr>
        <w:t xml:space="preserve"> through an </w:t>
      </w:r>
      <w:r w:rsidR="00163D4B" w:rsidRPr="1FD0627C">
        <w:rPr>
          <w:rFonts w:ascii="Calibri" w:hAnsi="Calibri" w:cs="Calibri"/>
        </w:rPr>
        <w:t xml:space="preserve">old </w:t>
      </w:r>
      <w:r w:rsidR="00DB02FF" w:rsidRPr="1FD0627C">
        <w:rPr>
          <w:rFonts w:ascii="Calibri" w:hAnsi="Calibri" w:cs="Calibri"/>
        </w:rPr>
        <w:t>intercom</w:t>
      </w:r>
      <w:r w:rsidR="00EE06F4" w:rsidRPr="1FD0627C">
        <w:rPr>
          <w:rFonts w:ascii="Calibri" w:hAnsi="Calibri" w:cs="Calibri"/>
        </w:rPr>
        <w:t>.</w:t>
      </w:r>
      <w:r w:rsidR="00025FE7" w:rsidRPr="1FD0627C">
        <w:rPr>
          <w:rFonts w:ascii="Calibri" w:hAnsi="Calibri" w:cs="Calibri"/>
        </w:rPr>
        <w:t xml:space="preserve"> It was so old</w:t>
      </w:r>
      <w:r w:rsidR="001655E0" w:rsidRPr="1FD0627C">
        <w:rPr>
          <w:rFonts w:ascii="Calibri" w:hAnsi="Calibri" w:cs="Calibri"/>
        </w:rPr>
        <w:t xml:space="preserve"> that he wasn’t even sure that it even worked.</w:t>
      </w:r>
      <w:r w:rsidR="00EE06F4" w:rsidRPr="1FD0627C">
        <w:rPr>
          <w:rFonts w:ascii="Calibri" w:hAnsi="Calibri" w:cs="Calibri"/>
        </w:rPr>
        <w:t xml:space="preserve"> </w:t>
      </w:r>
      <w:r w:rsidR="000E17D7" w:rsidRPr="1FD0627C">
        <w:rPr>
          <w:rFonts w:ascii="Calibri" w:hAnsi="Calibri" w:cs="Calibri"/>
        </w:rPr>
        <w:t xml:space="preserve">Harris began screaming out </w:t>
      </w:r>
      <w:r w:rsidR="00256092" w:rsidRPr="1FD0627C">
        <w:rPr>
          <w:rFonts w:ascii="Calibri" w:hAnsi="Calibri" w:cs="Calibri"/>
        </w:rPr>
        <w:t>his name as loud as he could. He could hear Camargo’s footsteps</w:t>
      </w:r>
      <w:r w:rsidR="00167D33" w:rsidRPr="1FD0627C">
        <w:rPr>
          <w:rFonts w:ascii="Calibri" w:hAnsi="Calibri" w:cs="Calibri"/>
        </w:rPr>
        <w:t>. Harris’</w:t>
      </w:r>
      <w:r w:rsidR="00D80C89">
        <w:rPr>
          <w:rFonts w:ascii="Calibri" w:hAnsi="Calibri" w:cs="Calibri"/>
        </w:rPr>
        <w:t>s</w:t>
      </w:r>
      <w:r w:rsidR="00167D33" w:rsidRPr="1FD0627C">
        <w:rPr>
          <w:rFonts w:ascii="Calibri" w:hAnsi="Calibri" w:cs="Calibri"/>
        </w:rPr>
        <w:t xml:space="preserve"> heart was racing. </w:t>
      </w:r>
      <w:r w:rsidR="00DF2D89" w:rsidRPr="1FD0627C">
        <w:rPr>
          <w:rFonts w:ascii="Calibri" w:hAnsi="Calibri" w:cs="Calibri"/>
        </w:rPr>
        <w:t>He kept reminding himself not</w:t>
      </w:r>
      <w:r w:rsidR="009F4144" w:rsidRPr="1FD0627C">
        <w:rPr>
          <w:rFonts w:ascii="Calibri" w:hAnsi="Calibri" w:cs="Calibri"/>
        </w:rPr>
        <w:t xml:space="preserve"> to</w:t>
      </w:r>
      <w:r w:rsidR="00DF2D89" w:rsidRPr="1FD0627C">
        <w:rPr>
          <w:rFonts w:ascii="Calibri" w:hAnsi="Calibri" w:cs="Calibri"/>
        </w:rPr>
        <w:t xml:space="preserve"> be afraid. He had to keep his cool.</w:t>
      </w:r>
    </w:p>
    <w:p w14:paraId="121EF75B" w14:textId="4AC22977" w:rsidR="0047371A" w:rsidRDefault="00173A36" w:rsidP="00AD55D2">
      <w:pPr>
        <w:spacing w:line="480" w:lineRule="auto"/>
        <w:ind w:firstLine="720"/>
        <w:rPr>
          <w:rFonts w:ascii="Calibri" w:hAnsi="Calibri" w:cs="Calibri"/>
        </w:rPr>
      </w:pPr>
      <w:r>
        <w:rPr>
          <w:rFonts w:ascii="Calibri" w:hAnsi="Calibri" w:cs="Calibri"/>
        </w:rPr>
        <w:t xml:space="preserve">The door opened. </w:t>
      </w:r>
      <w:r w:rsidR="00B956D2">
        <w:rPr>
          <w:rFonts w:ascii="Calibri" w:hAnsi="Calibri" w:cs="Calibri"/>
        </w:rPr>
        <w:t xml:space="preserve">Harris was greeted by </w:t>
      </w:r>
      <w:r w:rsidR="00B343E2">
        <w:rPr>
          <w:rFonts w:ascii="Calibri" w:hAnsi="Calibri" w:cs="Calibri"/>
        </w:rPr>
        <w:t xml:space="preserve">a </w:t>
      </w:r>
      <w:r w:rsidR="00F73AC9">
        <w:rPr>
          <w:rFonts w:ascii="Calibri" w:hAnsi="Calibri" w:cs="Calibri"/>
        </w:rPr>
        <w:t>menacing</w:t>
      </w:r>
      <w:r w:rsidR="00D80C89">
        <w:rPr>
          <w:rFonts w:ascii="Calibri" w:hAnsi="Calibri" w:cs="Calibri"/>
        </w:rPr>
        <w:t>-</w:t>
      </w:r>
      <w:r w:rsidR="00B343E2">
        <w:rPr>
          <w:rFonts w:ascii="Calibri" w:hAnsi="Calibri" w:cs="Calibri"/>
        </w:rPr>
        <w:t>looking</w:t>
      </w:r>
      <w:r w:rsidR="00F73AC9">
        <w:rPr>
          <w:rFonts w:ascii="Calibri" w:hAnsi="Calibri" w:cs="Calibri"/>
        </w:rPr>
        <w:t xml:space="preserve"> man</w:t>
      </w:r>
      <w:r w:rsidR="00AA3CD8">
        <w:rPr>
          <w:rFonts w:ascii="Calibri" w:hAnsi="Calibri" w:cs="Calibri"/>
        </w:rPr>
        <w:t xml:space="preserve"> with dark</w:t>
      </w:r>
      <w:r w:rsidR="00D80C89">
        <w:rPr>
          <w:rFonts w:ascii="Calibri" w:hAnsi="Calibri" w:cs="Calibri"/>
        </w:rPr>
        <w:t>,</w:t>
      </w:r>
      <w:r w:rsidR="00AA3CD8">
        <w:rPr>
          <w:rFonts w:ascii="Calibri" w:hAnsi="Calibri" w:cs="Calibri"/>
        </w:rPr>
        <w:t xml:space="preserve"> piercing eyes.</w:t>
      </w:r>
      <w:r w:rsidR="00B343E2">
        <w:rPr>
          <w:rFonts w:ascii="Calibri" w:hAnsi="Calibri" w:cs="Calibri"/>
        </w:rPr>
        <w:t xml:space="preserve"> </w:t>
      </w:r>
      <w:r w:rsidR="00EF3663">
        <w:rPr>
          <w:rFonts w:ascii="Calibri" w:hAnsi="Calibri" w:cs="Calibri"/>
        </w:rPr>
        <w:t xml:space="preserve">The man sneered at him </w:t>
      </w:r>
      <w:r w:rsidR="00764F93">
        <w:rPr>
          <w:rFonts w:ascii="Calibri" w:hAnsi="Calibri" w:cs="Calibri"/>
        </w:rPr>
        <w:t xml:space="preserve">before </w:t>
      </w:r>
      <w:r w:rsidR="00A63405">
        <w:rPr>
          <w:rFonts w:ascii="Calibri" w:hAnsi="Calibri" w:cs="Calibri"/>
        </w:rPr>
        <w:t>telling him to come in. Harris looked at him closer</w:t>
      </w:r>
      <w:r w:rsidR="00D80C89">
        <w:rPr>
          <w:rFonts w:ascii="Calibri" w:hAnsi="Calibri" w:cs="Calibri"/>
        </w:rPr>
        <w:t>,</w:t>
      </w:r>
      <w:r w:rsidR="00A63405">
        <w:rPr>
          <w:rFonts w:ascii="Calibri" w:hAnsi="Calibri" w:cs="Calibri"/>
        </w:rPr>
        <w:t xml:space="preserve"> </w:t>
      </w:r>
      <w:r w:rsidR="00D80C89">
        <w:rPr>
          <w:rFonts w:ascii="Calibri" w:hAnsi="Calibri" w:cs="Calibri"/>
        </w:rPr>
        <w:t xml:space="preserve">then </w:t>
      </w:r>
      <w:r w:rsidR="00A63405">
        <w:rPr>
          <w:rFonts w:ascii="Calibri" w:hAnsi="Calibri" w:cs="Calibri"/>
        </w:rPr>
        <w:t>recognized the face</w:t>
      </w:r>
      <w:r w:rsidR="006C2710">
        <w:rPr>
          <w:rFonts w:ascii="Calibri" w:hAnsi="Calibri" w:cs="Calibri"/>
        </w:rPr>
        <w:t>. He remembered seeing Camargo as one of the group</w:t>
      </w:r>
      <w:r w:rsidR="00D80C89">
        <w:rPr>
          <w:rFonts w:ascii="Calibri" w:hAnsi="Calibri" w:cs="Calibri"/>
        </w:rPr>
        <w:t>s</w:t>
      </w:r>
      <w:r w:rsidR="006C2710">
        <w:rPr>
          <w:rFonts w:ascii="Calibri" w:hAnsi="Calibri" w:cs="Calibri"/>
        </w:rPr>
        <w:t xml:space="preserve"> of scientists that were being scorned</w:t>
      </w:r>
      <w:r w:rsidR="00304C53">
        <w:rPr>
          <w:rFonts w:ascii="Calibri" w:hAnsi="Calibri" w:cs="Calibri"/>
        </w:rPr>
        <w:t xml:space="preserve"> for the creation of the </w:t>
      </w:r>
      <w:r w:rsidR="00CB759B">
        <w:rPr>
          <w:rFonts w:ascii="Calibri" w:hAnsi="Calibri" w:cs="Calibri"/>
        </w:rPr>
        <w:t>Death Firm</w:t>
      </w:r>
      <w:r w:rsidR="00304C53">
        <w:rPr>
          <w:rFonts w:ascii="Calibri" w:hAnsi="Calibri" w:cs="Calibri"/>
        </w:rPr>
        <w:t>s</w:t>
      </w:r>
      <w:r w:rsidR="006C2710">
        <w:rPr>
          <w:rFonts w:ascii="Calibri" w:hAnsi="Calibri" w:cs="Calibri"/>
        </w:rPr>
        <w:t xml:space="preserve"> by a</w:t>
      </w:r>
      <w:r w:rsidR="00B6216E">
        <w:rPr>
          <w:rFonts w:ascii="Calibri" w:hAnsi="Calibri" w:cs="Calibri"/>
        </w:rPr>
        <w:t xml:space="preserve">n angry mob as he was being escorted from the lab </w:t>
      </w:r>
      <w:r w:rsidR="00246B59">
        <w:rPr>
          <w:rFonts w:ascii="Calibri" w:hAnsi="Calibri" w:cs="Calibri"/>
        </w:rPr>
        <w:t xml:space="preserve">on </w:t>
      </w:r>
      <w:r w:rsidR="00304C53">
        <w:rPr>
          <w:rFonts w:ascii="Calibri" w:hAnsi="Calibri" w:cs="Calibri"/>
        </w:rPr>
        <w:t xml:space="preserve">the local news. </w:t>
      </w:r>
    </w:p>
    <w:p w14:paraId="54FA58C8" w14:textId="2663A07A" w:rsidR="00B84684" w:rsidRDefault="000E1982" w:rsidP="00AD55D2">
      <w:pPr>
        <w:spacing w:line="480" w:lineRule="auto"/>
        <w:ind w:firstLine="720"/>
        <w:rPr>
          <w:rFonts w:ascii="Calibri" w:hAnsi="Calibri" w:cs="Calibri"/>
        </w:rPr>
      </w:pPr>
      <w:r>
        <w:rPr>
          <w:rFonts w:ascii="Calibri" w:hAnsi="Calibri" w:cs="Calibri"/>
        </w:rPr>
        <w:t xml:space="preserve">“Mr. Harris, I’m so glad you could join us,” he said with a devilish grin on his face. </w:t>
      </w:r>
      <w:r w:rsidR="002626C9">
        <w:rPr>
          <w:rFonts w:ascii="Calibri" w:hAnsi="Calibri" w:cs="Calibri"/>
        </w:rPr>
        <w:t>“I’m so sorry we couldn’t meet on better terms.</w:t>
      </w:r>
      <w:r w:rsidR="00D04EA4">
        <w:rPr>
          <w:rFonts w:ascii="Calibri" w:hAnsi="Calibri" w:cs="Calibri"/>
        </w:rPr>
        <w:t>”</w:t>
      </w:r>
    </w:p>
    <w:p w14:paraId="571031D3" w14:textId="37C5505C" w:rsidR="00D04EA4" w:rsidRDefault="006A6E2A" w:rsidP="00AD55D2">
      <w:pPr>
        <w:spacing w:line="480" w:lineRule="auto"/>
        <w:ind w:firstLine="720"/>
        <w:rPr>
          <w:rFonts w:ascii="Calibri" w:hAnsi="Calibri" w:cs="Calibri"/>
        </w:rPr>
      </w:pPr>
      <w:r>
        <w:rPr>
          <w:rFonts w:ascii="Calibri" w:hAnsi="Calibri" w:cs="Calibri"/>
        </w:rPr>
        <w:t>“</w:t>
      </w:r>
      <w:r w:rsidR="00E2324E">
        <w:rPr>
          <w:rFonts w:ascii="Calibri" w:hAnsi="Calibri" w:cs="Calibri"/>
        </w:rPr>
        <w:t>Save it</w:t>
      </w:r>
      <w:r w:rsidR="00D80C89">
        <w:rPr>
          <w:rFonts w:ascii="Calibri" w:hAnsi="Calibri" w:cs="Calibri"/>
        </w:rPr>
        <w:t>,</w:t>
      </w:r>
      <w:r w:rsidR="00E2324E">
        <w:rPr>
          <w:rFonts w:ascii="Calibri" w:hAnsi="Calibri" w:cs="Calibri"/>
        </w:rPr>
        <w:t xml:space="preserve"> Camargo!” Harris shouted out. “</w:t>
      </w:r>
      <w:r w:rsidR="005756FB">
        <w:rPr>
          <w:rFonts w:ascii="Calibri" w:hAnsi="Calibri" w:cs="Calibri"/>
        </w:rPr>
        <w:t>What exactly do you want from me?</w:t>
      </w:r>
      <w:r w:rsidR="00E2324E">
        <w:rPr>
          <w:rFonts w:ascii="Calibri" w:hAnsi="Calibri" w:cs="Calibri"/>
        </w:rPr>
        <w:t>”</w:t>
      </w:r>
      <w:r w:rsidR="005756FB">
        <w:rPr>
          <w:rFonts w:ascii="Calibri" w:hAnsi="Calibri" w:cs="Calibri"/>
        </w:rPr>
        <w:t xml:space="preserve"> </w:t>
      </w:r>
    </w:p>
    <w:p w14:paraId="2EE6409B" w14:textId="07666209" w:rsidR="00634066" w:rsidRDefault="009D4C9C" w:rsidP="00AD55D2">
      <w:pPr>
        <w:spacing w:line="480" w:lineRule="auto"/>
        <w:ind w:firstLine="720"/>
        <w:rPr>
          <w:rFonts w:ascii="Calibri" w:hAnsi="Calibri" w:cs="Calibri"/>
        </w:rPr>
      </w:pPr>
      <w:r w:rsidRPr="1FD0627C">
        <w:rPr>
          <w:rFonts w:ascii="Calibri" w:hAnsi="Calibri" w:cs="Calibri"/>
        </w:rPr>
        <w:t>“I want to get rid of you</w:t>
      </w:r>
      <w:r w:rsidR="00074FA7" w:rsidRPr="1FD0627C">
        <w:rPr>
          <w:rFonts w:ascii="Calibri" w:hAnsi="Calibri" w:cs="Calibri"/>
        </w:rPr>
        <w:t xml:space="preserve">,” Camargo replied. “I must not have you stop </w:t>
      </w:r>
      <w:r w:rsidR="001F39EA" w:rsidRPr="1FD0627C">
        <w:rPr>
          <w:rFonts w:ascii="Calibri" w:hAnsi="Calibri" w:cs="Calibri"/>
        </w:rPr>
        <w:t xml:space="preserve">me from </w:t>
      </w:r>
      <w:r w:rsidR="002B2DB1" w:rsidRPr="1FD0627C">
        <w:rPr>
          <w:rFonts w:ascii="Calibri" w:hAnsi="Calibri" w:cs="Calibri"/>
        </w:rPr>
        <w:t xml:space="preserve">destroying the world with my beloved </w:t>
      </w:r>
      <w:r w:rsidR="00CB759B" w:rsidRPr="1FD0627C">
        <w:rPr>
          <w:rFonts w:ascii="Calibri" w:hAnsi="Calibri" w:cs="Calibri"/>
        </w:rPr>
        <w:t>Death Firm</w:t>
      </w:r>
      <w:r w:rsidR="00952AA3" w:rsidRPr="1FD0627C">
        <w:rPr>
          <w:rFonts w:ascii="Calibri" w:hAnsi="Calibri" w:cs="Calibri"/>
        </w:rPr>
        <w:t xml:space="preserve">s. </w:t>
      </w:r>
      <w:r w:rsidR="00A770A8" w:rsidRPr="1FD0627C">
        <w:rPr>
          <w:rFonts w:ascii="Calibri" w:hAnsi="Calibri" w:cs="Calibri"/>
        </w:rPr>
        <w:t xml:space="preserve">I also seek revenge for </w:t>
      </w:r>
      <w:r w:rsidR="00662992" w:rsidRPr="1FD0627C">
        <w:rPr>
          <w:rFonts w:ascii="Calibri" w:hAnsi="Calibri" w:cs="Calibri"/>
        </w:rPr>
        <w:t xml:space="preserve">damaging my reputation. </w:t>
      </w:r>
      <w:r w:rsidR="00703460" w:rsidRPr="1FD0627C">
        <w:rPr>
          <w:rFonts w:ascii="Calibri" w:hAnsi="Calibri" w:cs="Calibri"/>
        </w:rPr>
        <w:t>I will never have a normal life again</w:t>
      </w:r>
      <w:r w:rsidR="00A421D8" w:rsidRPr="1FD0627C">
        <w:rPr>
          <w:rFonts w:ascii="Calibri" w:hAnsi="Calibri" w:cs="Calibri"/>
        </w:rPr>
        <w:t xml:space="preserve"> because of you</w:t>
      </w:r>
      <w:r w:rsidR="00703460" w:rsidRPr="1FD0627C">
        <w:rPr>
          <w:rFonts w:ascii="Calibri" w:hAnsi="Calibri" w:cs="Calibri"/>
        </w:rPr>
        <w:t xml:space="preserve">. </w:t>
      </w:r>
      <w:r w:rsidR="00355AD9" w:rsidRPr="1FD0627C">
        <w:rPr>
          <w:rFonts w:ascii="Calibri" w:hAnsi="Calibri" w:cs="Calibri"/>
        </w:rPr>
        <w:t xml:space="preserve">I </w:t>
      </w:r>
      <w:r w:rsidR="00A421D8" w:rsidRPr="1FD0627C">
        <w:rPr>
          <w:rFonts w:ascii="Calibri" w:hAnsi="Calibri" w:cs="Calibri"/>
        </w:rPr>
        <w:t>also will not ever get</w:t>
      </w:r>
      <w:r w:rsidR="00355AD9" w:rsidRPr="1FD0627C">
        <w:rPr>
          <w:rFonts w:ascii="Calibri" w:hAnsi="Calibri" w:cs="Calibri"/>
        </w:rPr>
        <w:t xml:space="preserve"> the re</w:t>
      </w:r>
      <w:r w:rsidR="00DA0C50" w:rsidRPr="1FD0627C">
        <w:rPr>
          <w:rFonts w:ascii="Calibri" w:hAnsi="Calibri" w:cs="Calibri"/>
        </w:rPr>
        <w:t>cognition that I so deserve</w:t>
      </w:r>
      <w:r w:rsidR="00847F0A" w:rsidRPr="1FD0627C">
        <w:rPr>
          <w:rFonts w:ascii="Calibri" w:hAnsi="Calibri" w:cs="Calibri"/>
        </w:rPr>
        <w:t>, all because of you!</w:t>
      </w:r>
      <w:r w:rsidR="00634066" w:rsidRPr="1FD0627C">
        <w:rPr>
          <w:rFonts w:ascii="Calibri" w:hAnsi="Calibri" w:cs="Calibri"/>
        </w:rPr>
        <w:t>”</w:t>
      </w:r>
    </w:p>
    <w:p w14:paraId="165AB4C2" w14:textId="243CAFD8" w:rsidR="005756FB" w:rsidRDefault="00F73183" w:rsidP="00AD55D2">
      <w:pPr>
        <w:spacing w:line="480" w:lineRule="auto"/>
        <w:ind w:firstLine="720"/>
        <w:rPr>
          <w:rFonts w:ascii="Calibri" w:hAnsi="Calibri" w:cs="Calibri"/>
        </w:rPr>
      </w:pPr>
      <w:r>
        <w:rPr>
          <w:rFonts w:ascii="Calibri" w:hAnsi="Calibri" w:cs="Calibri"/>
        </w:rPr>
        <w:t>“</w:t>
      </w:r>
      <w:r w:rsidR="00125DB2">
        <w:rPr>
          <w:rFonts w:ascii="Calibri" w:hAnsi="Calibri" w:cs="Calibri"/>
        </w:rPr>
        <w:t xml:space="preserve">You got away with creating the </w:t>
      </w:r>
      <w:r w:rsidR="00CB759B">
        <w:rPr>
          <w:rFonts w:ascii="Calibri" w:hAnsi="Calibri" w:cs="Calibri"/>
        </w:rPr>
        <w:t>Death Firm</w:t>
      </w:r>
      <w:r w:rsidR="00125DB2">
        <w:rPr>
          <w:rFonts w:ascii="Calibri" w:hAnsi="Calibri" w:cs="Calibri"/>
        </w:rPr>
        <w:t>s the first time because it was a</w:t>
      </w:r>
      <w:r w:rsidR="00987FCE">
        <w:rPr>
          <w:rFonts w:ascii="Calibri" w:hAnsi="Calibri" w:cs="Calibri"/>
        </w:rPr>
        <w:t xml:space="preserve"> U.S. military </w:t>
      </w:r>
      <w:r w:rsidR="00125DB2">
        <w:rPr>
          <w:rFonts w:ascii="Calibri" w:hAnsi="Calibri" w:cs="Calibri"/>
        </w:rPr>
        <w:t xml:space="preserve">experiment </w:t>
      </w:r>
      <w:r w:rsidR="00987FCE">
        <w:rPr>
          <w:rFonts w:ascii="Calibri" w:hAnsi="Calibri" w:cs="Calibri"/>
        </w:rPr>
        <w:t>gone wrong, but this time you have committed several crimes</w:t>
      </w:r>
      <w:r w:rsidR="00D62F16">
        <w:rPr>
          <w:rFonts w:ascii="Calibri" w:hAnsi="Calibri" w:cs="Calibri"/>
        </w:rPr>
        <w:t xml:space="preserve"> by recreating them,” Harris scorned him. </w:t>
      </w:r>
      <w:r w:rsidR="004D3A11">
        <w:rPr>
          <w:rFonts w:ascii="Calibri" w:hAnsi="Calibri" w:cs="Calibri"/>
        </w:rPr>
        <w:t>“</w:t>
      </w:r>
      <w:r w:rsidR="00AF70C9">
        <w:rPr>
          <w:rFonts w:ascii="Calibri" w:hAnsi="Calibri" w:cs="Calibri"/>
        </w:rPr>
        <w:t xml:space="preserve">The new </w:t>
      </w:r>
      <w:r w:rsidR="00CB759B">
        <w:rPr>
          <w:rFonts w:ascii="Calibri" w:hAnsi="Calibri" w:cs="Calibri"/>
        </w:rPr>
        <w:t>Death Firm</w:t>
      </w:r>
      <w:r w:rsidR="00AF70C9">
        <w:rPr>
          <w:rFonts w:ascii="Calibri" w:hAnsi="Calibri" w:cs="Calibri"/>
        </w:rPr>
        <w:t>s have already killed many people</w:t>
      </w:r>
      <w:r w:rsidR="00EB130A">
        <w:rPr>
          <w:rFonts w:ascii="Calibri" w:hAnsi="Calibri" w:cs="Calibri"/>
        </w:rPr>
        <w:t xml:space="preserve"> and have caused </w:t>
      </w:r>
      <w:r w:rsidR="00C3107D">
        <w:rPr>
          <w:rFonts w:ascii="Calibri" w:hAnsi="Calibri" w:cs="Calibri"/>
        </w:rPr>
        <w:t xml:space="preserve">utter chaos. Recreating them alone is a criminal </w:t>
      </w:r>
      <w:r w:rsidR="00C82951">
        <w:rPr>
          <w:rFonts w:ascii="Calibri" w:hAnsi="Calibri" w:cs="Calibri"/>
        </w:rPr>
        <w:t>act</w:t>
      </w:r>
      <w:r w:rsidR="00C3107D">
        <w:rPr>
          <w:rFonts w:ascii="Calibri" w:hAnsi="Calibri" w:cs="Calibri"/>
        </w:rPr>
        <w:t>.</w:t>
      </w:r>
      <w:r w:rsidR="00C82951">
        <w:rPr>
          <w:rFonts w:ascii="Calibri" w:hAnsi="Calibri" w:cs="Calibri"/>
        </w:rPr>
        <w:t xml:space="preserve"> Please do the right thing</w:t>
      </w:r>
      <w:r w:rsidR="00634066">
        <w:rPr>
          <w:rFonts w:ascii="Calibri" w:hAnsi="Calibri" w:cs="Calibri"/>
        </w:rPr>
        <w:t xml:space="preserve"> </w:t>
      </w:r>
      <w:r w:rsidR="00C82951">
        <w:rPr>
          <w:rFonts w:ascii="Calibri" w:hAnsi="Calibri" w:cs="Calibri"/>
        </w:rPr>
        <w:t>and destroy them.”</w:t>
      </w:r>
    </w:p>
    <w:p w14:paraId="3E27D25C" w14:textId="409F27C8" w:rsidR="003A2F59" w:rsidRDefault="003A2F59" w:rsidP="00AD55D2">
      <w:pPr>
        <w:spacing w:line="480" w:lineRule="auto"/>
        <w:ind w:firstLine="720"/>
        <w:rPr>
          <w:rFonts w:ascii="Calibri" w:hAnsi="Calibri" w:cs="Calibri"/>
        </w:rPr>
      </w:pPr>
      <w:r w:rsidRPr="1FD0627C">
        <w:rPr>
          <w:rFonts w:ascii="Calibri" w:hAnsi="Calibri" w:cs="Calibri"/>
        </w:rPr>
        <w:t>“Like hell I will!” Camargo shouted out.</w:t>
      </w:r>
      <w:r w:rsidR="00B935E6" w:rsidRPr="1FD0627C">
        <w:rPr>
          <w:rFonts w:ascii="Calibri" w:hAnsi="Calibri" w:cs="Calibri"/>
        </w:rPr>
        <w:t xml:space="preserve"> “I will not let you stop me this time</w:t>
      </w:r>
      <w:r w:rsidR="00D80C89">
        <w:rPr>
          <w:rFonts w:ascii="Calibri" w:hAnsi="Calibri" w:cs="Calibri"/>
        </w:rPr>
        <w:t>,</w:t>
      </w:r>
      <w:r w:rsidR="00B935E6" w:rsidRPr="1FD0627C">
        <w:rPr>
          <w:rFonts w:ascii="Calibri" w:hAnsi="Calibri" w:cs="Calibri"/>
        </w:rPr>
        <w:t xml:space="preserve"> Mr. Harris</w:t>
      </w:r>
      <w:r w:rsidR="00BD6D5D" w:rsidRPr="1FD0627C">
        <w:rPr>
          <w:rFonts w:ascii="Calibri" w:hAnsi="Calibri" w:cs="Calibri"/>
        </w:rPr>
        <w:t xml:space="preserve">. </w:t>
      </w:r>
      <w:r w:rsidR="003A1C63" w:rsidRPr="1FD0627C">
        <w:rPr>
          <w:rFonts w:ascii="Calibri" w:hAnsi="Calibri" w:cs="Calibri"/>
        </w:rPr>
        <w:t>In fact, now might be a good time to destroy you.”</w:t>
      </w:r>
    </w:p>
    <w:p w14:paraId="3088F068" w14:textId="4AB98AF4" w:rsidR="003A1C63" w:rsidRDefault="00CA66BC" w:rsidP="00AD55D2">
      <w:pPr>
        <w:spacing w:line="480" w:lineRule="auto"/>
        <w:ind w:firstLine="720"/>
        <w:rPr>
          <w:rFonts w:ascii="Calibri" w:hAnsi="Calibri" w:cs="Calibri"/>
        </w:rPr>
      </w:pPr>
      <w:r>
        <w:rPr>
          <w:rFonts w:ascii="Calibri" w:hAnsi="Calibri" w:cs="Calibri"/>
        </w:rPr>
        <w:t xml:space="preserve">“Wait!” Harris </w:t>
      </w:r>
      <w:r w:rsidR="00E57A72">
        <w:rPr>
          <w:rFonts w:ascii="Calibri" w:hAnsi="Calibri" w:cs="Calibri"/>
        </w:rPr>
        <w:t xml:space="preserve">spurted out. “I haven’t seen my wife and daughter yet. </w:t>
      </w:r>
      <w:r w:rsidR="001E5C35">
        <w:rPr>
          <w:rFonts w:ascii="Calibri" w:hAnsi="Calibri" w:cs="Calibri"/>
        </w:rPr>
        <w:t>I need to know they are safe and that you will let them go before harming me.”</w:t>
      </w:r>
    </w:p>
    <w:p w14:paraId="4B148D9A" w14:textId="39923577" w:rsidR="00994EF8" w:rsidRDefault="00994EF8" w:rsidP="00AD55D2">
      <w:pPr>
        <w:spacing w:line="480" w:lineRule="auto"/>
        <w:ind w:firstLine="720"/>
        <w:rPr>
          <w:rFonts w:ascii="Calibri" w:hAnsi="Calibri" w:cs="Calibri"/>
        </w:rPr>
      </w:pPr>
      <w:r>
        <w:rPr>
          <w:rFonts w:ascii="Calibri" w:hAnsi="Calibri" w:cs="Calibri"/>
        </w:rPr>
        <w:t xml:space="preserve">“Oh, very well,” Camargo said nastily. </w:t>
      </w:r>
    </w:p>
    <w:p w14:paraId="41A32F16" w14:textId="4732B175" w:rsidR="00A54912" w:rsidRDefault="00686730" w:rsidP="00A54912">
      <w:pPr>
        <w:spacing w:line="480" w:lineRule="auto"/>
        <w:ind w:firstLine="720"/>
        <w:rPr>
          <w:rFonts w:ascii="Calibri" w:hAnsi="Calibri" w:cs="Calibri"/>
        </w:rPr>
      </w:pPr>
      <w:r>
        <w:rPr>
          <w:rFonts w:ascii="Calibri" w:hAnsi="Calibri" w:cs="Calibri"/>
        </w:rPr>
        <w:t xml:space="preserve">He shouted out to </w:t>
      </w:r>
      <w:r w:rsidR="00553528">
        <w:rPr>
          <w:rFonts w:ascii="Calibri" w:hAnsi="Calibri" w:cs="Calibri"/>
        </w:rPr>
        <w:t>a ma</w:t>
      </w:r>
      <w:r w:rsidR="0013654E">
        <w:rPr>
          <w:rFonts w:ascii="Calibri" w:hAnsi="Calibri" w:cs="Calibri"/>
        </w:rPr>
        <w:t xml:space="preserve">n that was standing by the doorway to </w:t>
      </w:r>
      <w:r>
        <w:rPr>
          <w:rFonts w:ascii="Calibri" w:hAnsi="Calibri" w:cs="Calibri"/>
        </w:rPr>
        <w:t xml:space="preserve">bring them in. </w:t>
      </w:r>
      <w:r w:rsidR="00E65EDE">
        <w:rPr>
          <w:rFonts w:ascii="Calibri" w:hAnsi="Calibri" w:cs="Calibri"/>
        </w:rPr>
        <w:t xml:space="preserve">Three minutes later, </w:t>
      </w:r>
      <w:r w:rsidR="008404E4">
        <w:rPr>
          <w:rFonts w:ascii="Calibri" w:hAnsi="Calibri" w:cs="Calibri"/>
        </w:rPr>
        <w:t>the mysterious man</w:t>
      </w:r>
      <w:r w:rsidR="00577E02">
        <w:rPr>
          <w:rFonts w:ascii="Calibri" w:hAnsi="Calibri" w:cs="Calibri"/>
        </w:rPr>
        <w:t xml:space="preserve"> brought out his wife and daughter</w:t>
      </w:r>
      <w:r w:rsidR="00A54912">
        <w:rPr>
          <w:rFonts w:ascii="Calibri" w:hAnsi="Calibri" w:cs="Calibri"/>
        </w:rPr>
        <w:t xml:space="preserve">. </w:t>
      </w:r>
      <w:r w:rsidR="00577E02">
        <w:rPr>
          <w:rFonts w:ascii="Calibri" w:hAnsi="Calibri" w:cs="Calibri"/>
        </w:rPr>
        <w:t>He then</w:t>
      </w:r>
      <w:r w:rsidR="00A54912">
        <w:rPr>
          <w:rFonts w:ascii="Calibri" w:hAnsi="Calibri" w:cs="Calibri"/>
        </w:rPr>
        <w:t xml:space="preserve"> let them go. Immediately, Gabriela </w:t>
      </w:r>
      <w:r w:rsidR="004C316D">
        <w:rPr>
          <w:rFonts w:ascii="Calibri" w:hAnsi="Calibri" w:cs="Calibri"/>
        </w:rPr>
        <w:t xml:space="preserve">headed </w:t>
      </w:r>
      <w:r w:rsidR="00D80C89">
        <w:rPr>
          <w:rFonts w:ascii="Calibri" w:hAnsi="Calibri" w:cs="Calibri"/>
        </w:rPr>
        <w:t xml:space="preserve">toward </w:t>
      </w:r>
      <w:r w:rsidR="004C316D">
        <w:rPr>
          <w:rFonts w:ascii="Calibri" w:hAnsi="Calibri" w:cs="Calibri"/>
        </w:rPr>
        <w:t xml:space="preserve">Harris with their daughter in her arms. </w:t>
      </w:r>
      <w:r w:rsidR="00190C3A">
        <w:rPr>
          <w:rFonts w:ascii="Calibri" w:hAnsi="Calibri" w:cs="Calibri"/>
        </w:rPr>
        <w:t xml:space="preserve">She wept. Harris told her that everything was going to be all right. </w:t>
      </w:r>
      <w:r w:rsidR="003D16E9">
        <w:rPr>
          <w:rFonts w:ascii="Calibri" w:hAnsi="Calibri" w:cs="Calibri"/>
        </w:rPr>
        <w:t>Just as he said that</w:t>
      </w:r>
      <w:r w:rsidR="00D80C89">
        <w:rPr>
          <w:rFonts w:ascii="Calibri" w:hAnsi="Calibri" w:cs="Calibri"/>
        </w:rPr>
        <w:t>,</w:t>
      </w:r>
      <w:r w:rsidR="003D16E9">
        <w:rPr>
          <w:rFonts w:ascii="Calibri" w:hAnsi="Calibri" w:cs="Calibri"/>
        </w:rPr>
        <w:t xml:space="preserve"> Harris pushed the little button on his watch. </w:t>
      </w:r>
    </w:p>
    <w:p w14:paraId="106FDC06" w14:textId="781965A6" w:rsidR="003D16E9" w:rsidRDefault="003D16E9" w:rsidP="00A54912">
      <w:pPr>
        <w:spacing w:line="480" w:lineRule="auto"/>
        <w:ind w:firstLine="720"/>
        <w:rPr>
          <w:rFonts w:ascii="Calibri" w:hAnsi="Calibri" w:cs="Calibri"/>
        </w:rPr>
      </w:pPr>
      <w:r w:rsidRPr="1FD0627C">
        <w:rPr>
          <w:rFonts w:ascii="Calibri" w:hAnsi="Calibri" w:cs="Calibri"/>
        </w:rPr>
        <w:t>“Would it be all right if I walk my wife and daughter to the door</w:t>
      </w:r>
      <w:r w:rsidR="006B3382" w:rsidRPr="1FD0627C">
        <w:rPr>
          <w:rFonts w:ascii="Calibri" w:hAnsi="Calibri" w:cs="Calibri"/>
        </w:rPr>
        <w:t xml:space="preserve"> before you destroy me?” </w:t>
      </w:r>
      <w:r w:rsidR="00293709" w:rsidRPr="1FD0627C">
        <w:rPr>
          <w:rFonts w:ascii="Calibri" w:hAnsi="Calibri" w:cs="Calibri"/>
        </w:rPr>
        <w:t xml:space="preserve">Harris </w:t>
      </w:r>
      <w:r w:rsidR="006B3382" w:rsidRPr="1FD0627C">
        <w:rPr>
          <w:rFonts w:ascii="Calibri" w:hAnsi="Calibri" w:cs="Calibri"/>
        </w:rPr>
        <w:t>asked.</w:t>
      </w:r>
      <w:r w:rsidR="00B5572B" w:rsidRPr="1FD0627C">
        <w:rPr>
          <w:rFonts w:ascii="Calibri" w:hAnsi="Calibri" w:cs="Calibri"/>
        </w:rPr>
        <w:t xml:space="preserve"> “I just want to make sure they leave the premises unharmed.”</w:t>
      </w:r>
    </w:p>
    <w:p w14:paraId="3CAA0667" w14:textId="411BF973" w:rsidR="006B3382" w:rsidRDefault="006B3382" w:rsidP="00A54912">
      <w:pPr>
        <w:spacing w:line="480" w:lineRule="auto"/>
        <w:ind w:firstLine="720"/>
        <w:rPr>
          <w:rFonts w:ascii="Calibri" w:hAnsi="Calibri" w:cs="Calibri"/>
        </w:rPr>
      </w:pPr>
      <w:r>
        <w:rPr>
          <w:rFonts w:ascii="Calibri" w:hAnsi="Calibri" w:cs="Calibri"/>
        </w:rPr>
        <w:t>“</w:t>
      </w:r>
      <w:r w:rsidR="00293709">
        <w:rPr>
          <w:rFonts w:ascii="Calibri" w:hAnsi="Calibri" w:cs="Calibri"/>
        </w:rPr>
        <w:t>I will allow it,” Camargo said.</w:t>
      </w:r>
      <w:r w:rsidR="00BA1988">
        <w:rPr>
          <w:rFonts w:ascii="Calibri" w:hAnsi="Calibri" w:cs="Calibri"/>
        </w:rPr>
        <w:t xml:space="preserve"> “</w:t>
      </w:r>
      <w:r w:rsidR="002909C1">
        <w:rPr>
          <w:rFonts w:ascii="Calibri" w:hAnsi="Calibri" w:cs="Calibri"/>
        </w:rPr>
        <w:t>I will warn you that if you decide to run away</w:t>
      </w:r>
      <w:r w:rsidR="00D771F9">
        <w:rPr>
          <w:rFonts w:ascii="Calibri" w:hAnsi="Calibri" w:cs="Calibri"/>
        </w:rPr>
        <w:t>, I will unleash my Death Firms</w:t>
      </w:r>
      <w:r w:rsidR="00D80C89">
        <w:rPr>
          <w:rFonts w:ascii="Calibri" w:hAnsi="Calibri" w:cs="Calibri"/>
        </w:rPr>
        <w:t>,</w:t>
      </w:r>
      <w:r w:rsidR="00D771F9">
        <w:rPr>
          <w:rFonts w:ascii="Calibri" w:hAnsi="Calibri" w:cs="Calibri"/>
        </w:rPr>
        <w:t xml:space="preserve"> </w:t>
      </w:r>
      <w:r w:rsidR="00BE1949">
        <w:rPr>
          <w:rFonts w:ascii="Calibri" w:hAnsi="Calibri" w:cs="Calibri"/>
        </w:rPr>
        <w:t>and they will come and get you.”</w:t>
      </w:r>
    </w:p>
    <w:p w14:paraId="77023861" w14:textId="4843BCAE" w:rsidR="00C45B9D" w:rsidRDefault="00C45B9D" w:rsidP="00A54912">
      <w:pPr>
        <w:spacing w:line="480" w:lineRule="auto"/>
        <w:ind w:firstLine="720"/>
        <w:rPr>
          <w:rFonts w:ascii="Calibri" w:hAnsi="Calibri" w:cs="Calibri"/>
        </w:rPr>
      </w:pPr>
      <w:r>
        <w:rPr>
          <w:rFonts w:ascii="Calibri" w:hAnsi="Calibri" w:cs="Calibri"/>
        </w:rPr>
        <w:t>“So, either way</w:t>
      </w:r>
      <w:r w:rsidR="00D80C89">
        <w:rPr>
          <w:rFonts w:ascii="Calibri" w:hAnsi="Calibri" w:cs="Calibri"/>
        </w:rPr>
        <w:t>,</w:t>
      </w:r>
      <w:r>
        <w:rPr>
          <w:rFonts w:ascii="Calibri" w:hAnsi="Calibri" w:cs="Calibri"/>
        </w:rPr>
        <w:t xml:space="preserve"> I will </w:t>
      </w:r>
      <w:r w:rsidR="00D7114F">
        <w:rPr>
          <w:rFonts w:ascii="Calibri" w:hAnsi="Calibri" w:cs="Calibri"/>
        </w:rPr>
        <w:t>die,” Harris sneered. “It sounds like a real win-win for you</w:t>
      </w:r>
      <w:r w:rsidR="00D80C89">
        <w:rPr>
          <w:rFonts w:ascii="Calibri" w:hAnsi="Calibri" w:cs="Calibri"/>
        </w:rPr>
        <w:t>,</w:t>
      </w:r>
      <w:r w:rsidR="00D7114F">
        <w:rPr>
          <w:rFonts w:ascii="Calibri" w:hAnsi="Calibri" w:cs="Calibri"/>
        </w:rPr>
        <w:t xml:space="preserve"> Camargo.”</w:t>
      </w:r>
    </w:p>
    <w:p w14:paraId="664ECE1E" w14:textId="7EDE87C1" w:rsidR="0047187B" w:rsidRDefault="0048375C" w:rsidP="00A54912">
      <w:pPr>
        <w:spacing w:line="480" w:lineRule="auto"/>
        <w:ind w:firstLine="720"/>
        <w:rPr>
          <w:rFonts w:ascii="Calibri" w:hAnsi="Calibri" w:cs="Calibri"/>
        </w:rPr>
      </w:pPr>
      <w:r w:rsidRPr="1FD0627C">
        <w:rPr>
          <w:rFonts w:ascii="Calibri" w:hAnsi="Calibri" w:cs="Calibri"/>
        </w:rPr>
        <w:t>Harris</w:t>
      </w:r>
      <w:r w:rsidR="00B60E95" w:rsidRPr="1FD0627C">
        <w:rPr>
          <w:rFonts w:ascii="Calibri" w:hAnsi="Calibri" w:cs="Calibri"/>
        </w:rPr>
        <w:t xml:space="preserve"> then</w:t>
      </w:r>
      <w:r w:rsidRPr="1FD0627C">
        <w:rPr>
          <w:rFonts w:ascii="Calibri" w:hAnsi="Calibri" w:cs="Calibri"/>
        </w:rPr>
        <w:t xml:space="preserve"> escorted them out the door. He told Gabriela to </w:t>
      </w:r>
      <w:r w:rsidR="005F0856" w:rsidRPr="1FD0627C">
        <w:rPr>
          <w:rFonts w:ascii="Calibri" w:hAnsi="Calibri" w:cs="Calibri"/>
        </w:rPr>
        <w:t xml:space="preserve">wait in his new vehicle and </w:t>
      </w:r>
      <w:r w:rsidR="00E5585E" w:rsidRPr="1FD0627C">
        <w:rPr>
          <w:rFonts w:ascii="Calibri" w:hAnsi="Calibri" w:cs="Calibri"/>
        </w:rPr>
        <w:t xml:space="preserve">not to get out. He winked at her to let her know he had something planned. </w:t>
      </w:r>
      <w:r w:rsidR="0047187B" w:rsidRPr="1FD0627C">
        <w:rPr>
          <w:rFonts w:ascii="Calibri" w:hAnsi="Calibri" w:cs="Calibri"/>
        </w:rPr>
        <w:t xml:space="preserve">She looked at him with a frightened look on her face. </w:t>
      </w:r>
      <w:r w:rsidR="001B1DAA" w:rsidRPr="1FD0627C">
        <w:rPr>
          <w:rFonts w:ascii="Calibri" w:hAnsi="Calibri" w:cs="Calibri"/>
        </w:rPr>
        <w:t>She held the baby close to her as she walked away.</w:t>
      </w:r>
    </w:p>
    <w:p w14:paraId="1E92D26B" w14:textId="5D485120" w:rsidR="001850CE" w:rsidRDefault="0047187B" w:rsidP="00A54912">
      <w:pPr>
        <w:spacing w:line="480" w:lineRule="auto"/>
        <w:ind w:firstLine="720"/>
        <w:rPr>
          <w:rFonts w:ascii="Calibri" w:hAnsi="Calibri" w:cs="Calibri"/>
        </w:rPr>
      </w:pPr>
      <w:r>
        <w:rPr>
          <w:rFonts w:ascii="Calibri" w:hAnsi="Calibri" w:cs="Calibri"/>
        </w:rPr>
        <w:t>“Please, be careful</w:t>
      </w:r>
      <w:r w:rsidR="00D80C89">
        <w:rPr>
          <w:rFonts w:ascii="Calibri" w:hAnsi="Calibri" w:cs="Calibri"/>
        </w:rPr>
        <w:t>,</w:t>
      </w:r>
      <w:r>
        <w:rPr>
          <w:rFonts w:ascii="Calibri" w:hAnsi="Calibri" w:cs="Calibri"/>
        </w:rPr>
        <w:t xml:space="preserve"> Winter,” she </w:t>
      </w:r>
      <w:r w:rsidR="001850CE">
        <w:rPr>
          <w:rFonts w:ascii="Calibri" w:hAnsi="Calibri" w:cs="Calibri"/>
        </w:rPr>
        <w:t>implored.</w:t>
      </w:r>
    </w:p>
    <w:p w14:paraId="38E57314" w14:textId="77777777" w:rsidR="00EB1635" w:rsidRDefault="001850CE" w:rsidP="00A54912">
      <w:pPr>
        <w:spacing w:line="480" w:lineRule="auto"/>
        <w:ind w:firstLine="720"/>
        <w:rPr>
          <w:rFonts w:ascii="Calibri" w:hAnsi="Calibri" w:cs="Calibri"/>
        </w:rPr>
      </w:pPr>
      <w:r>
        <w:rPr>
          <w:rFonts w:ascii="Calibri" w:hAnsi="Calibri" w:cs="Calibri"/>
        </w:rPr>
        <w:t>“Don’t worry</w:t>
      </w:r>
      <w:r w:rsidR="00FD04A5">
        <w:rPr>
          <w:rFonts w:ascii="Calibri" w:hAnsi="Calibri" w:cs="Calibri"/>
        </w:rPr>
        <w:t xml:space="preserve">,” he assured her. “Everything is under control.” </w:t>
      </w:r>
    </w:p>
    <w:p w14:paraId="5E7B9073" w14:textId="44430136" w:rsidR="00293709" w:rsidRDefault="00EB1635" w:rsidP="00A54912">
      <w:pPr>
        <w:spacing w:line="480" w:lineRule="auto"/>
        <w:ind w:firstLine="720"/>
        <w:rPr>
          <w:rFonts w:ascii="Calibri" w:hAnsi="Calibri" w:cs="Calibri"/>
        </w:rPr>
      </w:pPr>
      <w:r w:rsidRPr="1FD0627C">
        <w:rPr>
          <w:rFonts w:ascii="Calibri" w:hAnsi="Calibri" w:cs="Calibri"/>
        </w:rPr>
        <w:t xml:space="preserve">Harris walked slowly back into the room with Camargo. </w:t>
      </w:r>
      <w:r w:rsidR="00FF7731" w:rsidRPr="1FD0627C">
        <w:rPr>
          <w:rFonts w:ascii="Calibri" w:hAnsi="Calibri" w:cs="Calibri"/>
        </w:rPr>
        <w:t xml:space="preserve">He knew he had to </w:t>
      </w:r>
      <w:r w:rsidR="00130DAE" w:rsidRPr="1FD0627C">
        <w:rPr>
          <w:rFonts w:ascii="Calibri" w:hAnsi="Calibri" w:cs="Calibri"/>
        </w:rPr>
        <w:t xml:space="preserve">stall Camargo just a little bit longer. </w:t>
      </w:r>
      <w:r w:rsidR="00B90AEB" w:rsidRPr="1FD0627C">
        <w:rPr>
          <w:rFonts w:ascii="Calibri" w:hAnsi="Calibri" w:cs="Calibri"/>
        </w:rPr>
        <w:t>Harris had to think fast.</w:t>
      </w:r>
      <w:r w:rsidR="00781ED8" w:rsidRPr="1FD0627C">
        <w:rPr>
          <w:rFonts w:ascii="Calibri" w:hAnsi="Calibri" w:cs="Calibri"/>
        </w:rPr>
        <w:t xml:space="preserve"> </w:t>
      </w:r>
    </w:p>
    <w:p w14:paraId="1A700C04" w14:textId="136F8A64" w:rsidR="00B90AEB" w:rsidRDefault="00B70AFB" w:rsidP="00A54912">
      <w:pPr>
        <w:spacing w:line="480" w:lineRule="auto"/>
        <w:ind w:firstLine="720"/>
        <w:rPr>
          <w:rFonts w:ascii="Calibri" w:hAnsi="Calibri" w:cs="Calibri"/>
        </w:rPr>
      </w:pPr>
      <w:r>
        <w:rPr>
          <w:rFonts w:ascii="Calibri" w:hAnsi="Calibri" w:cs="Calibri"/>
        </w:rPr>
        <w:t>“Follow me</w:t>
      </w:r>
      <w:r w:rsidR="00D80C89">
        <w:rPr>
          <w:rFonts w:ascii="Calibri" w:hAnsi="Calibri" w:cs="Calibri"/>
        </w:rPr>
        <w:t>,</w:t>
      </w:r>
      <w:r>
        <w:rPr>
          <w:rFonts w:ascii="Calibri" w:hAnsi="Calibri" w:cs="Calibri"/>
        </w:rPr>
        <w:t xml:space="preserve"> Mr. Harris,” Camargo said.</w:t>
      </w:r>
      <w:r w:rsidR="00CC00C6">
        <w:rPr>
          <w:rFonts w:ascii="Calibri" w:hAnsi="Calibri" w:cs="Calibri"/>
        </w:rPr>
        <w:t xml:space="preserve"> “I have a little surprise for you.”</w:t>
      </w:r>
    </w:p>
    <w:p w14:paraId="1CA0FD28" w14:textId="7E12C792" w:rsidR="00DC7DBB" w:rsidRDefault="00DC7DBB" w:rsidP="00A54912">
      <w:pPr>
        <w:spacing w:line="480" w:lineRule="auto"/>
        <w:ind w:firstLine="720"/>
        <w:rPr>
          <w:rFonts w:ascii="Calibri" w:hAnsi="Calibri" w:cs="Calibri"/>
        </w:rPr>
      </w:pPr>
      <w:r>
        <w:rPr>
          <w:rFonts w:ascii="Calibri" w:hAnsi="Calibri" w:cs="Calibri"/>
        </w:rPr>
        <w:t>“Oh, goody,” Harris said sarcastically.</w:t>
      </w:r>
    </w:p>
    <w:p w14:paraId="7BE1B357" w14:textId="3D45D630" w:rsidR="000320A4" w:rsidRDefault="00B70AFB" w:rsidP="000320A4">
      <w:pPr>
        <w:spacing w:line="480" w:lineRule="auto"/>
        <w:ind w:firstLine="720"/>
        <w:rPr>
          <w:rFonts w:ascii="Calibri" w:hAnsi="Calibri" w:cs="Calibri"/>
        </w:rPr>
      </w:pPr>
      <w:r w:rsidRPr="1FD0627C">
        <w:rPr>
          <w:rFonts w:ascii="Calibri" w:hAnsi="Calibri" w:cs="Calibri"/>
        </w:rPr>
        <w:t xml:space="preserve">Harris </w:t>
      </w:r>
      <w:r w:rsidR="00470C35" w:rsidRPr="1FD0627C">
        <w:rPr>
          <w:rFonts w:ascii="Calibri" w:hAnsi="Calibri" w:cs="Calibri"/>
        </w:rPr>
        <w:t xml:space="preserve">was taken </w:t>
      </w:r>
      <w:r w:rsidR="00070598" w:rsidRPr="1FD0627C">
        <w:rPr>
          <w:rFonts w:ascii="Calibri" w:hAnsi="Calibri" w:cs="Calibri"/>
        </w:rPr>
        <w:t>in</w:t>
      </w:r>
      <w:r w:rsidR="00470C35" w:rsidRPr="1FD0627C">
        <w:rPr>
          <w:rFonts w:ascii="Calibri" w:hAnsi="Calibri" w:cs="Calibri"/>
        </w:rPr>
        <w:t>to a small enclosure that</w:t>
      </w:r>
      <w:r w:rsidR="00DC7DBB" w:rsidRPr="1FD0627C">
        <w:rPr>
          <w:rFonts w:ascii="Calibri" w:hAnsi="Calibri" w:cs="Calibri"/>
        </w:rPr>
        <w:t xml:space="preserve"> was</w:t>
      </w:r>
      <w:r w:rsidR="00470C35" w:rsidRPr="1FD0627C">
        <w:rPr>
          <w:rFonts w:ascii="Calibri" w:hAnsi="Calibri" w:cs="Calibri"/>
        </w:rPr>
        <w:t xml:space="preserve"> surrounded by </w:t>
      </w:r>
      <w:r w:rsidR="00246FF4" w:rsidRPr="1FD0627C">
        <w:rPr>
          <w:rFonts w:ascii="Calibri" w:hAnsi="Calibri" w:cs="Calibri"/>
        </w:rPr>
        <w:t xml:space="preserve">a thick </w:t>
      </w:r>
      <w:r w:rsidR="009F4144" w:rsidRPr="1FD0627C">
        <w:rPr>
          <w:rFonts w:ascii="Calibri" w:hAnsi="Calibri" w:cs="Calibri"/>
        </w:rPr>
        <w:t>see-through</w:t>
      </w:r>
      <w:r w:rsidR="00246FF4" w:rsidRPr="1FD0627C">
        <w:rPr>
          <w:rFonts w:ascii="Calibri" w:hAnsi="Calibri" w:cs="Calibri"/>
        </w:rPr>
        <w:t xml:space="preserve"> wall. </w:t>
      </w:r>
      <w:r w:rsidR="00BA0530" w:rsidRPr="1FD0627C">
        <w:rPr>
          <w:rFonts w:ascii="Calibri" w:hAnsi="Calibri" w:cs="Calibri"/>
        </w:rPr>
        <w:t>Camargo lo</w:t>
      </w:r>
      <w:r w:rsidR="00070598" w:rsidRPr="1FD0627C">
        <w:rPr>
          <w:rFonts w:ascii="Calibri" w:hAnsi="Calibri" w:cs="Calibri"/>
        </w:rPr>
        <w:t>c</w:t>
      </w:r>
      <w:r w:rsidR="00BA0530" w:rsidRPr="1FD0627C">
        <w:rPr>
          <w:rFonts w:ascii="Calibri" w:hAnsi="Calibri" w:cs="Calibri"/>
        </w:rPr>
        <w:t>ked him inside</w:t>
      </w:r>
      <w:r w:rsidR="00CE07FD" w:rsidRPr="1FD0627C">
        <w:rPr>
          <w:rFonts w:ascii="Calibri" w:hAnsi="Calibri" w:cs="Calibri"/>
        </w:rPr>
        <w:t xml:space="preserve"> it</w:t>
      </w:r>
      <w:r w:rsidR="00BA0530" w:rsidRPr="1FD0627C">
        <w:rPr>
          <w:rFonts w:ascii="Calibri" w:hAnsi="Calibri" w:cs="Calibri"/>
        </w:rPr>
        <w:t xml:space="preserve">. Harris could see Camargo watching him from the outside of the enclosure. </w:t>
      </w:r>
      <w:r w:rsidR="00790E09" w:rsidRPr="1FD0627C">
        <w:rPr>
          <w:rFonts w:ascii="Calibri" w:hAnsi="Calibri" w:cs="Calibri"/>
        </w:rPr>
        <w:t xml:space="preserve">Soon, Camargo disappeared. </w:t>
      </w:r>
      <w:r w:rsidR="007162C5" w:rsidRPr="1FD0627C">
        <w:rPr>
          <w:rFonts w:ascii="Calibri" w:hAnsi="Calibri" w:cs="Calibri"/>
        </w:rPr>
        <w:t xml:space="preserve">Harris had a sinking suspicion he had </w:t>
      </w:r>
      <w:r w:rsidR="00D80C89">
        <w:rPr>
          <w:rFonts w:ascii="Calibri" w:hAnsi="Calibri" w:cs="Calibri"/>
        </w:rPr>
        <w:t>gone</w:t>
      </w:r>
      <w:r w:rsidR="00D80C89" w:rsidRPr="1FD0627C">
        <w:rPr>
          <w:rFonts w:ascii="Calibri" w:hAnsi="Calibri" w:cs="Calibri"/>
        </w:rPr>
        <w:t xml:space="preserve"> </w:t>
      </w:r>
      <w:r w:rsidR="007162C5" w:rsidRPr="1FD0627C">
        <w:rPr>
          <w:rFonts w:ascii="Calibri" w:hAnsi="Calibri" w:cs="Calibri"/>
        </w:rPr>
        <w:t xml:space="preserve">to retrieve a few of his </w:t>
      </w:r>
      <w:r w:rsidR="00CB759B" w:rsidRPr="1FD0627C">
        <w:rPr>
          <w:rFonts w:ascii="Calibri" w:hAnsi="Calibri" w:cs="Calibri"/>
        </w:rPr>
        <w:t>Death Firm</w:t>
      </w:r>
      <w:r w:rsidR="007162C5" w:rsidRPr="1FD0627C">
        <w:rPr>
          <w:rFonts w:ascii="Calibri" w:hAnsi="Calibri" w:cs="Calibri"/>
        </w:rPr>
        <w:t xml:space="preserve">s. </w:t>
      </w:r>
      <w:r w:rsidR="005B4B8D" w:rsidRPr="1FD0627C">
        <w:rPr>
          <w:rFonts w:ascii="Calibri" w:hAnsi="Calibri" w:cs="Calibri"/>
        </w:rPr>
        <w:t xml:space="preserve">Harris looked down and saw a chair. He figured he could defend himself long enough until the </w:t>
      </w:r>
      <w:r w:rsidR="00B65554" w:rsidRPr="1FD0627C">
        <w:rPr>
          <w:rFonts w:ascii="Calibri" w:hAnsi="Calibri" w:cs="Calibri"/>
        </w:rPr>
        <w:t xml:space="preserve">troops arrived. Harris then started looking around for escape routes. </w:t>
      </w:r>
      <w:r w:rsidR="000320A4" w:rsidRPr="1FD0627C">
        <w:rPr>
          <w:rFonts w:ascii="Calibri" w:hAnsi="Calibri" w:cs="Calibri"/>
        </w:rPr>
        <w:t>He thought about pushing his way out of the enclos</w:t>
      </w:r>
      <w:r w:rsidR="00E477C5" w:rsidRPr="1FD0627C">
        <w:rPr>
          <w:rFonts w:ascii="Calibri" w:hAnsi="Calibri" w:cs="Calibri"/>
        </w:rPr>
        <w:t>ure</w:t>
      </w:r>
      <w:r w:rsidR="000320A4" w:rsidRPr="1FD0627C">
        <w:rPr>
          <w:rFonts w:ascii="Calibri" w:hAnsi="Calibri" w:cs="Calibri"/>
        </w:rPr>
        <w:t xml:space="preserve"> by hitting </w:t>
      </w:r>
      <w:r w:rsidR="001E3700" w:rsidRPr="1FD0627C">
        <w:rPr>
          <w:rFonts w:ascii="Calibri" w:hAnsi="Calibri" w:cs="Calibri"/>
        </w:rPr>
        <w:t xml:space="preserve">Camargo and the </w:t>
      </w:r>
      <w:r w:rsidR="00CB759B" w:rsidRPr="1FD0627C">
        <w:rPr>
          <w:rFonts w:ascii="Calibri" w:hAnsi="Calibri" w:cs="Calibri"/>
        </w:rPr>
        <w:t>Death Firm</w:t>
      </w:r>
      <w:r w:rsidR="001E3700" w:rsidRPr="1FD0627C">
        <w:rPr>
          <w:rFonts w:ascii="Calibri" w:hAnsi="Calibri" w:cs="Calibri"/>
        </w:rPr>
        <w:t xml:space="preserve">s with the chair right when Camargo </w:t>
      </w:r>
      <w:r w:rsidR="00D80C89">
        <w:rPr>
          <w:rFonts w:ascii="Calibri" w:hAnsi="Calibri" w:cs="Calibri"/>
        </w:rPr>
        <w:t>opened</w:t>
      </w:r>
      <w:r w:rsidR="00D80C89" w:rsidRPr="1FD0627C">
        <w:rPr>
          <w:rFonts w:ascii="Calibri" w:hAnsi="Calibri" w:cs="Calibri"/>
        </w:rPr>
        <w:t xml:space="preserve"> </w:t>
      </w:r>
      <w:r w:rsidR="001E3700" w:rsidRPr="1FD0627C">
        <w:rPr>
          <w:rFonts w:ascii="Calibri" w:hAnsi="Calibri" w:cs="Calibri"/>
        </w:rPr>
        <w:t xml:space="preserve">the door. </w:t>
      </w:r>
      <w:r w:rsidR="00911E04" w:rsidRPr="1FD0627C">
        <w:rPr>
          <w:rFonts w:ascii="Calibri" w:hAnsi="Calibri" w:cs="Calibri"/>
        </w:rPr>
        <w:t>He had to think fast.</w:t>
      </w:r>
    </w:p>
    <w:p w14:paraId="7FBB77C5" w14:textId="1A0D1DAD" w:rsidR="007A4F99" w:rsidRDefault="007A4F99" w:rsidP="000320A4">
      <w:pPr>
        <w:spacing w:line="480" w:lineRule="auto"/>
        <w:ind w:firstLine="720"/>
        <w:rPr>
          <w:rFonts w:ascii="Calibri" w:hAnsi="Calibri" w:cs="Calibri"/>
        </w:rPr>
      </w:pPr>
      <w:r w:rsidRPr="1FD0627C">
        <w:rPr>
          <w:rFonts w:ascii="Calibri" w:hAnsi="Calibri" w:cs="Calibri"/>
        </w:rPr>
        <w:t xml:space="preserve">He grabbed the chair quickly and stood right next to the door. </w:t>
      </w:r>
      <w:r w:rsidR="006116C0" w:rsidRPr="1FD0627C">
        <w:rPr>
          <w:rFonts w:ascii="Calibri" w:hAnsi="Calibri" w:cs="Calibri"/>
        </w:rPr>
        <w:t xml:space="preserve">Harris listened carefully for footsteps. </w:t>
      </w:r>
      <w:r w:rsidR="00213C45" w:rsidRPr="1FD0627C">
        <w:rPr>
          <w:rFonts w:ascii="Calibri" w:hAnsi="Calibri" w:cs="Calibri"/>
        </w:rPr>
        <w:t>Thirty seconds later</w:t>
      </w:r>
      <w:r w:rsidR="00D80C89">
        <w:rPr>
          <w:rFonts w:ascii="Calibri" w:hAnsi="Calibri" w:cs="Calibri"/>
        </w:rPr>
        <w:t>,</w:t>
      </w:r>
      <w:r w:rsidR="00213C45" w:rsidRPr="1FD0627C">
        <w:rPr>
          <w:rFonts w:ascii="Calibri" w:hAnsi="Calibri" w:cs="Calibri"/>
        </w:rPr>
        <w:t xml:space="preserve"> he </w:t>
      </w:r>
      <w:r w:rsidR="00CB4BF9" w:rsidRPr="1FD0627C">
        <w:rPr>
          <w:rFonts w:ascii="Calibri" w:hAnsi="Calibri" w:cs="Calibri"/>
        </w:rPr>
        <w:t xml:space="preserve">could hear floorboards creaking louder. </w:t>
      </w:r>
      <w:r w:rsidR="00535AF7" w:rsidRPr="1FD0627C">
        <w:rPr>
          <w:rFonts w:ascii="Calibri" w:hAnsi="Calibri" w:cs="Calibri"/>
        </w:rPr>
        <w:t xml:space="preserve">They were </w:t>
      </w:r>
      <w:r w:rsidR="002A599D" w:rsidRPr="1FD0627C">
        <w:rPr>
          <w:rFonts w:ascii="Calibri" w:hAnsi="Calibri" w:cs="Calibri"/>
        </w:rPr>
        <w:t xml:space="preserve">coming. He lifted the chair high up. </w:t>
      </w:r>
      <w:r w:rsidR="00E21837" w:rsidRPr="1FD0627C">
        <w:rPr>
          <w:rFonts w:ascii="Calibri" w:hAnsi="Calibri" w:cs="Calibri"/>
        </w:rPr>
        <w:t xml:space="preserve">Harris could hear the unlocking of the door. </w:t>
      </w:r>
      <w:r w:rsidR="00335604" w:rsidRPr="1FD0627C">
        <w:rPr>
          <w:rFonts w:ascii="Calibri" w:hAnsi="Calibri" w:cs="Calibri"/>
        </w:rPr>
        <w:t xml:space="preserve">Just as Camargo’s head appeared, Harris </w:t>
      </w:r>
      <w:r w:rsidR="00853937" w:rsidRPr="1FD0627C">
        <w:rPr>
          <w:rFonts w:ascii="Calibri" w:hAnsi="Calibri" w:cs="Calibri"/>
        </w:rPr>
        <w:t xml:space="preserve">whacked him as hard as he could. Camargo fell to the floor. Blood spurted out of Camargo’s head. </w:t>
      </w:r>
      <w:r w:rsidR="00EA25CF" w:rsidRPr="1FD0627C">
        <w:rPr>
          <w:rFonts w:ascii="Calibri" w:hAnsi="Calibri" w:cs="Calibri"/>
        </w:rPr>
        <w:t>Camargo groane</w:t>
      </w:r>
      <w:r w:rsidR="00BF26CF" w:rsidRPr="1FD0627C">
        <w:rPr>
          <w:rFonts w:ascii="Calibri" w:hAnsi="Calibri" w:cs="Calibri"/>
        </w:rPr>
        <w:t xml:space="preserve">d as he lay still on the floor. </w:t>
      </w:r>
      <w:r w:rsidR="0027220A" w:rsidRPr="1FD0627C">
        <w:rPr>
          <w:rFonts w:ascii="Calibri" w:hAnsi="Calibri" w:cs="Calibri"/>
        </w:rPr>
        <w:t>Harris</w:t>
      </w:r>
      <w:r w:rsidR="008D132E" w:rsidRPr="1FD0627C">
        <w:rPr>
          <w:rFonts w:ascii="Calibri" w:hAnsi="Calibri" w:cs="Calibri"/>
        </w:rPr>
        <w:t xml:space="preserve"> was then confronted by three </w:t>
      </w:r>
      <w:r w:rsidR="008966CD" w:rsidRPr="1FD0627C">
        <w:rPr>
          <w:rFonts w:ascii="Calibri" w:hAnsi="Calibri" w:cs="Calibri"/>
        </w:rPr>
        <w:t>men who looked confused about their whereabouts</w:t>
      </w:r>
      <w:r w:rsidR="008D132E" w:rsidRPr="1FD0627C">
        <w:rPr>
          <w:rFonts w:ascii="Calibri" w:hAnsi="Calibri" w:cs="Calibri"/>
        </w:rPr>
        <w:t xml:space="preserve">. </w:t>
      </w:r>
      <w:r w:rsidR="00CF501C" w:rsidRPr="1FD0627C">
        <w:rPr>
          <w:rFonts w:ascii="Calibri" w:hAnsi="Calibri" w:cs="Calibri"/>
        </w:rPr>
        <w:t xml:space="preserve">He did not have a good feeling about the three men. </w:t>
      </w:r>
      <w:r w:rsidR="00D80C89" w:rsidRPr="001B79A5">
        <w:rPr>
          <w:rFonts w:ascii="Calibri" w:hAnsi="Calibri" w:cs="Calibri"/>
          <w:i/>
          <w:iCs/>
        </w:rPr>
        <w:t xml:space="preserve">Are </w:t>
      </w:r>
      <w:r w:rsidR="00D648FB" w:rsidRPr="001B79A5">
        <w:rPr>
          <w:rFonts w:ascii="Calibri" w:hAnsi="Calibri" w:cs="Calibri"/>
          <w:i/>
          <w:iCs/>
        </w:rPr>
        <w:t>they Death Firms</w:t>
      </w:r>
      <w:r w:rsidR="00D80C89" w:rsidRPr="001B79A5">
        <w:rPr>
          <w:rFonts w:ascii="Calibri" w:hAnsi="Calibri" w:cs="Calibri"/>
          <w:i/>
          <w:iCs/>
        </w:rPr>
        <w:t>?</w:t>
      </w:r>
      <w:r w:rsidR="00082DEF" w:rsidRPr="001B79A5">
        <w:rPr>
          <w:rFonts w:ascii="Calibri" w:hAnsi="Calibri" w:cs="Calibri"/>
          <w:i/>
          <w:iCs/>
        </w:rPr>
        <w:t xml:space="preserve"> </w:t>
      </w:r>
      <w:r w:rsidR="00C22B5B" w:rsidRPr="1FD0627C">
        <w:rPr>
          <w:rFonts w:ascii="Calibri" w:hAnsi="Calibri" w:cs="Calibri"/>
        </w:rPr>
        <w:t>he wondered</w:t>
      </w:r>
      <w:r w:rsidR="00D80C89">
        <w:rPr>
          <w:rFonts w:ascii="Calibri" w:hAnsi="Calibri" w:cs="Calibri"/>
        </w:rPr>
        <w:t>.</w:t>
      </w:r>
      <w:r w:rsidR="00B80228" w:rsidRPr="1FD0627C">
        <w:rPr>
          <w:rFonts w:ascii="Calibri" w:hAnsi="Calibri" w:cs="Calibri"/>
        </w:rPr>
        <w:t xml:space="preserve"> Harris ran away as fast as he could.</w:t>
      </w:r>
    </w:p>
    <w:p w14:paraId="503172A3" w14:textId="0438316B" w:rsidR="0027220A" w:rsidRDefault="0027220A" w:rsidP="000320A4">
      <w:pPr>
        <w:spacing w:line="480" w:lineRule="auto"/>
        <w:ind w:firstLine="720"/>
        <w:rPr>
          <w:rFonts w:ascii="Calibri" w:hAnsi="Calibri" w:cs="Calibri"/>
        </w:rPr>
      </w:pPr>
      <w:r>
        <w:rPr>
          <w:rFonts w:ascii="Calibri" w:hAnsi="Calibri" w:cs="Calibri"/>
        </w:rPr>
        <w:t xml:space="preserve">Camargo had the remote that controls the </w:t>
      </w:r>
      <w:r w:rsidR="00CB759B">
        <w:rPr>
          <w:rFonts w:ascii="Calibri" w:hAnsi="Calibri" w:cs="Calibri"/>
        </w:rPr>
        <w:t>Death Firm</w:t>
      </w:r>
      <w:r>
        <w:rPr>
          <w:rFonts w:ascii="Calibri" w:hAnsi="Calibri" w:cs="Calibri"/>
        </w:rPr>
        <w:t>s in his hand</w:t>
      </w:r>
      <w:r w:rsidR="0049586E">
        <w:rPr>
          <w:rFonts w:ascii="Calibri" w:hAnsi="Calibri" w:cs="Calibri"/>
        </w:rPr>
        <w:t>. He opened one eye</w:t>
      </w:r>
      <w:r w:rsidR="00603699">
        <w:rPr>
          <w:rFonts w:ascii="Calibri" w:hAnsi="Calibri" w:cs="Calibri"/>
        </w:rPr>
        <w:t xml:space="preserve"> and looked down at the remote. His thumb pressed the button that </w:t>
      </w:r>
      <w:r w:rsidR="00D80C89">
        <w:rPr>
          <w:rFonts w:ascii="Calibri" w:hAnsi="Calibri" w:cs="Calibri"/>
        </w:rPr>
        <w:t xml:space="preserve">transformed </w:t>
      </w:r>
      <w:r w:rsidR="005C3396">
        <w:rPr>
          <w:rFonts w:ascii="Calibri" w:hAnsi="Calibri" w:cs="Calibri"/>
        </w:rPr>
        <w:t xml:space="preserve">the </w:t>
      </w:r>
      <w:r w:rsidR="00CB759B">
        <w:rPr>
          <w:rFonts w:ascii="Calibri" w:hAnsi="Calibri" w:cs="Calibri"/>
        </w:rPr>
        <w:t>Death Firm</w:t>
      </w:r>
      <w:r w:rsidR="005C3396">
        <w:rPr>
          <w:rFonts w:ascii="Calibri" w:hAnsi="Calibri" w:cs="Calibri"/>
        </w:rPr>
        <w:t>s into the</w:t>
      </w:r>
      <w:r w:rsidR="008D166D">
        <w:rPr>
          <w:rFonts w:ascii="Calibri" w:hAnsi="Calibri" w:cs="Calibri"/>
        </w:rPr>
        <w:t xml:space="preserve"> </w:t>
      </w:r>
      <w:r w:rsidR="005C3396">
        <w:rPr>
          <w:rFonts w:ascii="Calibri" w:hAnsi="Calibri" w:cs="Calibri"/>
        </w:rPr>
        <w:t>monster version</w:t>
      </w:r>
      <w:r w:rsidR="00CE46C1">
        <w:rPr>
          <w:rFonts w:ascii="Calibri" w:hAnsi="Calibri" w:cs="Calibri"/>
        </w:rPr>
        <w:t xml:space="preserve"> of themselves</w:t>
      </w:r>
      <w:r w:rsidR="005C3396">
        <w:rPr>
          <w:rFonts w:ascii="Calibri" w:hAnsi="Calibri" w:cs="Calibri"/>
        </w:rPr>
        <w:t xml:space="preserve">. </w:t>
      </w:r>
      <w:r w:rsidR="007305C8">
        <w:rPr>
          <w:rFonts w:ascii="Calibri" w:hAnsi="Calibri" w:cs="Calibri"/>
        </w:rPr>
        <w:t>All three men that allowed Harris to pass through</w:t>
      </w:r>
      <w:r w:rsidR="00D746F2">
        <w:rPr>
          <w:rFonts w:ascii="Calibri" w:hAnsi="Calibri" w:cs="Calibri"/>
        </w:rPr>
        <w:t xml:space="preserve"> the door</w:t>
      </w:r>
      <w:r w:rsidR="007305C8">
        <w:rPr>
          <w:rFonts w:ascii="Calibri" w:hAnsi="Calibri" w:cs="Calibri"/>
        </w:rPr>
        <w:t xml:space="preserve"> </w:t>
      </w:r>
      <w:r w:rsidR="000C59D4">
        <w:rPr>
          <w:rFonts w:ascii="Calibri" w:hAnsi="Calibri" w:cs="Calibri"/>
        </w:rPr>
        <w:t>soon began to shake. Their fangs and claws grew out</w:t>
      </w:r>
      <w:r w:rsidR="00A42E35">
        <w:rPr>
          <w:rFonts w:ascii="Calibri" w:hAnsi="Calibri" w:cs="Calibri"/>
        </w:rPr>
        <w:t>, their eyes turned red,</w:t>
      </w:r>
      <w:r w:rsidR="003E2695">
        <w:rPr>
          <w:rFonts w:ascii="Calibri" w:hAnsi="Calibri" w:cs="Calibri"/>
        </w:rPr>
        <w:t xml:space="preserve"> and</w:t>
      </w:r>
      <w:r w:rsidR="00A42E35">
        <w:rPr>
          <w:rFonts w:ascii="Calibri" w:hAnsi="Calibri" w:cs="Calibri"/>
        </w:rPr>
        <w:t xml:space="preserve"> </w:t>
      </w:r>
      <w:r w:rsidR="003E2695">
        <w:rPr>
          <w:rFonts w:ascii="Calibri" w:hAnsi="Calibri" w:cs="Calibri"/>
        </w:rPr>
        <w:t>they became larger and more muscular.</w:t>
      </w:r>
      <w:r w:rsidR="00227939">
        <w:rPr>
          <w:rFonts w:ascii="Calibri" w:hAnsi="Calibri" w:cs="Calibri"/>
        </w:rPr>
        <w:t xml:space="preserve"> </w:t>
      </w:r>
      <w:r w:rsidR="00D746F2">
        <w:rPr>
          <w:rFonts w:ascii="Calibri" w:hAnsi="Calibri" w:cs="Calibri"/>
        </w:rPr>
        <w:t xml:space="preserve">Just as </w:t>
      </w:r>
      <w:r w:rsidR="00227939">
        <w:rPr>
          <w:rFonts w:ascii="Calibri" w:hAnsi="Calibri" w:cs="Calibri"/>
        </w:rPr>
        <w:t>Harris almost reached the door</w:t>
      </w:r>
      <w:r w:rsidR="00232851">
        <w:rPr>
          <w:rFonts w:ascii="Calibri" w:hAnsi="Calibri" w:cs="Calibri"/>
        </w:rPr>
        <w:t>,</w:t>
      </w:r>
      <w:r w:rsidR="00227939">
        <w:rPr>
          <w:rFonts w:ascii="Calibri" w:hAnsi="Calibri" w:cs="Calibri"/>
        </w:rPr>
        <w:t xml:space="preserve"> Camargo commanded the</w:t>
      </w:r>
      <w:r w:rsidR="00232851">
        <w:rPr>
          <w:rFonts w:ascii="Calibri" w:hAnsi="Calibri" w:cs="Calibri"/>
        </w:rPr>
        <w:t xml:space="preserve"> three </w:t>
      </w:r>
      <w:r w:rsidR="00CB759B">
        <w:rPr>
          <w:rFonts w:ascii="Calibri" w:hAnsi="Calibri" w:cs="Calibri"/>
        </w:rPr>
        <w:t>Death Firm</w:t>
      </w:r>
      <w:r w:rsidR="00232851">
        <w:rPr>
          <w:rFonts w:ascii="Calibri" w:hAnsi="Calibri" w:cs="Calibri"/>
        </w:rPr>
        <w:t>s</w:t>
      </w:r>
      <w:r w:rsidR="00227939">
        <w:rPr>
          <w:rFonts w:ascii="Calibri" w:hAnsi="Calibri" w:cs="Calibri"/>
        </w:rPr>
        <w:t xml:space="preserve"> to go after him. </w:t>
      </w:r>
    </w:p>
    <w:p w14:paraId="047D9418" w14:textId="1610F23C" w:rsidR="0036568A" w:rsidRDefault="0036568A" w:rsidP="000320A4">
      <w:pPr>
        <w:spacing w:line="480" w:lineRule="auto"/>
        <w:ind w:firstLine="720"/>
        <w:rPr>
          <w:rFonts w:ascii="Calibri" w:hAnsi="Calibri" w:cs="Calibri"/>
        </w:rPr>
      </w:pPr>
      <w:r w:rsidRPr="1FD0627C">
        <w:rPr>
          <w:rFonts w:ascii="Calibri" w:hAnsi="Calibri" w:cs="Calibri"/>
        </w:rPr>
        <w:t xml:space="preserve">Harris </w:t>
      </w:r>
      <w:r w:rsidR="000D4B77" w:rsidRPr="1FD0627C">
        <w:rPr>
          <w:rFonts w:ascii="Calibri" w:hAnsi="Calibri" w:cs="Calibri"/>
        </w:rPr>
        <w:t xml:space="preserve">quickly turned around and saw the </w:t>
      </w:r>
      <w:r w:rsidR="00CB759B" w:rsidRPr="1FD0627C">
        <w:rPr>
          <w:rFonts w:ascii="Calibri" w:hAnsi="Calibri" w:cs="Calibri"/>
        </w:rPr>
        <w:t>Death Firm</w:t>
      </w:r>
      <w:r w:rsidR="000D4B77" w:rsidRPr="1FD0627C">
        <w:rPr>
          <w:rFonts w:ascii="Calibri" w:hAnsi="Calibri" w:cs="Calibri"/>
        </w:rPr>
        <w:t xml:space="preserve">s charging </w:t>
      </w:r>
      <w:r w:rsidR="00D80C89">
        <w:rPr>
          <w:rFonts w:ascii="Calibri" w:hAnsi="Calibri" w:cs="Calibri"/>
        </w:rPr>
        <w:t>toward</w:t>
      </w:r>
      <w:r w:rsidR="00D80C89" w:rsidRPr="1FD0627C">
        <w:rPr>
          <w:rFonts w:ascii="Calibri" w:hAnsi="Calibri" w:cs="Calibri"/>
        </w:rPr>
        <w:t xml:space="preserve"> </w:t>
      </w:r>
      <w:r w:rsidR="000D4B77" w:rsidRPr="1FD0627C">
        <w:rPr>
          <w:rFonts w:ascii="Calibri" w:hAnsi="Calibri" w:cs="Calibri"/>
        </w:rPr>
        <w:t xml:space="preserve">him. He </w:t>
      </w:r>
      <w:r w:rsidR="006550EB" w:rsidRPr="1FD0627C">
        <w:rPr>
          <w:rFonts w:ascii="Calibri" w:hAnsi="Calibri" w:cs="Calibri"/>
        </w:rPr>
        <w:t>could not</w:t>
      </w:r>
      <w:r w:rsidR="000D4B77" w:rsidRPr="1FD0627C">
        <w:rPr>
          <w:rFonts w:ascii="Calibri" w:hAnsi="Calibri" w:cs="Calibri"/>
        </w:rPr>
        <w:t xml:space="preserve"> believe what he was seeing</w:t>
      </w:r>
      <w:r w:rsidR="006550EB" w:rsidRPr="1FD0627C">
        <w:rPr>
          <w:rFonts w:ascii="Calibri" w:hAnsi="Calibri" w:cs="Calibri"/>
        </w:rPr>
        <w:t xml:space="preserve">. It was apparent that Camargo had somehow managed </w:t>
      </w:r>
      <w:r w:rsidR="00626DB4" w:rsidRPr="1FD0627C">
        <w:rPr>
          <w:rFonts w:ascii="Calibri" w:hAnsi="Calibri" w:cs="Calibri"/>
        </w:rPr>
        <w:t xml:space="preserve">to find a way to control the </w:t>
      </w:r>
      <w:r w:rsidR="00CB759B" w:rsidRPr="1FD0627C">
        <w:rPr>
          <w:rFonts w:ascii="Calibri" w:hAnsi="Calibri" w:cs="Calibri"/>
        </w:rPr>
        <w:t>Death Firm</w:t>
      </w:r>
      <w:r w:rsidR="00626DB4" w:rsidRPr="1FD0627C">
        <w:rPr>
          <w:rFonts w:ascii="Calibri" w:hAnsi="Calibri" w:cs="Calibri"/>
        </w:rPr>
        <w:t>s</w:t>
      </w:r>
      <w:r w:rsidR="00215ED0" w:rsidRPr="1FD0627C">
        <w:rPr>
          <w:rFonts w:ascii="Calibri" w:hAnsi="Calibri" w:cs="Calibri"/>
        </w:rPr>
        <w:t xml:space="preserve">, including transformation. </w:t>
      </w:r>
      <w:r w:rsidR="00BC2272" w:rsidRPr="1FD0627C">
        <w:rPr>
          <w:rFonts w:ascii="Calibri" w:hAnsi="Calibri" w:cs="Calibri"/>
        </w:rPr>
        <w:t>He would have to report this newfound information to the lieutenant colonel</w:t>
      </w:r>
      <w:r w:rsidR="00410EC8" w:rsidRPr="1FD0627C">
        <w:rPr>
          <w:rFonts w:ascii="Calibri" w:hAnsi="Calibri" w:cs="Calibri"/>
        </w:rPr>
        <w:t xml:space="preserve">. That </w:t>
      </w:r>
      <w:r w:rsidR="00D80C89">
        <w:rPr>
          <w:rFonts w:ascii="Calibri" w:hAnsi="Calibri" w:cs="Calibri"/>
        </w:rPr>
        <w:t>was,</w:t>
      </w:r>
      <w:r w:rsidR="00D80C89" w:rsidRPr="1FD0627C">
        <w:rPr>
          <w:rFonts w:ascii="Calibri" w:hAnsi="Calibri" w:cs="Calibri"/>
        </w:rPr>
        <w:t xml:space="preserve"> </w:t>
      </w:r>
      <w:r w:rsidR="00410EC8" w:rsidRPr="1FD0627C">
        <w:rPr>
          <w:rFonts w:ascii="Calibri" w:hAnsi="Calibri" w:cs="Calibri"/>
        </w:rPr>
        <w:t xml:space="preserve">if he survived. </w:t>
      </w:r>
      <w:r w:rsidR="00AA3ECB" w:rsidRPr="1FD0627C">
        <w:rPr>
          <w:rFonts w:ascii="Calibri" w:hAnsi="Calibri" w:cs="Calibri"/>
        </w:rPr>
        <w:t>Harris knew that this meant big trouble fo</w:t>
      </w:r>
      <w:r w:rsidR="00291118" w:rsidRPr="1FD0627C">
        <w:rPr>
          <w:rFonts w:ascii="Calibri" w:hAnsi="Calibri" w:cs="Calibri"/>
        </w:rPr>
        <w:t xml:space="preserve">r the military. These were innocent lives that they were dealing with. If they had the ability to </w:t>
      </w:r>
      <w:r w:rsidR="00354921" w:rsidRPr="1FD0627C">
        <w:rPr>
          <w:rFonts w:ascii="Calibri" w:hAnsi="Calibri" w:cs="Calibri"/>
        </w:rPr>
        <w:t>be like normal humans, then there was a way to keep them from turning into Death Firms.</w:t>
      </w:r>
      <w:r w:rsidR="00113AB3" w:rsidRPr="1FD0627C">
        <w:rPr>
          <w:rFonts w:ascii="Calibri" w:hAnsi="Calibri" w:cs="Calibri"/>
        </w:rPr>
        <w:t xml:space="preserve"> </w:t>
      </w:r>
      <w:r w:rsidR="00F76F55" w:rsidRPr="1FD0627C">
        <w:rPr>
          <w:rFonts w:ascii="Calibri" w:hAnsi="Calibri" w:cs="Calibri"/>
        </w:rPr>
        <w:t>They might not even realize that they were Death Firms.</w:t>
      </w:r>
    </w:p>
    <w:p w14:paraId="38993285" w14:textId="128C2C2F" w:rsidR="0038792F" w:rsidRDefault="00C0337A" w:rsidP="000320A4">
      <w:pPr>
        <w:spacing w:line="480" w:lineRule="auto"/>
        <w:ind w:firstLine="720"/>
        <w:rPr>
          <w:rFonts w:ascii="Calibri" w:hAnsi="Calibri" w:cs="Calibri"/>
        </w:rPr>
      </w:pPr>
      <w:r w:rsidRPr="1FD0627C">
        <w:rPr>
          <w:rFonts w:ascii="Calibri" w:hAnsi="Calibri" w:cs="Calibri"/>
        </w:rPr>
        <w:t xml:space="preserve">Harris swung the door open quickly. </w:t>
      </w:r>
      <w:r w:rsidR="00A737D5" w:rsidRPr="1FD0627C">
        <w:rPr>
          <w:rFonts w:ascii="Calibri" w:hAnsi="Calibri" w:cs="Calibri"/>
        </w:rPr>
        <w:t>He ran with all his might out the door</w:t>
      </w:r>
      <w:r w:rsidR="0029140F" w:rsidRPr="1FD0627C">
        <w:rPr>
          <w:rFonts w:ascii="Calibri" w:hAnsi="Calibri" w:cs="Calibri"/>
        </w:rPr>
        <w:t xml:space="preserve"> and shut it </w:t>
      </w:r>
      <w:r w:rsidR="00512A15" w:rsidRPr="1FD0627C">
        <w:rPr>
          <w:rFonts w:ascii="Calibri" w:hAnsi="Calibri" w:cs="Calibri"/>
        </w:rPr>
        <w:t>quickly before heading out</w:t>
      </w:r>
      <w:r w:rsidR="00A737D5" w:rsidRPr="1FD0627C">
        <w:rPr>
          <w:rFonts w:ascii="Calibri" w:hAnsi="Calibri" w:cs="Calibri"/>
        </w:rPr>
        <w:t xml:space="preserve">. The </w:t>
      </w:r>
      <w:r w:rsidR="00CB759B" w:rsidRPr="1FD0627C">
        <w:rPr>
          <w:rFonts w:ascii="Calibri" w:hAnsi="Calibri" w:cs="Calibri"/>
        </w:rPr>
        <w:t>Death Firm</w:t>
      </w:r>
      <w:r w:rsidR="00A737D5" w:rsidRPr="1FD0627C">
        <w:rPr>
          <w:rFonts w:ascii="Calibri" w:hAnsi="Calibri" w:cs="Calibri"/>
        </w:rPr>
        <w:t xml:space="preserve">s jumped </w:t>
      </w:r>
      <w:r w:rsidR="00A4230F" w:rsidRPr="1FD0627C">
        <w:rPr>
          <w:rFonts w:ascii="Calibri" w:hAnsi="Calibri" w:cs="Calibri"/>
        </w:rPr>
        <w:t>through the door. Harris could see Gabriela and his daughter in his vehicle.</w:t>
      </w:r>
      <w:r w:rsidR="00512A15" w:rsidRPr="1FD0627C">
        <w:rPr>
          <w:rFonts w:ascii="Calibri" w:hAnsi="Calibri" w:cs="Calibri"/>
        </w:rPr>
        <w:t xml:space="preserve"> Gabriela’s eyes were wide with fear</w:t>
      </w:r>
      <w:r w:rsidR="0072101B" w:rsidRPr="1FD0627C">
        <w:rPr>
          <w:rFonts w:ascii="Calibri" w:hAnsi="Calibri" w:cs="Calibri"/>
        </w:rPr>
        <w:t xml:space="preserve"> when she saw him running frantically </w:t>
      </w:r>
      <w:r w:rsidR="00D80C89">
        <w:rPr>
          <w:rFonts w:ascii="Calibri" w:hAnsi="Calibri" w:cs="Calibri"/>
        </w:rPr>
        <w:t>toward</w:t>
      </w:r>
      <w:r w:rsidR="00D80C89" w:rsidRPr="1FD0627C">
        <w:rPr>
          <w:rFonts w:ascii="Calibri" w:hAnsi="Calibri" w:cs="Calibri"/>
        </w:rPr>
        <w:t xml:space="preserve"> </w:t>
      </w:r>
      <w:r w:rsidR="0072101B" w:rsidRPr="1FD0627C">
        <w:rPr>
          <w:rFonts w:ascii="Calibri" w:hAnsi="Calibri" w:cs="Calibri"/>
        </w:rPr>
        <w:t>them.</w:t>
      </w:r>
      <w:r w:rsidR="00A4230F" w:rsidRPr="1FD0627C">
        <w:rPr>
          <w:rFonts w:ascii="Calibri" w:hAnsi="Calibri" w:cs="Calibri"/>
        </w:rPr>
        <w:t xml:space="preserve"> </w:t>
      </w:r>
      <w:r w:rsidR="00B84ED9" w:rsidRPr="1FD0627C">
        <w:rPr>
          <w:rFonts w:ascii="Calibri" w:hAnsi="Calibri" w:cs="Calibri"/>
        </w:rPr>
        <w:t xml:space="preserve">He noticed a few weapons were placed </w:t>
      </w:r>
      <w:r w:rsidR="005C4A68" w:rsidRPr="1FD0627C">
        <w:rPr>
          <w:rFonts w:ascii="Calibri" w:hAnsi="Calibri" w:cs="Calibri"/>
        </w:rPr>
        <w:t xml:space="preserve">on the ground in front of the vehicle. Harris knew his wife had planted them there. She must have found them in the back seat. </w:t>
      </w:r>
      <w:r w:rsidR="001B2E00" w:rsidRPr="001B79A5">
        <w:rPr>
          <w:rFonts w:ascii="Calibri" w:hAnsi="Calibri" w:cs="Calibri"/>
          <w:i/>
          <w:iCs/>
        </w:rPr>
        <w:t xml:space="preserve">Gabriela </w:t>
      </w:r>
      <w:r w:rsidR="00D80C89" w:rsidRPr="001B79A5">
        <w:rPr>
          <w:rFonts w:ascii="Calibri" w:hAnsi="Calibri" w:cs="Calibri"/>
          <w:i/>
          <w:iCs/>
        </w:rPr>
        <w:t xml:space="preserve">is </w:t>
      </w:r>
      <w:r w:rsidR="001B2E00" w:rsidRPr="001B79A5">
        <w:rPr>
          <w:rFonts w:ascii="Calibri" w:hAnsi="Calibri" w:cs="Calibri"/>
          <w:i/>
          <w:iCs/>
        </w:rPr>
        <w:t xml:space="preserve">always thinking ahead, </w:t>
      </w:r>
      <w:r w:rsidR="001B2E00" w:rsidRPr="1FD0627C">
        <w:rPr>
          <w:rFonts w:ascii="Calibri" w:hAnsi="Calibri" w:cs="Calibri"/>
        </w:rPr>
        <w:t xml:space="preserve">he thought. </w:t>
      </w:r>
      <w:r w:rsidR="000664BA" w:rsidRPr="1FD0627C">
        <w:rPr>
          <w:rFonts w:ascii="Calibri" w:hAnsi="Calibri" w:cs="Calibri"/>
        </w:rPr>
        <w:t>It was a good thing too.</w:t>
      </w:r>
    </w:p>
    <w:p w14:paraId="4F45546B" w14:textId="77777777" w:rsidR="003419D0" w:rsidRDefault="00927D6C" w:rsidP="00B26A4B">
      <w:pPr>
        <w:spacing w:line="480" w:lineRule="auto"/>
        <w:ind w:firstLine="720"/>
        <w:rPr>
          <w:rFonts w:ascii="Calibri" w:hAnsi="Calibri" w:cs="Calibri"/>
        </w:rPr>
      </w:pPr>
      <w:r>
        <w:rPr>
          <w:rFonts w:ascii="Calibri" w:hAnsi="Calibri" w:cs="Calibri"/>
        </w:rPr>
        <w:t xml:space="preserve">He grabbed </w:t>
      </w:r>
      <w:r w:rsidR="00FD299D">
        <w:rPr>
          <w:rFonts w:ascii="Calibri" w:hAnsi="Calibri" w:cs="Calibri"/>
        </w:rPr>
        <w:t xml:space="preserve">the first gun he could lay his hands on. </w:t>
      </w:r>
      <w:r w:rsidR="00BA6E3F">
        <w:rPr>
          <w:rFonts w:ascii="Calibri" w:hAnsi="Calibri" w:cs="Calibri"/>
        </w:rPr>
        <w:t xml:space="preserve">Harris shot at them </w:t>
      </w:r>
      <w:r w:rsidR="006C3B52">
        <w:rPr>
          <w:rFonts w:ascii="Calibri" w:hAnsi="Calibri" w:cs="Calibri"/>
        </w:rPr>
        <w:t xml:space="preserve">continuously to hold them back until the soldiers arrived. </w:t>
      </w:r>
      <w:r w:rsidR="0021699D">
        <w:rPr>
          <w:rFonts w:ascii="Calibri" w:hAnsi="Calibri" w:cs="Calibri"/>
        </w:rPr>
        <w:t xml:space="preserve">The ground </w:t>
      </w:r>
      <w:r w:rsidR="00293707">
        <w:rPr>
          <w:rFonts w:ascii="Calibri" w:hAnsi="Calibri" w:cs="Calibri"/>
        </w:rPr>
        <w:t xml:space="preserve">started to </w:t>
      </w:r>
      <w:r w:rsidR="00A4796F">
        <w:rPr>
          <w:rFonts w:ascii="Calibri" w:hAnsi="Calibri" w:cs="Calibri"/>
        </w:rPr>
        <w:t>shift and shudder. He knew tanks were approaching the area.</w:t>
      </w:r>
      <w:r w:rsidR="00B26A4B">
        <w:rPr>
          <w:rFonts w:ascii="Calibri" w:hAnsi="Calibri" w:cs="Calibri"/>
        </w:rPr>
        <w:t xml:space="preserve"> Harris kept shooting until </w:t>
      </w:r>
      <w:r w:rsidR="00897789">
        <w:rPr>
          <w:rFonts w:ascii="Calibri" w:hAnsi="Calibri" w:cs="Calibri"/>
        </w:rPr>
        <w:t>the soldiers arrived.</w:t>
      </w:r>
    </w:p>
    <w:p w14:paraId="14970BD0" w14:textId="30A57B0B" w:rsidR="003419D0" w:rsidRDefault="003419D0" w:rsidP="003419D0">
      <w:pPr>
        <w:spacing w:line="480" w:lineRule="auto"/>
        <w:ind w:firstLine="720"/>
        <w:rPr>
          <w:rFonts w:ascii="Calibri" w:hAnsi="Calibri" w:cs="Calibri"/>
        </w:rPr>
      </w:pPr>
      <w:r>
        <w:rPr>
          <w:rFonts w:ascii="Calibri" w:hAnsi="Calibri" w:cs="Calibri"/>
        </w:rPr>
        <w:t>Soon he was surrounded by soldiers. He could hear</w:t>
      </w:r>
      <w:r w:rsidR="00306490">
        <w:rPr>
          <w:rFonts w:ascii="Calibri" w:hAnsi="Calibri" w:cs="Calibri"/>
        </w:rPr>
        <w:t xml:space="preserve"> one of</w:t>
      </w:r>
      <w:r>
        <w:rPr>
          <w:rFonts w:ascii="Calibri" w:hAnsi="Calibri" w:cs="Calibri"/>
        </w:rPr>
        <w:t xml:space="preserve"> them shout out</w:t>
      </w:r>
      <w:r w:rsidR="00D80C89">
        <w:rPr>
          <w:rFonts w:ascii="Calibri" w:hAnsi="Calibri" w:cs="Calibri"/>
        </w:rPr>
        <w:t>,</w:t>
      </w:r>
      <w:r>
        <w:rPr>
          <w:rFonts w:ascii="Calibri" w:hAnsi="Calibri" w:cs="Calibri"/>
        </w:rPr>
        <w:t xml:space="preserve"> “Move</w:t>
      </w:r>
      <w:r w:rsidR="00306490">
        <w:rPr>
          <w:rFonts w:ascii="Calibri" w:hAnsi="Calibri" w:cs="Calibri"/>
        </w:rPr>
        <w:t xml:space="preserve"> out of the way</w:t>
      </w:r>
      <w:r>
        <w:rPr>
          <w:rFonts w:ascii="Calibri" w:hAnsi="Calibri" w:cs="Calibri"/>
        </w:rPr>
        <w:t>!”</w:t>
      </w:r>
    </w:p>
    <w:p w14:paraId="1A7EF369" w14:textId="2EA42D9F" w:rsidR="00927D6C" w:rsidRDefault="001A47DE" w:rsidP="003419D0">
      <w:pPr>
        <w:spacing w:line="480" w:lineRule="auto"/>
        <w:ind w:firstLine="720"/>
        <w:rPr>
          <w:rFonts w:ascii="Calibri" w:hAnsi="Calibri" w:cs="Calibri"/>
        </w:rPr>
      </w:pPr>
      <w:r w:rsidRPr="1FD0627C">
        <w:rPr>
          <w:rFonts w:ascii="Calibri" w:hAnsi="Calibri" w:cs="Calibri"/>
        </w:rPr>
        <w:t xml:space="preserve">Without thinking, </w:t>
      </w:r>
      <w:r w:rsidR="003419D0" w:rsidRPr="1FD0627C">
        <w:rPr>
          <w:rFonts w:ascii="Calibri" w:hAnsi="Calibri" w:cs="Calibri"/>
        </w:rPr>
        <w:t xml:space="preserve">Harris quickly </w:t>
      </w:r>
      <w:r w:rsidR="005826E2" w:rsidRPr="1FD0627C">
        <w:rPr>
          <w:rFonts w:ascii="Calibri" w:hAnsi="Calibri" w:cs="Calibri"/>
        </w:rPr>
        <w:t>got</w:t>
      </w:r>
      <w:r w:rsidR="003419D0" w:rsidRPr="1FD0627C">
        <w:rPr>
          <w:rFonts w:ascii="Calibri" w:hAnsi="Calibri" w:cs="Calibri"/>
        </w:rPr>
        <w:t xml:space="preserve"> inside the vehicle with his wife. </w:t>
      </w:r>
      <w:r w:rsidR="00EE2026" w:rsidRPr="1FD0627C">
        <w:rPr>
          <w:rFonts w:ascii="Calibri" w:hAnsi="Calibri" w:cs="Calibri"/>
        </w:rPr>
        <w:t xml:space="preserve">He drove off </w:t>
      </w:r>
      <w:r w:rsidR="00A71147" w:rsidRPr="1FD0627C">
        <w:rPr>
          <w:rFonts w:ascii="Calibri" w:hAnsi="Calibri" w:cs="Calibri"/>
        </w:rPr>
        <w:t>full speed ahead</w:t>
      </w:r>
      <w:r w:rsidR="00EE2026" w:rsidRPr="1FD0627C">
        <w:rPr>
          <w:rFonts w:ascii="Calibri" w:hAnsi="Calibri" w:cs="Calibri"/>
        </w:rPr>
        <w:t xml:space="preserve">. Harris knew he had to get them </w:t>
      </w:r>
      <w:r w:rsidR="003E5002" w:rsidRPr="1FD0627C">
        <w:rPr>
          <w:rFonts w:ascii="Calibri" w:hAnsi="Calibri" w:cs="Calibri"/>
        </w:rPr>
        <w:t>to safety</w:t>
      </w:r>
      <w:r w:rsidR="00A71147" w:rsidRPr="1FD0627C">
        <w:rPr>
          <w:rFonts w:ascii="Calibri" w:hAnsi="Calibri" w:cs="Calibri"/>
        </w:rPr>
        <w:t xml:space="preserve"> fast</w:t>
      </w:r>
      <w:r w:rsidR="003E5002" w:rsidRPr="1FD0627C">
        <w:rPr>
          <w:rFonts w:ascii="Calibri" w:hAnsi="Calibri" w:cs="Calibri"/>
        </w:rPr>
        <w:t>. Gabriela sat in the back</w:t>
      </w:r>
      <w:r w:rsidR="00D80C89">
        <w:rPr>
          <w:rFonts w:ascii="Calibri" w:hAnsi="Calibri" w:cs="Calibri"/>
        </w:rPr>
        <w:t xml:space="preserve"> </w:t>
      </w:r>
      <w:r w:rsidR="003E5002" w:rsidRPr="1FD0627C">
        <w:rPr>
          <w:rFonts w:ascii="Calibri" w:hAnsi="Calibri" w:cs="Calibri"/>
        </w:rPr>
        <w:t xml:space="preserve">seat with their daughter in her arms. </w:t>
      </w:r>
      <w:r w:rsidR="008D2ACB" w:rsidRPr="1FD0627C">
        <w:rPr>
          <w:rFonts w:ascii="Calibri" w:hAnsi="Calibri" w:cs="Calibri"/>
        </w:rPr>
        <w:t>They could hear explosions and gunfire in the background.</w:t>
      </w:r>
      <w:r w:rsidR="00BA346E" w:rsidRPr="1FD0627C">
        <w:rPr>
          <w:rFonts w:ascii="Calibri" w:hAnsi="Calibri" w:cs="Calibri"/>
        </w:rPr>
        <w:t xml:space="preserve"> Gabriela could see Harris’</w:t>
      </w:r>
      <w:r w:rsidR="00D80C89">
        <w:rPr>
          <w:rFonts w:ascii="Calibri" w:hAnsi="Calibri" w:cs="Calibri"/>
        </w:rPr>
        <w:t>s</w:t>
      </w:r>
      <w:r w:rsidR="00BA346E" w:rsidRPr="1FD0627C">
        <w:rPr>
          <w:rFonts w:ascii="Calibri" w:hAnsi="Calibri" w:cs="Calibri"/>
        </w:rPr>
        <w:t xml:space="preserve"> hands tremble as he held the </w:t>
      </w:r>
      <w:r w:rsidR="002D5EFF" w:rsidRPr="1FD0627C">
        <w:rPr>
          <w:rFonts w:ascii="Calibri" w:hAnsi="Calibri" w:cs="Calibri"/>
        </w:rPr>
        <w:t>steering wheel. She felt much safer now that her husband was with her.</w:t>
      </w:r>
      <w:r w:rsidR="008D2ACB" w:rsidRPr="1FD0627C">
        <w:rPr>
          <w:rFonts w:ascii="Calibri" w:hAnsi="Calibri" w:cs="Calibri"/>
        </w:rPr>
        <w:t xml:space="preserve"> </w:t>
      </w:r>
      <w:r w:rsidR="00002E7C" w:rsidRPr="1FD0627C">
        <w:rPr>
          <w:rFonts w:ascii="Calibri" w:hAnsi="Calibri" w:cs="Calibri"/>
        </w:rPr>
        <w:t xml:space="preserve">As soon as they were out of the area, Harris </w:t>
      </w:r>
      <w:r w:rsidR="002C4A64" w:rsidRPr="1FD0627C">
        <w:rPr>
          <w:rFonts w:ascii="Calibri" w:hAnsi="Calibri" w:cs="Calibri"/>
        </w:rPr>
        <w:t>started driving</w:t>
      </w:r>
      <w:r w:rsidR="00002E7C" w:rsidRPr="1FD0627C">
        <w:rPr>
          <w:rFonts w:ascii="Calibri" w:hAnsi="Calibri" w:cs="Calibri"/>
        </w:rPr>
        <w:t xml:space="preserve"> </w:t>
      </w:r>
      <w:r w:rsidR="002C4A64" w:rsidRPr="1FD0627C">
        <w:rPr>
          <w:rFonts w:ascii="Calibri" w:hAnsi="Calibri" w:cs="Calibri"/>
        </w:rPr>
        <w:t>slower. He knew the baby didn’t have a car seat yet</w:t>
      </w:r>
      <w:r w:rsidR="00943414" w:rsidRPr="1FD0627C">
        <w:rPr>
          <w:rFonts w:ascii="Calibri" w:hAnsi="Calibri" w:cs="Calibri"/>
        </w:rPr>
        <w:t xml:space="preserve"> and that he had to be extremely careful</w:t>
      </w:r>
      <w:r w:rsidR="002C4A64" w:rsidRPr="1FD0627C">
        <w:rPr>
          <w:rFonts w:ascii="Calibri" w:hAnsi="Calibri" w:cs="Calibri"/>
        </w:rPr>
        <w:t xml:space="preserve">.  </w:t>
      </w:r>
    </w:p>
    <w:p w14:paraId="72E7EE1C" w14:textId="7B47E8B7" w:rsidR="00FC4ACD" w:rsidRDefault="00FC4ACD" w:rsidP="003419D0">
      <w:pPr>
        <w:spacing w:line="480" w:lineRule="auto"/>
        <w:ind w:firstLine="720"/>
        <w:rPr>
          <w:rFonts w:ascii="Calibri" w:hAnsi="Calibri" w:cs="Calibri"/>
        </w:rPr>
      </w:pPr>
      <w:r>
        <w:rPr>
          <w:rFonts w:ascii="Calibri" w:hAnsi="Calibri" w:cs="Calibri"/>
        </w:rPr>
        <w:t>“Winter, where are we going?” Gabriela asked him.</w:t>
      </w:r>
    </w:p>
    <w:p w14:paraId="10B7ACD2" w14:textId="6D10698E" w:rsidR="00FC4ACD" w:rsidRDefault="00C838B8" w:rsidP="003419D0">
      <w:pPr>
        <w:spacing w:line="480" w:lineRule="auto"/>
        <w:ind w:firstLine="720"/>
        <w:rPr>
          <w:rFonts w:ascii="Calibri" w:hAnsi="Calibri" w:cs="Calibri"/>
        </w:rPr>
      </w:pPr>
      <w:r w:rsidRPr="22D893E5">
        <w:rPr>
          <w:rFonts w:ascii="Calibri" w:hAnsi="Calibri" w:cs="Calibri"/>
        </w:rPr>
        <w:t>“I really don’t know yet,” Harris said. “</w:t>
      </w:r>
      <w:r w:rsidR="00ED13A2" w:rsidRPr="22D893E5">
        <w:rPr>
          <w:rFonts w:ascii="Calibri" w:hAnsi="Calibri" w:cs="Calibri"/>
        </w:rPr>
        <w:t xml:space="preserve">We just need to get out of </w:t>
      </w:r>
      <w:r w:rsidR="004A46AF" w:rsidRPr="22D893E5">
        <w:rPr>
          <w:rFonts w:ascii="Calibri" w:hAnsi="Calibri" w:cs="Calibri"/>
        </w:rPr>
        <w:t>harm’s</w:t>
      </w:r>
      <w:r w:rsidR="00ED13A2" w:rsidRPr="22D893E5">
        <w:rPr>
          <w:rFonts w:ascii="Calibri" w:hAnsi="Calibri" w:cs="Calibri"/>
        </w:rPr>
        <w:t xml:space="preserve"> way for the time being. As soon as we get</w:t>
      </w:r>
      <w:r w:rsidR="00044061" w:rsidRPr="22D893E5">
        <w:rPr>
          <w:rFonts w:ascii="Calibri" w:hAnsi="Calibri" w:cs="Calibri"/>
        </w:rPr>
        <w:t xml:space="preserve"> to the next town, we will stop and get a new baby seat</w:t>
      </w:r>
      <w:r w:rsidR="00E85D14" w:rsidRPr="22D893E5">
        <w:rPr>
          <w:rFonts w:ascii="Calibri" w:hAnsi="Calibri" w:cs="Calibri"/>
        </w:rPr>
        <w:t xml:space="preserve"> and other </w:t>
      </w:r>
      <w:r w:rsidR="001B1608" w:rsidRPr="22D893E5">
        <w:rPr>
          <w:rFonts w:ascii="Calibri" w:hAnsi="Calibri" w:cs="Calibri"/>
        </w:rPr>
        <w:t>essentials</w:t>
      </w:r>
      <w:r w:rsidR="00044061" w:rsidRPr="22D893E5">
        <w:rPr>
          <w:rFonts w:ascii="Calibri" w:hAnsi="Calibri" w:cs="Calibri"/>
        </w:rPr>
        <w:t>.</w:t>
      </w:r>
      <w:r w:rsidR="00F923A4" w:rsidRPr="22D893E5">
        <w:rPr>
          <w:rFonts w:ascii="Calibri" w:hAnsi="Calibri" w:cs="Calibri"/>
        </w:rPr>
        <w:t xml:space="preserve"> I was thinking about heading off towards Arkansas next.</w:t>
      </w:r>
      <w:r w:rsidR="00875276" w:rsidRPr="22D893E5">
        <w:rPr>
          <w:rFonts w:ascii="Calibri" w:hAnsi="Calibri" w:cs="Calibri"/>
        </w:rPr>
        <w:t xml:space="preserve"> We will spend the night there</w:t>
      </w:r>
      <w:r w:rsidR="004F2452" w:rsidRPr="22D893E5">
        <w:rPr>
          <w:rFonts w:ascii="Calibri" w:hAnsi="Calibri" w:cs="Calibri"/>
        </w:rPr>
        <w:t>.</w:t>
      </w:r>
      <w:r w:rsidR="00F923A4" w:rsidRPr="22D893E5">
        <w:rPr>
          <w:rFonts w:ascii="Calibri" w:hAnsi="Calibri" w:cs="Calibri"/>
        </w:rPr>
        <w:t>”</w:t>
      </w:r>
    </w:p>
    <w:p w14:paraId="14CD1CAA" w14:textId="1D37B8BA" w:rsidR="004F2452" w:rsidRDefault="00A32995" w:rsidP="003419D0">
      <w:pPr>
        <w:spacing w:line="480" w:lineRule="auto"/>
        <w:ind w:firstLine="720"/>
        <w:rPr>
          <w:rFonts w:ascii="Calibri" w:hAnsi="Calibri" w:cs="Calibri"/>
        </w:rPr>
      </w:pPr>
      <w:r>
        <w:rPr>
          <w:rFonts w:ascii="Calibri" w:hAnsi="Calibri" w:cs="Calibri"/>
        </w:rPr>
        <w:t xml:space="preserve">“What happened to your old vehicle?” </w:t>
      </w:r>
      <w:r w:rsidR="00327ACD">
        <w:rPr>
          <w:rFonts w:ascii="Calibri" w:hAnsi="Calibri" w:cs="Calibri"/>
        </w:rPr>
        <w:t>she asked.</w:t>
      </w:r>
    </w:p>
    <w:p w14:paraId="7DB66DD1" w14:textId="47EF3ABA" w:rsidR="00327ACD" w:rsidRDefault="00327ACD" w:rsidP="003419D0">
      <w:pPr>
        <w:spacing w:line="480" w:lineRule="auto"/>
        <w:ind w:firstLine="720"/>
        <w:rPr>
          <w:rFonts w:ascii="Calibri" w:hAnsi="Calibri" w:cs="Calibri"/>
        </w:rPr>
      </w:pPr>
      <w:r w:rsidRPr="22D893E5">
        <w:rPr>
          <w:rFonts w:ascii="Calibri" w:hAnsi="Calibri" w:cs="Calibri"/>
        </w:rPr>
        <w:t xml:space="preserve">“I had to get rid of it,” </w:t>
      </w:r>
      <w:r w:rsidR="00A81C72" w:rsidRPr="22D893E5">
        <w:rPr>
          <w:rFonts w:ascii="Calibri" w:hAnsi="Calibri" w:cs="Calibri"/>
        </w:rPr>
        <w:t>he said. “</w:t>
      </w:r>
      <w:r w:rsidR="009A5187" w:rsidRPr="22D893E5">
        <w:rPr>
          <w:rFonts w:ascii="Calibri" w:hAnsi="Calibri" w:cs="Calibri"/>
        </w:rPr>
        <w:t>I</w:t>
      </w:r>
      <w:r w:rsidR="00566F13" w:rsidRPr="22D893E5">
        <w:rPr>
          <w:rFonts w:ascii="Calibri" w:hAnsi="Calibri" w:cs="Calibri"/>
        </w:rPr>
        <w:t xml:space="preserve">’m quite sure that </w:t>
      </w:r>
      <w:r w:rsidR="00A81C72" w:rsidRPr="22D893E5">
        <w:rPr>
          <w:rFonts w:ascii="Calibri" w:hAnsi="Calibri" w:cs="Calibri"/>
        </w:rPr>
        <w:t xml:space="preserve">Camargo had planted a tracking device on it. I also had to get a new cell phone. I was afraid he was tracking me on </w:t>
      </w:r>
      <w:r w:rsidR="00AD5466" w:rsidRPr="22D893E5">
        <w:rPr>
          <w:rFonts w:ascii="Calibri" w:hAnsi="Calibri" w:cs="Calibri"/>
        </w:rPr>
        <w:t>that too.</w:t>
      </w:r>
      <w:r w:rsidR="00F002AE" w:rsidRPr="22D893E5">
        <w:rPr>
          <w:rFonts w:ascii="Calibri" w:hAnsi="Calibri" w:cs="Calibri"/>
        </w:rPr>
        <w:t xml:space="preserve"> Whe</w:t>
      </w:r>
      <w:r w:rsidR="00862E87" w:rsidRPr="22D893E5">
        <w:rPr>
          <w:rFonts w:ascii="Calibri" w:hAnsi="Calibri" w:cs="Calibri"/>
        </w:rPr>
        <w:t xml:space="preserve">n all of this is over, we </w:t>
      </w:r>
      <w:r w:rsidR="003D4C88" w:rsidRPr="22D893E5">
        <w:rPr>
          <w:rFonts w:ascii="Calibri" w:hAnsi="Calibri" w:cs="Calibri"/>
        </w:rPr>
        <w:t xml:space="preserve">will </w:t>
      </w:r>
      <w:r w:rsidR="00862E87" w:rsidRPr="22D893E5">
        <w:rPr>
          <w:rFonts w:ascii="Calibri" w:hAnsi="Calibri" w:cs="Calibri"/>
        </w:rPr>
        <w:t>go and get our</w:t>
      </w:r>
      <w:r w:rsidR="003D4C88" w:rsidRPr="22D893E5">
        <w:rPr>
          <w:rFonts w:ascii="Calibri" w:hAnsi="Calibri" w:cs="Calibri"/>
        </w:rPr>
        <w:t xml:space="preserve"> old</w:t>
      </w:r>
      <w:r w:rsidR="00862E87" w:rsidRPr="22D893E5">
        <w:rPr>
          <w:rFonts w:ascii="Calibri" w:hAnsi="Calibri" w:cs="Calibri"/>
        </w:rPr>
        <w:t xml:space="preserve"> vehicles back</w:t>
      </w:r>
      <w:r w:rsidR="003D4C88" w:rsidRPr="22D893E5">
        <w:rPr>
          <w:rFonts w:ascii="Calibri" w:hAnsi="Calibri" w:cs="Calibri"/>
        </w:rPr>
        <w:t>. I just do not want to think about that right now. My main concern right now is our safety.</w:t>
      </w:r>
      <w:r w:rsidR="00AD5466" w:rsidRPr="22D893E5">
        <w:rPr>
          <w:rFonts w:ascii="Calibri" w:hAnsi="Calibri" w:cs="Calibri"/>
        </w:rPr>
        <w:t xml:space="preserve">” </w:t>
      </w:r>
    </w:p>
    <w:p w14:paraId="104A26C3" w14:textId="17CFB555" w:rsidR="00467C01" w:rsidRDefault="00467C01" w:rsidP="003419D0">
      <w:pPr>
        <w:spacing w:line="480" w:lineRule="auto"/>
        <w:ind w:firstLine="720"/>
        <w:rPr>
          <w:rFonts w:ascii="Calibri" w:hAnsi="Calibri" w:cs="Calibri"/>
        </w:rPr>
      </w:pPr>
      <w:r w:rsidRPr="22D893E5">
        <w:rPr>
          <w:rFonts w:ascii="Calibri" w:hAnsi="Calibri" w:cs="Calibri"/>
        </w:rPr>
        <w:t>“I understand,” Gabriela replied.</w:t>
      </w:r>
      <w:r w:rsidR="00BD00C6" w:rsidRPr="22D893E5">
        <w:rPr>
          <w:rFonts w:ascii="Calibri" w:hAnsi="Calibri" w:cs="Calibri"/>
        </w:rPr>
        <w:t xml:space="preserve"> “Besides, I like this new vehicle better than the old one. There is more space</w:t>
      </w:r>
      <w:r w:rsidR="00714722">
        <w:rPr>
          <w:rFonts w:ascii="Calibri" w:hAnsi="Calibri" w:cs="Calibri"/>
        </w:rPr>
        <w:t>,</w:t>
      </w:r>
      <w:r w:rsidR="00DD0D79" w:rsidRPr="22D893E5">
        <w:rPr>
          <w:rFonts w:ascii="Calibri" w:hAnsi="Calibri" w:cs="Calibri"/>
        </w:rPr>
        <w:t xml:space="preserve"> and I </w:t>
      </w:r>
      <w:r w:rsidR="00D74223" w:rsidRPr="22D893E5">
        <w:rPr>
          <w:rFonts w:ascii="Calibri" w:hAnsi="Calibri" w:cs="Calibri"/>
        </w:rPr>
        <w:t>like</w:t>
      </w:r>
      <w:r w:rsidR="00DD0D79" w:rsidRPr="22D893E5">
        <w:rPr>
          <w:rFonts w:ascii="Calibri" w:hAnsi="Calibri" w:cs="Calibri"/>
        </w:rPr>
        <w:t xml:space="preserve"> the new features added to it. </w:t>
      </w:r>
      <w:r w:rsidR="00D74223" w:rsidRPr="22D893E5">
        <w:rPr>
          <w:rFonts w:ascii="Calibri" w:hAnsi="Calibri" w:cs="Calibri"/>
        </w:rPr>
        <w:t>Your other one has too many miles on it, so you would have had to trade it off eventually.”</w:t>
      </w:r>
      <w:r w:rsidRPr="22D893E5">
        <w:rPr>
          <w:rFonts w:ascii="Calibri" w:hAnsi="Calibri" w:cs="Calibri"/>
        </w:rPr>
        <w:t xml:space="preserve"> </w:t>
      </w:r>
    </w:p>
    <w:p w14:paraId="40E0BC8A" w14:textId="04037BA2" w:rsidR="00154D92" w:rsidRDefault="00154D92" w:rsidP="003419D0">
      <w:pPr>
        <w:spacing w:line="480" w:lineRule="auto"/>
        <w:ind w:firstLine="720"/>
        <w:rPr>
          <w:rFonts w:ascii="Calibri" w:hAnsi="Calibri" w:cs="Calibri"/>
        </w:rPr>
      </w:pPr>
      <w:r>
        <w:rPr>
          <w:rFonts w:ascii="Calibri" w:hAnsi="Calibri" w:cs="Calibri"/>
        </w:rPr>
        <w:t>“That’s true,” he said.</w:t>
      </w:r>
    </w:p>
    <w:p w14:paraId="63315011" w14:textId="22A85F2A" w:rsidR="00AD49A4" w:rsidRDefault="00E679E6" w:rsidP="003419D0">
      <w:pPr>
        <w:spacing w:line="480" w:lineRule="auto"/>
        <w:ind w:firstLine="720"/>
        <w:rPr>
          <w:rFonts w:ascii="Calibri" w:hAnsi="Calibri" w:cs="Calibri"/>
        </w:rPr>
      </w:pPr>
      <w:r>
        <w:rPr>
          <w:rFonts w:ascii="Calibri" w:hAnsi="Calibri" w:cs="Calibri"/>
        </w:rPr>
        <w:t xml:space="preserve">“Are we going to pull off the highway here soon?” Gabriela asked. </w:t>
      </w:r>
    </w:p>
    <w:p w14:paraId="2947D08A" w14:textId="6B84BC35" w:rsidR="00CD3410" w:rsidRDefault="00BB7EBC" w:rsidP="003419D0">
      <w:pPr>
        <w:spacing w:line="480" w:lineRule="auto"/>
        <w:ind w:firstLine="720"/>
        <w:rPr>
          <w:rFonts w:ascii="Calibri" w:hAnsi="Calibri" w:cs="Calibri"/>
        </w:rPr>
      </w:pPr>
      <w:r>
        <w:rPr>
          <w:rFonts w:ascii="Calibri" w:hAnsi="Calibri" w:cs="Calibri"/>
        </w:rPr>
        <w:t xml:space="preserve">“The next stop is in thirty miles,” Harris </w:t>
      </w:r>
      <w:r w:rsidR="00906268">
        <w:rPr>
          <w:rFonts w:ascii="Calibri" w:hAnsi="Calibri" w:cs="Calibri"/>
        </w:rPr>
        <w:t>replied</w:t>
      </w:r>
      <w:r>
        <w:rPr>
          <w:rFonts w:ascii="Calibri" w:hAnsi="Calibri" w:cs="Calibri"/>
        </w:rPr>
        <w:t xml:space="preserve">. “Can you help me </w:t>
      </w:r>
      <w:r w:rsidR="001843C4">
        <w:rPr>
          <w:rFonts w:ascii="Calibri" w:hAnsi="Calibri" w:cs="Calibri"/>
        </w:rPr>
        <w:t>keep an eye out for my exit?”</w:t>
      </w:r>
    </w:p>
    <w:p w14:paraId="41D398A9" w14:textId="00D002B8" w:rsidR="001843C4" w:rsidRDefault="001843C4" w:rsidP="003419D0">
      <w:pPr>
        <w:spacing w:line="480" w:lineRule="auto"/>
        <w:ind w:firstLine="720"/>
        <w:rPr>
          <w:rFonts w:ascii="Calibri" w:hAnsi="Calibri" w:cs="Calibri"/>
        </w:rPr>
      </w:pPr>
      <w:r>
        <w:rPr>
          <w:rFonts w:ascii="Calibri" w:hAnsi="Calibri" w:cs="Calibri"/>
        </w:rPr>
        <w:t xml:space="preserve">“I will,” she said. </w:t>
      </w:r>
    </w:p>
    <w:p w14:paraId="28879215" w14:textId="3401D690" w:rsidR="00F82FEF" w:rsidRDefault="00C413CB" w:rsidP="003419D0">
      <w:pPr>
        <w:spacing w:line="480" w:lineRule="auto"/>
        <w:ind w:firstLine="720"/>
        <w:rPr>
          <w:rFonts w:ascii="Calibri" w:hAnsi="Calibri" w:cs="Calibri"/>
        </w:rPr>
      </w:pPr>
      <w:r w:rsidRPr="22D893E5">
        <w:rPr>
          <w:rFonts w:ascii="Calibri" w:hAnsi="Calibri" w:cs="Calibri"/>
        </w:rPr>
        <w:t>“Thank you,” he said. “</w:t>
      </w:r>
      <w:r w:rsidR="00D47A58" w:rsidRPr="22D893E5">
        <w:rPr>
          <w:rFonts w:ascii="Calibri" w:hAnsi="Calibri" w:cs="Calibri"/>
        </w:rPr>
        <w:t xml:space="preserve">I missed you and </w:t>
      </w:r>
      <w:r w:rsidR="000C149C" w:rsidRPr="22D893E5">
        <w:rPr>
          <w:rFonts w:ascii="Calibri" w:hAnsi="Calibri" w:cs="Calibri"/>
        </w:rPr>
        <w:t>Emilia so much. I think from here on out</w:t>
      </w:r>
      <w:r w:rsidR="00714722">
        <w:rPr>
          <w:rFonts w:ascii="Calibri" w:hAnsi="Calibri" w:cs="Calibri"/>
        </w:rPr>
        <w:t>,</w:t>
      </w:r>
      <w:r w:rsidR="000C149C" w:rsidRPr="22D893E5">
        <w:rPr>
          <w:rFonts w:ascii="Calibri" w:hAnsi="Calibri" w:cs="Calibri"/>
        </w:rPr>
        <w:t xml:space="preserve"> we should </w:t>
      </w:r>
      <w:r w:rsidR="00826886" w:rsidRPr="22D893E5">
        <w:rPr>
          <w:rFonts w:ascii="Calibri" w:hAnsi="Calibri" w:cs="Calibri"/>
        </w:rPr>
        <w:t xml:space="preserve">just stick together. I feel responsible for what just happened. </w:t>
      </w:r>
      <w:r w:rsidR="00F84722" w:rsidRPr="22D893E5">
        <w:rPr>
          <w:rFonts w:ascii="Calibri" w:hAnsi="Calibri" w:cs="Calibri"/>
        </w:rPr>
        <w:t>If I were with you two, this would have never happened. I should have been there protecting you and the baby.</w:t>
      </w:r>
      <w:r w:rsidR="00F82FEF" w:rsidRPr="22D893E5">
        <w:rPr>
          <w:rFonts w:ascii="Calibri" w:hAnsi="Calibri" w:cs="Calibri"/>
        </w:rPr>
        <w:t xml:space="preserve"> I’m so sorry</w:t>
      </w:r>
      <w:r w:rsidR="00714722">
        <w:rPr>
          <w:rFonts w:ascii="Calibri" w:hAnsi="Calibri" w:cs="Calibri"/>
        </w:rPr>
        <w:t>,</w:t>
      </w:r>
      <w:r w:rsidR="00F82FEF" w:rsidRPr="22D893E5">
        <w:rPr>
          <w:rFonts w:ascii="Calibri" w:hAnsi="Calibri" w:cs="Calibri"/>
        </w:rPr>
        <w:t xml:space="preserve"> Gabriela.</w:t>
      </w:r>
      <w:r w:rsidR="00F84722" w:rsidRPr="22D893E5">
        <w:rPr>
          <w:rFonts w:ascii="Calibri" w:hAnsi="Calibri" w:cs="Calibri"/>
        </w:rPr>
        <w:t>”</w:t>
      </w:r>
    </w:p>
    <w:p w14:paraId="3282FD3C" w14:textId="0C75365B" w:rsidR="00D13181" w:rsidRDefault="004D3177" w:rsidP="003419D0">
      <w:pPr>
        <w:spacing w:line="480" w:lineRule="auto"/>
        <w:ind w:firstLine="720"/>
        <w:rPr>
          <w:rFonts w:ascii="Calibri" w:hAnsi="Calibri" w:cs="Calibri"/>
        </w:rPr>
      </w:pPr>
      <w:r>
        <w:rPr>
          <w:rFonts w:ascii="Calibri" w:hAnsi="Calibri" w:cs="Calibri"/>
        </w:rPr>
        <w:t>“Don’t be too hard on yourself</w:t>
      </w:r>
      <w:r w:rsidR="00D8661F">
        <w:rPr>
          <w:rFonts w:ascii="Calibri" w:hAnsi="Calibri" w:cs="Calibri"/>
        </w:rPr>
        <w:t>,” Gabriela said. “We don’t know that for a fact. You were just trying to protect us</w:t>
      </w:r>
      <w:r w:rsidR="00CA1AEA">
        <w:rPr>
          <w:rFonts w:ascii="Calibri" w:hAnsi="Calibri" w:cs="Calibri"/>
        </w:rPr>
        <w:t xml:space="preserve"> by keeping yourself away from us. </w:t>
      </w:r>
      <w:r w:rsidR="0054040B">
        <w:rPr>
          <w:rFonts w:ascii="Calibri" w:hAnsi="Calibri" w:cs="Calibri"/>
        </w:rPr>
        <w:t>I understand why you did</w:t>
      </w:r>
      <w:r w:rsidR="00714722">
        <w:rPr>
          <w:rFonts w:ascii="Calibri" w:hAnsi="Calibri" w:cs="Calibri"/>
        </w:rPr>
        <w:t>,</w:t>
      </w:r>
      <w:r w:rsidR="004D4E4C">
        <w:rPr>
          <w:rFonts w:ascii="Calibri" w:hAnsi="Calibri" w:cs="Calibri"/>
        </w:rPr>
        <w:t xml:space="preserve"> </w:t>
      </w:r>
      <w:r w:rsidR="0054040B">
        <w:rPr>
          <w:rFonts w:ascii="Calibri" w:hAnsi="Calibri" w:cs="Calibri"/>
        </w:rPr>
        <w:t xml:space="preserve">Winter. No matter what we could have done differently, something could have </w:t>
      </w:r>
      <w:r w:rsidR="00D13181">
        <w:rPr>
          <w:rFonts w:ascii="Calibri" w:hAnsi="Calibri" w:cs="Calibri"/>
        </w:rPr>
        <w:t>gone</w:t>
      </w:r>
      <w:r w:rsidR="0054040B">
        <w:rPr>
          <w:rFonts w:ascii="Calibri" w:hAnsi="Calibri" w:cs="Calibri"/>
        </w:rPr>
        <w:t xml:space="preserve"> wrong either way.</w:t>
      </w:r>
      <w:r w:rsidR="00D13181">
        <w:rPr>
          <w:rFonts w:ascii="Calibri" w:hAnsi="Calibri" w:cs="Calibri"/>
        </w:rPr>
        <w:t>”</w:t>
      </w:r>
    </w:p>
    <w:p w14:paraId="36599CEF" w14:textId="34FE5855" w:rsidR="00D13181" w:rsidRDefault="007268F1" w:rsidP="003419D0">
      <w:pPr>
        <w:spacing w:line="480" w:lineRule="auto"/>
        <w:ind w:firstLine="720"/>
        <w:rPr>
          <w:rFonts w:ascii="Calibri" w:hAnsi="Calibri" w:cs="Calibri"/>
        </w:rPr>
      </w:pPr>
      <w:r w:rsidRPr="22D893E5">
        <w:rPr>
          <w:rFonts w:ascii="Calibri" w:hAnsi="Calibri" w:cs="Calibri"/>
        </w:rPr>
        <w:t>“Suppose you are right,” Harris replied. “</w:t>
      </w:r>
      <w:bookmarkStart w:id="13" w:name="_Int_ewjZkLNp"/>
      <w:r w:rsidRPr="22D893E5">
        <w:rPr>
          <w:rFonts w:ascii="Calibri" w:hAnsi="Calibri" w:cs="Calibri"/>
        </w:rPr>
        <w:t>I’m</w:t>
      </w:r>
      <w:bookmarkEnd w:id="13"/>
      <w:r w:rsidRPr="22D893E5">
        <w:rPr>
          <w:rFonts w:ascii="Calibri" w:hAnsi="Calibri" w:cs="Calibri"/>
        </w:rPr>
        <w:t xml:space="preserve"> just so happy that you </w:t>
      </w:r>
      <w:r w:rsidR="00445DD7" w:rsidRPr="22D893E5">
        <w:rPr>
          <w:rFonts w:ascii="Calibri" w:hAnsi="Calibri" w:cs="Calibri"/>
        </w:rPr>
        <w:t xml:space="preserve">and the baby </w:t>
      </w:r>
      <w:r w:rsidR="001540A3" w:rsidRPr="22D893E5">
        <w:rPr>
          <w:rFonts w:ascii="Calibri" w:hAnsi="Calibri" w:cs="Calibri"/>
        </w:rPr>
        <w:t>are</w:t>
      </w:r>
      <w:r w:rsidR="00445DD7" w:rsidRPr="22D893E5">
        <w:rPr>
          <w:rFonts w:ascii="Calibri" w:hAnsi="Calibri" w:cs="Calibri"/>
        </w:rPr>
        <w:t xml:space="preserve"> safe. I was so afraid that I had lost </w:t>
      </w:r>
      <w:r w:rsidR="001754FC" w:rsidRPr="22D893E5">
        <w:rPr>
          <w:rFonts w:ascii="Calibri" w:hAnsi="Calibri" w:cs="Calibri"/>
        </w:rPr>
        <w:t>both of you.</w:t>
      </w:r>
      <w:r w:rsidR="00445DD7" w:rsidRPr="22D893E5">
        <w:rPr>
          <w:rFonts w:ascii="Calibri" w:hAnsi="Calibri" w:cs="Calibri"/>
        </w:rPr>
        <w:t>”</w:t>
      </w:r>
    </w:p>
    <w:p w14:paraId="4EAC4899" w14:textId="133D6781" w:rsidR="0026481A" w:rsidRDefault="0026481A" w:rsidP="003419D0">
      <w:pPr>
        <w:spacing w:line="480" w:lineRule="auto"/>
        <w:ind w:firstLine="720"/>
        <w:rPr>
          <w:rFonts w:ascii="Calibri" w:hAnsi="Calibri" w:cs="Calibri"/>
        </w:rPr>
      </w:pPr>
      <w:r>
        <w:rPr>
          <w:rFonts w:ascii="Calibri" w:hAnsi="Calibri" w:cs="Calibri"/>
        </w:rPr>
        <w:t>“</w:t>
      </w:r>
      <w:r w:rsidR="001E6776">
        <w:rPr>
          <w:rFonts w:ascii="Calibri" w:hAnsi="Calibri" w:cs="Calibri"/>
        </w:rPr>
        <w:t>Oh, sweetie,</w:t>
      </w:r>
      <w:r>
        <w:rPr>
          <w:rFonts w:ascii="Calibri" w:hAnsi="Calibri" w:cs="Calibri"/>
        </w:rPr>
        <w:t>” Gabriela said.</w:t>
      </w:r>
      <w:r w:rsidR="001E6776">
        <w:rPr>
          <w:rFonts w:ascii="Calibri" w:hAnsi="Calibri" w:cs="Calibri"/>
        </w:rPr>
        <w:t xml:space="preserve"> “</w:t>
      </w:r>
      <w:r w:rsidR="00A910C7">
        <w:rPr>
          <w:rFonts w:ascii="Calibri" w:hAnsi="Calibri" w:cs="Calibri"/>
        </w:rPr>
        <w:t>I was worried about your safety as well.”</w:t>
      </w:r>
    </w:p>
    <w:p w14:paraId="03AE79EF" w14:textId="5BA66DB5" w:rsidR="00A910C7" w:rsidRDefault="00A910C7" w:rsidP="003419D0">
      <w:pPr>
        <w:spacing w:line="480" w:lineRule="auto"/>
        <w:ind w:firstLine="720"/>
        <w:rPr>
          <w:rFonts w:ascii="Calibri" w:hAnsi="Calibri" w:cs="Calibri"/>
        </w:rPr>
      </w:pPr>
      <w:r>
        <w:rPr>
          <w:rFonts w:ascii="Calibri" w:hAnsi="Calibri" w:cs="Calibri"/>
        </w:rPr>
        <w:t>The couple kissed each other quickly</w:t>
      </w:r>
      <w:r w:rsidR="00AC4B34">
        <w:rPr>
          <w:rFonts w:ascii="Calibri" w:hAnsi="Calibri" w:cs="Calibri"/>
        </w:rPr>
        <w:t xml:space="preserve">. Gabriela’s attention suddenly was caught by a huge red and white </w:t>
      </w:r>
      <w:r w:rsidR="0070649D">
        <w:rPr>
          <w:rFonts w:ascii="Calibri" w:hAnsi="Calibri" w:cs="Calibri"/>
        </w:rPr>
        <w:t xml:space="preserve">sign. </w:t>
      </w:r>
    </w:p>
    <w:p w14:paraId="3EC10694" w14:textId="74131104" w:rsidR="001467CC" w:rsidRDefault="009B10C0" w:rsidP="003419D0">
      <w:pPr>
        <w:spacing w:line="480" w:lineRule="auto"/>
        <w:ind w:firstLine="720"/>
        <w:rPr>
          <w:rFonts w:ascii="Calibri" w:hAnsi="Calibri" w:cs="Calibri"/>
        </w:rPr>
      </w:pPr>
      <w:r w:rsidRPr="22D893E5">
        <w:rPr>
          <w:rFonts w:ascii="Calibri" w:hAnsi="Calibri" w:cs="Calibri"/>
        </w:rPr>
        <w:t xml:space="preserve">“Oh, </w:t>
      </w:r>
      <w:r w:rsidR="008C1869" w:rsidRPr="22D893E5">
        <w:rPr>
          <w:rFonts w:ascii="Calibri" w:hAnsi="Calibri" w:cs="Calibri"/>
        </w:rPr>
        <w:t>good!” she said. “There is a Target sign</w:t>
      </w:r>
      <w:r w:rsidR="001F5F52" w:rsidRPr="22D893E5">
        <w:rPr>
          <w:rFonts w:ascii="Calibri" w:hAnsi="Calibri" w:cs="Calibri"/>
        </w:rPr>
        <w:t xml:space="preserve">. We need </w:t>
      </w:r>
      <w:r w:rsidR="00F81A65" w:rsidRPr="22D893E5">
        <w:rPr>
          <w:rFonts w:ascii="Calibri" w:hAnsi="Calibri" w:cs="Calibri"/>
        </w:rPr>
        <w:t>s</w:t>
      </w:r>
      <w:r w:rsidR="00ED0FF9" w:rsidRPr="22D893E5">
        <w:rPr>
          <w:rFonts w:ascii="Calibri" w:hAnsi="Calibri" w:cs="Calibri"/>
        </w:rPr>
        <w:t>everal items for the baby</w:t>
      </w:r>
      <w:r w:rsidR="00E44748" w:rsidRPr="22D893E5">
        <w:rPr>
          <w:rFonts w:ascii="Calibri" w:hAnsi="Calibri" w:cs="Calibri"/>
        </w:rPr>
        <w:t>.</w:t>
      </w:r>
      <w:r w:rsidR="00F747C9" w:rsidRPr="22D893E5">
        <w:rPr>
          <w:rFonts w:ascii="Calibri" w:hAnsi="Calibri" w:cs="Calibri"/>
        </w:rPr>
        <w:t xml:space="preserve"> </w:t>
      </w:r>
      <w:r w:rsidR="009E10D4" w:rsidRPr="22D893E5">
        <w:rPr>
          <w:rFonts w:ascii="Calibri" w:hAnsi="Calibri" w:cs="Calibri"/>
        </w:rPr>
        <w:t>Winter, I see the exit.</w:t>
      </w:r>
      <w:r w:rsidR="00E44748" w:rsidRPr="22D893E5">
        <w:rPr>
          <w:rFonts w:ascii="Calibri" w:hAnsi="Calibri" w:cs="Calibri"/>
        </w:rPr>
        <w:t>”</w:t>
      </w:r>
    </w:p>
    <w:p w14:paraId="0353EE1C" w14:textId="2687CEA2" w:rsidR="009E10D4" w:rsidRDefault="009E10D4" w:rsidP="009E10D4">
      <w:pPr>
        <w:spacing w:line="480" w:lineRule="auto"/>
        <w:rPr>
          <w:rFonts w:ascii="Calibri" w:hAnsi="Calibri" w:cs="Calibri"/>
        </w:rPr>
      </w:pPr>
      <w:r>
        <w:rPr>
          <w:rFonts w:ascii="Calibri" w:hAnsi="Calibri" w:cs="Calibri"/>
        </w:rPr>
        <w:tab/>
        <w:t>Harris slowly pulled off onto the exit</w:t>
      </w:r>
      <w:r w:rsidR="009754F6">
        <w:rPr>
          <w:rFonts w:ascii="Calibri" w:hAnsi="Calibri" w:cs="Calibri"/>
        </w:rPr>
        <w:t xml:space="preserve"> and followed the arrow that pointed to where the Target was. </w:t>
      </w:r>
      <w:r w:rsidR="00F0614E">
        <w:rPr>
          <w:rFonts w:ascii="Calibri" w:hAnsi="Calibri" w:cs="Calibri"/>
        </w:rPr>
        <w:t xml:space="preserve">Gabriela pointed to the </w:t>
      </w:r>
      <w:r w:rsidR="003C6447">
        <w:rPr>
          <w:rFonts w:ascii="Calibri" w:hAnsi="Calibri" w:cs="Calibri"/>
        </w:rPr>
        <w:t>store</w:t>
      </w:r>
      <w:r w:rsidR="0003559B">
        <w:rPr>
          <w:rFonts w:ascii="Calibri" w:hAnsi="Calibri" w:cs="Calibri"/>
        </w:rPr>
        <w:t xml:space="preserve"> so that he knew which side of the street it was on. </w:t>
      </w:r>
      <w:r w:rsidR="00626576">
        <w:rPr>
          <w:rFonts w:ascii="Calibri" w:hAnsi="Calibri" w:cs="Calibri"/>
        </w:rPr>
        <w:t xml:space="preserve">The </w:t>
      </w:r>
      <w:r w:rsidR="0038666C">
        <w:rPr>
          <w:rFonts w:ascii="Calibri" w:hAnsi="Calibri" w:cs="Calibri"/>
        </w:rPr>
        <w:t xml:space="preserve">baby was still asleep. Gabriela had to </w:t>
      </w:r>
      <w:r w:rsidR="00B63264">
        <w:rPr>
          <w:rFonts w:ascii="Calibri" w:hAnsi="Calibri" w:cs="Calibri"/>
        </w:rPr>
        <w:t xml:space="preserve">carry </w:t>
      </w:r>
      <w:r w:rsidR="002C0778">
        <w:rPr>
          <w:rFonts w:ascii="Calibri" w:hAnsi="Calibri" w:cs="Calibri"/>
        </w:rPr>
        <w:t>Emilia</w:t>
      </w:r>
      <w:r w:rsidR="00B63264">
        <w:rPr>
          <w:rFonts w:ascii="Calibri" w:hAnsi="Calibri" w:cs="Calibri"/>
        </w:rPr>
        <w:t xml:space="preserve"> gently so that </w:t>
      </w:r>
      <w:r w:rsidR="002C0778">
        <w:rPr>
          <w:rFonts w:ascii="Calibri" w:hAnsi="Calibri" w:cs="Calibri"/>
        </w:rPr>
        <w:t xml:space="preserve">she would not wake up. </w:t>
      </w:r>
    </w:p>
    <w:p w14:paraId="3B376D2B" w14:textId="2A2E465E" w:rsidR="00027EA8" w:rsidRDefault="00DD571F" w:rsidP="009E10D4">
      <w:pPr>
        <w:spacing w:line="480" w:lineRule="auto"/>
        <w:rPr>
          <w:rFonts w:ascii="Calibri" w:hAnsi="Calibri" w:cs="Calibri"/>
        </w:rPr>
      </w:pPr>
      <w:r>
        <w:rPr>
          <w:rFonts w:ascii="Calibri" w:hAnsi="Calibri" w:cs="Calibri"/>
        </w:rPr>
        <w:tab/>
        <w:t xml:space="preserve">Harris grabbed the cart. They </w:t>
      </w:r>
      <w:r w:rsidR="00896CCA">
        <w:rPr>
          <w:rFonts w:ascii="Calibri" w:hAnsi="Calibri" w:cs="Calibri"/>
        </w:rPr>
        <w:t>headed toward the baby section</w:t>
      </w:r>
      <w:r w:rsidR="00623F3F">
        <w:rPr>
          <w:rFonts w:ascii="Calibri" w:hAnsi="Calibri" w:cs="Calibri"/>
        </w:rPr>
        <w:t xml:space="preserve"> first thing. They </w:t>
      </w:r>
      <w:r w:rsidR="002D1731">
        <w:rPr>
          <w:rFonts w:ascii="Calibri" w:hAnsi="Calibri" w:cs="Calibri"/>
        </w:rPr>
        <w:t xml:space="preserve">filled the cart with a car seat, </w:t>
      </w:r>
      <w:r w:rsidR="00DF399D">
        <w:rPr>
          <w:rFonts w:ascii="Calibri" w:hAnsi="Calibri" w:cs="Calibri"/>
        </w:rPr>
        <w:t xml:space="preserve">extra pairs of </w:t>
      </w:r>
      <w:r w:rsidR="002D1731">
        <w:rPr>
          <w:rFonts w:ascii="Calibri" w:hAnsi="Calibri" w:cs="Calibri"/>
        </w:rPr>
        <w:t xml:space="preserve">clothes, diapers, baby hygiene products, </w:t>
      </w:r>
      <w:r w:rsidR="00BC3EBA">
        <w:rPr>
          <w:rFonts w:ascii="Calibri" w:hAnsi="Calibri" w:cs="Calibri"/>
        </w:rPr>
        <w:t>wipes</w:t>
      </w:r>
      <w:r w:rsidR="0026227B">
        <w:rPr>
          <w:rFonts w:ascii="Calibri" w:hAnsi="Calibri" w:cs="Calibri"/>
        </w:rPr>
        <w:t>,</w:t>
      </w:r>
      <w:r w:rsidR="00E25ED7">
        <w:rPr>
          <w:rFonts w:ascii="Calibri" w:hAnsi="Calibri" w:cs="Calibri"/>
        </w:rPr>
        <w:t xml:space="preserve"> a new diaper bag</w:t>
      </w:r>
      <w:r w:rsidR="00714722">
        <w:rPr>
          <w:rFonts w:ascii="Calibri" w:hAnsi="Calibri" w:cs="Calibri"/>
        </w:rPr>
        <w:t>,</w:t>
      </w:r>
      <w:r w:rsidR="00DF399D">
        <w:rPr>
          <w:rFonts w:ascii="Calibri" w:hAnsi="Calibri" w:cs="Calibri"/>
        </w:rPr>
        <w:t xml:space="preserve"> and a stroller. </w:t>
      </w:r>
      <w:r w:rsidR="00042EFC">
        <w:rPr>
          <w:rFonts w:ascii="Calibri" w:hAnsi="Calibri" w:cs="Calibri"/>
        </w:rPr>
        <w:t xml:space="preserve">After they went shopping, </w:t>
      </w:r>
      <w:r w:rsidR="009706D8">
        <w:rPr>
          <w:rFonts w:ascii="Calibri" w:hAnsi="Calibri" w:cs="Calibri"/>
        </w:rPr>
        <w:t>Harris set up the car seat</w:t>
      </w:r>
      <w:r w:rsidR="00E02E72">
        <w:rPr>
          <w:rFonts w:ascii="Calibri" w:hAnsi="Calibri" w:cs="Calibri"/>
        </w:rPr>
        <w:t xml:space="preserve"> and got the stroller out of the box. </w:t>
      </w:r>
      <w:r w:rsidR="00A5003E">
        <w:rPr>
          <w:rFonts w:ascii="Calibri" w:hAnsi="Calibri" w:cs="Calibri"/>
        </w:rPr>
        <w:t>Gabriela filled up the new diaper bag with baby necessities</w:t>
      </w:r>
      <w:r w:rsidR="001C0102">
        <w:rPr>
          <w:rFonts w:ascii="Calibri" w:hAnsi="Calibri" w:cs="Calibri"/>
        </w:rPr>
        <w:t xml:space="preserve"> while he did all of that</w:t>
      </w:r>
      <w:r w:rsidR="00A5003E">
        <w:rPr>
          <w:rFonts w:ascii="Calibri" w:hAnsi="Calibri" w:cs="Calibri"/>
        </w:rPr>
        <w:t xml:space="preserve">. </w:t>
      </w:r>
      <w:r w:rsidR="00DD1742">
        <w:rPr>
          <w:rFonts w:ascii="Calibri" w:hAnsi="Calibri" w:cs="Calibri"/>
        </w:rPr>
        <w:t>Once they were finished, they decided it was a good time</w:t>
      </w:r>
      <w:r w:rsidR="00131E14">
        <w:rPr>
          <w:rFonts w:ascii="Calibri" w:hAnsi="Calibri" w:cs="Calibri"/>
        </w:rPr>
        <w:t xml:space="preserve"> to get lunch</w:t>
      </w:r>
      <w:r w:rsidR="0082510E">
        <w:rPr>
          <w:rFonts w:ascii="Calibri" w:hAnsi="Calibri" w:cs="Calibri"/>
        </w:rPr>
        <w:t>.</w:t>
      </w:r>
      <w:r w:rsidR="00027EA8">
        <w:rPr>
          <w:rFonts w:ascii="Calibri" w:hAnsi="Calibri" w:cs="Calibri"/>
        </w:rPr>
        <w:t xml:space="preserve"> Harris took them to a pizza parlor</w:t>
      </w:r>
      <w:r w:rsidR="0082510E">
        <w:rPr>
          <w:rFonts w:ascii="Calibri" w:hAnsi="Calibri" w:cs="Calibri"/>
        </w:rPr>
        <w:t xml:space="preserve"> </w:t>
      </w:r>
      <w:r w:rsidR="00027EA8">
        <w:rPr>
          <w:rFonts w:ascii="Calibri" w:hAnsi="Calibri" w:cs="Calibri"/>
        </w:rPr>
        <w:t xml:space="preserve">before heading out of town. </w:t>
      </w:r>
      <w:r w:rsidR="00266BF9">
        <w:rPr>
          <w:rFonts w:ascii="Calibri" w:hAnsi="Calibri" w:cs="Calibri"/>
        </w:rPr>
        <w:t xml:space="preserve"> </w:t>
      </w:r>
      <w:r w:rsidR="00371199">
        <w:rPr>
          <w:rFonts w:ascii="Calibri" w:hAnsi="Calibri" w:cs="Calibri"/>
        </w:rPr>
        <w:t xml:space="preserve">They ordered a pepperoni pizza with black olives, onions, and green peppers. </w:t>
      </w:r>
      <w:r w:rsidR="00E44817">
        <w:rPr>
          <w:rFonts w:ascii="Calibri" w:hAnsi="Calibri" w:cs="Calibri"/>
        </w:rPr>
        <w:t>It was enough to satisfy their hunger.</w:t>
      </w:r>
      <w:r w:rsidR="00DE2B2F">
        <w:rPr>
          <w:rFonts w:ascii="Calibri" w:hAnsi="Calibri" w:cs="Calibri"/>
        </w:rPr>
        <w:t xml:space="preserve"> </w:t>
      </w:r>
      <w:r w:rsidR="000F67CA">
        <w:rPr>
          <w:rFonts w:ascii="Calibri" w:hAnsi="Calibri" w:cs="Calibri"/>
        </w:rPr>
        <w:t>The baby was now wide awake and happy to be fed</w:t>
      </w:r>
      <w:r w:rsidR="0070673E">
        <w:rPr>
          <w:rFonts w:ascii="Calibri" w:hAnsi="Calibri" w:cs="Calibri"/>
        </w:rPr>
        <w:t>. Emilia cooed as her mother</w:t>
      </w:r>
      <w:r w:rsidR="001805B2">
        <w:rPr>
          <w:rFonts w:ascii="Calibri" w:hAnsi="Calibri" w:cs="Calibri"/>
        </w:rPr>
        <w:t xml:space="preserve"> cradled her in her arms. </w:t>
      </w:r>
      <w:r w:rsidR="00F107CB">
        <w:rPr>
          <w:rFonts w:ascii="Calibri" w:hAnsi="Calibri" w:cs="Calibri"/>
        </w:rPr>
        <w:t>Harris chuckled at the sound. His heart was filled with so much joy.</w:t>
      </w:r>
      <w:r w:rsidR="00FB29D2">
        <w:rPr>
          <w:rFonts w:ascii="Calibri" w:hAnsi="Calibri" w:cs="Calibri"/>
        </w:rPr>
        <w:t xml:space="preserve"> </w:t>
      </w:r>
    </w:p>
    <w:p w14:paraId="78BDA51A" w14:textId="2D09F948" w:rsidR="007C6386" w:rsidRDefault="00FB29D2" w:rsidP="007C6386">
      <w:pPr>
        <w:spacing w:line="480" w:lineRule="auto"/>
        <w:rPr>
          <w:rFonts w:ascii="Calibri" w:hAnsi="Calibri" w:cs="Calibri"/>
        </w:rPr>
      </w:pPr>
      <w:r>
        <w:rPr>
          <w:rFonts w:ascii="Calibri" w:hAnsi="Calibri" w:cs="Calibri"/>
        </w:rPr>
        <w:tab/>
        <w:t>They walked cheerfully back to the jeep</w:t>
      </w:r>
      <w:r w:rsidR="009E631D">
        <w:rPr>
          <w:rFonts w:ascii="Calibri" w:hAnsi="Calibri" w:cs="Calibri"/>
        </w:rPr>
        <w:t xml:space="preserve">. </w:t>
      </w:r>
      <w:r w:rsidR="009E631D" w:rsidRPr="001B79A5">
        <w:rPr>
          <w:rFonts w:ascii="Calibri" w:hAnsi="Calibri" w:cs="Calibri"/>
          <w:i/>
          <w:iCs/>
        </w:rPr>
        <w:t xml:space="preserve">It </w:t>
      </w:r>
      <w:r w:rsidR="00714722" w:rsidRPr="001B79A5">
        <w:rPr>
          <w:rFonts w:ascii="Calibri" w:hAnsi="Calibri" w:cs="Calibri"/>
          <w:i/>
          <w:iCs/>
        </w:rPr>
        <w:t xml:space="preserve">feels </w:t>
      </w:r>
      <w:r w:rsidR="009E631D" w:rsidRPr="001B79A5">
        <w:rPr>
          <w:rFonts w:ascii="Calibri" w:hAnsi="Calibri" w:cs="Calibri"/>
          <w:i/>
          <w:iCs/>
        </w:rPr>
        <w:t xml:space="preserve">so good to hold Gabriela’s hand and to see </w:t>
      </w:r>
      <w:r w:rsidR="00714722" w:rsidRPr="001B79A5">
        <w:rPr>
          <w:rFonts w:ascii="Calibri" w:hAnsi="Calibri" w:cs="Calibri"/>
          <w:i/>
          <w:iCs/>
        </w:rPr>
        <w:t xml:space="preserve">my </w:t>
      </w:r>
      <w:r w:rsidR="009E631D" w:rsidRPr="001B79A5">
        <w:rPr>
          <w:rFonts w:ascii="Calibri" w:hAnsi="Calibri" w:cs="Calibri"/>
          <w:i/>
          <w:iCs/>
        </w:rPr>
        <w:t xml:space="preserve">daughter’s face light up again, </w:t>
      </w:r>
      <w:r w:rsidR="009E631D">
        <w:rPr>
          <w:rFonts w:ascii="Calibri" w:hAnsi="Calibri" w:cs="Calibri"/>
        </w:rPr>
        <w:t xml:space="preserve">Harris thought. He </w:t>
      </w:r>
      <w:r w:rsidR="008B418C">
        <w:rPr>
          <w:rFonts w:ascii="Calibri" w:hAnsi="Calibri" w:cs="Calibri"/>
        </w:rPr>
        <w:t xml:space="preserve">happily opened the door to the vehicle and helped Gabriela </w:t>
      </w:r>
      <w:r w:rsidR="00BB5261">
        <w:rPr>
          <w:rFonts w:ascii="Calibri" w:hAnsi="Calibri" w:cs="Calibri"/>
        </w:rPr>
        <w:t xml:space="preserve">buckle the baby back up in the car seat. He kissed Gabriela lightly on the cheek before running around the jeep </w:t>
      </w:r>
      <w:r w:rsidR="00BC3E2F">
        <w:rPr>
          <w:rFonts w:ascii="Calibri" w:hAnsi="Calibri" w:cs="Calibri"/>
        </w:rPr>
        <w:t>to get back into the driver’s seat.</w:t>
      </w:r>
      <w:r w:rsidR="00A51834">
        <w:rPr>
          <w:rFonts w:ascii="Calibri" w:hAnsi="Calibri" w:cs="Calibri"/>
        </w:rPr>
        <w:t xml:space="preserve"> He made sure everyone was safely buckled up before backing out of the parking spot.</w:t>
      </w:r>
    </w:p>
    <w:p w14:paraId="39408176" w14:textId="6926C5BD" w:rsidR="00DD571F" w:rsidRDefault="007C6386" w:rsidP="007C6386">
      <w:pPr>
        <w:spacing w:line="480" w:lineRule="auto"/>
        <w:ind w:firstLine="720"/>
        <w:rPr>
          <w:rFonts w:ascii="Calibri" w:hAnsi="Calibri" w:cs="Calibri"/>
        </w:rPr>
      </w:pPr>
      <w:r>
        <w:rPr>
          <w:rFonts w:ascii="Calibri" w:hAnsi="Calibri" w:cs="Calibri"/>
        </w:rPr>
        <w:t xml:space="preserve">About five minutes later, they were </w:t>
      </w:r>
      <w:r w:rsidR="00EB5549">
        <w:rPr>
          <w:rFonts w:ascii="Calibri" w:hAnsi="Calibri" w:cs="Calibri"/>
        </w:rPr>
        <w:t>back on the highway.</w:t>
      </w:r>
      <w:r w:rsidR="007316F4">
        <w:rPr>
          <w:rFonts w:ascii="Calibri" w:hAnsi="Calibri" w:cs="Calibri"/>
        </w:rPr>
        <w:t xml:space="preserve"> Harris was h</w:t>
      </w:r>
      <w:r w:rsidR="00E658B5">
        <w:rPr>
          <w:rFonts w:ascii="Calibri" w:hAnsi="Calibri" w:cs="Calibri"/>
        </w:rPr>
        <w:t>appy to be driving again.</w:t>
      </w:r>
      <w:r w:rsidR="00EB5549">
        <w:rPr>
          <w:rFonts w:ascii="Calibri" w:hAnsi="Calibri" w:cs="Calibri"/>
        </w:rPr>
        <w:t xml:space="preserve"> </w:t>
      </w:r>
      <w:r w:rsidR="00DF15A8">
        <w:rPr>
          <w:rFonts w:ascii="Calibri" w:hAnsi="Calibri" w:cs="Calibri"/>
        </w:rPr>
        <w:t xml:space="preserve">The further away they were from Oklahoma City, the better he felt about their chances of getting away from the </w:t>
      </w:r>
      <w:r w:rsidR="00CB759B">
        <w:rPr>
          <w:rFonts w:ascii="Calibri" w:hAnsi="Calibri" w:cs="Calibri"/>
        </w:rPr>
        <w:t>Death Firm</w:t>
      </w:r>
      <w:r w:rsidR="00DF15A8">
        <w:rPr>
          <w:rFonts w:ascii="Calibri" w:hAnsi="Calibri" w:cs="Calibri"/>
        </w:rPr>
        <w:t xml:space="preserve">s and </w:t>
      </w:r>
      <w:r w:rsidR="008D4AC0">
        <w:rPr>
          <w:rFonts w:ascii="Calibri" w:hAnsi="Calibri" w:cs="Calibri"/>
        </w:rPr>
        <w:t>Dr. Fritz Camargo.</w:t>
      </w:r>
      <w:r w:rsidR="00EB5549">
        <w:rPr>
          <w:rFonts w:ascii="Calibri" w:hAnsi="Calibri" w:cs="Calibri"/>
        </w:rPr>
        <w:t xml:space="preserve"> </w:t>
      </w:r>
      <w:r w:rsidR="00B06B12">
        <w:rPr>
          <w:rFonts w:ascii="Calibri" w:hAnsi="Calibri" w:cs="Calibri"/>
        </w:rPr>
        <w:t xml:space="preserve">They were about two hours away from </w:t>
      </w:r>
      <w:r w:rsidR="00F8799A">
        <w:rPr>
          <w:rFonts w:ascii="Calibri" w:hAnsi="Calibri" w:cs="Calibri"/>
        </w:rPr>
        <w:t>entering the state of Arkansas.</w:t>
      </w:r>
      <w:r w:rsidR="003D26CF">
        <w:rPr>
          <w:rFonts w:ascii="Calibri" w:hAnsi="Calibri" w:cs="Calibri"/>
        </w:rPr>
        <w:t xml:space="preserve"> </w:t>
      </w:r>
    </w:p>
    <w:p w14:paraId="43392CD6" w14:textId="72ACFEB1" w:rsidR="00E75D17" w:rsidRDefault="004D6EFF" w:rsidP="00E75D17">
      <w:pPr>
        <w:spacing w:line="480" w:lineRule="auto"/>
        <w:ind w:firstLine="720"/>
        <w:rPr>
          <w:rFonts w:ascii="Calibri" w:hAnsi="Calibri" w:cs="Calibri"/>
        </w:rPr>
      </w:pPr>
      <w:r>
        <w:rPr>
          <w:rFonts w:ascii="Calibri" w:hAnsi="Calibri" w:cs="Calibri"/>
        </w:rPr>
        <w:t xml:space="preserve">Harris began to wonder how things had unfolded in Oklahoma City after they had escaped the </w:t>
      </w:r>
      <w:r w:rsidR="00CB759B">
        <w:rPr>
          <w:rFonts w:ascii="Calibri" w:hAnsi="Calibri" w:cs="Calibri"/>
        </w:rPr>
        <w:t>Death Firm</w:t>
      </w:r>
      <w:r>
        <w:rPr>
          <w:rFonts w:ascii="Calibri" w:hAnsi="Calibri" w:cs="Calibri"/>
        </w:rPr>
        <w:t xml:space="preserve">s. </w:t>
      </w:r>
      <w:r w:rsidR="00271C30">
        <w:rPr>
          <w:rFonts w:ascii="Calibri" w:hAnsi="Calibri" w:cs="Calibri"/>
        </w:rPr>
        <w:t xml:space="preserve">He was hoping Camargo had been caught in the middle of </w:t>
      </w:r>
      <w:r w:rsidR="00FB0E1D">
        <w:rPr>
          <w:rFonts w:ascii="Calibri" w:hAnsi="Calibri" w:cs="Calibri"/>
        </w:rPr>
        <w:t>all</w:t>
      </w:r>
      <w:r w:rsidR="00271C30">
        <w:rPr>
          <w:rFonts w:ascii="Calibri" w:hAnsi="Calibri" w:cs="Calibri"/>
        </w:rPr>
        <w:t xml:space="preserve"> the action. </w:t>
      </w:r>
      <w:r w:rsidR="00FB0E1D">
        <w:rPr>
          <w:rFonts w:ascii="Calibri" w:hAnsi="Calibri" w:cs="Calibri"/>
        </w:rPr>
        <w:t xml:space="preserve">Harris knew he had to call Lieutenant Colonel Lee Alderson </w:t>
      </w:r>
      <w:r w:rsidR="00BF611A">
        <w:rPr>
          <w:rFonts w:ascii="Calibri" w:hAnsi="Calibri" w:cs="Calibri"/>
        </w:rPr>
        <w:t xml:space="preserve">as soon as they got to a hotel in Arkansas. </w:t>
      </w:r>
      <w:r w:rsidR="00B55A00">
        <w:rPr>
          <w:rFonts w:ascii="Calibri" w:hAnsi="Calibri" w:cs="Calibri"/>
        </w:rPr>
        <w:t>Now that his family was out of harm</w:t>
      </w:r>
      <w:r w:rsidR="00714722">
        <w:rPr>
          <w:rFonts w:ascii="Calibri" w:hAnsi="Calibri" w:cs="Calibri"/>
        </w:rPr>
        <w:t>’</w:t>
      </w:r>
      <w:r w:rsidR="00B55A00">
        <w:rPr>
          <w:rFonts w:ascii="Calibri" w:hAnsi="Calibri" w:cs="Calibri"/>
        </w:rPr>
        <w:t xml:space="preserve">s </w:t>
      </w:r>
      <w:r w:rsidR="00714722">
        <w:rPr>
          <w:rFonts w:ascii="Calibri" w:hAnsi="Calibri" w:cs="Calibri"/>
        </w:rPr>
        <w:t>way</w:t>
      </w:r>
      <w:r w:rsidR="00B55A00">
        <w:rPr>
          <w:rFonts w:ascii="Calibri" w:hAnsi="Calibri" w:cs="Calibri"/>
        </w:rPr>
        <w:t xml:space="preserve">, </w:t>
      </w:r>
      <w:r w:rsidR="00F24BE4">
        <w:rPr>
          <w:rFonts w:ascii="Calibri" w:hAnsi="Calibri" w:cs="Calibri"/>
        </w:rPr>
        <w:t xml:space="preserve">he knew he had to go back to helping the military kill </w:t>
      </w:r>
      <w:r w:rsidR="00057050">
        <w:rPr>
          <w:rFonts w:ascii="Calibri" w:hAnsi="Calibri" w:cs="Calibri"/>
        </w:rPr>
        <w:t>all</w:t>
      </w:r>
      <w:r w:rsidR="00F24BE4">
        <w:rPr>
          <w:rFonts w:ascii="Calibri" w:hAnsi="Calibri" w:cs="Calibri"/>
        </w:rPr>
        <w:t xml:space="preserve"> the newly created </w:t>
      </w:r>
      <w:r w:rsidR="00CB759B">
        <w:rPr>
          <w:rFonts w:ascii="Calibri" w:hAnsi="Calibri" w:cs="Calibri"/>
        </w:rPr>
        <w:t>Death Firm</w:t>
      </w:r>
      <w:r w:rsidR="00F24BE4">
        <w:rPr>
          <w:rFonts w:ascii="Calibri" w:hAnsi="Calibri" w:cs="Calibri"/>
        </w:rPr>
        <w:t>s.</w:t>
      </w:r>
      <w:r w:rsidR="00057050">
        <w:rPr>
          <w:rFonts w:ascii="Calibri" w:hAnsi="Calibri" w:cs="Calibri"/>
        </w:rPr>
        <w:t xml:space="preserve"> Harris felt like it was his duty to do so.</w:t>
      </w:r>
      <w:r w:rsidR="007A6328">
        <w:rPr>
          <w:rFonts w:ascii="Calibri" w:hAnsi="Calibri" w:cs="Calibri"/>
        </w:rPr>
        <w:t xml:space="preserve"> Since he figured out a way to destroy them before, he </w:t>
      </w:r>
      <w:r w:rsidR="00E75D17">
        <w:rPr>
          <w:rFonts w:ascii="Calibri" w:hAnsi="Calibri" w:cs="Calibri"/>
        </w:rPr>
        <w:t xml:space="preserve">knew he could do it again. </w:t>
      </w:r>
    </w:p>
    <w:p w14:paraId="79625E20" w14:textId="19E7408B" w:rsidR="00BF455E" w:rsidRDefault="001921F4" w:rsidP="00E75D17">
      <w:pPr>
        <w:spacing w:line="480" w:lineRule="auto"/>
        <w:ind w:firstLine="720"/>
        <w:rPr>
          <w:rFonts w:ascii="Calibri" w:hAnsi="Calibri" w:cs="Calibri"/>
        </w:rPr>
      </w:pPr>
      <w:r>
        <w:rPr>
          <w:rFonts w:ascii="Calibri" w:hAnsi="Calibri" w:cs="Calibri"/>
        </w:rPr>
        <w:t xml:space="preserve">He looked over at his wife. </w:t>
      </w:r>
      <w:r w:rsidR="00B56B5C">
        <w:rPr>
          <w:rFonts w:ascii="Calibri" w:hAnsi="Calibri" w:cs="Calibri"/>
        </w:rPr>
        <w:t xml:space="preserve">She was sleeping so peacefully that he didn’t want to </w:t>
      </w:r>
      <w:r w:rsidR="00FB14BE">
        <w:rPr>
          <w:rFonts w:ascii="Calibri" w:hAnsi="Calibri" w:cs="Calibri"/>
        </w:rPr>
        <w:t xml:space="preserve">bother her. </w:t>
      </w:r>
      <w:r w:rsidR="00714722" w:rsidRPr="001B79A5">
        <w:rPr>
          <w:rFonts w:ascii="Calibri" w:hAnsi="Calibri" w:cs="Calibri"/>
          <w:i/>
          <w:iCs/>
        </w:rPr>
        <w:t>There</w:t>
      </w:r>
      <w:r w:rsidR="00FB14BE" w:rsidRPr="001B79A5">
        <w:rPr>
          <w:rFonts w:ascii="Calibri" w:hAnsi="Calibri" w:cs="Calibri"/>
          <w:i/>
          <w:iCs/>
        </w:rPr>
        <w:t xml:space="preserve"> </w:t>
      </w:r>
      <w:r w:rsidR="00714722" w:rsidRPr="001B79A5">
        <w:rPr>
          <w:rFonts w:ascii="Calibri" w:hAnsi="Calibri" w:cs="Calibri"/>
          <w:i/>
          <w:iCs/>
        </w:rPr>
        <w:t xml:space="preserve">is </w:t>
      </w:r>
      <w:r w:rsidR="00FB14BE" w:rsidRPr="001B79A5">
        <w:rPr>
          <w:rFonts w:ascii="Calibri" w:hAnsi="Calibri" w:cs="Calibri"/>
          <w:i/>
          <w:iCs/>
        </w:rPr>
        <w:t>no telling what she and the baby had to go through</w:t>
      </w:r>
      <w:r w:rsidR="00E13A82" w:rsidRPr="001B79A5">
        <w:rPr>
          <w:rFonts w:ascii="Calibri" w:hAnsi="Calibri" w:cs="Calibri"/>
          <w:i/>
          <w:iCs/>
        </w:rPr>
        <w:t>,</w:t>
      </w:r>
      <w:r w:rsidR="00E13A82">
        <w:rPr>
          <w:rFonts w:ascii="Calibri" w:hAnsi="Calibri" w:cs="Calibri"/>
        </w:rPr>
        <w:t xml:space="preserve"> Harris thought. </w:t>
      </w:r>
      <w:r w:rsidR="00915156">
        <w:rPr>
          <w:rFonts w:ascii="Calibri" w:hAnsi="Calibri" w:cs="Calibri"/>
        </w:rPr>
        <w:t>He felt so lucky to have a beautiful wife</w:t>
      </w:r>
      <w:r w:rsidR="00D74A4F">
        <w:rPr>
          <w:rFonts w:ascii="Calibri" w:hAnsi="Calibri" w:cs="Calibri"/>
        </w:rPr>
        <w:t xml:space="preserve"> who loved and adored him</w:t>
      </w:r>
      <w:r w:rsidR="00111C77">
        <w:rPr>
          <w:rFonts w:ascii="Calibri" w:hAnsi="Calibri" w:cs="Calibri"/>
        </w:rPr>
        <w:t xml:space="preserve">. His daughter </w:t>
      </w:r>
      <w:r w:rsidR="002640AA">
        <w:rPr>
          <w:rFonts w:ascii="Calibri" w:hAnsi="Calibri" w:cs="Calibri"/>
        </w:rPr>
        <w:t xml:space="preserve">was a blessing sent from above. </w:t>
      </w:r>
    </w:p>
    <w:p w14:paraId="22DB2F25" w14:textId="77777777" w:rsidR="004F377D" w:rsidRDefault="004F377D" w:rsidP="00E75D17">
      <w:pPr>
        <w:spacing w:line="480" w:lineRule="auto"/>
        <w:ind w:firstLine="720"/>
        <w:rPr>
          <w:rFonts w:ascii="Calibri" w:hAnsi="Calibri" w:cs="Calibri"/>
        </w:rPr>
      </w:pPr>
    </w:p>
    <w:p w14:paraId="485759C6" w14:textId="77777777" w:rsidR="007226E1" w:rsidRDefault="007226E1" w:rsidP="007226E1">
      <w:pPr>
        <w:spacing w:line="480" w:lineRule="auto"/>
        <w:rPr>
          <w:rFonts w:ascii="Calibri" w:hAnsi="Calibri" w:cs="Calibri"/>
        </w:rPr>
      </w:pPr>
    </w:p>
    <w:p w14:paraId="61CC03E0" w14:textId="576A5221" w:rsidR="009257B9" w:rsidRDefault="007226E1" w:rsidP="22D893E5">
      <w:pPr>
        <w:spacing w:line="480" w:lineRule="auto"/>
        <w:rPr>
          <w:rFonts w:ascii="Calibri" w:hAnsi="Calibri" w:cs="Calibri"/>
        </w:rPr>
      </w:pPr>
      <w:r w:rsidRPr="22D893E5">
        <w:rPr>
          <w:rFonts w:ascii="Calibri" w:hAnsi="Calibri" w:cs="Calibri"/>
        </w:rPr>
        <w:t xml:space="preserve">                                                                                 </w:t>
      </w:r>
      <w:r w:rsidR="009257B9" w:rsidRPr="22D893E5">
        <w:rPr>
          <w:rFonts w:ascii="Calibri" w:hAnsi="Calibri" w:cs="Calibri"/>
        </w:rPr>
        <w:t xml:space="preserve"> </w:t>
      </w:r>
    </w:p>
    <w:p w14:paraId="7FA4E0CC" w14:textId="49F13B0E" w:rsidR="009257B9" w:rsidRDefault="009257B9" w:rsidP="22D893E5">
      <w:pPr>
        <w:spacing w:line="480" w:lineRule="auto"/>
        <w:rPr>
          <w:rFonts w:ascii="Calibri" w:hAnsi="Calibri" w:cs="Calibri"/>
        </w:rPr>
      </w:pPr>
    </w:p>
    <w:p w14:paraId="7AE4CF65" w14:textId="52AD55FC" w:rsidR="009257B9" w:rsidRDefault="009257B9" w:rsidP="22D893E5">
      <w:pPr>
        <w:spacing w:line="480" w:lineRule="auto"/>
        <w:rPr>
          <w:rFonts w:ascii="Calibri" w:hAnsi="Calibri" w:cs="Calibri"/>
        </w:rPr>
      </w:pPr>
    </w:p>
    <w:p w14:paraId="34863EAD" w14:textId="39F6A9B7" w:rsidR="009257B9" w:rsidRDefault="009257B9" w:rsidP="22D893E5">
      <w:pPr>
        <w:spacing w:line="480" w:lineRule="auto"/>
        <w:rPr>
          <w:rFonts w:ascii="Calibri" w:hAnsi="Calibri" w:cs="Calibri"/>
        </w:rPr>
      </w:pPr>
    </w:p>
    <w:p w14:paraId="411B38B0" w14:textId="20623F32" w:rsidR="009257B9" w:rsidRDefault="009257B9" w:rsidP="22D893E5">
      <w:pPr>
        <w:spacing w:line="480" w:lineRule="auto"/>
        <w:rPr>
          <w:rFonts w:ascii="Calibri" w:hAnsi="Calibri" w:cs="Calibri"/>
        </w:rPr>
      </w:pPr>
    </w:p>
    <w:p w14:paraId="12C76C31" w14:textId="3F7DD4D6" w:rsidR="009257B9" w:rsidRDefault="009257B9" w:rsidP="22D893E5">
      <w:pPr>
        <w:spacing w:line="480" w:lineRule="auto"/>
        <w:rPr>
          <w:rFonts w:ascii="Calibri" w:hAnsi="Calibri" w:cs="Calibri"/>
        </w:rPr>
      </w:pPr>
    </w:p>
    <w:p w14:paraId="6B39CD1F" w14:textId="1C3B9AAC" w:rsidR="009257B9" w:rsidRDefault="009257B9" w:rsidP="22D893E5">
      <w:pPr>
        <w:spacing w:line="480" w:lineRule="auto"/>
        <w:rPr>
          <w:rFonts w:ascii="Calibri" w:hAnsi="Calibri" w:cs="Calibri"/>
        </w:rPr>
      </w:pPr>
    </w:p>
    <w:p w14:paraId="2B5348E9" w14:textId="61CC7EA5" w:rsidR="009257B9" w:rsidRDefault="009257B9" w:rsidP="22D893E5">
      <w:pPr>
        <w:spacing w:line="480" w:lineRule="auto"/>
        <w:rPr>
          <w:rFonts w:ascii="Calibri" w:hAnsi="Calibri" w:cs="Calibri"/>
        </w:rPr>
      </w:pPr>
    </w:p>
    <w:p w14:paraId="2924520D" w14:textId="6AA1B0B4" w:rsidR="009257B9" w:rsidRDefault="009257B9" w:rsidP="22D893E5">
      <w:pPr>
        <w:spacing w:line="480" w:lineRule="auto"/>
        <w:rPr>
          <w:rFonts w:ascii="Calibri" w:hAnsi="Calibri" w:cs="Calibri"/>
        </w:rPr>
      </w:pPr>
    </w:p>
    <w:p w14:paraId="43D691D0" w14:textId="4B59FE35" w:rsidR="009257B9" w:rsidRDefault="009257B9" w:rsidP="22D893E5">
      <w:pPr>
        <w:spacing w:line="480" w:lineRule="auto"/>
        <w:rPr>
          <w:rFonts w:ascii="Calibri" w:hAnsi="Calibri" w:cs="Calibri"/>
        </w:rPr>
      </w:pPr>
    </w:p>
    <w:p w14:paraId="1D031261" w14:textId="7F41EE00" w:rsidR="009257B9" w:rsidRDefault="009257B9" w:rsidP="22D893E5">
      <w:pPr>
        <w:spacing w:line="480" w:lineRule="auto"/>
        <w:rPr>
          <w:rFonts w:ascii="Calibri" w:hAnsi="Calibri" w:cs="Calibri"/>
        </w:rPr>
      </w:pPr>
    </w:p>
    <w:p w14:paraId="70CF1286" w14:textId="3043200C" w:rsidR="009257B9" w:rsidRDefault="00953B96" w:rsidP="22D893E5">
      <w:pPr>
        <w:spacing w:line="480" w:lineRule="auto"/>
        <w:rPr>
          <w:rFonts w:ascii="Calibri" w:hAnsi="Calibri" w:cs="Calibri"/>
        </w:rPr>
      </w:pPr>
      <w:r w:rsidRPr="22D893E5">
        <w:rPr>
          <w:rFonts w:ascii="Calibri" w:hAnsi="Calibri" w:cs="Calibri"/>
        </w:rPr>
        <w:t xml:space="preserve">                                                                                   </w:t>
      </w:r>
    </w:p>
    <w:p w14:paraId="3298FE74" w14:textId="1FACE9DF" w:rsidR="009257B9" w:rsidRDefault="00953B96" w:rsidP="007226E1">
      <w:pPr>
        <w:spacing w:line="480" w:lineRule="auto"/>
        <w:rPr>
          <w:rFonts w:ascii="Calibri" w:hAnsi="Calibri" w:cs="Calibri"/>
        </w:rPr>
      </w:pPr>
      <w:r w:rsidRPr="22D893E5">
        <w:rPr>
          <w:rFonts w:ascii="Calibri" w:hAnsi="Calibri" w:cs="Calibri"/>
        </w:rPr>
        <w:t xml:space="preserve">                                                                                 Chapter 7</w:t>
      </w:r>
    </w:p>
    <w:p w14:paraId="54F68F94" w14:textId="6286EF45" w:rsidR="00953B96" w:rsidRDefault="004C151B" w:rsidP="007E2F89">
      <w:pPr>
        <w:spacing w:line="480" w:lineRule="auto"/>
        <w:ind w:firstLine="720"/>
        <w:rPr>
          <w:rFonts w:ascii="Calibri" w:hAnsi="Calibri" w:cs="Calibri"/>
        </w:rPr>
      </w:pPr>
      <w:r w:rsidRPr="22D893E5">
        <w:rPr>
          <w:rFonts w:ascii="Calibri" w:hAnsi="Calibri" w:cs="Calibri"/>
        </w:rPr>
        <w:t>“Search the premises!” Lieutenant Colonel Lee Alderson shouted out. “We must find</w:t>
      </w:r>
      <w:r w:rsidR="001D0265" w:rsidRPr="22D893E5">
        <w:rPr>
          <w:rFonts w:ascii="Calibri" w:hAnsi="Calibri" w:cs="Calibri"/>
        </w:rPr>
        <w:t xml:space="preserve"> this</w:t>
      </w:r>
      <w:r w:rsidRPr="22D893E5">
        <w:rPr>
          <w:rFonts w:ascii="Calibri" w:hAnsi="Calibri" w:cs="Calibri"/>
        </w:rPr>
        <w:t xml:space="preserve"> Dr. F</w:t>
      </w:r>
      <w:r w:rsidR="00C57469" w:rsidRPr="22D893E5">
        <w:rPr>
          <w:rFonts w:ascii="Calibri" w:hAnsi="Calibri" w:cs="Calibri"/>
        </w:rPr>
        <w:t>ritz Camargo.</w:t>
      </w:r>
      <w:r w:rsidR="00586DDC" w:rsidRPr="22D893E5">
        <w:rPr>
          <w:rFonts w:ascii="Calibri" w:hAnsi="Calibri" w:cs="Calibri"/>
        </w:rPr>
        <w:t xml:space="preserve"> He is bound to be around here somewhere. We can’t let him get away!</w:t>
      </w:r>
      <w:r w:rsidR="0000134C" w:rsidRPr="22D893E5">
        <w:rPr>
          <w:rFonts w:ascii="Calibri" w:hAnsi="Calibri" w:cs="Calibri"/>
        </w:rPr>
        <w:t>”</w:t>
      </w:r>
    </w:p>
    <w:p w14:paraId="3E03D783" w14:textId="54E6B19C" w:rsidR="00F60E36" w:rsidRDefault="00F01E67" w:rsidP="007E2F89">
      <w:pPr>
        <w:spacing w:line="480" w:lineRule="auto"/>
        <w:ind w:firstLine="720"/>
        <w:rPr>
          <w:rFonts w:ascii="Calibri" w:hAnsi="Calibri" w:cs="Calibri"/>
        </w:rPr>
      </w:pPr>
      <w:r>
        <w:rPr>
          <w:rFonts w:ascii="Calibri" w:hAnsi="Calibri" w:cs="Calibri"/>
        </w:rPr>
        <w:t xml:space="preserve">“We combed the </w:t>
      </w:r>
      <w:r w:rsidR="00441C29">
        <w:rPr>
          <w:rFonts w:ascii="Calibri" w:hAnsi="Calibri" w:cs="Calibri"/>
        </w:rPr>
        <w:t>area, and we couldn’t find anyone</w:t>
      </w:r>
      <w:r>
        <w:rPr>
          <w:rFonts w:ascii="Calibri" w:hAnsi="Calibri" w:cs="Calibri"/>
        </w:rPr>
        <w:t>,</w:t>
      </w:r>
      <w:r w:rsidR="007932F5">
        <w:rPr>
          <w:rFonts w:ascii="Calibri" w:hAnsi="Calibri" w:cs="Calibri"/>
        </w:rPr>
        <w:t xml:space="preserve"> sir!”</w:t>
      </w:r>
      <w:r w:rsidR="00441C29">
        <w:rPr>
          <w:rFonts w:ascii="Calibri" w:hAnsi="Calibri" w:cs="Calibri"/>
        </w:rPr>
        <w:t xml:space="preserve"> a soldier shouted out. </w:t>
      </w:r>
      <w:r w:rsidR="000B27A0">
        <w:rPr>
          <w:rFonts w:ascii="Calibri" w:hAnsi="Calibri" w:cs="Calibri"/>
        </w:rPr>
        <w:t xml:space="preserve">“All we found was one </w:t>
      </w:r>
      <w:r w:rsidR="00CB759B">
        <w:rPr>
          <w:rFonts w:ascii="Calibri" w:hAnsi="Calibri" w:cs="Calibri"/>
        </w:rPr>
        <w:t>Death Firm</w:t>
      </w:r>
      <w:r w:rsidR="000B27A0">
        <w:rPr>
          <w:rFonts w:ascii="Calibri" w:hAnsi="Calibri" w:cs="Calibri"/>
        </w:rPr>
        <w:t xml:space="preserve"> down. </w:t>
      </w:r>
      <w:r w:rsidR="007E6146">
        <w:rPr>
          <w:rFonts w:ascii="Calibri" w:hAnsi="Calibri" w:cs="Calibri"/>
        </w:rPr>
        <w:t xml:space="preserve">The other </w:t>
      </w:r>
      <w:r w:rsidR="00CB759B">
        <w:rPr>
          <w:rFonts w:ascii="Calibri" w:hAnsi="Calibri" w:cs="Calibri"/>
        </w:rPr>
        <w:t>Death Firm</w:t>
      </w:r>
      <w:r w:rsidR="007E6146">
        <w:rPr>
          <w:rFonts w:ascii="Calibri" w:hAnsi="Calibri" w:cs="Calibri"/>
        </w:rPr>
        <w:t xml:space="preserve">s and Dr. Fritz Camargo managed to escape the </w:t>
      </w:r>
      <w:r w:rsidR="00E36F98">
        <w:rPr>
          <w:rFonts w:ascii="Calibri" w:hAnsi="Calibri" w:cs="Calibri"/>
        </w:rPr>
        <w:t>premises.”</w:t>
      </w:r>
    </w:p>
    <w:p w14:paraId="3AA3C878" w14:textId="10DF79D5" w:rsidR="00DF0A53" w:rsidRDefault="00DF0A53" w:rsidP="007E2F89">
      <w:pPr>
        <w:spacing w:line="480" w:lineRule="auto"/>
        <w:ind w:firstLine="720"/>
        <w:rPr>
          <w:rFonts w:ascii="Calibri" w:hAnsi="Calibri" w:cs="Calibri"/>
        </w:rPr>
      </w:pPr>
      <w:r w:rsidRPr="22D893E5">
        <w:rPr>
          <w:rFonts w:ascii="Calibri" w:hAnsi="Calibri" w:cs="Calibri"/>
        </w:rPr>
        <w:t xml:space="preserve">“Damn it! We must </w:t>
      </w:r>
      <w:r w:rsidR="008D21FE" w:rsidRPr="22D893E5">
        <w:rPr>
          <w:rFonts w:ascii="Calibri" w:hAnsi="Calibri" w:cs="Calibri"/>
        </w:rPr>
        <w:t>continue searching</w:t>
      </w:r>
      <w:r w:rsidR="00366597" w:rsidRPr="22D893E5">
        <w:rPr>
          <w:rFonts w:ascii="Calibri" w:hAnsi="Calibri" w:cs="Calibri"/>
        </w:rPr>
        <w:t xml:space="preserve">,” Alderson said. “I will send for more troops to </w:t>
      </w:r>
      <w:r w:rsidR="00C72835" w:rsidRPr="22D893E5">
        <w:rPr>
          <w:rFonts w:ascii="Calibri" w:hAnsi="Calibri" w:cs="Calibri"/>
        </w:rPr>
        <w:t xml:space="preserve">come and </w:t>
      </w:r>
      <w:r w:rsidR="00366597" w:rsidRPr="22D893E5">
        <w:rPr>
          <w:rFonts w:ascii="Calibri" w:hAnsi="Calibri" w:cs="Calibri"/>
        </w:rPr>
        <w:t>search further out</w:t>
      </w:r>
      <w:r w:rsidR="00C8000F" w:rsidRPr="22D893E5">
        <w:rPr>
          <w:rFonts w:ascii="Calibri" w:hAnsi="Calibri" w:cs="Calibri"/>
        </w:rPr>
        <w:t xml:space="preserve"> of the area. This is going to be much harder than what I had originally thought it would be.</w:t>
      </w:r>
      <w:r w:rsidR="00B469BD" w:rsidRPr="22D893E5">
        <w:rPr>
          <w:rFonts w:ascii="Calibri" w:hAnsi="Calibri" w:cs="Calibri"/>
        </w:rPr>
        <w:t xml:space="preserve"> Thank you for the report</w:t>
      </w:r>
      <w:r w:rsidR="00B760D5">
        <w:rPr>
          <w:rFonts w:ascii="Calibri" w:hAnsi="Calibri" w:cs="Calibri"/>
        </w:rPr>
        <w:t>,</w:t>
      </w:r>
      <w:r w:rsidR="00B469BD" w:rsidRPr="22D893E5">
        <w:rPr>
          <w:rFonts w:ascii="Calibri" w:hAnsi="Calibri" w:cs="Calibri"/>
        </w:rPr>
        <w:t xml:space="preserve"> soldier. Now return </w:t>
      </w:r>
      <w:r w:rsidR="005B0EA0" w:rsidRPr="22D893E5">
        <w:rPr>
          <w:rFonts w:ascii="Calibri" w:hAnsi="Calibri" w:cs="Calibri"/>
        </w:rPr>
        <w:t>to your duty. Keep me posted on any new developments.</w:t>
      </w:r>
      <w:r w:rsidR="00C8000F" w:rsidRPr="22D893E5">
        <w:rPr>
          <w:rFonts w:ascii="Calibri" w:hAnsi="Calibri" w:cs="Calibri"/>
        </w:rPr>
        <w:t>”</w:t>
      </w:r>
    </w:p>
    <w:p w14:paraId="1404201D" w14:textId="56633191" w:rsidR="00901688" w:rsidRDefault="00901688" w:rsidP="007E2F89">
      <w:pPr>
        <w:spacing w:line="480" w:lineRule="auto"/>
        <w:ind w:firstLine="720"/>
        <w:rPr>
          <w:rFonts w:ascii="Calibri" w:hAnsi="Calibri" w:cs="Calibri"/>
        </w:rPr>
      </w:pPr>
      <w:r>
        <w:rPr>
          <w:rFonts w:ascii="Calibri" w:hAnsi="Calibri" w:cs="Calibri"/>
        </w:rPr>
        <w:t>“Yes, sir!” the soldier responded.</w:t>
      </w:r>
    </w:p>
    <w:p w14:paraId="36717692" w14:textId="7BFE5A80" w:rsidR="009B4DBB" w:rsidRDefault="009B4DBB" w:rsidP="007E2F89">
      <w:pPr>
        <w:spacing w:line="480" w:lineRule="auto"/>
        <w:ind w:firstLine="720"/>
        <w:rPr>
          <w:rFonts w:ascii="Calibri" w:hAnsi="Calibri" w:cs="Calibri"/>
        </w:rPr>
      </w:pPr>
      <w:r w:rsidRPr="22D893E5">
        <w:rPr>
          <w:rFonts w:ascii="Calibri" w:hAnsi="Calibri" w:cs="Calibri"/>
        </w:rPr>
        <w:t xml:space="preserve">Alderson walked through </w:t>
      </w:r>
      <w:r w:rsidR="00C81770" w:rsidRPr="22D893E5">
        <w:rPr>
          <w:rFonts w:ascii="Calibri" w:hAnsi="Calibri" w:cs="Calibri"/>
        </w:rPr>
        <w:t>all</w:t>
      </w:r>
      <w:r w:rsidRPr="22D893E5">
        <w:rPr>
          <w:rFonts w:ascii="Calibri" w:hAnsi="Calibri" w:cs="Calibri"/>
        </w:rPr>
        <w:t xml:space="preserve"> the rubble</w:t>
      </w:r>
      <w:r w:rsidR="001F7564" w:rsidRPr="22D893E5">
        <w:rPr>
          <w:rFonts w:ascii="Calibri" w:hAnsi="Calibri" w:cs="Calibri"/>
        </w:rPr>
        <w:t xml:space="preserve"> </w:t>
      </w:r>
      <w:r w:rsidR="006E4077" w:rsidRPr="22D893E5">
        <w:rPr>
          <w:rFonts w:ascii="Calibri" w:hAnsi="Calibri" w:cs="Calibri"/>
        </w:rPr>
        <w:t xml:space="preserve">that was </w:t>
      </w:r>
      <w:r w:rsidR="00813D68" w:rsidRPr="22D893E5">
        <w:rPr>
          <w:rFonts w:ascii="Calibri" w:hAnsi="Calibri" w:cs="Calibri"/>
        </w:rPr>
        <w:t>scattered about</w:t>
      </w:r>
      <w:r w:rsidR="00BD6483" w:rsidRPr="22D893E5">
        <w:rPr>
          <w:rFonts w:ascii="Calibri" w:hAnsi="Calibri" w:cs="Calibri"/>
        </w:rPr>
        <w:t xml:space="preserve">. The </w:t>
      </w:r>
      <w:r w:rsidR="002404DD" w:rsidRPr="22D893E5">
        <w:rPr>
          <w:rFonts w:ascii="Calibri" w:hAnsi="Calibri" w:cs="Calibri"/>
        </w:rPr>
        <w:t>old, abandoned</w:t>
      </w:r>
      <w:r w:rsidR="00BD6483" w:rsidRPr="22D893E5">
        <w:rPr>
          <w:rFonts w:ascii="Calibri" w:hAnsi="Calibri" w:cs="Calibri"/>
        </w:rPr>
        <w:t xml:space="preserve"> warehouse was now </w:t>
      </w:r>
      <w:r w:rsidR="00F14E5D" w:rsidRPr="22D893E5">
        <w:rPr>
          <w:rFonts w:ascii="Calibri" w:hAnsi="Calibri" w:cs="Calibri"/>
        </w:rPr>
        <w:t>destroyed</w:t>
      </w:r>
      <w:r w:rsidR="00BD6483" w:rsidRPr="22D893E5">
        <w:rPr>
          <w:rFonts w:ascii="Calibri" w:hAnsi="Calibri" w:cs="Calibri"/>
        </w:rPr>
        <w:t xml:space="preserve"> </w:t>
      </w:r>
      <w:r w:rsidR="00B760D5">
        <w:rPr>
          <w:rFonts w:ascii="Calibri" w:hAnsi="Calibri" w:cs="Calibri"/>
        </w:rPr>
        <w:t>by</w:t>
      </w:r>
      <w:r w:rsidR="00B760D5" w:rsidRPr="22D893E5">
        <w:rPr>
          <w:rFonts w:ascii="Calibri" w:hAnsi="Calibri" w:cs="Calibri"/>
        </w:rPr>
        <w:t xml:space="preserve"> </w:t>
      </w:r>
      <w:r w:rsidR="00BD6483" w:rsidRPr="22D893E5">
        <w:rPr>
          <w:rFonts w:ascii="Calibri" w:hAnsi="Calibri" w:cs="Calibri"/>
        </w:rPr>
        <w:t>a series of explosions that er</w:t>
      </w:r>
      <w:r w:rsidR="002404DD" w:rsidRPr="22D893E5">
        <w:rPr>
          <w:rFonts w:ascii="Calibri" w:hAnsi="Calibri" w:cs="Calibri"/>
        </w:rPr>
        <w:t xml:space="preserve">upted from the attacks between the soldiers and the </w:t>
      </w:r>
      <w:r w:rsidR="00CB759B" w:rsidRPr="22D893E5">
        <w:rPr>
          <w:rFonts w:ascii="Calibri" w:hAnsi="Calibri" w:cs="Calibri"/>
        </w:rPr>
        <w:t>Death Firm</w:t>
      </w:r>
      <w:r w:rsidR="002404DD" w:rsidRPr="22D893E5">
        <w:rPr>
          <w:rFonts w:ascii="Calibri" w:hAnsi="Calibri" w:cs="Calibri"/>
        </w:rPr>
        <w:t xml:space="preserve">s. The battle </w:t>
      </w:r>
      <w:r w:rsidR="00F14E5D" w:rsidRPr="22D893E5">
        <w:rPr>
          <w:rFonts w:ascii="Calibri" w:hAnsi="Calibri" w:cs="Calibri"/>
        </w:rPr>
        <w:t xml:space="preserve">resulted </w:t>
      </w:r>
      <w:r w:rsidR="00567250" w:rsidRPr="22D893E5">
        <w:rPr>
          <w:rFonts w:ascii="Calibri" w:hAnsi="Calibri" w:cs="Calibri"/>
        </w:rPr>
        <w:t>in</w:t>
      </w:r>
      <w:r w:rsidR="00F14E5D" w:rsidRPr="22D893E5">
        <w:rPr>
          <w:rFonts w:ascii="Calibri" w:hAnsi="Calibri" w:cs="Calibri"/>
        </w:rPr>
        <w:t xml:space="preserve"> ten casua</w:t>
      </w:r>
      <w:r w:rsidR="00FC6844" w:rsidRPr="22D893E5">
        <w:rPr>
          <w:rFonts w:ascii="Calibri" w:hAnsi="Calibri" w:cs="Calibri"/>
        </w:rPr>
        <w:t>lties</w:t>
      </w:r>
      <w:r w:rsidR="00B760D5">
        <w:rPr>
          <w:rFonts w:ascii="Calibri" w:hAnsi="Calibri" w:cs="Calibri"/>
        </w:rPr>
        <w:t>,</w:t>
      </w:r>
      <w:r w:rsidR="00C81770" w:rsidRPr="22D893E5">
        <w:rPr>
          <w:rFonts w:ascii="Calibri" w:hAnsi="Calibri" w:cs="Calibri"/>
        </w:rPr>
        <w:t xml:space="preserve"> </w:t>
      </w:r>
      <w:r w:rsidR="00B760D5">
        <w:rPr>
          <w:rFonts w:ascii="Calibri" w:hAnsi="Calibri" w:cs="Calibri"/>
        </w:rPr>
        <w:t>n</w:t>
      </w:r>
      <w:r w:rsidR="00EB793C" w:rsidRPr="22D893E5">
        <w:rPr>
          <w:rFonts w:ascii="Calibri" w:hAnsi="Calibri" w:cs="Calibri"/>
        </w:rPr>
        <w:t xml:space="preserve">ine of which were soldiers and one a </w:t>
      </w:r>
      <w:r w:rsidR="00CB759B" w:rsidRPr="22D893E5">
        <w:rPr>
          <w:rFonts w:ascii="Calibri" w:hAnsi="Calibri" w:cs="Calibri"/>
        </w:rPr>
        <w:t>Death Firm</w:t>
      </w:r>
      <w:r w:rsidR="00EB793C" w:rsidRPr="22D893E5">
        <w:rPr>
          <w:rFonts w:ascii="Calibri" w:hAnsi="Calibri" w:cs="Calibri"/>
        </w:rPr>
        <w:t>.</w:t>
      </w:r>
      <w:r w:rsidR="00D96F21" w:rsidRPr="22D893E5">
        <w:rPr>
          <w:rFonts w:ascii="Calibri" w:hAnsi="Calibri" w:cs="Calibri"/>
        </w:rPr>
        <w:t xml:space="preserve"> </w:t>
      </w:r>
      <w:r w:rsidR="00C667DD" w:rsidRPr="001B79A5">
        <w:rPr>
          <w:rFonts w:ascii="Calibri" w:hAnsi="Calibri" w:cs="Calibri"/>
          <w:i/>
          <w:iCs/>
        </w:rPr>
        <w:t>It could have been much worse,</w:t>
      </w:r>
      <w:r w:rsidR="00C667DD" w:rsidRPr="22D893E5">
        <w:rPr>
          <w:rFonts w:ascii="Calibri" w:hAnsi="Calibri" w:cs="Calibri"/>
        </w:rPr>
        <w:t xml:space="preserve"> he thought. </w:t>
      </w:r>
      <w:r w:rsidR="000C3A7D" w:rsidRPr="22D893E5">
        <w:rPr>
          <w:rFonts w:ascii="Calibri" w:hAnsi="Calibri" w:cs="Calibri"/>
        </w:rPr>
        <w:t xml:space="preserve">It was still such a pity that there were casualties involved. </w:t>
      </w:r>
      <w:r w:rsidR="00474783" w:rsidRPr="22D893E5">
        <w:rPr>
          <w:rFonts w:ascii="Calibri" w:hAnsi="Calibri" w:cs="Calibri"/>
        </w:rPr>
        <w:t xml:space="preserve">Unfortunately, death </w:t>
      </w:r>
      <w:r w:rsidR="00B760D5">
        <w:rPr>
          <w:rFonts w:ascii="Calibri" w:hAnsi="Calibri" w:cs="Calibri"/>
        </w:rPr>
        <w:t>had</w:t>
      </w:r>
      <w:r w:rsidR="00B760D5" w:rsidRPr="22D893E5">
        <w:rPr>
          <w:rFonts w:ascii="Calibri" w:hAnsi="Calibri" w:cs="Calibri"/>
        </w:rPr>
        <w:t xml:space="preserve"> </w:t>
      </w:r>
      <w:r w:rsidR="00474783" w:rsidRPr="22D893E5">
        <w:rPr>
          <w:rFonts w:ascii="Calibri" w:hAnsi="Calibri" w:cs="Calibri"/>
        </w:rPr>
        <w:t xml:space="preserve">always been </w:t>
      </w:r>
      <w:r w:rsidR="00407E7A" w:rsidRPr="22D893E5">
        <w:rPr>
          <w:rFonts w:ascii="Calibri" w:hAnsi="Calibri" w:cs="Calibri"/>
        </w:rPr>
        <w:t xml:space="preserve">a part of being in the military. It was a tough pill to digest. </w:t>
      </w:r>
    </w:p>
    <w:p w14:paraId="44A823CF" w14:textId="249416FD" w:rsidR="007A56C1" w:rsidRDefault="00985D39" w:rsidP="007E2F89">
      <w:pPr>
        <w:spacing w:line="480" w:lineRule="auto"/>
        <w:ind w:firstLine="720"/>
        <w:rPr>
          <w:rFonts w:ascii="Calibri" w:hAnsi="Calibri" w:cs="Calibri"/>
        </w:rPr>
      </w:pPr>
      <w:r w:rsidRPr="22D893E5">
        <w:rPr>
          <w:rFonts w:ascii="Calibri" w:hAnsi="Calibri" w:cs="Calibri"/>
        </w:rPr>
        <w:t xml:space="preserve">Alderson returned to </w:t>
      </w:r>
      <w:r w:rsidR="000C5D72" w:rsidRPr="22D893E5">
        <w:rPr>
          <w:rFonts w:ascii="Calibri" w:hAnsi="Calibri" w:cs="Calibri"/>
        </w:rPr>
        <w:t xml:space="preserve">the tent </w:t>
      </w:r>
      <w:r w:rsidR="00857D0B" w:rsidRPr="22D893E5">
        <w:rPr>
          <w:rFonts w:ascii="Calibri" w:hAnsi="Calibri" w:cs="Calibri"/>
        </w:rPr>
        <w:t xml:space="preserve">to get more updates on Fritz Camargo’s background. </w:t>
      </w:r>
      <w:r w:rsidR="003617D7" w:rsidRPr="22D893E5">
        <w:rPr>
          <w:rFonts w:ascii="Calibri" w:hAnsi="Calibri" w:cs="Calibri"/>
        </w:rPr>
        <w:t xml:space="preserve">Just as he sat down, </w:t>
      </w:r>
      <w:r w:rsidR="00494B7D" w:rsidRPr="22D893E5">
        <w:rPr>
          <w:rFonts w:ascii="Calibri" w:hAnsi="Calibri" w:cs="Calibri"/>
        </w:rPr>
        <w:t xml:space="preserve">his cell phone began </w:t>
      </w:r>
      <w:r w:rsidR="00E16542" w:rsidRPr="22D893E5">
        <w:rPr>
          <w:rFonts w:ascii="Calibri" w:hAnsi="Calibri" w:cs="Calibri"/>
        </w:rPr>
        <w:t>vibrating. He pulled the cell</w:t>
      </w:r>
      <w:r w:rsidR="00B760D5">
        <w:rPr>
          <w:rFonts w:ascii="Calibri" w:hAnsi="Calibri" w:cs="Calibri"/>
        </w:rPr>
        <w:t xml:space="preserve"> </w:t>
      </w:r>
      <w:r w:rsidR="00E16542" w:rsidRPr="22D893E5">
        <w:rPr>
          <w:rFonts w:ascii="Calibri" w:hAnsi="Calibri" w:cs="Calibri"/>
        </w:rPr>
        <w:t xml:space="preserve">phone out of his pocket and </w:t>
      </w:r>
      <w:r w:rsidR="00E345E5" w:rsidRPr="22D893E5">
        <w:rPr>
          <w:rFonts w:ascii="Calibri" w:hAnsi="Calibri" w:cs="Calibri"/>
        </w:rPr>
        <w:t xml:space="preserve">checked the caller ID. </w:t>
      </w:r>
      <w:r w:rsidR="0097250B" w:rsidRPr="22D893E5">
        <w:rPr>
          <w:rFonts w:ascii="Calibri" w:hAnsi="Calibri" w:cs="Calibri"/>
        </w:rPr>
        <w:t>The call</w:t>
      </w:r>
      <w:r w:rsidR="00E345E5" w:rsidRPr="22D893E5">
        <w:rPr>
          <w:rFonts w:ascii="Calibri" w:hAnsi="Calibri" w:cs="Calibri"/>
        </w:rPr>
        <w:t xml:space="preserve"> was coming from Winter Harris. Alderson </w:t>
      </w:r>
      <w:r w:rsidR="00C67074" w:rsidRPr="22D893E5">
        <w:rPr>
          <w:rFonts w:ascii="Calibri" w:hAnsi="Calibri" w:cs="Calibri"/>
        </w:rPr>
        <w:t xml:space="preserve">knew that Harris wanted to know </w:t>
      </w:r>
      <w:r w:rsidR="006D6988" w:rsidRPr="22D893E5">
        <w:rPr>
          <w:rFonts w:ascii="Calibri" w:hAnsi="Calibri" w:cs="Calibri"/>
        </w:rPr>
        <w:t>whether they caught Camargo in action. He groaned just before he answered it. Winter was not going to be happy about it.</w:t>
      </w:r>
    </w:p>
    <w:p w14:paraId="00FFE81E" w14:textId="2EF6B8C7" w:rsidR="006D6988" w:rsidRDefault="00D23DC4" w:rsidP="007E2F89">
      <w:pPr>
        <w:spacing w:line="480" w:lineRule="auto"/>
        <w:ind w:firstLine="720"/>
        <w:rPr>
          <w:rFonts w:ascii="Calibri" w:hAnsi="Calibri" w:cs="Calibri"/>
        </w:rPr>
      </w:pPr>
      <w:r>
        <w:rPr>
          <w:rFonts w:ascii="Calibri" w:hAnsi="Calibri" w:cs="Calibri"/>
        </w:rPr>
        <w:t xml:space="preserve">“Hi!” Harris </w:t>
      </w:r>
      <w:r w:rsidR="00411B6F">
        <w:rPr>
          <w:rFonts w:ascii="Calibri" w:hAnsi="Calibri" w:cs="Calibri"/>
        </w:rPr>
        <w:t>said. “I would like to speak with Lieutenant Colonel Lee Alderson.”</w:t>
      </w:r>
    </w:p>
    <w:p w14:paraId="4A1B6D0E" w14:textId="1CCE4C1D" w:rsidR="00411B6F" w:rsidRDefault="00411B6F" w:rsidP="007E2F89">
      <w:pPr>
        <w:spacing w:line="480" w:lineRule="auto"/>
        <w:ind w:firstLine="720"/>
        <w:rPr>
          <w:rFonts w:ascii="Calibri" w:hAnsi="Calibri" w:cs="Calibri"/>
        </w:rPr>
      </w:pPr>
      <w:r>
        <w:rPr>
          <w:rFonts w:ascii="Calibri" w:hAnsi="Calibri" w:cs="Calibri"/>
        </w:rPr>
        <w:t>“Hello, Winter</w:t>
      </w:r>
      <w:r w:rsidR="000379C1">
        <w:rPr>
          <w:rFonts w:ascii="Calibri" w:hAnsi="Calibri" w:cs="Calibri"/>
        </w:rPr>
        <w:t>!” Alderson responded. “What can I do for you?”</w:t>
      </w:r>
    </w:p>
    <w:p w14:paraId="314AA829" w14:textId="73331BF2" w:rsidR="000379C1" w:rsidRDefault="00A1220F" w:rsidP="007E2F89">
      <w:pPr>
        <w:spacing w:line="480" w:lineRule="auto"/>
        <w:ind w:firstLine="720"/>
        <w:rPr>
          <w:rFonts w:ascii="Calibri" w:hAnsi="Calibri" w:cs="Calibri"/>
        </w:rPr>
      </w:pPr>
      <w:r>
        <w:rPr>
          <w:rFonts w:ascii="Calibri" w:hAnsi="Calibri" w:cs="Calibri"/>
        </w:rPr>
        <w:t>“</w:t>
      </w:r>
      <w:r w:rsidR="00044F07">
        <w:rPr>
          <w:rFonts w:ascii="Calibri" w:hAnsi="Calibri" w:cs="Calibri"/>
        </w:rPr>
        <w:t xml:space="preserve">I was just wanting to know how everything went and the status on </w:t>
      </w:r>
      <w:r w:rsidR="00C60A43">
        <w:rPr>
          <w:rFonts w:ascii="Calibri" w:hAnsi="Calibri" w:cs="Calibri"/>
        </w:rPr>
        <w:t xml:space="preserve">Dr. Fritz Camargo,” Harris said. </w:t>
      </w:r>
      <w:r w:rsidR="00263550">
        <w:rPr>
          <w:rFonts w:ascii="Calibri" w:hAnsi="Calibri" w:cs="Calibri"/>
        </w:rPr>
        <w:t>“That is, if you are not busy now.”</w:t>
      </w:r>
    </w:p>
    <w:p w14:paraId="6C6B724F" w14:textId="67E2ED96" w:rsidR="0065398A" w:rsidRDefault="002D120B" w:rsidP="007E2F89">
      <w:pPr>
        <w:spacing w:line="480" w:lineRule="auto"/>
        <w:ind w:firstLine="720"/>
        <w:rPr>
          <w:rFonts w:ascii="Calibri" w:hAnsi="Calibri" w:cs="Calibri"/>
        </w:rPr>
      </w:pPr>
      <w:r>
        <w:rPr>
          <w:rFonts w:ascii="Calibri" w:hAnsi="Calibri" w:cs="Calibri"/>
        </w:rPr>
        <w:t>“</w:t>
      </w:r>
      <w:r w:rsidR="00687900">
        <w:rPr>
          <w:rFonts w:ascii="Calibri" w:hAnsi="Calibri" w:cs="Calibri"/>
        </w:rPr>
        <w:t>Sure thing,” Alderson replied. “</w:t>
      </w:r>
      <w:r w:rsidR="00112092">
        <w:rPr>
          <w:rFonts w:ascii="Calibri" w:hAnsi="Calibri" w:cs="Calibri"/>
        </w:rPr>
        <w:t>There were ten casualties, the old warehouse is completely demolished, and Camargo is nowhere to be seen.</w:t>
      </w:r>
      <w:r w:rsidR="00A97AAA">
        <w:rPr>
          <w:rFonts w:ascii="Calibri" w:hAnsi="Calibri" w:cs="Calibri"/>
        </w:rPr>
        <w:t xml:space="preserve"> </w:t>
      </w:r>
      <w:r w:rsidR="0014033A">
        <w:rPr>
          <w:rFonts w:ascii="Calibri" w:hAnsi="Calibri" w:cs="Calibri"/>
        </w:rPr>
        <w:t xml:space="preserve">There will be an ongoing search. </w:t>
      </w:r>
      <w:r w:rsidR="00BF41E8">
        <w:rPr>
          <w:rFonts w:ascii="Calibri" w:hAnsi="Calibri" w:cs="Calibri"/>
        </w:rPr>
        <w:t xml:space="preserve">We are hoping to get some clues that will lead us to Camargo. </w:t>
      </w:r>
      <w:r w:rsidR="00772E4D">
        <w:rPr>
          <w:rFonts w:ascii="Calibri" w:hAnsi="Calibri" w:cs="Calibri"/>
        </w:rPr>
        <w:t xml:space="preserve">One of his </w:t>
      </w:r>
      <w:r w:rsidR="00CB759B">
        <w:rPr>
          <w:rFonts w:ascii="Calibri" w:hAnsi="Calibri" w:cs="Calibri"/>
        </w:rPr>
        <w:t>Death Firm</w:t>
      </w:r>
      <w:r w:rsidR="00772E4D">
        <w:rPr>
          <w:rFonts w:ascii="Calibri" w:hAnsi="Calibri" w:cs="Calibri"/>
        </w:rPr>
        <w:t xml:space="preserve">s </w:t>
      </w:r>
      <w:r w:rsidR="00B760D5">
        <w:rPr>
          <w:rFonts w:ascii="Calibri" w:hAnsi="Calibri" w:cs="Calibri"/>
        </w:rPr>
        <w:t xml:space="preserve">was </w:t>
      </w:r>
      <w:r w:rsidR="00772E4D">
        <w:rPr>
          <w:rFonts w:ascii="Calibri" w:hAnsi="Calibri" w:cs="Calibri"/>
        </w:rPr>
        <w:t xml:space="preserve">destroyed, but a few managed to escape. </w:t>
      </w:r>
      <w:r w:rsidR="00A13FA8">
        <w:rPr>
          <w:rFonts w:ascii="Calibri" w:hAnsi="Calibri" w:cs="Calibri"/>
        </w:rPr>
        <w:t xml:space="preserve">We believe the </w:t>
      </w:r>
      <w:r w:rsidR="00CB759B">
        <w:rPr>
          <w:rFonts w:ascii="Calibri" w:hAnsi="Calibri" w:cs="Calibri"/>
        </w:rPr>
        <w:t>Death Firm</w:t>
      </w:r>
      <w:r w:rsidR="00A13FA8">
        <w:rPr>
          <w:rFonts w:ascii="Calibri" w:hAnsi="Calibri" w:cs="Calibri"/>
        </w:rPr>
        <w:t>s helped him get out safely</w:t>
      </w:r>
      <w:r w:rsidR="00162E27">
        <w:rPr>
          <w:rFonts w:ascii="Calibri" w:hAnsi="Calibri" w:cs="Calibri"/>
        </w:rPr>
        <w:t xml:space="preserve"> somehow</w:t>
      </w:r>
      <w:r w:rsidR="00A13FA8">
        <w:rPr>
          <w:rFonts w:ascii="Calibri" w:hAnsi="Calibri" w:cs="Calibri"/>
        </w:rPr>
        <w:t>.</w:t>
      </w:r>
      <w:r w:rsidR="00162E27">
        <w:rPr>
          <w:rFonts w:ascii="Calibri" w:hAnsi="Calibri" w:cs="Calibri"/>
        </w:rPr>
        <w:t xml:space="preserve"> Winter</w:t>
      </w:r>
      <w:r w:rsidR="00B760D5">
        <w:rPr>
          <w:rFonts w:ascii="Calibri" w:hAnsi="Calibri" w:cs="Calibri"/>
        </w:rPr>
        <w:t>,</w:t>
      </w:r>
      <w:r w:rsidR="00162E27">
        <w:rPr>
          <w:rFonts w:ascii="Calibri" w:hAnsi="Calibri" w:cs="Calibri"/>
        </w:rPr>
        <w:t xml:space="preserve"> did you notice if Camargo ha</w:t>
      </w:r>
      <w:r w:rsidR="00FD2F3D">
        <w:rPr>
          <w:rFonts w:ascii="Calibri" w:hAnsi="Calibri" w:cs="Calibri"/>
        </w:rPr>
        <w:t xml:space="preserve">d </w:t>
      </w:r>
      <w:r w:rsidR="00823A40">
        <w:rPr>
          <w:rFonts w:ascii="Calibri" w:hAnsi="Calibri" w:cs="Calibri"/>
        </w:rPr>
        <w:t xml:space="preserve">figured out </w:t>
      </w:r>
      <w:r w:rsidR="00FD2F3D">
        <w:rPr>
          <w:rFonts w:ascii="Calibri" w:hAnsi="Calibri" w:cs="Calibri"/>
        </w:rPr>
        <w:t>some</w:t>
      </w:r>
      <w:r w:rsidR="00823A40">
        <w:rPr>
          <w:rFonts w:ascii="Calibri" w:hAnsi="Calibri" w:cs="Calibri"/>
        </w:rPr>
        <w:t xml:space="preserve"> way to</w:t>
      </w:r>
      <w:r w:rsidR="001715E4">
        <w:rPr>
          <w:rFonts w:ascii="Calibri" w:hAnsi="Calibri" w:cs="Calibri"/>
        </w:rPr>
        <w:t xml:space="preserve"> </w:t>
      </w:r>
      <w:r w:rsidR="00162E27">
        <w:rPr>
          <w:rFonts w:ascii="Calibri" w:hAnsi="Calibri" w:cs="Calibri"/>
        </w:rPr>
        <w:t xml:space="preserve">control the </w:t>
      </w:r>
      <w:r w:rsidR="00CB759B">
        <w:rPr>
          <w:rFonts w:ascii="Calibri" w:hAnsi="Calibri" w:cs="Calibri"/>
        </w:rPr>
        <w:t>Death Firm</w:t>
      </w:r>
      <w:r w:rsidR="00162E27">
        <w:rPr>
          <w:rFonts w:ascii="Calibri" w:hAnsi="Calibri" w:cs="Calibri"/>
        </w:rPr>
        <w:t>s?”</w:t>
      </w:r>
    </w:p>
    <w:p w14:paraId="0CB9F135" w14:textId="43600243" w:rsidR="0027512B" w:rsidRDefault="0065398A" w:rsidP="007E2F89">
      <w:pPr>
        <w:spacing w:line="480" w:lineRule="auto"/>
        <w:ind w:firstLine="720"/>
        <w:rPr>
          <w:rFonts w:ascii="Calibri" w:hAnsi="Calibri" w:cs="Calibri"/>
        </w:rPr>
      </w:pPr>
      <w:r w:rsidRPr="22D893E5">
        <w:rPr>
          <w:rFonts w:ascii="Calibri" w:hAnsi="Calibri" w:cs="Calibri"/>
        </w:rPr>
        <w:t xml:space="preserve">“I noticed </w:t>
      </w:r>
      <w:r w:rsidR="003A6FE9" w:rsidRPr="22D893E5">
        <w:rPr>
          <w:rFonts w:ascii="Calibri" w:hAnsi="Calibri" w:cs="Calibri"/>
        </w:rPr>
        <w:t xml:space="preserve">he was using either his cell phone or a remote control when the </w:t>
      </w:r>
      <w:r w:rsidR="00CB759B" w:rsidRPr="22D893E5">
        <w:rPr>
          <w:rFonts w:ascii="Calibri" w:hAnsi="Calibri" w:cs="Calibri"/>
        </w:rPr>
        <w:t>Death Firm</w:t>
      </w:r>
      <w:r w:rsidR="003A6FE9" w:rsidRPr="22D893E5">
        <w:rPr>
          <w:rFonts w:ascii="Calibri" w:hAnsi="Calibri" w:cs="Calibri"/>
        </w:rPr>
        <w:t>s began to take o</w:t>
      </w:r>
      <w:r w:rsidR="00451F32" w:rsidRPr="22D893E5">
        <w:rPr>
          <w:rFonts w:ascii="Calibri" w:hAnsi="Calibri" w:cs="Calibri"/>
        </w:rPr>
        <w:t xml:space="preserve">n transformation,” Harris answered. “Just as he told the Death Firm to attack, he pressed a button immediately. This is something that was </w:t>
      </w:r>
      <w:r w:rsidR="007E066D" w:rsidRPr="22D893E5">
        <w:rPr>
          <w:rFonts w:ascii="Calibri" w:hAnsi="Calibri" w:cs="Calibri"/>
        </w:rPr>
        <w:t xml:space="preserve">not </w:t>
      </w:r>
      <w:r w:rsidR="008920F3" w:rsidRPr="22D893E5">
        <w:rPr>
          <w:rFonts w:ascii="Calibri" w:hAnsi="Calibri" w:cs="Calibri"/>
        </w:rPr>
        <w:t>used on the</w:t>
      </w:r>
      <w:r w:rsidR="00451F32" w:rsidRPr="22D893E5">
        <w:rPr>
          <w:rFonts w:ascii="Calibri" w:hAnsi="Calibri" w:cs="Calibri"/>
        </w:rPr>
        <w:t xml:space="preserve"> previous </w:t>
      </w:r>
      <w:r w:rsidR="00CB759B" w:rsidRPr="22D893E5">
        <w:rPr>
          <w:rFonts w:ascii="Calibri" w:hAnsi="Calibri" w:cs="Calibri"/>
        </w:rPr>
        <w:t>Death Firm</w:t>
      </w:r>
      <w:r w:rsidR="00451F32" w:rsidRPr="22D893E5">
        <w:rPr>
          <w:rFonts w:ascii="Calibri" w:hAnsi="Calibri" w:cs="Calibri"/>
        </w:rPr>
        <w:t xml:space="preserve">s. </w:t>
      </w:r>
      <w:r w:rsidR="00676CAB" w:rsidRPr="22D893E5">
        <w:rPr>
          <w:rFonts w:ascii="Calibri" w:hAnsi="Calibri" w:cs="Calibri"/>
        </w:rPr>
        <w:t xml:space="preserve">I also noticed how they appeared as normal humans before </w:t>
      </w:r>
      <w:r w:rsidR="0047438C" w:rsidRPr="22D893E5">
        <w:rPr>
          <w:rFonts w:ascii="Calibri" w:hAnsi="Calibri" w:cs="Calibri"/>
        </w:rPr>
        <w:t xml:space="preserve">Camargo transformed them. They had no awareness of what was going on around them. </w:t>
      </w:r>
      <w:r w:rsidR="007625DB" w:rsidRPr="22D893E5">
        <w:rPr>
          <w:rFonts w:ascii="Calibri" w:hAnsi="Calibri" w:cs="Calibri"/>
        </w:rPr>
        <w:t xml:space="preserve">These are </w:t>
      </w:r>
      <w:r w:rsidR="00C11A6E" w:rsidRPr="22D893E5">
        <w:rPr>
          <w:rFonts w:ascii="Calibri" w:hAnsi="Calibri" w:cs="Calibri"/>
        </w:rPr>
        <w:t xml:space="preserve">innocent human beings that we are dealing with now. </w:t>
      </w:r>
      <w:r w:rsidR="00746937" w:rsidRPr="22D893E5">
        <w:rPr>
          <w:rFonts w:ascii="Calibri" w:hAnsi="Calibri" w:cs="Calibri"/>
        </w:rPr>
        <w:t xml:space="preserve">How did he manage to create a device that gives commands and controls when the </w:t>
      </w:r>
      <w:r w:rsidR="00CB759B" w:rsidRPr="22D893E5">
        <w:rPr>
          <w:rFonts w:ascii="Calibri" w:hAnsi="Calibri" w:cs="Calibri"/>
        </w:rPr>
        <w:t>Death Firm</w:t>
      </w:r>
      <w:r w:rsidR="00746937" w:rsidRPr="22D893E5">
        <w:rPr>
          <w:rFonts w:ascii="Calibri" w:hAnsi="Calibri" w:cs="Calibri"/>
        </w:rPr>
        <w:t>s transform?</w:t>
      </w:r>
      <w:r w:rsidR="0027512B" w:rsidRPr="22D893E5">
        <w:rPr>
          <w:rFonts w:ascii="Calibri" w:hAnsi="Calibri" w:cs="Calibri"/>
        </w:rPr>
        <w:t>”</w:t>
      </w:r>
    </w:p>
    <w:p w14:paraId="7F5CBAA0" w14:textId="45E38598" w:rsidR="00EB793C" w:rsidRDefault="0027512B" w:rsidP="007E2F89">
      <w:pPr>
        <w:spacing w:line="480" w:lineRule="auto"/>
        <w:ind w:firstLine="720"/>
        <w:rPr>
          <w:rFonts w:ascii="Calibri" w:hAnsi="Calibri" w:cs="Calibri"/>
        </w:rPr>
      </w:pPr>
      <w:r>
        <w:rPr>
          <w:rFonts w:ascii="Calibri" w:hAnsi="Calibri" w:cs="Calibri"/>
        </w:rPr>
        <w:t xml:space="preserve">“We need to capture Camargo to find out,” Alderson said. </w:t>
      </w:r>
      <w:r w:rsidR="00A13FA8">
        <w:rPr>
          <w:rFonts w:ascii="Calibri" w:hAnsi="Calibri" w:cs="Calibri"/>
        </w:rPr>
        <w:t xml:space="preserve"> </w:t>
      </w:r>
      <w:r w:rsidR="00BB03CB">
        <w:rPr>
          <w:rFonts w:ascii="Calibri" w:hAnsi="Calibri" w:cs="Calibri"/>
        </w:rPr>
        <w:t>“</w:t>
      </w:r>
      <w:r w:rsidR="006840A4">
        <w:rPr>
          <w:rFonts w:ascii="Calibri" w:hAnsi="Calibri" w:cs="Calibri"/>
        </w:rPr>
        <w:t>Has he contacted you since this morning?”</w:t>
      </w:r>
    </w:p>
    <w:p w14:paraId="4489047D" w14:textId="7005F2B3" w:rsidR="006840A4" w:rsidRDefault="006840A4" w:rsidP="007E2F89">
      <w:pPr>
        <w:spacing w:line="480" w:lineRule="auto"/>
        <w:ind w:firstLine="720"/>
        <w:rPr>
          <w:rFonts w:ascii="Calibri" w:hAnsi="Calibri" w:cs="Calibri"/>
        </w:rPr>
      </w:pPr>
      <w:r>
        <w:rPr>
          <w:rFonts w:ascii="Calibri" w:hAnsi="Calibri" w:cs="Calibri"/>
        </w:rPr>
        <w:t xml:space="preserve">“No,” Harris said. </w:t>
      </w:r>
      <w:r w:rsidR="00B26D48">
        <w:rPr>
          <w:rFonts w:ascii="Calibri" w:hAnsi="Calibri" w:cs="Calibri"/>
        </w:rPr>
        <w:t xml:space="preserve">“I don’t think he has my number. I just bought a new </w:t>
      </w:r>
      <w:r w:rsidR="005B29C7">
        <w:rPr>
          <w:rFonts w:ascii="Calibri" w:hAnsi="Calibri" w:cs="Calibri"/>
        </w:rPr>
        <w:t>cell phone and</w:t>
      </w:r>
      <w:r w:rsidR="00B26D48">
        <w:rPr>
          <w:rFonts w:ascii="Calibri" w:hAnsi="Calibri" w:cs="Calibri"/>
        </w:rPr>
        <w:t xml:space="preserve"> a new vehicle</w:t>
      </w:r>
      <w:r w:rsidR="000A6A5E">
        <w:rPr>
          <w:rFonts w:ascii="Calibri" w:hAnsi="Calibri" w:cs="Calibri"/>
        </w:rPr>
        <w:t xml:space="preserve"> because I </w:t>
      </w:r>
      <w:r w:rsidR="000C2218">
        <w:rPr>
          <w:rFonts w:ascii="Calibri" w:hAnsi="Calibri" w:cs="Calibri"/>
        </w:rPr>
        <w:t>believed he had planted a tracking device on them.</w:t>
      </w:r>
      <w:r w:rsidR="00212CE9">
        <w:rPr>
          <w:rFonts w:ascii="Calibri" w:hAnsi="Calibri" w:cs="Calibri"/>
        </w:rPr>
        <w:t xml:space="preserve"> He just somehow knew where my exact location was at all times before </w:t>
      </w:r>
      <w:r w:rsidR="00593151">
        <w:rPr>
          <w:rFonts w:ascii="Calibri" w:hAnsi="Calibri" w:cs="Calibri"/>
        </w:rPr>
        <w:t>I had bought them.</w:t>
      </w:r>
      <w:r w:rsidR="000A6A5E">
        <w:rPr>
          <w:rFonts w:ascii="Calibri" w:hAnsi="Calibri" w:cs="Calibri"/>
        </w:rPr>
        <w:t>”</w:t>
      </w:r>
    </w:p>
    <w:p w14:paraId="3ABA3C2E" w14:textId="07C194E6" w:rsidR="00DA3488" w:rsidRDefault="00DA3488" w:rsidP="007E2F89">
      <w:pPr>
        <w:spacing w:line="480" w:lineRule="auto"/>
        <w:ind w:firstLine="720"/>
        <w:rPr>
          <w:rFonts w:ascii="Calibri" w:hAnsi="Calibri" w:cs="Calibri"/>
        </w:rPr>
      </w:pPr>
      <w:r w:rsidRPr="22D893E5">
        <w:rPr>
          <w:rFonts w:ascii="Calibri" w:hAnsi="Calibri" w:cs="Calibri"/>
        </w:rPr>
        <w:t>“</w:t>
      </w:r>
      <w:r w:rsidR="00593151" w:rsidRPr="22D893E5">
        <w:rPr>
          <w:rFonts w:ascii="Calibri" w:hAnsi="Calibri" w:cs="Calibri"/>
        </w:rPr>
        <w:t>You should still b</w:t>
      </w:r>
      <w:r w:rsidRPr="22D893E5">
        <w:rPr>
          <w:rFonts w:ascii="Calibri" w:hAnsi="Calibri" w:cs="Calibri"/>
        </w:rPr>
        <w:t xml:space="preserve">e </w:t>
      </w:r>
      <w:r w:rsidR="00593151" w:rsidRPr="22D893E5">
        <w:rPr>
          <w:rFonts w:ascii="Calibri" w:hAnsi="Calibri" w:cs="Calibri"/>
        </w:rPr>
        <w:t xml:space="preserve">exceptionally </w:t>
      </w:r>
      <w:r w:rsidRPr="22D893E5">
        <w:rPr>
          <w:rFonts w:ascii="Calibri" w:hAnsi="Calibri" w:cs="Calibri"/>
        </w:rPr>
        <w:t xml:space="preserve">careful,” </w:t>
      </w:r>
      <w:r w:rsidR="00ED32AE" w:rsidRPr="22D893E5">
        <w:rPr>
          <w:rFonts w:ascii="Calibri" w:hAnsi="Calibri" w:cs="Calibri"/>
        </w:rPr>
        <w:t xml:space="preserve">Alderson warned him. “We are now in uncharted territory. </w:t>
      </w:r>
      <w:r w:rsidR="00010150" w:rsidRPr="22D893E5">
        <w:rPr>
          <w:rFonts w:ascii="Calibri" w:hAnsi="Calibri" w:cs="Calibri"/>
        </w:rPr>
        <w:t>Camargo is capable of anything. We must</w:t>
      </w:r>
      <w:r w:rsidR="000021D1" w:rsidRPr="22D893E5">
        <w:rPr>
          <w:rFonts w:ascii="Calibri" w:hAnsi="Calibri" w:cs="Calibri"/>
        </w:rPr>
        <w:t xml:space="preserve"> capture him soon before he unleashes </w:t>
      </w:r>
      <w:r w:rsidR="00E16703" w:rsidRPr="22D893E5">
        <w:rPr>
          <w:rFonts w:ascii="Calibri" w:hAnsi="Calibri" w:cs="Calibri"/>
        </w:rPr>
        <w:t>all</w:t>
      </w:r>
      <w:r w:rsidR="000021D1" w:rsidRPr="22D893E5">
        <w:rPr>
          <w:rFonts w:ascii="Calibri" w:hAnsi="Calibri" w:cs="Calibri"/>
        </w:rPr>
        <w:t xml:space="preserve"> his </w:t>
      </w:r>
      <w:r w:rsidR="00CB759B" w:rsidRPr="22D893E5">
        <w:rPr>
          <w:rFonts w:ascii="Calibri" w:hAnsi="Calibri" w:cs="Calibri"/>
        </w:rPr>
        <w:t>Death Firm</w:t>
      </w:r>
      <w:r w:rsidR="000021D1" w:rsidRPr="22D893E5">
        <w:rPr>
          <w:rFonts w:ascii="Calibri" w:hAnsi="Calibri" w:cs="Calibri"/>
        </w:rPr>
        <w:t>s out un</w:t>
      </w:r>
      <w:r w:rsidR="00E16703" w:rsidRPr="22D893E5">
        <w:rPr>
          <w:rFonts w:ascii="Calibri" w:hAnsi="Calibri" w:cs="Calibri"/>
        </w:rPr>
        <w:t xml:space="preserve">to the world. The </w:t>
      </w:r>
      <w:r w:rsidR="00796949" w:rsidRPr="22D893E5">
        <w:rPr>
          <w:rFonts w:ascii="Calibri" w:hAnsi="Calibri" w:cs="Calibri"/>
        </w:rPr>
        <w:t>newly created</w:t>
      </w:r>
      <w:r w:rsidR="00E16703" w:rsidRPr="22D893E5">
        <w:rPr>
          <w:rFonts w:ascii="Calibri" w:hAnsi="Calibri" w:cs="Calibri"/>
        </w:rPr>
        <w:t xml:space="preserve"> </w:t>
      </w:r>
      <w:r w:rsidR="00CB759B" w:rsidRPr="22D893E5">
        <w:rPr>
          <w:rFonts w:ascii="Calibri" w:hAnsi="Calibri" w:cs="Calibri"/>
        </w:rPr>
        <w:t>Death Firm</w:t>
      </w:r>
      <w:r w:rsidR="00E16703" w:rsidRPr="22D893E5">
        <w:rPr>
          <w:rFonts w:ascii="Calibri" w:hAnsi="Calibri" w:cs="Calibri"/>
        </w:rPr>
        <w:t>s are more sophisticated</w:t>
      </w:r>
      <w:r w:rsidR="00796949" w:rsidRPr="22D893E5">
        <w:rPr>
          <w:rFonts w:ascii="Calibri" w:hAnsi="Calibri" w:cs="Calibri"/>
        </w:rPr>
        <w:t xml:space="preserve">. We don’t even know </w:t>
      </w:r>
      <w:r w:rsidR="009D5EA9" w:rsidRPr="22D893E5">
        <w:rPr>
          <w:rFonts w:ascii="Calibri" w:hAnsi="Calibri" w:cs="Calibri"/>
        </w:rPr>
        <w:t xml:space="preserve">all of what they can do just yet. Since Camargo </w:t>
      </w:r>
      <w:r w:rsidR="00AD7765" w:rsidRPr="22D893E5">
        <w:rPr>
          <w:rFonts w:ascii="Calibri" w:hAnsi="Calibri" w:cs="Calibri"/>
        </w:rPr>
        <w:t>can</w:t>
      </w:r>
      <w:r w:rsidR="009D5EA9" w:rsidRPr="22D893E5">
        <w:rPr>
          <w:rFonts w:ascii="Calibri" w:hAnsi="Calibri" w:cs="Calibri"/>
        </w:rPr>
        <w:t xml:space="preserve"> control t</w:t>
      </w:r>
      <w:r w:rsidR="00957C2C" w:rsidRPr="22D893E5">
        <w:rPr>
          <w:rFonts w:ascii="Calibri" w:hAnsi="Calibri" w:cs="Calibri"/>
        </w:rPr>
        <w:t xml:space="preserve">he </w:t>
      </w:r>
      <w:r w:rsidR="00CB759B" w:rsidRPr="22D893E5">
        <w:rPr>
          <w:rFonts w:ascii="Calibri" w:hAnsi="Calibri" w:cs="Calibri"/>
        </w:rPr>
        <w:t>Death Firm</w:t>
      </w:r>
      <w:r w:rsidR="00957C2C" w:rsidRPr="22D893E5">
        <w:rPr>
          <w:rFonts w:ascii="Calibri" w:hAnsi="Calibri" w:cs="Calibri"/>
        </w:rPr>
        <w:t xml:space="preserve">s, he can command them </w:t>
      </w:r>
      <w:r w:rsidR="00DA7EE3" w:rsidRPr="22D893E5">
        <w:rPr>
          <w:rFonts w:ascii="Calibri" w:hAnsi="Calibri" w:cs="Calibri"/>
        </w:rPr>
        <w:t xml:space="preserve">all to </w:t>
      </w:r>
      <w:r w:rsidR="0043033C" w:rsidRPr="22D893E5">
        <w:rPr>
          <w:rFonts w:ascii="Calibri" w:hAnsi="Calibri" w:cs="Calibri"/>
        </w:rPr>
        <w:t xml:space="preserve">come to us and change them back to humans. </w:t>
      </w:r>
      <w:r w:rsidR="00F342B7" w:rsidRPr="22D893E5">
        <w:rPr>
          <w:rFonts w:ascii="Calibri" w:hAnsi="Calibri" w:cs="Calibri"/>
        </w:rPr>
        <w:t xml:space="preserve">Hopefully, there will be a way to surgically remove all the additional parts that were built into </w:t>
      </w:r>
      <w:r w:rsidR="00D9317E" w:rsidRPr="22D893E5">
        <w:rPr>
          <w:rFonts w:ascii="Calibri" w:hAnsi="Calibri" w:cs="Calibri"/>
        </w:rPr>
        <w:t>them.</w:t>
      </w:r>
      <w:r w:rsidR="00E16703" w:rsidRPr="22D893E5">
        <w:rPr>
          <w:rFonts w:ascii="Calibri" w:hAnsi="Calibri" w:cs="Calibri"/>
        </w:rPr>
        <w:t xml:space="preserve">” </w:t>
      </w:r>
    </w:p>
    <w:p w14:paraId="5AC68210" w14:textId="67108BE1" w:rsidR="00E6124B" w:rsidRDefault="00BB3D20" w:rsidP="007E2F89">
      <w:pPr>
        <w:spacing w:line="480" w:lineRule="auto"/>
        <w:ind w:firstLine="720"/>
        <w:rPr>
          <w:rFonts w:ascii="Calibri" w:hAnsi="Calibri" w:cs="Calibri"/>
        </w:rPr>
      </w:pPr>
      <w:r>
        <w:rPr>
          <w:rFonts w:ascii="Calibri" w:hAnsi="Calibri" w:cs="Calibri"/>
        </w:rPr>
        <w:t>“This all makes s</w:t>
      </w:r>
      <w:r w:rsidR="00D9317E">
        <w:rPr>
          <w:rFonts w:ascii="Calibri" w:hAnsi="Calibri" w:cs="Calibri"/>
        </w:rPr>
        <w:t>ense</w:t>
      </w:r>
      <w:r w:rsidR="00B760D5">
        <w:rPr>
          <w:rFonts w:ascii="Calibri" w:hAnsi="Calibri" w:cs="Calibri"/>
        </w:rPr>
        <w:t>,</w:t>
      </w:r>
      <w:r>
        <w:rPr>
          <w:rFonts w:ascii="Calibri" w:hAnsi="Calibri" w:cs="Calibri"/>
        </w:rPr>
        <w:t xml:space="preserve"> </w:t>
      </w:r>
      <w:r w:rsidR="00B760D5">
        <w:rPr>
          <w:rFonts w:ascii="Calibri" w:hAnsi="Calibri" w:cs="Calibri"/>
        </w:rPr>
        <w:t>L</w:t>
      </w:r>
      <w:r>
        <w:rPr>
          <w:rFonts w:ascii="Calibri" w:hAnsi="Calibri" w:cs="Calibri"/>
        </w:rPr>
        <w:t xml:space="preserve">ieutenant </w:t>
      </w:r>
      <w:r w:rsidR="00B760D5">
        <w:rPr>
          <w:rFonts w:ascii="Calibri" w:hAnsi="Calibri" w:cs="Calibri"/>
        </w:rPr>
        <w:t>C</w:t>
      </w:r>
      <w:r>
        <w:rPr>
          <w:rFonts w:ascii="Calibri" w:hAnsi="Calibri" w:cs="Calibri"/>
        </w:rPr>
        <w:t xml:space="preserve">olonel,” </w:t>
      </w:r>
      <w:r w:rsidR="0070698B">
        <w:rPr>
          <w:rFonts w:ascii="Calibri" w:hAnsi="Calibri" w:cs="Calibri"/>
        </w:rPr>
        <w:t>Harris</w:t>
      </w:r>
      <w:r>
        <w:rPr>
          <w:rFonts w:ascii="Calibri" w:hAnsi="Calibri" w:cs="Calibri"/>
        </w:rPr>
        <w:t xml:space="preserve"> replied. </w:t>
      </w:r>
      <w:r w:rsidR="00C72003">
        <w:rPr>
          <w:rFonts w:ascii="Calibri" w:hAnsi="Calibri" w:cs="Calibri"/>
        </w:rPr>
        <w:t>“</w:t>
      </w:r>
      <w:r w:rsidR="002625B7">
        <w:rPr>
          <w:rFonts w:ascii="Calibri" w:hAnsi="Calibri" w:cs="Calibri"/>
        </w:rPr>
        <w:t>If I find out anything</w:t>
      </w:r>
      <w:r w:rsidR="00C72003">
        <w:rPr>
          <w:rFonts w:ascii="Calibri" w:hAnsi="Calibri" w:cs="Calibri"/>
        </w:rPr>
        <w:t xml:space="preserve">, I will be sure to report it back to you.” </w:t>
      </w:r>
    </w:p>
    <w:p w14:paraId="59877025" w14:textId="08411FD1" w:rsidR="001C3803" w:rsidRDefault="001C3803" w:rsidP="007E2F89">
      <w:pPr>
        <w:spacing w:line="480" w:lineRule="auto"/>
        <w:ind w:firstLine="720"/>
        <w:rPr>
          <w:rFonts w:ascii="Calibri" w:hAnsi="Calibri" w:cs="Calibri"/>
        </w:rPr>
      </w:pPr>
      <w:r w:rsidRPr="22D893E5">
        <w:rPr>
          <w:rFonts w:ascii="Calibri" w:hAnsi="Calibri" w:cs="Calibri"/>
        </w:rPr>
        <w:t>“</w:t>
      </w:r>
      <w:r w:rsidR="00C02A12" w:rsidRPr="22D893E5">
        <w:rPr>
          <w:rFonts w:ascii="Calibri" w:hAnsi="Calibri" w:cs="Calibri"/>
        </w:rPr>
        <w:t>As will I,” Alderson said.</w:t>
      </w:r>
      <w:r w:rsidR="00B34500" w:rsidRPr="22D893E5">
        <w:rPr>
          <w:rFonts w:ascii="Calibri" w:hAnsi="Calibri" w:cs="Calibri"/>
        </w:rPr>
        <w:t xml:space="preserve"> “</w:t>
      </w:r>
      <w:r w:rsidR="007557BC" w:rsidRPr="22D893E5">
        <w:rPr>
          <w:rFonts w:ascii="Calibri" w:hAnsi="Calibri" w:cs="Calibri"/>
        </w:rPr>
        <w:t>I hope you have found a place to stay overnight.</w:t>
      </w:r>
      <w:r w:rsidR="007175BE" w:rsidRPr="22D893E5">
        <w:rPr>
          <w:rFonts w:ascii="Calibri" w:hAnsi="Calibri" w:cs="Calibri"/>
        </w:rPr>
        <w:t xml:space="preserve"> It has been a long day</w:t>
      </w:r>
      <w:r w:rsidR="00B760D5">
        <w:rPr>
          <w:rFonts w:ascii="Calibri" w:hAnsi="Calibri" w:cs="Calibri"/>
        </w:rPr>
        <w:t>,</w:t>
      </w:r>
      <w:r w:rsidR="007175BE" w:rsidRPr="22D893E5">
        <w:rPr>
          <w:rFonts w:ascii="Calibri" w:hAnsi="Calibri" w:cs="Calibri"/>
        </w:rPr>
        <w:t xml:space="preserve"> and I’m sure you and your family are exhausted.</w:t>
      </w:r>
      <w:r w:rsidR="007557BC" w:rsidRPr="22D893E5">
        <w:rPr>
          <w:rFonts w:ascii="Calibri" w:hAnsi="Calibri" w:cs="Calibri"/>
        </w:rPr>
        <w:t>”</w:t>
      </w:r>
    </w:p>
    <w:p w14:paraId="76BAB20C" w14:textId="4117F6EC" w:rsidR="006E1F48" w:rsidRDefault="004D14F1" w:rsidP="006E1F48">
      <w:pPr>
        <w:spacing w:line="480" w:lineRule="auto"/>
        <w:ind w:firstLine="720"/>
        <w:rPr>
          <w:rFonts w:ascii="Calibri" w:hAnsi="Calibri" w:cs="Calibri"/>
        </w:rPr>
      </w:pPr>
      <w:r>
        <w:rPr>
          <w:rFonts w:ascii="Calibri" w:hAnsi="Calibri" w:cs="Calibri"/>
        </w:rPr>
        <w:t>“</w:t>
      </w:r>
      <w:r w:rsidR="00B55B83">
        <w:rPr>
          <w:rFonts w:ascii="Calibri" w:hAnsi="Calibri" w:cs="Calibri"/>
        </w:rPr>
        <w:t>We pulled off at a hotel</w:t>
      </w:r>
      <w:r w:rsidR="00434087">
        <w:rPr>
          <w:rFonts w:ascii="Calibri" w:hAnsi="Calibri" w:cs="Calibri"/>
        </w:rPr>
        <w:t xml:space="preserve"> for the night,” Harris said. “</w:t>
      </w:r>
      <w:r>
        <w:rPr>
          <w:rFonts w:ascii="Calibri" w:hAnsi="Calibri" w:cs="Calibri"/>
        </w:rPr>
        <w:t>Thank you for all that you have done for my family</w:t>
      </w:r>
      <w:r w:rsidR="00434087">
        <w:rPr>
          <w:rFonts w:ascii="Calibri" w:hAnsi="Calibri" w:cs="Calibri"/>
        </w:rPr>
        <w:t xml:space="preserve">. </w:t>
      </w:r>
      <w:r w:rsidR="00074FF9">
        <w:rPr>
          <w:rFonts w:ascii="Calibri" w:hAnsi="Calibri" w:cs="Calibri"/>
        </w:rPr>
        <w:t>I owe you a great deal of gratitude. Take care</w:t>
      </w:r>
      <w:r w:rsidR="00B760D5">
        <w:rPr>
          <w:rFonts w:ascii="Calibri" w:hAnsi="Calibri" w:cs="Calibri"/>
        </w:rPr>
        <w:t>,</w:t>
      </w:r>
      <w:r w:rsidR="00074FF9">
        <w:rPr>
          <w:rFonts w:ascii="Calibri" w:hAnsi="Calibri" w:cs="Calibri"/>
        </w:rPr>
        <w:t xml:space="preserve"> </w:t>
      </w:r>
      <w:r w:rsidR="00B760D5">
        <w:rPr>
          <w:rFonts w:ascii="Calibri" w:hAnsi="Calibri" w:cs="Calibri"/>
        </w:rPr>
        <w:t>L</w:t>
      </w:r>
      <w:r w:rsidR="00074FF9">
        <w:rPr>
          <w:rFonts w:ascii="Calibri" w:hAnsi="Calibri" w:cs="Calibri"/>
        </w:rPr>
        <w:t xml:space="preserve">ieutenant </w:t>
      </w:r>
      <w:r w:rsidR="00B760D5">
        <w:rPr>
          <w:rFonts w:ascii="Calibri" w:hAnsi="Calibri" w:cs="Calibri"/>
        </w:rPr>
        <w:t>C</w:t>
      </w:r>
      <w:r w:rsidR="00074FF9">
        <w:rPr>
          <w:rFonts w:ascii="Calibri" w:hAnsi="Calibri" w:cs="Calibri"/>
        </w:rPr>
        <w:t xml:space="preserve">olonel. </w:t>
      </w:r>
      <w:r w:rsidR="006E1F48">
        <w:rPr>
          <w:rFonts w:ascii="Calibri" w:hAnsi="Calibri" w:cs="Calibri"/>
        </w:rPr>
        <w:t>I will talk to you later.”</w:t>
      </w:r>
    </w:p>
    <w:p w14:paraId="1BB405D5" w14:textId="1C7E6660" w:rsidR="006E1F48" w:rsidRDefault="006E1F48" w:rsidP="006E1F48">
      <w:pPr>
        <w:spacing w:line="480" w:lineRule="auto"/>
        <w:ind w:firstLine="720"/>
        <w:rPr>
          <w:rFonts w:ascii="Calibri" w:hAnsi="Calibri" w:cs="Calibri"/>
        </w:rPr>
      </w:pPr>
      <w:r w:rsidRPr="22D893E5">
        <w:rPr>
          <w:rFonts w:ascii="Calibri" w:hAnsi="Calibri" w:cs="Calibri"/>
        </w:rPr>
        <w:t>“You, too, Winter</w:t>
      </w:r>
      <w:r w:rsidR="006C27A6" w:rsidRPr="22D893E5">
        <w:rPr>
          <w:rFonts w:ascii="Calibri" w:hAnsi="Calibri" w:cs="Calibri"/>
        </w:rPr>
        <w:t>!” Alderson said. “</w:t>
      </w:r>
      <w:r w:rsidR="00683B34" w:rsidRPr="22D893E5">
        <w:rPr>
          <w:rFonts w:ascii="Calibri" w:hAnsi="Calibri" w:cs="Calibri"/>
        </w:rPr>
        <w:t>Get plenty of rest</w:t>
      </w:r>
      <w:r w:rsidR="00026D9C" w:rsidRPr="22D893E5">
        <w:rPr>
          <w:rFonts w:ascii="Calibri" w:hAnsi="Calibri" w:cs="Calibri"/>
        </w:rPr>
        <w:t xml:space="preserve">. </w:t>
      </w:r>
      <w:r w:rsidR="006C27A6" w:rsidRPr="22D893E5">
        <w:rPr>
          <w:rFonts w:ascii="Calibri" w:hAnsi="Calibri" w:cs="Calibri"/>
        </w:rPr>
        <w:t>Bye.”</w:t>
      </w:r>
    </w:p>
    <w:p w14:paraId="384E6740" w14:textId="64B6E139" w:rsidR="006C27A6" w:rsidRDefault="006C27A6" w:rsidP="006E1F48">
      <w:pPr>
        <w:spacing w:line="480" w:lineRule="auto"/>
        <w:ind w:firstLine="720"/>
        <w:rPr>
          <w:rFonts w:ascii="Calibri" w:hAnsi="Calibri" w:cs="Calibri"/>
        </w:rPr>
      </w:pPr>
      <w:r>
        <w:rPr>
          <w:rFonts w:ascii="Calibri" w:hAnsi="Calibri" w:cs="Calibri"/>
        </w:rPr>
        <w:t>“</w:t>
      </w:r>
      <w:r w:rsidR="00026D9C">
        <w:rPr>
          <w:rFonts w:ascii="Calibri" w:hAnsi="Calibri" w:cs="Calibri"/>
        </w:rPr>
        <w:t>Oh, we will,</w:t>
      </w:r>
      <w:r>
        <w:rPr>
          <w:rFonts w:ascii="Calibri" w:hAnsi="Calibri" w:cs="Calibri"/>
        </w:rPr>
        <w:t xml:space="preserve">” Winter said. </w:t>
      </w:r>
      <w:r w:rsidR="00026D9C">
        <w:rPr>
          <w:rFonts w:ascii="Calibri" w:hAnsi="Calibri" w:cs="Calibri"/>
        </w:rPr>
        <w:t>“Bye!”</w:t>
      </w:r>
    </w:p>
    <w:p w14:paraId="525DA515" w14:textId="5B8BC7F9" w:rsidR="00666E0C" w:rsidRDefault="00C14CEE" w:rsidP="006E1F48">
      <w:pPr>
        <w:spacing w:line="480" w:lineRule="auto"/>
        <w:ind w:firstLine="720"/>
        <w:rPr>
          <w:rFonts w:ascii="Calibri" w:hAnsi="Calibri" w:cs="Calibri"/>
        </w:rPr>
      </w:pPr>
      <w:r w:rsidRPr="22D893E5">
        <w:rPr>
          <w:rFonts w:ascii="Calibri" w:hAnsi="Calibri" w:cs="Calibri"/>
        </w:rPr>
        <w:t xml:space="preserve">Alderson smiled, then looked off into the distance. </w:t>
      </w:r>
      <w:r w:rsidR="007B0974" w:rsidRPr="22D893E5">
        <w:rPr>
          <w:rFonts w:ascii="Calibri" w:hAnsi="Calibri" w:cs="Calibri"/>
        </w:rPr>
        <w:t>He felt hopeful that they would be able to find Camargo and</w:t>
      </w:r>
      <w:r w:rsidR="009D756C" w:rsidRPr="22D893E5">
        <w:rPr>
          <w:rFonts w:ascii="Calibri" w:hAnsi="Calibri" w:cs="Calibri"/>
        </w:rPr>
        <w:t xml:space="preserve"> put an</w:t>
      </w:r>
      <w:r w:rsidR="007B0974" w:rsidRPr="22D893E5">
        <w:rPr>
          <w:rFonts w:ascii="Calibri" w:hAnsi="Calibri" w:cs="Calibri"/>
        </w:rPr>
        <w:t xml:space="preserve"> </w:t>
      </w:r>
      <w:r w:rsidR="00DB3FD3" w:rsidRPr="22D893E5">
        <w:rPr>
          <w:rFonts w:ascii="Calibri" w:hAnsi="Calibri" w:cs="Calibri"/>
        </w:rPr>
        <w:t>end</w:t>
      </w:r>
      <w:r w:rsidR="009D756C" w:rsidRPr="22D893E5">
        <w:rPr>
          <w:rFonts w:ascii="Calibri" w:hAnsi="Calibri" w:cs="Calibri"/>
        </w:rPr>
        <w:t xml:space="preserve"> to</w:t>
      </w:r>
      <w:r w:rsidR="00DB3FD3" w:rsidRPr="22D893E5">
        <w:rPr>
          <w:rFonts w:ascii="Calibri" w:hAnsi="Calibri" w:cs="Calibri"/>
        </w:rPr>
        <w:t xml:space="preserve"> this </w:t>
      </w:r>
      <w:r w:rsidR="009D756C" w:rsidRPr="22D893E5">
        <w:rPr>
          <w:rFonts w:ascii="Calibri" w:hAnsi="Calibri" w:cs="Calibri"/>
        </w:rPr>
        <w:t xml:space="preserve">whole </w:t>
      </w:r>
      <w:r w:rsidR="00DB3FD3" w:rsidRPr="22D893E5">
        <w:rPr>
          <w:rFonts w:ascii="Calibri" w:hAnsi="Calibri" w:cs="Calibri"/>
        </w:rPr>
        <w:t xml:space="preserve">charade. It was his duty to keep the nation safe from attacks. It was a privilege to serve the country. </w:t>
      </w:r>
    </w:p>
    <w:p w14:paraId="0E7CCD7A" w14:textId="5C380908" w:rsidR="00C14CEE" w:rsidRDefault="00124888" w:rsidP="006E1F48">
      <w:pPr>
        <w:spacing w:line="480" w:lineRule="auto"/>
        <w:ind w:firstLine="720"/>
        <w:rPr>
          <w:rFonts w:ascii="Calibri" w:hAnsi="Calibri" w:cs="Calibri"/>
        </w:rPr>
      </w:pPr>
      <w:r w:rsidRPr="22D893E5">
        <w:rPr>
          <w:rFonts w:ascii="Calibri" w:hAnsi="Calibri" w:cs="Calibri"/>
        </w:rPr>
        <w:t xml:space="preserve">Harris hung up the phone. He </w:t>
      </w:r>
      <w:r w:rsidR="00B8004C" w:rsidRPr="22D893E5">
        <w:rPr>
          <w:rFonts w:ascii="Calibri" w:hAnsi="Calibri" w:cs="Calibri"/>
        </w:rPr>
        <w:t xml:space="preserve">gave Gabriela a concerned look. </w:t>
      </w:r>
      <w:r w:rsidR="00D15425" w:rsidRPr="22D893E5">
        <w:rPr>
          <w:rFonts w:ascii="Calibri" w:hAnsi="Calibri" w:cs="Calibri"/>
        </w:rPr>
        <w:t xml:space="preserve">He hated reporting bad news to </w:t>
      </w:r>
      <w:r w:rsidR="00E277E8" w:rsidRPr="22D893E5">
        <w:rPr>
          <w:rFonts w:ascii="Calibri" w:hAnsi="Calibri" w:cs="Calibri"/>
        </w:rPr>
        <w:t>her because</w:t>
      </w:r>
      <w:r w:rsidR="004B75D3" w:rsidRPr="22D893E5">
        <w:rPr>
          <w:rFonts w:ascii="Calibri" w:hAnsi="Calibri" w:cs="Calibri"/>
        </w:rPr>
        <w:t xml:space="preserve"> she </w:t>
      </w:r>
      <w:r w:rsidR="00E277E8" w:rsidRPr="22D893E5">
        <w:rPr>
          <w:rFonts w:ascii="Calibri" w:hAnsi="Calibri" w:cs="Calibri"/>
        </w:rPr>
        <w:t>tended to</w:t>
      </w:r>
      <w:r w:rsidR="004B75D3" w:rsidRPr="22D893E5">
        <w:rPr>
          <w:rFonts w:ascii="Calibri" w:hAnsi="Calibri" w:cs="Calibri"/>
        </w:rPr>
        <w:t xml:space="preserve"> worry too much. </w:t>
      </w:r>
      <w:r w:rsidR="00E277E8" w:rsidRPr="22D893E5">
        <w:rPr>
          <w:rFonts w:ascii="Calibri" w:hAnsi="Calibri" w:cs="Calibri"/>
        </w:rPr>
        <w:t>Harris had a desire to make her feel safe and secure whenever he was with her.</w:t>
      </w:r>
      <w:r w:rsidR="003A276E" w:rsidRPr="22D893E5">
        <w:rPr>
          <w:rFonts w:ascii="Calibri" w:hAnsi="Calibri" w:cs="Calibri"/>
        </w:rPr>
        <w:t xml:space="preserve"> He also just wanted her to be happy. Unfortunately, none of this was possible right now. </w:t>
      </w:r>
    </w:p>
    <w:p w14:paraId="0126F586" w14:textId="515D55E0" w:rsidR="00873401" w:rsidRDefault="00B8004C" w:rsidP="002D4799">
      <w:pPr>
        <w:spacing w:line="480" w:lineRule="auto"/>
        <w:ind w:firstLine="720"/>
        <w:rPr>
          <w:rFonts w:ascii="Calibri" w:hAnsi="Calibri" w:cs="Calibri"/>
        </w:rPr>
      </w:pPr>
      <w:r>
        <w:rPr>
          <w:rFonts w:ascii="Calibri" w:hAnsi="Calibri" w:cs="Calibri"/>
        </w:rPr>
        <w:t>“Who were you talking to</w:t>
      </w:r>
      <w:r w:rsidR="00B760D5">
        <w:rPr>
          <w:rFonts w:ascii="Calibri" w:hAnsi="Calibri" w:cs="Calibri"/>
        </w:rPr>
        <w:t>,</w:t>
      </w:r>
      <w:r>
        <w:rPr>
          <w:rFonts w:ascii="Calibri" w:hAnsi="Calibri" w:cs="Calibri"/>
        </w:rPr>
        <w:t xml:space="preserve"> Winter?” she </w:t>
      </w:r>
      <w:r w:rsidR="002D4799">
        <w:rPr>
          <w:rFonts w:ascii="Calibri" w:hAnsi="Calibri" w:cs="Calibri"/>
        </w:rPr>
        <w:t xml:space="preserve">inquired. </w:t>
      </w:r>
    </w:p>
    <w:p w14:paraId="14485B52" w14:textId="0A92D9CA" w:rsidR="00350D13" w:rsidRDefault="0072755F" w:rsidP="002D4799">
      <w:pPr>
        <w:spacing w:line="480" w:lineRule="auto"/>
        <w:ind w:firstLine="720"/>
        <w:rPr>
          <w:rFonts w:ascii="Calibri" w:hAnsi="Calibri" w:cs="Calibri"/>
        </w:rPr>
      </w:pPr>
      <w:r>
        <w:rPr>
          <w:rFonts w:ascii="Calibri" w:hAnsi="Calibri" w:cs="Calibri"/>
        </w:rPr>
        <w:t xml:space="preserve">“I just got off the phone with Lieutenant Colonel Lee Alderson,” he answered. </w:t>
      </w:r>
      <w:r w:rsidR="00E60E3D">
        <w:rPr>
          <w:rFonts w:ascii="Calibri" w:hAnsi="Calibri" w:cs="Calibri"/>
        </w:rPr>
        <w:t>“Dr. Fritz Camargo was nowhere to be found. They are still undergoing a search.</w:t>
      </w:r>
      <w:r w:rsidR="00FB1C2A">
        <w:rPr>
          <w:rFonts w:ascii="Calibri" w:hAnsi="Calibri" w:cs="Calibri"/>
        </w:rPr>
        <w:t>”</w:t>
      </w:r>
    </w:p>
    <w:p w14:paraId="06A4BF34" w14:textId="1FAB52DC" w:rsidR="00FB1C2A" w:rsidRDefault="00FB1C2A" w:rsidP="002D4799">
      <w:pPr>
        <w:spacing w:line="480" w:lineRule="auto"/>
        <w:ind w:firstLine="720"/>
        <w:rPr>
          <w:rFonts w:ascii="Calibri" w:hAnsi="Calibri" w:cs="Calibri"/>
        </w:rPr>
      </w:pPr>
      <w:r>
        <w:rPr>
          <w:rFonts w:ascii="Calibri" w:hAnsi="Calibri" w:cs="Calibri"/>
        </w:rPr>
        <w:t xml:space="preserve">“I can’t believe this!” she </w:t>
      </w:r>
      <w:r w:rsidR="00F41365">
        <w:rPr>
          <w:rFonts w:ascii="Calibri" w:hAnsi="Calibri" w:cs="Calibri"/>
        </w:rPr>
        <w:t>shouted. “I thought you said he was laying on the floor motionless.”</w:t>
      </w:r>
    </w:p>
    <w:p w14:paraId="0A967986" w14:textId="129F14D9" w:rsidR="00046983" w:rsidRDefault="00046983" w:rsidP="002D4799">
      <w:pPr>
        <w:spacing w:line="480" w:lineRule="auto"/>
        <w:ind w:firstLine="720"/>
        <w:rPr>
          <w:rFonts w:ascii="Calibri" w:hAnsi="Calibri" w:cs="Calibri"/>
        </w:rPr>
      </w:pPr>
      <w:r>
        <w:rPr>
          <w:rFonts w:ascii="Calibri" w:hAnsi="Calibri" w:cs="Calibri"/>
        </w:rPr>
        <w:t xml:space="preserve">“I did,” </w:t>
      </w:r>
      <w:r w:rsidR="00E4665E">
        <w:rPr>
          <w:rFonts w:ascii="Calibri" w:hAnsi="Calibri" w:cs="Calibri"/>
        </w:rPr>
        <w:t xml:space="preserve">Harris </w:t>
      </w:r>
      <w:r w:rsidR="00B83C9D">
        <w:rPr>
          <w:rFonts w:ascii="Calibri" w:hAnsi="Calibri" w:cs="Calibri"/>
        </w:rPr>
        <w:t>answered. “</w:t>
      </w:r>
      <w:r w:rsidR="00975744">
        <w:rPr>
          <w:rFonts w:ascii="Calibri" w:hAnsi="Calibri" w:cs="Calibri"/>
        </w:rPr>
        <w:t>It appears he</w:t>
      </w:r>
      <w:r w:rsidR="00B83C9D">
        <w:rPr>
          <w:rFonts w:ascii="Calibri" w:hAnsi="Calibri" w:cs="Calibri"/>
        </w:rPr>
        <w:t xml:space="preserve"> got help from his </w:t>
      </w:r>
      <w:r w:rsidR="00CB759B">
        <w:rPr>
          <w:rFonts w:ascii="Calibri" w:hAnsi="Calibri" w:cs="Calibri"/>
        </w:rPr>
        <w:t>Death Firm</w:t>
      </w:r>
      <w:r w:rsidR="00B83C9D">
        <w:rPr>
          <w:rFonts w:ascii="Calibri" w:hAnsi="Calibri" w:cs="Calibri"/>
        </w:rPr>
        <w:t>s.</w:t>
      </w:r>
      <w:r w:rsidR="00241B99">
        <w:rPr>
          <w:rFonts w:ascii="Calibri" w:hAnsi="Calibri" w:cs="Calibri"/>
        </w:rPr>
        <w:t xml:space="preserve"> They obviously removed him from the premises and carried him off to someplace safe.</w:t>
      </w:r>
      <w:r w:rsidR="00BA0188">
        <w:rPr>
          <w:rFonts w:ascii="Calibri" w:hAnsi="Calibri" w:cs="Calibri"/>
        </w:rPr>
        <w:t>”</w:t>
      </w:r>
    </w:p>
    <w:p w14:paraId="569741B8" w14:textId="2B6A61AD" w:rsidR="00BA0188" w:rsidRDefault="00BA0188" w:rsidP="002D4799">
      <w:pPr>
        <w:spacing w:line="480" w:lineRule="auto"/>
        <w:ind w:firstLine="720"/>
        <w:rPr>
          <w:rFonts w:ascii="Calibri" w:hAnsi="Calibri" w:cs="Calibri"/>
        </w:rPr>
      </w:pPr>
      <w:r>
        <w:rPr>
          <w:rFonts w:ascii="Calibri" w:hAnsi="Calibri" w:cs="Calibri"/>
        </w:rPr>
        <w:t xml:space="preserve">“He could be anywhere by now!” she added. </w:t>
      </w:r>
      <w:r w:rsidR="00A475D4">
        <w:rPr>
          <w:rFonts w:ascii="Calibri" w:hAnsi="Calibri" w:cs="Calibri"/>
        </w:rPr>
        <w:t>“What are we going to do?”</w:t>
      </w:r>
    </w:p>
    <w:p w14:paraId="01FB40CA" w14:textId="0C916863" w:rsidR="00C633E4" w:rsidRDefault="00DA1CB6" w:rsidP="002D4799">
      <w:pPr>
        <w:spacing w:line="480" w:lineRule="auto"/>
        <w:ind w:firstLine="720"/>
        <w:rPr>
          <w:rFonts w:ascii="Calibri" w:hAnsi="Calibri" w:cs="Calibri"/>
        </w:rPr>
      </w:pPr>
      <w:r>
        <w:rPr>
          <w:rFonts w:ascii="Calibri" w:hAnsi="Calibri" w:cs="Calibri"/>
        </w:rPr>
        <w:t xml:space="preserve">“We will have to stay in hiding,” Harris said. </w:t>
      </w:r>
      <w:r w:rsidR="00C14291">
        <w:rPr>
          <w:rFonts w:ascii="Calibri" w:hAnsi="Calibri" w:cs="Calibri"/>
        </w:rPr>
        <w:t xml:space="preserve">“In order to do so, we can’t stay in one place or for sure they will find us. We will have to keep </w:t>
      </w:r>
      <w:r w:rsidR="001E2B2A">
        <w:rPr>
          <w:rFonts w:ascii="Calibri" w:hAnsi="Calibri" w:cs="Calibri"/>
        </w:rPr>
        <w:t>driving further out.</w:t>
      </w:r>
      <w:r w:rsidR="00C633E4">
        <w:rPr>
          <w:rFonts w:ascii="Calibri" w:hAnsi="Calibri" w:cs="Calibri"/>
        </w:rPr>
        <w:t xml:space="preserve"> Obviously, Camargo will stop at nothing to get to us.</w:t>
      </w:r>
      <w:r w:rsidR="008F7FA1">
        <w:rPr>
          <w:rFonts w:ascii="Calibri" w:hAnsi="Calibri" w:cs="Calibri"/>
        </w:rPr>
        <w:t xml:space="preserve"> He will keep trying to track us down.</w:t>
      </w:r>
      <w:r w:rsidR="001E2B2A">
        <w:rPr>
          <w:rFonts w:ascii="Calibri" w:hAnsi="Calibri" w:cs="Calibri"/>
        </w:rPr>
        <w:t>”</w:t>
      </w:r>
    </w:p>
    <w:p w14:paraId="415E5E7A" w14:textId="62F6B3E7" w:rsidR="008F7FA1" w:rsidRDefault="0096787B" w:rsidP="002D4799">
      <w:pPr>
        <w:spacing w:line="480" w:lineRule="auto"/>
        <w:ind w:firstLine="720"/>
        <w:rPr>
          <w:rFonts w:ascii="Calibri" w:hAnsi="Calibri" w:cs="Calibri"/>
        </w:rPr>
      </w:pPr>
      <w:r>
        <w:rPr>
          <w:rFonts w:ascii="Calibri" w:hAnsi="Calibri" w:cs="Calibri"/>
        </w:rPr>
        <w:t>“</w:t>
      </w:r>
      <w:r w:rsidR="00645891">
        <w:rPr>
          <w:rFonts w:ascii="Calibri" w:hAnsi="Calibri" w:cs="Calibri"/>
        </w:rPr>
        <w:t>We can’t keep doing this</w:t>
      </w:r>
      <w:r w:rsidR="00B760D5">
        <w:rPr>
          <w:rFonts w:ascii="Calibri" w:hAnsi="Calibri" w:cs="Calibri"/>
        </w:rPr>
        <w:t>,</w:t>
      </w:r>
      <w:r w:rsidR="00645891">
        <w:rPr>
          <w:rFonts w:ascii="Calibri" w:hAnsi="Calibri" w:cs="Calibri"/>
        </w:rPr>
        <w:t xml:space="preserve"> Winter,” </w:t>
      </w:r>
      <w:r w:rsidR="009C3ADE">
        <w:rPr>
          <w:rFonts w:ascii="Calibri" w:hAnsi="Calibri" w:cs="Calibri"/>
        </w:rPr>
        <w:t>Gabriela said. “Sooner or later, we will run out of money.</w:t>
      </w:r>
      <w:r w:rsidR="0091510F">
        <w:rPr>
          <w:rFonts w:ascii="Calibri" w:hAnsi="Calibri" w:cs="Calibri"/>
        </w:rPr>
        <w:t>”</w:t>
      </w:r>
    </w:p>
    <w:p w14:paraId="0F51CF94" w14:textId="7C938F89" w:rsidR="0091510F" w:rsidRDefault="0091510F" w:rsidP="002D4799">
      <w:pPr>
        <w:spacing w:line="480" w:lineRule="auto"/>
        <w:ind w:firstLine="720"/>
        <w:rPr>
          <w:rFonts w:ascii="Calibri" w:hAnsi="Calibri" w:cs="Calibri"/>
        </w:rPr>
      </w:pPr>
      <w:r w:rsidRPr="22D893E5">
        <w:rPr>
          <w:rFonts w:ascii="Calibri" w:hAnsi="Calibri" w:cs="Calibri"/>
        </w:rPr>
        <w:t xml:space="preserve">“Gabriela, I realize this,” he said. “We will have to get help </w:t>
      </w:r>
      <w:r w:rsidR="007E111B" w:rsidRPr="22D893E5">
        <w:rPr>
          <w:rFonts w:ascii="Calibri" w:hAnsi="Calibri" w:cs="Calibri"/>
        </w:rPr>
        <w:t xml:space="preserve">from the </w:t>
      </w:r>
      <w:r w:rsidR="00250618" w:rsidRPr="22D893E5">
        <w:rPr>
          <w:rFonts w:ascii="Calibri" w:hAnsi="Calibri" w:cs="Calibri"/>
        </w:rPr>
        <w:t>government</w:t>
      </w:r>
      <w:r w:rsidR="007E111B" w:rsidRPr="22D893E5">
        <w:rPr>
          <w:rFonts w:ascii="Calibri" w:hAnsi="Calibri" w:cs="Calibri"/>
        </w:rPr>
        <w:t xml:space="preserve">. </w:t>
      </w:r>
      <w:r w:rsidR="00212DA4" w:rsidRPr="22D893E5">
        <w:rPr>
          <w:rFonts w:ascii="Calibri" w:hAnsi="Calibri" w:cs="Calibri"/>
        </w:rPr>
        <w:t>The U.S. Army</w:t>
      </w:r>
      <w:r w:rsidR="007E111B" w:rsidRPr="22D893E5">
        <w:rPr>
          <w:rFonts w:ascii="Calibri" w:hAnsi="Calibri" w:cs="Calibri"/>
        </w:rPr>
        <w:t xml:space="preserve"> will have to wire us some money to keep us </w:t>
      </w:r>
      <w:r w:rsidR="00250618" w:rsidRPr="22D893E5">
        <w:rPr>
          <w:rFonts w:ascii="Calibri" w:hAnsi="Calibri" w:cs="Calibri"/>
        </w:rPr>
        <w:t xml:space="preserve">afloat. Lieutenant Colonel Lee Alderson will make the arrangements to do so. </w:t>
      </w:r>
      <w:r w:rsidR="00FB099C" w:rsidRPr="22D893E5">
        <w:rPr>
          <w:rFonts w:ascii="Calibri" w:hAnsi="Calibri" w:cs="Calibri"/>
        </w:rPr>
        <w:t>Do</w:t>
      </w:r>
      <w:r w:rsidR="004A13C1" w:rsidRPr="22D893E5">
        <w:rPr>
          <w:rFonts w:ascii="Calibri" w:hAnsi="Calibri" w:cs="Calibri"/>
        </w:rPr>
        <w:t xml:space="preserve"> not</w:t>
      </w:r>
      <w:r w:rsidR="00FB099C" w:rsidRPr="22D893E5">
        <w:rPr>
          <w:rFonts w:ascii="Calibri" w:hAnsi="Calibri" w:cs="Calibri"/>
        </w:rPr>
        <w:t xml:space="preserve"> worry about money right now</w:t>
      </w:r>
      <w:r w:rsidR="00B760D5">
        <w:rPr>
          <w:rFonts w:ascii="Calibri" w:hAnsi="Calibri" w:cs="Calibri"/>
        </w:rPr>
        <w:t>,</w:t>
      </w:r>
      <w:r w:rsidR="004A13C1" w:rsidRPr="22D893E5">
        <w:rPr>
          <w:rFonts w:ascii="Calibri" w:hAnsi="Calibri" w:cs="Calibri"/>
        </w:rPr>
        <w:t xml:space="preserve"> Gabriela</w:t>
      </w:r>
      <w:r w:rsidR="00FB099C" w:rsidRPr="22D893E5">
        <w:rPr>
          <w:rFonts w:ascii="Calibri" w:hAnsi="Calibri" w:cs="Calibri"/>
        </w:rPr>
        <w:t xml:space="preserve">. </w:t>
      </w:r>
      <w:r w:rsidR="004A13C1" w:rsidRPr="22D893E5">
        <w:rPr>
          <w:rFonts w:ascii="Calibri" w:hAnsi="Calibri" w:cs="Calibri"/>
        </w:rPr>
        <w:t>You should be more concerned about our safety.</w:t>
      </w:r>
      <w:r w:rsidR="00917A3F" w:rsidRPr="22D893E5">
        <w:rPr>
          <w:rFonts w:ascii="Calibri" w:hAnsi="Calibri" w:cs="Calibri"/>
        </w:rPr>
        <w:t xml:space="preserve"> We will figure something out.</w:t>
      </w:r>
      <w:r w:rsidR="00250618" w:rsidRPr="22D893E5">
        <w:rPr>
          <w:rFonts w:ascii="Calibri" w:hAnsi="Calibri" w:cs="Calibri"/>
        </w:rPr>
        <w:t xml:space="preserve">” </w:t>
      </w:r>
    </w:p>
    <w:p w14:paraId="18930384" w14:textId="033F95FF" w:rsidR="00917A3F" w:rsidRDefault="003B702D" w:rsidP="002D4799">
      <w:pPr>
        <w:spacing w:line="480" w:lineRule="auto"/>
        <w:ind w:firstLine="720"/>
        <w:rPr>
          <w:rFonts w:ascii="Calibri" w:hAnsi="Calibri" w:cs="Calibri"/>
        </w:rPr>
      </w:pPr>
      <w:r>
        <w:rPr>
          <w:rFonts w:ascii="Calibri" w:hAnsi="Calibri" w:cs="Calibri"/>
        </w:rPr>
        <w:t xml:space="preserve">“Winter, I’m sorry for shouting at you,” </w:t>
      </w:r>
      <w:r w:rsidR="00BD5250">
        <w:rPr>
          <w:rFonts w:ascii="Calibri" w:hAnsi="Calibri" w:cs="Calibri"/>
        </w:rPr>
        <w:t>Gabriela said. “I’m just scared, that’s all.</w:t>
      </w:r>
      <w:r w:rsidR="00B760D5">
        <w:rPr>
          <w:rFonts w:ascii="Calibri" w:hAnsi="Calibri" w:cs="Calibri"/>
        </w:rPr>
        <w:t>”</w:t>
      </w:r>
    </w:p>
    <w:p w14:paraId="3FE3CDCA" w14:textId="4F68974C" w:rsidR="00BD5250" w:rsidRDefault="00BD5250" w:rsidP="002D4799">
      <w:pPr>
        <w:spacing w:line="480" w:lineRule="auto"/>
        <w:ind w:firstLine="720"/>
        <w:rPr>
          <w:rFonts w:ascii="Calibri" w:hAnsi="Calibri" w:cs="Calibri"/>
        </w:rPr>
      </w:pPr>
      <w:r w:rsidRPr="22D893E5">
        <w:rPr>
          <w:rFonts w:ascii="Calibri" w:hAnsi="Calibri" w:cs="Calibri"/>
        </w:rPr>
        <w:t>“I know</w:t>
      </w:r>
      <w:r w:rsidR="00B760D5">
        <w:rPr>
          <w:rFonts w:ascii="Calibri" w:hAnsi="Calibri" w:cs="Calibri"/>
        </w:rPr>
        <w:t>,</w:t>
      </w:r>
      <w:r w:rsidRPr="22D893E5">
        <w:rPr>
          <w:rFonts w:ascii="Calibri" w:hAnsi="Calibri" w:cs="Calibri"/>
        </w:rPr>
        <w:t xml:space="preserve"> darling,” Harris answered. “</w:t>
      </w:r>
      <w:r w:rsidR="006146CF" w:rsidRPr="22D893E5">
        <w:rPr>
          <w:rFonts w:ascii="Calibri" w:hAnsi="Calibri" w:cs="Calibri"/>
        </w:rPr>
        <w:t>We both are.</w:t>
      </w:r>
      <w:r w:rsidR="00425741" w:rsidRPr="22D893E5">
        <w:rPr>
          <w:rFonts w:ascii="Calibri" w:hAnsi="Calibri" w:cs="Calibri"/>
        </w:rPr>
        <w:t xml:space="preserve"> We just need to try and relax </w:t>
      </w:r>
      <w:r w:rsidR="00B760D5">
        <w:rPr>
          <w:rFonts w:ascii="Calibri" w:hAnsi="Calibri" w:cs="Calibri"/>
        </w:rPr>
        <w:t>in</w:t>
      </w:r>
      <w:r w:rsidR="00B760D5" w:rsidRPr="22D893E5">
        <w:rPr>
          <w:rFonts w:ascii="Calibri" w:hAnsi="Calibri" w:cs="Calibri"/>
        </w:rPr>
        <w:t xml:space="preserve"> </w:t>
      </w:r>
      <w:r w:rsidR="00425741" w:rsidRPr="22D893E5">
        <w:rPr>
          <w:rFonts w:ascii="Calibri" w:hAnsi="Calibri" w:cs="Calibri"/>
        </w:rPr>
        <w:t>the meantime. Now, try to get plenty of rest. We will need every ounce of energy to get us through all of this.</w:t>
      </w:r>
      <w:r w:rsidR="006146CF" w:rsidRPr="22D893E5">
        <w:rPr>
          <w:rFonts w:ascii="Calibri" w:hAnsi="Calibri" w:cs="Calibri"/>
        </w:rPr>
        <w:t>”</w:t>
      </w:r>
    </w:p>
    <w:p w14:paraId="17011AB2" w14:textId="2F8F60C6" w:rsidR="00425741" w:rsidRDefault="00425741" w:rsidP="002D4799">
      <w:pPr>
        <w:spacing w:line="480" w:lineRule="auto"/>
        <w:ind w:firstLine="720"/>
        <w:rPr>
          <w:rFonts w:ascii="Calibri" w:hAnsi="Calibri" w:cs="Calibri"/>
        </w:rPr>
      </w:pPr>
      <w:r>
        <w:rPr>
          <w:rFonts w:ascii="Calibri" w:hAnsi="Calibri" w:cs="Calibri"/>
        </w:rPr>
        <w:t xml:space="preserve">“I will try my best, sweetie,” she said. </w:t>
      </w:r>
      <w:r w:rsidR="00B2678F">
        <w:rPr>
          <w:rFonts w:ascii="Calibri" w:hAnsi="Calibri" w:cs="Calibri"/>
        </w:rPr>
        <w:t>“I just get so overly excited.”</w:t>
      </w:r>
    </w:p>
    <w:p w14:paraId="1B7F4039" w14:textId="4404CF9C" w:rsidR="00B2678F" w:rsidRDefault="00B2678F" w:rsidP="002D4799">
      <w:pPr>
        <w:spacing w:line="480" w:lineRule="auto"/>
        <w:ind w:firstLine="720"/>
        <w:rPr>
          <w:rFonts w:ascii="Calibri" w:hAnsi="Calibri" w:cs="Calibri"/>
        </w:rPr>
      </w:pPr>
      <w:r>
        <w:rPr>
          <w:rFonts w:ascii="Calibri" w:hAnsi="Calibri" w:cs="Calibri"/>
        </w:rPr>
        <w:t>“I know you do,” he replied.</w:t>
      </w:r>
      <w:r w:rsidR="0085143A">
        <w:rPr>
          <w:rFonts w:ascii="Calibri" w:hAnsi="Calibri" w:cs="Calibri"/>
        </w:rPr>
        <w:t xml:space="preserve"> “That is one of </w:t>
      </w:r>
      <w:r w:rsidR="00972C01">
        <w:rPr>
          <w:rFonts w:ascii="Calibri" w:hAnsi="Calibri" w:cs="Calibri"/>
        </w:rPr>
        <w:t>the many things that I love about you. You always keep me on my toes.”</w:t>
      </w:r>
    </w:p>
    <w:p w14:paraId="5FF72B50" w14:textId="32399CCA" w:rsidR="000838B2" w:rsidRDefault="000838B2" w:rsidP="002D4799">
      <w:pPr>
        <w:spacing w:line="480" w:lineRule="auto"/>
        <w:ind w:firstLine="720"/>
        <w:rPr>
          <w:rFonts w:ascii="Calibri" w:hAnsi="Calibri" w:cs="Calibri"/>
        </w:rPr>
      </w:pPr>
      <w:r w:rsidRPr="22D893E5">
        <w:rPr>
          <w:rFonts w:ascii="Calibri" w:hAnsi="Calibri" w:cs="Calibri"/>
        </w:rPr>
        <w:t>She</w:t>
      </w:r>
      <w:r w:rsidR="00025AF0" w:rsidRPr="22D893E5">
        <w:rPr>
          <w:rFonts w:ascii="Calibri" w:hAnsi="Calibri" w:cs="Calibri"/>
        </w:rPr>
        <w:t xml:space="preserve"> </w:t>
      </w:r>
      <w:r w:rsidR="00CD7EFF" w:rsidRPr="22D893E5">
        <w:rPr>
          <w:rFonts w:ascii="Calibri" w:hAnsi="Calibri" w:cs="Calibri"/>
        </w:rPr>
        <w:t xml:space="preserve">looked up and </w:t>
      </w:r>
      <w:r w:rsidR="00025AF0" w:rsidRPr="22D893E5">
        <w:rPr>
          <w:rFonts w:ascii="Calibri" w:hAnsi="Calibri" w:cs="Calibri"/>
        </w:rPr>
        <w:t xml:space="preserve">smiled at him </w:t>
      </w:r>
      <w:r w:rsidR="00CD7EFF" w:rsidRPr="22D893E5">
        <w:rPr>
          <w:rFonts w:ascii="Calibri" w:hAnsi="Calibri" w:cs="Calibri"/>
        </w:rPr>
        <w:t>just before</w:t>
      </w:r>
      <w:r w:rsidR="00025AF0" w:rsidRPr="22D893E5">
        <w:rPr>
          <w:rFonts w:ascii="Calibri" w:hAnsi="Calibri" w:cs="Calibri"/>
        </w:rPr>
        <w:t xml:space="preserve"> he kissed her forehead. </w:t>
      </w:r>
      <w:r w:rsidR="0056679D" w:rsidRPr="22D893E5">
        <w:rPr>
          <w:rFonts w:ascii="Calibri" w:hAnsi="Calibri" w:cs="Calibri"/>
        </w:rPr>
        <w:t>Harris then wrapped his arm around her and held her tight. She felt warm in his emb</w:t>
      </w:r>
      <w:r w:rsidR="00117EBB" w:rsidRPr="22D893E5">
        <w:rPr>
          <w:rFonts w:ascii="Calibri" w:hAnsi="Calibri" w:cs="Calibri"/>
        </w:rPr>
        <w:t>race</w:t>
      </w:r>
      <w:r w:rsidR="0091327C" w:rsidRPr="22D893E5">
        <w:rPr>
          <w:rFonts w:ascii="Calibri" w:hAnsi="Calibri" w:cs="Calibri"/>
        </w:rPr>
        <w:t xml:space="preserve"> and could hear </w:t>
      </w:r>
      <w:r w:rsidR="00214FE9" w:rsidRPr="22D893E5">
        <w:rPr>
          <w:rFonts w:ascii="Calibri" w:hAnsi="Calibri" w:cs="Calibri"/>
        </w:rPr>
        <w:t>his heartbeat as she nestled her head on his chest.</w:t>
      </w:r>
      <w:r w:rsidR="0095037A" w:rsidRPr="22D893E5">
        <w:rPr>
          <w:rFonts w:ascii="Calibri" w:hAnsi="Calibri" w:cs="Calibri"/>
        </w:rPr>
        <w:t xml:space="preserve"> </w:t>
      </w:r>
      <w:r w:rsidR="00477153" w:rsidRPr="22D893E5">
        <w:rPr>
          <w:rFonts w:ascii="Calibri" w:hAnsi="Calibri" w:cs="Calibri"/>
        </w:rPr>
        <w:t xml:space="preserve">It was a tender moment for the loving couple. One they wished would last forever. </w:t>
      </w:r>
    </w:p>
    <w:p w14:paraId="3D11BC27" w14:textId="1187864B" w:rsidR="00400653" w:rsidRDefault="009E1E37" w:rsidP="002D4799">
      <w:pPr>
        <w:spacing w:line="480" w:lineRule="auto"/>
        <w:ind w:firstLine="720"/>
        <w:rPr>
          <w:rFonts w:ascii="Calibri" w:hAnsi="Calibri" w:cs="Calibri"/>
        </w:rPr>
      </w:pPr>
      <w:r w:rsidRPr="22D893E5">
        <w:rPr>
          <w:rFonts w:ascii="Calibri" w:hAnsi="Calibri" w:cs="Calibri"/>
        </w:rPr>
        <w:t xml:space="preserve">They </w:t>
      </w:r>
      <w:r w:rsidR="00CE798C" w:rsidRPr="22D893E5">
        <w:rPr>
          <w:rFonts w:ascii="Calibri" w:hAnsi="Calibri" w:cs="Calibri"/>
        </w:rPr>
        <w:t>continued snuggling</w:t>
      </w:r>
      <w:r w:rsidRPr="22D893E5">
        <w:rPr>
          <w:rFonts w:ascii="Calibri" w:hAnsi="Calibri" w:cs="Calibri"/>
        </w:rPr>
        <w:t xml:space="preserve"> together on the hotel bed while watching a </w:t>
      </w:r>
      <w:r w:rsidR="00CF496E" w:rsidRPr="22D893E5">
        <w:rPr>
          <w:rFonts w:ascii="Calibri" w:hAnsi="Calibri" w:cs="Calibri"/>
        </w:rPr>
        <w:t>roman</w:t>
      </w:r>
      <w:r w:rsidR="00CF496E">
        <w:rPr>
          <w:rFonts w:ascii="Calibri" w:hAnsi="Calibri" w:cs="Calibri"/>
        </w:rPr>
        <w:t>tic-</w:t>
      </w:r>
      <w:r w:rsidRPr="22D893E5">
        <w:rPr>
          <w:rFonts w:ascii="Calibri" w:hAnsi="Calibri" w:cs="Calibri"/>
        </w:rPr>
        <w:t xml:space="preserve">comedy movie. </w:t>
      </w:r>
      <w:r w:rsidR="00E52D3E" w:rsidRPr="22D893E5">
        <w:rPr>
          <w:rFonts w:ascii="Calibri" w:hAnsi="Calibri" w:cs="Calibri"/>
        </w:rPr>
        <w:t xml:space="preserve">Emilia was fast asleep in </w:t>
      </w:r>
      <w:r w:rsidR="004F75DF" w:rsidRPr="22D893E5">
        <w:rPr>
          <w:rFonts w:ascii="Calibri" w:hAnsi="Calibri" w:cs="Calibri"/>
        </w:rPr>
        <w:t xml:space="preserve">the crib while sucking on her pacifier. </w:t>
      </w:r>
      <w:r w:rsidR="00EA41BD" w:rsidRPr="22D893E5">
        <w:rPr>
          <w:rFonts w:ascii="Calibri" w:hAnsi="Calibri" w:cs="Calibri"/>
        </w:rPr>
        <w:t xml:space="preserve">Harris tried to relax and thought the movie would take his mind </w:t>
      </w:r>
      <w:r w:rsidR="00533B63" w:rsidRPr="22D893E5">
        <w:rPr>
          <w:rFonts w:ascii="Calibri" w:hAnsi="Calibri" w:cs="Calibri"/>
        </w:rPr>
        <w:t>off</w:t>
      </w:r>
      <w:r w:rsidR="00EA41BD" w:rsidRPr="22D893E5">
        <w:rPr>
          <w:rFonts w:ascii="Calibri" w:hAnsi="Calibri" w:cs="Calibri"/>
        </w:rPr>
        <w:t xml:space="preserve"> things</w:t>
      </w:r>
      <w:r w:rsidR="009B632B" w:rsidRPr="22D893E5">
        <w:rPr>
          <w:rFonts w:ascii="Calibri" w:hAnsi="Calibri" w:cs="Calibri"/>
        </w:rPr>
        <w:t xml:space="preserve">, but he kept wondering what could have happened to Camargo and how he was able to escape </w:t>
      </w:r>
      <w:r w:rsidR="00AA6A93" w:rsidRPr="22D893E5">
        <w:rPr>
          <w:rFonts w:ascii="Calibri" w:hAnsi="Calibri" w:cs="Calibri"/>
        </w:rPr>
        <w:t xml:space="preserve">the warehouse </w:t>
      </w:r>
      <w:r w:rsidR="00CE5562" w:rsidRPr="22D893E5">
        <w:rPr>
          <w:rFonts w:ascii="Calibri" w:hAnsi="Calibri" w:cs="Calibri"/>
        </w:rPr>
        <w:t xml:space="preserve">without being blown up to oblivion and </w:t>
      </w:r>
      <w:r w:rsidR="00FB4CCF" w:rsidRPr="22D893E5">
        <w:rPr>
          <w:rFonts w:ascii="Calibri" w:hAnsi="Calibri" w:cs="Calibri"/>
        </w:rPr>
        <w:t xml:space="preserve">getting away from </w:t>
      </w:r>
      <w:r w:rsidR="00CF2CB9" w:rsidRPr="22D893E5">
        <w:rPr>
          <w:rFonts w:ascii="Calibri" w:hAnsi="Calibri" w:cs="Calibri"/>
        </w:rPr>
        <w:t xml:space="preserve">a </w:t>
      </w:r>
      <w:r w:rsidR="00FB4CCF" w:rsidRPr="22D893E5">
        <w:rPr>
          <w:rFonts w:ascii="Calibri" w:hAnsi="Calibri" w:cs="Calibri"/>
        </w:rPr>
        <w:t xml:space="preserve">hundred </w:t>
      </w:r>
      <w:r w:rsidR="009B632B" w:rsidRPr="22D893E5">
        <w:rPr>
          <w:rFonts w:ascii="Calibri" w:hAnsi="Calibri" w:cs="Calibri"/>
        </w:rPr>
        <w:t>troops surrounding t</w:t>
      </w:r>
      <w:r w:rsidR="00C0490A" w:rsidRPr="22D893E5">
        <w:rPr>
          <w:rFonts w:ascii="Calibri" w:hAnsi="Calibri" w:cs="Calibri"/>
        </w:rPr>
        <w:t>he building</w:t>
      </w:r>
      <w:r w:rsidR="00FB4CCF" w:rsidRPr="22D893E5">
        <w:rPr>
          <w:rFonts w:ascii="Calibri" w:hAnsi="Calibri" w:cs="Calibri"/>
        </w:rPr>
        <w:t xml:space="preserve"> without them ever noticing him</w:t>
      </w:r>
      <w:r w:rsidR="00533B63" w:rsidRPr="22D893E5">
        <w:rPr>
          <w:rFonts w:ascii="Calibri" w:hAnsi="Calibri" w:cs="Calibri"/>
        </w:rPr>
        <w:t xml:space="preserve">. It didn’t make sense to him. </w:t>
      </w:r>
      <w:r w:rsidR="00533B63" w:rsidRPr="001B79A5">
        <w:rPr>
          <w:rFonts w:ascii="Calibri" w:hAnsi="Calibri" w:cs="Calibri"/>
          <w:i/>
          <w:iCs/>
        </w:rPr>
        <w:t xml:space="preserve">He obviously </w:t>
      </w:r>
      <w:r w:rsidR="00CF496E">
        <w:rPr>
          <w:rFonts w:ascii="Calibri" w:hAnsi="Calibri" w:cs="Calibri"/>
          <w:i/>
          <w:iCs/>
        </w:rPr>
        <w:t>has</w:t>
      </w:r>
      <w:r w:rsidR="00CF496E" w:rsidRPr="001B79A5">
        <w:rPr>
          <w:rFonts w:ascii="Calibri" w:hAnsi="Calibri" w:cs="Calibri"/>
          <w:i/>
          <w:iCs/>
        </w:rPr>
        <w:t xml:space="preserve"> </w:t>
      </w:r>
      <w:r w:rsidR="00533B63" w:rsidRPr="001B79A5">
        <w:rPr>
          <w:rFonts w:ascii="Calibri" w:hAnsi="Calibri" w:cs="Calibri"/>
          <w:i/>
          <w:iCs/>
        </w:rPr>
        <w:t>help,</w:t>
      </w:r>
      <w:r w:rsidR="00533B63" w:rsidRPr="22D893E5">
        <w:rPr>
          <w:rFonts w:ascii="Calibri" w:hAnsi="Calibri" w:cs="Calibri"/>
        </w:rPr>
        <w:t xml:space="preserve"> Harris thought.</w:t>
      </w:r>
    </w:p>
    <w:p w14:paraId="0C953670" w14:textId="39573F36" w:rsidR="00C67DC8" w:rsidRDefault="00DA4BEB" w:rsidP="002D4799">
      <w:pPr>
        <w:spacing w:line="480" w:lineRule="auto"/>
        <w:ind w:firstLine="720"/>
        <w:rPr>
          <w:rFonts w:ascii="Calibri" w:hAnsi="Calibri" w:cs="Calibri"/>
        </w:rPr>
      </w:pPr>
      <w:r>
        <w:rPr>
          <w:rFonts w:ascii="Calibri" w:hAnsi="Calibri" w:cs="Calibri"/>
        </w:rPr>
        <w:t xml:space="preserve">As Harris was contemplating the situation, </w:t>
      </w:r>
      <w:r w:rsidR="0061189C">
        <w:rPr>
          <w:rFonts w:ascii="Calibri" w:hAnsi="Calibri" w:cs="Calibri"/>
        </w:rPr>
        <w:t xml:space="preserve">Camargo </w:t>
      </w:r>
      <w:r w:rsidR="00965BB3">
        <w:rPr>
          <w:rFonts w:ascii="Calibri" w:hAnsi="Calibri" w:cs="Calibri"/>
        </w:rPr>
        <w:t xml:space="preserve">was plotting his next attack on him. </w:t>
      </w:r>
      <w:r w:rsidR="00564788">
        <w:rPr>
          <w:rFonts w:ascii="Calibri" w:hAnsi="Calibri" w:cs="Calibri"/>
        </w:rPr>
        <w:t xml:space="preserve">Camargo </w:t>
      </w:r>
      <w:r w:rsidR="00E7514A">
        <w:rPr>
          <w:rFonts w:ascii="Calibri" w:hAnsi="Calibri" w:cs="Calibri"/>
        </w:rPr>
        <w:t xml:space="preserve">was carried by one of his </w:t>
      </w:r>
      <w:r w:rsidR="00CB759B">
        <w:rPr>
          <w:rFonts w:ascii="Calibri" w:hAnsi="Calibri" w:cs="Calibri"/>
        </w:rPr>
        <w:t>Death Firm</w:t>
      </w:r>
      <w:r w:rsidR="00E7514A">
        <w:rPr>
          <w:rFonts w:ascii="Calibri" w:hAnsi="Calibri" w:cs="Calibri"/>
        </w:rPr>
        <w:t xml:space="preserve">s to an open </w:t>
      </w:r>
      <w:r w:rsidR="00DA5D12">
        <w:rPr>
          <w:rFonts w:ascii="Calibri" w:hAnsi="Calibri" w:cs="Calibri"/>
        </w:rPr>
        <w:t xml:space="preserve">field about </w:t>
      </w:r>
      <w:r w:rsidR="002C1339">
        <w:rPr>
          <w:rFonts w:ascii="Calibri" w:hAnsi="Calibri" w:cs="Calibri"/>
        </w:rPr>
        <w:t>fifty</w:t>
      </w:r>
      <w:r w:rsidR="00DA5D12">
        <w:rPr>
          <w:rFonts w:ascii="Calibri" w:hAnsi="Calibri" w:cs="Calibri"/>
        </w:rPr>
        <w:t xml:space="preserve"> miles </w:t>
      </w:r>
      <w:r w:rsidR="001103A0">
        <w:rPr>
          <w:rFonts w:ascii="Calibri" w:hAnsi="Calibri" w:cs="Calibri"/>
        </w:rPr>
        <w:t xml:space="preserve">out of Oklahoma City. </w:t>
      </w:r>
      <w:r w:rsidR="007A5820">
        <w:rPr>
          <w:rFonts w:ascii="Calibri" w:hAnsi="Calibri" w:cs="Calibri"/>
        </w:rPr>
        <w:t xml:space="preserve">He escaped the warehouse with minor injuries. </w:t>
      </w:r>
      <w:r w:rsidR="008A3A8D">
        <w:rPr>
          <w:rFonts w:ascii="Calibri" w:hAnsi="Calibri" w:cs="Calibri"/>
        </w:rPr>
        <w:t>Camargo had to stay out of sight for a</w:t>
      </w:r>
      <w:r w:rsidR="00C0490A">
        <w:rPr>
          <w:rFonts w:ascii="Calibri" w:hAnsi="Calibri" w:cs="Calibri"/>
        </w:rPr>
        <w:t xml:space="preserve"> </w:t>
      </w:r>
      <w:r w:rsidR="008A3A8D">
        <w:rPr>
          <w:rFonts w:ascii="Calibri" w:hAnsi="Calibri" w:cs="Calibri"/>
        </w:rPr>
        <w:t xml:space="preserve">while until </w:t>
      </w:r>
      <w:r w:rsidR="00F62968">
        <w:rPr>
          <w:rFonts w:ascii="Calibri" w:hAnsi="Calibri" w:cs="Calibri"/>
        </w:rPr>
        <w:t>the area was clear</w:t>
      </w:r>
      <w:r w:rsidR="00267EDB">
        <w:rPr>
          <w:rFonts w:ascii="Calibri" w:hAnsi="Calibri" w:cs="Calibri"/>
        </w:rPr>
        <w:t xml:space="preserve">ed of soldiers and law enforcement. </w:t>
      </w:r>
      <w:r w:rsidR="00EF6FF5">
        <w:rPr>
          <w:rFonts w:ascii="Calibri" w:hAnsi="Calibri" w:cs="Calibri"/>
        </w:rPr>
        <w:t xml:space="preserve">He would have to rely on the </w:t>
      </w:r>
      <w:r w:rsidR="00CB759B">
        <w:rPr>
          <w:rFonts w:ascii="Calibri" w:hAnsi="Calibri" w:cs="Calibri"/>
        </w:rPr>
        <w:t>Death Firm</w:t>
      </w:r>
      <w:r w:rsidR="00EF6FF5">
        <w:rPr>
          <w:rFonts w:ascii="Calibri" w:hAnsi="Calibri" w:cs="Calibri"/>
        </w:rPr>
        <w:t xml:space="preserve">s to take care of him for the time being. </w:t>
      </w:r>
      <w:r w:rsidR="003A7171">
        <w:rPr>
          <w:rFonts w:ascii="Calibri" w:hAnsi="Calibri" w:cs="Calibri"/>
        </w:rPr>
        <w:t xml:space="preserve">They </w:t>
      </w:r>
      <w:r w:rsidR="00DF292E">
        <w:rPr>
          <w:rFonts w:ascii="Calibri" w:hAnsi="Calibri" w:cs="Calibri"/>
        </w:rPr>
        <w:t>were all that he had. Camargo lost everything after leaving</w:t>
      </w:r>
      <w:r w:rsidR="00D4710E">
        <w:rPr>
          <w:rFonts w:ascii="Calibri" w:hAnsi="Calibri" w:cs="Calibri"/>
        </w:rPr>
        <w:t xml:space="preserve"> his home in Arizona.</w:t>
      </w:r>
      <w:r w:rsidR="00F52A89">
        <w:rPr>
          <w:rFonts w:ascii="Calibri" w:hAnsi="Calibri" w:cs="Calibri"/>
        </w:rPr>
        <w:t xml:space="preserve"> </w:t>
      </w:r>
    </w:p>
    <w:p w14:paraId="1AD817DD" w14:textId="3F3D1F5D" w:rsidR="005E798E" w:rsidRDefault="00F25D5A" w:rsidP="002D4799">
      <w:pPr>
        <w:spacing w:line="480" w:lineRule="auto"/>
        <w:ind w:firstLine="720"/>
        <w:rPr>
          <w:rFonts w:ascii="Calibri" w:hAnsi="Calibri" w:cs="Calibri"/>
        </w:rPr>
      </w:pPr>
      <w:r w:rsidRPr="22D893E5">
        <w:rPr>
          <w:rFonts w:ascii="Calibri" w:hAnsi="Calibri" w:cs="Calibri"/>
        </w:rPr>
        <w:t xml:space="preserve">The </w:t>
      </w:r>
      <w:r w:rsidR="00CB759B" w:rsidRPr="22D893E5">
        <w:rPr>
          <w:rFonts w:ascii="Calibri" w:hAnsi="Calibri" w:cs="Calibri"/>
        </w:rPr>
        <w:t>Death Firm</w:t>
      </w:r>
      <w:r w:rsidRPr="22D893E5">
        <w:rPr>
          <w:rFonts w:ascii="Calibri" w:hAnsi="Calibri" w:cs="Calibri"/>
        </w:rPr>
        <w:t xml:space="preserve">s would have to </w:t>
      </w:r>
      <w:r w:rsidR="00AE0BFD" w:rsidRPr="22D893E5">
        <w:rPr>
          <w:rFonts w:ascii="Calibri" w:hAnsi="Calibri" w:cs="Calibri"/>
        </w:rPr>
        <w:t>go</w:t>
      </w:r>
      <w:r w:rsidRPr="22D893E5">
        <w:rPr>
          <w:rFonts w:ascii="Calibri" w:hAnsi="Calibri" w:cs="Calibri"/>
        </w:rPr>
        <w:t xml:space="preserve"> into the nearest town and take food</w:t>
      </w:r>
      <w:r w:rsidR="00814D74" w:rsidRPr="22D893E5">
        <w:rPr>
          <w:rFonts w:ascii="Calibri" w:hAnsi="Calibri" w:cs="Calibri"/>
        </w:rPr>
        <w:t xml:space="preserve">, supplies, and </w:t>
      </w:r>
      <w:r w:rsidR="00E26206" w:rsidRPr="22D893E5">
        <w:rPr>
          <w:rFonts w:ascii="Calibri" w:hAnsi="Calibri" w:cs="Calibri"/>
        </w:rPr>
        <w:t>beverages</w:t>
      </w:r>
      <w:r w:rsidRPr="22D893E5">
        <w:rPr>
          <w:rFonts w:ascii="Calibri" w:hAnsi="Calibri" w:cs="Calibri"/>
        </w:rPr>
        <w:t xml:space="preserve"> from </w:t>
      </w:r>
      <w:r w:rsidR="00814D74" w:rsidRPr="22D893E5">
        <w:rPr>
          <w:rFonts w:ascii="Calibri" w:hAnsi="Calibri" w:cs="Calibri"/>
        </w:rPr>
        <w:t xml:space="preserve">supermarkets and </w:t>
      </w:r>
      <w:r w:rsidR="00CF496E" w:rsidRPr="22D893E5">
        <w:rPr>
          <w:rFonts w:ascii="Calibri" w:hAnsi="Calibri" w:cs="Calibri"/>
        </w:rPr>
        <w:t>convenien</w:t>
      </w:r>
      <w:r w:rsidR="00CF496E">
        <w:rPr>
          <w:rFonts w:ascii="Calibri" w:hAnsi="Calibri" w:cs="Calibri"/>
        </w:rPr>
        <w:t>ce</w:t>
      </w:r>
      <w:r w:rsidR="00CF496E" w:rsidRPr="22D893E5">
        <w:rPr>
          <w:rFonts w:ascii="Calibri" w:hAnsi="Calibri" w:cs="Calibri"/>
        </w:rPr>
        <w:t xml:space="preserve"> </w:t>
      </w:r>
      <w:r w:rsidR="00814D74" w:rsidRPr="22D893E5">
        <w:rPr>
          <w:rFonts w:ascii="Calibri" w:hAnsi="Calibri" w:cs="Calibri"/>
        </w:rPr>
        <w:t>stores</w:t>
      </w:r>
      <w:r w:rsidR="00CF496E">
        <w:rPr>
          <w:rFonts w:ascii="Calibri" w:hAnsi="Calibri" w:cs="Calibri"/>
        </w:rPr>
        <w:t>,</w:t>
      </w:r>
      <w:r w:rsidR="00E26206" w:rsidRPr="22D893E5">
        <w:rPr>
          <w:rFonts w:ascii="Calibri" w:hAnsi="Calibri" w:cs="Calibri"/>
        </w:rPr>
        <w:t xml:space="preserve"> then bring them back to </w:t>
      </w:r>
      <w:r w:rsidR="00AE0BFD" w:rsidRPr="22D893E5">
        <w:rPr>
          <w:rFonts w:ascii="Calibri" w:hAnsi="Calibri" w:cs="Calibri"/>
        </w:rPr>
        <w:t>Camargo for him to survive</w:t>
      </w:r>
      <w:r w:rsidR="00E26206" w:rsidRPr="22D893E5">
        <w:rPr>
          <w:rFonts w:ascii="Calibri" w:hAnsi="Calibri" w:cs="Calibri"/>
        </w:rPr>
        <w:t xml:space="preserve">. </w:t>
      </w:r>
      <w:r w:rsidR="000F4B0E" w:rsidRPr="22D893E5">
        <w:rPr>
          <w:rFonts w:ascii="Calibri" w:hAnsi="Calibri" w:cs="Calibri"/>
        </w:rPr>
        <w:t>They put together a fire and provided him with a blanket and pillow</w:t>
      </w:r>
      <w:r w:rsidR="006345CB" w:rsidRPr="22D893E5">
        <w:rPr>
          <w:rFonts w:ascii="Calibri" w:hAnsi="Calibri" w:cs="Calibri"/>
        </w:rPr>
        <w:t xml:space="preserve"> so that he could camp out. </w:t>
      </w:r>
      <w:r w:rsidR="00AE0BFD" w:rsidRPr="22D893E5">
        <w:rPr>
          <w:rFonts w:ascii="Calibri" w:hAnsi="Calibri" w:cs="Calibri"/>
        </w:rPr>
        <w:t xml:space="preserve">The Death Firms followed </w:t>
      </w:r>
      <w:r w:rsidR="001B1AC0" w:rsidRPr="22D893E5">
        <w:rPr>
          <w:rFonts w:ascii="Calibri" w:hAnsi="Calibri" w:cs="Calibri"/>
        </w:rPr>
        <w:t>all</w:t>
      </w:r>
      <w:r w:rsidR="00AE0BFD" w:rsidRPr="22D893E5">
        <w:rPr>
          <w:rFonts w:ascii="Calibri" w:hAnsi="Calibri" w:cs="Calibri"/>
        </w:rPr>
        <w:t xml:space="preserve"> his co</w:t>
      </w:r>
      <w:r w:rsidR="001B1AC0" w:rsidRPr="22D893E5">
        <w:rPr>
          <w:rFonts w:ascii="Calibri" w:hAnsi="Calibri" w:cs="Calibri"/>
        </w:rPr>
        <w:t xml:space="preserve">mmands. </w:t>
      </w:r>
      <w:r w:rsidR="0062665F" w:rsidRPr="22D893E5">
        <w:rPr>
          <w:rFonts w:ascii="Calibri" w:hAnsi="Calibri" w:cs="Calibri"/>
        </w:rPr>
        <w:t xml:space="preserve">Occasionally, he would turn them back into humans </w:t>
      </w:r>
      <w:r w:rsidR="00A114C2" w:rsidRPr="22D893E5">
        <w:rPr>
          <w:rFonts w:ascii="Calibri" w:hAnsi="Calibri" w:cs="Calibri"/>
        </w:rPr>
        <w:t xml:space="preserve">while they were in </w:t>
      </w:r>
      <w:r w:rsidR="00295830" w:rsidRPr="22D893E5">
        <w:rPr>
          <w:rFonts w:ascii="Calibri" w:hAnsi="Calibri" w:cs="Calibri"/>
        </w:rPr>
        <w:t>town,</w:t>
      </w:r>
      <w:r w:rsidR="00A114C2" w:rsidRPr="22D893E5">
        <w:rPr>
          <w:rFonts w:ascii="Calibri" w:hAnsi="Calibri" w:cs="Calibri"/>
        </w:rPr>
        <w:t xml:space="preserve"> and he would watch them </w:t>
      </w:r>
      <w:r w:rsidR="00295830" w:rsidRPr="22D893E5">
        <w:rPr>
          <w:rFonts w:ascii="Calibri" w:hAnsi="Calibri" w:cs="Calibri"/>
        </w:rPr>
        <w:t xml:space="preserve">from afar on his phone. Camargo was still experimenting with them and seeing how much </w:t>
      </w:r>
      <w:r w:rsidR="00C87070" w:rsidRPr="22D893E5">
        <w:rPr>
          <w:rFonts w:ascii="Calibri" w:hAnsi="Calibri" w:cs="Calibri"/>
        </w:rPr>
        <w:t xml:space="preserve">they </w:t>
      </w:r>
      <w:r w:rsidR="00CF496E" w:rsidRPr="22D893E5">
        <w:rPr>
          <w:rFonts w:ascii="Calibri" w:hAnsi="Calibri" w:cs="Calibri"/>
        </w:rPr>
        <w:t>c</w:t>
      </w:r>
      <w:r w:rsidR="00CF496E">
        <w:rPr>
          <w:rFonts w:ascii="Calibri" w:hAnsi="Calibri" w:cs="Calibri"/>
        </w:rPr>
        <w:t>ould</w:t>
      </w:r>
      <w:r w:rsidR="00CF496E" w:rsidRPr="22D893E5">
        <w:rPr>
          <w:rFonts w:ascii="Calibri" w:hAnsi="Calibri" w:cs="Calibri"/>
        </w:rPr>
        <w:t xml:space="preserve"> </w:t>
      </w:r>
      <w:r w:rsidR="00C87070" w:rsidRPr="22D893E5">
        <w:rPr>
          <w:rFonts w:ascii="Calibri" w:hAnsi="Calibri" w:cs="Calibri"/>
        </w:rPr>
        <w:t xml:space="preserve">remember of their human lives and how they </w:t>
      </w:r>
      <w:r w:rsidR="00CF496E">
        <w:rPr>
          <w:rFonts w:ascii="Calibri" w:hAnsi="Calibri" w:cs="Calibri"/>
        </w:rPr>
        <w:t>reacted</w:t>
      </w:r>
      <w:r w:rsidR="00CF496E" w:rsidRPr="22D893E5">
        <w:rPr>
          <w:rFonts w:ascii="Calibri" w:hAnsi="Calibri" w:cs="Calibri"/>
        </w:rPr>
        <w:t xml:space="preserve"> </w:t>
      </w:r>
      <w:r w:rsidR="00C87070" w:rsidRPr="22D893E5">
        <w:rPr>
          <w:rFonts w:ascii="Calibri" w:hAnsi="Calibri" w:cs="Calibri"/>
        </w:rPr>
        <w:t xml:space="preserve">to the transformations. </w:t>
      </w:r>
    </w:p>
    <w:p w14:paraId="4A8F605C" w14:textId="26E91B9D" w:rsidR="00227E06" w:rsidRDefault="006E37E5" w:rsidP="002D4799">
      <w:pPr>
        <w:spacing w:line="480" w:lineRule="auto"/>
        <w:ind w:firstLine="720"/>
        <w:rPr>
          <w:rFonts w:ascii="Calibri" w:hAnsi="Calibri" w:cs="Calibri"/>
        </w:rPr>
      </w:pPr>
      <w:r w:rsidRPr="22D893E5">
        <w:rPr>
          <w:rFonts w:ascii="Calibri" w:hAnsi="Calibri" w:cs="Calibri"/>
        </w:rPr>
        <w:t xml:space="preserve">Camargo felt all alone. He knew if he transformed the </w:t>
      </w:r>
      <w:r w:rsidR="00CB759B" w:rsidRPr="22D893E5">
        <w:rPr>
          <w:rFonts w:ascii="Calibri" w:hAnsi="Calibri" w:cs="Calibri"/>
        </w:rPr>
        <w:t>Death Firm</w:t>
      </w:r>
      <w:r w:rsidRPr="22D893E5">
        <w:rPr>
          <w:rFonts w:ascii="Calibri" w:hAnsi="Calibri" w:cs="Calibri"/>
        </w:rPr>
        <w:t xml:space="preserve">s back to their human </w:t>
      </w:r>
      <w:r w:rsidR="009D395F" w:rsidRPr="22D893E5">
        <w:rPr>
          <w:rFonts w:ascii="Calibri" w:hAnsi="Calibri" w:cs="Calibri"/>
        </w:rPr>
        <w:t>selves</w:t>
      </w:r>
      <w:r w:rsidR="004748C2" w:rsidRPr="22D893E5">
        <w:rPr>
          <w:rFonts w:ascii="Calibri" w:hAnsi="Calibri" w:cs="Calibri"/>
        </w:rPr>
        <w:t xml:space="preserve"> around him</w:t>
      </w:r>
      <w:r w:rsidR="009D395F" w:rsidRPr="22D893E5">
        <w:rPr>
          <w:rFonts w:ascii="Calibri" w:hAnsi="Calibri" w:cs="Calibri"/>
        </w:rPr>
        <w:t>,</w:t>
      </w:r>
      <w:r w:rsidRPr="22D893E5">
        <w:rPr>
          <w:rFonts w:ascii="Calibri" w:hAnsi="Calibri" w:cs="Calibri"/>
        </w:rPr>
        <w:t xml:space="preserve"> they would turn against him</w:t>
      </w:r>
      <w:r w:rsidR="004748C2" w:rsidRPr="22D893E5">
        <w:rPr>
          <w:rFonts w:ascii="Calibri" w:hAnsi="Calibri" w:cs="Calibri"/>
        </w:rPr>
        <w:t xml:space="preserve"> and report him to the police for kidnapping them</w:t>
      </w:r>
      <w:r w:rsidRPr="22D893E5">
        <w:rPr>
          <w:rFonts w:ascii="Calibri" w:hAnsi="Calibri" w:cs="Calibri"/>
        </w:rPr>
        <w:t>.</w:t>
      </w:r>
      <w:r w:rsidR="007D4DC2" w:rsidRPr="22D893E5">
        <w:rPr>
          <w:rFonts w:ascii="Calibri" w:hAnsi="Calibri" w:cs="Calibri"/>
        </w:rPr>
        <w:t xml:space="preserve"> They would hate him for taking their normal lives away from them.</w:t>
      </w:r>
      <w:r w:rsidRPr="22D893E5">
        <w:rPr>
          <w:rFonts w:ascii="Calibri" w:hAnsi="Calibri" w:cs="Calibri"/>
        </w:rPr>
        <w:t xml:space="preserve"> </w:t>
      </w:r>
      <w:r w:rsidR="009D395F" w:rsidRPr="22D893E5">
        <w:rPr>
          <w:rFonts w:ascii="Calibri" w:hAnsi="Calibri" w:cs="Calibri"/>
        </w:rPr>
        <w:t>There were times that he felt afraid of the</w:t>
      </w:r>
      <w:r w:rsidR="00940F56" w:rsidRPr="22D893E5">
        <w:rPr>
          <w:rFonts w:ascii="Calibri" w:hAnsi="Calibri" w:cs="Calibri"/>
        </w:rPr>
        <w:t xml:space="preserve"> Death Firms when they were </w:t>
      </w:r>
      <w:r w:rsidR="00AD761B" w:rsidRPr="22D893E5">
        <w:rPr>
          <w:rFonts w:ascii="Calibri" w:hAnsi="Calibri" w:cs="Calibri"/>
        </w:rPr>
        <w:t>in their nonhuman forms</w:t>
      </w:r>
      <w:r w:rsidR="003611D7" w:rsidRPr="22D893E5">
        <w:rPr>
          <w:rFonts w:ascii="Calibri" w:hAnsi="Calibri" w:cs="Calibri"/>
        </w:rPr>
        <w:t xml:space="preserve">. He made sure they were well-fed by commanding them to feed </w:t>
      </w:r>
      <w:r w:rsidR="008B6237" w:rsidRPr="22D893E5">
        <w:rPr>
          <w:rFonts w:ascii="Calibri" w:hAnsi="Calibri" w:cs="Calibri"/>
        </w:rPr>
        <w:t>off</w:t>
      </w:r>
      <w:r w:rsidR="003611D7" w:rsidRPr="22D893E5">
        <w:rPr>
          <w:rFonts w:ascii="Calibri" w:hAnsi="Calibri" w:cs="Calibri"/>
        </w:rPr>
        <w:t xml:space="preserve"> </w:t>
      </w:r>
      <w:r w:rsidR="008B6237" w:rsidRPr="22D893E5">
        <w:rPr>
          <w:rFonts w:ascii="Calibri" w:hAnsi="Calibri" w:cs="Calibri"/>
        </w:rPr>
        <w:t xml:space="preserve">other </w:t>
      </w:r>
      <w:r w:rsidR="003611D7" w:rsidRPr="22D893E5">
        <w:rPr>
          <w:rFonts w:ascii="Calibri" w:hAnsi="Calibri" w:cs="Calibri"/>
        </w:rPr>
        <w:t>humans in the middle of the night</w:t>
      </w:r>
      <w:r w:rsidR="008B6237" w:rsidRPr="22D893E5">
        <w:rPr>
          <w:rFonts w:ascii="Calibri" w:hAnsi="Calibri" w:cs="Calibri"/>
        </w:rPr>
        <w:t xml:space="preserve">. They would come back satisfied with blood dripping from their mouths and claws. </w:t>
      </w:r>
    </w:p>
    <w:p w14:paraId="64732829" w14:textId="57D50DEE" w:rsidR="006A064B" w:rsidRDefault="005A0147" w:rsidP="002D4799">
      <w:pPr>
        <w:spacing w:line="480" w:lineRule="auto"/>
        <w:ind w:firstLine="720"/>
        <w:rPr>
          <w:rFonts w:ascii="Calibri" w:hAnsi="Calibri" w:cs="Calibri"/>
        </w:rPr>
      </w:pPr>
      <w:r w:rsidRPr="22D893E5">
        <w:rPr>
          <w:rFonts w:ascii="Calibri" w:hAnsi="Calibri" w:cs="Calibri"/>
        </w:rPr>
        <w:t>Despite everything that had gone wrong, t</w:t>
      </w:r>
      <w:r w:rsidR="006A064B" w:rsidRPr="22D893E5">
        <w:rPr>
          <w:rFonts w:ascii="Calibri" w:hAnsi="Calibri" w:cs="Calibri"/>
        </w:rPr>
        <w:t xml:space="preserve">here wasn’t an ounce of him that regretted what he had done. </w:t>
      </w:r>
      <w:r w:rsidR="00080358" w:rsidRPr="22D893E5">
        <w:rPr>
          <w:rFonts w:ascii="Calibri" w:hAnsi="Calibri" w:cs="Calibri"/>
        </w:rPr>
        <w:t xml:space="preserve">After he was let go by the U.S. Army, </w:t>
      </w:r>
      <w:r w:rsidR="00145207" w:rsidRPr="22D893E5">
        <w:rPr>
          <w:rFonts w:ascii="Calibri" w:hAnsi="Calibri" w:cs="Calibri"/>
        </w:rPr>
        <w:t xml:space="preserve">he </w:t>
      </w:r>
      <w:r w:rsidR="00CF496E">
        <w:rPr>
          <w:rFonts w:ascii="Calibri" w:hAnsi="Calibri" w:cs="Calibri"/>
        </w:rPr>
        <w:t>beca</w:t>
      </w:r>
      <w:r w:rsidR="00145207" w:rsidRPr="22D893E5">
        <w:rPr>
          <w:rFonts w:ascii="Calibri" w:hAnsi="Calibri" w:cs="Calibri"/>
        </w:rPr>
        <w:t>me a disgrace</w:t>
      </w:r>
      <w:r w:rsidR="001D51C4" w:rsidRPr="22D893E5">
        <w:rPr>
          <w:rFonts w:ascii="Calibri" w:hAnsi="Calibri" w:cs="Calibri"/>
        </w:rPr>
        <w:t xml:space="preserve"> and was</w:t>
      </w:r>
      <w:r w:rsidR="00B91A8D" w:rsidRPr="22D893E5">
        <w:rPr>
          <w:rFonts w:ascii="Calibri" w:hAnsi="Calibri" w:cs="Calibri"/>
        </w:rPr>
        <w:t xml:space="preserve"> shunned by everyone</w:t>
      </w:r>
      <w:r w:rsidR="00366553" w:rsidRPr="22D893E5">
        <w:rPr>
          <w:rFonts w:ascii="Calibri" w:hAnsi="Calibri" w:cs="Calibri"/>
        </w:rPr>
        <w:t xml:space="preserve">. </w:t>
      </w:r>
      <w:r w:rsidR="001D51C4" w:rsidRPr="22D893E5">
        <w:rPr>
          <w:rFonts w:ascii="Calibri" w:hAnsi="Calibri" w:cs="Calibri"/>
        </w:rPr>
        <w:t xml:space="preserve">Because of this, </w:t>
      </w:r>
      <w:r w:rsidR="00366553" w:rsidRPr="22D893E5">
        <w:rPr>
          <w:rFonts w:ascii="Calibri" w:hAnsi="Calibri" w:cs="Calibri"/>
        </w:rPr>
        <w:t xml:space="preserve">Camargo </w:t>
      </w:r>
      <w:r w:rsidR="00C86BAB" w:rsidRPr="22D893E5">
        <w:rPr>
          <w:rFonts w:ascii="Calibri" w:hAnsi="Calibri" w:cs="Calibri"/>
        </w:rPr>
        <w:t xml:space="preserve">fell into a deep depression. All he could think about was getting revenge on </w:t>
      </w:r>
      <w:r w:rsidR="007B5AE9" w:rsidRPr="22D893E5">
        <w:rPr>
          <w:rFonts w:ascii="Calibri" w:hAnsi="Calibri" w:cs="Calibri"/>
        </w:rPr>
        <w:t xml:space="preserve">those who </w:t>
      </w:r>
      <w:r w:rsidR="00AE683F" w:rsidRPr="22D893E5">
        <w:rPr>
          <w:rFonts w:ascii="Calibri" w:hAnsi="Calibri" w:cs="Calibri"/>
        </w:rPr>
        <w:t>ridiculed him and treated him like complete trash. Camargo hated Winter Harris because he was loved by everyone</w:t>
      </w:r>
      <w:r w:rsidR="00FF73F3" w:rsidRPr="22D893E5">
        <w:rPr>
          <w:rFonts w:ascii="Calibri" w:hAnsi="Calibri" w:cs="Calibri"/>
        </w:rPr>
        <w:t xml:space="preserve">. He got </w:t>
      </w:r>
      <w:r w:rsidR="0078421A" w:rsidRPr="22D893E5">
        <w:rPr>
          <w:rFonts w:ascii="Calibri" w:hAnsi="Calibri" w:cs="Calibri"/>
        </w:rPr>
        <w:t>all</w:t>
      </w:r>
      <w:r w:rsidR="00FF73F3" w:rsidRPr="22D893E5">
        <w:rPr>
          <w:rFonts w:ascii="Calibri" w:hAnsi="Calibri" w:cs="Calibri"/>
        </w:rPr>
        <w:t xml:space="preserve"> the fame and glory. Camargo</w:t>
      </w:r>
      <w:r w:rsidR="0078421A" w:rsidRPr="22D893E5">
        <w:rPr>
          <w:rFonts w:ascii="Calibri" w:hAnsi="Calibri" w:cs="Calibri"/>
        </w:rPr>
        <w:t xml:space="preserve"> had no chance</w:t>
      </w:r>
      <w:r w:rsidR="00E71802" w:rsidRPr="22D893E5">
        <w:rPr>
          <w:rFonts w:ascii="Calibri" w:hAnsi="Calibri" w:cs="Calibri"/>
        </w:rPr>
        <w:t xml:space="preserve"> of ever redeeming himself again. </w:t>
      </w:r>
    </w:p>
    <w:p w14:paraId="17670C8A" w14:textId="3A543F1F" w:rsidR="00E71802" w:rsidRDefault="0098080B" w:rsidP="002D4799">
      <w:pPr>
        <w:spacing w:line="480" w:lineRule="auto"/>
        <w:ind w:firstLine="720"/>
        <w:rPr>
          <w:rFonts w:ascii="Calibri" w:hAnsi="Calibri" w:cs="Calibri"/>
        </w:rPr>
      </w:pPr>
      <w:r>
        <w:rPr>
          <w:rFonts w:ascii="Calibri" w:hAnsi="Calibri" w:cs="Calibri"/>
        </w:rPr>
        <w:t xml:space="preserve">Camargo </w:t>
      </w:r>
      <w:r w:rsidR="005837FD">
        <w:rPr>
          <w:rFonts w:ascii="Calibri" w:hAnsi="Calibri" w:cs="Calibri"/>
        </w:rPr>
        <w:t>could see</w:t>
      </w:r>
      <w:r w:rsidR="000D6A91">
        <w:rPr>
          <w:rFonts w:ascii="Calibri" w:hAnsi="Calibri" w:cs="Calibri"/>
        </w:rPr>
        <w:t xml:space="preserve"> three</w:t>
      </w:r>
      <w:r w:rsidR="005837FD">
        <w:rPr>
          <w:rFonts w:ascii="Calibri" w:hAnsi="Calibri" w:cs="Calibri"/>
        </w:rPr>
        <w:t xml:space="preserve"> helicopters flying</w:t>
      </w:r>
      <w:r w:rsidR="009516C3">
        <w:rPr>
          <w:rFonts w:ascii="Calibri" w:hAnsi="Calibri" w:cs="Calibri"/>
        </w:rPr>
        <w:t xml:space="preserve"> off</w:t>
      </w:r>
      <w:r w:rsidR="000B62E4">
        <w:rPr>
          <w:rFonts w:ascii="Calibri" w:hAnsi="Calibri" w:cs="Calibri"/>
        </w:rPr>
        <w:t xml:space="preserve"> </w:t>
      </w:r>
      <w:r w:rsidR="005837FD">
        <w:rPr>
          <w:rFonts w:ascii="Calibri" w:hAnsi="Calibri" w:cs="Calibri"/>
        </w:rPr>
        <w:t>from a distan</w:t>
      </w:r>
      <w:r w:rsidR="003243B6">
        <w:rPr>
          <w:rFonts w:ascii="Calibri" w:hAnsi="Calibri" w:cs="Calibri"/>
        </w:rPr>
        <w:t>ce</w:t>
      </w:r>
      <w:r w:rsidR="00CF496E">
        <w:rPr>
          <w:rFonts w:ascii="Calibri" w:hAnsi="Calibri" w:cs="Calibri"/>
        </w:rPr>
        <w:t>,</w:t>
      </w:r>
      <w:r w:rsidR="000B62E4">
        <w:rPr>
          <w:rFonts w:ascii="Calibri" w:hAnsi="Calibri" w:cs="Calibri"/>
        </w:rPr>
        <w:t xml:space="preserve"> and they were </w:t>
      </w:r>
      <w:r w:rsidR="00FF5957">
        <w:rPr>
          <w:rFonts w:ascii="Calibri" w:hAnsi="Calibri" w:cs="Calibri"/>
        </w:rPr>
        <w:t>beginning to approach</w:t>
      </w:r>
      <w:r w:rsidR="000B62E4">
        <w:rPr>
          <w:rFonts w:ascii="Calibri" w:hAnsi="Calibri" w:cs="Calibri"/>
        </w:rPr>
        <w:t xml:space="preserve"> the </w:t>
      </w:r>
      <w:r w:rsidR="00FF5957">
        <w:rPr>
          <w:rFonts w:ascii="Calibri" w:hAnsi="Calibri" w:cs="Calibri"/>
        </w:rPr>
        <w:t>area</w:t>
      </w:r>
      <w:r w:rsidR="005837FD">
        <w:rPr>
          <w:rFonts w:ascii="Calibri" w:hAnsi="Calibri" w:cs="Calibri"/>
        </w:rPr>
        <w:t xml:space="preserve">. </w:t>
      </w:r>
      <w:r w:rsidR="00137A72">
        <w:rPr>
          <w:rFonts w:ascii="Calibri" w:hAnsi="Calibri" w:cs="Calibri"/>
        </w:rPr>
        <w:t xml:space="preserve">He knew they were </w:t>
      </w:r>
      <w:r w:rsidR="005837FD">
        <w:rPr>
          <w:rFonts w:ascii="Calibri" w:hAnsi="Calibri" w:cs="Calibri"/>
        </w:rPr>
        <w:t xml:space="preserve">heading </w:t>
      </w:r>
      <w:r w:rsidR="00CF496E">
        <w:rPr>
          <w:rFonts w:ascii="Calibri" w:hAnsi="Calibri" w:cs="Calibri"/>
        </w:rPr>
        <w:t xml:space="preserve">toward </w:t>
      </w:r>
      <w:r w:rsidR="005837FD">
        <w:rPr>
          <w:rFonts w:ascii="Calibri" w:hAnsi="Calibri" w:cs="Calibri"/>
        </w:rPr>
        <w:t>Okl</w:t>
      </w:r>
      <w:r w:rsidR="009F4876">
        <w:rPr>
          <w:rFonts w:ascii="Calibri" w:hAnsi="Calibri" w:cs="Calibri"/>
        </w:rPr>
        <w:t>ahoma City</w:t>
      </w:r>
      <w:r w:rsidR="00137A72">
        <w:rPr>
          <w:rFonts w:ascii="Calibri" w:hAnsi="Calibri" w:cs="Calibri"/>
        </w:rPr>
        <w:t xml:space="preserve"> in search of him</w:t>
      </w:r>
      <w:r w:rsidR="009F4876">
        <w:rPr>
          <w:rFonts w:ascii="Calibri" w:hAnsi="Calibri" w:cs="Calibri"/>
        </w:rPr>
        <w:t xml:space="preserve">. </w:t>
      </w:r>
      <w:r w:rsidR="00E3745F">
        <w:rPr>
          <w:rFonts w:ascii="Calibri" w:hAnsi="Calibri" w:cs="Calibri"/>
        </w:rPr>
        <w:t xml:space="preserve">Camargo hid himself under a tree as spotlights were shining </w:t>
      </w:r>
      <w:r w:rsidR="00D20C23">
        <w:rPr>
          <w:rFonts w:ascii="Calibri" w:hAnsi="Calibri" w:cs="Calibri"/>
        </w:rPr>
        <w:t xml:space="preserve">down on the area. </w:t>
      </w:r>
      <w:r w:rsidR="00473C30">
        <w:rPr>
          <w:rFonts w:ascii="Calibri" w:hAnsi="Calibri" w:cs="Calibri"/>
        </w:rPr>
        <w:t xml:space="preserve">He </w:t>
      </w:r>
      <w:r w:rsidR="00D759E5">
        <w:rPr>
          <w:rFonts w:ascii="Calibri" w:hAnsi="Calibri" w:cs="Calibri"/>
        </w:rPr>
        <w:t xml:space="preserve">felt relieved as the spotlights </w:t>
      </w:r>
      <w:r w:rsidR="00C87A32">
        <w:rPr>
          <w:rFonts w:ascii="Calibri" w:hAnsi="Calibri" w:cs="Calibri"/>
        </w:rPr>
        <w:t xml:space="preserve">narrowly </w:t>
      </w:r>
      <w:r w:rsidR="00D759E5">
        <w:rPr>
          <w:rFonts w:ascii="Calibri" w:hAnsi="Calibri" w:cs="Calibri"/>
        </w:rPr>
        <w:t xml:space="preserve">missed him. </w:t>
      </w:r>
      <w:r w:rsidR="00A12895">
        <w:rPr>
          <w:rFonts w:ascii="Calibri" w:hAnsi="Calibri" w:cs="Calibri"/>
        </w:rPr>
        <w:t>He</w:t>
      </w:r>
      <w:r w:rsidR="00490B21">
        <w:rPr>
          <w:rFonts w:ascii="Calibri" w:hAnsi="Calibri" w:cs="Calibri"/>
        </w:rPr>
        <w:t xml:space="preserve"> wrapped himself with </w:t>
      </w:r>
      <w:r w:rsidR="00EB3458">
        <w:rPr>
          <w:rFonts w:ascii="Calibri" w:hAnsi="Calibri" w:cs="Calibri"/>
        </w:rPr>
        <w:t>a</w:t>
      </w:r>
      <w:r w:rsidR="00490B21">
        <w:rPr>
          <w:rFonts w:ascii="Calibri" w:hAnsi="Calibri" w:cs="Calibri"/>
        </w:rPr>
        <w:t xml:space="preserve"> blanket and nestled his head on </w:t>
      </w:r>
      <w:r w:rsidR="002F7682">
        <w:rPr>
          <w:rFonts w:ascii="Calibri" w:hAnsi="Calibri" w:cs="Calibri"/>
        </w:rPr>
        <w:t>a</w:t>
      </w:r>
      <w:r w:rsidR="00490B21">
        <w:rPr>
          <w:rFonts w:ascii="Calibri" w:hAnsi="Calibri" w:cs="Calibri"/>
        </w:rPr>
        <w:t xml:space="preserve"> pillow. Camargo</w:t>
      </w:r>
      <w:r w:rsidR="00387753">
        <w:rPr>
          <w:rFonts w:ascii="Calibri" w:hAnsi="Calibri" w:cs="Calibri"/>
        </w:rPr>
        <w:t xml:space="preserve"> was able to</w:t>
      </w:r>
      <w:r w:rsidR="00490B21">
        <w:rPr>
          <w:rFonts w:ascii="Calibri" w:hAnsi="Calibri" w:cs="Calibri"/>
        </w:rPr>
        <w:t xml:space="preserve"> </w:t>
      </w:r>
      <w:r w:rsidR="00387753">
        <w:rPr>
          <w:rFonts w:ascii="Calibri" w:hAnsi="Calibri" w:cs="Calibri"/>
        </w:rPr>
        <w:t>drift</w:t>
      </w:r>
      <w:r w:rsidR="00490B21">
        <w:rPr>
          <w:rFonts w:ascii="Calibri" w:hAnsi="Calibri" w:cs="Calibri"/>
        </w:rPr>
        <w:t xml:space="preserve"> off to sleep</w:t>
      </w:r>
      <w:r w:rsidR="004479EF">
        <w:rPr>
          <w:rFonts w:ascii="Calibri" w:hAnsi="Calibri" w:cs="Calibri"/>
        </w:rPr>
        <w:t xml:space="preserve"> once the helicopters </w:t>
      </w:r>
      <w:r w:rsidR="00B23B8B">
        <w:rPr>
          <w:rFonts w:ascii="Calibri" w:hAnsi="Calibri" w:cs="Calibri"/>
        </w:rPr>
        <w:t xml:space="preserve">had </w:t>
      </w:r>
      <w:r w:rsidR="00387753">
        <w:rPr>
          <w:rFonts w:ascii="Calibri" w:hAnsi="Calibri" w:cs="Calibri"/>
        </w:rPr>
        <w:t>left the area</w:t>
      </w:r>
      <w:r w:rsidR="00490B21">
        <w:rPr>
          <w:rFonts w:ascii="Calibri" w:hAnsi="Calibri" w:cs="Calibri"/>
        </w:rPr>
        <w:t xml:space="preserve">. </w:t>
      </w:r>
    </w:p>
    <w:p w14:paraId="0A53EE7A" w14:textId="0A2D62C4" w:rsidR="003B288D" w:rsidRDefault="006D028A" w:rsidP="002D4799">
      <w:pPr>
        <w:spacing w:line="480" w:lineRule="auto"/>
        <w:ind w:firstLine="720"/>
        <w:rPr>
          <w:rFonts w:ascii="Calibri" w:hAnsi="Calibri" w:cs="Calibri"/>
        </w:rPr>
      </w:pPr>
      <w:r>
        <w:rPr>
          <w:rFonts w:ascii="Calibri" w:hAnsi="Calibri" w:cs="Calibri"/>
        </w:rPr>
        <w:t xml:space="preserve">He dreamed of how good his life was before </w:t>
      </w:r>
      <w:r w:rsidR="0064062B">
        <w:rPr>
          <w:rFonts w:ascii="Calibri" w:hAnsi="Calibri" w:cs="Calibri"/>
        </w:rPr>
        <w:t xml:space="preserve">he created the </w:t>
      </w:r>
      <w:r w:rsidR="00CB759B">
        <w:rPr>
          <w:rFonts w:ascii="Calibri" w:hAnsi="Calibri" w:cs="Calibri"/>
        </w:rPr>
        <w:t>Death Firm</w:t>
      </w:r>
      <w:r w:rsidR="0064062B">
        <w:rPr>
          <w:rFonts w:ascii="Calibri" w:hAnsi="Calibri" w:cs="Calibri"/>
        </w:rPr>
        <w:t xml:space="preserve">s. If only he could have it all back the </w:t>
      </w:r>
      <w:r w:rsidR="002F29A5">
        <w:rPr>
          <w:rFonts w:ascii="Calibri" w:hAnsi="Calibri" w:cs="Calibri"/>
        </w:rPr>
        <w:t>way</w:t>
      </w:r>
      <w:r w:rsidR="0064062B">
        <w:rPr>
          <w:rFonts w:ascii="Calibri" w:hAnsi="Calibri" w:cs="Calibri"/>
        </w:rPr>
        <w:t xml:space="preserve"> it used to be. </w:t>
      </w:r>
      <w:r w:rsidR="002F29A5">
        <w:rPr>
          <w:rFonts w:ascii="Calibri" w:hAnsi="Calibri" w:cs="Calibri"/>
        </w:rPr>
        <w:t xml:space="preserve">Camargo </w:t>
      </w:r>
      <w:r w:rsidR="00D867E4">
        <w:rPr>
          <w:rFonts w:ascii="Calibri" w:hAnsi="Calibri" w:cs="Calibri"/>
        </w:rPr>
        <w:t xml:space="preserve">was once a prized scientist who showed a great deal of promise. Everyone respected him during the time. </w:t>
      </w:r>
      <w:r w:rsidR="0011357F">
        <w:rPr>
          <w:rFonts w:ascii="Calibri" w:hAnsi="Calibri" w:cs="Calibri"/>
        </w:rPr>
        <w:t>He was invited to</w:t>
      </w:r>
      <w:r w:rsidR="00CD3EC8">
        <w:rPr>
          <w:rFonts w:ascii="Calibri" w:hAnsi="Calibri" w:cs="Calibri"/>
        </w:rPr>
        <w:t xml:space="preserve"> parties, exclusive events,</w:t>
      </w:r>
      <w:r w:rsidR="0011357F">
        <w:rPr>
          <w:rFonts w:ascii="Calibri" w:hAnsi="Calibri" w:cs="Calibri"/>
        </w:rPr>
        <w:t xml:space="preserve"> and family gatherings. Now he was just a joke. </w:t>
      </w:r>
      <w:r w:rsidR="002B48AB">
        <w:rPr>
          <w:rFonts w:ascii="Calibri" w:hAnsi="Calibri" w:cs="Calibri"/>
        </w:rPr>
        <w:t xml:space="preserve">He slept at times with tears rolling down his </w:t>
      </w:r>
      <w:r w:rsidR="00B50B45">
        <w:rPr>
          <w:rFonts w:ascii="Calibri" w:hAnsi="Calibri" w:cs="Calibri"/>
        </w:rPr>
        <w:t xml:space="preserve">cheeks. </w:t>
      </w:r>
      <w:r w:rsidR="00F46C5D">
        <w:rPr>
          <w:rFonts w:ascii="Calibri" w:hAnsi="Calibri" w:cs="Calibri"/>
        </w:rPr>
        <w:t xml:space="preserve">Everything was falling apart for him. </w:t>
      </w:r>
    </w:p>
    <w:p w14:paraId="65E127A8" w14:textId="55763C9D" w:rsidR="00577690" w:rsidRDefault="00577690" w:rsidP="002D4799">
      <w:pPr>
        <w:spacing w:line="480" w:lineRule="auto"/>
        <w:ind w:firstLine="720"/>
        <w:rPr>
          <w:rFonts w:ascii="Calibri" w:hAnsi="Calibri" w:cs="Calibri"/>
        </w:rPr>
      </w:pPr>
      <w:r>
        <w:rPr>
          <w:rFonts w:ascii="Calibri" w:hAnsi="Calibri" w:cs="Calibri"/>
        </w:rPr>
        <w:t xml:space="preserve">Camargo </w:t>
      </w:r>
      <w:r w:rsidR="00AF57AB">
        <w:rPr>
          <w:rFonts w:ascii="Calibri" w:hAnsi="Calibri" w:cs="Calibri"/>
        </w:rPr>
        <w:t xml:space="preserve">remained hopeful. He </w:t>
      </w:r>
      <w:r w:rsidR="009360B1">
        <w:rPr>
          <w:rFonts w:ascii="Calibri" w:hAnsi="Calibri" w:cs="Calibri"/>
        </w:rPr>
        <w:t xml:space="preserve">felt like he had to take the next set of attacks to a whole other level. </w:t>
      </w:r>
      <w:r w:rsidR="002B09E0">
        <w:rPr>
          <w:rFonts w:ascii="Calibri" w:hAnsi="Calibri" w:cs="Calibri"/>
        </w:rPr>
        <w:t xml:space="preserve">No one was taking him seriously. </w:t>
      </w:r>
      <w:r w:rsidR="00451F5B">
        <w:rPr>
          <w:rFonts w:ascii="Calibri" w:hAnsi="Calibri" w:cs="Calibri"/>
        </w:rPr>
        <w:t xml:space="preserve">The army of </w:t>
      </w:r>
      <w:r w:rsidR="00CB759B">
        <w:rPr>
          <w:rFonts w:ascii="Calibri" w:hAnsi="Calibri" w:cs="Calibri"/>
        </w:rPr>
        <w:t>Death Firm</w:t>
      </w:r>
      <w:r w:rsidR="00451F5B">
        <w:rPr>
          <w:rFonts w:ascii="Calibri" w:hAnsi="Calibri" w:cs="Calibri"/>
        </w:rPr>
        <w:t xml:space="preserve">s would begin to attack </w:t>
      </w:r>
      <w:r w:rsidR="002418FA">
        <w:rPr>
          <w:rFonts w:ascii="Calibri" w:hAnsi="Calibri" w:cs="Calibri"/>
        </w:rPr>
        <w:t xml:space="preserve">cities across the world. </w:t>
      </w:r>
      <w:r w:rsidR="00FD5373">
        <w:rPr>
          <w:rFonts w:ascii="Calibri" w:hAnsi="Calibri" w:cs="Calibri"/>
        </w:rPr>
        <w:t xml:space="preserve">There </w:t>
      </w:r>
      <w:r w:rsidR="00CF496E">
        <w:rPr>
          <w:rFonts w:ascii="Calibri" w:hAnsi="Calibri" w:cs="Calibri"/>
        </w:rPr>
        <w:t xml:space="preserve">would </w:t>
      </w:r>
      <w:r w:rsidR="00FD5373">
        <w:rPr>
          <w:rFonts w:ascii="Calibri" w:hAnsi="Calibri" w:cs="Calibri"/>
        </w:rPr>
        <w:t>be hell to pay.</w:t>
      </w:r>
    </w:p>
    <w:p w14:paraId="3C96714C" w14:textId="728532EB" w:rsidR="0059515B" w:rsidRDefault="0059515B" w:rsidP="002D4799">
      <w:pPr>
        <w:spacing w:line="480" w:lineRule="auto"/>
        <w:ind w:firstLine="720"/>
        <w:rPr>
          <w:rFonts w:ascii="Calibri" w:hAnsi="Calibri" w:cs="Calibri"/>
        </w:rPr>
      </w:pPr>
    </w:p>
    <w:p w14:paraId="7AFF580E" w14:textId="30E20680" w:rsidR="0059515B" w:rsidRDefault="0059515B" w:rsidP="002D4799">
      <w:pPr>
        <w:spacing w:line="480" w:lineRule="auto"/>
        <w:ind w:firstLine="720"/>
        <w:rPr>
          <w:rFonts w:ascii="Calibri" w:hAnsi="Calibri" w:cs="Calibri"/>
        </w:rPr>
      </w:pPr>
    </w:p>
    <w:p w14:paraId="1431E09C" w14:textId="77777777" w:rsidR="008A4863" w:rsidRDefault="008A4863" w:rsidP="008A4863">
      <w:pPr>
        <w:spacing w:line="480" w:lineRule="auto"/>
        <w:rPr>
          <w:rFonts w:ascii="Calibri" w:hAnsi="Calibri" w:cs="Calibri"/>
        </w:rPr>
      </w:pPr>
    </w:p>
    <w:p w14:paraId="156838D8" w14:textId="4E7F938E" w:rsidR="00714FD2" w:rsidRDefault="008A4863" w:rsidP="22D893E5">
      <w:pPr>
        <w:spacing w:line="480" w:lineRule="auto"/>
        <w:rPr>
          <w:rFonts w:ascii="Calibri" w:hAnsi="Calibri" w:cs="Calibri"/>
        </w:rPr>
      </w:pPr>
      <w:r w:rsidRPr="22D893E5">
        <w:rPr>
          <w:rFonts w:ascii="Calibri" w:hAnsi="Calibri" w:cs="Calibri"/>
        </w:rPr>
        <w:t xml:space="preserve">                                                                                       </w:t>
      </w:r>
    </w:p>
    <w:p w14:paraId="475039ED" w14:textId="55B925F4" w:rsidR="00714FD2" w:rsidRDefault="00714FD2" w:rsidP="22D893E5">
      <w:pPr>
        <w:spacing w:line="480" w:lineRule="auto"/>
        <w:rPr>
          <w:rFonts w:ascii="Calibri" w:hAnsi="Calibri" w:cs="Calibri"/>
        </w:rPr>
      </w:pPr>
    </w:p>
    <w:p w14:paraId="6F0DCECF" w14:textId="795CF07A" w:rsidR="00714FD2" w:rsidRDefault="00714FD2" w:rsidP="22D893E5">
      <w:pPr>
        <w:spacing w:line="480" w:lineRule="auto"/>
        <w:rPr>
          <w:rFonts w:ascii="Calibri" w:hAnsi="Calibri" w:cs="Calibri"/>
        </w:rPr>
      </w:pPr>
    </w:p>
    <w:p w14:paraId="69FEF609" w14:textId="44478116" w:rsidR="00714FD2" w:rsidRDefault="00714FD2" w:rsidP="22D893E5">
      <w:pPr>
        <w:spacing w:line="480" w:lineRule="auto"/>
        <w:rPr>
          <w:rFonts w:ascii="Calibri" w:hAnsi="Calibri" w:cs="Calibri"/>
        </w:rPr>
      </w:pPr>
    </w:p>
    <w:p w14:paraId="7E8C731B" w14:textId="2B6F2412" w:rsidR="00714FD2" w:rsidRDefault="00714FD2" w:rsidP="22D893E5">
      <w:pPr>
        <w:spacing w:line="480" w:lineRule="auto"/>
        <w:rPr>
          <w:rFonts w:ascii="Calibri" w:hAnsi="Calibri" w:cs="Calibri"/>
        </w:rPr>
      </w:pPr>
    </w:p>
    <w:p w14:paraId="64F256EA" w14:textId="4927178F" w:rsidR="00714FD2" w:rsidRDefault="00714FD2" w:rsidP="22D893E5">
      <w:pPr>
        <w:spacing w:line="480" w:lineRule="auto"/>
        <w:rPr>
          <w:rFonts w:ascii="Calibri" w:hAnsi="Calibri" w:cs="Calibri"/>
        </w:rPr>
      </w:pPr>
    </w:p>
    <w:p w14:paraId="1F1FDA1A" w14:textId="7F9BA5C2" w:rsidR="00714FD2" w:rsidRDefault="00714FD2" w:rsidP="22D893E5">
      <w:pPr>
        <w:spacing w:line="480" w:lineRule="auto"/>
        <w:rPr>
          <w:rFonts w:ascii="Calibri" w:hAnsi="Calibri" w:cs="Calibri"/>
        </w:rPr>
      </w:pPr>
    </w:p>
    <w:p w14:paraId="797169D9" w14:textId="541ED881" w:rsidR="00714FD2" w:rsidRDefault="00714FD2" w:rsidP="22D893E5">
      <w:pPr>
        <w:spacing w:line="480" w:lineRule="auto"/>
        <w:rPr>
          <w:rFonts w:ascii="Calibri" w:hAnsi="Calibri" w:cs="Calibri"/>
        </w:rPr>
      </w:pPr>
    </w:p>
    <w:p w14:paraId="047A527E" w14:textId="5699C7D0" w:rsidR="00714FD2" w:rsidRDefault="00714FD2" w:rsidP="22D893E5">
      <w:pPr>
        <w:spacing w:line="480" w:lineRule="auto"/>
        <w:rPr>
          <w:rFonts w:ascii="Calibri" w:hAnsi="Calibri" w:cs="Calibri"/>
        </w:rPr>
      </w:pPr>
    </w:p>
    <w:p w14:paraId="5E2E6B9E" w14:textId="1091BB47" w:rsidR="00714FD2" w:rsidRDefault="00714FD2" w:rsidP="22D893E5">
      <w:pPr>
        <w:spacing w:line="480" w:lineRule="auto"/>
        <w:rPr>
          <w:rFonts w:ascii="Calibri" w:hAnsi="Calibri" w:cs="Calibri"/>
        </w:rPr>
      </w:pPr>
    </w:p>
    <w:p w14:paraId="5BCB8C4D" w14:textId="36877D65" w:rsidR="00714FD2" w:rsidRDefault="00714FD2" w:rsidP="22D893E5">
      <w:pPr>
        <w:spacing w:line="480" w:lineRule="auto"/>
        <w:rPr>
          <w:rFonts w:ascii="Calibri" w:hAnsi="Calibri" w:cs="Calibri"/>
        </w:rPr>
      </w:pPr>
    </w:p>
    <w:p w14:paraId="5E71CDBC" w14:textId="42E6BEFE" w:rsidR="00714FD2" w:rsidRDefault="00714FD2" w:rsidP="22D893E5">
      <w:pPr>
        <w:spacing w:line="480" w:lineRule="auto"/>
        <w:rPr>
          <w:rFonts w:ascii="Calibri" w:hAnsi="Calibri" w:cs="Calibri"/>
        </w:rPr>
      </w:pPr>
    </w:p>
    <w:p w14:paraId="5AB7207B" w14:textId="3A50D763" w:rsidR="00714FD2" w:rsidRDefault="00714FD2" w:rsidP="22D893E5">
      <w:pPr>
        <w:spacing w:line="480" w:lineRule="auto"/>
        <w:rPr>
          <w:rFonts w:ascii="Calibri" w:hAnsi="Calibri" w:cs="Calibri"/>
        </w:rPr>
      </w:pPr>
    </w:p>
    <w:p w14:paraId="547D8AFD" w14:textId="1E90A266" w:rsidR="00714FD2" w:rsidRDefault="0059515B" w:rsidP="22D893E5">
      <w:pPr>
        <w:spacing w:line="480" w:lineRule="auto"/>
        <w:rPr>
          <w:rFonts w:ascii="Calibri" w:hAnsi="Calibri" w:cs="Calibri"/>
        </w:rPr>
      </w:pPr>
      <w:r w:rsidRPr="22D893E5">
        <w:rPr>
          <w:rFonts w:ascii="Calibri" w:hAnsi="Calibri" w:cs="Calibri"/>
        </w:rPr>
        <w:t xml:space="preserve">                                                                                       Chapter 8</w:t>
      </w:r>
    </w:p>
    <w:p w14:paraId="403BC2AC" w14:textId="0E1F8FB5" w:rsidR="006F7043" w:rsidRDefault="001B2B3A" w:rsidP="00FD5373">
      <w:pPr>
        <w:spacing w:line="480" w:lineRule="auto"/>
        <w:rPr>
          <w:rFonts w:ascii="Calibri" w:hAnsi="Calibri" w:cs="Calibri"/>
        </w:rPr>
      </w:pPr>
      <w:r>
        <w:rPr>
          <w:rFonts w:ascii="Calibri" w:hAnsi="Calibri" w:cs="Calibri"/>
        </w:rPr>
        <w:tab/>
      </w:r>
      <w:r w:rsidR="00CA56DC">
        <w:rPr>
          <w:rFonts w:ascii="Calibri" w:hAnsi="Calibri" w:cs="Calibri"/>
        </w:rPr>
        <w:t xml:space="preserve">The following morning, Harris and Gabriela were awakened by sirens. </w:t>
      </w:r>
      <w:r w:rsidR="007A0645">
        <w:rPr>
          <w:rFonts w:ascii="Calibri" w:hAnsi="Calibri" w:cs="Calibri"/>
        </w:rPr>
        <w:t>Harris jumped out of the bed and rushed over to the window to see w</w:t>
      </w:r>
      <w:r w:rsidR="006A31EF">
        <w:rPr>
          <w:rFonts w:ascii="Calibri" w:hAnsi="Calibri" w:cs="Calibri"/>
        </w:rPr>
        <w:t xml:space="preserve">hat the commotion was all about. </w:t>
      </w:r>
      <w:r w:rsidR="002578C9">
        <w:rPr>
          <w:rFonts w:ascii="Calibri" w:hAnsi="Calibri" w:cs="Calibri"/>
        </w:rPr>
        <w:t xml:space="preserve">He could see </w:t>
      </w:r>
      <w:r w:rsidR="00BD7474">
        <w:rPr>
          <w:rFonts w:ascii="Calibri" w:hAnsi="Calibri" w:cs="Calibri"/>
        </w:rPr>
        <w:t>several</w:t>
      </w:r>
      <w:r w:rsidR="002578C9">
        <w:rPr>
          <w:rFonts w:ascii="Calibri" w:hAnsi="Calibri" w:cs="Calibri"/>
        </w:rPr>
        <w:t xml:space="preserve"> fire trucks, ambulances, </w:t>
      </w:r>
      <w:r w:rsidR="00797DE2">
        <w:rPr>
          <w:rFonts w:ascii="Calibri" w:hAnsi="Calibri" w:cs="Calibri"/>
        </w:rPr>
        <w:t xml:space="preserve">and police cars </w:t>
      </w:r>
      <w:r w:rsidR="007C4C2F">
        <w:rPr>
          <w:rFonts w:ascii="Calibri" w:hAnsi="Calibri" w:cs="Calibri"/>
        </w:rPr>
        <w:t xml:space="preserve">speeding down the highway from afar. </w:t>
      </w:r>
      <w:r w:rsidR="00C554EE">
        <w:rPr>
          <w:rFonts w:ascii="Calibri" w:hAnsi="Calibri" w:cs="Calibri"/>
        </w:rPr>
        <w:t>Harris had an instinct that something was seriously wrong.</w:t>
      </w:r>
      <w:r w:rsidR="00424548">
        <w:rPr>
          <w:rFonts w:ascii="Calibri" w:hAnsi="Calibri" w:cs="Calibri"/>
        </w:rPr>
        <w:t xml:space="preserve"> He </w:t>
      </w:r>
      <w:r w:rsidR="00B142D8">
        <w:rPr>
          <w:rFonts w:ascii="Calibri" w:hAnsi="Calibri" w:cs="Calibri"/>
        </w:rPr>
        <w:t xml:space="preserve">turned on the television to check the news. Sure enough, </w:t>
      </w:r>
      <w:r w:rsidR="00CB759B">
        <w:rPr>
          <w:rFonts w:ascii="Calibri" w:hAnsi="Calibri" w:cs="Calibri"/>
        </w:rPr>
        <w:t>Death Firm</w:t>
      </w:r>
      <w:r w:rsidR="00B142D8">
        <w:rPr>
          <w:rFonts w:ascii="Calibri" w:hAnsi="Calibri" w:cs="Calibri"/>
        </w:rPr>
        <w:t xml:space="preserve"> attacks were happening all around the globe. </w:t>
      </w:r>
      <w:r w:rsidR="00A87AC3">
        <w:rPr>
          <w:rFonts w:ascii="Calibri" w:hAnsi="Calibri" w:cs="Calibri"/>
        </w:rPr>
        <w:t xml:space="preserve">A part of him felt responsible for them. He could </w:t>
      </w:r>
      <w:r w:rsidR="006F7043">
        <w:rPr>
          <w:rFonts w:ascii="Calibri" w:hAnsi="Calibri" w:cs="Calibri"/>
        </w:rPr>
        <w:t>not</w:t>
      </w:r>
      <w:r w:rsidR="00A87AC3">
        <w:rPr>
          <w:rFonts w:ascii="Calibri" w:hAnsi="Calibri" w:cs="Calibri"/>
        </w:rPr>
        <w:t xml:space="preserve"> stop Camargo </w:t>
      </w:r>
      <w:r w:rsidR="007A1D9B">
        <w:rPr>
          <w:rFonts w:ascii="Calibri" w:hAnsi="Calibri" w:cs="Calibri"/>
        </w:rPr>
        <w:t>yesterday</w:t>
      </w:r>
      <w:r w:rsidR="00A87AC3">
        <w:rPr>
          <w:rFonts w:ascii="Calibri" w:hAnsi="Calibri" w:cs="Calibri"/>
        </w:rPr>
        <w:t>.</w:t>
      </w:r>
    </w:p>
    <w:p w14:paraId="6C5F0302" w14:textId="34003DE2" w:rsidR="0048634A" w:rsidRDefault="0048634A" w:rsidP="00FD5373">
      <w:pPr>
        <w:spacing w:line="480" w:lineRule="auto"/>
        <w:rPr>
          <w:rFonts w:ascii="Calibri" w:hAnsi="Calibri" w:cs="Calibri"/>
        </w:rPr>
      </w:pPr>
      <w:r>
        <w:rPr>
          <w:rFonts w:ascii="Calibri" w:hAnsi="Calibri" w:cs="Calibri"/>
        </w:rPr>
        <w:tab/>
        <w:t xml:space="preserve">“Why didn’t </w:t>
      </w:r>
      <w:r w:rsidR="00A63261">
        <w:rPr>
          <w:rFonts w:ascii="Calibri" w:hAnsi="Calibri" w:cs="Calibri"/>
        </w:rPr>
        <w:t>I get him when I had the chance</w:t>
      </w:r>
      <w:r w:rsidR="00FF7DFF">
        <w:rPr>
          <w:rFonts w:ascii="Calibri" w:hAnsi="Calibri" w:cs="Calibri"/>
        </w:rPr>
        <w:t>!</w:t>
      </w:r>
      <w:r w:rsidR="00A63261">
        <w:rPr>
          <w:rFonts w:ascii="Calibri" w:hAnsi="Calibri" w:cs="Calibri"/>
        </w:rPr>
        <w:t xml:space="preserve">” he screamed out. </w:t>
      </w:r>
      <w:r w:rsidR="002011A0">
        <w:rPr>
          <w:rFonts w:ascii="Calibri" w:hAnsi="Calibri" w:cs="Calibri"/>
        </w:rPr>
        <w:t xml:space="preserve">“This is </w:t>
      </w:r>
      <w:r w:rsidR="00FE76B0">
        <w:rPr>
          <w:rFonts w:ascii="Calibri" w:hAnsi="Calibri" w:cs="Calibri"/>
        </w:rPr>
        <w:t xml:space="preserve">all </w:t>
      </w:r>
      <w:r w:rsidR="002011A0">
        <w:rPr>
          <w:rFonts w:ascii="Calibri" w:hAnsi="Calibri" w:cs="Calibri"/>
        </w:rPr>
        <w:t>my fault that Camargo got away</w:t>
      </w:r>
      <w:r w:rsidR="007A1D9B">
        <w:rPr>
          <w:rFonts w:ascii="Calibri" w:hAnsi="Calibri" w:cs="Calibri"/>
        </w:rPr>
        <w:t>.</w:t>
      </w:r>
      <w:r w:rsidR="0092441A">
        <w:rPr>
          <w:rFonts w:ascii="Calibri" w:hAnsi="Calibri" w:cs="Calibri"/>
        </w:rPr>
        <w:t xml:space="preserve"> When he was laying right there on the floor, I should have grabbed </w:t>
      </w:r>
      <w:r w:rsidR="00282BF7">
        <w:rPr>
          <w:rFonts w:ascii="Calibri" w:hAnsi="Calibri" w:cs="Calibri"/>
        </w:rPr>
        <w:t xml:space="preserve">his phone from his hand and tied him up. </w:t>
      </w:r>
      <w:r w:rsidR="00FE76B0">
        <w:rPr>
          <w:rFonts w:ascii="Calibri" w:hAnsi="Calibri" w:cs="Calibri"/>
        </w:rPr>
        <w:t xml:space="preserve">I just know he was controlling the Death Firms on his phone. I </w:t>
      </w:r>
      <w:r w:rsidR="001A33AA">
        <w:rPr>
          <w:rFonts w:ascii="Calibri" w:hAnsi="Calibri" w:cs="Calibri"/>
        </w:rPr>
        <w:t xml:space="preserve">stood there and </w:t>
      </w:r>
      <w:r w:rsidR="00FE76B0">
        <w:rPr>
          <w:rFonts w:ascii="Calibri" w:hAnsi="Calibri" w:cs="Calibri"/>
        </w:rPr>
        <w:t xml:space="preserve">watched him </w:t>
      </w:r>
      <w:r w:rsidR="00645E06">
        <w:rPr>
          <w:rFonts w:ascii="Calibri" w:hAnsi="Calibri" w:cs="Calibri"/>
        </w:rPr>
        <w:t>press that button on his phone that turned those men into their Death Firm forms</w:t>
      </w:r>
      <w:r w:rsidR="00FF7DFF">
        <w:rPr>
          <w:rFonts w:ascii="Calibri" w:hAnsi="Calibri" w:cs="Calibri"/>
        </w:rPr>
        <w:t>,</w:t>
      </w:r>
      <w:r w:rsidR="00645E06">
        <w:rPr>
          <w:rFonts w:ascii="Calibri" w:hAnsi="Calibri" w:cs="Calibri"/>
        </w:rPr>
        <w:t xml:space="preserve"> and I did nothing about it. I am such an idiot!”</w:t>
      </w:r>
    </w:p>
    <w:p w14:paraId="72435369" w14:textId="0852E1B2" w:rsidR="00F46273" w:rsidRDefault="003C6D87" w:rsidP="00FD5373">
      <w:pPr>
        <w:spacing w:line="480" w:lineRule="auto"/>
        <w:rPr>
          <w:rFonts w:ascii="Calibri" w:hAnsi="Calibri" w:cs="Calibri"/>
        </w:rPr>
      </w:pPr>
      <w:r>
        <w:rPr>
          <w:rFonts w:ascii="Calibri" w:hAnsi="Calibri" w:cs="Calibri"/>
        </w:rPr>
        <w:tab/>
        <w:t>“This is not your fault</w:t>
      </w:r>
      <w:r w:rsidR="00FF7DFF">
        <w:rPr>
          <w:rFonts w:ascii="Calibri" w:hAnsi="Calibri" w:cs="Calibri"/>
        </w:rPr>
        <w:t>,</w:t>
      </w:r>
      <w:r>
        <w:rPr>
          <w:rFonts w:ascii="Calibri" w:hAnsi="Calibri" w:cs="Calibri"/>
        </w:rPr>
        <w:t xml:space="preserve"> Winter,” Gabriela </w:t>
      </w:r>
      <w:r w:rsidR="00862F34">
        <w:rPr>
          <w:rFonts w:ascii="Calibri" w:hAnsi="Calibri" w:cs="Calibri"/>
        </w:rPr>
        <w:t>pleaded</w:t>
      </w:r>
      <w:r>
        <w:rPr>
          <w:rFonts w:ascii="Calibri" w:hAnsi="Calibri" w:cs="Calibri"/>
        </w:rPr>
        <w:t xml:space="preserve">. “How </w:t>
      </w:r>
      <w:r w:rsidR="00FF7DFF">
        <w:rPr>
          <w:rFonts w:ascii="Calibri" w:hAnsi="Calibri" w:cs="Calibri"/>
        </w:rPr>
        <w:t xml:space="preserve">were </w:t>
      </w:r>
      <w:r>
        <w:rPr>
          <w:rFonts w:ascii="Calibri" w:hAnsi="Calibri" w:cs="Calibri"/>
        </w:rPr>
        <w:t>you su</w:t>
      </w:r>
      <w:r w:rsidR="008F02FA">
        <w:rPr>
          <w:rFonts w:ascii="Calibri" w:hAnsi="Calibri" w:cs="Calibri"/>
        </w:rPr>
        <w:t>pposed to know that he was controlling them on his phone?</w:t>
      </w:r>
      <w:r w:rsidR="0070250E">
        <w:rPr>
          <w:rFonts w:ascii="Calibri" w:hAnsi="Calibri" w:cs="Calibri"/>
        </w:rPr>
        <w:t xml:space="preserve"> In fact, it was a good thing you were able to figure that part out. </w:t>
      </w:r>
      <w:r w:rsidR="00B94214">
        <w:rPr>
          <w:rFonts w:ascii="Calibri" w:hAnsi="Calibri" w:cs="Calibri"/>
        </w:rPr>
        <w:t>Now, these innocent young men have a chance to live a normal life</w:t>
      </w:r>
      <w:r w:rsidR="00E07827">
        <w:rPr>
          <w:rFonts w:ascii="Calibri" w:hAnsi="Calibri" w:cs="Calibri"/>
        </w:rPr>
        <w:t xml:space="preserve"> because of it. If they </w:t>
      </w:r>
      <w:r w:rsidR="00791D7E">
        <w:rPr>
          <w:rFonts w:ascii="Calibri" w:hAnsi="Calibri" w:cs="Calibri"/>
        </w:rPr>
        <w:t>can</w:t>
      </w:r>
      <w:r w:rsidR="00E07827">
        <w:rPr>
          <w:rFonts w:ascii="Calibri" w:hAnsi="Calibri" w:cs="Calibri"/>
        </w:rPr>
        <w:t xml:space="preserve"> be normal human beings, then they can </w:t>
      </w:r>
      <w:r w:rsidR="00791D7E">
        <w:rPr>
          <w:rFonts w:ascii="Calibri" w:hAnsi="Calibri" w:cs="Calibri"/>
        </w:rPr>
        <w:t>undergo surgery and have whatever contraption that is in them that turns them into Death Firms taken out because of you.</w:t>
      </w:r>
      <w:r w:rsidR="008F02FA">
        <w:rPr>
          <w:rFonts w:ascii="Calibri" w:hAnsi="Calibri" w:cs="Calibri"/>
        </w:rPr>
        <w:t>”</w:t>
      </w:r>
    </w:p>
    <w:p w14:paraId="7C1977D9" w14:textId="46B5383A" w:rsidR="00B015B1" w:rsidRDefault="00F46273" w:rsidP="00F46273">
      <w:pPr>
        <w:spacing w:line="480" w:lineRule="auto"/>
        <w:ind w:firstLine="720"/>
        <w:rPr>
          <w:rFonts w:ascii="Calibri" w:hAnsi="Calibri" w:cs="Calibri"/>
        </w:rPr>
      </w:pPr>
      <w:r w:rsidRPr="22D893E5">
        <w:rPr>
          <w:rFonts w:ascii="Calibri" w:hAnsi="Calibri" w:cs="Calibri"/>
        </w:rPr>
        <w:t>“I understand what you are saying</w:t>
      </w:r>
      <w:r w:rsidR="00FF7DFF">
        <w:rPr>
          <w:rFonts w:ascii="Calibri" w:hAnsi="Calibri" w:cs="Calibri"/>
        </w:rPr>
        <w:t>,</w:t>
      </w:r>
      <w:r w:rsidRPr="22D893E5">
        <w:rPr>
          <w:rFonts w:ascii="Calibri" w:hAnsi="Calibri" w:cs="Calibri"/>
        </w:rPr>
        <w:t xml:space="preserve"> Gabriela,” he </w:t>
      </w:r>
      <w:r w:rsidR="000E09EF" w:rsidRPr="22D893E5">
        <w:rPr>
          <w:rFonts w:ascii="Calibri" w:hAnsi="Calibri" w:cs="Calibri"/>
        </w:rPr>
        <w:t>cried out. “I just hate that this is happening all over again. It wasn’t supposed to be this way.</w:t>
      </w:r>
      <w:r w:rsidR="00EE382B" w:rsidRPr="22D893E5">
        <w:rPr>
          <w:rFonts w:ascii="Calibri" w:hAnsi="Calibri" w:cs="Calibri"/>
        </w:rPr>
        <w:t xml:space="preserve"> It is just the fact that I could have ended it before it </w:t>
      </w:r>
      <w:r w:rsidR="009C69EE" w:rsidRPr="22D893E5">
        <w:rPr>
          <w:rFonts w:ascii="Calibri" w:hAnsi="Calibri" w:cs="Calibri"/>
        </w:rPr>
        <w:t xml:space="preserve">even </w:t>
      </w:r>
      <w:r w:rsidR="00EE382B" w:rsidRPr="22D893E5">
        <w:rPr>
          <w:rFonts w:ascii="Calibri" w:hAnsi="Calibri" w:cs="Calibri"/>
        </w:rPr>
        <w:t>started.”</w:t>
      </w:r>
      <w:r w:rsidR="008F02FA" w:rsidRPr="22D893E5">
        <w:rPr>
          <w:rFonts w:ascii="Calibri" w:hAnsi="Calibri" w:cs="Calibri"/>
        </w:rPr>
        <w:t xml:space="preserve"> </w:t>
      </w:r>
    </w:p>
    <w:p w14:paraId="33756A36" w14:textId="6EA90DED" w:rsidR="00391DDE" w:rsidRDefault="00391DDE" w:rsidP="00F46273">
      <w:pPr>
        <w:spacing w:line="480" w:lineRule="auto"/>
        <w:ind w:firstLine="720"/>
        <w:rPr>
          <w:rFonts w:ascii="Calibri" w:hAnsi="Calibri" w:cs="Calibri"/>
        </w:rPr>
      </w:pPr>
      <w:r w:rsidRPr="22D893E5">
        <w:rPr>
          <w:rFonts w:ascii="Calibri" w:hAnsi="Calibri" w:cs="Calibri"/>
        </w:rPr>
        <w:t>He dropped down on the couch to sit down</w:t>
      </w:r>
      <w:r w:rsidR="00CB7C74" w:rsidRPr="22D893E5">
        <w:rPr>
          <w:rFonts w:ascii="Calibri" w:hAnsi="Calibri" w:cs="Calibri"/>
        </w:rPr>
        <w:t xml:space="preserve"> and cry. Gabriela walked over to him, sat beside him, and </w:t>
      </w:r>
      <w:r w:rsidR="00C8017B" w:rsidRPr="22D893E5">
        <w:rPr>
          <w:rFonts w:ascii="Calibri" w:hAnsi="Calibri" w:cs="Calibri"/>
        </w:rPr>
        <w:t xml:space="preserve">wrapped her arm around him for comfort. </w:t>
      </w:r>
      <w:r w:rsidR="005339C6" w:rsidRPr="22D893E5">
        <w:rPr>
          <w:rFonts w:ascii="Calibri" w:hAnsi="Calibri" w:cs="Calibri"/>
        </w:rPr>
        <w:t xml:space="preserve">Harris rested his head on her shoulder. Gabriela always had a way </w:t>
      </w:r>
      <w:r w:rsidR="00FF7DFF">
        <w:rPr>
          <w:rFonts w:ascii="Calibri" w:hAnsi="Calibri" w:cs="Calibri"/>
        </w:rPr>
        <w:t>of making</w:t>
      </w:r>
      <w:r w:rsidR="005339C6" w:rsidRPr="22D893E5">
        <w:rPr>
          <w:rFonts w:ascii="Calibri" w:hAnsi="Calibri" w:cs="Calibri"/>
        </w:rPr>
        <w:t xml:space="preserve"> him feel better during tough times like these. He was so glad she was there by his side.</w:t>
      </w:r>
    </w:p>
    <w:p w14:paraId="5B142234" w14:textId="66883A00" w:rsidR="00ED743E" w:rsidRDefault="006F7043" w:rsidP="22D893E5">
      <w:pPr>
        <w:spacing w:line="480" w:lineRule="auto"/>
        <w:rPr>
          <w:rFonts w:ascii="Calibri" w:hAnsi="Calibri" w:cs="Calibri"/>
        </w:rPr>
      </w:pPr>
      <w:r>
        <w:rPr>
          <w:rFonts w:ascii="Calibri" w:hAnsi="Calibri" w:cs="Calibri"/>
        </w:rPr>
        <w:tab/>
      </w:r>
      <w:r w:rsidR="00003C76">
        <w:rPr>
          <w:rFonts w:ascii="Calibri" w:hAnsi="Calibri" w:cs="Calibri"/>
        </w:rPr>
        <w:t xml:space="preserve">Gabriela </w:t>
      </w:r>
      <w:r w:rsidR="00284415">
        <w:rPr>
          <w:rFonts w:ascii="Calibri" w:hAnsi="Calibri" w:cs="Calibri"/>
        </w:rPr>
        <w:t>assured</w:t>
      </w:r>
      <w:r w:rsidR="00003C76">
        <w:rPr>
          <w:rFonts w:ascii="Calibri" w:hAnsi="Calibri" w:cs="Calibri"/>
        </w:rPr>
        <w:t xml:space="preserve"> him that he did all that he could. She told him he was outnumbered at the time and that </w:t>
      </w:r>
      <w:r w:rsidR="00FD6F86">
        <w:rPr>
          <w:rFonts w:ascii="Calibri" w:hAnsi="Calibri" w:cs="Calibri"/>
        </w:rPr>
        <w:t xml:space="preserve">he succeeded </w:t>
      </w:r>
      <w:r w:rsidR="00FF7DFF">
        <w:rPr>
          <w:rFonts w:ascii="Calibri" w:hAnsi="Calibri" w:cs="Calibri"/>
        </w:rPr>
        <w:t xml:space="preserve">in </w:t>
      </w:r>
      <w:r w:rsidR="00FD6F86">
        <w:rPr>
          <w:rFonts w:ascii="Calibri" w:hAnsi="Calibri" w:cs="Calibri"/>
        </w:rPr>
        <w:t>getting his family out of t</w:t>
      </w:r>
      <w:r w:rsidR="00611806">
        <w:rPr>
          <w:rFonts w:ascii="Calibri" w:hAnsi="Calibri" w:cs="Calibri"/>
        </w:rPr>
        <w:t xml:space="preserve">he warehouse safely. </w:t>
      </w:r>
      <w:r w:rsidR="006C73AF">
        <w:rPr>
          <w:rFonts w:ascii="Calibri" w:hAnsi="Calibri" w:cs="Calibri"/>
        </w:rPr>
        <w:t xml:space="preserve">Harris felt lucky to have both </w:t>
      </w:r>
      <w:r w:rsidR="00A45F95">
        <w:rPr>
          <w:rFonts w:ascii="Calibri" w:hAnsi="Calibri" w:cs="Calibri"/>
        </w:rPr>
        <w:t>Gabriela</w:t>
      </w:r>
      <w:r w:rsidR="006C73AF">
        <w:rPr>
          <w:rFonts w:ascii="Calibri" w:hAnsi="Calibri" w:cs="Calibri"/>
        </w:rPr>
        <w:t xml:space="preserve"> and </w:t>
      </w:r>
      <w:r w:rsidR="00A45F95">
        <w:rPr>
          <w:rFonts w:ascii="Calibri" w:hAnsi="Calibri" w:cs="Calibri"/>
        </w:rPr>
        <w:t>Emilia</w:t>
      </w:r>
      <w:r w:rsidR="006C73AF">
        <w:rPr>
          <w:rFonts w:ascii="Calibri" w:hAnsi="Calibri" w:cs="Calibri"/>
        </w:rPr>
        <w:t xml:space="preserve"> back with him. </w:t>
      </w:r>
      <w:r w:rsidR="22D893E5" w:rsidRPr="22D893E5">
        <w:rPr>
          <w:rFonts w:ascii="Calibri" w:hAnsi="Calibri" w:cs="Calibri"/>
        </w:rPr>
        <w:t>They were such a joy to have in his life. He would sacrifice himself for them to keep them safe.</w:t>
      </w:r>
    </w:p>
    <w:p w14:paraId="4667C752" w14:textId="75785851" w:rsidR="006F7043" w:rsidRDefault="0052451B" w:rsidP="006C192E">
      <w:pPr>
        <w:spacing w:line="480" w:lineRule="auto"/>
        <w:ind w:firstLine="720"/>
        <w:rPr>
          <w:rFonts w:ascii="Calibri" w:hAnsi="Calibri" w:cs="Calibri"/>
        </w:rPr>
      </w:pPr>
      <w:r>
        <w:rPr>
          <w:rFonts w:ascii="Calibri" w:hAnsi="Calibri" w:cs="Calibri"/>
        </w:rPr>
        <w:t xml:space="preserve">After letting his emotions out, </w:t>
      </w:r>
      <w:r w:rsidR="004641C9">
        <w:rPr>
          <w:rFonts w:ascii="Calibri" w:hAnsi="Calibri" w:cs="Calibri"/>
        </w:rPr>
        <w:t xml:space="preserve">he regained </w:t>
      </w:r>
      <w:r w:rsidR="00D4526E">
        <w:rPr>
          <w:rFonts w:ascii="Calibri" w:hAnsi="Calibri" w:cs="Calibri"/>
        </w:rPr>
        <w:t>a</w:t>
      </w:r>
      <w:r w:rsidR="004641C9">
        <w:rPr>
          <w:rFonts w:ascii="Calibri" w:hAnsi="Calibri" w:cs="Calibri"/>
        </w:rPr>
        <w:t xml:space="preserve"> sense of purpose</w:t>
      </w:r>
      <w:r w:rsidR="00870167">
        <w:rPr>
          <w:rFonts w:ascii="Calibri" w:hAnsi="Calibri" w:cs="Calibri"/>
        </w:rPr>
        <w:t xml:space="preserve">. </w:t>
      </w:r>
      <w:r w:rsidR="00027231">
        <w:rPr>
          <w:rFonts w:ascii="Calibri" w:hAnsi="Calibri" w:cs="Calibri"/>
        </w:rPr>
        <w:t xml:space="preserve">Harris had a mission, and it was up to him to protect his family. </w:t>
      </w:r>
      <w:r w:rsidR="00611806">
        <w:rPr>
          <w:rFonts w:ascii="Calibri" w:hAnsi="Calibri" w:cs="Calibri"/>
        </w:rPr>
        <w:t>H</w:t>
      </w:r>
      <w:r w:rsidR="00027231">
        <w:rPr>
          <w:rFonts w:ascii="Calibri" w:hAnsi="Calibri" w:cs="Calibri"/>
        </w:rPr>
        <w:t>e</w:t>
      </w:r>
      <w:r w:rsidR="006C192E">
        <w:rPr>
          <w:rFonts w:ascii="Calibri" w:hAnsi="Calibri" w:cs="Calibri"/>
        </w:rPr>
        <w:t xml:space="preserve"> knew he</w:t>
      </w:r>
      <w:r w:rsidR="00611806">
        <w:rPr>
          <w:rFonts w:ascii="Calibri" w:hAnsi="Calibri" w:cs="Calibri"/>
        </w:rPr>
        <w:t xml:space="preserve"> had to call Alderson</w:t>
      </w:r>
      <w:r w:rsidR="007F5EE8">
        <w:rPr>
          <w:rFonts w:ascii="Calibri" w:hAnsi="Calibri" w:cs="Calibri"/>
        </w:rPr>
        <w:t xml:space="preserve"> to find out what the military was doing and if they needed his assistance. </w:t>
      </w:r>
      <w:r w:rsidR="00953320">
        <w:rPr>
          <w:rFonts w:ascii="Calibri" w:hAnsi="Calibri" w:cs="Calibri"/>
        </w:rPr>
        <w:t xml:space="preserve">Harris could not sit back and do nothing. It was his civic duty to </w:t>
      </w:r>
      <w:r w:rsidR="00B2143D">
        <w:rPr>
          <w:rFonts w:ascii="Calibri" w:hAnsi="Calibri" w:cs="Calibri"/>
        </w:rPr>
        <w:t xml:space="preserve">serve the country and protect others. </w:t>
      </w:r>
      <w:r w:rsidR="00F42C02">
        <w:rPr>
          <w:rFonts w:ascii="Calibri" w:hAnsi="Calibri" w:cs="Calibri"/>
        </w:rPr>
        <w:t xml:space="preserve">He knew that Gabriela would understand why he had to </w:t>
      </w:r>
      <w:r w:rsidR="002C303C">
        <w:rPr>
          <w:rFonts w:ascii="Calibri" w:hAnsi="Calibri" w:cs="Calibri"/>
        </w:rPr>
        <w:t>join the Army, fi</w:t>
      </w:r>
      <w:r w:rsidR="000B6616">
        <w:rPr>
          <w:rFonts w:ascii="Calibri" w:hAnsi="Calibri" w:cs="Calibri"/>
        </w:rPr>
        <w:t>nd</w:t>
      </w:r>
      <w:r w:rsidR="002C303C">
        <w:rPr>
          <w:rFonts w:ascii="Calibri" w:hAnsi="Calibri" w:cs="Calibri"/>
        </w:rPr>
        <w:t xml:space="preserve"> Camargo</w:t>
      </w:r>
      <w:r w:rsidR="000B6616">
        <w:rPr>
          <w:rFonts w:ascii="Calibri" w:hAnsi="Calibri" w:cs="Calibri"/>
        </w:rPr>
        <w:t xml:space="preserve">, and put a stop to </w:t>
      </w:r>
      <w:r w:rsidR="00341CC5">
        <w:rPr>
          <w:rFonts w:ascii="Calibri" w:hAnsi="Calibri" w:cs="Calibri"/>
        </w:rPr>
        <w:t>all</w:t>
      </w:r>
      <w:r w:rsidR="000B6616">
        <w:rPr>
          <w:rFonts w:ascii="Calibri" w:hAnsi="Calibri" w:cs="Calibri"/>
        </w:rPr>
        <w:t xml:space="preserve"> this chaos.</w:t>
      </w:r>
    </w:p>
    <w:p w14:paraId="6CB65771" w14:textId="2D804EF6" w:rsidR="007F5EE8" w:rsidRDefault="00684C97" w:rsidP="00FD5373">
      <w:pPr>
        <w:spacing w:line="480" w:lineRule="auto"/>
        <w:rPr>
          <w:rFonts w:ascii="Calibri" w:hAnsi="Calibri" w:cs="Calibri"/>
        </w:rPr>
      </w:pPr>
      <w:r>
        <w:rPr>
          <w:rFonts w:ascii="Calibri" w:hAnsi="Calibri" w:cs="Calibri"/>
        </w:rPr>
        <w:tab/>
        <w:t>He watched</w:t>
      </w:r>
      <w:r w:rsidR="00341CC5">
        <w:rPr>
          <w:rFonts w:ascii="Calibri" w:hAnsi="Calibri" w:cs="Calibri"/>
        </w:rPr>
        <w:t xml:space="preserve"> the news</w:t>
      </w:r>
      <w:r>
        <w:rPr>
          <w:rFonts w:ascii="Calibri" w:hAnsi="Calibri" w:cs="Calibri"/>
        </w:rPr>
        <w:t xml:space="preserve"> in disbelief. The entire world was crumbling before his very eyes. </w:t>
      </w:r>
      <w:r w:rsidR="00212F11">
        <w:rPr>
          <w:rFonts w:ascii="Calibri" w:hAnsi="Calibri" w:cs="Calibri"/>
        </w:rPr>
        <w:t xml:space="preserve">It was now a global problem. </w:t>
      </w:r>
      <w:r w:rsidR="00AF272B">
        <w:rPr>
          <w:rFonts w:ascii="Calibri" w:hAnsi="Calibri" w:cs="Calibri"/>
        </w:rPr>
        <w:t xml:space="preserve">Harris knew someone was going to have to get through to Camargo somehow. Camargo was the only person that could truly put a stop to it. He </w:t>
      </w:r>
      <w:r w:rsidR="00B01B60">
        <w:rPr>
          <w:rFonts w:ascii="Calibri" w:hAnsi="Calibri" w:cs="Calibri"/>
        </w:rPr>
        <w:t xml:space="preserve">was controlling every move of the </w:t>
      </w:r>
      <w:r w:rsidR="00CB759B">
        <w:rPr>
          <w:rFonts w:ascii="Calibri" w:hAnsi="Calibri" w:cs="Calibri"/>
        </w:rPr>
        <w:t>Death Firm</w:t>
      </w:r>
      <w:r w:rsidR="00B01B60">
        <w:rPr>
          <w:rFonts w:ascii="Calibri" w:hAnsi="Calibri" w:cs="Calibri"/>
        </w:rPr>
        <w:t>s. Nobody knew where he was or what was going o</w:t>
      </w:r>
      <w:r w:rsidR="00883900">
        <w:rPr>
          <w:rFonts w:ascii="Calibri" w:hAnsi="Calibri" w:cs="Calibri"/>
        </w:rPr>
        <w:t xml:space="preserve">n in his mind. </w:t>
      </w:r>
    </w:p>
    <w:p w14:paraId="48E04A4A" w14:textId="708DD49F" w:rsidR="00883900" w:rsidRDefault="00221596" w:rsidP="00FD5373">
      <w:pPr>
        <w:spacing w:line="480" w:lineRule="auto"/>
        <w:rPr>
          <w:rFonts w:ascii="Calibri" w:hAnsi="Calibri" w:cs="Calibri"/>
        </w:rPr>
      </w:pPr>
      <w:r>
        <w:rPr>
          <w:rFonts w:ascii="Calibri" w:hAnsi="Calibri" w:cs="Calibri"/>
        </w:rPr>
        <w:tab/>
        <w:t xml:space="preserve">He turned down the volume on the television </w:t>
      </w:r>
      <w:r w:rsidR="000B067B">
        <w:rPr>
          <w:rFonts w:ascii="Calibri" w:hAnsi="Calibri" w:cs="Calibri"/>
        </w:rPr>
        <w:t xml:space="preserve">and called Alderson. No one was picking up the phone. Harris </w:t>
      </w:r>
      <w:r w:rsidR="00455870">
        <w:rPr>
          <w:rFonts w:ascii="Calibri" w:hAnsi="Calibri" w:cs="Calibri"/>
        </w:rPr>
        <w:t>knew he was much too busy fighting the</w:t>
      </w:r>
      <w:r w:rsidR="001422CC">
        <w:rPr>
          <w:rFonts w:ascii="Calibri" w:hAnsi="Calibri" w:cs="Calibri"/>
        </w:rPr>
        <w:t xml:space="preserve"> Death Firms</w:t>
      </w:r>
      <w:r w:rsidR="00455870">
        <w:rPr>
          <w:rFonts w:ascii="Calibri" w:hAnsi="Calibri" w:cs="Calibri"/>
        </w:rPr>
        <w:t xml:space="preserve"> off right now and devising a new fighting tactic. Harris felt completely useless.</w:t>
      </w:r>
      <w:r w:rsidR="0026787E">
        <w:rPr>
          <w:rFonts w:ascii="Calibri" w:hAnsi="Calibri" w:cs="Calibri"/>
        </w:rPr>
        <w:t xml:space="preserve"> He told Gabriela they had to stay put for the time being. </w:t>
      </w:r>
      <w:r w:rsidR="00CB2C6E">
        <w:rPr>
          <w:rFonts w:ascii="Calibri" w:hAnsi="Calibri" w:cs="Calibri"/>
        </w:rPr>
        <w:t>They had nowhere to run to for safety. There were Death Firms causing havoc just outside their hotel window. There were soldiers in the area fighting them off and keeping them from entering businesses where people were hiding.</w:t>
      </w:r>
    </w:p>
    <w:p w14:paraId="6C2F0537" w14:textId="13260A6A" w:rsidR="00CB2C6E" w:rsidRDefault="00CB2C6E" w:rsidP="00FD5373">
      <w:pPr>
        <w:spacing w:line="480" w:lineRule="auto"/>
        <w:rPr>
          <w:rFonts w:ascii="Calibri" w:hAnsi="Calibri" w:cs="Calibri"/>
        </w:rPr>
      </w:pPr>
      <w:r>
        <w:rPr>
          <w:rFonts w:ascii="Calibri" w:hAnsi="Calibri" w:cs="Calibri"/>
        </w:rPr>
        <w:tab/>
      </w:r>
      <w:r w:rsidR="006A790A">
        <w:rPr>
          <w:rFonts w:ascii="Calibri" w:hAnsi="Calibri" w:cs="Calibri"/>
        </w:rPr>
        <w:t>Gabriela and Harris</w:t>
      </w:r>
      <w:r w:rsidR="00270B3E">
        <w:rPr>
          <w:rFonts w:ascii="Calibri" w:hAnsi="Calibri" w:cs="Calibri"/>
        </w:rPr>
        <w:t xml:space="preserve"> </w:t>
      </w:r>
      <w:r w:rsidR="00060473">
        <w:rPr>
          <w:rFonts w:ascii="Calibri" w:hAnsi="Calibri" w:cs="Calibri"/>
        </w:rPr>
        <w:t>continued</w:t>
      </w:r>
      <w:r w:rsidR="006A790A">
        <w:rPr>
          <w:rFonts w:ascii="Calibri" w:hAnsi="Calibri" w:cs="Calibri"/>
        </w:rPr>
        <w:t xml:space="preserve"> watch</w:t>
      </w:r>
      <w:r w:rsidR="00060473">
        <w:rPr>
          <w:rFonts w:ascii="Calibri" w:hAnsi="Calibri" w:cs="Calibri"/>
        </w:rPr>
        <w:t>ing</w:t>
      </w:r>
      <w:r w:rsidR="006A790A">
        <w:rPr>
          <w:rFonts w:ascii="Calibri" w:hAnsi="Calibri" w:cs="Calibri"/>
        </w:rPr>
        <w:t xml:space="preserve"> </w:t>
      </w:r>
      <w:r w:rsidR="00FE3A1F">
        <w:rPr>
          <w:rFonts w:ascii="Calibri" w:hAnsi="Calibri" w:cs="Calibri"/>
        </w:rPr>
        <w:t>live coverage of the attacks on the news. Armed forces were using tanks</w:t>
      </w:r>
      <w:r w:rsidR="0023451E">
        <w:rPr>
          <w:rFonts w:ascii="Calibri" w:hAnsi="Calibri" w:cs="Calibri"/>
        </w:rPr>
        <w:t>, grenades, and missiles</w:t>
      </w:r>
      <w:r w:rsidR="00FE3A1F">
        <w:rPr>
          <w:rFonts w:ascii="Calibri" w:hAnsi="Calibri" w:cs="Calibri"/>
        </w:rPr>
        <w:t xml:space="preserve"> to </w:t>
      </w:r>
      <w:r w:rsidR="0023451E">
        <w:rPr>
          <w:rFonts w:ascii="Calibri" w:hAnsi="Calibri" w:cs="Calibri"/>
        </w:rPr>
        <w:t xml:space="preserve">blow the </w:t>
      </w:r>
      <w:r w:rsidR="00CB759B">
        <w:rPr>
          <w:rFonts w:ascii="Calibri" w:hAnsi="Calibri" w:cs="Calibri"/>
        </w:rPr>
        <w:t>Death Firm</w:t>
      </w:r>
      <w:r w:rsidR="0023451E">
        <w:rPr>
          <w:rFonts w:ascii="Calibri" w:hAnsi="Calibri" w:cs="Calibri"/>
        </w:rPr>
        <w:t>s up into smithereens.</w:t>
      </w:r>
      <w:r w:rsidR="004614FB">
        <w:rPr>
          <w:rFonts w:ascii="Calibri" w:hAnsi="Calibri" w:cs="Calibri"/>
        </w:rPr>
        <w:t xml:space="preserve"> Many were resistant to the explosions. Soldiers </w:t>
      </w:r>
      <w:r w:rsidR="0009439B">
        <w:rPr>
          <w:rFonts w:ascii="Calibri" w:hAnsi="Calibri" w:cs="Calibri"/>
        </w:rPr>
        <w:t>were hiding in bunkers</w:t>
      </w:r>
      <w:r w:rsidR="00FF7DFF">
        <w:rPr>
          <w:rFonts w:ascii="Calibri" w:hAnsi="Calibri" w:cs="Calibri"/>
        </w:rPr>
        <w:t>,</w:t>
      </w:r>
      <w:r w:rsidR="0009439B">
        <w:rPr>
          <w:rFonts w:ascii="Calibri" w:hAnsi="Calibri" w:cs="Calibri"/>
        </w:rPr>
        <w:t xml:space="preserve"> and the </w:t>
      </w:r>
      <w:r w:rsidR="00CB759B">
        <w:rPr>
          <w:rFonts w:ascii="Calibri" w:hAnsi="Calibri" w:cs="Calibri"/>
        </w:rPr>
        <w:t>Death Firm</w:t>
      </w:r>
      <w:r w:rsidR="0009439B">
        <w:rPr>
          <w:rFonts w:ascii="Calibri" w:hAnsi="Calibri" w:cs="Calibri"/>
        </w:rPr>
        <w:t xml:space="preserve">s were running at full speed </w:t>
      </w:r>
      <w:r w:rsidR="00FF7DFF">
        <w:rPr>
          <w:rFonts w:ascii="Calibri" w:hAnsi="Calibri" w:cs="Calibri"/>
        </w:rPr>
        <w:t xml:space="preserve">toward </w:t>
      </w:r>
      <w:r w:rsidR="0009439B">
        <w:rPr>
          <w:rFonts w:ascii="Calibri" w:hAnsi="Calibri" w:cs="Calibri"/>
        </w:rPr>
        <w:t xml:space="preserve">the soldiers in combat. </w:t>
      </w:r>
      <w:r w:rsidR="00227D22">
        <w:rPr>
          <w:rFonts w:ascii="Calibri" w:hAnsi="Calibri" w:cs="Calibri"/>
        </w:rPr>
        <w:t>Many places looked like a war zone. Buildings were either on fire, structurally damaged, or collapsed. There was a significant amount of debris on the streets. Everyone must stay hunkered down until the Death Firms were out of the area.</w:t>
      </w:r>
    </w:p>
    <w:p w14:paraId="1D4B95C0" w14:textId="465A3713" w:rsidR="00227D22" w:rsidRDefault="00227D22" w:rsidP="00FD5373">
      <w:pPr>
        <w:spacing w:line="480" w:lineRule="auto"/>
        <w:rPr>
          <w:rFonts w:ascii="Calibri" w:hAnsi="Calibri" w:cs="Calibri"/>
        </w:rPr>
      </w:pPr>
      <w:r>
        <w:rPr>
          <w:rFonts w:ascii="Calibri" w:hAnsi="Calibri" w:cs="Calibri"/>
        </w:rPr>
        <w:tab/>
      </w:r>
      <w:r w:rsidR="00E11AC3">
        <w:rPr>
          <w:rFonts w:ascii="Calibri" w:hAnsi="Calibri" w:cs="Calibri"/>
        </w:rPr>
        <w:t>Harris ordered food for the family</w:t>
      </w:r>
      <w:r w:rsidR="00EC7341">
        <w:rPr>
          <w:rFonts w:ascii="Calibri" w:hAnsi="Calibri" w:cs="Calibri"/>
        </w:rPr>
        <w:t xml:space="preserve"> through room service. It was not safe to leave the hotel. The hotel started to board up </w:t>
      </w:r>
      <w:r w:rsidR="00FF7DFF">
        <w:rPr>
          <w:rFonts w:ascii="Calibri" w:hAnsi="Calibri" w:cs="Calibri"/>
        </w:rPr>
        <w:t xml:space="preserve">its </w:t>
      </w:r>
      <w:r w:rsidR="00EC7341">
        <w:rPr>
          <w:rFonts w:ascii="Calibri" w:hAnsi="Calibri" w:cs="Calibri"/>
        </w:rPr>
        <w:t xml:space="preserve">doors and windows. </w:t>
      </w:r>
      <w:r w:rsidR="009358F5">
        <w:rPr>
          <w:rFonts w:ascii="Calibri" w:hAnsi="Calibri" w:cs="Calibri"/>
        </w:rPr>
        <w:t xml:space="preserve">No one was allowed to leave their homes or </w:t>
      </w:r>
      <w:r w:rsidR="002852B6">
        <w:rPr>
          <w:rFonts w:ascii="Calibri" w:hAnsi="Calibri" w:cs="Calibri"/>
        </w:rPr>
        <w:t>wherever they were staying</w:t>
      </w:r>
      <w:r w:rsidR="00602116">
        <w:rPr>
          <w:rFonts w:ascii="Calibri" w:hAnsi="Calibri" w:cs="Calibri"/>
        </w:rPr>
        <w:t xml:space="preserve">. </w:t>
      </w:r>
      <w:r w:rsidR="00C922B2">
        <w:rPr>
          <w:rFonts w:ascii="Calibri" w:hAnsi="Calibri" w:cs="Calibri"/>
        </w:rPr>
        <w:t>Law enforcement officers were</w:t>
      </w:r>
      <w:r w:rsidR="00602116">
        <w:rPr>
          <w:rFonts w:ascii="Calibri" w:hAnsi="Calibri" w:cs="Calibri"/>
        </w:rPr>
        <w:t xml:space="preserve"> now</w:t>
      </w:r>
      <w:r w:rsidR="00C922B2">
        <w:rPr>
          <w:rFonts w:ascii="Calibri" w:hAnsi="Calibri" w:cs="Calibri"/>
        </w:rPr>
        <w:t xml:space="preserve"> patrolling the area</w:t>
      </w:r>
      <w:r w:rsidR="00FF7DFF">
        <w:rPr>
          <w:rFonts w:ascii="Calibri" w:hAnsi="Calibri" w:cs="Calibri"/>
        </w:rPr>
        <w:t>,</w:t>
      </w:r>
      <w:r w:rsidR="00C34D20">
        <w:rPr>
          <w:rFonts w:ascii="Calibri" w:hAnsi="Calibri" w:cs="Calibri"/>
        </w:rPr>
        <w:t xml:space="preserve"> and the hotel had security inside the building</w:t>
      </w:r>
      <w:r w:rsidR="00C922B2">
        <w:rPr>
          <w:rFonts w:ascii="Calibri" w:hAnsi="Calibri" w:cs="Calibri"/>
        </w:rPr>
        <w:t xml:space="preserve">. </w:t>
      </w:r>
      <w:r w:rsidR="00487768">
        <w:rPr>
          <w:rFonts w:ascii="Calibri" w:hAnsi="Calibri" w:cs="Calibri"/>
        </w:rPr>
        <w:t xml:space="preserve">If Harris wanted to leave and join the Army, </w:t>
      </w:r>
      <w:r w:rsidR="00767043">
        <w:rPr>
          <w:rFonts w:ascii="Calibri" w:hAnsi="Calibri" w:cs="Calibri"/>
        </w:rPr>
        <w:t xml:space="preserve">it was going to be extremely difficult not </w:t>
      </w:r>
      <w:r w:rsidR="00FF7DFF">
        <w:rPr>
          <w:rFonts w:ascii="Calibri" w:hAnsi="Calibri" w:cs="Calibri"/>
        </w:rPr>
        <w:t xml:space="preserve">to get </w:t>
      </w:r>
      <w:r w:rsidR="00767043">
        <w:rPr>
          <w:rFonts w:ascii="Calibri" w:hAnsi="Calibri" w:cs="Calibri"/>
        </w:rPr>
        <w:t xml:space="preserve">caught. </w:t>
      </w:r>
      <w:r w:rsidR="00D23897">
        <w:rPr>
          <w:rFonts w:ascii="Calibri" w:hAnsi="Calibri" w:cs="Calibri"/>
        </w:rPr>
        <w:t xml:space="preserve">Harris texted Lieutenant </w:t>
      </w:r>
      <w:r w:rsidR="000E4DD2">
        <w:rPr>
          <w:rFonts w:ascii="Calibri" w:hAnsi="Calibri" w:cs="Calibri"/>
        </w:rPr>
        <w:t xml:space="preserve">Colonel Lee Alderson </w:t>
      </w:r>
      <w:r w:rsidR="00EE5645">
        <w:rPr>
          <w:rFonts w:ascii="Calibri" w:hAnsi="Calibri" w:cs="Calibri"/>
        </w:rPr>
        <w:t xml:space="preserve">to find out </w:t>
      </w:r>
      <w:r w:rsidR="000E4DD2">
        <w:rPr>
          <w:rFonts w:ascii="Calibri" w:hAnsi="Calibri" w:cs="Calibri"/>
        </w:rPr>
        <w:t xml:space="preserve">where </w:t>
      </w:r>
      <w:r w:rsidR="00EE5645">
        <w:rPr>
          <w:rFonts w:ascii="Calibri" w:hAnsi="Calibri" w:cs="Calibri"/>
        </w:rPr>
        <w:t>their location was and where they</w:t>
      </w:r>
      <w:r w:rsidR="000E4DD2">
        <w:rPr>
          <w:rFonts w:ascii="Calibri" w:hAnsi="Calibri" w:cs="Calibri"/>
        </w:rPr>
        <w:t xml:space="preserve"> were staying. He also asked if he could be of some use. </w:t>
      </w:r>
      <w:r w:rsidR="006730A7">
        <w:rPr>
          <w:rFonts w:ascii="Calibri" w:hAnsi="Calibri" w:cs="Calibri"/>
        </w:rPr>
        <w:t xml:space="preserve">Harris doubted </w:t>
      </w:r>
      <w:r w:rsidR="00367498">
        <w:rPr>
          <w:rFonts w:ascii="Calibri" w:hAnsi="Calibri" w:cs="Calibri"/>
        </w:rPr>
        <w:t>Alderson</w:t>
      </w:r>
      <w:r w:rsidR="00F803F2">
        <w:rPr>
          <w:rFonts w:ascii="Calibri" w:hAnsi="Calibri" w:cs="Calibri"/>
        </w:rPr>
        <w:t xml:space="preserve"> would tell him they needed him</w:t>
      </w:r>
      <w:r w:rsidR="006730A7">
        <w:rPr>
          <w:rFonts w:ascii="Calibri" w:hAnsi="Calibri" w:cs="Calibri"/>
        </w:rPr>
        <w:t xml:space="preserve">. </w:t>
      </w:r>
      <w:r w:rsidR="00650193">
        <w:rPr>
          <w:rFonts w:ascii="Calibri" w:hAnsi="Calibri" w:cs="Calibri"/>
        </w:rPr>
        <w:t xml:space="preserve">He knew that Alderson would tell him to stay with his family and leave </w:t>
      </w:r>
      <w:r w:rsidR="00F803F2">
        <w:rPr>
          <w:rFonts w:ascii="Calibri" w:hAnsi="Calibri" w:cs="Calibri"/>
        </w:rPr>
        <w:t>all</w:t>
      </w:r>
      <w:r w:rsidR="00650193">
        <w:rPr>
          <w:rFonts w:ascii="Calibri" w:hAnsi="Calibri" w:cs="Calibri"/>
        </w:rPr>
        <w:t xml:space="preserve"> the fighting up to the soldiers. </w:t>
      </w:r>
    </w:p>
    <w:p w14:paraId="4AA82D2B" w14:textId="31D02EE5" w:rsidR="00BE1287" w:rsidRDefault="00BE1287" w:rsidP="00FD5373">
      <w:pPr>
        <w:spacing w:line="480" w:lineRule="auto"/>
        <w:rPr>
          <w:rFonts w:ascii="Calibri" w:hAnsi="Calibri" w:cs="Calibri"/>
        </w:rPr>
      </w:pPr>
      <w:r>
        <w:rPr>
          <w:rFonts w:ascii="Calibri" w:hAnsi="Calibri" w:cs="Calibri"/>
        </w:rPr>
        <w:tab/>
        <w:t xml:space="preserve">He felt like his mind would not be </w:t>
      </w:r>
      <w:r w:rsidR="004D2DF9">
        <w:rPr>
          <w:rFonts w:ascii="Calibri" w:hAnsi="Calibri" w:cs="Calibri"/>
        </w:rPr>
        <w:t>put at ease until he heard from Alderson</w:t>
      </w:r>
      <w:r w:rsidR="00790DE4">
        <w:rPr>
          <w:rFonts w:ascii="Calibri" w:hAnsi="Calibri" w:cs="Calibri"/>
        </w:rPr>
        <w:t xml:space="preserve"> again</w:t>
      </w:r>
      <w:r w:rsidR="004D2DF9">
        <w:rPr>
          <w:rFonts w:ascii="Calibri" w:hAnsi="Calibri" w:cs="Calibri"/>
        </w:rPr>
        <w:t xml:space="preserve">. </w:t>
      </w:r>
      <w:r w:rsidR="00884FB1">
        <w:rPr>
          <w:rFonts w:ascii="Calibri" w:hAnsi="Calibri" w:cs="Calibri"/>
        </w:rPr>
        <w:t xml:space="preserve">Harris hoped the lieutenant colonel was all right. </w:t>
      </w:r>
      <w:r w:rsidR="00133123">
        <w:rPr>
          <w:rFonts w:ascii="Calibri" w:hAnsi="Calibri" w:cs="Calibri"/>
        </w:rPr>
        <w:t>There was another part of him that did not want to stay put. He felt like he had to do something</w:t>
      </w:r>
      <w:r w:rsidR="00B66C42">
        <w:rPr>
          <w:rFonts w:ascii="Calibri" w:hAnsi="Calibri" w:cs="Calibri"/>
        </w:rPr>
        <w:t xml:space="preserve">. </w:t>
      </w:r>
      <w:r w:rsidR="00553FFE">
        <w:rPr>
          <w:rFonts w:ascii="Calibri" w:hAnsi="Calibri" w:cs="Calibri"/>
        </w:rPr>
        <w:t xml:space="preserve">It was him that Camargo was after most. </w:t>
      </w:r>
      <w:r w:rsidR="00DA57ED">
        <w:rPr>
          <w:rFonts w:ascii="Calibri" w:hAnsi="Calibri" w:cs="Calibri"/>
        </w:rPr>
        <w:t xml:space="preserve">Gabriela watched Harris </w:t>
      </w:r>
      <w:r w:rsidR="00256F21">
        <w:rPr>
          <w:rFonts w:ascii="Calibri" w:hAnsi="Calibri" w:cs="Calibri"/>
        </w:rPr>
        <w:t>from a</w:t>
      </w:r>
      <w:r w:rsidR="00C23AB4">
        <w:rPr>
          <w:rFonts w:ascii="Calibri" w:hAnsi="Calibri" w:cs="Calibri"/>
        </w:rPr>
        <w:t>cross the room</w:t>
      </w:r>
      <w:r w:rsidR="00DA57ED">
        <w:rPr>
          <w:rFonts w:ascii="Calibri" w:hAnsi="Calibri" w:cs="Calibri"/>
        </w:rPr>
        <w:t xml:space="preserve">. </w:t>
      </w:r>
      <w:r w:rsidR="00922D8F">
        <w:rPr>
          <w:rFonts w:ascii="Calibri" w:hAnsi="Calibri" w:cs="Calibri"/>
        </w:rPr>
        <w:t>She could tell that Harris was in deep thought</w:t>
      </w:r>
      <w:r w:rsidR="007A0294">
        <w:rPr>
          <w:rFonts w:ascii="Calibri" w:hAnsi="Calibri" w:cs="Calibri"/>
        </w:rPr>
        <w:t xml:space="preserve">. </w:t>
      </w:r>
      <w:r w:rsidR="00412155">
        <w:rPr>
          <w:rFonts w:ascii="Calibri" w:hAnsi="Calibri" w:cs="Calibri"/>
        </w:rPr>
        <w:t xml:space="preserve">He had </w:t>
      </w:r>
      <w:r w:rsidR="00525A2A">
        <w:rPr>
          <w:rFonts w:ascii="Calibri" w:hAnsi="Calibri" w:cs="Calibri"/>
        </w:rPr>
        <w:t xml:space="preserve">mentioned leaving the hotel and helping the </w:t>
      </w:r>
      <w:r w:rsidR="00296485">
        <w:rPr>
          <w:rFonts w:ascii="Calibri" w:hAnsi="Calibri" w:cs="Calibri"/>
        </w:rPr>
        <w:t xml:space="preserve">United States </w:t>
      </w:r>
      <w:r w:rsidR="00525A2A">
        <w:rPr>
          <w:rFonts w:ascii="Calibri" w:hAnsi="Calibri" w:cs="Calibri"/>
        </w:rPr>
        <w:t>Army find Camargo</w:t>
      </w:r>
      <w:r w:rsidR="00906104">
        <w:rPr>
          <w:rFonts w:ascii="Calibri" w:hAnsi="Calibri" w:cs="Calibri"/>
        </w:rPr>
        <w:t xml:space="preserve"> several times</w:t>
      </w:r>
      <w:r w:rsidR="001C6833">
        <w:rPr>
          <w:rFonts w:ascii="Calibri" w:hAnsi="Calibri" w:cs="Calibri"/>
        </w:rPr>
        <w:t xml:space="preserve"> to her</w:t>
      </w:r>
      <w:r w:rsidR="004864F5">
        <w:rPr>
          <w:rFonts w:ascii="Calibri" w:hAnsi="Calibri" w:cs="Calibri"/>
        </w:rPr>
        <w:t xml:space="preserve"> after he had found out Camargo </w:t>
      </w:r>
      <w:r w:rsidR="001A6DEC">
        <w:rPr>
          <w:rFonts w:ascii="Calibri" w:hAnsi="Calibri" w:cs="Calibri"/>
        </w:rPr>
        <w:t xml:space="preserve">had </w:t>
      </w:r>
      <w:r w:rsidR="004864F5">
        <w:rPr>
          <w:rFonts w:ascii="Calibri" w:hAnsi="Calibri" w:cs="Calibri"/>
        </w:rPr>
        <w:t>escaped</w:t>
      </w:r>
      <w:r w:rsidR="00525A2A">
        <w:rPr>
          <w:rFonts w:ascii="Calibri" w:hAnsi="Calibri" w:cs="Calibri"/>
        </w:rPr>
        <w:t xml:space="preserve">. </w:t>
      </w:r>
      <w:r w:rsidR="00827BC5">
        <w:rPr>
          <w:rFonts w:ascii="Calibri" w:hAnsi="Calibri" w:cs="Calibri"/>
        </w:rPr>
        <w:t>Gabriela</w:t>
      </w:r>
      <w:r w:rsidR="00D926D0">
        <w:rPr>
          <w:rFonts w:ascii="Calibri" w:hAnsi="Calibri" w:cs="Calibri"/>
        </w:rPr>
        <w:t xml:space="preserve"> knew</w:t>
      </w:r>
      <w:r w:rsidR="00DA57ED">
        <w:rPr>
          <w:rFonts w:ascii="Calibri" w:hAnsi="Calibri" w:cs="Calibri"/>
        </w:rPr>
        <w:t xml:space="preserve"> that he would not be able to </w:t>
      </w:r>
      <w:r w:rsidR="00DD5308">
        <w:rPr>
          <w:rFonts w:ascii="Calibri" w:hAnsi="Calibri" w:cs="Calibri"/>
        </w:rPr>
        <w:t xml:space="preserve">stay </w:t>
      </w:r>
      <w:r w:rsidR="009A3A05">
        <w:rPr>
          <w:rFonts w:ascii="Calibri" w:hAnsi="Calibri" w:cs="Calibri"/>
        </w:rPr>
        <w:t xml:space="preserve">with them at the hotel </w:t>
      </w:r>
      <w:r w:rsidR="00DD5308">
        <w:rPr>
          <w:rFonts w:ascii="Calibri" w:hAnsi="Calibri" w:cs="Calibri"/>
        </w:rPr>
        <w:t>for much longer</w:t>
      </w:r>
      <w:r w:rsidR="0083416E">
        <w:rPr>
          <w:rFonts w:ascii="Calibri" w:hAnsi="Calibri" w:cs="Calibri"/>
        </w:rPr>
        <w:t xml:space="preserve"> and that he would find a way to sneak out. </w:t>
      </w:r>
      <w:r w:rsidR="00654165">
        <w:rPr>
          <w:rFonts w:ascii="Calibri" w:hAnsi="Calibri" w:cs="Calibri"/>
        </w:rPr>
        <w:t>Gabriela hated the idea of him joining the Army and putting his life at risk</w:t>
      </w:r>
      <w:r w:rsidR="00DE658D">
        <w:rPr>
          <w:rFonts w:ascii="Calibri" w:hAnsi="Calibri" w:cs="Calibri"/>
        </w:rPr>
        <w:t xml:space="preserve">. She wanted him to stay, but she </w:t>
      </w:r>
      <w:r w:rsidR="00490DF4">
        <w:rPr>
          <w:rFonts w:ascii="Calibri" w:hAnsi="Calibri" w:cs="Calibri"/>
        </w:rPr>
        <w:t>knew in her heart that she</w:t>
      </w:r>
      <w:r w:rsidR="00D97501">
        <w:rPr>
          <w:rFonts w:ascii="Calibri" w:hAnsi="Calibri" w:cs="Calibri"/>
        </w:rPr>
        <w:t xml:space="preserve"> had to let him go. </w:t>
      </w:r>
      <w:r w:rsidR="007D5A16">
        <w:rPr>
          <w:rFonts w:ascii="Calibri" w:hAnsi="Calibri" w:cs="Calibri"/>
        </w:rPr>
        <w:t xml:space="preserve">He looked back at </w:t>
      </w:r>
      <w:r w:rsidR="00780BDD">
        <w:rPr>
          <w:rFonts w:ascii="Calibri" w:hAnsi="Calibri" w:cs="Calibri"/>
        </w:rPr>
        <w:t>her,</w:t>
      </w:r>
      <w:r w:rsidR="007D5A16">
        <w:rPr>
          <w:rFonts w:ascii="Calibri" w:hAnsi="Calibri" w:cs="Calibri"/>
        </w:rPr>
        <w:t xml:space="preserve"> and it was as if they could read each other’s minds.</w:t>
      </w:r>
    </w:p>
    <w:p w14:paraId="7DFB87C9" w14:textId="22E498C7" w:rsidR="00221455" w:rsidRDefault="00221455" w:rsidP="00FD5373">
      <w:pPr>
        <w:spacing w:line="480" w:lineRule="auto"/>
        <w:rPr>
          <w:rFonts w:ascii="Calibri" w:hAnsi="Calibri" w:cs="Calibri"/>
        </w:rPr>
      </w:pPr>
      <w:r>
        <w:rPr>
          <w:rFonts w:ascii="Calibri" w:hAnsi="Calibri" w:cs="Calibri"/>
        </w:rPr>
        <w:tab/>
      </w:r>
      <w:r w:rsidR="00770EA3">
        <w:rPr>
          <w:rFonts w:ascii="Calibri" w:hAnsi="Calibri" w:cs="Calibri"/>
        </w:rPr>
        <w:t xml:space="preserve">Emilia </w:t>
      </w:r>
      <w:r w:rsidR="00401810">
        <w:rPr>
          <w:rFonts w:ascii="Calibri" w:hAnsi="Calibri" w:cs="Calibri"/>
        </w:rPr>
        <w:t>woke up crying. Gabriela knew she was ready for a diaper change</w:t>
      </w:r>
      <w:r w:rsidR="004C20B6">
        <w:rPr>
          <w:rFonts w:ascii="Calibri" w:hAnsi="Calibri" w:cs="Calibri"/>
        </w:rPr>
        <w:t xml:space="preserve"> and wanted her bottle. She left Harris </w:t>
      </w:r>
      <w:r w:rsidR="00FD2A36">
        <w:rPr>
          <w:rFonts w:ascii="Calibri" w:hAnsi="Calibri" w:cs="Calibri"/>
        </w:rPr>
        <w:t xml:space="preserve">alone </w:t>
      </w:r>
      <w:r w:rsidR="004C20B6">
        <w:rPr>
          <w:rFonts w:ascii="Calibri" w:hAnsi="Calibri" w:cs="Calibri"/>
        </w:rPr>
        <w:t>while he sat there</w:t>
      </w:r>
      <w:r w:rsidR="00FF7DFF">
        <w:rPr>
          <w:rFonts w:ascii="Calibri" w:hAnsi="Calibri" w:cs="Calibri"/>
        </w:rPr>
        <w:t>,</w:t>
      </w:r>
      <w:r w:rsidR="004C20B6">
        <w:rPr>
          <w:rFonts w:ascii="Calibri" w:hAnsi="Calibri" w:cs="Calibri"/>
        </w:rPr>
        <w:t xml:space="preserve"> lost in thought. </w:t>
      </w:r>
      <w:r w:rsidR="00341D22">
        <w:rPr>
          <w:rFonts w:ascii="Calibri" w:hAnsi="Calibri" w:cs="Calibri"/>
        </w:rPr>
        <w:t xml:space="preserve">He began to wonder how he was going to get </w:t>
      </w:r>
      <w:r w:rsidR="001E7A90">
        <w:rPr>
          <w:rFonts w:ascii="Calibri" w:hAnsi="Calibri" w:cs="Calibri"/>
        </w:rPr>
        <w:t>out of the</w:t>
      </w:r>
      <w:r w:rsidR="00341D22">
        <w:rPr>
          <w:rFonts w:ascii="Calibri" w:hAnsi="Calibri" w:cs="Calibri"/>
        </w:rPr>
        <w:t xml:space="preserve"> hotel. </w:t>
      </w:r>
      <w:r w:rsidR="00FF7DFF">
        <w:rPr>
          <w:rFonts w:ascii="Calibri" w:hAnsi="Calibri" w:cs="Calibri"/>
        </w:rPr>
        <w:t xml:space="preserve">None of </w:t>
      </w:r>
      <w:r w:rsidR="001E7A90">
        <w:rPr>
          <w:rFonts w:ascii="Calibri" w:hAnsi="Calibri" w:cs="Calibri"/>
        </w:rPr>
        <w:t xml:space="preserve">the </w:t>
      </w:r>
      <w:r w:rsidR="00B3615C">
        <w:rPr>
          <w:rFonts w:ascii="Calibri" w:hAnsi="Calibri" w:cs="Calibri"/>
        </w:rPr>
        <w:t>hotel guests</w:t>
      </w:r>
      <w:r w:rsidR="001E7A90">
        <w:rPr>
          <w:rFonts w:ascii="Calibri" w:hAnsi="Calibri" w:cs="Calibri"/>
        </w:rPr>
        <w:t xml:space="preserve"> were allowed to leave</w:t>
      </w:r>
      <w:r w:rsidR="00B3615C">
        <w:rPr>
          <w:rFonts w:ascii="Calibri" w:hAnsi="Calibri" w:cs="Calibri"/>
        </w:rPr>
        <w:t>.</w:t>
      </w:r>
      <w:r w:rsidR="00842B46">
        <w:rPr>
          <w:rFonts w:ascii="Calibri" w:hAnsi="Calibri" w:cs="Calibri"/>
        </w:rPr>
        <w:t xml:space="preserve"> How was he going to get through the </w:t>
      </w:r>
      <w:r w:rsidR="00CD29EF">
        <w:rPr>
          <w:rFonts w:ascii="Calibri" w:hAnsi="Calibri" w:cs="Calibri"/>
        </w:rPr>
        <w:t>boarded-up</w:t>
      </w:r>
      <w:r w:rsidR="006D79ED">
        <w:rPr>
          <w:rFonts w:ascii="Calibri" w:hAnsi="Calibri" w:cs="Calibri"/>
        </w:rPr>
        <w:t xml:space="preserve"> windows and doors and get past law enforcement patrolling the area?</w:t>
      </w:r>
      <w:r w:rsidR="00982362">
        <w:rPr>
          <w:rFonts w:ascii="Calibri" w:hAnsi="Calibri" w:cs="Calibri"/>
        </w:rPr>
        <w:t xml:space="preserve"> </w:t>
      </w:r>
      <w:r w:rsidR="00CD29EF">
        <w:rPr>
          <w:rFonts w:ascii="Calibri" w:hAnsi="Calibri" w:cs="Calibri"/>
        </w:rPr>
        <w:t xml:space="preserve">There had to be at least one door </w:t>
      </w:r>
      <w:r w:rsidR="005C2573">
        <w:rPr>
          <w:rFonts w:ascii="Calibri" w:hAnsi="Calibri" w:cs="Calibri"/>
        </w:rPr>
        <w:t>that wasn’t boarded up</w:t>
      </w:r>
      <w:r w:rsidR="009859C0">
        <w:rPr>
          <w:rFonts w:ascii="Calibri" w:hAnsi="Calibri" w:cs="Calibri"/>
        </w:rPr>
        <w:t xml:space="preserve">. </w:t>
      </w:r>
      <w:r w:rsidR="00A27C29">
        <w:rPr>
          <w:rFonts w:ascii="Calibri" w:hAnsi="Calibri" w:cs="Calibri"/>
        </w:rPr>
        <w:t xml:space="preserve">Harris was going to search the premises until he was able to find </w:t>
      </w:r>
      <w:r w:rsidR="00E37354">
        <w:rPr>
          <w:rFonts w:ascii="Calibri" w:hAnsi="Calibri" w:cs="Calibri"/>
        </w:rPr>
        <w:t xml:space="preserve">an exit. </w:t>
      </w:r>
    </w:p>
    <w:p w14:paraId="162DA76B" w14:textId="2357711A" w:rsidR="00E97234" w:rsidRDefault="00D43CD8" w:rsidP="00FD5373">
      <w:pPr>
        <w:spacing w:line="480" w:lineRule="auto"/>
        <w:rPr>
          <w:rFonts w:ascii="Calibri" w:hAnsi="Calibri" w:cs="Calibri"/>
        </w:rPr>
      </w:pPr>
      <w:r>
        <w:rPr>
          <w:rFonts w:ascii="Calibri" w:hAnsi="Calibri" w:cs="Calibri"/>
        </w:rPr>
        <w:tab/>
      </w:r>
      <w:r w:rsidR="00366383">
        <w:rPr>
          <w:rFonts w:ascii="Calibri" w:hAnsi="Calibri" w:cs="Calibri"/>
        </w:rPr>
        <w:t>He walked up to Gabriela</w:t>
      </w:r>
      <w:r w:rsidR="00FF7DFF">
        <w:rPr>
          <w:rFonts w:ascii="Calibri" w:hAnsi="Calibri" w:cs="Calibri"/>
        </w:rPr>
        <w:t>,</w:t>
      </w:r>
      <w:r w:rsidR="00366383">
        <w:rPr>
          <w:rFonts w:ascii="Calibri" w:hAnsi="Calibri" w:cs="Calibri"/>
        </w:rPr>
        <w:t xml:space="preserve"> who was feeding the baby</w:t>
      </w:r>
      <w:r w:rsidR="00FF7DFF">
        <w:rPr>
          <w:rFonts w:ascii="Calibri" w:hAnsi="Calibri" w:cs="Calibri"/>
        </w:rPr>
        <w:t>,</w:t>
      </w:r>
      <w:r w:rsidR="00366383">
        <w:rPr>
          <w:rFonts w:ascii="Calibri" w:hAnsi="Calibri" w:cs="Calibri"/>
        </w:rPr>
        <w:t xml:space="preserve"> and wrapped his arms around her. </w:t>
      </w:r>
      <w:r w:rsidR="00ED6999">
        <w:rPr>
          <w:rFonts w:ascii="Calibri" w:hAnsi="Calibri" w:cs="Calibri"/>
        </w:rPr>
        <w:t xml:space="preserve">He began to whisper in her ear. </w:t>
      </w:r>
    </w:p>
    <w:p w14:paraId="4DE77773" w14:textId="09E65718" w:rsidR="00ED6999" w:rsidRDefault="00E83190" w:rsidP="00FD5373">
      <w:pPr>
        <w:spacing w:line="480" w:lineRule="auto"/>
        <w:rPr>
          <w:rFonts w:ascii="Calibri" w:hAnsi="Calibri" w:cs="Calibri"/>
        </w:rPr>
      </w:pPr>
      <w:r>
        <w:rPr>
          <w:rFonts w:ascii="Calibri" w:hAnsi="Calibri" w:cs="Calibri"/>
        </w:rPr>
        <w:tab/>
        <w:t xml:space="preserve">“I am going to find a way to </w:t>
      </w:r>
      <w:r w:rsidR="00AF3E5E">
        <w:rPr>
          <w:rFonts w:ascii="Calibri" w:hAnsi="Calibri" w:cs="Calibri"/>
        </w:rPr>
        <w:t>get out of this building, sneak past law enforcement, and go back to where the old warehouse is</w:t>
      </w:r>
      <w:r w:rsidR="004C054C">
        <w:rPr>
          <w:rFonts w:ascii="Calibri" w:hAnsi="Calibri" w:cs="Calibri"/>
        </w:rPr>
        <w:t xml:space="preserve"> to find the lieutenant colonel,” Harris </w:t>
      </w:r>
      <w:r w:rsidR="00DE35B9">
        <w:rPr>
          <w:rFonts w:ascii="Calibri" w:hAnsi="Calibri" w:cs="Calibri"/>
        </w:rPr>
        <w:t xml:space="preserve">said softly. “He is not picking up his cell phone, which tells me things are </w:t>
      </w:r>
      <w:r w:rsidR="00DD6E0C">
        <w:rPr>
          <w:rFonts w:ascii="Calibri" w:hAnsi="Calibri" w:cs="Calibri"/>
        </w:rPr>
        <w:t>bad</w:t>
      </w:r>
      <w:r w:rsidR="00DE35B9">
        <w:rPr>
          <w:rFonts w:ascii="Calibri" w:hAnsi="Calibri" w:cs="Calibri"/>
        </w:rPr>
        <w:t xml:space="preserve"> over there.</w:t>
      </w:r>
      <w:r w:rsidR="006C7F80">
        <w:rPr>
          <w:rFonts w:ascii="Calibri" w:hAnsi="Calibri" w:cs="Calibri"/>
        </w:rPr>
        <w:t xml:space="preserve"> Something is telling me he needs my help.</w:t>
      </w:r>
      <w:r w:rsidR="00DE35B9">
        <w:rPr>
          <w:rFonts w:ascii="Calibri" w:hAnsi="Calibri" w:cs="Calibri"/>
        </w:rPr>
        <w:t>”</w:t>
      </w:r>
    </w:p>
    <w:p w14:paraId="6B2C7ED7" w14:textId="18F123D2" w:rsidR="00DD6E0C" w:rsidRDefault="008734C0" w:rsidP="00FD5373">
      <w:pPr>
        <w:spacing w:line="480" w:lineRule="auto"/>
        <w:rPr>
          <w:rFonts w:ascii="Calibri" w:hAnsi="Calibri" w:cs="Calibri"/>
        </w:rPr>
      </w:pPr>
      <w:r>
        <w:rPr>
          <w:rFonts w:ascii="Calibri" w:hAnsi="Calibri" w:cs="Calibri"/>
        </w:rPr>
        <w:tab/>
        <w:t xml:space="preserve">“I really don’t want you to go, but I also know you </w:t>
      </w:r>
      <w:r w:rsidR="005A0133">
        <w:rPr>
          <w:rFonts w:ascii="Calibri" w:hAnsi="Calibri" w:cs="Calibri"/>
        </w:rPr>
        <w:t>too well</w:t>
      </w:r>
      <w:r w:rsidR="00FF7DFF">
        <w:rPr>
          <w:rFonts w:ascii="Calibri" w:hAnsi="Calibri" w:cs="Calibri"/>
        </w:rPr>
        <w:t>,</w:t>
      </w:r>
      <w:r w:rsidR="00A869A7">
        <w:rPr>
          <w:rFonts w:ascii="Calibri" w:hAnsi="Calibri" w:cs="Calibri"/>
        </w:rPr>
        <w:t xml:space="preserve"> Winter, and that you will leave regardless of what I say</w:t>
      </w:r>
      <w:r w:rsidR="00011396">
        <w:rPr>
          <w:rFonts w:ascii="Calibri" w:hAnsi="Calibri" w:cs="Calibri"/>
        </w:rPr>
        <w:t>,” Gabriela replied. “If this is something you feel strongly about, then</w:t>
      </w:r>
      <w:r w:rsidR="002D4064">
        <w:rPr>
          <w:rFonts w:ascii="Calibri" w:hAnsi="Calibri" w:cs="Calibri"/>
        </w:rPr>
        <w:t xml:space="preserve"> who am I to say whether you go or not.</w:t>
      </w:r>
      <w:r w:rsidR="00327079">
        <w:rPr>
          <w:rFonts w:ascii="Calibri" w:hAnsi="Calibri" w:cs="Calibri"/>
        </w:rPr>
        <w:t xml:space="preserve"> It is your life, and you have the freedom to live as you please.</w:t>
      </w:r>
      <w:r w:rsidR="002D4064">
        <w:rPr>
          <w:rFonts w:ascii="Calibri" w:hAnsi="Calibri" w:cs="Calibri"/>
        </w:rPr>
        <w:t xml:space="preserve"> Just be careful out there </w:t>
      </w:r>
      <w:r w:rsidR="00ED3AFF">
        <w:rPr>
          <w:rFonts w:ascii="Calibri" w:hAnsi="Calibri" w:cs="Calibri"/>
        </w:rPr>
        <w:t xml:space="preserve">and </w:t>
      </w:r>
      <w:r w:rsidR="005A74C8">
        <w:rPr>
          <w:rFonts w:ascii="Calibri" w:hAnsi="Calibri" w:cs="Calibri"/>
        </w:rPr>
        <w:t xml:space="preserve">remember you </w:t>
      </w:r>
      <w:r w:rsidR="00DB5422">
        <w:rPr>
          <w:rFonts w:ascii="Calibri" w:hAnsi="Calibri" w:cs="Calibri"/>
        </w:rPr>
        <w:t xml:space="preserve">are </w:t>
      </w:r>
      <w:r w:rsidR="005A74C8">
        <w:rPr>
          <w:rFonts w:ascii="Calibri" w:hAnsi="Calibri" w:cs="Calibri"/>
        </w:rPr>
        <w:t>also a father and a husband</w:t>
      </w:r>
      <w:r w:rsidR="00CC6F98">
        <w:rPr>
          <w:rFonts w:ascii="Calibri" w:hAnsi="Calibri" w:cs="Calibri"/>
        </w:rPr>
        <w:t xml:space="preserve">. Emilia and I need you.” </w:t>
      </w:r>
    </w:p>
    <w:p w14:paraId="6E3A2C82" w14:textId="7AD4FC8B" w:rsidR="00E9675B" w:rsidRDefault="00E9675B" w:rsidP="00FD5373">
      <w:pPr>
        <w:spacing w:line="480" w:lineRule="auto"/>
        <w:rPr>
          <w:rFonts w:ascii="Calibri" w:hAnsi="Calibri" w:cs="Calibri"/>
        </w:rPr>
      </w:pPr>
      <w:r>
        <w:rPr>
          <w:rFonts w:ascii="Calibri" w:hAnsi="Calibri" w:cs="Calibri"/>
        </w:rPr>
        <w:tab/>
        <w:t xml:space="preserve">“I </w:t>
      </w:r>
      <w:r w:rsidR="00E57611">
        <w:rPr>
          <w:rFonts w:ascii="Calibri" w:hAnsi="Calibri" w:cs="Calibri"/>
        </w:rPr>
        <w:t>will keep you both in my mind and heart the entire time</w:t>
      </w:r>
      <w:r w:rsidR="008A55FA">
        <w:rPr>
          <w:rFonts w:ascii="Calibri" w:hAnsi="Calibri" w:cs="Calibri"/>
        </w:rPr>
        <w:t>,” he replied. “I love you both dearly.”</w:t>
      </w:r>
    </w:p>
    <w:p w14:paraId="57E95695" w14:textId="2D8A5FBD" w:rsidR="00650E51" w:rsidRDefault="00650E51" w:rsidP="00650E51">
      <w:pPr>
        <w:spacing w:line="480" w:lineRule="auto"/>
        <w:ind w:firstLine="720"/>
        <w:rPr>
          <w:rFonts w:ascii="Calibri" w:hAnsi="Calibri" w:cs="Calibri"/>
        </w:rPr>
      </w:pPr>
      <w:r>
        <w:rPr>
          <w:rFonts w:ascii="Calibri" w:hAnsi="Calibri" w:cs="Calibri"/>
        </w:rPr>
        <w:t xml:space="preserve">“We love you too,” </w:t>
      </w:r>
      <w:r w:rsidR="00695D32">
        <w:rPr>
          <w:rFonts w:ascii="Calibri" w:hAnsi="Calibri" w:cs="Calibri"/>
        </w:rPr>
        <w:t>she said. “Now, go and save the world.”</w:t>
      </w:r>
    </w:p>
    <w:p w14:paraId="60C86A3A" w14:textId="5DEAFF42" w:rsidR="00695D32" w:rsidRDefault="00AA25FF" w:rsidP="00650E51">
      <w:pPr>
        <w:spacing w:line="480" w:lineRule="auto"/>
        <w:ind w:firstLine="720"/>
        <w:rPr>
          <w:rFonts w:ascii="Calibri" w:hAnsi="Calibri" w:cs="Calibri"/>
        </w:rPr>
      </w:pPr>
      <w:r w:rsidRPr="22D893E5">
        <w:rPr>
          <w:rFonts w:ascii="Calibri" w:hAnsi="Calibri" w:cs="Calibri"/>
        </w:rPr>
        <w:t xml:space="preserve">Winter kissed her lips and forehead, then kissed the baby’s cheek before heading out. </w:t>
      </w:r>
      <w:r w:rsidR="006F376C" w:rsidRPr="22D893E5">
        <w:rPr>
          <w:rFonts w:ascii="Calibri" w:hAnsi="Calibri" w:cs="Calibri"/>
        </w:rPr>
        <w:t xml:space="preserve">He did not have a plan laid out, but he did make sure to grab his backpack filled with weaponry and supplies. </w:t>
      </w:r>
      <w:r w:rsidR="00C46992" w:rsidRPr="22D893E5">
        <w:rPr>
          <w:rFonts w:ascii="Calibri" w:hAnsi="Calibri" w:cs="Calibri"/>
        </w:rPr>
        <w:t xml:space="preserve">He just knew that he had to find a way to get out of the hotel without being seen. </w:t>
      </w:r>
      <w:r w:rsidR="008777AD" w:rsidRPr="22D893E5">
        <w:rPr>
          <w:rFonts w:ascii="Calibri" w:hAnsi="Calibri" w:cs="Calibri"/>
        </w:rPr>
        <w:t>Harris walked slowly through each hall</w:t>
      </w:r>
      <w:r w:rsidR="00DD0FEB" w:rsidRPr="22D893E5">
        <w:rPr>
          <w:rFonts w:ascii="Calibri" w:hAnsi="Calibri" w:cs="Calibri"/>
        </w:rPr>
        <w:t xml:space="preserve"> in a</w:t>
      </w:r>
      <w:r w:rsidR="00FF7DFF">
        <w:rPr>
          <w:rFonts w:ascii="Calibri" w:hAnsi="Calibri" w:cs="Calibri"/>
        </w:rPr>
        <w:t>n</w:t>
      </w:r>
      <w:r w:rsidR="00DD0FEB" w:rsidRPr="22D893E5">
        <w:rPr>
          <w:rFonts w:ascii="Calibri" w:hAnsi="Calibri" w:cs="Calibri"/>
        </w:rPr>
        <w:t xml:space="preserve"> </w:t>
      </w:r>
      <w:r w:rsidR="00FF7DFF">
        <w:rPr>
          <w:rFonts w:ascii="Calibri" w:hAnsi="Calibri" w:cs="Calibri"/>
        </w:rPr>
        <w:t>in</w:t>
      </w:r>
      <w:r w:rsidR="00DD0FEB" w:rsidRPr="22D893E5">
        <w:rPr>
          <w:rFonts w:ascii="Calibri" w:hAnsi="Calibri" w:cs="Calibri"/>
        </w:rPr>
        <w:t>conspicuous manner</w:t>
      </w:r>
      <w:r w:rsidR="00FF7DFF">
        <w:rPr>
          <w:rFonts w:ascii="Calibri" w:hAnsi="Calibri" w:cs="Calibri"/>
        </w:rPr>
        <w:t>,</w:t>
      </w:r>
      <w:r w:rsidR="00DD0FEB" w:rsidRPr="22D893E5">
        <w:rPr>
          <w:rFonts w:ascii="Calibri" w:hAnsi="Calibri" w:cs="Calibri"/>
        </w:rPr>
        <w:t xml:space="preserve"> trying to find an exit</w:t>
      </w:r>
      <w:r w:rsidR="00623B42" w:rsidRPr="22D893E5">
        <w:rPr>
          <w:rFonts w:ascii="Calibri" w:hAnsi="Calibri" w:cs="Calibri"/>
        </w:rPr>
        <w:t xml:space="preserve">. </w:t>
      </w:r>
      <w:r w:rsidR="00BF19F5" w:rsidRPr="22D893E5">
        <w:rPr>
          <w:rFonts w:ascii="Calibri" w:hAnsi="Calibri" w:cs="Calibri"/>
        </w:rPr>
        <w:t>He then came across a fire exit that was being guarded by</w:t>
      </w:r>
      <w:r w:rsidR="00B6697D" w:rsidRPr="22D893E5">
        <w:rPr>
          <w:rFonts w:ascii="Calibri" w:hAnsi="Calibri" w:cs="Calibri"/>
        </w:rPr>
        <w:t xml:space="preserve"> </w:t>
      </w:r>
      <w:r w:rsidR="002819E0" w:rsidRPr="22D893E5">
        <w:rPr>
          <w:rFonts w:ascii="Calibri" w:hAnsi="Calibri" w:cs="Calibri"/>
        </w:rPr>
        <w:t>hotel security. Winter had to find a way to get the two security guards to move</w:t>
      </w:r>
      <w:r w:rsidR="00321D50" w:rsidRPr="22D893E5">
        <w:rPr>
          <w:rFonts w:ascii="Calibri" w:hAnsi="Calibri" w:cs="Calibri"/>
        </w:rPr>
        <w:t xml:space="preserve"> away</w:t>
      </w:r>
      <w:r w:rsidR="002819E0" w:rsidRPr="22D893E5">
        <w:rPr>
          <w:rFonts w:ascii="Calibri" w:hAnsi="Calibri" w:cs="Calibri"/>
        </w:rPr>
        <w:t xml:space="preserve"> from their position. </w:t>
      </w:r>
      <w:r w:rsidR="003A3FCB" w:rsidRPr="22D893E5">
        <w:rPr>
          <w:rFonts w:ascii="Calibri" w:hAnsi="Calibri" w:cs="Calibri"/>
        </w:rPr>
        <w:t xml:space="preserve">He figured the only way to do so was to pull the </w:t>
      </w:r>
      <w:r w:rsidR="007A63A6" w:rsidRPr="22D893E5">
        <w:rPr>
          <w:rFonts w:ascii="Calibri" w:hAnsi="Calibri" w:cs="Calibri"/>
        </w:rPr>
        <w:t>fire alarm. Winter realized he would be committing a crime, but it was the only way. Also, it wasn’t like the fire department was going to care. There were much bigger things happening right now.</w:t>
      </w:r>
    </w:p>
    <w:p w14:paraId="7299B498" w14:textId="5C5707DE" w:rsidR="007157EC" w:rsidRDefault="00D574C2" w:rsidP="00650E51">
      <w:pPr>
        <w:spacing w:line="480" w:lineRule="auto"/>
        <w:ind w:firstLine="720"/>
        <w:rPr>
          <w:rFonts w:ascii="Calibri" w:hAnsi="Calibri" w:cs="Calibri"/>
        </w:rPr>
      </w:pPr>
      <w:r w:rsidRPr="1FD0627C">
        <w:rPr>
          <w:rFonts w:ascii="Calibri" w:hAnsi="Calibri" w:cs="Calibri"/>
        </w:rPr>
        <w:t>He slowly walked away</w:t>
      </w:r>
      <w:r w:rsidR="00A16C78" w:rsidRPr="1FD0627C">
        <w:rPr>
          <w:rFonts w:ascii="Calibri" w:hAnsi="Calibri" w:cs="Calibri"/>
        </w:rPr>
        <w:t xml:space="preserve"> </w:t>
      </w:r>
      <w:r w:rsidR="00FF7DFF">
        <w:rPr>
          <w:rFonts w:ascii="Calibri" w:hAnsi="Calibri" w:cs="Calibri"/>
        </w:rPr>
        <w:t xml:space="preserve">and </w:t>
      </w:r>
      <w:r w:rsidR="005E2152" w:rsidRPr="1FD0627C">
        <w:rPr>
          <w:rFonts w:ascii="Calibri" w:hAnsi="Calibri" w:cs="Calibri"/>
        </w:rPr>
        <w:t>headed to the stairwel</w:t>
      </w:r>
      <w:r w:rsidR="007F4A33" w:rsidRPr="1FD0627C">
        <w:rPr>
          <w:rFonts w:ascii="Calibri" w:hAnsi="Calibri" w:cs="Calibri"/>
        </w:rPr>
        <w:t>l</w:t>
      </w:r>
      <w:r w:rsidR="00FF7DFF">
        <w:rPr>
          <w:rFonts w:ascii="Calibri" w:hAnsi="Calibri" w:cs="Calibri"/>
        </w:rPr>
        <w:t>,</w:t>
      </w:r>
      <w:r w:rsidR="007F4A33" w:rsidRPr="1FD0627C">
        <w:rPr>
          <w:rFonts w:ascii="Calibri" w:hAnsi="Calibri" w:cs="Calibri"/>
        </w:rPr>
        <w:t xml:space="preserve"> where he would</w:t>
      </w:r>
      <w:r w:rsidR="00087A43" w:rsidRPr="1FD0627C">
        <w:rPr>
          <w:rFonts w:ascii="Calibri" w:hAnsi="Calibri" w:cs="Calibri"/>
        </w:rPr>
        <w:t xml:space="preserve"> walk up the steps to the second floor</w:t>
      </w:r>
      <w:r w:rsidR="007F4A33" w:rsidRPr="1FD0627C">
        <w:rPr>
          <w:rFonts w:ascii="Calibri" w:hAnsi="Calibri" w:cs="Calibri"/>
        </w:rPr>
        <w:t>. H</w:t>
      </w:r>
      <w:r w:rsidR="005E2152" w:rsidRPr="1FD0627C">
        <w:rPr>
          <w:rFonts w:ascii="Calibri" w:hAnsi="Calibri" w:cs="Calibri"/>
        </w:rPr>
        <w:t>e</w:t>
      </w:r>
      <w:r w:rsidR="007F4A33" w:rsidRPr="1FD0627C">
        <w:rPr>
          <w:rFonts w:ascii="Calibri" w:hAnsi="Calibri" w:cs="Calibri"/>
        </w:rPr>
        <w:t xml:space="preserve"> remembered he</w:t>
      </w:r>
      <w:r w:rsidR="00DF3934" w:rsidRPr="1FD0627C">
        <w:rPr>
          <w:rFonts w:ascii="Calibri" w:hAnsi="Calibri" w:cs="Calibri"/>
        </w:rPr>
        <w:t xml:space="preserve"> had</w:t>
      </w:r>
      <w:r w:rsidR="007F4A33" w:rsidRPr="1FD0627C">
        <w:rPr>
          <w:rFonts w:ascii="Calibri" w:hAnsi="Calibri" w:cs="Calibri"/>
        </w:rPr>
        <w:t xml:space="preserve"> seen a fire alarm</w:t>
      </w:r>
      <w:r w:rsidR="00DF3934" w:rsidRPr="1FD0627C">
        <w:rPr>
          <w:rFonts w:ascii="Calibri" w:hAnsi="Calibri" w:cs="Calibri"/>
        </w:rPr>
        <w:t xml:space="preserve"> on that floor.</w:t>
      </w:r>
      <w:r w:rsidR="005E2152" w:rsidRPr="1FD0627C">
        <w:rPr>
          <w:rFonts w:ascii="Calibri" w:hAnsi="Calibri" w:cs="Calibri"/>
        </w:rPr>
        <w:t xml:space="preserve"> </w:t>
      </w:r>
      <w:r w:rsidR="00DF3934" w:rsidRPr="1FD0627C">
        <w:rPr>
          <w:rFonts w:ascii="Calibri" w:hAnsi="Calibri" w:cs="Calibri"/>
        </w:rPr>
        <w:t xml:space="preserve">He would make sure no one would </w:t>
      </w:r>
      <w:r w:rsidR="00AE45FC" w:rsidRPr="1FD0627C">
        <w:rPr>
          <w:rFonts w:ascii="Calibri" w:hAnsi="Calibri" w:cs="Calibri"/>
        </w:rPr>
        <w:t>be there to see him</w:t>
      </w:r>
      <w:r w:rsidR="005E2152" w:rsidRPr="1FD0627C">
        <w:rPr>
          <w:rFonts w:ascii="Calibri" w:hAnsi="Calibri" w:cs="Calibri"/>
        </w:rPr>
        <w:t xml:space="preserve"> pull the fire alarm, then </w:t>
      </w:r>
      <w:r w:rsidR="00EB2133" w:rsidRPr="1FD0627C">
        <w:rPr>
          <w:rFonts w:ascii="Calibri" w:hAnsi="Calibri" w:cs="Calibri"/>
        </w:rPr>
        <w:t xml:space="preserve">take the elevator back down to the first floor where he </w:t>
      </w:r>
      <w:r w:rsidR="00FF7DFF" w:rsidRPr="1FD0627C">
        <w:rPr>
          <w:rFonts w:ascii="Calibri" w:hAnsi="Calibri" w:cs="Calibri"/>
        </w:rPr>
        <w:t>c</w:t>
      </w:r>
      <w:r w:rsidR="00FF7DFF">
        <w:rPr>
          <w:rFonts w:ascii="Calibri" w:hAnsi="Calibri" w:cs="Calibri"/>
        </w:rPr>
        <w:t>ould</w:t>
      </w:r>
      <w:r w:rsidR="00FF7DFF" w:rsidRPr="1FD0627C">
        <w:rPr>
          <w:rFonts w:ascii="Calibri" w:hAnsi="Calibri" w:cs="Calibri"/>
        </w:rPr>
        <w:t xml:space="preserve"> </w:t>
      </w:r>
      <w:r w:rsidR="0095462F" w:rsidRPr="1FD0627C">
        <w:rPr>
          <w:rFonts w:ascii="Calibri" w:hAnsi="Calibri" w:cs="Calibri"/>
        </w:rPr>
        <w:t xml:space="preserve">get past the fire exit while the security guards were off </w:t>
      </w:r>
      <w:r w:rsidR="00903B1F" w:rsidRPr="1FD0627C">
        <w:rPr>
          <w:rFonts w:ascii="Calibri" w:hAnsi="Calibri" w:cs="Calibri"/>
        </w:rPr>
        <w:t>trying to find out what was going on.</w:t>
      </w:r>
      <w:r w:rsidR="006E3181" w:rsidRPr="1FD0627C">
        <w:rPr>
          <w:rFonts w:ascii="Calibri" w:hAnsi="Calibri" w:cs="Calibri"/>
        </w:rPr>
        <w:t xml:space="preserve"> </w:t>
      </w:r>
      <w:r w:rsidR="003571B1" w:rsidRPr="1FD0627C">
        <w:rPr>
          <w:rFonts w:ascii="Calibri" w:hAnsi="Calibri" w:cs="Calibri"/>
        </w:rPr>
        <w:t xml:space="preserve">When </w:t>
      </w:r>
      <w:r w:rsidR="006E3181" w:rsidRPr="1FD0627C">
        <w:rPr>
          <w:rFonts w:ascii="Calibri" w:hAnsi="Calibri" w:cs="Calibri"/>
        </w:rPr>
        <w:t>Harris</w:t>
      </w:r>
      <w:r w:rsidR="003571B1" w:rsidRPr="1FD0627C">
        <w:rPr>
          <w:rFonts w:ascii="Calibri" w:hAnsi="Calibri" w:cs="Calibri"/>
        </w:rPr>
        <w:t xml:space="preserve"> saw no one on the second floor, he</w:t>
      </w:r>
      <w:r w:rsidR="006E3181" w:rsidRPr="1FD0627C">
        <w:rPr>
          <w:rFonts w:ascii="Calibri" w:hAnsi="Calibri" w:cs="Calibri"/>
        </w:rPr>
        <w:t xml:space="preserve"> quickly </w:t>
      </w:r>
      <w:r w:rsidR="003571B1" w:rsidRPr="1FD0627C">
        <w:rPr>
          <w:rFonts w:ascii="Calibri" w:hAnsi="Calibri" w:cs="Calibri"/>
        </w:rPr>
        <w:t>ran up to</w:t>
      </w:r>
      <w:r w:rsidR="00B26C1A" w:rsidRPr="1FD0627C">
        <w:rPr>
          <w:rFonts w:ascii="Calibri" w:hAnsi="Calibri" w:cs="Calibri"/>
        </w:rPr>
        <w:t xml:space="preserve"> the </w:t>
      </w:r>
      <w:r w:rsidR="003571B1" w:rsidRPr="1FD0627C">
        <w:rPr>
          <w:rFonts w:ascii="Calibri" w:hAnsi="Calibri" w:cs="Calibri"/>
        </w:rPr>
        <w:t xml:space="preserve">fire </w:t>
      </w:r>
      <w:r w:rsidR="00B26C1A" w:rsidRPr="1FD0627C">
        <w:rPr>
          <w:rFonts w:ascii="Calibri" w:hAnsi="Calibri" w:cs="Calibri"/>
        </w:rPr>
        <w:t>alarm</w:t>
      </w:r>
      <w:r w:rsidR="006C22B4" w:rsidRPr="1FD0627C">
        <w:rPr>
          <w:rFonts w:ascii="Calibri" w:hAnsi="Calibri" w:cs="Calibri"/>
        </w:rPr>
        <w:t xml:space="preserve"> and </w:t>
      </w:r>
      <w:r w:rsidR="00E54022" w:rsidRPr="1FD0627C">
        <w:rPr>
          <w:rFonts w:ascii="Calibri" w:hAnsi="Calibri" w:cs="Calibri"/>
        </w:rPr>
        <w:t>pulled down the lever to set it off</w:t>
      </w:r>
      <w:r w:rsidR="003168E4" w:rsidRPr="1FD0627C">
        <w:rPr>
          <w:rFonts w:ascii="Calibri" w:hAnsi="Calibri" w:cs="Calibri"/>
        </w:rPr>
        <w:t xml:space="preserve">. </w:t>
      </w:r>
      <w:r w:rsidR="004578B4" w:rsidRPr="1FD0627C">
        <w:rPr>
          <w:rFonts w:ascii="Calibri" w:hAnsi="Calibri" w:cs="Calibri"/>
        </w:rPr>
        <w:t xml:space="preserve">He </w:t>
      </w:r>
      <w:r w:rsidR="006C22B4" w:rsidRPr="1FD0627C">
        <w:rPr>
          <w:rFonts w:ascii="Calibri" w:hAnsi="Calibri" w:cs="Calibri"/>
        </w:rPr>
        <w:t xml:space="preserve">then sprinted </w:t>
      </w:r>
      <w:r w:rsidR="00FF7DFF">
        <w:rPr>
          <w:rFonts w:ascii="Calibri" w:hAnsi="Calibri" w:cs="Calibri"/>
        </w:rPr>
        <w:t>toward</w:t>
      </w:r>
      <w:r w:rsidR="00FF7DFF" w:rsidRPr="1FD0627C">
        <w:rPr>
          <w:rFonts w:ascii="Calibri" w:hAnsi="Calibri" w:cs="Calibri"/>
        </w:rPr>
        <w:t xml:space="preserve"> </w:t>
      </w:r>
      <w:r w:rsidR="00B26C1A" w:rsidRPr="1FD0627C">
        <w:rPr>
          <w:rFonts w:ascii="Calibri" w:hAnsi="Calibri" w:cs="Calibri"/>
        </w:rPr>
        <w:t>the elevator</w:t>
      </w:r>
      <w:r w:rsidR="004578B4" w:rsidRPr="1FD0627C">
        <w:rPr>
          <w:rFonts w:ascii="Calibri" w:hAnsi="Calibri" w:cs="Calibri"/>
        </w:rPr>
        <w:t xml:space="preserve"> and pressed the </w:t>
      </w:r>
      <w:r w:rsidR="00F426F2" w:rsidRPr="1FD0627C">
        <w:rPr>
          <w:rFonts w:ascii="Calibri" w:hAnsi="Calibri" w:cs="Calibri"/>
        </w:rPr>
        <w:t>button</w:t>
      </w:r>
      <w:r w:rsidR="009F4620" w:rsidRPr="1FD0627C">
        <w:rPr>
          <w:rFonts w:ascii="Calibri" w:hAnsi="Calibri" w:cs="Calibri"/>
        </w:rPr>
        <w:t xml:space="preserve"> that would take it down to the first floor</w:t>
      </w:r>
      <w:r w:rsidR="00F426F2" w:rsidRPr="1FD0627C">
        <w:rPr>
          <w:rFonts w:ascii="Calibri" w:hAnsi="Calibri" w:cs="Calibri"/>
        </w:rPr>
        <w:t>. As soon as the elevator doors opened,</w:t>
      </w:r>
      <w:r w:rsidR="00E73951" w:rsidRPr="1FD0627C">
        <w:rPr>
          <w:rFonts w:ascii="Calibri" w:hAnsi="Calibri" w:cs="Calibri"/>
        </w:rPr>
        <w:t xml:space="preserve"> </w:t>
      </w:r>
      <w:r w:rsidR="00F426F2" w:rsidRPr="1FD0627C">
        <w:rPr>
          <w:rFonts w:ascii="Calibri" w:hAnsi="Calibri" w:cs="Calibri"/>
        </w:rPr>
        <w:t>he</w:t>
      </w:r>
      <w:r w:rsidR="00E73951" w:rsidRPr="1FD0627C">
        <w:rPr>
          <w:rFonts w:ascii="Calibri" w:hAnsi="Calibri" w:cs="Calibri"/>
        </w:rPr>
        <w:t xml:space="preserve"> </w:t>
      </w:r>
      <w:r w:rsidR="006E3181" w:rsidRPr="1FD0627C">
        <w:rPr>
          <w:rFonts w:ascii="Calibri" w:hAnsi="Calibri" w:cs="Calibri"/>
        </w:rPr>
        <w:t xml:space="preserve">rushed toward the </w:t>
      </w:r>
      <w:r w:rsidR="00214986" w:rsidRPr="1FD0627C">
        <w:rPr>
          <w:rFonts w:ascii="Calibri" w:hAnsi="Calibri" w:cs="Calibri"/>
        </w:rPr>
        <w:t xml:space="preserve">fire </w:t>
      </w:r>
      <w:r w:rsidR="008269D9" w:rsidRPr="1FD0627C">
        <w:rPr>
          <w:rFonts w:ascii="Calibri" w:hAnsi="Calibri" w:cs="Calibri"/>
        </w:rPr>
        <w:t>exit</w:t>
      </w:r>
      <w:r w:rsidR="00E73951" w:rsidRPr="1FD0627C">
        <w:rPr>
          <w:rFonts w:ascii="Calibri" w:hAnsi="Calibri" w:cs="Calibri"/>
        </w:rPr>
        <w:t xml:space="preserve"> on the first floor</w:t>
      </w:r>
      <w:r w:rsidR="005A3063" w:rsidRPr="1FD0627C">
        <w:rPr>
          <w:rFonts w:ascii="Calibri" w:hAnsi="Calibri" w:cs="Calibri"/>
        </w:rPr>
        <w:t xml:space="preserve"> while it was left unoccupied</w:t>
      </w:r>
      <w:r w:rsidR="008269D9" w:rsidRPr="1FD0627C">
        <w:rPr>
          <w:rFonts w:ascii="Calibri" w:hAnsi="Calibri" w:cs="Calibri"/>
        </w:rPr>
        <w:t xml:space="preserve">. He ran out of the hotel as fast as he could. </w:t>
      </w:r>
    </w:p>
    <w:p w14:paraId="62F80B5A" w14:textId="518B3BC4" w:rsidR="00266B85" w:rsidRDefault="00CB216E" w:rsidP="00650E51">
      <w:pPr>
        <w:spacing w:line="480" w:lineRule="auto"/>
        <w:ind w:firstLine="720"/>
        <w:rPr>
          <w:rFonts w:ascii="Calibri" w:hAnsi="Calibri" w:cs="Calibri"/>
        </w:rPr>
      </w:pPr>
      <w:r>
        <w:rPr>
          <w:rFonts w:ascii="Calibri" w:hAnsi="Calibri" w:cs="Calibri"/>
        </w:rPr>
        <w:t>Harris was surprised to find himself outside of the hotel</w:t>
      </w:r>
      <w:r w:rsidR="00FF7DFF">
        <w:rPr>
          <w:rFonts w:ascii="Calibri" w:hAnsi="Calibri" w:cs="Calibri"/>
        </w:rPr>
        <w:t>,</w:t>
      </w:r>
      <w:r>
        <w:rPr>
          <w:rFonts w:ascii="Calibri" w:hAnsi="Calibri" w:cs="Calibri"/>
        </w:rPr>
        <w:t xml:space="preserve"> running across the parking lot. </w:t>
      </w:r>
      <w:r w:rsidR="00267ADB">
        <w:rPr>
          <w:rFonts w:ascii="Calibri" w:hAnsi="Calibri" w:cs="Calibri"/>
        </w:rPr>
        <w:t xml:space="preserve">He could hear explosions nearby. </w:t>
      </w:r>
      <w:r w:rsidR="008F7EDC">
        <w:rPr>
          <w:rFonts w:ascii="Calibri" w:hAnsi="Calibri" w:cs="Calibri"/>
        </w:rPr>
        <w:t xml:space="preserve">Jets were flying above. Harris could feel the ground shake from tanks rolling </w:t>
      </w:r>
      <w:r w:rsidR="00814E8F">
        <w:rPr>
          <w:rFonts w:ascii="Calibri" w:hAnsi="Calibri" w:cs="Calibri"/>
        </w:rPr>
        <w:t xml:space="preserve">a few blocks away. </w:t>
      </w:r>
      <w:r w:rsidR="00674D25">
        <w:rPr>
          <w:rFonts w:ascii="Calibri" w:hAnsi="Calibri" w:cs="Calibri"/>
        </w:rPr>
        <w:t xml:space="preserve">He made sure the coast was clear before running straight to his jeep. </w:t>
      </w:r>
      <w:r w:rsidR="00C32024">
        <w:rPr>
          <w:rFonts w:ascii="Calibri" w:hAnsi="Calibri" w:cs="Calibri"/>
        </w:rPr>
        <w:t>He had to duck from fallen debris.</w:t>
      </w:r>
      <w:r w:rsidR="00EF4AD7">
        <w:rPr>
          <w:rFonts w:ascii="Calibri" w:hAnsi="Calibri" w:cs="Calibri"/>
        </w:rPr>
        <w:t xml:space="preserve"> </w:t>
      </w:r>
      <w:r w:rsidR="0040400C">
        <w:rPr>
          <w:rFonts w:ascii="Calibri" w:hAnsi="Calibri" w:cs="Calibri"/>
        </w:rPr>
        <w:t>As he looked around, Harris thought the nation look</w:t>
      </w:r>
      <w:r w:rsidR="0064413D">
        <w:rPr>
          <w:rFonts w:ascii="Calibri" w:hAnsi="Calibri" w:cs="Calibri"/>
        </w:rPr>
        <w:t>ed as if it was being attacked</w:t>
      </w:r>
      <w:r w:rsidR="00AF640C">
        <w:rPr>
          <w:rFonts w:ascii="Calibri" w:hAnsi="Calibri" w:cs="Calibri"/>
        </w:rPr>
        <w:t xml:space="preserve"> and that a war had broken out.</w:t>
      </w:r>
      <w:r w:rsidR="00C32024">
        <w:rPr>
          <w:rFonts w:ascii="Calibri" w:hAnsi="Calibri" w:cs="Calibri"/>
        </w:rPr>
        <w:t xml:space="preserve"> </w:t>
      </w:r>
      <w:r w:rsidR="00CB66FC">
        <w:rPr>
          <w:rFonts w:ascii="Calibri" w:hAnsi="Calibri" w:cs="Calibri"/>
        </w:rPr>
        <w:t xml:space="preserve">As soon as he got into the jeep, his tires squealed </w:t>
      </w:r>
      <w:r w:rsidR="00A038FE">
        <w:rPr>
          <w:rFonts w:ascii="Calibri" w:hAnsi="Calibri" w:cs="Calibri"/>
        </w:rPr>
        <w:t xml:space="preserve">as he sped out of the parking lot </w:t>
      </w:r>
      <w:r w:rsidR="00F5653B">
        <w:rPr>
          <w:rFonts w:ascii="Calibri" w:hAnsi="Calibri" w:cs="Calibri"/>
        </w:rPr>
        <w:t xml:space="preserve">at full speed. </w:t>
      </w:r>
    </w:p>
    <w:p w14:paraId="6F84ADF0" w14:textId="6996F060" w:rsidR="00F5653B" w:rsidRDefault="003C22EF" w:rsidP="00266B85">
      <w:pPr>
        <w:spacing w:line="480" w:lineRule="auto"/>
        <w:ind w:firstLine="720"/>
        <w:rPr>
          <w:rFonts w:ascii="Calibri" w:hAnsi="Calibri" w:cs="Calibri"/>
        </w:rPr>
      </w:pPr>
      <w:r>
        <w:rPr>
          <w:rFonts w:ascii="Calibri" w:hAnsi="Calibri" w:cs="Calibri"/>
        </w:rPr>
        <w:t xml:space="preserve">He saw patrol </w:t>
      </w:r>
      <w:r w:rsidR="006E6902">
        <w:rPr>
          <w:rFonts w:ascii="Calibri" w:hAnsi="Calibri" w:cs="Calibri"/>
        </w:rPr>
        <w:t xml:space="preserve">cars and emergency vehicles </w:t>
      </w:r>
      <w:r w:rsidR="008D7482">
        <w:rPr>
          <w:rFonts w:ascii="Calibri" w:hAnsi="Calibri" w:cs="Calibri"/>
        </w:rPr>
        <w:t>swerving past him on the highway</w:t>
      </w:r>
      <w:r w:rsidR="00266B85">
        <w:rPr>
          <w:rFonts w:ascii="Calibri" w:hAnsi="Calibri" w:cs="Calibri"/>
        </w:rPr>
        <w:t>.</w:t>
      </w:r>
      <w:r w:rsidR="00262888">
        <w:rPr>
          <w:rFonts w:ascii="Calibri" w:hAnsi="Calibri" w:cs="Calibri"/>
        </w:rPr>
        <w:t xml:space="preserve"> Harris was worried that the police would </w:t>
      </w:r>
      <w:r w:rsidR="009F1467">
        <w:rPr>
          <w:rFonts w:ascii="Calibri" w:hAnsi="Calibri" w:cs="Calibri"/>
        </w:rPr>
        <w:t>stop him, but</w:t>
      </w:r>
      <w:r w:rsidR="006E6902">
        <w:rPr>
          <w:rFonts w:ascii="Calibri" w:hAnsi="Calibri" w:cs="Calibri"/>
        </w:rPr>
        <w:t xml:space="preserve"> </w:t>
      </w:r>
      <w:r w:rsidR="009F1467">
        <w:rPr>
          <w:rFonts w:ascii="Calibri" w:hAnsi="Calibri" w:cs="Calibri"/>
        </w:rPr>
        <w:t>l</w:t>
      </w:r>
      <w:r w:rsidR="00E0574C">
        <w:rPr>
          <w:rFonts w:ascii="Calibri" w:hAnsi="Calibri" w:cs="Calibri"/>
        </w:rPr>
        <w:t xml:space="preserve">aw enforcement was too busy fighting off the </w:t>
      </w:r>
      <w:r w:rsidR="00CB759B">
        <w:rPr>
          <w:rFonts w:ascii="Calibri" w:hAnsi="Calibri" w:cs="Calibri"/>
        </w:rPr>
        <w:t>Death Firm</w:t>
      </w:r>
      <w:r w:rsidR="00E0574C">
        <w:rPr>
          <w:rFonts w:ascii="Calibri" w:hAnsi="Calibri" w:cs="Calibri"/>
        </w:rPr>
        <w:t xml:space="preserve">s that they </w:t>
      </w:r>
      <w:r w:rsidR="008F7ED9">
        <w:rPr>
          <w:rFonts w:ascii="Calibri" w:hAnsi="Calibri" w:cs="Calibri"/>
        </w:rPr>
        <w:t>did not</w:t>
      </w:r>
      <w:r w:rsidR="00E0574C">
        <w:rPr>
          <w:rFonts w:ascii="Calibri" w:hAnsi="Calibri" w:cs="Calibri"/>
        </w:rPr>
        <w:t xml:space="preserve"> even </w:t>
      </w:r>
      <w:r w:rsidR="00D20CB5">
        <w:rPr>
          <w:rFonts w:ascii="Calibri" w:hAnsi="Calibri" w:cs="Calibri"/>
        </w:rPr>
        <w:t>bother</w:t>
      </w:r>
      <w:r w:rsidR="00E0574C">
        <w:rPr>
          <w:rFonts w:ascii="Calibri" w:hAnsi="Calibri" w:cs="Calibri"/>
        </w:rPr>
        <w:t xml:space="preserve"> pulling him over. </w:t>
      </w:r>
      <w:r w:rsidR="00352C82">
        <w:rPr>
          <w:rFonts w:ascii="Calibri" w:hAnsi="Calibri" w:cs="Calibri"/>
        </w:rPr>
        <w:t xml:space="preserve">Harris was relieved. He was afraid he would get in trouble with the law. There was so much chaos that </w:t>
      </w:r>
      <w:r w:rsidR="00712E5C">
        <w:rPr>
          <w:rFonts w:ascii="Calibri" w:hAnsi="Calibri" w:cs="Calibri"/>
        </w:rPr>
        <w:t xml:space="preserve">the law hardly mattered now. </w:t>
      </w:r>
      <w:r w:rsidR="00B45E79">
        <w:rPr>
          <w:rFonts w:ascii="Calibri" w:hAnsi="Calibri" w:cs="Calibri"/>
        </w:rPr>
        <w:t xml:space="preserve">It was all déjà vu again. </w:t>
      </w:r>
      <w:r w:rsidR="003D35AC">
        <w:rPr>
          <w:rFonts w:ascii="Calibri" w:hAnsi="Calibri" w:cs="Calibri"/>
        </w:rPr>
        <w:t xml:space="preserve">He had already suffered one war with the </w:t>
      </w:r>
      <w:r w:rsidR="00CB759B">
        <w:rPr>
          <w:rFonts w:ascii="Calibri" w:hAnsi="Calibri" w:cs="Calibri"/>
        </w:rPr>
        <w:t>Death Firm</w:t>
      </w:r>
      <w:r w:rsidR="003D35AC">
        <w:rPr>
          <w:rFonts w:ascii="Calibri" w:hAnsi="Calibri" w:cs="Calibri"/>
        </w:rPr>
        <w:t xml:space="preserve">s. </w:t>
      </w:r>
      <w:r w:rsidR="004228E7">
        <w:rPr>
          <w:rFonts w:ascii="Calibri" w:hAnsi="Calibri" w:cs="Calibri"/>
        </w:rPr>
        <w:t xml:space="preserve">He nearly lost his life during battle when a </w:t>
      </w:r>
      <w:r w:rsidR="00CB759B">
        <w:rPr>
          <w:rFonts w:ascii="Calibri" w:hAnsi="Calibri" w:cs="Calibri"/>
        </w:rPr>
        <w:t>Death Firm</w:t>
      </w:r>
      <w:r w:rsidR="004228E7">
        <w:rPr>
          <w:rFonts w:ascii="Calibri" w:hAnsi="Calibri" w:cs="Calibri"/>
        </w:rPr>
        <w:t xml:space="preserve"> sunk its claws deep into him and nearly ate him up. </w:t>
      </w:r>
      <w:r w:rsidR="008B3701">
        <w:rPr>
          <w:rFonts w:ascii="Calibri" w:hAnsi="Calibri" w:cs="Calibri"/>
        </w:rPr>
        <w:t xml:space="preserve">Harris didn’t want to relive those memories. </w:t>
      </w:r>
    </w:p>
    <w:p w14:paraId="40E75AB7" w14:textId="6580A318" w:rsidR="008B3701" w:rsidRDefault="00E501CC" w:rsidP="00650E51">
      <w:pPr>
        <w:spacing w:line="480" w:lineRule="auto"/>
        <w:ind w:firstLine="720"/>
        <w:rPr>
          <w:rFonts w:ascii="Calibri" w:hAnsi="Calibri" w:cs="Calibri"/>
        </w:rPr>
      </w:pPr>
      <w:r w:rsidRPr="22D893E5">
        <w:rPr>
          <w:rFonts w:ascii="Calibri" w:hAnsi="Calibri" w:cs="Calibri"/>
        </w:rPr>
        <w:t xml:space="preserve">He had a </w:t>
      </w:r>
      <w:r w:rsidR="00622AA0" w:rsidRPr="22D893E5">
        <w:rPr>
          <w:rFonts w:ascii="Calibri" w:hAnsi="Calibri" w:cs="Calibri"/>
        </w:rPr>
        <w:t xml:space="preserve">long drive ahead of him. Harris </w:t>
      </w:r>
      <w:r w:rsidR="00720F99" w:rsidRPr="22D893E5">
        <w:rPr>
          <w:rFonts w:ascii="Calibri" w:hAnsi="Calibri" w:cs="Calibri"/>
        </w:rPr>
        <w:t xml:space="preserve">would stop someplace </w:t>
      </w:r>
      <w:r w:rsidR="009D6FFE" w:rsidRPr="22D893E5">
        <w:rPr>
          <w:rFonts w:ascii="Calibri" w:hAnsi="Calibri" w:cs="Calibri"/>
        </w:rPr>
        <w:t>once he crossed over the Arkansas border and try to reach Lieutenant Colonel Lee Alderson again.</w:t>
      </w:r>
      <w:r w:rsidR="0039113A" w:rsidRPr="22D893E5">
        <w:rPr>
          <w:rFonts w:ascii="Calibri" w:hAnsi="Calibri" w:cs="Calibri"/>
        </w:rPr>
        <w:t xml:space="preserve"> He prayed that Alderson was safe</w:t>
      </w:r>
      <w:r w:rsidR="00002FB2" w:rsidRPr="22D893E5">
        <w:rPr>
          <w:rFonts w:ascii="Calibri" w:hAnsi="Calibri" w:cs="Calibri"/>
        </w:rPr>
        <w:t xml:space="preserve">. He couldn’t imagine going to battle </w:t>
      </w:r>
      <w:r w:rsidR="000439E7" w:rsidRPr="22D893E5">
        <w:rPr>
          <w:rFonts w:ascii="Calibri" w:hAnsi="Calibri" w:cs="Calibri"/>
        </w:rPr>
        <w:t>against</w:t>
      </w:r>
      <w:r w:rsidR="00002FB2" w:rsidRPr="22D893E5">
        <w:rPr>
          <w:rFonts w:ascii="Calibri" w:hAnsi="Calibri" w:cs="Calibri"/>
        </w:rPr>
        <w:t xml:space="preserve"> the </w:t>
      </w:r>
      <w:r w:rsidR="00CB759B" w:rsidRPr="22D893E5">
        <w:rPr>
          <w:rFonts w:ascii="Calibri" w:hAnsi="Calibri" w:cs="Calibri"/>
        </w:rPr>
        <w:t>Death Firm</w:t>
      </w:r>
      <w:r w:rsidR="00002FB2" w:rsidRPr="22D893E5">
        <w:rPr>
          <w:rFonts w:ascii="Calibri" w:hAnsi="Calibri" w:cs="Calibri"/>
        </w:rPr>
        <w:t xml:space="preserve">s without him. </w:t>
      </w:r>
      <w:r w:rsidR="002A1719" w:rsidRPr="22D893E5">
        <w:rPr>
          <w:rFonts w:ascii="Calibri" w:hAnsi="Calibri" w:cs="Calibri"/>
        </w:rPr>
        <w:t xml:space="preserve">Alderson taught him everything that he </w:t>
      </w:r>
      <w:r w:rsidR="00D1748F" w:rsidRPr="22D893E5">
        <w:rPr>
          <w:rFonts w:ascii="Calibri" w:hAnsi="Calibri" w:cs="Calibri"/>
        </w:rPr>
        <w:t>kn</w:t>
      </w:r>
      <w:r w:rsidR="00D1748F">
        <w:rPr>
          <w:rFonts w:ascii="Calibri" w:hAnsi="Calibri" w:cs="Calibri"/>
        </w:rPr>
        <w:t>ew</w:t>
      </w:r>
      <w:r w:rsidR="00D1748F" w:rsidRPr="22D893E5">
        <w:rPr>
          <w:rFonts w:ascii="Calibri" w:hAnsi="Calibri" w:cs="Calibri"/>
        </w:rPr>
        <w:t xml:space="preserve"> </w:t>
      </w:r>
      <w:r w:rsidR="007E1E4C" w:rsidRPr="22D893E5">
        <w:rPr>
          <w:rFonts w:ascii="Calibri" w:hAnsi="Calibri" w:cs="Calibri"/>
        </w:rPr>
        <w:t xml:space="preserve">about </w:t>
      </w:r>
      <w:r w:rsidR="002A1719" w:rsidRPr="22D893E5">
        <w:rPr>
          <w:rFonts w:ascii="Calibri" w:hAnsi="Calibri" w:cs="Calibri"/>
        </w:rPr>
        <w:t xml:space="preserve">combat fighting and weaponry. </w:t>
      </w:r>
      <w:r w:rsidR="007E1E4C" w:rsidRPr="22D893E5">
        <w:rPr>
          <w:rFonts w:ascii="Calibri" w:hAnsi="Calibri" w:cs="Calibri"/>
        </w:rPr>
        <w:t>It would not be the same without him.</w:t>
      </w:r>
      <w:r w:rsidR="00A351B9" w:rsidRPr="22D893E5">
        <w:rPr>
          <w:rFonts w:ascii="Calibri" w:hAnsi="Calibri" w:cs="Calibri"/>
        </w:rPr>
        <w:t xml:space="preserve"> Winter hoped that there would be gas stations opened </w:t>
      </w:r>
      <w:r w:rsidR="005033DD" w:rsidRPr="22D893E5">
        <w:rPr>
          <w:rFonts w:ascii="Calibri" w:hAnsi="Calibri" w:cs="Calibri"/>
        </w:rPr>
        <w:t xml:space="preserve">along the way. He needed gas, nourishment, and plenty of caffeine to get to Oklahoma City. </w:t>
      </w:r>
      <w:r w:rsidR="00542276" w:rsidRPr="22D893E5">
        <w:rPr>
          <w:rFonts w:ascii="Calibri" w:hAnsi="Calibri" w:cs="Calibri"/>
        </w:rPr>
        <w:t xml:space="preserve">Harris </w:t>
      </w:r>
      <w:r w:rsidR="00815CE0" w:rsidRPr="22D893E5">
        <w:rPr>
          <w:rFonts w:ascii="Calibri" w:hAnsi="Calibri" w:cs="Calibri"/>
        </w:rPr>
        <w:t xml:space="preserve">dreaded the trip. He </w:t>
      </w:r>
      <w:r w:rsidR="00E577D3" w:rsidRPr="22D893E5">
        <w:rPr>
          <w:rFonts w:ascii="Calibri" w:hAnsi="Calibri" w:cs="Calibri"/>
        </w:rPr>
        <w:t>felt exhausted from driving this far from Arizona</w:t>
      </w:r>
      <w:r w:rsidR="00C76F0B" w:rsidRPr="22D893E5">
        <w:rPr>
          <w:rFonts w:ascii="Calibri" w:hAnsi="Calibri" w:cs="Calibri"/>
        </w:rPr>
        <w:t xml:space="preserve">. </w:t>
      </w:r>
    </w:p>
    <w:p w14:paraId="62303A51" w14:textId="376C3CF0" w:rsidR="006F007A" w:rsidRDefault="00DF467F" w:rsidP="00650E51">
      <w:pPr>
        <w:spacing w:line="480" w:lineRule="auto"/>
        <w:ind w:firstLine="720"/>
        <w:rPr>
          <w:rFonts w:ascii="Calibri" w:hAnsi="Calibri" w:cs="Calibri"/>
        </w:rPr>
      </w:pPr>
      <w:r>
        <w:rPr>
          <w:rFonts w:ascii="Calibri" w:hAnsi="Calibri" w:cs="Calibri"/>
        </w:rPr>
        <w:t>During the afternoon, Harris</w:t>
      </w:r>
      <w:r w:rsidR="006E3721">
        <w:rPr>
          <w:rFonts w:ascii="Calibri" w:hAnsi="Calibri" w:cs="Calibri"/>
        </w:rPr>
        <w:t xml:space="preserve"> could barely keep his eyes open. </w:t>
      </w:r>
      <w:r w:rsidR="00F41655">
        <w:rPr>
          <w:rFonts w:ascii="Calibri" w:hAnsi="Calibri" w:cs="Calibri"/>
        </w:rPr>
        <w:t xml:space="preserve">He stopped at a gas station as soon as he noticed that it was open. He bought a large coffee, a sandwich, and a bag of chips. It would be enough to get him </w:t>
      </w:r>
      <w:r w:rsidR="00320EDF">
        <w:rPr>
          <w:rFonts w:ascii="Calibri" w:hAnsi="Calibri" w:cs="Calibri"/>
        </w:rPr>
        <w:t>to the border. Harris</w:t>
      </w:r>
      <w:r w:rsidR="00F4507E">
        <w:rPr>
          <w:rFonts w:ascii="Calibri" w:hAnsi="Calibri" w:cs="Calibri"/>
        </w:rPr>
        <w:t xml:space="preserve"> parked </w:t>
      </w:r>
      <w:r w:rsidR="0066657E">
        <w:rPr>
          <w:rFonts w:ascii="Calibri" w:hAnsi="Calibri" w:cs="Calibri"/>
        </w:rPr>
        <w:t xml:space="preserve">at a nearby park to eat his lunch, </w:t>
      </w:r>
      <w:r w:rsidR="009E32E1">
        <w:rPr>
          <w:rFonts w:ascii="Calibri" w:hAnsi="Calibri" w:cs="Calibri"/>
        </w:rPr>
        <w:t xml:space="preserve">get some caffeine in him, and take a quick nap before heading back on the highway. </w:t>
      </w:r>
      <w:r w:rsidR="003E5B17">
        <w:rPr>
          <w:rFonts w:ascii="Calibri" w:hAnsi="Calibri" w:cs="Calibri"/>
        </w:rPr>
        <w:t xml:space="preserve">He called Gabriela before he left to let her know that he was </w:t>
      </w:r>
      <w:r w:rsidR="00D206C0">
        <w:rPr>
          <w:rFonts w:ascii="Calibri" w:hAnsi="Calibri" w:cs="Calibri"/>
        </w:rPr>
        <w:t xml:space="preserve">safe and that he was thinking about her and the baby. </w:t>
      </w:r>
      <w:r w:rsidR="008F7C41">
        <w:rPr>
          <w:rFonts w:ascii="Calibri" w:hAnsi="Calibri" w:cs="Calibri"/>
        </w:rPr>
        <w:t>Gabriela was relieved to hear his voice. She had been worried about him all day.</w:t>
      </w:r>
      <w:r w:rsidR="00F50AF3">
        <w:rPr>
          <w:rFonts w:ascii="Calibri" w:hAnsi="Calibri" w:cs="Calibri"/>
        </w:rPr>
        <w:t xml:space="preserve"> </w:t>
      </w:r>
    </w:p>
    <w:p w14:paraId="5A81C110" w14:textId="3995502A" w:rsidR="00D206C0" w:rsidRDefault="00A65BBF" w:rsidP="00650E51">
      <w:pPr>
        <w:spacing w:line="480" w:lineRule="auto"/>
        <w:ind w:firstLine="720"/>
        <w:rPr>
          <w:rFonts w:ascii="Calibri" w:hAnsi="Calibri" w:cs="Calibri"/>
        </w:rPr>
      </w:pPr>
      <w:r>
        <w:rPr>
          <w:rFonts w:ascii="Calibri" w:hAnsi="Calibri" w:cs="Calibri"/>
        </w:rPr>
        <w:t xml:space="preserve">Harris </w:t>
      </w:r>
      <w:r w:rsidR="009E3E32">
        <w:rPr>
          <w:rFonts w:ascii="Calibri" w:hAnsi="Calibri" w:cs="Calibri"/>
        </w:rPr>
        <w:t>pulled out his map from the glove department</w:t>
      </w:r>
      <w:r w:rsidR="00740F32">
        <w:rPr>
          <w:rFonts w:ascii="Calibri" w:hAnsi="Calibri" w:cs="Calibri"/>
        </w:rPr>
        <w:t xml:space="preserve"> to find out where he was and how much further he had to get to Oklahoma.</w:t>
      </w:r>
      <w:r w:rsidR="009E3E32">
        <w:rPr>
          <w:rFonts w:ascii="Calibri" w:hAnsi="Calibri" w:cs="Calibri"/>
        </w:rPr>
        <w:t xml:space="preserve"> </w:t>
      </w:r>
      <w:r w:rsidR="00740F32">
        <w:rPr>
          <w:rFonts w:ascii="Calibri" w:hAnsi="Calibri" w:cs="Calibri"/>
        </w:rPr>
        <w:t xml:space="preserve">He then </w:t>
      </w:r>
      <w:r>
        <w:rPr>
          <w:rFonts w:ascii="Calibri" w:hAnsi="Calibri" w:cs="Calibri"/>
        </w:rPr>
        <w:t xml:space="preserve">realized he wasn’t that far from </w:t>
      </w:r>
      <w:r w:rsidR="001A563B">
        <w:rPr>
          <w:rFonts w:ascii="Calibri" w:hAnsi="Calibri" w:cs="Calibri"/>
        </w:rPr>
        <w:t xml:space="preserve">Oklahoma. He could make it </w:t>
      </w:r>
      <w:r w:rsidR="00571E47">
        <w:rPr>
          <w:rFonts w:ascii="Calibri" w:hAnsi="Calibri" w:cs="Calibri"/>
        </w:rPr>
        <w:t xml:space="preserve">there </w:t>
      </w:r>
      <w:r w:rsidR="001A563B">
        <w:rPr>
          <w:rFonts w:ascii="Calibri" w:hAnsi="Calibri" w:cs="Calibri"/>
        </w:rPr>
        <w:t xml:space="preserve">before it got dark outside. </w:t>
      </w:r>
      <w:r w:rsidR="00052A90">
        <w:rPr>
          <w:rFonts w:ascii="Calibri" w:hAnsi="Calibri" w:cs="Calibri"/>
        </w:rPr>
        <w:t xml:space="preserve">About an hour later, he called </w:t>
      </w:r>
      <w:r w:rsidR="00123C6A">
        <w:rPr>
          <w:rFonts w:ascii="Calibri" w:hAnsi="Calibri" w:cs="Calibri"/>
        </w:rPr>
        <w:t xml:space="preserve">Lieutenant Colonel </w:t>
      </w:r>
      <w:r w:rsidR="00052A90">
        <w:rPr>
          <w:rFonts w:ascii="Calibri" w:hAnsi="Calibri" w:cs="Calibri"/>
        </w:rPr>
        <w:t xml:space="preserve">Lee Alderson from </w:t>
      </w:r>
      <w:r w:rsidR="00123C6A">
        <w:rPr>
          <w:rFonts w:ascii="Calibri" w:hAnsi="Calibri" w:cs="Calibri"/>
        </w:rPr>
        <w:t xml:space="preserve">a truck stop in Oklahoma. Alderson’s phone rang and rang, but still no answer. </w:t>
      </w:r>
      <w:r w:rsidR="009F3B5D">
        <w:rPr>
          <w:rFonts w:ascii="Calibri" w:hAnsi="Calibri" w:cs="Calibri"/>
        </w:rPr>
        <w:t xml:space="preserve">This was unlike Alderson to not pick up </w:t>
      </w:r>
      <w:r w:rsidR="00815466">
        <w:rPr>
          <w:rFonts w:ascii="Calibri" w:hAnsi="Calibri" w:cs="Calibri"/>
        </w:rPr>
        <w:t>his</w:t>
      </w:r>
      <w:r w:rsidR="009F3B5D">
        <w:rPr>
          <w:rFonts w:ascii="Calibri" w:hAnsi="Calibri" w:cs="Calibri"/>
        </w:rPr>
        <w:t xml:space="preserve"> phone</w:t>
      </w:r>
      <w:r w:rsidR="00A013F1">
        <w:rPr>
          <w:rFonts w:ascii="Calibri" w:hAnsi="Calibri" w:cs="Calibri"/>
        </w:rPr>
        <w:t>.</w:t>
      </w:r>
      <w:r w:rsidR="00815466">
        <w:rPr>
          <w:rFonts w:ascii="Calibri" w:hAnsi="Calibri" w:cs="Calibri"/>
        </w:rPr>
        <w:t xml:space="preserve"> </w:t>
      </w:r>
      <w:r w:rsidR="00BC4BFE">
        <w:rPr>
          <w:rFonts w:ascii="Calibri" w:hAnsi="Calibri" w:cs="Calibri"/>
        </w:rPr>
        <w:t>Harris did not have a good feeling about it.</w:t>
      </w:r>
      <w:r w:rsidR="00A013F1">
        <w:rPr>
          <w:rFonts w:ascii="Calibri" w:hAnsi="Calibri" w:cs="Calibri"/>
        </w:rPr>
        <w:t xml:space="preserve"> </w:t>
      </w:r>
      <w:r w:rsidR="00EA5F89">
        <w:rPr>
          <w:rFonts w:ascii="Calibri" w:hAnsi="Calibri" w:cs="Calibri"/>
        </w:rPr>
        <w:t>H</w:t>
      </w:r>
      <w:r w:rsidR="00BC4BFE">
        <w:rPr>
          <w:rFonts w:ascii="Calibri" w:hAnsi="Calibri" w:cs="Calibri"/>
        </w:rPr>
        <w:t>e</w:t>
      </w:r>
      <w:r w:rsidR="00EA5F89">
        <w:rPr>
          <w:rFonts w:ascii="Calibri" w:hAnsi="Calibri" w:cs="Calibri"/>
        </w:rPr>
        <w:t xml:space="preserve"> was going to have to wait until he reached Oklahoma City to find out </w:t>
      </w:r>
      <w:r w:rsidR="00C155FB">
        <w:rPr>
          <w:rFonts w:ascii="Calibri" w:hAnsi="Calibri" w:cs="Calibri"/>
        </w:rPr>
        <w:t>if he was alive and well</w:t>
      </w:r>
      <w:r w:rsidR="00EA5F89">
        <w:rPr>
          <w:rFonts w:ascii="Calibri" w:hAnsi="Calibri" w:cs="Calibri"/>
        </w:rPr>
        <w:t xml:space="preserve">. He was about three hours away. </w:t>
      </w:r>
      <w:r w:rsidR="000D52C8">
        <w:rPr>
          <w:rFonts w:ascii="Calibri" w:hAnsi="Calibri" w:cs="Calibri"/>
        </w:rPr>
        <w:t>His nerves jumped and jangled in his body</w:t>
      </w:r>
      <w:r w:rsidR="00D94F49">
        <w:rPr>
          <w:rFonts w:ascii="Calibri" w:hAnsi="Calibri" w:cs="Calibri"/>
        </w:rPr>
        <w:t>.</w:t>
      </w:r>
    </w:p>
    <w:p w14:paraId="2F49B55C" w14:textId="005D6E70" w:rsidR="00512A07" w:rsidRDefault="0054138C" w:rsidP="00A153BD">
      <w:pPr>
        <w:spacing w:line="480" w:lineRule="auto"/>
        <w:ind w:firstLine="720"/>
        <w:rPr>
          <w:rFonts w:ascii="Calibri" w:hAnsi="Calibri" w:cs="Calibri"/>
        </w:rPr>
      </w:pPr>
      <w:r w:rsidRPr="22D893E5">
        <w:rPr>
          <w:rFonts w:ascii="Calibri" w:hAnsi="Calibri" w:cs="Calibri"/>
        </w:rPr>
        <w:t>Along the way to Oklahoma City, drivers on the highway could see fires, explosions, military aircraft buzzing above</w:t>
      </w:r>
      <w:r w:rsidR="00D1748F">
        <w:rPr>
          <w:rFonts w:ascii="Calibri" w:hAnsi="Calibri" w:cs="Calibri"/>
        </w:rPr>
        <w:t>,</w:t>
      </w:r>
      <w:r w:rsidRPr="22D893E5">
        <w:rPr>
          <w:rFonts w:ascii="Calibri" w:hAnsi="Calibri" w:cs="Calibri"/>
        </w:rPr>
        <w:t xml:space="preserve"> and tanks off to the side. </w:t>
      </w:r>
      <w:r w:rsidR="005A2F03" w:rsidRPr="22D893E5">
        <w:rPr>
          <w:rFonts w:ascii="Calibri" w:hAnsi="Calibri" w:cs="Calibri"/>
        </w:rPr>
        <w:t xml:space="preserve">There were many drivers speeding away from the scene. </w:t>
      </w:r>
      <w:r w:rsidR="00A63B70" w:rsidRPr="22D893E5">
        <w:rPr>
          <w:rFonts w:ascii="Calibri" w:hAnsi="Calibri" w:cs="Calibri"/>
        </w:rPr>
        <w:t xml:space="preserve">They drove </w:t>
      </w:r>
      <w:r w:rsidR="00067E7F" w:rsidRPr="22D893E5">
        <w:rPr>
          <w:rFonts w:ascii="Calibri" w:hAnsi="Calibri" w:cs="Calibri"/>
        </w:rPr>
        <w:t>erratically, cutting off other cars</w:t>
      </w:r>
      <w:r w:rsidR="00391129" w:rsidRPr="22D893E5">
        <w:rPr>
          <w:rFonts w:ascii="Calibri" w:hAnsi="Calibri" w:cs="Calibri"/>
        </w:rPr>
        <w:t xml:space="preserve">, nearly avoiding </w:t>
      </w:r>
      <w:r w:rsidR="00286F22" w:rsidRPr="22D893E5">
        <w:rPr>
          <w:rFonts w:ascii="Calibri" w:hAnsi="Calibri" w:cs="Calibri"/>
        </w:rPr>
        <w:t xml:space="preserve">wrecks, and </w:t>
      </w:r>
      <w:r w:rsidR="003C4778" w:rsidRPr="22D893E5">
        <w:rPr>
          <w:rFonts w:ascii="Calibri" w:hAnsi="Calibri" w:cs="Calibri"/>
        </w:rPr>
        <w:t xml:space="preserve">not being courteous to other drivers. It was complete chaos. </w:t>
      </w:r>
      <w:r w:rsidR="00C370B6" w:rsidRPr="22D893E5">
        <w:rPr>
          <w:rFonts w:ascii="Calibri" w:hAnsi="Calibri" w:cs="Calibri"/>
        </w:rPr>
        <w:t xml:space="preserve">Everyone </w:t>
      </w:r>
      <w:r w:rsidR="00D1748F">
        <w:rPr>
          <w:rFonts w:ascii="Calibri" w:hAnsi="Calibri" w:cs="Calibri"/>
        </w:rPr>
        <w:t>was</w:t>
      </w:r>
      <w:r w:rsidR="00C370B6" w:rsidRPr="22D893E5">
        <w:rPr>
          <w:rFonts w:ascii="Calibri" w:hAnsi="Calibri" w:cs="Calibri"/>
        </w:rPr>
        <w:t xml:space="preserve"> on edge right now and not thinking straight. With a battle going on all around them, n</w:t>
      </w:r>
      <w:r w:rsidR="00512A07" w:rsidRPr="22D893E5">
        <w:rPr>
          <w:rFonts w:ascii="Calibri" w:hAnsi="Calibri" w:cs="Calibri"/>
        </w:rPr>
        <w:t xml:space="preserve">o one was safe. </w:t>
      </w:r>
    </w:p>
    <w:p w14:paraId="4523C98F" w14:textId="1B626654" w:rsidR="00A153BD" w:rsidRDefault="00A153BD" w:rsidP="00A153BD">
      <w:pPr>
        <w:spacing w:line="480" w:lineRule="auto"/>
        <w:ind w:firstLine="720"/>
        <w:rPr>
          <w:rFonts w:ascii="Calibri" w:hAnsi="Calibri" w:cs="Calibri"/>
        </w:rPr>
      </w:pPr>
      <w:r w:rsidRPr="1FD0627C">
        <w:rPr>
          <w:rFonts w:ascii="Calibri" w:hAnsi="Calibri" w:cs="Calibri"/>
        </w:rPr>
        <w:t>Harris</w:t>
      </w:r>
      <w:r w:rsidR="00F63A03" w:rsidRPr="1FD0627C">
        <w:rPr>
          <w:rFonts w:ascii="Calibri" w:hAnsi="Calibri" w:cs="Calibri"/>
        </w:rPr>
        <w:t xml:space="preserve"> </w:t>
      </w:r>
      <w:r w:rsidRPr="1FD0627C">
        <w:rPr>
          <w:rFonts w:ascii="Calibri" w:hAnsi="Calibri" w:cs="Calibri"/>
        </w:rPr>
        <w:t xml:space="preserve">heard </w:t>
      </w:r>
      <w:r w:rsidR="00370BC8" w:rsidRPr="1FD0627C">
        <w:rPr>
          <w:rFonts w:ascii="Calibri" w:hAnsi="Calibri" w:cs="Calibri"/>
        </w:rPr>
        <w:t xml:space="preserve">someone on the radio preaching that it was the </w:t>
      </w:r>
      <w:r w:rsidR="00D61074" w:rsidRPr="1FD0627C">
        <w:rPr>
          <w:rFonts w:ascii="Calibri" w:hAnsi="Calibri" w:cs="Calibri"/>
        </w:rPr>
        <w:t>apocalypse,</w:t>
      </w:r>
      <w:r w:rsidR="00370BC8" w:rsidRPr="1FD0627C">
        <w:rPr>
          <w:rFonts w:ascii="Calibri" w:hAnsi="Calibri" w:cs="Calibri"/>
        </w:rPr>
        <w:t xml:space="preserve"> and everyone needed to repent their sins. </w:t>
      </w:r>
      <w:r w:rsidR="00D61074" w:rsidRPr="1FD0627C">
        <w:rPr>
          <w:rFonts w:ascii="Calibri" w:hAnsi="Calibri" w:cs="Calibri"/>
        </w:rPr>
        <w:t xml:space="preserve">He </w:t>
      </w:r>
      <w:r w:rsidR="0064703E" w:rsidRPr="1FD0627C">
        <w:rPr>
          <w:rFonts w:ascii="Calibri" w:hAnsi="Calibri" w:cs="Calibri"/>
        </w:rPr>
        <w:t>couldn’t believe how ridiculous some people were sounding. Ha</w:t>
      </w:r>
      <w:r w:rsidR="00F63A03" w:rsidRPr="1FD0627C">
        <w:rPr>
          <w:rFonts w:ascii="Calibri" w:hAnsi="Calibri" w:cs="Calibri"/>
        </w:rPr>
        <w:t xml:space="preserve">rris quickly switched the channel. </w:t>
      </w:r>
      <w:r w:rsidR="00F94928" w:rsidRPr="1FD0627C">
        <w:rPr>
          <w:rFonts w:ascii="Calibri" w:hAnsi="Calibri" w:cs="Calibri"/>
        </w:rPr>
        <w:t xml:space="preserve">He turned it to a station that played light, </w:t>
      </w:r>
      <w:r w:rsidR="00476BA0" w:rsidRPr="1FD0627C">
        <w:rPr>
          <w:rFonts w:ascii="Calibri" w:hAnsi="Calibri" w:cs="Calibri"/>
        </w:rPr>
        <w:t xml:space="preserve">happy tunes with </w:t>
      </w:r>
      <w:r w:rsidR="00822AFB" w:rsidRPr="1FD0627C">
        <w:rPr>
          <w:rFonts w:ascii="Calibri" w:hAnsi="Calibri" w:cs="Calibri"/>
        </w:rPr>
        <w:t xml:space="preserve">a quick beat. </w:t>
      </w:r>
      <w:r w:rsidR="003A5764" w:rsidRPr="1FD0627C">
        <w:rPr>
          <w:rFonts w:ascii="Calibri" w:hAnsi="Calibri" w:cs="Calibri"/>
        </w:rPr>
        <w:t xml:space="preserve">Harris began to tap the steering wheel with his </w:t>
      </w:r>
      <w:r w:rsidR="005213CC" w:rsidRPr="1FD0627C">
        <w:rPr>
          <w:rFonts w:ascii="Calibri" w:hAnsi="Calibri" w:cs="Calibri"/>
        </w:rPr>
        <w:t xml:space="preserve">index finger along with the beat. </w:t>
      </w:r>
      <w:r w:rsidR="00A10FBD" w:rsidRPr="1FD0627C">
        <w:rPr>
          <w:rFonts w:ascii="Calibri" w:hAnsi="Calibri" w:cs="Calibri"/>
        </w:rPr>
        <w:t xml:space="preserve">The music made him feel alive. </w:t>
      </w:r>
      <w:r w:rsidR="003D1136" w:rsidRPr="1FD0627C">
        <w:rPr>
          <w:rFonts w:ascii="Calibri" w:hAnsi="Calibri" w:cs="Calibri"/>
        </w:rPr>
        <w:t xml:space="preserve">It uplifted his spirits significantly and made him feel </w:t>
      </w:r>
      <w:r w:rsidR="005A0317" w:rsidRPr="1FD0627C">
        <w:rPr>
          <w:rFonts w:ascii="Calibri" w:hAnsi="Calibri" w:cs="Calibri"/>
        </w:rPr>
        <w:t xml:space="preserve">more at ease. </w:t>
      </w:r>
      <w:r w:rsidR="00907A24" w:rsidRPr="1FD0627C">
        <w:rPr>
          <w:rFonts w:ascii="Calibri" w:hAnsi="Calibri" w:cs="Calibri"/>
        </w:rPr>
        <w:t xml:space="preserve">Harris </w:t>
      </w:r>
      <w:r w:rsidR="00685D40" w:rsidRPr="1FD0627C">
        <w:rPr>
          <w:rFonts w:ascii="Calibri" w:hAnsi="Calibri" w:cs="Calibri"/>
        </w:rPr>
        <w:t>saw</w:t>
      </w:r>
      <w:r w:rsidR="00907A24" w:rsidRPr="1FD0627C">
        <w:rPr>
          <w:rFonts w:ascii="Calibri" w:hAnsi="Calibri" w:cs="Calibri"/>
        </w:rPr>
        <w:t xml:space="preserve"> the mile marker and </w:t>
      </w:r>
      <w:r w:rsidR="00685D40" w:rsidRPr="1FD0627C">
        <w:rPr>
          <w:rFonts w:ascii="Calibri" w:hAnsi="Calibri" w:cs="Calibri"/>
        </w:rPr>
        <w:t xml:space="preserve">noticed he was only about an hour away from Oklahoma City. He could tell because the traffic was denser. </w:t>
      </w:r>
      <w:r w:rsidR="00EF4746" w:rsidRPr="1FD0627C">
        <w:rPr>
          <w:rFonts w:ascii="Calibri" w:hAnsi="Calibri" w:cs="Calibri"/>
        </w:rPr>
        <w:t>The closer he got to the city, the more chao</w:t>
      </w:r>
      <w:r w:rsidR="00CD71A2" w:rsidRPr="1FD0627C">
        <w:rPr>
          <w:rFonts w:ascii="Calibri" w:hAnsi="Calibri" w:cs="Calibri"/>
        </w:rPr>
        <w:t xml:space="preserve">tic it was. </w:t>
      </w:r>
      <w:r w:rsidR="00573843" w:rsidRPr="1FD0627C">
        <w:rPr>
          <w:rFonts w:ascii="Calibri" w:hAnsi="Calibri" w:cs="Calibri"/>
        </w:rPr>
        <w:t xml:space="preserve">Drivers were swerving and </w:t>
      </w:r>
      <w:r w:rsidR="00240103" w:rsidRPr="1FD0627C">
        <w:rPr>
          <w:rFonts w:ascii="Calibri" w:hAnsi="Calibri" w:cs="Calibri"/>
        </w:rPr>
        <w:t xml:space="preserve">zooming left and right. </w:t>
      </w:r>
      <w:r w:rsidR="00045639" w:rsidRPr="1FD0627C">
        <w:rPr>
          <w:rFonts w:ascii="Calibri" w:hAnsi="Calibri" w:cs="Calibri"/>
        </w:rPr>
        <w:t>Harris tried to stay focused on the highway</w:t>
      </w:r>
      <w:r w:rsidR="00CB3C57" w:rsidRPr="1FD0627C">
        <w:rPr>
          <w:rFonts w:ascii="Calibri" w:hAnsi="Calibri" w:cs="Calibri"/>
        </w:rPr>
        <w:t xml:space="preserve"> and ignore all of what was happening </w:t>
      </w:r>
      <w:r w:rsidR="00DB6A26" w:rsidRPr="1FD0627C">
        <w:rPr>
          <w:rFonts w:ascii="Calibri" w:hAnsi="Calibri" w:cs="Calibri"/>
        </w:rPr>
        <w:t xml:space="preserve">off </w:t>
      </w:r>
      <w:r w:rsidR="00CB3C57" w:rsidRPr="1FD0627C">
        <w:rPr>
          <w:rFonts w:ascii="Calibri" w:hAnsi="Calibri" w:cs="Calibri"/>
        </w:rPr>
        <w:t>the highway</w:t>
      </w:r>
      <w:r w:rsidR="00045639" w:rsidRPr="1FD0627C">
        <w:rPr>
          <w:rFonts w:ascii="Calibri" w:hAnsi="Calibri" w:cs="Calibri"/>
        </w:rPr>
        <w:t>.</w:t>
      </w:r>
      <w:r w:rsidR="00C03DBD" w:rsidRPr="1FD0627C">
        <w:rPr>
          <w:rFonts w:ascii="Calibri" w:hAnsi="Calibri" w:cs="Calibri"/>
        </w:rPr>
        <w:t xml:space="preserve"> </w:t>
      </w:r>
      <w:r w:rsidR="00045639" w:rsidRPr="1FD0627C">
        <w:rPr>
          <w:rFonts w:ascii="Calibri" w:hAnsi="Calibri" w:cs="Calibri"/>
        </w:rPr>
        <w:t xml:space="preserve"> </w:t>
      </w:r>
    </w:p>
    <w:p w14:paraId="150AEE7C" w14:textId="28FC5B5E" w:rsidR="00DB6A26" w:rsidRDefault="00DB6A26" w:rsidP="00A153BD">
      <w:pPr>
        <w:spacing w:line="480" w:lineRule="auto"/>
        <w:ind w:firstLine="720"/>
        <w:rPr>
          <w:rFonts w:ascii="Calibri" w:hAnsi="Calibri" w:cs="Calibri"/>
        </w:rPr>
      </w:pPr>
      <w:r>
        <w:rPr>
          <w:rFonts w:ascii="Calibri" w:hAnsi="Calibri" w:cs="Calibri"/>
        </w:rPr>
        <w:t xml:space="preserve">The music was interrupted by a special </w:t>
      </w:r>
      <w:r w:rsidR="00C16C6A">
        <w:rPr>
          <w:rFonts w:ascii="Calibri" w:hAnsi="Calibri" w:cs="Calibri"/>
        </w:rPr>
        <w:t xml:space="preserve">announcement. Harris turned up the volume so that he could hear the </w:t>
      </w:r>
      <w:r w:rsidR="00552423">
        <w:rPr>
          <w:rFonts w:ascii="Calibri" w:hAnsi="Calibri" w:cs="Calibri"/>
        </w:rPr>
        <w:t>news announcer</w:t>
      </w:r>
      <w:r w:rsidR="0092686B">
        <w:rPr>
          <w:rFonts w:ascii="Calibri" w:hAnsi="Calibri" w:cs="Calibri"/>
        </w:rPr>
        <w:t xml:space="preserve"> </w:t>
      </w:r>
      <w:r w:rsidR="004E0920">
        <w:rPr>
          <w:rFonts w:ascii="Calibri" w:hAnsi="Calibri" w:cs="Calibri"/>
        </w:rPr>
        <w:t xml:space="preserve">speak clearly. </w:t>
      </w:r>
    </w:p>
    <w:p w14:paraId="0F8F7FFA" w14:textId="32D7578A" w:rsidR="003517BD" w:rsidRDefault="003E3BFB" w:rsidP="00A153BD">
      <w:pPr>
        <w:spacing w:line="480" w:lineRule="auto"/>
        <w:ind w:firstLine="720"/>
        <w:rPr>
          <w:rFonts w:ascii="Calibri" w:hAnsi="Calibri" w:cs="Calibri"/>
        </w:rPr>
      </w:pPr>
      <w:r w:rsidRPr="22D893E5">
        <w:rPr>
          <w:rFonts w:ascii="Calibri" w:hAnsi="Calibri" w:cs="Calibri"/>
        </w:rPr>
        <w:t xml:space="preserve">“The United States National Guard is warning people to </w:t>
      </w:r>
      <w:r w:rsidR="00FD7153" w:rsidRPr="22D893E5">
        <w:rPr>
          <w:rFonts w:ascii="Calibri" w:hAnsi="Calibri" w:cs="Calibri"/>
        </w:rPr>
        <w:t xml:space="preserve">stay </w:t>
      </w:r>
      <w:r w:rsidR="00C721F2" w:rsidRPr="22D893E5">
        <w:rPr>
          <w:rFonts w:ascii="Calibri" w:hAnsi="Calibri" w:cs="Calibri"/>
        </w:rPr>
        <w:t>in</w:t>
      </w:r>
      <w:r w:rsidR="00006012" w:rsidRPr="22D893E5">
        <w:rPr>
          <w:rFonts w:ascii="Calibri" w:hAnsi="Calibri" w:cs="Calibri"/>
        </w:rPr>
        <w:t xml:space="preserve"> a </w:t>
      </w:r>
      <w:r w:rsidR="0029281F" w:rsidRPr="22D893E5">
        <w:rPr>
          <w:rFonts w:ascii="Calibri" w:hAnsi="Calibri" w:cs="Calibri"/>
        </w:rPr>
        <w:t>secure location, preferably indoors</w:t>
      </w:r>
      <w:r w:rsidR="00C34196" w:rsidRPr="22D893E5">
        <w:rPr>
          <w:rFonts w:ascii="Calibri" w:hAnsi="Calibri" w:cs="Calibri"/>
        </w:rPr>
        <w:t>,” the announcer said.</w:t>
      </w:r>
      <w:r w:rsidR="001D061D" w:rsidRPr="22D893E5">
        <w:rPr>
          <w:rFonts w:ascii="Calibri" w:hAnsi="Calibri" w:cs="Calibri"/>
        </w:rPr>
        <w:t xml:space="preserve"> “It is not the time to be outside sightseeing.</w:t>
      </w:r>
      <w:r w:rsidR="00636A8D" w:rsidRPr="22D893E5">
        <w:rPr>
          <w:rFonts w:ascii="Calibri" w:hAnsi="Calibri" w:cs="Calibri"/>
        </w:rPr>
        <w:t xml:space="preserve"> Lock your doors, board up </w:t>
      </w:r>
      <w:r w:rsidR="001E4BB6" w:rsidRPr="22D893E5">
        <w:rPr>
          <w:rFonts w:ascii="Calibri" w:hAnsi="Calibri" w:cs="Calibri"/>
        </w:rPr>
        <w:t xml:space="preserve">windows, and make sure you have </w:t>
      </w:r>
      <w:r w:rsidR="004C6AEA" w:rsidRPr="22D893E5">
        <w:rPr>
          <w:rFonts w:ascii="Calibri" w:hAnsi="Calibri" w:cs="Calibri"/>
        </w:rPr>
        <w:t xml:space="preserve">weapons to protect yourself and your family within your reach. </w:t>
      </w:r>
      <w:r w:rsidR="001D061D" w:rsidRPr="22D893E5">
        <w:rPr>
          <w:rFonts w:ascii="Calibri" w:hAnsi="Calibri" w:cs="Calibri"/>
        </w:rPr>
        <w:t xml:space="preserve"> </w:t>
      </w:r>
      <w:r w:rsidR="00300ED0" w:rsidRPr="22D893E5">
        <w:rPr>
          <w:rFonts w:ascii="Calibri" w:hAnsi="Calibri" w:cs="Calibri"/>
        </w:rPr>
        <w:t xml:space="preserve">There is a </w:t>
      </w:r>
      <w:r w:rsidR="00C463F2" w:rsidRPr="22D893E5">
        <w:rPr>
          <w:rFonts w:ascii="Calibri" w:hAnsi="Calibri" w:cs="Calibri"/>
        </w:rPr>
        <w:t>horde</w:t>
      </w:r>
      <w:r w:rsidR="00300ED0" w:rsidRPr="22D893E5">
        <w:rPr>
          <w:rFonts w:ascii="Calibri" w:hAnsi="Calibri" w:cs="Calibri"/>
        </w:rPr>
        <w:t xml:space="preserve"> of </w:t>
      </w:r>
      <w:r w:rsidR="00CB759B" w:rsidRPr="22D893E5">
        <w:rPr>
          <w:rFonts w:ascii="Calibri" w:hAnsi="Calibri" w:cs="Calibri"/>
        </w:rPr>
        <w:t>Death Firm</w:t>
      </w:r>
      <w:r w:rsidR="00300ED0" w:rsidRPr="22D893E5">
        <w:rPr>
          <w:rFonts w:ascii="Calibri" w:hAnsi="Calibri" w:cs="Calibri"/>
        </w:rPr>
        <w:t xml:space="preserve">s invading </w:t>
      </w:r>
      <w:r w:rsidR="007B2D38" w:rsidRPr="22D893E5">
        <w:rPr>
          <w:rFonts w:ascii="Calibri" w:hAnsi="Calibri" w:cs="Calibri"/>
        </w:rPr>
        <w:t>the area.</w:t>
      </w:r>
      <w:r w:rsidR="00061BF0" w:rsidRPr="22D893E5">
        <w:rPr>
          <w:rFonts w:ascii="Calibri" w:hAnsi="Calibri" w:cs="Calibri"/>
        </w:rPr>
        <w:t xml:space="preserve"> Stay tune</w:t>
      </w:r>
      <w:r w:rsidR="00D1748F">
        <w:rPr>
          <w:rFonts w:ascii="Calibri" w:hAnsi="Calibri" w:cs="Calibri"/>
        </w:rPr>
        <w:t>d</w:t>
      </w:r>
      <w:r w:rsidR="00061BF0" w:rsidRPr="22D893E5">
        <w:rPr>
          <w:rFonts w:ascii="Calibri" w:hAnsi="Calibri" w:cs="Calibri"/>
        </w:rPr>
        <w:t xml:space="preserve"> for </w:t>
      </w:r>
      <w:r w:rsidR="006E139C" w:rsidRPr="22D893E5">
        <w:rPr>
          <w:rFonts w:ascii="Calibri" w:hAnsi="Calibri" w:cs="Calibri"/>
        </w:rPr>
        <w:t>new developments</w:t>
      </w:r>
      <w:r w:rsidR="00071702" w:rsidRPr="22D893E5">
        <w:rPr>
          <w:rFonts w:ascii="Calibri" w:hAnsi="Calibri" w:cs="Calibri"/>
        </w:rPr>
        <w:t>.</w:t>
      </w:r>
      <w:r w:rsidR="007B2D38" w:rsidRPr="22D893E5">
        <w:rPr>
          <w:rFonts w:ascii="Calibri" w:hAnsi="Calibri" w:cs="Calibri"/>
        </w:rPr>
        <w:t>”</w:t>
      </w:r>
    </w:p>
    <w:p w14:paraId="0DDA2E94" w14:textId="7449E582" w:rsidR="00C508BC" w:rsidRDefault="006D18BC" w:rsidP="00A153BD">
      <w:pPr>
        <w:spacing w:line="480" w:lineRule="auto"/>
        <w:ind w:firstLine="720"/>
        <w:rPr>
          <w:rFonts w:ascii="Calibri" w:hAnsi="Calibri" w:cs="Calibri"/>
        </w:rPr>
      </w:pPr>
      <w:r w:rsidRPr="22D893E5">
        <w:rPr>
          <w:rFonts w:ascii="Calibri" w:hAnsi="Calibri" w:cs="Calibri"/>
        </w:rPr>
        <w:t>Harris deeply sighed</w:t>
      </w:r>
      <w:r w:rsidR="005F4D7A" w:rsidRPr="22D893E5">
        <w:rPr>
          <w:rFonts w:ascii="Calibri" w:hAnsi="Calibri" w:cs="Calibri"/>
        </w:rPr>
        <w:t>. He then turned off the radio</w:t>
      </w:r>
      <w:r w:rsidR="004177B2" w:rsidRPr="22D893E5">
        <w:rPr>
          <w:rFonts w:ascii="Calibri" w:hAnsi="Calibri" w:cs="Calibri"/>
        </w:rPr>
        <w:t xml:space="preserve">. Harris had a bad feeling about what </w:t>
      </w:r>
      <w:r w:rsidR="00A567CD" w:rsidRPr="22D893E5">
        <w:rPr>
          <w:rFonts w:ascii="Calibri" w:hAnsi="Calibri" w:cs="Calibri"/>
        </w:rPr>
        <w:t>happened to Lieutenant Colonel Lee Alderson. He</w:t>
      </w:r>
      <w:r w:rsidR="00FE2FC7" w:rsidRPr="22D893E5">
        <w:rPr>
          <w:rFonts w:ascii="Calibri" w:hAnsi="Calibri" w:cs="Calibri"/>
        </w:rPr>
        <w:t xml:space="preserve"> had left several messages in Alderson’s voice</w:t>
      </w:r>
      <w:r w:rsidR="003557B3">
        <w:rPr>
          <w:rFonts w:ascii="Calibri" w:hAnsi="Calibri" w:cs="Calibri"/>
        </w:rPr>
        <w:t xml:space="preserve"> </w:t>
      </w:r>
      <w:r w:rsidR="00FE2FC7" w:rsidRPr="22D893E5">
        <w:rPr>
          <w:rFonts w:ascii="Calibri" w:hAnsi="Calibri" w:cs="Calibri"/>
        </w:rPr>
        <w:t>mail, and he</w:t>
      </w:r>
      <w:r w:rsidR="00A567CD" w:rsidRPr="22D893E5">
        <w:rPr>
          <w:rFonts w:ascii="Calibri" w:hAnsi="Calibri" w:cs="Calibri"/>
        </w:rPr>
        <w:t xml:space="preserve"> still </w:t>
      </w:r>
      <w:r w:rsidR="00D1748F">
        <w:rPr>
          <w:rFonts w:ascii="Calibri" w:hAnsi="Calibri" w:cs="Calibri"/>
        </w:rPr>
        <w:t>had</w:t>
      </w:r>
      <w:r w:rsidR="00D1748F" w:rsidRPr="22D893E5">
        <w:rPr>
          <w:rFonts w:ascii="Calibri" w:hAnsi="Calibri" w:cs="Calibri"/>
        </w:rPr>
        <w:t xml:space="preserve"> </w:t>
      </w:r>
      <w:r w:rsidR="00015017" w:rsidRPr="22D893E5">
        <w:rPr>
          <w:rFonts w:ascii="Calibri" w:hAnsi="Calibri" w:cs="Calibri"/>
        </w:rPr>
        <w:t>not</w:t>
      </w:r>
      <w:r w:rsidR="00A567CD" w:rsidRPr="22D893E5">
        <w:rPr>
          <w:rFonts w:ascii="Calibri" w:hAnsi="Calibri" w:cs="Calibri"/>
        </w:rPr>
        <w:t xml:space="preserve"> heard </w:t>
      </w:r>
      <w:r w:rsidR="00F966BA" w:rsidRPr="22D893E5">
        <w:rPr>
          <w:rFonts w:ascii="Calibri" w:hAnsi="Calibri" w:cs="Calibri"/>
        </w:rPr>
        <w:t xml:space="preserve">back </w:t>
      </w:r>
      <w:r w:rsidR="00A567CD" w:rsidRPr="22D893E5">
        <w:rPr>
          <w:rFonts w:ascii="Calibri" w:hAnsi="Calibri" w:cs="Calibri"/>
        </w:rPr>
        <w:t xml:space="preserve">from him. </w:t>
      </w:r>
      <w:r w:rsidR="003F1416" w:rsidRPr="22D893E5">
        <w:rPr>
          <w:rFonts w:ascii="Calibri" w:hAnsi="Calibri" w:cs="Calibri"/>
        </w:rPr>
        <w:t xml:space="preserve">Without Alderson, he wasn’t sure who he should contact </w:t>
      </w:r>
      <w:r w:rsidR="00EE6553" w:rsidRPr="22D893E5">
        <w:rPr>
          <w:rFonts w:ascii="Calibri" w:hAnsi="Calibri" w:cs="Calibri"/>
        </w:rPr>
        <w:t xml:space="preserve">and what he should do. Harris </w:t>
      </w:r>
      <w:r w:rsidR="0018663C" w:rsidRPr="22D893E5">
        <w:rPr>
          <w:rFonts w:ascii="Calibri" w:hAnsi="Calibri" w:cs="Calibri"/>
        </w:rPr>
        <w:t xml:space="preserve">had always worked with him. Other than his family, Alderson was the only person he could trust. </w:t>
      </w:r>
    </w:p>
    <w:p w14:paraId="6D3CC021" w14:textId="51F6AD8D" w:rsidR="0099266E" w:rsidRDefault="003F0A80" w:rsidP="00A153BD">
      <w:pPr>
        <w:spacing w:line="480" w:lineRule="auto"/>
        <w:ind w:firstLine="720"/>
        <w:rPr>
          <w:rFonts w:ascii="Calibri" w:hAnsi="Calibri" w:cs="Calibri"/>
        </w:rPr>
      </w:pPr>
      <w:r w:rsidRPr="22D893E5">
        <w:rPr>
          <w:rFonts w:ascii="Calibri" w:hAnsi="Calibri" w:cs="Calibri"/>
        </w:rPr>
        <w:t xml:space="preserve">He refused to think of the possibility that he might be dead. </w:t>
      </w:r>
      <w:r w:rsidR="00220539" w:rsidRPr="22D893E5">
        <w:rPr>
          <w:rFonts w:ascii="Calibri" w:hAnsi="Calibri" w:cs="Calibri"/>
        </w:rPr>
        <w:t xml:space="preserve">Harris and Alderson had </w:t>
      </w:r>
      <w:r w:rsidR="00272201" w:rsidRPr="22D893E5">
        <w:rPr>
          <w:rFonts w:ascii="Calibri" w:hAnsi="Calibri" w:cs="Calibri"/>
        </w:rPr>
        <w:t>bonded over the past few years</w:t>
      </w:r>
      <w:r w:rsidR="00D1748F">
        <w:rPr>
          <w:rFonts w:ascii="Calibri" w:hAnsi="Calibri" w:cs="Calibri"/>
        </w:rPr>
        <w:t>,</w:t>
      </w:r>
      <w:r w:rsidR="00272201" w:rsidRPr="22D893E5">
        <w:rPr>
          <w:rFonts w:ascii="Calibri" w:hAnsi="Calibri" w:cs="Calibri"/>
        </w:rPr>
        <w:t xml:space="preserve"> and Harri</w:t>
      </w:r>
      <w:r w:rsidR="00826FD5" w:rsidRPr="22D893E5">
        <w:rPr>
          <w:rFonts w:ascii="Calibri" w:hAnsi="Calibri" w:cs="Calibri"/>
        </w:rPr>
        <w:t>s owed him a great deal of gratitude for</w:t>
      </w:r>
      <w:r w:rsidR="006F1A84" w:rsidRPr="22D893E5">
        <w:rPr>
          <w:rFonts w:ascii="Calibri" w:hAnsi="Calibri" w:cs="Calibri"/>
        </w:rPr>
        <w:t xml:space="preserve"> saving h</w:t>
      </w:r>
      <w:r w:rsidR="00F85521" w:rsidRPr="22D893E5">
        <w:rPr>
          <w:rFonts w:ascii="Calibri" w:hAnsi="Calibri" w:cs="Calibri"/>
        </w:rPr>
        <w:t>im</w:t>
      </w:r>
      <w:r w:rsidR="006F1A84" w:rsidRPr="22D893E5">
        <w:rPr>
          <w:rFonts w:ascii="Calibri" w:hAnsi="Calibri" w:cs="Calibri"/>
        </w:rPr>
        <w:t xml:space="preserve"> and his wife’s lives </w:t>
      </w:r>
      <w:r w:rsidR="00AF06E7" w:rsidRPr="22D893E5">
        <w:rPr>
          <w:rFonts w:ascii="Calibri" w:hAnsi="Calibri" w:cs="Calibri"/>
        </w:rPr>
        <w:t xml:space="preserve">after </w:t>
      </w:r>
      <w:r w:rsidR="00CB759B" w:rsidRPr="22D893E5">
        <w:rPr>
          <w:rFonts w:ascii="Calibri" w:hAnsi="Calibri" w:cs="Calibri"/>
        </w:rPr>
        <w:t>Death Firm</w:t>
      </w:r>
      <w:r w:rsidR="00AF06E7" w:rsidRPr="22D893E5">
        <w:rPr>
          <w:rFonts w:ascii="Calibri" w:hAnsi="Calibri" w:cs="Calibri"/>
        </w:rPr>
        <w:t xml:space="preserve">s had broken into their home in Tucson. They had been trapped in their underground shelter for days until Alderson sent in </w:t>
      </w:r>
      <w:r w:rsidR="0070726B" w:rsidRPr="22D893E5">
        <w:rPr>
          <w:rFonts w:ascii="Calibri" w:hAnsi="Calibri" w:cs="Calibri"/>
        </w:rPr>
        <w:t xml:space="preserve">some soldiers to get them out safely. </w:t>
      </w:r>
      <w:r w:rsidR="00610DAF" w:rsidRPr="22D893E5">
        <w:rPr>
          <w:rFonts w:ascii="Calibri" w:hAnsi="Calibri" w:cs="Calibri"/>
        </w:rPr>
        <w:t>They were taken to the military campground site</w:t>
      </w:r>
      <w:r w:rsidR="00D1748F">
        <w:rPr>
          <w:rFonts w:ascii="Calibri" w:hAnsi="Calibri" w:cs="Calibri"/>
        </w:rPr>
        <w:t>,</w:t>
      </w:r>
      <w:r w:rsidR="00610DAF" w:rsidRPr="22D893E5">
        <w:rPr>
          <w:rFonts w:ascii="Calibri" w:hAnsi="Calibri" w:cs="Calibri"/>
        </w:rPr>
        <w:t xml:space="preserve"> where they stayed in </w:t>
      </w:r>
      <w:r w:rsidR="00E94E4E" w:rsidRPr="22D893E5">
        <w:rPr>
          <w:rFonts w:ascii="Calibri" w:hAnsi="Calibri" w:cs="Calibri"/>
        </w:rPr>
        <w:t>bombproof shelters</w:t>
      </w:r>
      <w:r w:rsidR="008567EC" w:rsidRPr="22D893E5">
        <w:rPr>
          <w:rFonts w:ascii="Calibri" w:hAnsi="Calibri" w:cs="Calibri"/>
        </w:rPr>
        <w:t xml:space="preserve"> for nearly a year</w:t>
      </w:r>
      <w:r w:rsidR="00E94E4E" w:rsidRPr="22D893E5">
        <w:rPr>
          <w:rFonts w:ascii="Calibri" w:hAnsi="Calibri" w:cs="Calibri"/>
        </w:rPr>
        <w:t xml:space="preserve">. It was Alderson’s way </w:t>
      </w:r>
      <w:r w:rsidR="005939A6" w:rsidRPr="22D893E5">
        <w:rPr>
          <w:rFonts w:ascii="Calibri" w:hAnsi="Calibri" w:cs="Calibri"/>
        </w:rPr>
        <w:t xml:space="preserve">of showing appreciation to Winter for </w:t>
      </w:r>
      <w:r w:rsidR="00951532" w:rsidRPr="22D893E5">
        <w:rPr>
          <w:rFonts w:ascii="Calibri" w:hAnsi="Calibri" w:cs="Calibri"/>
        </w:rPr>
        <w:t>all</w:t>
      </w:r>
      <w:r w:rsidR="005939A6" w:rsidRPr="22D893E5">
        <w:rPr>
          <w:rFonts w:ascii="Calibri" w:hAnsi="Calibri" w:cs="Calibri"/>
        </w:rPr>
        <w:t xml:space="preserve"> his help in capturing and killing </w:t>
      </w:r>
      <w:r w:rsidR="00951532" w:rsidRPr="22D893E5">
        <w:rPr>
          <w:rFonts w:ascii="Calibri" w:hAnsi="Calibri" w:cs="Calibri"/>
        </w:rPr>
        <w:t>all</w:t>
      </w:r>
      <w:r w:rsidR="005939A6" w:rsidRPr="22D893E5">
        <w:rPr>
          <w:rFonts w:ascii="Calibri" w:hAnsi="Calibri" w:cs="Calibri"/>
        </w:rPr>
        <w:t xml:space="preserve"> the </w:t>
      </w:r>
      <w:r w:rsidR="007D646B" w:rsidRPr="22D893E5">
        <w:rPr>
          <w:rFonts w:ascii="Calibri" w:hAnsi="Calibri" w:cs="Calibri"/>
        </w:rPr>
        <w:t xml:space="preserve">original </w:t>
      </w:r>
      <w:r w:rsidR="00CB759B" w:rsidRPr="22D893E5">
        <w:rPr>
          <w:rFonts w:ascii="Calibri" w:hAnsi="Calibri" w:cs="Calibri"/>
        </w:rPr>
        <w:t>Death Firm</w:t>
      </w:r>
      <w:r w:rsidR="007D646B" w:rsidRPr="22D893E5">
        <w:rPr>
          <w:rFonts w:ascii="Calibri" w:hAnsi="Calibri" w:cs="Calibri"/>
        </w:rPr>
        <w:t xml:space="preserve">s, Alderson had told him. </w:t>
      </w:r>
    </w:p>
    <w:p w14:paraId="1CE64420" w14:textId="13509411" w:rsidR="004D364E" w:rsidRDefault="004D364E" w:rsidP="00A153BD">
      <w:pPr>
        <w:spacing w:line="480" w:lineRule="auto"/>
        <w:ind w:firstLine="720"/>
        <w:rPr>
          <w:rFonts w:ascii="Calibri" w:hAnsi="Calibri" w:cs="Calibri"/>
        </w:rPr>
      </w:pPr>
      <w:r w:rsidRPr="22D893E5">
        <w:rPr>
          <w:rFonts w:ascii="Calibri" w:hAnsi="Calibri" w:cs="Calibri"/>
        </w:rPr>
        <w:t xml:space="preserve">Harris exited off the highway </w:t>
      </w:r>
      <w:r w:rsidR="00EF0C31" w:rsidRPr="22D893E5">
        <w:rPr>
          <w:rFonts w:ascii="Calibri" w:hAnsi="Calibri" w:cs="Calibri"/>
        </w:rPr>
        <w:t xml:space="preserve">and entered an area </w:t>
      </w:r>
      <w:r w:rsidR="00883145" w:rsidRPr="22D893E5">
        <w:rPr>
          <w:rFonts w:ascii="Calibri" w:hAnsi="Calibri" w:cs="Calibri"/>
        </w:rPr>
        <w:t xml:space="preserve">filled with fire, smoke, bullets flying in the air, explosions, </w:t>
      </w:r>
      <w:r w:rsidR="00190D9E" w:rsidRPr="22D893E5">
        <w:rPr>
          <w:rFonts w:ascii="Calibri" w:hAnsi="Calibri" w:cs="Calibri"/>
        </w:rPr>
        <w:t xml:space="preserve">people running, </w:t>
      </w:r>
      <w:r w:rsidR="004132E1" w:rsidRPr="22D893E5">
        <w:rPr>
          <w:rFonts w:ascii="Calibri" w:hAnsi="Calibri" w:cs="Calibri"/>
        </w:rPr>
        <w:t xml:space="preserve">and </w:t>
      </w:r>
      <w:r w:rsidR="00CB759B" w:rsidRPr="22D893E5">
        <w:rPr>
          <w:rFonts w:ascii="Calibri" w:hAnsi="Calibri" w:cs="Calibri"/>
        </w:rPr>
        <w:t>Death Firm</w:t>
      </w:r>
      <w:r w:rsidR="00190D9E" w:rsidRPr="22D893E5">
        <w:rPr>
          <w:rFonts w:ascii="Calibri" w:hAnsi="Calibri" w:cs="Calibri"/>
        </w:rPr>
        <w:t xml:space="preserve">s </w:t>
      </w:r>
      <w:r w:rsidR="004132E1" w:rsidRPr="22D893E5">
        <w:rPr>
          <w:rFonts w:ascii="Calibri" w:hAnsi="Calibri" w:cs="Calibri"/>
        </w:rPr>
        <w:t xml:space="preserve">running havoc in the streets. Harris </w:t>
      </w:r>
      <w:r w:rsidR="00951532" w:rsidRPr="22D893E5">
        <w:rPr>
          <w:rFonts w:ascii="Calibri" w:hAnsi="Calibri" w:cs="Calibri"/>
        </w:rPr>
        <w:t>screamed</w:t>
      </w:r>
      <w:r w:rsidR="005B0FE8" w:rsidRPr="22D893E5">
        <w:rPr>
          <w:rFonts w:ascii="Calibri" w:hAnsi="Calibri" w:cs="Calibri"/>
        </w:rPr>
        <w:t xml:space="preserve"> as </w:t>
      </w:r>
      <w:r w:rsidR="00C06771" w:rsidRPr="22D893E5">
        <w:rPr>
          <w:rFonts w:ascii="Calibri" w:hAnsi="Calibri" w:cs="Calibri"/>
        </w:rPr>
        <w:t>bullets went through his windshield and nearly missed him. H</w:t>
      </w:r>
      <w:r w:rsidR="00DA751E" w:rsidRPr="22D893E5">
        <w:rPr>
          <w:rFonts w:ascii="Calibri" w:hAnsi="Calibri" w:cs="Calibri"/>
        </w:rPr>
        <w:t>arris</w:t>
      </w:r>
      <w:r w:rsidR="004F46B9" w:rsidRPr="22D893E5">
        <w:rPr>
          <w:rFonts w:ascii="Calibri" w:hAnsi="Calibri" w:cs="Calibri"/>
        </w:rPr>
        <w:t xml:space="preserve"> slammed on his brakes as</w:t>
      </w:r>
      <w:r w:rsidR="00C06771" w:rsidRPr="22D893E5">
        <w:rPr>
          <w:rFonts w:ascii="Calibri" w:hAnsi="Calibri" w:cs="Calibri"/>
        </w:rPr>
        <w:t xml:space="preserve"> </w:t>
      </w:r>
      <w:r w:rsidR="004F46B9" w:rsidRPr="22D893E5">
        <w:rPr>
          <w:rFonts w:ascii="Calibri" w:hAnsi="Calibri" w:cs="Calibri"/>
        </w:rPr>
        <w:t>he</w:t>
      </w:r>
      <w:r w:rsidR="00D65B2B" w:rsidRPr="22D893E5">
        <w:rPr>
          <w:rFonts w:ascii="Calibri" w:hAnsi="Calibri" w:cs="Calibri"/>
        </w:rPr>
        <w:t xml:space="preserve"> </w:t>
      </w:r>
      <w:r w:rsidR="008822C0" w:rsidRPr="22D893E5">
        <w:rPr>
          <w:rFonts w:ascii="Calibri" w:hAnsi="Calibri" w:cs="Calibri"/>
        </w:rPr>
        <w:t>ducked and covered the upper part of his body and face</w:t>
      </w:r>
      <w:r w:rsidR="00DA751E" w:rsidRPr="22D893E5">
        <w:rPr>
          <w:rFonts w:ascii="Calibri" w:hAnsi="Calibri" w:cs="Calibri"/>
        </w:rPr>
        <w:t xml:space="preserve"> with his arms</w:t>
      </w:r>
      <w:r w:rsidR="00776DC2" w:rsidRPr="22D893E5">
        <w:rPr>
          <w:rFonts w:ascii="Calibri" w:hAnsi="Calibri" w:cs="Calibri"/>
        </w:rPr>
        <w:t xml:space="preserve"> as the windshield glass </w:t>
      </w:r>
      <w:r w:rsidR="00CE486C" w:rsidRPr="22D893E5">
        <w:rPr>
          <w:rFonts w:ascii="Calibri" w:hAnsi="Calibri" w:cs="Calibri"/>
        </w:rPr>
        <w:t>flew</w:t>
      </w:r>
      <w:r w:rsidR="003D3058" w:rsidRPr="22D893E5">
        <w:rPr>
          <w:rFonts w:ascii="Calibri" w:hAnsi="Calibri" w:cs="Calibri"/>
        </w:rPr>
        <w:t xml:space="preserve"> out</w:t>
      </w:r>
      <w:r w:rsidR="00CE486C" w:rsidRPr="22D893E5">
        <w:rPr>
          <w:rFonts w:ascii="Calibri" w:hAnsi="Calibri" w:cs="Calibri"/>
        </w:rPr>
        <w:t xml:space="preserve"> at him</w:t>
      </w:r>
      <w:r w:rsidR="00A42E07" w:rsidRPr="22D893E5">
        <w:rPr>
          <w:rFonts w:ascii="Calibri" w:hAnsi="Calibri" w:cs="Calibri"/>
        </w:rPr>
        <w:t>.</w:t>
      </w:r>
      <w:r w:rsidR="008822C0" w:rsidRPr="22D893E5">
        <w:rPr>
          <w:rFonts w:ascii="Calibri" w:hAnsi="Calibri" w:cs="Calibri"/>
        </w:rPr>
        <w:t xml:space="preserve"> </w:t>
      </w:r>
      <w:r w:rsidR="00F96C9F" w:rsidRPr="22D893E5">
        <w:rPr>
          <w:rFonts w:ascii="Calibri" w:hAnsi="Calibri" w:cs="Calibri"/>
        </w:rPr>
        <w:t xml:space="preserve">Harris had done it </w:t>
      </w:r>
      <w:r w:rsidR="008822C0" w:rsidRPr="22D893E5">
        <w:rPr>
          <w:rFonts w:ascii="Calibri" w:hAnsi="Calibri" w:cs="Calibri"/>
        </w:rPr>
        <w:t>just in time.</w:t>
      </w:r>
      <w:r w:rsidR="00FF3677" w:rsidRPr="22D893E5">
        <w:rPr>
          <w:rFonts w:ascii="Calibri" w:hAnsi="Calibri" w:cs="Calibri"/>
        </w:rPr>
        <w:t xml:space="preserve"> He was lucky not to</w:t>
      </w:r>
      <w:r w:rsidR="00637EF9" w:rsidRPr="22D893E5">
        <w:rPr>
          <w:rFonts w:ascii="Calibri" w:hAnsi="Calibri" w:cs="Calibri"/>
        </w:rPr>
        <w:t xml:space="preserve"> get hit in the face by the glass. </w:t>
      </w:r>
      <w:r w:rsidR="00314087" w:rsidRPr="22D893E5">
        <w:rPr>
          <w:rFonts w:ascii="Calibri" w:hAnsi="Calibri" w:cs="Calibri"/>
        </w:rPr>
        <w:t>Harris’</w:t>
      </w:r>
      <w:r w:rsidR="00D1748F">
        <w:rPr>
          <w:rFonts w:ascii="Calibri" w:hAnsi="Calibri" w:cs="Calibri"/>
        </w:rPr>
        <w:t>s</w:t>
      </w:r>
      <w:r w:rsidR="00314087" w:rsidRPr="22D893E5">
        <w:rPr>
          <w:rFonts w:ascii="Calibri" w:hAnsi="Calibri" w:cs="Calibri"/>
        </w:rPr>
        <w:t xml:space="preserve"> arms stung with pain. He had</w:t>
      </w:r>
      <w:r w:rsidR="00A2112D" w:rsidRPr="22D893E5">
        <w:rPr>
          <w:rFonts w:ascii="Calibri" w:hAnsi="Calibri" w:cs="Calibri"/>
        </w:rPr>
        <w:t xml:space="preserve"> been cut in multiple places on both of his arms </w:t>
      </w:r>
      <w:r w:rsidR="00530BC2" w:rsidRPr="22D893E5">
        <w:rPr>
          <w:rFonts w:ascii="Calibri" w:hAnsi="Calibri" w:cs="Calibri"/>
        </w:rPr>
        <w:t>from fallen shards of glass.</w:t>
      </w:r>
      <w:r w:rsidR="003E1B64" w:rsidRPr="22D893E5">
        <w:rPr>
          <w:rFonts w:ascii="Calibri" w:hAnsi="Calibri" w:cs="Calibri"/>
        </w:rPr>
        <w:t xml:space="preserve"> He began to </w:t>
      </w:r>
      <w:r w:rsidR="00352823" w:rsidRPr="22D893E5">
        <w:rPr>
          <w:rFonts w:ascii="Calibri" w:hAnsi="Calibri" w:cs="Calibri"/>
        </w:rPr>
        <w:t>breathe in the</w:t>
      </w:r>
      <w:r w:rsidR="00A450E9" w:rsidRPr="22D893E5">
        <w:rPr>
          <w:rFonts w:ascii="Calibri" w:hAnsi="Calibri" w:cs="Calibri"/>
        </w:rPr>
        <w:t xml:space="preserve"> outdoor</w:t>
      </w:r>
      <w:r w:rsidR="00352823" w:rsidRPr="22D893E5">
        <w:rPr>
          <w:rFonts w:ascii="Calibri" w:hAnsi="Calibri" w:cs="Calibri"/>
        </w:rPr>
        <w:t xml:space="preserve"> smoke and felt debris fly</w:t>
      </w:r>
      <w:r w:rsidR="00506A2E" w:rsidRPr="22D893E5">
        <w:rPr>
          <w:rFonts w:ascii="Calibri" w:hAnsi="Calibri" w:cs="Calibri"/>
        </w:rPr>
        <w:t xml:space="preserve"> right</w:t>
      </w:r>
      <w:r w:rsidR="00352823" w:rsidRPr="22D893E5">
        <w:rPr>
          <w:rFonts w:ascii="Calibri" w:hAnsi="Calibri" w:cs="Calibri"/>
        </w:rPr>
        <w:t xml:space="preserve"> into his car. </w:t>
      </w:r>
      <w:r w:rsidR="00A450E9" w:rsidRPr="22D893E5">
        <w:rPr>
          <w:rFonts w:ascii="Calibri" w:hAnsi="Calibri" w:cs="Calibri"/>
        </w:rPr>
        <w:t xml:space="preserve">After </w:t>
      </w:r>
      <w:r w:rsidR="005C2D30" w:rsidRPr="22D893E5">
        <w:rPr>
          <w:rFonts w:ascii="Calibri" w:hAnsi="Calibri" w:cs="Calibri"/>
        </w:rPr>
        <w:t xml:space="preserve">he took a moment to clear the debris from his </w:t>
      </w:r>
      <w:r w:rsidR="00C64F49" w:rsidRPr="22D893E5">
        <w:rPr>
          <w:rFonts w:ascii="Calibri" w:hAnsi="Calibri" w:cs="Calibri"/>
        </w:rPr>
        <w:t>body, he continued</w:t>
      </w:r>
      <w:r w:rsidR="00073322" w:rsidRPr="22D893E5">
        <w:rPr>
          <w:rFonts w:ascii="Calibri" w:hAnsi="Calibri" w:cs="Calibri"/>
        </w:rPr>
        <w:t xml:space="preserve"> driving through the chaos</w:t>
      </w:r>
      <w:r w:rsidR="0039080D" w:rsidRPr="22D893E5">
        <w:rPr>
          <w:rFonts w:ascii="Calibri" w:hAnsi="Calibri" w:cs="Calibri"/>
        </w:rPr>
        <w:t xml:space="preserve"> </w:t>
      </w:r>
      <w:r w:rsidR="00C059A9" w:rsidRPr="22D893E5">
        <w:rPr>
          <w:rFonts w:ascii="Calibri" w:hAnsi="Calibri" w:cs="Calibri"/>
        </w:rPr>
        <w:t xml:space="preserve">and kept an eye out for more gunfire </w:t>
      </w:r>
      <w:r w:rsidR="0039080D" w:rsidRPr="22D893E5">
        <w:rPr>
          <w:rFonts w:ascii="Calibri" w:hAnsi="Calibri" w:cs="Calibri"/>
        </w:rPr>
        <w:t xml:space="preserve">until he got to the old warehouse. </w:t>
      </w:r>
      <w:r w:rsidR="00250A80" w:rsidRPr="22D893E5">
        <w:rPr>
          <w:rFonts w:ascii="Calibri" w:hAnsi="Calibri" w:cs="Calibri"/>
        </w:rPr>
        <w:t>He was stunned to find t</w:t>
      </w:r>
      <w:r w:rsidR="00802CAD" w:rsidRPr="22D893E5">
        <w:rPr>
          <w:rFonts w:ascii="Calibri" w:hAnsi="Calibri" w:cs="Calibri"/>
        </w:rPr>
        <w:t>he building was now just a</w:t>
      </w:r>
      <w:r w:rsidR="006D48FF" w:rsidRPr="22D893E5">
        <w:rPr>
          <w:rFonts w:ascii="Calibri" w:hAnsi="Calibri" w:cs="Calibri"/>
        </w:rPr>
        <w:t xml:space="preserve"> huge</w:t>
      </w:r>
      <w:r w:rsidR="00802CAD" w:rsidRPr="22D893E5">
        <w:rPr>
          <w:rFonts w:ascii="Calibri" w:hAnsi="Calibri" w:cs="Calibri"/>
        </w:rPr>
        <w:t xml:space="preserve"> pile of bricks</w:t>
      </w:r>
      <w:r w:rsidR="00A9075D" w:rsidRPr="22D893E5">
        <w:rPr>
          <w:rFonts w:ascii="Calibri" w:hAnsi="Calibri" w:cs="Calibri"/>
        </w:rPr>
        <w:t>.</w:t>
      </w:r>
    </w:p>
    <w:p w14:paraId="749693E0" w14:textId="7F6CE7D7" w:rsidR="00DA46A7" w:rsidRDefault="005378A3" w:rsidP="00A153BD">
      <w:pPr>
        <w:spacing w:line="480" w:lineRule="auto"/>
        <w:ind w:firstLine="720"/>
        <w:rPr>
          <w:rFonts w:ascii="Calibri" w:hAnsi="Calibri" w:cs="Calibri"/>
        </w:rPr>
      </w:pPr>
      <w:r w:rsidRPr="22D893E5">
        <w:rPr>
          <w:rFonts w:ascii="Calibri" w:hAnsi="Calibri" w:cs="Calibri"/>
        </w:rPr>
        <w:t>Harris</w:t>
      </w:r>
      <w:r w:rsidR="00154AA1" w:rsidRPr="22D893E5">
        <w:rPr>
          <w:rFonts w:ascii="Calibri" w:hAnsi="Calibri" w:cs="Calibri"/>
        </w:rPr>
        <w:t xml:space="preserve"> had a challenging time</w:t>
      </w:r>
      <w:r w:rsidR="00340C86" w:rsidRPr="22D893E5">
        <w:rPr>
          <w:rFonts w:ascii="Calibri" w:hAnsi="Calibri" w:cs="Calibri"/>
        </w:rPr>
        <w:t xml:space="preserve"> finding a parking spot that was clear of debris</w:t>
      </w:r>
      <w:r w:rsidR="00424D66" w:rsidRPr="22D893E5">
        <w:rPr>
          <w:rFonts w:ascii="Calibri" w:hAnsi="Calibri" w:cs="Calibri"/>
        </w:rPr>
        <w:t>.</w:t>
      </w:r>
      <w:r w:rsidR="006D6EED" w:rsidRPr="22D893E5">
        <w:rPr>
          <w:rFonts w:ascii="Calibri" w:hAnsi="Calibri" w:cs="Calibri"/>
        </w:rPr>
        <w:t xml:space="preserve"> It took him several minutes until he could finally park his car.</w:t>
      </w:r>
      <w:r w:rsidR="00424D66" w:rsidRPr="22D893E5">
        <w:rPr>
          <w:rFonts w:ascii="Calibri" w:hAnsi="Calibri" w:cs="Calibri"/>
        </w:rPr>
        <w:t xml:space="preserve"> He </w:t>
      </w:r>
      <w:r w:rsidR="00E04C39" w:rsidRPr="22D893E5">
        <w:rPr>
          <w:rFonts w:ascii="Calibri" w:hAnsi="Calibri" w:cs="Calibri"/>
        </w:rPr>
        <w:t xml:space="preserve">then </w:t>
      </w:r>
      <w:r w:rsidR="00424D66" w:rsidRPr="22D893E5">
        <w:rPr>
          <w:rFonts w:ascii="Calibri" w:hAnsi="Calibri" w:cs="Calibri"/>
        </w:rPr>
        <w:t xml:space="preserve">got out of his jeep and ran </w:t>
      </w:r>
      <w:r w:rsidR="00F17FDD" w:rsidRPr="22D893E5">
        <w:rPr>
          <w:rFonts w:ascii="Calibri" w:hAnsi="Calibri" w:cs="Calibri"/>
        </w:rPr>
        <w:t>quickly</w:t>
      </w:r>
      <w:r w:rsidR="007422A1" w:rsidRPr="22D893E5">
        <w:rPr>
          <w:rFonts w:ascii="Calibri" w:hAnsi="Calibri" w:cs="Calibri"/>
        </w:rPr>
        <w:t xml:space="preserve"> </w:t>
      </w:r>
      <w:r w:rsidR="00D1748F">
        <w:rPr>
          <w:rFonts w:ascii="Calibri" w:hAnsi="Calibri" w:cs="Calibri"/>
        </w:rPr>
        <w:t>toward</w:t>
      </w:r>
      <w:r w:rsidR="00D1748F" w:rsidRPr="22D893E5">
        <w:rPr>
          <w:rFonts w:ascii="Calibri" w:hAnsi="Calibri" w:cs="Calibri"/>
        </w:rPr>
        <w:t xml:space="preserve"> </w:t>
      </w:r>
      <w:r w:rsidR="00180F2D" w:rsidRPr="22D893E5">
        <w:rPr>
          <w:rFonts w:ascii="Calibri" w:hAnsi="Calibri" w:cs="Calibri"/>
        </w:rPr>
        <w:t>the</w:t>
      </w:r>
      <w:r w:rsidR="007422A1" w:rsidRPr="22D893E5">
        <w:rPr>
          <w:rFonts w:ascii="Calibri" w:hAnsi="Calibri" w:cs="Calibri"/>
        </w:rPr>
        <w:t xml:space="preserve"> trunk of his vehicle</w:t>
      </w:r>
      <w:r w:rsidR="00424D66" w:rsidRPr="22D893E5">
        <w:rPr>
          <w:rFonts w:ascii="Calibri" w:hAnsi="Calibri" w:cs="Calibri"/>
        </w:rPr>
        <w:t xml:space="preserve"> to</w:t>
      </w:r>
      <w:r w:rsidR="00E21DC4" w:rsidRPr="22D893E5">
        <w:rPr>
          <w:rFonts w:ascii="Calibri" w:hAnsi="Calibri" w:cs="Calibri"/>
        </w:rPr>
        <w:t xml:space="preserve"> pull out a </w:t>
      </w:r>
      <w:r w:rsidR="00226924" w:rsidRPr="22D893E5">
        <w:rPr>
          <w:rFonts w:ascii="Calibri" w:hAnsi="Calibri" w:cs="Calibri"/>
        </w:rPr>
        <w:t>fully loaded</w:t>
      </w:r>
      <w:r w:rsidR="00657EEE" w:rsidRPr="22D893E5">
        <w:rPr>
          <w:rFonts w:ascii="Calibri" w:hAnsi="Calibri" w:cs="Calibri"/>
        </w:rPr>
        <w:t xml:space="preserve"> </w:t>
      </w:r>
      <w:r w:rsidR="00E21DC4" w:rsidRPr="22D893E5">
        <w:rPr>
          <w:rFonts w:ascii="Calibri" w:hAnsi="Calibri" w:cs="Calibri"/>
        </w:rPr>
        <w:t xml:space="preserve">gun and a backpack </w:t>
      </w:r>
      <w:r w:rsidR="00657EEE" w:rsidRPr="22D893E5">
        <w:rPr>
          <w:rFonts w:ascii="Calibri" w:hAnsi="Calibri" w:cs="Calibri"/>
        </w:rPr>
        <w:t>filled with additional weapons and ammunition.</w:t>
      </w:r>
      <w:r w:rsidR="005D1868" w:rsidRPr="22D893E5">
        <w:rPr>
          <w:rFonts w:ascii="Calibri" w:hAnsi="Calibri" w:cs="Calibri"/>
        </w:rPr>
        <w:t xml:space="preserve"> Harris quickly put on his backpack</w:t>
      </w:r>
      <w:r w:rsidR="00D36C89" w:rsidRPr="22D893E5">
        <w:rPr>
          <w:rFonts w:ascii="Calibri" w:hAnsi="Calibri" w:cs="Calibri"/>
        </w:rPr>
        <w:t xml:space="preserve"> and kept a gun at hand in case a Death Firm ran out </w:t>
      </w:r>
      <w:r w:rsidR="00ED2CDD" w:rsidRPr="22D893E5">
        <w:rPr>
          <w:rFonts w:ascii="Calibri" w:hAnsi="Calibri" w:cs="Calibri"/>
        </w:rPr>
        <w:t xml:space="preserve">and attacked him. </w:t>
      </w:r>
      <w:r w:rsidR="002447A1" w:rsidRPr="22D893E5">
        <w:rPr>
          <w:rFonts w:ascii="Calibri" w:hAnsi="Calibri" w:cs="Calibri"/>
        </w:rPr>
        <w:t>He looked around him to make sure the coast was clear.</w:t>
      </w:r>
      <w:r w:rsidR="00657EEE" w:rsidRPr="22D893E5">
        <w:rPr>
          <w:rFonts w:ascii="Calibri" w:hAnsi="Calibri" w:cs="Calibri"/>
        </w:rPr>
        <w:t xml:space="preserve"> </w:t>
      </w:r>
      <w:r w:rsidR="00226924" w:rsidRPr="22D893E5">
        <w:rPr>
          <w:rFonts w:ascii="Calibri" w:hAnsi="Calibri" w:cs="Calibri"/>
        </w:rPr>
        <w:t>He</w:t>
      </w:r>
      <w:r w:rsidR="002447A1" w:rsidRPr="22D893E5">
        <w:rPr>
          <w:rFonts w:ascii="Calibri" w:hAnsi="Calibri" w:cs="Calibri"/>
        </w:rPr>
        <w:t xml:space="preserve"> then spotted</w:t>
      </w:r>
      <w:r w:rsidR="00226924" w:rsidRPr="22D893E5">
        <w:rPr>
          <w:rFonts w:ascii="Calibri" w:hAnsi="Calibri" w:cs="Calibri"/>
        </w:rPr>
        <w:t xml:space="preserve"> </w:t>
      </w:r>
      <w:r w:rsidR="00EF7C43" w:rsidRPr="22D893E5">
        <w:rPr>
          <w:rFonts w:ascii="Calibri" w:hAnsi="Calibri" w:cs="Calibri"/>
        </w:rPr>
        <w:t xml:space="preserve">a soldier who was searching the area for </w:t>
      </w:r>
      <w:r w:rsidR="00F12C1F" w:rsidRPr="22D893E5">
        <w:rPr>
          <w:rFonts w:ascii="Calibri" w:hAnsi="Calibri" w:cs="Calibri"/>
        </w:rPr>
        <w:t>dead or wounded soldiers</w:t>
      </w:r>
      <w:r w:rsidR="00EC328F" w:rsidRPr="22D893E5">
        <w:rPr>
          <w:rFonts w:ascii="Calibri" w:hAnsi="Calibri" w:cs="Calibri"/>
        </w:rPr>
        <w:t xml:space="preserve"> to </w:t>
      </w:r>
      <w:r w:rsidR="0088684A" w:rsidRPr="22D893E5">
        <w:rPr>
          <w:rFonts w:ascii="Calibri" w:hAnsi="Calibri" w:cs="Calibri"/>
        </w:rPr>
        <w:t xml:space="preserve">haul off </w:t>
      </w:r>
      <w:r w:rsidR="00F12C1F" w:rsidRPr="22D893E5">
        <w:rPr>
          <w:rFonts w:ascii="Calibri" w:hAnsi="Calibri" w:cs="Calibri"/>
        </w:rPr>
        <w:t xml:space="preserve">in </w:t>
      </w:r>
      <w:r w:rsidR="00F92A18" w:rsidRPr="22D893E5">
        <w:rPr>
          <w:rFonts w:ascii="Calibri" w:hAnsi="Calibri" w:cs="Calibri"/>
        </w:rPr>
        <w:t>green camouflaged truc</w:t>
      </w:r>
      <w:r w:rsidR="008A08D3" w:rsidRPr="22D893E5">
        <w:rPr>
          <w:rFonts w:ascii="Calibri" w:hAnsi="Calibri" w:cs="Calibri"/>
        </w:rPr>
        <w:t>ks</w:t>
      </w:r>
      <w:r w:rsidR="00C8695F" w:rsidRPr="22D893E5">
        <w:rPr>
          <w:rFonts w:ascii="Calibri" w:hAnsi="Calibri" w:cs="Calibri"/>
        </w:rPr>
        <w:t xml:space="preserve">. </w:t>
      </w:r>
      <w:r w:rsidR="00B03A97" w:rsidRPr="22D893E5">
        <w:rPr>
          <w:rFonts w:ascii="Calibri" w:hAnsi="Calibri" w:cs="Calibri"/>
        </w:rPr>
        <w:t>Harris carefully walked up to the soldier</w:t>
      </w:r>
      <w:r w:rsidR="008D2A60" w:rsidRPr="22D893E5">
        <w:rPr>
          <w:rFonts w:ascii="Calibri" w:hAnsi="Calibri" w:cs="Calibri"/>
        </w:rPr>
        <w:t xml:space="preserve">. </w:t>
      </w:r>
      <w:r w:rsidR="00C8695F" w:rsidRPr="22D893E5">
        <w:rPr>
          <w:rFonts w:ascii="Calibri" w:hAnsi="Calibri" w:cs="Calibri"/>
        </w:rPr>
        <w:t xml:space="preserve">Harris hated to disturb him, but he had to know what happened to the lieutenant colonel. </w:t>
      </w:r>
      <w:r w:rsidR="0081691B" w:rsidRPr="22D893E5">
        <w:rPr>
          <w:rFonts w:ascii="Calibri" w:hAnsi="Calibri" w:cs="Calibri"/>
        </w:rPr>
        <w:t xml:space="preserve">He then waved at the soldier to get his attention. </w:t>
      </w:r>
      <w:r w:rsidR="00BD281D" w:rsidRPr="22D893E5">
        <w:rPr>
          <w:rFonts w:ascii="Calibri" w:hAnsi="Calibri" w:cs="Calibri"/>
        </w:rPr>
        <w:t xml:space="preserve">The soldier </w:t>
      </w:r>
      <w:r w:rsidR="004939F3" w:rsidRPr="22D893E5">
        <w:rPr>
          <w:rFonts w:ascii="Calibri" w:hAnsi="Calibri" w:cs="Calibri"/>
        </w:rPr>
        <w:t xml:space="preserve">pointed a gun at him before cautiously speaking to him. </w:t>
      </w:r>
      <w:r w:rsidR="00454641" w:rsidRPr="22D893E5">
        <w:rPr>
          <w:rFonts w:ascii="Calibri" w:hAnsi="Calibri" w:cs="Calibri"/>
        </w:rPr>
        <w:t>Harris stood still with fright</w:t>
      </w:r>
      <w:r w:rsidR="003468C2" w:rsidRPr="22D893E5">
        <w:rPr>
          <w:rFonts w:ascii="Calibri" w:hAnsi="Calibri" w:cs="Calibri"/>
        </w:rPr>
        <w:t xml:space="preserve">. </w:t>
      </w:r>
      <w:r w:rsidR="007972E0" w:rsidRPr="22D893E5">
        <w:rPr>
          <w:rFonts w:ascii="Calibri" w:hAnsi="Calibri" w:cs="Calibri"/>
        </w:rPr>
        <w:t>The soldier inch</w:t>
      </w:r>
      <w:r w:rsidR="00B65D54" w:rsidRPr="22D893E5">
        <w:rPr>
          <w:rFonts w:ascii="Calibri" w:hAnsi="Calibri" w:cs="Calibri"/>
        </w:rPr>
        <w:t>ed closer to him while keeping a close eye on him. Harris knew that he was making</w:t>
      </w:r>
      <w:r w:rsidR="003D23C4" w:rsidRPr="22D893E5">
        <w:rPr>
          <w:rFonts w:ascii="Calibri" w:hAnsi="Calibri" w:cs="Calibri"/>
        </w:rPr>
        <w:t xml:space="preserve"> sure that he wasn’t a Death Firm.</w:t>
      </w:r>
    </w:p>
    <w:p w14:paraId="3E36852A" w14:textId="0399DBA0" w:rsidR="00CD5F52" w:rsidRDefault="00CD5F52" w:rsidP="00A153BD">
      <w:pPr>
        <w:spacing w:line="480" w:lineRule="auto"/>
        <w:ind w:firstLine="720"/>
        <w:rPr>
          <w:rFonts w:ascii="Calibri" w:hAnsi="Calibri" w:cs="Calibri"/>
        </w:rPr>
      </w:pPr>
      <w:r>
        <w:rPr>
          <w:rFonts w:ascii="Calibri" w:hAnsi="Calibri" w:cs="Calibri"/>
        </w:rPr>
        <w:t>“Sir, you really shouldn’t be here</w:t>
      </w:r>
      <w:r w:rsidR="00825382">
        <w:rPr>
          <w:rFonts w:ascii="Calibri" w:hAnsi="Calibri" w:cs="Calibri"/>
        </w:rPr>
        <w:t>,” the soldier scolded him. “Go seek shelter immediately!”</w:t>
      </w:r>
    </w:p>
    <w:p w14:paraId="408B36D5" w14:textId="29208DA0" w:rsidR="00941782" w:rsidRDefault="00941782" w:rsidP="00A153BD">
      <w:pPr>
        <w:spacing w:line="480" w:lineRule="auto"/>
        <w:ind w:firstLine="720"/>
        <w:rPr>
          <w:rFonts w:ascii="Calibri" w:hAnsi="Calibri" w:cs="Calibri"/>
        </w:rPr>
      </w:pPr>
      <w:r>
        <w:rPr>
          <w:rFonts w:ascii="Calibri" w:hAnsi="Calibri" w:cs="Calibri"/>
        </w:rPr>
        <w:t xml:space="preserve">“Have you seen Lieutenant Colonel Lee Alderson?” Harris </w:t>
      </w:r>
      <w:r w:rsidR="0018161B">
        <w:rPr>
          <w:rFonts w:ascii="Calibri" w:hAnsi="Calibri" w:cs="Calibri"/>
        </w:rPr>
        <w:t xml:space="preserve">frantically asked him. </w:t>
      </w:r>
    </w:p>
    <w:p w14:paraId="60E60432" w14:textId="50FD1ECF" w:rsidR="00E31068" w:rsidRDefault="00E31068" w:rsidP="00A153BD">
      <w:pPr>
        <w:spacing w:line="480" w:lineRule="auto"/>
        <w:ind w:firstLine="720"/>
        <w:rPr>
          <w:rFonts w:ascii="Calibri" w:hAnsi="Calibri" w:cs="Calibri"/>
        </w:rPr>
      </w:pPr>
      <w:r w:rsidRPr="22D893E5">
        <w:rPr>
          <w:rFonts w:ascii="Calibri" w:hAnsi="Calibri" w:cs="Calibri"/>
        </w:rPr>
        <w:t xml:space="preserve">“He was airlifted to </w:t>
      </w:r>
      <w:r w:rsidR="00A16BCE" w:rsidRPr="22D893E5">
        <w:rPr>
          <w:rFonts w:ascii="Calibri" w:hAnsi="Calibri" w:cs="Calibri"/>
        </w:rPr>
        <w:t>Mercy Hospital</w:t>
      </w:r>
      <w:r w:rsidR="0030323E" w:rsidRPr="22D893E5">
        <w:rPr>
          <w:rFonts w:ascii="Calibri" w:hAnsi="Calibri" w:cs="Calibri"/>
        </w:rPr>
        <w:t>,” the soldier answered back quickly. “He sustained life-threatening injuries.</w:t>
      </w:r>
      <w:r w:rsidR="00823932" w:rsidRPr="22D893E5">
        <w:rPr>
          <w:rFonts w:ascii="Calibri" w:hAnsi="Calibri" w:cs="Calibri"/>
        </w:rPr>
        <w:t xml:space="preserve"> The lieutenant colonel was inside this building when it collapsed. </w:t>
      </w:r>
      <w:r w:rsidR="00F153C6" w:rsidRPr="22D893E5">
        <w:rPr>
          <w:rFonts w:ascii="Calibri" w:hAnsi="Calibri" w:cs="Calibri"/>
        </w:rPr>
        <w:t>He was trying to rescue a soldier who was trapped under some debris.”</w:t>
      </w:r>
    </w:p>
    <w:p w14:paraId="7F43D456" w14:textId="6FA996E9" w:rsidR="00B658C8" w:rsidRDefault="009D111E" w:rsidP="22D893E5">
      <w:pPr>
        <w:spacing w:line="480" w:lineRule="auto"/>
        <w:ind w:firstLine="720"/>
        <w:rPr>
          <w:rFonts w:ascii="Calibri" w:hAnsi="Calibri" w:cs="Calibri"/>
        </w:rPr>
      </w:pPr>
      <w:r w:rsidRPr="22D893E5">
        <w:rPr>
          <w:rFonts w:ascii="Calibri" w:hAnsi="Calibri" w:cs="Calibri"/>
        </w:rPr>
        <w:t>“Oh, God</w:t>
      </w:r>
      <w:r w:rsidR="0079578C" w:rsidRPr="22D893E5">
        <w:rPr>
          <w:rFonts w:ascii="Calibri" w:hAnsi="Calibri" w:cs="Calibri"/>
        </w:rPr>
        <w:t>,</w:t>
      </w:r>
      <w:r w:rsidRPr="22D893E5">
        <w:rPr>
          <w:rFonts w:ascii="Calibri" w:hAnsi="Calibri" w:cs="Calibri"/>
        </w:rPr>
        <w:t>” Harris said</w:t>
      </w:r>
      <w:r w:rsidR="0079578C" w:rsidRPr="22D893E5">
        <w:rPr>
          <w:rFonts w:ascii="Calibri" w:hAnsi="Calibri" w:cs="Calibri"/>
        </w:rPr>
        <w:t xml:space="preserve"> with an exasperated voice</w:t>
      </w:r>
      <w:r w:rsidRPr="22D893E5">
        <w:rPr>
          <w:rFonts w:ascii="Calibri" w:hAnsi="Calibri" w:cs="Calibri"/>
        </w:rPr>
        <w:t>. “</w:t>
      </w:r>
      <w:r w:rsidR="00B658C8" w:rsidRPr="22D893E5">
        <w:rPr>
          <w:rFonts w:ascii="Calibri" w:hAnsi="Calibri" w:cs="Calibri"/>
        </w:rPr>
        <w:t>Thank you</w:t>
      </w:r>
      <w:r w:rsidR="00F25A7D" w:rsidRPr="22D893E5">
        <w:rPr>
          <w:rFonts w:ascii="Calibri" w:hAnsi="Calibri" w:cs="Calibri"/>
        </w:rPr>
        <w:t xml:space="preserve"> so much for your time, soldier</w:t>
      </w:r>
      <w:r w:rsidR="00923D2E" w:rsidRPr="22D893E5">
        <w:rPr>
          <w:rFonts w:ascii="Calibri" w:hAnsi="Calibri" w:cs="Calibri"/>
        </w:rPr>
        <w:t>.”</w:t>
      </w:r>
    </w:p>
    <w:p w14:paraId="29DC3679" w14:textId="4B662D64" w:rsidR="00B658C8" w:rsidRDefault="00B658C8" w:rsidP="00A153BD">
      <w:pPr>
        <w:spacing w:line="480" w:lineRule="auto"/>
        <w:ind w:firstLine="720"/>
        <w:rPr>
          <w:rFonts w:ascii="Calibri" w:hAnsi="Calibri" w:cs="Calibri"/>
        </w:rPr>
      </w:pPr>
      <w:r w:rsidRPr="22D893E5">
        <w:rPr>
          <w:rFonts w:ascii="Calibri" w:hAnsi="Calibri" w:cs="Calibri"/>
        </w:rPr>
        <w:t>“Now, I advise you to go to a safe place,” the soldier told him. “You must not be out here when there is a battle going on. There are not enough soldiers, law enforcement officials, or paramedics to save you right now. They are all much too busy right now.”</w:t>
      </w:r>
    </w:p>
    <w:p w14:paraId="15FAD030" w14:textId="2A4500CE" w:rsidR="22D893E5" w:rsidRDefault="22D893E5" w:rsidP="22D893E5">
      <w:pPr>
        <w:spacing w:line="480" w:lineRule="auto"/>
        <w:ind w:firstLine="720"/>
        <w:rPr>
          <w:rFonts w:ascii="Calibri" w:hAnsi="Calibri" w:cs="Calibri"/>
        </w:rPr>
      </w:pPr>
      <w:r w:rsidRPr="22D893E5">
        <w:rPr>
          <w:rFonts w:ascii="Calibri" w:hAnsi="Calibri" w:cs="Calibri"/>
        </w:rPr>
        <w:t>“Okay, officer,” Harris replied. “I will let you go about with your duties now. I will take your heed to heart. Good luck out there.”</w:t>
      </w:r>
    </w:p>
    <w:p w14:paraId="30ACA021" w14:textId="4D45691B" w:rsidR="00B5149F" w:rsidRDefault="0084796E" w:rsidP="00124CD7">
      <w:pPr>
        <w:spacing w:line="480" w:lineRule="auto"/>
        <w:ind w:firstLine="720"/>
        <w:rPr>
          <w:rFonts w:ascii="Calibri" w:hAnsi="Calibri" w:cs="Calibri"/>
        </w:rPr>
      </w:pPr>
      <w:r w:rsidRPr="1FD0627C">
        <w:rPr>
          <w:rFonts w:ascii="Calibri" w:hAnsi="Calibri" w:cs="Calibri"/>
        </w:rPr>
        <w:t xml:space="preserve">He rushed back to his </w:t>
      </w:r>
      <w:r w:rsidR="008213D8" w:rsidRPr="1FD0627C">
        <w:rPr>
          <w:rFonts w:ascii="Calibri" w:hAnsi="Calibri" w:cs="Calibri"/>
        </w:rPr>
        <w:t>jeep</w:t>
      </w:r>
      <w:r w:rsidRPr="1FD0627C">
        <w:rPr>
          <w:rFonts w:ascii="Calibri" w:hAnsi="Calibri" w:cs="Calibri"/>
        </w:rPr>
        <w:t xml:space="preserve"> and pulled out his cell phone.</w:t>
      </w:r>
      <w:r w:rsidR="006363F7" w:rsidRPr="1FD0627C">
        <w:rPr>
          <w:rFonts w:ascii="Calibri" w:hAnsi="Calibri" w:cs="Calibri"/>
        </w:rPr>
        <w:t xml:space="preserve"> He looked up </w:t>
      </w:r>
      <w:r w:rsidR="003B710E" w:rsidRPr="1FD0627C">
        <w:rPr>
          <w:rFonts w:ascii="Calibri" w:hAnsi="Calibri" w:cs="Calibri"/>
        </w:rPr>
        <w:t xml:space="preserve">directions to the hospital. </w:t>
      </w:r>
      <w:r w:rsidR="002C0A5A" w:rsidRPr="1FD0627C">
        <w:rPr>
          <w:rFonts w:ascii="Calibri" w:hAnsi="Calibri" w:cs="Calibri"/>
        </w:rPr>
        <w:t xml:space="preserve">Harris found out </w:t>
      </w:r>
      <w:r w:rsidR="00833149" w:rsidRPr="1FD0627C">
        <w:rPr>
          <w:rFonts w:ascii="Calibri" w:hAnsi="Calibri" w:cs="Calibri"/>
        </w:rPr>
        <w:t>Mercy Hospital was</w:t>
      </w:r>
      <w:r w:rsidR="00682A39" w:rsidRPr="1FD0627C">
        <w:rPr>
          <w:rFonts w:ascii="Calibri" w:hAnsi="Calibri" w:cs="Calibri"/>
        </w:rPr>
        <w:t xml:space="preserve"> about three miles away. </w:t>
      </w:r>
      <w:r w:rsidR="00D86245" w:rsidRPr="1FD0627C">
        <w:rPr>
          <w:rFonts w:ascii="Calibri" w:hAnsi="Calibri" w:cs="Calibri"/>
        </w:rPr>
        <w:t>He</w:t>
      </w:r>
      <w:r w:rsidR="008213D8" w:rsidRPr="1FD0627C">
        <w:rPr>
          <w:rFonts w:ascii="Calibri" w:hAnsi="Calibri" w:cs="Calibri"/>
        </w:rPr>
        <w:t xml:space="preserve"> </w:t>
      </w:r>
      <w:r w:rsidR="00FC15E3" w:rsidRPr="1FD0627C">
        <w:rPr>
          <w:rFonts w:ascii="Calibri" w:hAnsi="Calibri" w:cs="Calibri"/>
        </w:rPr>
        <w:t>nearly jumped out of his seat</w:t>
      </w:r>
      <w:r w:rsidR="00D86245" w:rsidRPr="1FD0627C">
        <w:rPr>
          <w:rFonts w:ascii="Calibri" w:hAnsi="Calibri" w:cs="Calibri"/>
        </w:rPr>
        <w:t xml:space="preserve"> as</w:t>
      </w:r>
      <w:r w:rsidR="00FC15E3" w:rsidRPr="1FD0627C">
        <w:rPr>
          <w:rFonts w:ascii="Calibri" w:hAnsi="Calibri" w:cs="Calibri"/>
        </w:rPr>
        <w:t xml:space="preserve"> soon as</w:t>
      </w:r>
      <w:r w:rsidR="00D86245" w:rsidRPr="1FD0627C">
        <w:rPr>
          <w:rFonts w:ascii="Calibri" w:hAnsi="Calibri" w:cs="Calibri"/>
        </w:rPr>
        <w:t xml:space="preserve"> he saw </w:t>
      </w:r>
      <w:r w:rsidR="00E70FB2" w:rsidRPr="1FD0627C">
        <w:rPr>
          <w:rFonts w:ascii="Calibri" w:hAnsi="Calibri" w:cs="Calibri"/>
        </w:rPr>
        <w:t xml:space="preserve">a </w:t>
      </w:r>
      <w:r w:rsidR="00CB759B" w:rsidRPr="1FD0627C">
        <w:rPr>
          <w:rFonts w:ascii="Calibri" w:hAnsi="Calibri" w:cs="Calibri"/>
        </w:rPr>
        <w:t>Death Firm</w:t>
      </w:r>
      <w:r w:rsidR="00E70FB2" w:rsidRPr="1FD0627C">
        <w:rPr>
          <w:rFonts w:ascii="Calibri" w:hAnsi="Calibri" w:cs="Calibri"/>
        </w:rPr>
        <w:t xml:space="preserve"> running from a distan</w:t>
      </w:r>
      <w:r w:rsidR="00C611B7" w:rsidRPr="1FD0627C">
        <w:rPr>
          <w:rFonts w:ascii="Calibri" w:hAnsi="Calibri" w:cs="Calibri"/>
        </w:rPr>
        <w:t>ce</w:t>
      </w:r>
      <w:r w:rsidR="00E70FB2" w:rsidRPr="1FD0627C">
        <w:rPr>
          <w:rFonts w:ascii="Calibri" w:hAnsi="Calibri" w:cs="Calibri"/>
        </w:rPr>
        <w:t>. Harris was</w:t>
      </w:r>
      <w:r w:rsidR="00C01530" w:rsidRPr="1FD0627C">
        <w:rPr>
          <w:rFonts w:ascii="Calibri" w:hAnsi="Calibri" w:cs="Calibri"/>
        </w:rPr>
        <w:t>n’t</w:t>
      </w:r>
      <w:r w:rsidR="00E70FB2" w:rsidRPr="1FD0627C">
        <w:rPr>
          <w:rFonts w:ascii="Calibri" w:hAnsi="Calibri" w:cs="Calibri"/>
        </w:rPr>
        <w:t xml:space="preserve"> sure whether it was coming </w:t>
      </w:r>
      <w:r w:rsidR="00D1748F">
        <w:rPr>
          <w:rFonts w:ascii="Calibri" w:hAnsi="Calibri" w:cs="Calibri"/>
        </w:rPr>
        <w:t>toward</w:t>
      </w:r>
      <w:r w:rsidR="00D1748F" w:rsidRPr="1FD0627C">
        <w:rPr>
          <w:rFonts w:ascii="Calibri" w:hAnsi="Calibri" w:cs="Calibri"/>
        </w:rPr>
        <w:t xml:space="preserve"> </w:t>
      </w:r>
      <w:r w:rsidR="00E70FB2" w:rsidRPr="1FD0627C">
        <w:rPr>
          <w:rFonts w:ascii="Calibri" w:hAnsi="Calibri" w:cs="Calibri"/>
        </w:rPr>
        <w:t xml:space="preserve">him or not. </w:t>
      </w:r>
      <w:r w:rsidR="003D49D4" w:rsidRPr="1FD0627C">
        <w:rPr>
          <w:rFonts w:ascii="Calibri" w:hAnsi="Calibri" w:cs="Calibri"/>
        </w:rPr>
        <w:t xml:space="preserve">He turned </w:t>
      </w:r>
      <w:r w:rsidR="00C611B7" w:rsidRPr="1FD0627C">
        <w:rPr>
          <w:rFonts w:ascii="Calibri" w:hAnsi="Calibri" w:cs="Calibri"/>
        </w:rPr>
        <w:t>on the ignition and sped away. He was</w:t>
      </w:r>
      <w:r w:rsidR="00C01530" w:rsidRPr="1FD0627C">
        <w:rPr>
          <w:rFonts w:ascii="Calibri" w:hAnsi="Calibri" w:cs="Calibri"/>
        </w:rPr>
        <w:t xml:space="preserve"> not going</w:t>
      </w:r>
      <w:r w:rsidR="00C611B7" w:rsidRPr="1FD0627C">
        <w:rPr>
          <w:rFonts w:ascii="Calibri" w:hAnsi="Calibri" w:cs="Calibri"/>
        </w:rPr>
        <w:t xml:space="preserve"> to take a chance. </w:t>
      </w:r>
      <w:r w:rsidR="00124CD7" w:rsidRPr="1FD0627C">
        <w:rPr>
          <w:rFonts w:ascii="Calibri" w:hAnsi="Calibri" w:cs="Calibri"/>
        </w:rPr>
        <w:t xml:space="preserve">He swerved around </w:t>
      </w:r>
      <w:r w:rsidR="001546F5" w:rsidRPr="1FD0627C">
        <w:rPr>
          <w:rFonts w:ascii="Calibri" w:hAnsi="Calibri" w:cs="Calibri"/>
        </w:rPr>
        <w:t xml:space="preserve">a </w:t>
      </w:r>
      <w:r w:rsidR="003263CC" w:rsidRPr="1FD0627C">
        <w:rPr>
          <w:rFonts w:ascii="Calibri" w:hAnsi="Calibri" w:cs="Calibri"/>
        </w:rPr>
        <w:t>smashed-up</w:t>
      </w:r>
      <w:r w:rsidR="001546F5" w:rsidRPr="1FD0627C">
        <w:rPr>
          <w:rFonts w:ascii="Calibri" w:hAnsi="Calibri" w:cs="Calibri"/>
        </w:rPr>
        <w:t xml:space="preserve"> vehicle and </w:t>
      </w:r>
      <w:r w:rsidR="003A2331" w:rsidRPr="1FD0627C">
        <w:rPr>
          <w:rFonts w:ascii="Calibri" w:hAnsi="Calibri" w:cs="Calibri"/>
        </w:rPr>
        <w:t xml:space="preserve">tried his best </w:t>
      </w:r>
      <w:r w:rsidR="00D1748F">
        <w:rPr>
          <w:rFonts w:ascii="Calibri" w:hAnsi="Calibri" w:cs="Calibri"/>
        </w:rPr>
        <w:t>not to</w:t>
      </w:r>
      <w:r w:rsidR="003A2331" w:rsidRPr="1FD0627C">
        <w:rPr>
          <w:rFonts w:ascii="Calibri" w:hAnsi="Calibri" w:cs="Calibri"/>
        </w:rPr>
        <w:t xml:space="preserve"> run over anyone running around on the streets.</w:t>
      </w:r>
      <w:r w:rsidR="003263CC" w:rsidRPr="1FD0627C">
        <w:rPr>
          <w:rFonts w:ascii="Calibri" w:hAnsi="Calibri" w:cs="Calibri"/>
        </w:rPr>
        <w:t xml:space="preserve"> </w:t>
      </w:r>
      <w:r w:rsidR="0010567E" w:rsidRPr="1FD0627C">
        <w:rPr>
          <w:rFonts w:ascii="Calibri" w:hAnsi="Calibri" w:cs="Calibri"/>
        </w:rPr>
        <w:t xml:space="preserve">His heart </w:t>
      </w:r>
      <w:r w:rsidR="00D1748F" w:rsidRPr="1FD0627C">
        <w:rPr>
          <w:rFonts w:ascii="Calibri" w:hAnsi="Calibri" w:cs="Calibri"/>
        </w:rPr>
        <w:t>leap</w:t>
      </w:r>
      <w:r w:rsidR="00D1748F">
        <w:rPr>
          <w:rFonts w:ascii="Calibri" w:hAnsi="Calibri" w:cs="Calibri"/>
        </w:rPr>
        <w:t>ed</w:t>
      </w:r>
      <w:r w:rsidR="00C604CD" w:rsidRPr="1FD0627C">
        <w:rPr>
          <w:rFonts w:ascii="Calibri" w:hAnsi="Calibri" w:cs="Calibri"/>
        </w:rPr>
        <w:t>, h</w:t>
      </w:r>
      <w:r w:rsidR="00AC38EF" w:rsidRPr="1FD0627C">
        <w:rPr>
          <w:rFonts w:ascii="Calibri" w:hAnsi="Calibri" w:cs="Calibri"/>
        </w:rPr>
        <w:t xml:space="preserve">e shook as he turned the wheel, and he wiped off the sweat from his forehead. </w:t>
      </w:r>
      <w:r w:rsidR="003263CC" w:rsidRPr="1FD0627C">
        <w:rPr>
          <w:rFonts w:ascii="Calibri" w:hAnsi="Calibri" w:cs="Calibri"/>
        </w:rPr>
        <w:t xml:space="preserve">Unexpectedly, a </w:t>
      </w:r>
      <w:r w:rsidR="00CB759B" w:rsidRPr="1FD0627C">
        <w:rPr>
          <w:rFonts w:ascii="Calibri" w:hAnsi="Calibri" w:cs="Calibri"/>
        </w:rPr>
        <w:t>Death Firm</w:t>
      </w:r>
      <w:r w:rsidR="003A2331" w:rsidRPr="1FD0627C">
        <w:rPr>
          <w:rFonts w:ascii="Calibri" w:hAnsi="Calibri" w:cs="Calibri"/>
        </w:rPr>
        <w:t xml:space="preserve"> </w:t>
      </w:r>
      <w:r w:rsidR="00D1748F" w:rsidRPr="1FD0627C">
        <w:rPr>
          <w:rFonts w:ascii="Calibri" w:hAnsi="Calibri" w:cs="Calibri"/>
        </w:rPr>
        <w:t>leap</w:t>
      </w:r>
      <w:r w:rsidR="00D1748F">
        <w:rPr>
          <w:rFonts w:ascii="Calibri" w:hAnsi="Calibri" w:cs="Calibri"/>
        </w:rPr>
        <w:t>ed</w:t>
      </w:r>
      <w:r w:rsidR="00D1748F" w:rsidRPr="1FD0627C">
        <w:rPr>
          <w:rFonts w:ascii="Calibri" w:hAnsi="Calibri" w:cs="Calibri"/>
        </w:rPr>
        <w:t xml:space="preserve"> </w:t>
      </w:r>
      <w:r w:rsidR="003263CC" w:rsidRPr="1FD0627C">
        <w:rPr>
          <w:rFonts w:ascii="Calibri" w:hAnsi="Calibri" w:cs="Calibri"/>
        </w:rPr>
        <w:t xml:space="preserve">out </w:t>
      </w:r>
      <w:r w:rsidR="00217678" w:rsidRPr="1FD0627C">
        <w:rPr>
          <w:rFonts w:ascii="Calibri" w:hAnsi="Calibri" w:cs="Calibri"/>
        </w:rPr>
        <w:t xml:space="preserve">onto the car. Harris </w:t>
      </w:r>
      <w:r w:rsidR="001027A6" w:rsidRPr="1FD0627C">
        <w:rPr>
          <w:rFonts w:ascii="Calibri" w:hAnsi="Calibri" w:cs="Calibri"/>
        </w:rPr>
        <w:t>lifted</w:t>
      </w:r>
      <w:r w:rsidR="00217678" w:rsidRPr="1FD0627C">
        <w:rPr>
          <w:rFonts w:ascii="Calibri" w:hAnsi="Calibri" w:cs="Calibri"/>
        </w:rPr>
        <w:t xml:space="preserve"> </w:t>
      </w:r>
      <w:r w:rsidR="00621EFF" w:rsidRPr="1FD0627C">
        <w:rPr>
          <w:rFonts w:ascii="Calibri" w:hAnsi="Calibri" w:cs="Calibri"/>
        </w:rPr>
        <w:t>his gun that was on the front passenger seat</w:t>
      </w:r>
      <w:r w:rsidR="000C6606" w:rsidRPr="1FD0627C">
        <w:rPr>
          <w:rFonts w:ascii="Calibri" w:hAnsi="Calibri" w:cs="Calibri"/>
        </w:rPr>
        <w:t>, pointed it in the direction of the Death Firm,</w:t>
      </w:r>
      <w:r w:rsidR="00621EFF" w:rsidRPr="1FD0627C">
        <w:rPr>
          <w:rFonts w:ascii="Calibri" w:hAnsi="Calibri" w:cs="Calibri"/>
        </w:rPr>
        <w:t xml:space="preserve"> and pulled the trigger</w:t>
      </w:r>
      <w:r w:rsidR="001A2CC8" w:rsidRPr="1FD0627C">
        <w:rPr>
          <w:rFonts w:ascii="Calibri" w:hAnsi="Calibri" w:cs="Calibri"/>
        </w:rPr>
        <w:t xml:space="preserve"> while simultaneously </w:t>
      </w:r>
      <w:r w:rsidR="00D1748F">
        <w:rPr>
          <w:rFonts w:ascii="Calibri" w:hAnsi="Calibri" w:cs="Calibri"/>
        </w:rPr>
        <w:t>keeping</w:t>
      </w:r>
      <w:r w:rsidR="00D1748F" w:rsidRPr="1FD0627C">
        <w:rPr>
          <w:rFonts w:ascii="Calibri" w:hAnsi="Calibri" w:cs="Calibri"/>
        </w:rPr>
        <w:t xml:space="preserve"> </w:t>
      </w:r>
      <w:r w:rsidR="001A2CC8" w:rsidRPr="1FD0627C">
        <w:rPr>
          <w:rFonts w:ascii="Calibri" w:hAnsi="Calibri" w:cs="Calibri"/>
        </w:rPr>
        <w:t>an eye on the road</w:t>
      </w:r>
      <w:r w:rsidR="001027A6" w:rsidRPr="1FD0627C">
        <w:rPr>
          <w:rFonts w:ascii="Calibri" w:hAnsi="Calibri" w:cs="Calibri"/>
        </w:rPr>
        <w:t>. He</w:t>
      </w:r>
      <w:r w:rsidR="00F73719" w:rsidRPr="1FD0627C">
        <w:rPr>
          <w:rFonts w:ascii="Calibri" w:hAnsi="Calibri" w:cs="Calibri"/>
        </w:rPr>
        <w:t xml:space="preserve"> managed to shoot</w:t>
      </w:r>
      <w:r w:rsidR="001027A6" w:rsidRPr="1FD0627C">
        <w:rPr>
          <w:rFonts w:ascii="Calibri" w:hAnsi="Calibri" w:cs="Calibri"/>
        </w:rPr>
        <w:t xml:space="preserve"> the monster in its face </w:t>
      </w:r>
      <w:r w:rsidR="00887E5F" w:rsidRPr="1FD0627C">
        <w:rPr>
          <w:rFonts w:ascii="Calibri" w:hAnsi="Calibri" w:cs="Calibri"/>
        </w:rPr>
        <w:t xml:space="preserve">five times. It was just enough for the </w:t>
      </w:r>
      <w:r w:rsidR="00CB759B" w:rsidRPr="1FD0627C">
        <w:rPr>
          <w:rFonts w:ascii="Calibri" w:hAnsi="Calibri" w:cs="Calibri"/>
        </w:rPr>
        <w:t>Death Firm</w:t>
      </w:r>
      <w:r w:rsidR="00887E5F" w:rsidRPr="1FD0627C">
        <w:rPr>
          <w:rFonts w:ascii="Calibri" w:hAnsi="Calibri" w:cs="Calibri"/>
        </w:rPr>
        <w:t xml:space="preserve"> to lose its grip on the car. </w:t>
      </w:r>
      <w:r w:rsidR="00D31DE4" w:rsidRPr="1FD0627C">
        <w:rPr>
          <w:rFonts w:ascii="Calibri" w:hAnsi="Calibri" w:cs="Calibri"/>
        </w:rPr>
        <w:t xml:space="preserve">It fell off </w:t>
      </w:r>
      <w:r w:rsidR="000B4060" w:rsidRPr="1FD0627C">
        <w:rPr>
          <w:rFonts w:ascii="Calibri" w:hAnsi="Calibri" w:cs="Calibri"/>
        </w:rPr>
        <w:t>Harris’</w:t>
      </w:r>
      <w:r w:rsidR="00D1748F">
        <w:rPr>
          <w:rFonts w:ascii="Calibri" w:hAnsi="Calibri" w:cs="Calibri"/>
        </w:rPr>
        <w:t>s</w:t>
      </w:r>
      <w:r w:rsidR="000B4060" w:rsidRPr="1FD0627C">
        <w:rPr>
          <w:rFonts w:ascii="Calibri" w:hAnsi="Calibri" w:cs="Calibri"/>
        </w:rPr>
        <w:t xml:space="preserve"> jeep</w:t>
      </w:r>
      <w:r w:rsidR="00D31DE4" w:rsidRPr="1FD0627C">
        <w:rPr>
          <w:rFonts w:ascii="Calibri" w:hAnsi="Calibri" w:cs="Calibri"/>
        </w:rPr>
        <w:t xml:space="preserve"> </w:t>
      </w:r>
      <w:r w:rsidR="00B5149F" w:rsidRPr="1FD0627C">
        <w:rPr>
          <w:rFonts w:ascii="Calibri" w:hAnsi="Calibri" w:cs="Calibri"/>
        </w:rPr>
        <w:t>and was run over by another vehicle.</w:t>
      </w:r>
      <w:r w:rsidR="00750944" w:rsidRPr="1FD0627C">
        <w:rPr>
          <w:rFonts w:ascii="Calibri" w:hAnsi="Calibri" w:cs="Calibri"/>
        </w:rPr>
        <w:t xml:space="preserve"> Harris became overwhelmed with relief. </w:t>
      </w:r>
      <w:r w:rsidR="00763FAE" w:rsidRPr="1FD0627C">
        <w:rPr>
          <w:rFonts w:ascii="Calibri" w:hAnsi="Calibri" w:cs="Calibri"/>
        </w:rPr>
        <w:t>From there, his drive was much easier.</w:t>
      </w:r>
    </w:p>
    <w:p w14:paraId="75F59352" w14:textId="3B4E1F4A" w:rsidR="00124CD7" w:rsidRDefault="00CE3DC7" w:rsidP="00124CD7">
      <w:pPr>
        <w:spacing w:line="480" w:lineRule="auto"/>
        <w:ind w:firstLine="720"/>
        <w:rPr>
          <w:rFonts w:ascii="Calibri" w:hAnsi="Calibri" w:cs="Calibri"/>
        </w:rPr>
      </w:pPr>
      <w:r>
        <w:rPr>
          <w:rFonts w:ascii="Calibri" w:hAnsi="Calibri" w:cs="Calibri"/>
        </w:rPr>
        <w:t xml:space="preserve">About ten minutes later, he saw the </w:t>
      </w:r>
      <w:r w:rsidR="00E806A4">
        <w:rPr>
          <w:rFonts w:ascii="Calibri" w:hAnsi="Calibri" w:cs="Calibri"/>
        </w:rPr>
        <w:t xml:space="preserve">entrance sign to Mercy Hospital. He noticed </w:t>
      </w:r>
      <w:r w:rsidR="00717E63">
        <w:rPr>
          <w:rFonts w:ascii="Calibri" w:hAnsi="Calibri" w:cs="Calibri"/>
        </w:rPr>
        <w:t xml:space="preserve">several law enforcement and military vehicles surrounding the hospital. </w:t>
      </w:r>
      <w:r w:rsidR="0054182F">
        <w:rPr>
          <w:rFonts w:ascii="Calibri" w:hAnsi="Calibri" w:cs="Calibri"/>
        </w:rPr>
        <w:t xml:space="preserve">Harris had to stop at a checkpoint before </w:t>
      </w:r>
      <w:r w:rsidR="00F61C3A">
        <w:rPr>
          <w:rFonts w:ascii="Calibri" w:hAnsi="Calibri" w:cs="Calibri"/>
        </w:rPr>
        <w:t xml:space="preserve">driving into the hospital parking lot. </w:t>
      </w:r>
      <w:r w:rsidR="00FD46A3">
        <w:rPr>
          <w:rFonts w:ascii="Calibri" w:hAnsi="Calibri" w:cs="Calibri"/>
        </w:rPr>
        <w:t xml:space="preserve">The officer working at the checkpoint looked stunned when he saw Harris approaching the hospital entrance. </w:t>
      </w:r>
      <w:r w:rsidR="00612D97">
        <w:rPr>
          <w:rFonts w:ascii="Calibri" w:hAnsi="Calibri" w:cs="Calibri"/>
        </w:rPr>
        <w:t>Just like the soldier standing guard at the warehouse location, the officer immediately pulled out his gun</w:t>
      </w:r>
      <w:r w:rsidR="00C75681">
        <w:rPr>
          <w:rFonts w:ascii="Calibri" w:hAnsi="Calibri" w:cs="Calibri"/>
        </w:rPr>
        <w:t xml:space="preserve"> and pointed it nervously at Harris.</w:t>
      </w:r>
    </w:p>
    <w:p w14:paraId="0409AD04" w14:textId="69546B60" w:rsidR="00DC0B2D" w:rsidRDefault="0091394D" w:rsidP="00124CD7">
      <w:pPr>
        <w:spacing w:line="480" w:lineRule="auto"/>
        <w:ind w:firstLine="720"/>
        <w:rPr>
          <w:rFonts w:ascii="Calibri" w:hAnsi="Calibri" w:cs="Calibri"/>
        </w:rPr>
      </w:pPr>
      <w:r>
        <w:rPr>
          <w:rFonts w:ascii="Calibri" w:hAnsi="Calibri" w:cs="Calibri"/>
        </w:rPr>
        <w:t>“</w:t>
      </w:r>
      <w:r w:rsidR="00DC0B2D">
        <w:rPr>
          <w:rFonts w:ascii="Calibri" w:hAnsi="Calibri" w:cs="Calibri"/>
        </w:rPr>
        <w:t>Excuse me</w:t>
      </w:r>
      <w:r w:rsidR="00D1748F">
        <w:rPr>
          <w:rFonts w:ascii="Calibri" w:hAnsi="Calibri" w:cs="Calibri"/>
        </w:rPr>
        <w:t>,</w:t>
      </w:r>
      <w:r w:rsidR="00DC0B2D">
        <w:rPr>
          <w:rFonts w:ascii="Calibri" w:hAnsi="Calibri" w:cs="Calibri"/>
        </w:rPr>
        <w:t xml:space="preserve"> sir</w:t>
      </w:r>
      <w:r>
        <w:rPr>
          <w:rFonts w:ascii="Calibri" w:hAnsi="Calibri" w:cs="Calibri"/>
        </w:rPr>
        <w:t xml:space="preserve">, </w:t>
      </w:r>
      <w:r w:rsidR="00BC75DC">
        <w:rPr>
          <w:rFonts w:ascii="Calibri" w:hAnsi="Calibri" w:cs="Calibri"/>
        </w:rPr>
        <w:t xml:space="preserve">I must </w:t>
      </w:r>
      <w:r w:rsidR="00B66E46">
        <w:rPr>
          <w:rFonts w:ascii="Calibri" w:hAnsi="Calibri" w:cs="Calibri"/>
        </w:rPr>
        <w:t xml:space="preserve">search your vehicle and ask you a few questions before allowing you in,” </w:t>
      </w:r>
      <w:r w:rsidR="00D30986">
        <w:rPr>
          <w:rFonts w:ascii="Calibri" w:hAnsi="Calibri" w:cs="Calibri"/>
        </w:rPr>
        <w:t>the officer at the checkpoint said.</w:t>
      </w:r>
      <w:r w:rsidR="0036405D">
        <w:rPr>
          <w:rFonts w:ascii="Calibri" w:hAnsi="Calibri" w:cs="Calibri"/>
        </w:rPr>
        <w:t xml:space="preserve"> “</w:t>
      </w:r>
      <w:r w:rsidR="00592BC5">
        <w:rPr>
          <w:rFonts w:ascii="Calibri" w:hAnsi="Calibri" w:cs="Calibri"/>
        </w:rPr>
        <w:t>First of all, why are you here</w:t>
      </w:r>
      <w:r w:rsidR="008A759E">
        <w:rPr>
          <w:rFonts w:ascii="Calibri" w:hAnsi="Calibri" w:cs="Calibri"/>
        </w:rPr>
        <w:t>?”</w:t>
      </w:r>
    </w:p>
    <w:p w14:paraId="0D71CEE8" w14:textId="69568628" w:rsidR="00B1573C" w:rsidRDefault="00B1573C" w:rsidP="00124CD7">
      <w:pPr>
        <w:spacing w:line="480" w:lineRule="auto"/>
        <w:ind w:firstLine="720"/>
        <w:rPr>
          <w:rFonts w:ascii="Calibri" w:hAnsi="Calibri" w:cs="Calibri"/>
        </w:rPr>
      </w:pPr>
      <w:r>
        <w:rPr>
          <w:rFonts w:ascii="Calibri" w:hAnsi="Calibri" w:cs="Calibri"/>
        </w:rPr>
        <w:t xml:space="preserve">“Officer, I was just checking in on a friend,” </w:t>
      </w:r>
      <w:r w:rsidR="004E03FF">
        <w:rPr>
          <w:rFonts w:ascii="Calibri" w:hAnsi="Calibri" w:cs="Calibri"/>
        </w:rPr>
        <w:t>Harris</w:t>
      </w:r>
      <w:r w:rsidR="00B3695D">
        <w:rPr>
          <w:rFonts w:ascii="Calibri" w:hAnsi="Calibri" w:cs="Calibri"/>
        </w:rPr>
        <w:t xml:space="preserve"> answered. </w:t>
      </w:r>
    </w:p>
    <w:p w14:paraId="2C104D08" w14:textId="1CAA1D04" w:rsidR="00B3695D" w:rsidRDefault="00B3695D" w:rsidP="00124CD7">
      <w:pPr>
        <w:spacing w:line="480" w:lineRule="auto"/>
        <w:ind w:firstLine="720"/>
        <w:rPr>
          <w:rFonts w:ascii="Calibri" w:hAnsi="Calibri" w:cs="Calibri"/>
        </w:rPr>
      </w:pPr>
      <w:r>
        <w:rPr>
          <w:rFonts w:ascii="Calibri" w:hAnsi="Calibri" w:cs="Calibri"/>
        </w:rPr>
        <w:t>“What is the name</w:t>
      </w:r>
      <w:r w:rsidR="007D19F9">
        <w:rPr>
          <w:rFonts w:ascii="Calibri" w:hAnsi="Calibri" w:cs="Calibri"/>
        </w:rPr>
        <w:t xml:space="preserve"> of the person you are visiting?” the officer asked. </w:t>
      </w:r>
    </w:p>
    <w:p w14:paraId="4527E7E9" w14:textId="7ADDFCA2" w:rsidR="007D19F9" w:rsidRDefault="007D19F9" w:rsidP="00124CD7">
      <w:pPr>
        <w:spacing w:line="480" w:lineRule="auto"/>
        <w:ind w:firstLine="720"/>
        <w:rPr>
          <w:rFonts w:ascii="Calibri" w:hAnsi="Calibri" w:cs="Calibri"/>
        </w:rPr>
      </w:pPr>
      <w:r w:rsidRPr="22D893E5">
        <w:rPr>
          <w:rFonts w:ascii="Calibri" w:hAnsi="Calibri" w:cs="Calibri"/>
        </w:rPr>
        <w:t xml:space="preserve">“The name is </w:t>
      </w:r>
      <w:r w:rsidR="00E0135C" w:rsidRPr="22D893E5">
        <w:rPr>
          <w:rFonts w:ascii="Calibri" w:hAnsi="Calibri" w:cs="Calibri"/>
        </w:rPr>
        <w:t xml:space="preserve">Lieutenant Colonel </w:t>
      </w:r>
      <w:r w:rsidRPr="22D893E5">
        <w:rPr>
          <w:rFonts w:ascii="Calibri" w:hAnsi="Calibri" w:cs="Calibri"/>
        </w:rPr>
        <w:t xml:space="preserve">Lee Alderson,” </w:t>
      </w:r>
      <w:r w:rsidR="004E03FF" w:rsidRPr="22D893E5">
        <w:rPr>
          <w:rFonts w:ascii="Calibri" w:hAnsi="Calibri" w:cs="Calibri"/>
        </w:rPr>
        <w:t xml:space="preserve">Harris </w:t>
      </w:r>
      <w:r w:rsidR="00E0135C" w:rsidRPr="22D893E5">
        <w:rPr>
          <w:rFonts w:ascii="Calibri" w:hAnsi="Calibri" w:cs="Calibri"/>
        </w:rPr>
        <w:t xml:space="preserve">said. </w:t>
      </w:r>
      <w:r w:rsidR="000F2647" w:rsidRPr="22D893E5">
        <w:rPr>
          <w:rFonts w:ascii="Calibri" w:hAnsi="Calibri" w:cs="Calibri"/>
        </w:rPr>
        <w:t xml:space="preserve">“I need to know if he is all right. He </w:t>
      </w:r>
      <w:r w:rsidR="00D1748F">
        <w:rPr>
          <w:rFonts w:ascii="Calibri" w:hAnsi="Calibri" w:cs="Calibri"/>
        </w:rPr>
        <w:t>has</w:t>
      </w:r>
      <w:r w:rsidR="00D1748F" w:rsidRPr="22D893E5">
        <w:rPr>
          <w:rFonts w:ascii="Calibri" w:hAnsi="Calibri" w:cs="Calibri"/>
        </w:rPr>
        <w:t xml:space="preserve"> </w:t>
      </w:r>
      <w:r w:rsidR="000F2647" w:rsidRPr="22D893E5">
        <w:rPr>
          <w:rFonts w:ascii="Calibri" w:hAnsi="Calibri" w:cs="Calibri"/>
        </w:rPr>
        <w:t>not replied to any of my calls.</w:t>
      </w:r>
      <w:r w:rsidR="0048015C" w:rsidRPr="22D893E5">
        <w:rPr>
          <w:rFonts w:ascii="Calibri" w:hAnsi="Calibri" w:cs="Calibri"/>
        </w:rPr>
        <w:t xml:space="preserve"> I am deeply worried.” </w:t>
      </w:r>
    </w:p>
    <w:p w14:paraId="1D1A7A42" w14:textId="0713A0C4" w:rsidR="0048015C" w:rsidRDefault="00D25DC7" w:rsidP="00124CD7">
      <w:pPr>
        <w:spacing w:line="480" w:lineRule="auto"/>
        <w:ind w:firstLine="720"/>
        <w:rPr>
          <w:rFonts w:ascii="Calibri" w:hAnsi="Calibri" w:cs="Calibri"/>
        </w:rPr>
      </w:pPr>
      <w:r w:rsidRPr="22D893E5">
        <w:rPr>
          <w:rFonts w:ascii="Calibri" w:hAnsi="Calibri" w:cs="Calibri"/>
        </w:rPr>
        <w:t>The officer looked through the list of patients</w:t>
      </w:r>
      <w:r w:rsidR="007F7794" w:rsidRPr="22D893E5">
        <w:rPr>
          <w:rFonts w:ascii="Calibri" w:hAnsi="Calibri" w:cs="Calibri"/>
        </w:rPr>
        <w:t xml:space="preserve"> on his clipboard. </w:t>
      </w:r>
      <w:r w:rsidR="00B966ED" w:rsidRPr="22D893E5">
        <w:rPr>
          <w:rFonts w:ascii="Calibri" w:hAnsi="Calibri" w:cs="Calibri"/>
        </w:rPr>
        <w:t xml:space="preserve">His finger </w:t>
      </w:r>
      <w:r w:rsidR="009373B0" w:rsidRPr="22D893E5">
        <w:rPr>
          <w:rFonts w:ascii="Calibri" w:hAnsi="Calibri" w:cs="Calibri"/>
        </w:rPr>
        <w:t xml:space="preserve">slid across the paper and landed on </w:t>
      </w:r>
      <w:r w:rsidR="00FC4919" w:rsidRPr="22D893E5">
        <w:rPr>
          <w:rFonts w:ascii="Calibri" w:hAnsi="Calibri" w:cs="Calibri"/>
        </w:rPr>
        <w:t xml:space="preserve">a name. The officer then had a </w:t>
      </w:r>
      <w:r w:rsidR="002F5CDC" w:rsidRPr="22D893E5">
        <w:rPr>
          <w:rFonts w:ascii="Calibri" w:hAnsi="Calibri" w:cs="Calibri"/>
        </w:rPr>
        <w:t>solemn</w:t>
      </w:r>
      <w:r w:rsidR="00FC4919" w:rsidRPr="22D893E5">
        <w:rPr>
          <w:rFonts w:ascii="Calibri" w:hAnsi="Calibri" w:cs="Calibri"/>
        </w:rPr>
        <w:t xml:space="preserve"> look on his </w:t>
      </w:r>
      <w:r w:rsidR="00282F2C" w:rsidRPr="22D893E5">
        <w:rPr>
          <w:rFonts w:ascii="Calibri" w:hAnsi="Calibri" w:cs="Calibri"/>
        </w:rPr>
        <w:t>face.</w:t>
      </w:r>
      <w:r w:rsidR="003D2FC3" w:rsidRPr="22D893E5">
        <w:rPr>
          <w:rFonts w:ascii="Calibri" w:hAnsi="Calibri" w:cs="Calibri"/>
        </w:rPr>
        <w:t xml:space="preserve"> </w:t>
      </w:r>
      <w:r w:rsidR="000F7091" w:rsidRPr="22D893E5">
        <w:rPr>
          <w:rFonts w:ascii="Calibri" w:hAnsi="Calibri" w:cs="Calibri"/>
        </w:rPr>
        <w:t xml:space="preserve">Harris </w:t>
      </w:r>
      <w:r w:rsidR="00495DE6" w:rsidRPr="22D893E5">
        <w:rPr>
          <w:rFonts w:ascii="Calibri" w:hAnsi="Calibri" w:cs="Calibri"/>
        </w:rPr>
        <w:t>had a bad feeling in the pit of his stomach</w:t>
      </w:r>
      <w:r w:rsidR="00A40780" w:rsidRPr="22D893E5">
        <w:rPr>
          <w:rFonts w:ascii="Calibri" w:hAnsi="Calibri" w:cs="Calibri"/>
        </w:rPr>
        <w:t xml:space="preserve"> when he saw the expression on the officer’s face.</w:t>
      </w:r>
      <w:r w:rsidR="00282F2C" w:rsidRPr="22D893E5">
        <w:rPr>
          <w:rFonts w:ascii="Calibri" w:hAnsi="Calibri" w:cs="Calibri"/>
        </w:rPr>
        <w:t xml:space="preserve"> </w:t>
      </w:r>
      <w:r w:rsidR="006324AA" w:rsidRPr="22D893E5">
        <w:rPr>
          <w:rFonts w:ascii="Calibri" w:hAnsi="Calibri" w:cs="Calibri"/>
        </w:rPr>
        <w:t>The officer then cleared his throat before softly speaking out.</w:t>
      </w:r>
    </w:p>
    <w:p w14:paraId="72835E82" w14:textId="0436E3DF" w:rsidR="00292B29" w:rsidRDefault="00292B29" w:rsidP="00124CD7">
      <w:pPr>
        <w:spacing w:line="480" w:lineRule="auto"/>
        <w:ind w:firstLine="720"/>
        <w:rPr>
          <w:rFonts w:ascii="Calibri" w:hAnsi="Calibri" w:cs="Calibri"/>
        </w:rPr>
      </w:pPr>
      <w:r>
        <w:rPr>
          <w:rFonts w:ascii="Calibri" w:hAnsi="Calibri" w:cs="Calibri"/>
        </w:rPr>
        <w:t>“</w:t>
      </w:r>
      <w:r w:rsidR="00E915AA">
        <w:rPr>
          <w:rFonts w:ascii="Calibri" w:hAnsi="Calibri" w:cs="Calibri"/>
        </w:rPr>
        <w:t xml:space="preserve">I’m sorry to say this to you, but it appears that Lieutenant Colonel Lee Alderson died </w:t>
      </w:r>
      <w:r w:rsidR="00A93D71">
        <w:rPr>
          <w:rFonts w:ascii="Calibri" w:hAnsi="Calibri" w:cs="Calibri"/>
        </w:rPr>
        <w:t xml:space="preserve">this afternoon from multiple wounds </w:t>
      </w:r>
      <w:r w:rsidR="008D06AC">
        <w:rPr>
          <w:rFonts w:ascii="Calibri" w:hAnsi="Calibri" w:cs="Calibri"/>
        </w:rPr>
        <w:t xml:space="preserve">he sustained </w:t>
      </w:r>
      <w:r w:rsidR="00853C25">
        <w:rPr>
          <w:rFonts w:ascii="Calibri" w:hAnsi="Calibri" w:cs="Calibri"/>
        </w:rPr>
        <w:t>in</w:t>
      </w:r>
      <w:r w:rsidR="008D06AC">
        <w:rPr>
          <w:rFonts w:ascii="Calibri" w:hAnsi="Calibri" w:cs="Calibri"/>
        </w:rPr>
        <w:t xml:space="preserve"> a </w:t>
      </w:r>
      <w:r w:rsidR="00CB759B">
        <w:rPr>
          <w:rFonts w:ascii="Calibri" w:hAnsi="Calibri" w:cs="Calibri"/>
        </w:rPr>
        <w:t>Death Firm</w:t>
      </w:r>
      <w:r w:rsidR="008D06AC">
        <w:rPr>
          <w:rFonts w:ascii="Calibri" w:hAnsi="Calibri" w:cs="Calibri"/>
        </w:rPr>
        <w:t xml:space="preserve"> attack</w:t>
      </w:r>
      <w:r w:rsidR="004377BF">
        <w:rPr>
          <w:rFonts w:ascii="Calibri" w:hAnsi="Calibri" w:cs="Calibri"/>
        </w:rPr>
        <w:t xml:space="preserve">,” the officer sadly informed him. </w:t>
      </w:r>
      <w:r w:rsidR="0026619D">
        <w:rPr>
          <w:rFonts w:ascii="Calibri" w:hAnsi="Calibri" w:cs="Calibri"/>
        </w:rPr>
        <w:t>“</w:t>
      </w:r>
      <w:r w:rsidR="005D27A8">
        <w:rPr>
          <w:rFonts w:ascii="Calibri" w:hAnsi="Calibri" w:cs="Calibri"/>
        </w:rPr>
        <w:t xml:space="preserve">We found </w:t>
      </w:r>
      <w:r w:rsidR="00FC461D">
        <w:rPr>
          <w:rFonts w:ascii="Calibri" w:hAnsi="Calibri" w:cs="Calibri"/>
        </w:rPr>
        <w:t xml:space="preserve">several bite marks and a few </w:t>
      </w:r>
      <w:r w:rsidR="00BA327F">
        <w:rPr>
          <w:rFonts w:ascii="Calibri" w:hAnsi="Calibri" w:cs="Calibri"/>
        </w:rPr>
        <w:t xml:space="preserve">deep </w:t>
      </w:r>
      <w:r w:rsidR="00092CC0">
        <w:rPr>
          <w:rFonts w:ascii="Calibri" w:hAnsi="Calibri" w:cs="Calibri"/>
        </w:rPr>
        <w:t>scratches on</w:t>
      </w:r>
      <w:r w:rsidR="001406A5">
        <w:rPr>
          <w:rFonts w:ascii="Calibri" w:hAnsi="Calibri" w:cs="Calibri"/>
        </w:rPr>
        <w:t xml:space="preserve"> his body</w:t>
      </w:r>
      <w:r w:rsidR="00DA2E14">
        <w:rPr>
          <w:rFonts w:ascii="Calibri" w:hAnsi="Calibri" w:cs="Calibri"/>
        </w:rPr>
        <w:t xml:space="preserve"> from </w:t>
      </w:r>
      <w:r w:rsidR="00092CC0">
        <w:rPr>
          <w:rFonts w:ascii="Calibri" w:hAnsi="Calibri" w:cs="Calibri"/>
        </w:rPr>
        <w:t>the attack</w:t>
      </w:r>
      <w:r w:rsidR="001406A5">
        <w:rPr>
          <w:rFonts w:ascii="Calibri" w:hAnsi="Calibri" w:cs="Calibri"/>
        </w:rPr>
        <w:t>.</w:t>
      </w:r>
      <w:r w:rsidR="00092CC0">
        <w:rPr>
          <w:rFonts w:ascii="Calibri" w:hAnsi="Calibri" w:cs="Calibri"/>
        </w:rPr>
        <w:t xml:space="preserve"> </w:t>
      </w:r>
      <w:r w:rsidR="00615293">
        <w:rPr>
          <w:rFonts w:ascii="Calibri" w:hAnsi="Calibri" w:cs="Calibri"/>
        </w:rPr>
        <w:t>The building then collapsed with him inside it.</w:t>
      </w:r>
      <w:r w:rsidR="001B7277">
        <w:rPr>
          <w:rFonts w:ascii="Calibri" w:hAnsi="Calibri" w:cs="Calibri"/>
        </w:rPr>
        <w:t>”</w:t>
      </w:r>
    </w:p>
    <w:p w14:paraId="6DC5DA5F" w14:textId="155F0AEE" w:rsidR="005B2863" w:rsidRDefault="002D01DD" w:rsidP="00124CD7">
      <w:pPr>
        <w:spacing w:line="480" w:lineRule="auto"/>
        <w:ind w:firstLine="720"/>
        <w:rPr>
          <w:rFonts w:ascii="Calibri" w:hAnsi="Calibri" w:cs="Calibri"/>
        </w:rPr>
      </w:pPr>
      <w:r>
        <w:rPr>
          <w:rFonts w:ascii="Calibri" w:hAnsi="Calibri" w:cs="Calibri"/>
        </w:rPr>
        <w:t>Harris</w:t>
      </w:r>
      <w:r w:rsidR="006F3F73">
        <w:rPr>
          <w:rFonts w:ascii="Calibri" w:hAnsi="Calibri" w:cs="Calibri"/>
        </w:rPr>
        <w:t xml:space="preserve"> immediately broke down in tears. </w:t>
      </w:r>
      <w:r w:rsidR="00C139EC">
        <w:rPr>
          <w:rFonts w:ascii="Calibri" w:hAnsi="Calibri" w:cs="Calibri"/>
        </w:rPr>
        <w:t xml:space="preserve">He was too late. </w:t>
      </w:r>
      <w:r w:rsidR="008333A9">
        <w:rPr>
          <w:rFonts w:ascii="Calibri" w:hAnsi="Calibri" w:cs="Calibri"/>
        </w:rPr>
        <w:t xml:space="preserve">A familiar feeling came over him. </w:t>
      </w:r>
      <w:r w:rsidR="000669B4">
        <w:rPr>
          <w:rFonts w:ascii="Calibri" w:hAnsi="Calibri" w:cs="Calibri"/>
        </w:rPr>
        <w:t>It wasn’t that long ago that he had experienced the loss of his parents, fiancé</w:t>
      </w:r>
      <w:r w:rsidR="00D1748F">
        <w:rPr>
          <w:rFonts w:ascii="Calibri" w:hAnsi="Calibri" w:cs="Calibri"/>
        </w:rPr>
        <w:t>e</w:t>
      </w:r>
      <w:r w:rsidR="000669B4">
        <w:rPr>
          <w:rFonts w:ascii="Calibri" w:hAnsi="Calibri" w:cs="Calibri"/>
        </w:rPr>
        <w:t xml:space="preserve">, and </w:t>
      </w:r>
      <w:r w:rsidR="009A5CFE">
        <w:rPr>
          <w:rFonts w:ascii="Calibri" w:hAnsi="Calibri" w:cs="Calibri"/>
        </w:rPr>
        <w:t>siblings</w:t>
      </w:r>
      <w:r w:rsidR="00C75409">
        <w:rPr>
          <w:rFonts w:ascii="Calibri" w:hAnsi="Calibri" w:cs="Calibri"/>
        </w:rPr>
        <w:t xml:space="preserve"> from being mauled by</w:t>
      </w:r>
      <w:r w:rsidR="00FD16E0">
        <w:rPr>
          <w:rFonts w:ascii="Calibri" w:hAnsi="Calibri" w:cs="Calibri"/>
        </w:rPr>
        <w:t xml:space="preserve"> </w:t>
      </w:r>
      <w:r w:rsidR="00C75409">
        <w:rPr>
          <w:rFonts w:ascii="Calibri" w:hAnsi="Calibri" w:cs="Calibri"/>
        </w:rPr>
        <w:t>Death Firms</w:t>
      </w:r>
      <w:r w:rsidR="009A5CFE">
        <w:rPr>
          <w:rFonts w:ascii="Calibri" w:hAnsi="Calibri" w:cs="Calibri"/>
        </w:rPr>
        <w:t xml:space="preserve">. He felt </w:t>
      </w:r>
      <w:r w:rsidR="000357E1">
        <w:rPr>
          <w:rFonts w:ascii="Calibri" w:hAnsi="Calibri" w:cs="Calibri"/>
        </w:rPr>
        <w:t>a deep pain</w:t>
      </w:r>
      <w:r w:rsidR="006A1E39">
        <w:rPr>
          <w:rFonts w:ascii="Calibri" w:hAnsi="Calibri" w:cs="Calibri"/>
        </w:rPr>
        <w:t xml:space="preserve"> inside him</w:t>
      </w:r>
      <w:r w:rsidR="000357E1">
        <w:rPr>
          <w:rFonts w:ascii="Calibri" w:hAnsi="Calibri" w:cs="Calibri"/>
        </w:rPr>
        <w:t xml:space="preserve">. </w:t>
      </w:r>
    </w:p>
    <w:p w14:paraId="34CB9C84" w14:textId="5E721DBB" w:rsidR="002D01DD" w:rsidRDefault="002D01DD" w:rsidP="00124CD7">
      <w:pPr>
        <w:spacing w:line="480" w:lineRule="auto"/>
        <w:ind w:firstLine="720"/>
        <w:rPr>
          <w:rFonts w:ascii="Calibri" w:hAnsi="Calibri" w:cs="Calibri"/>
        </w:rPr>
      </w:pPr>
      <w:r>
        <w:rPr>
          <w:rFonts w:ascii="Calibri" w:hAnsi="Calibri" w:cs="Calibri"/>
        </w:rPr>
        <w:t xml:space="preserve">“Thank you,” </w:t>
      </w:r>
      <w:r w:rsidR="0049316C">
        <w:rPr>
          <w:rFonts w:ascii="Calibri" w:hAnsi="Calibri" w:cs="Calibri"/>
        </w:rPr>
        <w:t>Harris</w:t>
      </w:r>
      <w:r w:rsidR="00E72E0A">
        <w:rPr>
          <w:rFonts w:ascii="Calibri" w:hAnsi="Calibri" w:cs="Calibri"/>
        </w:rPr>
        <w:t xml:space="preserve"> choked out. </w:t>
      </w:r>
      <w:r w:rsidR="00F73229">
        <w:rPr>
          <w:rFonts w:ascii="Calibri" w:hAnsi="Calibri" w:cs="Calibri"/>
        </w:rPr>
        <w:t>He drove away, feeling lost</w:t>
      </w:r>
      <w:r w:rsidR="006B06EC">
        <w:rPr>
          <w:rFonts w:ascii="Calibri" w:hAnsi="Calibri" w:cs="Calibri"/>
        </w:rPr>
        <w:t xml:space="preserve"> and confused. Harris had never done anything without Alderson’s approval before. He wasn’t sure who he should turn to now. </w:t>
      </w:r>
      <w:r w:rsidR="00CD349B">
        <w:rPr>
          <w:rFonts w:ascii="Calibri" w:hAnsi="Calibri" w:cs="Calibri"/>
        </w:rPr>
        <w:t xml:space="preserve">Harris had to go back to the old warehouse and </w:t>
      </w:r>
      <w:r w:rsidR="00F147DB">
        <w:rPr>
          <w:rFonts w:ascii="Calibri" w:hAnsi="Calibri" w:cs="Calibri"/>
        </w:rPr>
        <w:t>tell</w:t>
      </w:r>
      <w:r w:rsidR="00CD349B">
        <w:rPr>
          <w:rFonts w:ascii="Calibri" w:hAnsi="Calibri" w:cs="Calibri"/>
        </w:rPr>
        <w:t xml:space="preserve"> the </w:t>
      </w:r>
      <w:r w:rsidR="003D1CC9">
        <w:rPr>
          <w:rFonts w:ascii="Calibri" w:hAnsi="Calibri" w:cs="Calibri"/>
        </w:rPr>
        <w:t xml:space="preserve">commanding officer </w:t>
      </w:r>
      <w:r w:rsidR="00F147DB">
        <w:rPr>
          <w:rFonts w:ascii="Calibri" w:hAnsi="Calibri" w:cs="Calibri"/>
        </w:rPr>
        <w:t xml:space="preserve">they had to </w:t>
      </w:r>
      <w:r w:rsidR="00731E6C">
        <w:rPr>
          <w:rFonts w:ascii="Calibri" w:hAnsi="Calibri" w:cs="Calibri"/>
        </w:rPr>
        <w:t xml:space="preserve">find Camargo and have him order the </w:t>
      </w:r>
      <w:r w:rsidR="00CB759B">
        <w:rPr>
          <w:rFonts w:ascii="Calibri" w:hAnsi="Calibri" w:cs="Calibri"/>
        </w:rPr>
        <w:t>Death Firm</w:t>
      </w:r>
      <w:r w:rsidR="00731E6C">
        <w:rPr>
          <w:rFonts w:ascii="Calibri" w:hAnsi="Calibri" w:cs="Calibri"/>
        </w:rPr>
        <w:t>s to stop attacki</w:t>
      </w:r>
      <w:r w:rsidR="00D123C8">
        <w:rPr>
          <w:rFonts w:ascii="Calibri" w:hAnsi="Calibri" w:cs="Calibri"/>
        </w:rPr>
        <w:t xml:space="preserve">ng and have them come back to him so the Army </w:t>
      </w:r>
      <w:r w:rsidR="00D1748F">
        <w:rPr>
          <w:rFonts w:ascii="Calibri" w:hAnsi="Calibri" w:cs="Calibri"/>
        </w:rPr>
        <w:t xml:space="preserve">could </w:t>
      </w:r>
      <w:r w:rsidR="00D123C8">
        <w:rPr>
          <w:rFonts w:ascii="Calibri" w:hAnsi="Calibri" w:cs="Calibri"/>
        </w:rPr>
        <w:t xml:space="preserve">figure out what they should do with the newly created </w:t>
      </w:r>
      <w:r w:rsidR="00CB759B">
        <w:rPr>
          <w:rFonts w:ascii="Calibri" w:hAnsi="Calibri" w:cs="Calibri"/>
        </w:rPr>
        <w:t>Death Firm</w:t>
      </w:r>
      <w:r w:rsidR="00D123C8">
        <w:rPr>
          <w:rFonts w:ascii="Calibri" w:hAnsi="Calibri" w:cs="Calibri"/>
        </w:rPr>
        <w:t>s.</w:t>
      </w:r>
      <w:r w:rsidR="002C09C1">
        <w:rPr>
          <w:rFonts w:ascii="Calibri" w:hAnsi="Calibri" w:cs="Calibri"/>
        </w:rPr>
        <w:t xml:space="preserve"> It would be an easier approach than starting a </w:t>
      </w:r>
      <w:r w:rsidR="002D39A0">
        <w:rPr>
          <w:rFonts w:ascii="Calibri" w:hAnsi="Calibri" w:cs="Calibri"/>
        </w:rPr>
        <w:t xml:space="preserve">full-scale war with the </w:t>
      </w:r>
      <w:r w:rsidR="00CB759B">
        <w:rPr>
          <w:rFonts w:ascii="Calibri" w:hAnsi="Calibri" w:cs="Calibri"/>
        </w:rPr>
        <w:t>Death Firm</w:t>
      </w:r>
      <w:r w:rsidR="002D39A0">
        <w:rPr>
          <w:rFonts w:ascii="Calibri" w:hAnsi="Calibri" w:cs="Calibri"/>
        </w:rPr>
        <w:t xml:space="preserve">s. </w:t>
      </w:r>
      <w:r w:rsidR="00EB7DF2">
        <w:rPr>
          <w:rFonts w:ascii="Calibri" w:hAnsi="Calibri" w:cs="Calibri"/>
        </w:rPr>
        <w:t xml:space="preserve">He slowly </w:t>
      </w:r>
      <w:r w:rsidR="00157127">
        <w:rPr>
          <w:rFonts w:ascii="Calibri" w:hAnsi="Calibri" w:cs="Calibri"/>
        </w:rPr>
        <w:t xml:space="preserve">backed out of the hospital parking lot while he tried to fight </w:t>
      </w:r>
      <w:r w:rsidR="00057E85">
        <w:rPr>
          <w:rFonts w:ascii="Calibri" w:hAnsi="Calibri" w:cs="Calibri"/>
        </w:rPr>
        <w:t>back the tears that were streaming from his eyes.</w:t>
      </w:r>
      <w:r w:rsidR="008D5ADC">
        <w:rPr>
          <w:rFonts w:ascii="Calibri" w:hAnsi="Calibri" w:cs="Calibri"/>
        </w:rPr>
        <w:t xml:space="preserve"> He knew after he </w:t>
      </w:r>
      <w:r w:rsidR="00D1748F">
        <w:rPr>
          <w:rFonts w:ascii="Calibri" w:hAnsi="Calibri" w:cs="Calibri"/>
        </w:rPr>
        <w:t xml:space="preserve">told </w:t>
      </w:r>
      <w:r w:rsidR="008D5ADC">
        <w:rPr>
          <w:rFonts w:ascii="Calibri" w:hAnsi="Calibri" w:cs="Calibri"/>
        </w:rPr>
        <w:t xml:space="preserve">the military unit of </w:t>
      </w:r>
      <w:r w:rsidR="000C61E0">
        <w:rPr>
          <w:rFonts w:ascii="Calibri" w:hAnsi="Calibri" w:cs="Calibri"/>
        </w:rPr>
        <w:t>Alderson’s death</w:t>
      </w:r>
      <w:r w:rsidR="00D1748F">
        <w:rPr>
          <w:rFonts w:ascii="Calibri" w:hAnsi="Calibri" w:cs="Calibri"/>
        </w:rPr>
        <w:t xml:space="preserve"> that</w:t>
      </w:r>
      <w:r w:rsidR="000C61E0">
        <w:rPr>
          <w:rFonts w:ascii="Calibri" w:hAnsi="Calibri" w:cs="Calibri"/>
        </w:rPr>
        <w:t xml:space="preserve"> the </w:t>
      </w:r>
      <w:r w:rsidR="00D3761F">
        <w:rPr>
          <w:rFonts w:ascii="Calibri" w:hAnsi="Calibri" w:cs="Calibri"/>
        </w:rPr>
        <w:t>news would</w:t>
      </w:r>
      <w:r w:rsidR="000C61E0">
        <w:rPr>
          <w:rFonts w:ascii="Calibri" w:hAnsi="Calibri" w:cs="Calibri"/>
        </w:rPr>
        <w:t xml:space="preserve"> get out quickly. </w:t>
      </w:r>
    </w:p>
    <w:p w14:paraId="263D7E2E" w14:textId="302B2962" w:rsidR="00B82BC9" w:rsidRDefault="00CD2915" w:rsidP="00124CD7">
      <w:pPr>
        <w:spacing w:line="480" w:lineRule="auto"/>
        <w:ind w:firstLine="720"/>
        <w:rPr>
          <w:rFonts w:ascii="Calibri" w:hAnsi="Calibri" w:cs="Calibri"/>
        </w:rPr>
      </w:pPr>
      <w:r w:rsidRPr="1FD0627C">
        <w:rPr>
          <w:rFonts w:ascii="Calibri" w:hAnsi="Calibri" w:cs="Calibri"/>
        </w:rPr>
        <w:t xml:space="preserve">Memories of Alderson flooded his mind as he </w:t>
      </w:r>
      <w:r w:rsidR="00435CA4" w:rsidRPr="1FD0627C">
        <w:rPr>
          <w:rFonts w:ascii="Calibri" w:hAnsi="Calibri" w:cs="Calibri"/>
        </w:rPr>
        <w:t xml:space="preserve">was driving. </w:t>
      </w:r>
      <w:r w:rsidR="00D67531" w:rsidRPr="1FD0627C">
        <w:rPr>
          <w:rFonts w:ascii="Calibri" w:hAnsi="Calibri" w:cs="Calibri"/>
        </w:rPr>
        <w:t xml:space="preserve">No one </w:t>
      </w:r>
      <w:r w:rsidR="00C73B19">
        <w:rPr>
          <w:rFonts w:ascii="Calibri" w:hAnsi="Calibri" w:cs="Calibri"/>
        </w:rPr>
        <w:t>would</w:t>
      </w:r>
      <w:r w:rsidR="00D67531" w:rsidRPr="1FD0627C">
        <w:rPr>
          <w:rFonts w:ascii="Calibri" w:hAnsi="Calibri" w:cs="Calibri"/>
        </w:rPr>
        <w:t xml:space="preserve"> forget Alderson’s </w:t>
      </w:r>
      <w:r w:rsidR="00F01444" w:rsidRPr="1FD0627C">
        <w:rPr>
          <w:rFonts w:ascii="Calibri" w:hAnsi="Calibri" w:cs="Calibri"/>
        </w:rPr>
        <w:t xml:space="preserve">brave, heroic, kind nature. </w:t>
      </w:r>
      <w:r w:rsidR="001E6D44" w:rsidRPr="1FD0627C">
        <w:rPr>
          <w:rFonts w:ascii="Calibri" w:hAnsi="Calibri" w:cs="Calibri"/>
        </w:rPr>
        <w:t xml:space="preserve">The world </w:t>
      </w:r>
      <w:r w:rsidR="00C73B19">
        <w:rPr>
          <w:rFonts w:ascii="Calibri" w:hAnsi="Calibri" w:cs="Calibri"/>
        </w:rPr>
        <w:t>would</w:t>
      </w:r>
      <w:r w:rsidR="00C73B19" w:rsidRPr="1FD0627C">
        <w:rPr>
          <w:rFonts w:ascii="Calibri" w:hAnsi="Calibri" w:cs="Calibri"/>
        </w:rPr>
        <w:t xml:space="preserve"> </w:t>
      </w:r>
      <w:r w:rsidR="00BC0899" w:rsidRPr="1FD0627C">
        <w:rPr>
          <w:rFonts w:ascii="Calibri" w:hAnsi="Calibri" w:cs="Calibri"/>
        </w:rPr>
        <w:t xml:space="preserve">soon be grieving. </w:t>
      </w:r>
      <w:r w:rsidR="00C951B1" w:rsidRPr="1FD0627C">
        <w:rPr>
          <w:rFonts w:ascii="Calibri" w:hAnsi="Calibri" w:cs="Calibri"/>
        </w:rPr>
        <w:t xml:space="preserve">Harris tried hard to concentrate on the road as </w:t>
      </w:r>
      <w:r w:rsidR="00283180" w:rsidRPr="1FD0627C">
        <w:rPr>
          <w:rFonts w:ascii="Calibri" w:hAnsi="Calibri" w:cs="Calibri"/>
        </w:rPr>
        <w:t xml:space="preserve">he was lost in his emotions. </w:t>
      </w:r>
      <w:r w:rsidR="009E2A66" w:rsidRPr="1FD0627C">
        <w:rPr>
          <w:rFonts w:ascii="Calibri" w:hAnsi="Calibri" w:cs="Calibri"/>
        </w:rPr>
        <w:t>The</w:t>
      </w:r>
      <w:r w:rsidR="005D0B12" w:rsidRPr="1FD0627C">
        <w:rPr>
          <w:rFonts w:ascii="Calibri" w:hAnsi="Calibri" w:cs="Calibri"/>
        </w:rPr>
        <w:t xml:space="preserve"> </w:t>
      </w:r>
      <w:r w:rsidR="003E0105" w:rsidRPr="1FD0627C">
        <w:rPr>
          <w:rFonts w:ascii="Calibri" w:hAnsi="Calibri" w:cs="Calibri"/>
        </w:rPr>
        <w:t>twenty-minute</w:t>
      </w:r>
      <w:r w:rsidR="009E2A66" w:rsidRPr="1FD0627C">
        <w:rPr>
          <w:rFonts w:ascii="Calibri" w:hAnsi="Calibri" w:cs="Calibri"/>
        </w:rPr>
        <w:t xml:space="preserve"> drive </w:t>
      </w:r>
      <w:r w:rsidR="00C73B19">
        <w:rPr>
          <w:rFonts w:ascii="Calibri" w:hAnsi="Calibri" w:cs="Calibri"/>
        </w:rPr>
        <w:t>seemed</w:t>
      </w:r>
      <w:r w:rsidR="00C73B19" w:rsidRPr="1FD0627C">
        <w:rPr>
          <w:rFonts w:ascii="Calibri" w:hAnsi="Calibri" w:cs="Calibri"/>
        </w:rPr>
        <w:t xml:space="preserve"> </w:t>
      </w:r>
      <w:r w:rsidR="009E2A66" w:rsidRPr="1FD0627C">
        <w:rPr>
          <w:rFonts w:ascii="Calibri" w:hAnsi="Calibri" w:cs="Calibri"/>
        </w:rPr>
        <w:t xml:space="preserve">more like </w:t>
      </w:r>
      <w:r w:rsidR="005D0B12" w:rsidRPr="1FD0627C">
        <w:rPr>
          <w:rFonts w:ascii="Calibri" w:hAnsi="Calibri" w:cs="Calibri"/>
        </w:rPr>
        <w:t xml:space="preserve">an eternity. </w:t>
      </w:r>
      <w:r w:rsidR="003E0105" w:rsidRPr="1FD0627C">
        <w:rPr>
          <w:rFonts w:ascii="Calibri" w:hAnsi="Calibri" w:cs="Calibri"/>
        </w:rPr>
        <w:t xml:space="preserve">Amidst </w:t>
      </w:r>
      <w:r w:rsidR="00196CFE" w:rsidRPr="1FD0627C">
        <w:rPr>
          <w:rFonts w:ascii="Calibri" w:hAnsi="Calibri" w:cs="Calibri"/>
        </w:rPr>
        <w:t>all that</w:t>
      </w:r>
      <w:r w:rsidR="003E0105" w:rsidRPr="1FD0627C">
        <w:rPr>
          <w:rFonts w:ascii="Calibri" w:hAnsi="Calibri" w:cs="Calibri"/>
        </w:rPr>
        <w:t xml:space="preserve"> he was going through, explosions</w:t>
      </w:r>
      <w:r w:rsidR="00A42FAF" w:rsidRPr="1FD0627C">
        <w:rPr>
          <w:rFonts w:ascii="Calibri" w:hAnsi="Calibri" w:cs="Calibri"/>
        </w:rPr>
        <w:t xml:space="preserve">, gunshots, </w:t>
      </w:r>
      <w:r w:rsidR="00525E5E" w:rsidRPr="1FD0627C">
        <w:rPr>
          <w:rFonts w:ascii="Calibri" w:hAnsi="Calibri" w:cs="Calibri"/>
        </w:rPr>
        <w:t xml:space="preserve">and fires </w:t>
      </w:r>
      <w:r w:rsidR="00CB7515" w:rsidRPr="1FD0627C">
        <w:rPr>
          <w:rFonts w:ascii="Calibri" w:hAnsi="Calibri" w:cs="Calibri"/>
        </w:rPr>
        <w:t xml:space="preserve">surrounded him. </w:t>
      </w:r>
      <w:r w:rsidR="00B82BC9" w:rsidRPr="1FD0627C">
        <w:rPr>
          <w:rFonts w:ascii="Calibri" w:hAnsi="Calibri" w:cs="Calibri"/>
        </w:rPr>
        <w:t xml:space="preserve">It was total chaos. </w:t>
      </w:r>
    </w:p>
    <w:p w14:paraId="36E7648B" w14:textId="03FF7EC2" w:rsidR="00522FA8" w:rsidRDefault="001F5B60" w:rsidP="00071CF5">
      <w:pPr>
        <w:spacing w:line="480" w:lineRule="auto"/>
        <w:ind w:firstLine="720"/>
        <w:rPr>
          <w:rFonts w:ascii="Calibri" w:hAnsi="Calibri" w:cs="Calibri"/>
        </w:rPr>
      </w:pPr>
      <w:r>
        <w:rPr>
          <w:rFonts w:ascii="Calibri" w:hAnsi="Calibri" w:cs="Calibri"/>
        </w:rPr>
        <w:t xml:space="preserve">He swerved his car quickly to avoid </w:t>
      </w:r>
      <w:r w:rsidR="00023E36">
        <w:rPr>
          <w:rFonts w:ascii="Calibri" w:hAnsi="Calibri" w:cs="Calibri"/>
        </w:rPr>
        <w:t xml:space="preserve">a </w:t>
      </w:r>
      <w:r w:rsidR="00CB759B">
        <w:rPr>
          <w:rFonts w:ascii="Calibri" w:hAnsi="Calibri" w:cs="Calibri"/>
        </w:rPr>
        <w:t>Death Firm</w:t>
      </w:r>
      <w:r w:rsidR="00023E36">
        <w:rPr>
          <w:rFonts w:ascii="Calibri" w:hAnsi="Calibri" w:cs="Calibri"/>
        </w:rPr>
        <w:t xml:space="preserve"> that </w:t>
      </w:r>
      <w:r w:rsidR="00C73B19">
        <w:rPr>
          <w:rFonts w:ascii="Calibri" w:hAnsi="Calibri" w:cs="Calibri"/>
        </w:rPr>
        <w:t xml:space="preserve">leaped </w:t>
      </w:r>
      <w:r w:rsidR="00023E36">
        <w:rPr>
          <w:rFonts w:ascii="Calibri" w:hAnsi="Calibri" w:cs="Calibri"/>
        </w:rPr>
        <w:t xml:space="preserve">out at him. </w:t>
      </w:r>
      <w:r w:rsidR="00412A3E">
        <w:rPr>
          <w:rFonts w:ascii="Calibri" w:hAnsi="Calibri" w:cs="Calibri"/>
        </w:rPr>
        <w:t>Harris was not in a good state of mind. He backed up</w:t>
      </w:r>
      <w:r w:rsidR="00541016">
        <w:rPr>
          <w:rFonts w:ascii="Calibri" w:hAnsi="Calibri" w:cs="Calibri"/>
        </w:rPr>
        <w:t xml:space="preserve">, spun his car wheels, and drove as fast as he could </w:t>
      </w:r>
      <w:r w:rsidR="00C73B19">
        <w:rPr>
          <w:rFonts w:ascii="Calibri" w:hAnsi="Calibri" w:cs="Calibri"/>
        </w:rPr>
        <w:t xml:space="preserve">toward </w:t>
      </w:r>
      <w:r w:rsidR="00541016">
        <w:rPr>
          <w:rFonts w:ascii="Calibri" w:hAnsi="Calibri" w:cs="Calibri"/>
        </w:rPr>
        <w:t xml:space="preserve">the </w:t>
      </w:r>
      <w:r w:rsidR="00CB759B">
        <w:rPr>
          <w:rFonts w:ascii="Calibri" w:hAnsi="Calibri" w:cs="Calibri"/>
        </w:rPr>
        <w:t>Death Firm</w:t>
      </w:r>
      <w:r w:rsidR="00541016">
        <w:rPr>
          <w:rFonts w:ascii="Calibri" w:hAnsi="Calibri" w:cs="Calibri"/>
        </w:rPr>
        <w:t xml:space="preserve">. He hit </w:t>
      </w:r>
      <w:r w:rsidR="000B3199">
        <w:rPr>
          <w:rFonts w:ascii="Calibri" w:hAnsi="Calibri" w:cs="Calibri"/>
        </w:rPr>
        <w:t xml:space="preserve">it so hard that the </w:t>
      </w:r>
      <w:r w:rsidR="00CB759B">
        <w:rPr>
          <w:rFonts w:ascii="Calibri" w:hAnsi="Calibri" w:cs="Calibri"/>
        </w:rPr>
        <w:t>Death Firm</w:t>
      </w:r>
      <w:r w:rsidR="000B3199">
        <w:rPr>
          <w:rFonts w:ascii="Calibri" w:hAnsi="Calibri" w:cs="Calibri"/>
        </w:rPr>
        <w:t xml:space="preserve"> flew </w:t>
      </w:r>
      <w:r w:rsidR="00C73B19">
        <w:rPr>
          <w:rFonts w:ascii="Calibri" w:hAnsi="Calibri" w:cs="Calibri"/>
        </w:rPr>
        <w:t>through</w:t>
      </w:r>
      <w:r w:rsidR="002C2B94">
        <w:rPr>
          <w:rFonts w:ascii="Calibri" w:hAnsi="Calibri" w:cs="Calibri"/>
        </w:rPr>
        <w:t xml:space="preserve"> the air and crashed into a store window. Shattered glass fell on top of the </w:t>
      </w:r>
      <w:r w:rsidR="00CB759B">
        <w:rPr>
          <w:rFonts w:ascii="Calibri" w:hAnsi="Calibri" w:cs="Calibri"/>
        </w:rPr>
        <w:t>Death Firm</w:t>
      </w:r>
      <w:r w:rsidR="002C2B94">
        <w:rPr>
          <w:rFonts w:ascii="Calibri" w:hAnsi="Calibri" w:cs="Calibri"/>
        </w:rPr>
        <w:t xml:space="preserve">. </w:t>
      </w:r>
      <w:r w:rsidR="00A45AAD">
        <w:rPr>
          <w:rFonts w:ascii="Calibri" w:hAnsi="Calibri" w:cs="Calibri"/>
        </w:rPr>
        <w:t xml:space="preserve">A large glass shard </w:t>
      </w:r>
      <w:r w:rsidR="00703E19">
        <w:rPr>
          <w:rFonts w:ascii="Calibri" w:hAnsi="Calibri" w:cs="Calibri"/>
        </w:rPr>
        <w:t xml:space="preserve">struck the </w:t>
      </w:r>
      <w:r w:rsidR="00CB759B">
        <w:rPr>
          <w:rFonts w:ascii="Calibri" w:hAnsi="Calibri" w:cs="Calibri"/>
        </w:rPr>
        <w:t>Death Firm</w:t>
      </w:r>
      <w:r w:rsidR="00703E19">
        <w:rPr>
          <w:rFonts w:ascii="Calibri" w:hAnsi="Calibri" w:cs="Calibri"/>
        </w:rPr>
        <w:t xml:space="preserve"> right in the chest. The </w:t>
      </w:r>
      <w:r w:rsidR="00CB759B">
        <w:rPr>
          <w:rFonts w:ascii="Calibri" w:hAnsi="Calibri" w:cs="Calibri"/>
        </w:rPr>
        <w:t>Death Firm</w:t>
      </w:r>
      <w:r w:rsidR="00703E19">
        <w:rPr>
          <w:rFonts w:ascii="Calibri" w:hAnsi="Calibri" w:cs="Calibri"/>
        </w:rPr>
        <w:t xml:space="preserve"> </w:t>
      </w:r>
      <w:r w:rsidR="00C73B19">
        <w:rPr>
          <w:rFonts w:ascii="Calibri" w:hAnsi="Calibri" w:cs="Calibri"/>
        </w:rPr>
        <w:t xml:space="preserve">lay </w:t>
      </w:r>
      <w:r w:rsidR="00703E19">
        <w:rPr>
          <w:rFonts w:ascii="Calibri" w:hAnsi="Calibri" w:cs="Calibri"/>
        </w:rPr>
        <w:t>lifeless</w:t>
      </w:r>
      <w:r w:rsidR="007157C7">
        <w:rPr>
          <w:rFonts w:ascii="Calibri" w:hAnsi="Calibri" w:cs="Calibri"/>
        </w:rPr>
        <w:t xml:space="preserve"> on the store</w:t>
      </w:r>
      <w:r w:rsidR="00522FA8">
        <w:rPr>
          <w:rFonts w:ascii="Calibri" w:hAnsi="Calibri" w:cs="Calibri"/>
        </w:rPr>
        <w:t>’</w:t>
      </w:r>
      <w:r w:rsidR="007157C7">
        <w:rPr>
          <w:rFonts w:ascii="Calibri" w:hAnsi="Calibri" w:cs="Calibri"/>
        </w:rPr>
        <w:t>s window display</w:t>
      </w:r>
      <w:r w:rsidR="00703E19">
        <w:rPr>
          <w:rFonts w:ascii="Calibri" w:hAnsi="Calibri" w:cs="Calibri"/>
        </w:rPr>
        <w:t>.</w:t>
      </w:r>
      <w:r w:rsidR="007157C7">
        <w:rPr>
          <w:rFonts w:ascii="Calibri" w:hAnsi="Calibri" w:cs="Calibri"/>
        </w:rPr>
        <w:t xml:space="preserve"> </w:t>
      </w:r>
      <w:r w:rsidR="00071CF5">
        <w:rPr>
          <w:rFonts w:ascii="Calibri" w:hAnsi="Calibri" w:cs="Calibri"/>
        </w:rPr>
        <w:t xml:space="preserve">Harris drove off quickly. </w:t>
      </w:r>
    </w:p>
    <w:p w14:paraId="2D0D523B" w14:textId="7391F1EB" w:rsidR="00E70FF1" w:rsidRDefault="004D6FC9" w:rsidP="00E70FF1">
      <w:pPr>
        <w:spacing w:line="480" w:lineRule="auto"/>
        <w:ind w:firstLine="720"/>
        <w:rPr>
          <w:rFonts w:ascii="Calibri" w:hAnsi="Calibri" w:cs="Calibri"/>
        </w:rPr>
      </w:pPr>
      <w:r w:rsidRPr="1FD0627C">
        <w:rPr>
          <w:rFonts w:ascii="Calibri" w:hAnsi="Calibri" w:cs="Calibri"/>
        </w:rPr>
        <w:t xml:space="preserve">He parked less than a block away from the old warehouse. He walked briskly </w:t>
      </w:r>
      <w:r w:rsidR="00C73B19">
        <w:rPr>
          <w:rFonts w:ascii="Calibri" w:hAnsi="Calibri" w:cs="Calibri"/>
        </w:rPr>
        <w:t>toward</w:t>
      </w:r>
      <w:r w:rsidR="00C73B19" w:rsidRPr="1FD0627C">
        <w:rPr>
          <w:rFonts w:ascii="Calibri" w:hAnsi="Calibri" w:cs="Calibri"/>
        </w:rPr>
        <w:t xml:space="preserve"> </w:t>
      </w:r>
      <w:r w:rsidRPr="1FD0627C">
        <w:rPr>
          <w:rFonts w:ascii="Calibri" w:hAnsi="Calibri" w:cs="Calibri"/>
        </w:rPr>
        <w:t xml:space="preserve">a </w:t>
      </w:r>
      <w:r w:rsidR="00175B46" w:rsidRPr="1FD0627C">
        <w:rPr>
          <w:rFonts w:ascii="Calibri" w:hAnsi="Calibri" w:cs="Calibri"/>
        </w:rPr>
        <w:t xml:space="preserve">soldier and asked him who the commanding officer of the </w:t>
      </w:r>
      <w:r w:rsidR="00E70FF1" w:rsidRPr="1FD0627C">
        <w:rPr>
          <w:rFonts w:ascii="Calibri" w:hAnsi="Calibri" w:cs="Calibri"/>
        </w:rPr>
        <w:t xml:space="preserve">military </w:t>
      </w:r>
      <w:r w:rsidR="00175B46" w:rsidRPr="1FD0627C">
        <w:rPr>
          <w:rFonts w:ascii="Calibri" w:hAnsi="Calibri" w:cs="Calibri"/>
        </w:rPr>
        <w:t>unit</w:t>
      </w:r>
      <w:r w:rsidR="00C73B19">
        <w:rPr>
          <w:rFonts w:ascii="Calibri" w:hAnsi="Calibri" w:cs="Calibri"/>
        </w:rPr>
        <w:t xml:space="preserve"> was</w:t>
      </w:r>
      <w:r w:rsidR="00175B46" w:rsidRPr="1FD0627C">
        <w:rPr>
          <w:rFonts w:ascii="Calibri" w:hAnsi="Calibri" w:cs="Calibri"/>
        </w:rPr>
        <w:t xml:space="preserve">. </w:t>
      </w:r>
      <w:r w:rsidR="00C37FAD" w:rsidRPr="1FD0627C">
        <w:rPr>
          <w:rFonts w:ascii="Calibri" w:hAnsi="Calibri" w:cs="Calibri"/>
        </w:rPr>
        <w:t xml:space="preserve">The soldier </w:t>
      </w:r>
      <w:r w:rsidR="00D95D6F" w:rsidRPr="1FD0627C">
        <w:rPr>
          <w:rFonts w:ascii="Calibri" w:hAnsi="Calibri" w:cs="Calibri"/>
        </w:rPr>
        <w:t>pointed out to a tall</w:t>
      </w:r>
      <w:r w:rsidR="00AE33D9" w:rsidRPr="1FD0627C">
        <w:rPr>
          <w:rFonts w:ascii="Calibri" w:hAnsi="Calibri" w:cs="Calibri"/>
        </w:rPr>
        <w:t xml:space="preserve"> and lean </w:t>
      </w:r>
      <w:r w:rsidR="00D02F98" w:rsidRPr="1FD0627C">
        <w:rPr>
          <w:rFonts w:ascii="Calibri" w:hAnsi="Calibri" w:cs="Calibri"/>
        </w:rPr>
        <w:t>man with light brown hair</w:t>
      </w:r>
      <w:r w:rsidR="00FC0EED" w:rsidRPr="1FD0627C">
        <w:rPr>
          <w:rFonts w:ascii="Calibri" w:hAnsi="Calibri" w:cs="Calibri"/>
        </w:rPr>
        <w:t xml:space="preserve"> who was talking to another soldier while sho</w:t>
      </w:r>
      <w:r w:rsidR="00C168D6" w:rsidRPr="1FD0627C">
        <w:rPr>
          <w:rFonts w:ascii="Calibri" w:hAnsi="Calibri" w:cs="Calibri"/>
        </w:rPr>
        <w:t xml:space="preserve">wing him a map. </w:t>
      </w:r>
      <w:r w:rsidR="0019425E" w:rsidRPr="1FD0627C">
        <w:rPr>
          <w:rFonts w:ascii="Calibri" w:hAnsi="Calibri" w:cs="Calibri"/>
        </w:rPr>
        <w:t xml:space="preserve">Harris watched the </w:t>
      </w:r>
      <w:r w:rsidR="00C168D6" w:rsidRPr="1FD0627C">
        <w:rPr>
          <w:rFonts w:ascii="Calibri" w:hAnsi="Calibri" w:cs="Calibri"/>
        </w:rPr>
        <w:t xml:space="preserve">commanding officer point out </w:t>
      </w:r>
      <w:r w:rsidR="00360F38" w:rsidRPr="1FD0627C">
        <w:rPr>
          <w:rFonts w:ascii="Calibri" w:hAnsi="Calibri" w:cs="Calibri"/>
        </w:rPr>
        <w:t>a location</w:t>
      </w:r>
      <w:r w:rsidR="00834A09" w:rsidRPr="1FD0627C">
        <w:rPr>
          <w:rFonts w:ascii="Calibri" w:hAnsi="Calibri" w:cs="Calibri"/>
        </w:rPr>
        <w:t xml:space="preserve"> on the map.</w:t>
      </w:r>
      <w:r w:rsidR="00360F38" w:rsidRPr="1FD0627C">
        <w:rPr>
          <w:rFonts w:ascii="Calibri" w:hAnsi="Calibri" w:cs="Calibri"/>
        </w:rPr>
        <w:t xml:space="preserve"> </w:t>
      </w:r>
      <w:r w:rsidR="00834A09" w:rsidRPr="1FD0627C">
        <w:rPr>
          <w:rFonts w:ascii="Calibri" w:hAnsi="Calibri" w:cs="Calibri"/>
        </w:rPr>
        <w:t>He then</w:t>
      </w:r>
      <w:r w:rsidR="00FD0122" w:rsidRPr="1FD0627C">
        <w:rPr>
          <w:rFonts w:ascii="Calibri" w:hAnsi="Calibri" w:cs="Calibri"/>
        </w:rPr>
        <w:t xml:space="preserve"> g</w:t>
      </w:r>
      <w:r w:rsidR="00834A09" w:rsidRPr="1FD0627C">
        <w:rPr>
          <w:rFonts w:ascii="Calibri" w:hAnsi="Calibri" w:cs="Calibri"/>
        </w:rPr>
        <w:t>a</w:t>
      </w:r>
      <w:r w:rsidR="00FD0122" w:rsidRPr="1FD0627C">
        <w:rPr>
          <w:rFonts w:ascii="Calibri" w:hAnsi="Calibri" w:cs="Calibri"/>
        </w:rPr>
        <w:t xml:space="preserve">ve the soldier </w:t>
      </w:r>
      <w:r w:rsidR="00834A09" w:rsidRPr="1FD0627C">
        <w:rPr>
          <w:rFonts w:ascii="Calibri" w:hAnsi="Calibri" w:cs="Calibri"/>
        </w:rPr>
        <w:t xml:space="preserve">directions on how to get </w:t>
      </w:r>
      <w:r w:rsidR="00E474A1" w:rsidRPr="1FD0627C">
        <w:rPr>
          <w:rFonts w:ascii="Calibri" w:hAnsi="Calibri" w:cs="Calibri"/>
        </w:rPr>
        <w:t xml:space="preserve">to the location. </w:t>
      </w:r>
      <w:r w:rsidR="00CC2E6F" w:rsidRPr="1FD0627C">
        <w:rPr>
          <w:rFonts w:ascii="Calibri" w:hAnsi="Calibri" w:cs="Calibri"/>
        </w:rPr>
        <w:t>The soldier nodded his head</w:t>
      </w:r>
      <w:r w:rsidR="00C163D1" w:rsidRPr="1FD0627C">
        <w:rPr>
          <w:rFonts w:ascii="Calibri" w:hAnsi="Calibri" w:cs="Calibri"/>
        </w:rPr>
        <w:t xml:space="preserve"> to show he understood</w:t>
      </w:r>
      <w:r w:rsidR="000562CA" w:rsidRPr="1FD0627C">
        <w:rPr>
          <w:rFonts w:ascii="Calibri" w:hAnsi="Calibri" w:cs="Calibri"/>
        </w:rPr>
        <w:t xml:space="preserve">. </w:t>
      </w:r>
      <w:r w:rsidR="009C6A76" w:rsidRPr="1FD0627C">
        <w:rPr>
          <w:rFonts w:ascii="Calibri" w:hAnsi="Calibri" w:cs="Calibri"/>
        </w:rPr>
        <w:t>Harris tried not to look as if he was eavesdropping.</w:t>
      </w:r>
      <w:r w:rsidR="000562CA" w:rsidRPr="1FD0627C">
        <w:rPr>
          <w:rFonts w:ascii="Calibri" w:hAnsi="Calibri" w:cs="Calibri"/>
        </w:rPr>
        <w:t xml:space="preserve"> H</w:t>
      </w:r>
      <w:r w:rsidR="006975D7" w:rsidRPr="1FD0627C">
        <w:rPr>
          <w:rFonts w:ascii="Calibri" w:hAnsi="Calibri" w:cs="Calibri"/>
        </w:rPr>
        <w:t>arris</w:t>
      </w:r>
      <w:r w:rsidR="00BE1FD3" w:rsidRPr="1FD0627C">
        <w:rPr>
          <w:rFonts w:ascii="Calibri" w:hAnsi="Calibri" w:cs="Calibri"/>
        </w:rPr>
        <w:t>’</w:t>
      </w:r>
      <w:r w:rsidR="00C73B19">
        <w:rPr>
          <w:rFonts w:ascii="Calibri" w:hAnsi="Calibri" w:cs="Calibri"/>
        </w:rPr>
        <w:t>s</w:t>
      </w:r>
      <w:r w:rsidR="00BE1FD3" w:rsidRPr="1FD0627C">
        <w:rPr>
          <w:rFonts w:ascii="Calibri" w:hAnsi="Calibri" w:cs="Calibri"/>
        </w:rPr>
        <w:t xml:space="preserve"> attention</w:t>
      </w:r>
      <w:r w:rsidR="00590CE2" w:rsidRPr="1FD0627C">
        <w:rPr>
          <w:rFonts w:ascii="Calibri" w:hAnsi="Calibri" w:cs="Calibri"/>
        </w:rPr>
        <w:t xml:space="preserve"> then</w:t>
      </w:r>
      <w:r w:rsidR="00BE1FD3" w:rsidRPr="1FD0627C">
        <w:rPr>
          <w:rFonts w:ascii="Calibri" w:hAnsi="Calibri" w:cs="Calibri"/>
        </w:rPr>
        <w:t xml:space="preserve"> turned back to the soldier</w:t>
      </w:r>
      <w:r w:rsidR="00C73B19">
        <w:rPr>
          <w:rFonts w:ascii="Calibri" w:hAnsi="Calibri" w:cs="Calibri"/>
        </w:rPr>
        <w:t>,</w:t>
      </w:r>
      <w:r w:rsidR="00BE1FD3" w:rsidRPr="1FD0627C">
        <w:rPr>
          <w:rFonts w:ascii="Calibri" w:hAnsi="Calibri" w:cs="Calibri"/>
        </w:rPr>
        <w:t xml:space="preserve"> who showed him who the commanding officer was. </w:t>
      </w:r>
    </w:p>
    <w:p w14:paraId="7F5598F5" w14:textId="12562470" w:rsidR="009C6A76" w:rsidRDefault="00DD5CCF" w:rsidP="00E70FF1">
      <w:pPr>
        <w:spacing w:line="480" w:lineRule="auto"/>
        <w:ind w:firstLine="720"/>
        <w:rPr>
          <w:rFonts w:ascii="Calibri" w:hAnsi="Calibri" w:cs="Calibri"/>
        </w:rPr>
      </w:pPr>
      <w:r>
        <w:rPr>
          <w:rFonts w:ascii="Calibri" w:hAnsi="Calibri" w:cs="Calibri"/>
        </w:rPr>
        <w:t xml:space="preserve">“His name is </w:t>
      </w:r>
      <w:r w:rsidR="00136C21">
        <w:rPr>
          <w:rFonts w:ascii="Calibri" w:hAnsi="Calibri" w:cs="Calibri"/>
        </w:rPr>
        <w:t xml:space="preserve">Major </w:t>
      </w:r>
      <w:r w:rsidR="00B352A6">
        <w:rPr>
          <w:rFonts w:ascii="Calibri" w:hAnsi="Calibri" w:cs="Calibri"/>
        </w:rPr>
        <w:t>Casper Bruce</w:t>
      </w:r>
      <w:r w:rsidR="00C84EA0">
        <w:rPr>
          <w:rFonts w:ascii="Calibri" w:hAnsi="Calibri" w:cs="Calibri"/>
        </w:rPr>
        <w:t xml:space="preserve">,” </w:t>
      </w:r>
      <w:r w:rsidR="00513F94">
        <w:rPr>
          <w:rFonts w:ascii="Calibri" w:hAnsi="Calibri" w:cs="Calibri"/>
        </w:rPr>
        <w:t>the soldier told Harris as he waited his turn to speak with the major.</w:t>
      </w:r>
      <w:r w:rsidR="006251F2">
        <w:rPr>
          <w:rFonts w:ascii="Calibri" w:hAnsi="Calibri" w:cs="Calibri"/>
        </w:rPr>
        <w:t xml:space="preserve"> “Wait here. </w:t>
      </w:r>
      <w:r w:rsidR="00187AB4">
        <w:rPr>
          <w:rFonts w:ascii="Calibri" w:hAnsi="Calibri" w:cs="Calibri"/>
        </w:rPr>
        <w:t>I will let him know you are here.”</w:t>
      </w:r>
    </w:p>
    <w:p w14:paraId="0DC0A36C" w14:textId="7084BF70" w:rsidR="00187AB4" w:rsidRDefault="00A45A79" w:rsidP="00E70FF1">
      <w:pPr>
        <w:spacing w:line="480" w:lineRule="auto"/>
        <w:ind w:firstLine="720"/>
        <w:rPr>
          <w:rFonts w:ascii="Calibri" w:hAnsi="Calibri" w:cs="Calibri"/>
        </w:rPr>
      </w:pPr>
      <w:r w:rsidRPr="1FD0627C">
        <w:rPr>
          <w:rFonts w:ascii="Calibri" w:hAnsi="Calibri" w:cs="Calibri"/>
        </w:rPr>
        <w:t xml:space="preserve">The soldier walked over to the major once he was free. </w:t>
      </w:r>
      <w:r w:rsidR="00E35818" w:rsidRPr="1FD0627C">
        <w:rPr>
          <w:rFonts w:ascii="Calibri" w:hAnsi="Calibri" w:cs="Calibri"/>
        </w:rPr>
        <w:t>Both exchanged a few words before the soldier</w:t>
      </w:r>
      <w:r w:rsidR="00B85E6C" w:rsidRPr="1FD0627C">
        <w:rPr>
          <w:rFonts w:ascii="Calibri" w:hAnsi="Calibri" w:cs="Calibri"/>
        </w:rPr>
        <w:t xml:space="preserve"> gestured to Harris. </w:t>
      </w:r>
      <w:r w:rsidR="00961C04" w:rsidRPr="1FD0627C">
        <w:rPr>
          <w:rFonts w:ascii="Calibri" w:hAnsi="Calibri" w:cs="Calibri"/>
        </w:rPr>
        <w:t xml:space="preserve">The major nodded his head. </w:t>
      </w:r>
      <w:r w:rsidR="009A66B2" w:rsidRPr="1FD0627C">
        <w:rPr>
          <w:rFonts w:ascii="Calibri" w:hAnsi="Calibri" w:cs="Calibri"/>
        </w:rPr>
        <w:t xml:space="preserve">Harris grew nervous as the major </w:t>
      </w:r>
      <w:r w:rsidR="00BA0238" w:rsidRPr="1FD0627C">
        <w:rPr>
          <w:rFonts w:ascii="Calibri" w:hAnsi="Calibri" w:cs="Calibri"/>
        </w:rPr>
        <w:t xml:space="preserve">began walking </w:t>
      </w:r>
      <w:r w:rsidR="00C73B19">
        <w:rPr>
          <w:rFonts w:ascii="Calibri" w:hAnsi="Calibri" w:cs="Calibri"/>
        </w:rPr>
        <w:t>toward</w:t>
      </w:r>
      <w:r w:rsidR="00C73B19" w:rsidRPr="1FD0627C">
        <w:rPr>
          <w:rFonts w:ascii="Calibri" w:hAnsi="Calibri" w:cs="Calibri"/>
        </w:rPr>
        <w:t xml:space="preserve"> </w:t>
      </w:r>
      <w:r w:rsidR="00893653" w:rsidRPr="1FD0627C">
        <w:rPr>
          <w:rFonts w:ascii="Calibri" w:hAnsi="Calibri" w:cs="Calibri"/>
        </w:rPr>
        <w:t xml:space="preserve">him. </w:t>
      </w:r>
    </w:p>
    <w:p w14:paraId="258A9472" w14:textId="389C404B" w:rsidR="006B7AE7" w:rsidRDefault="00FB61F0" w:rsidP="00E70FF1">
      <w:pPr>
        <w:spacing w:line="480" w:lineRule="auto"/>
        <w:ind w:firstLine="720"/>
        <w:rPr>
          <w:rFonts w:ascii="Calibri" w:hAnsi="Calibri" w:cs="Calibri"/>
        </w:rPr>
      </w:pPr>
      <w:r>
        <w:rPr>
          <w:rFonts w:ascii="Calibri" w:hAnsi="Calibri" w:cs="Calibri"/>
        </w:rPr>
        <w:t xml:space="preserve">“Winter Harris, I have heard of you </w:t>
      </w:r>
      <w:r w:rsidR="00D631DF">
        <w:rPr>
          <w:rFonts w:ascii="Calibri" w:hAnsi="Calibri" w:cs="Calibri"/>
        </w:rPr>
        <w:t>before,” Bruce said. “Lieutenant Colonel Lee Alderson spoke highly of you.</w:t>
      </w:r>
      <w:r w:rsidR="00950F73">
        <w:rPr>
          <w:rFonts w:ascii="Calibri" w:hAnsi="Calibri" w:cs="Calibri"/>
        </w:rPr>
        <w:t xml:space="preserve"> What can I do for you?”</w:t>
      </w:r>
    </w:p>
    <w:p w14:paraId="5D5B4FF7" w14:textId="22E5B726" w:rsidR="00FC29EE" w:rsidRDefault="00FC29EE" w:rsidP="00E70FF1">
      <w:pPr>
        <w:spacing w:line="480" w:lineRule="auto"/>
        <w:ind w:firstLine="720"/>
        <w:rPr>
          <w:rFonts w:ascii="Calibri" w:hAnsi="Calibri" w:cs="Calibri"/>
        </w:rPr>
      </w:pPr>
      <w:r>
        <w:rPr>
          <w:rFonts w:ascii="Calibri" w:hAnsi="Calibri" w:cs="Calibri"/>
        </w:rPr>
        <w:t>“</w:t>
      </w:r>
      <w:r w:rsidR="00C821E0">
        <w:rPr>
          <w:rFonts w:ascii="Calibri" w:hAnsi="Calibri" w:cs="Calibri"/>
        </w:rPr>
        <w:t>Major, I know you have much to do,” Harris responded. “</w:t>
      </w:r>
      <w:r w:rsidR="001E5A90">
        <w:rPr>
          <w:rFonts w:ascii="Calibri" w:hAnsi="Calibri" w:cs="Calibri"/>
        </w:rPr>
        <w:t xml:space="preserve">I appreciate you taking your time to speak with me. Have you found </w:t>
      </w:r>
      <w:r w:rsidR="00D35B00">
        <w:rPr>
          <w:rFonts w:ascii="Calibri" w:hAnsi="Calibri" w:cs="Calibri"/>
        </w:rPr>
        <w:t xml:space="preserve">Dr. </w:t>
      </w:r>
      <w:r w:rsidR="001E5A90">
        <w:rPr>
          <w:rFonts w:ascii="Calibri" w:hAnsi="Calibri" w:cs="Calibri"/>
        </w:rPr>
        <w:t>Fritz</w:t>
      </w:r>
      <w:r w:rsidR="00D35B00">
        <w:rPr>
          <w:rFonts w:ascii="Calibri" w:hAnsi="Calibri" w:cs="Calibri"/>
        </w:rPr>
        <w:t xml:space="preserve"> Camargo yet?”</w:t>
      </w:r>
    </w:p>
    <w:p w14:paraId="61AFE7FF" w14:textId="29D5D886" w:rsidR="00D35B00" w:rsidRDefault="00D35B00" w:rsidP="00E70FF1">
      <w:pPr>
        <w:spacing w:line="480" w:lineRule="auto"/>
        <w:ind w:firstLine="720"/>
        <w:rPr>
          <w:rFonts w:ascii="Calibri" w:hAnsi="Calibri" w:cs="Calibri"/>
        </w:rPr>
      </w:pPr>
      <w:r>
        <w:rPr>
          <w:rFonts w:ascii="Calibri" w:hAnsi="Calibri" w:cs="Calibri"/>
        </w:rPr>
        <w:t>“No, but</w:t>
      </w:r>
      <w:r w:rsidR="00C11D12">
        <w:rPr>
          <w:rFonts w:ascii="Calibri" w:hAnsi="Calibri" w:cs="Calibri"/>
        </w:rPr>
        <w:t xml:space="preserve"> I have called in for more troops</w:t>
      </w:r>
      <w:r w:rsidR="004D34AC">
        <w:rPr>
          <w:rFonts w:ascii="Calibri" w:hAnsi="Calibri" w:cs="Calibri"/>
        </w:rPr>
        <w:t xml:space="preserve"> so we can do a more thorough</w:t>
      </w:r>
      <w:r w:rsidR="00DD704F">
        <w:rPr>
          <w:rFonts w:ascii="Calibri" w:hAnsi="Calibri" w:cs="Calibri"/>
        </w:rPr>
        <w:t xml:space="preserve"> </w:t>
      </w:r>
      <w:r w:rsidR="004D34AC">
        <w:rPr>
          <w:rFonts w:ascii="Calibri" w:hAnsi="Calibri" w:cs="Calibri"/>
        </w:rPr>
        <w:t>search</w:t>
      </w:r>
      <w:r w:rsidR="00C11473">
        <w:rPr>
          <w:rFonts w:ascii="Calibri" w:hAnsi="Calibri" w:cs="Calibri"/>
        </w:rPr>
        <w:t xml:space="preserve"> of the area</w:t>
      </w:r>
      <w:r w:rsidR="00C11D12">
        <w:rPr>
          <w:rFonts w:ascii="Calibri" w:hAnsi="Calibri" w:cs="Calibri"/>
        </w:rPr>
        <w:t xml:space="preserve">,” Bruce answered. </w:t>
      </w:r>
      <w:r w:rsidR="00DD704F">
        <w:rPr>
          <w:rFonts w:ascii="Calibri" w:hAnsi="Calibri" w:cs="Calibri"/>
        </w:rPr>
        <w:t>“We believe he is still alive</w:t>
      </w:r>
      <w:r w:rsidR="005610AB">
        <w:rPr>
          <w:rFonts w:ascii="Calibri" w:hAnsi="Calibri" w:cs="Calibri"/>
        </w:rPr>
        <w:t xml:space="preserve"> and on the run.</w:t>
      </w:r>
      <w:r w:rsidR="001C204F">
        <w:rPr>
          <w:rFonts w:ascii="Calibri" w:hAnsi="Calibri" w:cs="Calibri"/>
        </w:rPr>
        <w:t xml:space="preserve"> His body was nowhere to be found in the warehouse or any</w:t>
      </w:r>
      <w:r w:rsidR="00650A43">
        <w:rPr>
          <w:rFonts w:ascii="Calibri" w:hAnsi="Calibri" w:cs="Calibri"/>
        </w:rPr>
        <w:t>where near it.</w:t>
      </w:r>
      <w:r w:rsidR="005610AB">
        <w:rPr>
          <w:rFonts w:ascii="Calibri" w:hAnsi="Calibri" w:cs="Calibri"/>
        </w:rPr>
        <w:t xml:space="preserve">” </w:t>
      </w:r>
    </w:p>
    <w:p w14:paraId="4FA3E95B" w14:textId="1D88CE43" w:rsidR="005610AB" w:rsidRDefault="007D3956" w:rsidP="00E70FF1">
      <w:pPr>
        <w:spacing w:line="480" w:lineRule="auto"/>
        <w:ind w:firstLine="720"/>
        <w:rPr>
          <w:rFonts w:ascii="Calibri" w:hAnsi="Calibri" w:cs="Calibri"/>
        </w:rPr>
      </w:pPr>
      <w:r>
        <w:rPr>
          <w:rFonts w:ascii="Calibri" w:hAnsi="Calibri" w:cs="Calibri"/>
        </w:rPr>
        <w:t>“Major, I saw Camargo pressing buttons</w:t>
      </w:r>
      <w:r w:rsidR="00385791">
        <w:rPr>
          <w:rFonts w:ascii="Calibri" w:hAnsi="Calibri" w:cs="Calibri"/>
        </w:rPr>
        <w:t xml:space="preserve"> on his cell phone</w:t>
      </w:r>
      <w:r w:rsidR="008C3715">
        <w:rPr>
          <w:rFonts w:ascii="Calibri" w:hAnsi="Calibri" w:cs="Calibri"/>
        </w:rPr>
        <w:t xml:space="preserve"> right before a human transformed into a </w:t>
      </w:r>
      <w:r w:rsidR="00CB759B">
        <w:rPr>
          <w:rFonts w:ascii="Calibri" w:hAnsi="Calibri" w:cs="Calibri"/>
        </w:rPr>
        <w:t>Death Firm</w:t>
      </w:r>
      <w:r w:rsidR="008279CC">
        <w:rPr>
          <w:rFonts w:ascii="Calibri" w:hAnsi="Calibri" w:cs="Calibri"/>
        </w:rPr>
        <w:t xml:space="preserve"> in front of my very eyes</w:t>
      </w:r>
      <w:r w:rsidR="00385791">
        <w:rPr>
          <w:rFonts w:ascii="Calibri" w:hAnsi="Calibri" w:cs="Calibri"/>
        </w:rPr>
        <w:t>,”</w:t>
      </w:r>
      <w:r w:rsidR="008279CC">
        <w:rPr>
          <w:rFonts w:ascii="Calibri" w:hAnsi="Calibri" w:cs="Calibri"/>
        </w:rPr>
        <w:t xml:space="preserve"> Harris said. “Somehow, Camargo </w:t>
      </w:r>
      <w:r w:rsidR="003C2B36">
        <w:rPr>
          <w:rFonts w:ascii="Calibri" w:hAnsi="Calibri" w:cs="Calibri"/>
        </w:rPr>
        <w:t xml:space="preserve">figured out a way to control the actions of the </w:t>
      </w:r>
      <w:r w:rsidR="00CB759B">
        <w:rPr>
          <w:rFonts w:ascii="Calibri" w:hAnsi="Calibri" w:cs="Calibri"/>
        </w:rPr>
        <w:t>Death Firm</w:t>
      </w:r>
      <w:r w:rsidR="003C2B36">
        <w:rPr>
          <w:rFonts w:ascii="Calibri" w:hAnsi="Calibri" w:cs="Calibri"/>
        </w:rPr>
        <w:t xml:space="preserve">s on his phone. </w:t>
      </w:r>
      <w:r w:rsidR="00B26C54">
        <w:rPr>
          <w:rFonts w:ascii="Calibri" w:hAnsi="Calibri" w:cs="Calibri"/>
        </w:rPr>
        <w:t xml:space="preserve">The </w:t>
      </w:r>
      <w:r w:rsidR="00CB759B">
        <w:rPr>
          <w:rFonts w:ascii="Calibri" w:hAnsi="Calibri" w:cs="Calibri"/>
        </w:rPr>
        <w:t>Death Firm</w:t>
      </w:r>
      <w:r w:rsidR="00B26C54">
        <w:rPr>
          <w:rFonts w:ascii="Calibri" w:hAnsi="Calibri" w:cs="Calibri"/>
        </w:rPr>
        <w:t xml:space="preserve">s follow his every command. </w:t>
      </w:r>
      <w:r w:rsidR="00057644">
        <w:rPr>
          <w:rFonts w:ascii="Calibri" w:hAnsi="Calibri" w:cs="Calibri"/>
        </w:rPr>
        <w:t xml:space="preserve">While the </w:t>
      </w:r>
      <w:r w:rsidR="00CB759B">
        <w:rPr>
          <w:rFonts w:ascii="Calibri" w:hAnsi="Calibri" w:cs="Calibri"/>
        </w:rPr>
        <w:t>Death Firm</w:t>
      </w:r>
      <w:r w:rsidR="00057644">
        <w:rPr>
          <w:rFonts w:ascii="Calibri" w:hAnsi="Calibri" w:cs="Calibri"/>
        </w:rPr>
        <w:t xml:space="preserve"> was in human form, it behaved like a normal human being. </w:t>
      </w:r>
      <w:r w:rsidR="00AA2AE2">
        <w:rPr>
          <w:rFonts w:ascii="Calibri" w:hAnsi="Calibri" w:cs="Calibri"/>
        </w:rPr>
        <w:t>It was confused about its whereabout</w:t>
      </w:r>
      <w:r w:rsidR="00B7193A">
        <w:rPr>
          <w:rFonts w:ascii="Calibri" w:hAnsi="Calibri" w:cs="Calibri"/>
        </w:rPr>
        <w:t>s right before Camargo commanded it to transform.</w:t>
      </w:r>
      <w:r w:rsidR="00E26D2D">
        <w:rPr>
          <w:rFonts w:ascii="Calibri" w:hAnsi="Calibri" w:cs="Calibri"/>
        </w:rPr>
        <w:t xml:space="preserve"> </w:t>
      </w:r>
      <w:r w:rsidR="00300374">
        <w:rPr>
          <w:rFonts w:ascii="Calibri" w:hAnsi="Calibri" w:cs="Calibri"/>
        </w:rPr>
        <w:t xml:space="preserve">Right before the transformation, the human looked as if he wanted to say something to me. </w:t>
      </w:r>
      <w:r w:rsidR="00424EBE">
        <w:rPr>
          <w:rFonts w:ascii="Calibri" w:hAnsi="Calibri" w:cs="Calibri"/>
        </w:rPr>
        <w:t>I didn’t even get a chance to talk to the frightened young man.</w:t>
      </w:r>
      <w:r w:rsidR="00B7193A">
        <w:rPr>
          <w:rFonts w:ascii="Calibri" w:hAnsi="Calibri" w:cs="Calibri"/>
        </w:rPr>
        <w:t>”</w:t>
      </w:r>
    </w:p>
    <w:p w14:paraId="275B38A8" w14:textId="77777777" w:rsidR="00284E53" w:rsidRDefault="00D0432B" w:rsidP="00E70FF1">
      <w:pPr>
        <w:spacing w:line="480" w:lineRule="auto"/>
        <w:ind w:firstLine="720"/>
        <w:rPr>
          <w:rFonts w:ascii="Calibri" w:hAnsi="Calibri" w:cs="Calibri"/>
        </w:rPr>
      </w:pPr>
      <w:r>
        <w:rPr>
          <w:rFonts w:ascii="Calibri" w:hAnsi="Calibri" w:cs="Calibri"/>
        </w:rPr>
        <w:t xml:space="preserve">“Very impressive,” </w:t>
      </w:r>
      <w:bookmarkStart w:id="14" w:name="_Hlk65662422"/>
      <w:r>
        <w:rPr>
          <w:rFonts w:ascii="Calibri" w:hAnsi="Calibri" w:cs="Calibri"/>
        </w:rPr>
        <w:t xml:space="preserve">Major Casper Bruce </w:t>
      </w:r>
      <w:bookmarkEnd w:id="14"/>
      <w:r>
        <w:rPr>
          <w:rFonts w:ascii="Calibri" w:hAnsi="Calibri" w:cs="Calibri"/>
        </w:rPr>
        <w:t xml:space="preserve">commented. </w:t>
      </w:r>
      <w:r w:rsidR="003059C4">
        <w:rPr>
          <w:rFonts w:ascii="Calibri" w:hAnsi="Calibri" w:cs="Calibri"/>
        </w:rPr>
        <w:t>“If he can control them, does that mean we will have to find Camargo and convince him to transform all of them back into humans</w:t>
      </w:r>
      <w:r w:rsidR="00767D28">
        <w:rPr>
          <w:rFonts w:ascii="Calibri" w:hAnsi="Calibri" w:cs="Calibri"/>
        </w:rPr>
        <w:t xml:space="preserve"> to end the attacks that are being carried out all over the world?”</w:t>
      </w:r>
    </w:p>
    <w:p w14:paraId="5701EA65" w14:textId="2FB12393" w:rsidR="00B7193A" w:rsidRDefault="00284E53" w:rsidP="00E70FF1">
      <w:pPr>
        <w:spacing w:line="480" w:lineRule="auto"/>
        <w:ind w:firstLine="720"/>
        <w:rPr>
          <w:rFonts w:ascii="Calibri" w:hAnsi="Calibri" w:cs="Calibri"/>
        </w:rPr>
      </w:pPr>
      <w:r>
        <w:rPr>
          <w:rFonts w:ascii="Calibri" w:hAnsi="Calibri" w:cs="Calibri"/>
        </w:rPr>
        <w:t>“Yes,” Harris answered. “We also need him to bring them all b</w:t>
      </w:r>
      <w:r w:rsidR="002B0B04">
        <w:rPr>
          <w:rFonts w:ascii="Calibri" w:hAnsi="Calibri" w:cs="Calibri"/>
        </w:rPr>
        <w:t>ack to Arizona so we can figure out what we should do with them.</w:t>
      </w:r>
      <w:r w:rsidR="009A7813">
        <w:rPr>
          <w:rFonts w:ascii="Calibri" w:hAnsi="Calibri" w:cs="Calibri"/>
        </w:rPr>
        <w:t xml:space="preserve"> Maybe see if they can return to a normal lifest</w:t>
      </w:r>
      <w:r w:rsidR="001D3F69">
        <w:rPr>
          <w:rFonts w:ascii="Calibri" w:hAnsi="Calibri" w:cs="Calibri"/>
        </w:rPr>
        <w:t>yle in their human form and destroy all c</w:t>
      </w:r>
      <w:r w:rsidR="0030735A">
        <w:rPr>
          <w:rFonts w:ascii="Calibri" w:hAnsi="Calibri" w:cs="Calibri"/>
        </w:rPr>
        <w:t>ontraptions that</w:t>
      </w:r>
      <w:r w:rsidR="00DA62F4">
        <w:rPr>
          <w:rFonts w:ascii="Calibri" w:hAnsi="Calibri" w:cs="Calibri"/>
        </w:rPr>
        <w:t xml:space="preserve"> were built into them to</w:t>
      </w:r>
      <w:r w:rsidR="0030735A">
        <w:rPr>
          <w:rFonts w:ascii="Calibri" w:hAnsi="Calibri" w:cs="Calibri"/>
        </w:rPr>
        <w:t xml:space="preserve"> control them. There may be a few glitches </w:t>
      </w:r>
      <w:r w:rsidR="006C0147">
        <w:rPr>
          <w:rFonts w:ascii="Calibri" w:hAnsi="Calibri" w:cs="Calibri"/>
        </w:rPr>
        <w:t xml:space="preserve">here and </w:t>
      </w:r>
      <w:r w:rsidR="00E452CD">
        <w:rPr>
          <w:rFonts w:ascii="Calibri" w:hAnsi="Calibri" w:cs="Calibri"/>
        </w:rPr>
        <w:t>there,</w:t>
      </w:r>
      <w:r w:rsidR="006C0147">
        <w:rPr>
          <w:rFonts w:ascii="Calibri" w:hAnsi="Calibri" w:cs="Calibri"/>
        </w:rPr>
        <w:t xml:space="preserve"> but</w:t>
      </w:r>
      <w:r w:rsidR="0030735A">
        <w:rPr>
          <w:rFonts w:ascii="Calibri" w:hAnsi="Calibri" w:cs="Calibri"/>
        </w:rPr>
        <w:t xml:space="preserve"> </w:t>
      </w:r>
      <w:r w:rsidR="00E452CD">
        <w:rPr>
          <w:rFonts w:ascii="Calibri" w:hAnsi="Calibri" w:cs="Calibri"/>
        </w:rPr>
        <w:t xml:space="preserve">we </w:t>
      </w:r>
      <w:r w:rsidR="0030735A">
        <w:rPr>
          <w:rFonts w:ascii="Calibri" w:hAnsi="Calibri" w:cs="Calibri"/>
        </w:rPr>
        <w:t>will see. As of right now</w:t>
      </w:r>
      <w:r w:rsidR="006C0147">
        <w:rPr>
          <w:rFonts w:ascii="Calibri" w:hAnsi="Calibri" w:cs="Calibri"/>
        </w:rPr>
        <w:t>, they are a threat to society.</w:t>
      </w:r>
      <w:r w:rsidR="002B0B04">
        <w:rPr>
          <w:rFonts w:ascii="Calibri" w:hAnsi="Calibri" w:cs="Calibri"/>
        </w:rPr>
        <w:t xml:space="preserve">” </w:t>
      </w:r>
      <w:r w:rsidR="00D0432B">
        <w:rPr>
          <w:rFonts w:ascii="Calibri" w:hAnsi="Calibri" w:cs="Calibri"/>
        </w:rPr>
        <w:t xml:space="preserve"> </w:t>
      </w:r>
    </w:p>
    <w:p w14:paraId="579514BE" w14:textId="71C0F2A0" w:rsidR="002A125A" w:rsidRDefault="00E03991" w:rsidP="00E70FF1">
      <w:pPr>
        <w:spacing w:line="480" w:lineRule="auto"/>
        <w:ind w:firstLine="720"/>
        <w:rPr>
          <w:rFonts w:ascii="Calibri" w:hAnsi="Calibri" w:cs="Calibri"/>
        </w:rPr>
      </w:pPr>
      <w:r>
        <w:rPr>
          <w:rFonts w:ascii="Calibri" w:hAnsi="Calibri" w:cs="Calibri"/>
        </w:rPr>
        <w:t>“They could be useful i</w:t>
      </w:r>
      <w:r w:rsidR="003F30D1">
        <w:rPr>
          <w:rFonts w:ascii="Calibri" w:hAnsi="Calibri" w:cs="Calibri"/>
        </w:rPr>
        <w:t xml:space="preserve">n the future if we can have them under control by the right person,” Bruce said. </w:t>
      </w:r>
      <w:r w:rsidR="00B142A3">
        <w:rPr>
          <w:rFonts w:ascii="Calibri" w:hAnsi="Calibri" w:cs="Calibri"/>
        </w:rPr>
        <w:t>“</w:t>
      </w:r>
      <w:r w:rsidR="00751AD7">
        <w:rPr>
          <w:rFonts w:ascii="Calibri" w:hAnsi="Calibri" w:cs="Calibri"/>
        </w:rPr>
        <w:t>Of course, we would have to get permission from the person who</w:t>
      </w:r>
      <w:r w:rsidR="00953FE4">
        <w:rPr>
          <w:rFonts w:ascii="Calibri" w:hAnsi="Calibri" w:cs="Calibri"/>
        </w:rPr>
        <w:t xml:space="preserve"> turns into a Death Firm first. </w:t>
      </w:r>
      <w:r w:rsidR="00D30A4F">
        <w:rPr>
          <w:rFonts w:ascii="Calibri" w:hAnsi="Calibri" w:cs="Calibri"/>
        </w:rPr>
        <w:t xml:space="preserve">We would be doing a great deal of injustice if we didn’t. </w:t>
      </w:r>
      <w:r w:rsidR="00B142A3">
        <w:rPr>
          <w:rFonts w:ascii="Calibri" w:hAnsi="Calibri" w:cs="Calibri"/>
        </w:rPr>
        <w:t>I know this is changing the subject, but how is the lieutenant colonel doing? I heard he was sent to the hospital</w:t>
      </w:r>
      <w:r w:rsidR="000C2814">
        <w:rPr>
          <w:rFonts w:ascii="Calibri" w:hAnsi="Calibri" w:cs="Calibri"/>
        </w:rPr>
        <w:t xml:space="preserve"> with serious injuries</w:t>
      </w:r>
      <w:r w:rsidR="00B142A3">
        <w:rPr>
          <w:rFonts w:ascii="Calibri" w:hAnsi="Calibri" w:cs="Calibri"/>
        </w:rPr>
        <w:t>.”</w:t>
      </w:r>
    </w:p>
    <w:p w14:paraId="32B30BD3" w14:textId="39AE89DB" w:rsidR="000C2814" w:rsidRDefault="00F438CB" w:rsidP="00E70FF1">
      <w:pPr>
        <w:spacing w:line="480" w:lineRule="auto"/>
        <w:ind w:firstLine="720"/>
        <w:rPr>
          <w:rFonts w:ascii="Calibri" w:hAnsi="Calibri" w:cs="Calibri"/>
        </w:rPr>
      </w:pPr>
      <w:r>
        <w:rPr>
          <w:rFonts w:ascii="Calibri" w:hAnsi="Calibri" w:cs="Calibri"/>
        </w:rPr>
        <w:t xml:space="preserve">Harris stood silent for a few minutes as if he </w:t>
      </w:r>
      <w:r w:rsidR="00991DDC">
        <w:rPr>
          <w:rFonts w:ascii="Calibri" w:hAnsi="Calibri" w:cs="Calibri"/>
        </w:rPr>
        <w:t>were</w:t>
      </w:r>
      <w:r>
        <w:rPr>
          <w:rFonts w:ascii="Calibri" w:hAnsi="Calibri" w:cs="Calibri"/>
        </w:rPr>
        <w:t xml:space="preserve"> taken </w:t>
      </w:r>
      <w:r w:rsidR="00C73B19">
        <w:rPr>
          <w:rFonts w:ascii="Calibri" w:hAnsi="Calibri" w:cs="Calibri"/>
        </w:rPr>
        <w:t xml:space="preserve">aback </w:t>
      </w:r>
      <w:r w:rsidR="00CD6D2B">
        <w:rPr>
          <w:rFonts w:ascii="Calibri" w:hAnsi="Calibri" w:cs="Calibri"/>
        </w:rPr>
        <w:t xml:space="preserve">by something. </w:t>
      </w:r>
      <w:r w:rsidR="00991DDC">
        <w:rPr>
          <w:rFonts w:ascii="Calibri" w:hAnsi="Calibri" w:cs="Calibri"/>
        </w:rPr>
        <w:t>He</w:t>
      </w:r>
      <w:r w:rsidR="008B65BD">
        <w:rPr>
          <w:rFonts w:ascii="Calibri" w:hAnsi="Calibri" w:cs="Calibri"/>
        </w:rPr>
        <w:t xml:space="preserve"> had to collect his thoughts for a moment before answering </w:t>
      </w:r>
      <w:r w:rsidR="002B33B6">
        <w:rPr>
          <w:rFonts w:ascii="Calibri" w:hAnsi="Calibri" w:cs="Calibri"/>
        </w:rPr>
        <w:t xml:space="preserve">the commanding officer’s question. </w:t>
      </w:r>
      <w:r w:rsidR="006E3E1A">
        <w:rPr>
          <w:rFonts w:ascii="Calibri" w:hAnsi="Calibri" w:cs="Calibri"/>
        </w:rPr>
        <w:t>He was choking back tears when he replied.</w:t>
      </w:r>
    </w:p>
    <w:p w14:paraId="15B62FC6" w14:textId="3EB73BD2" w:rsidR="001A698D" w:rsidRDefault="00CF1ADA" w:rsidP="00E70FF1">
      <w:pPr>
        <w:spacing w:line="480" w:lineRule="auto"/>
        <w:ind w:firstLine="720"/>
        <w:rPr>
          <w:rFonts w:ascii="Calibri" w:hAnsi="Calibri" w:cs="Calibri"/>
        </w:rPr>
      </w:pPr>
      <w:r>
        <w:rPr>
          <w:rFonts w:ascii="Calibri" w:hAnsi="Calibri" w:cs="Calibri"/>
        </w:rPr>
        <w:t>“I regrettably inf</w:t>
      </w:r>
      <w:r w:rsidR="00AC0546">
        <w:rPr>
          <w:rFonts w:ascii="Calibri" w:hAnsi="Calibri" w:cs="Calibri"/>
        </w:rPr>
        <w:t xml:space="preserve">orm you that Lieutenant Colonel Lee Alderson passed away today,” Harris </w:t>
      </w:r>
      <w:r w:rsidR="00326CFF">
        <w:rPr>
          <w:rFonts w:ascii="Calibri" w:hAnsi="Calibri" w:cs="Calibri"/>
        </w:rPr>
        <w:t>spoke softly. “I tried to visit him</w:t>
      </w:r>
      <w:r w:rsidR="00646117">
        <w:rPr>
          <w:rFonts w:ascii="Calibri" w:hAnsi="Calibri" w:cs="Calibri"/>
        </w:rPr>
        <w:t xml:space="preserve"> at the</w:t>
      </w:r>
      <w:r w:rsidR="005F294B">
        <w:rPr>
          <w:rFonts w:ascii="Calibri" w:hAnsi="Calibri" w:cs="Calibri"/>
        </w:rPr>
        <w:t xml:space="preserve"> hospital</w:t>
      </w:r>
      <w:r w:rsidR="00326CFF">
        <w:rPr>
          <w:rFonts w:ascii="Calibri" w:hAnsi="Calibri" w:cs="Calibri"/>
        </w:rPr>
        <w:t xml:space="preserve"> </w:t>
      </w:r>
      <w:r w:rsidR="00646117">
        <w:rPr>
          <w:rFonts w:ascii="Calibri" w:hAnsi="Calibri" w:cs="Calibri"/>
        </w:rPr>
        <w:t>before I came here</w:t>
      </w:r>
      <w:r w:rsidR="00C73B19">
        <w:rPr>
          <w:rFonts w:ascii="Calibri" w:hAnsi="Calibri" w:cs="Calibri"/>
        </w:rPr>
        <w:t>,</w:t>
      </w:r>
      <w:r w:rsidR="00646117">
        <w:rPr>
          <w:rFonts w:ascii="Calibri" w:hAnsi="Calibri" w:cs="Calibri"/>
        </w:rPr>
        <w:t xml:space="preserve"> and that is how I know.</w:t>
      </w:r>
      <w:r w:rsidR="00903068">
        <w:rPr>
          <w:rFonts w:ascii="Calibri" w:hAnsi="Calibri" w:cs="Calibri"/>
        </w:rPr>
        <w:t xml:space="preserve"> I </w:t>
      </w:r>
      <w:r w:rsidR="00457661">
        <w:rPr>
          <w:rFonts w:ascii="Calibri" w:hAnsi="Calibri" w:cs="Calibri"/>
        </w:rPr>
        <w:t>could hardly believe it at first. In fact, I am still in a state of denial over it.</w:t>
      </w:r>
      <w:r w:rsidR="00646117">
        <w:rPr>
          <w:rFonts w:ascii="Calibri" w:hAnsi="Calibri" w:cs="Calibri"/>
        </w:rPr>
        <w:t xml:space="preserve">” </w:t>
      </w:r>
    </w:p>
    <w:p w14:paraId="5AE5F92E" w14:textId="409E0B2D" w:rsidR="00911A7E" w:rsidRDefault="00911A7E" w:rsidP="00E70FF1">
      <w:pPr>
        <w:spacing w:line="480" w:lineRule="auto"/>
        <w:ind w:firstLine="720"/>
        <w:rPr>
          <w:rFonts w:ascii="Calibri" w:hAnsi="Calibri" w:cs="Calibri"/>
        </w:rPr>
      </w:pPr>
      <w:r w:rsidRPr="22D893E5">
        <w:rPr>
          <w:rFonts w:ascii="Calibri" w:hAnsi="Calibri" w:cs="Calibri"/>
        </w:rPr>
        <w:t>“That is such a pity,” Bruce said. “</w:t>
      </w:r>
      <w:r w:rsidR="00417088" w:rsidRPr="22D893E5">
        <w:rPr>
          <w:rFonts w:ascii="Calibri" w:hAnsi="Calibri" w:cs="Calibri"/>
        </w:rPr>
        <w:t>He was such a good guy. He will be deeply missed. It is going to be tough to break the news to everyone.</w:t>
      </w:r>
      <w:r w:rsidR="006539F6" w:rsidRPr="22D893E5">
        <w:rPr>
          <w:rFonts w:ascii="Calibri" w:hAnsi="Calibri" w:cs="Calibri"/>
        </w:rPr>
        <w:t xml:space="preserve"> </w:t>
      </w:r>
      <w:r w:rsidR="009649D4" w:rsidRPr="22D893E5">
        <w:rPr>
          <w:rFonts w:ascii="Calibri" w:hAnsi="Calibri" w:cs="Calibri"/>
        </w:rPr>
        <w:t xml:space="preserve">Winter, I think </w:t>
      </w:r>
      <w:r w:rsidR="00786800" w:rsidRPr="22D893E5">
        <w:rPr>
          <w:rFonts w:ascii="Calibri" w:hAnsi="Calibri" w:cs="Calibri"/>
        </w:rPr>
        <w:t xml:space="preserve">you will be much safer staying with </w:t>
      </w:r>
      <w:r w:rsidR="001537FE" w:rsidRPr="22D893E5">
        <w:rPr>
          <w:rFonts w:ascii="Calibri" w:hAnsi="Calibri" w:cs="Calibri"/>
        </w:rPr>
        <w:t>us,</w:t>
      </w:r>
      <w:r w:rsidR="00786800" w:rsidRPr="22D893E5">
        <w:rPr>
          <w:rFonts w:ascii="Calibri" w:hAnsi="Calibri" w:cs="Calibri"/>
        </w:rPr>
        <w:t xml:space="preserve"> and </w:t>
      </w:r>
      <w:r w:rsidR="00430990" w:rsidRPr="22D893E5">
        <w:rPr>
          <w:rFonts w:ascii="Calibri" w:hAnsi="Calibri" w:cs="Calibri"/>
        </w:rPr>
        <w:t>we could use your help</w:t>
      </w:r>
      <w:r w:rsidR="00786800" w:rsidRPr="22D893E5">
        <w:rPr>
          <w:rFonts w:ascii="Calibri" w:hAnsi="Calibri" w:cs="Calibri"/>
        </w:rPr>
        <w:t xml:space="preserve">. </w:t>
      </w:r>
      <w:r w:rsidR="007F2802" w:rsidRPr="22D893E5">
        <w:rPr>
          <w:rFonts w:ascii="Calibri" w:hAnsi="Calibri" w:cs="Calibri"/>
        </w:rPr>
        <w:t xml:space="preserve">We understand that it is </w:t>
      </w:r>
      <w:r w:rsidR="001537FE" w:rsidRPr="22D893E5">
        <w:rPr>
          <w:rFonts w:ascii="Calibri" w:hAnsi="Calibri" w:cs="Calibri"/>
        </w:rPr>
        <w:t xml:space="preserve">you that Camargo is after. </w:t>
      </w:r>
      <w:r w:rsidR="00965B62" w:rsidRPr="22D893E5">
        <w:rPr>
          <w:rFonts w:ascii="Calibri" w:hAnsi="Calibri" w:cs="Calibri"/>
        </w:rPr>
        <w:t>Let us</w:t>
      </w:r>
      <w:r w:rsidR="001537FE" w:rsidRPr="22D893E5">
        <w:rPr>
          <w:rFonts w:ascii="Calibri" w:hAnsi="Calibri" w:cs="Calibri"/>
        </w:rPr>
        <w:t xml:space="preserve"> just say we use you as bait.</w:t>
      </w:r>
      <w:r w:rsidR="00965B62" w:rsidRPr="22D893E5">
        <w:rPr>
          <w:rFonts w:ascii="Calibri" w:hAnsi="Calibri" w:cs="Calibri"/>
        </w:rPr>
        <w:t>”</w:t>
      </w:r>
    </w:p>
    <w:p w14:paraId="5A39AD10" w14:textId="2A1CCBEC" w:rsidR="00965B62" w:rsidRDefault="00933CE1" w:rsidP="00E70FF1">
      <w:pPr>
        <w:spacing w:line="480" w:lineRule="auto"/>
        <w:ind w:firstLine="720"/>
        <w:rPr>
          <w:rFonts w:ascii="Calibri" w:hAnsi="Calibri" w:cs="Calibri"/>
        </w:rPr>
      </w:pPr>
      <w:r>
        <w:rPr>
          <w:rFonts w:ascii="Calibri" w:hAnsi="Calibri" w:cs="Calibri"/>
        </w:rPr>
        <w:t xml:space="preserve">“And how might you do that?” Harris asked. </w:t>
      </w:r>
    </w:p>
    <w:p w14:paraId="2DC7E2CB" w14:textId="0C3EBFB3" w:rsidR="00933CE1" w:rsidRDefault="00600917" w:rsidP="00E70FF1">
      <w:pPr>
        <w:spacing w:line="480" w:lineRule="auto"/>
        <w:ind w:firstLine="720"/>
        <w:rPr>
          <w:rFonts w:ascii="Calibri" w:hAnsi="Calibri" w:cs="Calibri"/>
        </w:rPr>
      </w:pPr>
      <w:r>
        <w:rPr>
          <w:rFonts w:ascii="Calibri" w:hAnsi="Calibri" w:cs="Calibri"/>
        </w:rPr>
        <w:t xml:space="preserve">“We will send out </w:t>
      </w:r>
      <w:r w:rsidR="00EF68FC">
        <w:rPr>
          <w:rFonts w:ascii="Calibri" w:hAnsi="Calibri" w:cs="Calibri"/>
        </w:rPr>
        <w:t xml:space="preserve">a helicopter to fly all over the area,” </w:t>
      </w:r>
      <w:r w:rsidR="009C126F">
        <w:rPr>
          <w:rFonts w:ascii="Calibri" w:hAnsi="Calibri" w:cs="Calibri"/>
        </w:rPr>
        <w:t>Bruce explained. “We will have you in the helicopter speaking through a</w:t>
      </w:r>
      <w:r w:rsidR="00CE793F">
        <w:rPr>
          <w:rFonts w:ascii="Calibri" w:hAnsi="Calibri" w:cs="Calibri"/>
        </w:rPr>
        <w:t xml:space="preserve"> megaphone</w:t>
      </w:r>
      <w:r w:rsidR="00DC3324">
        <w:rPr>
          <w:rFonts w:ascii="Calibri" w:hAnsi="Calibri" w:cs="Calibri"/>
        </w:rPr>
        <w:t xml:space="preserve">. The volume will be loud </w:t>
      </w:r>
      <w:r w:rsidR="0097215F">
        <w:rPr>
          <w:rFonts w:ascii="Calibri" w:hAnsi="Calibri" w:cs="Calibri"/>
        </w:rPr>
        <w:t>enough for people miles away to hear.</w:t>
      </w:r>
      <w:r w:rsidR="00431352">
        <w:rPr>
          <w:rFonts w:ascii="Calibri" w:hAnsi="Calibri" w:cs="Calibri"/>
        </w:rPr>
        <w:t xml:space="preserve"> You can call out to Camargo and ask him to meet you somewhere</w:t>
      </w:r>
      <w:r w:rsidR="00482CF0">
        <w:rPr>
          <w:rFonts w:ascii="Calibri" w:hAnsi="Calibri" w:cs="Calibri"/>
        </w:rPr>
        <w:t>.</w:t>
      </w:r>
      <w:r w:rsidR="0097215F">
        <w:rPr>
          <w:rFonts w:ascii="Calibri" w:hAnsi="Calibri" w:cs="Calibri"/>
        </w:rPr>
        <w:t>”</w:t>
      </w:r>
    </w:p>
    <w:p w14:paraId="5E4CFCFC" w14:textId="77EB6D06" w:rsidR="00A94C11" w:rsidRDefault="00CC25A0" w:rsidP="00E70FF1">
      <w:pPr>
        <w:spacing w:line="480" w:lineRule="auto"/>
        <w:ind w:firstLine="720"/>
        <w:rPr>
          <w:rFonts w:ascii="Calibri" w:hAnsi="Calibri" w:cs="Calibri"/>
        </w:rPr>
      </w:pPr>
      <w:r>
        <w:rPr>
          <w:rFonts w:ascii="Calibri" w:hAnsi="Calibri" w:cs="Calibri"/>
        </w:rPr>
        <w:t xml:space="preserve">“I believe he was upset about the military destroying the original creation of the </w:t>
      </w:r>
      <w:r w:rsidR="00CB759B">
        <w:rPr>
          <w:rFonts w:ascii="Calibri" w:hAnsi="Calibri" w:cs="Calibri"/>
        </w:rPr>
        <w:t>Death Firm</w:t>
      </w:r>
      <w:r>
        <w:rPr>
          <w:rFonts w:ascii="Calibri" w:hAnsi="Calibri" w:cs="Calibri"/>
        </w:rPr>
        <w:t xml:space="preserve">s and </w:t>
      </w:r>
      <w:r w:rsidR="0053754D">
        <w:rPr>
          <w:rFonts w:ascii="Calibri" w:hAnsi="Calibri" w:cs="Calibri"/>
        </w:rPr>
        <w:t xml:space="preserve">ruining his reputation,” Harris mentioned. </w:t>
      </w:r>
      <w:r w:rsidR="00086FFC">
        <w:rPr>
          <w:rFonts w:ascii="Calibri" w:hAnsi="Calibri" w:cs="Calibri"/>
        </w:rPr>
        <w:t xml:space="preserve">“Maybe I can </w:t>
      </w:r>
      <w:r w:rsidR="006A7B46">
        <w:rPr>
          <w:rFonts w:ascii="Calibri" w:hAnsi="Calibri" w:cs="Calibri"/>
        </w:rPr>
        <w:t xml:space="preserve">tell him that we are considering keeping the new </w:t>
      </w:r>
      <w:r w:rsidR="00CB759B">
        <w:rPr>
          <w:rFonts w:ascii="Calibri" w:hAnsi="Calibri" w:cs="Calibri"/>
        </w:rPr>
        <w:t>Death Firm</w:t>
      </w:r>
      <w:r w:rsidR="006A7B46">
        <w:rPr>
          <w:rFonts w:ascii="Calibri" w:hAnsi="Calibri" w:cs="Calibri"/>
        </w:rPr>
        <w:t xml:space="preserve">s around and that we </w:t>
      </w:r>
      <w:r w:rsidR="00A619A0">
        <w:rPr>
          <w:rFonts w:ascii="Calibri" w:hAnsi="Calibri" w:cs="Calibri"/>
        </w:rPr>
        <w:t>could</w:t>
      </w:r>
      <w:r w:rsidR="006A7B46">
        <w:rPr>
          <w:rFonts w:ascii="Calibri" w:hAnsi="Calibri" w:cs="Calibri"/>
        </w:rPr>
        <w:t xml:space="preserve"> make him out as a hero if he </w:t>
      </w:r>
      <w:r w:rsidR="006423E1">
        <w:rPr>
          <w:rFonts w:ascii="Calibri" w:hAnsi="Calibri" w:cs="Calibri"/>
        </w:rPr>
        <w:t>stopped having them attack others and bring them all back in.”</w:t>
      </w:r>
    </w:p>
    <w:p w14:paraId="6484ED1C" w14:textId="1DC2708C" w:rsidR="00A619A0" w:rsidRDefault="00A619A0" w:rsidP="00E70FF1">
      <w:pPr>
        <w:spacing w:line="480" w:lineRule="auto"/>
        <w:ind w:firstLine="720"/>
        <w:rPr>
          <w:rFonts w:ascii="Calibri" w:hAnsi="Calibri" w:cs="Calibri"/>
        </w:rPr>
      </w:pPr>
      <w:r>
        <w:rPr>
          <w:rFonts w:ascii="Calibri" w:hAnsi="Calibri" w:cs="Calibri"/>
        </w:rPr>
        <w:t xml:space="preserve">“It sounds like a plan,” Bruce said. “We will later try to have him arrested for all of those he </w:t>
      </w:r>
      <w:r w:rsidR="00C73B19">
        <w:rPr>
          <w:rFonts w:ascii="Calibri" w:hAnsi="Calibri" w:cs="Calibri"/>
        </w:rPr>
        <w:t xml:space="preserve">has </w:t>
      </w:r>
      <w:r>
        <w:rPr>
          <w:rFonts w:ascii="Calibri" w:hAnsi="Calibri" w:cs="Calibri"/>
        </w:rPr>
        <w:t>murdered.</w:t>
      </w:r>
      <w:r w:rsidR="00703B08">
        <w:rPr>
          <w:rFonts w:ascii="Calibri" w:hAnsi="Calibri" w:cs="Calibri"/>
        </w:rPr>
        <w:t xml:space="preserve"> He will never really be a hero, but he will be known for making the right decision.</w:t>
      </w:r>
      <w:r w:rsidR="005C1E1B">
        <w:rPr>
          <w:rFonts w:ascii="Calibri" w:hAnsi="Calibri" w:cs="Calibri"/>
        </w:rPr>
        <w:t>”</w:t>
      </w:r>
    </w:p>
    <w:p w14:paraId="0D975B39" w14:textId="47647DF4" w:rsidR="00BC02BD" w:rsidRDefault="00745C43" w:rsidP="00E70FF1">
      <w:pPr>
        <w:spacing w:line="480" w:lineRule="auto"/>
        <w:ind w:firstLine="720"/>
        <w:rPr>
          <w:rFonts w:ascii="Calibri" w:hAnsi="Calibri" w:cs="Calibri"/>
        </w:rPr>
      </w:pPr>
      <w:r w:rsidRPr="22D893E5">
        <w:rPr>
          <w:rFonts w:ascii="Calibri" w:hAnsi="Calibri" w:cs="Calibri"/>
        </w:rPr>
        <w:t xml:space="preserve">“We also have to remember that these </w:t>
      </w:r>
      <w:r w:rsidR="00CB759B" w:rsidRPr="22D893E5">
        <w:rPr>
          <w:rFonts w:ascii="Calibri" w:hAnsi="Calibri" w:cs="Calibri"/>
        </w:rPr>
        <w:t>Death Firm</w:t>
      </w:r>
      <w:r w:rsidRPr="22D893E5">
        <w:rPr>
          <w:rFonts w:ascii="Calibri" w:hAnsi="Calibri" w:cs="Calibri"/>
        </w:rPr>
        <w:t>s also are full</w:t>
      </w:r>
      <w:r w:rsidR="00043045" w:rsidRPr="22D893E5">
        <w:rPr>
          <w:rFonts w:ascii="Calibri" w:hAnsi="Calibri" w:cs="Calibri"/>
        </w:rPr>
        <w:t>y</w:t>
      </w:r>
      <w:r w:rsidR="00C73B19">
        <w:rPr>
          <w:rFonts w:ascii="Calibri" w:hAnsi="Calibri" w:cs="Calibri"/>
        </w:rPr>
        <w:t xml:space="preserve"> </w:t>
      </w:r>
      <w:r w:rsidR="00043045" w:rsidRPr="22D893E5">
        <w:rPr>
          <w:rFonts w:ascii="Calibri" w:hAnsi="Calibri" w:cs="Calibri"/>
        </w:rPr>
        <w:t>loaded with weapons,” Harris added. “They may use their lasers from their eyes</w:t>
      </w:r>
      <w:r w:rsidR="005F1D7C" w:rsidRPr="22D893E5">
        <w:rPr>
          <w:rFonts w:ascii="Calibri" w:hAnsi="Calibri" w:cs="Calibri"/>
        </w:rPr>
        <w:t xml:space="preserve"> and guns that come from their hands</w:t>
      </w:r>
      <w:r w:rsidR="00070352" w:rsidRPr="22D893E5">
        <w:rPr>
          <w:rFonts w:ascii="Calibri" w:hAnsi="Calibri" w:cs="Calibri"/>
        </w:rPr>
        <w:t>. They may try to shoot us down.</w:t>
      </w:r>
      <w:r w:rsidR="00495441" w:rsidRPr="22D893E5">
        <w:rPr>
          <w:rFonts w:ascii="Calibri" w:hAnsi="Calibri" w:cs="Calibri"/>
        </w:rPr>
        <w:t xml:space="preserve"> They have the ability to leap </w:t>
      </w:r>
      <w:r w:rsidR="00B654CC" w:rsidRPr="22D893E5">
        <w:rPr>
          <w:rFonts w:ascii="Calibri" w:hAnsi="Calibri" w:cs="Calibri"/>
        </w:rPr>
        <w:t>high, high enough to reach the helicopter in the air.</w:t>
      </w:r>
      <w:r w:rsidR="00070352" w:rsidRPr="22D893E5">
        <w:rPr>
          <w:rFonts w:ascii="Calibri" w:hAnsi="Calibri" w:cs="Calibri"/>
        </w:rPr>
        <w:t>”</w:t>
      </w:r>
      <w:r w:rsidR="00B654CC" w:rsidRPr="22D893E5">
        <w:rPr>
          <w:rFonts w:ascii="Calibri" w:hAnsi="Calibri" w:cs="Calibri"/>
        </w:rPr>
        <w:t xml:space="preserve"> </w:t>
      </w:r>
      <w:r>
        <w:br/>
      </w:r>
      <w:r>
        <w:tab/>
      </w:r>
      <w:r w:rsidR="006D035F" w:rsidRPr="22D893E5">
        <w:rPr>
          <w:rFonts w:ascii="Calibri" w:hAnsi="Calibri" w:cs="Calibri"/>
        </w:rPr>
        <w:t xml:space="preserve">“All of that has occurred to me,” Bruce said. </w:t>
      </w:r>
      <w:r w:rsidR="009E1E91" w:rsidRPr="22D893E5">
        <w:rPr>
          <w:rFonts w:ascii="Calibri" w:hAnsi="Calibri" w:cs="Calibri"/>
        </w:rPr>
        <w:t xml:space="preserve">“We will have </w:t>
      </w:r>
      <w:r w:rsidR="007176E8" w:rsidRPr="22D893E5">
        <w:rPr>
          <w:rFonts w:ascii="Calibri" w:hAnsi="Calibri" w:cs="Calibri"/>
        </w:rPr>
        <w:t>combat aircraft nearby in case we need to shoot back at them.”</w:t>
      </w:r>
    </w:p>
    <w:p w14:paraId="0BBB0A80" w14:textId="3E9A7743" w:rsidR="007176E8" w:rsidRDefault="00FF77C9" w:rsidP="00E70FF1">
      <w:pPr>
        <w:spacing w:line="480" w:lineRule="auto"/>
        <w:ind w:firstLine="720"/>
        <w:rPr>
          <w:rFonts w:ascii="Calibri" w:hAnsi="Calibri" w:cs="Calibri"/>
        </w:rPr>
      </w:pPr>
      <w:r>
        <w:rPr>
          <w:rFonts w:ascii="Calibri" w:hAnsi="Calibri" w:cs="Calibri"/>
        </w:rPr>
        <w:t xml:space="preserve">“That scoundrel shouldn’t be far from here,” </w:t>
      </w:r>
      <w:r w:rsidR="00BE1A6B">
        <w:rPr>
          <w:rFonts w:ascii="Calibri" w:hAnsi="Calibri" w:cs="Calibri"/>
        </w:rPr>
        <w:t xml:space="preserve">Harris said. </w:t>
      </w:r>
    </w:p>
    <w:p w14:paraId="7BCAD528" w14:textId="77777777" w:rsidR="00D86158" w:rsidRDefault="00D86158" w:rsidP="00E70FF1">
      <w:pPr>
        <w:spacing w:line="480" w:lineRule="auto"/>
        <w:ind w:firstLine="720"/>
        <w:rPr>
          <w:rFonts w:ascii="Calibri" w:hAnsi="Calibri" w:cs="Calibri"/>
        </w:rPr>
      </w:pPr>
    </w:p>
    <w:p w14:paraId="5CBA760F" w14:textId="77777777" w:rsidR="00965B62" w:rsidRDefault="00965B62" w:rsidP="00E70FF1">
      <w:pPr>
        <w:spacing w:line="480" w:lineRule="auto"/>
        <w:ind w:firstLine="720"/>
        <w:rPr>
          <w:rFonts w:ascii="Calibri" w:hAnsi="Calibri" w:cs="Calibri"/>
        </w:rPr>
      </w:pPr>
    </w:p>
    <w:p w14:paraId="4B27EDB8" w14:textId="77777777" w:rsidR="00646117" w:rsidRDefault="00646117" w:rsidP="00E70FF1">
      <w:pPr>
        <w:spacing w:line="480" w:lineRule="auto"/>
        <w:ind w:firstLine="720"/>
        <w:rPr>
          <w:rFonts w:ascii="Calibri" w:hAnsi="Calibri" w:cs="Calibri"/>
        </w:rPr>
      </w:pPr>
    </w:p>
    <w:p w14:paraId="3DE0B999" w14:textId="6C594CD7" w:rsidR="00822AFB" w:rsidRDefault="00A975AB" w:rsidP="22D893E5">
      <w:pPr>
        <w:spacing w:line="480" w:lineRule="auto"/>
        <w:ind w:firstLine="720"/>
        <w:rPr>
          <w:rFonts w:ascii="Calibri" w:hAnsi="Calibri" w:cs="Calibri"/>
        </w:rPr>
      </w:pPr>
      <w:r w:rsidRPr="22D893E5">
        <w:rPr>
          <w:rFonts w:ascii="Calibri" w:hAnsi="Calibri" w:cs="Calibri"/>
        </w:rPr>
        <w:t xml:space="preserve">                                                                    Chapter 9</w:t>
      </w:r>
    </w:p>
    <w:p w14:paraId="43EAFE96" w14:textId="5584AA42" w:rsidR="00D12FEA" w:rsidRDefault="00D44219" w:rsidP="00D12FEA">
      <w:pPr>
        <w:spacing w:line="480" w:lineRule="auto"/>
        <w:ind w:firstLine="720"/>
        <w:rPr>
          <w:rFonts w:ascii="Calibri" w:hAnsi="Calibri" w:cs="Calibri"/>
        </w:rPr>
      </w:pPr>
      <w:r w:rsidRPr="1FD0627C">
        <w:rPr>
          <w:rFonts w:ascii="Calibri" w:hAnsi="Calibri" w:cs="Calibri"/>
        </w:rPr>
        <w:t xml:space="preserve">Dr. Fritz Camargo </w:t>
      </w:r>
      <w:r w:rsidR="00AE6F9A" w:rsidRPr="1FD0627C">
        <w:rPr>
          <w:rFonts w:ascii="Calibri" w:hAnsi="Calibri" w:cs="Calibri"/>
        </w:rPr>
        <w:t xml:space="preserve">decided it was safe enough to leave </w:t>
      </w:r>
      <w:r w:rsidR="009A2499" w:rsidRPr="1FD0627C">
        <w:rPr>
          <w:rFonts w:ascii="Calibri" w:hAnsi="Calibri" w:cs="Calibri"/>
        </w:rPr>
        <w:t>the field he was camping out in and venture further out</w:t>
      </w:r>
      <w:r w:rsidR="00FD41C3" w:rsidRPr="1FD0627C">
        <w:rPr>
          <w:rFonts w:ascii="Calibri" w:hAnsi="Calibri" w:cs="Calibri"/>
        </w:rPr>
        <w:t xml:space="preserve"> on foot. </w:t>
      </w:r>
      <w:r w:rsidR="001727F0" w:rsidRPr="1FD0627C">
        <w:rPr>
          <w:rFonts w:ascii="Calibri" w:hAnsi="Calibri" w:cs="Calibri"/>
        </w:rPr>
        <w:t>There were no longer helicopters</w:t>
      </w:r>
      <w:r w:rsidR="00B11460" w:rsidRPr="1FD0627C">
        <w:rPr>
          <w:rFonts w:ascii="Calibri" w:hAnsi="Calibri" w:cs="Calibri"/>
        </w:rPr>
        <w:t xml:space="preserve"> with searchlights</w:t>
      </w:r>
      <w:r w:rsidR="001727F0" w:rsidRPr="1FD0627C">
        <w:rPr>
          <w:rFonts w:ascii="Calibri" w:hAnsi="Calibri" w:cs="Calibri"/>
        </w:rPr>
        <w:t xml:space="preserve"> flying over the </w:t>
      </w:r>
      <w:r w:rsidR="00B11460" w:rsidRPr="1FD0627C">
        <w:rPr>
          <w:rFonts w:ascii="Calibri" w:hAnsi="Calibri" w:cs="Calibri"/>
        </w:rPr>
        <w:t>area.</w:t>
      </w:r>
      <w:r w:rsidR="00BF2C07" w:rsidRPr="1FD0627C">
        <w:rPr>
          <w:rFonts w:ascii="Calibri" w:hAnsi="Calibri" w:cs="Calibri"/>
        </w:rPr>
        <w:t xml:space="preserve"> He knew he had to get out of there </w:t>
      </w:r>
      <w:r w:rsidR="001021AB" w:rsidRPr="1FD0627C">
        <w:rPr>
          <w:rFonts w:ascii="Calibri" w:hAnsi="Calibri" w:cs="Calibri"/>
        </w:rPr>
        <w:t>before they started searching the area again.</w:t>
      </w:r>
      <w:r w:rsidR="00B11460" w:rsidRPr="1FD0627C">
        <w:rPr>
          <w:rFonts w:ascii="Calibri" w:hAnsi="Calibri" w:cs="Calibri"/>
        </w:rPr>
        <w:t xml:space="preserve"> </w:t>
      </w:r>
      <w:r w:rsidR="00FD41C3" w:rsidRPr="1FD0627C">
        <w:rPr>
          <w:rFonts w:ascii="Calibri" w:hAnsi="Calibri" w:cs="Calibri"/>
        </w:rPr>
        <w:t xml:space="preserve">Camargo had enough food </w:t>
      </w:r>
      <w:r w:rsidR="00C83342" w:rsidRPr="1FD0627C">
        <w:rPr>
          <w:rFonts w:ascii="Calibri" w:hAnsi="Calibri" w:cs="Calibri"/>
        </w:rPr>
        <w:t xml:space="preserve">and beverages </w:t>
      </w:r>
      <w:r w:rsidR="00FD41C3" w:rsidRPr="1FD0627C">
        <w:rPr>
          <w:rFonts w:ascii="Calibri" w:hAnsi="Calibri" w:cs="Calibri"/>
        </w:rPr>
        <w:t>to last him for a few days</w:t>
      </w:r>
      <w:r w:rsidR="00EE7FE7" w:rsidRPr="1FD0627C">
        <w:rPr>
          <w:rFonts w:ascii="Calibri" w:hAnsi="Calibri" w:cs="Calibri"/>
        </w:rPr>
        <w:t>,</w:t>
      </w:r>
      <w:r w:rsidR="00043B7F" w:rsidRPr="1FD0627C">
        <w:rPr>
          <w:rFonts w:ascii="Calibri" w:hAnsi="Calibri" w:cs="Calibri"/>
        </w:rPr>
        <w:t xml:space="preserve"> plenty of money and credit cards, </w:t>
      </w:r>
      <w:r w:rsidR="00EE7FE7" w:rsidRPr="1FD0627C">
        <w:rPr>
          <w:rFonts w:ascii="Calibri" w:hAnsi="Calibri" w:cs="Calibri"/>
        </w:rPr>
        <w:t>two pairs of extra clothes,</w:t>
      </w:r>
      <w:r w:rsidR="000F06A6" w:rsidRPr="1FD0627C">
        <w:rPr>
          <w:rFonts w:ascii="Calibri" w:hAnsi="Calibri" w:cs="Calibri"/>
        </w:rPr>
        <w:t xml:space="preserve"> his cell phone,</w:t>
      </w:r>
      <w:r w:rsidR="00EE7FE7" w:rsidRPr="1FD0627C">
        <w:rPr>
          <w:rFonts w:ascii="Calibri" w:hAnsi="Calibri" w:cs="Calibri"/>
        </w:rPr>
        <w:t xml:space="preserve"> and a blanket.</w:t>
      </w:r>
      <w:r w:rsidR="00965EA9" w:rsidRPr="1FD0627C">
        <w:rPr>
          <w:rFonts w:ascii="Calibri" w:hAnsi="Calibri" w:cs="Calibri"/>
        </w:rPr>
        <w:t xml:space="preserve"> He had enough</w:t>
      </w:r>
      <w:r w:rsidR="00135244" w:rsidRPr="1FD0627C">
        <w:rPr>
          <w:rFonts w:ascii="Calibri" w:hAnsi="Calibri" w:cs="Calibri"/>
        </w:rPr>
        <w:t xml:space="preserve"> on him to last him for </w:t>
      </w:r>
      <w:r w:rsidR="00775F7A" w:rsidRPr="1FD0627C">
        <w:rPr>
          <w:rFonts w:ascii="Calibri" w:hAnsi="Calibri" w:cs="Calibri"/>
        </w:rPr>
        <w:t>a long time until he could return to his home</w:t>
      </w:r>
      <w:r w:rsidR="00357BA2" w:rsidRPr="1FD0627C">
        <w:rPr>
          <w:rFonts w:ascii="Calibri" w:hAnsi="Calibri" w:cs="Calibri"/>
        </w:rPr>
        <w:t xml:space="preserve"> in</w:t>
      </w:r>
      <w:r w:rsidR="00775F7A" w:rsidRPr="1FD0627C">
        <w:rPr>
          <w:rFonts w:ascii="Calibri" w:hAnsi="Calibri" w:cs="Calibri"/>
        </w:rPr>
        <w:t xml:space="preserve"> Arizona to pick up more necessities</w:t>
      </w:r>
      <w:r w:rsidR="00357BA2" w:rsidRPr="1FD0627C">
        <w:rPr>
          <w:rFonts w:ascii="Calibri" w:hAnsi="Calibri" w:cs="Calibri"/>
        </w:rPr>
        <w:t xml:space="preserve">. </w:t>
      </w:r>
    </w:p>
    <w:p w14:paraId="7ACB6900" w14:textId="3EC5C792" w:rsidR="006175E8" w:rsidRDefault="00170C5A" w:rsidP="00D12FEA">
      <w:pPr>
        <w:spacing w:line="480" w:lineRule="auto"/>
        <w:ind w:firstLine="720"/>
        <w:rPr>
          <w:rFonts w:ascii="Calibri" w:hAnsi="Calibri" w:cs="Calibri"/>
        </w:rPr>
      </w:pPr>
      <w:r w:rsidRPr="1FD0627C">
        <w:rPr>
          <w:rFonts w:ascii="Calibri" w:hAnsi="Calibri" w:cs="Calibri"/>
        </w:rPr>
        <w:t xml:space="preserve">He barely could sleep last night because of the </w:t>
      </w:r>
      <w:r w:rsidR="002C7D03" w:rsidRPr="1FD0627C">
        <w:rPr>
          <w:rFonts w:ascii="Calibri" w:hAnsi="Calibri" w:cs="Calibri"/>
        </w:rPr>
        <w:t xml:space="preserve">sounds of weaponry going off, </w:t>
      </w:r>
      <w:r w:rsidR="008F270A" w:rsidRPr="1FD0627C">
        <w:rPr>
          <w:rFonts w:ascii="Calibri" w:hAnsi="Calibri" w:cs="Calibri"/>
        </w:rPr>
        <w:t xml:space="preserve">aircraft whizzing </w:t>
      </w:r>
      <w:r w:rsidR="00D5451B" w:rsidRPr="1FD0627C">
        <w:rPr>
          <w:rFonts w:ascii="Calibri" w:hAnsi="Calibri" w:cs="Calibri"/>
        </w:rPr>
        <w:t>overhead</w:t>
      </w:r>
      <w:r w:rsidR="00C04C71" w:rsidRPr="1FD0627C">
        <w:rPr>
          <w:rFonts w:ascii="Calibri" w:hAnsi="Calibri" w:cs="Calibri"/>
        </w:rPr>
        <w:t xml:space="preserve">, and explosions. </w:t>
      </w:r>
      <w:r w:rsidR="008D514B" w:rsidRPr="1FD0627C">
        <w:rPr>
          <w:rFonts w:ascii="Calibri" w:hAnsi="Calibri" w:cs="Calibri"/>
        </w:rPr>
        <w:t xml:space="preserve">He also got cold and </w:t>
      </w:r>
      <w:r w:rsidR="00FB277F" w:rsidRPr="1FD0627C">
        <w:rPr>
          <w:rFonts w:ascii="Calibri" w:hAnsi="Calibri" w:cs="Calibri"/>
        </w:rPr>
        <w:t>felt uncomfortable</w:t>
      </w:r>
      <w:r w:rsidR="00353B5F" w:rsidRPr="1FD0627C">
        <w:rPr>
          <w:rFonts w:ascii="Calibri" w:hAnsi="Calibri" w:cs="Calibri"/>
        </w:rPr>
        <w:t xml:space="preserve"> lying on the ground</w:t>
      </w:r>
      <w:r w:rsidR="00FB277F" w:rsidRPr="1FD0627C">
        <w:rPr>
          <w:rFonts w:ascii="Calibri" w:hAnsi="Calibri" w:cs="Calibri"/>
        </w:rPr>
        <w:t xml:space="preserve">. </w:t>
      </w:r>
      <w:r w:rsidR="00353B5F" w:rsidRPr="1FD0627C">
        <w:rPr>
          <w:rFonts w:ascii="Calibri" w:hAnsi="Calibri" w:cs="Calibri"/>
        </w:rPr>
        <w:t xml:space="preserve">Camargo </w:t>
      </w:r>
      <w:r w:rsidR="00B05C61" w:rsidRPr="1FD0627C">
        <w:rPr>
          <w:rFonts w:ascii="Calibri" w:hAnsi="Calibri" w:cs="Calibri"/>
        </w:rPr>
        <w:t>was exhausted, felt weak, and was slightly in pain</w:t>
      </w:r>
      <w:r w:rsidR="00992895" w:rsidRPr="1FD0627C">
        <w:rPr>
          <w:rFonts w:ascii="Calibri" w:hAnsi="Calibri" w:cs="Calibri"/>
        </w:rPr>
        <w:t>.</w:t>
      </w:r>
      <w:r w:rsidR="00EC3F78" w:rsidRPr="1FD0627C">
        <w:rPr>
          <w:rFonts w:ascii="Calibri" w:hAnsi="Calibri" w:cs="Calibri"/>
        </w:rPr>
        <w:t xml:space="preserve"> </w:t>
      </w:r>
      <w:r w:rsidR="00653F1A" w:rsidRPr="1FD0627C">
        <w:rPr>
          <w:rFonts w:ascii="Calibri" w:hAnsi="Calibri" w:cs="Calibri"/>
        </w:rPr>
        <w:t>He wobbled a little as he got up on his feet.</w:t>
      </w:r>
      <w:r w:rsidR="001A0519" w:rsidRPr="1FD0627C">
        <w:rPr>
          <w:rFonts w:ascii="Calibri" w:hAnsi="Calibri" w:cs="Calibri"/>
        </w:rPr>
        <w:t xml:space="preserve"> Camargo knew he was not strong enough to walk </w:t>
      </w:r>
      <w:r w:rsidR="002F109F" w:rsidRPr="1FD0627C">
        <w:rPr>
          <w:rFonts w:ascii="Calibri" w:hAnsi="Calibri" w:cs="Calibri"/>
        </w:rPr>
        <w:t>all</w:t>
      </w:r>
      <w:r w:rsidR="001A0519" w:rsidRPr="1FD0627C">
        <w:rPr>
          <w:rFonts w:ascii="Calibri" w:hAnsi="Calibri" w:cs="Calibri"/>
        </w:rPr>
        <w:t xml:space="preserve"> the way into town. He had to get a l</w:t>
      </w:r>
      <w:r w:rsidR="002F109F" w:rsidRPr="1FD0627C">
        <w:rPr>
          <w:rFonts w:ascii="Calibri" w:hAnsi="Calibri" w:cs="Calibri"/>
        </w:rPr>
        <w:t>ift from someone driving down the road.</w:t>
      </w:r>
      <w:r w:rsidR="00992895" w:rsidRPr="1FD0627C">
        <w:rPr>
          <w:rFonts w:ascii="Calibri" w:hAnsi="Calibri" w:cs="Calibri"/>
        </w:rPr>
        <w:t xml:space="preserve"> </w:t>
      </w:r>
    </w:p>
    <w:p w14:paraId="6D4877F5" w14:textId="23753008" w:rsidR="00170C5A" w:rsidRDefault="006175E8" w:rsidP="00D12FEA">
      <w:pPr>
        <w:spacing w:line="480" w:lineRule="auto"/>
        <w:ind w:firstLine="720"/>
        <w:rPr>
          <w:rFonts w:ascii="Calibri" w:hAnsi="Calibri" w:cs="Calibri"/>
        </w:rPr>
      </w:pPr>
      <w:r>
        <w:rPr>
          <w:rFonts w:ascii="Calibri" w:hAnsi="Calibri" w:cs="Calibri"/>
        </w:rPr>
        <w:t>He had to get out o</w:t>
      </w:r>
      <w:r w:rsidR="00E353DD">
        <w:rPr>
          <w:rFonts w:ascii="Calibri" w:hAnsi="Calibri" w:cs="Calibri"/>
        </w:rPr>
        <w:t xml:space="preserve">f there as fast as he could. </w:t>
      </w:r>
      <w:r w:rsidR="00943991">
        <w:rPr>
          <w:rFonts w:ascii="Calibri" w:hAnsi="Calibri" w:cs="Calibri"/>
        </w:rPr>
        <w:t xml:space="preserve">Military and law enforcement officials </w:t>
      </w:r>
      <w:r w:rsidR="000933FD">
        <w:rPr>
          <w:rFonts w:ascii="Calibri" w:hAnsi="Calibri" w:cs="Calibri"/>
        </w:rPr>
        <w:t xml:space="preserve">would </w:t>
      </w:r>
      <w:r w:rsidR="00943991">
        <w:rPr>
          <w:rFonts w:ascii="Calibri" w:hAnsi="Calibri" w:cs="Calibri"/>
        </w:rPr>
        <w:t xml:space="preserve">soon be </w:t>
      </w:r>
      <w:r w:rsidR="005E11CB">
        <w:rPr>
          <w:rFonts w:ascii="Calibri" w:hAnsi="Calibri" w:cs="Calibri"/>
        </w:rPr>
        <w:t xml:space="preserve">searching the area. </w:t>
      </w:r>
      <w:r w:rsidR="003C5910">
        <w:rPr>
          <w:rFonts w:ascii="Calibri" w:hAnsi="Calibri" w:cs="Calibri"/>
        </w:rPr>
        <w:t xml:space="preserve">He began to collect his things and </w:t>
      </w:r>
      <w:r w:rsidR="00246B58">
        <w:rPr>
          <w:rFonts w:ascii="Calibri" w:hAnsi="Calibri" w:cs="Calibri"/>
        </w:rPr>
        <w:t>stuffed them in a large hiking backpack.</w:t>
      </w:r>
      <w:r w:rsidR="00177B62">
        <w:rPr>
          <w:rFonts w:ascii="Calibri" w:hAnsi="Calibri" w:cs="Calibri"/>
        </w:rPr>
        <w:t xml:space="preserve"> </w:t>
      </w:r>
      <w:r w:rsidR="00C82560">
        <w:rPr>
          <w:rFonts w:ascii="Calibri" w:hAnsi="Calibri" w:cs="Calibri"/>
        </w:rPr>
        <w:t>He could barely lift it, so he dragged</w:t>
      </w:r>
      <w:r w:rsidR="00CF2422">
        <w:rPr>
          <w:rFonts w:ascii="Calibri" w:hAnsi="Calibri" w:cs="Calibri"/>
        </w:rPr>
        <w:t xml:space="preserve"> the backpack across the ground.</w:t>
      </w:r>
      <w:r w:rsidR="003F210D">
        <w:rPr>
          <w:rFonts w:ascii="Calibri" w:hAnsi="Calibri" w:cs="Calibri"/>
        </w:rPr>
        <w:t xml:space="preserve"> Camargo had </w:t>
      </w:r>
      <w:r w:rsidR="00E732CE">
        <w:rPr>
          <w:rFonts w:ascii="Calibri" w:hAnsi="Calibri" w:cs="Calibri"/>
        </w:rPr>
        <w:t xml:space="preserve">taken several breaks to </w:t>
      </w:r>
      <w:r w:rsidR="003668EB">
        <w:rPr>
          <w:rFonts w:ascii="Calibri" w:hAnsi="Calibri" w:cs="Calibri"/>
        </w:rPr>
        <w:t>continue</w:t>
      </w:r>
      <w:r w:rsidR="00E732CE">
        <w:rPr>
          <w:rFonts w:ascii="Calibri" w:hAnsi="Calibri" w:cs="Calibri"/>
        </w:rPr>
        <w:t xml:space="preserve"> his journey.</w:t>
      </w:r>
      <w:r w:rsidR="003668EB">
        <w:rPr>
          <w:rFonts w:ascii="Calibri" w:hAnsi="Calibri" w:cs="Calibri"/>
        </w:rPr>
        <w:t xml:space="preserve"> </w:t>
      </w:r>
      <w:r w:rsidR="000132BD">
        <w:rPr>
          <w:rFonts w:ascii="Calibri" w:hAnsi="Calibri" w:cs="Calibri"/>
        </w:rPr>
        <w:t xml:space="preserve">There was no road in sight. </w:t>
      </w:r>
      <w:r w:rsidR="000933FD" w:rsidRPr="001B79A5">
        <w:rPr>
          <w:rFonts w:ascii="Calibri" w:hAnsi="Calibri" w:cs="Calibri"/>
          <w:i/>
          <w:iCs/>
        </w:rPr>
        <w:t>I may</w:t>
      </w:r>
      <w:r w:rsidR="00376512" w:rsidRPr="001B79A5">
        <w:rPr>
          <w:rFonts w:ascii="Calibri" w:hAnsi="Calibri" w:cs="Calibri"/>
          <w:i/>
          <w:iCs/>
        </w:rPr>
        <w:t xml:space="preserve"> very well die before </w:t>
      </w:r>
      <w:r w:rsidR="000933FD" w:rsidRPr="001B79A5">
        <w:rPr>
          <w:rFonts w:ascii="Calibri" w:hAnsi="Calibri" w:cs="Calibri"/>
          <w:i/>
          <w:iCs/>
        </w:rPr>
        <w:t xml:space="preserve">I </w:t>
      </w:r>
      <w:r w:rsidR="00376512" w:rsidRPr="001B79A5">
        <w:rPr>
          <w:rFonts w:ascii="Calibri" w:hAnsi="Calibri" w:cs="Calibri"/>
          <w:i/>
          <w:iCs/>
        </w:rPr>
        <w:t>reach town</w:t>
      </w:r>
      <w:r w:rsidR="009B4FC8" w:rsidRPr="001B79A5">
        <w:rPr>
          <w:rFonts w:ascii="Calibri" w:hAnsi="Calibri" w:cs="Calibri"/>
          <w:i/>
          <w:iCs/>
        </w:rPr>
        <w:t>,</w:t>
      </w:r>
      <w:r w:rsidR="009B4FC8">
        <w:rPr>
          <w:rFonts w:ascii="Calibri" w:hAnsi="Calibri" w:cs="Calibri"/>
        </w:rPr>
        <w:t xml:space="preserve"> Camargo thought</w:t>
      </w:r>
      <w:r w:rsidR="00376512">
        <w:rPr>
          <w:rFonts w:ascii="Calibri" w:hAnsi="Calibri" w:cs="Calibri"/>
        </w:rPr>
        <w:t xml:space="preserve">. </w:t>
      </w:r>
      <w:r w:rsidR="00E0740A">
        <w:rPr>
          <w:rFonts w:ascii="Calibri" w:hAnsi="Calibri" w:cs="Calibri"/>
        </w:rPr>
        <w:t xml:space="preserve"> </w:t>
      </w:r>
    </w:p>
    <w:p w14:paraId="29623AC7" w14:textId="2B31BA1A" w:rsidR="00914C30" w:rsidRDefault="0054324E" w:rsidP="00914C30">
      <w:pPr>
        <w:spacing w:line="480" w:lineRule="auto"/>
        <w:ind w:firstLine="720"/>
        <w:rPr>
          <w:rFonts w:ascii="Calibri" w:hAnsi="Calibri" w:cs="Calibri"/>
        </w:rPr>
      </w:pPr>
      <w:r>
        <w:rPr>
          <w:rFonts w:ascii="Calibri" w:hAnsi="Calibri" w:cs="Calibri"/>
        </w:rPr>
        <w:t xml:space="preserve">The weather was ideal for walking. The sun shined brightly, </w:t>
      </w:r>
      <w:r w:rsidR="00B62847">
        <w:rPr>
          <w:rFonts w:ascii="Calibri" w:hAnsi="Calibri" w:cs="Calibri"/>
        </w:rPr>
        <w:t>it</w:t>
      </w:r>
      <w:r w:rsidR="002417C4">
        <w:rPr>
          <w:rFonts w:ascii="Calibri" w:hAnsi="Calibri" w:cs="Calibri"/>
        </w:rPr>
        <w:t xml:space="preserve"> was</w:t>
      </w:r>
      <w:r w:rsidR="00B62847">
        <w:rPr>
          <w:rFonts w:ascii="Calibri" w:hAnsi="Calibri" w:cs="Calibri"/>
        </w:rPr>
        <w:t xml:space="preserve"> warm</w:t>
      </w:r>
      <w:r w:rsidR="002417C4">
        <w:rPr>
          <w:rFonts w:ascii="Calibri" w:hAnsi="Calibri" w:cs="Calibri"/>
        </w:rPr>
        <w:t xml:space="preserve"> out</w:t>
      </w:r>
      <w:r w:rsidR="00B62847">
        <w:rPr>
          <w:rFonts w:ascii="Calibri" w:hAnsi="Calibri" w:cs="Calibri"/>
        </w:rPr>
        <w:t>, and ther</w:t>
      </w:r>
      <w:r w:rsidR="00963F0A">
        <w:rPr>
          <w:rFonts w:ascii="Calibri" w:hAnsi="Calibri" w:cs="Calibri"/>
        </w:rPr>
        <w:t>e</w:t>
      </w:r>
      <w:r w:rsidR="00B62847">
        <w:rPr>
          <w:rFonts w:ascii="Calibri" w:hAnsi="Calibri" w:cs="Calibri"/>
        </w:rPr>
        <w:t xml:space="preserve"> was a subtle cool breeze. </w:t>
      </w:r>
      <w:r w:rsidR="00963F0A">
        <w:rPr>
          <w:rFonts w:ascii="Calibri" w:hAnsi="Calibri" w:cs="Calibri"/>
        </w:rPr>
        <w:t>The grass rippled</w:t>
      </w:r>
      <w:r w:rsidR="00710DCA">
        <w:rPr>
          <w:rFonts w:ascii="Calibri" w:hAnsi="Calibri" w:cs="Calibri"/>
        </w:rPr>
        <w:t xml:space="preserve"> like water</w:t>
      </w:r>
      <w:r w:rsidR="00963F0A">
        <w:rPr>
          <w:rFonts w:ascii="Calibri" w:hAnsi="Calibri" w:cs="Calibri"/>
        </w:rPr>
        <w:t xml:space="preserve"> as the </w:t>
      </w:r>
      <w:r w:rsidR="00710DCA">
        <w:rPr>
          <w:rFonts w:ascii="Calibri" w:hAnsi="Calibri" w:cs="Calibri"/>
        </w:rPr>
        <w:t xml:space="preserve">wind blew through it. </w:t>
      </w:r>
      <w:r w:rsidR="00C22938">
        <w:rPr>
          <w:rFonts w:ascii="Calibri" w:hAnsi="Calibri" w:cs="Calibri"/>
        </w:rPr>
        <w:t xml:space="preserve">Camargo somehow remembered the path that the </w:t>
      </w:r>
      <w:r w:rsidR="00CB759B">
        <w:rPr>
          <w:rFonts w:ascii="Calibri" w:hAnsi="Calibri" w:cs="Calibri"/>
        </w:rPr>
        <w:t>Death Firm</w:t>
      </w:r>
      <w:r w:rsidR="00C22938">
        <w:rPr>
          <w:rFonts w:ascii="Calibri" w:hAnsi="Calibri" w:cs="Calibri"/>
        </w:rPr>
        <w:t xml:space="preserve"> took as it carried him into the field. </w:t>
      </w:r>
      <w:r w:rsidR="00526E57">
        <w:rPr>
          <w:rFonts w:ascii="Calibri" w:hAnsi="Calibri" w:cs="Calibri"/>
        </w:rPr>
        <w:t xml:space="preserve">He continued walking </w:t>
      </w:r>
      <w:r w:rsidR="000933FD">
        <w:rPr>
          <w:rFonts w:ascii="Calibri" w:hAnsi="Calibri" w:cs="Calibri"/>
        </w:rPr>
        <w:t xml:space="preserve">toward </w:t>
      </w:r>
      <w:r w:rsidR="00526E57">
        <w:rPr>
          <w:rFonts w:ascii="Calibri" w:hAnsi="Calibri" w:cs="Calibri"/>
        </w:rPr>
        <w:t xml:space="preserve">the </w:t>
      </w:r>
      <w:r w:rsidR="00B1246E">
        <w:rPr>
          <w:rFonts w:ascii="Calibri" w:hAnsi="Calibri" w:cs="Calibri"/>
        </w:rPr>
        <w:t xml:space="preserve">barbed </w:t>
      </w:r>
      <w:r w:rsidR="000933FD">
        <w:rPr>
          <w:rFonts w:ascii="Calibri" w:hAnsi="Calibri" w:cs="Calibri"/>
        </w:rPr>
        <w:t xml:space="preserve">wire </w:t>
      </w:r>
      <w:r w:rsidR="00B1246E">
        <w:rPr>
          <w:rFonts w:ascii="Calibri" w:hAnsi="Calibri" w:cs="Calibri"/>
        </w:rPr>
        <w:t>fence th</w:t>
      </w:r>
      <w:r w:rsidR="004B3256">
        <w:rPr>
          <w:rFonts w:ascii="Calibri" w:hAnsi="Calibri" w:cs="Calibri"/>
        </w:rPr>
        <w:t xml:space="preserve">at was </w:t>
      </w:r>
      <w:r w:rsidR="006E2EC5">
        <w:rPr>
          <w:rFonts w:ascii="Calibri" w:hAnsi="Calibri" w:cs="Calibri"/>
        </w:rPr>
        <w:t>down</w:t>
      </w:r>
      <w:r w:rsidR="000E3BBF">
        <w:rPr>
          <w:rFonts w:ascii="Calibri" w:hAnsi="Calibri" w:cs="Calibri"/>
        </w:rPr>
        <w:t xml:space="preserve">. It would be from </w:t>
      </w:r>
      <w:r w:rsidR="009B3D66">
        <w:rPr>
          <w:rFonts w:ascii="Calibri" w:hAnsi="Calibri" w:cs="Calibri"/>
        </w:rPr>
        <w:t>there</w:t>
      </w:r>
      <w:r w:rsidR="000E3BBF">
        <w:rPr>
          <w:rFonts w:ascii="Calibri" w:hAnsi="Calibri" w:cs="Calibri"/>
        </w:rPr>
        <w:t xml:space="preserve"> that he would start walking down a </w:t>
      </w:r>
      <w:r w:rsidR="00243AC0">
        <w:rPr>
          <w:rFonts w:ascii="Calibri" w:hAnsi="Calibri" w:cs="Calibri"/>
        </w:rPr>
        <w:t xml:space="preserve">gravel road. </w:t>
      </w:r>
      <w:r w:rsidR="00914C30">
        <w:rPr>
          <w:rFonts w:ascii="Calibri" w:hAnsi="Calibri" w:cs="Calibri"/>
        </w:rPr>
        <w:t xml:space="preserve">He had to find a location where he could charge his cell phone quickly. Without it, he could not command the </w:t>
      </w:r>
      <w:r w:rsidR="00CB759B">
        <w:rPr>
          <w:rFonts w:ascii="Calibri" w:hAnsi="Calibri" w:cs="Calibri"/>
        </w:rPr>
        <w:t>Death Firm</w:t>
      </w:r>
      <w:r w:rsidR="00914C30">
        <w:rPr>
          <w:rFonts w:ascii="Calibri" w:hAnsi="Calibri" w:cs="Calibri"/>
        </w:rPr>
        <w:t xml:space="preserve">s to do anything. </w:t>
      </w:r>
      <w:r w:rsidR="00501764">
        <w:rPr>
          <w:rFonts w:ascii="Calibri" w:hAnsi="Calibri" w:cs="Calibri"/>
        </w:rPr>
        <w:t xml:space="preserve">He left the </w:t>
      </w:r>
      <w:r w:rsidR="00CB759B">
        <w:rPr>
          <w:rFonts w:ascii="Calibri" w:hAnsi="Calibri" w:cs="Calibri"/>
        </w:rPr>
        <w:t>Death Firm</w:t>
      </w:r>
      <w:r w:rsidR="00501764">
        <w:rPr>
          <w:rFonts w:ascii="Calibri" w:hAnsi="Calibri" w:cs="Calibri"/>
        </w:rPr>
        <w:t xml:space="preserve">s fighting in </w:t>
      </w:r>
      <w:r w:rsidR="001E3EF5">
        <w:rPr>
          <w:rFonts w:ascii="Calibri" w:hAnsi="Calibri" w:cs="Calibri"/>
        </w:rPr>
        <w:t>their beastly transformational forms.</w:t>
      </w:r>
      <w:r w:rsidR="00D26A22">
        <w:rPr>
          <w:rFonts w:ascii="Calibri" w:hAnsi="Calibri" w:cs="Calibri"/>
        </w:rPr>
        <w:t xml:space="preserve"> </w:t>
      </w:r>
    </w:p>
    <w:p w14:paraId="374C76F9" w14:textId="56D2865E" w:rsidR="004635E9" w:rsidRDefault="00A0421B" w:rsidP="00914C30">
      <w:pPr>
        <w:spacing w:line="480" w:lineRule="auto"/>
        <w:ind w:firstLine="720"/>
        <w:rPr>
          <w:rFonts w:ascii="Calibri" w:hAnsi="Calibri" w:cs="Calibri"/>
        </w:rPr>
      </w:pPr>
      <w:r w:rsidRPr="1FD0627C">
        <w:rPr>
          <w:rFonts w:ascii="Calibri" w:hAnsi="Calibri" w:cs="Calibri"/>
        </w:rPr>
        <w:t xml:space="preserve">About </w:t>
      </w:r>
      <w:r w:rsidR="00414FBE" w:rsidRPr="1FD0627C">
        <w:rPr>
          <w:rFonts w:ascii="Calibri" w:hAnsi="Calibri" w:cs="Calibri"/>
        </w:rPr>
        <w:t>forty</w:t>
      </w:r>
      <w:r w:rsidR="00F7163D" w:rsidRPr="1FD0627C">
        <w:rPr>
          <w:rFonts w:ascii="Calibri" w:hAnsi="Calibri" w:cs="Calibri"/>
        </w:rPr>
        <w:t xml:space="preserve"> minutes later</w:t>
      </w:r>
      <w:r w:rsidR="00636D40" w:rsidRPr="1FD0627C">
        <w:rPr>
          <w:rFonts w:ascii="Calibri" w:hAnsi="Calibri" w:cs="Calibri"/>
        </w:rPr>
        <w:t>,</w:t>
      </w:r>
      <w:r w:rsidR="00F7163D" w:rsidRPr="1FD0627C">
        <w:rPr>
          <w:rFonts w:ascii="Calibri" w:hAnsi="Calibri" w:cs="Calibri"/>
        </w:rPr>
        <w:t xml:space="preserve"> he could see the </w:t>
      </w:r>
      <w:r w:rsidR="00636D40" w:rsidRPr="1FD0627C">
        <w:rPr>
          <w:rFonts w:ascii="Calibri" w:hAnsi="Calibri" w:cs="Calibri"/>
        </w:rPr>
        <w:t>broken-down</w:t>
      </w:r>
      <w:r w:rsidR="00F7163D" w:rsidRPr="1FD0627C">
        <w:rPr>
          <w:rFonts w:ascii="Calibri" w:hAnsi="Calibri" w:cs="Calibri"/>
        </w:rPr>
        <w:t xml:space="preserve"> fence</w:t>
      </w:r>
      <w:r w:rsidR="008A5210" w:rsidRPr="1FD0627C">
        <w:rPr>
          <w:rFonts w:ascii="Calibri" w:hAnsi="Calibri" w:cs="Calibri"/>
        </w:rPr>
        <w:t xml:space="preserve"> with barbed wire</w:t>
      </w:r>
      <w:r w:rsidR="00F7163D" w:rsidRPr="1FD0627C">
        <w:rPr>
          <w:rFonts w:ascii="Calibri" w:hAnsi="Calibri" w:cs="Calibri"/>
        </w:rPr>
        <w:t xml:space="preserve"> and the gravel road that would lead him into </w:t>
      </w:r>
      <w:r w:rsidR="00046AC5" w:rsidRPr="1FD0627C">
        <w:rPr>
          <w:rFonts w:ascii="Calibri" w:hAnsi="Calibri" w:cs="Calibri"/>
        </w:rPr>
        <w:t xml:space="preserve">town. </w:t>
      </w:r>
      <w:r w:rsidR="00E20C6C" w:rsidRPr="1FD0627C">
        <w:rPr>
          <w:rFonts w:ascii="Calibri" w:hAnsi="Calibri" w:cs="Calibri"/>
        </w:rPr>
        <w:t xml:space="preserve">He </w:t>
      </w:r>
      <w:r w:rsidR="00C72879" w:rsidRPr="1FD0627C">
        <w:rPr>
          <w:rFonts w:ascii="Calibri" w:hAnsi="Calibri" w:cs="Calibri"/>
        </w:rPr>
        <w:t>held in his breath</w:t>
      </w:r>
      <w:r w:rsidR="00E20C6C" w:rsidRPr="1FD0627C">
        <w:rPr>
          <w:rFonts w:ascii="Calibri" w:hAnsi="Calibri" w:cs="Calibri"/>
        </w:rPr>
        <w:t xml:space="preserve"> as he </w:t>
      </w:r>
      <w:r w:rsidR="00C72879" w:rsidRPr="1FD0627C">
        <w:rPr>
          <w:rFonts w:ascii="Calibri" w:hAnsi="Calibri" w:cs="Calibri"/>
        </w:rPr>
        <w:t xml:space="preserve">walked around some cow manure. </w:t>
      </w:r>
      <w:r w:rsidR="00B665CC" w:rsidRPr="1FD0627C">
        <w:rPr>
          <w:rFonts w:ascii="Calibri" w:hAnsi="Calibri" w:cs="Calibri"/>
        </w:rPr>
        <w:t xml:space="preserve">He took </w:t>
      </w:r>
      <w:r w:rsidR="00F00168" w:rsidRPr="1FD0627C">
        <w:rPr>
          <w:rFonts w:ascii="Calibri" w:hAnsi="Calibri" w:cs="Calibri"/>
        </w:rPr>
        <w:t xml:space="preserve">four more steps </w:t>
      </w:r>
      <w:r w:rsidR="00BE1F1C" w:rsidRPr="1FD0627C">
        <w:rPr>
          <w:rFonts w:ascii="Calibri" w:hAnsi="Calibri" w:cs="Calibri"/>
        </w:rPr>
        <w:t xml:space="preserve">before approaching the fence. Camargo </w:t>
      </w:r>
      <w:r w:rsidR="00F97AD6" w:rsidRPr="1FD0627C">
        <w:rPr>
          <w:rFonts w:ascii="Calibri" w:hAnsi="Calibri" w:cs="Calibri"/>
        </w:rPr>
        <w:t xml:space="preserve">knew he had to work his way through the </w:t>
      </w:r>
      <w:r w:rsidR="000933FD">
        <w:rPr>
          <w:rFonts w:ascii="Calibri" w:hAnsi="Calibri" w:cs="Calibri"/>
        </w:rPr>
        <w:t>barbed</w:t>
      </w:r>
      <w:r w:rsidR="000933FD" w:rsidRPr="1FD0627C">
        <w:rPr>
          <w:rFonts w:ascii="Calibri" w:hAnsi="Calibri" w:cs="Calibri"/>
        </w:rPr>
        <w:t xml:space="preserve"> </w:t>
      </w:r>
      <w:r w:rsidR="000933FD">
        <w:rPr>
          <w:rFonts w:ascii="Calibri" w:hAnsi="Calibri" w:cs="Calibri"/>
        </w:rPr>
        <w:t>wire</w:t>
      </w:r>
      <w:r w:rsidR="000933FD" w:rsidRPr="1FD0627C">
        <w:rPr>
          <w:rFonts w:ascii="Calibri" w:hAnsi="Calibri" w:cs="Calibri"/>
        </w:rPr>
        <w:t xml:space="preserve"> </w:t>
      </w:r>
      <w:r w:rsidR="00F97AD6" w:rsidRPr="1FD0627C">
        <w:rPr>
          <w:rFonts w:ascii="Calibri" w:hAnsi="Calibri" w:cs="Calibri"/>
        </w:rPr>
        <w:t xml:space="preserve">fence and that he would </w:t>
      </w:r>
      <w:r w:rsidR="00122CAB" w:rsidRPr="1FD0627C">
        <w:rPr>
          <w:rFonts w:ascii="Calibri" w:hAnsi="Calibri" w:cs="Calibri"/>
        </w:rPr>
        <w:t>sustain some injuries.</w:t>
      </w:r>
      <w:r w:rsidR="00786CFE" w:rsidRPr="1FD0627C">
        <w:rPr>
          <w:rFonts w:ascii="Calibri" w:hAnsi="Calibri" w:cs="Calibri"/>
        </w:rPr>
        <w:t xml:space="preserve"> He hesitated for a while before proceeding. </w:t>
      </w:r>
      <w:r w:rsidR="00C16C32" w:rsidRPr="1FD0627C">
        <w:rPr>
          <w:rFonts w:ascii="Calibri" w:hAnsi="Calibri" w:cs="Calibri"/>
        </w:rPr>
        <w:t>He groaned as he placed his foot on the fence</w:t>
      </w:r>
      <w:r w:rsidR="002F0BE1" w:rsidRPr="1FD0627C">
        <w:rPr>
          <w:rFonts w:ascii="Calibri" w:hAnsi="Calibri" w:cs="Calibri"/>
        </w:rPr>
        <w:t>. Blood began trickling from it. He screamed in agony as he placed his other foot on the fence</w:t>
      </w:r>
      <w:r w:rsidR="001F444C" w:rsidRPr="1FD0627C">
        <w:rPr>
          <w:rFonts w:ascii="Calibri" w:hAnsi="Calibri" w:cs="Calibri"/>
        </w:rPr>
        <w:t xml:space="preserve">. Next were his hands. He wrapped some cloth around both hands before </w:t>
      </w:r>
      <w:r w:rsidR="00C25E35" w:rsidRPr="1FD0627C">
        <w:rPr>
          <w:rFonts w:ascii="Calibri" w:hAnsi="Calibri" w:cs="Calibri"/>
        </w:rPr>
        <w:t xml:space="preserve">placing them on the fence </w:t>
      </w:r>
      <w:r w:rsidR="000611D1" w:rsidRPr="1FD0627C">
        <w:rPr>
          <w:rFonts w:ascii="Calibri" w:hAnsi="Calibri" w:cs="Calibri"/>
        </w:rPr>
        <w:t>to ease the pain in his hands as he placed them upon the spikes.</w:t>
      </w:r>
      <w:r w:rsidR="000B4557" w:rsidRPr="1FD0627C">
        <w:rPr>
          <w:rFonts w:ascii="Calibri" w:hAnsi="Calibri" w:cs="Calibri"/>
        </w:rPr>
        <w:t xml:space="preserve"> Carrying a heavy backpack made the climb much more challenging.</w:t>
      </w:r>
      <w:r w:rsidR="000611D1" w:rsidRPr="1FD0627C">
        <w:rPr>
          <w:rFonts w:ascii="Calibri" w:hAnsi="Calibri" w:cs="Calibri"/>
        </w:rPr>
        <w:t xml:space="preserve"> </w:t>
      </w:r>
      <w:r w:rsidR="00D71F75" w:rsidRPr="1FD0627C">
        <w:rPr>
          <w:rFonts w:ascii="Calibri" w:hAnsi="Calibri" w:cs="Calibri"/>
        </w:rPr>
        <w:t>He slowly moved his hands and feet on the fence until he was able to get to the very top of it.</w:t>
      </w:r>
      <w:r w:rsidR="00F763D2" w:rsidRPr="1FD0627C">
        <w:rPr>
          <w:rFonts w:ascii="Calibri" w:hAnsi="Calibri" w:cs="Calibri"/>
        </w:rPr>
        <w:t xml:space="preserve"> From there, he jumped down to the other side of the fence.</w:t>
      </w:r>
      <w:r w:rsidR="00772ABE" w:rsidRPr="1FD0627C">
        <w:rPr>
          <w:rFonts w:ascii="Calibri" w:hAnsi="Calibri" w:cs="Calibri"/>
        </w:rPr>
        <w:t xml:space="preserve"> He </w:t>
      </w:r>
      <w:r w:rsidR="007D22B3" w:rsidRPr="1FD0627C">
        <w:rPr>
          <w:rFonts w:ascii="Calibri" w:hAnsi="Calibri" w:cs="Calibri"/>
        </w:rPr>
        <w:t>quickly took off his backpack and searched for</w:t>
      </w:r>
      <w:r w:rsidR="008523F6" w:rsidRPr="1FD0627C">
        <w:rPr>
          <w:rFonts w:ascii="Calibri" w:hAnsi="Calibri" w:cs="Calibri"/>
        </w:rPr>
        <w:t xml:space="preserve"> his medical supplies. Camargo poured </w:t>
      </w:r>
      <w:r w:rsidR="00A23FAD" w:rsidRPr="1FD0627C">
        <w:rPr>
          <w:rFonts w:ascii="Calibri" w:hAnsi="Calibri" w:cs="Calibri"/>
        </w:rPr>
        <w:t xml:space="preserve">antibiotic </w:t>
      </w:r>
      <w:r w:rsidR="00003200" w:rsidRPr="1FD0627C">
        <w:rPr>
          <w:rFonts w:ascii="Calibri" w:hAnsi="Calibri" w:cs="Calibri"/>
        </w:rPr>
        <w:t xml:space="preserve">ointment over his </w:t>
      </w:r>
      <w:r w:rsidR="000933FD">
        <w:rPr>
          <w:rFonts w:ascii="Calibri" w:hAnsi="Calibri" w:cs="Calibri"/>
        </w:rPr>
        <w:t xml:space="preserve">newfound </w:t>
      </w:r>
      <w:r w:rsidR="00003200" w:rsidRPr="1FD0627C">
        <w:rPr>
          <w:rFonts w:ascii="Calibri" w:hAnsi="Calibri" w:cs="Calibri"/>
        </w:rPr>
        <w:t>wounds</w:t>
      </w:r>
      <w:r w:rsidR="009E5C81" w:rsidRPr="1FD0627C">
        <w:rPr>
          <w:rFonts w:ascii="Calibri" w:hAnsi="Calibri" w:cs="Calibri"/>
        </w:rPr>
        <w:t xml:space="preserve"> and covered them with bandages</w:t>
      </w:r>
      <w:r w:rsidR="00003200" w:rsidRPr="1FD0627C">
        <w:rPr>
          <w:rFonts w:ascii="Calibri" w:hAnsi="Calibri" w:cs="Calibri"/>
        </w:rPr>
        <w:t xml:space="preserve">. </w:t>
      </w:r>
      <w:r w:rsidR="004635E9" w:rsidRPr="1FD0627C">
        <w:rPr>
          <w:rFonts w:ascii="Calibri" w:hAnsi="Calibri" w:cs="Calibri"/>
        </w:rPr>
        <w:t>He</w:t>
      </w:r>
      <w:r w:rsidR="0042187F" w:rsidRPr="1FD0627C">
        <w:rPr>
          <w:rFonts w:ascii="Calibri" w:hAnsi="Calibri" w:cs="Calibri"/>
        </w:rPr>
        <w:t xml:space="preserve"> was surprised that he </w:t>
      </w:r>
      <w:r w:rsidR="007B4CB1" w:rsidRPr="1FD0627C">
        <w:rPr>
          <w:rFonts w:ascii="Calibri" w:hAnsi="Calibri" w:cs="Calibri"/>
        </w:rPr>
        <w:t xml:space="preserve">managed to </w:t>
      </w:r>
      <w:r w:rsidR="00241F9E" w:rsidRPr="1FD0627C">
        <w:rPr>
          <w:rFonts w:ascii="Calibri" w:hAnsi="Calibri" w:cs="Calibri"/>
        </w:rPr>
        <w:t>avoid</w:t>
      </w:r>
      <w:r w:rsidR="00377BE8" w:rsidRPr="1FD0627C">
        <w:rPr>
          <w:rFonts w:ascii="Calibri" w:hAnsi="Calibri" w:cs="Calibri"/>
        </w:rPr>
        <w:t xml:space="preserve"> significant injury. Camargo </w:t>
      </w:r>
      <w:r w:rsidR="009D26FD" w:rsidRPr="1FD0627C">
        <w:rPr>
          <w:rFonts w:ascii="Calibri" w:hAnsi="Calibri" w:cs="Calibri"/>
        </w:rPr>
        <w:t>got a few scratches that bled a little.</w:t>
      </w:r>
    </w:p>
    <w:p w14:paraId="459E4A7C" w14:textId="6579AFF8" w:rsidR="004C5C06" w:rsidRDefault="001330D3" w:rsidP="00914C30">
      <w:pPr>
        <w:spacing w:line="480" w:lineRule="auto"/>
        <w:ind w:firstLine="720"/>
        <w:rPr>
          <w:rFonts w:ascii="Calibri" w:hAnsi="Calibri" w:cs="Calibri"/>
        </w:rPr>
      </w:pPr>
      <w:r w:rsidRPr="1FD0627C">
        <w:rPr>
          <w:rFonts w:ascii="Calibri" w:hAnsi="Calibri" w:cs="Calibri"/>
        </w:rPr>
        <w:t xml:space="preserve">He </w:t>
      </w:r>
      <w:r w:rsidR="00F6353A" w:rsidRPr="1FD0627C">
        <w:rPr>
          <w:rFonts w:ascii="Calibri" w:hAnsi="Calibri" w:cs="Calibri"/>
        </w:rPr>
        <w:t xml:space="preserve">slowly </w:t>
      </w:r>
      <w:r w:rsidR="00D05364" w:rsidRPr="1FD0627C">
        <w:rPr>
          <w:rFonts w:ascii="Calibri" w:hAnsi="Calibri" w:cs="Calibri"/>
        </w:rPr>
        <w:t>wobbled his way out of</w:t>
      </w:r>
      <w:r w:rsidRPr="1FD0627C">
        <w:rPr>
          <w:rFonts w:ascii="Calibri" w:hAnsi="Calibri" w:cs="Calibri"/>
        </w:rPr>
        <w:t xml:space="preserve"> the ditch and started </w:t>
      </w:r>
      <w:r w:rsidR="008B0C04" w:rsidRPr="1FD0627C">
        <w:rPr>
          <w:rFonts w:ascii="Calibri" w:hAnsi="Calibri" w:cs="Calibri"/>
        </w:rPr>
        <w:t>limping</w:t>
      </w:r>
      <w:r w:rsidR="00A83CE7" w:rsidRPr="1FD0627C">
        <w:rPr>
          <w:rFonts w:ascii="Calibri" w:hAnsi="Calibri" w:cs="Calibri"/>
        </w:rPr>
        <w:t xml:space="preserve"> </w:t>
      </w:r>
      <w:r w:rsidR="008B0C04" w:rsidRPr="1FD0627C">
        <w:rPr>
          <w:rFonts w:ascii="Calibri" w:hAnsi="Calibri" w:cs="Calibri"/>
        </w:rPr>
        <w:t>along</w:t>
      </w:r>
      <w:r w:rsidR="00A83CE7" w:rsidRPr="1FD0627C">
        <w:rPr>
          <w:rFonts w:ascii="Calibri" w:hAnsi="Calibri" w:cs="Calibri"/>
        </w:rPr>
        <w:t xml:space="preserve"> the narrow gravel road. </w:t>
      </w:r>
      <w:r w:rsidR="007448F3" w:rsidRPr="1FD0627C">
        <w:rPr>
          <w:rFonts w:ascii="Calibri" w:hAnsi="Calibri" w:cs="Calibri"/>
        </w:rPr>
        <w:t>Camargo</w:t>
      </w:r>
      <w:r w:rsidR="00A83CE7" w:rsidRPr="1FD0627C">
        <w:rPr>
          <w:rFonts w:ascii="Calibri" w:hAnsi="Calibri" w:cs="Calibri"/>
        </w:rPr>
        <w:t xml:space="preserve"> was only </w:t>
      </w:r>
      <w:r w:rsidR="001738E9" w:rsidRPr="1FD0627C">
        <w:rPr>
          <w:rFonts w:ascii="Calibri" w:hAnsi="Calibri" w:cs="Calibri"/>
        </w:rPr>
        <w:t>ten</w:t>
      </w:r>
      <w:r w:rsidR="00A83CE7" w:rsidRPr="1FD0627C">
        <w:rPr>
          <w:rFonts w:ascii="Calibri" w:hAnsi="Calibri" w:cs="Calibri"/>
        </w:rPr>
        <w:t xml:space="preserve"> miles away from </w:t>
      </w:r>
      <w:r w:rsidR="001738E9" w:rsidRPr="1FD0627C">
        <w:rPr>
          <w:rFonts w:ascii="Calibri" w:hAnsi="Calibri" w:cs="Calibri"/>
        </w:rPr>
        <w:t>Guthrie</w:t>
      </w:r>
      <w:r w:rsidR="00520179" w:rsidRPr="1FD0627C">
        <w:rPr>
          <w:rFonts w:ascii="Calibri" w:hAnsi="Calibri" w:cs="Calibri"/>
        </w:rPr>
        <w:t xml:space="preserve">. </w:t>
      </w:r>
      <w:r w:rsidR="00F908E7" w:rsidRPr="1FD0627C">
        <w:rPr>
          <w:rFonts w:ascii="Calibri" w:hAnsi="Calibri" w:cs="Calibri"/>
        </w:rPr>
        <w:t xml:space="preserve">Under his condition, he knew someone driving down the road would feel sorry for him and would be willing to give him a ride into town. </w:t>
      </w:r>
      <w:r w:rsidR="004E5B7B" w:rsidRPr="1FD0627C">
        <w:rPr>
          <w:rFonts w:ascii="Calibri" w:hAnsi="Calibri" w:cs="Calibri"/>
        </w:rPr>
        <w:t>He was wearing a red T-</w:t>
      </w:r>
      <w:r w:rsidR="000933FD">
        <w:rPr>
          <w:rFonts w:ascii="Calibri" w:hAnsi="Calibri" w:cs="Calibri"/>
        </w:rPr>
        <w:t>s</w:t>
      </w:r>
      <w:r w:rsidR="004E5B7B" w:rsidRPr="1FD0627C">
        <w:rPr>
          <w:rFonts w:ascii="Calibri" w:hAnsi="Calibri" w:cs="Calibri"/>
        </w:rPr>
        <w:t>hirt with a front pocket</w:t>
      </w:r>
      <w:r w:rsidR="00921F4C" w:rsidRPr="1FD0627C">
        <w:rPr>
          <w:rFonts w:ascii="Calibri" w:hAnsi="Calibri" w:cs="Calibri"/>
        </w:rPr>
        <w:t xml:space="preserve"> that was slightly ripped by the barbed wire</w:t>
      </w:r>
      <w:r w:rsidR="004E5B7B" w:rsidRPr="1FD0627C">
        <w:rPr>
          <w:rFonts w:ascii="Calibri" w:hAnsi="Calibri" w:cs="Calibri"/>
        </w:rPr>
        <w:t>.</w:t>
      </w:r>
      <w:r w:rsidR="001D3170" w:rsidRPr="1FD0627C">
        <w:rPr>
          <w:rFonts w:ascii="Calibri" w:hAnsi="Calibri" w:cs="Calibri"/>
        </w:rPr>
        <w:t xml:space="preserve"> H</w:t>
      </w:r>
      <w:r w:rsidR="00D8095A" w:rsidRPr="1FD0627C">
        <w:rPr>
          <w:rFonts w:ascii="Calibri" w:hAnsi="Calibri" w:cs="Calibri"/>
        </w:rPr>
        <w:t>e was dirty and had a body odor.</w:t>
      </w:r>
      <w:r w:rsidR="004E5B7B" w:rsidRPr="1FD0627C">
        <w:rPr>
          <w:rFonts w:ascii="Calibri" w:hAnsi="Calibri" w:cs="Calibri"/>
        </w:rPr>
        <w:t xml:space="preserve"> </w:t>
      </w:r>
      <w:r w:rsidR="006717D4" w:rsidRPr="1FD0627C">
        <w:rPr>
          <w:rFonts w:ascii="Calibri" w:hAnsi="Calibri" w:cs="Calibri"/>
        </w:rPr>
        <w:t>Camargo</w:t>
      </w:r>
      <w:r w:rsidR="00C13C37" w:rsidRPr="1FD0627C">
        <w:rPr>
          <w:rFonts w:ascii="Calibri" w:hAnsi="Calibri" w:cs="Calibri"/>
        </w:rPr>
        <w:t xml:space="preserve"> hoped he could get checked into a hotel soon, so he could take a shower</w:t>
      </w:r>
      <w:r w:rsidR="0016792F" w:rsidRPr="1FD0627C">
        <w:rPr>
          <w:rFonts w:ascii="Calibri" w:hAnsi="Calibri" w:cs="Calibri"/>
        </w:rPr>
        <w:t xml:space="preserve"> and have a bed to sleep in</w:t>
      </w:r>
      <w:r w:rsidR="00C13C37" w:rsidRPr="1FD0627C">
        <w:rPr>
          <w:rFonts w:ascii="Calibri" w:hAnsi="Calibri" w:cs="Calibri"/>
        </w:rPr>
        <w:t>.</w:t>
      </w:r>
    </w:p>
    <w:p w14:paraId="159790CC" w14:textId="1418FDD0" w:rsidR="00D9180A" w:rsidRDefault="004C5C06" w:rsidP="00914C30">
      <w:pPr>
        <w:spacing w:line="480" w:lineRule="auto"/>
        <w:ind w:firstLine="720"/>
        <w:rPr>
          <w:rFonts w:ascii="Calibri" w:hAnsi="Calibri" w:cs="Calibri"/>
        </w:rPr>
      </w:pPr>
      <w:r>
        <w:rPr>
          <w:rFonts w:ascii="Calibri" w:hAnsi="Calibri" w:cs="Calibri"/>
        </w:rPr>
        <w:t xml:space="preserve">Camargo pulled out his phone and saw that he only had about </w:t>
      </w:r>
      <w:commentRangeStart w:id="15"/>
      <w:r w:rsidR="000933FD">
        <w:rPr>
          <w:rFonts w:ascii="Calibri" w:hAnsi="Calibri" w:cs="Calibri"/>
        </w:rPr>
        <w:t xml:space="preserve">20 </w:t>
      </w:r>
      <w:r>
        <w:rPr>
          <w:rFonts w:ascii="Calibri" w:hAnsi="Calibri" w:cs="Calibri"/>
        </w:rPr>
        <w:t xml:space="preserve">percent </w:t>
      </w:r>
      <w:commentRangeEnd w:id="15"/>
      <w:r w:rsidR="000933FD">
        <w:rPr>
          <w:rStyle w:val="CommentReference"/>
        </w:rPr>
        <w:commentReference w:id="15"/>
      </w:r>
      <w:r>
        <w:rPr>
          <w:rFonts w:ascii="Calibri" w:hAnsi="Calibri" w:cs="Calibri"/>
        </w:rPr>
        <w:t xml:space="preserve">of battery percentage left. He put the phone back into </w:t>
      </w:r>
      <w:r w:rsidR="008525F0">
        <w:rPr>
          <w:rFonts w:ascii="Calibri" w:hAnsi="Calibri" w:cs="Calibri"/>
        </w:rPr>
        <w:t xml:space="preserve">the </w:t>
      </w:r>
      <w:r>
        <w:rPr>
          <w:rFonts w:ascii="Calibri" w:hAnsi="Calibri" w:cs="Calibri"/>
        </w:rPr>
        <w:t>back pocket of his light wash blue</w:t>
      </w:r>
      <w:r w:rsidR="008525F0">
        <w:rPr>
          <w:rFonts w:ascii="Calibri" w:hAnsi="Calibri" w:cs="Calibri"/>
        </w:rPr>
        <w:t>-</w:t>
      </w:r>
      <w:r>
        <w:rPr>
          <w:rFonts w:ascii="Calibri" w:hAnsi="Calibri" w:cs="Calibri"/>
        </w:rPr>
        <w:t xml:space="preserve">colored jeans. </w:t>
      </w:r>
      <w:r w:rsidR="008E4A08">
        <w:rPr>
          <w:rFonts w:ascii="Calibri" w:hAnsi="Calibri" w:cs="Calibri"/>
        </w:rPr>
        <w:t xml:space="preserve">If Camargo came across any </w:t>
      </w:r>
      <w:r w:rsidR="00DB5390">
        <w:rPr>
          <w:rFonts w:ascii="Calibri" w:hAnsi="Calibri" w:cs="Calibri"/>
        </w:rPr>
        <w:t>trouble,</w:t>
      </w:r>
      <w:r w:rsidR="008E4A08">
        <w:rPr>
          <w:rFonts w:ascii="Calibri" w:hAnsi="Calibri" w:cs="Calibri"/>
        </w:rPr>
        <w:t xml:space="preserve"> he would use what little battery percentage </w:t>
      </w:r>
      <w:r w:rsidR="008525F0">
        <w:rPr>
          <w:rFonts w:ascii="Calibri" w:hAnsi="Calibri" w:cs="Calibri"/>
        </w:rPr>
        <w:t xml:space="preserve">was </w:t>
      </w:r>
      <w:r w:rsidR="008E4A08">
        <w:rPr>
          <w:rFonts w:ascii="Calibri" w:hAnsi="Calibri" w:cs="Calibri"/>
        </w:rPr>
        <w:t xml:space="preserve">left to contact the </w:t>
      </w:r>
      <w:r w:rsidR="00CB759B">
        <w:rPr>
          <w:rFonts w:ascii="Calibri" w:hAnsi="Calibri" w:cs="Calibri"/>
        </w:rPr>
        <w:t>Death Firm</w:t>
      </w:r>
      <w:r w:rsidR="008E4A08">
        <w:rPr>
          <w:rFonts w:ascii="Calibri" w:hAnsi="Calibri" w:cs="Calibri"/>
        </w:rPr>
        <w:t xml:space="preserve">s to </w:t>
      </w:r>
      <w:r w:rsidR="004A0B4D">
        <w:rPr>
          <w:rFonts w:ascii="Calibri" w:hAnsi="Calibri" w:cs="Calibri"/>
        </w:rPr>
        <w:t>come back and save him.</w:t>
      </w:r>
      <w:r w:rsidR="00DB5390">
        <w:rPr>
          <w:rFonts w:ascii="Calibri" w:hAnsi="Calibri" w:cs="Calibri"/>
        </w:rPr>
        <w:t xml:space="preserve"> He tried not to think about getting into any trouble</w:t>
      </w:r>
      <w:r w:rsidR="00D023C2">
        <w:rPr>
          <w:rFonts w:ascii="Calibri" w:hAnsi="Calibri" w:cs="Calibri"/>
        </w:rPr>
        <w:t>. Camargo had to focus on getting to town</w:t>
      </w:r>
      <w:r w:rsidR="008E76EB">
        <w:rPr>
          <w:rFonts w:ascii="Calibri" w:hAnsi="Calibri" w:cs="Calibri"/>
        </w:rPr>
        <w:t xml:space="preserve"> first.</w:t>
      </w:r>
      <w:r w:rsidR="00CC6021">
        <w:rPr>
          <w:rFonts w:ascii="Calibri" w:hAnsi="Calibri" w:cs="Calibri"/>
        </w:rPr>
        <w:t xml:space="preserve"> </w:t>
      </w:r>
      <w:r w:rsidR="006E5FE8">
        <w:rPr>
          <w:rFonts w:ascii="Calibri" w:hAnsi="Calibri" w:cs="Calibri"/>
        </w:rPr>
        <w:t xml:space="preserve">He was in desperate need of rest and medical treatment. </w:t>
      </w:r>
      <w:r w:rsidR="00513C2D">
        <w:rPr>
          <w:rFonts w:ascii="Calibri" w:hAnsi="Calibri" w:cs="Calibri"/>
        </w:rPr>
        <w:t xml:space="preserve"> </w:t>
      </w:r>
    </w:p>
    <w:p w14:paraId="7528D072" w14:textId="50689DC1" w:rsidR="00BD6036" w:rsidRDefault="009B0003" w:rsidP="00BD6036">
      <w:pPr>
        <w:spacing w:line="480" w:lineRule="auto"/>
        <w:ind w:firstLine="720"/>
        <w:rPr>
          <w:rFonts w:ascii="Calibri" w:hAnsi="Calibri" w:cs="Calibri"/>
        </w:rPr>
      </w:pPr>
      <w:r>
        <w:rPr>
          <w:rFonts w:ascii="Calibri" w:hAnsi="Calibri" w:cs="Calibri"/>
        </w:rPr>
        <w:t xml:space="preserve">He wiped the perspiration off his forehead and wiped it on his pant leg. </w:t>
      </w:r>
      <w:r w:rsidR="00323CE4">
        <w:rPr>
          <w:rFonts w:ascii="Calibri" w:hAnsi="Calibri" w:cs="Calibri"/>
        </w:rPr>
        <w:t xml:space="preserve">Camargo looked back and saw a blue </w:t>
      </w:r>
      <w:r w:rsidR="009B3D66">
        <w:rPr>
          <w:rFonts w:ascii="Calibri" w:hAnsi="Calibri" w:cs="Calibri"/>
        </w:rPr>
        <w:t>pickup</w:t>
      </w:r>
      <w:r w:rsidR="00323CE4">
        <w:rPr>
          <w:rFonts w:ascii="Calibri" w:hAnsi="Calibri" w:cs="Calibri"/>
        </w:rPr>
        <w:t xml:space="preserve"> truck heading his way. Now was his chance to get a lift. </w:t>
      </w:r>
      <w:r w:rsidR="004A0B44">
        <w:rPr>
          <w:rFonts w:ascii="Calibri" w:hAnsi="Calibri" w:cs="Calibri"/>
        </w:rPr>
        <w:t xml:space="preserve">He held out his thumb to see if the driver would stop and offer him a ride. </w:t>
      </w:r>
      <w:r w:rsidR="002A3BA0">
        <w:rPr>
          <w:rFonts w:ascii="Calibri" w:hAnsi="Calibri" w:cs="Calibri"/>
        </w:rPr>
        <w:t>Instead</w:t>
      </w:r>
      <w:r w:rsidR="002731BA">
        <w:rPr>
          <w:rFonts w:ascii="Calibri" w:hAnsi="Calibri" w:cs="Calibri"/>
        </w:rPr>
        <w:t>,</w:t>
      </w:r>
      <w:r w:rsidR="002A3BA0">
        <w:rPr>
          <w:rFonts w:ascii="Calibri" w:hAnsi="Calibri" w:cs="Calibri"/>
        </w:rPr>
        <w:t xml:space="preserve"> the truck sped past him</w:t>
      </w:r>
      <w:r w:rsidR="008525F0">
        <w:rPr>
          <w:rFonts w:ascii="Calibri" w:hAnsi="Calibri" w:cs="Calibri"/>
        </w:rPr>
        <w:t>,</w:t>
      </w:r>
      <w:r w:rsidR="002A3BA0">
        <w:rPr>
          <w:rFonts w:ascii="Calibri" w:hAnsi="Calibri" w:cs="Calibri"/>
        </w:rPr>
        <w:t xml:space="preserve"> leaving </w:t>
      </w:r>
      <w:r w:rsidR="00B64DDF">
        <w:rPr>
          <w:rFonts w:ascii="Calibri" w:hAnsi="Calibri" w:cs="Calibri"/>
        </w:rPr>
        <w:t xml:space="preserve">behind dust and rocks. </w:t>
      </w:r>
      <w:r w:rsidR="002731BA">
        <w:rPr>
          <w:rFonts w:ascii="Calibri" w:hAnsi="Calibri" w:cs="Calibri"/>
        </w:rPr>
        <w:t>He coughed up some of the dust</w:t>
      </w:r>
      <w:r w:rsidR="009E57C1">
        <w:rPr>
          <w:rFonts w:ascii="Calibri" w:hAnsi="Calibri" w:cs="Calibri"/>
        </w:rPr>
        <w:t xml:space="preserve"> and gagged. He brushed off </w:t>
      </w:r>
      <w:r w:rsidR="00BD6036">
        <w:rPr>
          <w:rFonts w:ascii="Calibri" w:hAnsi="Calibri" w:cs="Calibri"/>
        </w:rPr>
        <w:t>all</w:t>
      </w:r>
      <w:r w:rsidR="009E57C1">
        <w:rPr>
          <w:rFonts w:ascii="Calibri" w:hAnsi="Calibri" w:cs="Calibri"/>
        </w:rPr>
        <w:t xml:space="preserve"> the dust on his clothes. </w:t>
      </w:r>
      <w:r w:rsidR="0065705B">
        <w:rPr>
          <w:rFonts w:ascii="Calibri" w:hAnsi="Calibri" w:cs="Calibri"/>
        </w:rPr>
        <w:t>He flipped the truck off, but the truck was too far away for the driver to see it.</w:t>
      </w:r>
    </w:p>
    <w:p w14:paraId="3B9B04B8" w14:textId="1DCDBDC7" w:rsidR="0065705B" w:rsidRDefault="00BA6F02" w:rsidP="00BD6036">
      <w:pPr>
        <w:spacing w:line="480" w:lineRule="auto"/>
        <w:ind w:firstLine="720"/>
        <w:rPr>
          <w:rFonts w:ascii="Calibri" w:hAnsi="Calibri" w:cs="Calibri"/>
        </w:rPr>
      </w:pPr>
      <w:r>
        <w:rPr>
          <w:rFonts w:ascii="Calibri" w:hAnsi="Calibri" w:cs="Calibri"/>
        </w:rPr>
        <w:t>Camargo was then caught off guard by a</w:t>
      </w:r>
      <w:r w:rsidR="004B390C">
        <w:rPr>
          <w:rFonts w:ascii="Calibri" w:hAnsi="Calibri" w:cs="Calibri"/>
        </w:rPr>
        <w:t>n</w:t>
      </w:r>
      <w:r>
        <w:rPr>
          <w:rFonts w:ascii="Calibri" w:hAnsi="Calibri" w:cs="Calibri"/>
        </w:rPr>
        <w:t xml:space="preserve"> </w:t>
      </w:r>
      <w:r w:rsidR="004B390C">
        <w:rPr>
          <w:rFonts w:ascii="Calibri" w:hAnsi="Calibri" w:cs="Calibri"/>
        </w:rPr>
        <w:t xml:space="preserve">approaching </w:t>
      </w:r>
      <w:r w:rsidR="002943DD">
        <w:rPr>
          <w:rFonts w:ascii="Calibri" w:hAnsi="Calibri" w:cs="Calibri"/>
        </w:rPr>
        <w:t>yellow</w:t>
      </w:r>
      <w:r w:rsidR="004B390C">
        <w:rPr>
          <w:rFonts w:ascii="Calibri" w:hAnsi="Calibri" w:cs="Calibri"/>
        </w:rPr>
        <w:t xml:space="preserve"> Volkswagen Beetle.</w:t>
      </w:r>
      <w:r w:rsidR="002943DD">
        <w:rPr>
          <w:rFonts w:ascii="Calibri" w:hAnsi="Calibri" w:cs="Calibri"/>
        </w:rPr>
        <w:t xml:space="preserve"> </w:t>
      </w:r>
      <w:r w:rsidR="00EA3E18">
        <w:rPr>
          <w:rFonts w:ascii="Calibri" w:hAnsi="Calibri" w:cs="Calibri"/>
        </w:rPr>
        <w:t xml:space="preserve">Music was blaring from the vehicle. </w:t>
      </w:r>
      <w:r w:rsidR="00352F3F">
        <w:rPr>
          <w:rFonts w:ascii="Calibri" w:hAnsi="Calibri" w:cs="Calibri"/>
        </w:rPr>
        <w:t xml:space="preserve">He got a closer look at the driver. </w:t>
      </w:r>
      <w:r w:rsidR="007110E2">
        <w:rPr>
          <w:rFonts w:ascii="Calibri" w:hAnsi="Calibri" w:cs="Calibri"/>
        </w:rPr>
        <w:t>The driver appeared to be a twenty-something</w:t>
      </w:r>
      <w:r w:rsidR="008525F0">
        <w:rPr>
          <w:rFonts w:ascii="Calibri" w:hAnsi="Calibri" w:cs="Calibri"/>
        </w:rPr>
        <w:t>-</w:t>
      </w:r>
      <w:r w:rsidR="007110E2">
        <w:rPr>
          <w:rFonts w:ascii="Calibri" w:hAnsi="Calibri" w:cs="Calibri"/>
        </w:rPr>
        <w:t xml:space="preserve">year-old man. </w:t>
      </w:r>
      <w:r w:rsidR="00EB6389">
        <w:rPr>
          <w:rFonts w:ascii="Calibri" w:hAnsi="Calibri" w:cs="Calibri"/>
        </w:rPr>
        <w:t xml:space="preserve">Camargo once again </w:t>
      </w:r>
      <w:r w:rsidR="002829CD">
        <w:rPr>
          <w:rFonts w:ascii="Calibri" w:hAnsi="Calibri" w:cs="Calibri"/>
        </w:rPr>
        <w:t xml:space="preserve">put up his thumb. </w:t>
      </w:r>
      <w:r w:rsidR="009C726F">
        <w:rPr>
          <w:rFonts w:ascii="Calibri" w:hAnsi="Calibri" w:cs="Calibri"/>
        </w:rPr>
        <w:t>This time the driver stopped, lowered his window</w:t>
      </w:r>
      <w:r w:rsidR="00B2241B">
        <w:rPr>
          <w:rFonts w:ascii="Calibri" w:hAnsi="Calibri" w:cs="Calibri"/>
        </w:rPr>
        <w:t xml:space="preserve">, and looked at him. </w:t>
      </w:r>
      <w:r w:rsidR="00152778">
        <w:rPr>
          <w:rFonts w:ascii="Calibri" w:hAnsi="Calibri" w:cs="Calibri"/>
        </w:rPr>
        <w:t xml:space="preserve">Camargo sighed with relief. </w:t>
      </w:r>
    </w:p>
    <w:p w14:paraId="7286B55D" w14:textId="13FE9584" w:rsidR="0094459B" w:rsidRDefault="00685278" w:rsidP="00BD6036">
      <w:pPr>
        <w:spacing w:line="480" w:lineRule="auto"/>
        <w:ind w:firstLine="720"/>
        <w:rPr>
          <w:rFonts w:ascii="Calibri" w:hAnsi="Calibri" w:cs="Calibri"/>
        </w:rPr>
      </w:pPr>
      <w:r>
        <w:rPr>
          <w:rFonts w:ascii="Calibri" w:hAnsi="Calibri" w:cs="Calibri"/>
        </w:rPr>
        <w:t>“Hey, do you need a ride into town</w:t>
      </w:r>
      <w:r w:rsidR="0001349D">
        <w:rPr>
          <w:rFonts w:ascii="Calibri" w:hAnsi="Calibri" w:cs="Calibri"/>
        </w:rPr>
        <w:t>?</w:t>
      </w:r>
      <w:r>
        <w:rPr>
          <w:rFonts w:ascii="Calibri" w:hAnsi="Calibri" w:cs="Calibri"/>
        </w:rPr>
        <w:t>” the young man said. “</w:t>
      </w:r>
      <w:r w:rsidR="0001349D">
        <w:rPr>
          <w:rFonts w:ascii="Calibri" w:hAnsi="Calibri" w:cs="Calibri"/>
        </w:rPr>
        <w:t xml:space="preserve">I am headed there myself. I can give you a lift.” </w:t>
      </w:r>
    </w:p>
    <w:p w14:paraId="6C1887B4" w14:textId="7361D702" w:rsidR="000539F8" w:rsidRDefault="00A75DED" w:rsidP="000539F8">
      <w:pPr>
        <w:spacing w:line="480" w:lineRule="auto"/>
        <w:ind w:firstLine="720"/>
        <w:rPr>
          <w:rFonts w:ascii="Calibri" w:hAnsi="Calibri" w:cs="Calibri"/>
        </w:rPr>
      </w:pPr>
      <w:r>
        <w:rPr>
          <w:rFonts w:ascii="Calibri" w:hAnsi="Calibri" w:cs="Calibri"/>
        </w:rPr>
        <w:t xml:space="preserve">“If you don’t mind,” Camargo replied. </w:t>
      </w:r>
      <w:r w:rsidR="000539F8">
        <w:rPr>
          <w:rFonts w:ascii="Calibri" w:hAnsi="Calibri" w:cs="Calibri"/>
        </w:rPr>
        <w:t>“That would be very much appreciative.</w:t>
      </w:r>
      <w:r w:rsidR="00196D9B">
        <w:rPr>
          <w:rFonts w:ascii="Calibri" w:hAnsi="Calibri" w:cs="Calibri"/>
        </w:rPr>
        <w:t>”</w:t>
      </w:r>
    </w:p>
    <w:p w14:paraId="0B82580C" w14:textId="18E9341E" w:rsidR="00196D9B" w:rsidRDefault="00196D9B" w:rsidP="000539F8">
      <w:pPr>
        <w:spacing w:line="480" w:lineRule="auto"/>
        <w:ind w:firstLine="720"/>
        <w:rPr>
          <w:rFonts w:ascii="Calibri" w:hAnsi="Calibri" w:cs="Calibri"/>
        </w:rPr>
      </w:pPr>
      <w:r>
        <w:rPr>
          <w:rFonts w:ascii="Calibri" w:hAnsi="Calibri" w:cs="Calibri"/>
        </w:rPr>
        <w:t xml:space="preserve">Camargo </w:t>
      </w:r>
      <w:r w:rsidR="007D38CA">
        <w:rPr>
          <w:rFonts w:ascii="Calibri" w:hAnsi="Calibri" w:cs="Calibri"/>
        </w:rPr>
        <w:t xml:space="preserve">limped his way </w:t>
      </w:r>
      <w:r w:rsidR="008525F0">
        <w:rPr>
          <w:rFonts w:ascii="Calibri" w:hAnsi="Calibri" w:cs="Calibri"/>
        </w:rPr>
        <w:t xml:space="preserve">toward </w:t>
      </w:r>
      <w:r w:rsidR="00D85EAC">
        <w:rPr>
          <w:rFonts w:ascii="Calibri" w:hAnsi="Calibri" w:cs="Calibri"/>
        </w:rPr>
        <w:t>the vehicle. The driver got out of his car to help him out</w:t>
      </w:r>
      <w:r w:rsidR="00564750">
        <w:rPr>
          <w:rFonts w:ascii="Calibri" w:hAnsi="Calibri" w:cs="Calibri"/>
        </w:rPr>
        <w:t xml:space="preserve"> when he saw how bad Camargo’s condition was</w:t>
      </w:r>
      <w:r w:rsidR="00D85EAC">
        <w:rPr>
          <w:rFonts w:ascii="Calibri" w:hAnsi="Calibri" w:cs="Calibri"/>
        </w:rPr>
        <w:t xml:space="preserve">. </w:t>
      </w:r>
      <w:r w:rsidR="0024235B">
        <w:rPr>
          <w:rFonts w:ascii="Calibri" w:hAnsi="Calibri" w:cs="Calibri"/>
        </w:rPr>
        <w:t>The driver carried</w:t>
      </w:r>
      <w:r w:rsidR="00F75C3C">
        <w:rPr>
          <w:rFonts w:ascii="Calibri" w:hAnsi="Calibri" w:cs="Calibri"/>
        </w:rPr>
        <w:t xml:space="preserve"> </w:t>
      </w:r>
      <w:r w:rsidR="0024235B">
        <w:rPr>
          <w:rFonts w:ascii="Calibri" w:hAnsi="Calibri" w:cs="Calibri"/>
        </w:rPr>
        <w:t>Camargo’s</w:t>
      </w:r>
      <w:r w:rsidR="00F75C3C">
        <w:rPr>
          <w:rFonts w:ascii="Calibri" w:hAnsi="Calibri" w:cs="Calibri"/>
        </w:rPr>
        <w:t xml:space="preserve"> backpack </w:t>
      </w:r>
      <w:r w:rsidR="0024235B">
        <w:rPr>
          <w:rFonts w:ascii="Calibri" w:hAnsi="Calibri" w:cs="Calibri"/>
        </w:rPr>
        <w:t xml:space="preserve">for him and </w:t>
      </w:r>
      <w:r w:rsidR="00F3032D">
        <w:rPr>
          <w:rFonts w:ascii="Calibri" w:hAnsi="Calibri" w:cs="Calibri"/>
        </w:rPr>
        <w:t xml:space="preserve">placed it </w:t>
      </w:r>
      <w:r w:rsidR="00F75C3C">
        <w:rPr>
          <w:rFonts w:ascii="Calibri" w:hAnsi="Calibri" w:cs="Calibri"/>
        </w:rPr>
        <w:t>in the back</w:t>
      </w:r>
      <w:r w:rsidR="00D80C89">
        <w:rPr>
          <w:rFonts w:ascii="Calibri" w:hAnsi="Calibri" w:cs="Calibri"/>
        </w:rPr>
        <w:t xml:space="preserve"> </w:t>
      </w:r>
      <w:r w:rsidR="00F75C3C">
        <w:rPr>
          <w:rFonts w:ascii="Calibri" w:hAnsi="Calibri" w:cs="Calibri"/>
        </w:rPr>
        <w:t>seat.</w:t>
      </w:r>
      <w:r w:rsidR="00F3032D">
        <w:rPr>
          <w:rFonts w:ascii="Calibri" w:hAnsi="Calibri" w:cs="Calibri"/>
        </w:rPr>
        <w:t xml:space="preserve"> </w:t>
      </w:r>
      <w:r w:rsidR="00FE5597">
        <w:rPr>
          <w:rFonts w:ascii="Calibri" w:hAnsi="Calibri" w:cs="Calibri"/>
        </w:rPr>
        <w:t>He then helped Camargo get inside his vehicle.</w:t>
      </w:r>
      <w:r w:rsidR="00F75C3C">
        <w:rPr>
          <w:rFonts w:ascii="Calibri" w:hAnsi="Calibri" w:cs="Calibri"/>
        </w:rPr>
        <w:t xml:space="preserve"> </w:t>
      </w:r>
    </w:p>
    <w:p w14:paraId="31A7F768" w14:textId="64B7EEE3" w:rsidR="00243FD0" w:rsidRDefault="00591115" w:rsidP="000539F8">
      <w:pPr>
        <w:spacing w:line="480" w:lineRule="auto"/>
        <w:ind w:firstLine="720"/>
        <w:rPr>
          <w:rFonts w:ascii="Calibri" w:hAnsi="Calibri" w:cs="Calibri"/>
        </w:rPr>
      </w:pPr>
      <w:r>
        <w:rPr>
          <w:rFonts w:ascii="Calibri" w:hAnsi="Calibri" w:cs="Calibri"/>
        </w:rPr>
        <w:t xml:space="preserve">“Hi! My name is </w:t>
      </w:r>
      <w:r w:rsidR="00496225">
        <w:rPr>
          <w:rFonts w:ascii="Calibri" w:hAnsi="Calibri" w:cs="Calibri"/>
        </w:rPr>
        <w:t>Luke Barlow</w:t>
      </w:r>
      <w:r w:rsidR="000D5BD4">
        <w:rPr>
          <w:rFonts w:ascii="Calibri" w:hAnsi="Calibri" w:cs="Calibri"/>
        </w:rPr>
        <w:t xml:space="preserve">,” he said. </w:t>
      </w:r>
      <w:r w:rsidR="00431568">
        <w:rPr>
          <w:rFonts w:ascii="Calibri" w:hAnsi="Calibri" w:cs="Calibri"/>
        </w:rPr>
        <w:t>“What’s yours?”</w:t>
      </w:r>
    </w:p>
    <w:p w14:paraId="7F547186" w14:textId="0882C1AA" w:rsidR="00112032" w:rsidRDefault="00112032" w:rsidP="000539F8">
      <w:pPr>
        <w:spacing w:line="480" w:lineRule="auto"/>
        <w:ind w:firstLine="720"/>
        <w:rPr>
          <w:rFonts w:ascii="Calibri" w:hAnsi="Calibri" w:cs="Calibri"/>
        </w:rPr>
      </w:pPr>
      <w:r w:rsidRPr="22D893E5">
        <w:rPr>
          <w:rFonts w:ascii="Calibri" w:hAnsi="Calibri" w:cs="Calibri"/>
        </w:rPr>
        <w:t xml:space="preserve">“My name is Fritz Camargo,” Camargo said. “Thank you so much for giving me a lift. </w:t>
      </w:r>
      <w:r w:rsidR="005E3609" w:rsidRPr="22D893E5">
        <w:rPr>
          <w:rFonts w:ascii="Calibri" w:hAnsi="Calibri" w:cs="Calibri"/>
        </w:rPr>
        <w:t>It was brave of you to offer a ride to a stranger</w:t>
      </w:r>
      <w:r w:rsidR="008525F0">
        <w:rPr>
          <w:rFonts w:ascii="Calibri" w:hAnsi="Calibri" w:cs="Calibri"/>
        </w:rPr>
        <w:t>, e</w:t>
      </w:r>
      <w:r w:rsidR="005E3609" w:rsidRPr="22D893E5">
        <w:rPr>
          <w:rFonts w:ascii="Calibri" w:hAnsi="Calibri" w:cs="Calibri"/>
        </w:rPr>
        <w:t xml:space="preserve">specially with all that is going on right now. </w:t>
      </w:r>
      <w:r w:rsidR="001A3531" w:rsidRPr="22D893E5">
        <w:rPr>
          <w:rFonts w:ascii="Calibri" w:hAnsi="Calibri" w:cs="Calibri"/>
        </w:rPr>
        <w:t>I mean</w:t>
      </w:r>
      <w:r w:rsidR="008525F0">
        <w:rPr>
          <w:rFonts w:ascii="Calibri" w:hAnsi="Calibri" w:cs="Calibri"/>
        </w:rPr>
        <w:t>,</w:t>
      </w:r>
      <w:r w:rsidR="001A3531" w:rsidRPr="22D893E5">
        <w:rPr>
          <w:rFonts w:ascii="Calibri" w:hAnsi="Calibri" w:cs="Calibri"/>
        </w:rPr>
        <w:t xml:space="preserve"> with </w:t>
      </w:r>
      <w:r w:rsidR="00276514" w:rsidRPr="22D893E5">
        <w:rPr>
          <w:rFonts w:ascii="Calibri" w:hAnsi="Calibri" w:cs="Calibri"/>
        </w:rPr>
        <w:t>all</w:t>
      </w:r>
      <w:r w:rsidR="001A3531" w:rsidRPr="22D893E5">
        <w:rPr>
          <w:rFonts w:ascii="Calibri" w:hAnsi="Calibri" w:cs="Calibri"/>
        </w:rPr>
        <w:t xml:space="preserve"> the </w:t>
      </w:r>
      <w:r w:rsidR="00CB759B" w:rsidRPr="22D893E5">
        <w:rPr>
          <w:rFonts w:ascii="Calibri" w:hAnsi="Calibri" w:cs="Calibri"/>
        </w:rPr>
        <w:t>Death Firm</w:t>
      </w:r>
      <w:r w:rsidR="001A3531" w:rsidRPr="22D893E5">
        <w:rPr>
          <w:rFonts w:ascii="Calibri" w:hAnsi="Calibri" w:cs="Calibri"/>
        </w:rPr>
        <w:t>s running about</w:t>
      </w:r>
      <w:r w:rsidR="00276514" w:rsidRPr="22D893E5">
        <w:rPr>
          <w:rFonts w:ascii="Calibri" w:hAnsi="Calibri" w:cs="Calibri"/>
        </w:rPr>
        <w:t>. I would never have done that.”</w:t>
      </w:r>
    </w:p>
    <w:p w14:paraId="71C741C0" w14:textId="1436348E" w:rsidR="00276514" w:rsidRDefault="002B1AD1" w:rsidP="000539F8">
      <w:pPr>
        <w:spacing w:line="480" w:lineRule="auto"/>
        <w:ind w:firstLine="720"/>
        <w:rPr>
          <w:rFonts w:ascii="Calibri" w:hAnsi="Calibri" w:cs="Calibri"/>
        </w:rPr>
      </w:pPr>
      <w:r w:rsidRPr="22D893E5">
        <w:rPr>
          <w:rFonts w:ascii="Calibri" w:hAnsi="Calibri" w:cs="Calibri"/>
        </w:rPr>
        <w:t>“You seem harmless</w:t>
      </w:r>
      <w:r w:rsidR="00620D9E" w:rsidRPr="22D893E5">
        <w:rPr>
          <w:rFonts w:ascii="Calibri" w:hAnsi="Calibri" w:cs="Calibri"/>
        </w:rPr>
        <w:t xml:space="preserve">, plus I think I could have </w:t>
      </w:r>
      <w:r w:rsidR="008D324B" w:rsidRPr="22D893E5">
        <w:rPr>
          <w:rFonts w:ascii="Calibri" w:hAnsi="Calibri" w:cs="Calibri"/>
        </w:rPr>
        <w:t>taken</w:t>
      </w:r>
      <w:r w:rsidR="00620D9E" w:rsidRPr="22D893E5">
        <w:rPr>
          <w:rFonts w:ascii="Calibri" w:hAnsi="Calibri" w:cs="Calibri"/>
        </w:rPr>
        <w:t xml:space="preserve"> you down</w:t>
      </w:r>
      <w:r w:rsidR="008525F0">
        <w:rPr>
          <w:rFonts w:ascii="Calibri" w:hAnsi="Calibri" w:cs="Calibri"/>
        </w:rPr>
        <w:t>, given</w:t>
      </w:r>
      <w:r w:rsidR="00620D9E" w:rsidRPr="22D893E5">
        <w:rPr>
          <w:rFonts w:ascii="Calibri" w:hAnsi="Calibri" w:cs="Calibri"/>
        </w:rPr>
        <w:t xml:space="preserve"> your condition</w:t>
      </w:r>
      <w:r w:rsidR="008525F0">
        <w:rPr>
          <w:rFonts w:ascii="Calibri" w:hAnsi="Calibri" w:cs="Calibri"/>
        </w:rPr>
        <w:t>,</w:t>
      </w:r>
      <w:r w:rsidR="00620D9E" w:rsidRPr="22D893E5">
        <w:rPr>
          <w:rFonts w:ascii="Calibri" w:hAnsi="Calibri" w:cs="Calibri"/>
        </w:rPr>
        <w:t xml:space="preserve"> really easily if you did come after me</w:t>
      </w:r>
      <w:r w:rsidRPr="22D893E5">
        <w:rPr>
          <w:rFonts w:ascii="Calibri" w:hAnsi="Calibri" w:cs="Calibri"/>
        </w:rPr>
        <w:t>,” Barlow responded. “</w:t>
      </w:r>
      <w:r w:rsidR="008D324B" w:rsidRPr="22D893E5">
        <w:rPr>
          <w:rFonts w:ascii="Calibri" w:hAnsi="Calibri" w:cs="Calibri"/>
        </w:rPr>
        <w:t xml:space="preserve">Besides, </w:t>
      </w:r>
      <w:r w:rsidR="00CA61DA" w:rsidRPr="22D893E5">
        <w:rPr>
          <w:rFonts w:ascii="Calibri" w:hAnsi="Calibri" w:cs="Calibri"/>
        </w:rPr>
        <w:t>I couldn’t have y</w:t>
      </w:r>
      <w:r w:rsidR="00D74AC6" w:rsidRPr="22D893E5">
        <w:rPr>
          <w:rFonts w:ascii="Calibri" w:hAnsi="Calibri" w:cs="Calibri"/>
        </w:rPr>
        <w:t>o</w:t>
      </w:r>
      <w:r w:rsidR="00CA61DA" w:rsidRPr="22D893E5">
        <w:rPr>
          <w:rFonts w:ascii="Calibri" w:hAnsi="Calibri" w:cs="Calibri"/>
        </w:rPr>
        <w:t xml:space="preserve">u walk that far </w:t>
      </w:r>
      <w:r w:rsidR="00D74AC6" w:rsidRPr="22D893E5">
        <w:rPr>
          <w:rFonts w:ascii="Calibri" w:hAnsi="Calibri" w:cs="Calibri"/>
        </w:rPr>
        <w:t>with you limping the way you are</w:t>
      </w:r>
      <w:r w:rsidR="00CA61DA" w:rsidRPr="22D893E5">
        <w:rPr>
          <w:rFonts w:ascii="Calibri" w:hAnsi="Calibri" w:cs="Calibri"/>
        </w:rPr>
        <w:t>.</w:t>
      </w:r>
      <w:r w:rsidR="00D74AC6" w:rsidRPr="22D893E5">
        <w:rPr>
          <w:rFonts w:ascii="Calibri" w:hAnsi="Calibri" w:cs="Calibri"/>
        </w:rPr>
        <w:t xml:space="preserve"> It is no telling how long it would have taken you to get into </w:t>
      </w:r>
      <w:r w:rsidR="008525F0">
        <w:rPr>
          <w:rFonts w:ascii="Calibri" w:hAnsi="Calibri" w:cs="Calibri"/>
        </w:rPr>
        <w:t>town</w:t>
      </w:r>
      <w:r w:rsidR="008525F0" w:rsidRPr="22D893E5">
        <w:rPr>
          <w:rFonts w:ascii="Calibri" w:hAnsi="Calibri" w:cs="Calibri"/>
        </w:rPr>
        <w:t xml:space="preserve"> </w:t>
      </w:r>
      <w:r w:rsidR="00D74AC6" w:rsidRPr="22D893E5">
        <w:rPr>
          <w:rFonts w:ascii="Calibri" w:hAnsi="Calibri" w:cs="Calibri"/>
        </w:rPr>
        <w:t>walking that way.</w:t>
      </w:r>
      <w:r w:rsidR="00CA61DA" w:rsidRPr="22D893E5">
        <w:rPr>
          <w:rFonts w:ascii="Calibri" w:hAnsi="Calibri" w:cs="Calibri"/>
        </w:rPr>
        <w:t xml:space="preserve"> You look as if you </w:t>
      </w:r>
      <w:r w:rsidR="008525F0">
        <w:rPr>
          <w:rFonts w:ascii="Calibri" w:hAnsi="Calibri" w:cs="Calibri"/>
        </w:rPr>
        <w:t>have</w:t>
      </w:r>
      <w:r w:rsidR="008525F0" w:rsidRPr="22D893E5">
        <w:rPr>
          <w:rFonts w:ascii="Calibri" w:hAnsi="Calibri" w:cs="Calibri"/>
        </w:rPr>
        <w:t xml:space="preserve"> </w:t>
      </w:r>
      <w:r w:rsidR="00C96204" w:rsidRPr="22D893E5">
        <w:rPr>
          <w:rFonts w:ascii="Calibri" w:hAnsi="Calibri" w:cs="Calibri"/>
        </w:rPr>
        <w:t xml:space="preserve">been fighting a few </w:t>
      </w:r>
      <w:r w:rsidR="00CB759B" w:rsidRPr="22D893E5">
        <w:rPr>
          <w:rFonts w:ascii="Calibri" w:hAnsi="Calibri" w:cs="Calibri"/>
        </w:rPr>
        <w:t>Death Firm</w:t>
      </w:r>
      <w:r w:rsidR="00C96204" w:rsidRPr="22D893E5">
        <w:rPr>
          <w:rFonts w:ascii="Calibri" w:hAnsi="Calibri" w:cs="Calibri"/>
        </w:rPr>
        <w:t xml:space="preserve">s yourself. I noticed </w:t>
      </w:r>
      <w:r w:rsidR="00E44C6F" w:rsidRPr="22D893E5">
        <w:rPr>
          <w:rFonts w:ascii="Calibri" w:hAnsi="Calibri" w:cs="Calibri"/>
        </w:rPr>
        <w:t>all</w:t>
      </w:r>
      <w:r w:rsidR="00C96204" w:rsidRPr="22D893E5">
        <w:rPr>
          <w:rFonts w:ascii="Calibri" w:hAnsi="Calibri" w:cs="Calibri"/>
        </w:rPr>
        <w:t xml:space="preserve"> the scr</w:t>
      </w:r>
      <w:r w:rsidR="00E44C6F" w:rsidRPr="22D893E5">
        <w:rPr>
          <w:rFonts w:ascii="Calibri" w:hAnsi="Calibri" w:cs="Calibri"/>
        </w:rPr>
        <w:t xml:space="preserve">atches and bruises on you. </w:t>
      </w:r>
      <w:r w:rsidR="00FE2496" w:rsidRPr="22D893E5">
        <w:rPr>
          <w:rFonts w:ascii="Calibri" w:hAnsi="Calibri" w:cs="Calibri"/>
        </w:rPr>
        <w:t xml:space="preserve">I </w:t>
      </w:r>
      <w:r w:rsidR="002374D5" w:rsidRPr="22D893E5">
        <w:rPr>
          <w:rFonts w:ascii="Calibri" w:hAnsi="Calibri" w:cs="Calibri"/>
        </w:rPr>
        <w:t xml:space="preserve">would have felt bad had I had drove past you. </w:t>
      </w:r>
      <w:r w:rsidR="00BD4528" w:rsidRPr="22D893E5">
        <w:rPr>
          <w:rFonts w:ascii="Calibri" w:hAnsi="Calibri" w:cs="Calibri"/>
        </w:rPr>
        <w:t>Are you okay?”</w:t>
      </w:r>
    </w:p>
    <w:p w14:paraId="359A9472" w14:textId="09691935" w:rsidR="00BD4528" w:rsidRDefault="00BD4528" w:rsidP="000539F8">
      <w:pPr>
        <w:spacing w:line="480" w:lineRule="auto"/>
        <w:ind w:firstLine="720"/>
        <w:rPr>
          <w:rFonts w:ascii="Calibri" w:hAnsi="Calibri" w:cs="Calibri"/>
        </w:rPr>
      </w:pPr>
      <w:r>
        <w:rPr>
          <w:rFonts w:ascii="Calibri" w:hAnsi="Calibri" w:cs="Calibri"/>
        </w:rPr>
        <w:t xml:space="preserve">“Yes, I am fine,” Camargo said. “Definitely now that you </w:t>
      </w:r>
      <w:r w:rsidR="009B3D66">
        <w:rPr>
          <w:rFonts w:ascii="Calibri" w:hAnsi="Calibri" w:cs="Calibri"/>
        </w:rPr>
        <w:t>have</w:t>
      </w:r>
      <w:r>
        <w:rPr>
          <w:rFonts w:ascii="Calibri" w:hAnsi="Calibri" w:cs="Calibri"/>
        </w:rPr>
        <w:t xml:space="preserve"> </w:t>
      </w:r>
      <w:r w:rsidR="009B3D66">
        <w:rPr>
          <w:rFonts w:ascii="Calibri" w:hAnsi="Calibri" w:cs="Calibri"/>
        </w:rPr>
        <w:t>given</w:t>
      </w:r>
      <w:r>
        <w:rPr>
          <w:rFonts w:ascii="Calibri" w:hAnsi="Calibri" w:cs="Calibri"/>
        </w:rPr>
        <w:t xml:space="preserve"> me a ride into town. It will </w:t>
      </w:r>
      <w:r w:rsidR="00A1735C">
        <w:rPr>
          <w:rFonts w:ascii="Calibri" w:hAnsi="Calibri" w:cs="Calibri"/>
        </w:rPr>
        <w:t>save me a lot of time and energy.”</w:t>
      </w:r>
    </w:p>
    <w:p w14:paraId="50C73BE2" w14:textId="7E8AF683" w:rsidR="00A1735C" w:rsidRDefault="00BB417E" w:rsidP="000539F8">
      <w:pPr>
        <w:spacing w:line="480" w:lineRule="auto"/>
        <w:ind w:firstLine="720"/>
        <w:rPr>
          <w:rFonts w:ascii="Calibri" w:hAnsi="Calibri" w:cs="Calibri"/>
        </w:rPr>
      </w:pPr>
      <w:r>
        <w:rPr>
          <w:rFonts w:ascii="Calibri" w:hAnsi="Calibri" w:cs="Calibri"/>
        </w:rPr>
        <w:t>“</w:t>
      </w:r>
      <w:r w:rsidR="00581EA2">
        <w:rPr>
          <w:rFonts w:ascii="Calibri" w:hAnsi="Calibri" w:cs="Calibri"/>
        </w:rPr>
        <w:t>I am always happy to help others</w:t>
      </w:r>
      <w:r w:rsidR="00B35AE6">
        <w:rPr>
          <w:rFonts w:ascii="Calibri" w:hAnsi="Calibri" w:cs="Calibri"/>
        </w:rPr>
        <w:t xml:space="preserve"> </w:t>
      </w:r>
      <w:r w:rsidR="008525F0">
        <w:rPr>
          <w:rFonts w:ascii="Calibri" w:hAnsi="Calibri" w:cs="Calibri"/>
        </w:rPr>
        <w:t xml:space="preserve">out </w:t>
      </w:r>
      <w:r w:rsidR="00B35AE6">
        <w:rPr>
          <w:rFonts w:ascii="Calibri" w:hAnsi="Calibri" w:cs="Calibri"/>
        </w:rPr>
        <w:t>that are less fortunate than I am</w:t>
      </w:r>
      <w:r>
        <w:rPr>
          <w:rFonts w:ascii="Calibri" w:hAnsi="Calibri" w:cs="Calibri"/>
        </w:rPr>
        <w:t xml:space="preserve">,” </w:t>
      </w:r>
      <w:r w:rsidR="002E1174">
        <w:rPr>
          <w:rFonts w:ascii="Calibri" w:hAnsi="Calibri" w:cs="Calibri"/>
        </w:rPr>
        <w:t>Barlow said.</w:t>
      </w:r>
      <w:r w:rsidR="00581EA2">
        <w:rPr>
          <w:rFonts w:ascii="Calibri" w:hAnsi="Calibri" w:cs="Calibri"/>
        </w:rPr>
        <w:t xml:space="preserve"> “</w:t>
      </w:r>
      <w:r w:rsidR="00814187">
        <w:rPr>
          <w:rFonts w:ascii="Calibri" w:hAnsi="Calibri" w:cs="Calibri"/>
        </w:rPr>
        <w:t xml:space="preserve">I also </w:t>
      </w:r>
      <w:r w:rsidR="0033319F">
        <w:rPr>
          <w:rFonts w:ascii="Calibri" w:hAnsi="Calibri" w:cs="Calibri"/>
        </w:rPr>
        <w:t xml:space="preserve">could use the company. </w:t>
      </w:r>
      <w:r w:rsidR="00394637">
        <w:rPr>
          <w:rFonts w:ascii="Calibri" w:hAnsi="Calibri" w:cs="Calibri"/>
        </w:rPr>
        <w:t>It is a pleasure to meet you</w:t>
      </w:r>
      <w:r w:rsidR="00161A91">
        <w:rPr>
          <w:rFonts w:ascii="Calibri" w:hAnsi="Calibri" w:cs="Calibri"/>
        </w:rPr>
        <w:t>, Mr. Camargo</w:t>
      </w:r>
      <w:r w:rsidR="00394637">
        <w:rPr>
          <w:rFonts w:ascii="Calibri" w:hAnsi="Calibri" w:cs="Calibri"/>
        </w:rPr>
        <w:t>.”</w:t>
      </w:r>
      <w:r w:rsidR="00220CBA">
        <w:rPr>
          <w:rFonts w:ascii="Calibri" w:hAnsi="Calibri" w:cs="Calibri"/>
        </w:rPr>
        <w:t xml:space="preserve"> </w:t>
      </w:r>
    </w:p>
    <w:p w14:paraId="7E528D04" w14:textId="4893F84A" w:rsidR="002E1174" w:rsidRDefault="002E1174" w:rsidP="000539F8">
      <w:pPr>
        <w:spacing w:line="480" w:lineRule="auto"/>
        <w:ind w:firstLine="720"/>
        <w:rPr>
          <w:rFonts w:ascii="Calibri" w:hAnsi="Calibri" w:cs="Calibri"/>
        </w:rPr>
      </w:pPr>
      <w:r w:rsidRPr="22D893E5">
        <w:rPr>
          <w:rFonts w:ascii="Calibri" w:hAnsi="Calibri" w:cs="Calibri"/>
        </w:rPr>
        <w:t xml:space="preserve">“It’s nice meeting you too,” Camargo responded. </w:t>
      </w:r>
      <w:r w:rsidR="00845A96" w:rsidRPr="22D893E5">
        <w:rPr>
          <w:rFonts w:ascii="Calibri" w:hAnsi="Calibri" w:cs="Calibri"/>
        </w:rPr>
        <w:t xml:space="preserve">“It is awfully kind of you to help </w:t>
      </w:r>
      <w:r w:rsidR="00730E99" w:rsidRPr="22D893E5">
        <w:rPr>
          <w:rFonts w:ascii="Calibri" w:hAnsi="Calibri" w:cs="Calibri"/>
        </w:rPr>
        <w:t xml:space="preserve">me out. I don’t normally do this sort of thing. It is just that I was so </w:t>
      </w:r>
      <w:r w:rsidR="00EF7CBF" w:rsidRPr="22D893E5">
        <w:rPr>
          <w:rFonts w:ascii="Calibri" w:hAnsi="Calibri" w:cs="Calibri"/>
        </w:rPr>
        <w:t>tired,</w:t>
      </w:r>
      <w:r w:rsidR="00730E99" w:rsidRPr="22D893E5">
        <w:rPr>
          <w:rFonts w:ascii="Calibri" w:hAnsi="Calibri" w:cs="Calibri"/>
        </w:rPr>
        <w:t xml:space="preserve"> and </w:t>
      </w:r>
      <w:r w:rsidR="00A54660" w:rsidRPr="22D893E5">
        <w:rPr>
          <w:rFonts w:ascii="Calibri" w:hAnsi="Calibri" w:cs="Calibri"/>
        </w:rPr>
        <w:t xml:space="preserve">I endured several injuries from a Death Firm attack. </w:t>
      </w:r>
      <w:r w:rsidR="00EF7CBF" w:rsidRPr="22D893E5">
        <w:rPr>
          <w:rFonts w:ascii="Calibri" w:hAnsi="Calibri" w:cs="Calibri"/>
        </w:rPr>
        <w:t xml:space="preserve">I am </w:t>
      </w:r>
      <w:r w:rsidR="00565E91" w:rsidRPr="22D893E5">
        <w:rPr>
          <w:rFonts w:ascii="Calibri" w:hAnsi="Calibri" w:cs="Calibri"/>
        </w:rPr>
        <w:t>in so much pain as well. Without you, I don’t know what I would have done</w:t>
      </w:r>
      <w:r w:rsidR="00E93704" w:rsidRPr="22D893E5">
        <w:rPr>
          <w:rFonts w:ascii="Calibri" w:hAnsi="Calibri" w:cs="Calibri"/>
        </w:rPr>
        <w:t>. You are a real</w:t>
      </w:r>
      <w:r w:rsidR="008525F0">
        <w:rPr>
          <w:rFonts w:ascii="Calibri" w:hAnsi="Calibri" w:cs="Calibri"/>
        </w:rPr>
        <w:t xml:space="preserve"> </w:t>
      </w:r>
      <w:r w:rsidR="00E93704" w:rsidRPr="22D893E5">
        <w:rPr>
          <w:rFonts w:ascii="Calibri" w:hAnsi="Calibri" w:cs="Calibri"/>
        </w:rPr>
        <w:t>lifesaver.”</w:t>
      </w:r>
    </w:p>
    <w:p w14:paraId="4E742319" w14:textId="782BA0A6" w:rsidR="004F056C" w:rsidRDefault="004F056C" w:rsidP="000539F8">
      <w:pPr>
        <w:spacing w:line="480" w:lineRule="auto"/>
        <w:ind w:firstLine="720"/>
        <w:rPr>
          <w:rFonts w:ascii="Calibri" w:hAnsi="Calibri" w:cs="Calibri"/>
        </w:rPr>
      </w:pPr>
      <w:r>
        <w:rPr>
          <w:rFonts w:ascii="Calibri" w:hAnsi="Calibri" w:cs="Calibri"/>
        </w:rPr>
        <w:t xml:space="preserve">“I’m glad to be of service,” </w:t>
      </w:r>
      <w:r w:rsidR="001E5E76">
        <w:rPr>
          <w:rFonts w:ascii="Calibri" w:hAnsi="Calibri" w:cs="Calibri"/>
        </w:rPr>
        <w:t>Barlow replied with a smile on his face.</w:t>
      </w:r>
    </w:p>
    <w:p w14:paraId="04AFCC66" w14:textId="31B28A2C" w:rsidR="0099213F" w:rsidRDefault="0099213F" w:rsidP="000539F8">
      <w:pPr>
        <w:spacing w:line="480" w:lineRule="auto"/>
        <w:ind w:firstLine="720"/>
        <w:rPr>
          <w:rFonts w:ascii="Calibri" w:hAnsi="Calibri" w:cs="Calibri"/>
        </w:rPr>
      </w:pPr>
      <w:r w:rsidRPr="1FD0627C">
        <w:rPr>
          <w:rFonts w:ascii="Calibri" w:hAnsi="Calibri" w:cs="Calibri"/>
        </w:rPr>
        <w:t xml:space="preserve">Both </w:t>
      </w:r>
      <w:r w:rsidR="00EF0D43" w:rsidRPr="1FD0627C">
        <w:rPr>
          <w:rFonts w:ascii="Calibri" w:hAnsi="Calibri" w:cs="Calibri"/>
        </w:rPr>
        <w:t xml:space="preserve">became quiet. </w:t>
      </w:r>
      <w:r w:rsidR="00B04578" w:rsidRPr="1FD0627C">
        <w:rPr>
          <w:rFonts w:ascii="Calibri" w:hAnsi="Calibri" w:cs="Calibri"/>
        </w:rPr>
        <w:t>Five minutes</w:t>
      </w:r>
      <w:r w:rsidR="008B0C66" w:rsidRPr="1FD0627C">
        <w:rPr>
          <w:rFonts w:ascii="Calibri" w:hAnsi="Calibri" w:cs="Calibri"/>
        </w:rPr>
        <w:t xml:space="preserve"> later, they were in town.</w:t>
      </w:r>
    </w:p>
    <w:p w14:paraId="5CDC6147" w14:textId="07480F1F" w:rsidR="008B0C66" w:rsidRDefault="008B0C66" w:rsidP="000539F8">
      <w:pPr>
        <w:spacing w:line="480" w:lineRule="auto"/>
        <w:ind w:firstLine="720"/>
        <w:rPr>
          <w:rFonts w:ascii="Calibri" w:hAnsi="Calibri" w:cs="Calibri"/>
        </w:rPr>
      </w:pPr>
      <w:r>
        <w:rPr>
          <w:rFonts w:ascii="Calibri" w:hAnsi="Calibri" w:cs="Calibri"/>
        </w:rPr>
        <w:t xml:space="preserve">“You can just drop me off at </w:t>
      </w:r>
      <w:r w:rsidR="00C32986">
        <w:rPr>
          <w:rFonts w:ascii="Calibri" w:hAnsi="Calibri" w:cs="Calibri"/>
        </w:rPr>
        <w:t xml:space="preserve">that truck stop over there,” Camargo instructed him. </w:t>
      </w:r>
      <w:r w:rsidR="004F6506">
        <w:rPr>
          <w:rFonts w:ascii="Calibri" w:hAnsi="Calibri" w:cs="Calibri"/>
        </w:rPr>
        <w:t>“I can take it from there.”</w:t>
      </w:r>
    </w:p>
    <w:p w14:paraId="731AF420" w14:textId="7C61E698" w:rsidR="008E29AC" w:rsidRDefault="008E29AC" w:rsidP="000539F8">
      <w:pPr>
        <w:spacing w:line="480" w:lineRule="auto"/>
        <w:ind w:firstLine="720"/>
        <w:rPr>
          <w:rFonts w:ascii="Calibri" w:hAnsi="Calibri" w:cs="Calibri"/>
        </w:rPr>
      </w:pPr>
      <w:r w:rsidRPr="22D893E5">
        <w:rPr>
          <w:rFonts w:ascii="Calibri" w:hAnsi="Calibri" w:cs="Calibri"/>
        </w:rPr>
        <w:t>“Are you sure?” Barlow asked. “There is not much in this town. I can take you to a much bigger town where you will find more stores, hotels, and restaurants.”</w:t>
      </w:r>
    </w:p>
    <w:p w14:paraId="5BFA6553" w14:textId="540939DA" w:rsidR="008E29AC" w:rsidRDefault="008E29AC" w:rsidP="000539F8">
      <w:pPr>
        <w:spacing w:line="480" w:lineRule="auto"/>
        <w:ind w:firstLine="720"/>
        <w:rPr>
          <w:rFonts w:ascii="Calibri" w:hAnsi="Calibri" w:cs="Calibri"/>
        </w:rPr>
      </w:pPr>
      <w:r w:rsidRPr="22D893E5">
        <w:rPr>
          <w:rFonts w:ascii="Calibri" w:hAnsi="Calibri" w:cs="Calibri"/>
        </w:rPr>
        <w:t>“Yes,” Camargo repl</w:t>
      </w:r>
      <w:r w:rsidR="0016510D" w:rsidRPr="22D893E5">
        <w:rPr>
          <w:rFonts w:ascii="Calibri" w:hAnsi="Calibri" w:cs="Calibri"/>
        </w:rPr>
        <w:t>ied. “This is just fine.”</w:t>
      </w:r>
    </w:p>
    <w:p w14:paraId="1CA1C7B3" w14:textId="0571F332" w:rsidR="003A64A9" w:rsidRDefault="003A64A9" w:rsidP="00D31911">
      <w:pPr>
        <w:spacing w:line="480" w:lineRule="auto"/>
        <w:ind w:firstLine="720"/>
        <w:rPr>
          <w:rFonts w:ascii="Calibri" w:hAnsi="Calibri" w:cs="Calibri"/>
        </w:rPr>
      </w:pPr>
      <w:r>
        <w:rPr>
          <w:rFonts w:ascii="Calibri" w:hAnsi="Calibri" w:cs="Calibri"/>
        </w:rPr>
        <w:t>Barlow drove up into the truck stop parking lot.</w:t>
      </w:r>
      <w:r w:rsidR="00746829">
        <w:rPr>
          <w:rFonts w:ascii="Calibri" w:hAnsi="Calibri" w:cs="Calibri"/>
        </w:rPr>
        <w:t xml:space="preserve"> </w:t>
      </w:r>
      <w:r w:rsidR="00E752A6">
        <w:rPr>
          <w:rFonts w:ascii="Calibri" w:hAnsi="Calibri" w:cs="Calibri"/>
        </w:rPr>
        <w:t>He parked right in front of the restaurant part of the truck stop</w:t>
      </w:r>
      <w:r w:rsidR="00413DEE">
        <w:rPr>
          <w:rFonts w:ascii="Calibri" w:hAnsi="Calibri" w:cs="Calibri"/>
        </w:rPr>
        <w:t xml:space="preserve">. </w:t>
      </w:r>
      <w:r w:rsidR="002D47AB">
        <w:rPr>
          <w:rFonts w:ascii="Calibri" w:hAnsi="Calibri" w:cs="Calibri"/>
        </w:rPr>
        <w:t>Camargo smiled at him before getting out of the vehicle.</w:t>
      </w:r>
    </w:p>
    <w:p w14:paraId="31A7A1D4" w14:textId="498B6C09" w:rsidR="003A64A9" w:rsidRDefault="003A64A9" w:rsidP="000539F8">
      <w:pPr>
        <w:spacing w:line="480" w:lineRule="auto"/>
        <w:ind w:firstLine="720"/>
        <w:rPr>
          <w:rFonts w:ascii="Calibri" w:hAnsi="Calibri" w:cs="Calibri"/>
        </w:rPr>
      </w:pPr>
      <w:r>
        <w:rPr>
          <w:rFonts w:ascii="Calibri" w:hAnsi="Calibri" w:cs="Calibri"/>
        </w:rPr>
        <w:t xml:space="preserve">“Thank you for the drive,” </w:t>
      </w:r>
      <w:r w:rsidR="000359F0">
        <w:rPr>
          <w:rFonts w:ascii="Calibri" w:hAnsi="Calibri" w:cs="Calibri"/>
        </w:rPr>
        <w:t xml:space="preserve">Camargo said one more time. </w:t>
      </w:r>
    </w:p>
    <w:p w14:paraId="04BC6E70" w14:textId="6FA9063F" w:rsidR="000359F0" w:rsidRDefault="000359F0" w:rsidP="000539F8">
      <w:pPr>
        <w:spacing w:line="480" w:lineRule="auto"/>
        <w:ind w:firstLine="720"/>
        <w:rPr>
          <w:rFonts w:ascii="Calibri" w:hAnsi="Calibri" w:cs="Calibri"/>
        </w:rPr>
      </w:pPr>
      <w:r w:rsidRPr="1FD0627C">
        <w:rPr>
          <w:rFonts w:ascii="Calibri" w:hAnsi="Calibri" w:cs="Calibri"/>
        </w:rPr>
        <w:t xml:space="preserve">“You are welcome,” Barlow said. “Take care of yourself out there. </w:t>
      </w:r>
      <w:r w:rsidR="002E057A" w:rsidRPr="1FD0627C">
        <w:rPr>
          <w:rFonts w:ascii="Calibri" w:hAnsi="Calibri" w:cs="Calibri"/>
        </w:rPr>
        <w:t xml:space="preserve">We are living in </w:t>
      </w:r>
      <w:r w:rsidR="004B599F" w:rsidRPr="1FD0627C">
        <w:rPr>
          <w:rFonts w:ascii="Calibri" w:hAnsi="Calibri" w:cs="Calibri"/>
        </w:rPr>
        <w:t xml:space="preserve">a </w:t>
      </w:r>
      <w:r w:rsidR="002E057A" w:rsidRPr="1FD0627C">
        <w:rPr>
          <w:rFonts w:ascii="Calibri" w:hAnsi="Calibri" w:cs="Calibri"/>
        </w:rPr>
        <w:t>dangerous time</w:t>
      </w:r>
      <w:r w:rsidR="004B599F" w:rsidRPr="1FD0627C">
        <w:rPr>
          <w:rFonts w:ascii="Calibri" w:hAnsi="Calibri" w:cs="Calibri"/>
        </w:rPr>
        <w:t xml:space="preserve">. There are too many </w:t>
      </w:r>
      <w:r w:rsidR="008525F0">
        <w:rPr>
          <w:rFonts w:ascii="Calibri" w:hAnsi="Calibri" w:cs="Calibri"/>
        </w:rPr>
        <w:t>wackos</w:t>
      </w:r>
      <w:r w:rsidR="008525F0" w:rsidRPr="1FD0627C">
        <w:rPr>
          <w:rFonts w:ascii="Calibri" w:hAnsi="Calibri" w:cs="Calibri"/>
        </w:rPr>
        <w:t xml:space="preserve"> </w:t>
      </w:r>
      <w:r w:rsidR="004B599F" w:rsidRPr="1FD0627C">
        <w:rPr>
          <w:rFonts w:ascii="Calibri" w:hAnsi="Calibri" w:cs="Calibri"/>
        </w:rPr>
        <w:t xml:space="preserve">out there. </w:t>
      </w:r>
      <w:r w:rsidR="00220B78" w:rsidRPr="1FD0627C">
        <w:rPr>
          <w:rFonts w:ascii="Calibri" w:hAnsi="Calibri" w:cs="Calibri"/>
        </w:rPr>
        <w:t xml:space="preserve">Keep on the lookout for those </w:t>
      </w:r>
      <w:r w:rsidR="00CB759B" w:rsidRPr="1FD0627C">
        <w:rPr>
          <w:rFonts w:ascii="Calibri" w:hAnsi="Calibri" w:cs="Calibri"/>
        </w:rPr>
        <w:t>Death Firm</w:t>
      </w:r>
      <w:r w:rsidR="00220B78" w:rsidRPr="1FD0627C">
        <w:rPr>
          <w:rFonts w:ascii="Calibri" w:hAnsi="Calibri" w:cs="Calibri"/>
        </w:rPr>
        <w:t xml:space="preserve">s. </w:t>
      </w:r>
      <w:r w:rsidR="00DF6D39" w:rsidRPr="1FD0627C">
        <w:rPr>
          <w:rFonts w:ascii="Calibri" w:hAnsi="Calibri" w:cs="Calibri"/>
        </w:rPr>
        <w:t>I hope you have something to protect yourself with.”</w:t>
      </w:r>
    </w:p>
    <w:p w14:paraId="6A97802A" w14:textId="11D7791E" w:rsidR="00DF6D39" w:rsidRDefault="00DF6D39" w:rsidP="000539F8">
      <w:pPr>
        <w:spacing w:line="480" w:lineRule="auto"/>
        <w:ind w:firstLine="720"/>
        <w:rPr>
          <w:rFonts w:ascii="Calibri" w:hAnsi="Calibri" w:cs="Calibri"/>
        </w:rPr>
      </w:pPr>
      <w:r>
        <w:rPr>
          <w:rFonts w:ascii="Calibri" w:hAnsi="Calibri" w:cs="Calibri"/>
        </w:rPr>
        <w:t xml:space="preserve">“I think I can manage,” Camargo said. </w:t>
      </w:r>
      <w:r w:rsidR="009456B2">
        <w:rPr>
          <w:rFonts w:ascii="Calibri" w:hAnsi="Calibri" w:cs="Calibri"/>
        </w:rPr>
        <w:t xml:space="preserve">“I have a couple of guns in my backpack to help </w:t>
      </w:r>
      <w:r w:rsidR="00E2775F">
        <w:rPr>
          <w:rFonts w:ascii="Calibri" w:hAnsi="Calibri" w:cs="Calibri"/>
        </w:rPr>
        <w:t>fend them off.”</w:t>
      </w:r>
    </w:p>
    <w:p w14:paraId="3B750C09" w14:textId="77777777" w:rsidR="001C0AB7" w:rsidRDefault="000A50A5" w:rsidP="000539F8">
      <w:pPr>
        <w:spacing w:line="480" w:lineRule="auto"/>
        <w:ind w:firstLine="720"/>
        <w:rPr>
          <w:rFonts w:ascii="Calibri" w:hAnsi="Calibri" w:cs="Calibri"/>
        </w:rPr>
      </w:pPr>
      <w:r>
        <w:rPr>
          <w:rFonts w:ascii="Calibri" w:hAnsi="Calibri" w:cs="Calibri"/>
        </w:rPr>
        <w:t>The two then parted ways.</w:t>
      </w:r>
      <w:r w:rsidR="000A1BDE">
        <w:rPr>
          <w:rFonts w:ascii="Calibri" w:hAnsi="Calibri" w:cs="Calibri"/>
        </w:rPr>
        <w:t xml:space="preserve"> </w:t>
      </w:r>
    </w:p>
    <w:p w14:paraId="3ACC96EE" w14:textId="490E2904" w:rsidR="000A50A5" w:rsidRDefault="004D3E85" w:rsidP="000539F8">
      <w:pPr>
        <w:spacing w:line="480" w:lineRule="auto"/>
        <w:ind w:firstLine="720"/>
        <w:rPr>
          <w:rFonts w:ascii="Calibri" w:hAnsi="Calibri" w:cs="Calibri"/>
        </w:rPr>
      </w:pPr>
      <w:r w:rsidRPr="22D893E5">
        <w:rPr>
          <w:rFonts w:ascii="Calibri" w:hAnsi="Calibri" w:cs="Calibri"/>
        </w:rPr>
        <w:t xml:space="preserve">Camargo saw two semi-trucks at the gas pumps. </w:t>
      </w:r>
      <w:r w:rsidR="001C0AB7" w:rsidRPr="22D893E5">
        <w:rPr>
          <w:rFonts w:ascii="Calibri" w:hAnsi="Calibri" w:cs="Calibri"/>
        </w:rPr>
        <w:t xml:space="preserve">One of the truck drivers walked past him and held the door open for him. </w:t>
      </w:r>
      <w:r w:rsidR="00C13867" w:rsidRPr="22D893E5">
        <w:rPr>
          <w:rFonts w:ascii="Calibri" w:hAnsi="Calibri" w:cs="Calibri"/>
        </w:rPr>
        <w:t>Camargo thanked him as he stepped inside</w:t>
      </w:r>
      <w:r w:rsidR="00FC4F29" w:rsidRPr="22D893E5">
        <w:rPr>
          <w:rFonts w:ascii="Calibri" w:hAnsi="Calibri" w:cs="Calibri"/>
        </w:rPr>
        <w:t xml:space="preserve"> the building. He was relieved that the truck driver had not suspect</w:t>
      </w:r>
      <w:r w:rsidR="00FC7BAA" w:rsidRPr="22D893E5">
        <w:rPr>
          <w:rFonts w:ascii="Calibri" w:hAnsi="Calibri" w:cs="Calibri"/>
        </w:rPr>
        <w:t>ed</w:t>
      </w:r>
      <w:r w:rsidR="00335C6B" w:rsidRPr="22D893E5">
        <w:rPr>
          <w:rFonts w:ascii="Calibri" w:hAnsi="Calibri" w:cs="Calibri"/>
        </w:rPr>
        <w:t xml:space="preserve"> him of anything. </w:t>
      </w:r>
      <w:r w:rsidR="00567FB6" w:rsidRPr="22D893E5">
        <w:rPr>
          <w:rFonts w:ascii="Calibri" w:hAnsi="Calibri" w:cs="Calibri"/>
        </w:rPr>
        <w:t>It was clear the truck driver had not been keeping up with the news.</w:t>
      </w:r>
      <w:r w:rsidR="00434D99" w:rsidRPr="22D893E5">
        <w:rPr>
          <w:rFonts w:ascii="Calibri" w:hAnsi="Calibri" w:cs="Calibri"/>
        </w:rPr>
        <w:t xml:space="preserve"> Camargo felt for sure by now he would be a </w:t>
      </w:r>
      <w:r w:rsidR="000246A7" w:rsidRPr="22D893E5">
        <w:rPr>
          <w:rFonts w:ascii="Calibri" w:hAnsi="Calibri" w:cs="Calibri"/>
        </w:rPr>
        <w:t xml:space="preserve">national celebrity. </w:t>
      </w:r>
    </w:p>
    <w:p w14:paraId="717D7A62" w14:textId="02F27866" w:rsidR="009E6645" w:rsidRDefault="007124A2" w:rsidP="000539F8">
      <w:pPr>
        <w:spacing w:line="480" w:lineRule="auto"/>
        <w:ind w:firstLine="720"/>
        <w:rPr>
          <w:rFonts w:ascii="Calibri" w:hAnsi="Calibri" w:cs="Calibri"/>
        </w:rPr>
      </w:pPr>
      <w:r w:rsidRPr="22D893E5">
        <w:rPr>
          <w:rFonts w:ascii="Calibri" w:hAnsi="Calibri" w:cs="Calibri"/>
        </w:rPr>
        <w:t>Camargo knew he had to be care</w:t>
      </w:r>
      <w:r w:rsidR="00A05B7D" w:rsidRPr="22D893E5">
        <w:rPr>
          <w:rFonts w:ascii="Calibri" w:hAnsi="Calibri" w:cs="Calibri"/>
        </w:rPr>
        <w:t>f</w:t>
      </w:r>
      <w:r w:rsidRPr="22D893E5">
        <w:rPr>
          <w:rFonts w:ascii="Calibri" w:hAnsi="Calibri" w:cs="Calibri"/>
        </w:rPr>
        <w:t xml:space="preserve">ul when he got inside the truck stop. He was afraid </w:t>
      </w:r>
      <w:r w:rsidR="00850FC2" w:rsidRPr="22D893E5">
        <w:rPr>
          <w:rFonts w:ascii="Calibri" w:hAnsi="Calibri" w:cs="Calibri"/>
        </w:rPr>
        <w:t xml:space="preserve">that the FBI had announced that he was a suspect in the re-creation of the </w:t>
      </w:r>
      <w:r w:rsidR="00CB759B" w:rsidRPr="22D893E5">
        <w:rPr>
          <w:rFonts w:ascii="Calibri" w:hAnsi="Calibri" w:cs="Calibri"/>
        </w:rPr>
        <w:t>Death Firm</w:t>
      </w:r>
      <w:r w:rsidR="00850FC2" w:rsidRPr="22D893E5">
        <w:rPr>
          <w:rFonts w:ascii="Calibri" w:hAnsi="Calibri" w:cs="Calibri"/>
        </w:rPr>
        <w:t xml:space="preserve">s and now </w:t>
      </w:r>
      <w:r w:rsidR="008525F0">
        <w:rPr>
          <w:rFonts w:ascii="Calibri" w:hAnsi="Calibri" w:cs="Calibri"/>
        </w:rPr>
        <w:t>was</w:t>
      </w:r>
      <w:r w:rsidR="008525F0" w:rsidRPr="22D893E5">
        <w:rPr>
          <w:rFonts w:ascii="Calibri" w:hAnsi="Calibri" w:cs="Calibri"/>
        </w:rPr>
        <w:t xml:space="preserve"> </w:t>
      </w:r>
      <w:r w:rsidR="00850FC2" w:rsidRPr="22D893E5">
        <w:rPr>
          <w:rFonts w:ascii="Calibri" w:hAnsi="Calibri" w:cs="Calibri"/>
        </w:rPr>
        <w:t xml:space="preserve">on the run. </w:t>
      </w:r>
      <w:r w:rsidR="001E2F34" w:rsidRPr="22D893E5">
        <w:rPr>
          <w:rFonts w:ascii="Calibri" w:hAnsi="Calibri" w:cs="Calibri"/>
        </w:rPr>
        <w:t xml:space="preserve">Camargo </w:t>
      </w:r>
      <w:r w:rsidR="00A16316" w:rsidRPr="22D893E5">
        <w:rPr>
          <w:rFonts w:ascii="Calibri" w:hAnsi="Calibri" w:cs="Calibri"/>
        </w:rPr>
        <w:t>ha</w:t>
      </w:r>
      <w:r w:rsidR="00E93C26" w:rsidRPr="22D893E5">
        <w:rPr>
          <w:rFonts w:ascii="Calibri" w:hAnsi="Calibri" w:cs="Calibri"/>
        </w:rPr>
        <w:t>d</w:t>
      </w:r>
      <w:r w:rsidR="00A16316" w:rsidRPr="22D893E5">
        <w:rPr>
          <w:rFonts w:ascii="Calibri" w:hAnsi="Calibri" w:cs="Calibri"/>
        </w:rPr>
        <w:t xml:space="preserve"> to keep a low profile.</w:t>
      </w:r>
      <w:r w:rsidR="0053111F" w:rsidRPr="22D893E5">
        <w:rPr>
          <w:rFonts w:ascii="Calibri" w:hAnsi="Calibri" w:cs="Calibri"/>
        </w:rPr>
        <w:t xml:space="preserve"> He </w:t>
      </w:r>
      <w:r w:rsidR="002B3F3E" w:rsidRPr="22D893E5">
        <w:rPr>
          <w:rFonts w:ascii="Calibri" w:hAnsi="Calibri" w:cs="Calibri"/>
        </w:rPr>
        <w:t xml:space="preserve">asked the cashier how he could use a shower. </w:t>
      </w:r>
      <w:r w:rsidR="00870CA4" w:rsidRPr="22D893E5">
        <w:rPr>
          <w:rFonts w:ascii="Calibri" w:hAnsi="Calibri" w:cs="Calibri"/>
        </w:rPr>
        <w:t xml:space="preserve">The cashier put him on a waiting list and told him </w:t>
      </w:r>
      <w:r w:rsidR="00164703" w:rsidRPr="22D893E5">
        <w:rPr>
          <w:rFonts w:ascii="Calibri" w:hAnsi="Calibri" w:cs="Calibri"/>
        </w:rPr>
        <w:t xml:space="preserve">it </w:t>
      </w:r>
      <w:r w:rsidR="00870CA4" w:rsidRPr="22D893E5">
        <w:rPr>
          <w:rFonts w:ascii="Calibri" w:hAnsi="Calibri" w:cs="Calibri"/>
        </w:rPr>
        <w:t xml:space="preserve">should not be long </w:t>
      </w:r>
      <w:r w:rsidR="008525F0">
        <w:rPr>
          <w:rFonts w:ascii="Calibri" w:hAnsi="Calibri" w:cs="Calibri"/>
        </w:rPr>
        <w:t>’</w:t>
      </w:r>
      <w:r w:rsidR="00870CA4" w:rsidRPr="22D893E5">
        <w:rPr>
          <w:rFonts w:ascii="Calibri" w:hAnsi="Calibri" w:cs="Calibri"/>
        </w:rPr>
        <w:t xml:space="preserve">til the next one was available. </w:t>
      </w:r>
      <w:r w:rsidR="002A7CB9" w:rsidRPr="22D893E5">
        <w:rPr>
          <w:rFonts w:ascii="Calibri" w:hAnsi="Calibri" w:cs="Calibri"/>
        </w:rPr>
        <w:t>He began to browse through the aisles</w:t>
      </w:r>
      <w:r w:rsidR="005079FB" w:rsidRPr="22D893E5">
        <w:rPr>
          <w:rFonts w:ascii="Calibri" w:hAnsi="Calibri" w:cs="Calibri"/>
        </w:rPr>
        <w:t xml:space="preserve"> to look for items he might be able to use. </w:t>
      </w:r>
      <w:r w:rsidR="00BC7F64" w:rsidRPr="22D893E5">
        <w:rPr>
          <w:rFonts w:ascii="Calibri" w:hAnsi="Calibri" w:cs="Calibri"/>
        </w:rPr>
        <w:t xml:space="preserve">Camargo purchased a hat, </w:t>
      </w:r>
      <w:r w:rsidR="00FA52C5" w:rsidRPr="22D893E5">
        <w:rPr>
          <w:rFonts w:ascii="Calibri" w:hAnsi="Calibri" w:cs="Calibri"/>
        </w:rPr>
        <w:t xml:space="preserve">a few newspapers, </w:t>
      </w:r>
      <w:r w:rsidR="006F1D09" w:rsidRPr="22D893E5">
        <w:rPr>
          <w:rFonts w:ascii="Calibri" w:hAnsi="Calibri" w:cs="Calibri"/>
        </w:rPr>
        <w:t>a flashlight, a lighter</w:t>
      </w:r>
      <w:r w:rsidR="001D0D2C" w:rsidRPr="22D893E5">
        <w:rPr>
          <w:rFonts w:ascii="Calibri" w:hAnsi="Calibri" w:cs="Calibri"/>
        </w:rPr>
        <w:t>, deodorant,</w:t>
      </w:r>
      <w:r w:rsidR="008D06E0" w:rsidRPr="22D893E5">
        <w:rPr>
          <w:rFonts w:ascii="Calibri" w:hAnsi="Calibri" w:cs="Calibri"/>
        </w:rPr>
        <w:t xml:space="preserve"> bodywash, shampoo,</w:t>
      </w:r>
      <w:r w:rsidR="00D20BD8" w:rsidRPr="22D893E5">
        <w:rPr>
          <w:rFonts w:ascii="Calibri" w:hAnsi="Calibri" w:cs="Calibri"/>
        </w:rPr>
        <w:t xml:space="preserve"> a comb, and a razor. </w:t>
      </w:r>
      <w:r w:rsidR="004F50E1" w:rsidRPr="22D893E5">
        <w:rPr>
          <w:rFonts w:ascii="Calibri" w:hAnsi="Calibri" w:cs="Calibri"/>
        </w:rPr>
        <w:t xml:space="preserve">He heard his number </w:t>
      </w:r>
      <w:r w:rsidR="00016CEF" w:rsidRPr="22D893E5">
        <w:rPr>
          <w:rFonts w:ascii="Calibri" w:hAnsi="Calibri" w:cs="Calibri"/>
        </w:rPr>
        <w:t xml:space="preserve">for the shower called out over the intercom. </w:t>
      </w:r>
      <w:r w:rsidR="004D7742" w:rsidRPr="22D893E5">
        <w:rPr>
          <w:rFonts w:ascii="Calibri" w:hAnsi="Calibri" w:cs="Calibri"/>
        </w:rPr>
        <w:t xml:space="preserve">Camargo walked up to the cashier and </w:t>
      </w:r>
      <w:r w:rsidR="00DA60F8" w:rsidRPr="22D893E5">
        <w:rPr>
          <w:rFonts w:ascii="Calibri" w:hAnsi="Calibri" w:cs="Calibri"/>
        </w:rPr>
        <w:t xml:space="preserve">got a code to unlock one of the showers. </w:t>
      </w:r>
    </w:p>
    <w:p w14:paraId="337344A4" w14:textId="0F8074BF" w:rsidR="00C02955" w:rsidRDefault="00C42726" w:rsidP="000539F8">
      <w:pPr>
        <w:spacing w:line="480" w:lineRule="auto"/>
        <w:ind w:firstLine="720"/>
        <w:rPr>
          <w:rFonts w:ascii="Calibri" w:hAnsi="Calibri" w:cs="Calibri"/>
        </w:rPr>
      </w:pPr>
      <w:r w:rsidRPr="1FD0627C">
        <w:rPr>
          <w:rFonts w:ascii="Calibri" w:hAnsi="Calibri" w:cs="Calibri"/>
        </w:rPr>
        <w:t>Camargo was relieved to know that he was finally getting a shower. He felt dirty</w:t>
      </w:r>
      <w:r w:rsidR="008525F0">
        <w:rPr>
          <w:rFonts w:ascii="Calibri" w:hAnsi="Calibri" w:cs="Calibri"/>
        </w:rPr>
        <w:t>,</w:t>
      </w:r>
      <w:r w:rsidRPr="1FD0627C">
        <w:rPr>
          <w:rFonts w:ascii="Calibri" w:hAnsi="Calibri" w:cs="Calibri"/>
        </w:rPr>
        <w:t xml:space="preserve"> and he knew he had to get his wounds cleaned out before they became infected. </w:t>
      </w:r>
      <w:r w:rsidR="00E36D2B" w:rsidRPr="1FD0627C">
        <w:rPr>
          <w:rFonts w:ascii="Calibri" w:hAnsi="Calibri" w:cs="Calibri"/>
        </w:rPr>
        <w:t xml:space="preserve">Camargo could hardly wait to feel the warm water </w:t>
      </w:r>
      <w:r w:rsidR="00BD223F" w:rsidRPr="1FD0627C">
        <w:rPr>
          <w:rFonts w:ascii="Calibri" w:hAnsi="Calibri" w:cs="Calibri"/>
        </w:rPr>
        <w:t xml:space="preserve">spray on </w:t>
      </w:r>
      <w:r w:rsidR="004060CF" w:rsidRPr="1FD0627C">
        <w:rPr>
          <w:rFonts w:ascii="Calibri" w:hAnsi="Calibri" w:cs="Calibri"/>
        </w:rPr>
        <w:t xml:space="preserve">his muscles that were </w:t>
      </w:r>
      <w:r w:rsidR="00691C4F" w:rsidRPr="1FD0627C">
        <w:rPr>
          <w:rFonts w:ascii="Calibri" w:hAnsi="Calibri" w:cs="Calibri"/>
        </w:rPr>
        <w:t xml:space="preserve">sore. </w:t>
      </w:r>
      <w:r w:rsidR="00086369" w:rsidRPr="1FD0627C">
        <w:rPr>
          <w:rFonts w:ascii="Calibri" w:hAnsi="Calibri" w:cs="Calibri"/>
        </w:rPr>
        <w:t>Inhaling the warm moisture would clear out his nostrils</w:t>
      </w:r>
      <w:r w:rsidR="008525F0">
        <w:rPr>
          <w:rFonts w:ascii="Calibri" w:hAnsi="Calibri" w:cs="Calibri"/>
        </w:rPr>
        <w:t>,</w:t>
      </w:r>
      <w:r w:rsidR="00B037EC" w:rsidRPr="1FD0627C">
        <w:rPr>
          <w:rFonts w:ascii="Calibri" w:hAnsi="Calibri" w:cs="Calibri"/>
        </w:rPr>
        <w:t xml:space="preserve"> and the scent of the soap would help him feel clean.</w:t>
      </w:r>
    </w:p>
    <w:p w14:paraId="654A9D6F" w14:textId="741C9490" w:rsidR="005863A3" w:rsidRDefault="00F152FB" w:rsidP="000539F8">
      <w:pPr>
        <w:spacing w:line="480" w:lineRule="auto"/>
        <w:ind w:firstLine="720"/>
        <w:rPr>
          <w:rFonts w:ascii="Calibri" w:hAnsi="Calibri" w:cs="Calibri"/>
        </w:rPr>
      </w:pPr>
      <w:r w:rsidRPr="1FD0627C">
        <w:rPr>
          <w:rFonts w:ascii="Calibri" w:hAnsi="Calibri" w:cs="Calibri"/>
        </w:rPr>
        <w:t xml:space="preserve">After taking a </w:t>
      </w:r>
      <w:r w:rsidR="008525F0">
        <w:rPr>
          <w:rFonts w:ascii="Calibri" w:hAnsi="Calibri" w:cs="Calibri"/>
        </w:rPr>
        <w:t>thirty</w:t>
      </w:r>
      <w:r w:rsidR="00BC68F7" w:rsidRPr="1FD0627C">
        <w:rPr>
          <w:rFonts w:ascii="Calibri" w:hAnsi="Calibri" w:cs="Calibri"/>
        </w:rPr>
        <w:t>-</w:t>
      </w:r>
      <w:r w:rsidR="00104422" w:rsidRPr="1FD0627C">
        <w:rPr>
          <w:rFonts w:ascii="Calibri" w:hAnsi="Calibri" w:cs="Calibri"/>
        </w:rPr>
        <w:t xml:space="preserve">minute shower, Camargo felt rejuvenated </w:t>
      </w:r>
      <w:r w:rsidR="00BC68F7" w:rsidRPr="1FD0627C">
        <w:rPr>
          <w:rFonts w:ascii="Calibri" w:hAnsi="Calibri" w:cs="Calibri"/>
        </w:rPr>
        <w:t>and was ready to continue his journey. H</w:t>
      </w:r>
      <w:r w:rsidR="00F82BCC" w:rsidRPr="1FD0627C">
        <w:rPr>
          <w:rFonts w:ascii="Calibri" w:hAnsi="Calibri" w:cs="Calibri"/>
        </w:rPr>
        <w:t xml:space="preserve">e ate breakfast while his phone charged at the truck stop first before heading out. </w:t>
      </w:r>
      <w:r w:rsidR="00D226AD" w:rsidRPr="1FD0627C">
        <w:rPr>
          <w:rFonts w:ascii="Calibri" w:hAnsi="Calibri" w:cs="Calibri"/>
        </w:rPr>
        <w:t>Camargo walked over to</w:t>
      </w:r>
      <w:r w:rsidR="00EE4B9F" w:rsidRPr="1FD0627C">
        <w:rPr>
          <w:rFonts w:ascii="Calibri" w:hAnsi="Calibri" w:cs="Calibri"/>
        </w:rPr>
        <w:t xml:space="preserve"> a</w:t>
      </w:r>
      <w:r w:rsidR="00D226AD" w:rsidRPr="1FD0627C">
        <w:rPr>
          <w:rFonts w:ascii="Calibri" w:hAnsi="Calibri" w:cs="Calibri"/>
        </w:rPr>
        <w:t xml:space="preserve"> </w:t>
      </w:r>
      <w:r w:rsidR="003F08FB" w:rsidRPr="1FD0627C">
        <w:rPr>
          <w:rFonts w:ascii="Calibri" w:hAnsi="Calibri" w:cs="Calibri"/>
        </w:rPr>
        <w:t xml:space="preserve">car dealership </w:t>
      </w:r>
      <w:r w:rsidR="00EE4B9F" w:rsidRPr="1FD0627C">
        <w:rPr>
          <w:rFonts w:ascii="Calibri" w:hAnsi="Calibri" w:cs="Calibri"/>
        </w:rPr>
        <w:t xml:space="preserve">about a mile away. He knew it would be impossible for him to get around without a vehicle. </w:t>
      </w:r>
      <w:r w:rsidR="0072340B" w:rsidRPr="1FD0627C">
        <w:rPr>
          <w:rFonts w:ascii="Calibri" w:hAnsi="Calibri" w:cs="Calibri"/>
        </w:rPr>
        <w:t xml:space="preserve">His van at the warehouse had been destroyed </w:t>
      </w:r>
      <w:r w:rsidR="00202EC8" w:rsidRPr="1FD0627C">
        <w:rPr>
          <w:rFonts w:ascii="Calibri" w:hAnsi="Calibri" w:cs="Calibri"/>
        </w:rPr>
        <w:t xml:space="preserve">during the battle between the </w:t>
      </w:r>
      <w:r w:rsidR="00CB759B" w:rsidRPr="1FD0627C">
        <w:rPr>
          <w:rFonts w:ascii="Calibri" w:hAnsi="Calibri" w:cs="Calibri"/>
        </w:rPr>
        <w:t>Death Firm</w:t>
      </w:r>
      <w:r w:rsidR="00202EC8" w:rsidRPr="1FD0627C">
        <w:rPr>
          <w:rFonts w:ascii="Calibri" w:hAnsi="Calibri" w:cs="Calibri"/>
        </w:rPr>
        <w:t xml:space="preserve">s and the military. It was shot up and exploded when a missile struck it. </w:t>
      </w:r>
      <w:r w:rsidR="00FB057E" w:rsidRPr="1FD0627C">
        <w:rPr>
          <w:rFonts w:ascii="Calibri" w:hAnsi="Calibri" w:cs="Calibri"/>
        </w:rPr>
        <w:t>Camargo knew this because he had witnessed it through one of his Death Firms</w:t>
      </w:r>
      <w:r w:rsidR="008525F0">
        <w:rPr>
          <w:rFonts w:ascii="Calibri" w:hAnsi="Calibri" w:cs="Calibri"/>
        </w:rPr>
        <w:t>’</w:t>
      </w:r>
      <w:r w:rsidR="00F013B4" w:rsidRPr="1FD0627C">
        <w:rPr>
          <w:rFonts w:ascii="Calibri" w:hAnsi="Calibri" w:cs="Calibri"/>
        </w:rPr>
        <w:t xml:space="preserve"> video</w:t>
      </w:r>
      <w:r w:rsidR="00FB057E" w:rsidRPr="1FD0627C">
        <w:rPr>
          <w:rFonts w:ascii="Calibri" w:hAnsi="Calibri" w:cs="Calibri"/>
        </w:rPr>
        <w:t xml:space="preserve"> camera</w:t>
      </w:r>
      <w:r w:rsidR="00F013B4" w:rsidRPr="1FD0627C">
        <w:rPr>
          <w:rFonts w:ascii="Calibri" w:hAnsi="Calibri" w:cs="Calibri"/>
        </w:rPr>
        <w:t xml:space="preserve">s that had captured the incident. </w:t>
      </w:r>
      <w:r w:rsidR="003130AC" w:rsidRPr="1FD0627C">
        <w:rPr>
          <w:rFonts w:ascii="Calibri" w:hAnsi="Calibri" w:cs="Calibri"/>
        </w:rPr>
        <w:t xml:space="preserve">He felt extremely lucky to be alive. He nearly </w:t>
      </w:r>
      <w:r w:rsidR="00440B5C" w:rsidRPr="1FD0627C">
        <w:rPr>
          <w:rFonts w:ascii="Calibri" w:hAnsi="Calibri" w:cs="Calibri"/>
        </w:rPr>
        <w:t xml:space="preserve">escaped the warehouse. If he had been there ten minutes later, he would have been blown to smithereens. </w:t>
      </w:r>
      <w:r w:rsidR="00F013B4" w:rsidRPr="1FD0627C">
        <w:rPr>
          <w:rFonts w:ascii="Calibri" w:hAnsi="Calibri" w:cs="Calibri"/>
        </w:rPr>
        <w:t xml:space="preserve"> </w:t>
      </w:r>
    </w:p>
    <w:p w14:paraId="3AD0B7E2" w14:textId="077C5B97" w:rsidR="00D740EB" w:rsidRDefault="004669EE" w:rsidP="00EE1722">
      <w:pPr>
        <w:spacing w:line="480" w:lineRule="auto"/>
        <w:ind w:firstLine="720"/>
        <w:rPr>
          <w:rFonts w:ascii="Calibri" w:hAnsi="Calibri" w:cs="Calibri"/>
        </w:rPr>
      </w:pPr>
      <w:r w:rsidRPr="22D893E5">
        <w:rPr>
          <w:rFonts w:ascii="Calibri" w:hAnsi="Calibri" w:cs="Calibri"/>
        </w:rPr>
        <w:t xml:space="preserve">Now that his phone was fully charged, he knew he could call on the </w:t>
      </w:r>
      <w:r w:rsidR="00CB759B" w:rsidRPr="22D893E5">
        <w:rPr>
          <w:rFonts w:ascii="Calibri" w:hAnsi="Calibri" w:cs="Calibri"/>
        </w:rPr>
        <w:t>Death Firm</w:t>
      </w:r>
      <w:r w:rsidRPr="22D893E5">
        <w:rPr>
          <w:rFonts w:ascii="Calibri" w:hAnsi="Calibri" w:cs="Calibri"/>
        </w:rPr>
        <w:t xml:space="preserve">s for help if </w:t>
      </w:r>
      <w:r w:rsidR="00225073" w:rsidRPr="22D893E5">
        <w:rPr>
          <w:rFonts w:ascii="Calibri" w:hAnsi="Calibri" w:cs="Calibri"/>
        </w:rPr>
        <w:t xml:space="preserve">he were to get caught. </w:t>
      </w:r>
      <w:r w:rsidR="009649B3" w:rsidRPr="22D893E5">
        <w:rPr>
          <w:rFonts w:ascii="Calibri" w:hAnsi="Calibri" w:cs="Calibri"/>
        </w:rPr>
        <w:t xml:space="preserve">Camargo spotted a </w:t>
      </w:r>
      <w:r w:rsidR="00077DE9" w:rsidRPr="22D893E5">
        <w:rPr>
          <w:rFonts w:ascii="Calibri" w:hAnsi="Calibri" w:cs="Calibri"/>
        </w:rPr>
        <w:t xml:space="preserve">red </w:t>
      </w:r>
      <w:r w:rsidR="003C5BAF" w:rsidRPr="22D893E5">
        <w:rPr>
          <w:rFonts w:ascii="Calibri" w:hAnsi="Calibri" w:cs="Calibri"/>
        </w:rPr>
        <w:t>Ford Escape Hybrid</w:t>
      </w:r>
      <w:r w:rsidR="00A81255" w:rsidRPr="22D893E5">
        <w:rPr>
          <w:rFonts w:ascii="Calibri" w:hAnsi="Calibri" w:cs="Calibri"/>
        </w:rPr>
        <w:t xml:space="preserve"> that was in good condition. He test drove it to make sure it was reliable. </w:t>
      </w:r>
      <w:r w:rsidR="007F5FF1" w:rsidRPr="22D893E5">
        <w:rPr>
          <w:rFonts w:ascii="Calibri" w:hAnsi="Calibri" w:cs="Calibri"/>
        </w:rPr>
        <w:t xml:space="preserve">Camargo knew he needed a vehicle </w:t>
      </w:r>
      <w:r w:rsidR="00D740EB" w:rsidRPr="22D893E5">
        <w:rPr>
          <w:rFonts w:ascii="Calibri" w:hAnsi="Calibri" w:cs="Calibri"/>
        </w:rPr>
        <w:t>quickly,</w:t>
      </w:r>
      <w:r w:rsidR="007F5FF1" w:rsidRPr="22D893E5">
        <w:rPr>
          <w:rFonts w:ascii="Calibri" w:hAnsi="Calibri" w:cs="Calibri"/>
        </w:rPr>
        <w:t xml:space="preserve"> so he purchased it</w:t>
      </w:r>
      <w:r w:rsidR="00D740EB" w:rsidRPr="22D893E5">
        <w:rPr>
          <w:rFonts w:ascii="Calibri" w:hAnsi="Calibri" w:cs="Calibri"/>
        </w:rPr>
        <w:t xml:space="preserve"> right </w:t>
      </w:r>
      <w:r w:rsidR="008525F0">
        <w:rPr>
          <w:rFonts w:ascii="Calibri" w:hAnsi="Calibri" w:cs="Calibri"/>
        </w:rPr>
        <w:t>away</w:t>
      </w:r>
      <w:r w:rsidR="007F5FF1" w:rsidRPr="22D893E5">
        <w:rPr>
          <w:rFonts w:ascii="Calibri" w:hAnsi="Calibri" w:cs="Calibri"/>
        </w:rPr>
        <w:t xml:space="preserve">. </w:t>
      </w:r>
      <w:r w:rsidR="009C5300" w:rsidRPr="22D893E5">
        <w:rPr>
          <w:rFonts w:ascii="Calibri" w:hAnsi="Calibri" w:cs="Calibri"/>
        </w:rPr>
        <w:t xml:space="preserve">The car salesman </w:t>
      </w:r>
      <w:r w:rsidR="00C8035F" w:rsidRPr="22D893E5">
        <w:rPr>
          <w:rFonts w:ascii="Calibri" w:hAnsi="Calibri" w:cs="Calibri"/>
        </w:rPr>
        <w:t xml:space="preserve">looked at him suspiciously. He knew it was unusual for someone to need a vehicle right on the spot without much consideration. </w:t>
      </w:r>
      <w:r w:rsidR="001E5CF3" w:rsidRPr="22D893E5">
        <w:rPr>
          <w:rFonts w:ascii="Calibri" w:hAnsi="Calibri" w:cs="Calibri"/>
        </w:rPr>
        <w:t xml:space="preserve">The salesman also wasn’t used to customers coming in and having the </w:t>
      </w:r>
      <w:r w:rsidR="00EE1722" w:rsidRPr="22D893E5">
        <w:rPr>
          <w:rFonts w:ascii="Calibri" w:hAnsi="Calibri" w:cs="Calibri"/>
        </w:rPr>
        <w:t>money to purchase the vehicle right on the spot.</w:t>
      </w:r>
      <w:r w:rsidR="00CB41E0" w:rsidRPr="22D893E5">
        <w:rPr>
          <w:rFonts w:ascii="Calibri" w:hAnsi="Calibri" w:cs="Calibri"/>
        </w:rPr>
        <w:t xml:space="preserve"> Camargo lied and told him he had had his eye on the vehicle for months and saved up enough money to purc</w:t>
      </w:r>
      <w:r w:rsidR="00EA18D5" w:rsidRPr="22D893E5">
        <w:rPr>
          <w:rFonts w:ascii="Calibri" w:hAnsi="Calibri" w:cs="Calibri"/>
        </w:rPr>
        <w:t>hase it.</w:t>
      </w:r>
      <w:r w:rsidR="00EE1722" w:rsidRPr="22D893E5">
        <w:rPr>
          <w:rFonts w:ascii="Calibri" w:hAnsi="Calibri" w:cs="Calibri"/>
        </w:rPr>
        <w:t xml:space="preserve"> Camargo</w:t>
      </w:r>
      <w:r w:rsidR="00457846" w:rsidRPr="22D893E5">
        <w:rPr>
          <w:rFonts w:ascii="Calibri" w:hAnsi="Calibri" w:cs="Calibri"/>
        </w:rPr>
        <w:t xml:space="preserve"> </w:t>
      </w:r>
      <w:r w:rsidR="00EA18D5" w:rsidRPr="22D893E5">
        <w:rPr>
          <w:rFonts w:ascii="Calibri" w:hAnsi="Calibri" w:cs="Calibri"/>
        </w:rPr>
        <w:t>felt</w:t>
      </w:r>
      <w:r w:rsidR="00AA26DD" w:rsidRPr="22D893E5">
        <w:rPr>
          <w:rFonts w:ascii="Calibri" w:hAnsi="Calibri" w:cs="Calibri"/>
        </w:rPr>
        <w:t xml:space="preserve"> fortunate to be rich enough to </w:t>
      </w:r>
      <w:r w:rsidR="002C703F" w:rsidRPr="22D893E5">
        <w:rPr>
          <w:rFonts w:ascii="Calibri" w:hAnsi="Calibri" w:cs="Calibri"/>
        </w:rPr>
        <w:t>continue</w:t>
      </w:r>
      <w:r w:rsidR="00AA26DD" w:rsidRPr="22D893E5">
        <w:rPr>
          <w:rFonts w:ascii="Calibri" w:hAnsi="Calibri" w:cs="Calibri"/>
        </w:rPr>
        <w:t xml:space="preserve"> his</w:t>
      </w:r>
      <w:r w:rsidR="00C0105C" w:rsidRPr="22D893E5">
        <w:rPr>
          <w:rFonts w:ascii="Calibri" w:hAnsi="Calibri" w:cs="Calibri"/>
        </w:rPr>
        <w:t xml:space="preserve"> </w:t>
      </w:r>
      <w:r w:rsidR="002C703F" w:rsidRPr="22D893E5">
        <w:rPr>
          <w:rFonts w:ascii="Calibri" w:hAnsi="Calibri" w:cs="Calibri"/>
        </w:rPr>
        <w:t>quest</w:t>
      </w:r>
      <w:r w:rsidR="00C0105C" w:rsidRPr="22D893E5">
        <w:rPr>
          <w:rFonts w:ascii="Calibri" w:hAnsi="Calibri" w:cs="Calibri"/>
        </w:rPr>
        <w:t xml:space="preserve"> for </w:t>
      </w:r>
      <w:r w:rsidR="002C703F" w:rsidRPr="22D893E5">
        <w:rPr>
          <w:rFonts w:ascii="Calibri" w:hAnsi="Calibri" w:cs="Calibri"/>
        </w:rPr>
        <w:t>world dominance</w:t>
      </w:r>
      <w:r w:rsidR="00EA18D5" w:rsidRPr="22D893E5">
        <w:rPr>
          <w:rFonts w:ascii="Calibri" w:hAnsi="Calibri" w:cs="Calibri"/>
        </w:rPr>
        <w:t xml:space="preserve"> while he </w:t>
      </w:r>
      <w:r w:rsidR="003C6AE2" w:rsidRPr="22D893E5">
        <w:rPr>
          <w:rFonts w:ascii="Calibri" w:hAnsi="Calibri" w:cs="Calibri"/>
        </w:rPr>
        <w:t>was telling the car salesman this</w:t>
      </w:r>
      <w:r w:rsidR="002C703F" w:rsidRPr="22D893E5">
        <w:rPr>
          <w:rFonts w:ascii="Calibri" w:hAnsi="Calibri" w:cs="Calibri"/>
        </w:rPr>
        <w:t xml:space="preserve">. </w:t>
      </w:r>
    </w:p>
    <w:p w14:paraId="0B869FC3" w14:textId="48D26C53" w:rsidR="00AD0D00" w:rsidRDefault="0051395B" w:rsidP="00AA26DD">
      <w:pPr>
        <w:spacing w:line="480" w:lineRule="auto"/>
        <w:ind w:firstLine="720"/>
        <w:rPr>
          <w:rFonts w:ascii="Calibri" w:hAnsi="Calibri" w:cs="Calibri"/>
        </w:rPr>
      </w:pPr>
      <w:r w:rsidRPr="1FD0627C">
        <w:rPr>
          <w:rFonts w:ascii="Calibri" w:hAnsi="Calibri" w:cs="Calibri"/>
        </w:rPr>
        <w:t xml:space="preserve">Camargo felt relieved when </w:t>
      </w:r>
      <w:r w:rsidR="00337237" w:rsidRPr="1FD0627C">
        <w:rPr>
          <w:rFonts w:ascii="Calibri" w:hAnsi="Calibri" w:cs="Calibri"/>
        </w:rPr>
        <w:t xml:space="preserve">the car salesman finally let him go. </w:t>
      </w:r>
      <w:r w:rsidR="00D10DE6" w:rsidRPr="1FD0627C">
        <w:rPr>
          <w:rFonts w:ascii="Calibri" w:hAnsi="Calibri" w:cs="Calibri"/>
        </w:rPr>
        <w:t xml:space="preserve">He was tired of answering all his questions. </w:t>
      </w:r>
      <w:r w:rsidR="00357905" w:rsidRPr="1FD0627C">
        <w:rPr>
          <w:rFonts w:ascii="Calibri" w:hAnsi="Calibri" w:cs="Calibri"/>
        </w:rPr>
        <w:t xml:space="preserve">He </w:t>
      </w:r>
      <w:r w:rsidR="00DB737B" w:rsidRPr="1FD0627C">
        <w:rPr>
          <w:rFonts w:ascii="Calibri" w:hAnsi="Calibri" w:cs="Calibri"/>
        </w:rPr>
        <w:t>quickly turned the vehicle and looked</w:t>
      </w:r>
      <w:r w:rsidR="00483246" w:rsidRPr="1FD0627C">
        <w:rPr>
          <w:rFonts w:ascii="Calibri" w:hAnsi="Calibri" w:cs="Calibri"/>
        </w:rPr>
        <w:t xml:space="preserve"> up</w:t>
      </w:r>
      <w:r w:rsidR="00DB737B" w:rsidRPr="1FD0627C">
        <w:rPr>
          <w:rFonts w:ascii="Calibri" w:hAnsi="Calibri" w:cs="Calibri"/>
        </w:rPr>
        <w:t xml:space="preserve"> at his rearview mirror</w:t>
      </w:r>
      <w:r w:rsidR="00483246" w:rsidRPr="1FD0627C">
        <w:rPr>
          <w:rFonts w:ascii="Calibri" w:hAnsi="Calibri" w:cs="Calibri"/>
        </w:rPr>
        <w:t xml:space="preserve"> to make sure he could get in</w:t>
      </w:r>
      <w:r w:rsidR="008525F0">
        <w:rPr>
          <w:rFonts w:ascii="Calibri" w:hAnsi="Calibri" w:cs="Calibri"/>
        </w:rPr>
        <w:t>to</w:t>
      </w:r>
      <w:r w:rsidR="00483246" w:rsidRPr="1FD0627C">
        <w:rPr>
          <w:rFonts w:ascii="Calibri" w:hAnsi="Calibri" w:cs="Calibri"/>
        </w:rPr>
        <w:t xml:space="preserve"> the other lane. </w:t>
      </w:r>
      <w:r w:rsidR="004F5803" w:rsidRPr="1FD0627C">
        <w:rPr>
          <w:rFonts w:ascii="Calibri" w:hAnsi="Calibri" w:cs="Calibri"/>
        </w:rPr>
        <w:t>The highway exit was about two miles away.</w:t>
      </w:r>
      <w:r w:rsidR="00483246" w:rsidRPr="1FD0627C">
        <w:rPr>
          <w:rFonts w:ascii="Calibri" w:hAnsi="Calibri" w:cs="Calibri"/>
        </w:rPr>
        <w:t xml:space="preserve"> </w:t>
      </w:r>
      <w:r w:rsidR="00982834" w:rsidRPr="1FD0627C">
        <w:rPr>
          <w:rFonts w:ascii="Calibri" w:hAnsi="Calibri" w:cs="Calibri"/>
        </w:rPr>
        <w:t xml:space="preserve">He turned on the radio to </w:t>
      </w:r>
      <w:r w:rsidR="003D14B7" w:rsidRPr="1FD0627C">
        <w:rPr>
          <w:rFonts w:ascii="Calibri" w:hAnsi="Calibri" w:cs="Calibri"/>
        </w:rPr>
        <w:t xml:space="preserve">get the latest news. Camargo was hoping to get some updates on how his </w:t>
      </w:r>
      <w:r w:rsidR="00CB759B" w:rsidRPr="1FD0627C">
        <w:rPr>
          <w:rFonts w:ascii="Calibri" w:hAnsi="Calibri" w:cs="Calibri"/>
        </w:rPr>
        <w:t>Death Firm</w:t>
      </w:r>
      <w:r w:rsidR="003D14B7" w:rsidRPr="1FD0627C">
        <w:rPr>
          <w:rFonts w:ascii="Calibri" w:hAnsi="Calibri" w:cs="Calibri"/>
        </w:rPr>
        <w:t>s</w:t>
      </w:r>
      <w:r w:rsidR="006B791D" w:rsidRPr="1FD0627C">
        <w:rPr>
          <w:rFonts w:ascii="Calibri" w:hAnsi="Calibri" w:cs="Calibri"/>
        </w:rPr>
        <w:t xml:space="preserve"> were</w:t>
      </w:r>
      <w:r w:rsidR="003D14B7" w:rsidRPr="1FD0627C">
        <w:rPr>
          <w:rFonts w:ascii="Calibri" w:hAnsi="Calibri" w:cs="Calibri"/>
        </w:rPr>
        <w:t xml:space="preserve"> </w:t>
      </w:r>
      <w:r w:rsidR="006B791D" w:rsidRPr="1FD0627C">
        <w:rPr>
          <w:rFonts w:ascii="Calibri" w:hAnsi="Calibri" w:cs="Calibri"/>
        </w:rPr>
        <w:t xml:space="preserve">managing. </w:t>
      </w:r>
      <w:r w:rsidR="00A63700" w:rsidRPr="1FD0627C">
        <w:rPr>
          <w:rFonts w:ascii="Calibri" w:hAnsi="Calibri" w:cs="Calibri"/>
        </w:rPr>
        <w:t>He turned up the volume</w:t>
      </w:r>
      <w:r w:rsidR="00B7671E" w:rsidRPr="1FD0627C">
        <w:rPr>
          <w:rFonts w:ascii="Calibri" w:hAnsi="Calibri" w:cs="Calibri"/>
        </w:rPr>
        <w:t xml:space="preserve">. </w:t>
      </w:r>
    </w:p>
    <w:p w14:paraId="4902F476" w14:textId="4B927608" w:rsidR="00501798" w:rsidRDefault="00B7671E" w:rsidP="00AA26DD">
      <w:pPr>
        <w:spacing w:line="480" w:lineRule="auto"/>
        <w:ind w:firstLine="720"/>
        <w:rPr>
          <w:rFonts w:ascii="Calibri" w:hAnsi="Calibri" w:cs="Calibri"/>
        </w:rPr>
      </w:pPr>
      <w:r>
        <w:rPr>
          <w:rFonts w:ascii="Calibri" w:hAnsi="Calibri" w:cs="Calibri"/>
        </w:rPr>
        <w:t>“</w:t>
      </w:r>
      <w:r w:rsidR="001822C1">
        <w:rPr>
          <w:rFonts w:ascii="Calibri" w:hAnsi="Calibri" w:cs="Calibri"/>
        </w:rPr>
        <w:t xml:space="preserve">We are hearing reports from military officials saying they know who is involved in this latest creation of </w:t>
      </w:r>
      <w:r w:rsidR="00CB759B">
        <w:rPr>
          <w:rFonts w:ascii="Calibri" w:hAnsi="Calibri" w:cs="Calibri"/>
        </w:rPr>
        <w:t>Death Firm</w:t>
      </w:r>
      <w:r w:rsidR="001822C1">
        <w:rPr>
          <w:rFonts w:ascii="Calibri" w:hAnsi="Calibri" w:cs="Calibri"/>
        </w:rPr>
        <w:t xml:space="preserve">s,” the announcer said. </w:t>
      </w:r>
      <w:r w:rsidR="00634DAB">
        <w:rPr>
          <w:rFonts w:ascii="Calibri" w:hAnsi="Calibri" w:cs="Calibri"/>
        </w:rPr>
        <w:t xml:space="preserve">“His name is Dr. Fritz Camargo. He was one of the creators of the original </w:t>
      </w:r>
      <w:r w:rsidR="00CB759B">
        <w:rPr>
          <w:rFonts w:ascii="Calibri" w:hAnsi="Calibri" w:cs="Calibri"/>
        </w:rPr>
        <w:t>Death Firm</w:t>
      </w:r>
      <w:r w:rsidR="005C17AE">
        <w:rPr>
          <w:rFonts w:ascii="Calibri" w:hAnsi="Calibri" w:cs="Calibri"/>
        </w:rPr>
        <w:t xml:space="preserve">s. He is now </w:t>
      </w:r>
      <w:r w:rsidR="002038AA">
        <w:rPr>
          <w:rFonts w:ascii="Calibri" w:hAnsi="Calibri" w:cs="Calibri"/>
        </w:rPr>
        <w:t>suspected of murdering</w:t>
      </w:r>
      <w:r w:rsidR="005C17AE">
        <w:rPr>
          <w:rFonts w:ascii="Calibri" w:hAnsi="Calibri" w:cs="Calibri"/>
        </w:rPr>
        <w:t xml:space="preserve"> </w:t>
      </w:r>
      <w:r w:rsidR="00CF0174">
        <w:rPr>
          <w:rFonts w:ascii="Calibri" w:hAnsi="Calibri" w:cs="Calibri"/>
        </w:rPr>
        <w:t>Dr. Garfield Franco</w:t>
      </w:r>
      <w:r w:rsidR="00E251E7">
        <w:rPr>
          <w:rFonts w:ascii="Calibri" w:hAnsi="Calibri" w:cs="Calibri"/>
        </w:rPr>
        <w:t>, Dr. Xander Park, Dr. Tobias Lozano</w:t>
      </w:r>
      <w:r w:rsidR="00184254">
        <w:rPr>
          <w:rFonts w:ascii="Calibri" w:hAnsi="Calibri" w:cs="Calibri"/>
        </w:rPr>
        <w:t xml:space="preserve">, and </w:t>
      </w:r>
      <w:r w:rsidR="009F1809">
        <w:rPr>
          <w:rFonts w:ascii="Calibri" w:hAnsi="Calibri" w:cs="Calibri"/>
        </w:rPr>
        <w:t>Actress Velma Whitney</w:t>
      </w:r>
      <w:r w:rsidR="002038AA">
        <w:rPr>
          <w:rFonts w:ascii="Calibri" w:hAnsi="Calibri" w:cs="Calibri"/>
        </w:rPr>
        <w:t xml:space="preserve">. </w:t>
      </w:r>
      <w:r w:rsidR="00CE11EE">
        <w:rPr>
          <w:rFonts w:ascii="Calibri" w:hAnsi="Calibri" w:cs="Calibri"/>
        </w:rPr>
        <w:t>He is on the run and is armed and dangerous.</w:t>
      </w:r>
      <w:r w:rsidR="009C17F9">
        <w:rPr>
          <w:rFonts w:ascii="Calibri" w:hAnsi="Calibri" w:cs="Calibri"/>
        </w:rPr>
        <w:t xml:space="preserve"> He is </w:t>
      </w:r>
      <w:r w:rsidR="00DC1FDF">
        <w:rPr>
          <w:rFonts w:ascii="Calibri" w:hAnsi="Calibri" w:cs="Calibri"/>
        </w:rPr>
        <w:t xml:space="preserve">a </w:t>
      </w:r>
      <w:r w:rsidR="008525F0">
        <w:rPr>
          <w:rFonts w:ascii="Calibri" w:hAnsi="Calibri" w:cs="Calibri"/>
        </w:rPr>
        <w:t>fifty-four</w:t>
      </w:r>
      <w:r w:rsidR="00DC1FDF">
        <w:rPr>
          <w:rFonts w:ascii="Calibri" w:hAnsi="Calibri" w:cs="Calibri"/>
        </w:rPr>
        <w:t>-year-old white male</w:t>
      </w:r>
      <w:r w:rsidR="00C77673">
        <w:rPr>
          <w:rFonts w:ascii="Calibri" w:hAnsi="Calibri" w:cs="Calibri"/>
        </w:rPr>
        <w:t xml:space="preserve"> </w:t>
      </w:r>
      <w:r w:rsidR="00293CB8">
        <w:rPr>
          <w:rFonts w:ascii="Calibri" w:hAnsi="Calibri" w:cs="Calibri"/>
        </w:rPr>
        <w:t>that has gray hair with a few brown streaks</w:t>
      </w:r>
      <w:r w:rsidR="000F574D">
        <w:rPr>
          <w:rFonts w:ascii="Calibri" w:hAnsi="Calibri" w:cs="Calibri"/>
        </w:rPr>
        <w:t>. He has brown eyes and is five feet and seven inches tall.</w:t>
      </w:r>
      <w:r w:rsidR="0055059F">
        <w:rPr>
          <w:rFonts w:ascii="Calibri" w:hAnsi="Calibri" w:cs="Calibri"/>
        </w:rPr>
        <w:t xml:space="preserve"> He was last seen </w:t>
      </w:r>
      <w:r w:rsidR="00E16BFE">
        <w:rPr>
          <w:rFonts w:ascii="Calibri" w:hAnsi="Calibri" w:cs="Calibri"/>
        </w:rPr>
        <w:t xml:space="preserve">yesterday in an abandoned warehouse in </w:t>
      </w:r>
      <w:r w:rsidR="00333692">
        <w:rPr>
          <w:rFonts w:ascii="Calibri" w:hAnsi="Calibri" w:cs="Calibri"/>
        </w:rPr>
        <w:t>Oklahoma City.</w:t>
      </w:r>
      <w:r w:rsidR="005A3AC6">
        <w:rPr>
          <w:rFonts w:ascii="Calibri" w:hAnsi="Calibri" w:cs="Calibri"/>
        </w:rPr>
        <w:t xml:space="preserve"> Authorities believe that he </w:t>
      </w:r>
      <w:r w:rsidR="00CA2E78">
        <w:rPr>
          <w:rFonts w:ascii="Calibri" w:hAnsi="Calibri" w:cs="Calibri"/>
        </w:rPr>
        <w:t>could still be in the area, if not nearby.</w:t>
      </w:r>
      <w:r w:rsidR="00656983">
        <w:rPr>
          <w:rFonts w:ascii="Calibri" w:hAnsi="Calibri" w:cs="Calibri"/>
        </w:rPr>
        <w:t xml:space="preserve"> A</w:t>
      </w:r>
      <w:r w:rsidR="00254626">
        <w:rPr>
          <w:rFonts w:ascii="Calibri" w:hAnsi="Calibri" w:cs="Calibri"/>
        </w:rPr>
        <w:t xml:space="preserve">n anonymous source said that Camargo </w:t>
      </w:r>
      <w:r w:rsidR="00043B18">
        <w:rPr>
          <w:rFonts w:ascii="Calibri" w:hAnsi="Calibri" w:cs="Calibri"/>
        </w:rPr>
        <w:t>can</w:t>
      </w:r>
      <w:r w:rsidR="00254626">
        <w:rPr>
          <w:rFonts w:ascii="Calibri" w:hAnsi="Calibri" w:cs="Calibri"/>
        </w:rPr>
        <w:t xml:space="preserve"> control the </w:t>
      </w:r>
      <w:r w:rsidR="00CB759B">
        <w:rPr>
          <w:rFonts w:ascii="Calibri" w:hAnsi="Calibri" w:cs="Calibri"/>
        </w:rPr>
        <w:t>Death Firm</w:t>
      </w:r>
      <w:r w:rsidR="00254626">
        <w:rPr>
          <w:rFonts w:ascii="Calibri" w:hAnsi="Calibri" w:cs="Calibri"/>
        </w:rPr>
        <w:t xml:space="preserve">s and </w:t>
      </w:r>
      <w:r w:rsidR="004A4172">
        <w:rPr>
          <w:rFonts w:ascii="Calibri" w:hAnsi="Calibri" w:cs="Calibri"/>
        </w:rPr>
        <w:t>may unleash them on people</w:t>
      </w:r>
      <w:r w:rsidR="001E02B5">
        <w:rPr>
          <w:rFonts w:ascii="Calibri" w:hAnsi="Calibri" w:cs="Calibri"/>
        </w:rPr>
        <w:t xml:space="preserve"> if he feels threatened</w:t>
      </w:r>
      <w:r w:rsidR="00F6771A">
        <w:rPr>
          <w:rFonts w:ascii="Calibri" w:hAnsi="Calibri" w:cs="Calibri"/>
        </w:rPr>
        <w:t xml:space="preserve"> by them</w:t>
      </w:r>
      <w:r w:rsidR="00043B18">
        <w:rPr>
          <w:rFonts w:ascii="Calibri" w:hAnsi="Calibri" w:cs="Calibri"/>
        </w:rPr>
        <w:t>.</w:t>
      </w:r>
      <w:r w:rsidR="00765BF9">
        <w:rPr>
          <w:rFonts w:ascii="Calibri" w:hAnsi="Calibri" w:cs="Calibri"/>
        </w:rPr>
        <w:t xml:space="preserve"> </w:t>
      </w:r>
      <w:r w:rsidR="00043B18">
        <w:rPr>
          <w:rFonts w:ascii="Calibri" w:hAnsi="Calibri" w:cs="Calibri"/>
        </w:rPr>
        <w:t xml:space="preserve"> We just got a report </w:t>
      </w:r>
      <w:r w:rsidR="00F47F59">
        <w:rPr>
          <w:rFonts w:ascii="Calibri" w:hAnsi="Calibri" w:cs="Calibri"/>
        </w:rPr>
        <w:t xml:space="preserve">that the military is planning to </w:t>
      </w:r>
      <w:r w:rsidR="00732B9A">
        <w:rPr>
          <w:rFonts w:ascii="Calibri" w:hAnsi="Calibri" w:cs="Calibri"/>
        </w:rPr>
        <w:t xml:space="preserve">send </w:t>
      </w:r>
      <w:r w:rsidR="00E81C4A">
        <w:rPr>
          <w:rFonts w:ascii="Calibri" w:hAnsi="Calibri" w:cs="Calibri"/>
        </w:rPr>
        <w:t xml:space="preserve">out </w:t>
      </w:r>
      <w:r w:rsidR="006C0BF9">
        <w:rPr>
          <w:rFonts w:ascii="Calibri" w:hAnsi="Calibri" w:cs="Calibri"/>
        </w:rPr>
        <w:t>more</w:t>
      </w:r>
      <w:r w:rsidR="00732B9A">
        <w:rPr>
          <w:rFonts w:ascii="Calibri" w:hAnsi="Calibri" w:cs="Calibri"/>
        </w:rPr>
        <w:t xml:space="preserve"> helicopter</w:t>
      </w:r>
      <w:r w:rsidR="00E81C4A">
        <w:rPr>
          <w:rFonts w:ascii="Calibri" w:hAnsi="Calibri" w:cs="Calibri"/>
        </w:rPr>
        <w:t>s</w:t>
      </w:r>
      <w:r w:rsidR="006C0BF9">
        <w:rPr>
          <w:rFonts w:ascii="Calibri" w:hAnsi="Calibri" w:cs="Calibri"/>
        </w:rPr>
        <w:t xml:space="preserve"> this afternoon</w:t>
      </w:r>
      <w:r w:rsidR="00E81C4A">
        <w:rPr>
          <w:rFonts w:ascii="Calibri" w:hAnsi="Calibri" w:cs="Calibri"/>
        </w:rPr>
        <w:t xml:space="preserve"> </w:t>
      </w:r>
      <w:r w:rsidR="00732B9A">
        <w:rPr>
          <w:rFonts w:ascii="Calibri" w:hAnsi="Calibri" w:cs="Calibri"/>
        </w:rPr>
        <w:t xml:space="preserve">to search for him and tell him to come back so they can </w:t>
      </w:r>
      <w:r w:rsidR="00F466F7">
        <w:rPr>
          <w:rFonts w:ascii="Calibri" w:hAnsi="Calibri" w:cs="Calibri"/>
        </w:rPr>
        <w:t xml:space="preserve">find out exactly what he wants and </w:t>
      </w:r>
      <w:r w:rsidR="00733371">
        <w:rPr>
          <w:rFonts w:ascii="Calibri" w:hAnsi="Calibri" w:cs="Calibri"/>
        </w:rPr>
        <w:t xml:space="preserve">try to persuade him to stop the </w:t>
      </w:r>
      <w:r w:rsidR="00CB759B">
        <w:rPr>
          <w:rFonts w:ascii="Calibri" w:hAnsi="Calibri" w:cs="Calibri"/>
        </w:rPr>
        <w:t>Death Firm</w:t>
      </w:r>
      <w:r w:rsidR="00733371">
        <w:rPr>
          <w:rFonts w:ascii="Calibri" w:hAnsi="Calibri" w:cs="Calibri"/>
        </w:rPr>
        <w:t xml:space="preserve"> attacks.</w:t>
      </w:r>
      <w:r w:rsidR="00BF5792">
        <w:rPr>
          <w:rFonts w:ascii="Calibri" w:hAnsi="Calibri" w:cs="Calibri"/>
        </w:rPr>
        <w:t xml:space="preserve"> </w:t>
      </w:r>
      <w:r w:rsidR="007C64AF">
        <w:rPr>
          <w:rFonts w:ascii="Calibri" w:hAnsi="Calibri" w:cs="Calibri"/>
        </w:rPr>
        <w:t xml:space="preserve">Dr. Fritz Camargo, if you are listening to </w:t>
      </w:r>
      <w:r w:rsidR="007A7796">
        <w:rPr>
          <w:rFonts w:ascii="Calibri" w:hAnsi="Calibri" w:cs="Calibri"/>
        </w:rPr>
        <w:t>this,</w:t>
      </w:r>
      <w:r w:rsidR="007C64AF">
        <w:rPr>
          <w:rFonts w:ascii="Calibri" w:hAnsi="Calibri" w:cs="Calibri"/>
        </w:rPr>
        <w:t xml:space="preserve"> please return to the</w:t>
      </w:r>
      <w:r w:rsidR="003A543B">
        <w:rPr>
          <w:rFonts w:ascii="Calibri" w:hAnsi="Calibri" w:cs="Calibri"/>
        </w:rPr>
        <w:t xml:space="preserve"> old warehouse on Ellis Street</w:t>
      </w:r>
      <w:r w:rsidR="0098057A">
        <w:rPr>
          <w:rFonts w:ascii="Calibri" w:hAnsi="Calibri" w:cs="Calibri"/>
        </w:rPr>
        <w:t>.</w:t>
      </w:r>
      <w:r w:rsidR="00011610">
        <w:rPr>
          <w:rFonts w:ascii="Calibri" w:hAnsi="Calibri" w:cs="Calibri"/>
        </w:rPr>
        <w:t>”</w:t>
      </w:r>
    </w:p>
    <w:p w14:paraId="7F84FA64" w14:textId="60BBD623" w:rsidR="00E13706" w:rsidRDefault="002932F2" w:rsidP="002932F2">
      <w:pPr>
        <w:spacing w:line="480" w:lineRule="auto"/>
        <w:ind w:firstLine="720"/>
        <w:rPr>
          <w:rFonts w:ascii="Calibri" w:hAnsi="Calibri" w:cs="Calibri"/>
        </w:rPr>
      </w:pPr>
      <w:r>
        <w:rPr>
          <w:rFonts w:ascii="Calibri" w:hAnsi="Calibri" w:cs="Calibri"/>
        </w:rPr>
        <w:t>“Like hell I will,” Camargo blurted out.</w:t>
      </w:r>
      <w:r w:rsidR="00853215">
        <w:rPr>
          <w:rFonts w:ascii="Calibri" w:hAnsi="Calibri" w:cs="Calibri"/>
        </w:rPr>
        <w:t xml:space="preserve"> “Do they really think that I am that stupid</w:t>
      </w:r>
      <w:r w:rsidR="005D2934">
        <w:rPr>
          <w:rFonts w:ascii="Calibri" w:hAnsi="Calibri" w:cs="Calibri"/>
        </w:rPr>
        <w:t>?”</w:t>
      </w:r>
    </w:p>
    <w:p w14:paraId="6D6C7D0C" w14:textId="3E0E9B03" w:rsidR="001C4693" w:rsidRDefault="001C4693" w:rsidP="002932F2">
      <w:pPr>
        <w:spacing w:line="480" w:lineRule="auto"/>
        <w:ind w:firstLine="720"/>
        <w:rPr>
          <w:rFonts w:ascii="Calibri" w:hAnsi="Calibri" w:cs="Calibri"/>
        </w:rPr>
      </w:pPr>
      <w:r w:rsidRPr="1FD0627C">
        <w:rPr>
          <w:rFonts w:ascii="Calibri" w:hAnsi="Calibri" w:cs="Calibri"/>
        </w:rPr>
        <w:t xml:space="preserve">Then something suddenly came over him. He </w:t>
      </w:r>
      <w:r w:rsidR="00D04007" w:rsidRPr="1FD0627C">
        <w:rPr>
          <w:rFonts w:ascii="Calibri" w:hAnsi="Calibri" w:cs="Calibri"/>
        </w:rPr>
        <w:t xml:space="preserve">was </w:t>
      </w:r>
      <w:r w:rsidR="008B1DA9" w:rsidRPr="1FD0627C">
        <w:rPr>
          <w:rFonts w:ascii="Calibri" w:hAnsi="Calibri" w:cs="Calibri"/>
        </w:rPr>
        <w:t xml:space="preserve">in a state of disbelief. Camargo started recalling </w:t>
      </w:r>
      <w:r w:rsidR="005B219B" w:rsidRPr="1FD0627C">
        <w:rPr>
          <w:rFonts w:ascii="Calibri" w:hAnsi="Calibri" w:cs="Calibri"/>
        </w:rPr>
        <w:t>everything that had just happened within the past few weeks.</w:t>
      </w:r>
      <w:r w:rsidR="004D76C9" w:rsidRPr="1FD0627C">
        <w:rPr>
          <w:rFonts w:ascii="Calibri" w:hAnsi="Calibri" w:cs="Calibri"/>
        </w:rPr>
        <w:t xml:space="preserve"> He couldn’t believe what kind of a monster he had become. Camargo never envisioned his life would end this way.</w:t>
      </w:r>
    </w:p>
    <w:p w14:paraId="18A23060" w14:textId="39B4D667" w:rsidR="002D3265" w:rsidRDefault="00E85727" w:rsidP="002932F2">
      <w:pPr>
        <w:spacing w:line="480" w:lineRule="auto"/>
        <w:ind w:firstLine="720"/>
        <w:rPr>
          <w:rFonts w:ascii="Calibri" w:hAnsi="Calibri" w:cs="Calibri"/>
        </w:rPr>
      </w:pPr>
      <w:r w:rsidRPr="22D893E5">
        <w:rPr>
          <w:rFonts w:ascii="Calibri" w:hAnsi="Calibri" w:cs="Calibri"/>
        </w:rPr>
        <w:t>A wave of guilt swept over him.</w:t>
      </w:r>
      <w:r w:rsidR="008904AE" w:rsidRPr="22D893E5">
        <w:rPr>
          <w:rFonts w:ascii="Calibri" w:hAnsi="Calibri" w:cs="Calibri"/>
        </w:rPr>
        <w:t xml:space="preserve"> He</w:t>
      </w:r>
      <w:r w:rsidR="00540678" w:rsidRPr="22D893E5">
        <w:rPr>
          <w:rFonts w:ascii="Calibri" w:hAnsi="Calibri" w:cs="Calibri"/>
        </w:rPr>
        <w:t xml:space="preserve"> remembered</w:t>
      </w:r>
      <w:r w:rsidR="008904AE" w:rsidRPr="22D893E5">
        <w:rPr>
          <w:rFonts w:ascii="Calibri" w:hAnsi="Calibri" w:cs="Calibri"/>
        </w:rPr>
        <w:t xml:space="preserve"> the</w:t>
      </w:r>
      <w:r w:rsidR="00AD5BCC" w:rsidRPr="22D893E5">
        <w:rPr>
          <w:rFonts w:ascii="Calibri" w:hAnsi="Calibri" w:cs="Calibri"/>
        </w:rPr>
        <w:t xml:space="preserve"> look of </w:t>
      </w:r>
      <w:r w:rsidR="00540678" w:rsidRPr="22D893E5">
        <w:rPr>
          <w:rFonts w:ascii="Calibri" w:hAnsi="Calibri" w:cs="Calibri"/>
        </w:rPr>
        <w:t>horror on the faces</w:t>
      </w:r>
      <w:r w:rsidR="00494A81" w:rsidRPr="22D893E5">
        <w:rPr>
          <w:rFonts w:ascii="Calibri" w:hAnsi="Calibri" w:cs="Calibri"/>
        </w:rPr>
        <w:t xml:space="preserve"> of his late colleagues and the </w:t>
      </w:r>
      <w:r w:rsidR="00540678" w:rsidRPr="22D893E5">
        <w:rPr>
          <w:rFonts w:ascii="Calibri" w:hAnsi="Calibri" w:cs="Calibri"/>
        </w:rPr>
        <w:t>wife of one of them.</w:t>
      </w:r>
      <w:r w:rsidR="00007A2A" w:rsidRPr="22D893E5">
        <w:rPr>
          <w:rFonts w:ascii="Calibri" w:hAnsi="Calibri" w:cs="Calibri"/>
        </w:rPr>
        <w:t xml:space="preserve"> Tears rolled down his cheeks. Camargo couldn’t believe he had let it </w:t>
      </w:r>
      <w:r w:rsidR="00B67489" w:rsidRPr="22D893E5">
        <w:rPr>
          <w:rFonts w:ascii="Calibri" w:hAnsi="Calibri" w:cs="Calibri"/>
        </w:rPr>
        <w:t>go</w:t>
      </w:r>
      <w:r w:rsidR="00007A2A" w:rsidRPr="22D893E5">
        <w:rPr>
          <w:rFonts w:ascii="Calibri" w:hAnsi="Calibri" w:cs="Calibri"/>
        </w:rPr>
        <w:t xml:space="preserve"> this far. </w:t>
      </w:r>
      <w:r w:rsidR="00B67489" w:rsidRPr="22D893E5">
        <w:rPr>
          <w:rFonts w:ascii="Calibri" w:hAnsi="Calibri" w:cs="Calibri"/>
        </w:rPr>
        <w:t>He was filled with so much hate, anger</w:t>
      </w:r>
      <w:r w:rsidR="007E089A" w:rsidRPr="22D893E5">
        <w:rPr>
          <w:rFonts w:ascii="Calibri" w:hAnsi="Calibri" w:cs="Calibri"/>
        </w:rPr>
        <w:t xml:space="preserve">, and pride that he forgot what really mattered. </w:t>
      </w:r>
      <w:r w:rsidR="004A1194" w:rsidRPr="22D893E5">
        <w:rPr>
          <w:rFonts w:ascii="Calibri" w:hAnsi="Calibri" w:cs="Calibri"/>
        </w:rPr>
        <w:t>All he really wanted was his life</w:t>
      </w:r>
      <w:r w:rsidR="00804B59" w:rsidRPr="22D893E5">
        <w:rPr>
          <w:rFonts w:ascii="Calibri" w:hAnsi="Calibri" w:cs="Calibri"/>
        </w:rPr>
        <w:t xml:space="preserve"> to return</w:t>
      </w:r>
      <w:r w:rsidR="004A1194" w:rsidRPr="22D893E5">
        <w:rPr>
          <w:rFonts w:ascii="Calibri" w:hAnsi="Calibri" w:cs="Calibri"/>
        </w:rPr>
        <w:t xml:space="preserve"> </w:t>
      </w:r>
      <w:r w:rsidR="00804B59" w:rsidRPr="22D893E5">
        <w:rPr>
          <w:rFonts w:ascii="Calibri" w:hAnsi="Calibri" w:cs="Calibri"/>
        </w:rPr>
        <w:t>to normal</w:t>
      </w:r>
      <w:r w:rsidR="004A1194" w:rsidRPr="22D893E5">
        <w:rPr>
          <w:rFonts w:ascii="Calibri" w:hAnsi="Calibri" w:cs="Calibri"/>
        </w:rPr>
        <w:t xml:space="preserve"> and to be recognized for his achievement in helping create the </w:t>
      </w:r>
      <w:r w:rsidR="00CB759B" w:rsidRPr="22D893E5">
        <w:rPr>
          <w:rFonts w:ascii="Calibri" w:hAnsi="Calibri" w:cs="Calibri"/>
        </w:rPr>
        <w:t>Death Firm</w:t>
      </w:r>
      <w:r w:rsidR="004A1194" w:rsidRPr="22D893E5">
        <w:rPr>
          <w:rFonts w:ascii="Calibri" w:hAnsi="Calibri" w:cs="Calibri"/>
        </w:rPr>
        <w:t xml:space="preserve">s. </w:t>
      </w:r>
      <w:r w:rsidR="00804B59" w:rsidRPr="22D893E5">
        <w:rPr>
          <w:rFonts w:ascii="Calibri" w:hAnsi="Calibri" w:cs="Calibri"/>
        </w:rPr>
        <w:t xml:space="preserve">Camargo really believed </w:t>
      </w:r>
      <w:r w:rsidR="002D3265" w:rsidRPr="22D893E5">
        <w:rPr>
          <w:rFonts w:ascii="Calibri" w:hAnsi="Calibri" w:cs="Calibri"/>
        </w:rPr>
        <w:t xml:space="preserve">the </w:t>
      </w:r>
      <w:r w:rsidR="00CB759B" w:rsidRPr="22D893E5">
        <w:rPr>
          <w:rFonts w:ascii="Calibri" w:hAnsi="Calibri" w:cs="Calibri"/>
        </w:rPr>
        <w:t>Death Firm</w:t>
      </w:r>
      <w:r w:rsidR="002D3265" w:rsidRPr="22D893E5">
        <w:rPr>
          <w:rFonts w:ascii="Calibri" w:hAnsi="Calibri" w:cs="Calibri"/>
        </w:rPr>
        <w:t xml:space="preserve">s could be put to good use. </w:t>
      </w:r>
      <w:r w:rsidR="006D4994" w:rsidRPr="22D893E5">
        <w:rPr>
          <w:rFonts w:ascii="Calibri" w:hAnsi="Calibri" w:cs="Calibri"/>
        </w:rPr>
        <w:t xml:space="preserve">He felt like everyone had turned against him and his life was </w:t>
      </w:r>
      <w:r w:rsidR="003358DC" w:rsidRPr="22D893E5">
        <w:rPr>
          <w:rFonts w:ascii="Calibri" w:hAnsi="Calibri" w:cs="Calibri"/>
        </w:rPr>
        <w:t>destroyed</w:t>
      </w:r>
      <w:r w:rsidR="006D4994" w:rsidRPr="22D893E5">
        <w:rPr>
          <w:rFonts w:ascii="Calibri" w:hAnsi="Calibri" w:cs="Calibri"/>
        </w:rPr>
        <w:t xml:space="preserve"> for something he genuinely believed in. </w:t>
      </w:r>
      <w:r w:rsidR="003358DC" w:rsidRPr="22D893E5">
        <w:rPr>
          <w:rFonts w:ascii="Calibri" w:hAnsi="Calibri" w:cs="Calibri"/>
        </w:rPr>
        <w:t>Now, he was running from the law for it</w:t>
      </w:r>
      <w:r w:rsidR="00937B0A" w:rsidRPr="22D893E5">
        <w:rPr>
          <w:rFonts w:ascii="Calibri" w:hAnsi="Calibri" w:cs="Calibri"/>
        </w:rPr>
        <w:t xml:space="preserve">. </w:t>
      </w:r>
    </w:p>
    <w:p w14:paraId="4F589ECD" w14:textId="06B82C99" w:rsidR="002932F2" w:rsidRDefault="00655CDA" w:rsidP="002932F2">
      <w:pPr>
        <w:spacing w:line="480" w:lineRule="auto"/>
        <w:ind w:firstLine="720"/>
        <w:rPr>
          <w:rFonts w:ascii="Calibri" w:hAnsi="Calibri" w:cs="Calibri"/>
        </w:rPr>
      </w:pPr>
      <w:r w:rsidRPr="22D893E5">
        <w:rPr>
          <w:rFonts w:ascii="Calibri" w:hAnsi="Calibri" w:cs="Calibri"/>
        </w:rPr>
        <w:t>He knew he had to go back. If only t</w:t>
      </w:r>
      <w:r w:rsidR="00937B0A" w:rsidRPr="22D893E5">
        <w:rPr>
          <w:rFonts w:ascii="Calibri" w:hAnsi="Calibri" w:cs="Calibri"/>
        </w:rPr>
        <w:t>here was some way he could convince the military t</w:t>
      </w:r>
      <w:r w:rsidR="008B4BCB" w:rsidRPr="22D893E5">
        <w:rPr>
          <w:rFonts w:ascii="Calibri" w:hAnsi="Calibri" w:cs="Calibri"/>
        </w:rPr>
        <w:t xml:space="preserve">hat the </w:t>
      </w:r>
      <w:r w:rsidR="00CB759B" w:rsidRPr="22D893E5">
        <w:rPr>
          <w:rFonts w:ascii="Calibri" w:hAnsi="Calibri" w:cs="Calibri"/>
        </w:rPr>
        <w:t>Death Firm</w:t>
      </w:r>
      <w:r w:rsidR="008B4BCB" w:rsidRPr="22D893E5">
        <w:rPr>
          <w:rFonts w:ascii="Calibri" w:hAnsi="Calibri" w:cs="Calibri"/>
        </w:rPr>
        <w:t xml:space="preserve">s could be put to good use now that they were under complete control. </w:t>
      </w:r>
      <w:r w:rsidR="007F02BD" w:rsidRPr="22D893E5">
        <w:rPr>
          <w:rFonts w:ascii="Calibri" w:hAnsi="Calibri" w:cs="Calibri"/>
        </w:rPr>
        <w:t>He knew the public wouldn’t see it that way because they were so afraid of them.</w:t>
      </w:r>
      <w:r w:rsidR="0006783D" w:rsidRPr="22D893E5">
        <w:rPr>
          <w:rFonts w:ascii="Calibri" w:hAnsi="Calibri" w:cs="Calibri"/>
        </w:rPr>
        <w:t xml:space="preserve"> </w:t>
      </w:r>
      <w:r w:rsidR="003B1601" w:rsidRPr="22D893E5">
        <w:rPr>
          <w:rFonts w:ascii="Calibri" w:hAnsi="Calibri" w:cs="Calibri"/>
        </w:rPr>
        <w:t>Camargo knew he got carried away and that there was no way he could bring</w:t>
      </w:r>
      <w:r w:rsidR="008525F0">
        <w:rPr>
          <w:rFonts w:ascii="Calibri" w:hAnsi="Calibri" w:cs="Calibri"/>
        </w:rPr>
        <w:t xml:space="preserve"> back</w:t>
      </w:r>
      <w:r w:rsidR="003B1601" w:rsidRPr="22D893E5">
        <w:rPr>
          <w:rFonts w:ascii="Calibri" w:hAnsi="Calibri" w:cs="Calibri"/>
        </w:rPr>
        <w:t xml:space="preserve"> the four people he had killed. </w:t>
      </w:r>
      <w:r w:rsidR="00743EAE" w:rsidRPr="22D893E5">
        <w:rPr>
          <w:rFonts w:ascii="Calibri" w:hAnsi="Calibri" w:cs="Calibri"/>
        </w:rPr>
        <w:t>He was no longer a victim. He was a murderer</w:t>
      </w:r>
      <w:r w:rsidR="00F81805" w:rsidRPr="22D893E5">
        <w:rPr>
          <w:rFonts w:ascii="Calibri" w:hAnsi="Calibri" w:cs="Calibri"/>
        </w:rPr>
        <w:t xml:space="preserve"> and was pure evil. </w:t>
      </w:r>
      <w:r w:rsidR="00784009" w:rsidRPr="22D893E5">
        <w:rPr>
          <w:rFonts w:ascii="Calibri" w:hAnsi="Calibri" w:cs="Calibri"/>
        </w:rPr>
        <w:t xml:space="preserve">He </w:t>
      </w:r>
      <w:r w:rsidR="008525F0" w:rsidRPr="22D893E5">
        <w:rPr>
          <w:rFonts w:ascii="Calibri" w:hAnsi="Calibri" w:cs="Calibri"/>
        </w:rPr>
        <w:t>w</w:t>
      </w:r>
      <w:r w:rsidR="008525F0">
        <w:rPr>
          <w:rFonts w:ascii="Calibri" w:hAnsi="Calibri" w:cs="Calibri"/>
        </w:rPr>
        <w:t>ould</w:t>
      </w:r>
      <w:r w:rsidR="008525F0" w:rsidRPr="22D893E5">
        <w:rPr>
          <w:rFonts w:ascii="Calibri" w:hAnsi="Calibri" w:cs="Calibri"/>
        </w:rPr>
        <w:t xml:space="preserve"> </w:t>
      </w:r>
      <w:r w:rsidR="00784009" w:rsidRPr="22D893E5">
        <w:rPr>
          <w:rFonts w:ascii="Calibri" w:hAnsi="Calibri" w:cs="Calibri"/>
        </w:rPr>
        <w:t xml:space="preserve">for sure go to prison if he turned himself in. </w:t>
      </w:r>
      <w:r w:rsidR="00CC2BE3" w:rsidRPr="22D893E5">
        <w:rPr>
          <w:rFonts w:ascii="Calibri" w:hAnsi="Calibri" w:cs="Calibri"/>
        </w:rPr>
        <w:t xml:space="preserve">Camargo didn’t want to take that risk. </w:t>
      </w:r>
    </w:p>
    <w:p w14:paraId="061146A3" w14:textId="51C9B378" w:rsidR="00682D27" w:rsidRDefault="007358D1" w:rsidP="00682D27">
      <w:pPr>
        <w:spacing w:line="480" w:lineRule="auto"/>
        <w:ind w:firstLine="720"/>
        <w:rPr>
          <w:rFonts w:ascii="Calibri" w:hAnsi="Calibri" w:cs="Calibri"/>
        </w:rPr>
      </w:pPr>
      <w:r w:rsidRPr="1FD0627C">
        <w:rPr>
          <w:rFonts w:ascii="Calibri" w:hAnsi="Calibri" w:cs="Calibri"/>
        </w:rPr>
        <w:t xml:space="preserve">He </w:t>
      </w:r>
      <w:r w:rsidR="004F1717" w:rsidRPr="1FD0627C">
        <w:rPr>
          <w:rFonts w:ascii="Calibri" w:hAnsi="Calibri" w:cs="Calibri"/>
        </w:rPr>
        <w:t xml:space="preserve">drove on </w:t>
      </w:r>
      <w:r w:rsidR="008525F0">
        <w:rPr>
          <w:rFonts w:ascii="Calibri" w:hAnsi="Calibri" w:cs="Calibri"/>
        </w:rPr>
        <w:t>toward</w:t>
      </w:r>
      <w:r w:rsidR="008525F0" w:rsidRPr="1FD0627C">
        <w:rPr>
          <w:rFonts w:ascii="Calibri" w:hAnsi="Calibri" w:cs="Calibri"/>
        </w:rPr>
        <w:t xml:space="preserve"> </w:t>
      </w:r>
      <w:r w:rsidR="004F1717" w:rsidRPr="1FD0627C">
        <w:rPr>
          <w:rFonts w:ascii="Calibri" w:hAnsi="Calibri" w:cs="Calibri"/>
        </w:rPr>
        <w:t>Kansas. He would stay the night in Kansas City</w:t>
      </w:r>
      <w:r w:rsidR="00403396" w:rsidRPr="1FD0627C">
        <w:rPr>
          <w:rFonts w:ascii="Calibri" w:hAnsi="Calibri" w:cs="Calibri"/>
        </w:rPr>
        <w:t xml:space="preserve">. It would be there where he could decide what his next move should be. </w:t>
      </w:r>
      <w:r w:rsidR="00FB7333" w:rsidRPr="1FD0627C">
        <w:rPr>
          <w:rFonts w:ascii="Calibri" w:hAnsi="Calibri" w:cs="Calibri"/>
        </w:rPr>
        <w:t xml:space="preserve">He pulled out his cell phone and noticed on the screen that he had missed a phone call. </w:t>
      </w:r>
      <w:r w:rsidR="002009C7" w:rsidRPr="1FD0627C">
        <w:rPr>
          <w:rFonts w:ascii="Calibri" w:hAnsi="Calibri" w:cs="Calibri"/>
        </w:rPr>
        <w:t xml:space="preserve">Camargo was nervous about checking it, especially now that the authorities </w:t>
      </w:r>
      <w:r w:rsidR="008525F0">
        <w:rPr>
          <w:rFonts w:ascii="Calibri" w:hAnsi="Calibri" w:cs="Calibri"/>
        </w:rPr>
        <w:t>knew</w:t>
      </w:r>
      <w:r w:rsidR="008525F0" w:rsidRPr="1FD0627C">
        <w:rPr>
          <w:rFonts w:ascii="Calibri" w:hAnsi="Calibri" w:cs="Calibri"/>
        </w:rPr>
        <w:t xml:space="preserve"> </w:t>
      </w:r>
      <w:r w:rsidR="002009C7" w:rsidRPr="1FD0627C">
        <w:rPr>
          <w:rFonts w:ascii="Calibri" w:hAnsi="Calibri" w:cs="Calibri"/>
        </w:rPr>
        <w:t xml:space="preserve">that he was responsible for </w:t>
      </w:r>
      <w:r w:rsidR="007E48A0" w:rsidRPr="1FD0627C">
        <w:rPr>
          <w:rFonts w:ascii="Calibri" w:hAnsi="Calibri" w:cs="Calibri"/>
        </w:rPr>
        <w:t xml:space="preserve">murdering four people and bringing about chaos and more death with his </w:t>
      </w:r>
      <w:r w:rsidR="00CB759B" w:rsidRPr="1FD0627C">
        <w:rPr>
          <w:rFonts w:ascii="Calibri" w:hAnsi="Calibri" w:cs="Calibri"/>
        </w:rPr>
        <w:t>Death Firm</w:t>
      </w:r>
      <w:r w:rsidR="007E48A0" w:rsidRPr="1FD0627C">
        <w:rPr>
          <w:rFonts w:ascii="Calibri" w:hAnsi="Calibri" w:cs="Calibri"/>
        </w:rPr>
        <w:t xml:space="preserve">s. </w:t>
      </w:r>
      <w:r w:rsidR="00682D27" w:rsidRPr="1FD0627C">
        <w:rPr>
          <w:rFonts w:ascii="Calibri" w:hAnsi="Calibri" w:cs="Calibri"/>
        </w:rPr>
        <w:t xml:space="preserve">He would check his voice mail as soon as </w:t>
      </w:r>
      <w:r w:rsidR="009B3787" w:rsidRPr="1FD0627C">
        <w:rPr>
          <w:rFonts w:ascii="Calibri" w:hAnsi="Calibri" w:cs="Calibri"/>
        </w:rPr>
        <w:t>he reached a motel. His mind was a mess right now.</w:t>
      </w:r>
    </w:p>
    <w:p w14:paraId="5AD933F1" w14:textId="07230226" w:rsidR="009B3787" w:rsidRDefault="009B3787" w:rsidP="00682D27">
      <w:pPr>
        <w:spacing w:line="480" w:lineRule="auto"/>
        <w:ind w:firstLine="720"/>
        <w:rPr>
          <w:rFonts w:ascii="Calibri" w:hAnsi="Calibri" w:cs="Calibri"/>
        </w:rPr>
      </w:pPr>
    </w:p>
    <w:p w14:paraId="651611A4" w14:textId="1AAFB65E" w:rsidR="00B24197" w:rsidRDefault="00B24197" w:rsidP="00682D27">
      <w:pPr>
        <w:spacing w:line="480" w:lineRule="auto"/>
        <w:ind w:firstLine="720"/>
        <w:rPr>
          <w:rFonts w:ascii="Calibri" w:hAnsi="Calibri" w:cs="Calibri"/>
        </w:rPr>
      </w:pPr>
    </w:p>
    <w:p w14:paraId="6C6326BF" w14:textId="77777777" w:rsidR="00DD09BA" w:rsidRDefault="00DD09BA" w:rsidP="00EA5249">
      <w:pPr>
        <w:spacing w:line="480" w:lineRule="auto"/>
        <w:ind w:firstLine="720"/>
        <w:jc w:val="center"/>
        <w:rPr>
          <w:rFonts w:ascii="Calibri" w:hAnsi="Calibri" w:cs="Calibri"/>
        </w:rPr>
      </w:pPr>
    </w:p>
    <w:p w14:paraId="4AAF6F0A" w14:textId="77777777" w:rsidR="00DD09BA" w:rsidRDefault="00DD09BA" w:rsidP="00EA5249">
      <w:pPr>
        <w:spacing w:line="480" w:lineRule="auto"/>
        <w:ind w:firstLine="720"/>
        <w:jc w:val="center"/>
        <w:rPr>
          <w:rFonts w:ascii="Calibri" w:hAnsi="Calibri" w:cs="Calibri"/>
        </w:rPr>
      </w:pPr>
    </w:p>
    <w:p w14:paraId="07F4E9E3" w14:textId="77777777" w:rsidR="00DD09BA" w:rsidRDefault="00DD09BA" w:rsidP="00EA5249">
      <w:pPr>
        <w:spacing w:line="480" w:lineRule="auto"/>
        <w:ind w:firstLine="720"/>
        <w:jc w:val="center"/>
        <w:rPr>
          <w:rFonts w:ascii="Calibri" w:hAnsi="Calibri" w:cs="Calibri"/>
        </w:rPr>
      </w:pPr>
    </w:p>
    <w:p w14:paraId="4F7588CD" w14:textId="77777777" w:rsidR="00DD09BA" w:rsidRDefault="00DD09BA" w:rsidP="00EA5249">
      <w:pPr>
        <w:spacing w:line="480" w:lineRule="auto"/>
        <w:ind w:firstLine="720"/>
        <w:jc w:val="center"/>
        <w:rPr>
          <w:rFonts w:ascii="Calibri" w:hAnsi="Calibri" w:cs="Calibri"/>
        </w:rPr>
      </w:pPr>
    </w:p>
    <w:p w14:paraId="659CE8BC" w14:textId="77777777" w:rsidR="008525F0" w:rsidRDefault="008525F0">
      <w:pPr>
        <w:rPr>
          <w:rFonts w:ascii="Calibri" w:hAnsi="Calibri" w:cs="Calibri"/>
        </w:rPr>
      </w:pPr>
      <w:r>
        <w:rPr>
          <w:rFonts w:ascii="Calibri" w:hAnsi="Calibri" w:cs="Calibri"/>
        </w:rPr>
        <w:br w:type="page"/>
      </w:r>
    </w:p>
    <w:p w14:paraId="61F3FC4D" w14:textId="1013E09F" w:rsidR="00B24197" w:rsidRDefault="00EA5249" w:rsidP="22D893E5">
      <w:pPr>
        <w:spacing w:line="480" w:lineRule="auto"/>
        <w:jc w:val="center"/>
        <w:rPr>
          <w:rFonts w:ascii="Calibri" w:hAnsi="Calibri" w:cs="Calibri"/>
        </w:rPr>
      </w:pPr>
      <w:r w:rsidRPr="22D893E5">
        <w:rPr>
          <w:rFonts w:ascii="Calibri" w:hAnsi="Calibri" w:cs="Calibri"/>
        </w:rPr>
        <w:t>Chapter 10</w:t>
      </w:r>
    </w:p>
    <w:p w14:paraId="36CDBF75" w14:textId="0F98B47F" w:rsidR="00C3628B" w:rsidRDefault="00B44D57" w:rsidP="00EA5249">
      <w:pPr>
        <w:spacing w:line="480" w:lineRule="auto"/>
        <w:ind w:firstLine="720"/>
        <w:rPr>
          <w:rFonts w:ascii="Calibri" w:hAnsi="Calibri" w:cs="Calibri"/>
        </w:rPr>
      </w:pPr>
      <w:r w:rsidRPr="22D893E5">
        <w:rPr>
          <w:rFonts w:ascii="Calibri" w:hAnsi="Calibri" w:cs="Calibri"/>
        </w:rPr>
        <w:t>“Camargo</w:t>
      </w:r>
      <w:r w:rsidR="009F60E9" w:rsidRPr="22D893E5">
        <w:rPr>
          <w:rFonts w:ascii="Calibri" w:hAnsi="Calibri" w:cs="Calibri"/>
        </w:rPr>
        <w:t>,</w:t>
      </w:r>
      <w:r w:rsidRPr="22D893E5">
        <w:rPr>
          <w:rFonts w:ascii="Calibri" w:hAnsi="Calibri" w:cs="Calibri"/>
        </w:rPr>
        <w:t xml:space="preserve"> it’s Winter Harris</w:t>
      </w:r>
      <w:r w:rsidR="009F60E9" w:rsidRPr="22D893E5">
        <w:rPr>
          <w:rFonts w:ascii="Calibri" w:hAnsi="Calibri" w:cs="Calibri"/>
        </w:rPr>
        <w:t xml:space="preserve">!” Harris shouted out on the </w:t>
      </w:r>
      <w:r w:rsidR="00164033" w:rsidRPr="22D893E5">
        <w:rPr>
          <w:rFonts w:ascii="Calibri" w:hAnsi="Calibri" w:cs="Calibri"/>
        </w:rPr>
        <w:t>megaphone</w:t>
      </w:r>
      <w:r w:rsidR="00C213A6" w:rsidRPr="22D893E5">
        <w:rPr>
          <w:rFonts w:ascii="Calibri" w:hAnsi="Calibri" w:cs="Calibri"/>
        </w:rPr>
        <w:t xml:space="preserve"> while flying in a military helicopter</w:t>
      </w:r>
      <w:r w:rsidR="00164033" w:rsidRPr="22D893E5">
        <w:rPr>
          <w:rFonts w:ascii="Calibri" w:hAnsi="Calibri" w:cs="Calibri"/>
        </w:rPr>
        <w:t xml:space="preserve">. </w:t>
      </w:r>
      <w:r w:rsidR="00AF48CF" w:rsidRPr="22D893E5">
        <w:rPr>
          <w:rFonts w:ascii="Calibri" w:hAnsi="Calibri" w:cs="Calibri"/>
        </w:rPr>
        <w:t xml:space="preserve">“If you are out </w:t>
      </w:r>
      <w:r w:rsidR="00EF41B8" w:rsidRPr="22D893E5">
        <w:rPr>
          <w:rFonts w:ascii="Calibri" w:hAnsi="Calibri" w:cs="Calibri"/>
        </w:rPr>
        <w:t>there,</w:t>
      </w:r>
      <w:r w:rsidR="00AF48CF" w:rsidRPr="22D893E5">
        <w:rPr>
          <w:rFonts w:ascii="Calibri" w:hAnsi="Calibri" w:cs="Calibri"/>
        </w:rPr>
        <w:t xml:space="preserve"> please </w:t>
      </w:r>
      <w:r w:rsidR="00D80CB8" w:rsidRPr="22D893E5">
        <w:rPr>
          <w:rFonts w:ascii="Calibri" w:hAnsi="Calibri" w:cs="Calibri"/>
        </w:rPr>
        <w:t>come out</w:t>
      </w:r>
      <w:r w:rsidR="00AF48CF" w:rsidRPr="22D893E5">
        <w:rPr>
          <w:rFonts w:ascii="Calibri" w:hAnsi="Calibri" w:cs="Calibri"/>
        </w:rPr>
        <w:t xml:space="preserve">. </w:t>
      </w:r>
      <w:r w:rsidR="00D80CB8" w:rsidRPr="22D893E5">
        <w:rPr>
          <w:rFonts w:ascii="Calibri" w:hAnsi="Calibri" w:cs="Calibri"/>
        </w:rPr>
        <w:t>I want you to meet me at the warehouse. I think we can work out a deal</w:t>
      </w:r>
      <w:r w:rsidR="001467C1" w:rsidRPr="22D893E5">
        <w:rPr>
          <w:rFonts w:ascii="Calibri" w:hAnsi="Calibri" w:cs="Calibri"/>
        </w:rPr>
        <w:t xml:space="preserve">. </w:t>
      </w:r>
      <w:r w:rsidR="009537E6" w:rsidRPr="22D893E5">
        <w:rPr>
          <w:rFonts w:ascii="Calibri" w:hAnsi="Calibri" w:cs="Calibri"/>
        </w:rPr>
        <w:t xml:space="preserve">The military is interested in the newly created </w:t>
      </w:r>
      <w:r w:rsidR="00CB759B" w:rsidRPr="22D893E5">
        <w:rPr>
          <w:rFonts w:ascii="Calibri" w:hAnsi="Calibri" w:cs="Calibri"/>
        </w:rPr>
        <w:t>Death Firm</w:t>
      </w:r>
      <w:r w:rsidR="009537E6" w:rsidRPr="22D893E5">
        <w:rPr>
          <w:rFonts w:ascii="Calibri" w:hAnsi="Calibri" w:cs="Calibri"/>
        </w:rPr>
        <w:t xml:space="preserve">s. </w:t>
      </w:r>
      <w:r w:rsidR="003343AF" w:rsidRPr="22D893E5">
        <w:rPr>
          <w:rFonts w:ascii="Calibri" w:hAnsi="Calibri" w:cs="Calibri"/>
        </w:rPr>
        <w:t xml:space="preserve">We can help build your image again and </w:t>
      </w:r>
      <w:r w:rsidR="00D83514" w:rsidRPr="22D893E5">
        <w:rPr>
          <w:rFonts w:ascii="Calibri" w:hAnsi="Calibri" w:cs="Calibri"/>
        </w:rPr>
        <w:t xml:space="preserve">put your </w:t>
      </w:r>
      <w:r w:rsidR="00CB759B" w:rsidRPr="22D893E5">
        <w:rPr>
          <w:rFonts w:ascii="Calibri" w:hAnsi="Calibri" w:cs="Calibri"/>
        </w:rPr>
        <w:t>Death Firm</w:t>
      </w:r>
      <w:r w:rsidR="00D83514" w:rsidRPr="22D893E5">
        <w:rPr>
          <w:rFonts w:ascii="Calibri" w:hAnsi="Calibri" w:cs="Calibri"/>
        </w:rPr>
        <w:t xml:space="preserve">s to good use. </w:t>
      </w:r>
      <w:r w:rsidR="00216CED" w:rsidRPr="22D893E5">
        <w:rPr>
          <w:rFonts w:ascii="Calibri" w:hAnsi="Calibri" w:cs="Calibri"/>
        </w:rPr>
        <w:t>Please do the right thing and come out of hiding.”</w:t>
      </w:r>
    </w:p>
    <w:p w14:paraId="7EC97F6E" w14:textId="416679B3" w:rsidR="001A4422" w:rsidRDefault="0039110A" w:rsidP="001A4422">
      <w:pPr>
        <w:spacing w:line="480" w:lineRule="auto"/>
        <w:ind w:firstLine="720"/>
        <w:rPr>
          <w:rFonts w:ascii="Calibri" w:hAnsi="Calibri" w:cs="Calibri"/>
        </w:rPr>
      </w:pPr>
      <w:r w:rsidRPr="22D893E5">
        <w:rPr>
          <w:rFonts w:ascii="Calibri" w:hAnsi="Calibri" w:cs="Calibri"/>
        </w:rPr>
        <w:t xml:space="preserve">Harris put down the megaphone and looked at </w:t>
      </w:r>
      <w:r w:rsidR="00E72306" w:rsidRPr="22D893E5">
        <w:rPr>
          <w:rFonts w:ascii="Calibri" w:hAnsi="Calibri" w:cs="Calibri"/>
        </w:rPr>
        <w:t xml:space="preserve">Major Casper Bruce with </w:t>
      </w:r>
      <w:r w:rsidR="001A4422" w:rsidRPr="22D893E5">
        <w:rPr>
          <w:rFonts w:ascii="Calibri" w:hAnsi="Calibri" w:cs="Calibri"/>
        </w:rPr>
        <w:t xml:space="preserve">great desperation. He wasn’t sure </w:t>
      </w:r>
      <w:r w:rsidR="00913BD2" w:rsidRPr="22D893E5">
        <w:rPr>
          <w:rFonts w:ascii="Calibri" w:hAnsi="Calibri" w:cs="Calibri"/>
        </w:rPr>
        <w:t xml:space="preserve">what to do next. It </w:t>
      </w:r>
      <w:r w:rsidR="00A46AB3" w:rsidRPr="22D893E5">
        <w:rPr>
          <w:rFonts w:ascii="Calibri" w:hAnsi="Calibri" w:cs="Calibri"/>
        </w:rPr>
        <w:t>seems</w:t>
      </w:r>
      <w:r w:rsidR="00913BD2" w:rsidRPr="22D893E5">
        <w:rPr>
          <w:rFonts w:ascii="Calibri" w:hAnsi="Calibri" w:cs="Calibri"/>
        </w:rPr>
        <w:t xml:space="preserve"> the battle against the </w:t>
      </w:r>
      <w:r w:rsidR="00CB759B" w:rsidRPr="22D893E5">
        <w:rPr>
          <w:rFonts w:ascii="Calibri" w:hAnsi="Calibri" w:cs="Calibri"/>
        </w:rPr>
        <w:t>Death Firm</w:t>
      </w:r>
      <w:r w:rsidR="00913BD2" w:rsidRPr="22D893E5">
        <w:rPr>
          <w:rFonts w:ascii="Calibri" w:hAnsi="Calibri" w:cs="Calibri"/>
        </w:rPr>
        <w:t xml:space="preserve">s was never going to end. </w:t>
      </w:r>
      <w:r w:rsidR="00A46AB3" w:rsidRPr="22D893E5">
        <w:rPr>
          <w:rFonts w:ascii="Calibri" w:hAnsi="Calibri" w:cs="Calibri"/>
        </w:rPr>
        <w:t>They had been out all day searching for Camargo with no luck.  Harris was exasperated. The whole mission was a complete disaster.</w:t>
      </w:r>
    </w:p>
    <w:p w14:paraId="0BD573B8" w14:textId="4155C9F9" w:rsidR="006D46D6" w:rsidRDefault="006D46D6" w:rsidP="001A4422">
      <w:pPr>
        <w:spacing w:line="480" w:lineRule="auto"/>
        <w:ind w:firstLine="720"/>
        <w:rPr>
          <w:rFonts w:ascii="Calibri" w:hAnsi="Calibri" w:cs="Calibri"/>
        </w:rPr>
      </w:pPr>
      <w:r>
        <w:rPr>
          <w:rFonts w:ascii="Calibri" w:hAnsi="Calibri" w:cs="Calibri"/>
        </w:rPr>
        <w:t>“We need to head back</w:t>
      </w:r>
      <w:r w:rsidR="004D2FF6">
        <w:rPr>
          <w:rFonts w:ascii="Calibri" w:hAnsi="Calibri" w:cs="Calibri"/>
        </w:rPr>
        <w:t>,</w:t>
      </w:r>
      <w:r>
        <w:rPr>
          <w:rFonts w:ascii="Calibri" w:hAnsi="Calibri" w:cs="Calibri"/>
        </w:rPr>
        <w:t xml:space="preserve"> Winter,” Bruce told him. “We are running low on fuel.</w:t>
      </w:r>
      <w:r w:rsidR="00E51FD2">
        <w:rPr>
          <w:rFonts w:ascii="Calibri" w:hAnsi="Calibri" w:cs="Calibri"/>
        </w:rPr>
        <w:t xml:space="preserve"> We can stop and get fuel, then try again in an hour. </w:t>
      </w:r>
      <w:r w:rsidR="00042CBF">
        <w:rPr>
          <w:rFonts w:ascii="Calibri" w:hAnsi="Calibri" w:cs="Calibri"/>
        </w:rPr>
        <w:t>We should really get</w:t>
      </w:r>
      <w:r w:rsidR="00CA4536">
        <w:rPr>
          <w:rFonts w:ascii="Calibri" w:hAnsi="Calibri" w:cs="Calibri"/>
        </w:rPr>
        <w:t xml:space="preserve"> some lunch and take a short break.</w:t>
      </w:r>
      <w:r>
        <w:rPr>
          <w:rFonts w:ascii="Calibri" w:hAnsi="Calibri" w:cs="Calibri"/>
        </w:rPr>
        <w:t>”</w:t>
      </w:r>
    </w:p>
    <w:p w14:paraId="2C75EF88" w14:textId="41F6DE15" w:rsidR="006D46D6" w:rsidRDefault="000A3CB4" w:rsidP="001A4422">
      <w:pPr>
        <w:spacing w:line="480" w:lineRule="auto"/>
        <w:ind w:firstLine="720"/>
        <w:rPr>
          <w:rFonts w:ascii="Calibri" w:hAnsi="Calibri" w:cs="Calibri"/>
        </w:rPr>
      </w:pPr>
      <w:r>
        <w:rPr>
          <w:rFonts w:ascii="Calibri" w:hAnsi="Calibri" w:cs="Calibri"/>
        </w:rPr>
        <w:t>Harris sat down feeling defeated.</w:t>
      </w:r>
      <w:r w:rsidR="00860A43">
        <w:rPr>
          <w:rFonts w:ascii="Calibri" w:hAnsi="Calibri" w:cs="Calibri"/>
        </w:rPr>
        <w:t xml:space="preserve"> He was tired, thirsty, and hungry. </w:t>
      </w:r>
      <w:r w:rsidR="0049682C">
        <w:rPr>
          <w:rFonts w:ascii="Calibri" w:hAnsi="Calibri" w:cs="Calibri"/>
        </w:rPr>
        <w:t xml:space="preserve">The major handed him a bottle of water. </w:t>
      </w:r>
      <w:r w:rsidR="00236865">
        <w:rPr>
          <w:rFonts w:ascii="Calibri" w:hAnsi="Calibri" w:cs="Calibri"/>
        </w:rPr>
        <w:t xml:space="preserve">Harris quickly gulped up the water. His throat was </w:t>
      </w:r>
      <w:r w:rsidR="00BB4C0D">
        <w:rPr>
          <w:rFonts w:ascii="Calibri" w:hAnsi="Calibri" w:cs="Calibri"/>
        </w:rPr>
        <w:t>dry,</w:t>
      </w:r>
      <w:r w:rsidR="00236865">
        <w:rPr>
          <w:rFonts w:ascii="Calibri" w:hAnsi="Calibri" w:cs="Calibri"/>
        </w:rPr>
        <w:t xml:space="preserve"> and his voice was cracking from yelling in</w:t>
      </w:r>
      <w:r w:rsidR="00072610">
        <w:rPr>
          <w:rFonts w:ascii="Calibri" w:hAnsi="Calibri" w:cs="Calibri"/>
        </w:rPr>
        <w:t>to</w:t>
      </w:r>
      <w:r w:rsidR="00236865">
        <w:rPr>
          <w:rFonts w:ascii="Calibri" w:hAnsi="Calibri" w:cs="Calibri"/>
        </w:rPr>
        <w:t xml:space="preserve"> the megaphone all day.</w:t>
      </w:r>
      <w:r w:rsidR="00C026D3">
        <w:rPr>
          <w:rFonts w:ascii="Calibri" w:hAnsi="Calibri" w:cs="Calibri"/>
        </w:rPr>
        <w:t xml:space="preserve"> </w:t>
      </w:r>
      <w:r w:rsidR="00604263">
        <w:rPr>
          <w:rFonts w:ascii="Calibri" w:hAnsi="Calibri" w:cs="Calibri"/>
        </w:rPr>
        <w:t xml:space="preserve">Earlier, he tried reaching out to Camargo through </w:t>
      </w:r>
      <w:r w:rsidR="002A56E1">
        <w:rPr>
          <w:rFonts w:ascii="Calibri" w:hAnsi="Calibri" w:cs="Calibri"/>
        </w:rPr>
        <w:t xml:space="preserve">a new cell phone that the military had given him. </w:t>
      </w:r>
      <w:r w:rsidR="00571EC4">
        <w:rPr>
          <w:rFonts w:ascii="Calibri" w:hAnsi="Calibri" w:cs="Calibri"/>
        </w:rPr>
        <w:t xml:space="preserve">It was a special kind of cell phone that Camargo couldn’t track down. </w:t>
      </w:r>
    </w:p>
    <w:p w14:paraId="056A4719" w14:textId="36B29D27" w:rsidR="00BB4C0D" w:rsidRDefault="00C72D2D" w:rsidP="001A4422">
      <w:pPr>
        <w:spacing w:line="480" w:lineRule="auto"/>
        <w:ind w:firstLine="720"/>
        <w:rPr>
          <w:rFonts w:ascii="Calibri" w:hAnsi="Calibri" w:cs="Calibri"/>
        </w:rPr>
      </w:pPr>
      <w:r>
        <w:rPr>
          <w:rFonts w:ascii="Calibri" w:hAnsi="Calibri" w:cs="Calibri"/>
        </w:rPr>
        <w:t>“</w:t>
      </w:r>
      <w:r w:rsidR="00CD086C">
        <w:rPr>
          <w:rFonts w:ascii="Calibri" w:hAnsi="Calibri" w:cs="Calibri"/>
        </w:rPr>
        <w:t>Has he returned your phone call</w:t>
      </w:r>
      <w:r w:rsidR="00072610">
        <w:rPr>
          <w:rFonts w:ascii="Calibri" w:hAnsi="Calibri" w:cs="Calibri"/>
        </w:rPr>
        <w:t>?</w:t>
      </w:r>
      <w:r w:rsidR="00CD086C">
        <w:rPr>
          <w:rFonts w:ascii="Calibri" w:hAnsi="Calibri" w:cs="Calibri"/>
        </w:rPr>
        <w:t>” Bruce asked him.</w:t>
      </w:r>
    </w:p>
    <w:p w14:paraId="499A8E30" w14:textId="555BFE9B" w:rsidR="00CD086C" w:rsidRDefault="00CD086C" w:rsidP="001A4422">
      <w:pPr>
        <w:spacing w:line="480" w:lineRule="auto"/>
        <w:ind w:firstLine="720"/>
        <w:rPr>
          <w:rFonts w:ascii="Calibri" w:hAnsi="Calibri" w:cs="Calibri"/>
        </w:rPr>
      </w:pPr>
      <w:r w:rsidRPr="22D893E5">
        <w:rPr>
          <w:rFonts w:ascii="Calibri" w:hAnsi="Calibri" w:cs="Calibri"/>
        </w:rPr>
        <w:t xml:space="preserve">“No,” Harris replied. </w:t>
      </w:r>
      <w:r w:rsidR="00053FEE" w:rsidRPr="22D893E5">
        <w:rPr>
          <w:rFonts w:ascii="Calibri" w:hAnsi="Calibri" w:cs="Calibri"/>
        </w:rPr>
        <w:t>“I’m doing everything that I can to reach him, but it is no use.</w:t>
      </w:r>
      <w:r w:rsidR="00604806" w:rsidRPr="22D893E5">
        <w:rPr>
          <w:rFonts w:ascii="Calibri" w:hAnsi="Calibri" w:cs="Calibri"/>
        </w:rPr>
        <w:t xml:space="preserve"> Camargo is much too </w:t>
      </w:r>
      <w:r w:rsidR="00C6311D" w:rsidRPr="22D893E5">
        <w:rPr>
          <w:rFonts w:ascii="Calibri" w:hAnsi="Calibri" w:cs="Calibri"/>
        </w:rPr>
        <w:t>stubborn and proud.</w:t>
      </w:r>
      <w:r w:rsidR="001E7234" w:rsidRPr="22D893E5">
        <w:rPr>
          <w:rFonts w:ascii="Calibri" w:hAnsi="Calibri" w:cs="Calibri"/>
        </w:rPr>
        <w:t xml:space="preserve"> There is no way he is going to respond. He </w:t>
      </w:r>
      <w:r w:rsidR="00FC38A9" w:rsidRPr="22D893E5">
        <w:rPr>
          <w:rFonts w:ascii="Calibri" w:hAnsi="Calibri" w:cs="Calibri"/>
        </w:rPr>
        <w:t xml:space="preserve">thinks we are in the </w:t>
      </w:r>
      <w:r w:rsidR="00FA1333" w:rsidRPr="22D893E5">
        <w:rPr>
          <w:rFonts w:ascii="Calibri" w:hAnsi="Calibri" w:cs="Calibri"/>
        </w:rPr>
        <w:t>wrong and</w:t>
      </w:r>
      <w:r w:rsidR="00FC38A9" w:rsidRPr="22D893E5">
        <w:rPr>
          <w:rFonts w:ascii="Calibri" w:hAnsi="Calibri" w:cs="Calibri"/>
        </w:rPr>
        <w:t xml:space="preserve"> will do everything he can to </w:t>
      </w:r>
      <w:r w:rsidR="00FA1333" w:rsidRPr="22D893E5">
        <w:rPr>
          <w:rFonts w:ascii="Calibri" w:hAnsi="Calibri" w:cs="Calibri"/>
        </w:rPr>
        <w:t>get his revenge.</w:t>
      </w:r>
      <w:r w:rsidR="00053FEE" w:rsidRPr="22D893E5">
        <w:rPr>
          <w:rFonts w:ascii="Calibri" w:hAnsi="Calibri" w:cs="Calibri"/>
        </w:rPr>
        <w:t>”</w:t>
      </w:r>
      <w:r w:rsidR="00C6311D" w:rsidRPr="22D893E5">
        <w:rPr>
          <w:rFonts w:ascii="Calibri" w:hAnsi="Calibri" w:cs="Calibri"/>
        </w:rPr>
        <w:t xml:space="preserve"> </w:t>
      </w:r>
      <w:r w:rsidR="00053FEE" w:rsidRPr="22D893E5">
        <w:rPr>
          <w:rFonts w:ascii="Calibri" w:hAnsi="Calibri" w:cs="Calibri"/>
        </w:rPr>
        <w:t xml:space="preserve"> </w:t>
      </w:r>
    </w:p>
    <w:p w14:paraId="25C98E43" w14:textId="7D43AC9E" w:rsidR="002E77A3" w:rsidRDefault="002C52DC" w:rsidP="001A4422">
      <w:pPr>
        <w:spacing w:line="480" w:lineRule="auto"/>
        <w:ind w:firstLine="720"/>
        <w:rPr>
          <w:rFonts w:ascii="Calibri" w:hAnsi="Calibri" w:cs="Calibri"/>
        </w:rPr>
      </w:pPr>
      <w:r>
        <w:rPr>
          <w:rFonts w:ascii="Calibri" w:hAnsi="Calibri" w:cs="Calibri"/>
        </w:rPr>
        <w:t xml:space="preserve">Harris looked off into the distance. He could see </w:t>
      </w:r>
      <w:r w:rsidR="00CB1B6A">
        <w:rPr>
          <w:rFonts w:ascii="Calibri" w:hAnsi="Calibri" w:cs="Calibri"/>
        </w:rPr>
        <w:t xml:space="preserve">fires, cars swerving all over the roads, </w:t>
      </w:r>
      <w:r w:rsidR="00D97472">
        <w:rPr>
          <w:rFonts w:ascii="Calibri" w:hAnsi="Calibri" w:cs="Calibri"/>
        </w:rPr>
        <w:t xml:space="preserve">explosions, </w:t>
      </w:r>
      <w:r w:rsidR="001B0DA0">
        <w:rPr>
          <w:rFonts w:ascii="Calibri" w:hAnsi="Calibri" w:cs="Calibri"/>
        </w:rPr>
        <w:t xml:space="preserve">and military vehicles and aircraft. </w:t>
      </w:r>
      <w:r w:rsidR="00C33595">
        <w:rPr>
          <w:rFonts w:ascii="Calibri" w:hAnsi="Calibri" w:cs="Calibri"/>
        </w:rPr>
        <w:t>Harris began to feel bitter</w:t>
      </w:r>
      <w:r w:rsidR="00BD6FE9">
        <w:rPr>
          <w:rFonts w:ascii="Calibri" w:hAnsi="Calibri" w:cs="Calibri"/>
        </w:rPr>
        <w:t xml:space="preserve"> about the whole situation</w:t>
      </w:r>
      <w:r w:rsidR="00C33595">
        <w:rPr>
          <w:rFonts w:ascii="Calibri" w:hAnsi="Calibri" w:cs="Calibri"/>
        </w:rPr>
        <w:t>.</w:t>
      </w:r>
      <w:r w:rsidR="002C334A">
        <w:rPr>
          <w:rFonts w:ascii="Calibri" w:hAnsi="Calibri" w:cs="Calibri"/>
        </w:rPr>
        <w:t xml:space="preserve"> He texted his wife to let her know that they still could not find Dr. Fritz Camargo.</w:t>
      </w:r>
      <w:r w:rsidR="002A7DDA">
        <w:rPr>
          <w:rFonts w:ascii="Calibri" w:hAnsi="Calibri" w:cs="Calibri"/>
        </w:rPr>
        <w:t xml:space="preserve"> </w:t>
      </w:r>
      <w:r w:rsidR="007A6851">
        <w:rPr>
          <w:rFonts w:ascii="Calibri" w:hAnsi="Calibri" w:cs="Calibri"/>
        </w:rPr>
        <w:t xml:space="preserve">He could hear </w:t>
      </w:r>
      <w:r w:rsidR="00FC7556">
        <w:rPr>
          <w:rFonts w:ascii="Calibri" w:hAnsi="Calibri" w:cs="Calibri"/>
        </w:rPr>
        <w:t>Major Casper Bruce ask if it was safe to land</w:t>
      </w:r>
      <w:r w:rsidR="00E925DA">
        <w:rPr>
          <w:rFonts w:ascii="Calibri" w:hAnsi="Calibri" w:cs="Calibri"/>
        </w:rPr>
        <w:t xml:space="preserve"> on a walkie</w:t>
      </w:r>
      <w:r w:rsidR="00072610">
        <w:rPr>
          <w:rFonts w:ascii="Calibri" w:hAnsi="Calibri" w:cs="Calibri"/>
        </w:rPr>
        <w:t>-</w:t>
      </w:r>
      <w:r w:rsidR="00E925DA">
        <w:rPr>
          <w:rFonts w:ascii="Calibri" w:hAnsi="Calibri" w:cs="Calibri"/>
        </w:rPr>
        <w:t>talkie.</w:t>
      </w:r>
    </w:p>
    <w:p w14:paraId="55078124" w14:textId="63C0DC86" w:rsidR="00E06E63" w:rsidRDefault="0057590B" w:rsidP="001A4422">
      <w:pPr>
        <w:spacing w:line="480" w:lineRule="auto"/>
        <w:ind w:firstLine="720"/>
        <w:rPr>
          <w:rFonts w:ascii="Calibri" w:hAnsi="Calibri" w:cs="Calibri"/>
        </w:rPr>
      </w:pPr>
      <w:r>
        <w:rPr>
          <w:rFonts w:ascii="Calibri" w:hAnsi="Calibri" w:cs="Calibri"/>
        </w:rPr>
        <w:t xml:space="preserve">The helicopter slowly </w:t>
      </w:r>
      <w:r w:rsidR="00D44F67">
        <w:rPr>
          <w:rFonts w:ascii="Calibri" w:hAnsi="Calibri" w:cs="Calibri"/>
        </w:rPr>
        <w:t xml:space="preserve">landed </w:t>
      </w:r>
      <w:r w:rsidR="008A63D4">
        <w:rPr>
          <w:rFonts w:ascii="Calibri" w:hAnsi="Calibri" w:cs="Calibri"/>
        </w:rPr>
        <w:t>on the helicopter pad</w:t>
      </w:r>
      <w:r w:rsidR="00891568">
        <w:rPr>
          <w:rFonts w:ascii="Calibri" w:hAnsi="Calibri" w:cs="Calibri"/>
        </w:rPr>
        <w:t xml:space="preserve">. Immediately, a few individuals appeared on the pad. </w:t>
      </w:r>
      <w:r w:rsidR="001E6C16">
        <w:rPr>
          <w:rFonts w:ascii="Calibri" w:hAnsi="Calibri" w:cs="Calibri"/>
        </w:rPr>
        <w:t xml:space="preserve">They were waiting to fill the helicopter with fuel. </w:t>
      </w:r>
      <w:r w:rsidR="00D32630">
        <w:rPr>
          <w:rFonts w:ascii="Calibri" w:hAnsi="Calibri" w:cs="Calibri"/>
        </w:rPr>
        <w:t xml:space="preserve">Once the helicopter landed, </w:t>
      </w:r>
      <w:r w:rsidR="00B50552">
        <w:rPr>
          <w:rFonts w:ascii="Calibri" w:hAnsi="Calibri" w:cs="Calibri"/>
        </w:rPr>
        <w:t>Harris sluggishly got up ou</w:t>
      </w:r>
      <w:r w:rsidR="00B02BF1">
        <w:rPr>
          <w:rFonts w:ascii="Calibri" w:hAnsi="Calibri" w:cs="Calibri"/>
        </w:rPr>
        <w:t xml:space="preserve">t of his seat and </w:t>
      </w:r>
      <w:r w:rsidR="0071463D">
        <w:rPr>
          <w:rFonts w:ascii="Calibri" w:hAnsi="Calibri" w:cs="Calibri"/>
        </w:rPr>
        <w:t xml:space="preserve">carefully stepped out of the helicopter. He knew Bruce was right about taking a break. The search had already taken so much energy from him. </w:t>
      </w:r>
      <w:r w:rsidR="00AC1C22">
        <w:rPr>
          <w:rFonts w:ascii="Calibri" w:hAnsi="Calibri" w:cs="Calibri"/>
        </w:rPr>
        <w:t>Harris was also badly</w:t>
      </w:r>
      <w:r w:rsidR="00AF48C1">
        <w:rPr>
          <w:rFonts w:ascii="Calibri" w:hAnsi="Calibri" w:cs="Calibri"/>
        </w:rPr>
        <w:t xml:space="preserve"> in</w:t>
      </w:r>
      <w:r w:rsidR="00AC1C22">
        <w:rPr>
          <w:rFonts w:ascii="Calibri" w:hAnsi="Calibri" w:cs="Calibri"/>
        </w:rPr>
        <w:t xml:space="preserve"> need</w:t>
      </w:r>
      <w:r w:rsidR="00AF48C1">
        <w:rPr>
          <w:rFonts w:ascii="Calibri" w:hAnsi="Calibri" w:cs="Calibri"/>
        </w:rPr>
        <w:t xml:space="preserve"> of </w:t>
      </w:r>
      <w:r w:rsidR="00AC1C22">
        <w:rPr>
          <w:rFonts w:ascii="Calibri" w:hAnsi="Calibri" w:cs="Calibri"/>
        </w:rPr>
        <w:t>nourishment</w:t>
      </w:r>
      <w:r w:rsidR="00AF48C1">
        <w:rPr>
          <w:rFonts w:ascii="Calibri" w:hAnsi="Calibri" w:cs="Calibri"/>
        </w:rPr>
        <w:t xml:space="preserve">. He barely had anything to eat the past few days. </w:t>
      </w:r>
      <w:r w:rsidR="00E54BF3">
        <w:rPr>
          <w:rFonts w:ascii="Calibri" w:hAnsi="Calibri" w:cs="Calibri"/>
        </w:rPr>
        <w:t xml:space="preserve">Thoughts of the Death Firms and the loss of Lieutenant Colonel Lee Alderson had caused him to lose his appetite. </w:t>
      </w:r>
    </w:p>
    <w:p w14:paraId="5D51D88B" w14:textId="55850776" w:rsidR="004B0D65" w:rsidRDefault="00A95412" w:rsidP="001A4422">
      <w:pPr>
        <w:spacing w:line="480" w:lineRule="auto"/>
        <w:ind w:firstLine="720"/>
        <w:rPr>
          <w:rFonts w:ascii="Calibri" w:hAnsi="Calibri" w:cs="Calibri"/>
        </w:rPr>
      </w:pPr>
      <w:r>
        <w:rPr>
          <w:rFonts w:ascii="Calibri" w:hAnsi="Calibri" w:cs="Calibri"/>
        </w:rPr>
        <w:t>From the helicopter pad, Major Casper Bruce drove Harris</w:t>
      </w:r>
      <w:r w:rsidR="00775BCB">
        <w:rPr>
          <w:rFonts w:ascii="Calibri" w:hAnsi="Calibri" w:cs="Calibri"/>
        </w:rPr>
        <w:t xml:space="preserve"> in a jeep</w:t>
      </w:r>
      <w:r>
        <w:rPr>
          <w:rFonts w:ascii="Calibri" w:hAnsi="Calibri" w:cs="Calibri"/>
        </w:rPr>
        <w:t xml:space="preserve"> </w:t>
      </w:r>
      <w:r w:rsidR="00645365">
        <w:rPr>
          <w:rFonts w:ascii="Calibri" w:hAnsi="Calibri" w:cs="Calibri"/>
        </w:rPr>
        <w:t xml:space="preserve">to a tent where soldiers were being fed lunch. </w:t>
      </w:r>
      <w:r w:rsidR="00FF7F04">
        <w:rPr>
          <w:rFonts w:ascii="Calibri" w:hAnsi="Calibri" w:cs="Calibri"/>
        </w:rPr>
        <w:t xml:space="preserve">Harris </w:t>
      </w:r>
      <w:r w:rsidR="005F46D4">
        <w:rPr>
          <w:rFonts w:ascii="Calibri" w:hAnsi="Calibri" w:cs="Calibri"/>
        </w:rPr>
        <w:t xml:space="preserve">inhaled a </w:t>
      </w:r>
      <w:r w:rsidR="00AD476A">
        <w:rPr>
          <w:rFonts w:ascii="Calibri" w:hAnsi="Calibri" w:cs="Calibri"/>
        </w:rPr>
        <w:t xml:space="preserve">savory scent in the air surrounding the </w:t>
      </w:r>
      <w:r w:rsidR="002B5D03">
        <w:rPr>
          <w:rFonts w:ascii="Calibri" w:hAnsi="Calibri" w:cs="Calibri"/>
        </w:rPr>
        <w:t xml:space="preserve">tent site. </w:t>
      </w:r>
      <w:r w:rsidR="00AE7ECC">
        <w:rPr>
          <w:rFonts w:ascii="Calibri" w:hAnsi="Calibri" w:cs="Calibri"/>
        </w:rPr>
        <w:t>He noticed</w:t>
      </w:r>
      <w:r w:rsidR="00FA311E">
        <w:rPr>
          <w:rFonts w:ascii="Calibri" w:hAnsi="Calibri" w:cs="Calibri"/>
        </w:rPr>
        <w:t xml:space="preserve"> smoke rising from </w:t>
      </w:r>
      <w:r w:rsidR="003A3C5F">
        <w:rPr>
          <w:rFonts w:ascii="Calibri" w:hAnsi="Calibri" w:cs="Calibri"/>
        </w:rPr>
        <w:t xml:space="preserve">a barbecue pit. </w:t>
      </w:r>
      <w:r w:rsidR="00170741">
        <w:rPr>
          <w:rFonts w:ascii="Calibri" w:hAnsi="Calibri" w:cs="Calibri"/>
        </w:rPr>
        <w:t xml:space="preserve">His mouth began to water. </w:t>
      </w:r>
    </w:p>
    <w:p w14:paraId="161A89BE" w14:textId="74090B72" w:rsidR="00170741" w:rsidRDefault="004434AF" w:rsidP="001A4422">
      <w:pPr>
        <w:spacing w:line="480" w:lineRule="auto"/>
        <w:ind w:firstLine="720"/>
        <w:rPr>
          <w:rFonts w:ascii="Calibri" w:hAnsi="Calibri" w:cs="Calibri"/>
        </w:rPr>
      </w:pPr>
      <w:r w:rsidRPr="22D893E5">
        <w:rPr>
          <w:rFonts w:ascii="Calibri" w:hAnsi="Calibri" w:cs="Calibri"/>
        </w:rPr>
        <w:t>H</w:t>
      </w:r>
      <w:r w:rsidR="00E23773" w:rsidRPr="22D893E5">
        <w:rPr>
          <w:rFonts w:ascii="Calibri" w:hAnsi="Calibri" w:cs="Calibri"/>
        </w:rPr>
        <w:t xml:space="preserve">arris walked </w:t>
      </w:r>
      <w:r w:rsidR="00072610">
        <w:rPr>
          <w:rFonts w:ascii="Calibri" w:hAnsi="Calibri" w:cs="Calibri"/>
        </w:rPr>
        <w:t>toward</w:t>
      </w:r>
      <w:r w:rsidR="00072610" w:rsidRPr="22D893E5">
        <w:rPr>
          <w:rFonts w:ascii="Calibri" w:hAnsi="Calibri" w:cs="Calibri"/>
        </w:rPr>
        <w:t xml:space="preserve"> </w:t>
      </w:r>
      <w:r w:rsidR="00E23773" w:rsidRPr="22D893E5">
        <w:rPr>
          <w:rFonts w:ascii="Calibri" w:hAnsi="Calibri" w:cs="Calibri"/>
        </w:rPr>
        <w:t>a lengthy line of soldiers that were waiting eagerly for food</w:t>
      </w:r>
      <w:r w:rsidR="0089678F" w:rsidRPr="22D893E5">
        <w:rPr>
          <w:rFonts w:ascii="Calibri" w:hAnsi="Calibri" w:cs="Calibri"/>
        </w:rPr>
        <w:t>. He looked over to a long serving table where soldiers were being served barbecue</w:t>
      </w:r>
      <w:r w:rsidR="00072610">
        <w:rPr>
          <w:rFonts w:ascii="Calibri" w:hAnsi="Calibri" w:cs="Calibri"/>
        </w:rPr>
        <w:t>d</w:t>
      </w:r>
      <w:r w:rsidR="0089678F" w:rsidRPr="22D893E5">
        <w:rPr>
          <w:rFonts w:ascii="Calibri" w:hAnsi="Calibri" w:cs="Calibri"/>
        </w:rPr>
        <w:t xml:space="preserve"> chicken legs, steaks, hamburgers, and hotdogs. </w:t>
      </w:r>
      <w:r w:rsidR="00F07743" w:rsidRPr="22D893E5">
        <w:rPr>
          <w:rFonts w:ascii="Calibri" w:hAnsi="Calibri" w:cs="Calibri"/>
        </w:rPr>
        <w:t xml:space="preserve">There were also several side dishes to choose from. </w:t>
      </w:r>
      <w:r w:rsidR="00F528B9" w:rsidRPr="22D893E5">
        <w:rPr>
          <w:rFonts w:ascii="Calibri" w:hAnsi="Calibri" w:cs="Calibri"/>
        </w:rPr>
        <w:t>He could hardly wait to sink his teeth i</w:t>
      </w:r>
      <w:r w:rsidR="000466BD" w:rsidRPr="22D893E5">
        <w:rPr>
          <w:rFonts w:ascii="Calibri" w:hAnsi="Calibri" w:cs="Calibri"/>
        </w:rPr>
        <w:t xml:space="preserve">nto </w:t>
      </w:r>
      <w:r w:rsidR="00067D8D" w:rsidRPr="22D893E5">
        <w:rPr>
          <w:rFonts w:ascii="Calibri" w:hAnsi="Calibri" w:cs="Calibri"/>
        </w:rPr>
        <w:t>a hotdog. Harris had plans to try each of the</w:t>
      </w:r>
      <w:r w:rsidR="00455664" w:rsidRPr="22D893E5">
        <w:rPr>
          <w:rFonts w:ascii="Calibri" w:hAnsi="Calibri" w:cs="Calibri"/>
        </w:rPr>
        <w:t xml:space="preserve"> meats, a large </w:t>
      </w:r>
      <w:r w:rsidR="00CB03CA" w:rsidRPr="22D893E5">
        <w:rPr>
          <w:rFonts w:ascii="Calibri" w:hAnsi="Calibri" w:cs="Calibri"/>
        </w:rPr>
        <w:t>helping</w:t>
      </w:r>
      <w:r w:rsidR="00455664" w:rsidRPr="22D893E5">
        <w:rPr>
          <w:rFonts w:ascii="Calibri" w:hAnsi="Calibri" w:cs="Calibri"/>
        </w:rPr>
        <w:t xml:space="preserve"> of potato sala</w:t>
      </w:r>
      <w:r w:rsidR="00CB03CA" w:rsidRPr="22D893E5">
        <w:rPr>
          <w:rFonts w:ascii="Calibri" w:hAnsi="Calibri" w:cs="Calibri"/>
        </w:rPr>
        <w:t>d, some baked beans, and chips.</w:t>
      </w:r>
    </w:p>
    <w:p w14:paraId="09B5831A" w14:textId="1A091644" w:rsidR="007044E1" w:rsidRDefault="007044E1" w:rsidP="001A4422">
      <w:pPr>
        <w:spacing w:line="480" w:lineRule="auto"/>
        <w:ind w:firstLine="720"/>
        <w:rPr>
          <w:rFonts w:ascii="Calibri" w:hAnsi="Calibri" w:cs="Calibri"/>
        </w:rPr>
      </w:pPr>
      <w:r>
        <w:rPr>
          <w:rFonts w:ascii="Calibri" w:hAnsi="Calibri" w:cs="Calibri"/>
        </w:rPr>
        <w:t xml:space="preserve">About ten minutes later, </w:t>
      </w:r>
      <w:r w:rsidR="00873475">
        <w:rPr>
          <w:rFonts w:ascii="Calibri" w:hAnsi="Calibri" w:cs="Calibri"/>
        </w:rPr>
        <w:t xml:space="preserve">it was his turn to get a plate of food. He looked down at his loaded </w:t>
      </w:r>
      <w:r w:rsidR="002323AA">
        <w:rPr>
          <w:rFonts w:ascii="Calibri" w:hAnsi="Calibri" w:cs="Calibri"/>
        </w:rPr>
        <w:t>plate</w:t>
      </w:r>
      <w:r w:rsidR="00873475">
        <w:rPr>
          <w:rFonts w:ascii="Calibri" w:hAnsi="Calibri" w:cs="Calibri"/>
        </w:rPr>
        <w:t xml:space="preserve"> excitedly as he wal</w:t>
      </w:r>
      <w:r w:rsidR="002323AA">
        <w:rPr>
          <w:rFonts w:ascii="Calibri" w:hAnsi="Calibri" w:cs="Calibri"/>
        </w:rPr>
        <w:t xml:space="preserve">ked </w:t>
      </w:r>
      <w:r w:rsidR="00072610">
        <w:rPr>
          <w:rFonts w:ascii="Calibri" w:hAnsi="Calibri" w:cs="Calibri"/>
        </w:rPr>
        <w:t xml:space="preserve">toward </w:t>
      </w:r>
      <w:r w:rsidR="002323AA">
        <w:rPr>
          <w:rFonts w:ascii="Calibri" w:hAnsi="Calibri" w:cs="Calibri"/>
        </w:rPr>
        <w:t xml:space="preserve">an empty seat at a picnic table. </w:t>
      </w:r>
      <w:r w:rsidR="00C00F9A">
        <w:rPr>
          <w:rFonts w:ascii="Calibri" w:hAnsi="Calibri" w:cs="Calibri"/>
        </w:rPr>
        <w:t xml:space="preserve">Harris devoured </w:t>
      </w:r>
      <w:r w:rsidR="00C960B4">
        <w:rPr>
          <w:rFonts w:ascii="Calibri" w:hAnsi="Calibri" w:cs="Calibri"/>
        </w:rPr>
        <w:t>all</w:t>
      </w:r>
      <w:r w:rsidR="00C00F9A">
        <w:rPr>
          <w:rFonts w:ascii="Calibri" w:hAnsi="Calibri" w:cs="Calibri"/>
        </w:rPr>
        <w:t xml:space="preserve"> the food in less than </w:t>
      </w:r>
      <w:r w:rsidR="00C960B4">
        <w:rPr>
          <w:rFonts w:ascii="Calibri" w:hAnsi="Calibri" w:cs="Calibri"/>
        </w:rPr>
        <w:t>thirty</w:t>
      </w:r>
      <w:r w:rsidR="00C00F9A">
        <w:rPr>
          <w:rFonts w:ascii="Calibri" w:hAnsi="Calibri" w:cs="Calibri"/>
        </w:rPr>
        <w:t xml:space="preserve"> minutes</w:t>
      </w:r>
      <w:r w:rsidR="00C960B4">
        <w:rPr>
          <w:rFonts w:ascii="Calibri" w:hAnsi="Calibri" w:cs="Calibri"/>
        </w:rPr>
        <w:t xml:space="preserve"> and washed it all down with sweet tea. </w:t>
      </w:r>
      <w:r w:rsidR="00C302B3">
        <w:rPr>
          <w:rFonts w:ascii="Calibri" w:hAnsi="Calibri" w:cs="Calibri"/>
        </w:rPr>
        <w:t>He felt so much better now that he had a full stomach.</w:t>
      </w:r>
    </w:p>
    <w:p w14:paraId="4D08E39D" w14:textId="78AAD0C0" w:rsidR="00EC780F" w:rsidRDefault="00EC780F" w:rsidP="001A4422">
      <w:pPr>
        <w:spacing w:line="480" w:lineRule="auto"/>
        <w:ind w:firstLine="720"/>
        <w:rPr>
          <w:rFonts w:ascii="Calibri" w:hAnsi="Calibri" w:cs="Calibri"/>
        </w:rPr>
      </w:pPr>
      <w:r w:rsidRPr="1FD0627C">
        <w:rPr>
          <w:rFonts w:ascii="Calibri" w:hAnsi="Calibri" w:cs="Calibri"/>
        </w:rPr>
        <w:t xml:space="preserve">He met up with Major Casper Bruce </w:t>
      </w:r>
      <w:r w:rsidR="006C212F" w:rsidRPr="1FD0627C">
        <w:rPr>
          <w:rFonts w:ascii="Calibri" w:hAnsi="Calibri" w:cs="Calibri"/>
        </w:rPr>
        <w:t xml:space="preserve">afterward. Bruce then </w:t>
      </w:r>
      <w:r w:rsidR="00DE48A7" w:rsidRPr="1FD0627C">
        <w:rPr>
          <w:rFonts w:ascii="Calibri" w:hAnsi="Calibri" w:cs="Calibri"/>
        </w:rPr>
        <w:t>rode</w:t>
      </w:r>
      <w:r w:rsidR="006C212F" w:rsidRPr="1FD0627C">
        <w:rPr>
          <w:rFonts w:ascii="Calibri" w:hAnsi="Calibri" w:cs="Calibri"/>
        </w:rPr>
        <w:t xml:space="preserve"> them back to the helicopter pad.</w:t>
      </w:r>
      <w:r w:rsidR="00DE48A7" w:rsidRPr="1FD0627C">
        <w:rPr>
          <w:rFonts w:ascii="Calibri" w:hAnsi="Calibri" w:cs="Calibri"/>
        </w:rPr>
        <w:t xml:space="preserve"> They searched for </w:t>
      </w:r>
      <w:r w:rsidR="006F0968" w:rsidRPr="1FD0627C">
        <w:rPr>
          <w:rFonts w:ascii="Calibri" w:hAnsi="Calibri" w:cs="Calibri"/>
        </w:rPr>
        <w:t xml:space="preserve">several more hours for Dr. Fritz </w:t>
      </w:r>
      <w:r w:rsidR="007C4A81" w:rsidRPr="1FD0627C">
        <w:rPr>
          <w:rFonts w:ascii="Calibri" w:hAnsi="Calibri" w:cs="Calibri"/>
        </w:rPr>
        <w:t>Camargo but</w:t>
      </w:r>
      <w:r w:rsidR="006F0968" w:rsidRPr="1FD0627C">
        <w:rPr>
          <w:rFonts w:ascii="Calibri" w:hAnsi="Calibri" w:cs="Calibri"/>
        </w:rPr>
        <w:t xml:space="preserve"> found nothing. </w:t>
      </w:r>
      <w:r w:rsidR="007C4A81" w:rsidRPr="1FD0627C">
        <w:rPr>
          <w:rFonts w:ascii="Calibri" w:hAnsi="Calibri" w:cs="Calibri"/>
        </w:rPr>
        <w:t>Harris was losing hope.</w:t>
      </w:r>
      <w:r w:rsidR="006858B7" w:rsidRPr="1FD0627C">
        <w:rPr>
          <w:rFonts w:ascii="Calibri" w:hAnsi="Calibri" w:cs="Calibri"/>
        </w:rPr>
        <w:t xml:space="preserve"> Bruce assured Harris that the military would find Camargo, but it may take some time</w:t>
      </w:r>
      <w:r w:rsidR="00E84C88" w:rsidRPr="1FD0627C">
        <w:rPr>
          <w:rFonts w:ascii="Calibri" w:hAnsi="Calibri" w:cs="Calibri"/>
        </w:rPr>
        <w:t xml:space="preserve"> and that he was just going to have to be patient. </w:t>
      </w:r>
      <w:r w:rsidR="00B176C5" w:rsidRPr="1FD0627C">
        <w:rPr>
          <w:rFonts w:ascii="Calibri" w:hAnsi="Calibri" w:cs="Calibri"/>
        </w:rPr>
        <w:t>Harris nodded in agreement.</w:t>
      </w:r>
    </w:p>
    <w:p w14:paraId="74207335" w14:textId="29CBB196" w:rsidR="00E925DA" w:rsidRDefault="00DF7EDA" w:rsidP="00C302B3">
      <w:pPr>
        <w:spacing w:line="480" w:lineRule="auto"/>
        <w:ind w:firstLine="720"/>
        <w:rPr>
          <w:rFonts w:ascii="Calibri" w:hAnsi="Calibri" w:cs="Calibri"/>
        </w:rPr>
      </w:pPr>
      <w:r w:rsidRPr="22D893E5">
        <w:rPr>
          <w:rFonts w:ascii="Calibri" w:hAnsi="Calibri" w:cs="Calibri"/>
        </w:rPr>
        <w:t xml:space="preserve">It was </w:t>
      </w:r>
      <w:r w:rsidR="00F374E0" w:rsidRPr="22D893E5">
        <w:rPr>
          <w:rFonts w:ascii="Calibri" w:hAnsi="Calibri" w:cs="Calibri"/>
        </w:rPr>
        <w:t xml:space="preserve">now </w:t>
      </w:r>
      <w:r w:rsidR="0039164B" w:rsidRPr="22D893E5">
        <w:rPr>
          <w:rFonts w:ascii="Calibri" w:hAnsi="Calibri" w:cs="Calibri"/>
        </w:rPr>
        <w:t>7</w:t>
      </w:r>
      <w:r w:rsidRPr="22D893E5">
        <w:rPr>
          <w:rFonts w:ascii="Calibri" w:hAnsi="Calibri" w:cs="Calibri"/>
        </w:rPr>
        <w:t xml:space="preserve"> p.m.</w:t>
      </w:r>
      <w:r w:rsidR="00072610">
        <w:rPr>
          <w:rFonts w:ascii="Calibri" w:hAnsi="Calibri" w:cs="Calibri"/>
        </w:rPr>
        <w:t>,</w:t>
      </w:r>
      <w:r w:rsidRPr="22D893E5">
        <w:rPr>
          <w:rFonts w:ascii="Calibri" w:hAnsi="Calibri" w:cs="Calibri"/>
        </w:rPr>
        <w:t xml:space="preserve"> </w:t>
      </w:r>
      <w:r w:rsidR="00AB4873" w:rsidRPr="22D893E5">
        <w:rPr>
          <w:rFonts w:ascii="Calibri" w:hAnsi="Calibri" w:cs="Calibri"/>
        </w:rPr>
        <w:t>and in less than two hours</w:t>
      </w:r>
      <w:r w:rsidR="00072610">
        <w:rPr>
          <w:rFonts w:ascii="Calibri" w:hAnsi="Calibri" w:cs="Calibri"/>
        </w:rPr>
        <w:t>,</w:t>
      </w:r>
      <w:r w:rsidR="00645989" w:rsidRPr="22D893E5">
        <w:rPr>
          <w:rFonts w:ascii="Calibri" w:hAnsi="Calibri" w:cs="Calibri"/>
        </w:rPr>
        <w:t xml:space="preserve"> the sun would start setting. </w:t>
      </w:r>
      <w:r w:rsidR="00D42625" w:rsidRPr="22D893E5">
        <w:rPr>
          <w:rFonts w:ascii="Calibri" w:hAnsi="Calibri" w:cs="Calibri"/>
        </w:rPr>
        <w:t xml:space="preserve">Harris was staying </w:t>
      </w:r>
      <w:r w:rsidR="00084822" w:rsidRPr="22D893E5">
        <w:rPr>
          <w:rFonts w:ascii="Calibri" w:hAnsi="Calibri" w:cs="Calibri"/>
        </w:rPr>
        <w:t xml:space="preserve">in a hotel where some of the military officials and soldiers were staying. </w:t>
      </w:r>
      <w:r w:rsidR="00D24A9C" w:rsidRPr="22D893E5">
        <w:rPr>
          <w:rFonts w:ascii="Calibri" w:hAnsi="Calibri" w:cs="Calibri"/>
        </w:rPr>
        <w:t xml:space="preserve">The major promised him that they would protect him. </w:t>
      </w:r>
      <w:r w:rsidR="00A245F1" w:rsidRPr="22D893E5">
        <w:rPr>
          <w:rFonts w:ascii="Calibri" w:hAnsi="Calibri" w:cs="Calibri"/>
        </w:rPr>
        <w:t>Harris was so</w:t>
      </w:r>
      <w:r w:rsidR="008E71E0" w:rsidRPr="22D893E5">
        <w:rPr>
          <w:rFonts w:ascii="Calibri" w:hAnsi="Calibri" w:cs="Calibri"/>
        </w:rPr>
        <w:t xml:space="preserve"> grateful for their assistance</w:t>
      </w:r>
      <w:r w:rsidR="00FB7E1F" w:rsidRPr="22D893E5">
        <w:rPr>
          <w:rFonts w:ascii="Calibri" w:hAnsi="Calibri" w:cs="Calibri"/>
        </w:rPr>
        <w:t xml:space="preserve">. </w:t>
      </w:r>
    </w:p>
    <w:p w14:paraId="17683C4B" w14:textId="69A8004C" w:rsidR="002C622A" w:rsidRDefault="002C622A" w:rsidP="001B79A5">
      <w:pPr>
        <w:spacing w:line="480" w:lineRule="auto"/>
        <w:ind w:firstLine="720"/>
        <w:rPr>
          <w:rFonts w:ascii="Calibri" w:hAnsi="Calibri" w:cs="Calibri"/>
        </w:rPr>
      </w:pPr>
      <w:r>
        <w:rPr>
          <w:rFonts w:ascii="Calibri" w:hAnsi="Calibri" w:cs="Calibri"/>
        </w:rPr>
        <w:t xml:space="preserve">As soon as the helicopter landed, they </w:t>
      </w:r>
      <w:r w:rsidR="003A2C16">
        <w:rPr>
          <w:rFonts w:ascii="Calibri" w:hAnsi="Calibri" w:cs="Calibri"/>
        </w:rPr>
        <w:t xml:space="preserve">were </w:t>
      </w:r>
      <w:r w:rsidR="00DA72FA">
        <w:rPr>
          <w:rFonts w:ascii="Calibri" w:hAnsi="Calibri" w:cs="Calibri"/>
        </w:rPr>
        <w:t xml:space="preserve">greeted by a </w:t>
      </w:r>
      <w:r w:rsidR="005934A7">
        <w:rPr>
          <w:rFonts w:ascii="Calibri" w:hAnsi="Calibri" w:cs="Calibri"/>
        </w:rPr>
        <w:t xml:space="preserve">few </w:t>
      </w:r>
      <w:r w:rsidR="00DA72FA">
        <w:rPr>
          <w:rFonts w:ascii="Calibri" w:hAnsi="Calibri" w:cs="Calibri"/>
        </w:rPr>
        <w:t>soldier</w:t>
      </w:r>
      <w:r w:rsidR="005934A7">
        <w:rPr>
          <w:rFonts w:ascii="Calibri" w:hAnsi="Calibri" w:cs="Calibri"/>
        </w:rPr>
        <w:t>s</w:t>
      </w:r>
      <w:r w:rsidR="00DA72FA">
        <w:rPr>
          <w:rFonts w:ascii="Calibri" w:hAnsi="Calibri" w:cs="Calibri"/>
        </w:rPr>
        <w:t xml:space="preserve"> in </w:t>
      </w:r>
      <w:r w:rsidR="00D8097A">
        <w:rPr>
          <w:rFonts w:ascii="Calibri" w:hAnsi="Calibri" w:cs="Calibri"/>
        </w:rPr>
        <w:t>a jeep</w:t>
      </w:r>
      <w:r w:rsidR="003440FC">
        <w:rPr>
          <w:rFonts w:ascii="Calibri" w:hAnsi="Calibri" w:cs="Calibri"/>
        </w:rPr>
        <w:t xml:space="preserve"> that was</w:t>
      </w:r>
      <w:r w:rsidR="00072610">
        <w:rPr>
          <w:rFonts w:ascii="Calibri" w:hAnsi="Calibri" w:cs="Calibri"/>
        </w:rPr>
        <w:t xml:space="preserve"> </w:t>
      </w:r>
      <w:r w:rsidR="003440FC" w:rsidRPr="1FD0627C">
        <w:rPr>
          <w:rFonts w:ascii="Calibri" w:hAnsi="Calibri" w:cs="Calibri"/>
        </w:rPr>
        <w:t>followed by a tank</w:t>
      </w:r>
      <w:r w:rsidR="007056BC" w:rsidRPr="1FD0627C">
        <w:rPr>
          <w:rFonts w:ascii="Calibri" w:hAnsi="Calibri" w:cs="Calibri"/>
        </w:rPr>
        <w:t xml:space="preserve"> for their protection. </w:t>
      </w:r>
      <w:r w:rsidR="00A501E7" w:rsidRPr="1FD0627C">
        <w:rPr>
          <w:rFonts w:ascii="Calibri" w:hAnsi="Calibri" w:cs="Calibri"/>
        </w:rPr>
        <w:t xml:space="preserve">The faint sound of gunshots could still be heard from a distance. </w:t>
      </w:r>
      <w:r w:rsidR="006563AF" w:rsidRPr="1FD0627C">
        <w:rPr>
          <w:rFonts w:ascii="Calibri" w:hAnsi="Calibri" w:cs="Calibri"/>
        </w:rPr>
        <w:t>Harris knew they would be entering the war zone again to get to the hotel they were staying at.</w:t>
      </w:r>
      <w:r w:rsidR="00A52D27" w:rsidRPr="1FD0627C">
        <w:rPr>
          <w:rFonts w:ascii="Calibri" w:hAnsi="Calibri" w:cs="Calibri"/>
        </w:rPr>
        <w:t xml:space="preserve"> He thought his life was an absolute nightmare. </w:t>
      </w:r>
      <w:r w:rsidR="0094041B" w:rsidRPr="1FD0627C">
        <w:rPr>
          <w:rFonts w:ascii="Calibri" w:hAnsi="Calibri" w:cs="Calibri"/>
        </w:rPr>
        <w:t xml:space="preserve">Harris could not believe he was reliving this mess. </w:t>
      </w:r>
    </w:p>
    <w:p w14:paraId="13031D67" w14:textId="77AC33B3" w:rsidR="00CB2325" w:rsidRDefault="00555331" w:rsidP="22D893E5">
      <w:pPr>
        <w:spacing w:line="480" w:lineRule="auto"/>
        <w:ind w:firstLine="720"/>
        <w:rPr>
          <w:rFonts w:ascii="Calibri" w:hAnsi="Calibri" w:cs="Calibri"/>
        </w:rPr>
      </w:pPr>
      <w:r w:rsidRPr="22D893E5">
        <w:rPr>
          <w:rFonts w:ascii="Calibri" w:hAnsi="Calibri" w:cs="Calibri"/>
        </w:rPr>
        <w:t>The jeep began to move. It was a bumpy ride over there</w:t>
      </w:r>
      <w:r w:rsidR="00072610">
        <w:rPr>
          <w:rFonts w:ascii="Calibri" w:hAnsi="Calibri" w:cs="Calibri"/>
        </w:rPr>
        <w:t>,</w:t>
      </w:r>
      <w:r w:rsidRPr="22D893E5">
        <w:rPr>
          <w:rFonts w:ascii="Calibri" w:hAnsi="Calibri" w:cs="Calibri"/>
        </w:rPr>
        <w:t xml:space="preserve"> thanks to all the debris on the road. The road conditions were hazardous.</w:t>
      </w:r>
    </w:p>
    <w:p w14:paraId="2FC656B2" w14:textId="16A4578B" w:rsidR="0094041B" w:rsidRDefault="00555331" w:rsidP="00E06E63">
      <w:pPr>
        <w:spacing w:line="480" w:lineRule="auto"/>
        <w:ind w:firstLine="720"/>
        <w:rPr>
          <w:rFonts w:ascii="Calibri" w:hAnsi="Calibri" w:cs="Calibri"/>
        </w:rPr>
      </w:pPr>
      <w:r w:rsidRPr="1FD0627C">
        <w:rPr>
          <w:rFonts w:ascii="Calibri" w:hAnsi="Calibri" w:cs="Calibri"/>
        </w:rPr>
        <w:t>Harris dreaded seeing what lay</w:t>
      </w:r>
      <w:r w:rsidR="007231E6" w:rsidRPr="1FD0627C">
        <w:rPr>
          <w:rFonts w:ascii="Calibri" w:hAnsi="Calibri" w:cs="Calibri"/>
        </w:rPr>
        <w:t xml:space="preserve"> ahead of them. Sure enough, they</w:t>
      </w:r>
      <w:r w:rsidR="00CB2325" w:rsidRPr="1FD0627C">
        <w:rPr>
          <w:rFonts w:ascii="Calibri" w:hAnsi="Calibri" w:cs="Calibri"/>
        </w:rPr>
        <w:t xml:space="preserve"> </w:t>
      </w:r>
      <w:r w:rsidR="007231E6" w:rsidRPr="1FD0627C">
        <w:rPr>
          <w:rFonts w:ascii="Calibri" w:hAnsi="Calibri" w:cs="Calibri"/>
        </w:rPr>
        <w:t xml:space="preserve">encountered </w:t>
      </w:r>
      <w:r w:rsidR="00BB01CA" w:rsidRPr="1FD0627C">
        <w:rPr>
          <w:rFonts w:ascii="Calibri" w:hAnsi="Calibri" w:cs="Calibri"/>
        </w:rPr>
        <w:t xml:space="preserve">a couple of gruesome </w:t>
      </w:r>
      <w:r w:rsidR="00CB759B" w:rsidRPr="1FD0627C">
        <w:rPr>
          <w:rFonts w:ascii="Calibri" w:hAnsi="Calibri" w:cs="Calibri"/>
        </w:rPr>
        <w:t>Death Firm</w:t>
      </w:r>
      <w:r w:rsidR="00BB01CA" w:rsidRPr="1FD0627C">
        <w:rPr>
          <w:rFonts w:ascii="Calibri" w:hAnsi="Calibri" w:cs="Calibri"/>
        </w:rPr>
        <w:t xml:space="preserve">s. The </w:t>
      </w:r>
      <w:r w:rsidR="00CB759B" w:rsidRPr="1FD0627C">
        <w:rPr>
          <w:rFonts w:ascii="Calibri" w:hAnsi="Calibri" w:cs="Calibri"/>
        </w:rPr>
        <w:t>Death Firm</w:t>
      </w:r>
      <w:r w:rsidR="00BB01CA" w:rsidRPr="1FD0627C">
        <w:rPr>
          <w:rFonts w:ascii="Calibri" w:hAnsi="Calibri" w:cs="Calibri"/>
        </w:rPr>
        <w:t xml:space="preserve">s jumped out at them. The jeep swerved. </w:t>
      </w:r>
      <w:r w:rsidR="00725445" w:rsidRPr="1FD0627C">
        <w:rPr>
          <w:rFonts w:ascii="Calibri" w:hAnsi="Calibri" w:cs="Calibri"/>
        </w:rPr>
        <w:t xml:space="preserve">Some soldiers in the jeep turned around and started shooting at them. The </w:t>
      </w:r>
      <w:r w:rsidR="00CB759B" w:rsidRPr="1FD0627C">
        <w:rPr>
          <w:rFonts w:ascii="Calibri" w:hAnsi="Calibri" w:cs="Calibri"/>
        </w:rPr>
        <w:t>Death Firm</w:t>
      </w:r>
      <w:r w:rsidR="00725445" w:rsidRPr="1FD0627C">
        <w:rPr>
          <w:rFonts w:ascii="Calibri" w:hAnsi="Calibri" w:cs="Calibri"/>
        </w:rPr>
        <w:t>s shot back with</w:t>
      </w:r>
      <w:r w:rsidR="003E036D" w:rsidRPr="1FD0627C">
        <w:rPr>
          <w:rFonts w:ascii="Calibri" w:hAnsi="Calibri" w:cs="Calibri"/>
        </w:rPr>
        <w:t xml:space="preserve"> bullets coming out of their hands and </w:t>
      </w:r>
      <w:r w:rsidR="00E55F60" w:rsidRPr="1FD0627C">
        <w:rPr>
          <w:rFonts w:ascii="Calibri" w:hAnsi="Calibri" w:cs="Calibri"/>
        </w:rPr>
        <w:t xml:space="preserve">even tried to laser the soldiers with their eyes. The </w:t>
      </w:r>
      <w:r w:rsidR="00C82AD6" w:rsidRPr="1FD0627C">
        <w:rPr>
          <w:rFonts w:ascii="Calibri" w:hAnsi="Calibri" w:cs="Calibri"/>
        </w:rPr>
        <w:t xml:space="preserve">tank </w:t>
      </w:r>
      <w:r w:rsidR="00B9574E" w:rsidRPr="1FD0627C">
        <w:rPr>
          <w:rFonts w:ascii="Calibri" w:hAnsi="Calibri" w:cs="Calibri"/>
        </w:rPr>
        <w:t xml:space="preserve">shot </w:t>
      </w:r>
      <w:r w:rsidR="004B486E" w:rsidRPr="1FD0627C">
        <w:rPr>
          <w:rFonts w:ascii="Calibri" w:hAnsi="Calibri" w:cs="Calibri"/>
        </w:rPr>
        <w:t xml:space="preserve">both </w:t>
      </w:r>
      <w:r w:rsidR="00CB759B" w:rsidRPr="1FD0627C">
        <w:rPr>
          <w:rFonts w:ascii="Calibri" w:hAnsi="Calibri" w:cs="Calibri"/>
        </w:rPr>
        <w:t>Death Firm</w:t>
      </w:r>
      <w:r w:rsidR="004B486E" w:rsidRPr="1FD0627C">
        <w:rPr>
          <w:rFonts w:ascii="Calibri" w:hAnsi="Calibri" w:cs="Calibri"/>
        </w:rPr>
        <w:t xml:space="preserve">s repeatedly as soon as the jeep gave it a clear shot.  </w:t>
      </w:r>
      <w:r w:rsidR="00160579" w:rsidRPr="1FD0627C">
        <w:rPr>
          <w:rFonts w:ascii="Calibri" w:hAnsi="Calibri" w:cs="Calibri"/>
        </w:rPr>
        <w:t xml:space="preserve">Winter covered his ears as the shots were made. There was </w:t>
      </w:r>
      <w:r w:rsidR="00B67856" w:rsidRPr="1FD0627C">
        <w:rPr>
          <w:rFonts w:ascii="Calibri" w:hAnsi="Calibri" w:cs="Calibri"/>
        </w:rPr>
        <w:t xml:space="preserve">a </w:t>
      </w:r>
      <w:r w:rsidR="00160579" w:rsidRPr="1FD0627C">
        <w:rPr>
          <w:rFonts w:ascii="Calibri" w:hAnsi="Calibri" w:cs="Calibri"/>
        </w:rPr>
        <w:t xml:space="preserve">slight buzzing sound in his ears. </w:t>
      </w:r>
      <w:r w:rsidR="00B67856" w:rsidRPr="1FD0627C">
        <w:rPr>
          <w:rFonts w:ascii="Calibri" w:hAnsi="Calibri" w:cs="Calibri"/>
        </w:rPr>
        <w:t xml:space="preserve">The shots were so loud that he could not even think. </w:t>
      </w:r>
    </w:p>
    <w:p w14:paraId="0DC265B9" w14:textId="50E88816" w:rsidR="00D429A4" w:rsidRDefault="00D429A4" w:rsidP="00E06E63">
      <w:pPr>
        <w:spacing w:line="480" w:lineRule="auto"/>
        <w:ind w:firstLine="720"/>
        <w:rPr>
          <w:rFonts w:ascii="Calibri" w:hAnsi="Calibri" w:cs="Calibri"/>
        </w:rPr>
      </w:pPr>
      <w:r w:rsidRPr="1FD0627C">
        <w:rPr>
          <w:rFonts w:ascii="Calibri" w:hAnsi="Calibri" w:cs="Calibri"/>
        </w:rPr>
        <w:t xml:space="preserve">Once the </w:t>
      </w:r>
      <w:r w:rsidR="00CB759B" w:rsidRPr="1FD0627C">
        <w:rPr>
          <w:rFonts w:ascii="Calibri" w:hAnsi="Calibri" w:cs="Calibri"/>
        </w:rPr>
        <w:t>Death Firm</w:t>
      </w:r>
      <w:r w:rsidR="004E10D2" w:rsidRPr="1FD0627C">
        <w:rPr>
          <w:rFonts w:ascii="Calibri" w:hAnsi="Calibri" w:cs="Calibri"/>
        </w:rPr>
        <w:t>s were blasted away</w:t>
      </w:r>
      <w:r w:rsidR="007435F7" w:rsidRPr="1FD0627C">
        <w:rPr>
          <w:rFonts w:ascii="Calibri" w:hAnsi="Calibri" w:cs="Calibri"/>
        </w:rPr>
        <w:t>, chopped up, and burned</w:t>
      </w:r>
      <w:r w:rsidR="004E10D2" w:rsidRPr="1FD0627C">
        <w:rPr>
          <w:rFonts w:ascii="Calibri" w:hAnsi="Calibri" w:cs="Calibri"/>
        </w:rPr>
        <w:t xml:space="preserve">, </w:t>
      </w:r>
      <w:r w:rsidR="00AC36D4" w:rsidRPr="1FD0627C">
        <w:rPr>
          <w:rFonts w:ascii="Calibri" w:hAnsi="Calibri" w:cs="Calibri"/>
        </w:rPr>
        <w:t xml:space="preserve">they had a clear path the rest of the way to the hotel. </w:t>
      </w:r>
      <w:r w:rsidR="008E58F1" w:rsidRPr="1FD0627C">
        <w:rPr>
          <w:rFonts w:ascii="Calibri" w:hAnsi="Calibri" w:cs="Calibri"/>
        </w:rPr>
        <w:t xml:space="preserve">Harris ate a large meal before bundling </w:t>
      </w:r>
      <w:r w:rsidR="00A10CF0" w:rsidRPr="1FD0627C">
        <w:rPr>
          <w:rFonts w:ascii="Calibri" w:hAnsi="Calibri" w:cs="Calibri"/>
        </w:rPr>
        <w:t xml:space="preserve">himself </w:t>
      </w:r>
      <w:r w:rsidR="008E58F1" w:rsidRPr="1FD0627C">
        <w:rPr>
          <w:rFonts w:ascii="Calibri" w:hAnsi="Calibri" w:cs="Calibri"/>
        </w:rPr>
        <w:t xml:space="preserve">up under </w:t>
      </w:r>
      <w:r w:rsidR="00A10CF0" w:rsidRPr="1FD0627C">
        <w:rPr>
          <w:rFonts w:ascii="Calibri" w:hAnsi="Calibri" w:cs="Calibri"/>
        </w:rPr>
        <w:t>some</w:t>
      </w:r>
      <w:r w:rsidR="008E58F1" w:rsidRPr="1FD0627C">
        <w:rPr>
          <w:rFonts w:ascii="Calibri" w:hAnsi="Calibri" w:cs="Calibri"/>
        </w:rPr>
        <w:t xml:space="preserve"> blankets in </w:t>
      </w:r>
      <w:r w:rsidR="00A10CF0" w:rsidRPr="1FD0627C">
        <w:rPr>
          <w:rFonts w:ascii="Calibri" w:hAnsi="Calibri" w:cs="Calibri"/>
        </w:rPr>
        <w:t xml:space="preserve">his bed and watching the nightly news. </w:t>
      </w:r>
      <w:r w:rsidR="00C71116" w:rsidRPr="1FD0627C">
        <w:rPr>
          <w:rFonts w:ascii="Calibri" w:hAnsi="Calibri" w:cs="Calibri"/>
        </w:rPr>
        <w:t xml:space="preserve">He watched in horror as the </w:t>
      </w:r>
      <w:r w:rsidR="00CB759B" w:rsidRPr="1FD0627C">
        <w:rPr>
          <w:rFonts w:ascii="Calibri" w:hAnsi="Calibri" w:cs="Calibri"/>
        </w:rPr>
        <w:t>Death Firm</w:t>
      </w:r>
      <w:r w:rsidR="00C71116" w:rsidRPr="1FD0627C">
        <w:rPr>
          <w:rFonts w:ascii="Calibri" w:hAnsi="Calibri" w:cs="Calibri"/>
        </w:rPr>
        <w:t xml:space="preserve">s continued to cross the United States border. The Mexican authorities told reporters they had never seen anything like this in their country before. </w:t>
      </w:r>
      <w:r w:rsidR="0001364B" w:rsidRPr="1FD0627C">
        <w:rPr>
          <w:rFonts w:ascii="Calibri" w:hAnsi="Calibri" w:cs="Calibri"/>
        </w:rPr>
        <w:t xml:space="preserve">The Canadian Army was lined up all along the </w:t>
      </w:r>
      <w:r w:rsidR="00072610" w:rsidRPr="1FD0627C">
        <w:rPr>
          <w:rFonts w:ascii="Calibri" w:hAnsi="Calibri" w:cs="Calibri"/>
        </w:rPr>
        <w:t>Canad</w:t>
      </w:r>
      <w:r w:rsidR="00072610">
        <w:rPr>
          <w:rFonts w:ascii="Calibri" w:hAnsi="Calibri" w:cs="Calibri"/>
        </w:rPr>
        <w:t>ian</w:t>
      </w:r>
      <w:r w:rsidR="00072610" w:rsidRPr="1FD0627C">
        <w:rPr>
          <w:rFonts w:ascii="Calibri" w:hAnsi="Calibri" w:cs="Calibri"/>
        </w:rPr>
        <w:t xml:space="preserve"> </w:t>
      </w:r>
      <w:r w:rsidR="0001364B" w:rsidRPr="1FD0627C">
        <w:rPr>
          <w:rFonts w:ascii="Calibri" w:hAnsi="Calibri" w:cs="Calibri"/>
        </w:rPr>
        <w:t>border</w:t>
      </w:r>
      <w:r w:rsidR="00072610">
        <w:rPr>
          <w:rFonts w:ascii="Calibri" w:hAnsi="Calibri" w:cs="Calibri"/>
        </w:rPr>
        <w:t>,</w:t>
      </w:r>
      <w:r w:rsidR="0001364B" w:rsidRPr="1FD0627C">
        <w:rPr>
          <w:rFonts w:ascii="Calibri" w:hAnsi="Calibri" w:cs="Calibri"/>
        </w:rPr>
        <w:t xml:space="preserve"> </w:t>
      </w:r>
      <w:r w:rsidR="0015177F" w:rsidRPr="1FD0627C">
        <w:rPr>
          <w:rFonts w:ascii="Calibri" w:hAnsi="Calibri" w:cs="Calibri"/>
        </w:rPr>
        <w:t xml:space="preserve">trying to keep the </w:t>
      </w:r>
      <w:r w:rsidR="00CB759B" w:rsidRPr="1FD0627C">
        <w:rPr>
          <w:rFonts w:ascii="Calibri" w:hAnsi="Calibri" w:cs="Calibri"/>
        </w:rPr>
        <w:t>Death Firm</w:t>
      </w:r>
      <w:r w:rsidR="0015177F" w:rsidRPr="1FD0627C">
        <w:rPr>
          <w:rFonts w:ascii="Calibri" w:hAnsi="Calibri" w:cs="Calibri"/>
        </w:rPr>
        <w:t xml:space="preserve">s from entering the country. </w:t>
      </w:r>
      <w:r w:rsidR="003F30E9" w:rsidRPr="1FD0627C">
        <w:rPr>
          <w:rFonts w:ascii="Calibri" w:hAnsi="Calibri" w:cs="Calibri"/>
        </w:rPr>
        <w:t xml:space="preserve">There were reports of </w:t>
      </w:r>
      <w:r w:rsidR="00CB759B" w:rsidRPr="1FD0627C">
        <w:rPr>
          <w:rFonts w:ascii="Calibri" w:hAnsi="Calibri" w:cs="Calibri"/>
        </w:rPr>
        <w:t>Death Firm</w:t>
      </w:r>
      <w:r w:rsidR="003F30E9" w:rsidRPr="1FD0627C">
        <w:rPr>
          <w:rFonts w:ascii="Calibri" w:hAnsi="Calibri" w:cs="Calibri"/>
        </w:rPr>
        <w:t xml:space="preserve">s as far away as </w:t>
      </w:r>
      <w:r w:rsidR="001C704E" w:rsidRPr="1FD0627C">
        <w:rPr>
          <w:rFonts w:ascii="Calibri" w:hAnsi="Calibri" w:cs="Calibri"/>
        </w:rPr>
        <w:t xml:space="preserve">Australia. They were spreading further and further out of the United States. </w:t>
      </w:r>
      <w:r w:rsidR="002707B7" w:rsidRPr="1FD0627C">
        <w:rPr>
          <w:rFonts w:ascii="Calibri" w:hAnsi="Calibri" w:cs="Calibri"/>
        </w:rPr>
        <w:t xml:space="preserve">Nothing </w:t>
      </w:r>
      <w:r w:rsidR="00072610">
        <w:rPr>
          <w:rFonts w:ascii="Calibri" w:hAnsi="Calibri" w:cs="Calibri"/>
        </w:rPr>
        <w:t>was</w:t>
      </w:r>
      <w:r w:rsidR="002707B7" w:rsidRPr="1FD0627C">
        <w:rPr>
          <w:rFonts w:ascii="Calibri" w:hAnsi="Calibri" w:cs="Calibri"/>
        </w:rPr>
        <w:t xml:space="preserve"> stopping</w:t>
      </w:r>
      <w:r w:rsidR="006D637C" w:rsidRPr="1FD0627C">
        <w:rPr>
          <w:rFonts w:ascii="Calibri" w:hAnsi="Calibri" w:cs="Calibri"/>
        </w:rPr>
        <w:t xml:space="preserve"> them</w:t>
      </w:r>
      <w:r w:rsidR="002707B7" w:rsidRPr="1FD0627C">
        <w:rPr>
          <w:rFonts w:ascii="Calibri" w:hAnsi="Calibri" w:cs="Calibri"/>
        </w:rPr>
        <w:t xml:space="preserve">. </w:t>
      </w:r>
    </w:p>
    <w:p w14:paraId="5EC6F561" w14:textId="698C209B" w:rsidR="00203DAD" w:rsidRDefault="00B064B0" w:rsidP="00E06E63">
      <w:pPr>
        <w:spacing w:line="480" w:lineRule="auto"/>
        <w:ind w:firstLine="720"/>
        <w:rPr>
          <w:rFonts w:ascii="Calibri" w:hAnsi="Calibri" w:cs="Calibri"/>
        </w:rPr>
      </w:pPr>
      <w:r w:rsidRPr="22D893E5">
        <w:rPr>
          <w:rFonts w:ascii="Calibri" w:hAnsi="Calibri" w:cs="Calibri"/>
        </w:rPr>
        <w:t xml:space="preserve">Harris picked up his cell phone to see if Dr. Fritz Camargo had returned his phone call. </w:t>
      </w:r>
      <w:r w:rsidR="00AA7795" w:rsidRPr="22D893E5">
        <w:rPr>
          <w:rFonts w:ascii="Calibri" w:hAnsi="Calibri" w:cs="Calibri"/>
        </w:rPr>
        <w:t xml:space="preserve">Just as he expected, Camargo had not. Then it hit him. The police could track him down through his phone. </w:t>
      </w:r>
      <w:r w:rsidR="001E2ACD" w:rsidRPr="22D893E5">
        <w:rPr>
          <w:rFonts w:ascii="Calibri" w:hAnsi="Calibri" w:cs="Calibri"/>
        </w:rPr>
        <w:t>Harris couldn’t figure out why he and the major had not thought of that before.</w:t>
      </w:r>
      <w:r w:rsidR="00C24EF5" w:rsidRPr="22D893E5">
        <w:rPr>
          <w:rFonts w:ascii="Calibri" w:hAnsi="Calibri" w:cs="Calibri"/>
        </w:rPr>
        <w:t xml:space="preserve"> He </w:t>
      </w:r>
      <w:r w:rsidR="003D689C" w:rsidRPr="22D893E5">
        <w:rPr>
          <w:rFonts w:ascii="Calibri" w:hAnsi="Calibri" w:cs="Calibri"/>
        </w:rPr>
        <w:t xml:space="preserve">told </w:t>
      </w:r>
      <w:r w:rsidR="00C24EF5" w:rsidRPr="22D893E5">
        <w:rPr>
          <w:rFonts w:ascii="Calibri" w:hAnsi="Calibri" w:cs="Calibri"/>
        </w:rPr>
        <w:t>Major Casper Bruce</w:t>
      </w:r>
      <w:r w:rsidR="00F77D72" w:rsidRPr="22D893E5">
        <w:rPr>
          <w:rFonts w:ascii="Calibri" w:hAnsi="Calibri" w:cs="Calibri"/>
        </w:rPr>
        <w:t xml:space="preserve"> first to present the idea to him before calling law enforcement. They would certainly find Camargo now.</w:t>
      </w:r>
      <w:r w:rsidR="00642F9C" w:rsidRPr="22D893E5">
        <w:rPr>
          <w:rFonts w:ascii="Calibri" w:hAnsi="Calibri" w:cs="Calibri"/>
        </w:rPr>
        <w:t xml:space="preserve"> A ray of hope shined upon him. </w:t>
      </w:r>
    </w:p>
    <w:p w14:paraId="02A4EE00" w14:textId="4A9F91B5" w:rsidR="00A1244E" w:rsidRDefault="00A1244E" w:rsidP="00E06E63">
      <w:pPr>
        <w:spacing w:line="480" w:lineRule="auto"/>
        <w:ind w:firstLine="720"/>
        <w:rPr>
          <w:rFonts w:ascii="Calibri" w:hAnsi="Calibri" w:cs="Calibri"/>
        </w:rPr>
      </w:pPr>
      <w:r>
        <w:rPr>
          <w:rFonts w:ascii="Calibri" w:hAnsi="Calibri" w:cs="Calibri"/>
        </w:rPr>
        <w:t>“Camargo, we got you now,” Harris s</w:t>
      </w:r>
      <w:r w:rsidR="004A6762">
        <w:rPr>
          <w:rFonts w:ascii="Calibri" w:hAnsi="Calibri" w:cs="Calibri"/>
        </w:rPr>
        <w:t xml:space="preserve">aid. </w:t>
      </w:r>
    </w:p>
    <w:p w14:paraId="58D88E88" w14:textId="00019BE0" w:rsidR="00B76D09" w:rsidRDefault="00123BAB" w:rsidP="00E06E63">
      <w:pPr>
        <w:spacing w:line="480" w:lineRule="auto"/>
        <w:ind w:firstLine="720"/>
        <w:rPr>
          <w:rFonts w:ascii="Calibri" w:hAnsi="Calibri" w:cs="Calibri"/>
        </w:rPr>
      </w:pPr>
      <w:r w:rsidRPr="001B79A5">
        <w:rPr>
          <w:rFonts w:ascii="Calibri" w:hAnsi="Calibri" w:cs="Calibri"/>
          <w:i/>
          <w:iCs/>
        </w:rPr>
        <w:t xml:space="preserve">It </w:t>
      </w:r>
      <w:r w:rsidR="00072610" w:rsidRPr="001B79A5">
        <w:rPr>
          <w:rFonts w:ascii="Calibri" w:hAnsi="Calibri" w:cs="Calibri"/>
          <w:i/>
          <w:iCs/>
        </w:rPr>
        <w:t xml:space="preserve">is </w:t>
      </w:r>
      <w:r w:rsidRPr="001B79A5">
        <w:rPr>
          <w:rFonts w:ascii="Calibri" w:hAnsi="Calibri" w:cs="Calibri"/>
          <w:i/>
          <w:iCs/>
        </w:rPr>
        <w:t xml:space="preserve">a good thing that </w:t>
      </w:r>
      <w:r w:rsidR="00072610" w:rsidRPr="001B79A5">
        <w:rPr>
          <w:rFonts w:ascii="Calibri" w:hAnsi="Calibri" w:cs="Calibri"/>
          <w:i/>
          <w:iCs/>
        </w:rPr>
        <w:t xml:space="preserve">I </w:t>
      </w:r>
      <w:r w:rsidRPr="001B79A5">
        <w:rPr>
          <w:rFonts w:ascii="Calibri" w:hAnsi="Calibri" w:cs="Calibri"/>
          <w:i/>
          <w:iCs/>
        </w:rPr>
        <w:t>kept Camargo’s phone number</w:t>
      </w:r>
      <w:r w:rsidR="00015108" w:rsidRPr="001B79A5">
        <w:rPr>
          <w:rFonts w:ascii="Calibri" w:hAnsi="Calibri" w:cs="Calibri"/>
          <w:i/>
          <w:iCs/>
        </w:rPr>
        <w:t>,</w:t>
      </w:r>
      <w:r w:rsidR="00015108" w:rsidRPr="22D893E5">
        <w:rPr>
          <w:rFonts w:ascii="Calibri" w:hAnsi="Calibri" w:cs="Calibri"/>
        </w:rPr>
        <w:t xml:space="preserve"> he thought. </w:t>
      </w:r>
      <w:r w:rsidR="005F43AF" w:rsidRPr="22D893E5">
        <w:rPr>
          <w:rFonts w:ascii="Calibri" w:hAnsi="Calibri" w:cs="Calibri"/>
        </w:rPr>
        <w:t xml:space="preserve">Harris then thought about trying to reach out to him again. </w:t>
      </w:r>
      <w:r w:rsidR="00921A39" w:rsidRPr="22D893E5">
        <w:rPr>
          <w:rFonts w:ascii="Calibri" w:hAnsi="Calibri" w:cs="Calibri"/>
        </w:rPr>
        <w:t xml:space="preserve">Camargo might feel more comfortable getting back with him if he texted him instead. Harris </w:t>
      </w:r>
      <w:r w:rsidR="003954FD" w:rsidRPr="22D893E5">
        <w:rPr>
          <w:rFonts w:ascii="Calibri" w:hAnsi="Calibri" w:cs="Calibri"/>
        </w:rPr>
        <w:t xml:space="preserve">quickly </w:t>
      </w:r>
      <w:r w:rsidR="0054591D" w:rsidRPr="22D893E5">
        <w:rPr>
          <w:rFonts w:ascii="Calibri" w:hAnsi="Calibri" w:cs="Calibri"/>
        </w:rPr>
        <w:t xml:space="preserve">dialed Camargo’s phone number to send him a message. </w:t>
      </w:r>
    </w:p>
    <w:p w14:paraId="4C24D50E" w14:textId="569ECF23" w:rsidR="00D90D7E" w:rsidRDefault="000337AE" w:rsidP="001B79A5">
      <w:pPr>
        <w:spacing w:line="480" w:lineRule="auto"/>
        <w:ind w:firstLine="720"/>
        <w:rPr>
          <w:rFonts w:ascii="Calibri" w:hAnsi="Calibri" w:cs="Calibri"/>
        </w:rPr>
      </w:pPr>
      <w:r>
        <w:rPr>
          <w:rFonts w:ascii="Calibri" w:hAnsi="Calibri" w:cs="Calibri"/>
        </w:rPr>
        <w:t xml:space="preserve">The message was too long, so he had to break it up into two text messages. </w:t>
      </w:r>
      <w:r w:rsidR="00D90D7E">
        <w:rPr>
          <w:rFonts w:ascii="Calibri" w:hAnsi="Calibri" w:cs="Calibri"/>
        </w:rPr>
        <w:t>He texted the following:</w:t>
      </w:r>
    </w:p>
    <w:p w14:paraId="2D262576" w14:textId="46C958C3" w:rsidR="004D1066" w:rsidRPr="001B79A5" w:rsidRDefault="003D6022" w:rsidP="00170A45">
      <w:pPr>
        <w:spacing w:line="480" w:lineRule="auto"/>
        <w:ind w:left="720" w:firstLine="720"/>
        <w:rPr>
          <w:rFonts w:ascii="Calibri" w:hAnsi="Calibri" w:cs="Calibri"/>
          <w:i/>
          <w:iCs/>
        </w:rPr>
      </w:pPr>
      <w:r w:rsidRPr="001B79A5">
        <w:rPr>
          <w:rFonts w:ascii="Calibri" w:hAnsi="Calibri" w:cs="Calibri"/>
          <w:i/>
          <w:iCs/>
        </w:rPr>
        <w:t>Camargo, I know we have</w:t>
      </w:r>
      <w:r w:rsidR="00D445B9" w:rsidRPr="001B79A5">
        <w:rPr>
          <w:rFonts w:ascii="Calibri" w:hAnsi="Calibri" w:cs="Calibri"/>
          <w:i/>
          <w:iCs/>
        </w:rPr>
        <w:t xml:space="preserve"> not</w:t>
      </w:r>
      <w:r w:rsidRPr="001B79A5">
        <w:rPr>
          <w:rFonts w:ascii="Calibri" w:hAnsi="Calibri" w:cs="Calibri"/>
          <w:i/>
          <w:iCs/>
        </w:rPr>
        <w:t xml:space="preserve"> been on the best of </w:t>
      </w:r>
      <w:r w:rsidR="00D445B9" w:rsidRPr="001B79A5">
        <w:rPr>
          <w:rFonts w:ascii="Calibri" w:hAnsi="Calibri" w:cs="Calibri"/>
          <w:i/>
          <w:iCs/>
        </w:rPr>
        <w:t>terms,</w:t>
      </w:r>
      <w:r w:rsidRPr="001B79A5">
        <w:rPr>
          <w:rFonts w:ascii="Calibri" w:hAnsi="Calibri" w:cs="Calibri"/>
          <w:i/>
          <w:iCs/>
        </w:rPr>
        <w:t xml:space="preserve"> but this is extremely important.</w:t>
      </w:r>
      <w:r w:rsidR="00D445B9" w:rsidRPr="001B79A5">
        <w:rPr>
          <w:rFonts w:ascii="Calibri" w:hAnsi="Calibri" w:cs="Calibri"/>
          <w:i/>
          <w:iCs/>
        </w:rPr>
        <w:t xml:space="preserve"> You must </w:t>
      </w:r>
      <w:r w:rsidR="00E471A7" w:rsidRPr="001B79A5">
        <w:rPr>
          <w:rFonts w:ascii="Calibri" w:hAnsi="Calibri" w:cs="Calibri"/>
          <w:i/>
          <w:iCs/>
        </w:rPr>
        <w:t xml:space="preserve">stop the </w:t>
      </w:r>
      <w:r w:rsidR="00CB759B" w:rsidRPr="001B79A5">
        <w:rPr>
          <w:rFonts w:ascii="Calibri" w:hAnsi="Calibri" w:cs="Calibri"/>
          <w:i/>
          <w:iCs/>
        </w:rPr>
        <w:t>Death Firm</w:t>
      </w:r>
      <w:r w:rsidR="00E471A7" w:rsidRPr="001B79A5">
        <w:rPr>
          <w:rFonts w:ascii="Calibri" w:hAnsi="Calibri" w:cs="Calibri"/>
          <w:i/>
          <w:iCs/>
        </w:rPr>
        <w:t xml:space="preserve">s from attacking innocent lives. There must be some part of you telling you that this is wrong. </w:t>
      </w:r>
      <w:r w:rsidR="00D90D7E" w:rsidRPr="001B79A5">
        <w:rPr>
          <w:rFonts w:ascii="Calibri" w:hAnsi="Calibri" w:cs="Calibri"/>
          <w:i/>
          <w:iCs/>
        </w:rPr>
        <w:t xml:space="preserve">This can’t be what your original intent was in creating the </w:t>
      </w:r>
      <w:r w:rsidR="00CB759B" w:rsidRPr="001B79A5">
        <w:rPr>
          <w:rFonts w:ascii="Calibri" w:hAnsi="Calibri" w:cs="Calibri"/>
          <w:i/>
          <w:iCs/>
        </w:rPr>
        <w:t>Death Firm</w:t>
      </w:r>
      <w:r w:rsidR="00D90D7E" w:rsidRPr="001B79A5">
        <w:rPr>
          <w:rFonts w:ascii="Calibri" w:hAnsi="Calibri" w:cs="Calibri"/>
          <w:i/>
          <w:iCs/>
        </w:rPr>
        <w:t>s.</w:t>
      </w:r>
      <w:r w:rsidR="00EA1F60" w:rsidRPr="001B79A5">
        <w:rPr>
          <w:rFonts w:ascii="Calibri" w:hAnsi="Calibri" w:cs="Calibri"/>
          <w:i/>
          <w:iCs/>
        </w:rPr>
        <w:t xml:space="preserve"> </w:t>
      </w:r>
      <w:r w:rsidR="00A040B9" w:rsidRPr="001B79A5">
        <w:rPr>
          <w:rFonts w:ascii="Calibri" w:hAnsi="Calibri" w:cs="Calibri"/>
          <w:i/>
          <w:iCs/>
        </w:rPr>
        <w:t xml:space="preserve">If this is about getting recognition for your work and losing your job, we can work this out. </w:t>
      </w:r>
      <w:r w:rsidR="00FB1DC1" w:rsidRPr="001B79A5">
        <w:rPr>
          <w:rFonts w:ascii="Calibri" w:hAnsi="Calibri" w:cs="Calibri"/>
          <w:i/>
          <w:iCs/>
        </w:rPr>
        <w:t xml:space="preserve">It’s very impressive that you were able to figure out a way to </w:t>
      </w:r>
      <w:r w:rsidR="007C607F" w:rsidRPr="001B79A5">
        <w:rPr>
          <w:rFonts w:ascii="Calibri" w:hAnsi="Calibri" w:cs="Calibri"/>
          <w:i/>
          <w:iCs/>
        </w:rPr>
        <w:t xml:space="preserve">control them. </w:t>
      </w:r>
      <w:r w:rsidR="00FF265E" w:rsidRPr="001B79A5">
        <w:rPr>
          <w:rFonts w:ascii="Calibri" w:hAnsi="Calibri" w:cs="Calibri"/>
          <w:i/>
          <w:iCs/>
        </w:rPr>
        <w:t xml:space="preserve">This can be extremely beneficial </w:t>
      </w:r>
      <w:r w:rsidR="00386552" w:rsidRPr="001B79A5">
        <w:rPr>
          <w:rFonts w:ascii="Calibri" w:hAnsi="Calibri" w:cs="Calibri"/>
          <w:i/>
          <w:iCs/>
        </w:rPr>
        <w:t xml:space="preserve">for the military. </w:t>
      </w:r>
      <w:r w:rsidR="00CE4A17" w:rsidRPr="001B79A5">
        <w:rPr>
          <w:rFonts w:ascii="Calibri" w:hAnsi="Calibri" w:cs="Calibri"/>
          <w:i/>
          <w:iCs/>
        </w:rPr>
        <w:t>Please get back with us. This is extremely important.</w:t>
      </w:r>
    </w:p>
    <w:p w14:paraId="6536E762" w14:textId="2B77DC09" w:rsidR="006141CE" w:rsidRPr="001B79A5" w:rsidRDefault="008D66CE" w:rsidP="00170A45">
      <w:pPr>
        <w:spacing w:line="480" w:lineRule="auto"/>
        <w:ind w:left="720" w:firstLine="720"/>
        <w:rPr>
          <w:rFonts w:ascii="Calibri" w:hAnsi="Calibri" w:cs="Calibri"/>
          <w:i/>
          <w:iCs/>
        </w:rPr>
      </w:pPr>
      <w:r w:rsidRPr="001B79A5">
        <w:rPr>
          <w:rFonts w:ascii="Calibri" w:hAnsi="Calibri" w:cs="Calibri"/>
          <w:i/>
          <w:iCs/>
        </w:rPr>
        <w:t>Thanks, Winter Harris</w:t>
      </w:r>
    </w:p>
    <w:p w14:paraId="6B23A565" w14:textId="58C58D08" w:rsidR="00FD7353" w:rsidRDefault="00664AAC" w:rsidP="001B79A5">
      <w:pPr>
        <w:spacing w:line="480" w:lineRule="auto"/>
        <w:ind w:firstLine="720"/>
        <w:rPr>
          <w:rFonts w:ascii="Calibri" w:hAnsi="Calibri" w:cs="Calibri"/>
        </w:rPr>
      </w:pPr>
      <w:r w:rsidRPr="1FD0627C">
        <w:rPr>
          <w:rFonts w:ascii="Calibri" w:hAnsi="Calibri" w:cs="Calibri"/>
        </w:rPr>
        <w:t xml:space="preserve">Harris pressed the </w:t>
      </w:r>
      <w:r w:rsidR="00072610">
        <w:rPr>
          <w:rFonts w:ascii="Calibri" w:hAnsi="Calibri" w:cs="Calibri"/>
        </w:rPr>
        <w:t>send</w:t>
      </w:r>
      <w:r w:rsidR="00072610" w:rsidRPr="1FD0627C">
        <w:rPr>
          <w:rFonts w:ascii="Calibri" w:hAnsi="Calibri" w:cs="Calibri"/>
        </w:rPr>
        <w:t xml:space="preserve"> </w:t>
      </w:r>
      <w:r w:rsidRPr="1FD0627C">
        <w:rPr>
          <w:rFonts w:ascii="Calibri" w:hAnsi="Calibri" w:cs="Calibri"/>
        </w:rPr>
        <w:t xml:space="preserve">button. He </w:t>
      </w:r>
      <w:r w:rsidR="00E854A5" w:rsidRPr="1FD0627C">
        <w:rPr>
          <w:rFonts w:ascii="Calibri" w:hAnsi="Calibri" w:cs="Calibri"/>
        </w:rPr>
        <w:t>kept</w:t>
      </w:r>
      <w:r w:rsidRPr="1FD0627C">
        <w:rPr>
          <w:rFonts w:ascii="Calibri" w:hAnsi="Calibri" w:cs="Calibri"/>
        </w:rPr>
        <w:t xml:space="preserve"> hoping to put some sense into Camargo and persuade him to do the right thing before it was too late. He put his phone away when he realized they were approaching the hotel. </w:t>
      </w:r>
      <w:r w:rsidR="00FD7353" w:rsidRPr="1FD0627C">
        <w:rPr>
          <w:rFonts w:ascii="Calibri" w:hAnsi="Calibri" w:cs="Calibri"/>
        </w:rPr>
        <w:t xml:space="preserve">As soon as the vehicle stopped, he </w:t>
      </w:r>
      <w:r w:rsidR="009775BF" w:rsidRPr="1FD0627C">
        <w:rPr>
          <w:rFonts w:ascii="Calibri" w:hAnsi="Calibri" w:cs="Calibri"/>
        </w:rPr>
        <w:t>hopped out of the jeep and quickly made his way to his room. He took a shower</w:t>
      </w:r>
      <w:r w:rsidR="00736963" w:rsidRPr="1FD0627C">
        <w:rPr>
          <w:rFonts w:ascii="Calibri" w:hAnsi="Calibri" w:cs="Calibri"/>
        </w:rPr>
        <w:t xml:space="preserve">, put on some clean clothes, and ordered some food to be sent up to the </w:t>
      </w:r>
      <w:r w:rsidR="00736963" w:rsidRPr="00072610">
        <w:rPr>
          <w:rFonts w:ascii="Calibri" w:hAnsi="Calibri" w:cs="Calibri"/>
        </w:rPr>
        <w:t>room</w:t>
      </w:r>
      <w:r w:rsidR="00736963" w:rsidRPr="1FD0627C">
        <w:rPr>
          <w:rFonts w:ascii="Calibri" w:hAnsi="Calibri" w:cs="Calibri"/>
        </w:rPr>
        <w:t xml:space="preserve">. </w:t>
      </w:r>
    </w:p>
    <w:p w14:paraId="19E51C5F" w14:textId="3398B1CD" w:rsidR="00C721F5" w:rsidRDefault="00630F37" w:rsidP="001B79A5">
      <w:pPr>
        <w:spacing w:line="480" w:lineRule="auto"/>
        <w:ind w:firstLine="720"/>
        <w:rPr>
          <w:rFonts w:ascii="Calibri" w:hAnsi="Calibri" w:cs="Calibri"/>
        </w:rPr>
      </w:pPr>
      <w:r w:rsidRPr="22D893E5">
        <w:rPr>
          <w:rFonts w:ascii="Calibri" w:hAnsi="Calibri" w:cs="Calibri"/>
        </w:rPr>
        <w:t xml:space="preserve">Harris would </w:t>
      </w:r>
      <w:r w:rsidR="00284B8B" w:rsidRPr="22D893E5">
        <w:rPr>
          <w:rFonts w:ascii="Calibri" w:hAnsi="Calibri" w:cs="Calibri"/>
        </w:rPr>
        <w:t>continue checking his phone throughout the night</w:t>
      </w:r>
      <w:r w:rsidR="00EE3816" w:rsidRPr="22D893E5">
        <w:rPr>
          <w:rFonts w:ascii="Calibri" w:hAnsi="Calibri" w:cs="Calibri"/>
        </w:rPr>
        <w:t xml:space="preserve">, eagerly </w:t>
      </w:r>
      <w:r w:rsidR="00E31E0C" w:rsidRPr="22D893E5">
        <w:rPr>
          <w:rFonts w:ascii="Calibri" w:hAnsi="Calibri" w:cs="Calibri"/>
        </w:rPr>
        <w:t>waiting</w:t>
      </w:r>
      <w:r w:rsidR="00EE3816" w:rsidRPr="22D893E5">
        <w:rPr>
          <w:rFonts w:ascii="Calibri" w:hAnsi="Calibri" w:cs="Calibri"/>
        </w:rPr>
        <w:t xml:space="preserve"> for a response from Camargo. </w:t>
      </w:r>
      <w:r w:rsidR="00E31E0C" w:rsidRPr="22D893E5">
        <w:rPr>
          <w:rFonts w:ascii="Calibri" w:hAnsi="Calibri" w:cs="Calibri"/>
        </w:rPr>
        <w:t xml:space="preserve">It wasn’t until the following morning that he would hear a ding from his cell phone. </w:t>
      </w:r>
      <w:r w:rsidR="002836A9" w:rsidRPr="22D893E5">
        <w:rPr>
          <w:rFonts w:ascii="Calibri" w:hAnsi="Calibri" w:cs="Calibri"/>
        </w:rPr>
        <w:t xml:space="preserve">He felt an unusual high </w:t>
      </w:r>
      <w:r w:rsidR="003A2F42" w:rsidRPr="22D893E5">
        <w:rPr>
          <w:rFonts w:ascii="Calibri" w:hAnsi="Calibri" w:cs="Calibri"/>
        </w:rPr>
        <w:t xml:space="preserve">as soon as he saw that it was from Camargo. </w:t>
      </w:r>
    </w:p>
    <w:p w14:paraId="03E9CE88" w14:textId="07C770A0" w:rsidR="00FC7CA2" w:rsidRDefault="00FC7CA2" w:rsidP="001B79A5">
      <w:pPr>
        <w:spacing w:line="480" w:lineRule="auto"/>
        <w:ind w:firstLine="720"/>
        <w:rPr>
          <w:rFonts w:ascii="Calibri" w:hAnsi="Calibri" w:cs="Calibri"/>
        </w:rPr>
      </w:pPr>
      <w:r>
        <w:rPr>
          <w:rFonts w:ascii="Calibri" w:hAnsi="Calibri" w:cs="Calibri"/>
        </w:rPr>
        <w:t>Camargo texted back the following:</w:t>
      </w:r>
    </w:p>
    <w:p w14:paraId="33BAD66E" w14:textId="45BBFED9" w:rsidR="003A2F42" w:rsidRPr="001B79A5" w:rsidRDefault="00FF64DD" w:rsidP="001B79A5">
      <w:pPr>
        <w:spacing w:line="480" w:lineRule="auto"/>
        <w:ind w:firstLine="720"/>
        <w:rPr>
          <w:rFonts w:ascii="Calibri" w:hAnsi="Calibri" w:cs="Calibri"/>
          <w:i/>
          <w:iCs/>
        </w:rPr>
      </w:pPr>
      <w:r w:rsidRPr="001B79A5">
        <w:rPr>
          <w:rFonts w:ascii="Calibri" w:hAnsi="Calibri" w:cs="Calibri"/>
          <w:i/>
          <w:iCs/>
        </w:rPr>
        <w:t xml:space="preserve">You must think that I am </w:t>
      </w:r>
      <w:r w:rsidR="00A64DBE" w:rsidRPr="001B79A5">
        <w:rPr>
          <w:rFonts w:ascii="Calibri" w:hAnsi="Calibri" w:cs="Calibri"/>
          <w:i/>
          <w:iCs/>
        </w:rPr>
        <w:t>an</w:t>
      </w:r>
      <w:r w:rsidRPr="001B79A5">
        <w:rPr>
          <w:rFonts w:ascii="Calibri" w:hAnsi="Calibri" w:cs="Calibri"/>
          <w:i/>
          <w:iCs/>
        </w:rPr>
        <w:t xml:space="preserve"> idiot</w:t>
      </w:r>
      <w:r w:rsidR="003C5BD0" w:rsidRPr="001B79A5">
        <w:rPr>
          <w:rFonts w:ascii="Calibri" w:hAnsi="Calibri" w:cs="Calibri"/>
          <w:i/>
          <w:iCs/>
        </w:rPr>
        <w:t>.</w:t>
      </w:r>
      <w:r w:rsidR="00031282" w:rsidRPr="001B79A5">
        <w:rPr>
          <w:rFonts w:ascii="Calibri" w:hAnsi="Calibri" w:cs="Calibri"/>
          <w:i/>
          <w:iCs/>
        </w:rPr>
        <w:t xml:space="preserve"> </w:t>
      </w:r>
      <w:r w:rsidR="00A64DBE" w:rsidRPr="001B79A5">
        <w:rPr>
          <w:rFonts w:ascii="Calibri" w:hAnsi="Calibri" w:cs="Calibri"/>
          <w:i/>
          <w:iCs/>
        </w:rPr>
        <w:t xml:space="preserve">I know what you are up </w:t>
      </w:r>
      <w:r w:rsidR="00CC76BE" w:rsidRPr="001B79A5">
        <w:rPr>
          <w:rFonts w:ascii="Calibri" w:hAnsi="Calibri" w:cs="Calibri"/>
          <w:i/>
          <w:iCs/>
        </w:rPr>
        <w:t>to,</w:t>
      </w:r>
      <w:r w:rsidR="00A64DBE" w:rsidRPr="001B79A5">
        <w:rPr>
          <w:rFonts w:ascii="Calibri" w:hAnsi="Calibri" w:cs="Calibri"/>
          <w:i/>
          <w:iCs/>
        </w:rPr>
        <w:t xml:space="preserve"> and I am not </w:t>
      </w:r>
      <w:r w:rsidR="00E214BD" w:rsidRPr="001B79A5">
        <w:rPr>
          <w:rFonts w:ascii="Calibri" w:hAnsi="Calibri" w:cs="Calibri"/>
          <w:i/>
          <w:iCs/>
        </w:rPr>
        <w:t xml:space="preserve">going to make it easy for you. </w:t>
      </w:r>
      <w:r w:rsidR="003C7A5E" w:rsidRPr="001B79A5">
        <w:rPr>
          <w:rFonts w:ascii="Calibri" w:hAnsi="Calibri" w:cs="Calibri"/>
          <w:i/>
          <w:iCs/>
        </w:rPr>
        <w:t xml:space="preserve">I will make sure that you don’t find me. </w:t>
      </w:r>
      <w:r w:rsidR="007D175A" w:rsidRPr="001B79A5">
        <w:rPr>
          <w:rFonts w:ascii="Calibri" w:hAnsi="Calibri" w:cs="Calibri"/>
          <w:i/>
          <w:iCs/>
        </w:rPr>
        <w:t>I am getting rid of this phone so there won’t be a way for you to get ahold of me</w:t>
      </w:r>
      <w:r w:rsidR="007E7558" w:rsidRPr="001B79A5">
        <w:rPr>
          <w:rFonts w:ascii="Calibri" w:hAnsi="Calibri" w:cs="Calibri"/>
          <w:i/>
          <w:iCs/>
        </w:rPr>
        <w:t xml:space="preserve"> or track me down after this text.</w:t>
      </w:r>
    </w:p>
    <w:p w14:paraId="2877833D" w14:textId="582CB47B" w:rsidR="006A506B" w:rsidRDefault="00ED2E60" w:rsidP="001B79A5">
      <w:pPr>
        <w:spacing w:line="480" w:lineRule="auto"/>
        <w:ind w:firstLine="720"/>
        <w:rPr>
          <w:rFonts w:ascii="Calibri" w:hAnsi="Calibri" w:cs="Calibri"/>
        </w:rPr>
      </w:pPr>
      <w:r>
        <w:rPr>
          <w:rFonts w:ascii="Calibri" w:hAnsi="Calibri" w:cs="Calibri"/>
        </w:rPr>
        <w:t xml:space="preserve">Harris grew frustrated. </w:t>
      </w:r>
      <w:r w:rsidR="009E1276">
        <w:rPr>
          <w:rFonts w:ascii="Calibri" w:hAnsi="Calibri" w:cs="Calibri"/>
        </w:rPr>
        <w:t xml:space="preserve">How was he going to reach out to him </w:t>
      </w:r>
      <w:r w:rsidR="0042252B">
        <w:rPr>
          <w:rFonts w:ascii="Calibri" w:hAnsi="Calibri" w:cs="Calibri"/>
        </w:rPr>
        <w:t>now?</w:t>
      </w:r>
      <w:r w:rsidR="009E1276">
        <w:rPr>
          <w:rFonts w:ascii="Calibri" w:hAnsi="Calibri" w:cs="Calibri"/>
        </w:rPr>
        <w:t xml:space="preserve"> </w:t>
      </w:r>
      <w:r w:rsidR="00137DFC">
        <w:rPr>
          <w:rFonts w:ascii="Calibri" w:hAnsi="Calibri" w:cs="Calibri"/>
        </w:rPr>
        <w:t xml:space="preserve"> </w:t>
      </w:r>
      <w:r w:rsidR="004E6A39">
        <w:rPr>
          <w:rFonts w:ascii="Calibri" w:hAnsi="Calibri" w:cs="Calibri"/>
        </w:rPr>
        <w:t xml:space="preserve">He threw his phone down on the bed. </w:t>
      </w:r>
      <w:r w:rsidR="00F6782B">
        <w:rPr>
          <w:rFonts w:ascii="Calibri" w:hAnsi="Calibri" w:cs="Calibri"/>
        </w:rPr>
        <w:t xml:space="preserve">Harris called the police department </w:t>
      </w:r>
      <w:r w:rsidR="008D74B3">
        <w:rPr>
          <w:rFonts w:ascii="Calibri" w:hAnsi="Calibri" w:cs="Calibri"/>
        </w:rPr>
        <w:t xml:space="preserve">to tell them he got a response from Camargo. They could trace </w:t>
      </w:r>
      <w:r w:rsidR="0086646E">
        <w:rPr>
          <w:rFonts w:ascii="Calibri" w:hAnsi="Calibri" w:cs="Calibri"/>
        </w:rPr>
        <w:t xml:space="preserve">where he texted him last. </w:t>
      </w:r>
      <w:r w:rsidR="00C154DD">
        <w:rPr>
          <w:rFonts w:ascii="Calibri" w:hAnsi="Calibri" w:cs="Calibri"/>
        </w:rPr>
        <w:t xml:space="preserve">They would have to leave right </w:t>
      </w:r>
      <w:r w:rsidR="00072610">
        <w:rPr>
          <w:rFonts w:ascii="Calibri" w:hAnsi="Calibri" w:cs="Calibri"/>
        </w:rPr>
        <w:t>away</w:t>
      </w:r>
      <w:r w:rsidR="00C154DD">
        <w:rPr>
          <w:rFonts w:ascii="Calibri" w:hAnsi="Calibri" w:cs="Calibri"/>
        </w:rPr>
        <w:t xml:space="preserve"> to </w:t>
      </w:r>
      <w:r w:rsidR="00FD7F0E">
        <w:rPr>
          <w:rFonts w:ascii="Calibri" w:hAnsi="Calibri" w:cs="Calibri"/>
        </w:rPr>
        <w:t xml:space="preserve">catch up with </w:t>
      </w:r>
      <w:r w:rsidR="00DA0FF3">
        <w:rPr>
          <w:rFonts w:ascii="Calibri" w:hAnsi="Calibri" w:cs="Calibri"/>
        </w:rPr>
        <w:t>Camargo</w:t>
      </w:r>
      <w:r w:rsidR="00FD7F0E">
        <w:rPr>
          <w:rFonts w:ascii="Calibri" w:hAnsi="Calibri" w:cs="Calibri"/>
        </w:rPr>
        <w:t xml:space="preserve"> before </w:t>
      </w:r>
      <w:r w:rsidR="00DA0FF3">
        <w:rPr>
          <w:rFonts w:ascii="Calibri" w:hAnsi="Calibri" w:cs="Calibri"/>
        </w:rPr>
        <w:t xml:space="preserve">he got too far away. </w:t>
      </w:r>
    </w:p>
    <w:p w14:paraId="4731D138" w14:textId="0CCFDDA7" w:rsidR="00ED3D33" w:rsidRDefault="007B0CF3" w:rsidP="001B79A5">
      <w:pPr>
        <w:spacing w:line="480" w:lineRule="auto"/>
        <w:ind w:firstLine="720"/>
        <w:rPr>
          <w:rFonts w:ascii="Calibri" w:hAnsi="Calibri" w:cs="Calibri"/>
        </w:rPr>
      </w:pPr>
      <w:r w:rsidRPr="1FD0627C">
        <w:rPr>
          <w:rFonts w:ascii="Calibri" w:hAnsi="Calibri" w:cs="Calibri"/>
        </w:rPr>
        <w:t xml:space="preserve">“And </w:t>
      </w:r>
      <w:r w:rsidR="008E29E4" w:rsidRPr="1FD0627C">
        <w:rPr>
          <w:rFonts w:ascii="Calibri" w:hAnsi="Calibri" w:cs="Calibri"/>
        </w:rPr>
        <w:t>so,</w:t>
      </w:r>
      <w:r w:rsidRPr="1FD0627C">
        <w:rPr>
          <w:rFonts w:ascii="Calibri" w:hAnsi="Calibri" w:cs="Calibri"/>
        </w:rPr>
        <w:t xml:space="preserve"> the manhunt continues,” Harris </w:t>
      </w:r>
      <w:r w:rsidR="005C7B43" w:rsidRPr="1FD0627C">
        <w:rPr>
          <w:rFonts w:ascii="Calibri" w:hAnsi="Calibri" w:cs="Calibri"/>
        </w:rPr>
        <w:t>said softly to himself</w:t>
      </w:r>
      <w:r w:rsidR="00300791" w:rsidRPr="1FD0627C">
        <w:rPr>
          <w:rFonts w:ascii="Calibri" w:hAnsi="Calibri" w:cs="Calibri"/>
        </w:rPr>
        <w:t xml:space="preserve"> after hanging up his phone</w:t>
      </w:r>
      <w:r w:rsidR="005C7B43" w:rsidRPr="1FD0627C">
        <w:rPr>
          <w:rFonts w:ascii="Calibri" w:hAnsi="Calibri" w:cs="Calibri"/>
        </w:rPr>
        <w:t xml:space="preserve">. </w:t>
      </w:r>
      <w:r w:rsidR="008E29E4" w:rsidRPr="1FD0627C">
        <w:rPr>
          <w:rFonts w:ascii="Calibri" w:hAnsi="Calibri" w:cs="Calibri"/>
        </w:rPr>
        <w:t xml:space="preserve">He felt restless. There was no way he was going to get any sleep tonight. </w:t>
      </w:r>
      <w:r w:rsidR="00EE4F6B" w:rsidRPr="1FD0627C">
        <w:rPr>
          <w:rFonts w:ascii="Calibri" w:hAnsi="Calibri" w:cs="Calibri"/>
        </w:rPr>
        <w:t xml:space="preserve">The police chief told him that he would send </w:t>
      </w:r>
      <w:r w:rsidR="00F05DDC" w:rsidRPr="1FD0627C">
        <w:rPr>
          <w:rFonts w:ascii="Calibri" w:hAnsi="Calibri" w:cs="Calibri"/>
        </w:rPr>
        <w:t xml:space="preserve">some officers out after him when they </w:t>
      </w:r>
      <w:r w:rsidR="00072610" w:rsidRPr="1FD0627C">
        <w:rPr>
          <w:rFonts w:ascii="Calibri" w:hAnsi="Calibri" w:cs="Calibri"/>
        </w:rPr>
        <w:t>f</w:t>
      </w:r>
      <w:r w:rsidR="00072610">
        <w:rPr>
          <w:rFonts w:ascii="Calibri" w:hAnsi="Calibri" w:cs="Calibri"/>
        </w:rPr>
        <w:t>ou</w:t>
      </w:r>
      <w:r w:rsidR="00072610" w:rsidRPr="1FD0627C">
        <w:rPr>
          <w:rFonts w:ascii="Calibri" w:hAnsi="Calibri" w:cs="Calibri"/>
        </w:rPr>
        <w:t xml:space="preserve">nd </w:t>
      </w:r>
      <w:r w:rsidR="00F05DDC" w:rsidRPr="1FD0627C">
        <w:rPr>
          <w:rFonts w:ascii="Calibri" w:hAnsi="Calibri" w:cs="Calibri"/>
        </w:rPr>
        <w:t xml:space="preserve">out which location he was currently at. They would also put up wanted signs with his picture and information </w:t>
      </w:r>
      <w:r w:rsidR="00593F23" w:rsidRPr="1FD0627C">
        <w:rPr>
          <w:rFonts w:ascii="Calibri" w:hAnsi="Calibri" w:cs="Calibri"/>
        </w:rPr>
        <w:t xml:space="preserve">throughout the country. Every police department </w:t>
      </w:r>
      <w:r w:rsidR="00072610">
        <w:rPr>
          <w:rFonts w:ascii="Calibri" w:hAnsi="Calibri" w:cs="Calibri"/>
        </w:rPr>
        <w:t>would</w:t>
      </w:r>
      <w:r w:rsidR="00072610" w:rsidRPr="1FD0627C">
        <w:rPr>
          <w:rFonts w:ascii="Calibri" w:hAnsi="Calibri" w:cs="Calibri"/>
        </w:rPr>
        <w:t xml:space="preserve"> </w:t>
      </w:r>
      <w:r w:rsidR="00593F23" w:rsidRPr="1FD0627C">
        <w:rPr>
          <w:rFonts w:ascii="Calibri" w:hAnsi="Calibri" w:cs="Calibri"/>
        </w:rPr>
        <w:t xml:space="preserve">be sent </w:t>
      </w:r>
      <w:r w:rsidR="00DB2946" w:rsidRPr="1FD0627C">
        <w:rPr>
          <w:rFonts w:ascii="Calibri" w:hAnsi="Calibri" w:cs="Calibri"/>
        </w:rPr>
        <w:t>copies of the wanted sign via e</w:t>
      </w:r>
      <w:r w:rsidR="00072610">
        <w:rPr>
          <w:rFonts w:ascii="Calibri" w:hAnsi="Calibri" w:cs="Calibri"/>
        </w:rPr>
        <w:t>-</w:t>
      </w:r>
      <w:r w:rsidR="00DB2946" w:rsidRPr="1FD0627C">
        <w:rPr>
          <w:rFonts w:ascii="Calibri" w:hAnsi="Calibri" w:cs="Calibri"/>
        </w:rPr>
        <w:t xml:space="preserve">mail. </w:t>
      </w:r>
      <w:r w:rsidR="00B05F22" w:rsidRPr="1FD0627C">
        <w:rPr>
          <w:rFonts w:ascii="Calibri" w:hAnsi="Calibri" w:cs="Calibri"/>
        </w:rPr>
        <w:t xml:space="preserve">If anyone </w:t>
      </w:r>
      <w:r w:rsidR="00072610">
        <w:rPr>
          <w:rFonts w:ascii="Calibri" w:hAnsi="Calibri" w:cs="Calibri"/>
        </w:rPr>
        <w:t>saw</w:t>
      </w:r>
      <w:r w:rsidR="00072610" w:rsidRPr="1FD0627C">
        <w:rPr>
          <w:rFonts w:ascii="Calibri" w:hAnsi="Calibri" w:cs="Calibri"/>
        </w:rPr>
        <w:t xml:space="preserve"> </w:t>
      </w:r>
      <w:r w:rsidR="00B05F22" w:rsidRPr="1FD0627C">
        <w:rPr>
          <w:rFonts w:ascii="Calibri" w:hAnsi="Calibri" w:cs="Calibri"/>
        </w:rPr>
        <w:t>Camargo, it would be hard to resist</w:t>
      </w:r>
      <w:r w:rsidR="00B03EF2" w:rsidRPr="1FD0627C">
        <w:rPr>
          <w:rFonts w:ascii="Calibri" w:hAnsi="Calibri" w:cs="Calibri"/>
        </w:rPr>
        <w:t xml:space="preserve"> </w:t>
      </w:r>
      <w:r w:rsidR="00844C22" w:rsidRPr="1FD0627C">
        <w:rPr>
          <w:rFonts w:ascii="Calibri" w:hAnsi="Calibri" w:cs="Calibri"/>
        </w:rPr>
        <w:t>the $5,000</w:t>
      </w:r>
      <w:r w:rsidR="00B03EF2" w:rsidRPr="1FD0627C">
        <w:rPr>
          <w:rFonts w:ascii="Calibri" w:hAnsi="Calibri" w:cs="Calibri"/>
        </w:rPr>
        <w:t xml:space="preserve"> reward money that they </w:t>
      </w:r>
      <w:r w:rsidR="00072610">
        <w:rPr>
          <w:rFonts w:ascii="Calibri" w:hAnsi="Calibri" w:cs="Calibri"/>
        </w:rPr>
        <w:t>would</w:t>
      </w:r>
      <w:r w:rsidR="00072610" w:rsidRPr="1FD0627C">
        <w:rPr>
          <w:rFonts w:ascii="Calibri" w:hAnsi="Calibri" w:cs="Calibri"/>
        </w:rPr>
        <w:t xml:space="preserve"> </w:t>
      </w:r>
      <w:r w:rsidR="00B03EF2" w:rsidRPr="1FD0627C">
        <w:rPr>
          <w:rFonts w:ascii="Calibri" w:hAnsi="Calibri" w:cs="Calibri"/>
        </w:rPr>
        <w:t xml:space="preserve">be </w:t>
      </w:r>
      <w:r w:rsidR="00844C22" w:rsidRPr="1FD0627C">
        <w:rPr>
          <w:rFonts w:ascii="Calibri" w:hAnsi="Calibri" w:cs="Calibri"/>
        </w:rPr>
        <w:t>offering</w:t>
      </w:r>
      <w:r w:rsidR="004E5631" w:rsidRPr="1FD0627C">
        <w:rPr>
          <w:rFonts w:ascii="Calibri" w:hAnsi="Calibri" w:cs="Calibri"/>
        </w:rPr>
        <w:t xml:space="preserve"> to the person who </w:t>
      </w:r>
      <w:r w:rsidR="00072610">
        <w:rPr>
          <w:rFonts w:ascii="Calibri" w:hAnsi="Calibri" w:cs="Calibri"/>
        </w:rPr>
        <w:t>helped</w:t>
      </w:r>
      <w:r w:rsidR="00072610" w:rsidRPr="1FD0627C">
        <w:rPr>
          <w:rFonts w:ascii="Calibri" w:hAnsi="Calibri" w:cs="Calibri"/>
        </w:rPr>
        <w:t xml:space="preserve"> </w:t>
      </w:r>
      <w:r w:rsidR="004E5631" w:rsidRPr="1FD0627C">
        <w:rPr>
          <w:rFonts w:ascii="Calibri" w:hAnsi="Calibri" w:cs="Calibri"/>
        </w:rPr>
        <w:t>them locate Camargo</w:t>
      </w:r>
      <w:r w:rsidR="00844C22" w:rsidRPr="1FD0627C">
        <w:rPr>
          <w:rFonts w:ascii="Calibri" w:hAnsi="Calibri" w:cs="Calibri"/>
        </w:rPr>
        <w:t>.</w:t>
      </w:r>
      <w:r w:rsidR="00ED3D33" w:rsidRPr="1FD0627C">
        <w:rPr>
          <w:rFonts w:ascii="Calibri" w:hAnsi="Calibri" w:cs="Calibri"/>
        </w:rPr>
        <w:t xml:space="preserve"> </w:t>
      </w:r>
    </w:p>
    <w:p w14:paraId="3D1E4EC7" w14:textId="1F691F1F" w:rsidR="003C26E8" w:rsidRDefault="00BA1F15" w:rsidP="001B79A5">
      <w:pPr>
        <w:spacing w:line="480" w:lineRule="auto"/>
        <w:ind w:firstLine="720"/>
        <w:rPr>
          <w:rFonts w:ascii="Calibri" w:hAnsi="Calibri" w:cs="Calibri"/>
        </w:rPr>
      </w:pPr>
      <w:r w:rsidRPr="1FD0627C">
        <w:rPr>
          <w:rFonts w:ascii="Calibri" w:hAnsi="Calibri" w:cs="Calibri"/>
        </w:rPr>
        <w:t xml:space="preserve">The idea that the police department would do everything that it could to capture Camargo put </w:t>
      </w:r>
      <w:r w:rsidR="00D40B20" w:rsidRPr="1FD0627C">
        <w:rPr>
          <w:rFonts w:ascii="Calibri" w:hAnsi="Calibri" w:cs="Calibri"/>
        </w:rPr>
        <w:t>some ease to Harris’</w:t>
      </w:r>
      <w:r w:rsidR="00072610">
        <w:rPr>
          <w:rFonts w:ascii="Calibri" w:hAnsi="Calibri" w:cs="Calibri"/>
        </w:rPr>
        <w:t>s</w:t>
      </w:r>
      <w:r w:rsidR="00D40B20" w:rsidRPr="1FD0627C">
        <w:rPr>
          <w:rFonts w:ascii="Calibri" w:hAnsi="Calibri" w:cs="Calibri"/>
        </w:rPr>
        <w:t xml:space="preserve"> mind. He was hoping to hear the news of Camargo’s capture first thing tomorrow morning. </w:t>
      </w:r>
      <w:r w:rsidR="00021603" w:rsidRPr="1FD0627C">
        <w:rPr>
          <w:rFonts w:ascii="Calibri" w:hAnsi="Calibri" w:cs="Calibri"/>
        </w:rPr>
        <w:t xml:space="preserve">However, Harris knew it wasn’t going to be easy. </w:t>
      </w:r>
    </w:p>
    <w:p w14:paraId="55C8BA59" w14:textId="78E31E11" w:rsidR="007B0CF3" w:rsidRDefault="00085229" w:rsidP="001B79A5">
      <w:pPr>
        <w:spacing w:line="480" w:lineRule="auto"/>
        <w:ind w:firstLine="720"/>
        <w:rPr>
          <w:rFonts w:ascii="Calibri" w:hAnsi="Calibri" w:cs="Calibri"/>
        </w:rPr>
      </w:pPr>
      <w:r w:rsidRPr="22D893E5">
        <w:rPr>
          <w:rFonts w:ascii="Calibri" w:hAnsi="Calibri" w:cs="Calibri"/>
        </w:rPr>
        <w:t>Harris finished eating his dinner, which consisted of alfredo fettuccine</w:t>
      </w:r>
      <w:r w:rsidR="00ED7EF2" w:rsidRPr="22D893E5">
        <w:rPr>
          <w:rFonts w:ascii="Calibri" w:hAnsi="Calibri" w:cs="Calibri"/>
        </w:rPr>
        <w:t xml:space="preserve">, some breadsticks, a house salad with ranch dressing, and a glass of </w:t>
      </w:r>
      <w:r w:rsidR="005C6825">
        <w:rPr>
          <w:rFonts w:ascii="Calibri" w:hAnsi="Calibri" w:cs="Calibri"/>
        </w:rPr>
        <w:t>m</w:t>
      </w:r>
      <w:r w:rsidR="00ED7EF2" w:rsidRPr="22D893E5">
        <w:rPr>
          <w:rFonts w:ascii="Calibri" w:hAnsi="Calibri" w:cs="Calibri"/>
        </w:rPr>
        <w:t xml:space="preserve">erlot. </w:t>
      </w:r>
      <w:r w:rsidR="00B643AD" w:rsidRPr="22D893E5">
        <w:rPr>
          <w:rFonts w:ascii="Calibri" w:hAnsi="Calibri" w:cs="Calibri"/>
        </w:rPr>
        <w:t>He rested up some</w:t>
      </w:r>
      <w:r w:rsidR="00844C22" w:rsidRPr="22D893E5">
        <w:rPr>
          <w:rFonts w:ascii="Calibri" w:hAnsi="Calibri" w:cs="Calibri"/>
        </w:rPr>
        <w:t xml:space="preserve"> </w:t>
      </w:r>
      <w:r w:rsidR="00481137" w:rsidRPr="22D893E5">
        <w:rPr>
          <w:rFonts w:ascii="Calibri" w:hAnsi="Calibri" w:cs="Calibri"/>
        </w:rPr>
        <w:t xml:space="preserve">by watching a lighthearted comedy romance movie before slowly drifting off to sleep. </w:t>
      </w:r>
      <w:r w:rsidR="00142456" w:rsidRPr="22D893E5">
        <w:rPr>
          <w:rFonts w:ascii="Calibri" w:hAnsi="Calibri" w:cs="Calibri"/>
        </w:rPr>
        <w:t>Harris woke up a few times during the night to make sure he didn’t miss any phone calls from the police depart</w:t>
      </w:r>
      <w:r w:rsidR="00C6344D" w:rsidRPr="22D893E5">
        <w:rPr>
          <w:rFonts w:ascii="Calibri" w:hAnsi="Calibri" w:cs="Calibri"/>
        </w:rPr>
        <w:t>ment</w:t>
      </w:r>
      <w:r w:rsidR="00142456" w:rsidRPr="22D893E5">
        <w:rPr>
          <w:rFonts w:ascii="Calibri" w:hAnsi="Calibri" w:cs="Calibri"/>
        </w:rPr>
        <w:t xml:space="preserve"> or the major. </w:t>
      </w:r>
      <w:r w:rsidR="004023D6" w:rsidRPr="22D893E5">
        <w:rPr>
          <w:rFonts w:ascii="Calibri" w:hAnsi="Calibri" w:cs="Calibri"/>
        </w:rPr>
        <w:t>It was important to him to stay in the loop of things.</w:t>
      </w:r>
      <w:r w:rsidR="00DC1D23" w:rsidRPr="22D893E5">
        <w:rPr>
          <w:rFonts w:ascii="Calibri" w:hAnsi="Calibri" w:cs="Calibri"/>
        </w:rPr>
        <w:t xml:space="preserve"> If Camargo was captured, he wanted to be one of the first people to know</w:t>
      </w:r>
      <w:r w:rsidR="00A4789B" w:rsidRPr="22D893E5">
        <w:rPr>
          <w:rFonts w:ascii="Calibri" w:hAnsi="Calibri" w:cs="Calibri"/>
        </w:rPr>
        <w:t xml:space="preserve"> about it.</w:t>
      </w:r>
    </w:p>
    <w:p w14:paraId="63A7C63E" w14:textId="1EEB938F" w:rsidR="00B15FEE" w:rsidRDefault="000E5E04" w:rsidP="001B79A5">
      <w:pPr>
        <w:spacing w:line="480" w:lineRule="auto"/>
        <w:ind w:firstLine="720"/>
        <w:rPr>
          <w:rFonts w:ascii="Calibri" w:hAnsi="Calibri" w:cs="Calibri"/>
        </w:rPr>
      </w:pPr>
      <w:r w:rsidRPr="1FD0627C">
        <w:rPr>
          <w:rFonts w:ascii="Calibri" w:hAnsi="Calibri" w:cs="Calibri"/>
        </w:rPr>
        <w:t xml:space="preserve">He woke up disappointed after not </w:t>
      </w:r>
      <w:r w:rsidR="006018C7" w:rsidRPr="1FD0627C">
        <w:rPr>
          <w:rFonts w:ascii="Calibri" w:hAnsi="Calibri" w:cs="Calibri"/>
        </w:rPr>
        <w:t xml:space="preserve">receiving any news about the whereabouts of Camargo. </w:t>
      </w:r>
      <w:r w:rsidR="00B72219" w:rsidRPr="1FD0627C">
        <w:rPr>
          <w:rFonts w:ascii="Calibri" w:hAnsi="Calibri" w:cs="Calibri"/>
        </w:rPr>
        <w:t xml:space="preserve">Harris was also very sluggish. </w:t>
      </w:r>
      <w:r w:rsidR="001F009F" w:rsidRPr="1FD0627C">
        <w:rPr>
          <w:rFonts w:ascii="Calibri" w:hAnsi="Calibri" w:cs="Calibri"/>
        </w:rPr>
        <w:t>He made himself a cup of coffee</w:t>
      </w:r>
      <w:r w:rsidR="000E67C6" w:rsidRPr="1FD0627C">
        <w:rPr>
          <w:rFonts w:ascii="Calibri" w:hAnsi="Calibri" w:cs="Calibri"/>
        </w:rPr>
        <w:t xml:space="preserve"> first thing. </w:t>
      </w:r>
      <w:r w:rsidR="00BC089E" w:rsidRPr="1FD0627C">
        <w:rPr>
          <w:rFonts w:ascii="Calibri" w:hAnsi="Calibri" w:cs="Calibri"/>
        </w:rPr>
        <w:t xml:space="preserve">Harris inhaled the aroma of the coffee and </w:t>
      </w:r>
      <w:r w:rsidR="006606CB" w:rsidRPr="1FD0627C">
        <w:rPr>
          <w:rFonts w:ascii="Calibri" w:hAnsi="Calibri" w:cs="Calibri"/>
        </w:rPr>
        <w:t xml:space="preserve">managed to finish it after taking a few long gulps. </w:t>
      </w:r>
      <w:r w:rsidR="00930FF6" w:rsidRPr="1FD0627C">
        <w:rPr>
          <w:rFonts w:ascii="Calibri" w:hAnsi="Calibri" w:cs="Calibri"/>
        </w:rPr>
        <w:t xml:space="preserve">The warmth of the coffee felt good running down his throat. </w:t>
      </w:r>
      <w:r w:rsidR="00D0181D" w:rsidRPr="1FD0627C">
        <w:rPr>
          <w:rFonts w:ascii="Calibri" w:hAnsi="Calibri" w:cs="Calibri"/>
        </w:rPr>
        <w:t xml:space="preserve">It only took a few minutes for the caffeine to kick in and do its job. </w:t>
      </w:r>
    </w:p>
    <w:p w14:paraId="44053B26" w14:textId="05B0045F" w:rsidR="00D0181D" w:rsidRDefault="004F45A0" w:rsidP="001B79A5">
      <w:pPr>
        <w:spacing w:line="480" w:lineRule="auto"/>
        <w:ind w:firstLine="720"/>
        <w:rPr>
          <w:rFonts w:ascii="Calibri" w:hAnsi="Calibri" w:cs="Calibri"/>
        </w:rPr>
      </w:pPr>
      <w:r>
        <w:rPr>
          <w:rFonts w:ascii="Calibri" w:hAnsi="Calibri" w:cs="Calibri"/>
        </w:rPr>
        <w:t xml:space="preserve">Harris then headed to the shower and turned on the water. </w:t>
      </w:r>
      <w:r w:rsidR="009161CF">
        <w:rPr>
          <w:rFonts w:ascii="Calibri" w:hAnsi="Calibri" w:cs="Calibri"/>
        </w:rPr>
        <w:t xml:space="preserve">Steam </w:t>
      </w:r>
      <w:r w:rsidR="00501712">
        <w:rPr>
          <w:rFonts w:ascii="Calibri" w:hAnsi="Calibri" w:cs="Calibri"/>
        </w:rPr>
        <w:t xml:space="preserve">filled the </w:t>
      </w:r>
      <w:r w:rsidR="0039210F">
        <w:rPr>
          <w:rFonts w:ascii="Calibri" w:hAnsi="Calibri" w:cs="Calibri"/>
        </w:rPr>
        <w:t>bathroom. The hot water soothed his muscles</w:t>
      </w:r>
      <w:r w:rsidR="005C6825">
        <w:rPr>
          <w:rFonts w:ascii="Calibri" w:hAnsi="Calibri" w:cs="Calibri"/>
        </w:rPr>
        <w:t>,</w:t>
      </w:r>
      <w:r w:rsidR="00AD7C9E">
        <w:rPr>
          <w:rFonts w:ascii="Calibri" w:hAnsi="Calibri" w:cs="Calibri"/>
        </w:rPr>
        <w:t xml:space="preserve"> and his body started to feel more alive.</w:t>
      </w:r>
      <w:r w:rsidR="003B08CC">
        <w:rPr>
          <w:rFonts w:ascii="Calibri" w:hAnsi="Calibri" w:cs="Calibri"/>
        </w:rPr>
        <w:t xml:space="preserve"> He bathed himself with </w:t>
      </w:r>
      <w:commentRangeStart w:id="16"/>
      <w:r w:rsidR="0019267D">
        <w:rPr>
          <w:rFonts w:ascii="Calibri" w:hAnsi="Calibri" w:cs="Calibri"/>
        </w:rPr>
        <w:t xml:space="preserve">mountain fresh </w:t>
      </w:r>
      <w:commentRangeEnd w:id="16"/>
      <w:r w:rsidR="005C6825">
        <w:rPr>
          <w:rStyle w:val="CommentReference"/>
        </w:rPr>
        <w:commentReference w:id="16"/>
      </w:r>
      <w:r w:rsidR="0019267D">
        <w:rPr>
          <w:rFonts w:ascii="Calibri" w:hAnsi="Calibri" w:cs="Calibri"/>
        </w:rPr>
        <w:t>scented men’s soap</w:t>
      </w:r>
      <w:r w:rsidR="00264148">
        <w:rPr>
          <w:rFonts w:ascii="Calibri" w:hAnsi="Calibri" w:cs="Calibri"/>
        </w:rPr>
        <w:t xml:space="preserve">. The smell </w:t>
      </w:r>
      <w:r w:rsidR="00E601E9">
        <w:rPr>
          <w:rFonts w:ascii="Calibri" w:hAnsi="Calibri" w:cs="Calibri"/>
        </w:rPr>
        <w:t xml:space="preserve">was invigorating. </w:t>
      </w:r>
    </w:p>
    <w:p w14:paraId="676A5169" w14:textId="0231EA2D" w:rsidR="00F22744" w:rsidRDefault="00543F60" w:rsidP="001B79A5">
      <w:pPr>
        <w:spacing w:line="480" w:lineRule="auto"/>
        <w:ind w:firstLine="720"/>
        <w:rPr>
          <w:rFonts w:ascii="Calibri" w:hAnsi="Calibri" w:cs="Calibri"/>
        </w:rPr>
      </w:pPr>
      <w:r w:rsidRPr="22D893E5">
        <w:rPr>
          <w:rFonts w:ascii="Calibri" w:hAnsi="Calibri" w:cs="Calibri"/>
        </w:rPr>
        <w:t xml:space="preserve">As soon as he got out of the shower and was fully dressed, Harris noticed he had a message on his phone. </w:t>
      </w:r>
      <w:r w:rsidR="009F7EE3" w:rsidRPr="22D893E5">
        <w:rPr>
          <w:rFonts w:ascii="Calibri" w:hAnsi="Calibri" w:cs="Calibri"/>
        </w:rPr>
        <w:t>He picked up his phone immediately to see who it was from. It</w:t>
      </w:r>
      <w:r w:rsidR="00C53D66" w:rsidRPr="22D893E5">
        <w:rPr>
          <w:rFonts w:ascii="Calibri" w:hAnsi="Calibri" w:cs="Calibri"/>
        </w:rPr>
        <w:t xml:space="preserve"> was from the police department. </w:t>
      </w:r>
      <w:r w:rsidR="000C2035" w:rsidRPr="22D893E5">
        <w:rPr>
          <w:rFonts w:ascii="Calibri" w:hAnsi="Calibri" w:cs="Calibri"/>
        </w:rPr>
        <w:t xml:space="preserve">He gasped </w:t>
      </w:r>
      <w:r w:rsidR="002D44D7" w:rsidRPr="22D893E5">
        <w:rPr>
          <w:rFonts w:ascii="Calibri" w:hAnsi="Calibri" w:cs="Calibri"/>
        </w:rPr>
        <w:t>before quickly checking his voice</w:t>
      </w:r>
      <w:r w:rsidR="003557B3">
        <w:rPr>
          <w:rFonts w:ascii="Calibri" w:hAnsi="Calibri" w:cs="Calibri"/>
        </w:rPr>
        <w:t xml:space="preserve"> </w:t>
      </w:r>
      <w:r w:rsidR="002D44D7" w:rsidRPr="22D893E5">
        <w:rPr>
          <w:rFonts w:ascii="Calibri" w:hAnsi="Calibri" w:cs="Calibri"/>
        </w:rPr>
        <w:t xml:space="preserve">mail. </w:t>
      </w:r>
    </w:p>
    <w:p w14:paraId="5C5AB6E4" w14:textId="3C057C58" w:rsidR="00B50DD3" w:rsidRDefault="00B50DD3" w:rsidP="001B79A5">
      <w:pPr>
        <w:spacing w:line="480" w:lineRule="auto"/>
        <w:ind w:firstLine="720"/>
        <w:rPr>
          <w:rFonts w:ascii="Calibri" w:hAnsi="Calibri" w:cs="Calibri"/>
        </w:rPr>
      </w:pPr>
      <w:r>
        <w:rPr>
          <w:rFonts w:ascii="Calibri" w:hAnsi="Calibri" w:cs="Calibri"/>
        </w:rPr>
        <w:t xml:space="preserve">“This is the Oklahoma City Police Department returning your phone call regarding the whereabouts of </w:t>
      </w:r>
      <w:r w:rsidR="009140CA">
        <w:rPr>
          <w:rFonts w:ascii="Calibri" w:hAnsi="Calibri" w:cs="Calibri"/>
        </w:rPr>
        <w:t xml:space="preserve">Dr. Fritz Camargo,” a female voice said. “We have traced the phone call. The </w:t>
      </w:r>
      <w:r w:rsidR="00F44F8A">
        <w:rPr>
          <w:rFonts w:ascii="Calibri" w:hAnsi="Calibri" w:cs="Calibri"/>
        </w:rPr>
        <w:t xml:space="preserve">call was made in Overland Park, Kansas. </w:t>
      </w:r>
      <w:r w:rsidR="00A42FBD">
        <w:rPr>
          <w:rFonts w:ascii="Calibri" w:hAnsi="Calibri" w:cs="Calibri"/>
        </w:rPr>
        <w:t xml:space="preserve">The Overland Park Police </w:t>
      </w:r>
      <w:r w:rsidR="005C6825">
        <w:rPr>
          <w:rFonts w:ascii="Calibri" w:hAnsi="Calibri" w:cs="Calibri"/>
        </w:rPr>
        <w:t>D</w:t>
      </w:r>
      <w:r w:rsidR="00A42FBD">
        <w:rPr>
          <w:rFonts w:ascii="Calibri" w:hAnsi="Calibri" w:cs="Calibri"/>
        </w:rPr>
        <w:t xml:space="preserve">epartment has already sent out a group of </w:t>
      </w:r>
      <w:r w:rsidR="0058399A">
        <w:rPr>
          <w:rFonts w:ascii="Calibri" w:hAnsi="Calibri" w:cs="Calibri"/>
        </w:rPr>
        <w:t xml:space="preserve">police </w:t>
      </w:r>
      <w:r w:rsidR="00A42FBD">
        <w:rPr>
          <w:rFonts w:ascii="Calibri" w:hAnsi="Calibri" w:cs="Calibri"/>
        </w:rPr>
        <w:t xml:space="preserve">officers to the scene. </w:t>
      </w:r>
      <w:r w:rsidR="0058399A">
        <w:rPr>
          <w:rFonts w:ascii="Calibri" w:hAnsi="Calibri" w:cs="Calibri"/>
        </w:rPr>
        <w:t xml:space="preserve">The FBI will soon arrive as well. </w:t>
      </w:r>
      <w:r w:rsidR="00EC2EE8">
        <w:rPr>
          <w:rFonts w:ascii="Calibri" w:hAnsi="Calibri" w:cs="Calibri"/>
        </w:rPr>
        <w:t>Once we find Camargo, we will contact you.</w:t>
      </w:r>
      <w:r w:rsidR="00196891">
        <w:rPr>
          <w:rFonts w:ascii="Calibri" w:hAnsi="Calibri" w:cs="Calibri"/>
        </w:rPr>
        <w:t xml:space="preserve"> Thank you so much for your help</w:t>
      </w:r>
      <w:r w:rsidR="004230EF">
        <w:rPr>
          <w:rFonts w:ascii="Calibri" w:hAnsi="Calibri" w:cs="Calibri"/>
        </w:rPr>
        <w:t>. We couldn’t have done this without you.</w:t>
      </w:r>
      <w:r w:rsidR="00E923C5">
        <w:rPr>
          <w:rFonts w:ascii="Calibri" w:hAnsi="Calibri" w:cs="Calibri"/>
        </w:rPr>
        <w:t xml:space="preserve">” </w:t>
      </w:r>
    </w:p>
    <w:p w14:paraId="27BADB0F" w14:textId="72D8737A" w:rsidR="00E923C5" w:rsidRDefault="00E923C5" w:rsidP="001B79A5">
      <w:pPr>
        <w:spacing w:line="480" w:lineRule="auto"/>
        <w:ind w:firstLine="720"/>
        <w:rPr>
          <w:rFonts w:ascii="Calibri" w:hAnsi="Calibri" w:cs="Calibri"/>
        </w:rPr>
      </w:pPr>
      <w:r w:rsidRPr="1FD0627C">
        <w:rPr>
          <w:rFonts w:ascii="Calibri" w:hAnsi="Calibri" w:cs="Calibri"/>
        </w:rPr>
        <w:t xml:space="preserve">Harris </w:t>
      </w:r>
      <w:r w:rsidR="002A51AB" w:rsidRPr="1FD0627C">
        <w:rPr>
          <w:rFonts w:ascii="Calibri" w:hAnsi="Calibri" w:cs="Calibri"/>
        </w:rPr>
        <w:t xml:space="preserve">felt relieved that they were getting closer to finding Camargo. </w:t>
      </w:r>
      <w:r w:rsidR="00A24857" w:rsidRPr="1FD0627C">
        <w:rPr>
          <w:rFonts w:ascii="Calibri" w:hAnsi="Calibri" w:cs="Calibri"/>
        </w:rPr>
        <w:t>The only thing he could do right now was to just</w:t>
      </w:r>
      <w:r w:rsidR="00CE32C6" w:rsidRPr="1FD0627C">
        <w:rPr>
          <w:rFonts w:ascii="Calibri" w:hAnsi="Calibri" w:cs="Calibri"/>
        </w:rPr>
        <w:t xml:space="preserve"> sit back and</w:t>
      </w:r>
      <w:r w:rsidR="00A24857" w:rsidRPr="1FD0627C">
        <w:rPr>
          <w:rFonts w:ascii="Calibri" w:hAnsi="Calibri" w:cs="Calibri"/>
        </w:rPr>
        <w:t xml:space="preserve"> wait</w:t>
      </w:r>
      <w:r w:rsidR="00EA4472" w:rsidRPr="1FD0627C">
        <w:rPr>
          <w:rFonts w:ascii="Calibri" w:hAnsi="Calibri" w:cs="Calibri"/>
        </w:rPr>
        <w:t xml:space="preserve"> until Camargo was captured. </w:t>
      </w:r>
      <w:r w:rsidR="002A51AB" w:rsidRPr="1FD0627C">
        <w:rPr>
          <w:rFonts w:ascii="Calibri" w:hAnsi="Calibri" w:cs="Calibri"/>
        </w:rPr>
        <w:t xml:space="preserve">He felt positive that </w:t>
      </w:r>
      <w:r w:rsidR="00BF77AC" w:rsidRPr="1FD0627C">
        <w:rPr>
          <w:rFonts w:ascii="Calibri" w:hAnsi="Calibri" w:cs="Calibri"/>
        </w:rPr>
        <w:t xml:space="preserve">Camargo would soon be found. He quickly called Gabriela to give her an </w:t>
      </w:r>
      <w:r w:rsidR="00970DBB" w:rsidRPr="1FD0627C">
        <w:rPr>
          <w:rFonts w:ascii="Calibri" w:hAnsi="Calibri" w:cs="Calibri"/>
        </w:rPr>
        <w:t>update</w:t>
      </w:r>
      <w:r w:rsidR="000C3610" w:rsidRPr="1FD0627C">
        <w:rPr>
          <w:rFonts w:ascii="Calibri" w:hAnsi="Calibri" w:cs="Calibri"/>
        </w:rPr>
        <w:t>. Gabriela s</w:t>
      </w:r>
      <w:r w:rsidR="003257C5" w:rsidRPr="1FD0627C">
        <w:rPr>
          <w:rFonts w:ascii="Calibri" w:hAnsi="Calibri" w:cs="Calibri"/>
        </w:rPr>
        <w:t xml:space="preserve">poke excitedly over the phone. </w:t>
      </w:r>
    </w:p>
    <w:p w14:paraId="6CD0903C" w14:textId="0ECC1167" w:rsidR="00CA79FB" w:rsidRDefault="0060212B" w:rsidP="001B79A5">
      <w:pPr>
        <w:spacing w:line="480" w:lineRule="auto"/>
        <w:ind w:firstLine="720"/>
        <w:rPr>
          <w:rFonts w:ascii="Calibri" w:hAnsi="Calibri" w:cs="Calibri"/>
        </w:rPr>
      </w:pPr>
      <w:r w:rsidRPr="22D893E5">
        <w:rPr>
          <w:rFonts w:ascii="Calibri" w:hAnsi="Calibri" w:cs="Calibri"/>
        </w:rPr>
        <w:t>“</w:t>
      </w:r>
      <w:r w:rsidR="00733E9C" w:rsidRPr="22D893E5">
        <w:rPr>
          <w:rFonts w:ascii="Calibri" w:hAnsi="Calibri" w:cs="Calibri"/>
        </w:rPr>
        <w:t>Oh, thank God</w:t>
      </w:r>
      <w:r w:rsidRPr="22D893E5">
        <w:rPr>
          <w:rFonts w:ascii="Calibri" w:hAnsi="Calibri" w:cs="Calibri"/>
        </w:rPr>
        <w:t xml:space="preserve">,” she </w:t>
      </w:r>
      <w:r w:rsidR="00CA79FB" w:rsidRPr="22D893E5">
        <w:rPr>
          <w:rFonts w:ascii="Calibri" w:hAnsi="Calibri" w:cs="Calibri"/>
        </w:rPr>
        <w:t>nearly shouted out</w:t>
      </w:r>
      <w:r w:rsidR="002A02C3" w:rsidRPr="22D893E5">
        <w:rPr>
          <w:rFonts w:ascii="Calibri" w:hAnsi="Calibri" w:cs="Calibri"/>
        </w:rPr>
        <w:t xml:space="preserve">. </w:t>
      </w:r>
      <w:r w:rsidR="00A437E2" w:rsidRPr="22D893E5">
        <w:rPr>
          <w:rFonts w:ascii="Calibri" w:hAnsi="Calibri" w:cs="Calibri"/>
        </w:rPr>
        <w:t>“</w:t>
      </w:r>
      <w:r w:rsidR="00297029" w:rsidRPr="22D893E5">
        <w:rPr>
          <w:rFonts w:ascii="Calibri" w:hAnsi="Calibri" w:cs="Calibri"/>
        </w:rPr>
        <w:t>I hope they catch him</w:t>
      </w:r>
      <w:r w:rsidR="00733E9C" w:rsidRPr="22D893E5">
        <w:rPr>
          <w:rFonts w:ascii="Calibri" w:hAnsi="Calibri" w:cs="Calibri"/>
        </w:rPr>
        <w:t xml:space="preserve">. </w:t>
      </w:r>
      <w:r w:rsidR="00583BFD" w:rsidRPr="22D893E5">
        <w:rPr>
          <w:rFonts w:ascii="Calibri" w:hAnsi="Calibri" w:cs="Calibri"/>
        </w:rPr>
        <w:t xml:space="preserve">I just want us to go home and </w:t>
      </w:r>
      <w:r w:rsidR="00B77DA6" w:rsidRPr="22D893E5">
        <w:rPr>
          <w:rFonts w:ascii="Calibri" w:hAnsi="Calibri" w:cs="Calibri"/>
        </w:rPr>
        <w:t xml:space="preserve">be able to </w:t>
      </w:r>
      <w:r w:rsidR="00583BFD" w:rsidRPr="22D893E5">
        <w:rPr>
          <w:rFonts w:ascii="Calibri" w:hAnsi="Calibri" w:cs="Calibri"/>
        </w:rPr>
        <w:t xml:space="preserve">return to </w:t>
      </w:r>
      <w:r w:rsidR="00B77DA6" w:rsidRPr="22D893E5">
        <w:rPr>
          <w:rFonts w:ascii="Calibri" w:hAnsi="Calibri" w:cs="Calibri"/>
        </w:rPr>
        <w:t>our</w:t>
      </w:r>
      <w:r w:rsidR="00583BFD" w:rsidRPr="22D893E5">
        <w:rPr>
          <w:rFonts w:ascii="Calibri" w:hAnsi="Calibri" w:cs="Calibri"/>
        </w:rPr>
        <w:t xml:space="preserve"> normal</w:t>
      </w:r>
      <w:r w:rsidR="0042231A" w:rsidRPr="22D893E5">
        <w:rPr>
          <w:rFonts w:ascii="Calibri" w:hAnsi="Calibri" w:cs="Calibri"/>
        </w:rPr>
        <w:t xml:space="preserve"> lifestyle.</w:t>
      </w:r>
      <w:r w:rsidR="00364914" w:rsidRPr="22D893E5">
        <w:rPr>
          <w:rFonts w:ascii="Calibri" w:hAnsi="Calibri" w:cs="Calibri"/>
        </w:rPr>
        <w:t xml:space="preserve"> This has dragged on for far too long</w:t>
      </w:r>
      <w:r w:rsidR="005C6825">
        <w:rPr>
          <w:rFonts w:ascii="Calibri" w:hAnsi="Calibri" w:cs="Calibri"/>
        </w:rPr>
        <w:t>,</w:t>
      </w:r>
      <w:r w:rsidR="00364914" w:rsidRPr="22D893E5">
        <w:rPr>
          <w:rFonts w:ascii="Calibri" w:hAnsi="Calibri" w:cs="Calibri"/>
        </w:rPr>
        <w:t xml:space="preserve"> and it must come to a stop.</w:t>
      </w:r>
      <w:r w:rsidR="00B5784B" w:rsidRPr="22D893E5">
        <w:rPr>
          <w:rFonts w:ascii="Calibri" w:hAnsi="Calibri" w:cs="Calibri"/>
        </w:rPr>
        <w:t xml:space="preserve"> I mean</w:t>
      </w:r>
      <w:r w:rsidR="005C6825">
        <w:rPr>
          <w:rFonts w:ascii="Calibri" w:hAnsi="Calibri" w:cs="Calibri"/>
        </w:rPr>
        <w:t>,</w:t>
      </w:r>
      <w:r w:rsidR="00B5784B" w:rsidRPr="22D893E5">
        <w:rPr>
          <w:rFonts w:ascii="Calibri" w:hAnsi="Calibri" w:cs="Calibri"/>
        </w:rPr>
        <w:t xml:space="preserve"> enough is enough.</w:t>
      </w:r>
      <w:r w:rsidR="00913543" w:rsidRPr="22D893E5">
        <w:rPr>
          <w:rFonts w:ascii="Calibri" w:hAnsi="Calibri" w:cs="Calibri"/>
        </w:rPr>
        <w:t>”</w:t>
      </w:r>
    </w:p>
    <w:p w14:paraId="6D34A45B" w14:textId="432C343C" w:rsidR="00913543" w:rsidRDefault="00913543" w:rsidP="001B79A5">
      <w:pPr>
        <w:spacing w:line="480" w:lineRule="auto"/>
        <w:ind w:firstLine="720"/>
        <w:rPr>
          <w:rFonts w:ascii="Calibri" w:hAnsi="Calibri" w:cs="Calibri"/>
        </w:rPr>
      </w:pPr>
      <w:r w:rsidRPr="22D893E5">
        <w:rPr>
          <w:rFonts w:ascii="Calibri" w:hAnsi="Calibri" w:cs="Calibri"/>
        </w:rPr>
        <w:t xml:space="preserve">“Everyone feels the same way,” </w:t>
      </w:r>
      <w:r w:rsidR="009529A9" w:rsidRPr="22D893E5">
        <w:rPr>
          <w:rFonts w:ascii="Calibri" w:hAnsi="Calibri" w:cs="Calibri"/>
        </w:rPr>
        <w:t>Harris replied. “Do you think I want to be here and have to relive some of it all over again</w:t>
      </w:r>
      <w:r w:rsidR="00B5784B" w:rsidRPr="22D893E5">
        <w:rPr>
          <w:rFonts w:ascii="Calibri" w:hAnsi="Calibri" w:cs="Calibri"/>
        </w:rPr>
        <w:t>?</w:t>
      </w:r>
      <w:r w:rsidR="009062CC" w:rsidRPr="22D893E5">
        <w:rPr>
          <w:rFonts w:ascii="Calibri" w:hAnsi="Calibri" w:cs="Calibri"/>
        </w:rPr>
        <w:t xml:space="preserve"> </w:t>
      </w:r>
      <w:r w:rsidR="0059328C" w:rsidRPr="22D893E5">
        <w:rPr>
          <w:rFonts w:ascii="Calibri" w:hAnsi="Calibri" w:cs="Calibri"/>
        </w:rPr>
        <w:t xml:space="preserve">It is a tragedy that </w:t>
      </w:r>
      <w:r w:rsidR="006B54CB" w:rsidRPr="22D893E5">
        <w:rPr>
          <w:rFonts w:ascii="Calibri" w:hAnsi="Calibri" w:cs="Calibri"/>
        </w:rPr>
        <w:t>Lieutenant Colonel Lee Alderson lost his life from all of this. He was a good man.</w:t>
      </w:r>
      <w:r w:rsidR="000C0057" w:rsidRPr="22D893E5">
        <w:rPr>
          <w:rFonts w:ascii="Calibri" w:hAnsi="Calibri" w:cs="Calibri"/>
        </w:rPr>
        <w:t xml:space="preserve"> That </w:t>
      </w:r>
      <w:r w:rsidR="002E312D" w:rsidRPr="22D893E5">
        <w:rPr>
          <w:rFonts w:ascii="Calibri" w:hAnsi="Calibri" w:cs="Calibri"/>
        </w:rPr>
        <w:t>monster</w:t>
      </w:r>
      <w:r w:rsidR="000C0057" w:rsidRPr="22D893E5">
        <w:rPr>
          <w:rFonts w:ascii="Calibri" w:hAnsi="Calibri" w:cs="Calibri"/>
        </w:rPr>
        <w:t xml:space="preserve"> needs to be caught and </w:t>
      </w:r>
      <w:r w:rsidR="00B84913" w:rsidRPr="22D893E5">
        <w:rPr>
          <w:rFonts w:ascii="Calibri" w:hAnsi="Calibri" w:cs="Calibri"/>
        </w:rPr>
        <w:t>face the consequences.</w:t>
      </w:r>
      <w:r w:rsidR="00B5784B" w:rsidRPr="22D893E5">
        <w:rPr>
          <w:rFonts w:ascii="Calibri" w:hAnsi="Calibri" w:cs="Calibri"/>
        </w:rPr>
        <w:t>”</w:t>
      </w:r>
    </w:p>
    <w:p w14:paraId="2BE747CC" w14:textId="62CD4F6F" w:rsidR="00D6614E" w:rsidRDefault="002A2ACF" w:rsidP="001B79A5">
      <w:pPr>
        <w:spacing w:line="480" w:lineRule="auto"/>
        <w:ind w:firstLine="720"/>
        <w:rPr>
          <w:rFonts w:ascii="Calibri" w:hAnsi="Calibri" w:cs="Calibri"/>
        </w:rPr>
      </w:pPr>
      <w:r>
        <w:rPr>
          <w:rFonts w:ascii="Calibri" w:hAnsi="Calibri" w:cs="Calibri"/>
        </w:rPr>
        <w:t>“Winter, I was so sorry to hear about that,” Gabriela said sy</w:t>
      </w:r>
      <w:r w:rsidR="00DE7D55">
        <w:rPr>
          <w:rFonts w:ascii="Calibri" w:hAnsi="Calibri" w:cs="Calibri"/>
        </w:rPr>
        <w:t xml:space="preserve">mpathetically. “I know you two had grown very close to each other throughout the past few years. </w:t>
      </w:r>
      <w:r w:rsidR="00CE0E4D">
        <w:rPr>
          <w:rFonts w:ascii="Calibri" w:hAnsi="Calibri" w:cs="Calibri"/>
        </w:rPr>
        <w:t xml:space="preserve">I also liked him and </w:t>
      </w:r>
      <w:r w:rsidR="00302D0C">
        <w:rPr>
          <w:rFonts w:ascii="Calibri" w:hAnsi="Calibri" w:cs="Calibri"/>
        </w:rPr>
        <w:t>appreciated everything that he had done for us. If it wasn’t for him, we might not even be alive today.</w:t>
      </w:r>
      <w:r w:rsidR="006844F3">
        <w:rPr>
          <w:rFonts w:ascii="Calibri" w:hAnsi="Calibri" w:cs="Calibri"/>
        </w:rPr>
        <w:t xml:space="preserve"> Do you know if his family will be holding a funeral service for him?</w:t>
      </w:r>
      <w:r w:rsidR="00C070C9">
        <w:rPr>
          <w:rFonts w:ascii="Calibri" w:hAnsi="Calibri" w:cs="Calibri"/>
        </w:rPr>
        <w:t>”</w:t>
      </w:r>
    </w:p>
    <w:p w14:paraId="796D34DB" w14:textId="62CFDE70" w:rsidR="00495C9B" w:rsidRDefault="00B05771" w:rsidP="001B79A5">
      <w:pPr>
        <w:spacing w:line="480" w:lineRule="auto"/>
        <w:ind w:firstLine="720"/>
        <w:rPr>
          <w:rFonts w:ascii="Calibri" w:hAnsi="Calibri" w:cs="Calibri"/>
        </w:rPr>
      </w:pPr>
      <w:r w:rsidRPr="22D893E5">
        <w:rPr>
          <w:rFonts w:ascii="Calibri" w:hAnsi="Calibri" w:cs="Calibri"/>
        </w:rPr>
        <w:t xml:space="preserve">“I do not know,” </w:t>
      </w:r>
      <w:r w:rsidR="0002218B" w:rsidRPr="22D893E5">
        <w:rPr>
          <w:rFonts w:ascii="Calibri" w:hAnsi="Calibri" w:cs="Calibri"/>
        </w:rPr>
        <w:t xml:space="preserve">Harris answered. “But if I do find out, I will make sure </w:t>
      </w:r>
      <w:r w:rsidR="00083025" w:rsidRPr="22D893E5">
        <w:rPr>
          <w:rFonts w:ascii="Calibri" w:hAnsi="Calibri" w:cs="Calibri"/>
        </w:rPr>
        <w:t>we will go</w:t>
      </w:r>
      <w:r w:rsidR="00947A77" w:rsidRPr="22D893E5">
        <w:rPr>
          <w:rFonts w:ascii="Calibri" w:hAnsi="Calibri" w:cs="Calibri"/>
        </w:rPr>
        <w:t xml:space="preserve"> to it. I want to pay my respects to the man that saved our live</w:t>
      </w:r>
      <w:r w:rsidR="009319F5" w:rsidRPr="22D893E5">
        <w:rPr>
          <w:rFonts w:ascii="Calibri" w:hAnsi="Calibri" w:cs="Calibri"/>
        </w:rPr>
        <w:t>s.</w:t>
      </w:r>
      <w:r w:rsidR="007D65D4" w:rsidRPr="22D893E5">
        <w:rPr>
          <w:rFonts w:ascii="Calibri" w:hAnsi="Calibri" w:cs="Calibri"/>
        </w:rPr>
        <w:t xml:space="preserve"> That is the least that we can do.</w:t>
      </w:r>
      <w:r w:rsidR="00B02340" w:rsidRPr="22D893E5">
        <w:rPr>
          <w:rFonts w:ascii="Calibri" w:hAnsi="Calibri" w:cs="Calibri"/>
        </w:rPr>
        <w:t xml:space="preserve"> He was a great </w:t>
      </w:r>
      <w:r w:rsidR="00A75C48" w:rsidRPr="22D893E5">
        <w:rPr>
          <w:rFonts w:ascii="Calibri" w:hAnsi="Calibri" w:cs="Calibri"/>
        </w:rPr>
        <w:t>man,</w:t>
      </w:r>
      <w:r w:rsidR="00B02340" w:rsidRPr="22D893E5">
        <w:rPr>
          <w:rFonts w:ascii="Calibri" w:hAnsi="Calibri" w:cs="Calibri"/>
        </w:rPr>
        <w:t xml:space="preserve"> and </w:t>
      </w:r>
      <w:r w:rsidR="00A75C48" w:rsidRPr="22D893E5">
        <w:rPr>
          <w:rFonts w:ascii="Calibri" w:hAnsi="Calibri" w:cs="Calibri"/>
        </w:rPr>
        <w:t>he deserves to be honored.</w:t>
      </w:r>
      <w:r w:rsidR="00083025" w:rsidRPr="22D893E5">
        <w:rPr>
          <w:rFonts w:ascii="Calibri" w:hAnsi="Calibri" w:cs="Calibri"/>
        </w:rPr>
        <w:t xml:space="preserve">” </w:t>
      </w:r>
    </w:p>
    <w:p w14:paraId="4FE2C8EA" w14:textId="292A9856" w:rsidR="00EA6D7B" w:rsidRDefault="00EA6D7B" w:rsidP="001B79A5">
      <w:pPr>
        <w:spacing w:line="480" w:lineRule="auto"/>
        <w:ind w:firstLine="720"/>
        <w:rPr>
          <w:rFonts w:ascii="Calibri" w:hAnsi="Calibri" w:cs="Calibri"/>
        </w:rPr>
      </w:pPr>
      <w:r>
        <w:rPr>
          <w:rFonts w:ascii="Calibri" w:hAnsi="Calibri" w:cs="Calibri"/>
        </w:rPr>
        <w:t>“Winter, are you going to come back to us</w:t>
      </w:r>
      <w:r w:rsidR="00B65E7B">
        <w:rPr>
          <w:rFonts w:ascii="Calibri" w:hAnsi="Calibri" w:cs="Calibri"/>
        </w:rPr>
        <w:t xml:space="preserve"> now?” Gabriela asked. </w:t>
      </w:r>
    </w:p>
    <w:p w14:paraId="6222F168" w14:textId="398013B6" w:rsidR="001C085E" w:rsidRDefault="001C085E" w:rsidP="001B79A5">
      <w:pPr>
        <w:spacing w:line="480" w:lineRule="auto"/>
        <w:ind w:firstLine="720"/>
        <w:rPr>
          <w:rFonts w:ascii="Calibri" w:hAnsi="Calibri" w:cs="Calibri"/>
        </w:rPr>
      </w:pPr>
      <w:r w:rsidRPr="22D893E5">
        <w:rPr>
          <w:rFonts w:ascii="Calibri" w:hAnsi="Calibri" w:cs="Calibri"/>
        </w:rPr>
        <w:t xml:space="preserve">“I don’t know yet,” Harris said. </w:t>
      </w:r>
      <w:r w:rsidR="009E576E" w:rsidRPr="22D893E5">
        <w:rPr>
          <w:rFonts w:ascii="Calibri" w:hAnsi="Calibri" w:cs="Calibri"/>
        </w:rPr>
        <w:t xml:space="preserve">“I’m just waiting to see how </w:t>
      </w:r>
      <w:r w:rsidR="00ED45E1" w:rsidRPr="22D893E5">
        <w:rPr>
          <w:rFonts w:ascii="Calibri" w:hAnsi="Calibri" w:cs="Calibri"/>
        </w:rPr>
        <w:t>it all</w:t>
      </w:r>
      <w:r w:rsidR="009E576E" w:rsidRPr="22D893E5">
        <w:rPr>
          <w:rFonts w:ascii="Calibri" w:hAnsi="Calibri" w:cs="Calibri"/>
        </w:rPr>
        <w:t xml:space="preserve"> pan</w:t>
      </w:r>
      <w:r w:rsidR="00ED45E1" w:rsidRPr="22D893E5">
        <w:rPr>
          <w:rFonts w:ascii="Calibri" w:hAnsi="Calibri" w:cs="Calibri"/>
        </w:rPr>
        <w:t>s</w:t>
      </w:r>
      <w:r w:rsidR="009E576E" w:rsidRPr="22D893E5">
        <w:rPr>
          <w:rFonts w:ascii="Calibri" w:hAnsi="Calibri" w:cs="Calibri"/>
        </w:rPr>
        <w:t xml:space="preserve"> out</w:t>
      </w:r>
      <w:r w:rsidR="00ED45E1" w:rsidRPr="22D893E5">
        <w:rPr>
          <w:rFonts w:ascii="Calibri" w:hAnsi="Calibri" w:cs="Calibri"/>
        </w:rPr>
        <w:t xml:space="preserve"> and whether the </w:t>
      </w:r>
      <w:r w:rsidR="009B20CD" w:rsidRPr="22D893E5">
        <w:rPr>
          <w:rFonts w:ascii="Calibri" w:hAnsi="Calibri" w:cs="Calibri"/>
        </w:rPr>
        <w:t xml:space="preserve">military and law enforcement could use my help. </w:t>
      </w:r>
      <w:r w:rsidR="0003287A" w:rsidRPr="22D893E5">
        <w:rPr>
          <w:rFonts w:ascii="Calibri" w:hAnsi="Calibri" w:cs="Calibri"/>
        </w:rPr>
        <w:t xml:space="preserve">Camargo </w:t>
      </w:r>
      <w:r w:rsidR="003A1E0C" w:rsidRPr="22D893E5">
        <w:rPr>
          <w:rFonts w:ascii="Calibri" w:hAnsi="Calibri" w:cs="Calibri"/>
        </w:rPr>
        <w:t>should not be on the run much longer. I believe we are getting closer to finding him.</w:t>
      </w:r>
      <w:r w:rsidR="008463EB" w:rsidRPr="22D893E5">
        <w:rPr>
          <w:rFonts w:ascii="Calibri" w:hAnsi="Calibri" w:cs="Calibri"/>
        </w:rPr>
        <w:t>”</w:t>
      </w:r>
    </w:p>
    <w:p w14:paraId="3EA67635" w14:textId="0180FB7F" w:rsidR="003E50EC" w:rsidRDefault="001C085E" w:rsidP="001B79A5">
      <w:pPr>
        <w:spacing w:line="480" w:lineRule="auto"/>
        <w:ind w:firstLine="720"/>
        <w:rPr>
          <w:rFonts w:ascii="Calibri" w:hAnsi="Calibri" w:cs="Calibri"/>
        </w:rPr>
      </w:pPr>
      <w:r>
        <w:rPr>
          <w:rFonts w:ascii="Calibri" w:hAnsi="Calibri" w:cs="Calibri"/>
        </w:rPr>
        <w:t>“</w:t>
      </w:r>
      <w:r w:rsidR="00FF1EFD">
        <w:rPr>
          <w:rFonts w:ascii="Calibri" w:hAnsi="Calibri" w:cs="Calibri"/>
        </w:rPr>
        <w:t xml:space="preserve">I just think that if all you are doing is waiting for </w:t>
      </w:r>
      <w:r w:rsidR="00D11D2D">
        <w:rPr>
          <w:rFonts w:ascii="Calibri" w:hAnsi="Calibri" w:cs="Calibri"/>
        </w:rPr>
        <w:t xml:space="preserve">the capture of Camargo, you should be here waiting </w:t>
      </w:r>
      <w:r w:rsidR="006D7B89">
        <w:rPr>
          <w:rFonts w:ascii="Calibri" w:hAnsi="Calibri" w:cs="Calibri"/>
        </w:rPr>
        <w:t>with us,” she said. “Especially if he doesn’t know where you are</w:t>
      </w:r>
      <w:r w:rsidR="00260003">
        <w:rPr>
          <w:rFonts w:ascii="Calibri" w:hAnsi="Calibri" w:cs="Calibri"/>
        </w:rPr>
        <w:t>. Camargo said he threw out his cell phone and was getting a new one.</w:t>
      </w:r>
      <w:r w:rsidR="003E50EC">
        <w:rPr>
          <w:rFonts w:ascii="Calibri" w:hAnsi="Calibri" w:cs="Calibri"/>
        </w:rPr>
        <w:t xml:space="preserve"> How can he track you if he doesn’t have the same cell</w:t>
      </w:r>
      <w:r w:rsidR="005C6825">
        <w:rPr>
          <w:rFonts w:ascii="Calibri" w:hAnsi="Calibri" w:cs="Calibri"/>
        </w:rPr>
        <w:t xml:space="preserve"> </w:t>
      </w:r>
      <w:r w:rsidR="003E50EC">
        <w:rPr>
          <w:rFonts w:ascii="Calibri" w:hAnsi="Calibri" w:cs="Calibri"/>
        </w:rPr>
        <w:t xml:space="preserve">phone that you called him up </w:t>
      </w:r>
      <w:r w:rsidR="008D6DFE">
        <w:rPr>
          <w:rFonts w:ascii="Calibri" w:hAnsi="Calibri" w:cs="Calibri"/>
        </w:rPr>
        <w:t>on?</w:t>
      </w:r>
      <w:r w:rsidR="00260003">
        <w:rPr>
          <w:rFonts w:ascii="Calibri" w:hAnsi="Calibri" w:cs="Calibri"/>
        </w:rPr>
        <w:t>”</w:t>
      </w:r>
    </w:p>
    <w:p w14:paraId="20825ACF" w14:textId="48A8C3AD" w:rsidR="008D6DFE" w:rsidRDefault="008D6DFE" w:rsidP="001B79A5">
      <w:pPr>
        <w:spacing w:line="480" w:lineRule="auto"/>
        <w:ind w:firstLine="720"/>
        <w:rPr>
          <w:rFonts w:ascii="Calibri" w:hAnsi="Calibri" w:cs="Calibri"/>
        </w:rPr>
      </w:pPr>
      <w:r w:rsidRPr="1FD0627C">
        <w:rPr>
          <w:rFonts w:ascii="Calibri" w:hAnsi="Calibri" w:cs="Calibri"/>
        </w:rPr>
        <w:t xml:space="preserve">“There might be ways,” </w:t>
      </w:r>
      <w:r w:rsidR="00CF7C24" w:rsidRPr="1FD0627C">
        <w:rPr>
          <w:rFonts w:ascii="Calibri" w:hAnsi="Calibri" w:cs="Calibri"/>
        </w:rPr>
        <w:t xml:space="preserve">he said. “Camargo is a real smart guy. He might have come up with a new way. </w:t>
      </w:r>
      <w:r w:rsidR="002A3420" w:rsidRPr="1FD0627C">
        <w:rPr>
          <w:rFonts w:ascii="Calibri" w:hAnsi="Calibri" w:cs="Calibri"/>
        </w:rPr>
        <w:t xml:space="preserve">It would be too risky for me to be there with both of you. I don’t </w:t>
      </w:r>
      <w:r w:rsidR="00F56D49" w:rsidRPr="1FD0627C">
        <w:rPr>
          <w:rFonts w:ascii="Calibri" w:hAnsi="Calibri" w:cs="Calibri"/>
        </w:rPr>
        <w:t xml:space="preserve">want to put your lives in jeopardy. It might be best if I just stayed here until this whole thing is resolved.” </w:t>
      </w:r>
    </w:p>
    <w:p w14:paraId="4C7E7432" w14:textId="14094EF5" w:rsidR="00142E35" w:rsidRDefault="00727E9B" w:rsidP="001B79A5">
      <w:pPr>
        <w:spacing w:line="480" w:lineRule="auto"/>
        <w:ind w:firstLine="720"/>
        <w:rPr>
          <w:rFonts w:ascii="Calibri" w:hAnsi="Calibri" w:cs="Calibri"/>
        </w:rPr>
      </w:pPr>
      <w:r>
        <w:rPr>
          <w:rFonts w:ascii="Calibri" w:hAnsi="Calibri" w:cs="Calibri"/>
        </w:rPr>
        <w:t xml:space="preserve">“We miss you so much,” </w:t>
      </w:r>
      <w:r w:rsidR="00F14FC9">
        <w:rPr>
          <w:rFonts w:ascii="Calibri" w:hAnsi="Calibri" w:cs="Calibri"/>
        </w:rPr>
        <w:t>Gabriela cried out. “Can’t you just make this one exception</w:t>
      </w:r>
      <w:r w:rsidR="00142E35">
        <w:rPr>
          <w:rFonts w:ascii="Calibri" w:hAnsi="Calibri" w:cs="Calibri"/>
        </w:rPr>
        <w:t>?”</w:t>
      </w:r>
    </w:p>
    <w:p w14:paraId="4426CD25" w14:textId="1D760EBB" w:rsidR="00142E35" w:rsidRDefault="001C2817" w:rsidP="001B79A5">
      <w:pPr>
        <w:spacing w:line="480" w:lineRule="auto"/>
        <w:ind w:firstLine="720"/>
        <w:rPr>
          <w:rFonts w:ascii="Calibri" w:hAnsi="Calibri" w:cs="Calibri"/>
        </w:rPr>
      </w:pPr>
      <w:r w:rsidRPr="22D893E5">
        <w:rPr>
          <w:rFonts w:ascii="Calibri" w:hAnsi="Calibri" w:cs="Calibri"/>
        </w:rPr>
        <w:t>“</w:t>
      </w:r>
      <w:r w:rsidR="00061A6B" w:rsidRPr="22D893E5">
        <w:rPr>
          <w:rFonts w:ascii="Calibri" w:hAnsi="Calibri" w:cs="Calibri"/>
        </w:rPr>
        <w:t>I miss you</w:t>
      </w:r>
      <w:r w:rsidR="00351BAB" w:rsidRPr="22D893E5">
        <w:rPr>
          <w:rFonts w:ascii="Calibri" w:hAnsi="Calibri" w:cs="Calibri"/>
        </w:rPr>
        <w:t xml:space="preserve"> too,” Harris replied. “I would love to come back,</w:t>
      </w:r>
      <w:r w:rsidR="000B1553" w:rsidRPr="22D893E5">
        <w:rPr>
          <w:rFonts w:ascii="Calibri" w:hAnsi="Calibri" w:cs="Calibri"/>
        </w:rPr>
        <w:t xml:space="preserve"> but there are </w:t>
      </w:r>
      <w:r w:rsidR="00BF5A32" w:rsidRPr="22D893E5">
        <w:rPr>
          <w:rFonts w:ascii="Calibri" w:hAnsi="Calibri" w:cs="Calibri"/>
        </w:rPr>
        <w:t xml:space="preserve">a </w:t>
      </w:r>
      <w:r w:rsidR="000B1553" w:rsidRPr="22D893E5">
        <w:rPr>
          <w:rFonts w:ascii="Calibri" w:hAnsi="Calibri" w:cs="Calibri"/>
        </w:rPr>
        <w:t xml:space="preserve">number of risks </w:t>
      </w:r>
      <w:r w:rsidR="00BF5A32" w:rsidRPr="22D893E5">
        <w:rPr>
          <w:rFonts w:ascii="Calibri" w:hAnsi="Calibri" w:cs="Calibri"/>
        </w:rPr>
        <w:t xml:space="preserve">I have to </w:t>
      </w:r>
      <w:r w:rsidR="00624EAE" w:rsidRPr="22D893E5">
        <w:rPr>
          <w:rFonts w:ascii="Calibri" w:hAnsi="Calibri" w:cs="Calibri"/>
        </w:rPr>
        <w:t xml:space="preserve">consider. It is not safe to travel right now. Also, I </w:t>
      </w:r>
      <w:r w:rsidR="003926DF" w:rsidRPr="22D893E5">
        <w:rPr>
          <w:rFonts w:ascii="Calibri" w:hAnsi="Calibri" w:cs="Calibri"/>
        </w:rPr>
        <w:t>kno</w:t>
      </w:r>
      <w:r w:rsidR="005D13E8" w:rsidRPr="22D893E5">
        <w:rPr>
          <w:rFonts w:ascii="Calibri" w:hAnsi="Calibri" w:cs="Calibri"/>
        </w:rPr>
        <w:t>w if Ca</w:t>
      </w:r>
      <w:r w:rsidR="00EB3223" w:rsidRPr="22D893E5">
        <w:rPr>
          <w:rFonts w:ascii="Calibri" w:hAnsi="Calibri" w:cs="Calibri"/>
        </w:rPr>
        <w:t xml:space="preserve">margo finds both of you with </w:t>
      </w:r>
      <w:r w:rsidR="00C9290D" w:rsidRPr="22D893E5">
        <w:rPr>
          <w:rFonts w:ascii="Calibri" w:hAnsi="Calibri" w:cs="Calibri"/>
        </w:rPr>
        <w:t>me,</w:t>
      </w:r>
      <w:r w:rsidR="00EB3223" w:rsidRPr="22D893E5">
        <w:rPr>
          <w:rFonts w:ascii="Calibri" w:hAnsi="Calibri" w:cs="Calibri"/>
        </w:rPr>
        <w:t xml:space="preserve"> I might be putting your lives at risk as well. </w:t>
      </w:r>
      <w:r w:rsidR="00C9290D" w:rsidRPr="22D893E5">
        <w:rPr>
          <w:rFonts w:ascii="Calibri" w:hAnsi="Calibri" w:cs="Calibri"/>
        </w:rPr>
        <w:t xml:space="preserve">I want you to stay put. You </w:t>
      </w:r>
      <w:r w:rsidR="00C01424" w:rsidRPr="22D893E5">
        <w:rPr>
          <w:rFonts w:ascii="Calibri" w:hAnsi="Calibri" w:cs="Calibri"/>
        </w:rPr>
        <w:t>are safe where you are at.</w:t>
      </w:r>
      <w:r w:rsidR="00E12585" w:rsidRPr="22D893E5">
        <w:rPr>
          <w:rFonts w:ascii="Calibri" w:hAnsi="Calibri" w:cs="Calibri"/>
        </w:rPr>
        <w:t xml:space="preserve"> I’m going to lay low </w:t>
      </w:r>
      <w:r w:rsidR="00A936BB" w:rsidRPr="22D893E5">
        <w:rPr>
          <w:rFonts w:ascii="Calibri" w:hAnsi="Calibri" w:cs="Calibri"/>
        </w:rPr>
        <w:t>until I can be of use out here.</w:t>
      </w:r>
      <w:r w:rsidR="00C01424" w:rsidRPr="22D893E5">
        <w:rPr>
          <w:rFonts w:ascii="Calibri" w:hAnsi="Calibri" w:cs="Calibri"/>
        </w:rPr>
        <w:t>”</w:t>
      </w:r>
    </w:p>
    <w:p w14:paraId="1ED6804E" w14:textId="125E20AD" w:rsidR="00A936BB" w:rsidRDefault="00445CBA" w:rsidP="001B79A5">
      <w:pPr>
        <w:spacing w:line="480" w:lineRule="auto"/>
        <w:ind w:firstLine="720"/>
        <w:rPr>
          <w:rFonts w:ascii="Calibri" w:hAnsi="Calibri" w:cs="Calibri"/>
        </w:rPr>
      </w:pPr>
      <w:r>
        <w:rPr>
          <w:rFonts w:ascii="Calibri" w:hAnsi="Calibri" w:cs="Calibri"/>
        </w:rPr>
        <w:t>“</w:t>
      </w:r>
      <w:r w:rsidR="003A7777">
        <w:rPr>
          <w:rFonts w:ascii="Calibri" w:hAnsi="Calibri" w:cs="Calibri"/>
        </w:rPr>
        <w:t>I love you so much</w:t>
      </w:r>
      <w:r w:rsidR="00734B0D">
        <w:rPr>
          <w:rFonts w:ascii="Calibri" w:hAnsi="Calibri" w:cs="Calibri"/>
        </w:rPr>
        <w:t>,</w:t>
      </w:r>
      <w:r w:rsidR="003A7777">
        <w:rPr>
          <w:rFonts w:ascii="Calibri" w:hAnsi="Calibri" w:cs="Calibri"/>
        </w:rPr>
        <w:t xml:space="preserve"> and I know this is very important to you,” Gabriela said. “I just wish you were here</w:t>
      </w:r>
      <w:r w:rsidR="00F26155">
        <w:rPr>
          <w:rFonts w:ascii="Calibri" w:hAnsi="Calibri" w:cs="Calibri"/>
        </w:rPr>
        <w:t>.”</w:t>
      </w:r>
    </w:p>
    <w:p w14:paraId="57A6AA16" w14:textId="4C3CEA76" w:rsidR="00F26155" w:rsidRDefault="000022C4" w:rsidP="001B79A5">
      <w:pPr>
        <w:spacing w:line="480" w:lineRule="auto"/>
        <w:ind w:firstLine="720"/>
        <w:rPr>
          <w:rFonts w:ascii="Calibri" w:hAnsi="Calibri" w:cs="Calibri"/>
        </w:rPr>
      </w:pPr>
      <w:r>
        <w:rPr>
          <w:rFonts w:ascii="Calibri" w:hAnsi="Calibri" w:cs="Calibri"/>
        </w:rPr>
        <w:t>“I know</w:t>
      </w:r>
      <w:r w:rsidR="00734B0D">
        <w:rPr>
          <w:rFonts w:ascii="Calibri" w:hAnsi="Calibri" w:cs="Calibri"/>
        </w:rPr>
        <w:t>,</w:t>
      </w:r>
      <w:r>
        <w:rPr>
          <w:rFonts w:ascii="Calibri" w:hAnsi="Calibri" w:cs="Calibri"/>
        </w:rPr>
        <w:t xml:space="preserve"> darling,” Harris said. “I love you very much as well. We </w:t>
      </w:r>
      <w:r w:rsidR="00FF27E1">
        <w:rPr>
          <w:rFonts w:ascii="Calibri" w:hAnsi="Calibri" w:cs="Calibri"/>
        </w:rPr>
        <w:t>must</w:t>
      </w:r>
      <w:r w:rsidR="00AD7805">
        <w:rPr>
          <w:rFonts w:ascii="Calibri" w:hAnsi="Calibri" w:cs="Calibri"/>
        </w:rPr>
        <w:t xml:space="preserve"> stay put for a little while longer. </w:t>
      </w:r>
      <w:r w:rsidR="00493F83">
        <w:rPr>
          <w:rFonts w:ascii="Calibri" w:hAnsi="Calibri" w:cs="Calibri"/>
        </w:rPr>
        <w:t xml:space="preserve">I just want you to know that you and the baby </w:t>
      </w:r>
      <w:r w:rsidR="00653F33">
        <w:rPr>
          <w:rFonts w:ascii="Calibri" w:hAnsi="Calibri" w:cs="Calibri"/>
        </w:rPr>
        <w:t>are</w:t>
      </w:r>
      <w:r w:rsidR="00493F83">
        <w:rPr>
          <w:rFonts w:ascii="Calibri" w:hAnsi="Calibri" w:cs="Calibri"/>
        </w:rPr>
        <w:t xml:space="preserve"> everything to me</w:t>
      </w:r>
      <w:r w:rsidR="00734B0D">
        <w:rPr>
          <w:rFonts w:ascii="Calibri" w:hAnsi="Calibri" w:cs="Calibri"/>
        </w:rPr>
        <w:t>,</w:t>
      </w:r>
      <w:r w:rsidR="00493F83">
        <w:rPr>
          <w:rFonts w:ascii="Calibri" w:hAnsi="Calibri" w:cs="Calibri"/>
        </w:rPr>
        <w:t xml:space="preserve"> and I am doing whatever it takes to keep you safe. </w:t>
      </w:r>
      <w:r w:rsidR="00587289">
        <w:rPr>
          <w:rFonts w:ascii="Calibri" w:hAnsi="Calibri" w:cs="Calibri"/>
        </w:rPr>
        <w:t xml:space="preserve">I will call you again with additional updates. </w:t>
      </w:r>
      <w:r w:rsidR="00736734">
        <w:rPr>
          <w:rFonts w:ascii="Calibri" w:hAnsi="Calibri" w:cs="Calibri"/>
        </w:rPr>
        <w:t>Just remember</w:t>
      </w:r>
      <w:r w:rsidR="00734B0D">
        <w:rPr>
          <w:rFonts w:ascii="Calibri" w:hAnsi="Calibri" w:cs="Calibri"/>
        </w:rPr>
        <w:t>,</w:t>
      </w:r>
      <w:r w:rsidR="00736734">
        <w:rPr>
          <w:rFonts w:ascii="Calibri" w:hAnsi="Calibri" w:cs="Calibri"/>
        </w:rPr>
        <w:t xml:space="preserve"> I am always with you no matter how far apart </w:t>
      </w:r>
      <w:r w:rsidR="001E155A">
        <w:rPr>
          <w:rFonts w:ascii="Calibri" w:hAnsi="Calibri" w:cs="Calibri"/>
        </w:rPr>
        <w:t>we are.</w:t>
      </w:r>
      <w:r w:rsidR="005D6357">
        <w:rPr>
          <w:rFonts w:ascii="Calibri" w:hAnsi="Calibri" w:cs="Calibri"/>
        </w:rPr>
        <w:t xml:space="preserve"> </w:t>
      </w:r>
      <w:r w:rsidR="008542D5">
        <w:rPr>
          <w:rFonts w:ascii="Calibri" w:hAnsi="Calibri" w:cs="Calibri"/>
        </w:rPr>
        <w:t xml:space="preserve">Now, give little </w:t>
      </w:r>
      <w:r w:rsidR="00947F30">
        <w:rPr>
          <w:rFonts w:ascii="Calibri" w:hAnsi="Calibri" w:cs="Calibri"/>
        </w:rPr>
        <w:t xml:space="preserve">Emilia </w:t>
      </w:r>
      <w:r w:rsidR="00187B28">
        <w:rPr>
          <w:rFonts w:ascii="Calibri" w:hAnsi="Calibri" w:cs="Calibri"/>
        </w:rPr>
        <w:t>a hug and a tender kiss on the cheek for me</w:t>
      </w:r>
      <w:r w:rsidR="00DB1C8E">
        <w:rPr>
          <w:rFonts w:ascii="Calibri" w:hAnsi="Calibri" w:cs="Calibri"/>
        </w:rPr>
        <w:t xml:space="preserve"> and tell her </w:t>
      </w:r>
      <w:r w:rsidR="00734B0D">
        <w:rPr>
          <w:rFonts w:ascii="Calibri" w:hAnsi="Calibri" w:cs="Calibri"/>
        </w:rPr>
        <w:t>D</w:t>
      </w:r>
      <w:r w:rsidR="00DB1C8E">
        <w:rPr>
          <w:rFonts w:ascii="Calibri" w:hAnsi="Calibri" w:cs="Calibri"/>
        </w:rPr>
        <w:t>addy will be back soon.</w:t>
      </w:r>
      <w:r w:rsidR="00744F00">
        <w:rPr>
          <w:rFonts w:ascii="Calibri" w:hAnsi="Calibri" w:cs="Calibri"/>
        </w:rPr>
        <w:t xml:space="preserve"> I </w:t>
      </w:r>
      <w:r w:rsidR="00525590">
        <w:rPr>
          <w:rFonts w:ascii="Calibri" w:hAnsi="Calibri" w:cs="Calibri"/>
        </w:rPr>
        <w:t xml:space="preserve">will talk to you again soon, my love. </w:t>
      </w:r>
      <w:r w:rsidR="00F71CEA">
        <w:rPr>
          <w:rFonts w:ascii="Calibri" w:hAnsi="Calibri" w:cs="Calibri"/>
        </w:rPr>
        <w:t>I must go now. I need some rest after having such a big day</w:t>
      </w:r>
      <w:r w:rsidR="00525590">
        <w:rPr>
          <w:rFonts w:ascii="Calibri" w:hAnsi="Calibri" w:cs="Calibri"/>
        </w:rPr>
        <w:t>.</w:t>
      </w:r>
      <w:r w:rsidR="001E155A">
        <w:rPr>
          <w:rFonts w:ascii="Calibri" w:hAnsi="Calibri" w:cs="Calibri"/>
        </w:rPr>
        <w:t>”</w:t>
      </w:r>
    </w:p>
    <w:p w14:paraId="0A14EDCB" w14:textId="2B43B5F7" w:rsidR="001E155A" w:rsidRDefault="001E155A" w:rsidP="001B79A5">
      <w:pPr>
        <w:spacing w:line="480" w:lineRule="auto"/>
        <w:ind w:firstLine="720"/>
        <w:rPr>
          <w:rFonts w:ascii="Calibri" w:hAnsi="Calibri" w:cs="Calibri"/>
        </w:rPr>
      </w:pPr>
      <w:r>
        <w:rPr>
          <w:rFonts w:ascii="Calibri" w:hAnsi="Calibri" w:cs="Calibri"/>
        </w:rPr>
        <w:t xml:space="preserve">“Okay, l will talk to you later,” </w:t>
      </w:r>
      <w:r w:rsidR="00D66A29">
        <w:rPr>
          <w:rFonts w:ascii="Calibri" w:hAnsi="Calibri" w:cs="Calibri"/>
        </w:rPr>
        <w:t>Gabriela spoke softly. “Please, please, please stay safe</w:t>
      </w:r>
      <w:r w:rsidR="00734B0D">
        <w:rPr>
          <w:rFonts w:ascii="Calibri" w:hAnsi="Calibri" w:cs="Calibri"/>
        </w:rPr>
        <w:t>,</w:t>
      </w:r>
      <w:r w:rsidR="00D66A29">
        <w:rPr>
          <w:rFonts w:ascii="Calibri" w:hAnsi="Calibri" w:cs="Calibri"/>
        </w:rPr>
        <w:t xml:space="preserve"> Winter. I love you.”</w:t>
      </w:r>
    </w:p>
    <w:p w14:paraId="0EC0CAB8" w14:textId="320C6BA0" w:rsidR="00475157" w:rsidRDefault="00D66A29" w:rsidP="001B79A5">
      <w:pPr>
        <w:spacing w:line="480" w:lineRule="auto"/>
        <w:ind w:firstLine="720"/>
        <w:rPr>
          <w:rFonts w:ascii="Calibri" w:hAnsi="Calibri" w:cs="Calibri"/>
        </w:rPr>
      </w:pPr>
      <w:r>
        <w:rPr>
          <w:rFonts w:ascii="Calibri" w:hAnsi="Calibri" w:cs="Calibri"/>
        </w:rPr>
        <w:t>“I love you too!”</w:t>
      </w:r>
      <w:r w:rsidR="00475157">
        <w:rPr>
          <w:rFonts w:ascii="Calibri" w:hAnsi="Calibri" w:cs="Calibri"/>
        </w:rPr>
        <w:t xml:space="preserve"> </w:t>
      </w:r>
      <w:r w:rsidR="008E7E77">
        <w:rPr>
          <w:rFonts w:ascii="Calibri" w:hAnsi="Calibri" w:cs="Calibri"/>
        </w:rPr>
        <w:t>Harris</w:t>
      </w:r>
      <w:r w:rsidR="00475157">
        <w:rPr>
          <w:rFonts w:ascii="Calibri" w:hAnsi="Calibri" w:cs="Calibri"/>
        </w:rPr>
        <w:t xml:space="preserve"> replied. “Bye!”</w:t>
      </w:r>
    </w:p>
    <w:p w14:paraId="35956C9E" w14:textId="77777777" w:rsidR="00475157" w:rsidRDefault="00475157" w:rsidP="001B79A5">
      <w:pPr>
        <w:spacing w:line="480" w:lineRule="auto"/>
        <w:ind w:firstLine="720"/>
        <w:rPr>
          <w:rFonts w:ascii="Calibri" w:hAnsi="Calibri" w:cs="Calibri"/>
        </w:rPr>
      </w:pPr>
      <w:r>
        <w:rPr>
          <w:rFonts w:ascii="Calibri" w:hAnsi="Calibri" w:cs="Calibri"/>
        </w:rPr>
        <w:t>“Bye!” Gabriela said.</w:t>
      </w:r>
    </w:p>
    <w:p w14:paraId="218233CD" w14:textId="57FB9AF7" w:rsidR="00D66A29" w:rsidRDefault="00D66A29" w:rsidP="001B79A5">
      <w:pPr>
        <w:spacing w:line="480" w:lineRule="auto"/>
        <w:ind w:firstLine="720"/>
        <w:rPr>
          <w:rFonts w:ascii="Calibri" w:hAnsi="Calibri" w:cs="Calibri"/>
        </w:rPr>
      </w:pPr>
      <w:r>
        <w:rPr>
          <w:rFonts w:ascii="Calibri" w:hAnsi="Calibri" w:cs="Calibri"/>
        </w:rPr>
        <w:t xml:space="preserve"> </w:t>
      </w:r>
      <w:r w:rsidR="008E7E77">
        <w:rPr>
          <w:rFonts w:ascii="Calibri" w:hAnsi="Calibri" w:cs="Calibri"/>
        </w:rPr>
        <w:t>Harris</w:t>
      </w:r>
      <w:r w:rsidR="00F55643">
        <w:rPr>
          <w:rFonts w:ascii="Calibri" w:hAnsi="Calibri" w:cs="Calibri"/>
        </w:rPr>
        <w:t xml:space="preserve"> wanted Gabriela to think that everything was going to work out in the end, but he really wasn’t sure how it was going to go. </w:t>
      </w:r>
      <w:r w:rsidR="00543F2C">
        <w:rPr>
          <w:rFonts w:ascii="Calibri" w:hAnsi="Calibri" w:cs="Calibri"/>
        </w:rPr>
        <w:t>He hated giving her false hope, but he was</w:t>
      </w:r>
      <w:r w:rsidR="006149BE">
        <w:rPr>
          <w:rFonts w:ascii="Calibri" w:hAnsi="Calibri" w:cs="Calibri"/>
        </w:rPr>
        <w:t xml:space="preserve"> sure she already knew things could take a dramatic turn.</w:t>
      </w:r>
      <w:r w:rsidR="005105FB">
        <w:rPr>
          <w:rFonts w:ascii="Calibri" w:hAnsi="Calibri" w:cs="Calibri"/>
        </w:rPr>
        <w:t xml:space="preserve"> Especially after nearly losing his life the last time the </w:t>
      </w:r>
      <w:r w:rsidR="00CB759B">
        <w:rPr>
          <w:rFonts w:ascii="Calibri" w:hAnsi="Calibri" w:cs="Calibri"/>
        </w:rPr>
        <w:t>Death Firm</w:t>
      </w:r>
      <w:r w:rsidR="00A44F1E">
        <w:rPr>
          <w:rFonts w:ascii="Calibri" w:hAnsi="Calibri" w:cs="Calibri"/>
        </w:rPr>
        <w:t>s wreaked havoc.</w:t>
      </w:r>
      <w:r w:rsidR="00543F2C">
        <w:rPr>
          <w:rFonts w:ascii="Calibri" w:hAnsi="Calibri" w:cs="Calibri"/>
        </w:rPr>
        <w:t xml:space="preserve"> </w:t>
      </w:r>
    </w:p>
    <w:p w14:paraId="3FA75640" w14:textId="6A74E2D3" w:rsidR="001B3880" w:rsidRDefault="000C4F0E" w:rsidP="001B79A5">
      <w:pPr>
        <w:spacing w:line="480" w:lineRule="auto"/>
        <w:ind w:firstLine="720"/>
        <w:rPr>
          <w:rFonts w:ascii="Calibri" w:hAnsi="Calibri" w:cs="Calibri"/>
        </w:rPr>
      </w:pPr>
      <w:r>
        <w:rPr>
          <w:rFonts w:ascii="Calibri" w:hAnsi="Calibri" w:cs="Calibri"/>
        </w:rPr>
        <w:t xml:space="preserve">He </w:t>
      </w:r>
      <w:r w:rsidR="002D3E63">
        <w:rPr>
          <w:rFonts w:ascii="Calibri" w:hAnsi="Calibri" w:cs="Calibri"/>
        </w:rPr>
        <w:t xml:space="preserve">walked over to the window. Harris </w:t>
      </w:r>
      <w:r w:rsidR="003C011E">
        <w:rPr>
          <w:rFonts w:ascii="Calibri" w:hAnsi="Calibri" w:cs="Calibri"/>
        </w:rPr>
        <w:t xml:space="preserve">observed the traffic flow on the interstate and glimpsed over at the </w:t>
      </w:r>
      <w:r w:rsidR="00023C3B">
        <w:rPr>
          <w:rFonts w:ascii="Calibri" w:hAnsi="Calibri" w:cs="Calibri"/>
        </w:rPr>
        <w:t xml:space="preserve">skyline. </w:t>
      </w:r>
      <w:r w:rsidR="00D14F12">
        <w:rPr>
          <w:rFonts w:ascii="Calibri" w:hAnsi="Calibri" w:cs="Calibri"/>
        </w:rPr>
        <w:t xml:space="preserve">Smog </w:t>
      </w:r>
      <w:r w:rsidR="00F001D4">
        <w:rPr>
          <w:rFonts w:ascii="Calibri" w:hAnsi="Calibri" w:cs="Calibri"/>
        </w:rPr>
        <w:t>blurred</w:t>
      </w:r>
      <w:r w:rsidR="00D14F12">
        <w:rPr>
          <w:rFonts w:ascii="Calibri" w:hAnsi="Calibri" w:cs="Calibri"/>
        </w:rPr>
        <w:t xml:space="preserve"> the view of the skyscrapers.</w:t>
      </w:r>
      <w:r w:rsidR="00D972B0">
        <w:rPr>
          <w:rFonts w:ascii="Calibri" w:hAnsi="Calibri" w:cs="Calibri"/>
        </w:rPr>
        <w:t xml:space="preserve"> </w:t>
      </w:r>
      <w:r w:rsidR="00021490">
        <w:rPr>
          <w:rFonts w:ascii="Calibri" w:hAnsi="Calibri" w:cs="Calibri"/>
        </w:rPr>
        <w:t xml:space="preserve">Harris squinted his eyes </w:t>
      </w:r>
      <w:r w:rsidR="00EB0A93">
        <w:rPr>
          <w:rFonts w:ascii="Calibri" w:hAnsi="Calibri" w:cs="Calibri"/>
        </w:rPr>
        <w:t xml:space="preserve">as the sunbeams were glaring in his eyes. </w:t>
      </w:r>
      <w:r w:rsidR="00FC48BF">
        <w:rPr>
          <w:rFonts w:ascii="Calibri" w:hAnsi="Calibri" w:cs="Calibri"/>
        </w:rPr>
        <w:t>He suddenly felt the floor shake</w:t>
      </w:r>
      <w:r w:rsidR="00CD33E4">
        <w:rPr>
          <w:rFonts w:ascii="Calibri" w:hAnsi="Calibri" w:cs="Calibri"/>
        </w:rPr>
        <w:t xml:space="preserve"> and heard heavy thumping throughout the hallway. </w:t>
      </w:r>
      <w:r w:rsidR="00FF7A59">
        <w:rPr>
          <w:rFonts w:ascii="Calibri" w:hAnsi="Calibri" w:cs="Calibri"/>
        </w:rPr>
        <w:t xml:space="preserve">Something or someone was outside his door. </w:t>
      </w:r>
    </w:p>
    <w:p w14:paraId="60821207" w14:textId="15689E69" w:rsidR="00FF7A59" w:rsidRDefault="00FF7A59" w:rsidP="001B79A5">
      <w:pPr>
        <w:spacing w:line="480" w:lineRule="auto"/>
        <w:ind w:firstLine="720"/>
        <w:rPr>
          <w:rFonts w:ascii="Calibri" w:hAnsi="Calibri" w:cs="Calibri"/>
        </w:rPr>
      </w:pPr>
      <w:r>
        <w:rPr>
          <w:rFonts w:ascii="Calibri" w:hAnsi="Calibri" w:cs="Calibri"/>
        </w:rPr>
        <w:t>Harris</w:t>
      </w:r>
      <w:r w:rsidR="00E5474D">
        <w:rPr>
          <w:rFonts w:ascii="Calibri" w:hAnsi="Calibri" w:cs="Calibri"/>
        </w:rPr>
        <w:t xml:space="preserve"> grabbed </w:t>
      </w:r>
      <w:r w:rsidR="00CE187C">
        <w:rPr>
          <w:rFonts w:ascii="Calibri" w:hAnsi="Calibri" w:cs="Calibri"/>
        </w:rPr>
        <w:t>his backpack</w:t>
      </w:r>
      <w:r w:rsidR="00734B0D">
        <w:rPr>
          <w:rFonts w:ascii="Calibri" w:hAnsi="Calibri" w:cs="Calibri"/>
        </w:rPr>
        <w:t>,</w:t>
      </w:r>
      <w:r w:rsidR="00CE187C">
        <w:rPr>
          <w:rFonts w:ascii="Calibri" w:hAnsi="Calibri" w:cs="Calibri"/>
        </w:rPr>
        <w:t xml:space="preserve"> </w:t>
      </w:r>
      <w:r w:rsidR="00734B0D">
        <w:rPr>
          <w:rFonts w:ascii="Calibri" w:hAnsi="Calibri" w:cs="Calibri"/>
        </w:rPr>
        <w:t xml:space="preserve">which </w:t>
      </w:r>
      <w:r w:rsidR="00CE187C">
        <w:rPr>
          <w:rFonts w:ascii="Calibri" w:hAnsi="Calibri" w:cs="Calibri"/>
        </w:rPr>
        <w:t>contained two guns, a knife, and ammunition</w:t>
      </w:r>
      <w:r w:rsidR="0061596A">
        <w:rPr>
          <w:rFonts w:ascii="Calibri" w:hAnsi="Calibri" w:cs="Calibri"/>
        </w:rPr>
        <w:t>. He then</w:t>
      </w:r>
      <w:r>
        <w:rPr>
          <w:rFonts w:ascii="Calibri" w:hAnsi="Calibri" w:cs="Calibri"/>
        </w:rPr>
        <w:t xml:space="preserve"> ran into the bathroom and </w:t>
      </w:r>
      <w:r w:rsidR="00E5474D">
        <w:rPr>
          <w:rFonts w:ascii="Calibri" w:hAnsi="Calibri" w:cs="Calibri"/>
        </w:rPr>
        <w:t xml:space="preserve">locked the door. </w:t>
      </w:r>
      <w:r w:rsidR="00E87521">
        <w:rPr>
          <w:rFonts w:ascii="Calibri" w:hAnsi="Calibri" w:cs="Calibri"/>
        </w:rPr>
        <w:t xml:space="preserve">He got in the shower, closed the shower curtain, and </w:t>
      </w:r>
      <w:r w:rsidR="00193948">
        <w:rPr>
          <w:rFonts w:ascii="Calibri" w:hAnsi="Calibri" w:cs="Calibri"/>
        </w:rPr>
        <w:t xml:space="preserve">laid low in the tub with some towels over him. </w:t>
      </w:r>
      <w:r w:rsidR="00A27B66">
        <w:rPr>
          <w:rFonts w:ascii="Calibri" w:hAnsi="Calibri" w:cs="Calibri"/>
        </w:rPr>
        <w:t xml:space="preserve">The footsteps </w:t>
      </w:r>
      <w:r w:rsidR="001231B3">
        <w:rPr>
          <w:rFonts w:ascii="Calibri" w:hAnsi="Calibri" w:cs="Calibri"/>
        </w:rPr>
        <w:t xml:space="preserve">kept getting louder. He could hear </w:t>
      </w:r>
      <w:r w:rsidR="00F66644">
        <w:rPr>
          <w:rFonts w:ascii="Calibri" w:hAnsi="Calibri" w:cs="Calibri"/>
        </w:rPr>
        <w:t xml:space="preserve">long fingernails </w:t>
      </w:r>
      <w:r w:rsidR="00DC4B58">
        <w:rPr>
          <w:rFonts w:ascii="Calibri" w:hAnsi="Calibri" w:cs="Calibri"/>
        </w:rPr>
        <w:t xml:space="preserve">scraping at the wall </w:t>
      </w:r>
      <w:r w:rsidR="00EF6995">
        <w:rPr>
          <w:rFonts w:ascii="Calibri" w:hAnsi="Calibri" w:cs="Calibri"/>
        </w:rPr>
        <w:t xml:space="preserve">just outside his hotel room. </w:t>
      </w:r>
      <w:r w:rsidR="00807E2A">
        <w:rPr>
          <w:rFonts w:ascii="Calibri" w:hAnsi="Calibri" w:cs="Calibri"/>
        </w:rPr>
        <w:t xml:space="preserve">Harris knew instantly it was a </w:t>
      </w:r>
      <w:r w:rsidR="00CB759B">
        <w:rPr>
          <w:rFonts w:ascii="Calibri" w:hAnsi="Calibri" w:cs="Calibri"/>
        </w:rPr>
        <w:t>Death Firm</w:t>
      </w:r>
      <w:r w:rsidR="00807E2A">
        <w:rPr>
          <w:rFonts w:ascii="Calibri" w:hAnsi="Calibri" w:cs="Calibri"/>
        </w:rPr>
        <w:t xml:space="preserve">. </w:t>
      </w:r>
      <w:r w:rsidR="00E60B76">
        <w:rPr>
          <w:rFonts w:ascii="Calibri" w:hAnsi="Calibri" w:cs="Calibri"/>
        </w:rPr>
        <w:t xml:space="preserve">He could hear it breathing heavily </w:t>
      </w:r>
      <w:r w:rsidR="00E3034C">
        <w:rPr>
          <w:rFonts w:ascii="Calibri" w:hAnsi="Calibri" w:cs="Calibri"/>
        </w:rPr>
        <w:t xml:space="preserve">as it slowly </w:t>
      </w:r>
      <w:r w:rsidR="0041269C">
        <w:rPr>
          <w:rFonts w:ascii="Calibri" w:hAnsi="Calibri" w:cs="Calibri"/>
        </w:rPr>
        <w:t xml:space="preserve">walked down the hallway. </w:t>
      </w:r>
      <w:r w:rsidR="00A30F28">
        <w:rPr>
          <w:rFonts w:ascii="Calibri" w:hAnsi="Calibri" w:cs="Calibri"/>
        </w:rPr>
        <w:t xml:space="preserve">Harris knew he couldn’t make even the slightest sound. </w:t>
      </w:r>
      <w:r w:rsidR="00A171ED">
        <w:rPr>
          <w:rFonts w:ascii="Calibri" w:hAnsi="Calibri" w:cs="Calibri"/>
        </w:rPr>
        <w:t>His right hand</w:t>
      </w:r>
      <w:r w:rsidR="00734B0D">
        <w:rPr>
          <w:rFonts w:ascii="Calibri" w:hAnsi="Calibri" w:cs="Calibri"/>
        </w:rPr>
        <w:t>, which</w:t>
      </w:r>
      <w:r w:rsidR="00A171ED">
        <w:rPr>
          <w:rFonts w:ascii="Calibri" w:hAnsi="Calibri" w:cs="Calibri"/>
        </w:rPr>
        <w:t xml:space="preserve"> was holding a gun</w:t>
      </w:r>
      <w:r w:rsidR="00734B0D">
        <w:rPr>
          <w:rFonts w:ascii="Calibri" w:hAnsi="Calibri" w:cs="Calibri"/>
        </w:rPr>
        <w:t>,</w:t>
      </w:r>
      <w:r w:rsidR="00A171ED">
        <w:rPr>
          <w:rFonts w:ascii="Calibri" w:hAnsi="Calibri" w:cs="Calibri"/>
        </w:rPr>
        <w:t xml:space="preserve"> was shaking.</w:t>
      </w:r>
      <w:r w:rsidR="0092199C">
        <w:rPr>
          <w:rFonts w:ascii="Calibri" w:hAnsi="Calibri" w:cs="Calibri"/>
        </w:rPr>
        <w:t xml:space="preserve"> </w:t>
      </w:r>
      <w:r w:rsidR="00B12BE3">
        <w:rPr>
          <w:rFonts w:ascii="Calibri" w:hAnsi="Calibri" w:cs="Calibri"/>
        </w:rPr>
        <w:t>He kept reminding himself to stay calm.</w:t>
      </w:r>
    </w:p>
    <w:p w14:paraId="5E7A7157" w14:textId="6991DD8F" w:rsidR="0019629A" w:rsidRDefault="00784422" w:rsidP="001B79A5">
      <w:pPr>
        <w:spacing w:line="480" w:lineRule="auto"/>
        <w:ind w:firstLine="720"/>
        <w:rPr>
          <w:rFonts w:ascii="Calibri" w:hAnsi="Calibri" w:cs="Calibri"/>
        </w:rPr>
      </w:pPr>
      <w:r>
        <w:rPr>
          <w:rFonts w:ascii="Calibri" w:hAnsi="Calibri" w:cs="Calibri"/>
        </w:rPr>
        <w:t xml:space="preserve">As the </w:t>
      </w:r>
      <w:r w:rsidR="00CB759B">
        <w:rPr>
          <w:rFonts w:ascii="Calibri" w:hAnsi="Calibri" w:cs="Calibri"/>
        </w:rPr>
        <w:t>Death Firm</w:t>
      </w:r>
      <w:r>
        <w:rPr>
          <w:rFonts w:ascii="Calibri" w:hAnsi="Calibri" w:cs="Calibri"/>
        </w:rPr>
        <w:t xml:space="preserve"> passed his room, the</w:t>
      </w:r>
      <w:r w:rsidR="00A631F9">
        <w:rPr>
          <w:rFonts w:ascii="Calibri" w:hAnsi="Calibri" w:cs="Calibri"/>
        </w:rPr>
        <w:t xml:space="preserve"> </w:t>
      </w:r>
      <w:r w:rsidR="00CB759B">
        <w:rPr>
          <w:rFonts w:ascii="Calibri" w:hAnsi="Calibri" w:cs="Calibri"/>
        </w:rPr>
        <w:t>Death Firm</w:t>
      </w:r>
      <w:r w:rsidR="00A631F9">
        <w:rPr>
          <w:rFonts w:ascii="Calibri" w:hAnsi="Calibri" w:cs="Calibri"/>
        </w:rPr>
        <w:t xml:space="preserve"> shrieked as it heard a ding coming from the elevator. </w:t>
      </w:r>
      <w:r w:rsidR="0092199C">
        <w:rPr>
          <w:rFonts w:ascii="Calibri" w:hAnsi="Calibri" w:cs="Calibri"/>
        </w:rPr>
        <w:t xml:space="preserve">Harris took a deep </w:t>
      </w:r>
      <w:r w:rsidR="00061B0C">
        <w:rPr>
          <w:rFonts w:ascii="Calibri" w:hAnsi="Calibri" w:cs="Calibri"/>
        </w:rPr>
        <w:t>breath,</w:t>
      </w:r>
      <w:r w:rsidR="0092199C">
        <w:rPr>
          <w:rFonts w:ascii="Calibri" w:hAnsi="Calibri" w:cs="Calibri"/>
        </w:rPr>
        <w:t xml:space="preserve"> and his heart began to pound loudly as the </w:t>
      </w:r>
      <w:r w:rsidR="00CB759B">
        <w:rPr>
          <w:rFonts w:ascii="Calibri" w:hAnsi="Calibri" w:cs="Calibri"/>
        </w:rPr>
        <w:t>Death Firm</w:t>
      </w:r>
      <w:r w:rsidR="0092199C">
        <w:rPr>
          <w:rFonts w:ascii="Calibri" w:hAnsi="Calibri" w:cs="Calibri"/>
        </w:rPr>
        <w:t xml:space="preserve"> sprinted </w:t>
      </w:r>
      <w:r w:rsidR="00734B0D">
        <w:rPr>
          <w:rFonts w:ascii="Calibri" w:hAnsi="Calibri" w:cs="Calibri"/>
        </w:rPr>
        <w:t xml:space="preserve">toward </w:t>
      </w:r>
      <w:r w:rsidR="0092199C">
        <w:rPr>
          <w:rFonts w:ascii="Calibri" w:hAnsi="Calibri" w:cs="Calibri"/>
        </w:rPr>
        <w:t xml:space="preserve">the elevator door. </w:t>
      </w:r>
      <w:r w:rsidR="00061B0C">
        <w:rPr>
          <w:rFonts w:ascii="Calibri" w:hAnsi="Calibri" w:cs="Calibri"/>
        </w:rPr>
        <w:t xml:space="preserve">Within seconds, </w:t>
      </w:r>
      <w:r w:rsidR="001A127E">
        <w:rPr>
          <w:rFonts w:ascii="Calibri" w:hAnsi="Calibri" w:cs="Calibri"/>
        </w:rPr>
        <w:t xml:space="preserve">someone had screamed loudly. The </w:t>
      </w:r>
      <w:r w:rsidR="00CB759B">
        <w:rPr>
          <w:rFonts w:ascii="Calibri" w:hAnsi="Calibri" w:cs="Calibri"/>
        </w:rPr>
        <w:t>Death Firm</w:t>
      </w:r>
      <w:r w:rsidR="001A127E">
        <w:rPr>
          <w:rFonts w:ascii="Calibri" w:hAnsi="Calibri" w:cs="Calibri"/>
        </w:rPr>
        <w:t xml:space="preserve"> snarled</w:t>
      </w:r>
      <w:r w:rsidR="00334DF1">
        <w:rPr>
          <w:rFonts w:ascii="Calibri" w:hAnsi="Calibri" w:cs="Calibri"/>
        </w:rPr>
        <w:t xml:space="preserve"> and </w:t>
      </w:r>
      <w:r w:rsidR="009B6254">
        <w:rPr>
          <w:rFonts w:ascii="Calibri" w:hAnsi="Calibri" w:cs="Calibri"/>
        </w:rPr>
        <w:t xml:space="preserve">growled as it took a huge bite of the person’s flesh. </w:t>
      </w:r>
      <w:r w:rsidR="000F2074">
        <w:rPr>
          <w:rFonts w:ascii="Calibri" w:hAnsi="Calibri" w:cs="Calibri"/>
        </w:rPr>
        <w:t xml:space="preserve">Harris could hear a man’s voice pleading for help. </w:t>
      </w:r>
      <w:r w:rsidR="002B3818">
        <w:rPr>
          <w:rFonts w:ascii="Calibri" w:hAnsi="Calibri" w:cs="Calibri"/>
        </w:rPr>
        <w:t xml:space="preserve">He felt </w:t>
      </w:r>
      <w:r w:rsidR="0018335E">
        <w:rPr>
          <w:rFonts w:ascii="Calibri" w:hAnsi="Calibri" w:cs="Calibri"/>
        </w:rPr>
        <w:t xml:space="preserve">guilty for not jumping in and helping the man, but Harris had promised he would return to Gabriela and his daughter safely. </w:t>
      </w:r>
    </w:p>
    <w:p w14:paraId="66CBBD5E" w14:textId="3890D533" w:rsidR="00987E7F" w:rsidRDefault="00987E7F" w:rsidP="001B79A5">
      <w:pPr>
        <w:spacing w:line="480" w:lineRule="auto"/>
        <w:ind w:firstLine="720"/>
        <w:rPr>
          <w:rFonts w:ascii="Calibri" w:hAnsi="Calibri" w:cs="Calibri"/>
        </w:rPr>
      </w:pPr>
      <w:r>
        <w:rPr>
          <w:rFonts w:ascii="Calibri" w:hAnsi="Calibri" w:cs="Calibri"/>
        </w:rPr>
        <w:t xml:space="preserve">As the </w:t>
      </w:r>
      <w:r w:rsidR="00CB759B">
        <w:rPr>
          <w:rFonts w:ascii="Calibri" w:hAnsi="Calibri" w:cs="Calibri"/>
        </w:rPr>
        <w:t>Death Firm</w:t>
      </w:r>
      <w:r>
        <w:rPr>
          <w:rFonts w:ascii="Calibri" w:hAnsi="Calibri" w:cs="Calibri"/>
        </w:rPr>
        <w:t xml:space="preserve"> </w:t>
      </w:r>
      <w:r w:rsidR="00D34ABB">
        <w:rPr>
          <w:rFonts w:ascii="Calibri" w:hAnsi="Calibri" w:cs="Calibri"/>
        </w:rPr>
        <w:t xml:space="preserve">was preoccupied with its dinner, Harris knew he had to sneak out of the hotel before it got to him next. </w:t>
      </w:r>
      <w:r w:rsidR="00F86C4C">
        <w:rPr>
          <w:rFonts w:ascii="Calibri" w:hAnsi="Calibri" w:cs="Calibri"/>
        </w:rPr>
        <w:t xml:space="preserve">He grabbed everything he needed and put </w:t>
      </w:r>
      <w:r w:rsidR="004C1DBE">
        <w:rPr>
          <w:rFonts w:ascii="Calibri" w:hAnsi="Calibri" w:cs="Calibri"/>
        </w:rPr>
        <w:t xml:space="preserve">it in his backpack quickly. Harris slowly opened the door and looked </w:t>
      </w:r>
      <w:r w:rsidR="00734B0D">
        <w:rPr>
          <w:rFonts w:ascii="Calibri" w:hAnsi="Calibri" w:cs="Calibri"/>
        </w:rPr>
        <w:t xml:space="preserve">to </w:t>
      </w:r>
      <w:r w:rsidR="00320EFF">
        <w:rPr>
          <w:rFonts w:ascii="Calibri" w:hAnsi="Calibri" w:cs="Calibri"/>
        </w:rPr>
        <w:t>his right</w:t>
      </w:r>
      <w:r w:rsidR="00734B0D">
        <w:rPr>
          <w:rFonts w:ascii="Calibri" w:hAnsi="Calibri" w:cs="Calibri"/>
        </w:rPr>
        <w:t>,</w:t>
      </w:r>
      <w:r w:rsidR="007C6937">
        <w:rPr>
          <w:rFonts w:ascii="Calibri" w:hAnsi="Calibri" w:cs="Calibri"/>
        </w:rPr>
        <w:t xml:space="preserve"> then looked </w:t>
      </w:r>
      <w:r w:rsidR="00734B0D">
        <w:rPr>
          <w:rFonts w:ascii="Calibri" w:hAnsi="Calibri" w:cs="Calibri"/>
        </w:rPr>
        <w:t xml:space="preserve">to </w:t>
      </w:r>
      <w:r w:rsidR="007C6937">
        <w:rPr>
          <w:rFonts w:ascii="Calibri" w:hAnsi="Calibri" w:cs="Calibri"/>
        </w:rPr>
        <w:t xml:space="preserve">the left. On his left, the </w:t>
      </w:r>
      <w:r w:rsidR="00CB759B">
        <w:rPr>
          <w:rFonts w:ascii="Calibri" w:hAnsi="Calibri" w:cs="Calibri"/>
        </w:rPr>
        <w:t>Death Firm</w:t>
      </w:r>
      <w:r w:rsidR="00887725">
        <w:rPr>
          <w:rFonts w:ascii="Calibri" w:hAnsi="Calibri" w:cs="Calibri"/>
        </w:rPr>
        <w:t xml:space="preserve"> was</w:t>
      </w:r>
      <w:r w:rsidR="007C6937">
        <w:rPr>
          <w:rFonts w:ascii="Calibri" w:hAnsi="Calibri" w:cs="Calibri"/>
        </w:rPr>
        <w:t xml:space="preserve"> standing just outside the elevator. </w:t>
      </w:r>
      <w:r w:rsidR="00887725">
        <w:rPr>
          <w:rFonts w:ascii="Calibri" w:hAnsi="Calibri" w:cs="Calibri"/>
        </w:rPr>
        <w:t xml:space="preserve">On the right, there was a door that led to the stairwell. </w:t>
      </w:r>
    </w:p>
    <w:p w14:paraId="228BFF18" w14:textId="3DA93149" w:rsidR="005D78C3" w:rsidRDefault="00CB0DCE" w:rsidP="001B79A5">
      <w:pPr>
        <w:spacing w:line="480" w:lineRule="auto"/>
        <w:ind w:firstLine="720"/>
        <w:rPr>
          <w:rFonts w:ascii="Calibri" w:hAnsi="Calibri" w:cs="Calibri"/>
        </w:rPr>
      </w:pPr>
      <w:r w:rsidRPr="1FD0627C">
        <w:rPr>
          <w:rFonts w:ascii="Calibri" w:hAnsi="Calibri" w:cs="Calibri"/>
        </w:rPr>
        <w:t xml:space="preserve">He </w:t>
      </w:r>
      <w:r w:rsidR="00B20B5C" w:rsidRPr="1FD0627C">
        <w:rPr>
          <w:rFonts w:ascii="Calibri" w:hAnsi="Calibri" w:cs="Calibri"/>
        </w:rPr>
        <w:t xml:space="preserve">closed the door as quietly as he </w:t>
      </w:r>
      <w:r w:rsidR="00F464AA" w:rsidRPr="1FD0627C">
        <w:rPr>
          <w:rFonts w:ascii="Calibri" w:hAnsi="Calibri" w:cs="Calibri"/>
        </w:rPr>
        <w:t>could and</w:t>
      </w:r>
      <w:r w:rsidR="00B20B5C" w:rsidRPr="1FD0627C">
        <w:rPr>
          <w:rFonts w:ascii="Calibri" w:hAnsi="Calibri" w:cs="Calibri"/>
        </w:rPr>
        <w:t xml:space="preserve"> tiptoed quickly </w:t>
      </w:r>
      <w:r w:rsidR="00734B0D">
        <w:rPr>
          <w:rFonts w:ascii="Calibri" w:hAnsi="Calibri" w:cs="Calibri"/>
        </w:rPr>
        <w:t>toward</w:t>
      </w:r>
      <w:r w:rsidR="00734B0D" w:rsidRPr="1FD0627C">
        <w:rPr>
          <w:rFonts w:ascii="Calibri" w:hAnsi="Calibri" w:cs="Calibri"/>
        </w:rPr>
        <w:t xml:space="preserve"> </w:t>
      </w:r>
      <w:r w:rsidR="00B20B5C" w:rsidRPr="1FD0627C">
        <w:rPr>
          <w:rFonts w:ascii="Calibri" w:hAnsi="Calibri" w:cs="Calibri"/>
        </w:rPr>
        <w:t>the door</w:t>
      </w:r>
      <w:r w:rsidR="00F464AA" w:rsidRPr="1FD0627C">
        <w:rPr>
          <w:rFonts w:ascii="Calibri" w:hAnsi="Calibri" w:cs="Calibri"/>
        </w:rPr>
        <w:t xml:space="preserve">. </w:t>
      </w:r>
      <w:r w:rsidR="00783E97" w:rsidRPr="1FD0627C">
        <w:rPr>
          <w:rFonts w:ascii="Calibri" w:hAnsi="Calibri" w:cs="Calibri"/>
        </w:rPr>
        <w:t xml:space="preserve">Harris gently pushed the </w:t>
      </w:r>
      <w:r w:rsidR="00A7123E" w:rsidRPr="1FD0627C">
        <w:rPr>
          <w:rFonts w:ascii="Calibri" w:hAnsi="Calibri" w:cs="Calibri"/>
        </w:rPr>
        <w:t xml:space="preserve">door open. Just as the door closed, </w:t>
      </w:r>
      <w:r w:rsidR="000F5465" w:rsidRPr="1FD0627C">
        <w:rPr>
          <w:rFonts w:ascii="Calibri" w:hAnsi="Calibri" w:cs="Calibri"/>
        </w:rPr>
        <w:t>Harris sprinted down the steps</w:t>
      </w:r>
      <w:r w:rsidR="00E81D81" w:rsidRPr="1FD0627C">
        <w:rPr>
          <w:rFonts w:ascii="Calibri" w:hAnsi="Calibri" w:cs="Calibri"/>
        </w:rPr>
        <w:t xml:space="preserve">. There was a loud shrieking sound from a distance. </w:t>
      </w:r>
      <w:r w:rsidR="006F5909" w:rsidRPr="1FD0627C">
        <w:rPr>
          <w:rFonts w:ascii="Calibri" w:hAnsi="Calibri" w:cs="Calibri"/>
        </w:rPr>
        <w:t xml:space="preserve">He continued running down the steps without looking back. </w:t>
      </w:r>
      <w:r w:rsidR="00D139F5" w:rsidRPr="1FD0627C">
        <w:rPr>
          <w:rFonts w:ascii="Calibri" w:hAnsi="Calibri" w:cs="Calibri"/>
        </w:rPr>
        <w:t xml:space="preserve">He ran out the exit door without looking back. </w:t>
      </w:r>
      <w:r w:rsidR="00F21788" w:rsidRPr="1FD0627C">
        <w:rPr>
          <w:rFonts w:ascii="Calibri" w:hAnsi="Calibri" w:cs="Calibri"/>
        </w:rPr>
        <w:t xml:space="preserve">Seconds later, he opened the door to his vehicle. Harris </w:t>
      </w:r>
      <w:r w:rsidR="005D78C3" w:rsidRPr="1FD0627C">
        <w:rPr>
          <w:rFonts w:ascii="Calibri" w:hAnsi="Calibri" w:cs="Calibri"/>
        </w:rPr>
        <w:t>drove full speed out of the parking lot.</w:t>
      </w:r>
      <w:r w:rsidR="00425FA0" w:rsidRPr="1FD0627C">
        <w:rPr>
          <w:rFonts w:ascii="Calibri" w:hAnsi="Calibri" w:cs="Calibri"/>
        </w:rPr>
        <w:t xml:space="preserve"> </w:t>
      </w:r>
      <w:r w:rsidR="002B2190" w:rsidRPr="1FD0627C">
        <w:rPr>
          <w:rFonts w:ascii="Calibri" w:hAnsi="Calibri" w:cs="Calibri"/>
        </w:rPr>
        <w:t xml:space="preserve">He felt incredibly lucky to have narrowly </w:t>
      </w:r>
      <w:r w:rsidR="00734B0D">
        <w:rPr>
          <w:rFonts w:ascii="Calibri" w:hAnsi="Calibri" w:cs="Calibri"/>
        </w:rPr>
        <w:t>escaped</w:t>
      </w:r>
      <w:r w:rsidR="00734B0D" w:rsidRPr="1FD0627C">
        <w:rPr>
          <w:rFonts w:ascii="Calibri" w:hAnsi="Calibri" w:cs="Calibri"/>
        </w:rPr>
        <w:t xml:space="preserve"> </w:t>
      </w:r>
      <w:r w:rsidR="002B2190" w:rsidRPr="1FD0627C">
        <w:rPr>
          <w:rFonts w:ascii="Calibri" w:hAnsi="Calibri" w:cs="Calibri"/>
        </w:rPr>
        <w:t xml:space="preserve">the Death Firm. </w:t>
      </w:r>
    </w:p>
    <w:p w14:paraId="05AC7097" w14:textId="1ED4A526" w:rsidR="00581D0A" w:rsidRDefault="006636AF" w:rsidP="001B79A5">
      <w:pPr>
        <w:spacing w:line="480" w:lineRule="auto"/>
        <w:ind w:firstLine="720"/>
        <w:rPr>
          <w:rFonts w:ascii="Calibri" w:hAnsi="Calibri" w:cs="Calibri"/>
        </w:rPr>
      </w:pPr>
      <w:r>
        <w:rPr>
          <w:rFonts w:ascii="Calibri" w:hAnsi="Calibri" w:cs="Calibri"/>
        </w:rPr>
        <w:t xml:space="preserve">He noticed through his rearview window that </w:t>
      </w:r>
      <w:r w:rsidR="00FD2090">
        <w:rPr>
          <w:rFonts w:ascii="Calibri" w:hAnsi="Calibri" w:cs="Calibri"/>
        </w:rPr>
        <w:t xml:space="preserve">there were other </w:t>
      </w:r>
      <w:r w:rsidR="00CB759B">
        <w:rPr>
          <w:rFonts w:ascii="Calibri" w:hAnsi="Calibri" w:cs="Calibri"/>
        </w:rPr>
        <w:t>Death Firm</w:t>
      </w:r>
      <w:r w:rsidR="00FD2090">
        <w:rPr>
          <w:rFonts w:ascii="Calibri" w:hAnsi="Calibri" w:cs="Calibri"/>
        </w:rPr>
        <w:t xml:space="preserve">s </w:t>
      </w:r>
      <w:r w:rsidR="008C03F5">
        <w:rPr>
          <w:rFonts w:ascii="Calibri" w:hAnsi="Calibri" w:cs="Calibri"/>
        </w:rPr>
        <w:t xml:space="preserve">surrounding the hotel. </w:t>
      </w:r>
      <w:r w:rsidR="00B84A14">
        <w:rPr>
          <w:rFonts w:ascii="Calibri" w:hAnsi="Calibri" w:cs="Calibri"/>
        </w:rPr>
        <w:t xml:space="preserve">A few broke into the hotel with no problem. </w:t>
      </w:r>
      <w:r w:rsidR="00FD2090">
        <w:rPr>
          <w:rFonts w:ascii="Calibri" w:hAnsi="Calibri" w:cs="Calibri"/>
        </w:rPr>
        <w:t>Harris wondered if Camargo had tracked him down</w:t>
      </w:r>
      <w:r w:rsidR="005727EA">
        <w:rPr>
          <w:rFonts w:ascii="Calibri" w:hAnsi="Calibri" w:cs="Calibri"/>
        </w:rPr>
        <w:t xml:space="preserve">. It was also possible that the </w:t>
      </w:r>
      <w:r w:rsidR="00CB759B">
        <w:rPr>
          <w:rFonts w:ascii="Calibri" w:hAnsi="Calibri" w:cs="Calibri"/>
        </w:rPr>
        <w:t>Death Firm</w:t>
      </w:r>
      <w:r w:rsidR="005727EA">
        <w:rPr>
          <w:rFonts w:ascii="Calibri" w:hAnsi="Calibri" w:cs="Calibri"/>
        </w:rPr>
        <w:t>s knew his scent</w:t>
      </w:r>
      <w:r w:rsidR="00581D0A">
        <w:rPr>
          <w:rFonts w:ascii="Calibri" w:hAnsi="Calibri" w:cs="Calibri"/>
        </w:rPr>
        <w:t xml:space="preserve"> and </w:t>
      </w:r>
      <w:r w:rsidR="00734B0D">
        <w:rPr>
          <w:rFonts w:ascii="Calibri" w:hAnsi="Calibri" w:cs="Calibri"/>
        </w:rPr>
        <w:t xml:space="preserve">were </w:t>
      </w:r>
      <w:r w:rsidR="00581D0A">
        <w:rPr>
          <w:rFonts w:ascii="Calibri" w:hAnsi="Calibri" w:cs="Calibri"/>
        </w:rPr>
        <w:t>able to track him down that way as well</w:t>
      </w:r>
      <w:r w:rsidR="007B720B">
        <w:rPr>
          <w:rFonts w:ascii="Calibri" w:hAnsi="Calibri" w:cs="Calibri"/>
        </w:rPr>
        <w:t xml:space="preserve">, but it could just be pure luck that they </w:t>
      </w:r>
      <w:r w:rsidR="00533530">
        <w:rPr>
          <w:rFonts w:ascii="Calibri" w:hAnsi="Calibri" w:cs="Calibri"/>
        </w:rPr>
        <w:t>found the location that he was in and didn’t even know he was there.</w:t>
      </w:r>
    </w:p>
    <w:p w14:paraId="1C2782B1" w14:textId="5C1DB1B0" w:rsidR="007F1FD3" w:rsidRDefault="001B7E69" w:rsidP="001B79A5">
      <w:pPr>
        <w:spacing w:line="480" w:lineRule="auto"/>
        <w:ind w:firstLine="720"/>
        <w:rPr>
          <w:rFonts w:ascii="Calibri" w:hAnsi="Calibri" w:cs="Calibri"/>
        </w:rPr>
      </w:pPr>
      <w:r w:rsidRPr="1FD0627C">
        <w:rPr>
          <w:rFonts w:ascii="Calibri" w:hAnsi="Calibri" w:cs="Calibri"/>
        </w:rPr>
        <w:t xml:space="preserve">He knew that </w:t>
      </w:r>
      <w:r w:rsidR="001454C0" w:rsidRPr="1FD0627C">
        <w:rPr>
          <w:rFonts w:ascii="Calibri" w:hAnsi="Calibri" w:cs="Calibri"/>
        </w:rPr>
        <w:t>he couldn’t return to the hotel and that he had to flee as far away as possible.</w:t>
      </w:r>
      <w:r w:rsidR="00F464AA" w:rsidRPr="1FD0627C">
        <w:rPr>
          <w:rFonts w:ascii="Calibri" w:hAnsi="Calibri" w:cs="Calibri"/>
        </w:rPr>
        <w:t xml:space="preserve"> </w:t>
      </w:r>
      <w:r w:rsidR="008F6BB4" w:rsidRPr="1FD0627C">
        <w:rPr>
          <w:rFonts w:ascii="Calibri" w:hAnsi="Calibri" w:cs="Calibri"/>
        </w:rPr>
        <w:t>Gabriela was right about him going back to them.</w:t>
      </w:r>
      <w:r w:rsidR="0080443A" w:rsidRPr="1FD0627C">
        <w:rPr>
          <w:rFonts w:ascii="Calibri" w:hAnsi="Calibri" w:cs="Calibri"/>
        </w:rPr>
        <w:t xml:space="preserve"> If something bad happened to them, he would feel guilty for not being there to protect them.</w:t>
      </w:r>
      <w:r w:rsidR="008F6199" w:rsidRPr="1FD0627C">
        <w:rPr>
          <w:rFonts w:ascii="Calibri" w:hAnsi="Calibri" w:cs="Calibri"/>
        </w:rPr>
        <w:t xml:space="preserve"> He kept thinking about the pros and cons of him </w:t>
      </w:r>
      <w:r w:rsidR="00BC4CB0" w:rsidRPr="1FD0627C">
        <w:rPr>
          <w:rFonts w:ascii="Calibri" w:hAnsi="Calibri" w:cs="Calibri"/>
        </w:rPr>
        <w:t>going back to them.</w:t>
      </w:r>
      <w:r w:rsidR="008F6BB4" w:rsidRPr="1FD0627C">
        <w:rPr>
          <w:rFonts w:ascii="Calibri" w:hAnsi="Calibri" w:cs="Calibri"/>
        </w:rPr>
        <w:t xml:space="preserve"> </w:t>
      </w:r>
      <w:r w:rsidR="002D5C04" w:rsidRPr="1FD0627C">
        <w:rPr>
          <w:rFonts w:ascii="Calibri" w:hAnsi="Calibri" w:cs="Calibri"/>
        </w:rPr>
        <w:t>It was then that he decided to go back to his wife and child in Arkansas. From there, Harris would take Gabriela and Emilia even</w:t>
      </w:r>
      <w:r w:rsidR="00437564" w:rsidRPr="1FD0627C">
        <w:rPr>
          <w:rFonts w:ascii="Calibri" w:hAnsi="Calibri" w:cs="Calibri"/>
        </w:rPr>
        <w:t xml:space="preserve"> further away from Oklahoma. Since he knew Camargo was </w:t>
      </w:r>
      <w:r w:rsidR="00F661AC" w:rsidRPr="1FD0627C">
        <w:rPr>
          <w:rFonts w:ascii="Calibri" w:hAnsi="Calibri" w:cs="Calibri"/>
        </w:rPr>
        <w:t xml:space="preserve">in Overland Park, Kansas, </w:t>
      </w:r>
      <w:r w:rsidR="00704788" w:rsidRPr="1FD0627C">
        <w:rPr>
          <w:rFonts w:ascii="Calibri" w:hAnsi="Calibri" w:cs="Calibri"/>
        </w:rPr>
        <w:t xml:space="preserve">they would have to go in the opposite direction. </w:t>
      </w:r>
      <w:r w:rsidR="000D0E77" w:rsidRPr="1FD0627C">
        <w:rPr>
          <w:rFonts w:ascii="Calibri" w:hAnsi="Calibri" w:cs="Calibri"/>
        </w:rPr>
        <w:t xml:space="preserve">He was thinking about going </w:t>
      </w:r>
      <w:r w:rsidR="00237249" w:rsidRPr="1FD0627C">
        <w:rPr>
          <w:rFonts w:ascii="Calibri" w:hAnsi="Calibri" w:cs="Calibri"/>
        </w:rPr>
        <w:t>to someplace in the southeast portion of the United States</w:t>
      </w:r>
      <w:r w:rsidR="000D0E77" w:rsidRPr="1FD0627C">
        <w:rPr>
          <w:rFonts w:ascii="Calibri" w:hAnsi="Calibri" w:cs="Calibri"/>
        </w:rPr>
        <w:t xml:space="preserve">. </w:t>
      </w:r>
    </w:p>
    <w:p w14:paraId="6281AB66" w14:textId="46CCB1BA" w:rsidR="00FC2228" w:rsidRDefault="00184909" w:rsidP="001B79A5">
      <w:pPr>
        <w:spacing w:line="480" w:lineRule="auto"/>
        <w:ind w:firstLine="720"/>
        <w:rPr>
          <w:rFonts w:ascii="Calibri" w:hAnsi="Calibri" w:cs="Calibri"/>
        </w:rPr>
      </w:pPr>
      <w:r>
        <w:rPr>
          <w:rFonts w:ascii="Calibri" w:hAnsi="Calibri" w:cs="Calibri"/>
        </w:rPr>
        <w:t>Harris pulled out his cell</w:t>
      </w:r>
      <w:r w:rsidR="005C6825">
        <w:rPr>
          <w:rFonts w:ascii="Calibri" w:hAnsi="Calibri" w:cs="Calibri"/>
        </w:rPr>
        <w:t xml:space="preserve"> </w:t>
      </w:r>
      <w:r>
        <w:rPr>
          <w:rFonts w:ascii="Calibri" w:hAnsi="Calibri" w:cs="Calibri"/>
        </w:rPr>
        <w:t xml:space="preserve">phone and gave his wife a call to inform her he was going back to them. </w:t>
      </w:r>
      <w:r w:rsidR="009C01A0">
        <w:rPr>
          <w:rFonts w:ascii="Calibri" w:hAnsi="Calibri" w:cs="Calibri"/>
        </w:rPr>
        <w:t xml:space="preserve">He knew she would be absolutely thrilled about his decision. </w:t>
      </w:r>
      <w:r w:rsidR="00304B36">
        <w:rPr>
          <w:rFonts w:ascii="Calibri" w:hAnsi="Calibri" w:cs="Calibri"/>
        </w:rPr>
        <w:t xml:space="preserve">A smile broke out on his face immediately. </w:t>
      </w:r>
      <w:r w:rsidR="008018E6">
        <w:rPr>
          <w:rFonts w:ascii="Calibri" w:hAnsi="Calibri" w:cs="Calibri"/>
        </w:rPr>
        <w:t>Once he told her the news, she could</w:t>
      </w:r>
      <w:r w:rsidR="00F77F96">
        <w:rPr>
          <w:rFonts w:ascii="Calibri" w:hAnsi="Calibri" w:cs="Calibri"/>
        </w:rPr>
        <w:t xml:space="preserve">n’t have been happier. Gabriela </w:t>
      </w:r>
      <w:r w:rsidR="00FC2228">
        <w:rPr>
          <w:rFonts w:ascii="Calibri" w:hAnsi="Calibri" w:cs="Calibri"/>
        </w:rPr>
        <w:t>jumped up and down and excitedly told him she and the ba</w:t>
      </w:r>
      <w:r w:rsidR="00FA21A0">
        <w:rPr>
          <w:rFonts w:ascii="Calibri" w:hAnsi="Calibri" w:cs="Calibri"/>
        </w:rPr>
        <w:t xml:space="preserve">by were </w:t>
      </w:r>
      <w:r w:rsidR="00AD7D15">
        <w:rPr>
          <w:rFonts w:ascii="Calibri" w:hAnsi="Calibri" w:cs="Calibri"/>
        </w:rPr>
        <w:t>really looking forward to seeing him again.</w:t>
      </w:r>
    </w:p>
    <w:p w14:paraId="13FC5226" w14:textId="6235E772" w:rsidR="005534C0" w:rsidRDefault="00AD7D15" w:rsidP="001B79A5">
      <w:pPr>
        <w:spacing w:line="480" w:lineRule="auto"/>
        <w:ind w:firstLine="720"/>
        <w:rPr>
          <w:rFonts w:ascii="Calibri" w:hAnsi="Calibri" w:cs="Calibri"/>
        </w:rPr>
      </w:pPr>
      <w:r w:rsidRPr="22D893E5">
        <w:rPr>
          <w:rFonts w:ascii="Calibri" w:hAnsi="Calibri" w:cs="Calibri"/>
        </w:rPr>
        <w:t xml:space="preserve">Once he was there with them, he still felt it was his duty to track how </w:t>
      </w:r>
      <w:r w:rsidR="00054314" w:rsidRPr="22D893E5">
        <w:rPr>
          <w:rFonts w:ascii="Calibri" w:hAnsi="Calibri" w:cs="Calibri"/>
        </w:rPr>
        <w:t xml:space="preserve">the search was going. </w:t>
      </w:r>
      <w:r w:rsidR="00E840BA" w:rsidRPr="22D893E5">
        <w:rPr>
          <w:rFonts w:ascii="Calibri" w:hAnsi="Calibri" w:cs="Calibri"/>
        </w:rPr>
        <w:t>H</w:t>
      </w:r>
      <w:r w:rsidR="00760FBC" w:rsidRPr="22D893E5">
        <w:rPr>
          <w:rFonts w:ascii="Calibri" w:hAnsi="Calibri" w:cs="Calibri"/>
        </w:rPr>
        <w:t xml:space="preserve">arris planned to call </w:t>
      </w:r>
      <w:r w:rsidR="00476CDB" w:rsidRPr="22D893E5">
        <w:rPr>
          <w:rFonts w:ascii="Calibri" w:hAnsi="Calibri" w:cs="Calibri"/>
        </w:rPr>
        <w:t>Major Casper Bruce</w:t>
      </w:r>
      <w:r w:rsidR="00BD332E" w:rsidRPr="22D893E5">
        <w:rPr>
          <w:rFonts w:ascii="Calibri" w:hAnsi="Calibri" w:cs="Calibri"/>
        </w:rPr>
        <w:t xml:space="preserve"> once he reached the hotel where</w:t>
      </w:r>
      <w:r w:rsidR="00F06BB6" w:rsidRPr="22D893E5">
        <w:rPr>
          <w:rFonts w:ascii="Calibri" w:hAnsi="Calibri" w:cs="Calibri"/>
        </w:rPr>
        <w:t xml:space="preserve"> he</w:t>
      </w:r>
      <w:r w:rsidR="00C671DE" w:rsidRPr="22D893E5">
        <w:rPr>
          <w:rFonts w:ascii="Calibri" w:hAnsi="Calibri" w:cs="Calibri"/>
        </w:rPr>
        <w:t xml:space="preserve"> had</w:t>
      </w:r>
      <w:r w:rsidR="00BD332E" w:rsidRPr="22D893E5">
        <w:rPr>
          <w:rFonts w:ascii="Calibri" w:hAnsi="Calibri" w:cs="Calibri"/>
        </w:rPr>
        <w:t xml:space="preserve"> last</w:t>
      </w:r>
      <w:r w:rsidR="00F06BB6" w:rsidRPr="22D893E5">
        <w:rPr>
          <w:rFonts w:ascii="Calibri" w:hAnsi="Calibri" w:cs="Calibri"/>
        </w:rPr>
        <w:t xml:space="preserve"> left his family</w:t>
      </w:r>
      <w:r w:rsidR="005534C0" w:rsidRPr="22D893E5">
        <w:rPr>
          <w:rFonts w:ascii="Calibri" w:hAnsi="Calibri" w:cs="Calibri"/>
        </w:rPr>
        <w:t>.</w:t>
      </w:r>
      <w:r w:rsidR="00F06BB6" w:rsidRPr="22D893E5">
        <w:rPr>
          <w:rFonts w:ascii="Calibri" w:hAnsi="Calibri" w:cs="Calibri"/>
        </w:rPr>
        <w:t xml:space="preserve"> </w:t>
      </w:r>
      <w:r w:rsidR="00503B17" w:rsidRPr="22D893E5">
        <w:rPr>
          <w:rFonts w:ascii="Calibri" w:hAnsi="Calibri" w:cs="Calibri"/>
        </w:rPr>
        <w:t xml:space="preserve">He knew that Gabriela would not have a problem with </w:t>
      </w:r>
      <w:r w:rsidR="00F0082C" w:rsidRPr="22D893E5">
        <w:rPr>
          <w:rFonts w:ascii="Calibri" w:hAnsi="Calibri" w:cs="Calibri"/>
        </w:rPr>
        <w:t>it if</w:t>
      </w:r>
      <w:r w:rsidR="00503B17" w:rsidRPr="22D893E5">
        <w:rPr>
          <w:rFonts w:ascii="Calibri" w:hAnsi="Calibri" w:cs="Calibri"/>
        </w:rPr>
        <w:t xml:space="preserve"> he was there with </w:t>
      </w:r>
      <w:r w:rsidR="00615C1F" w:rsidRPr="22D893E5">
        <w:rPr>
          <w:rFonts w:ascii="Calibri" w:hAnsi="Calibri" w:cs="Calibri"/>
        </w:rPr>
        <w:t>her and the baby.</w:t>
      </w:r>
    </w:p>
    <w:p w14:paraId="7F45CD97" w14:textId="0174250A" w:rsidR="00062CB5" w:rsidRDefault="00062CB5" w:rsidP="001B79A5">
      <w:pPr>
        <w:spacing w:line="480" w:lineRule="auto"/>
        <w:ind w:firstLine="720"/>
        <w:rPr>
          <w:rFonts w:ascii="Calibri" w:hAnsi="Calibri" w:cs="Calibri"/>
        </w:rPr>
      </w:pPr>
      <w:r>
        <w:rPr>
          <w:rFonts w:ascii="Calibri" w:hAnsi="Calibri" w:cs="Calibri"/>
        </w:rPr>
        <w:t>Harris kept a close eye out on the road.</w:t>
      </w:r>
      <w:r w:rsidR="002F436D">
        <w:rPr>
          <w:rFonts w:ascii="Calibri" w:hAnsi="Calibri" w:cs="Calibri"/>
        </w:rPr>
        <w:t xml:space="preserve"> He spotted a few </w:t>
      </w:r>
      <w:r w:rsidR="00CB759B">
        <w:rPr>
          <w:rFonts w:ascii="Calibri" w:hAnsi="Calibri" w:cs="Calibri"/>
        </w:rPr>
        <w:t>Death Firm</w:t>
      </w:r>
      <w:r w:rsidR="002F436D">
        <w:rPr>
          <w:rFonts w:ascii="Calibri" w:hAnsi="Calibri" w:cs="Calibri"/>
        </w:rPr>
        <w:t xml:space="preserve">s running wildly </w:t>
      </w:r>
      <w:r w:rsidR="00090382">
        <w:rPr>
          <w:rFonts w:ascii="Calibri" w:hAnsi="Calibri" w:cs="Calibri"/>
        </w:rPr>
        <w:t>in a few small towns. They were going in and coming out of businesses and homes</w:t>
      </w:r>
      <w:r w:rsidR="001D0315">
        <w:rPr>
          <w:rFonts w:ascii="Calibri" w:hAnsi="Calibri" w:cs="Calibri"/>
        </w:rPr>
        <w:t xml:space="preserve"> with blood dripping from their mouths and claws</w:t>
      </w:r>
      <w:r w:rsidR="00090382">
        <w:rPr>
          <w:rFonts w:ascii="Calibri" w:hAnsi="Calibri" w:cs="Calibri"/>
        </w:rPr>
        <w:t xml:space="preserve">. </w:t>
      </w:r>
      <w:r w:rsidR="002E072D">
        <w:rPr>
          <w:rFonts w:ascii="Calibri" w:hAnsi="Calibri" w:cs="Calibri"/>
        </w:rPr>
        <w:t xml:space="preserve">Someone had to find Dr. Fritz Camargo before </w:t>
      </w:r>
      <w:r w:rsidR="004606E3">
        <w:rPr>
          <w:rFonts w:ascii="Calibri" w:hAnsi="Calibri" w:cs="Calibri"/>
        </w:rPr>
        <w:t xml:space="preserve">the situation got out of control. </w:t>
      </w:r>
    </w:p>
    <w:p w14:paraId="446E8D9A" w14:textId="603B31B9" w:rsidR="004606E3" w:rsidRDefault="004606E3" w:rsidP="001B79A5">
      <w:pPr>
        <w:spacing w:line="480" w:lineRule="auto"/>
        <w:ind w:firstLine="720"/>
        <w:rPr>
          <w:rFonts w:ascii="Calibri" w:hAnsi="Calibri" w:cs="Calibri"/>
        </w:rPr>
      </w:pPr>
    </w:p>
    <w:p w14:paraId="4D4FA383" w14:textId="77777777" w:rsidR="00044F4E" w:rsidRDefault="00044F4E" w:rsidP="00072610">
      <w:pPr>
        <w:spacing w:line="480" w:lineRule="auto"/>
        <w:rPr>
          <w:rFonts w:ascii="Calibri" w:hAnsi="Calibri" w:cs="Calibri"/>
        </w:rPr>
      </w:pPr>
    </w:p>
    <w:p w14:paraId="631E25EA" w14:textId="77777777" w:rsidR="00734B0D" w:rsidRDefault="00734B0D">
      <w:pPr>
        <w:rPr>
          <w:rFonts w:ascii="Calibri" w:hAnsi="Calibri" w:cs="Calibri"/>
        </w:rPr>
      </w:pPr>
      <w:r>
        <w:rPr>
          <w:rFonts w:ascii="Calibri" w:hAnsi="Calibri" w:cs="Calibri"/>
        </w:rPr>
        <w:br w:type="page"/>
      </w:r>
    </w:p>
    <w:p w14:paraId="2AE5E244" w14:textId="1AC06CE4" w:rsidR="00B9714E" w:rsidRDefault="00C6260B" w:rsidP="00072610">
      <w:pPr>
        <w:spacing w:line="480" w:lineRule="auto"/>
        <w:jc w:val="center"/>
        <w:rPr>
          <w:rFonts w:ascii="Calibri" w:hAnsi="Calibri" w:cs="Calibri"/>
        </w:rPr>
      </w:pPr>
      <w:r>
        <w:rPr>
          <w:rFonts w:ascii="Calibri" w:hAnsi="Calibri" w:cs="Calibri"/>
        </w:rPr>
        <w:t>Chapter 11</w:t>
      </w:r>
    </w:p>
    <w:p w14:paraId="41F08B14" w14:textId="353426FF" w:rsidR="00F12E71" w:rsidRDefault="00AD0E8D" w:rsidP="001B79A5">
      <w:pPr>
        <w:spacing w:line="480" w:lineRule="auto"/>
        <w:ind w:firstLine="720"/>
        <w:rPr>
          <w:rFonts w:ascii="Calibri" w:hAnsi="Calibri" w:cs="Calibri"/>
        </w:rPr>
      </w:pPr>
      <w:r w:rsidRPr="1FD0627C">
        <w:rPr>
          <w:rFonts w:ascii="Calibri" w:hAnsi="Calibri" w:cs="Calibri"/>
        </w:rPr>
        <w:t xml:space="preserve">It was a dreary </w:t>
      </w:r>
      <w:r w:rsidR="00A7365C" w:rsidRPr="1FD0627C">
        <w:rPr>
          <w:rFonts w:ascii="Calibri" w:hAnsi="Calibri" w:cs="Calibri"/>
        </w:rPr>
        <w:t>day out in St. Louis, M</w:t>
      </w:r>
      <w:r w:rsidR="006A0712" w:rsidRPr="1FD0627C">
        <w:rPr>
          <w:rFonts w:ascii="Calibri" w:hAnsi="Calibri" w:cs="Calibri"/>
        </w:rPr>
        <w:t>issouri</w:t>
      </w:r>
      <w:r w:rsidR="00F53DF6">
        <w:rPr>
          <w:rFonts w:ascii="Calibri" w:hAnsi="Calibri" w:cs="Calibri"/>
        </w:rPr>
        <w:t>,</w:t>
      </w:r>
      <w:r w:rsidR="003B5B63" w:rsidRPr="1FD0627C">
        <w:rPr>
          <w:rFonts w:ascii="Calibri" w:hAnsi="Calibri" w:cs="Calibri"/>
        </w:rPr>
        <w:t xml:space="preserve"> where Dr. Fritz Camargo was hiding</w:t>
      </w:r>
      <w:r w:rsidR="00A7365C" w:rsidRPr="1FD0627C">
        <w:rPr>
          <w:rFonts w:ascii="Calibri" w:hAnsi="Calibri" w:cs="Calibri"/>
        </w:rPr>
        <w:t xml:space="preserve">. </w:t>
      </w:r>
      <w:r w:rsidR="00123456" w:rsidRPr="1FD0627C">
        <w:rPr>
          <w:rFonts w:ascii="Calibri" w:hAnsi="Calibri" w:cs="Calibri"/>
        </w:rPr>
        <w:t xml:space="preserve">It was not an ideal day for walking outside. </w:t>
      </w:r>
      <w:r w:rsidR="001077C2" w:rsidRPr="1FD0627C">
        <w:rPr>
          <w:rFonts w:ascii="Calibri" w:hAnsi="Calibri" w:cs="Calibri"/>
        </w:rPr>
        <w:t xml:space="preserve">It had been raining lightly all day. </w:t>
      </w:r>
      <w:r w:rsidR="00A7365C" w:rsidRPr="1FD0627C">
        <w:rPr>
          <w:rFonts w:ascii="Calibri" w:hAnsi="Calibri" w:cs="Calibri"/>
        </w:rPr>
        <w:t xml:space="preserve">Camargo </w:t>
      </w:r>
      <w:r w:rsidR="00D177C9" w:rsidRPr="1FD0627C">
        <w:rPr>
          <w:rFonts w:ascii="Calibri" w:hAnsi="Calibri" w:cs="Calibri"/>
        </w:rPr>
        <w:t xml:space="preserve">carried an umbrella while he made his way </w:t>
      </w:r>
      <w:r w:rsidR="00457CAC" w:rsidRPr="1FD0627C">
        <w:rPr>
          <w:rFonts w:ascii="Calibri" w:hAnsi="Calibri" w:cs="Calibri"/>
        </w:rPr>
        <w:t xml:space="preserve">through the downtown area. He was on his way to get lunch at </w:t>
      </w:r>
      <w:r w:rsidR="00C534F1" w:rsidRPr="1FD0627C">
        <w:rPr>
          <w:rFonts w:ascii="Calibri" w:hAnsi="Calibri" w:cs="Calibri"/>
        </w:rPr>
        <w:t>Lucas Park Grill</w:t>
      </w:r>
      <w:r w:rsidR="007379E5" w:rsidRPr="1FD0627C">
        <w:rPr>
          <w:rFonts w:ascii="Calibri" w:hAnsi="Calibri" w:cs="Calibri"/>
        </w:rPr>
        <w:t xml:space="preserve">e. </w:t>
      </w:r>
    </w:p>
    <w:p w14:paraId="06FC022A" w14:textId="53498C85" w:rsidR="00A47E65" w:rsidRDefault="00953EEB" w:rsidP="001B79A5">
      <w:pPr>
        <w:spacing w:line="480" w:lineRule="auto"/>
        <w:ind w:firstLine="720"/>
        <w:rPr>
          <w:rFonts w:ascii="Calibri" w:hAnsi="Calibri" w:cs="Calibri"/>
        </w:rPr>
      </w:pPr>
      <w:r w:rsidRPr="22D893E5">
        <w:rPr>
          <w:rFonts w:ascii="Calibri" w:hAnsi="Calibri" w:cs="Calibri"/>
        </w:rPr>
        <w:t xml:space="preserve">A </w:t>
      </w:r>
      <w:r w:rsidR="002E5796" w:rsidRPr="22D893E5">
        <w:rPr>
          <w:rFonts w:ascii="Calibri" w:hAnsi="Calibri" w:cs="Calibri"/>
        </w:rPr>
        <w:t>woman and her child w</w:t>
      </w:r>
      <w:r w:rsidR="008D1DE6" w:rsidRPr="22D893E5">
        <w:rPr>
          <w:rFonts w:ascii="Calibri" w:hAnsi="Calibri" w:cs="Calibri"/>
        </w:rPr>
        <w:t>ere</w:t>
      </w:r>
      <w:r w:rsidR="008D3A17" w:rsidRPr="22D893E5">
        <w:rPr>
          <w:rFonts w:ascii="Calibri" w:hAnsi="Calibri" w:cs="Calibri"/>
        </w:rPr>
        <w:t xml:space="preserve"> wet</w:t>
      </w:r>
      <w:r w:rsidR="002E5796" w:rsidRPr="22D893E5">
        <w:rPr>
          <w:rFonts w:ascii="Calibri" w:hAnsi="Calibri" w:cs="Calibri"/>
        </w:rPr>
        <w:t xml:space="preserve"> after</w:t>
      </w:r>
      <w:r w:rsidR="008D3A17" w:rsidRPr="22D893E5">
        <w:rPr>
          <w:rFonts w:ascii="Calibri" w:hAnsi="Calibri" w:cs="Calibri"/>
        </w:rPr>
        <w:t xml:space="preserve"> </w:t>
      </w:r>
      <w:r w:rsidR="002A5F3D" w:rsidRPr="22D893E5">
        <w:rPr>
          <w:rFonts w:ascii="Calibri" w:hAnsi="Calibri" w:cs="Calibri"/>
        </w:rPr>
        <w:t xml:space="preserve">a </w:t>
      </w:r>
      <w:r w:rsidR="008D3A17" w:rsidRPr="22D893E5">
        <w:rPr>
          <w:rFonts w:ascii="Calibri" w:hAnsi="Calibri" w:cs="Calibri"/>
        </w:rPr>
        <w:t>motorist had soaked them</w:t>
      </w:r>
      <w:r w:rsidR="00006E21" w:rsidRPr="22D893E5">
        <w:rPr>
          <w:rFonts w:ascii="Calibri" w:hAnsi="Calibri" w:cs="Calibri"/>
        </w:rPr>
        <w:t xml:space="preserve"> </w:t>
      </w:r>
      <w:r w:rsidR="002A5F3D" w:rsidRPr="22D893E5">
        <w:rPr>
          <w:rFonts w:ascii="Calibri" w:hAnsi="Calibri" w:cs="Calibri"/>
        </w:rPr>
        <w:t>by</w:t>
      </w:r>
      <w:r w:rsidR="008D1DE6" w:rsidRPr="22D893E5">
        <w:rPr>
          <w:rFonts w:ascii="Calibri" w:hAnsi="Calibri" w:cs="Calibri"/>
        </w:rPr>
        <w:t xml:space="preserve"> </w:t>
      </w:r>
      <w:r w:rsidR="00F53DF6" w:rsidRPr="22D893E5">
        <w:rPr>
          <w:rFonts w:ascii="Calibri" w:hAnsi="Calibri" w:cs="Calibri"/>
        </w:rPr>
        <w:t>plo</w:t>
      </w:r>
      <w:r w:rsidR="00F53DF6">
        <w:rPr>
          <w:rFonts w:ascii="Calibri" w:hAnsi="Calibri" w:cs="Calibri"/>
        </w:rPr>
        <w:t>w</w:t>
      </w:r>
      <w:r w:rsidR="00F53DF6" w:rsidRPr="22D893E5">
        <w:rPr>
          <w:rFonts w:ascii="Calibri" w:hAnsi="Calibri" w:cs="Calibri"/>
        </w:rPr>
        <w:t xml:space="preserve">ing </w:t>
      </w:r>
      <w:r w:rsidR="008D1DE6" w:rsidRPr="22D893E5">
        <w:rPr>
          <w:rFonts w:ascii="Calibri" w:hAnsi="Calibri" w:cs="Calibri"/>
        </w:rPr>
        <w:t>through a water puddle</w:t>
      </w:r>
      <w:r w:rsidR="002A5F3D" w:rsidRPr="22D893E5">
        <w:rPr>
          <w:rFonts w:ascii="Calibri" w:hAnsi="Calibri" w:cs="Calibri"/>
        </w:rPr>
        <w:t xml:space="preserve"> around a street corner. </w:t>
      </w:r>
      <w:r w:rsidR="00C11B87" w:rsidRPr="22D893E5">
        <w:rPr>
          <w:rFonts w:ascii="Calibri" w:hAnsi="Calibri" w:cs="Calibri"/>
        </w:rPr>
        <w:t xml:space="preserve">The woman angrily shouted out at the driver and </w:t>
      </w:r>
      <w:r w:rsidR="009447FB" w:rsidRPr="22D893E5">
        <w:rPr>
          <w:rFonts w:ascii="Calibri" w:hAnsi="Calibri" w:cs="Calibri"/>
        </w:rPr>
        <w:t xml:space="preserve">searched for a location where she and her son could dry up. </w:t>
      </w:r>
      <w:r w:rsidR="001A1284" w:rsidRPr="22D893E5">
        <w:rPr>
          <w:rFonts w:ascii="Calibri" w:hAnsi="Calibri" w:cs="Calibri"/>
        </w:rPr>
        <w:t xml:space="preserve">She </w:t>
      </w:r>
      <w:r w:rsidR="00D42C9A" w:rsidRPr="22D893E5">
        <w:rPr>
          <w:rFonts w:ascii="Calibri" w:hAnsi="Calibri" w:cs="Calibri"/>
        </w:rPr>
        <w:t xml:space="preserve">and the boy </w:t>
      </w:r>
      <w:r w:rsidR="001A1284" w:rsidRPr="22D893E5">
        <w:rPr>
          <w:rFonts w:ascii="Calibri" w:hAnsi="Calibri" w:cs="Calibri"/>
        </w:rPr>
        <w:t>walked a few blocks down the street</w:t>
      </w:r>
      <w:r w:rsidR="00D42C9A" w:rsidRPr="22D893E5">
        <w:rPr>
          <w:rFonts w:ascii="Calibri" w:hAnsi="Calibri" w:cs="Calibri"/>
        </w:rPr>
        <w:t>, then</w:t>
      </w:r>
      <w:r w:rsidR="001A1284" w:rsidRPr="22D893E5">
        <w:rPr>
          <w:rFonts w:ascii="Calibri" w:hAnsi="Calibri" w:cs="Calibri"/>
        </w:rPr>
        <w:t xml:space="preserve"> stepped inside a</w:t>
      </w:r>
      <w:r w:rsidR="001142ED" w:rsidRPr="22D893E5">
        <w:rPr>
          <w:rFonts w:ascii="Calibri" w:hAnsi="Calibri" w:cs="Calibri"/>
        </w:rPr>
        <w:t xml:space="preserve"> coffee shop where they could </w:t>
      </w:r>
      <w:bookmarkStart w:id="17" w:name="_Int_eODEpHtv"/>
      <w:r w:rsidR="001142ED" w:rsidRPr="22D893E5">
        <w:rPr>
          <w:rFonts w:ascii="Calibri" w:hAnsi="Calibri" w:cs="Calibri"/>
        </w:rPr>
        <w:t>purchase</w:t>
      </w:r>
      <w:bookmarkEnd w:id="17"/>
      <w:r w:rsidR="001142ED" w:rsidRPr="22D893E5">
        <w:rPr>
          <w:rFonts w:ascii="Calibri" w:hAnsi="Calibri" w:cs="Calibri"/>
        </w:rPr>
        <w:t xml:space="preserve"> a warm beverage and sit in front of the fireplace </w:t>
      </w:r>
      <w:r w:rsidR="00825A54" w:rsidRPr="22D893E5">
        <w:rPr>
          <w:rFonts w:ascii="Calibri" w:hAnsi="Calibri" w:cs="Calibri"/>
        </w:rPr>
        <w:t xml:space="preserve">to warm up and get dry. </w:t>
      </w:r>
      <w:r w:rsidR="004E7E90" w:rsidRPr="22D893E5">
        <w:rPr>
          <w:rFonts w:ascii="Calibri" w:hAnsi="Calibri" w:cs="Calibri"/>
        </w:rPr>
        <w:t xml:space="preserve">Camargo thought the fireplace looked very inviting. He </w:t>
      </w:r>
      <w:r w:rsidR="00E06644" w:rsidRPr="22D893E5">
        <w:rPr>
          <w:rFonts w:ascii="Calibri" w:hAnsi="Calibri" w:cs="Calibri"/>
        </w:rPr>
        <w:t>shivered a little</w:t>
      </w:r>
      <w:r w:rsidR="009E3492" w:rsidRPr="22D893E5">
        <w:rPr>
          <w:rFonts w:ascii="Calibri" w:hAnsi="Calibri" w:cs="Calibri"/>
        </w:rPr>
        <w:t xml:space="preserve"> when the wind picked up. His teeth chattered as he held his hands </w:t>
      </w:r>
      <w:r w:rsidR="00F53DF6">
        <w:rPr>
          <w:rFonts w:ascii="Calibri" w:hAnsi="Calibri" w:cs="Calibri"/>
        </w:rPr>
        <w:t>toward</w:t>
      </w:r>
      <w:r w:rsidR="00F53DF6" w:rsidRPr="22D893E5">
        <w:rPr>
          <w:rFonts w:ascii="Calibri" w:hAnsi="Calibri" w:cs="Calibri"/>
        </w:rPr>
        <w:t xml:space="preserve"> </w:t>
      </w:r>
      <w:r w:rsidR="009E3492" w:rsidRPr="22D893E5">
        <w:rPr>
          <w:rFonts w:ascii="Calibri" w:hAnsi="Calibri" w:cs="Calibri"/>
        </w:rPr>
        <w:t xml:space="preserve">the fire to warm </w:t>
      </w:r>
      <w:r w:rsidR="00F53DF6">
        <w:rPr>
          <w:rFonts w:ascii="Calibri" w:hAnsi="Calibri" w:cs="Calibri"/>
        </w:rPr>
        <w:t>them</w:t>
      </w:r>
      <w:r w:rsidR="00F53DF6" w:rsidRPr="22D893E5">
        <w:rPr>
          <w:rFonts w:ascii="Calibri" w:hAnsi="Calibri" w:cs="Calibri"/>
        </w:rPr>
        <w:t xml:space="preserve"> </w:t>
      </w:r>
      <w:r w:rsidR="009E3492" w:rsidRPr="22D893E5">
        <w:rPr>
          <w:rFonts w:ascii="Calibri" w:hAnsi="Calibri" w:cs="Calibri"/>
        </w:rPr>
        <w:t xml:space="preserve">up. </w:t>
      </w:r>
    </w:p>
    <w:p w14:paraId="4517A059" w14:textId="542F910C" w:rsidR="000B4B62" w:rsidRDefault="00572FCD" w:rsidP="001B79A5">
      <w:pPr>
        <w:spacing w:line="480" w:lineRule="auto"/>
        <w:ind w:firstLine="720"/>
        <w:rPr>
          <w:rFonts w:ascii="Calibri" w:hAnsi="Calibri" w:cs="Calibri"/>
        </w:rPr>
      </w:pPr>
      <w:r w:rsidRPr="22D893E5">
        <w:rPr>
          <w:rFonts w:ascii="Calibri" w:hAnsi="Calibri" w:cs="Calibri"/>
        </w:rPr>
        <w:t xml:space="preserve">Camargo had little success in staying </w:t>
      </w:r>
      <w:r w:rsidR="009E3492" w:rsidRPr="22D893E5">
        <w:rPr>
          <w:rFonts w:ascii="Calibri" w:hAnsi="Calibri" w:cs="Calibri"/>
        </w:rPr>
        <w:t>dry while being outside under the umbrella</w:t>
      </w:r>
      <w:r w:rsidRPr="22D893E5">
        <w:rPr>
          <w:rFonts w:ascii="Calibri" w:hAnsi="Calibri" w:cs="Calibri"/>
        </w:rPr>
        <w:t xml:space="preserve">. </w:t>
      </w:r>
      <w:r w:rsidR="00151B4D" w:rsidRPr="22D893E5">
        <w:rPr>
          <w:rFonts w:ascii="Calibri" w:hAnsi="Calibri" w:cs="Calibri"/>
        </w:rPr>
        <w:t>His shoes were soaked from accidentally stepping into a mud puddle</w:t>
      </w:r>
      <w:r w:rsidR="00F53DF6">
        <w:rPr>
          <w:rFonts w:ascii="Calibri" w:hAnsi="Calibri" w:cs="Calibri"/>
        </w:rPr>
        <w:t>,</w:t>
      </w:r>
      <w:r w:rsidR="00151B4D" w:rsidRPr="22D893E5">
        <w:rPr>
          <w:rFonts w:ascii="Calibri" w:hAnsi="Calibri" w:cs="Calibri"/>
        </w:rPr>
        <w:t xml:space="preserve"> and his </w:t>
      </w:r>
      <w:r w:rsidR="00CD3178" w:rsidRPr="22D893E5">
        <w:rPr>
          <w:rFonts w:ascii="Calibri" w:hAnsi="Calibri" w:cs="Calibri"/>
        </w:rPr>
        <w:t xml:space="preserve">clothes were wet from a car that had driven past him and splashed water on him. He angrily threw the umbrella down on the floor. </w:t>
      </w:r>
      <w:r w:rsidR="00091D62" w:rsidRPr="22D893E5">
        <w:rPr>
          <w:rFonts w:ascii="Calibri" w:hAnsi="Calibri" w:cs="Calibri"/>
        </w:rPr>
        <w:t xml:space="preserve">Everyone in the area was annoyed </w:t>
      </w:r>
      <w:r w:rsidR="00030D6D" w:rsidRPr="22D893E5">
        <w:rPr>
          <w:rFonts w:ascii="Calibri" w:hAnsi="Calibri" w:cs="Calibri"/>
        </w:rPr>
        <w:t>by the weather</w:t>
      </w:r>
      <w:r w:rsidR="004F4F01" w:rsidRPr="22D893E5">
        <w:rPr>
          <w:rFonts w:ascii="Calibri" w:hAnsi="Calibri" w:cs="Calibri"/>
        </w:rPr>
        <w:t xml:space="preserve"> and just wanted to hurry up and get to their</w:t>
      </w:r>
      <w:r w:rsidR="00222724" w:rsidRPr="22D893E5">
        <w:rPr>
          <w:rFonts w:ascii="Calibri" w:hAnsi="Calibri" w:cs="Calibri"/>
        </w:rPr>
        <w:t xml:space="preserve"> planned</w:t>
      </w:r>
      <w:r w:rsidR="004F4F01" w:rsidRPr="22D893E5">
        <w:rPr>
          <w:rFonts w:ascii="Calibri" w:hAnsi="Calibri" w:cs="Calibri"/>
        </w:rPr>
        <w:t xml:space="preserve"> locations</w:t>
      </w:r>
      <w:r w:rsidR="00030D6D" w:rsidRPr="22D893E5">
        <w:rPr>
          <w:rFonts w:ascii="Calibri" w:hAnsi="Calibri" w:cs="Calibri"/>
        </w:rPr>
        <w:t xml:space="preserve">. </w:t>
      </w:r>
      <w:r w:rsidR="00310438" w:rsidRPr="22D893E5">
        <w:rPr>
          <w:rFonts w:ascii="Calibri" w:hAnsi="Calibri" w:cs="Calibri"/>
        </w:rPr>
        <w:t xml:space="preserve">Camargo was relieved when he </w:t>
      </w:r>
      <w:r w:rsidR="00ED5402" w:rsidRPr="22D893E5">
        <w:rPr>
          <w:rFonts w:ascii="Calibri" w:hAnsi="Calibri" w:cs="Calibri"/>
        </w:rPr>
        <w:t xml:space="preserve">got a view of the restaurant. </w:t>
      </w:r>
      <w:r w:rsidR="00701E03" w:rsidRPr="22D893E5">
        <w:rPr>
          <w:rFonts w:ascii="Calibri" w:hAnsi="Calibri" w:cs="Calibri"/>
        </w:rPr>
        <w:t>He felt cold and miserable. Being in someplace warm</w:t>
      </w:r>
      <w:r w:rsidR="00E11EED" w:rsidRPr="22D893E5">
        <w:rPr>
          <w:rFonts w:ascii="Calibri" w:hAnsi="Calibri" w:cs="Calibri"/>
        </w:rPr>
        <w:t xml:space="preserve"> and dry</w:t>
      </w:r>
      <w:r w:rsidR="00701E03" w:rsidRPr="22D893E5">
        <w:rPr>
          <w:rFonts w:ascii="Calibri" w:hAnsi="Calibri" w:cs="Calibri"/>
        </w:rPr>
        <w:t xml:space="preserve"> </w:t>
      </w:r>
      <w:r w:rsidR="00E11EED" w:rsidRPr="22D893E5">
        <w:rPr>
          <w:rFonts w:ascii="Calibri" w:hAnsi="Calibri" w:cs="Calibri"/>
        </w:rPr>
        <w:t xml:space="preserve">was just what he needed. </w:t>
      </w:r>
    </w:p>
    <w:p w14:paraId="426647CD" w14:textId="47A0AFB2" w:rsidR="00A55961" w:rsidRDefault="00A065A4" w:rsidP="001B79A5">
      <w:pPr>
        <w:spacing w:line="480" w:lineRule="auto"/>
        <w:ind w:firstLine="720"/>
        <w:rPr>
          <w:rFonts w:ascii="Calibri" w:hAnsi="Calibri" w:cs="Calibri"/>
        </w:rPr>
      </w:pPr>
      <w:r w:rsidRPr="22D893E5">
        <w:rPr>
          <w:rFonts w:ascii="Calibri" w:hAnsi="Calibri" w:cs="Calibri"/>
        </w:rPr>
        <w:t xml:space="preserve">Camargo </w:t>
      </w:r>
      <w:r w:rsidR="00123AB6" w:rsidRPr="22D893E5">
        <w:rPr>
          <w:rFonts w:ascii="Calibri" w:hAnsi="Calibri" w:cs="Calibri"/>
        </w:rPr>
        <w:t xml:space="preserve">picked up the pace when he was just a few feet away from the entrance to the </w:t>
      </w:r>
      <w:r w:rsidR="0041569E" w:rsidRPr="22D893E5">
        <w:rPr>
          <w:rFonts w:ascii="Calibri" w:hAnsi="Calibri" w:cs="Calibri"/>
        </w:rPr>
        <w:t xml:space="preserve">restaurant. </w:t>
      </w:r>
      <w:r w:rsidR="00441C56" w:rsidRPr="22D893E5">
        <w:rPr>
          <w:rFonts w:ascii="Calibri" w:hAnsi="Calibri" w:cs="Calibri"/>
        </w:rPr>
        <w:t xml:space="preserve">He brushed past a few people before </w:t>
      </w:r>
      <w:r w:rsidR="00814DA8" w:rsidRPr="22D893E5">
        <w:rPr>
          <w:rFonts w:ascii="Calibri" w:hAnsi="Calibri" w:cs="Calibri"/>
        </w:rPr>
        <w:t xml:space="preserve">stepping inside. He could hear the clinking sound of </w:t>
      </w:r>
      <w:r w:rsidR="00284339" w:rsidRPr="22D893E5">
        <w:rPr>
          <w:rFonts w:ascii="Calibri" w:hAnsi="Calibri" w:cs="Calibri"/>
        </w:rPr>
        <w:t xml:space="preserve">plates, glasses, and silverware. </w:t>
      </w:r>
      <w:r w:rsidR="003F054F" w:rsidRPr="22D893E5">
        <w:rPr>
          <w:rFonts w:ascii="Calibri" w:hAnsi="Calibri" w:cs="Calibri"/>
        </w:rPr>
        <w:t xml:space="preserve">Sounds of people talking and music being played loudly filled the air. </w:t>
      </w:r>
      <w:r w:rsidR="005F29D1" w:rsidRPr="22D893E5">
        <w:rPr>
          <w:rFonts w:ascii="Calibri" w:hAnsi="Calibri" w:cs="Calibri"/>
        </w:rPr>
        <w:t>The</w:t>
      </w:r>
      <w:r w:rsidR="00064D11" w:rsidRPr="22D893E5">
        <w:rPr>
          <w:rFonts w:ascii="Calibri" w:hAnsi="Calibri" w:cs="Calibri"/>
        </w:rPr>
        <w:t xml:space="preserve"> host walked up to him and asked if he would like a booth or a table.</w:t>
      </w:r>
      <w:r w:rsidR="00EA5D72" w:rsidRPr="22D893E5">
        <w:rPr>
          <w:rFonts w:ascii="Calibri" w:hAnsi="Calibri" w:cs="Calibri"/>
        </w:rPr>
        <w:t xml:space="preserve"> </w:t>
      </w:r>
      <w:r w:rsidR="004F3E92" w:rsidRPr="22D893E5">
        <w:rPr>
          <w:rFonts w:ascii="Calibri" w:hAnsi="Calibri" w:cs="Calibri"/>
        </w:rPr>
        <w:t>Camargo told her it did not matter</w:t>
      </w:r>
      <w:r w:rsidR="00D64537" w:rsidRPr="22D893E5">
        <w:rPr>
          <w:rFonts w:ascii="Calibri" w:hAnsi="Calibri" w:cs="Calibri"/>
        </w:rPr>
        <w:t>, so s</w:t>
      </w:r>
      <w:r w:rsidR="00EA5D72" w:rsidRPr="22D893E5">
        <w:rPr>
          <w:rFonts w:ascii="Calibri" w:hAnsi="Calibri" w:cs="Calibri"/>
        </w:rPr>
        <w:t xml:space="preserve">he directed him </w:t>
      </w:r>
      <w:r w:rsidR="00F53DF6">
        <w:rPr>
          <w:rFonts w:ascii="Calibri" w:hAnsi="Calibri" w:cs="Calibri"/>
        </w:rPr>
        <w:t>toward</w:t>
      </w:r>
      <w:r w:rsidR="00F53DF6" w:rsidRPr="22D893E5">
        <w:rPr>
          <w:rFonts w:ascii="Calibri" w:hAnsi="Calibri" w:cs="Calibri"/>
        </w:rPr>
        <w:t xml:space="preserve"> </w:t>
      </w:r>
      <w:r w:rsidR="00EA5D72" w:rsidRPr="22D893E5">
        <w:rPr>
          <w:rFonts w:ascii="Calibri" w:hAnsi="Calibri" w:cs="Calibri"/>
        </w:rPr>
        <w:t xml:space="preserve">a booth and handed him a menu. She turned over a glass and filled it up with some water from a glass pitcher. </w:t>
      </w:r>
      <w:r w:rsidR="00BF2CCA" w:rsidRPr="22D893E5">
        <w:rPr>
          <w:rFonts w:ascii="Calibri" w:hAnsi="Calibri" w:cs="Calibri"/>
        </w:rPr>
        <w:t>Camargo smiled and thanked her.</w:t>
      </w:r>
    </w:p>
    <w:p w14:paraId="7947A909" w14:textId="124ADA0E" w:rsidR="00D87AD1" w:rsidRDefault="00452A59" w:rsidP="001B79A5">
      <w:pPr>
        <w:spacing w:line="480" w:lineRule="auto"/>
        <w:ind w:firstLine="720"/>
        <w:rPr>
          <w:rFonts w:ascii="Calibri" w:hAnsi="Calibri" w:cs="Calibri"/>
        </w:rPr>
      </w:pPr>
      <w:r w:rsidRPr="22D893E5">
        <w:rPr>
          <w:rFonts w:ascii="Calibri" w:hAnsi="Calibri" w:cs="Calibri"/>
        </w:rPr>
        <w:t>Camargo placed his coat on the seat across from him. He pulled out his new cell</w:t>
      </w:r>
      <w:r w:rsidR="005C6825">
        <w:rPr>
          <w:rFonts w:ascii="Calibri" w:hAnsi="Calibri" w:cs="Calibri"/>
        </w:rPr>
        <w:t xml:space="preserve"> </w:t>
      </w:r>
      <w:r w:rsidRPr="22D893E5">
        <w:rPr>
          <w:rFonts w:ascii="Calibri" w:hAnsi="Calibri" w:cs="Calibri"/>
        </w:rPr>
        <w:t xml:space="preserve">phone to </w:t>
      </w:r>
      <w:r w:rsidR="004261EC" w:rsidRPr="22D893E5">
        <w:rPr>
          <w:rFonts w:ascii="Calibri" w:hAnsi="Calibri" w:cs="Calibri"/>
        </w:rPr>
        <w:t xml:space="preserve">check the latest developments involving his </w:t>
      </w:r>
      <w:r w:rsidR="00CB759B" w:rsidRPr="22D893E5">
        <w:rPr>
          <w:rFonts w:ascii="Calibri" w:hAnsi="Calibri" w:cs="Calibri"/>
        </w:rPr>
        <w:t>Death Firm</w:t>
      </w:r>
      <w:r w:rsidR="004261EC" w:rsidRPr="22D893E5">
        <w:rPr>
          <w:rFonts w:ascii="Calibri" w:hAnsi="Calibri" w:cs="Calibri"/>
        </w:rPr>
        <w:t xml:space="preserve">s </w:t>
      </w:r>
      <w:r w:rsidR="00D92D36" w:rsidRPr="22D893E5">
        <w:rPr>
          <w:rFonts w:ascii="Calibri" w:hAnsi="Calibri" w:cs="Calibri"/>
        </w:rPr>
        <w:t>roaming</w:t>
      </w:r>
      <w:r w:rsidR="004261EC" w:rsidRPr="22D893E5">
        <w:rPr>
          <w:rFonts w:ascii="Calibri" w:hAnsi="Calibri" w:cs="Calibri"/>
        </w:rPr>
        <w:t xml:space="preserve"> the world.</w:t>
      </w:r>
      <w:r w:rsidR="006D2007" w:rsidRPr="22D893E5">
        <w:rPr>
          <w:rFonts w:ascii="Calibri" w:hAnsi="Calibri" w:cs="Calibri"/>
        </w:rPr>
        <w:t xml:space="preserve"> The </w:t>
      </w:r>
      <w:r w:rsidR="00CB759B" w:rsidRPr="22D893E5">
        <w:rPr>
          <w:rFonts w:ascii="Calibri" w:hAnsi="Calibri" w:cs="Calibri"/>
        </w:rPr>
        <w:t>Death Firm</w:t>
      </w:r>
      <w:r w:rsidR="006D2007" w:rsidRPr="22D893E5">
        <w:rPr>
          <w:rFonts w:ascii="Calibri" w:hAnsi="Calibri" w:cs="Calibri"/>
        </w:rPr>
        <w:t xml:space="preserve">s were easily breaking through </w:t>
      </w:r>
      <w:r w:rsidR="00B41306" w:rsidRPr="22D893E5">
        <w:rPr>
          <w:rFonts w:ascii="Calibri" w:hAnsi="Calibri" w:cs="Calibri"/>
        </w:rPr>
        <w:t>borders of several countries</w:t>
      </w:r>
      <w:r w:rsidR="008E2FE7" w:rsidRPr="22D893E5">
        <w:rPr>
          <w:rFonts w:ascii="Calibri" w:hAnsi="Calibri" w:cs="Calibri"/>
        </w:rPr>
        <w:t xml:space="preserve"> thanks to their ability to swim across the ocean for days</w:t>
      </w:r>
      <w:r w:rsidR="005735D9" w:rsidRPr="22D893E5">
        <w:rPr>
          <w:rFonts w:ascii="Calibri" w:hAnsi="Calibri" w:cs="Calibri"/>
        </w:rPr>
        <w:t xml:space="preserve"> and reach new borders</w:t>
      </w:r>
      <w:r w:rsidR="00B41306" w:rsidRPr="22D893E5">
        <w:rPr>
          <w:rFonts w:ascii="Calibri" w:hAnsi="Calibri" w:cs="Calibri"/>
        </w:rPr>
        <w:t xml:space="preserve">. </w:t>
      </w:r>
      <w:r w:rsidR="0082265C" w:rsidRPr="22D893E5">
        <w:rPr>
          <w:rFonts w:ascii="Calibri" w:hAnsi="Calibri" w:cs="Calibri"/>
        </w:rPr>
        <w:t xml:space="preserve">The current death toll was </w:t>
      </w:r>
      <w:r w:rsidR="003E4100" w:rsidRPr="22D893E5">
        <w:rPr>
          <w:rFonts w:ascii="Calibri" w:hAnsi="Calibri" w:cs="Calibri"/>
        </w:rPr>
        <w:t>10,224</w:t>
      </w:r>
      <w:r w:rsidR="00C935C1" w:rsidRPr="22D893E5">
        <w:rPr>
          <w:rFonts w:ascii="Calibri" w:hAnsi="Calibri" w:cs="Calibri"/>
        </w:rPr>
        <w:t>, according to a reliable news website</w:t>
      </w:r>
      <w:r w:rsidR="003E4100" w:rsidRPr="22D893E5">
        <w:rPr>
          <w:rFonts w:ascii="Calibri" w:hAnsi="Calibri" w:cs="Calibri"/>
        </w:rPr>
        <w:t>.</w:t>
      </w:r>
      <w:r w:rsidR="00F0042D" w:rsidRPr="22D893E5">
        <w:rPr>
          <w:rFonts w:ascii="Calibri" w:hAnsi="Calibri" w:cs="Calibri"/>
        </w:rPr>
        <w:t xml:space="preserve"> </w:t>
      </w:r>
      <w:r w:rsidR="00845640" w:rsidRPr="22D893E5">
        <w:rPr>
          <w:rFonts w:ascii="Calibri" w:hAnsi="Calibri" w:cs="Calibri"/>
        </w:rPr>
        <w:t xml:space="preserve">A wicked smile </w:t>
      </w:r>
      <w:r w:rsidR="002466F9" w:rsidRPr="22D893E5">
        <w:rPr>
          <w:rFonts w:ascii="Calibri" w:hAnsi="Calibri" w:cs="Calibri"/>
        </w:rPr>
        <w:t>stretched across his face.</w:t>
      </w:r>
      <w:r w:rsidR="003E4100" w:rsidRPr="22D893E5">
        <w:rPr>
          <w:rFonts w:ascii="Calibri" w:hAnsi="Calibri" w:cs="Calibri"/>
        </w:rPr>
        <w:t xml:space="preserve"> He had not </w:t>
      </w:r>
      <w:r w:rsidR="00EF77C0" w:rsidRPr="22D893E5">
        <w:rPr>
          <w:rFonts w:ascii="Calibri" w:hAnsi="Calibri" w:cs="Calibri"/>
        </w:rPr>
        <w:t xml:space="preserve">changed the transformation of the </w:t>
      </w:r>
      <w:r w:rsidR="00CB759B" w:rsidRPr="22D893E5">
        <w:rPr>
          <w:rFonts w:ascii="Calibri" w:hAnsi="Calibri" w:cs="Calibri"/>
        </w:rPr>
        <w:t>Death Firm</w:t>
      </w:r>
      <w:r w:rsidR="00EF77C0" w:rsidRPr="22D893E5">
        <w:rPr>
          <w:rFonts w:ascii="Calibri" w:hAnsi="Calibri" w:cs="Calibri"/>
        </w:rPr>
        <w:t xml:space="preserve">s for several days. </w:t>
      </w:r>
      <w:r w:rsidR="005B5109" w:rsidRPr="22D893E5">
        <w:rPr>
          <w:rFonts w:ascii="Calibri" w:hAnsi="Calibri" w:cs="Calibri"/>
        </w:rPr>
        <w:t xml:space="preserve">They were savage </w:t>
      </w:r>
      <w:r w:rsidR="00E44C45" w:rsidRPr="22D893E5">
        <w:rPr>
          <w:rFonts w:ascii="Calibri" w:hAnsi="Calibri" w:cs="Calibri"/>
        </w:rPr>
        <w:t xml:space="preserve">beasts now, feeding on anything that crossed their paths. </w:t>
      </w:r>
      <w:r w:rsidR="000343CC" w:rsidRPr="22D893E5">
        <w:rPr>
          <w:rFonts w:ascii="Calibri" w:hAnsi="Calibri" w:cs="Calibri"/>
        </w:rPr>
        <w:t>Camargo didn’t feel a bit of remorse for the</w:t>
      </w:r>
      <w:r w:rsidR="009809BE" w:rsidRPr="22D893E5">
        <w:rPr>
          <w:rFonts w:ascii="Calibri" w:hAnsi="Calibri" w:cs="Calibri"/>
        </w:rPr>
        <w:t xml:space="preserve"> </w:t>
      </w:r>
      <w:r w:rsidR="000343CC" w:rsidRPr="22D893E5">
        <w:rPr>
          <w:rFonts w:ascii="Calibri" w:hAnsi="Calibri" w:cs="Calibri"/>
        </w:rPr>
        <w:t xml:space="preserve">victims. </w:t>
      </w:r>
      <w:r w:rsidR="000343CC" w:rsidRPr="001B79A5">
        <w:rPr>
          <w:rFonts w:ascii="Calibri" w:hAnsi="Calibri" w:cs="Calibri"/>
          <w:i/>
          <w:iCs/>
        </w:rPr>
        <w:t xml:space="preserve">Nobody </w:t>
      </w:r>
      <w:r w:rsidR="00F53DF6" w:rsidRPr="001B79A5">
        <w:rPr>
          <w:rFonts w:ascii="Calibri" w:hAnsi="Calibri" w:cs="Calibri"/>
          <w:i/>
          <w:iCs/>
        </w:rPr>
        <w:t xml:space="preserve">feels </w:t>
      </w:r>
      <w:r w:rsidR="000343CC" w:rsidRPr="001B79A5">
        <w:rPr>
          <w:rFonts w:ascii="Calibri" w:hAnsi="Calibri" w:cs="Calibri"/>
          <w:i/>
          <w:iCs/>
        </w:rPr>
        <w:t xml:space="preserve">sorry for </w:t>
      </w:r>
      <w:r w:rsidR="00F53DF6" w:rsidRPr="001B79A5">
        <w:rPr>
          <w:rFonts w:ascii="Calibri" w:hAnsi="Calibri" w:cs="Calibri"/>
          <w:i/>
          <w:iCs/>
        </w:rPr>
        <w:t xml:space="preserve">me </w:t>
      </w:r>
      <w:r w:rsidR="000343CC" w:rsidRPr="001B79A5">
        <w:rPr>
          <w:rFonts w:ascii="Calibri" w:hAnsi="Calibri" w:cs="Calibri"/>
          <w:i/>
          <w:iCs/>
        </w:rPr>
        <w:t xml:space="preserve">when </w:t>
      </w:r>
      <w:r w:rsidR="00F53DF6" w:rsidRPr="001B79A5">
        <w:rPr>
          <w:rFonts w:ascii="Calibri" w:hAnsi="Calibri" w:cs="Calibri"/>
          <w:i/>
          <w:iCs/>
        </w:rPr>
        <w:t xml:space="preserve">my </w:t>
      </w:r>
      <w:r w:rsidR="000343CC" w:rsidRPr="001B79A5">
        <w:rPr>
          <w:rFonts w:ascii="Calibri" w:hAnsi="Calibri" w:cs="Calibri"/>
          <w:i/>
          <w:iCs/>
        </w:rPr>
        <w:t xml:space="preserve">career and reputation </w:t>
      </w:r>
      <w:r w:rsidR="00F53DF6" w:rsidRPr="001B79A5">
        <w:rPr>
          <w:rFonts w:ascii="Calibri" w:hAnsi="Calibri" w:cs="Calibri"/>
          <w:i/>
          <w:iCs/>
        </w:rPr>
        <w:t xml:space="preserve">are </w:t>
      </w:r>
      <w:r w:rsidR="000343CC" w:rsidRPr="001B79A5">
        <w:rPr>
          <w:rFonts w:ascii="Calibri" w:hAnsi="Calibri" w:cs="Calibri"/>
          <w:i/>
          <w:iCs/>
        </w:rPr>
        <w:t xml:space="preserve">damaged forever, </w:t>
      </w:r>
      <w:r w:rsidR="000343CC" w:rsidRPr="22D893E5">
        <w:rPr>
          <w:rFonts w:ascii="Calibri" w:hAnsi="Calibri" w:cs="Calibri"/>
        </w:rPr>
        <w:t>he thought.</w:t>
      </w:r>
      <w:r w:rsidR="006D2007" w:rsidRPr="22D893E5">
        <w:rPr>
          <w:rFonts w:ascii="Calibri" w:hAnsi="Calibri" w:cs="Calibri"/>
        </w:rPr>
        <w:t xml:space="preserve"> </w:t>
      </w:r>
      <w:r w:rsidR="00D87AD1" w:rsidRPr="22D893E5">
        <w:rPr>
          <w:rFonts w:ascii="Calibri" w:hAnsi="Calibri" w:cs="Calibri"/>
        </w:rPr>
        <w:t xml:space="preserve">All he cared about was </w:t>
      </w:r>
      <w:r w:rsidR="00C24737" w:rsidRPr="22D893E5">
        <w:rPr>
          <w:rFonts w:ascii="Calibri" w:hAnsi="Calibri" w:cs="Calibri"/>
        </w:rPr>
        <w:t>getting revenge</w:t>
      </w:r>
      <w:r w:rsidR="00E41256" w:rsidRPr="22D893E5">
        <w:rPr>
          <w:rFonts w:ascii="Calibri" w:hAnsi="Calibri" w:cs="Calibri"/>
        </w:rPr>
        <w:t xml:space="preserve">. </w:t>
      </w:r>
    </w:p>
    <w:p w14:paraId="2C1DBF6D" w14:textId="5C9BF784" w:rsidR="00E41256" w:rsidRDefault="00E41256" w:rsidP="001B79A5">
      <w:pPr>
        <w:spacing w:line="480" w:lineRule="auto"/>
        <w:ind w:firstLine="720"/>
        <w:rPr>
          <w:rFonts w:ascii="Calibri" w:hAnsi="Calibri" w:cs="Calibri"/>
        </w:rPr>
      </w:pPr>
      <w:r w:rsidRPr="1FD0627C">
        <w:rPr>
          <w:rFonts w:ascii="Calibri" w:hAnsi="Calibri" w:cs="Calibri"/>
        </w:rPr>
        <w:t xml:space="preserve">Camargo </w:t>
      </w:r>
      <w:r w:rsidR="007A2464" w:rsidRPr="1FD0627C">
        <w:rPr>
          <w:rFonts w:ascii="Calibri" w:hAnsi="Calibri" w:cs="Calibri"/>
        </w:rPr>
        <w:t xml:space="preserve">searched through the menu. </w:t>
      </w:r>
      <w:r w:rsidR="00823C11" w:rsidRPr="1FD0627C">
        <w:rPr>
          <w:rFonts w:ascii="Calibri" w:hAnsi="Calibri" w:cs="Calibri"/>
        </w:rPr>
        <w:t xml:space="preserve">He was having </w:t>
      </w:r>
      <w:r w:rsidR="00B90E42" w:rsidRPr="1FD0627C">
        <w:rPr>
          <w:rFonts w:ascii="Calibri" w:hAnsi="Calibri" w:cs="Calibri"/>
        </w:rPr>
        <w:t xml:space="preserve">trouble </w:t>
      </w:r>
      <w:r w:rsidR="004A1CD8" w:rsidRPr="1FD0627C">
        <w:rPr>
          <w:rFonts w:ascii="Calibri" w:hAnsi="Calibri" w:cs="Calibri"/>
        </w:rPr>
        <w:t>selecting</w:t>
      </w:r>
      <w:r w:rsidR="00B90E42" w:rsidRPr="1FD0627C">
        <w:rPr>
          <w:rFonts w:ascii="Calibri" w:hAnsi="Calibri" w:cs="Calibri"/>
        </w:rPr>
        <w:t xml:space="preserve"> because he had so many thoughts </w:t>
      </w:r>
      <w:r w:rsidR="00D44333" w:rsidRPr="1FD0627C">
        <w:rPr>
          <w:rFonts w:ascii="Calibri" w:hAnsi="Calibri" w:cs="Calibri"/>
        </w:rPr>
        <w:t xml:space="preserve">in his </w:t>
      </w:r>
      <w:r w:rsidR="00C935C1" w:rsidRPr="1FD0627C">
        <w:rPr>
          <w:rFonts w:ascii="Calibri" w:hAnsi="Calibri" w:cs="Calibri"/>
        </w:rPr>
        <w:t>mind,</w:t>
      </w:r>
      <w:r w:rsidR="00D44333" w:rsidRPr="1FD0627C">
        <w:rPr>
          <w:rFonts w:ascii="Calibri" w:hAnsi="Calibri" w:cs="Calibri"/>
        </w:rPr>
        <w:t xml:space="preserve"> and he could not focus.</w:t>
      </w:r>
      <w:r w:rsidR="00F6050E" w:rsidRPr="1FD0627C">
        <w:rPr>
          <w:rFonts w:ascii="Calibri" w:hAnsi="Calibri" w:cs="Calibri"/>
        </w:rPr>
        <w:t xml:space="preserve"> </w:t>
      </w:r>
      <w:r w:rsidR="004A1CD8" w:rsidRPr="1FD0627C">
        <w:rPr>
          <w:rFonts w:ascii="Calibri" w:hAnsi="Calibri" w:cs="Calibri"/>
        </w:rPr>
        <w:t xml:space="preserve">As he ran his finger across the menu, it landed on </w:t>
      </w:r>
      <w:r w:rsidR="00E93AC3" w:rsidRPr="1FD0627C">
        <w:rPr>
          <w:rFonts w:ascii="Calibri" w:hAnsi="Calibri" w:cs="Calibri"/>
        </w:rPr>
        <w:t>the grilled beef tenderloin.</w:t>
      </w:r>
      <w:r w:rsidR="007352B6" w:rsidRPr="1FD0627C">
        <w:rPr>
          <w:rFonts w:ascii="Calibri" w:hAnsi="Calibri" w:cs="Calibri"/>
        </w:rPr>
        <w:t xml:space="preserve"> At that moment, Camargo knew that was what he wanted. </w:t>
      </w:r>
      <w:r w:rsidR="00584A95" w:rsidRPr="1FD0627C">
        <w:rPr>
          <w:rFonts w:ascii="Calibri" w:hAnsi="Calibri" w:cs="Calibri"/>
        </w:rPr>
        <w:t xml:space="preserve">The waitress came by to take his order. </w:t>
      </w:r>
      <w:r w:rsidR="00072540" w:rsidRPr="1FD0627C">
        <w:rPr>
          <w:rFonts w:ascii="Calibri" w:hAnsi="Calibri" w:cs="Calibri"/>
        </w:rPr>
        <w:t xml:space="preserve">He ordered a </w:t>
      </w:r>
      <w:r w:rsidR="006D1F66" w:rsidRPr="1FD0627C">
        <w:rPr>
          <w:rFonts w:ascii="Calibri" w:hAnsi="Calibri" w:cs="Calibri"/>
        </w:rPr>
        <w:t>Coca</w:t>
      </w:r>
      <w:r w:rsidR="00F53DF6">
        <w:rPr>
          <w:rFonts w:ascii="Calibri" w:hAnsi="Calibri" w:cs="Calibri"/>
        </w:rPr>
        <w:t>-</w:t>
      </w:r>
      <w:r w:rsidR="006D1F66" w:rsidRPr="1FD0627C">
        <w:rPr>
          <w:rFonts w:ascii="Calibri" w:hAnsi="Calibri" w:cs="Calibri"/>
        </w:rPr>
        <w:t>Cola and grilled beef tenderloin</w:t>
      </w:r>
      <w:r w:rsidR="00820906" w:rsidRPr="1FD0627C">
        <w:rPr>
          <w:rFonts w:ascii="Calibri" w:hAnsi="Calibri" w:cs="Calibri"/>
        </w:rPr>
        <w:t xml:space="preserve"> and a baked potato with just butter and sour cream on top</w:t>
      </w:r>
      <w:r w:rsidR="005B2276" w:rsidRPr="1FD0627C">
        <w:rPr>
          <w:rFonts w:ascii="Calibri" w:hAnsi="Calibri" w:cs="Calibri"/>
        </w:rPr>
        <w:t>. The meal also</w:t>
      </w:r>
      <w:r w:rsidR="006D1F66" w:rsidRPr="1FD0627C">
        <w:rPr>
          <w:rFonts w:ascii="Calibri" w:hAnsi="Calibri" w:cs="Calibri"/>
        </w:rPr>
        <w:t xml:space="preserve"> came with a side salad</w:t>
      </w:r>
      <w:r w:rsidR="005B2276" w:rsidRPr="1FD0627C">
        <w:rPr>
          <w:rFonts w:ascii="Calibri" w:hAnsi="Calibri" w:cs="Calibri"/>
        </w:rPr>
        <w:t xml:space="preserve"> and a roll.</w:t>
      </w:r>
    </w:p>
    <w:p w14:paraId="3A1AAF92" w14:textId="66737824" w:rsidR="0036748C" w:rsidRDefault="006C16EE" w:rsidP="001B79A5">
      <w:pPr>
        <w:spacing w:line="480" w:lineRule="auto"/>
        <w:ind w:firstLine="720"/>
        <w:rPr>
          <w:rFonts w:ascii="Calibri" w:hAnsi="Calibri" w:cs="Calibri"/>
        </w:rPr>
      </w:pPr>
      <w:r w:rsidRPr="22D893E5">
        <w:rPr>
          <w:rFonts w:ascii="Calibri" w:hAnsi="Calibri" w:cs="Calibri"/>
        </w:rPr>
        <w:t xml:space="preserve">As the waitress </w:t>
      </w:r>
      <w:r w:rsidR="00185701" w:rsidRPr="22D893E5">
        <w:rPr>
          <w:rFonts w:ascii="Calibri" w:hAnsi="Calibri" w:cs="Calibri"/>
        </w:rPr>
        <w:t>began to take</w:t>
      </w:r>
      <w:r w:rsidRPr="22D893E5">
        <w:rPr>
          <w:rFonts w:ascii="Calibri" w:hAnsi="Calibri" w:cs="Calibri"/>
        </w:rPr>
        <w:t xml:space="preserve"> the menu from his hand, she looked at him funny. Camargo was afraid she had recognized </w:t>
      </w:r>
      <w:r w:rsidR="005C3F73" w:rsidRPr="22D893E5">
        <w:rPr>
          <w:rFonts w:ascii="Calibri" w:hAnsi="Calibri" w:cs="Calibri"/>
        </w:rPr>
        <w:t xml:space="preserve">him at first but then realized </w:t>
      </w:r>
      <w:r w:rsidR="00185701" w:rsidRPr="22D893E5">
        <w:rPr>
          <w:rFonts w:ascii="Calibri" w:hAnsi="Calibri" w:cs="Calibri"/>
        </w:rPr>
        <w:t>she was wondering why he wasn’t letting go of the menu. Aside from that, his hands were trembling because he was so nervous about getting caught.</w:t>
      </w:r>
    </w:p>
    <w:p w14:paraId="593B7BA2" w14:textId="27606011" w:rsidR="00E23BAC" w:rsidRDefault="00E23BAC" w:rsidP="001B79A5">
      <w:pPr>
        <w:spacing w:line="480" w:lineRule="auto"/>
        <w:ind w:firstLine="720"/>
        <w:rPr>
          <w:rFonts w:ascii="Calibri" w:hAnsi="Calibri" w:cs="Calibri"/>
        </w:rPr>
      </w:pPr>
      <w:r>
        <w:rPr>
          <w:rFonts w:ascii="Calibri" w:hAnsi="Calibri" w:cs="Calibri"/>
        </w:rPr>
        <w:t xml:space="preserve">“Oh, how silly of me,” </w:t>
      </w:r>
      <w:r w:rsidR="00681C63">
        <w:rPr>
          <w:rFonts w:ascii="Calibri" w:hAnsi="Calibri" w:cs="Calibri"/>
        </w:rPr>
        <w:t xml:space="preserve">Camargo told her. “I didn’t even </w:t>
      </w:r>
      <w:r w:rsidR="00876E39">
        <w:rPr>
          <w:rFonts w:ascii="Calibri" w:hAnsi="Calibri" w:cs="Calibri"/>
        </w:rPr>
        <w:t>realize</w:t>
      </w:r>
      <w:r w:rsidR="00681C63">
        <w:rPr>
          <w:rFonts w:ascii="Calibri" w:hAnsi="Calibri" w:cs="Calibri"/>
        </w:rPr>
        <w:t xml:space="preserve"> I still had the menu in my hand. </w:t>
      </w:r>
      <w:r w:rsidR="00876E39">
        <w:rPr>
          <w:rFonts w:ascii="Calibri" w:hAnsi="Calibri" w:cs="Calibri"/>
        </w:rPr>
        <w:t>I must have been zoning out.”</w:t>
      </w:r>
    </w:p>
    <w:p w14:paraId="69076820" w14:textId="2E24BE95" w:rsidR="00876E39" w:rsidRDefault="00876E39" w:rsidP="001B79A5">
      <w:pPr>
        <w:spacing w:line="480" w:lineRule="auto"/>
        <w:ind w:firstLine="720"/>
        <w:rPr>
          <w:rFonts w:ascii="Calibri" w:hAnsi="Calibri" w:cs="Calibri"/>
        </w:rPr>
      </w:pPr>
      <w:r>
        <w:rPr>
          <w:rFonts w:ascii="Calibri" w:hAnsi="Calibri" w:cs="Calibri"/>
        </w:rPr>
        <w:t xml:space="preserve">“That’s okay,” she replied. “I figured that was what was happening. You seem lost in deep thought. </w:t>
      </w:r>
      <w:r w:rsidR="00FD1EAE">
        <w:rPr>
          <w:rFonts w:ascii="Calibri" w:hAnsi="Calibri" w:cs="Calibri"/>
        </w:rPr>
        <w:t>I get that way sometimes too.”</w:t>
      </w:r>
    </w:p>
    <w:p w14:paraId="4848B67F" w14:textId="3BA90987" w:rsidR="00FD1EAE" w:rsidRDefault="00FD1EAE" w:rsidP="001B79A5">
      <w:pPr>
        <w:spacing w:line="480" w:lineRule="auto"/>
        <w:ind w:firstLine="720"/>
        <w:rPr>
          <w:rFonts w:ascii="Calibri" w:hAnsi="Calibri" w:cs="Calibri"/>
        </w:rPr>
      </w:pPr>
      <w:r w:rsidRPr="22D893E5">
        <w:rPr>
          <w:rFonts w:ascii="Calibri" w:hAnsi="Calibri" w:cs="Calibri"/>
        </w:rPr>
        <w:t xml:space="preserve">She gave him a strange look, then chuckled awkwardly before walking away. </w:t>
      </w:r>
    </w:p>
    <w:p w14:paraId="7BF84E83" w14:textId="7737333C" w:rsidR="22D893E5" w:rsidRDefault="22D893E5" w:rsidP="001B79A5">
      <w:pPr>
        <w:spacing w:line="480" w:lineRule="auto"/>
        <w:ind w:firstLine="720"/>
        <w:rPr>
          <w:rFonts w:ascii="Calibri" w:hAnsi="Calibri" w:cs="Calibri"/>
        </w:rPr>
      </w:pPr>
      <w:r w:rsidRPr="22D893E5">
        <w:rPr>
          <w:rFonts w:ascii="Calibri" w:hAnsi="Calibri" w:cs="Calibri"/>
        </w:rPr>
        <w:t>“Whew! That was a close one,” he muttered to himself. Camargo knew he had to get a grip. He couldn’t allow anyone to suspect him of anything. He felt like he was losing it.</w:t>
      </w:r>
    </w:p>
    <w:p w14:paraId="5271E42B" w14:textId="5EC4415A" w:rsidR="00CA2E5B" w:rsidRDefault="00DC7BAD" w:rsidP="001B79A5">
      <w:pPr>
        <w:spacing w:line="480" w:lineRule="auto"/>
        <w:ind w:firstLine="720"/>
        <w:rPr>
          <w:rFonts w:ascii="Calibri" w:hAnsi="Calibri" w:cs="Calibri"/>
        </w:rPr>
      </w:pPr>
      <w:r w:rsidRPr="22D893E5">
        <w:rPr>
          <w:rFonts w:ascii="Calibri" w:hAnsi="Calibri" w:cs="Calibri"/>
        </w:rPr>
        <w:t>Camargo knew she was right</w:t>
      </w:r>
      <w:r w:rsidR="00B102C3" w:rsidRPr="22D893E5">
        <w:rPr>
          <w:rFonts w:ascii="Calibri" w:hAnsi="Calibri" w:cs="Calibri"/>
        </w:rPr>
        <w:t xml:space="preserve"> about being lost in thought</w:t>
      </w:r>
      <w:r w:rsidR="00F53DF6">
        <w:rPr>
          <w:rFonts w:ascii="Calibri" w:hAnsi="Calibri" w:cs="Calibri"/>
        </w:rPr>
        <w:t>,</w:t>
      </w:r>
      <w:r w:rsidR="00B102C3" w:rsidRPr="22D893E5">
        <w:rPr>
          <w:rFonts w:ascii="Calibri" w:hAnsi="Calibri" w:cs="Calibri"/>
        </w:rPr>
        <w:t xml:space="preserve"> though. </w:t>
      </w:r>
      <w:r w:rsidR="00D208AF" w:rsidRPr="22D893E5">
        <w:rPr>
          <w:rFonts w:ascii="Calibri" w:hAnsi="Calibri" w:cs="Calibri"/>
        </w:rPr>
        <w:t xml:space="preserve">Lately, he </w:t>
      </w:r>
      <w:r w:rsidR="00F53DF6">
        <w:rPr>
          <w:rFonts w:ascii="Calibri" w:hAnsi="Calibri" w:cs="Calibri"/>
        </w:rPr>
        <w:t>had</w:t>
      </w:r>
      <w:r w:rsidR="00F53DF6" w:rsidRPr="22D893E5">
        <w:rPr>
          <w:rFonts w:ascii="Calibri" w:hAnsi="Calibri" w:cs="Calibri"/>
        </w:rPr>
        <w:t xml:space="preserve"> </w:t>
      </w:r>
      <w:r w:rsidR="00D208AF" w:rsidRPr="22D893E5">
        <w:rPr>
          <w:rFonts w:ascii="Calibri" w:hAnsi="Calibri" w:cs="Calibri"/>
        </w:rPr>
        <w:t xml:space="preserve">not been himself and was absentminded at times. </w:t>
      </w:r>
      <w:r w:rsidR="00510751" w:rsidRPr="22D893E5">
        <w:rPr>
          <w:rFonts w:ascii="Calibri" w:hAnsi="Calibri" w:cs="Calibri"/>
        </w:rPr>
        <w:t xml:space="preserve">He had spent the past few days thinking about what Winter Harris had told him. </w:t>
      </w:r>
      <w:r w:rsidR="00564B2C" w:rsidRPr="22D893E5">
        <w:rPr>
          <w:rFonts w:ascii="Calibri" w:hAnsi="Calibri" w:cs="Calibri"/>
        </w:rPr>
        <w:t>Camargo knew he had gone too far</w:t>
      </w:r>
      <w:r w:rsidR="00F53DF6">
        <w:rPr>
          <w:rFonts w:ascii="Calibri" w:hAnsi="Calibri" w:cs="Calibri"/>
        </w:rPr>
        <w:t>,</w:t>
      </w:r>
      <w:r w:rsidR="00564B2C" w:rsidRPr="22D893E5">
        <w:rPr>
          <w:rFonts w:ascii="Calibri" w:hAnsi="Calibri" w:cs="Calibri"/>
        </w:rPr>
        <w:t xml:space="preserve"> and there was no way he was ever going to turn him</w:t>
      </w:r>
      <w:r w:rsidR="00703D8A" w:rsidRPr="22D893E5">
        <w:rPr>
          <w:rFonts w:ascii="Calibri" w:hAnsi="Calibri" w:cs="Calibri"/>
        </w:rPr>
        <w:t xml:space="preserve">self in. He didn’t want to go to prison or </w:t>
      </w:r>
      <w:r w:rsidR="00AB33EC" w:rsidRPr="22D893E5">
        <w:rPr>
          <w:rFonts w:ascii="Calibri" w:hAnsi="Calibri" w:cs="Calibri"/>
        </w:rPr>
        <w:t xml:space="preserve">get the death penalty. No jury would ever say he was innocent. </w:t>
      </w:r>
      <w:r w:rsidR="007C6BCA" w:rsidRPr="22D893E5">
        <w:rPr>
          <w:rFonts w:ascii="Calibri" w:hAnsi="Calibri" w:cs="Calibri"/>
        </w:rPr>
        <w:t xml:space="preserve">Every person who knew </w:t>
      </w:r>
      <w:r w:rsidR="00CA2E5B" w:rsidRPr="22D893E5">
        <w:rPr>
          <w:rFonts w:ascii="Calibri" w:hAnsi="Calibri" w:cs="Calibri"/>
        </w:rPr>
        <w:t>him and what he did</w:t>
      </w:r>
      <w:r w:rsidR="007C6BCA" w:rsidRPr="22D893E5">
        <w:rPr>
          <w:rFonts w:ascii="Calibri" w:hAnsi="Calibri" w:cs="Calibri"/>
        </w:rPr>
        <w:t xml:space="preserve"> in America wanted him dead.</w:t>
      </w:r>
      <w:r w:rsidR="00005F46" w:rsidRPr="22D893E5">
        <w:rPr>
          <w:rFonts w:ascii="Calibri" w:hAnsi="Calibri" w:cs="Calibri"/>
        </w:rPr>
        <w:t xml:space="preserve"> He grimaced </w:t>
      </w:r>
      <w:r w:rsidR="00900007" w:rsidRPr="22D893E5">
        <w:rPr>
          <w:rFonts w:ascii="Calibri" w:hAnsi="Calibri" w:cs="Calibri"/>
        </w:rPr>
        <w:t xml:space="preserve">at the thought of what may lie ahead </w:t>
      </w:r>
      <w:r w:rsidR="00515557" w:rsidRPr="22D893E5">
        <w:rPr>
          <w:rFonts w:ascii="Calibri" w:hAnsi="Calibri" w:cs="Calibri"/>
        </w:rPr>
        <w:t xml:space="preserve">in his future. </w:t>
      </w:r>
      <w:r w:rsidR="006233CA" w:rsidRPr="22D893E5">
        <w:rPr>
          <w:rFonts w:ascii="Calibri" w:hAnsi="Calibri" w:cs="Calibri"/>
        </w:rPr>
        <w:t>Out of all the possibilities, each one had an ugly ending.</w:t>
      </w:r>
      <w:r w:rsidR="00BF2078" w:rsidRPr="22D893E5">
        <w:rPr>
          <w:rFonts w:ascii="Calibri" w:hAnsi="Calibri" w:cs="Calibri"/>
        </w:rPr>
        <w:t xml:space="preserve"> His mood became somber. Harris had been spending a lot of time trying to justify what he did. </w:t>
      </w:r>
    </w:p>
    <w:p w14:paraId="10A89AB6" w14:textId="2A0BFDBA" w:rsidR="00866B46" w:rsidRDefault="00345E1D" w:rsidP="001B79A5">
      <w:pPr>
        <w:spacing w:line="480" w:lineRule="auto"/>
        <w:ind w:firstLine="720"/>
        <w:rPr>
          <w:rFonts w:ascii="Calibri" w:hAnsi="Calibri" w:cs="Calibri"/>
        </w:rPr>
      </w:pPr>
      <w:r w:rsidRPr="22D893E5">
        <w:rPr>
          <w:rFonts w:ascii="Calibri" w:hAnsi="Calibri" w:cs="Calibri"/>
        </w:rPr>
        <w:t xml:space="preserve">Camargo looked out the window and </w:t>
      </w:r>
      <w:r w:rsidR="001C61D4" w:rsidRPr="22D893E5">
        <w:rPr>
          <w:rFonts w:ascii="Calibri" w:hAnsi="Calibri" w:cs="Calibri"/>
        </w:rPr>
        <w:t xml:space="preserve">watched people walk by. Each one had a more promising future. </w:t>
      </w:r>
      <w:r w:rsidR="009D5F3F" w:rsidRPr="22D893E5">
        <w:rPr>
          <w:rFonts w:ascii="Calibri" w:hAnsi="Calibri" w:cs="Calibri"/>
        </w:rPr>
        <w:t>He was envious of them. Camargo had no career</w:t>
      </w:r>
      <w:r w:rsidR="00D164D4" w:rsidRPr="22D893E5">
        <w:rPr>
          <w:rFonts w:ascii="Calibri" w:hAnsi="Calibri" w:cs="Calibri"/>
        </w:rPr>
        <w:t xml:space="preserve">, no wife, no family, and no place to go. </w:t>
      </w:r>
      <w:r w:rsidR="00AE36E7" w:rsidRPr="22D893E5">
        <w:rPr>
          <w:rFonts w:ascii="Calibri" w:hAnsi="Calibri" w:cs="Calibri"/>
        </w:rPr>
        <w:t>He fought back tears</w:t>
      </w:r>
      <w:r w:rsidR="00507C13" w:rsidRPr="22D893E5">
        <w:rPr>
          <w:rFonts w:ascii="Calibri" w:hAnsi="Calibri" w:cs="Calibri"/>
        </w:rPr>
        <w:t>.</w:t>
      </w:r>
      <w:r w:rsidR="00107053" w:rsidRPr="22D893E5">
        <w:rPr>
          <w:rFonts w:ascii="Calibri" w:hAnsi="Calibri" w:cs="Calibri"/>
        </w:rPr>
        <w:t xml:space="preserve"> </w:t>
      </w:r>
      <w:r w:rsidR="00756C51" w:rsidRPr="22D893E5">
        <w:rPr>
          <w:rFonts w:ascii="Calibri" w:hAnsi="Calibri" w:cs="Calibri"/>
        </w:rPr>
        <w:t>After all this time, he thought he had a heart of stone</w:t>
      </w:r>
      <w:r w:rsidR="00AB45C6" w:rsidRPr="22D893E5">
        <w:rPr>
          <w:rFonts w:ascii="Calibri" w:hAnsi="Calibri" w:cs="Calibri"/>
        </w:rPr>
        <w:t xml:space="preserve"> when he really didn’t</w:t>
      </w:r>
      <w:r w:rsidR="00756C51" w:rsidRPr="22D893E5">
        <w:rPr>
          <w:rFonts w:ascii="Calibri" w:hAnsi="Calibri" w:cs="Calibri"/>
        </w:rPr>
        <w:t>.</w:t>
      </w:r>
      <w:r w:rsidR="0023351D" w:rsidRPr="22D893E5">
        <w:rPr>
          <w:rFonts w:ascii="Calibri" w:hAnsi="Calibri" w:cs="Calibri"/>
        </w:rPr>
        <w:t xml:space="preserve"> It was no time for Camargo to be a softie now. He had to toughen up</w:t>
      </w:r>
      <w:r w:rsidR="00275258" w:rsidRPr="22D893E5">
        <w:rPr>
          <w:rFonts w:ascii="Calibri" w:hAnsi="Calibri" w:cs="Calibri"/>
        </w:rPr>
        <w:t xml:space="preserve"> for the occasion. He must not let anyone see him as a weak individual. </w:t>
      </w:r>
    </w:p>
    <w:p w14:paraId="02B9F9FB" w14:textId="54F9FAE5" w:rsidR="00F93B3E" w:rsidRDefault="00FD1F5F" w:rsidP="001B79A5">
      <w:pPr>
        <w:spacing w:line="480" w:lineRule="auto"/>
        <w:ind w:firstLine="720"/>
        <w:rPr>
          <w:rFonts w:ascii="Calibri" w:hAnsi="Calibri" w:cs="Calibri"/>
        </w:rPr>
      </w:pPr>
      <w:r>
        <w:rPr>
          <w:rFonts w:ascii="Calibri" w:hAnsi="Calibri" w:cs="Calibri"/>
        </w:rPr>
        <w:t xml:space="preserve">As soon as his food arrived, he shook off </w:t>
      </w:r>
      <w:r w:rsidR="003A349E">
        <w:rPr>
          <w:rFonts w:ascii="Calibri" w:hAnsi="Calibri" w:cs="Calibri"/>
        </w:rPr>
        <w:t>all his sadness and indulged himself instead. The taste of the food was very satisfying.</w:t>
      </w:r>
      <w:r w:rsidR="00316087">
        <w:rPr>
          <w:rFonts w:ascii="Calibri" w:hAnsi="Calibri" w:cs="Calibri"/>
        </w:rPr>
        <w:t xml:space="preserve"> </w:t>
      </w:r>
      <w:r w:rsidR="006167DB">
        <w:rPr>
          <w:rFonts w:ascii="Calibri" w:hAnsi="Calibri" w:cs="Calibri"/>
        </w:rPr>
        <w:t xml:space="preserve">No matter how warm and </w:t>
      </w:r>
      <w:r w:rsidR="00F62479">
        <w:rPr>
          <w:rFonts w:ascii="Calibri" w:hAnsi="Calibri" w:cs="Calibri"/>
        </w:rPr>
        <w:t>well-</w:t>
      </w:r>
      <w:r w:rsidR="006167DB">
        <w:rPr>
          <w:rFonts w:ascii="Calibri" w:hAnsi="Calibri" w:cs="Calibri"/>
        </w:rPr>
        <w:t>nourished he was</w:t>
      </w:r>
      <w:r w:rsidR="00F62479">
        <w:rPr>
          <w:rFonts w:ascii="Calibri" w:hAnsi="Calibri" w:cs="Calibri"/>
        </w:rPr>
        <w:t xml:space="preserve">, Camargo couldn’t </w:t>
      </w:r>
      <w:r w:rsidR="006C15FD">
        <w:rPr>
          <w:rFonts w:ascii="Calibri" w:hAnsi="Calibri" w:cs="Calibri"/>
        </w:rPr>
        <w:t xml:space="preserve">forget how much trouble he was in. </w:t>
      </w:r>
      <w:r w:rsidR="00881D19">
        <w:rPr>
          <w:rFonts w:ascii="Calibri" w:hAnsi="Calibri" w:cs="Calibri"/>
        </w:rPr>
        <w:t xml:space="preserve">He was surprised that no one had recognized him yet from </w:t>
      </w:r>
      <w:r w:rsidR="00F00E63">
        <w:rPr>
          <w:rFonts w:ascii="Calibri" w:hAnsi="Calibri" w:cs="Calibri"/>
        </w:rPr>
        <w:t>all</w:t>
      </w:r>
      <w:r w:rsidR="00881D19">
        <w:rPr>
          <w:rFonts w:ascii="Calibri" w:hAnsi="Calibri" w:cs="Calibri"/>
        </w:rPr>
        <w:t xml:space="preserve"> the news reports</w:t>
      </w:r>
      <w:r w:rsidR="003E43F5">
        <w:rPr>
          <w:rFonts w:ascii="Calibri" w:hAnsi="Calibri" w:cs="Calibri"/>
        </w:rPr>
        <w:t xml:space="preserve"> on television </w:t>
      </w:r>
      <w:r w:rsidR="00F93B3E">
        <w:rPr>
          <w:rFonts w:ascii="Calibri" w:hAnsi="Calibri" w:cs="Calibri"/>
        </w:rPr>
        <w:t xml:space="preserve">and on </w:t>
      </w:r>
      <w:r w:rsidR="00F93B3E" w:rsidRPr="001B79A5">
        <w:rPr>
          <w:rFonts w:ascii="Calibri" w:hAnsi="Calibri" w:cs="Calibri"/>
          <w:i/>
          <w:iCs/>
        </w:rPr>
        <w:t>Wanted</w:t>
      </w:r>
      <w:r w:rsidR="00F93B3E">
        <w:rPr>
          <w:rFonts w:ascii="Calibri" w:hAnsi="Calibri" w:cs="Calibri"/>
        </w:rPr>
        <w:t xml:space="preserve"> flyers</w:t>
      </w:r>
      <w:r w:rsidR="00881D19">
        <w:rPr>
          <w:rFonts w:ascii="Calibri" w:hAnsi="Calibri" w:cs="Calibri"/>
        </w:rPr>
        <w:t>.</w:t>
      </w:r>
      <w:r w:rsidR="00957DC6">
        <w:rPr>
          <w:rFonts w:ascii="Calibri" w:hAnsi="Calibri" w:cs="Calibri"/>
        </w:rPr>
        <w:t xml:space="preserve"> </w:t>
      </w:r>
      <w:r w:rsidR="005F7418" w:rsidRPr="001B79A5">
        <w:rPr>
          <w:rFonts w:ascii="Calibri" w:hAnsi="Calibri" w:cs="Calibri"/>
          <w:i/>
          <w:iCs/>
        </w:rPr>
        <w:t>His disguise must be working,</w:t>
      </w:r>
      <w:r w:rsidR="005F7418">
        <w:rPr>
          <w:rFonts w:ascii="Calibri" w:hAnsi="Calibri" w:cs="Calibri"/>
        </w:rPr>
        <w:t xml:space="preserve"> Camargo thought. </w:t>
      </w:r>
    </w:p>
    <w:p w14:paraId="2F4CD65F" w14:textId="57B6921D" w:rsidR="00507C13" w:rsidRDefault="00615835" w:rsidP="001B79A5">
      <w:pPr>
        <w:spacing w:line="480" w:lineRule="auto"/>
        <w:ind w:firstLine="720"/>
        <w:rPr>
          <w:rFonts w:ascii="Calibri" w:hAnsi="Calibri" w:cs="Calibri"/>
        </w:rPr>
      </w:pPr>
      <w:r w:rsidRPr="22D893E5">
        <w:rPr>
          <w:rFonts w:ascii="Calibri" w:hAnsi="Calibri" w:cs="Calibri"/>
        </w:rPr>
        <w:t xml:space="preserve">He took out his </w:t>
      </w:r>
      <w:r w:rsidR="006F18A7" w:rsidRPr="22D893E5">
        <w:rPr>
          <w:rFonts w:ascii="Calibri" w:hAnsi="Calibri" w:cs="Calibri"/>
        </w:rPr>
        <w:t>phone and pressed the transformation button</w:t>
      </w:r>
      <w:r w:rsidR="007A5146" w:rsidRPr="22D893E5">
        <w:rPr>
          <w:rFonts w:ascii="Calibri" w:hAnsi="Calibri" w:cs="Calibri"/>
        </w:rPr>
        <w:t xml:space="preserve">. All the </w:t>
      </w:r>
      <w:r w:rsidR="00CB759B" w:rsidRPr="22D893E5">
        <w:rPr>
          <w:rFonts w:ascii="Calibri" w:hAnsi="Calibri" w:cs="Calibri"/>
        </w:rPr>
        <w:t>Death Firm</w:t>
      </w:r>
      <w:r w:rsidR="007A5146" w:rsidRPr="22D893E5">
        <w:rPr>
          <w:rFonts w:ascii="Calibri" w:hAnsi="Calibri" w:cs="Calibri"/>
        </w:rPr>
        <w:t xml:space="preserve">s across the world </w:t>
      </w:r>
      <w:r w:rsidR="00F53DF6">
        <w:rPr>
          <w:rFonts w:ascii="Calibri" w:hAnsi="Calibri" w:cs="Calibri"/>
        </w:rPr>
        <w:t>would</w:t>
      </w:r>
      <w:r w:rsidR="007A5146" w:rsidRPr="22D893E5">
        <w:rPr>
          <w:rFonts w:ascii="Calibri" w:hAnsi="Calibri" w:cs="Calibri"/>
        </w:rPr>
        <w:t xml:space="preserve"> </w:t>
      </w:r>
      <w:r w:rsidR="00C61893" w:rsidRPr="22D893E5">
        <w:rPr>
          <w:rFonts w:ascii="Calibri" w:hAnsi="Calibri" w:cs="Calibri"/>
        </w:rPr>
        <w:t xml:space="preserve">now </w:t>
      </w:r>
      <w:r w:rsidR="00845B21" w:rsidRPr="22D893E5">
        <w:rPr>
          <w:rFonts w:ascii="Calibri" w:hAnsi="Calibri" w:cs="Calibri"/>
        </w:rPr>
        <w:t>transform back</w:t>
      </w:r>
      <w:r w:rsidR="007A5146" w:rsidRPr="22D893E5">
        <w:rPr>
          <w:rFonts w:ascii="Calibri" w:hAnsi="Calibri" w:cs="Calibri"/>
        </w:rPr>
        <w:t xml:space="preserve"> to their human bodies. </w:t>
      </w:r>
      <w:r w:rsidR="00FA2474" w:rsidRPr="22D893E5">
        <w:rPr>
          <w:rFonts w:ascii="Calibri" w:hAnsi="Calibri" w:cs="Calibri"/>
        </w:rPr>
        <w:t>He turned on the video camera feature that was installed behind one of the Death Firm’s eyes to get a glimpse of what</w:t>
      </w:r>
      <w:r w:rsidR="00472665" w:rsidRPr="22D893E5">
        <w:rPr>
          <w:rFonts w:ascii="Calibri" w:hAnsi="Calibri" w:cs="Calibri"/>
        </w:rPr>
        <w:t xml:space="preserve"> it was doing</w:t>
      </w:r>
      <w:r w:rsidR="00FA2474" w:rsidRPr="22D893E5">
        <w:rPr>
          <w:rFonts w:ascii="Calibri" w:hAnsi="Calibri" w:cs="Calibri"/>
        </w:rPr>
        <w:t xml:space="preserve"> </w:t>
      </w:r>
      <w:r w:rsidR="00D03B24" w:rsidRPr="22D893E5">
        <w:rPr>
          <w:rFonts w:ascii="Calibri" w:hAnsi="Calibri" w:cs="Calibri"/>
        </w:rPr>
        <w:t>and where it was at</w:t>
      </w:r>
      <w:r w:rsidR="00FA2474" w:rsidRPr="22D893E5">
        <w:rPr>
          <w:rFonts w:ascii="Calibri" w:hAnsi="Calibri" w:cs="Calibri"/>
        </w:rPr>
        <w:t>.</w:t>
      </w:r>
      <w:r w:rsidR="007C1E70" w:rsidRPr="22D893E5">
        <w:rPr>
          <w:rFonts w:ascii="Calibri" w:hAnsi="Calibri" w:cs="Calibri"/>
        </w:rPr>
        <w:t xml:space="preserve"> It appeared to be walking on a sidewalk near a </w:t>
      </w:r>
      <w:r w:rsidR="00807573" w:rsidRPr="22D893E5">
        <w:rPr>
          <w:rFonts w:ascii="Calibri" w:hAnsi="Calibri" w:cs="Calibri"/>
        </w:rPr>
        <w:t>narrow</w:t>
      </w:r>
      <w:r w:rsidR="00A23B37" w:rsidRPr="22D893E5">
        <w:rPr>
          <w:rFonts w:ascii="Calibri" w:hAnsi="Calibri" w:cs="Calibri"/>
        </w:rPr>
        <w:t xml:space="preserve"> stree</w:t>
      </w:r>
      <w:r w:rsidR="005358E2" w:rsidRPr="22D893E5">
        <w:rPr>
          <w:rFonts w:ascii="Calibri" w:hAnsi="Calibri" w:cs="Calibri"/>
        </w:rPr>
        <w:t>t</w:t>
      </w:r>
      <w:r w:rsidR="005615AA" w:rsidRPr="22D893E5">
        <w:rPr>
          <w:rFonts w:ascii="Calibri" w:hAnsi="Calibri" w:cs="Calibri"/>
        </w:rPr>
        <w:t xml:space="preserve"> in a residential area. </w:t>
      </w:r>
      <w:r w:rsidR="00793C24" w:rsidRPr="22D893E5">
        <w:rPr>
          <w:rFonts w:ascii="Calibri" w:hAnsi="Calibri" w:cs="Calibri"/>
        </w:rPr>
        <w:t xml:space="preserve">Camargo </w:t>
      </w:r>
      <w:r w:rsidR="00C44580" w:rsidRPr="22D893E5">
        <w:rPr>
          <w:rFonts w:ascii="Calibri" w:hAnsi="Calibri" w:cs="Calibri"/>
        </w:rPr>
        <w:t xml:space="preserve">noticed the apartment buildings </w:t>
      </w:r>
      <w:r w:rsidR="00D4110D" w:rsidRPr="22D893E5">
        <w:rPr>
          <w:rFonts w:ascii="Calibri" w:hAnsi="Calibri" w:cs="Calibri"/>
        </w:rPr>
        <w:t>had a British style</w:t>
      </w:r>
      <w:r w:rsidR="00BD0644" w:rsidRPr="22D893E5">
        <w:rPr>
          <w:rFonts w:ascii="Calibri" w:hAnsi="Calibri" w:cs="Calibri"/>
        </w:rPr>
        <w:t xml:space="preserve"> to them</w:t>
      </w:r>
      <w:r w:rsidR="00F53DF6">
        <w:rPr>
          <w:rFonts w:ascii="Calibri" w:hAnsi="Calibri" w:cs="Calibri"/>
        </w:rPr>
        <w:t>,</w:t>
      </w:r>
      <w:r w:rsidR="00BD0644" w:rsidRPr="22D893E5">
        <w:rPr>
          <w:rFonts w:ascii="Calibri" w:hAnsi="Calibri" w:cs="Calibri"/>
        </w:rPr>
        <w:t xml:space="preserve"> and there were European cars parked alongside the streets. Two women walked past the Death Firm and were chatting. He listened in carefully and could hear their British accents. They smiled and greeted the Death Firm as they walked by. </w:t>
      </w:r>
      <w:r w:rsidR="005063E3" w:rsidRPr="22D893E5">
        <w:rPr>
          <w:rFonts w:ascii="Calibri" w:hAnsi="Calibri" w:cs="Calibri"/>
        </w:rPr>
        <w:t xml:space="preserve">The </w:t>
      </w:r>
      <w:r w:rsidR="00CB759B" w:rsidRPr="22D893E5">
        <w:rPr>
          <w:rFonts w:ascii="Calibri" w:hAnsi="Calibri" w:cs="Calibri"/>
        </w:rPr>
        <w:t>Death Firm then</w:t>
      </w:r>
      <w:r w:rsidR="005063E3" w:rsidRPr="22D893E5">
        <w:rPr>
          <w:rFonts w:ascii="Calibri" w:hAnsi="Calibri" w:cs="Calibri"/>
        </w:rPr>
        <w:t xml:space="preserve"> walked slowly past a red telephone booth. It looked down </w:t>
      </w:r>
      <w:r w:rsidR="00FC5745" w:rsidRPr="22D893E5">
        <w:rPr>
          <w:rFonts w:ascii="Calibri" w:hAnsi="Calibri" w:cs="Calibri"/>
        </w:rPr>
        <w:t>at its hands. Camargo could see its human hands</w:t>
      </w:r>
      <w:r w:rsidR="00E81E54" w:rsidRPr="22D893E5">
        <w:rPr>
          <w:rFonts w:ascii="Calibri" w:hAnsi="Calibri" w:cs="Calibri"/>
        </w:rPr>
        <w:t xml:space="preserve"> trembling</w:t>
      </w:r>
      <w:r w:rsidR="00FC5745" w:rsidRPr="22D893E5">
        <w:rPr>
          <w:rFonts w:ascii="Calibri" w:hAnsi="Calibri" w:cs="Calibri"/>
        </w:rPr>
        <w:t>.</w:t>
      </w:r>
      <w:r w:rsidR="00701036" w:rsidRPr="22D893E5">
        <w:rPr>
          <w:rFonts w:ascii="Calibri" w:hAnsi="Calibri" w:cs="Calibri"/>
        </w:rPr>
        <w:t xml:space="preserve"> Then the </w:t>
      </w:r>
      <w:r w:rsidR="00853A47" w:rsidRPr="22D893E5">
        <w:rPr>
          <w:rFonts w:ascii="Calibri" w:hAnsi="Calibri" w:cs="Calibri"/>
        </w:rPr>
        <w:t xml:space="preserve">human </w:t>
      </w:r>
      <w:r w:rsidR="00701036" w:rsidRPr="22D893E5">
        <w:rPr>
          <w:rFonts w:ascii="Calibri" w:hAnsi="Calibri" w:cs="Calibri"/>
        </w:rPr>
        <w:t>Death Firm looked up</w:t>
      </w:r>
      <w:r w:rsidR="00E45E12" w:rsidRPr="22D893E5">
        <w:rPr>
          <w:rFonts w:ascii="Calibri" w:hAnsi="Calibri" w:cs="Calibri"/>
        </w:rPr>
        <w:t>.</w:t>
      </w:r>
      <w:r w:rsidR="00FC5745" w:rsidRPr="22D893E5">
        <w:rPr>
          <w:rFonts w:ascii="Calibri" w:hAnsi="Calibri" w:cs="Calibri"/>
        </w:rPr>
        <w:t xml:space="preserve"> </w:t>
      </w:r>
      <w:r w:rsidR="00E45E12" w:rsidRPr="22D893E5">
        <w:rPr>
          <w:rFonts w:ascii="Calibri" w:hAnsi="Calibri" w:cs="Calibri"/>
        </w:rPr>
        <w:t>Camargo could now see a</w:t>
      </w:r>
      <w:r w:rsidR="00FC5745" w:rsidRPr="22D893E5">
        <w:rPr>
          <w:rFonts w:ascii="Calibri" w:hAnsi="Calibri" w:cs="Calibri"/>
        </w:rPr>
        <w:t xml:space="preserve"> man</w:t>
      </w:r>
      <w:r w:rsidR="0031312B" w:rsidRPr="22D893E5">
        <w:rPr>
          <w:rFonts w:ascii="Calibri" w:hAnsi="Calibri" w:cs="Calibri"/>
        </w:rPr>
        <w:t xml:space="preserve"> with blond</w:t>
      </w:r>
      <w:r w:rsidR="00AE18AA">
        <w:rPr>
          <w:rFonts w:ascii="Calibri" w:hAnsi="Calibri" w:cs="Calibri"/>
        </w:rPr>
        <w:t>e</w:t>
      </w:r>
      <w:r w:rsidR="0031312B" w:rsidRPr="22D893E5">
        <w:rPr>
          <w:rFonts w:ascii="Calibri" w:hAnsi="Calibri" w:cs="Calibri"/>
        </w:rPr>
        <w:t xml:space="preserve"> hair and </w:t>
      </w:r>
      <w:r w:rsidR="00605EFE" w:rsidRPr="22D893E5">
        <w:rPr>
          <w:rFonts w:ascii="Calibri" w:hAnsi="Calibri" w:cs="Calibri"/>
        </w:rPr>
        <w:t>brown eyes</w:t>
      </w:r>
      <w:r w:rsidR="00FC5745" w:rsidRPr="22D893E5">
        <w:rPr>
          <w:rFonts w:ascii="Calibri" w:hAnsi="Calibri" w:cs="Calibri"/>
        </w:rPr>
        <w:t xml:space="preserve"> walk</w:t>
      </w:r>
      <w:r w:rsidR="00AA0302" w:rsidRPr="22D893E5">
        <w:rPr>
          <w:rFonts w:ascii="Calibri" w:hAnsi="Calibri" w:cs="Calibri"/>
        </w:rPr>
        <w:t xml:space="preserve">ing </w:t>
      </w:r>
      <w:r w:rsidR="00AE18AA">
        <w:rPr>
          <w:rFonts w:ascii="Calibri" w:hAnsi="Calibri" w:cs="Calibri"/>
        </w:rPr>
        <w:t>toward</w:t>
      </w:r>
      <w:r w:rsidR="00AE18AA" w:rsidRPr="22D893E5">
        <w:rPr>
          <w:rFonts w:ascii="Calibri" w:hAnsi="Calibri" w:cs="Calibri"/>
        </w:rPr>
        <w:t xml:space="preserve"> </w:t>
      </w:r>
      <w:r w:rsidR="00853A47" w:rsidRPr="22D893E5">
        <w:rPr>
          <w:rFonts w:ascii="Calibri" w:hAnsi="Calibri" w:cs="Calibri"/>
        </w:rPr>
        <w:t>it</w:t>
      </w:r>
      <w:r w:rsidR="00AA0302" w:rsidRPr="22D893E5">
        <w:rPr>
          <w:rFonts w:ascii="Calibri" w:hAnsi="Calibri" w:cs="Calibri"/>
        </w:rPr>
        <w:t>. The man</w:t>
      </w:r>
      <w:r w:rsidR="00AE18AA">
        <w:rPr>
          <w:rFonts w:ascii="Calibri" w:hAnsi="Calibri" w:cs="Calibri"/>
        </w:rPr>
        <w:t>,</w:t>
      </w:r>
      <w:r w:rsidR="00605EFE" w:rsidRPr="22D893E5">
        <w:rPr>
          <w:rFonts w:ascii="Calibri" w:hAnsi="Calibri" w:cs="Calibri"/>
        </w:rPr>
        <w:t xml:space="preserve"> who appeared to be in his </w:t>
      </w:r>
      <w:r w:rsidR="004107C7" w:rsidRPr="22D893E5">
        <w:rPr>
          <w:rFonts w:ascii="Calibri" w:hAnsi="Calibri" w:cs="Calibri"/>
        </w:rPr>
        <w:t>mid-twenties</w:t>
      </w:r>
      <w:r w:rsidR="00AE18AA">
        <w:rPr>
          <w:rFonts w:ascii="Calibri" w:hAnsi="Calibri" w:cs="Calibri"/>
        </w:rPr>
        <w:t>,</w:t>
      </w:r>
      <w:r w:rsidR="00AA0302" w:rsidRPr="22D893E5">
        <w:rPr>
          <w:rFonts w:ascii="Calibri" w:hAnsi="Calibri" w:cs="Calibri"/>
        </w:rPr>
        <w:t xml:space="preserve"> </w:t>
      </w:r>
      <w:r w:rsidR="00644B6D" w:rsidRPr="22D893E5">
        <w:rPr>
          <w:rFonts w:ascii="Calibri" w:hAnsi="Calibri" w:cs="Calibri"/>
        </w:rPr>
        <w:t>waved and smiled at the human</w:t>
      </w:r>
      <w:r w:rsidR="00853A47" w:rsidRPr="22D893E5">
        <w:rPr>
          <w:rFonts w:ascii="Calibri" w:hAnsi="Calibri" w:cs="Calibri"/>
        </w:rPr>
        <w:t xml:space="preserve"> Death Firm.</w:t>
      </w:r>
      <w:r w:rsidR="00C50315" w:rsidRPr="22D893E5">
        <w:rPr>
          <w:rFonts w:ascii="Calibri" w:hAnsi="Calibri" w:cs="Calibri"/>
        </w:rPr>
        <w:t xml:space="preserve"> </w:t>
      </w:r>
      <w:r w:rsidR="004107C7" w:rsidRPr="22D893E5">
        <w:rPr>
          <w:rFonts w:ascii="Calibri" w:hAnsi="Calibri" w:cs="Calibri"/>
        </w:rPr>
        <w:t>The Death Firm</w:t>
      </w:r>
      <w:r w:rsidR="00C50315" w:rsidRPr="22D893E5">
        <w:rPr>
          <w:rFonts w:ascii="Calibri" w:hAnsi="Calibri" w:cs="Calibri"/>
        </w:rPr>
        <w:t xml:space="preserve"> then looked down at its human body</w:t>
      </w:r>
      <w:r w:rsidR="003F483E" w:rsidRPr="22D893E5">
        <w:rPr>
          <w:rFonts w:ascii="Calibri" w:hAnsi="Calibri" w:cs="Calibri"/>
        </w:rPr>
        <w:t xml:space="preserve"> and lifted its arm to wave back at the British gentleman.</w:t>
      </w:r>
      <w:r w:rsidR="00665855" w:rsidRPr="22D893E5">
        <w:rPr>
          <w:rFonts w:ascii="Calibri" w:hAnsi="Calibri" w:cs="Calibri"/>
        </w:rPr>
        <w:t xml:space="preserve"> The man appeared confused and a bit shocked. </w:t>
      </w:r>
      <w:r w:rsidR="002413D9" w:rsidRPr="22D893E5">
        <w:rPr>
          <w:rFonts w:ascii="Calibri" w:hAnsi="Calibri" w:cs="Calibri"/>
        </w:rPr>
        <w:t xml:space="preserve">The </w:t>
      </w:r>
      <w:r w:rsidR="00CB759B" w:rsidRPr="22D893E5">
        <w:rPr>
          <w:rFonts w:ascii="Calibri" w:hAnsi="Calibri" w:cs="Calibri"/>
        </w:rPr>
        <w:t>Death Firm</w:t>
      </w:r>
      <w:r w:rsidR="002413D9" w:rsidRPr="22D893E5">
        <w:rPr>
          <w:rFonts w:ascii="Calibri" w:hAnsi="Calibri" w:cs="Calibri"/>
        </w:rPr>
        <w:t xml:space="preserve"> was asking him where he was at</w:t>
      </w:r>
      <w:r w:rsidR="00C15B34" w:rsidRPr="22D893E5">
        <w:rPr>
          <w:rFonts w:ascii="Calibri" w:hAnsi="Calibri" w:cs="Calibri"/>
        </w:rPr>
        <w:t xml:space="preserve"> frantically. </w:t>
      </w:r>
    </w:p>
    <w:p w14:paraId="0E7EA241" w14:textId="121035A2" w:rsidR="00527701" w:rsidRDefault="00247074" w:rsidP="001B79A5">
      <w:pPr>
        <w:spacing w:line="480" w:lineRule="auto"/>
        <w:ind w:firstLine="720"/>
        <w:rPr>
          <w:rFonts w:ascii="Calibri" w:hAnsi="Calibri" w:cs="Calibri"/>
        </w:rPr>
      </w:pPr>
      <w:r w:rsidRPr="22D893E5">
        <w:rPr>
          <w:rFonts w:ascii="Calibri" w:hAnsi="Calibri" w:cs="Calibri"/>
        </w:rPr>
        <w:t xml:space="preserve">The man in a light blue </w:t>
      </w:r>
      <w:r w:rsidR="00E968F9" w:rsidRPr="22D893E5">
        <w:rPr>
          <w:rFonts w:ascii="Calibri" w:hAnsi="Calibri" w:cs="Calibri"/>
        </w:rPr>
        <w:t>short</w:t>
      </w:r>
      <w:r w:rsidR="008D22DD" w:rsidRPr="22D893E5">
        <w:rPr>
          <w:rFonts w:ascii="Calibri" w:hAnsi="Calibri" w:cs="Calibri"/>
        </w:rPr>
        <w:t>-</w:t>
      </w:r>
      <w:r w:rsidR="00E968F9" w:rsidRPr="22D893E5">
        <w:rPr>
          <w:rFonts w:ascii="Calibri" w:hAnsi="Calibri" w:cs="Calibri"/>
        </w:rPr>
        <w:t xml:space="preserve">sleeve </w:t>
      </w:r>
      <w:r w:rsidR="00053D0C" w:rsidRPr="22D893E5">
        <w:rPr>
          <w:rFonts w:ascii="Calibri" w:hAnsi="Calibri" w:cs="Calibri"/>
        </w:rPr>
        <w:t>buttoned</w:t>
      </w:r>
      <w:r w:rsidR="00AE18AA">
        <w:rPr>
          <w:rFonts w:ascii="Calibri" w:hAnsi="Calibri" w:cs="Calibri"/>
        </w:rPr>
        <w:t>-</w:t>
      </w:r>
      <w:r w:rsidR="00053D0C" w:rsidRPr="22D893E5">
        <w:rPr>
          <w:rFonts w:ascii="Calibri" w:hAnsi="Calibri" w:cs="Calibri"/>
        </w:rPr>
        <w:t xml:space="preserve">down shirt and </w:t>
      </w:r>
      <w:r w:rsidR="00E969DA" w:rsidRPr="22D893E5">
        <w:rPr>
          <w:rFonts w:ascii="Calibri" w:hAnsi="Calibri" w:cs="Calibri"/>
        </w:rPr>
        <w:t xml:space="preserve">stonewashed </w:t>
      </w:r>
      <w:r w:rsidR="00B9587C" w:rsidRPr="22D893E5">
        <w:rPr>
          <w:rFonts w:ascii="Calibri" w:hAnsi="Calibri" w:cs="Calibri"/>
        </w:rPr>
        <w:t>colored</w:t>
      </w:r>
      <w:r w:rsidR="00F7040A" w:rsidRPr="22D893E5">
        <w:rPr>
          <w:rFonts w:ascii="Calibri" w:hAnsi="Calibri" w:cs="Calibri"/>
        </w:rPr>
        <w:t xml:space="preserve">-straight fit jeans </w:t>
      </w:r>
      <w:r w:rsidR="009C3E9C" w:rsidRPr="22D893E5">
        <w:rPr>
          <w:rFonts w:ascii="Calibri" w:hAnsi="Calibri" w:cs="Calibri"/>
        </w:rPr>
        <w:t xml:space="preserve">replied in a haughty, clear, and distinct British accent. </w:t>
      </w:r>
    </w:p>
    <w:p w14:paraId="776C2268" w14:textId="77777777" w:rsidR="009C167C" w:rsidRDefault="00E03938" w:rsidP="001B79A5">
      <w:pPr>
        <w:spacing w:line="480" w:lineRule="auto"/>
        <w:ind w:firstLine="720"/>
        <w:rPr>
          <w:rFonts w:ascii="Calibri" w:hAnsi="Calibri" w:cs="Calibri"/>
        </w:rPr>
      </w:pPr>
      <w:r>
        <w:rPr>
          <w:rFonts w:ascii="Calibri" w:hAnsi="Calibri" w:cs="Calibri"/>
        </w:rPr>
        <w:t xml:space="preserve">“You mean you don’t know where you are at?” </w:t>
      </w:r>
      <w:r w:rsidR="00536BCF">
        <w:rPr>
          <w:rFonts w:ascii="Calibri" w:hAnsi="Calibri" w:cs="Calibri"/>
        </w:rPr>
        <w:t>he asked with a quizzical look on his face. “You are in London</w:t>
      </w:r>
      <w:r w:rsidR="009E1201">
        <w:rPr>
          <w:rFonts w:ascii="Calibri" w:hAnsi="Calibri" w:cs="Calibri"/>
        </w:rPr>
        <w:t>, England. Are you feeling all right?</w:t>
      </w:r>
      <w:r w:rsidR="009C167C">
        <w:rPr>
          <w:rFonts w:ascii="Calibri" w:hAnsi="Calibri" w:cs="Calibri"/>
        </w:rPr>
        <w:t>”</w:t>
      </w:r>
    </w:p>
    <w:p w14:paraId="46977A45" w14:textId="12E64C30" w:rsidR="009C3E9C" w:rsidRDefault="00161E29" w:rsidP="001B79A5">
      <w:pPr>
        <w:spacing w:line="480" w:lineRule="auto"/>
        <w:ind w:firstLine="720"/>
        <w:rPr>
          <w:rFonts w:ascii="Calibri" w:hAnsi="Calibri" w:cs="Calibri"/>
        </w:rPr>
      </w:pPr>
      <w:r w:rsidRPr="1FD0627C">
        <w:rPr>
          <w:rFonts w:ascii="Calibri" w:hAnsi="Calibri" w:cs="Calibri"/>
        </w:rPr>
        <w:t xml:space="preserve">“I don’t know,” </w:t>
      </w:r>
      <w:r w:rsidR="00B214C3" w:rsidRPr="1FD0627C">
        <w:rPr>
          <w:rFonts w:ascii="Calibri" w:hAnsi="Calibri" w:cs="Calibri"/>
        </w:rPr>
        <w:t xml:space="preserve">the </w:t>
      </w:r>
      <w:r w:rsidR="00CB759B" w:rsidRPr="1FD0627C">
        <w:rPr>
          <w:rFonts w:ascii="Calibri" w:hAnsi="Calibri" w:cs="Calibri"/>
        </w:rPr>
        <w:t>Death Firm</w:t>
      </w:r>
      <w:r w:rsidR="00B214C3" w:rsidRPr="1FD0627C">
        <w:rPr>
          <w:rFonts w:ascii="Calibri" w:hAnsi="Calibri" w:cs="Calibri"/>
        </w:rPr>
        <w:t xml:space="preserve"> said. “The last I know</w:t>
      </w:r>
      <w:r w:rsidR="00AE18AA">
        <w:rPr>
          <w:rFonts w:ascii="Calibri" w:hAnsi="Calibri" w:cs="Calibri"/>
        </w:rPr>
        <w:t>,</w:t>
      </w:r>
      <w:r w:rsidR="00424F61" w:rsidRPr="1FD0627C">
        <w:rPr>
          <w:rFonts w:ascii="Calibri" w:hAnsi="Calibri" w:cs="Calibri"/>
        </w:rPr>
        <w:t xml:space="preserve"> I was in Arizona, then the next I find myself here. </w:t>
      </w:r>
      <w:r w:rsidR="00F15DE4" w:rsidRPr="1FD0627C">
        <w:rPr>
          <w:rFonts w:ascii="Calibri" w:hAnsi="Calibri" w:cs="Calibri"/>
        </w:rPr>
        <w:t xml:space="preserve">I don’t know when I left Arizona and how I got here. It is like someone </w:t>
      </w:r>
      <w:r w:rsidR="004C10EB" w:rsidRPr="1FD0627C">
        <w:rPr>
          <w:rFonts w:ascii="Calibri" w:hAnsi="Calibri" w:cs="Calibri"/>
        </w:rPr>
        <w:t>drugged me or knocked me out somehow</w:t>
      </w:r>
      <w:r w:rsidR="008B6C69" w:rsidRPr="1FD0627C">
        <w:rPr>
          <w:rFonts w:ascii="Calibri" w:hAnsi="Calibri" w:cs="Calibri"/>
        </w:rPr>
        <w:t xml:space="preserve"> and left me here.”</w:t>
      </w:r>
    </w:p>
    <w:p w14:paraId="24BAA893" w14:textId="2DAC0C87" w:rsidR="00DB2A79" w:rsidRDefault="0028290C" w:rsidP="001B79A5">
      <w:pPr>
        <w:spacing w:line="480" w:lineRule="auto"/>
        <w:ind w:firstLine="720"/>
        <w:rPr>
          <w:rFonts w:ascii="Calibri" w:hAnsi="Calibri" w:cs="Calibri"/>
        </w:rPr>
      </w:pPr>
      <w:r w:rsidRPr="1FD0627C">
        <w:rPr>
          <w:rFonts w:ascii="Calibri" w:hAnsi="Calibri" w:cs="Calibri"/>
        </w:rPr>
        <w:t>“That is rather odd,” he responded. “The police station is just a few blocks from here. They can help you.</w:t>
      </w:r>
      <w:r w:rsidR="00E975BF" w:rsidRPr="1FD0627C">
        <w:rPr>
          <w:rFonts w:ascii="Calibri" w:hAnsi="Calibri" w:cs="Calibri"/>
        </w:rPr>
        <w:t xml:space="preserve"> Just keep going straight for </w:t>
      </w:r>
      <w:r w:rsidR="005748C3" w:rsidRPr="1FD0627C">
        <w:rPr>
          <w:rFonts w:ascii="Calibri" w:hAnsi="Calibri" w:cs="Calibri"/>
        </w:rPr>
        <w:t>three blocks</w:t>
      </w:r>
      <w:r w:rsidR="00AE18AA">
        <w:rPr>
          <w:rFonts w:ascii="Calibri" w:hAnsi="Calibri" w:cs="Calibri"/>
        </w:rPr>
        <w:t>,</w:t>
      </w:r>
      <w:r w:rsidR="005748C3" w:rsidRPr="1FD0627C">
        <w:rPr>
          <w:rFonts w:ascii="Calibri" w:hAnsi="Calibri" w:cs="Calibri"/>
        </w:rPr>
        <w:t xml:space="preserve"> and you will see it to your left.</w:t>
      </w:r>
      <w:r w:rsidRPr="1FD0627C">
        <w:rPr>
          <w:rFonts w:ascii="Calibri" w:hAnsi="Calibri" w:cs="Calibri"/>
        </w:rPr>
        <w:t>”</w:t>
      </w:r>
    </w:p>
    <w:p w14:paraId="099FC6AF" w14:textId="21783DC0" w:rsidR="0028290C" w:rsidRDefault="00D25CC1" w:rsidP="001B79A5">
      <w:pPr>
        <w:spacing w:line="480" w:lineRule="auto"/>
        <w:ind w:firstLine="720"/>
        <w:rPr>
          <w:rFonts w:ascii="Calibri" w:hAnsi="Calibri" w:cs="Calibri"/>
        </w:rPr>
      </w:pPr>
      <w:r w:rsidRPr="22D893E5">
        <w:rPr>
          <w:rFonts w:ascii="Calibri" w:hAnsi="Calibri" w:cs="Calibri"/>
        </w:rPr>
        <w:t xml:space="preserve">“Thank you,” </w:t>
      </w:r>
      <w:r w:rsidR="0020433B" w:rsidRPr="22D893E5">
        <w:rPr>
          <w:rFonts w:ascii="Calibri" w:hAnsi="Calibri" w:cs="Calibri"/>
        </w:rPr>
        <w:t xml:space="preserve">the </w:t>
      </w:r>
      <w:r w:rsidR="00CB759B" w:rsidRPr="22D893E5">
        <w:rPr>
          <w:rFonts w:ascii="Calibri" w:hAnsi="Calibri" w:cs="Calibri"/>
        </w:rPr>
        <w:t>Death Firm</w:t>
      </w:r>
      <w:r w:rsidR="0020433B" w:rsidRPr="22D893E5">
        <w:rPr>
          <w:rFonts w:ascii="Calibri" w:hAnsi="Calibri" w:cs="Calibri"/>
        </w:rPr>
        <w:t xml:space="preserve"> said.</w:t>
      </w:r>
      <w:r w:rsidR="00EE4E6E" w:rsidRPr="22D893E5">
        <w:rPr>
          <w:rFonts w:ascii="Calibri" w:hAnsi="Calibri" w:cs="Calibri"/>
        </w:rPr>
        <w:t xml:space="preserve"> “I really appreciate you taking your time to help me, even with how strange of an occurrence this is.”</w:t>
      </w:r>
    </w:p>
    <w:p w14:paraId="136460AD" w14:textId="219CEE75" w:rsidR="00BF491C" w:rsidRDefault="00BF491C" w:rsidP="001B79A5">
      <w:pPr>
        <w:spacing w:line="480" w:lineRule="auto"/>
        <w:ind w:firstLine="720"/>
        <w:rPr>
          <w:rFonts w:ascii="Calibri" w:hAnsi="Calibri" w:cs="Calibri"/>
        </w:rPr>
      </w:pPr>
      <w:r>
        <w:rPr>
          <w:rFonts w:ascii="Calibri" w:hAnsi="Calibri" w:cs="Calibri"/>
        </w:rPr>
        <w:t>“You are welcome and good luck on your endeavor,” the you</w:t>
      </w:r>
      <w:r w:rsidR="000121B7">
        <w:rPr>
          <w:rFonts w:ascii="Calibri" w:hAnsi="Calibri" w:cs="Calibri"/>
        </w:rPr>
        <w:t>ng</w:t>
      </w:r>
      <w:r>
        <w:rPr>
          <w:rFonts w:ascii="Calibri" w:hAnsi="Calibri" w:cs="Calibri"/>
        </w:rPr>
        <w:t xml:space="preserve"> man </w:t>
      </w:r>
      <w:r w:rsidR="000121B7">
        <w:rPr>
          <w:rFonts w:ascii="Calibri" w:hAnsi="Calibri" w:cs="Calibri"/>
        </w:rPr>
        <w:t>said.</w:t>
      </w:r>
    </w:p>
    <w:p w14:paraId="58E704D5" w14:textId="1F85B50B" w:rsidR="0020433B" w:rsidRDefault="00E04297" w:rsidP="001B79A5">
      <w:pPr>
        <w:spacing w:line="480" w:lineRule="auto"/>
        <w:ind w:firstLine="720"/>
        <w:rPr>
          <w:rFonts w:ascii="Calibri" w:hAnsi="Calibri" w:cs="Calibri"/>
        </w:rPr>
      </w:pPr>
      <w:r>
        <w:rPr>
          <w:rFonts w:ascii="Calibri" w:hAnsi="Calibri" w:cs="Calibri"/>
        </w:rPr>
        <w:t xml:space="preserve">Just as the </w:t>
      </w:r>
      <w:r w:rsidR="00CB759B">
        <w:rPr>
          <w:rFonts w:ascii="Calibri" w:hAnsi="Calibri" w:cs="Calibri"/>
        </w:rPr>
        <w:t>Death Firm</w:t>
      </w:r>
      <w:r>
        <w:rPr>
          <w:rFonts w:ascii="Calibri" w:hAnsi="Calibri" w:cs="Calibri"/>
        </w:rPr>
        <w:t xml:space="preserve"> </w:t>
      </w:r>
      <w:r w:rsidR="00A81531">
        <w:rPr>
          <w:rFonts w:ascii="Calibri" w:hAnsi="Calibri" w:cs="Calibri"/>
        </w:rPr>
        <w:t>walked away from the</w:t>
      </w:r>
      <w:r w:rsidR="00E40A7C">
        <w:rPr>
          <w:rFonts w:ascii="Calibri" w:hAnsi="Calibri" w:cs="Calibri"/>
        </w:rPr>
        <w:t xml:space="preserve"> young</w:t>
      </w:r>
      <w:r w:rsidR="00A81531">
        <w:rPr>
          <w:rFonts w:ascii="Calibri" w:hAnsi="Calibri" w:cs="Calibri"/>
        </w:rPr>
        <w:t xml:space="preserve"> man. Camargo switched off the video camera. </w:t>
      </w:r>
      <w:r w:rsidR="00E32D37">
        <w:rPr>
          <w:rFonts w:ascii="Calibri" w:hAnsi="Calibri" w:cs="Calibri"/>
        </w:rPr>
        <w:t xml:space="preserve">He couldn’t believe how well his </w:t>
      </w:r>
      <w:r w:rsidR="00CB759B">
        <w:rPr>
          <w:rFonts w:ascii="Calibri" w:hAnsi="Calibri" w:cs="Calibri"/>
        </w:rPr>
        <w:t>Death Firm</w:t>
      </w:r>
      <w:r w:rsidR="00E32D37">
        <w:rPr>
          <w:rFonts w:ascii="Calibri" w:hAnsi="Calibri" w:cs="Calibri"/>
        </w:rPr>
        <w:t xml:space="preserve">s blended in with society when in human form. </w:t>
      </w:r>
      <w:r w:rsidR="00FE2715">
        <w:rPr>
          <w:rFonts w:ascii="Calibri" w:hAnsi="Calibri" w:cs="Calibri"/>
        </w:rPr>
        <w:t xml:space="preserve">He was so proud of his </w:t>
      </w:r>
      <w:r w:rsidR="00CB759B">
        <w:rPr>
          <w:rFonts w:ascii="Calibri" w:hAnsi="Calibri" w:cs="Calibri"/>
        </w:rPr>
        <w:t>Death Firm</w:t>
      </w:r>
      <w:r w:rsidR="00C80158">
        <w:rPr>
          <w:rFonts w:ascii="Calibri" w:hAnsi="Calibri" w:cs="Calibri"/>
        </w:rPr>
        <w:t>s. They were perfectly disguised.</w:t>
      </w:r>
    </w:p>
    <w:p w14:paraId="23EC03AF" w14:textId="390E3F97" w:rsidR="00C80158" w:rsidRDefault="0095763D" w:rsidP="001B79A5">
      <w:pPr>
        <w:spacing w:line="480" w:lineRule="auto"/>
        <w:ind w:firstLine="720"/>
        <w:rPr>
          <w:rFonts w:ascii="Calibri" w:hAnsi="Calibri" w:cs="Calibri"/>
        </w:rPr>
      </w:pPr>
      <w:r w:rsidRPr="22D893E5">
        <w:rPr>
          <w:rFonts w:ascii="Calibri" w:hAnsi="Calibri" w:cs="Calibri"/>
        </w:rPr>
        <w:t>As Camargo</w:t>
      </w:r>
      <w:r w:rsidR="00101258" w:rsidRPr="22D893E5">
        <w:rPr>
          <w:rFonts w:ascii="Calibri" w:hAnsi="Calibri" w:cs="Calibri"/>
        </w:rPr>
        <w:t xml:space="preserve"> </w:t>
      </w:r>
      <w:r w:rsidRPr="22D893E5">
        <w:rPr>
          <w:rFonts w:ascii="Calibri" w:hAnsi="Calibri" w:cs="Calibri"/>
        </w:rPr>
        <w:t xml:space="preserve">put his </w:t>
      </w:r>
      <w:r w:rsidR="00101258" w:rsidRPr="22D893E5">
        <w:rPr>
          <w:rFonts w:ascii="Calibri" w:hAnsi="Calibri" w:cs="Calibri"/>
        </w:rPr>
        <w:t xml:space="preserve">phone away, </w:t>
      </w:r>
      <w:r w:rsidR="00AE18AA">
        <w:rPr>
          <w:rFonts w:ascii="Calibri" w:hAnsi="Calibri" w:cs="Calibri"/>
        </w:rPr>
        <w:t>t</w:t>
      </w:r>
      <w:r w:rsidR="00101258" w:rsidRPr="22D893E5">
        <w:rPr>
          <w:rFonts w:ascii="Calibri" w:hAnsi="Calibri" w:cs="Calibri"/>
        </w:rPr>
        <w:t xml:space="preserve">he </w:t>
      </w:r>
      <w:r w:rsidR="00CB759B" w:rsidRPr="22D893E5">
        <w:rPr>
          <w:rFonts w:ascii="Calibri" w:hAnsi="Calibri" w:cs="Calibri"/>
        </w:rPr>
        <w:t>Death Firm</w:t>
      </w:r>
      <w:r w:rsidR="00101258" w:rsidRPr="22D893E5">
        <w:rPr>
          <w:rFonts w:ascii="Calibri" w:hAnsi="Calibri" w:cs="Calibri"/>
        </w:rPr>
        <w:t xml:space="preserve"> </w:t>
      </w:r>
      <w:r w:rsidRPr="22D893E5">
        <w:rPr>
          <w:rFonts w:ascii="Calibri" w:hAnsi="Calibri" w:cs="Calibri"/>
        </w:rPr>
        <w:t xml:space="preserve">was heading </w:t>
      </w:r>
      <w:r w:rsidR="00AE18AA">
        <w:rPr>
          <w:rFonts w:ascii="Calibri" w:hAnsi="Calibri" w:cs="Calibri"/>
        </w:rPr>
        <w:t>toward</w:t>
      </w:r>
      <w:r w:rsidR="00AE18AA" w:rsidRPr="22D893E5">
        <w:rPr>
          <w:rFonts w:ascii="Calibri" w:hAnsi="Calibri" w:cs="Calibri"/>
        </w:rPr>
        <w:t xml:space="preserve"> </w:t>
      </w:r>
      <w:r w:rsidR="00324817" w:rsidRPr="22D893E5">
        <w:rPr>
          <w:rFonts w:ascii="Calibri" w:hAnsi="Calibri" w:cs="Calibri"/>
        </w:rPr>
        <w:t>the police station</w:t>
      </w:r>
      <w:r w:rsidR="00BE15F8" w:rsidRPr="22D893E5">
        <w:rPr>
          <w:rFonts w:ascii="Calibri" w:hAnsi="Calibri" w:cs="Calibri"/>
        </w:rPr>
        <w:t xml:space="preserve"> in search of answers</w:t>
      </w:r>
      <w:r w:rsidR="00324817" w:rsidRPr="22D893E5">
        <w:rPr>
          <w:rFonts w:ascii="Calibri" w:hAnsi="Calibri" w:cs="Calibri"/>
        </w:rPr>
        <w:t xml:space="preserve">. </w:t>
      </w:r>
      <w:r w:rsidR="001B0B89" w:rsidRPr="22D893E5">
        <w:rPr>
          <w:rFonts w:ascii="Calibri" w:hAnsi="Calibri" w:cs="Calibri"/>
        </w:rPr>
        <w:t xml:space="preserve">It was surprising to remember so </w:t>
      </w:r>
      <w:r w:rsidR="00167AC5" w:rsidRPr="22D893E5">
        <w:rPr>
          <w:rFonts w:ascii="Calibri" w:hAnsi="Calibri" w:cs="Calibri"/>
        </w:rPr>
        <w:t xml:space="preserve">much of his past and who he was. </w:t>
      </w:r>
      <w:r w:rsidR="00322773" w:rsidRPr="22D893E5">
        <w:rPr>
          <w:rFonts w:ascii="Calibri" w:hAnsi="Calibri" w:cs="Calibri"/>
        </w:rPr>
        <w:t>The police</w:t>
      </w:r>
      <w:r w:rsidR="00B6022E" w:rsidRPr="22D893E5">
        <w:rPr>
          <w:rFonts w:ascii="Calibri" w:hAnsi="Calibri" w:cs="Calibri"/>
        </w:rPr>
        <w:t xml:space="preserve"> station was now only about a block away. </w:t>
      </w:r>
      <w:r w:rsidR="008A5F95" w:rsidRPr="22D893E5">
        <w:rPr>
          <w:rFonts w:ascii="Calibri" w:hAnsi="Calibri" w:cs="Calibri"/>
        </w:rPr>
        <w:t>He</w:t>
      </w:r>
      <w:r w:rsidR="00B2143E" w:rsidRPr="22D893E5">
        <w:rPr>
          <w:rFonts w:ascii="Calibri" w:hAnsi="Calibri" w:cs="Calibri"/>
        </w:rPr>
        <w:t xml:space="preserve"> picked up the pace, stopped </w:t>
      </w:r>
      <w:r w:rsidR="00045555" w:rsidRPr="22D893E5">
        <w:rPr>
          <w:rFonts w:ascii="Calibri" w:hAnsi="Calibri" w:cs="Calibri"/>
        </w:rPr>
        <w:t>at the crosswalk</w:t>
      </w:r>
      <w:r w:rsidR="000169C0" w:rsidRPr="22D893E5">
        <w:rPr>
          <w:rFonts w:ascii="Calibri" w:hAnsi="Calibri" w:cs="Calibri"/>
        </w:rPr>
        <w:t xml:space="preserve">, and waited for </w:t>
      </w:r>
      <w:r w:rsidR="009E3F46" w:rsidRPr="22D893E5">
        <w:rPr>
          <w:rFonts w:ascii="Calibri" w:hAnsi="Calibri" w:cs="Calibri"/>
        </w:rPr>
        <w:t xml:space="preserve">the traffic to pass by before </w:t>
      </w:r>
      <w:r w:rsidR="001115B8" w:rsidRPr="22D893E5">
        <w:rPr>
          <w:rFonts w:ascii="Calibri" w:hAnsi="Calibri" w:cs="Calibri"/>
        </w:rPr>
        <w:t>walking</w:t>
      </w:r>
      <w:r w:rsidR="009E3F46" w:rsidRPr="22D893E5">
        <w:rPr>
          <w:rFonts w:ascii="Calibri" w:hAnsi="Calibri" w:cs="Calibri"/>
        </w:rPr>
        <w:t xml:space="preserve"> across the street. </w:t>
      </w:r>
      <w:r w:rsidR="005B6C6F" w:rsidRPr="22D893E5">
        <w:rPr>
          <w:rFonts w:ascii="Calibri" w:hAnsi="Calibri" w:cs="Calibri"/>
        </w:rPr>
        <w:t xml:space="preserve">People were looking at him as if he was a peculiar fellow. </w:t>
      </w:r>
      <w:r w:rsidR="00455938" w:rsidRPr="22D893E5">
        <w:rPr>
          <w:rFonts w:ascii="Calibri" w:hAnsi="Calibri" w:cs="Calibri"/>
        </w:rPr>
        <w:t xml:space="preserve">He looked down at his clothes and noticed they were </w:t>
      </w:r>
      <w:r w:rsidR="00A84362" w:rsidRPr="22D893E5">
        <w:rPr>
          <w:rFonts w:ascii="Calibri" w:hAnsi="Calibri" w:cs="Calibri"/>
        </w:rPr>
        <w:t xml:space="preserve">dirty and tattered. </w:t>
      </w:r>
      <w:r w:rsidR="002551E1" w:rsidRPr="22D893E5">
        <w:rPr>
          <w:rFonts w:ascii="Calibri" w:hAnsi="Calibri" w:cs="Calibri"/>
        </w:rPr>
        <w:t xml:space="preserve">It looked like he had worn the same clothes for weeks. </w:t>
      </w:r>
      <w:r w:rsidR="00655E16" w:rsidRPr="22D893E5">
        <w:rPr>
          <w:rFonts w:ascii="Calibri" w:hAnsi="Calibri" w:cs="Calibri"/>
        </w:rPr>
        <w:t xml:space="preserve">The </w:t>
      </w:r>
      <w:r w:rsidR="00CB759B" w:rsidRPr="22D893E5">
        <w:rPr>
          <w:rFonts w:ascii="Calibri" w:hAnsi="Calibri" w:cs="Calibri"/>
        </w:rPr>
        <w:t>Death Firm</w:t>
      </w:r>
      <w:r w:rsidR="00655E16" w:rsidRPr="22D893E5">
        <w:rPr>
          <w:rFonts w:ascii="Calibri" w:hAnsi="Calibri" w:cs="Calibri"/>
        </w:rPr>
        <w:t xml:space="preserve"> had</w:t>
      </w:r>
      <w:r w:rsidR="00361BE5" w:rsidRPr="22D893E5">
        <w:rPr>
          <w:rFonts w:ascii="Calibri" w:hAnsi="Calibri" w:cs="Calibri"/>
        </w:rPr>
        <w:t xml:space="preserve"> also</w:t>
      </w:r>
      <w:r w:rsidR="009A67AF" w:rsidRPr="22D893E5">
        <w:rPr>
          <w:rFonts w:ascii="Calibri" w:hAnsi="Calibri" w:cs="Calibri"/>
        </w:rPr>
        <w:t xml:space="preserve"> realized it had a foul smell. He couldn’t figure </w:t>
      </w:r>
      <w:r w:rsidR="00C03CC7" w:rsidRPr="22D893E5">
        <w:rPr>
          <w:rFonts w:ascii="Calibri" w:hAnsi="Calibri" w:cs="Calibri"/>
        </w:rPr>
        <w:t xml:space="preserve">out </w:t>
      </w:r>
      <w:r w:rsidR="009A67AF" w:rsidRPr="22D893E5">
        <w:rPr>
          <w:rFonts w:ascii="Calibri" w:hAnsi="Calibri" w:cs="Calibri"/>
        </w:rPr>
        <w:t xml:space="preserve">where he had been and how </w:t>
      </w:r>
      <w:r w:rsidR="00C03CC7" w:rsidRPr="22D893E5">
        <w:rPr>
          <w:rFonts w:ascii="Calibri" w:hAnsi="Calibri" w:cs="Calibri"/>
        </w:rPr>
        <w:t xml:space="preserve">long he had gone missing. </w:t>
      </w:r>
      <w:r w:rsidR="00AB0D68" w:rsidRPr="22D893E5">
        <w:rPr>
          <w:rFonts w:ascii="Calibri" w:hAnsi="Calibri" w:cs="Calibri"/>
        </w:rPr>
        <w:t xml:space="preserve">Although he remembered much of his life, </w:t>
      </w:r>
      <w:r w:rsidR="00A11318" w:rsidRPr="22D893E5">
        <w:rPr>
          <w:rFonts w:ascii="Calibri" w:hAnsi="Calibri" w:cs="Calibri"/>
        </w:rPr>
        <w:t xml:space="preserve">there was still a small portion of it that remained a mystery. He tried to think back hard </w:t>
      </w:r>
      <w:r w:rsidR="00D60A66" w:rsidRPr="22D893E5">
        <w:rPr>
          <w:rFonts w:ascii="Calibri" w:hAnsi="Calibri" w:cs="Calibri"/>
        </w:rPr>
        <w:t xml:space="preserve">to what may have </w:t>
      </w:r>
      <w:r w:rsidR="00400F79" w:rsidRPr="22D893E5">
        <w:rPr>
          <w:rFonts w:ascii="Calibri" w:hAnsi="Calibri" w:cs="Calibri"/>
        </w:rPr>
        <w:t>led</w:t>
      </w:r>
      <w:r w:rsidR="00D60A66" w:rsidRPr="22D893E5">
        <w:rPr>
          <w:rFonts w:ascii="Calibri" w:hAnsi="Calibri" w:cs="Calibri"/>
        </w:rPr>
        <w:t xml:space="preserve"> him to this predicament. The Death Firm thought</w:t>
      </w:r>
      <w:r w:rsidR="00400F79" w:rsidRPr="22D893E5">
        <w:rPr>
          <w:rFonts w:ascii="Calibri" w:hAnsi="Calibri" w:cs="Calibri"/>
        </w:rPr>
        <w:t xml:space="preserve"> his family </w:t>
      </w:r>
      <w:r w:rsidR="00F37D20" w:rsidRPr="22D893E5">
        <w:rPr>
          <w:rFonts w:ascii="Calibri" w:hAnsi="Calibri" w:cs="Calibri"/>
        </w:rPr>
        <w:t>w</w:t>
      </w:r>
      <w:r w:rsidR="00F37D20">
        <w:rPr>
          <w:rFonts w:ascii="Calibri" w:hAnsi="Calibri" w:cs="Calibri"/>
        </w:rPr>
        <w:t>ould</w:t>
      </w:r>
      <w:r w:rsidR="00F37D20" w:rsidRPr="22D893E5">
        <w:rPr>
          <w:rFonts w:ascii="Calibri" w:hAnsi="Calibri" w:cs="Calibri"/>
        </w:rPr>
        <w:t xml:space="preserve"> </w:t>
      </w:r>
      <w:r w:rsidR="009F6047" w:rsidRPr="22D893E5">
        <w:rPr>
          <w:rFonts w:ascii="Calibri" w:hAnsi="Calibri" w:cs="Calibri"/>
        </w:rPr>
        <w:t>be able to provide him</w:t>
      </w:r>
      <w:r w:rsidR="00400F79" w:rsidRPr="22D893E5">
        <w:rPr>
          <w:rFonts w:ascii="Calibri" w:hAnsi="Calibri" w:cs="Calibri"/>
        </w:rPr>
        <w:t xml:space="preserve"> </w:t>
      </w:r>
      <w:r w:rsidR="009F6047" w:rsidRPr="22D893E5">
        <w:rPr>
          <w:rFonts w:ascii="Calibri" w:hAnsi="Calibri" w:cs="Calibri"/>
        </w:rPr>
        <w:t>with</w:t>
      </w:r>
      <w:r w:rsidR="00400F79" w:rsidRPr="22D893E5">
        <w:rPr>
          <w:rFonts w:ascii="Calibri" w:hAnsi="Calibri" w:cs="Calibri"/>
        </w:rPr>
        <w:t xml:space="preserve"> some answers about how he went missing and how long it had been since the last time they had seen him. As soon as the bewildered man</w:t>
      </w:r>
      <w:r w:rsidR="00F37D20">
        <w:rPr>
          <w:rFonts w:ascii="Calibri" w:hAnsi="Calibri" w:cs="Calibri"/>
        </w:rPr>
        <w:t>’s</w:t>
      </w:r>
      <w:r w:rsidR="00400F79" w:rsidRPr="22D893E5">
        <w:rPr>
          <w:rFonts w:ascii="Calibri" w:hAnsi="Calibri" w:cs="Calibri"/>
        </w:rPr>
        <w:t xml:space="preserve"> version of the Death Firm reached the police headquarters, he would contact his family</w:t>
      </w:r>
      <w:r w:rsidR="00E04106" w:rsidRPr="22D893E5">
        <w:rPr>
          <w:rFonts w:ascii="Calibri" w:hAnsi="Calibri" w:cs="Calibri"/>
        </w:rPr>
        <w:t>. He realized that somehow, he remembered all their phone numbers.</w:t>
      </w:r>
    </w:p>
    <w:p w14:paraId="6378597F" w14:textId="60BDEF96" w:rsidR="00F00E63" w:rsidRDefault="00C16023" w:rsidP="001B79A5">
      <w:pPr>
        <w:spacing w:line="480" w:lineRule="auto"/>
        <w:ind w:firstLine="720"/>
        <w:rPr>
          <w:rFonts w:ascii="Calibri" w:hAnsi="Calibri" w:cs="Calibri"/>
        </w:rPr>
      </w:pPr>
      <w:r w:rsidRPr="22D893E5">
        <w:rPr>
          <w:rFonts w:ascii="Calibri" w:hAnsi="Calibri" w:cs="Calibri"/>
        </w:rPr>
        <w:t xml:space="preserve">Five minutes later, he had reached the police station. As he walked up to the </w:t>
      </w:r>
      <w:r w:rsidR="00747439" w:rsidRPr="22D893E5">
        <w:rPr>
          <w:rFonts w:ascii="Calibri" w:hAnsi="Calibri" w:cs="Calibri"/>
        </w:rPr>
        <w:t>front desk of the</w:t>
      </w:r>
      <w:r w:rsidR="003F7580" w:rsidRPr="22D893E5">
        <w:rPr>
          <w:rFonts w:ascii="Calibri" w:hAnsi="Calibri" w:cs="Calibri"/>
        </w:rPr>
        <w:t xml:space="preserve"> </w:t>
      </w:r>
      <w:r w:rsidR="00AF7295" w:rsidRPr="22D893E5">
        <w:rPr>
          <w:rFonts w:ascii="Calibri" w:hAnsi="Calibri" w:cs="Calibri"/>
        </w:rPr>
        <w:t>s</w:t>
      </w:r>
      <w:r w:rsidR="003F7580" w:rsidRPr="22D893E5">
        <w:rPr>
          <w:rFonts w:ascii="Calibri" w:hAnsi="Calibri" w:cs="Calibri"/>
        </w:rPr>
        <w:t xml:space="preserve">tation </w:t>
      </w:r>
      <w:r w:rsidR="00AF7295" w:rsidRPr="22D893E5">
        <w:rPr>
          <w:rFonts w:ascii="Calibri" w:hAnsi="Calibri" w:cs="Calibri"/>
        </w:rPr>
        <w:t>r</w:t>
      </w:r>
      <w:r w:rsidR="003F7580" w:rsidRPr="22D893E5">
        <w:rPr>
          <w:rFonts w:ascii="Calibri" w:hAnsi="Calibri" w:cs="Calibri"/>
        </w:rPr>
        <w:t>eception officer, he saw police officers</w:t>
      </w:r>
      <w:r w:rsidR="00B423D0" w:rsidRPr="22D893E5">
        <w:rPr>
          <w:rFonts w:ascii="Calibri" w:hAnsi="Calibri" w:cs="Calibri"/>
        </w:rPr>
        <w:t xml:space="preserve"> scurrying about the office.</w:t>
      </w:r>
      <w:r w:rsidR="00AD1358" w:rsidRPr="22D893E5">
        <w:rPr>
          <w:rFonts w:ascii="Calibri" w:hAnsi="Calibri" w:cs="Calibri"/>
        </w:rPr>
        <w:t xml:space="preserve"> Someone handcuffed was </w:t>
      </w:r>
      <w:r w:rsidR="00037620" w:rsidRPr="22D893E5">
        <w:rPr>
          <w:rFonts w:ascii="Calibri" w:hAnsi="Calibri" w:cs="Calibri"/>
        </w:rPr>
        <w:t>being questioned by a</w:t>
      </w:r>
      <w:r w:rsidR="007A6A34" w:rsidRPr="22D893E5">
        <w:rPr>
          <w:rFonts w:ascii="Calibri" w:hAnsi="Calibri" w:cs="Calibri"/>
        </w:rPr>
        <w:t xml:space="preserve">n officer in front of a desk. </w:t>
      </w:r>
      <w:r w:rsidR="00AD72C1" w:rsidRPr="22D893E5">
        <w:rPr>
          <w:rFonts w:ascii="Calibri" w:hAnsi="Calibri" w:cs="Calibri"/>
        </w:rPr>
        <w:t xml:space="preserve">There was another police officer filling out paperwork. </w:t>
      </w:r>
    </w:p>
    <w:p w14:paraId="5854B773" w14:textId="72AA6017" w:rsidR="00AF7295" w:rsidRDefault="00AF7295" w:rsidP="001B79A5">
      <w:pPr>
        <w:spacing w:line="480" w:lineRule="auto"/>
        <w:ind w:firstLine="720"/>
        <w:rPr>
          <w:rFonts w:ascii="Calibri" w:hAnsi="Calibri" w:cs="Calibri"/>
        </w:rPr>
      </w:pPr>
      <w:r>
        <w:rPr>
          <w:rFonts w:ascii="Calibri" w:hAnsi="Calibri" w:cs="Calibri"/>
        </w:rPr>
        <w:t>“May I help you</w:t>
      </w:r>
      <w:r w:rsidR="00F37D20">
        <w:rPr>
          <w:rFonts w:ascii="Calibri" w:hAnsi="Calibri" w:cs="Calibri"/>
        </w:rPr>
        <w:t>?</w:t>
      </w:r>
      <w:r>
        <w:rPr>
          <w:rFonts w:ascii="Calibri" w:hAnsi="Calibri" w:cs="Calibri"/>
        </w:rPr>
        <w:t xml:space="preserve">” the </w:t>
      </w:r>
      <w:r w:rsidR="009176AF">
        <w:rPr>
          <w:rFonts w:ascii="Calibri" w:hAnsi="Calibri" w:cs="Calibri"/>
        </w:rPr>
        <w:t>station reception officer</w:t>
      </w:r>
      <w:r w:rsidR="00F37D20">
        <w:rPr>
          <w:rFonts w:ascii="Calibri" w:hAnsi="Calibri" w:cs="Calibri"/>
        </w:rPr>
        <w:t>,</w:t>
      </w:r>
      <w:r w:rsidR="009176AF">
        <w:rPr>
          <w:rFonts w:ascii="Calibri" w:hAnsi="Calibri" w:cs="Calibri"/>
        </w:rPr>
        <w:t xml:space="preserve"> </w:t>
      </w:r>
      <w:r w:rsidR="00890C4E">
        <w:rPr>
          <w:rFonts w:ascii="Calibri" w:hAnsi="Calibri" w:cs="Calibri"/>
        </w:rPr>
        <w:t>who was a man in his thirties</w:t>
      </w:r>
      <w:r w:rsidR="00F37D20">
        <w:rPr>
          <w:rFonts w:ascii="Calibri" w:hAnsi="Calibri" w:cs="Calibri"/>
        </w:rPr>
        <w:t>,</w:t>
      </w:r>
      <w:r w:rsidR="00890C4E">
        <w:rPr>
          <w:rFonts w:ascii="Calibri" w:hAnsi="Calibri" w:cs="Calibri"/>
        </w:rPr>
        <w:t xml:space="preserve"> </w:t>
      </w:r>
      <w:r w:rsidR="009176AF">
        <w:rPr>
          <w:rFonts w:ascii="Calibri" w:hAnsi="Calibri" w:cs="Calibri"/>
        </w:rPr>
        <w:t xml:space="preserve">asked. </w:t>
      </w:r>
    </w:p>
    <w:p w14:paraId="4E061A4A" w14:textId="797D0C84" w:rsidR="009176AF" w:rsidRDefault="009176AF" w:rsidP="001B79A5">
      <w:pPr>
        <w:spacing w:line="480" w:lineRule="auto"/>
        <w:ind w:firstLine="720"/>
        <w:rPr>
          <w:rFonts w:ascii="Calibri" w:hAnsi="Calibri" w:cs="Calibri"/>
        </w:rPr>
      </w:pPr>
      <w:r>
        <w:rPr>
          <w:rFonts w:ascii="Calibri" w:hAnsi="Calibri" w:cs="Calibri"/>
        </w:rPr>
        <w:t xml:space="preserve">“Yes,” the </w:t>
      </w:r>
      <w:r w:rsidR="00CB759B">
        <w:rPr>
          <w:rFonts w:ascii="Calibri" w:hAnsi="Calibri" w:cs="Calibri"/>
        </w:rPr>
        <w:t>Death Firm</w:t>
      </w:r>
      <w:r>
        <w:rPr>
          <w:rFonts w:ascii="Calibri" w:hAnsi="Calibri" w:cs="Calibri"/>
        </w:rPr>
        <w:t xml:space="preserve"> replied. “I don’t know </w:t>
      </w:r>
      <w:r w:rsidR="00804A5A">
        <w:rPr>
          <w:rFonts w:ascii="Calibri" w:hAnsi="Calibri" w:cs="Calibri"/>
        </w:rPr>
        <w:t xml:space="preserve">for sure how I got to London. I live in the United States. I seem to have blacked out and </w:t>
      </w:r>
      <w:r w:rsidR="003D6CF9">
        <w:rPr>
          <w:rFonts w:ascii="Calibri" w:hAnsi="Calibri" w:cs="Calibri"/>
        </w:rPr>
        <w:t>woke up here with no explanation. I don’t know how long I have been here</w:t>
      </w:r>
      <w:r w:rsidR="00497FBE">
        <w:rPr>
          <w:rFonts w:ascii="Calibri" w:hAnsi="Calibri" w:cs="Calibri"/>
        </w:rPr>
        <w:t>.”</w:t>
      </w:r>
    </w:p>
    <w:p w14:paraId="1DDF813B" w14:textId="6EBBE83D" w:rsidR="00497FBE" w:rsidRDefault="00497FBE" w:rsidP="001B79A5">
      <w:pPr>
        <w:spacing w:line="480" w:lineRule="auto"/>
        <w:ind w:firstLine="720"/>
        <w:rPr>
          <w:rFonts w:ascii="Calibri" w:hAnsi="Calibri" w:cs="Calibri"/>
        </w:rPr>
      </w:pPr>
      <w:r>
        <w:rPr>
          <w:rFonts w:ascii="Calibri" w:hAnsi="Calibri" w:cs="Calibri"/>
        </w:rPr>
        <w:t>“What is your name?”</w:t>
      </w:r>
      <w:r w:rsidR="00D77EC7">
        <w:rPr>
          <w:rFonts w:ascii="Calibri" w:hAnsi="Calibri" w:cs="Calibri"/>
        </w:rPr>
        <w:t xml:space="preserve"> he asked. </w:t>
      </w:r>
    </w:p>
    <w:p w14:paraId="2B571298" w14:textId="4B199F9F" w:rsidR="00D77EC7" w:rsidRDefault="00D77EC7" w:rsidP="001B79A5">
      <w:pPr>
        <w:spacing w:line="480" w:lineRule="auto"/>
        <w:ind w:firstLine="720"/>
        <w:rPr>
          <w:rFonts w:ascii="Calibri" w:hAnsi="Calibri" w:cs="Calibri"/>
        </w:rPr>
      </w:pPr>
      <w:r w:rsidRPr="1FD0627C">
        <w:rPr>
          <w:rFonts w:ascii="Calibri" w:hAnsi="Calibri" w:cs="Calibri"/>
        </w:rPr>
        <w:t xml:space="preserve">“My name is </w:t>
      </w:r>
      <w:r w:rsidR="00AF559F" w:rsidRPr="1FD0627C">
        <w:rPr>
          <w:rFonts w:ascii="Calibri" w:hAnsi="Calibri" w:cs="Calibri"/>
        </w:rPr>
        <w:t>Alex Bloggs</w:t>
      </w:r>
      <w:r w:rsidR="00F37D20">
        <w:rPr>
          <w:rFonts w:ascii="Calibri" w:hAnsi="Calibri" w:cs="Calibri"/>
        </w:rPr>
        <w:t>,</w:t>
      </w:r>
      <w:r w:rsidR="00AF559F" w:rsidRPr="1FD0627C">
        <w:rPr>
          <w:rFonts w:ascii="Calibri" w:hAnsi="Calibri" w:cs="Calibri"/>
        </w:rPr>
        <w:t xml:space="preserve"> </w:t>
      </w:r>
      <w:r w:rsidR="00B23864" w:rsidRPr="1FD0627C">
        <w:rPr>
          <w:rFonts w:ascii="Calibri" w:hAnsi="Calibri" w:cs="Calibri"/>
        </w:rPr>
        <w:t>and I live in Tucson, Arizona</w:t>
      </w:r>
      <w:r w:rsidR="00426454" w:rsidRPr="1FD0627C">
        <w:rPr>
          <w:rFonts w:ascii="Calibri" w:hAnsi="Calibri" w:cs="Calibri"/>
        </w:rPr>
        <w:t xml:space="preserve">,” the </w:t>
      </w:r>
      <w:r w:rsidR="00CB759B" w:rsidRPr="1FD0627C">
        <w:rPr>
          <w:rFonts w:ascii="Calibri" w:hAnsi="Calibri" w:cs="Calibri"/>
        </w:rPr>
        <w:t>Death Firm</w:t>
      </w:r>
      <w:r w:rsidR="00426454" w:rsidRPr="1FD0627C">
        <w:rPr>
          <w:rFonts w:ascii="Calibri" w:hAnsi="Calibri" w:cs="Calibri"/>
        </w:rPr>
        <w:t xml:space="preserve"> replied.</w:t>
      </w:r>
      <w:r w:rsidR="00E0457B" w:rsidRPr="1FD0627C">
        <w:rPr>
          <w:rFonts w:ascii="Calibri" w:hAnsi="Calibri" w:cs="Calibri"/>
        </w:rPr>
        <w:t xml:space="preserve"> </w:t>
      </w:r>
      <w:r w:rsidR="002B73CF" w:rsidRPr="1FD0627C">
        <w:rPr>
          <w:rFonts w:ascii="Calibri" w:hAnsi="Calibri" w:cs="Calibri"/>
        </w:rPr>
        <w:t xml:space="preserve">“I’m sorry I cannot provide much of an explanation </w:t>
      </w:r>
      <w:r w:rsidR="00BB2DB0" w:rsidRPr="1FD0627C">
        <w:rPr>
          <w:rFonts w:ascii="Calibri" w:hAnsi="Calibri" w:cs="Calibri"/>
        </w:rPr>
        <w:t xml:space="preserve">of how I look, my injuries, or </w:t>
      </w:r>
      <w:r w:rsidR="008E5A32" w:rsidRPr="1FD0627C">
        <w:rPr>
          <w:rFonts w:ascii="Calibri" w:hAnsi="Calibri" w:cs="Calibri"/>
        </w:rPr>
        <w:t xml:space="preserve">my recent whereabouts. </w:t>
      </w:r>
      <w:r w:rsidR="001547DA" w:rsidRPr="1FD0627C">
        <w:rPr>
          <w:rFonts w:ascii="Calibri" w:hAnsi="Calibri" w:cs="Calibri"/>
        </w:rPr>
        <w:t xml:space="preserve">I will try to answer your questions to my best ability.” </w:t>
      </w:r>
    </w:p>
    <w:p w14:paraId="0701CC69" w14:textId="0F8EFDE9" w:rsidR="004979B5" w:rsidRDefault="00BF0CBA" w:rsidP="001B79A5">
      <w:pPr>
        <w:spacing w:line="480" w:lineRule="auto"/>
        <w:ind w:firstLine="720"/>
        <w:rPr>
          <w:rFonts w:ascii="Calibri" w:hAnsi="Calibri" w:cs="Calibri"/>
        </w:rPr>
      </w:pPr>
      <w:r>
        <w:rPr>
          <w:rFonts w:ascii="Calibri" w:hAnsi="Calibri" w:cs="Calibri"/>
        </w:rPr>
        <w:t xml:space="preserve">“Can you tell me the last place you were at before you lost your memory?” </w:t>
      </w:r>
      <w:r w:rsidR="00EE63DF">
        <w:rPr>
          <w:rFonts w:ascii="Calibri" w:hAnsi="Calibri" w:cs="Calibri"/>
        </w:rPr>
        <w:t>the officer asked.</w:t>
      </w:r>
    </w:p>
    <w:p w14:paraId="33CC7911" w14:textId="5EF010A2" w:rsidR="00B93549" w:rsidRDefault="00B93549" w:rsidP="001B79A5">
      <w:pPr>
        <w:spacing w:line="480" w:lineRule="auto"/>
        <w:ind w:firstLine="720"/>
        <w:rPr>
          <w:rFonts w:ascii="Calibri" w:hAnsi="Calibri" w:cs="Calibri"/>
        </w:rPr>
      </w:pPr>
      <w:r w:rsidRPr="22D893E5">
        <w:rPr>
          <w:rFonts w:ascii="Calibri" w:hAnsi="Calibri" w:cs="Calibri"/>
        </w:rPr>
        <w:t xml:space="preserve">“I do recall volunteering for an experiment in some warehouse or office space in </w:t>
      </w:r>
      <w:r w:rsidR="00C406AE" w:rsidRPr="22D893E5">
        <w:rPr>
          <w:rFonts w:ascii="Calibri" w:hAnsi="Calibri" w:cs="Calibri"/>
        </w:rPr>
        <w:t>downtown Tucson,” Bloggs replied. “</w:t>
      </w:r>
      <w:r w:rsidR="00F84E58" w:rsidRPr="22D893E5">
        <w:rPr>
          <w:rFonts w:ascii="Calibri" w:hAnsi="Calibri" w:cs="Calibri"/>
        </w:rPr>
        <w:t>I then went home and had dinner</w:t>
      </w:r>
      <w:r w:rsidR="00AE1434" w:rsidRPr="22D893E5">
        <w:rPr>
          <w:rFonts w:ascii="Calibri" w:hAnsi="Calibri" w:cs="Calibri"/>
        </w:rPr>
        <w:t xml:space="preserve">, then suddenly I seem to have blacked out. </w:t>
      </w:r>
      <w:r w:rsidR="00C406AE" w:rsidRPr="22D893E5">
        <w:rPr>
          <w:rFonts w:ascii="Calibri" w:hAnsi="Calibri" w:cs="Calibri"/>
        </w:rPr>
        <w:t>From there on, I can’t remember much of anything else.”</w:t>
      </w:r>
    </w:p>
    <w:p w14:paraId="62893F8C" w14:textId="7C3653A1" w:rsidR="00D64FBF" w:rsidRDefault="00D64FBF" w:rsidP="001B79A5">
      <w:pPr>
        <w:spacing w:line="480" w:lineRule="auto"/>
        <w:ind w:firstLine="720"/>
        <w:rPr>
          <w:rFonts w:ascii="Calibri" w:hAnsi="Calibri" w:cs="Calibri"/>
        </w:rPr>
      </w:pPr>
      <w:r>
        <w:rPr>
          <w:rFonts w:ascii="Calibri" w:hAnsi="Calibri" w:cs="Calibri"/>
        </w:rPr>
        <w:t>“I see,” he said. “Who did you talk to last before you took part in this experiment?”</w:t>
      </w:r>
    </w:p>
    <w:p w14:paraId="0B26AE0C" w14:textId="6D1A8BCD" w:rsidR="00D64FBF" w:rsidRDefault="00D64FBF" w:rsidP="001B79A5">
      <w:pPr>
        <w:spacing w:line="480" w:lineRule="auto"/>
        <w:ind w:firstLine="720"/>
        <w:rPr>
          <w:rFonts w:ascii="Calibri" w:hAnsi="Calibri" w:cs="Calibri"/>
        </w:rPr>
      </w:pPr>
      <w:r w:rsidRPr="22D893E5">
        <w:rPr>
          <w:rFonts w:ascii="Calibri" w:hAnsi="Calibri" w:cs="Calibri"/>
        </w:rPr>
        <w:t xml:space="preserve">“My wife,” </w:t>
      </w:r>
      <w:r w:rsidR="00F84E58" w:rsidRPr="22D893E5">
        <w:rPr>
          <w:rFonts w:ascii="Calibri" w:hAnsi="Calibri" w:cs="Calibri"/>
        </w:rPr>
        <w:t>Bloggs said. “I said goodbye to her before she headed off to work. I don’t know if I ever left my home since I blacked</w:t>
      </w:r>
      <w:r w:rsidR="00F37D20">
        <w:rPr>
          <w:rFonts w:ascii="Calibri" w:hAnsi="Calibri" w:cs="Calibri"/>
        </w:rPr>
        <w:t xml:space="preserve"> out</w:t>
      </w:r>
      <w:r w:rsidR="00F84E58" w:rsidRPr="22D893E5">
        <w:rPr>
          <w:rFonts w:ascii="Calibri" w:hAnsi="Calibri" w:cs="Calibri"/>
        </w:rPr>
        <w:t>. I may have very well been kidnapped, drugged, beaten, or brainwashed afterward.”</w:t>
      </w:r>
    </w:p>
    <w:p w14:paraId="40DCE993" w14:textId="4F5FC448" w:rsidR="22D893E5" w:rsidRDefault="22D893E5" w:rsidP="001B79A5">
      <w:pPr>
        <w:spacing w:line="480" w:lineRule="auto"/>
        <w:ind w:firstLine="720"/>
        <w:rPr>
          <w:rFonts w:ascii="Calibri" w:hAnsi="Calibri" w:cs="Calibri"/>
        </w:rPr>
      </w:pPr>
      <w:r w:rsidRPr="22D893E5">
        <w:rPr>
          <w:rFonts w:ascii="Calibri" w:hAnsi="Calibri" w:cs="Calibri"/>
        </w:rPr>
        <w:t>“</w:t>
      </w:r>
      <w:r w:rsidR="00F37D20" w:rsidRPr="22D893E5">
        <w:rPr>
          <w:rFonts w:ascii="Calibri" w:hAnsi="Calibri" w:cs="Calibri"/>
        </w:rPr>
        <w:t>W</w:t>
      </w:r>
      <w:r w:rsidR="00F37D20">
        <w:rPr>
          <w:rFonts w:ascii="Calibri" w:hAnsi="Calibri" w:cs="Calibri"/>
        </w:rPr>
        <w:t>as</w:t>
      </w:r>
      <w:r w:rsidR="00F37D20" w:rsidRPr="22D893E5">
        <w:rPr>
          <w:rFonts w:ascii="Calibri" w:hAnsi="Calibri" w:cs="Calibri"/>
        </w:rPr>
        <w:t xml:space="preserve"> </w:t>
      </w:r>
      <w:r w:rsidRPr="22D893E5">
        <w:rPr>
          <w:rFonts w:ascii="Calibri" w:hAnsi="Calibri" w:cs="Calibri"/>
        </w:rPr>
        <w:t xml:space="preserve">there anyone that you had bad vibes with, so much so that they may have wanted to hurt you?” the officer asked. </w:t>
      </w:r>
    </w:p>
    <w:p w14:paraId="6BF97343" w14:textId="0CF65DF4" w:rsidR="22D893E5" w:rsidRDefault="22D893E5" w:rsidP="001B79A5">
      <w:pPr>
        <w:spacing w:line="480" w:lineRule="auto"/>
        <w:ind w:firstLine="720"/>
        <w:rPr>
          <w:rFonts w:ascii="Calibri" w:hAnsi="Calibri" w:cs="Calibri"/>
        </w:rPr>
      </w:pPr>
      <w:r w:rsidRPr="22D893E5">
        <w:rPr>
          <w:rFonts w:ascii="Calibri" w:hAnsi="Calibri" w:cs="Calibri"/>
        </w:rPr>
        <w:t xml:space="preserve">“Not to my recollection, officer,” Bloggs answered. </w:t>
      </w:r>
    </w:p>
    <w:p w14:paraId="64D5CA41" w14:textId="22340B60" w:rsidR="00B77471" w:rsidRDefault="00B77471" w:rsidP="001B79A5">
      <w:pPr>
        <w:spacing w:line="480" w:lineRule="auto"/>
        <w:ind w:firstLine="720"/>
        <w:rPr>
          <w:rFonts w:ascii="Calibri" w:hAnsi="Calibri" w:cs="Calibri"/>
        </w:rPr>
      </w:pPr>
      <w:r w:rsidRPr="68968531">
        <w:rPr>
          <w:rFonts w:ascii="Calibri" w:hAnsi="Calibri" w:cs="Calibri"/>
        </w:rPr>
        <w:t xml:space="preserve">“Do you think anyone knows you are here?” </w:t>
      </w:r>
      <w:r w:rsidR="003F39CE" w:rsidRPr="68968531">
        <w:rPr>
          <w:rFonts w:ascii="Calibri" w:hAnsi="Calibri" w:cs="Calibri"/>
        </w:rPr>
        <w:t>the officer questioned him.</w:t>
      </w:r>
    </w:p>
    <w:p w14:paraId="772518DD" w14:textId="4A0789F3" w:rsidR="003F39CE" w:rsidRDefault="003F39CE" w:rsidP="001B79A5">
      <w:pPr>
        <w:spacing w:line="480" w:lineRule="auto"/>
        <w:ind w:firstLine="720"/>
        <w:rPr>
          <w:rFonts w:ascii="Calibri" w:hAnsi="Calibri" w:cs="Calibri"/>
        </w:rPr>
      </w:pPr>
      <w:r w:rsidRPr="22D893E5">
        <w:rPr>
          <w:rFonts w:ascii="Calibri" w:hAnsi="Calibri" w:cs="Calibri"/>
        </w:rPr>
        <w:t>“No, absolutely no one,” Bloggs answered.</w:t>
      </w:r>
    </w:p>
    <w:p w14:paraId="4921382A" w14:textId="2CD69710" w:rsidR="22D893E5" w:rsidRDefault="22D893E5" w:rsidP="001B79A5">
      <w:pPr>
        <w:spacing w:line="480" w:lineRule="auto"/>
        <w:ind w:firstLine="720"/>
        <w:rPr>
          <w:rFonts w:ascii="Calibri" w:hAnsi="Calibri" w:cs="Calibri"/>
        </w:rPr>
      </w:pPr>
      <w:r w:rsidRPr="22D893E5">
        <w:rPr>
          <w:rFonts w:ascii="Calibri" w:hAnsi="Calibri" w:cs="Calibri"/>
        </w:rPr>
        <w:t>“Have you had any history of substance abuse?” the officer asked.</w:t>
      </w:r>
    </w:p>
    <w:p w14:paraId="32A93313" w14:textId="221D9A5F" w:rsidR="22D893E5" w:rsidRDefault="22D893E5" w:rsidP="001B79A5">
      <w:pPr>
        <w:spacing w:line="480" w:lineRule="auto"/>
        <w:ind w:firstLine="720"/>
        <w:rPr>
          <w:rFonts w:ascii="Calibri" w:hAnsi="Calibri" w:cs="Calibri"/>
        </w:rPr>
      </w:pPr>
      <w:r w:rsidRPr="22D893E5">
        <w:rPr>
          <w:rFonts w:ascii="Calibri" w:hAnsi="Calibri" w:cs="Calibri"/>
        </w:rPr>
        <w:t>“No, none whatsoever,” Bloggs replied.</w:t>
      </w:r>
    </w:p>
    <w:p w14:paraId="3B9B5451" w14:textId="26DB5868" w:rsidR="00426454" w:rsidRDefault="00426454" w:rsidP="001B79A5">
      <w:pPr>
        <w:spacing w:line="480" w:lineRule="auto"/>
        <w:ind w:firstLine="720"/>
        <w:rPr>
          <w:rFonts w:ascii="Calibri" w:hAnsi="Calibri" w:cs="Calibri"/>
        </w:rPr>
      </w:pPr>
      <w:r w:rsidRPr="1FD0627C">
        <w:rPr>
          <w:rFonts w:ascii="Calibri" w:hAnsi="Calibri" w:cs="Calibri"/>
        </w:rPr>
        <w:t>“Let me check to see if anyone</w:t>
      </w:r>
      <w:r w:rsidR="008678ED" w:rsidRPr="1FD0627C">
        <w:rPr>
          <w:rFonts w:ascii="Calibri" w:hAnsi="Calibri" w:cs="Calibri"/>
        </w:rPr>
        <w:t xml:space="preserve"> you know</w:t>
      </w:r>
      <w:r w:rsidRPr="1FD0627C">
        <w:rPr>
          <w:rFonts w:ascii="Calibri" w:hAnsi="Calibri" w:cs="Calibri"/>
        </w:rPr>
        <w:t xml:space="preserve"> has filed a </w:t>
      </w:r>
      <w:r w:rsidR="008678ED" w:rsidRPr="1FD0627C">
        <w:rPr>
          <w:rFonts w:ascii="Calibri" w:hAnsi="Calibri" w:cs="Calibri"/>
        </w:rPr>
        <w:t>missing person case,” the officer said</w:t>
      </w:r>
      <w:r w:rsidR="000F5640" w:rsidRPr="1FD0627C">
        <w:rPr>
          <w:rFonts w:ascii="Calibri" w:hAnsi="Calibri" w:cs="Calibri"/>
        </w:rPr>
        <w:t xml:space="preserve"> as he</w:t>
      </w:r>
      <w:r w:rsidR="00905014" w:rsidRPr="1FD0627C">
        <w:rPr>
          <w:rFonts w:ascii="Calibri" w:hAnsi="Calibri" w:cs="Calibri"/>
        </w:rPr>
        <w:t xml:space="preserve"> ran through missing person cases reported in Arizona</w:t>
      </w:r>
      <w:r w:rsidR="000F5640" w:rsidRPr="1FD0627C">
        <w:rPr>
          <w:rFonts w:ascii="Calibri" w:hAnsi="Calibri" w:cs="Calibri"/>
        </w:rPr>
        <w:t xml:space="preserve"> on his computer</w:t>
      </w:r>
      <w:r w:rsidR="00905014" w:rsidRPr="1FD0627C">
        <w:rPr>
          <w:rFonts w:ascii="Calibri" w:hAnsi="Calibri" w:cs="Calibri"/>
        </w:rPr>
        <w:t>.</w:t>
      </w:r>
      <w:r w:rsidR="00115EAD" w:rsidRPr="1FD0627C">
        <w:rPr>
          <w:rFonts w:ascii="Calibri" w:hAnsi="Calibri" w:cs="Calibri"/>
        </w:rPr>
        <w:t xml:space="preserve"> “</w:t>
      </w:r>
      <w:r w:rsidR="0019190E" w:rsidRPr="1FD0627C">
        <w:rPr>
          <w:rFonts w:ascii="Calibri" w:hAnsi="Calibri" w:cs="Calibri"/>
        </w:rPr>
        <w:t>Here we go! I see a missing case for Alex Bloggs</w:t>
      </w:r>
      <w:r w:rsidR="0016303E" w:rsidRPr="1FD0627C">
        <w:rPr>
          <w:rFonts w:ascii="Calibri" w:hAnsi="Calibri" w:cs="Calibri"/>
        </w:rPr>
        <w:t xml:space="preserve"> that was reported by Kyra</w:t>
      </w:r>
      <w:r w:rsidR="003836B4" w:rsidRPr="1FD0627C">
        <w:rPr>
          <w:rFonts w:ascii="Calibri" w:hAnsi="Calibri" w:cs="Calibri"/>
        </w:rPr>
        <w:t xml:space="preserve"> Bloggs</w:t>
      </w:r>
      <w:r w:rsidR="00A308F7" w:rsidRPr="1FD0627C">
        <w:rPr>
          <w:rFonts w:ascii="Calibri" w:hAnsi="Calibri" w:cs="Calibri"/>
        </w:rPr>
        <w:t>. Does that name ring a bell?”</w:t>
      </w:r>
    </w:p>
    <w:p w14:paraId="3BE26970" w14:textId="6070BBEA" w:rsidR="00A308F7" w:rsidRDefault="00AA088C" w:rsidP="001B79A5">
      <w:pPr>
        <w:spacing w:line="480" w:lineRule="auto"/>
        <w:ind w:firstLine="720"/>
        <w:rPr>
          <w:rFonts w:ascii="Calibri" w:hAnsi="Calibri" w:cs="Calibri"/>
        </w:rPr>
      </w:pPr>
      <w:r>
        <w:rPr>
          <w:rFonts w:ascii="Calibri" w:hAnsi="Calibri" w:cs="Calibri"/>
        </w:rPr>
        <w:t>“</w:t>
      </w:r>
      <w:r w:rsidR="00D908F6">
        <w:rPr>
          <w:rFonts w:ascii="Calibri" w:hAnsi="Calibri" w:cs="Calibri"/>
        </w:rPr>
        <w:t xml:space="preserve">That’s my wife,” </w:t>
      </w:r>
      <w:r w:rsidR="00C46C95">
        <w:rPr>
          <w:rFonts w:ascii="Calibri" w:hAnsi="Calibri" w:cs="Calibri"/>
        </w:rPr>
        <w:t xml:space="preserve">he said. </w:t>
      </w:r>
      <w:r w:rsidR="000230DF">
        <w:rPr>
          <w:rFonts w:ascii="Calibri" w:hAnsi="Calibri" w:cs="Calibri"/>
        </w:rPr>
        <w:t>“</w:t>
      </w:r>
      <w:r w:rsidR="00756950">
        <w:rPr>
          <w:rFonts w:ascii="Calibri" w:hAnsi="Calibri" w:cs="Calibri"/>
        </w:rPr>
        <w:t xml:space="preserve">I bet you she is worried sick about me. </w:t>
      </w:r>
      <w:r w:rsidR="001D5D00">
        <w:rPr>
          <w:rFonts w:ascii="Calibri" w:hAnsi="Calibri" w:cs="Calibri"/>
        </w:rPr>
        <w:t>Officer, I must get back to her as soon as possible.”</w:t>
      </w:r>
    </w:p>
    <w:p w14:paraId="2E71FCCD" w14:textId="53D07300" w:rsidR="00E46E8C" w:rsidRDefault="00E46E8C" w:rsidP="001B79A5">
      <w:pPr>
        <w:spacing w:line="480" w:lineRule="auto"/>
        <w:ind w:firstLine="720"/>
        <w:rPr>
          <w:rFonts w:ascii="Calibri" w:hAnsi="Calibri" w:cs="Calibri"/>
        </w:rPr>
      </w:pPr>
      <w:r>
        <w:rPr>
          <w:rFonts w:ascii="Calibri" w:hAnsi="Calibri" w:cs="Calibri"/>
        </w:rPr>
        <w:t>“Would you like me to call her and tell her that you are saf</w:t>
      </w:r>
      <w:r w:rsidR="00FE7860">
        <w:rPr>
          <w:rFonts w:ascii="Calibri" w:hAnsi="Calibri" w:cs="Calibri"/>
        </w:rPr>
        <w:t>e and that you have been found?” the officer asked.</w:t>
      </w:r>
    </w:p>
    <w:p w14:paraId="7ED8B9F0" w14:textId="73907055" w:rsidR="00FE7860" w:rsidRDefault="00FE7860" w:rsidP="001B79A5">
      <w:pPr>
        <w:spacing w:line="480" w:lineRule="auto"/>
        <w:ind w:firstLine="720"/>
        <w:rPr>
          <w:rFonts w:ascii="Calibri" w:hAnsi="Calibri" w:cs="Calibri"/>
        </w:rPr>
      </w:pPr>
      <w:r>
        <w:rPr>
          <w:rFonts w:ascii="Calibri" w:hAnsi="Calibri" w:cs="Calibri"/>
        </w:rPr>
        <w:t xml:space="preserve">“Yes,” </w:t>
      </w:r>
      <w:r w:rsidR="00AA7789">
        <w:rPr>
          <w:rFonts w:ascii="Calibri" w:hAnsi="Calibri" w:cs="Calibri"/>
        </w:rPr>
        <w:t xml:space="preserve">Alex Bloggs </w:t>
      </w:r>
      <w:r w:rsidR="007509D8">
        <w:rPr>
          <w:rFonts w:ascii="Calibri" w:hAnsi="Calibri" w:cs="Calibri"/>
        </w:rPr>
        <w:t xml:space="preserve">said. </w:t>
      </w:r>
    </w:p>
    <w:p w14:paraId="138B5C1A" w14:textId="3E29BF73" w:rsidR="002F69C5" w:rsidRDefault="00AA7789" w:rsidP="001B79A5">
      <w:pPr>
        <w:spacing w:line="480" w:lineRule="auto"/>
        <w:ind w:firstLine="720"/>
        <w:rPr>
          <w:rFonts w:ascii="Calibri" w:hAnsi="Calibri" w:cs="Calibri"/>
        </w:rPr>
      </w:pPr>
      <w:r>
        <w:rPr>
          <w:rFonts w:ascii="Calibri" w:hAnsi="Calibri" w:cs="Calibri"/>
        </w:rPr>
        <w:t>“After I contact her and tell her you are fine</w:t>
      </w:r>
      <w:r w:rsidR="00314DC6">
        <w:rPr>
          <w:rFonts w:ascii="Calibri" w:hAnsi="Calibri" w:cs="Calibri"/>
        </w:rPr>
        <w:t xml:space="preserve">, I will have someone send you to the hospital to have you examined,” the officer said. </w:t>
      </w:r>
      <w:r w:rsidR="00FF743E">
        <w:rPr>
          <w:rFonts w:ascii="Calibri" w:hAnsi="Calibri" w:cs="Calibri"/>
        </w:rPr>
        <w:t>“It might give us some clues to how you got here and whether you have been harmed in any way.</w:t>
      </w:r>
      <w:r w:rsidR="002F1DF7">
        <w:rPr>
          <w:rFonts w:ascii="Calibri" w:hAnsi="Calibri" w:cs="Calibri"/>
        </w:rPr>
        <w:t xml:space="preserve"> </w:t>
      </w:r>
      <w:r w:rsidR="002F69C5">
        <w:rPr>
          <w:rFonts w:ascii="Calibri" w:hAnsi="Calibri" w:cs="Calibri"/>
        </w:rPr>
        <w:t>You will be brought back in for further questioning after that.</w:t>
      </w:r>
      <w:r w:rsidR="00FF743E">
        <w:rPr>
          <w:rFonts w:ascii="Calibri" w:hAnsi="Calibri" w:cs="Calibri"/>
        </w:rPr>
        <w:t>”</w:t>
      </w:r>
    </w:p>
    <w:p w14:paraId="34305DD9" w14:textId="6113965E" w:rsidR="00BD0D0D" w:rsidRDefault="00BD0D0D" w:rsidP="001B79A5">
      <w:pPr>
        <w:spacing w:line="480" w:lineRule="auto"/>
        <w:ind w:firstLine="720"/>
        <w:rPr>
          <w:rFonts w:ascii="Calibri" w:hAnsi="Calibri" w:cs="Calibri"/>
        </w:rPr>
      </w:pPr>
      <w:r>
        <w:rPr>
          <w:rFonts w:ascii="Calibri" w:hAnsi="Calibri" w:cs="Calibri"/>
        </w:rPr>
        <w:t>“</w:t>
      </w:r>
      <w:r w:rsidR="006C26F2">
        <w:rPr>
          <w:rFonts w:ascii="Calibri" w:hAnsi="Calibri" w:cs="Calibri"/>
        </w:rPr>
        <w:t>Is it possible for someone to send me back home afterward?” Bloggs asked.</w:t>
      </w:r>
    </w:p>
    <w:p w14:paraId="61C6DF01" w14:textId="27F9E64F" w:rsidR="006A2ADE" w:rsidRDefault="00652F0D" w:rsidP="001B79A5">
      <w:pPr>
        <w:spacing w:line="480" w:lineRule="auto"/>
        <w:ind w:firstLine="720"/>
        <w:rPr>
          <w:rFonts w:ascii="Calibri" w:hAnsi="Calibri" w:cs="Calibri"/>
        </w:rPr>
      </w:pPr>
      <w:r>
        <w:rPr>
          <w:rFonts w:ascii="Calibri" w:hAnsi="Calibri" w:cs="Calibri"/>
        </w:rPr>
        <w:t>“W</w:t>
      </w:r>
      <w:r w:rsidR="00171B9A">
        <w:rPr>
          <w:rFonts w:ascii="Calibri" w:hAnsi="Calibri" w:cs="Calibri"/>
        </w:rPr>
        <w:t>e will find someplace to set you up</w:t>
      </w:r>
      <w:r w:rsidR="00907816">
        <w:rPr>
          <w:rFonts w:ascii="Calibri" w:hAnsi="Calibri" w:cs="Calibri"/>
        </w:rPr>
        <w:t xml:space="preserve"> for the night and provide you with food</w:t>
      </w:r>
      <w:r w:rsidR="00F37D20">
        <w:rPr>
          <w:rFonts w:ascii="Calibri" w:hAnsi="Calibri" w:cs="Calibri"/>
        </w:rPr>
        <w:t xml:space="preserve">; </w:t>
      </w:r>
      <w:r w:rsidR="00171B9A">
        <w:rPr>
          <w:rFonts w:ascii="Calibri" w:hAnsi="Calibri" w:cs="Calibri"/>
        </w:rPr>
        <w:t>from there</w:t>
      </w:r>
      <w:r w:rsidR="00F37D20">
        <w:rPr>
          <w:rFonts w:ascii="Calibri" w:hAnsi="Calibri" w:cs="Calibri"/>
        </w:rPr>
        <w:t>,</w:t>
      </w:r>
      <w:r w:rsidR="00171B9A">
        <w:rPr>
          <w:rFonts w:ascii="Calibri" w:hAnsi="Calibri" w:cs="Calibri"/>
        </w:rPr>
        <w:t xml:space="preserve"> we will work ou</w:t>
      </w:r>
      <w:r w:rsidR="00BE204F">
        <w:rPr>
          <w:rFonts w:ascii="Calibri" w:hAnsi="Calibri" w:cs="Calibri"/>
        </w:rPr>
        <w:t xml:space="preserve">t all the rest of the details,” the officer said. </w:t>
      </w:r>
      <w:r w:rsidR="00B27D12">
        <w:rPr>
          <w:rFonts w:ascii="Calibri" w:hAnsi="Calibri" w:cs="Calibri"/>
        </w:rPr>
        <w:t>“We should have you back home in a couple of days.</w:t>
      </w:r>
      <w:r w:rsidR="00F1555A">
        <w:rPr>
          <w:rFonts w:ascii="Calibri" w:hAnsi="Calibri" w:cs="Calibri"/>
        </w:rPr>
        <w:t>”</w:t>
      </w:r>
    </w:p>
    <w:p w14:paraId="62A2862D" w14:textId="67A8B056" w:rsidR="006A447D" w:rsidRDefault="000F408D" w:rsidP="001B79A5">
      <w:pPr>
        <w:spacing w:line="480" w:lineRule="auto"/>
        <w:ind w:firstLine="720"/>
        <w:rPr>
          <w:rFonts w:ascii="Calibri" w:hAnsi="Calibri" w:cs="Calibri"/>
        </w:rPr>
      </w:pPr>
      <w:r>
        <w:rPr>
          <w:rFonts w:ascii="Calibri" w:hAnsi="Calibri" w:cs="Calibri"/>
        </w:rPr>
        <w:t>“Thank you</w:t>
      </w:r>
      <w:r w:rsidR="00ED0AE3">
        <w:rPr>
          <w:rFonts w:ascii="Calibri" w:hAnsi="Calibri" w:cs="Calibri"/>
        </w:rPr>
        <w:t>,</w:t>
      </w:r>
      <w:r>
        <w:rPr>
          <w:rFonts w:ascii="Calibri" w:hAnsi="Calibri" w:cs="Calibri"/>
        </w:rPr>
        <w:t xml:space="preserve"> officer,” </w:t>
      </w:r>
      <w:r w:rsidR="00ED0AE3">
        <w:rPr>
          <w:rFonts w:ascii="Calibri" w:hAnsi="Calibri" w:cs="Calibri"/>
        </w:rPr>
        <w:t xml:space="preserve">Bloggs said. </w:t>
      </w:r>
      <w:r w:rsidR="00126C62">
        <w:rPr>
          <w:rFonts w:ascii="Calibri" w:hAnsi="Calibri" w:cs="Calibri"/>
        </w:rPr>
        <w:t>“I really appreciate all of your help.”</w:t>
      </w:r>
    </w:p>
    <w:p w14:paraId="41ABFFEA" w14:textId="16406835" w:rsidR="00ED0AE3" w:rsidRDefault="00E91993" w:rsidP="001B79A5">
      <w:pPr>
        <w:spacing w:line="480" w:lineRule="auto"/>
        <w:ind w:firstLine="720"/>
        <w:rPr>
          <w:rFonts w:ascii="Calibri" w:hAnsi="Calibri" w:cs="Calibri"/>
        </w:rPr>
      </w:pPr>
      <w:r w:rsidRPr="22D893E5">
        <w:rPr>
          <w:rFonts w:ascii="Calibri" w:hAnsi="Calibri" w:cs="Calibri"/>
        </w:rPr>
        <w:t xml:space="preserve">Bloggs sat down in the waiting area. </w:t>
      </w:r>
      <w:r w:rsidR="0017268B" w:rsidRPr="22D893E5">
        <w:rPr>
          <w:rFonts w:ascii="Calibri" w:hAnsi="Calibri" w:cs="Calibri"/>
        </w:rPr>
        <w:t xml:space="preserve">He was waiting for another police officer to </w:t>
      </w:r>
      <w:r w:rsidR="00C77D84" w:rsidRPr="22D893E5">
        <w:rPr>
          <w:rFonts w:ascii="Calibri" w:hAnsi="Calibri" w:cs="Calibri"/>
        </w:rPr>
        <w:t xml:space="preserve">drive him to the hospital. </w:t>
      </w:r>
      <w:r w:rsidR="00F155F4" w:rsidRPr="22D893E5">
        <w:rPr>
          <w:rFonts w:ascii="Calibri" w:hAnsi="Calibri" w:cs="Calibri"/>
        </w:rPr>
        <w:t>He picked up an old</w:t>
      </w:r>
      <w:r w:rsidR="00C1131B" w:rsidRPr="22D893E5">
        <w:rPr>
          <w:rFonts w:ascii="Calibri" w:hAnsi="Calibri" w:cs="Calibri"/>
        </w:rPr>
        <w:t xml:space="preserve"> issue of</w:t>
      </w:r>
      <w:r w:rsidR="00F155F4" w:rsidRPr="22D893E5">
        <w:rPr>
          <w:rFonts w:ascii="Calibri" w:hAnsi="Calibri" w:cs="Calibri"/>
        </w:rPr>
        <w:t xml:space="preserve"> </w:t>
      </w:r>
      <w:r w:rsidR="003D6C44" w:rsidRPr="001B79A5">
        <w:rPr>
          <w:rFonts w:ascii="Calibri" w:hAnsi="Calibri" w:cs="Calibri"/>
          <w:i/>
          <w:iCs/>
        </w:rPr>
        <w:t>GQ</w:t>
      </w:r>
      <w:r w:rsidR="003D6C44" w:rsidRPr="22D893E5">
        <w:rPr>
          <w:rFonts w:ascii="Calibri" w:hAnsi="Calibri" w:cs="Calibri"/>
        </w:rPr>
        <w:t xml:space="preserve"> </w:t>
      </w:r>
      <w:r w:rsidR="00C1131B" w:rsidRPr="22D893E5">
        <w:rPr>
          <w:rFonts w:ascii="Calibri" w:hAnsi="Calibri" w:cs="Calibri"/>
        </w:rPr>
        <w:t xml:space="preserve">magazine. Bloggs scanned through the magazine to pass the time. </w:t>
      </w:r>
      <w:r w:rsidR="00C9698D" w:rsidRPr="22D893E5">
        <w:rPr>
          <w:rFonts w:ascii="Calibri" w:hAnsi="Calibri" w:cs="Calibri"/>
        </w:rPr>
        <w:t xml:space="preserve">He felt hopeless. He </w:t>
      </w:r>
      <w:r w:rsidR="004141AD" w:rsidRPr="22D893E5">
        <w:rPr>
          <w:rFonts w:ascii="Calibri" w:hAnsi="Calibri" w:cs="Calibri"/>
        </w:rPr>
        <w:t xml:space="preserve">had no money, credit cards, </w:t>
      </w:r>
      <w:r w:rsidR="009C71B7" w:rsidRPr="22D893E5">
        <w:rPr>
          <w:rFonts w:ascii="Calibri" w:hAnsi="Calibri" w:cs="Calibri"/>
        </w:rPr>
        <w:t xml:space="preserve">or </w:t>
      </w:r>
      <w:r w:rsidR="00F37D20">
        <w:rPr>
          <w:rFonts w:ascii="Calibri" w:hAnsi="Calibri" w:cs="Calibri"/>
        </w:rPr>
        <w:t>i</w:t>
      </w:r>
      <w:r w:rsidR="009C71B7" w:rsidRPr="22D893E5">
        <w:rPr>
          <w:rFonts w:ascii="Calibri" w:hAnsi="Calibri" w:cs="Calibri"/>
        </w:rPr>
        <w:t xml:space="preserve">dentification. Bloggs was not sure how he would survive. </w:t>
      </w:r>
      <w:r w:rsidR="00387FE6" w:rsidRPr="22D893E5">
        <w:rPr>
          <w:rFonts w:ascii="Calibri" w:hAnsi="Calibri" w:cs="Calibri"/>
        </w:rPr>
        <w:t xml:space="preserve">Because he had no passport on him, he knew that he would be deported soon. </w:t>
      </w:r>
      <w:r w:rsidR="00BC2C42" w:rsidRPr="22D893E5">
        <w:rPr>
          <w:rFonts w:ascii="Calibri" w:hAnsi="Calibri" w:cs="Calibri"/>
        </w:rPr>
        <w:t xml:space="preserve">Bloggs wondered what his wife was going to say when she found out he was alive and in London. </w:t>
      </w:r>
    </w:p>
    <w:p w14:paraId="06DD1F15" w14:textId="1E56DA06" w:rsidR="00503D7F" w:rsidRDefault="003C5FFE" w:rsidP="001B79A5">
      <w:pPr>
        <w:spacing w:line="480" w:lineRule="auto"/>
        <w:ind w:firstLine="720"/>
        <w:rPr>
          <w:rFonts w:ascii="Calibri" w:hAnsi="Calibri" w:cs="Calibri"/>
        </w:rPr>
      </w:pPr>
      <w:r>
        <w:rPr>
          <w:rFonts w:ascii="Calibri" w:hAnsi="Calibri" w:cs="Calibri"/>
        </w:rPr>
        <w:t>Bloggs was greeted by a police officer</w:t>
      </w:r>
      <w:r w:rsidR="00F373C8">
        <w:rPr>
          <w:rFonts w:ascii="Calibri" w:hAnsi="Calibri" w:cs="Calibri"/>
        </w:rPr>
        <w:t xml:space="preserve"> fifteen minutes later</w:t>
      </w:r>
      <w:r>
        <w:rPr>
          <w:rFonts w:ascii="Calibri" w:hAnsi="Calibri" w:cs="Calibri"/>
        </w:rPr>
        <w:t>.</w:t>
      </w:r>
      <w:r w:rsidR="00D74874">
        <w:rPr>
          <w:rFonts w:ascii="Calibri" w:hAnsi="Calibri" w:cs="Calibri"/>
        </w:rPr>
        <w:t xml:space="preserve"> The</w:t>
      </w:r>
      <w:r w:rsidR="00413ACE">
        <w:rPr>
          <w:rFonts w:ascii="Calibri" w:hAnsi="Calibri" w:cs="Calibri"/>
        </w:rPr>
        <w:t xml:space="preserve"> middle-aged</w:t>
      </w:r>
      <w:r w:rsidR="00D74874">
        <w:rPr>
          <w:rFonts w:ascii="Calibri" w:hAnsi="Calibri" w:cs="Calibri"/>
        </w:rPr>
        <w:t xml:space="preserve"> officer was tall</w:t>
      </w:r>
      <w:r w:rsidR="002E2CC0">
        <w:rPr>
          <w:rFonts w:ascii="Calibri" w:hAnsi="Calibri" w:cs="Calibri"/>
        </w:rPr>
        <w:t xml:space="preserve"> and stocky with </w:t>
      </w:r>
      <w:r w:rsidR="00BA6AF8">
        <w:rPr>
          <w:rFonts w:ascii="Calibri" w:hAnsi="Calibri" w:cs="Calibri"/>
        </w:rPr>
        <w:t xml:space="preserve">blonde hair and blue eyes. </w:t>
      </w:r>
      <w:r w:rsidR="00B314C6">
        <w:rPr>
          <w:rFonts w:ascii="Calibri" w:hAnsi="Calibri" w:cs="Calibri"/>
        </w:rPr>
        <w:t>He looked down at Bloggs, shook his hand, and introduced himself.</w:t>
      </w:r>
    </w:p>
    <w:p w14:paraId="04F6CD89" w14:textId="7241AD97" w:rsidR="0075025B" w:rsidRDefault="0075025B" w:rsidP="001B79A5">
      <w:pPr>
        <w:spacing w:line="480" w:lineRule="auto"/>
        <w:ind w:firstLine="720"/>
        <w:rPr>
          <w:rFonts w:ascii="Calibri" w:hAnsi="Calibri" w:cs="Calibri"/>
        </w:rPr>
      </w:pPr>
      <w:r>
        <w:rPr>
          <w:rFonts w:ascii="Calibri" w:hAnsi="Calibri" w:cs="Calibri"/>
        </w:rPr>
        <w:t>“Good afternoon</w:t>
      </w:r>
      <w:r w:rsidR="00CD74F6">
        <w:rPr>
          <w:rFonts w:ascii="Calibri" w:hAnsi="Calibri" w:cs="Calibri"/>
        </w:rPr>
        <w:t xml:space="preserve">, </w:t>
      </w:r>
      <w:r w:rsidR="004163DE">
        <w:rPr>
          <w:rFonts w:ascii="Calibri" w:hAnsi="Calibri" w:cs="Calibri"/>
        </w:rPr>
        <w:t>Mr. Bloggs</w:t>
      </w:r>
      <w:r w:rsidR="00CD74F6">
        <w:rPr>
          <w:rFonts w:ascii="Calibri" w:hAnsi="Calibri" w:cs="Calibri"/>
        </w:rPr>
        <w:t>,” the officer said. “My name is</w:t>
      </w:r>
      <w:r w:rsidR="00E55BE9">
        <w:rPr>
          <w:rFonts w:ascii="Calibri" w:hAnsi="Calibri" w:cs="Calibri"/>
        </w:rPr>
        <w:t xml:space="preserve"> </w:t>
      </w:r>
      <w:bookmarkStart w:id="18" w:name="_Hlk107769405"/>
      <w:r w:rsidR="00E55BE9">
        <w:rPr>
          <w:rFonts w:ascii="Calibri" w:hAnsi="Calibri" w:cs="Calibri"/>
        </w:rPr>
        <w:t>Lieutenant</w:t>
      </w:r>
      <w:r w:rsidR="00CD74F6">
        <w:rPr>
          <w:rFonts w:ascii="Calibri" w:hAnsi="Calibri" w:cs="Calibri"/>
        </w:rPr>
        <w:t xml:space="preserve"> </w:t>
      </w:r>
      <w:r w:rsidR="007623B4">
        <w:rPr>
          <w:rFonts w:ascii="Calibri" w:hAnsi="Calibri" w:cs="Calibri"/>
        </w:rPr>
        <w:t xml:space="preserve">Jasper </w:t>
      </w:r>
      <w:r w:rsidR="004163DE">
        <w:rPr>
          <w:rFonts w:ascii="Calibri" w:hAnsi="Calibri" w:cs="Calibri"/>
        </w:rPr>
        <w:t>McConnell</w:t>
      </w:r>
      <w:bookmarkEnd w:id="18"/>
      <w:r w:rsidR="004163DE">
        <w:rPr>
          <w:rFonts w:ascii="Calibri" w:hAnsi="Calibri" w:cs="Calibri"/>
        </w:rPr>
        <w:t>,</w:t>
      </w:r>
      <w:r w:rsidR="005E5553">
        <w:rPr>
          <w:rFonts w:ascii="Calibri" w:hAnsi="Calibri" w:cs="Calibri"/>
        </w:rPr>
        <w:t xml:space="preserve"> and I </w:t>
      </w:r>
      <w:r w:rsidR="009A353F">
        <w:rPr>
          <w:rFonts w:ascii="Calibri" w:hAnsi="Calibri" w:cs="Calibri"/>
        </w:rPr>
        <w:t>will be driving</w:t>
      </w:r>
      <w:r w:rsidR="005E5553">
        <w:rPr>
          <w:rFonts w:ascii="Calibri" w:hAnsi="Calibri" w:cs="Calibri"/>
        </w:rPr>
        <w:t xml:space="preserve"> you to the hospital.</w:t>
      </w:r>
      <w:r w:rsidR="0021729E">
        <w:rPr>
          <w:rFonts w:ascii="Calibri" w:hAnsi="Calibri" w:cs="Calibri"/>
        </w:rPr>
        <w:t xml:space="preserve"> </w:t>
      </w:r>
      <w:r w:rsidR="00A12889">
        <w:rPr>
          <w:rFonts w:ascii="Calibri" w:hAnsi="Calibri" w:cs="Calibri"/>
        </w:rPr>
        <w:t>Is this your first time in London</w:t>
      </w:r>
      <w:r w:rsidR="00B0244E">
        <w:rPr>
          <w:rFonts w:ascii="Calibri" w:hAnsi="Calibri" w:cs="Calibri"/>
        </w:rPr>
        <w:t>?”</w:t>
      </w:r>
    </w:p>
    <w:p w14:paraId="37D824A3" w14:textId="5DD0AACE" w:rsidR="001D1D59" w:rsidRDefault="00E45801" w:rsidP="001B79A5">
      <w:pPr>
        <w:spacing w:line="480" w:lineRule="auto"/>
        <w:ind w:firstLine="720"/>
        <w:rPr>
          <w:rFonts w:ascii="Calibri" w:hAnsi="Calibri" w:cs="Calibri"/>
        </w:rPr>
      </w:pPr>
      <w:r>
        <w:rPr>
          <w:rFonts w:ascii="Calibri" w:hAnsi="Calibri" w:cs="Calibri"/>
        </w:rPr>
        <w:t>“</w:t>
      </w:r>
      <w:r w:rsidR="00B0244E">
        <w:rPr>
          <w:rFonts w:ascii="Calibri" w:hAnsi="Calibri" w:cs="Calibri"/>
        </w:rPr>
        <w:t>Yes</w:t>
      </w:r>
      <w:r>
        <w:rPr>
          <w:rFonts w:ascii="Calibri" w:hAnsi="Calibri" w:cs="Calibri"/>
        </w:rPr>
        <w:t xml:space="preserve">,” </w:t>
      </w:r>
      <w:r w:rsidR="00D24ABA">
        <w:rPr>
          <w:rFonts w:ascii="Calibri" w:hAnsi="Calibri" w:cs="Calibri"/>
        </w:rPr>
        <w:t>Bloggs replied.</w:t>
      </w:r>
      <w:r w:rsidR="00B0244E">
        <w:rPr>
          <w:rFonts w:ascii="Calibri" w:hAnsi="Calibri" w:cs="Calibri"/>
        </w:rPr>
        <w:t xml:space="preserve"> “I h</w:t>
      </w:r>
      <w:r w:rsidR="009133FC">
        <w:rPr>
          <w:rFonts w:ascii="Calibri" w:hAnsi="Calibri" w:cs="Calibri"/>
        </w:rPr>
        <w:t xml:space="preserve">ave never dreamed </w:t>
      </w:r>
      <w:r w:rsidR="00095BDA">
        <w:rPr>
          <w:rFonts w:ascii="Calibri" w:hAnsi="Calibri" w:cs="Calibri"/>
        </w:rPr>
        <w:t>my first visit here</w:t>
      </w:r>
      <w:r w:rsidR="009133FC">
        <w:rPr>
          <w:rFonts w:ascii="Calibri" w:hAnsi="Calibri" w:cs="Calibri"/>
        </w:rPr>
        <w:t xml:space="preserve"> would be this way</w:t>
      </w:r>
      <w:r w:rsidR="00F37D20">
        <w:rPr>
          <w:rFonts w:ascii="Calibri" w:hAnsi="Calibri" w:cs="Calibri"/>
        </w:rPr>
        <w:t>,</w:t>
      </w:r>
      <w:r w:rsidR="009133FC">
        <w:rPr>
          <w:rFonts w:ascii="Calibri" w:hAnsi="Calibri" w:cs="Calibri"/>
        </w:rPr>
        <w:t xml:space="preserve"> though.</w:t>
      </w:r>
      <w:r w:rsidR="00B54201">
        <w:rPr>
          <w:rFonts w:ascii="Calibri" w:hAnsi="Calibri" w:cs="Calibri"/>
        </w:rPr>
        <w:t xml:space="preserve"> It is a beautiful city. I hope to come back when the circumstances are right.</w:t>
      </w:r>
      <w:r w:rsidR="00095BDA">
        <w:rPr>
          <w:rFonts w:ascii="Calibri" w:hAnsi="Calibri" w:cs="Calibri"/>
        </w:rPr>
        <w:t>”</w:t>
      </w:r>
    </w:p>
    <w:p w14:paraId="3A09B94C" w14:textId="3EB90173" w:rsidR="00D24ABA" w:rsidRDefault="001D1D59" w:rsidP="001B79A5">
      <w:pPr>
        <w:spacing w:line="480" w:lineRule="auto"/>
        <w:ind w:firstLine="720"/>
        <w:rPr>
          <w:rFonts w:ascii="Calibri" w:hAnsi="Calibri" w:cs="Calibri"/>
        </w:rPr>
      </w:pPr>
      <w:r>
        <w:rPr>
          <w:rFonts w:ascii="Calibri" w:hAnsi="Calibri" w:cs="Calibri"/>
        </w:rPr>
        <w:t>“</w:t>
      </w:r>
      <w:r w:rsidR="005E5756">
        <w:rPr>
          <w:rFonts w:ascii="Calibri" w:hAnsi="Calibri" w:cs="Calibri"/>
        </w:rPr>
        <w:t xml:space="preserve">I hope you do,” </w:t>
      </w:r>
      <w:r w:rsidR="00C40C66">
        <w:rPr>
          <w:rFonts w:ascii="Calibri" w:hAnsi="Calibri" w:cs="Calibri"/>
        </w:rPr>
        <w:t>McConnell</w:t>
      </w:r>
      <w:r w:rsidR="005E5756">
        <w:rPr>
          <w:rFonts w:ascii="Calibri" w:hAnsi="Calibri" w:cs="Calibri"/>
        </w:rPr>
        <w:t xml:space="preserve"> said. “There is so much </w:t>
      </w:r>
      <w:r w:rsidR="00782ED4">
        <w:rPr>
          <w:rFonts w:ascii="Calibri" w:hAnsi="Calibri" w:cs="Calibri"/>
        </w:rPr>
        <w:t>history here and plenty of things to do.”</w:t>
      </w:r>
      <w:r w:rsidR="00D24ABA">
        <w:rPr>
          <w:rFonts w:ascii="Calibri" w:hAnsi="Calibri" w:cs="Calibri"/>
        </w:rPr>
        <w:t xml:space="preserve"> </w:t>
      </w:r>
    </w:p>
    <w:p w14:paraId="014B7C45" w14:textId="53BD13B4" w:rsidR="00C40C66" w:rsidRDefault="00C40C66" w:rsidP="001B79A5">
      <w:pPr>
        <w:spacing w:line="480" w:lineRule="auto"/>
        <w:ind w:firstLine="720"/>
        <w:rPr>
          <w:rFonts w:ascii="Calibri" w:hAnsi="Calibri" w:cs="Calibri"/>
        </w:rPr>
      </w:pPr>
      <w:r>
        <w:rPr>
          <w:rFonts w:ascii="Calibri" w:hAnsi="Calibri" w:cs="Calibri"/>
        </w:rPr>
        <w:t>“I bet,” Bloggs replied.</w:t>
      </w:r>
    </w:p>
    <w:p w14:paraId="54102F5B" w14:textId="6D07CD1E" w:rsidR="00927FFB" w:rsidRDefault="001B6BF8" w:rsidP="001B79A5">
      <w:pPr>
        <w:spacing w:line="480" w:lineRule="auto"/>
        <w:ind w:firstLine="720"/>
        <w:rPr>
          <w:rFonts w:ascii="Calibri" w:hAnsi="Calibri" w:cs="Calibri"/>
        </w:rPr>
      </w:pPr>
      <w:r>
        <w:rPr>
          <w:rFonts w:ascii="Calibri" w:hAnsi="Calibri" w:cs="Calibri"/>
        </w:rPr>
        <w:t>“Well, i</w:t>
      </w:r>
      <w:r w:rsidR="00D24ABA">
        <w:rPr>
          <w:rFonts w:ascii="Calibri" w:hAnsi="Calibri" w:cs="Calibri"/>
        </w:rPr>
        <w:t>t’s a pleasure</w:t>
      </w:r>
      <w:r>
        <w:rPr>
          <w:rFonts w:ascii="Calibri" w:hAnsi="Calibri" w:cs="Calibri"/>
        </w:rPr>
        <w:t xml:space="preserve"> to</w:t>
      </w:r>
      <w:r w:rsidR="00D24ABA">
        <w:rPr>
          <w:rFonts w:ascii="Calibri" w:hAnsi="Calibri" w:cs="Calibri"/>
        </w:rPr>
        <w:t xml:space="preserve"> meet you,” </w:t>
      </w:r>
      <w:r w:rsidR="00265B8E">
        <w:rPr>
          <w:rFonts w:ascii="Calibri" w:hAnsi="Calibri" w:cs="Calibri"/>
        </w:rPr>
        <w:t xml:space="preserve">McConnell said. </w:t>
      </w:r>
    </w:p>
    <w:p w14:paraId="591AF6A3" w14:textId="3FEA824F" w:rsidR="00927FFB" w:rsidRDefault="00927FFB" w:rsidP="001B79A5">
      <w:pPr>
        <w:spacing w:line="480" w:lineRule="auto"/>
        <w:ind w:firstLine="720"/>
        <w:rPr>
          <w:rFonts w:ascii="Calibri" w:hAnsi="Calibri" w:cs="Calibri"/>
        </w:rPr>
      </w:pPr>
      <w:r>
        <w:rPr>
          <w:rFonts w:ascii="Calibri" w:hAnsi="Calibri" w:cs="Calibri"/>
        </w:rPr>
        <w:t>“</w:t>
      </w:r>
      <w:r w:rsidR="00DB5E01">
        <w:rPr>
          <w:rFonts w:ascii="Calibri" w:hAnsi="Calibri" w:cs="Calibri"/>
        </w:rPr>
        <w:t xml:space="preserve">It’s a pleasure to meet you as well, </w:t>
      </w:r>
      <w:r w:rsidR="00F37D20">
        <w:rPr>
          <w:rFonts w:ascii="Calibri" w:hAnsi="Calibri" w:cs="Calibri"/>
        </w:rPr>
        <w:t>O</w:t>
      </w:r>
      <w:r w:rsidR="00DB5E01">
        <w:rPr>
          <w:rFonts w:ascii="Calibri" w:hAnsi="Calibri" w:cs="Calibri"/>
        </w:rPr>
        <w:t>fficer McConnell,” Bloggs said.</w:t>
      </w:r>
    </w:p>
    <w:p w14:paraId="6198E2C9" w14:textId="23BB044F" w:rsidR="00DB5E01" w:rsidRDefault="00DB5E01" w:rsidP="001B79A5">
      <w:pPr>
        <w:spacing w:line="480" w:lineRule="auto"/>
        <w:ind w:firstLine="720"/>
        <w:rPr>
          <w:rFonts w:ascii="Calibri" w:hAnsi="Calibri" w:cs="Calibri"/>
        </w:rPr>
      </w:pPr>
      <w:r>
        <w:rPr>
          <w:rFonts w:ascii="Calibri" w:hAnsi="Calibri" w:cs="Calibri"/>
        </w:rPr>
        <w:t>“Are you ready to go to the hospital now?” McConnell asked.</w:t>
      </w:r>
    </w:p>
    <w:p w14:paraId="6D4A1751" w14:textId="77777777" w:rsidR="00345084" w:rsidRDefault="00265B8E" w:rsidP="001B79A5">
      <w:pPr>
        <w:spacing w:line="480" w:lineRule="auto"/>
        <w:ind w:firstLine="720"/>
        <w:rPr>
          <w:rFonts w:ascii="Calibri" w:hAnsi="Calibri" w:cs="Calibri"/>
        </w:rPr>
      </w:pPr>
      <w:r>
        <w:rPr>
          <w:rFonts w:ascii="Calibri" w:hAnsi="Calibri" w:cs="Calibri"/>
        </w:rPr>
        <w:t>“Yes,” Bloggs</w:t>
      </w:r>
      <w:r w:rsidR="00345084">
        <w:rPr>
          <w:rFonts w:ascii="Calibri" w:hAnsi="Calibri" w:cs="Calibri"/>
        </w:rPr>
        <w:t xml:space="preserve"> answered.</w:t>
      </w:r>
    </w:p>
    <w:p w14:paraId="71478B83" w14:textId="2295EE5D" w:rsidR="00E45801" w:rsidRDefault="00345084" w:rsidP="001B79A5">
      <w:pPr>
        <w:spacing w:line="480" w:lineRule="auto"/>
        <w:ind w:firstLine="720"/>
        <w:rPr>
          <w:rFonts w:ascii="Calibri" w:hAnsi="Calibri" w:cs="Calibri"/>
        </w:rPr>
      </w:pPr>
      <w:r w:rsidRPr="22D893E5">
        <w:rPr>
          <w:rFonts w:ascii="Calibri" w:hAnsi="Calibri" w:cs="Calibri"/>
        </w:rPr>
        <w:t>Bloggs</w:t>
      </w:r>
      <w:r w:rsidR="00762CAD" w:rsidRPr="22D893E5">
        <w:rPr>
          <w:rFonts w:ascii="Calibri" w:hAnsi="Calibri" w:cs="Calibri"/>
        </w:rPr>
        <w:t xml:space="preserve"> followed him </w:t>
      </w:r>
      <w:r w:rsidR="00AA6BFB" w:rsidRPr="22D893E5">
        <w:rPr>
          <w:rFonts w:ascii="Calibri" w:hAnsi="Calibri" w:cs="Calibri"/>
        </w:rPr>
        <w:t>to the back of the building that led to the small parking lot</w:t>
      </w:r>
      <w:r w:rsidR="00E66227" w:rsidRPr="22D893E5">
        <w:rPr>
          <w:rFonts w:ascii="Calibri" w:hAnsi="Calibri" w:cs="Calibri"/>
        </w:rPr>
        <w:t xml:space="preserve"> behind </w:t>
      </w:r>
      <w:r w:rsidR="000F1E23" w:rsidRPr="22D893E5">
        <w:rPr>
          <w:rFonts w:ascii="Calibri" w:hAnsi="Calibri" w:cs="Calibri"/>
        </w:rPr>
        <w:t>it</w:t>
      </w:r>
      <w:r w:rsidR="00E9184D" w:rsidRPr="22D893E5">
        <w:rPr>
          <w:rFonts w:ascii="Calibri" w:hAnsi="Calibri" w:cs="Calibri"/>
        </w:rPr>
        <w:t xml:space="preserve">. </w:t>
      </w:r>
      <w:r w:rsidR="006B357C" w:rsidRPr="22D893E5">
        <w:rPr>
          <w:rFonts w:ascii="Calibri" w:hAnsi="Calibri" w:cs="Calibri"/>
        </w:rPr>
        <w:t xml:space="preserve">They had to walk through the </w:t>
      </w:r>
      <w:r w:rsidR="00085954" w:rsidRPr="22D893E5">
        <w:rPr>
          <w:rFonts w:ascii="Calibri" w:hAnsi="Calibri" w:cs="Calibri"/>
        </w:rPr>
        <w:t xml:space="preserve">busy police </w:t>
      </w:r>
      <w:r w:rsidR="006B357C" w:rsidRPr="22D893E5">
        <w:rPr>
          <w:rFonts w:ascii="Calibri" w:hAnsi="Calibri" w:cs="Calibri"/>
        </w:rPr>
        <w:t xml:space="preserve">station to get to the back entrance doors. </w:t>
      </w:r>
      <w:r w:rsidR="00E45801" w:rsidRPr="22D893E5">
        <w:rPr>
          <w:rFonts w:ascii="Calibri" w:hAnsi="Calibri" w:cs="Calibri"/>
        </w:rPr>
        <w:t xml:space="preserve"> </w:t>
      </w:r>
      <w:r w:rsidR="008C4AE7" w:rsidRPr="22D893E5">
        <w:rPr>
          <w:rFonts w:ascii="Calibri" w:hAnsi="Calibri" w:cs="Calibri"/>
        </w:rPr>
        <w:t xml:space="preserve">Bloggs </w:t>
      </w:r>
      <w:r w:rsidR="003B23F1" w:rsidRPr="22D893E5">
        <w:rPr>
          <w:rFonts w:ascii="Calibri" w:hAnsi="Calibri" w:cs="Calibri"/>
        </w:rPr>
        <w:t xml:space="preserve">was interested in seeing the police officer </w:t>
      </w:r>
      <w:r w:rsidR="002B4C4E" w:rsidRPr="22D893E5">
        <w:rPr>
          <w:rFonts w:ascii="Calibri" w:hAnsi="Calibri" w:cs="Calibri"/>
        </w:rPr>
        <w:t xml:space="preserve">at work. </w:t>
      </w:r>
      <w:r w:rsidR="00786BCC" w:rsidRPr="22D893E5">
        <w:rPr>
          <w:rFonts w:ascii="Calibri" w:hAnsi="Calibri" w:cs="Calibri"/>
        </w:rPr>
        <w:t xml:space="preserve">It wasn’t as exciting as police television shows had depicted it. </w:t>
      </w:r>
      <w:r w:rsidR="00525F51" w:rsidRPr="22D893E5">
        <w:rPr>
          <w:rFonts w:ascii="Calibri" w:hAnsi="Calibri" w:cs="Calibri"/>
        </w:rPr>
        <w:t xml:space="preserve">They walked through the double glass doors </w:t>
      </w:r>
      <w:r w:rsidR="000D4E6D" w:rsidRPr="22D893E5">
        <w:rPr>
          <w:rFonts w:ascii="Calibri" w:hAnsi="Calibri" w:cs="Calibri"/>
        </w:rPr>
        <w:t xml:space="preserve">and began walking across the parking lot to the police car. </w:t>
      </w:r>
      <w:r w:rsidR="00CF1943" w:rsidRPr="22D893E5">
        <w:rPr>
          <w:rFonts w:ascii="Calibri" w:hAnsi="Calibri" w:cs="Calibri"/>
        </w:rPr>
        <w:t>Bloggs watched the police officer unlock the car</w:t>
      </w:r>
      <w:r w:rsidR="00A3207E" w:rsidRPr="22D893E5">
        <w:rPr>
          <w:rFonts w:ascii="Calibri" w:hAnsi="Calibri" w:cs="Calibri"/>
        </w:rPr>
        <w:t xml:space="preserve">. He opened the door for Bloggs. </w:t>
      </w:r>
      <w:r w:rsidR="007652BD" w:rsidRPr="22D893E5">
        <w:rPr>
          <w:rFonts w:ascii="Calibri" w:hAnsi="Calibri" w:cs="Calibri"/>
        </w:rPr>
        <w:t xml:space="preserve">Bloggs quickly got in </w:t>
      </w:r>
      <w:r w:rsidR="00CA7BA0" w:rsidRPr="22D893E5">
        <w:rPr>
          <w:rFonts w:ascii="Calibri" w:hAnsi="Calibri" w:cs="Calibri"/>
        </w:rPr>
        <w:t xml:space="preserve">and buckled his seatbelt. </w:t>
      </w:r>
      <w:r w:rsidR="00186BB6" w:rsidRPr="22D893E5">
        <w:rPr>
          <w:rFonts w:ascii="Calibri" w:hAnsi="Calibri" w:cs="Calibri"/>
        </w:rPr>
        <w:t xml:space="preserve">He then </w:t>
      </w:r>
      <w:r w:rsidR="00131D67" w:rsidRPr="22D893E5">
        <w:rPr>
          <w:rFonts w:ascii="Calibri" w:hAnsi="Calibri" w:cs="Calibri"/>
        </w:rPr>
        <w:t>clasped his hands on his lap.</w:t>
      </w:r>
      <w:r w:rsidR="007D740B" w:rsidRPr="22D893E5">
        <w:rPr>
          <w:rFonts w:ascii="Calibri" w:hAnsi="Calibri" w:cs="Calibri"/>
        </w:rPr>
        <w:t xml:space="preserve"> Blogs felt tired, anxious, scared, and eager to return home.</w:t>
      </w:r>
    </w:p>
    <w:p w14:paraId="07E7A217" w14:textId="6CE61B35" w:rsidR="00CA7BA0" w:rsidRDefault="00FD33C0" w:rsidP="001B79A5">
      <w:pPr>
        <w:spacing w:line="480" w:lineRule="auto"/>
        <w:ind w:firstLine="720"/>
        <w:rPr>
          <w:rFonts w:ascii="Calibri" w:hAnsi="Calibri" w:cs="Calibri"/>
        </w:rPr>
      </w:pPr>
      <w:r w:rsidRPr="22D893E5">
        <w:rPr>
          <w:rFonts w:ascii="Calibri" w:hAnsi="Calibri" w:cs="Calibri"/>
        </w:rPr>
        <w:t xml:space="preserve">It was a quiet </w:t>
      </w:r>
      <w:r w:rsidR="006E1DFF" w:rsidRPr="22D893E5">
        <w:rPr>
          <w:rFonts w:ascii="Calibri" w:hAnsi="Calibri" w:cs="Calibri"/>
        </w:rPr>
        <w:t>ten</w:t>
      </w:r>
      <w:r w:rsidRPr="22D893E5">
        <w:rPr>
          <w:rFonts w:ascii="Calibri" w:hAnsi="Calibri" w:cs="Calibri"/>
        </w:rPr>
        <w:t>-minute drive to the hospital. The police officer and Bloggs exchanged very little eye contact</w:t>
      </w:r>
      <w:r w:rsidR="000717B7" w:rsidRPr="22D893E5">
        <w:rPr>
          <w:rFonts w:ascii="Calibri" w:hAnsi="Calibri" w:cs="Calibri"/>
        </w:rPr>
        <w:t xml:space="preserve"> and said nothing to each other</w:t>
      </w:r>
      <w:r w:rsidRPr="22D893E5">
        <w:rPr>
          <w:rFonts w:ascii="Calibri" w:hAnsi="Calibri" w:cs="Calibri"/>
        </w:rPr>
        <w:t>.</w:t>
      </w:r>
      <w:r w:rsidR="000717B7" w:rsidRPr="22D893E5">
        <w:rPr>
          <w:rFonts w:ascii="Calibri" w:hAnsi="Calibri" w:cs="Calibri"/>
        </w:rPr>
        <w:t xml:space="preserve"> </w:t>
      </w:r>
      <w:r w:rsidR="00DE42E0" w:rsidRPr="22D893E5">
        <w:rPr>
          <w:rFonts w:ascii="Calibri" w:hAnsi="Calibri" w:cs="Calibri"/>
        </w:rPr>
        <w:t xml:space="preserve">Bloggs took in some of the sights as they drove through the </w:t>
      </w:r>
      <w:r w:rsidR="00F37D20">
        <w:rPr>
          <w:rFonts w:ascii="Calibri" w:hAnsi="Calibri" w:cs="Calibri"/>
        </w:rPr>
        <w:t>C</w:t>
      </w:r>
      <w:r w:rsidR="00DE42E0" w:rsidRPr="22D893E5">
        <w:rPr>
          <w:rFonts w:ascii="Calibri" w:hAnsi="Calibri" w:cs="Calibri"/>
        </w:rPr>
        <w:t>ity</w:t>
      </w:r>
      <w:r w:rsidR="006E1DFF" w:rsidRPr="22D893E5">
        <w:rPr>
          <w:rFonts w:ascii="Calibri" w:hAnsi="Calibri" w:cs="Calibri"/>
        </w:rPr>
        <w:t xml:space="preserve"> of London. </w:t>
      </w:r>
      <w:r w:rsidR="00A01AF8" w:rsidRPr="22D893E5">
        <w:rPr>
          <w:rFonts w:ascii="Calibri" w:hAnsi="Calibri" w:cs="Calibri"/>
        </w:rPr>
        <w:t xml:space="preserve">He was in awe as they drove past </w:t>
      </w:r>
      <w:r w:rsidR="009C16A2" w:rsidRPr="22D893E5">
        <w:rPr>
          <w:rFonts w:ascii="Calibri" w:hAnsi="Calibri" w:cs="Calibri"/>
        </w:rPr>
        <w:t>some famous sites, such as Buckingham Palace</w:t>
      </w:r>
      <w:r w:rsidR="00855397" w:rsidRPr="22D893E5">
        <w:rPr>
          <w:rFonts w:ascii="Calibri" w:hAnsi="Calibri" w:cs="Calibri"/>
        </w:rPr>
        <w:t xml:space="preserve"> and Big Ben</w:t>
      </w:r>
      <w:r w:rsidR="006E1DFF" w:rsidRPr="22D893E5">
        <w:rPr>
          <w:rFonts w:ascii="Calibri" w:hAnsi="Calibri" w:cs="Calibri"/>
        </w:rPr>
        <w:t xml:space="preserve">. </w:t>
      </w:r>
      <w:r w:rsidR="00647651" w:rsidRPr="22D893E5">
        <w:rPr>
          <w:rFonts w:ascii="Calibri" w:hAnsi="Calibri" w:cs="Calibri"/>
        </w:rPr>
        <w:t xml:space="preserve">Since he had no passport, the police would not allow him </w:t>
      </w:r>
      <w:r w:rsidR="004E118F" w:rsidRPr="22D893E5">
        <w:rPr>
          <w:rFonts w:ascii="Calibri" w:hAnsi="Calibri" w:cs="Calibri"/>
        </w:rPr>
        <w:t xml:space="preserve">to go out on his own. He had to </w:t>
      </w:r>
      <w:r w:rsidR="009E2C2A" w:rsidRPr="22D893E5">
        <w:rPr>
          <w:rFonts w:ascii="Calibri" w:hAnsi="Calibri" w:cs="Calibri"/>
        </w:rPr>
        <w:t>always stay with them</w:t>
      </w:r>
      <w:r w:rsidR="00692C5B" w:rsidRPr="22D893E5">
        <w:rPr>
          <w:rFonts w:ascii="Calibri" w:hAnsi="Calibri" w:cs="Calibri"/>
        </w:rPr>
        <w:t xml:space="preserve"> until </w:t>
      </w:r>
      <w:r w:rsidR="009E2C2A" w:rsidRPr="22D893E5">
        <w:rPr>
          <w:rFonts w:ascii="Calibri" w:hAnsi="Calibri" w:cs="Calibri"/>
        </w:rPr>
        <w:t>he was deported back to the United States</w:t>
      </w:r>
      <w:r w:rsidR="004E118F" w:rsidRPr="22D893E5">
        <w:rPr>
          <w:rFonts w:ascii="Calibri" w:hAnsi="Calibri" w:cs="Calibri"/>
        </w:rPr>
        <w:t xml:space="preserve">. </w:t>
      </w:r>
    </w:p>
    <w:p w14:paraId="6821911D" w14:textId="73BFBDB8" w:rsidR="009E2C2A" w:rsidRDefault="007A4866" w:rsidP="001B79A5">
      <w:pPr>
        <w:spacing w:line="480" w:lineRule="auto"/>
        <w:ind w:firstLine="720"/>
        <w:rPr>
          <w:rFonts w:ascii="Calibri" w:hAnsi="Calibri" w:cs="Calibri"/>
        </w:rPr>
      </w:pPr>
      <w:r>
        <w:rPr>
          <w:rFonts w:ascii="Calibri" w:hAnsi="Calibri" w:cs="Calibri"/>
        </w:rPr>
        <w:t xml:space="preserve">Upon arrival, </w:t>
      </w:r>
      <w:r w:rsidR="0084466D">
        <w:rPr>
          <w:rFonts w:ascii="Calibri" w:hAnsi="Calibri" w:cs="Calibri"/>
        </w:rPr>
        <w:t xml:space="preserve">the policeman led him to the front desk of the hospital. </w:t>
      </w:r>
      <w:r w:rsidR="00BD1BD4">
        <w:rPr>
          <w:rFonts w:ascii="Calibri" w:hAnsi="Calibri" w:cs="Calibri"/>
        </w:rPr>
        <w:t xml:space="preserve">The receptionist gave him some paperwork to fill out. </w:t>
      </w:r>
      <w:r w:rsidR="00D06962">
        <w:rPr>
          <w:rFonts w:ascii="Calibri" w:hAnsi="Calibri" w:cs="Calibri"/>
        </w:rPr>
        <w:t xml:space="preserve">The </w:t>
      </w:r>
      <w:r w:rsidR="00161D94">
        <w:rPr>
          <w:rFonts w:ascii="Calibri" w:hAnsi="Calibri" w:cs="Calibri"/>
        </w:rPr>
        <w:t xml:space="preserve">policeman looked bored as he was sitting next to him in the waiting area. </w:t>
      </w:r>
      <w:r w:rsidR="003E71B2">
        <w:rPr>
          <w:rFonts w:ascii="Calibri" w:hAnsi="Calibri" w:cs="Calibri"/>
        </w:rPr>
        <w:t>Bloggs</w:t>
      </w:r>
      <w:r w:rsidR="000860F1">
        <w:rPr>
          <w:rFonts w:ascii="Calibri" w:hAnsi="Calibri" w:cs="Calibri"/>
        </w:rPr>
        <w:t xml:space="preserve"> was so confused about what was happening to him that it was hard for him to concentrate. He fill</w:t>
      </w:r>
      <w:r w:rsidR="00A147CD">
        <w:rPr>
          <w:rFonts w:ascii="Calibri" w:hAnsi="Calibri" w:cs="Calibri"/>
        </w:rPr>
        <w:t>ed</w:t>
      </w:r>
      <w:r w:rsidR="000860F1">
        <w:rPr>
          <w:rFonts w:ascii="Calibri" w:hAnsi="Calibri" w:cs="Calibri"/>
        </w:rPr>
        <w:t xml:space="preserve"> out the paperwork carefully</w:t>
      </w:r>
      <w:r w:rsidR="00120C7B">
        <w:rPr>
          <w:rFonts w:ascii="Calibri" w:hAnsi="Calibri" w:cs="Calibri"/>
        </w:rPr>
        <w:t xml:space="preserve">, walked </w:t>
      </w:r>
      <w:r w:rsidR="001B348A">
        <w:rPr>
          <w:rFonts w:ascii="Calibri" w:hAnsi="Calibri" w:cs="Calibri"/>
        </w:rPr>
        <w:t>steadily across the room,</w:t>
      </w:r>
      <w:r w:rsidR="000860F1">
        <w:rPr>
          <w:rFonts w:ascii="Calibri" w:hAnsi="Calibri" w:cs="Calibri"/>
        </w:rPr>
        <w:t xml:space="preserve"> and handed it back to the receptionist. </w:t>
      </w:r>
      <w:r w:rsidR="002F5769">
        <w:rPr>
          <w:rFonts w:ascii="Calibri" w:hAnsi="Calibri" w:cs="Calibri"/>
        </w:rPr>
        <w:t xml:space="preserve">The receptionist scanned through the paperwork </w:t>
      </w:r>
      <w:r w:rsidR="00E1198B">
        <w:rPr>
          <w:rFonts w:ascii="Calibri" w:hAnsi="Calibri" w:cs="Calibri"/>
        </w:rPr>
        <w:t>slowly</w:t>
      </w:r>
      <w:r w:rsidR="002F5769">
        <w:rPr>
          <w:rFonts w:ascii="Calibri" w:hAnsi="Calibri" w:cs="Calibri"/>
        </w:rPr>
        <w:t xml:space="preserve"> to make sure </w:t>
      </w:r>
      <w:r w:rsidR="006B3267">
        <w:rPr>
          <w:rFonts w:ascii="Calibri" w:hAnsi="Calibri" w:cs="Calibri"/>
        </w:rPr>
        <w:t xml:space="preserve">everything was filled out. </w:t>
      </w:r>
      <w:r w:rsidR="000F7421">
        <w:rPr>
          <w:rFonts w:ascii="Calibri" w:hAnsi="Calibri" w:cs="Calibri"/>
        </w:rPr>
        <w:t>She then gave Bloggs a nod of approval.</w:t>
      </w:r>
    </w:p>
    <w:p w14:paraId="7AAAB83E" w14:textId="199783B5" w:rsidR="006B3267" w:rsidRDefault="008624BF" w:rsidP="001B79A5">
      <w:pPr>
        <w:spacing w:line="480" w:lineRule="auto"/>
        <w:ind w:firstLine="720"/>
        <w:rPr>
          <w:rFonts w:ascii="Calibri" w:hAnsi="Calibri" w:cs="Calibri"/>
        </w:rPr>
      </w:pPr>
      <w:r>
        <w:rPr>
          <w:rFonts w:ascii="Calibri" w:hAnsi="Calibri" w:cs="Calibri"/>
        </w:rPr>
        <w:t xml:space="preserve">“Thank you, Mr. Bloggs,” she said. “You may </w:t>
      </w:r>
      <w:r w:rsidR="0010709E">
        <w:rPr>
          <w:rFonts w:ascii="Calibri" w:hAnsi="Calibri" w:cs="Calibri"/>
        </w:rPr>
        <w:t>return to your seat. The doctor should be out shortly.”</w:t>
      </w:r>
    </w:p>
    <w:p w14:paraId="64A4777D" w14:textId="12489AA4" w:rsidR="0010709E" w:rsidRDefault="00686636" w:rsidP="001B79A5">
      <w:pPr>
        <w:spacing w:line="480" w:lineRule="auto"/>
        <w:ind w:firstLine="720"/>
        <w:rPr>
          <w:rFonts w:ascii="Calibri" w:hAnsi="Calibri" w:cs="Calibri"/>
        </w:rPr>
      </w:pPr>
      <w:r w:rsidRPr="1FD0627C">
        <w:rPr>
          <w:rFonts w:ascii="Calibri" w:hAnsi="Calibri" w:cs="Calibri"/>
        </w:rPr>
        <w:t>He nodded his head</w:t>
      </w:r>
      <w:r w:rsidR="00482E88" w:rsidRPr="1FD0627C">
        <w:rPr>
          <w:rFonts w:ascii="Calibri" w:hAnsi="Calibri" w:cs="Calibri"/>
        </w:rPr>
        <w:t>, turned around,</w:t>
      </w:r>
      <w:r w:rsidRPr="1FD0627C">
        <w:rPr>
          <w:rFonts w:ascii="Calibri" w:hAnsi="Calibri" w:cs="Calibri"/>
        </w:rPr>
        <w:t xml:space="preserve"> and headed back to his seat. </w:t>
      </w:r>
      <w:r w:rsidR="003869F4" w:rsidRPr="1FD0627C">
        <w:rPr>
          <w:rFonts w:ascii="Calibri" w:hAnsi="Calibri" w:cs="Calibri"/>
        </w:rPr>
        <w:t xml:space="preserve">He grew increasingly anxious as he waited for the doctor. </w:t>
      </w:r>
      <w:r w:rsidR="00C36FF0" w:rsidRPr="1FD0627C">
        <w:rPr>
          <w:rFonts w:ascii="Calibri" w:hAnsi="Calibri" w:cs="Calibri"/>
        </w:rPr>
        <w:t>Just as he leaned back on his chair</w:t>
      </w:r>
      <w:r w:rsidR="00F37D20">
        <w:rPr>
          <w:rFonts w:ascii="Calibri" w:hAnsi="Calibri" w:cs="Calibri"/>
        </w:rPr>
        <w:t>,</w:t>
      </w:r>
      <w:r w:rsidR="00C36FF0" w:rsidRPr="1FD0627C">
        <w:rPr>
          <w:rFonts w:ascii="Calibri" w:hAnsi="Calibri" w:cs="Calibri"/>
        </w:rPr>
        <w:t xml:space="preserve"> he heard, “Mr. Bloggs</w:t>
      </w:r>
      <w:r w:rsidR="00F37D20">
        <w:rPr>
          <w:rFonts w:ascii="Calibri" w:hAnsi="Calibri" w:cs="Calibri"/>
        </w:rPr>
        <w:t>,</w:t>
      </w:r>
      <w:r w:rsidR="00C36FF0" w:rsidRPr="1FD0627C">
        <w:rPr>
          <w:rFonts w:ascii="Calibri" w:hAnsi="Calibri" w:cs="Calibri"/>
        </w:rPr>
        <w:t xml:space="preserve"> the doctor is now ready to see you</w:t>
      </w:r>
      <w:r w:rsidR="004D31E0" w:rsidRPr="1FD0627C">
        <w:rPr>
          <w:rFonts w:ascii="Calibri" w:hAnsi="Calibri" w:cs="Calibri"/>
        </w:rPr>
        <w:t>.” He nearly jumped out of his seat</w:t>
      </w:r>
      <w:r w:rsidR="005531EA" w:rsidRPr="1FD0627C">
        <w:rPr>
          <w:rFonts w:ascii="Calibri" w:hAnsi="Calibri" w:cs="Calibri"/>
        </w:rPr>
        <w:t xml:space="preserve"> and walked nervously </w:t>
      </w:r>
      <w:r w:rsidR="00F37D20">
        <w:rPr>
          <w:rFonts w:ascii="Calibri" w:hAnsi="Calibri" w:cs="Calibri"/>
        </w:rPr>
        <w:t>toward</w:t>
      </w:r>
      <w:r w:rsidR="00F37D20" w:rsidRPr="1FD0627C">
        <w:rPr>
          <w:rFonts w:ascii="Calibri" w:hAnsi="Calibri" w:cs="Calibri"/>
        </w:rPr>
        <w:t xml:space="preserve"> </w:t>
      </w:r>
      <w:r w:rsidR="005531EA" w:rsidRPr="1FD0627C">
        <w:rPr>
          <w:rFonts w:ascii="Calibri" w:hAnsi="Calibri" w:cs="Calibri"/>
        </w:rPr>
        <w:t>the doctor</w:t>
      </w:r>
      <w:r w:rsidR="0021491F" w:rsidRPr="1FD0627C">
        <w:rPr>
          <w:rFonts w:ascii="Calibri" w:hAnsi="Calibri" w:cs="Calibri"/>
        </w:rPr>
        <w:t xml:space="preserve"> who was standing </w:t>
      </w:r>
      <w:r w:rsidR="00A433D2" w:rsidRPr="1FD0627C">
        <w:rPr>
          <w:rFonts w:ascii="Calibri" w:hAnsi="Calibri" w:cs="Calibri"/>
        </w:rPr>
        <w:t>in front of the hallway that led to the patients</w:t>
      </w:r>
      <w:r w:rsidR="00F37D20">
        <w:rPr>
          <w:rFonts w:ascii="Calibri" w:hAnsi="Calibri" w:cs="Calibri"/>
        </w:rPr>
        <w:t>’</w:t>
      </w:r>
      <w:r w:rsidR="00A433D2" w:rsidRPr="1FD0627C">
        <w:rPr>
          <w:rFonts w:ascii="Calibri" w:hAnsi="Calibri" w:cs="Calibri"/>
        </w:rPr>
        <w:t xml:space="preserve"> rooms</w:t>
      </w:r>
      <w:r w:rsidR="005531EA" w:rsidRPr="1FD0627C">
        <w:rPr>
          <w:rFonts w:ascii="Calibri" w:hAnsi="Calibri" w:cs="Calibri"/>
        </w:rPr>
        <w:t>.</w:t>
      </w:r>
      <w:r w:rsidR="00A3157D" w:rsidRPr="1FD0627C">
        <w:rPr>
          <w:rFonts w:ascii="Calibri" w:hAnsi="Calibri" w:cs="Calibri"/>
        </w:rPr>
        <w:t xml:space="preserve"> He was wearing blue scrub</w:t>
      </w:r>
      <w:r w:rsidR="00E059D7" w:rsidRPr="1FD0627C">
        <w:rPr>
          <w:rFonts w:ascii="Calibri" w:hAnsi="Calibri" w:cs="Calibri"/>
        </w:rPr>
        <w:t>s</w:t>
      </w:r>
      <w:r w:rsidR="001F6014" w:rsidRPr="1FD0627C">
        <w:rPr>
          <w:rFonts w:ascii="Calibri" w:hAnsi="Calibri" w:cs="Calibri"/>
        </w:rPr>
        <w:t xml:space="preserve"> and had a stethoscope</w:t>
      </w:r>
      <w:r w:rsidR="00172535" w:rsidRPr="1FD0627C">
        <w:rPr>
          <w:rFonts w:ascii="Calibri" w:hAnsi="Calibri" w:cs="Calibri"/>
        </w:rPr>
        <w:t xml:space="preserve"> </w:t>
      </w:r>
      <w:r w:rsidR="002874ED" w:rsidRPr="1FD0627C">
        <w:rPr>
          <w:rFonts w:ascii="Calibri" w:hAnsi="Calibri" w:cs="Calibri"/>
        </w:rPr>
        <w:t xml:space="preserve">wrapped </w:t>
      </w:r>
      <w:r w:rsidR="00172535" w:rsidRPr="1FD0627C">
        <w:rPr>
          <w:rFonts w:ascii="Calibri" w:hAnsi="Calibri" w:cs="Calibri"/>
        </w:rPr>
        <w:t>around his neck.</w:t>
      </w:r>
      <w:r w:rsidR="005531EA" w:rsidRPr="1FD0627C">
        <w:rPr>
          <w:rFonts w:ascii="Calibri" w:hAnsi="Calibri" w:cs="Calibri"/>
        </w:rPr>
        <w:t xml:space="preserve"> </w:t>
      </w:r>
    </w:p>
    <w:p w14:paraId="175E4DFE" w14:textId="31DB579A" w:rsidR="006D7FE8" w:rsidRDefault="00A928B7" w:rsidP="001B79A5">
      <w:pPr>
        <w:spacing w:line="480" w:lineRule="auto"/>
        <w:ind w:firstLine="720"/>
        <w:rPr>
          <w:rFonts w:ascii="Calibri" w:hAnsi="Calibri" w:cs="Calibri"/>
        </w:rPr>
      </w:pPr>
      <w:r>
        <w:rPr>
          <w:rFonts w:ascii="Calibri" w:hAnsi="Calibri" w:cs="Calibri"/>
        </w:rPr>
        <w:t>“Hello, Mr. Bloggs,” the seventyish</w:t>
      </w:r>
      <w:r w:rsidR="00F37D20">
        <w:rPr>
          <w:rFonts w:ascii="Calibri" w:hAnsi="Calibri" w:cs="Calibri"/>
        </w:rPr>
        <w:t>-</w:t>
      </w:r>
      <w:r w:rsidR="002F0A04">
        <w:rPr>
          <w:rFonts w:ascii="Calibri" w:hAnsi="Calibri" w:cs="Calibri"/>
        </w:rPr>
        <w:t>year-old</w:t>
      </w:r>
      <w:r w:rsidR="00F37D20">
        <w:rPr>
          <w:rFonts w:ascii="Calibri" w:hAnsi="Calibri" w:cs="Calibri"/>
        </w:rPr>
        <w:t>-</w:t>
      </w:r>
      <w:r>
        <w:rPr>
          <w:rFonts w:ascii="Calibri" w:hAnsi="Calibri" w:cs="Calibri"/>
        </w:rPr>
        <w:t>looking doctor told him.</w:t>
      </w:r>
      <w:r w:rsidR="002F0A04">
        <w:rPr>
          <w:rFonts w:ascii="Calibri" w:hAnsi="Calibri" w:cs="Calibri"/>
        </w:rPr>
        <w:t xml:space="preserve"> </w:t>
      </w:r>
      <w:r w:rsidR="00812338">
        <w:rPr>
          <w:rFonts w:ascii="Calibri" w:hAnsi="Calibri" w:cs="Calibri"/>
        </w:rPr>
        <w:t xml:space="preserve">“I am </w:t>
      </w:r>
      <w:bookmarkStart w:id="19" w:name="_Hlk107769585"/>
      <w:r w:rsidR="00812338">
        <w:rPr>
          <w:rFonts w:ascii="Calibri" w:hAnsi="Calibri" w:cs="Calibri"/>
        </w:rPr>
        <w:t xml:space="preserve">Dr. </w:t>
      </w:r>
      <w:r w:rsidR="003C44B8">
        <w:rPr>
          <w:rFonts w:ascii="Calibri" w:hAnsi="Calibri" w:cs="Calibri"/>
        </w:rPr>
        <w:t>Albert Bernard</w:t>
      </w:r>
      <w:bookmarkEnd w:id="19"/>
      <w:r w:rsidR="003C44B8">
        <w:rPr>
          <w:rFonts w:ascii="Calibri" w:hAnsi="Calibri" w:cs="Calibri"/>
        </w:rPr>
        <w:t>.</w:t>
      </w:r>
      <w:r w:rsidR="00A600AB">
        <w:rPr>
          <w:rFonts w:ascii="Calibri" w:hAnsi="Calibri" w:cs="Calibri"/>
        </w:rPr>
        <w:t xml:space="preserve"> I will </w:t>
      </w:r>
      <w:r w:rsidR="008F5A72">
        <w:rPr>
          <w:rFonts w:ascii="Calibri" w:hAnsi="Calibri" w:cs="Calibri"/>
        </w:rPr>
        <w:t>conduct</w:t>
      </w:r>
      <w:r w:rsidR="00FE000D">
        <w:rPr>
          <w:rFonts w:ascii="Calibri" w:hAnsi="Calibri" w:cs="Calibri"/>
        </w:rPr>
        <w:t xml:space="preserve"> a </w:t>
      </w:r>
      <w:r w:rsidR="009D3283">
        <w:rPr>
          <w:rFonts w:ascii="Calibri" w:hAnsi="Calibri" w:cs="Calibri"/>
        </w:rPr>
        <w:t>physical</w:t>
      </w:r>
      <w:r w:rsidR="00FE000D">
        <w:rPr>
          <w:rFonts w:ascii="Calibri" w:hAnsi="Calibri" w:cs="Calibri"/>
        </w:rPr>
        <w:t xml:space="preserve"> examination</w:t>
      </w:r>
      <w:r w:rsidR="002F6E18">
        <w:rPr>
          <w:rFonts w:ascii="Calibri" w:hAnsi="Calibri" w:cs="Calibri"/>
        </w:rPr>
        <w:t>,</w:t>
      </w:r>
      <w:r w:rsidR="00F4130F">
        <w:rPr>
          <w:rFonts w:ascii="Calibri" w:hAnsi="Calibri" w:cs="Calibri"/>
        </w:rPr>
        <w:t xml:space="preserve"> have </w:t>
      </w:r>
      <w:r w:rsidR="00455112">
        <w:rPr>
          <w:rFonts w:ascii="Calibri" w:hAnsi="Calibri" w:cs="Calibri"/>
        </w:rPr>
        <w:t>the nurse</w:t>
      </w:r>
      <w:r w:rsidR="00B93788">
        <w:rPr>
          <w:rFonts w:ascii="Calibri" w:hAnsi="Calibri" w:cs="Calibri"/>
        </w:rPr>
        <w:t xml:space="preserve"> draw some blood</w:t>
      </w:r>
      <w:r w:rsidR="00455112">
        <w:rPr>
          <w:rFonts w:ascii="Calibri" w:hAnsi="Calibri" w:cs="Calibri"/>
        </w:rPr>
        <w:t xml:space="preserve"> for testing</w:t>
      </w:r>
      <w:r w:rsidR="00B93788">
        <w:rPr>
          <w:rFonts w:ascii="Calibri" w:hAnsi="Calibri" w:cs="Calibri"/>
        </w:rPr>
        <w:t>,</w:t>
      </w:r>
      <w:r w:rsidR="002F6E18">
        <w:rPr>
          <w:rFonts w:ascii="Calibri" w:hAnsi="Calibri" w:cs="Calibri"/>
        </w:rPr>
        <w:t xml:space="preserve"> </w:t>
      </w:r>
      <w:r w:rsidR="00274BB8">
        <w:rPr>
          <w:rFonts w:ascii="Calibri" w:hAnsi="Calibri" w:cs="Calibri"/>
        </w:rPr>
        <w:t xml:space="preserve">and perform an </w:t>
      </w:r>
      <w:r w:rsidR="00F10BB8">
        <w:rPr>
          <w:rFonts w:ascii="Calibri" w:hAnsi="Calibri" w:cs="Calibri"/>
        </w:rPr>
        <w:t>X-</w:t>
      </w:r>
      <w:r w:rsidR="00F37D20">
        <w:rPr>
          <w:rFonts w:ascii="Calibri" w:hAnsi="Calibri" w:cs="Calibri"/>
        </w:rPr>
        <w:t>r</w:t>
      </w:r>
      <w:r w:rsidR="00F10BB8">
        <w:rPr>
          <w:rFonts w:ascii="Calibri" w:hAnsi="Calibri" w:cs="Calibri"/>
        </w:rPr>
        <w:t>ay</w:t>
      </w:r>
      <w:r w:rsidR="00274BB8">
        <w:rPr>
          <w:rFonts w:ascii="Calibri" w:hAnsi="Calibri" w:cs="Calibri"/>
        </w:rPr>
        <w:t xml:space="preserve"> on</w:t>
      </w:r>
      <w:r w:rsidR="00F10BB8">
        <w:rPr>
          <w:rFonts w:ascii="Calibri" w:hAnsi="Calibri" w:cs="Calibri"/>
        </w:rPr>
        <w:t xml:space="preserve"> </w:t>
      </w:r>
      <w:r w:rsidR="00274BB8">
        <w:rPr>
          <w:rFonts w:ascii="Calibri" w:hAnsi="Calibri" w:cs="Calibri"/>
        </w:rPr>
        <w:t xml:space="preserve">you </w:t>
      </w:r>
      <w:r w:rsidR="00F10BB8">
        <w:rPr>
          <w:rFonts w:ascii="Calibri" w:hAnsi="Calibri" w:cs="Calibri"/>
        </w:rPr>
        <w:t xml:space="preserve">to make sure everything is working properly and to </w:t>
      </w:r>
      <w:r w:rsidR="008F5A72">
        <w:rPr>
          <w:rFonts w:ascii="Calibri" w:hAnsi="Calibri" w:cs="Calibri"/>
        </w:rPr>
        <w:t>see if</w:t>
      </w:r>
      <w:r w:rsidR="009F16FA">
        <w:rPr>
          <w:rFonts w:ascii="Calibri" w:hAnsi="Calibri" w:cs="Calibri"/>
        </w:rPr>
        <w:t xml:space="preserve"> you have </w:t>
      </w:r>
      <w:r w:rsidR="008F5A72">
        <w:rPr>
          <w:rFonts w:ascii="Calibri" w:hAnsi="Calibri" w:cs="Calibri"/>
        </w:rPr>
        <w:t>any</w:t>
      </w:r>
      <w:r w:rsidR="00F10BB8">
        <w:rPr>
          <w:rFonts w:ascii="Calibri" w:hAnsi="Calibri" w:cs="Calibri"/>
        </w:rPr>
        <w:t xml:space="preserve"> internal injuries</w:t>
      </w:r>
      <w:r w:rsidR="00F8272B">
        <w:rPr>
          <w:rFonts w:ascii="Calibri" w:hAnsi="Calibri" w:cs="Calibri"/>
        </w:rPr>
        <w:t xml:space="preserve">. I understand you may have been </w:t>
      </w:r>
      <w:r w:rsidR="00DC19C2">
        <w:rPr>
          <w:rFonts w:ascii="Calibri" w:hAnsi="Calibri" w:cs="Calibri"/>
        </w:rPr>
        <w:t>abducted by an unknown entity</w:t>
      </w:r>
      <w:r w:rsidR="006B02D2">
        <w:rPr>
          <w:rFonts w:ascii="Calibri" w:hAnsi="Calibri" w:cs="Calibri"/>
        </w:rPr>
        <w:t xml:space="preserve"> and that you have no memory of </w:t>
      </w:r>
      <w:r w:rsidR="0015656A">
        <w:rPr>
          <w:rFonts w:ascii="Calibri" w:hAnsi="Calibri" w:cs="Calibri"/>
        </w:rPr>
        <w:t>how you came to London or who is responsible for you being here</w:t>
      </w:r>
      <w:r w:rsidR="006B02D2">
        <w:rPr>
          <w:rFonts w:ascii="Calibri" w:hAnsi="Calibri" w:cs="Calibri"/>
        </w:rPr>
        <w:t>.</w:t>
      </w:r>
      <w:r w:rsidR="0061374F">
        <w:rPr>
          <w:rFonts w:ascii="Calibri" w:hAnsi="Calibri" w:cs="Calibri"/>
        </w:rPr>
        <w:t xml:space="preserve"> We are going </w:t>
      </w:r>
      <w:r w:rsidR="00795EAD">
        <w:rPr>
          <w:rFonts w:ascii="Calibri" w:hAnsi="Calibri" w:cs="Calibri"/>
        </w:rPr>
        <w:t>to check to see if you have suffered any more memory loss</w:t>
      </w:r>
      <w:r w:rsidR="00B32605">
        <w:rPr>
          <w:rFonts w:ascii="Calibri" w:hAnsi="Calibri" w:cs="Calibri"/>
        </w:rPr>
        <w:t xml:space="preserve"> and what was the cause of it</w:t>
      </w:r>
      <w:r w:rsidR="0056414D">
        <w:rPr>
          <w:rFonts w:ascii="Calibri" w:hAnsi="Calibri" w:cs="Calibri"/>
        </w:rPr>
        <w:t>.</w:t>
      </w:r>
      <w:r w:rsidR="006B02D2">
        <w:rPr>
          <w:rFonts w:ascii="Calibri" w:hAnsi="Calibri" w:cs="Calibri"/>
        </w:rPr>
        <w:t xml:space="preserve"> </w:t>
      </w:r>
      <w:r w:rsidR="00420D96">
        <w:rPr>
          <w:rFonts w:ascii="Calibri" w:hAnsi="Calibri" w:cs="Calibri"/>
        </w:rPr>
        <w:t>Just follow me.</w:t>
      </w:r>
      <w:r w:rsidR="00DC19C2">
        <w:rPr>
          <w:rFonts w:ascii="Calibri" w:hAnsi="Calibri" w:cs="Calibri"/>
        </w:rPr>
        <w:t>”</w:t>
      </w:r>
    </w:p>
    <w:p w14:paraId="45C8CEE2" w14:textId="10F9FF44" w:rsidR="00234D30" w:rsidRDefault="00C07D51" w:rsidP="001B79A5">
      <w:pPr>
        <w:spacing w:line="480" w:lineRule="auto"/>
        <w:ind w:firstLine="720"/>
        <w:rPr>
          <w:rFonts w:ascii="Calibri" w:hAnsi="Calibri" w:cs="Calibri"/>
        </w:rPr>
      </w:pPr>
      <w:r>
        <w:rPr>
          <w:rFonts w:ascii="Calibri" w:hAnsi="Calibri" w:cs="Calibri"/>
        </w:rPr>
        <w:t>The doctor led him to a small room where he checked his blood pressure, his re</w:t>
      </w:r>
      <w:r w:rsidR="004506C8">
        <w:rPr>
          <w:rFonts w:ascii="Calibri" w:hAnsi="Calibri" w:cs="Calibri"/>
        </w:rPr>
        <w:t>flexes, his eyes, ears</w:t>
      </w:r>
      <w:r w:rsidR="00C14C47">
        <w:rPr>
          <w:rFonts w:ascii="Calibri" w:hAnsi="Calibri" w:cs="Calibri"/>
        </w:rPr>
        <w:t xml:space="preserve">, and nose. He then asked him if he was feeling any pain. </w:t>
      </w:r>
      <w:r w:rsidR="00FB0052">
        <w:rPr>
          <w:rFonts w:ascii="Calibri" w:hAnsi="Calibri" w:cs="Calibri"/>
        </w:rPr>
        <w:t>Bloggs said he only felt a slight headache</w:t>
      </w:r>
      <w:r w:rsidR="00A91983">
        <w:rPr>
          <w:rFonts w:ascii="Calibri" w:hAnsi="Calibri" w:cs="Calibri"/>
        </w:rPr>
        <w:t xml:space="preserve"> and that he couldn’t remember what had happened to him. </w:t>
      </w:r>
      <w:r w:rsidR="001A6689">
        <w:rPr>
          <w:rFonts w:ascii="Calibri" w:hAnsi="Calibri" w:cs="Calibri"/>
        </w:rPr>
        <w:t>The doctor began examining him to see if he had any sc</w:t>
      </w:r>
      <w:r w:rsidR="001D3B01">
        <w:rPr>
          <w:rFonts w:ascii="Calibri" w:hAnsi="Calibri" w:cs="Calibri"/>
        </w:rPr>
        <w:t>ratches, bumps, or bruises</w:t>
      </w:r>
      <w:r w:rsidR="00CE03BC">
        <w:rPr>
          <w:rFonts w:ascii="Calibri" w:hAnsi="Calibri" w:cs="Calibri"/>
        </w:rPr>
        <w:t xml:space="preserve"> on his body</w:t>
      </w:r>
      <w:r w:rsidR="001D3B01">
        <w:rPr>
          <w:rFonts w:ascii="Calibri" w:hAnsi="Calibri" w:cs="Calibri"/>
        </w:rPr>
        <w:t xml:space="preserve">. </w:t>
      </w:r>
      <w:r w:rsidR="00707EF5">
        <w:rPr>
          <w:rFonts w:ascii="Calibri" w:hAnsi="Calibri" w:cs="Calibri"/>
        </w:rPr>
        <w:t xml:space="preserve">Dr. Bernard told him he only noticed a few </w:t>
      </w:r>
      <w:r w:rsidR="00234D30">
        <w:rPr>
          <w:rFonts w:ascii="Calibri" w:hAnsi="Calibri" w:cs="Calibri"/>
        </w:rPr>
        <w:t>bruises.</w:t>
      </w:r>
      <w:r w:rsidR="00976EA2">
        <w:rPr>
          <w:rFonts w:ascii="Calibri" w:hAnsi="Calibri" w:cs="Calibri"/>
        </w:rPr>
        <w:t xml:space="preserve"> </w:t>
      </w:r>
      <w:r w:rsidR="00C415BD">
        <w:rPr>
          <w:rFonts w:ascii="Calibri" w:hAnsi="Calibri" w:cs="Calibri"/>
        </w:rPr>
        <w:t>The doctor</w:t>
      </w:r>
      <w:r w:rsidR="00CE03BC">
        <w:rPr>
          <w:rFonts w:ascii="Calibri" w:hAnsi="Calibri" w:cs="Calibri"/>
        </w:rPr>
        <w:t xml:space="preserve"> then</w:t>
      </w:r>
      <w:r w:rsidR="00C415BD">
        <w:rPr>
          <w:rFonts w:ascii="Calibri" w:hAnsi="Calibri" w:cs="Calibri"/>
        </w:rPr>
        <w:t xml:space="preserve"> examined his head thoroughly to make </w:t>
      </w:r>
      <w:ins w:id="20" w:author="Shapiro, Lisa" w:date="2022-07-08T18:36:00Z">
        <w:r w:rsidR="00F644A2">
          <w:rPr>
            <w:rFonts w:ascii="Calibri" w:hAnsi="Calibri" w:cs="Calibri"/>
          </w:rPr>
          <w:t>sure</w:t>
        </w:r>
      </w:ins>
      <w:del w:id="21" w:author="Shapiro, Lisa" w:date="2022-07-08T18:36:00Z">
        <w:r w:rsidR="00C415BD" w:rsidDel="00F644A2">
          <w:rPr>
            <w:rFonts w:ascii="Calibri" w:hAnsi="Calibri" w:cs="Calibri"/>
          </w:rPr>
          <w:delText xml:space="preserve">he </w:delText>
        </w:r>
        <w:r w:rsidR="00E377BE" w:rsidDel="00F644A2">
          <w:rPr>
            <w:rFonts w:ascii="Calibri" w:hAnsi="Calibri" w:cs="Calibri"/>
          </w:rPr>
          <w:delText>or</w:delText>
        </w:r>
      </w:del>
      <w:r w:rsidR="00E377BE">
        <w:rPr>
          <w:rFonts w:ascii="Calibri" w:hAnsi="Calibri" w:cs="Calibri"/>
        </w:rPr>
        <w:t xml:space="preserve"> something had</w:t>
      </w:r>
      <w:r w:rsidR="00045CF9">
        <w:rPr>
          <w:rFonts w:ascii="Calibri" w:hAnsi="Calibri" w:cs="Calibri"/>
        </w:rPr>
        <w:t>n’t</w:t>
      </w:r>
      <w:r w:rsidR="00E377BE">
        <w:rPr>
          <w:rFonts w:ascii="Calibri" w:hAnsi="Calibri" w:cs="Calibri"/>
        </w:rPr>
        <w:t xml:space="preserve"> hit it so hard that it would cause him to black out</w:t>
      </w:r>
      <w:r w:rsidR="00DA48FC">
        <w:rPr>
          <w:rFonts w:ascii="Calibri" w:hAnsi="Calibri" w:cs="Calibri"/>
        </w:rPr>
        <w:t xml:space="preserve">, go into a coma, or injure his brain. </w:t>
      </w:r>
      <w:r w:rsidR="008B699C">
        <w:rPr>
          <w:rFonts w:ascii="Calibri" w:hAnsi="Calibri" w:cs="Calibri"/>
        </w:rPr>
        <w:t>The doctor was astonished when he found no</w:t>
      </w:r>
      <w:r w:rsidR="00667783">
        <w:rPr>
          <w:rFonts w:ascii="Calibri" w:hAnsi="Calibri" w:cs="Calibri"/>
        </w:rPr>
        <w:t xml:space="preserve"> evidence of </w:t>
      </w:r>
      <w:r w:rsidR="00D4443E">
        <w:rPr>
          <w:rFonts w:ascii="Calibri" w:hAnsi="Calibri" w:cs="Calibri"/>
        </w:rPr>
        <w:t xml:space="preserve">injuries to his head. </w:t>
      </w:r>
    </w:p>
    <w:p w14:paraId="00997319" w14:textId="50970851" w:rsidR="005836FC" w:rsidRDefault="005836FC" w:rsidP="001B79A5">
      <w:pPr>
        <w:spacing w:line="480" w:lineRule="auto"/>
        <w:ind w:firstLine="720"/>
        <w:rPr>
          <w:rFonts w:ascii="Calibri" w:hAnsi="Calibri" w:cs="Calibri"/>
        </w:rPr>
      </w:pPr>
      <w:r>
        <w:rPr>
          <w:rFonts w:ascii="Calibri" w:hAnsi="Calibri" w:cs="Calibri"/>
        </w:rPr>
        <w:t>“Well</w:t>
      </w:r>
      <w:r w:rsidR="006940C2">
        <w:rPr>
          <w:rFonts w:ascii="Calibri" w:hAnsi="Calibri" w:cs="Calibri"/>
        </w:rPr>
        <w:t xml:space="preserve">, just looking on the outside of </w:t>
      </w:r>
      <w:r w:rsidR="00F15477">
        <w:rPr>
          <w:rFonts w:ascii="Calibri" w:hAnsi="Calibri" w:cs="Calibri"/>
        </w:rPr>
        <w:t xml:space="preserve">your body, it appears you have suffered minor injuries,” the doctor told him. </w:t>
      </w:r>
      <w:r w:rsidR="00086C51">
        <w:rPr>
          <w:rFonts w:ascii="Calibri" w:hAnsi="Calibri" w:cs="Calibri"/>
        </w:rPr>
        <w:t>“</w:t>
      </w:r>
      <w:r w:rsidR="00107CE3">
        <w:rPr>
          <w:rFonts w:ascii="Calibri" w:hAnsi="Calibri" w:cs="Calibri"/>
        </w:rPr>
        <w:t xml:space="preserve">Your head </w:t>
      </w:r>
      <w:r w:rsidR="002468A6">
        <w:rPr>
          <w:rFonts w:ascii="Calibri" w:hAnsi="Calibri" w:cs="Calibri"/>
        </w:rPr>
        <w:t xml:space="preserve">looks perfectly fine, so you wouldn’t have lost your memory from a severe blow to </w:t>
      </w:r>
      <w:r w:rsidR="00953117">
        <w:rPr>
          <w:rFonts w:ascii="Calibri" w:hAnsi="Calibri" w:cs="Calibri"/>
        </w:rPr>
        <w:t>your</w:t>
      </w:r>
      <w:r w:rsidR="002468A6">
        <w:rPr>
          <w:rFonts w:ascii="Calibri" w:hAnsi="Calibri" w:cs="Calibri"/>
        </w:rPr>
        <w:t xml:space="preserve"> head.</w:t>
      </w:r>
      <w:r w:rsidR="003E695B">
        <w:rPr>
          <w:rFonts w:ascii="Calibri" w:hAnsi="Calibri" w:cs="Calibri"/>
        </w:rPr>
        <w:t xml:space="preserve"> We might get some answers from the blood test or </w:t>
      </w:r>
      <w:r w:rsidR="003A289F">
        <w:rPr>
          <w:rFonts w:ascii="Calibri" w:hAnsi="Calibri" w:cs="Calibri"/>
        </w:rPr>
        <w:t>X-ray.</w:t>
      </w:r>
      <w:r w:rsidR="002468A6">
        <w:rPr>
          <w:rFonts w:ascii="Calibri" w:hAnsi="Calibri" w:cs="Calibri"/>
        </w:rPr>
        <w:t>”</w:t>
      </w:r>
    </w:p>
    <w:p w14:paraId="316A5982" w14:textId="46BC73CE" w:rsidR="00B53843" w:rsidRDefault="00234D30" w:rsidP="001B79A5">
      <w:pPr>
        <w:spacing w:line="480" w:lineRule="auto"/>
        <w:ind w:firstLine="720"/>
        <w:rPr>
          <w:rFonts w:ascii="Calibri" w:hAnsi="Calibri" w:cs="Calibri"/>
        </w:rPr>
      </w:pPr>
      <w:r w:rsidRPr="22D893E5">
        <w:rPr>
          <w:rFonts w:ascii="Calibri" w:hAnsi="Calibri" w:cs="Calibri"/>
        </w:rPr>
        <w:t>The doctor</w:t>
      </w:r>
      <w:r w:rsidR="003A289F" w:rsidRPr="22D893E5">
        <w:rPr>
          <w:rFonts w:ascii="Calibri" w:hAnsi="Calibri" w:cs="Calibri"/>
        </w:rPr>
        <w:t xml:space="preserve"> then</w:t>
      </w:r>
      <w:r w:rsidRPr="22D893E5">
        <w:rPr>
          <w:rFonts w:ascii="Calibri" w:hAnsi="Calibri" w:cs="Calibri"/>
        </w:rPr>
        <w:t xml:space="preserve"> had him wait for his nurse to take some blood from him. </w:t>
      </w:r>
      <w:r w:rsidR="00021DEF" w:rsidRPr="22D893E5">
        <w:rPr>
          <w:rFonts w:ascii="Calibri" w:hAnsi="Calibri" w:cs="Calibri"/>
        </w:rPr>
        <w:t xml:space="preserve">Bloggs was relieved </w:t>
      </w:r>
      <w:r w:rsidR="00BE7C69" w:rsidRPr="22D893E5">
        <w:rPr>
          <w:rFonts w:ascii="Calibri" w:hAnsi="Calibri" w:cs="Calibri"/>
        </w:rPr>
        <w:t>now</w:t>
      </w:r>
      <w:r w:rsidR="00021DEF" w:rsidRPr="22D893E5">
        <w:rPr>
          <w:rFonts w:ascii="Calibri" w:hAnsi="Calibri" w:cs="Calibri"/>
        </w:rPr>
        <w:t xml:space="preserve"> that the doctor </w:t>
      </w:r>
      <w:r w:rsidR="005A4269" w:rsidRPr="22D893E5">
        <w:rPr>
          <w:rFonts w:ascii="Calibri" w:hAnsi="Calibri" w:cs="Calibri"/>
        </w:rPr>
        <w:t>could not</w:t>
      </w:r>
      <w:r w:rsidR="00021DEF" w:rsidRPr="22D893E5">
        <w:rPr>
          <w:rFonts w:ascii="Calibri" w:hAnsi="Calibri" w:cs="Calibri"/>
        </w:rPr>
        <w:t xml:space="preserve"> find anything seriously wrong with him.</w:t>
      </w:r>
      <w:r w:rsidR="00FB0052" w:rsidRPr="22D893E5">
        <w:rPr>
          <w:rFonts w:ascii="Calibri" w:hAnsi="Calibri" w:cs="Calibri"/>
        </w:rPr>
        <w:t xml:space="preserve"> </w:t>
      </w:r>
      <w:r w:rsidR="00BE7C69" w:rsidRPr="22D893E5">
        <w:rPr>
          <w:rFonts w:ascii="Calibri" w:hAnsi="Calibri" w:cs="Calibri"/>
        </w:rPr>
        <w:t>He waited nervously.</w:t>
      </w:r>
      <w:r w:rsidR="005A4269" w:rsidRPr="22D893E5">
        <w:rPr>
          <w:rFonts w:ascii="Calibri" w:hAnsi="Calibri" w:cs="Calibri"/>
        </w:rPr>
        <w:t xml:space="preserve"> </w:t>
      </w:r>
      <w:r w:rsidR="000F75EA" w:rsidRPr="22D893E5">
        <w:rPr>
          <w:rFonts w:ascii="Calibri" w:hAnsi="Calibri" w:cs="Calibri"/>
        </w:rPr>
        <w:t xml:space="preserve">Bloggs saw the nurse enter the room with the </w:t>
      </w:r>
      <w:r w:rsidR="00A47222" w:rsidRPr="22D893E5">
        <w:rPr>
          <w:rFonts w:ascii="Calibri" w:hAnsi="Calibri" w:cs="Calibri"/>
        </w:rPr>
        <w:t>syringe.</w:t>
      </w:r>
      <w:r w:rsidR="00A85856" w:rsidRPr="22D893E5">
        <w:rPr>
          <w:rFonts w:ascii="Calibri" w:hAnsi="Calibri" w:cs="Calibri"/>
        </w:rPr>
        <w:t xml:space="preserve"> She </w:t>
      </w:r>
      <w:r w:rsidR="00C561E4" w:rsidRPr="22D893E5">
        <w:rPr>
          <w:rFonts w:ascii="Calibri" w:hAnsi="Calibri" w:cs="Calibri"/>
        </w:rPr>
        <w:t>placed a tight elastic band around the exposed arm.</w:t>
      </w:r>
      <w:r w:rsidR="00A40DD8" w:rsidRPr="22D893E5">
        <w:rPr>
          <w:rFonts w:ascii="Calibri" w:hAnsi="Calibri" w:cs="Calibri"/>
        </w:rPr>
        <w:t xml:space="preserve"> She looked for a visible vein</w:t>
      </w:r>
      <w:r w:rsidR="005C690F" w:rsidRPr="22D893E5">
        <w:rPr>
          <w:rFonts w:ascii="Calibri" w:hAnsi="Calibri" w:cs="Calibri"/>
        </w:rPr>
        <w:t xml:space="preserve">. She then dabbed </w:t>
      </w:r>
      <w:r w:rsidR="004E361E" w:rsidRPr="22D893E5">
        <w:rPr>
          <w:rFonts w:ascii="Calibri" w:hAnsi="Calibri" w:cs="Calibri"/>
        </w:rPr>
        <w:t>the area around the visible vein</w:t>
      </w:r>
      <w:r w:rsidR="00C34EB9" w:rsidRPr="22D893E5">
        <w:rPr>
          <w:rFonts w:ascii="Calibri" w:hAnsi="Calibri" w:cs="Calibri"/>
        </w:rPr>
        <w:t xml:space="preserve"> with an alcoholic </w:t>
      </w:r>
      <w:r w:rsidR="004E361E" w:rsidRPr="22D893E5">
        <w:rPr>
          <w:rFonts w:ascii="Calibri" w:hAnsi="Calibri" w:cs="Calibri"/>
        </w:rPr>
        <w:t xml:space="preserve">pad before inserting the needle. </w:t>
      </w:r>
      <w:r w:rsidR="00890E99" w:rsidRPr="22D893E5">
        <w:rPr>
          <w:rFonts w:ascii="Calibri" w:hAnsi="Calibri" w:cs="Calibri"/>
        </w:rPr>
        <w:t>Bloggs could see his blood going up the tube</w:t>
      </w:r>
      <w:r w:rsidR="00B53843" w:rsidRPr="22D893E5">
        <w:rPr>
          <w:rFonts w:ascii="Calibri" w:hAnsi="Calibri" w:cs="Calibri"/>
        </w:rPr>
        <w:t xml:space="preserve">. </w:t>
      </w:r>
      <w:r w:rsidR="00EC06E0" w:rsidRPr="22D893E5">
        <w:rPr>
          <w:rFonts w:ascii="Calibri" w:hAnsi="Calibri" w:cs="Calibri"/>
        </w:rPr>
        <w:t xml:space="preserve">The nurse told him to relax and that she was almost done. </w:t>
      </w:r>
    </w:p>
    <w:p w14:paraId="6CFB4432" w14:textId="2118C85C" w:rsidR="00EC06E0" w:rsidRDefault="004D62D5" w:rsidP="001B79A5">
      <w:pPr>
        <w:spacing w:line="480" w:lineRule="auto"/>
        <w:ind w:firstLine="720"/>
        <w:rPr>
          <w:rFonts w:ascii="Calibri" w:hAnsi="Calibri" w:cs="Calibri"/>
        </w:rPr>
      </w:pPr>
      <w:r>
        <w:rPr>
          <w:rFonts w:ascii="Calibri" w:hAnsi="Calibri" w:cs="Calibri"/>
        </w:rPr>
        <w:t xml:space="preserve">He took a deep breath as the nurse </w:t>
      </w:r>
      <w:r w:rsidR="008A762F">
        <w:rPr>
          <w:rFonts w:ascii="Calibri" w:hAnsi="Calibri" w:cs="Calibri"/>
        </w:rPr>
        <w:t xml:space="preserve">slid the needle out of his arm. She </w:t>
      </w:r>
      <w:r w:rsidR="00AB1033">
        <w:rPr>
          <w:rFonts w:ascii="Calibri" w:hAnsi="Calibri" w:cs="Calibri"/>
        </w:rPr>
        <w:t>placed some cotton over the punctured skin</w:t>
      </w:r>
      <w:r w:rsidR="006E1451">
        <w:rPr>
          <w:rFonts w:ascii="Calibri" w:hAnsi="Calibri" w:cs="Calibri"/>
        </w:rPr>
        <w:t xml:space="preserve"> and placed a bandage over it. </w:t>
      </w:r>
      <w:r w:rsidR="00C47BC8">
        <w:rPr>
          <w:rFonts w:ascii="Calibri" w:hAnsi="Calibri" w:cs="Calibri"/>
        </w:rPr>
        <w:t xml:space="preserve">She left the room and informed the doctor that she was done. </w:t>
      </w:r>
      <w:r w:rsidR="00993929">
        <w:rPr>
          <w:rFonts w:ascii="Calibri" w:hAnsi="Calibri" w:cs="Calibri"/>
        </w:rPr>
        <w:t xml:space="preserve">Bloggs sat quietly and started </w:t>
      </w:r>
      <w:r w:rsidR="005748DE">
        <w:rPr>
          <w:rFonts w:ascii="Calibri" w:hAnsi="Calibri" w:cs="Calibri"/>
        </w:rPr>
        <w:t xml:space="preserve">looking around at </w:t>
      </w:r>
      <w:r w:rsidR="004A746B">
        <w:rPr>
          <w:rFonts w:ascii="Calibri" w:hAnsi="Calibri" w:cs="Calibri"/>
        </w:rPr>
        <w:t xml:space="preserve">his surroundings. He noticed a </w:t>
      </w:r>
      <w:r w:rsidR="00F42711">
        <w:rPr>
          <w:rFonts w:ascii="Calibri" w:hAnsi="Calibri" w:cs="Calibri"/>
        </w:rPr>
        <w:t xml:space="preserve">poster with an illustration </w:t>
      </w:r>
      <w:r w:rsidR="0051274F">
        <w:rPr>
          <w:rFonts w:ascii="Calibri" w:hAnsi="Calibri" w:cs="Calibri"/>
        </w:rPr>
        <w:t>of the human body</w:t>
      </w:r>
      <w:r w:rsidR="00FC3029">
        <w:rPr>
          <w:rFonts w:ascii="Calibri" w:hAnsi="Calibri" w:cs="Calibri"/>
        </w:rPr>
        <w:t xml:space="preserve">. He studied </w:t>
      </w:r>
      <w:r w:rsidR="005B16D1">
        <w:rPr>
          <w:rFonts w:ascii="Calibri" w:hAnsi="Calibri" w:cs="Calibri"/>
        </w:rPr>
        <w:t>all</w:t>
      </w:r>
      <w:r w:rsidR="00FC3029">
        <w:rPr>
          <w:rFonts w:ascii="Calibri" w:hAnsi="Calibri" w:cs="Calibri"/>
        </w:rPr>
        <w:t xml:space="preserve"> the human body parts as he </w:t>
      </w:r>
      <w:r w:rsidR="005B16D1">
        <w:rPr>
          <w:rFonts w:ascii="Calibri" w:hAnsi="Calibri" w:cs="Calibri"/>
        </w:rPr>
        <w:t>nervously waited for the doctor.</w:t>
      </w:r>
      <w:r w:rsidR="00D56A01">
        <w:rPr>
          <w:rFonts w:ascii="Calibri" w:hAnsi="Calibri" w:cs="Calibri"/>
        </w:rPr>
        <w:t xml:space="preserve"> </w:t>
      </w:r>
    </w:p>
    <w:p w14:paraId="7F9255BA" w14:textId="46B37CE7" w:rsidR="00152D7C" w:rsidRDefault="00152D7C" w:rsidP="001B79A5">
      <w:pPr>
        <w:spacing w:line="480" w:lineRule="auto"/>
        <w:ind w:firstLine="720"/>
        <w:rPr>
          <w:rFonts w:ascii="Calibri" w:hAnsi="Calibri" w:cs="Calibri"/>
        </w:rPr>
      </w:pPr>
      <w:r w:rsidRPr="22D893E5">
        <w:rPr>
          <w:rFonts w:ascii="Calibri" w:hAnsi="Calibri" w:cs="Calibri"/>
        </w:rPr>
        <w:t>The doctor returned and escorted him to the X-ray room. Bloggs was instructed to remove his clothing. He was asked to stay still, take a few deep breaths, and hold his breath. Once the X-ray was done, he was led back into the patient room</w:t>
      </w:r>
      <w:r w:rsidR="001C67EF">
        <w:rPr>
          <w:rFonts w:ascii="Calibri" w:hAnsi="Calibri" w:cs="Calibri"/>
        </w:rPr>
        <w:t>,</w:t>
      </w:r>
      <w:r w:rsidRPr="22D893E5">
        <w:rPr>
          <w:rFonts w:ascii="Calibri" w:hAnsi="Calibri" w:cs="Calibri"/>
        </w:rPr>
        <w:t xml:space="preserve"> where he was examined. The technologist told him it should not take long for the results to come back in. As soon as the technologist left the room, he got up and paced the room some. He looked around aimlessly. He felt like an animal trapped in a cage. Bloggs was placed in quite a predicament. It was scary</w:t>
      </w:r>
      <w:r w:rsidR="001C67EF">
        <w:rPr>
          <w:rFonts w:ascii="Calibri" w:hAnsi="Calibri" w:cs="Calibri"/>
        </w:rPr>
        <w:t>;</w:t>
      </w:r>
      <w:r w:rsidRPr="22D893E5">
        <w:rPr>
          <w:rFonts w:ascii="Calibri" w:hAnsi="Calibri" w:cs="Calibri"/>
        </w:rPr>
        <w:t xml:space="preserve"> he had no control over the situation, and </w:t>
      </w:r>
      <w:r w:rsidR="00D83670" w:rsidRPr="22D893E5">
        <w:rPr>
          <w:rFonts w:ascii="Calibri" w:hAnsi="Calibri" w:cs="Calibri"/>
        </w:rPr>
        <w:t xml:space="preserve">he was unsure of what it would all lead to next. </w:t>
      </w:r>
    </w:p>
    <w:p w14:paraId="3ED4448E" w14:textId="6ECB864D" w:rsidR="009E35B8" w:rsidRDefault="00D77019" w:rsidP="001B79A5">
      <w:pPr>
        <w:spacing w:line="480" w:lineRule="auto"/>
        <w:ind w:firstLine="720"/>
        <w:rPr>
          <w:rFonts w:ascii="Calibri" w:hAnsi="Calibri" w:cs="Calibri"/>
        </w:rPr>
      </w:pPr>
      <w:r>
        <w:rPr>
          <w:rFonts w:ascii="Calibri" w:hAnsi="Calibri" w:cs="Calibri"/>
        </w:rPr>
        <w:t xml:space="preserve">Bloggs waited </w:t>
      </w:r>
      <w:r w:rsidR="004F451F">
        <w:rPr>
          <w:rFonts w:ascii="Calibri" w:hAnsi="Calibri" w:cs="Calibri"/>
        </w:rPr>
        <w:t>anxiously for the doctors to return</w:t>
      </w:r>
      <w:r w:rsidR="00777FC5">
        <w:rPr>
          <w:rFonts w:ascii="Calibri" w:hAnsi="Calibri" w:cs="Calibri"/>
        </w:rPr>
        <w:t xml:space="preserve">. </w:t>
      </w:r>
      <w:r w:rsidR="0090177B">
        <w:rPr>
          <w:rFonts w:ascii="Calibri" w:hAnsi="Calibri" w:cs="Calibri"/>
        </w:rPr>
        <w:t>Thirty</w:t>
      </w:r>
      <w:r w:rsidR="0001277E">
        <w:rPr>
          <w:rFonts w:ascii="Calibri" w:hAnsi="Calibri" w:cs="Calibri"/>
        </w:rPr>
        <w:t xml:space="preserve"> minutes</w:t>
      </w:r>
      <w:r w:rsidR="0090177B">
        <w:rPr>
          <w:rFonts w:ascii="Calibri" w:hAnsi="Calibri" w:cs="Calibri"/>
        </w:rPr>
        <w:t xml:space="preserve"> had gone by</w:t>
      </w:r>
      <w:r w:rsidR="001C67EF">
        <w:rPr>
          <w:rFonts w:ascii="Calibri" w:hAnsi="Calibri" w:cs="Calibri"/>
        </w:rPr>
        <w:t>,</w:t>
      </w:r>
      <w:r w:rsidR="0090177B">
        <w:rPr>
          <w:rFonts w:ascii="Calibri" w:hAnsi="Calibri" w:cs="Calibri"/>
        </w:rPr>
        <w:t xml:space="preserve"> and still</w:t>
      </w:r>
      <w:r w:rsidR="001C67EF">
        <w:rPr>
          <w:rFonts w:ascii="Calibri" w:hAnsi="Calibri" w:cs="Calibri"/>
        </w:rPr>
        <w:t>,</w:t>
      </w:r>
      <w:r w:rsidR="0090177B">
        <w:rPr>
          <w:rFonts w:ascii="Calibri" w:hAnsi="Calibri" w:cs="Calibri"/>
        </w:rPr>
        <w:t xml:space="preserve"> no one had got</w:t>
      </w:r>
      <w:r w:rsidR="001C67EF">
        <w:rPr>
          <w:rFonts w:ascii="Calibri" w:hAnsi="Calibri" w:cs="Calibri"/>
        </w:rPr>
        <w:t>ten</w:t>
      </w:r>
      <w:r w:rsidR="0090177B">
        <w:rPr>
          <w:rFonts w:ascii="Calibri" w:hAnsi="Calibri" w:cs="Calibri"/>
        </w:rPr>
        <w:t xml:space="preserve"> back </w:t>
      </w:r>
      <w:r w:rsidR="001C67EF">
        <w:rPr>
          <w:rFonts w:ascii="Calibri" w:hAnsi="Calibri" w:cs="Calibri"/>
        </w:rPr>
        <w:t xml:space="preserve">to </w:t>
      </w:r>
      <w:r w:rsidR="0090177B">
        <w:rPr>
          <w:rFonts w:ascii="Calibri" w:hAnsi="Calibri" w:cs="Calibri"/>
        </w:rPr>
        <w:t xml:space="preserve">him </w:t>
      </w:r>
      <w:r w:rsidR="009E35B8">
        <w:rPr>
          <w:rFonts w:ascii="Calibri" w:hAnsi="Calibri" w:cs="Calibri"/>
        </w:rPr>
        <w:t>on the results. Bloggs began to get worried.</w:t>
      </w:r>
      <w:r w:rsidR="00F033E1">
        <w:rPr>
          <w:rFonts w:ascii="Calibri" w:hAnsi="Calibri" w:cs="Calibri"/>
        </w:rPr>
        <w:t xml:space="preserve"> </w:t>
      </w:r>
      <w:r w:rsidR="00D76439">
        <w:rPr>
          <w:rFonts w:ascii="Calibri" w:hAnsi="Calibri" w:cs="Calibri"/>
        </w:rPr>
        <w:t xml:space="preserve">He heard voices coming from the hallway. </w:t>
      </w:r>
      <w:r w:rsidR="00CC4297">
        <w:rPr>
          <w:rFonts w:ascii="Calibri" w:hAnsi="Calibri" w:cs="Calibri"/>
        </w:rPr>
        <w:t>All sounded s</w:t>
      </w:r>
      <w:r w:rsidR="000E25D1">
        <w:rPr>
          <w:rFonts w:ascii="Calibri" w:hAnsi="Calibri" w:cs="Calibri"/>
        </w:rPr>
        <w:t xml:space="preserve">hocked. </w:t>
      </w:r>
      <w:r w:rsidR="003E0653">
        <w:rPr>
          <w:rFonts w:ascii="Calibri" w:hAnsi="Calibri" w:cs="Calibri"/>
        </w:rPr>
        <w:t xml:space="preserve">Bloggs could tell they were in the middle of a deep conversation. </w:t>
      </w:r>
      <w:r w:rsidR="00376302">
        <w:rPr>
          <w:rFonts w:ascii="Calibri" w:hAnsi="Calibri" w:cs="Calibri"/>
        </w:rPr>
        <w:t xml:space="preserve">They </w:t>
      </w:r>
      <w:r w:rsidR="00F42BF4">
        <w:rPr>
          <w:rFonts w:ascii="Calibri" w:hAnsi="Calibri" w:cs="Calibri"/>
        </w:rPr>
        <w:t xml:space="preserve">spoke quietly amongst themselves. </w:t>
      </w:r>
      <w:r w:rsidR="00166E44">
        <w:rPr>
          <w:rFonts w:ascii="Calibri" w:hAnsi="Calibri" w:cs="Calibri"/>
        </w:rPr>
        <w:t xml:space="preserve">Ten </w:t>
      </w:r>
      <w:r w:rsidR="00BD424C">
        <w:rPr>
          <w:rFonts w:ascii="Calibri" w:hAnsi="Calibri" w:cs="Calibri"/>
        </w:rPr>
        <w:t xml:space="preserve">minutes later, </w:t>
      </w:r>
      <w:r w:rsidR="0080539C">
        <w:rPr>
          <w:rFonts w:ascii="Calibri" w:hAnsi="Calibri" w:cs="Calibri"/>
        </w:rPr>
        <w:t>four doctors walked over to him</w:t>
      </w:r>
      <w:r w:rsidR="00CA4E92">
        <w:rPr>
          <w:rFonts w:ascii="Calibri" w:hAnsi="Calibri" w:cs="Calibri"/>
        </w:rPr>
        <w:t xml:space="preserve"> to discuss the X-ray results. </w:t>
      </w:r>
      <w:r w:rsidR="00B07A30">
        <w:rPr>
          <w:rFonts w:ascii="Calibri" w:hAnsi="Calibri" w:cs="Calibri"/>
        </w:rPr>
        <w:t xml:space="preserve">Bloggs became gravely concerned when </w:t>
      </w:r>
      <w:r w:rsidR="00F278FC">
        <w:rPr>
          <w:rFonts w:ascii="Calibri" w:hAnsi="Calibri" w:cs="Calibri"/>
        </w:rPr>
        <w:t xml:space="preserve">he saw the expressions on their faces. </w:t>
      </w:r>
      <w:r w:rsidR="00587249">
        <w:rPr>
          <w:rFonts w:ascii="Calibri" w:hAnsi="Calibri" w:cs="Calibri"/>
        </w:rPr>
        <w:t xml:space="preserve">The doctors looked at each other as if they were unsure of how to tell him </w:t>
      </w:r>
      <w:r w:rsidR="00AD1CE2">
        <w:rPr>
          <w:rFonts w:ascii="Calibri" w:hAnsi="Calibri" w:cs="Calibri"/>
        </w:rPr>
        <w:t xml:space="preserve">exactly what was wrong with him. </w:t>
      </w:r>
    </w:p>
    <w:p w14:paraId="1C633956" w14:textId="52B2A060" w:rsidR="007B6FF7" w:rsidRDefault="007B6FF7" w:rsidP="001B79A5">
      <w:pPr>
        <w:spacing w:line="480" w:lineRule="auto"/>
        <w:ind w:firstLine="720"/>
        <w:rPr>
          <w:rFonts w:ascii="Calibri" w:hAnsi="Calibri" w:cs="Calibri"/>
        </w:rPr>
      </w:pPr>
      <w:r>
        <w:rPr>
          <w:rFonts w:ascii="Calibri" w:hAnsi="Calibri" w:cs="Calibri"/>
        </w:rPr>
        <w:t>“Mr. Bloggs</w:t>
      </w:r>
      <w:r w:rsidR="001C67EF">
        <w:rPr>
          <w:rFonts w:ascii="Calibri" w:hAnsi="Calibri" w:cs="Calibri"/>
        </w:rPr>
        <w:t>,</w:t>
      </w:r>
      <w:r>
        <w:rPr>
          <w:rFonts w:ascii="Calibri" w:hAnsi="Calibri" w:cs="Calibri"/>
        </w:rPr>
        <w:t xml:space="preserve"> after reviewing the </w:t>
      </w:r>
      <w:r w:rsidR="00C7541A">
        <w:rPr>
          <w:rFonts w:ascii="Calibri" w:hAnsi="Calibri" w:cs="Calibri"/>
        </w:rPr>
        <w:t xml:space="preserve">X-ray photos, we discovered </w:t>
      </w:r>
      <w:r w:rsidR="001B695B">
        <w:rPr>
          <w:rFonts w:ascii="Calibri" w:hAnsi="Calibri" w:cs="Calibri"/>
        </w:rPr>
        <w:t>some unusual</w:t>
      </w:r>
      <w:r w:rsidR="00D61DE8">
        <w:rPr>
          <w:rFonts w:ascii="Calibri" w:hAnsi="Calibri" w:cs="Calibri"/>
        </w:rPr>
        <w:t xml:space="preserve"> </w:t>
      </w:r>
      <w:r w:rsidR="001B695B">
        <w:rPr>
          <w:rFonts w:ascii="Calibri" w:hAnsi="Calibri" w:cs="Calibri"/>
        </w:rPr>
        <w:t>body</w:t>
      </w:r>
      <w:r w:rsidR="00D61DE8">
        <w:rPr>
          <w:rFonts w:ascii="Calibri" w:hAnsi="Calibri" w:cs="Calibri"/>
        </w:rPr>
        <w:t xml:space="preserve"> parts in you</w:t>
      </w:r>
      <w:r w:rsidR="003C43BC">
        <w:rPr>
          <w:rFonts w:ascii="Calibri" w:hAnsi="Calibri" w:cs="Calibri"/>
        </w:rPr>
        <w:t xml:space="preserve">,” </w:t>
      </w:r>
      <w:r w:rsidR="006615E0">
        <w:rPr>
          <w:rFonts w:ascii="Calibri" w:hAnsi="Calibri" w:cs="Calibri"/>
        </w:rPr>
        <w:t>Dr. Bernard informed him.</w:t>
      </w:r>
      <w:r w:rsidR="007416F3">
        <w:rPr>
          <w:rFonts w:ascii="Calibri" w:hAnsi="Calibri" w:cs="Calibri"/>
        </w:rPr>
        <w:t xml:space="preserve"> “We also found some robotic parts as well. Mr. Bloggs</w:t>
      </w:r>
      <w:r w:rsidR="001C67EF">
        <w:rPr>
          <w:rFonts w:ascii="Calibri" w:hAnsi="Calibri" w:cs="Calibri"/>
        </w:rPr>
        <w:t>,</w:t>
      </w:r>
      <w:r w:rsidR="007416F3">
        <w:rPr>
          <w:rFonts w:ascii="Calibri" w:hAnsi="Calibri" w:cs="Calibri"/>
        </w:rPr>
        <w:t xml:space="preserve"> are you aware</w:t>
      </w:r>
      <w:r w:rsidR="00211A94">
        <w:rPr>
          <w:rFonts w:ascii="Calibri" w:hAnsi="Calibri" w:cs="Calibri"/>
        </w:rPr>
        <w:t xml:space="preserve"> of any surgical operations that had been</w:t>
      </w:r>
      <w:r w:rsidR="0008022D">
        <w:rPr>
          <w:rFonts w:ascii="Calibri" w:hAnsi="Calibri" w:cs="Calibri"/>
        </w:rPr>
        <w:t xml:space="preserve"> done</w:t>
      </w:r>
      <w:r w:rsidR="00211A94">
        <w:rPr>
          <w:rFonts w:ascii="Calibri" w:hAnsi="Calibri" w:cs="Calibri"/>
        </w:rPr>
        <w:t xml:space="preserve"> on you?”</w:t>
      </w:r>
    </w:p>
    <w:p w14:paraId="78C2BC47" w14:textId="57FEDFA0" w:rsidR="006537C9" w:rsidRDefault="006537C9" w:rsidP="001B79A5">
      <w:pPr>
        <w:spacing w:line="480" w:lineRule="auto"/>
        <w:ind w:firstLine="720"/>
        <w:rPr>
          <w:rFonts w:ascii="Calibri" w:hAnsi="Calibri" w:cs="Calibri"/>
        </w:rPr>
      </w:pPr>
      <w:r>
        <w:rPr>
          <w:rFonts w:ascii="Calibri" w:hAnsi="Calibri" w:cs="Calibri"/>
        </w:rPr>
        <w:t xml:space="preserve">“None that I am aware of,” </w:t>
      </w:r>
      <w:r w:rsidR="00E53597">
        <w:rPr>
          <w:rFonts w:ascii="Calibri" w:hAnsi="Calibri" w:cs="Calibri"/>
        </w:rPr>
        <w:t xml:space="preserve">Bloggs blurted out. “This is impossible. How could </w:t>
      </w:r>
      <w:r w:rsidR="0025135D">
        <w:rPr>
          <w:rFonts w:ascii="Calibri" w:hAnsi="Calibri" w:cs="Calibri"/>
        </w:rPr>
        <w:t>this happen?</w:t>
      </w:r>
      <w:r w:rsidR="00566870">
        <w:rPr>
          <w:rFonts w:ascii="Calibri" w:hAnsi="Calibri" w:cs="Calibri"/>
        </w:rPr>
        <w:t xml:space="preserve"> I bet you it had something to do with that scientific experiment that I took part in.</w:t>
      </w:r>
      <w:r w:rsidR="0025135D">
        <w:rPr>
          <w:rFonts w:ascii="Calibri" w:hAnsi="Calibri" w:cs="Calibri"/>
        </w:rPr>
        <w:t>”</w:t>
      </w:r>
    </w:p>
    <w:p w14:paraId="4E1460A0" w14:textId="563F3039" w:rsidR="00C11766" w:rsidRDefault="00C11766" w:rsidP="001B79A5">
      <w:pPr>
        <w:spacing w:line="480" w:lineRule="auto"/>
        <w:ind w:firstLine="720"/>
        <w:rPr>
          <w:rFonts w:ascii="Calibri" w:hAnsi="Calibri" w:cs="Calibri"/>
        </w:rPr>
      </w:pPr>
      <w:r>
        <w:rPr>
          <w:rFonts w:ascii="Calibri" w:hAnsi="Calibri" w:cs="Calibri"/>
        </w:rPr>
        <w:t xml:space="preserve">“Do you remember what kind </w:t>
      </w:r>
      <w:r w:rsidR="001C67EF">
        <w:rPr>
          <w:rFonts w:ascii="Calibri" w:hAnsi="Calibri" w:cs="Calibri"/>
        </w:rPr>
        <w:t xml:space="preserve">of </w:t>
      </w:r>
      <w:r>
        <w:rPr>
          <w:rFonts w:ascii="Calibri" w:hAnsi="Calibri" w:cs="Calibri"/>
        </w:rPr>
        <w:t>experiment it was?</w:t>
      </w:r>
      <w:r w:rsidR="002A1497">
        <w:rPr>
          <w:rFonts w:ascii="Calibri" w:hAnsi="Calibri" w:cs="Calibri"/>
        </w:rPr>
        <w:t>” the doctor asked him.</w:t>
      </w:r>
    </w:p>
    <w:p w14:paraId="6F696F07" w14:textId="10EC36C1" w:rsidR="002A1497" w:rsidRDefault="002A1497" w:rsidP="001B79A5">
      <w:pPr>
        <w:spacing w:line="480" w:lineRule="auto"/>
        <w:ind w:firstLine="720"/>
        <w:rPr>
          <w:rFonts w:ascii="Calibri" w:hAnsi="Calibri" w:cs="Calibri"/>
        </w:rPr>
      </w:pPr>
      <w:r w:rsidRPr="1FD0627C">
        <w:rPr>
          <w:rFonts w:ascii="Calibri" w:hAnsi="Calibri" w:cs="Calibri"/>
        </w:rPr>
        <w:t>“No,” Bloggs shouted. “</w:t>
      </w:r>
      <w:r w:rsidR="00467623" w:rsidRPr="1FD0627C">
        <w:rPr>
          <w:rFonts w:ascii="Calibri" w:hAnsi="Calibri" w:cs="Calibri"/>
        </w:rPr>
        <w:t xml:space="preserve">The scientists did not tell us anything about what the experiment was for. </w:t>
      </w:r>
      <w:r w:rsidR="00FF0814" w:rsidRPr="1FD0627C">
        <w:rPr>
          <w:rFonts w:ascii="Calibri" w:hAnsi="Calibri" w:cs="Calibri"/>
        </w:rPr>
        <w:t>They just told us it would not take long</w:t>
      </w:r>
      <w:r w:rsidR="00795380" w:rsidRPr="1FD0627C">
        <w:rPr>
          <w:rFonts w:ascii="Calibri" w:hAnsi="Calibri" w:cs="Calibri"/>
        </w:rPr>
        <w:t xml:space="preserve"> and that we should not be harmed in any way. They also told us that when we </w:t>
      </w:r>
      <w:r w:rsidR="001C67EF">
        <w:rPr>
          <w:rFonts w:ascii="Calibri" w:hAnsi="Calibri" w:cs="Calibri"/>
        </w:rPr>
        <w:t>woke</w:t>
      </w:r>
      <w:r w:rsidR="001C67EF" w:rsidRPr="1FD0627C">
        <w:rPr>
          <w:rFonts w:ascii="Calibri" w:hAnsi="Calibri" w:cs="Calibri"/>
        </w:rPr>
        <w:t xml:space="preserve"> </w:t>
      </w:r>
      <w:r w:rsidR="0092742E" w:rsidRPr="1FD0627C">
        <w:rPr>
          <w:rFonts w:ascii="Calibri" w:hAnsi="Calibri" w:cs="Calibri"/>
        </w:rPr>
        <w:t>up,</w:t>
      </w:r>
      <w:r w:rsidR="00795380" w:rsidRPr="1FD0627C">
        <w:rPr>
          <w:rFonts w:ascii="Calibri" w:hAnsi="Calibri" w:cs="Calibri"/>
        </w:rPr>
        <w:t xml:space="preserve"> we would not notice any changes.” </w:t>
      </w:r>
    </w:p>
    <w:p w14:paraId="7B3B605E" w14:textId="0EE3689C" w:rsidR="0025135D" w:rsidRDefault="0025135D" w:rsidP="00072610">
      <w:pPr>
        <w:spacing w:line="480" w:lineRule="auto"/>
        <w:ind w:firstLine="720"/>
        <w:rPr>
          <w:rFonts w:ascii="Calibri" w:hAnsi="Calibri" w:cs="Calibri"/>
        </w:rPr>
      </w:pPr>
      <w:r w:rsidRPr="1FD0627C">
        <w:rPr>
          <w:rFonts w:ascii="Calibri" w:hAnsi="Calibri" w:cs="Calibri"/>
        </w:rPr>
        <w:t>“I’m going to need you to</w:t>
      </w:r>
      <w:r w:rsidR="006B5679" w:rsidRPr="1FD0627C">
        <w:rPr>
          <w:rFonts w:ascii="Calibri" w:hAnsi="Calibri" w:cs="Calibri"/>
        </w:rPr>
        <w:t xml:space="preserve"> stay calm and focus</w:t>
      </w:r>
      <w:r w:rsidR="007F1F86" w:rsidRPr="1FD0627C">
        <w:rPr>
          <w:rFonts w:ascii="Calibri" w:hAnsi="Calibri" w:cs="Calibri"/>
        </w:rPr>
        <w:t xml:space="preserve"> really hard on </w:t>
      </w:r>
      <w:r w:rsidR="002E3F89" w:rsidRPr="1FD0627C">
        <w:rPr>
          <w:rFonts w:ascii="Calibri" w:hAnsi="Calibri" w:cs="Calibri"/>
        </w:rPr>
        <w:t>how this came to be</w:t>
      </w:r>
      <w:r w:rsidR="006B5679" w:rsidRPr="1FD0627C">
        <w:rPr>
          <w:rFonts w:ascii="Calibri" w:hAnsi="Calibri" w:cs="Calibri"/>
        </w:rPr>
        <w:t xml:space="preserve">,” the doctor replied. </w:t>
      </w:r>
      <w:r w:rsidR="00536B29" w:rsidRPr="1FD0627C">
        <w:rPr>
          <w:rFonts w:ascii="Calibri" w:hAnsi="Calibri" w:cs="Calibri"/>
        </w:rPr>
        <w:t xml:space="preserve">“We understand you are experiencing some form of </w:t>
      </w:r>
      <w:r w:rsidR="00736056" w:rsidRPr="1FD0627C">
        <w:rPr>
          <w:rFonts w:ascii="Calibri" w:hAnsi="Calibri" w:cs="Calibri"/>
        </w:rPr>
        <w:t>amnesia.</w:t>
      </w:r>
      <w:r w:rsidR="00132AB0" w:rsidRPr="1FD0627C">
        <w:rPr>
          <w:rFonts w:ascii="Calibri" w:hAnsi="Calibri" w:cs="Calibri"/>
        </w:rPr>
        <w:t xml:space="preserve"> Do you know the names of any of the scientists and how we can contact them?</w:t>
      </w:r>
      <w:r w:rsidR="00736056" w:rsidRPr="1FD0627C">
        <w:rPr>
          <w:rFonts w:ascii="Calibri" w:hAnsi="Calibri" w:cs="Calibri"/>
        </w:rPr>
        <w:t>”</w:t>
      </w:r>
    </w:p>
    <w:p w14:paraId="3C1FF72B" w14:textId="611A88A0" w:rsidR="00A22EC0" w:rsidRDefault="00A22EC0" w:rsidP="00072610">
      <w:pPr>
        <w:spacing w:line="480" w:lineRule="auto"/>
        <w:ind w:firstLine="720"/>
        <w:rPr>
          <w:rFonts w:ascii="Calibri" w:hAnsi="Calibri" w:cs="Calibri"/>
        </w:rPr>
      </w:pPr>
      <w:r>
        <w:rPr>
          <w:rFonts w:ascii="Calibri" w:hAnsi="Calibri" w:cs="Calibri"/>
        </w:rPr>
        <w:t>“Unfortunately, I do not,” Bloggs answered while feeling frustrated.</w:t>
      </w:r>
      <w:r w:rsidR="00BC1631">
        <w:rPr>
          <w:rFonts w:ascii="Calibri" w:hAnsi="Calibri" w:cs="Calibri"/>
        </w:rPr>
        <w:t xml:space="preserve"> </w:t>
      </w:r>
      <w:r w:rsidR="006C0AAB">
        <w:rPr>
          <w:rFonts w:ascii="Calibri" w:hAnsi="Calibri" w:cs="Calibri"/>
        </w:rPr>
        <w:t>“</w:t>
      </w:r>
      <w:r w:rsidR="001352B1">
        <w:rPr>
          <w:rFonts w:ascii="Calibri" w:hAnsi="Calibri" w:cs="Calibri"/>
        </w:rPr>
        <w:t>There were two individuals at a table where they handed each of us forms to fill</w:t>
      </w:r>
      <w:r w:rsidR="00E52CCB">
        <w:rPr>
          <w:rFonts w:ascii="Calibri" w:hAnsi="Calibri" w:cs="Calibri"/>
        </w:rPr>
        <w:t xml:space="preserve"> out. They told us the information that we </w:t>
      </w:r>
      <w:r w:rsidR="001C67EF">
        <w:rPr>
          <w:rFonts w:ascii="Calibri" w:hAnsi="Calibri" w:cs="Calibri"/>
        </w:rPr>
        <w:t xml:space="preserve">gave </w:t>
      </w:r>
      <w:r w:rsidR="00E52CCB">
        <w:rPr>
          <w:rFonts w:ascii="Calibri" w:hAnsi="Calibri" w:cs="Calibri"/>
        </w:rPr>
        <w:t xml:space="preserve">them </w:t>
      </w:r>
      <w:r w:rsidR="001C67EF">
        <w:rPr>
          <w:rFonts w:ascii="Calibri" w:hAnsi="Calibri" w:cs="Calibri"/>
        </w:rPr>
        <w:t xml:space="preserve">would </w:t>
      </w:r>
      <w:r w:rsidR="00E52CCB">
        <w:rPr>
          <w:rFonts w:ascii="Calibri" w:hAnsi="Calibri" w:cs="Calibri"/>
        </w:rPr>
        <w:t>be strictly confidential</w:t>
      </w:r>
      <w:r w:rsidR="002D0E92">
        <w:rPr>
          <w:rFonts w:ascii="Calibri" w:hAnsi="Calibri" w:cs="Calibri"/>
        </w:rPr>
        <w:t xml:space="preserve">. They never introduced themselves </w:t>
      </w:r>
      <w:r w:rsidR="000A7F25">
        <w:rPr>
          <w:rFonts w:ascii="Calibri" w:hAnsi="Calibri" w:cs="Calibri"/>
        </w:rPr>
        <w:t xml:space="preserve">or what kind of experiment they were </w:t>
      </w:r>
      <w:r w:rsidR="0001675D">
        <w:rPr>
          <w:rFonts w:ascii="Calibri" w:hAnsi="Calibri" w:cs="Calibri"/>
        </w:rPr>
        <w:t xml:space="preserve">conducting. </w:t>
      </w:r>
      <w:r w:rsidR="00772466">
        <w:rPr>
          <w:rFonts w:ascii="Calibri" w:hAnsi="Calibri" w:cs="Calibri"/>
        </w:rPr>
        <w:t xml:space="preserve">I </w:t>
      </w:r>
      <w:r w:rsidR="006C2415">
        <w:rPr>
          <w:rFonts w:ascii="Calibri" w:hAnsi="Calibri" w:cs="Calibri"/>
        </w:rPr>
        <w:t>remember t</w:t>
      </w:r>
      <w:r w:rsidR="002D35B4">
        <w:rPr>
          <w:rFonts w:ascii="Calibri" w:hAnsi="Calibri" w:cs="Calibri"/>
        </w:rPr>
        <w:t xml:space="preserve">hey had me put on a mask and that I would inhale </w:t>
      </w:r>
      <w:r w:rsidR="009B4504">
        <w:rPr>
          <w:rFonts w:ascii="Calibri" w:hAnsi="Calibri" w:cs="Calibri"/>
        </w:rPr>
        <w:t>a drug</w:t>
      </w:r>
      <w:r w:rsidR="008E50A1">
        <w:rPr>
          <w:rFonts w:ascii="Calibri" w:hAnsi="Calibri" w:cs="Calibri"/>
        </w:rPr>
        <w:t xml:space="preserve"> that would put me to sleep. </w:t>
      </w:r>
      <w:r w:rsidR="00D0294C">
        <w:rPr>
          <w:rFonts w:ascii="Calibri" w:hAnsi="Calibri" w:cs="Calibri"/>
        </w:rPr>
        <w:t>After that, I can’t tell you anything else about what they did to me.”</w:t>
      </w:r>
    </w:p>
    <w:p w14:paraId="29306BC9" w14:textId="3D4C0B71" w:rsidR="00F872F9" w:rsidRDefault="00F872F9" w:rsidP="00072610">
      <w:pPr>
        <w:spacing w:line="480" w:lineRule="auto"/>
        <w:ind w:firstLine="720"/>
        <w:rPr>
          <w:rFonts w:ascii="Calibri" w:hAnsi="Calibri" w:cs="Calibri"/>
        </w:rPr>
      </w:pPr>
      <w:r>
        <w:rPr>
          <w:rFonts w:ascii="Calibri" w:hAnsi="Calibri" w:cs="Calibri"/>
        </w:rPr>
        <w:t>“</w:t>
      </w:r>
      <w:r w:rsidR="006860E6">
        <w:rPr>
          <w:rFonts w:ascii="Calibri" w:hAnsi="Calibri" w:cs="Calibri"/>
        </w:rPr>
        <w:t>Do you remember the events that occurred after you woke up</w:t>
      </w:r>
      <w:r>
        <w:rPr>
          <w:rFonts w:ascii="Calibri" w:hAnsi="Calibri" w:cs="Calibri"/>
        </w:rPr>
        <w:t>?</w:t>
      </w:r>
      <w:r w:rsidR="001C67EF">
        <w:rPr>
          <w:rFonts w:ascii="Calibri" w:hAnsi="Calibri" w:cs="Calibri"/>
        </w:rPr>
        <w:t>”</w:t>
      </w:r>
      <w:r>
        <w:rPr>
          <w:rFonts w:ascii="Calibri" w:hAnsi="Calibri" w:cs="Calibri"/>
        </w:rPr>
        <w:t xml:space="preserve"> the doctor then asked.</w:t>
      </w:r>
    </w:p>
    <w:p w14:paraId="49BEF53B" w14:textId="77777777" w:rsidR="00B75020" w:rsidRDefault="00221BCA" w:rsidP="001B79A5">
      <w:pPr>
        <w:spacing w:line="480" w:lineRule="auto"/>
        <w:ind w:firstLine="720"/>
        <w:rPr>
          <w:rFonts w:ascii="Calibri" w:hAnsi="Calibri" w:cs="Calibri"/>
        </w:rPr>
      </w:pPr>
      <w:r>
        <w:rPr>
          <w:rFonts w:ascii="Calibri" w:hAnsi="Calibri" w:cs="Calibri"/>
        </w:rPr>
        <w:t>B</w:t>
      </w:r>
      <w:r w:rsidR="00300EFB">
        <w:rPr>
          <w:rFonts w:ascii="Calibri" w:hAnsi="Calibri" w:cs="Calibri"/>
        </w:rPr>
        <w:t xml:space="preserve">loggs sat still and </w:t>
      </w:r>
      <w:r>
        <w:rPr>
          <w:rFonts w:ascii="Calibri" w:hAnsi="Calibri" w:cs="Calibri"/>
        </w:rPr>
        <w:t xml:space="preserve">focused with </w:t>
      </w:r>
      <w:r w:rsidR="007073C1">
        <w:rPr>
          <w:rFonts w:ascii="Calibri" w:hAnsi="Calibri" w:cs="Calibri"/>
        </w:rPr>
        <w:t>all</w:t>
      </w:r>
      <w:r>
        <w:rPr>
          <w:rFonts w:ascii="Calibri" w:hAnsi="Calibri" w:cs="Calibri"/>
        </w:rPr>
        <w:t xml:space="preserve"> his might.</w:t>
      </w:r>
      <w:r w:rsidR="007073C1">
        <w:rPr>
          <w:rFonts w:ascii="Calibri" w:hAnsi="Calibri" w:cs="Calibri"/>
        </w:rPr>
        <w:t xml:space="preserve"> He thought about things that had occurred more recently that </w:t>
      </w:r>
      <w:r w:rsidR="00444A65">
        <w:rPr>
          <w:rFonts w:ascii="Calibri" w:hAnsi="Calibri" w:cs="Calibri"/>
        </w:rPr>
        <w:t xml:space="preserve">would have led up to the recent development. </w:t>
      </w:r>
      <w:r w:rsidR="00295D18">
        <w:rPr>
          <w:rFonts w:ascii="Calibri" w:hAnsi="Calibri" w:cs="Calibri"/>
        </w:rPr>
        <w:t xml:space="preserve">He remembered finding himself </w:t>
      </w:r>
      <w:r w:rsidR="00643C97">
        <w:rPr>
          <w:rFonts w:ascii="Calibri" w:hAnsi="Calibri" w:cs="Calibri"/>
        </w:rPr>
        <w:t xml:space="preserve">in his bed at home with no recollection of how he got there. </w:t>
      </w:r>
      <w:r w:rsidR="007A53DF">
        <w:rPr>
          <w:rFonts w:ascii="Calibri" w:hAnsi="Calibri" w:cs="Calibri"/>
        </w:rPr>
        <w:t xml:space="preserve">Bloggs </w:t>
      </w:r>
      <w:r w:rsidR="002305E3">
        <w:rPr>
          <w:rFonts w:ascii="Calibri" w:hAnsi="Calibri" w:cs="Calibri"/>
        </w:rPr>
        <w:t xml:space="preserve">didn’t feel quite himself that day when he had </w:t>
      </w:r>
      <w:r w:rsidR="009E552A">
        <w:rPr>
          <w:rFonts w:ascii="Calibri" w:hAnsi="Calibri" w:cs="Calibri"/>
        </w:rPr>
        <w:t>woken</w:t>
      </w:r>
      <w:r w:rsidR="002305E3">
        <w:rPr>
          <w:rFonts w:ascii="Calibri" w:hAnsi="Calibri" w:cs="Calibri"/>
        </w:rPr>
        <w:t xml:space="preserve"> up</w:t>
      </w:r>
      <w:r w:rsidR="007A53DF">
        <w:rPr>
          <w:rFonts w:ascii="Calibri" w:hAnsi="Calibri" w:cs="Calibri"/>
        </w:rPr>
        <w:t>.</w:t>
      </w:r>
      <w:r w:rsidR="009E552A">
        <w:rPr>
          <w:rFonts w:ascii="Calibri" w:hAnsi="Calibri" w:cs="Calibri"/>
        </w:rPr>
        <w:t xml:space="preserve"> He recalled</w:t>
      </w:r>
      <w:r w:rsidR="007A53DF">
        <w:rPr>
          <w:rFonts w:ascii="Calibri" w:hAnsi="Calibri" w:cs="Calibri"/>
        </w:rPr>
        <w:t xml:space="preserve"> </w:t>
      </w:r>
      <w:r w:rsidR="009E552A">
        <w:rPr>
          <w:rFonts w:ascii="Calibri" w:hAnsi="Calibri" w:cs="Calibri"/>
        </w:rPr>
        <w:t xml:space="preserve">having headaches </w:t>
      </w:r>
      <w:r w:rsidR="009978A3">
        <w:rPr>
          <w:rFonts w:ascii="Calibri" w:hAnsi="Calibri" w:cs="Calibri"/>
        </w:rPr>
        <w:t xml:space="preserve">and finding a few stitches on his lower abdomen. </w:t>
      </w:r>
      <w:r w:rsidR="006F6482">
        <w:rPr>
          <w:rFonts w:ascii="Calibri" w:hAnsi="Calibri" w:cs="Calibri"/>
        </w:rPr>
        <w:t xml:space="preserve">When he </w:t>
      </w:r>
      <w:r w:rsidR="00973FCB">
        <w:rPr>
          <w:rFonts w:ascii="Calibri" w:hAnsi="Calibri" w:cs="Calibri"/>
        </w:rPr>
        <w:t>rose</w:t>
      </w:r>
      <w:r w:rsidR="006F6482">
        <w:rPr>
          <w:rFonts w:ascii="Calibri" w:hAnsi="Calibri" w:cs="Calibri"/>
        </w:rPr>
        <w:t xml:space="preserve"> from the bed, he felt </w:t>
      </w:r>
      <w:r w:rsidR="00973FCB">
        <w:rPr>
          <w:rFonts w:ascii="Calibri" w:hAnsi="Calibri" w:cs="Calibri"/>
        </w:rPr>
        <w:t xml:space="preserve">pain in several spots throughout his body. </w:t>
      </w:r>
      <w:r w:rsidR="007946DD">
        <w:rPr>
          <w:rFonts w:ascii="Calibri" w:hAnsi="Calibri" w:cs="Calibri"/>
        </w:rPr>
        <w:t>Bloggs then</w:t>
      </w:r>
      <w:r w:rsidR="0046570A">
        <w:rPr>
          <w:rFonts w:ascii="Calibri" w:hAnsi="Calibri" w:cs="Calibri"/>
        </w:rPr>
        <w:t xml:space="preserve"> </w:t>
      </w:r>
      <w:r w:rsidR="00D71F46">
        <w:rPr>
          <w:rFonts w:ascii="Calibri" w:hAnsi="Calibri" w:cs="Calibri"/>
        </w:rPr>
        <w:t xml:space="preserve">remembered seeing his car keys and wallet on the nightstand. </w:t>
      </w:r>
      <w:r w:rsidR="007946DD">
        <w:rPr>
          <w:rFonts w:ascii="Calibri" w:hAnsi="Calibri" w:cs="Calibri"/>
        </w:rPr>
        <w:t xml:space="preserve">He had </w:t>
      </w:r>
      <w:r w:rsidR="00133794">
        <w:rPr>
          <w:rFonts w:ascii="Calibri" w:hAnsi="Calibri" w:cs="Calibri"/>
        </w:rPr>
        <w:t>opened</w:t>
      </w:r>
      <w:r w:rsidR="007946DD">
        <w:rPr>
          <w:rFonts w:ascii="Calibri" w:hAnsi="Calibri" w:cs="Calibri"/>
        </w:rPr>
        <w:t xml:space="preserve"> the wallet and found some additional money in it</w:t>
      </w:r>
      <w:r w:rsidR="00133794">
        <w:rPr>
          <w:rFonts w:ascii="Calibri" w:hAnsi="Calibri" w:cs="Calibri"/>
        </w:rPr>
        <w:t xml:space="preserve"> and that it matched up with the amount of money that the scientists had promised to pay him for his participation in the experiment. </w:t>
      </w:r>
      <w:r w:rsidR="00D027B1">
        <w:rPr>
          <w:rFonts w:ascii="Calibri" w:hAnsi="Calibri" w:cs="Calibri"/>
        </w:rPr>
        <w:t xml:space="preserve">At the time, Bloggs didn’t think much of it. </w:t>
      </w:r>
      <w:r w:rsidR="00D71F46">
        <w:rPr>
          <w:rFonts w:ascii="Calibri" w:hAnsi="Calibri" w:cs="Calibri"/>
        </w:rPr>
        <w:t xml:space="preserve">He figured he had gotten drunk </w:t>
      </w:r>
      <w:r w:rsidR="00545FC8">
        <w:rPr>
          <w:rFonts w:ascii="Calibri" w:hAnsi="Calibri" w:cs="Calibri"/>
        </w:rPr>
        <w:t xml:space="preserve">and passed out on his bed. </w:t>
      </w:r>
      <w:r w:rsidR="00C859AA">
        <w:rPr>
          <w:rFonts w:ascii="Calibri" w:hAnsi="Calibri" w:cs="Calibri"/>
        </w:rPr>
        <w:t>He told the doctor all of this. The doctor listened carefully and shook hi</w:t>
      </w:r>
      <w:r w:rsidR="00E30855">
        <w:rPr>
          <w:rFonts w:ascii="Calibri" w:hAnsi="Calibri" w:cs="Calibri"/>
        </w:rPr>
        <w:t xml:space="preserve">s head to show interest in what Bloggs was saying. </w:t>
      </w:r>
    </w:p>
    <w:p w14:paraId="67A7EE40" w14:textId="77777777" w:rsidR="0014552D" w:rsidRDefault="00B75020" w:rsidP="001B79A5">
      <w:pPr>
        <w:spacing w:line="480" w:lineRule="auto"/>
        <w:ind w:firstLine="720"/>
        <w:rPr>
          <w:rFonts w:ascii="Calibri" w:hAnsi="Calibri" w:cs="Calibri"/>
        </w:rPr>
      </w:pPr>
      <w:r>
        <w:rPr>
          <w:rFonts w:ascii="Calibri" w:hAnsi="Calibri" w:cs="Calibri"/>
        </w:rPr>
        <w:t xml:space="preserve">“Interesting,” </w:t>
      </w:r>
      <w:r w:rsidR="000837F3">
        <w:rPr>
          <w:rFonts w:ascii="Calibri" w:hAnsi="Calibri" w:cs="Calibri"/>
        </w:rPr>
        <w:t>the doctor said. “And you never thought about having it checked out by a doctor</w:t>
      </w:r>
      <w:r w:rsidR="0014552D">
        <w:rPr>
          <w:rFonts w:ascii="Calibri" w:hAnsi="Calibri" w:cs="Calibri"/>
        </w:rPr>
        <w:t>?”</w:t>
      </w:r>
    </w:p>
    <w:p w14:paraId="7AEE9309" w14:textId="77777777" w:rsidR="00743B94" w:rsidRDefault="0014552D" w:rsidP="001B79A5">
      <w:pPr>
        <w:spacing w:line="480" w:lineRule="auto"/>
        <w:ind w:firstLine="720"/>
        <w:rPr>
          <w:rFonts w:ascii="Calibri" w:hAnsi="Calibri" w:cs="Calibri"/>
        </w:rPr>
      </w:pPr>
      <w:r>
        <w:rPr>
          <w:rFonts w:ascii="Calibri" w:hAnsi="Calibri" w:cs="Calibri"/>
        </w:rPr>
        <w:t>“No,” Bloggs answered. “I just didn’t think it was a big deal.</w:t>
      </w:r>
      <w:r w:rsidR="00DD6E5C">
        <w:rPr>
          <w:rFonts w:ascii="Calibri" w:hAnsi="Calibri" w:cs="Calibri"/>
        </w:rPr>
        <w:t xml:space="preserve"> Of course, now I realize that it was a big mistake and that I will no longer participate in </w:t>
      </w:r>
      <w:r w:rsidR="00F0407A">
        <w:rPr>
          <w:rFonts w:ascii="Calibri" w:hAnsi="Calibri" w:cs="Calibri"/>
        </w:rPr>
        <w:t>questionable experiments, even for money.”</w:t>
      </w:r>
    </w:p>
    <w:p w14:paraId="41621FB8" w14:textId="6A8BC682" w:rsidR="00545FC8" w:rsidRDefault="00743B94" w:rsidP="001B79A5">
      <w:pPr>
        <w:spacing w:line="480" w:lineRule="auto"/>
        <w:ind w:firstLine="720"/>
        <w:rPr>
          <w:rFonts w:ascii="Calibri" w:hAnsi="Calibri" w:cs="Calibri"/>
        </w:rPr>
      </w:pPr>
      <w:r>
        <w:rPr>
          <w:rFonts w:ascii="Calibri" w:hAnsi="Calibri" w:cs="Calibri"/>
        </w:rPr>
        <w:t>“Do you remember any other odd occurrences?” the doctor asked him</w:t>
      </w:r>
      <w:r w:rsidR="00927AE1">
        <w:rPr>
          <w:rFonts w:ascii="Calibri" w:hAnsi="Calibri" w:cs="Calibri"/>
        </w:rPr>
        <w:t>.</w:t>
      </w:r>
      <w:r w:rsidR="00C859AA">
        <w:rPr>
          <w:rFonts w:ascii="Calibri" w:hAnsi="Calibri" w:cs="Calibri"/>
        </w:rPr>
        <w:t xml:space="preserve"> </w:t>
      </w:r>
    </w:p>
    <w:p w14:paraId="5DDF6A2F" w14:textId="0DC00292" w:rsidR="0048362C" w:rsidRDefault="007E66C4" w:rsidP="001B79A5">
      <w:pPr>
        <w:spacing w:line="480" w:lineRule="auto"/>
        <w:ind w:firstLine="720"/>
        <w:rPr>
          <w:rFonts w:ascii="Calibri" w:hAnsi="Calibri" w:cs="Calibri"/>
        </w:rPr>
      </w:pPr>
      <w:r>
        <w:rPr>
          <w:rFonts w:ascii="Calibri" w:hAnsi="Calibri" w:cs="Calibri"/>
        </w:rPr>
        <w:t xml:space="preserve">Bloggs </w:t>
      </w:r>
      <w:r w:rsidR="00F76E7C">
        <w:rPr>
          <w:rFonts w:ascii="Calibri" w:hAnsi="Calibri" w:cs="Calibri"/>
        </w:rPr>
        <w:t>then told him about</w:t>
      </w:r>
      <w:r>
        <w:rPr>
          <w:rFonts w:ascii="Calibri" w:hAnsi="Calibri" w:cs="Calibri"/>
        </w:rPr>
        <w:t xml:space="preserve"> blacking out </w:t>
      </w:r>
      <w:r w:rsidR="0038477B">
        <w:rPr>
          <w:rFonts w:ascii="Calibri" w:hAnsi="Calibri" w:cs="Calibri"/>
        </w:rPr>
        <w:t>a few times</w:t>
      </w:r>
      <w:r>
        <w:rPr>
          <w:rFonts w:ascii="Calibri" w:hAnsi="Calibri" w:cs="Calibri"/>
        </w:rPr>
        <w:t xml:space="preserve"> since then and finding himself </w:t>
      </w:r>
      <w:r w:rsidR="005C042F">
        <w:rPr>
          <w:rFonts w:ascii="Calibri" w:hAnsi="Calibri" w:cs="Calibri"/>
        </w:rPr>
        <w:t>at home with unexplained bruises</w:t>
      </w:r>
      <w:r w:rsidR="00DB536D">
        <w:rPr>
          <w:rFonts w:ascii="Calibri" w:hAnsi="Calibri" w:cs="Calibri"/>
        </w:rPr>
        <w:t xml:space="preserve"> and </w:t>
      </w:r>
      <w:r w:rsidR="005C042F">
        <w:rPr>
          <w:rFonts w:ascii="Calibri" w:hAnsi="Calibri" w:cs="Calibri"/>
        </w:rPr>
        <w:t>blood stains</w:t>
      </w:r>
      <w:r w:rsidR="00DB536D">
        <w:rPr>
          <w:rFonts w:ascii="Calibri" w:hAnsi="Calibri" w:cs="Calibri"/>
        </w:rPr>
        <w:t xml:space="preserve"> </w:t>
      </w:r>
      <w:r w:rsidR="001C67EF">
        <w:rPr>
          <w:rFonts w:ascii="Calibri" w:hAnsi="Calibri" w:cs="Calibri"/>
        </w:rPr>
        <w:t xml:space="preserve">and </w:t>
      </w:r>
      <w:r w:rsidR="004F7BE7">
        <w:rPr>
          <w:rFonts w:ascii="Calibri" w:hAnsi="Calibri" w:cs="Calibri"/>
        </w:rPr>
        <w:t>dirty</w:t>
      </w:r>
      <w:r w:rsidR="005C042F">
        <w:rPr>
          <w:rFonts w:ascii="Calibri" w:hAnsi="Calibri" w:cs="Calibri"/>
        </w:rPr>
        <w:t xml:space="preserve"> and </w:t>
      </w:r>
      <w:r w:rsidR="004F7BE7">
        <w:rPr>
          <w:rFonts w:ascii="Calibri" w:hAnsi="Calibri" w:cs="Calibri"/>
        </w:rPr>
        <w:t xml:space="preserve">tattered clothing. </w:t>
      </w:r>
      <w:r w:rsidR="0048362C">
        <w:rPr>
          <w:rFonts w:ascii="Calibri" w:hAnsi="Calibri" w:cs="Calibri"/>
        </w:rPr>
        <w:t xml:space="preserve">It was something you only </w:t>
      </w:r>
      <w:r w:rsidR="001C67EF">
        <w:rPr>
          <w:rFonts w:ascii="Calibri" w:hAnsi="Calibri" w:cs="Calibri"/>
        </w:rPr>
        <w:t xml:space="preserve">saw </w:t>
      </w:r>
      <w:r w:rsidR="0048362C">
        <w:rPr>
          <w:rFonts w:ascii="Calibri" w:hAnsi="Calibri" w:cs="Calibri"/>
        </w:rPr>
        <w:t xml:space="preserve">in werewolf movies. </w:t>
      </w:r>
    </w:p>
    <w:p w14:paraId="61B1CC77" w14:textId="1A2F4D9E" w:rsidR="002B2AD9" w:rsidRDefault="002B2AD9" w:rsidP="001B79A5">
      <w:pPr>
        <w:spacing w:line="480" w:lineRule="auto"/>
        <w:ind w:firstLine="720"/>
        <w:rPr>
          <w:rFonts w:ascii="Calibri" w:hAnsi="Calibri" w:cs="Calibri"/>
        </w:rPr>
      </w:pPr>
      <w:r>
        <w:rPr>
          <w:rFonts w:ascii="Calibri" w:hAnsi="Calibri" w:cs="Calibri"/>
        </w:rPr>
        <w:t>“Maybe</w:t>
      </w:r>
      <w:r w:rsidR="00331B19">
        <w:rPr>
          <w:rFonts w:ascii="Calibri" w:hAnsi="Calibri" w:cs="Calibri"/>
        </w:rPr>
        <w:t xml:space="preserve"> I am a werewolf or something,” </w:t>
      </w:r>
      <w:r w:rsidR="00E00B70">
        <w:rPr>
          <w:rFonts w:ascii="Calibri" w:hAnsi="Calibri" w:cs="Calibri"/>
        </w:rPr>
        <w:t>he told the doctor half-jokingly.</w:t>
      </w:r>
    </w:p>
    <w:p w14:paraId="7BFA0F7A" w14:textId="75F793AB" w:rsidR="00810265" w:rsidRDefault="00E00B70" w:rsidP="001B79A5">
      <w:pPr>
        <w:spacing w:line="480" w:lineRule="auto"/>
        <w:ind w:firstLine="720"/>
        <w:rPr>
          <w:rFonts w:ascii="Calibri" w:hAnsi="Calibri" w:cs="Calibri"/>
        </w:rPr>
      </w:pPr>
      <w:r w:rsidRPr="1FD0627C">
        <w:rPr>
          <w:rFonts w:ascii="Calibri" w:hAnsi="Calibri" w:cs="Calibri"/>
        </w:rPr>
        <w:t xml:space="preserve">Bloggs </w:t>
      </w:r>
      <w:r w:rsidR="006A36FE" w:rsidRPr="1FD0627C">
        <w:rPr>
          <w:rFonts w:ascii="Calibri" w:hAnsi="Calibri" w:cs="Calibri"/>
        </w:rPr>
        <w:t>couldn’t put the idea behind him</w:t>
      </w:r>
      <w:r w:rsidR="001C67EF">
        <w:rPr>
          <w:rFonts w:ascii="Calibri" w:hAnsi="Calibri" w:cs="Calibri"/>
        </w:rPr>
        <w:t>,</w:t>
      </w:r>
      <w:r w:rsidR="006A36FE" w:rsidRPr="1FD0627C">
        <w:rPr>
          <w:rFonts w:ascii="Calibri" w:hAnsi="Calibri" w:cs="Calibri"/>
        </w:rPr>
        <w:t xml:space="preserve"> though. What if he was metamorphizing into </w:t>
      </w:r>
      <w:r w:rsidR="00D27112" w:rsidRPr="1FD0627C">
        <w:rPr>
          <w:rFonts w:ascii="Calibri" w:hAnsi="Calibri" w:cs="Calibri"/>
        </w:rPr>
        <w:t xml:space="preserve">a creature at </w:t>
      </w:r>
      <w:r w:rsidR="001C67EF">
        <w:rPr>
          <w:rFonts w:ascii="Calibri" w:hAnsi="Calibri" w:cs="Calibri"/>
        </w:rPr>
        <w:t xml:space="preserve">the </w:t>
      </w:r>
      <w:r w:rsidR="00D27112" w:rsidRPr="1FD0627C">
        <w:rPr>
          <w:rFonts w:ascii="Calibri" w:hAnsi="Calibri" w:cs="Calibri"/>
        </w:rPr>
        <w:t xml:space="preserve">time and turning back into a human? That could explain </w:t>
      </w:r>
      <w:r w:rsidR="00DA319A" w:rsidRPr="1FD0627C">
        <w:rPr>
          <w:rFonts w:ascii="Calibri" w:hAnsi="Calibri" w:cs="Calibri"/>
        </w:rPr>
        <w:t xml:space="preserve">things. </w:t>
      </w:r>
      <w:r w:rsidR="00B84E55" w:rsidRPr="1FD0627C">
        <w:rPr>
          <w:rFonts w:ascii="Calibri" w:hAnsi="Calibri" w:cs="Calibri"/>
        </w:rPr>
        <w:t xml:space="preserve">He began to wonder if someone was controlling him. </w:t>
      </w:r>
      <w:r w:rsidR="00B915C5" w:rsidRPr="1FD0627C">
        <w:rPr>
          <w:rFonts w:ascii="Calibri" w:hAnsi="Calibri" w:cs="Calibri"/>
        </w:rPr>
        <w:t>The surgeons did find some robotic parts in his body.</w:t>
      </w:r>
    </w:p>
    <w:p w14:paraId="2C611C37" w14:textId="0CBA45DE" w:rsidR="00840CA3" w:rsidRDefault="00840CA3" w:rsidP="001B79A5">
      <w:pPr>
        <w:spacing w:line="480" w:lineRule="auto"/>
        <w:ind w:firstLine="720"/>
        <w:rPr>
          <w:rFonts w:ascii="Calibri" w:hAnsi="Calibri" w:cs="Calibri"/>
        </w:rPr>
      </w:pPr>
      <w:r w:rsidRPr="1FD0627C">
        <w:rPr>
          <w:rFonts w:ascii="Calibri" w:hAnsi="Calibri" w:cs="Calibri"/>
        </w:rPr>
        <w:t xml:space="preserve">“Doctor, do you think the scientists are behind all of this?” Bloggs asked the doctor. </w:t>
      </w:r>
      <w:r w:rsidR="00CD06C1" w:rsidRPr="1FD0627C">
        <w:rPr>
          <w:rFonts w:ascii="Calibri" w:hAnsi="Calibri" w:cs="Calibri"/>
        </w:rPr>
        <w:t>“Do you think they are controlling me?”</w:t>
      </w:r>
    </w:p>
    <w:p w14:paraId="6AED51A4" w14:textId="2BB2B631" w:rsidR="004236BD" w:rsidRDefault="008A17E7" w:rsidP="001B79A5">
      <w:pPr>
        <w:spacing w:line="480" w:lineRule="auto"/>
        <w:ind w:firstLine="720"/>
        <w:rPr>
          <w:rFonts w:ascii="Calibri" w:hAnsi="Calibri" w:cs="Calibri"/>
        </w:rPr>
      </w:pPr>
      <w:r w:rsidRPr="1FD0627C">
        <w:rPr>
          <w:rFonts w:ascii="Calibri" w:hAnsi="Calibri" w:cs="Calibri"/>
        </w:rPr>
        <w:t>“</w:t>
      </w:r>
      <w:r w:rsidR="00AC0FB6" w:rsidRPr="1FD0627C">
        <w:rPr>
          <w:rFonts w:ascii="Calibri" w:hAnsi="Calibri" w:cs="Calibri"/>
        </w:rPr>
        <w:t xml:space="preserve">We will need you to come in for further examination,” Dr. Bernard said. </w:t>
      </w:r>
      <w:r w:rsidR="005856C6" w:rsidRPr="1FD0627C">
        <w:rPr>
          <w:rFonts w:ascii="Calibri" w:hAnsi="Calibri" w:cs="Calibri"/>
        </w:rPr>
        <w:t xml:space="preserve">“If someone is indeed controlling you, we </w:t>
      </w:r>
      <w:r w:rsidR="00E57742" w:rsidRPr="1FD0627C">
        <w:rPr>
          <w:rFonts w:ascii="Calibri" w:hAnsi="Calibri" w:cs="Calibri"/>
        </w:rPr>
        <w:t xml:space="preserve">can put a stop to it by </w:t>
      </w:r>
      <w:r w:rsidR="000862A7" w:rsidRPr="1FD0627C">
        <w:rPr>
          <w:rFonts w:ascii="Calibri" w:hAnsi="Calibri" w:cs="Calibri"/>
        </w:rPr>
        <w:t xml:space="preserve">performing surgery on you and removing all </w:t>
      </w:r>
      <w:r w:rsidR="00F8113C" w:rsidRPr="1FD0627C">
        <w:rPr>
          <w:rFonts w:ascii="Calibri" w:hAnsi="Calibri" w:cs="Calibri"/>
        </w:rPr>
        <w:t xml:space="preserve">robotic parts that were installed in your body. </w:t>
      </w:r>
      <w:r w:rsidR="00486693" w:rsidRPr="1FD0627C">
        <w:rPr>
          <w:rFonts w:ascii="Calibri" w:hAnsi="Calibri" w:cs="Calibri"/>
        </w:rPr>
        <w:t xml:space="preserve">We are hoping to remove the animal body parts as well. </w:t>
      </w:r>
      <w:r w:rsidR="00F8113C" w:rsidRPr="1FD0627C">
        <w:rPr>
          <w:rFonts w:ascii="Calibri" w:hAnsi="Calibri" w:cs="Calibri"/>
        </w:rPr>
        <w:t>We believe you may have been</w:t>
      </w:r>
      <w:r w:rsidR="00D510A5" w:rsidRPr="1FD0627C">
        <w:rPr>
          <w:rFonts w:ascii="Calibri" w:hAnsi="Calibri" w:cs="Calibri"/>
        </w:rPr>
        <w:t xml:space="preserve"> turned into a </w:t>
      </w:r>
      <w:r w:rsidR="00CB759B" w:rsidRPr="1FD0627C">
        <w:rPr>
          <w:rFonts w:ascii="Calibri" w:hAnsi="Calibri" w:cs="Calibri"/>
        </w:rPr>
        <w:t>Death Firm</w:t>
      </w:r>
      <w:r w:rsidR="00D510A5" w:rsidRPr="1FD0627C">
        <w:rPr>
          <w:rFonts w:ascii="Calibri" w:hAnsi="Calibri" w:cs="Calibri"/>
        </w:rPr>
        <w:t>.</w:t>
      </w:r>
      <w:r w:rsidR="00AA4E8C" w:rsidRPr="1FD0627C">
        <w:rPr>
          <w:rFonts w:ascii="Calibri" w:hAnsi="Calibri" w:cs="Calibri"/>
        </w:rPr>
        <w:t>”</w:t>
      </w:r>
    </w:p>
    <w:p w14:paraId="6B9AABBF" w14:textId="08ED3AE9" w:rsidR="00AA4E8C" w:rsidRDefault="00AA4E8C" w:rsidP="001B79A5">
      <w:pPr>
        <w:spacing w:line="480" w:lineRule="auto"/>
        <w:ind w:firstLine="720"/>
        <w:rPr>
          <w:rFonts w:ascii="Calibri" w:hAnsi="Calibri" w:cs="Calibri"/>
        </w:rPr>
      </w:pPr>
      <w:r>
        <w:rPr>
          <w:rFonts w:ascii="Calibri" w:hAnsi="Calibri" w:cs="Calibri"/>
        </w:rPr>
        <w:t>Bloggs stared off into space in complete disbelief.</w:t>
      </w:r>
      <w:r w:rsidR="00B719DA">
        <w:rPr>
          <w:rFonts w:ascii="Calibri" w:hAnsi="Calibri" w:cs="Calibri"/>
        </w:rPr>
        <w:t xml:space="preserve"> </w:t>
      </w:r>
    </w:p>
    <w:p w14:paraId="0698FB61" w14:textId="77777777" w:rsidR="00AA4E8C" w:rsidRDefault="00AA4E8C" w:rsidP="001B79A5">
      <w:pPr>
        <w:spacing w:line="480" w:lineRule="auto"/>
        <w:ind w:firstLine="720"/>
        <w:rPr>
          <w:rFonts w:ascii="Calibri" w:hAnsi="Calibri" w:cs="Calibri"/>
        </w:rPr>
      </w:pPr>
    </w:p>
    <w:p w14:paraId="227C9259" w14:textId="77777777" w:rsidR="006D77C0" w:rsidRDefault="006D77C0" w:rsidP="001B79A5">
      <w:pPr>
        <w:spacing w:line="480" w:lineRule="auto"/>
        <w:ind w:firstLine="720"/>
        <w:jc w:val="center"/>
        <w:rPr>
          <w:rFonts w:ascii="Calibri" w:hAnsi="Calibri" w:cs="Calibri"/>
        </w:rPr>
      </w:pPr>
    </w:p>
    <w:p w14:paraId="4F0AAA45" w14:textId="77777777" w:rsidR="006D77C0" w:rsidRDefault="006D77C0" w:rsidP="001B79A5">
      <w:pPr>
        <w:spacing w:line="480" w:lineRule="auto"/>
        <w:ind w:firstLine="720"/>
        <w:jc w:val="center"/>
        <w:rPr>
          <w:rFonts w:ascii="Calibri" w:hAnsi="Calibri" w:cs="Calibri"/>
        </w:rPr>
      </w:pPr>
    </w:p>
    <w:p w14:paraId="2958578C" w14:textId="77777777" w:rsidR="006D77C0" w:rsidRDefault="006D77C0" w:rsidP="001B79A5">
      <w:pPr>
        <w:spacing w:line="480" w:lineRule="auto"/>
        <w:ind w:firstLine="720"/>
        <w:jc w:val="center"/>
        <w:rPr>
          <w:rFonts w:ascii="Calibri" w:hAnsi="Calibri" w:cs="Calibri"/>
        </w:rPr>
      </w:pPr>
    </w:p>
    <w:p w14:paraId="13899750" w14:textId="77777777" w:rsidR="006D77C0" w:rsidRDefault="006D77C0" w:rsidP="001B79A5">
      <w:pPr>
        <w:spacing w:line="480" w:lineRule="auto"/>
        <w:ind w:firstLine="720"/>
        <w:jc w:val="center"/>
        <w:rPr>
          <w:rFonts w:ascii="Calibri" w:hAnsi="Calibri" w:cs="Calibri"/>
        </w:rPr>
      </w:pPr>
    </w:p>
    <w:p w14:paraId="359032B5" w14:textId="77777777" w:rsidR="006D77C0" w:rsidRDefault="006D77C0" w:rsidP="001B79A5">
      <w:pPr>
        <w:spacing w:line="480" w:lineRule="auto"/>
        <w:ind w:firstLine="720"/>
        <w:jc w:val="center"/>
        <w:rPr>
          <w:rFonts w:ascii="Calibri" w:hAnsi="Calibri" w:cs="Calibri"/>
        </w:rPr>
      </w:pPr>
    </w:p>
    <w:p w14:paraId="350E9A71" w14:textId="77777777" w:rsidR="006D77C0" w:rsidRDefault="006D77C0" w:rsidP="001B79A5">
      <w:pPr>
        <w:spacing w:line="480" w:lineRule="auto"/>
        <w:ind w:firstLine="720"/>
        <w:jc w:val="center"/>
        <w:rPr>
          <w:rFonts w:ascii="Calibri" w:hAnsi="Calibri" w:cs="Calibri"/>
        </w:rPr>
      </w:pPr>
    </w:p>
    <w:p w14:paraId="465FDCC0" w14:textId="70F1D04A" w:rsidR="00200445" w:rsidRDefault="00350184" w:rsidP="00072610">
      <w:pPr>
        <w:spacing w:line="480" w:lineRule="auto"/>
        <w:jc w:val="center"/>
        <w:rPr>
          <w:rFonts w:ascii="Calibri" w:hAnsi="Calibri" w:cs="Calibri"/>
        </w:rPr>
      </w:pPr>
      <w:r>
        <w:rPr>
          <w:rFonts w:ascii="Calibri" w:hAnsi="Calibri" w:cs="Calibri"/>
        </w:rPr>
        <w:t>Chapter 12</w:t>
      </w:r>
    </w:p>
    <w:p w14:paraId="34A55EDC" w14:textId="0A29C4F5" w:rsidR="00350184" w:rsidRDefault="005F7561" w:rsidP="001B79A5">
      <w:pPr>
        <w:spacing w:line="480" w:lineRule="auto"/>
        <w:ind w:firstLine="720"/>
        <w:rPr>
          <w:rFonts w:ascii="Calibri" w:hAnsi="Calibri" w:cs="Calibri"/>
        </w:rPr>
      </w:pPr>
      <w:r w:rsidRPr="1FD0627C">
        <w:rPr>
          <w:rFonts w:ascii="Calibri" w:hAnsi="Calibri" w:cs="Calibri"/>
        </w:rPr>
        <w:t>Harris</w:t>
      </w:r>
      <w:r w:rsidR="004E6868" w:rsidRPr="1FD0627C">
        <w:rPr>
          <w:rFonts w:ascii="Calibri" w:hAnsi="Calibri" w:cs="Calibri"/>
        </w:rPr>
        <w:t xml:space="preserve"> </w:t>
      </w:r>
      <w:r w:rsidR="00BB71FA" w:rsidRPr="1FD0627C">
        <w:rPr>
          <w:rFonts w:ascii="Calibri" w:hAnsi="Calibri" w:cs="Calibri"/>
        </w:rPr>
        <w:t xml:space="preserve">asked Gabriela where their next exit was. </w:t>
      </w:r>
      <w:r w:rsidR="00545A38" w:rsidRPr="1FD0627C">
        <w:rPr>
          <w:rFonts w:ascii="Calibri" w:hAnsi="Calibri" w:cs="Calibri"/>
        </w:rPr>
        <w:t xml:space="preserve">She </w:t>
      </w:r>
      <w:r w:rsidR="00EA7744" w:rsidRPr="1FD0627C">
        <w:rPr>
          <w:rFonts w:ascii="Calibri" w:hAnsi="Calibri" w:cs="Calibri"/>
        </w:rPr>
        <w:t>browsed through her cell</w:t>
      </w:r>
      <w:r w:rsidR="005C6825">
        <w:rPr>
          <w:rFonts w:ascii="Calibri" w:hAnsi="Calibri" w:cs="Calibri"/>
        </w:rPr>
        <w:t xml:space="preserve"> </w:t>
      </w:r>
      <w:r w:rsidR="00EA7744" w:rsidRPr="1FD0627C">
        <w:rPr>
          <w:rFonts w:ascii="Calibri" w:hAnsi="Calibri" w:cs="Calibri"/>
        </w:rPr>
        <w:t xml:space="preserve">phone </w:t>
      </w:r>
      <w:r w:rsidR="007A4876" w:rsidRPr="1FD0627C">
        <w:rPr>
          <w:rFonts w:ascii="Calibri" w:hAnsi="Calibri" w:cs="Calibri"/>
        </w:rPr>
        <w:t>and instructed</w:t>
      </w:r>
      <w:r w:rsidR="00515FE5" w:rsidRPr="1FD0627C">
        <w:rPr>
          <w:rFonts w:ascii="Calibri" w:hAnsi="Calibri" w:cs="Calibri"/>
        </w:rPr>
        <w:t xml:space="preserve"> </w:t>
      </w:r>
      <w:r w:rsidRPr="1FD0627C">
        <w:rPr>
          <w:rFonts w:ascii="Calibri" w:hAnsi="Calibri" w:cs="Calibri"/>
        </w:rPr>
        <w:t xml:space="preserve">Harris to </w:t>
      </w:r>
      <w:r w:rsidR="00E84C7D" w:rsidRPr="1FD0627C">
        <w:rPr>
          <w:rFonts w:ascii="Calibri" w:hAnsi="Calibri" w:cs="Calibri"/>
        </w:rPr>
        <w:t>take the second exit in five miles</w:t>
      </w:r>
      <w:r w:rsidR="00AA2AFE" w:rsidRPr="1FD0627C">
        <w:rPr>
          <w:rFonts w:ascii="Calibri" w:hAnsi="Calibri" w:cs="Calibri"/>
        </w:rPr>
        <w:t xml:space="preserve">. </w:t>
      </w:r>
      <w:r w:rsidR="008227CA" w:rsidRPr="1FD0627C">
        <w:rPr>
          <w:rFonts w:ascii="Calibri" w:hAnsi="Calibri" w:cs="Calibri"/>
        </w:rPr>
        <w:t xml:space="preserve">They were now </w:t>
      </w:r>
      <w:r w:rsidR="00AA5AC1" w:rsidRPr="1FD0627C">
        <w:rPr>
          <w:rFonts w:ascii="Calibri" w:hAnsi="Calibri" w:cs="Calibri"/>
        </w:rPr>
        <w:t>making their way through Georgia</w:t>
      </w:r>
      <w:r w:rsidR="00A21F36" w:rsidRPr="1FD0627C">
        <w:rPr>
          <w:rFonts w:ascii="Calibri" w:hAnsi="Calibri" w:cs="Calibri"/>
        </w:rPr>
        <w:t xml:space="preserve"> and were thirty miles away from Ma</w:t>
      </w:r>
      <w:r w:rsidR="007463AC" w:rsidRPr="1FD0627C">
        <w:rPr>
          <w:rFonts w:ascii="Calibri" w:hAnsi="Calibri" w:cs="Calibri"/>
        </w:rPr>
        <w:t xml:space="preserve">rietta. Harris told his wife they could spend a </w:t>
      </w:r>
      <w:r w:rsidR="009911F7" w:rsidRPr="1FD0627C">
        <w:rPr>
          <w:rFonts w:ascii="Calibri" w:hAnsi="Calibri" w:cs="Calibri"/>
        </w:rPr>
        <w:t>night in</w:t>
      </w:r>
      <w:r w:rsidR="00395E4C" w:rsidRPr="1FD0627C">
        <w:rPr>
          <w:rFonts w:ascii="Calibri" w:hAnsi="Calibri" w:cs="Calibri"/>
        </w:rPr>
        <w:t xml:space="preserve"> Atlanta before heading off to </w:t>
      </w:r>
      <w:r w:rsidR="00525263" w:rsidRPr="1FD0627C">
        <w:rPr>
          <w:rFonts w:ascii="Calibri" w:hAnsi="Calibri" w:cs="Calibri"/>
        </w:rPr>
        <w:t xml:space="preserve">Columbia, </w:t>
      </w:r>
      <w:r w:rsidR="00395E4C" w:rsidRPr="1FD0627C">
        <w:rPr>
          <w:rFonts w:ascii="Calibri" w:hAnsi="Calibri" w:cs="Calibri"/>
        </w:rPr>
        <w:t>South Carolina</w:t>
      </w:r>
      <w:r w:rsidR="002B31A0">
        <w:rPr>
          <w:rFonts w:ascii="Calibri" w:hAnsi="Calibri" w:cs="Calibri"/>
        </w:rPr>
        <w:t>,</w:t>
      </w:r>
      <w:r w:rsidR="00395E4C" w:rsidRPr="1FD0627C">
        <w:rPr>
          <w:rFonts w:ascii="Calibri" w:hAnsi="Calibri" w:cs="Calibri"/>
        </w:rPr>
        <w:t xml:space="preserve"> where they would stay until </w:t>
      </w:r>
      <w:r w:rsidR="006814F7" w:rsidRPr="1FD0627C">
        <w:rPr>
          <w:rFonts w:ascii="Calibri" w:hAnsi="Calibri" w:cs="Calibri"/>
        </w:rPr>
        <w:t xml:space="preserve">it was safe to head back to their home in Arizona. </w:t>
      </w:r>
    </w:p>
    <w:p w14:paraId="611580A5" w14:textId="23C1712E" w:rsidR="00270035" w:rsidRDefault="00F860D7" w:rsidP="001B79A5">
      <w:pPr>
        <w:spacing w:line="480" w:lineRule="auto"/>
        <w:ind w:firstLine="720"/>
        <w:rPr>
          <w:rFonts w:ascii="Calibri" w:hAnsi="Calibri" w:cs="Calibri"/>
        </w:rPr>
      </w:pPr>
      <w:r>
        <w:rPr>
          <w:rFonts w:ascii="Calibri" w:hAnsi="Calibri" w:cs="Calibri"/>
        </w:rPr>
        <w:t xml:space="preserve">Gabriela nodded in agreement and told him it would be nice </w:t>
      </w:r>
      <w:r w:rsidR="004F5A67">
        <w:rPr>
          <w:rFonts w:ascii="Calibri" w:hAnsi="Calibri" w:cs="Calibri"/>
        </w:rPr>
        <w:t>to take a break from driving for a while.</w:t>
      </w:r>
      <w:r w:rsidR="00162118">
        <w:rPr>
          <w:rFonts w:ascii="Calibri" w:hAnsi="Calibri" w:cs="Calibri"/>
        </w:rPr>
        <w:t xml:space="preserve"> Harris then asked his wife to start looking for hotels in Atlanta on her phone</w:t>
      </w:r>
      <w:r w:rsidR="00B658D7">
        <w:rPr>
          <w:rFonts w:ascii="Calibri" w:hAnsi="Calibri" w:cs="Calibri"/>
        </w:rPr>
        <w:t xml:space="preserve"> and </w:t>
      </w:r>
      <w:r w:rsidR="002B31A0">
        <w:rPr>
          <w:rFonts w:ascii="Calibri" w:hAnsi="Calibri" w:cs="Calibri"/>
        </w:rPr>
        <w:t xml:space="preserve">make </w:t>
      </w:r>
      <w:r w:rsidR="00B658D7">
        <w:rPr>
          <w:rFonts w:ascii="Calibri" w:hAnsi="Calibri" w:cs="Calibri"/>
        </w:rPr>
        <w:t xml:space="preserve">a reservation for them. </w:t>
      </w:r>
    </w:p>
    <w:p w14:paraId="2BABF832" w14:textId="3782A749" w:rsidR="004F0495" w:rsidRDefault="00270035" w:rsidP="001B79A5">
      <w:pPr>
        <w:spacing w:line="480" w:lineRule="auto"/>
        <w:ind w:firstLine="720"/>
        <w:rPr>
          <w:rFonts w:ascii="Calibri" w:hAnsi="Calibri" w:cs="Calibri"/>
        </w:rPr>
      </w:pPr>
      <w:r w:rsidRPr="22D893E5">
        <w:rPr>
          <w:rFonts w:ascii="Calibri" w:hAnsi="Calibri" w:cs="Calibri"/>
        </w:rPr>
        <w:t xml:space="preserve">“Here’s a place </w:t>
      </w:r>
      <w:r w:rsidR="00205023" w:rsidRPr="22D893E5">
        <w:rPr>
          <w:rFonts w:ascii="Calibri" w:hAnsi="Calibri" w:cs="Calibri"/>
        </w:rPr>
        <w:t xml:space="preserve">for $80 a night,” she </w:t>
      </w:r>
      <w:r w:rsidR="009443EB" w:rsidRPr="22D893E5">
        <w:rPr>
          <w:rFonts w:ascii="Calibri" w:hAnsi="Calibri" w:cs="Calibri"/>
        </w:rPr>
        <w:t>said cheerfully. “It has a swimming pool</w:t>
      </w:r>
      <w:r w:rsidR="005013BC" w:rsidRPr="22D893E5">
        <w:rPr>
          <w:rFonts w:ascii="Calibri" w:hAnsi="Calibri" w:cs="Calibri"/>
        </w:rPr>
        <w:t>, a breakfast bar, and a restaurant. It looks nice too!”</w:t>
      </w:r>
    </w:p>
    <w:p w14:paraId="013153FC" w14:textId="77777777" w:rsidR="00B86906" w:rsidRDefault="004F0495" w:rsidP="001B79A5">
      <w:pPr>
        <w:spacing w:line="480" w:lineRule="auto"/>
        <w:ind w:firstLine="720"/>
        <w:rPr>
          <w:rFonts w:ascii="Calibri" w:hAnsi="Calibri" w:cs="Calibri"/>
        </w:rPr>
      </w:pPr>
      <w:r>
        <w:rPr>
          <w:rFonts w:ascii="Calibri" w:hAnsi="Calibri" w:cs="Calibri"/>
        </w:rPr>
        <w:t>“That sounds fine, honey,” Harris responded. “Go ahead and book us there for a few nights.”</w:t>
      </w:r>
    </w:p>
    <w:p w14:paraId="0F694810" w14:textId="176A7C5B" w:rsidR="00906D93" w:rsidRDefault="00B86906" w:rsidP="001B79A5">
      <w:pPr>
        <w:spacing w:line="480" w:lineRule="auto"/>
        <w:ind w:firstLine="720"/>
        <w:rPr>
          <w:rFonts w:ascii="Calibri" w:hAnsi="Calibri" w:cs="Calibri"/>
        </w:rPr>
      </w:pPr>
      <w:r w:rsidRPr="22D893E5">
        <w:rPr>
          <w:rFonts w:ascii="Calibri" w:hAnsi="Calibri" w:cs="Calibri"/>
        </w:rPr>
        <w:t xml:space="preserve">“Okay,” she said with a smile. </w:t>
      </w:r>
    </w:p>
    <w:p w14:paraId="19EE852B" w14:textId="2C806C09" w:rsidR="00F860D7" w:rsidRDefault="00906D93" w:rsidP="001B79A5">
      <w:pPr>
        <w:spacing w:line="480" w:lineRule="auto"/>
        <w:ind w:firstLine="720"/>
        <w:rPr>
          <w:rFonts w:ascii="Calibri" w:hAnsi="Calibri" w:cs="Calibri"/>
        </w:rPr>
      </w:pPr>
      <w:r w:rsidRPr="22D893E5">
        <w:rPr>
          <w:rFonts w:ascii="Calibri" w:hAnsi="Calibri" w:cs="Calibri"/>
        </w:rPr>
        <w:t>Harri</w:t>
      </w:r>
      <w:r w:rsidR="00106957" w:rsidRPr="22D893E5">
        <w:rPr>
          <w:rFonts w:ascii="Calibri" w:hAnsi="Calibri" w:cs="Calibri"/>
        </w:rPr>
        <w:t xml:space="preserve">s noticed something peculiar ahead. </w:t>
      </w:r>
      <w:r w:rsidR="00CF1DAA" w:rsidRPr="22D893E5">
        <w:rPr>
          <w:rFonts w:ascii="Calibri" w:hAnsi="Calibri" w:cs="Calibri"/>
        </w:rPr>
        <w:t xml:space="preserve">There appeared to be a massive wreck ahead of them. </w:t>
      </w:r>
      <w:r w:rsidR="00B279E1" w:rsidRPr="22D893E5">
        <w:rPr>
          <w:rFonts w:ascii="Calibri" w:hAnsi="Calibri" w:cs="Calibri"/>
        </w:rPr>
        <w:t>Several cars were crushed</w:t>
      </w:r>
      <w:r w:rsidR="00941CB1" w:rsidRPr="22D893E5">
        <w:rPr>
          <w:rFonts w:ascii="Calibri" w:hAnsi="Calibri" w:cs="Calibri"/>
        </w:rPr>
        <w:t xml:space="preserve"> and flipped over. </w:t>
      </w:r>
      <w:r w:rsidR="002379C4" w:rsidRPr="22D893E5">
        <w:rPr>
          <w:rFonts w:ascii="Calibri" w:hAnsi="Calibri" w:cs="Calibri"/>
        </w:rPr>
        <w:t xml:space="preserve">Ambulances, fire trucks, </w:t>
      </w:r>
      <w:r w:rsidR="002B31A0">
        <w:rPr>
          <w:rFonts w:ascii="Calibri" w:hAnsi="Calibri" w:cs="Calibri"/>
        </w:rPr>
        <w:t xml:space="preserve">and </w:t>
      </w:r>
      <w:r w:rsidR="002379C4" w:rsidRPr="22D893E5">
        <w:rPr>
          <w:rFonts w:ascii="Calibri" w:hAnsi="Calibri" w:cs="Calibri"/>
        </w:rPr>
        <w:t>highway patrol</w:t>
      </w:r>
      <w:r w:rsidR="00F87A95" w:rsidRPr="22D893E5">
        <w:rPr>
          <w:rFonts w:ascii="Calibri" w:hAnsi="Calibri" w:cs="Calibri"/>
        </w:rPr>
        <w:t xml:space="preserve"> cars were in the vicinity. </w:t>
      </w:r>
      <w:r w:rsidR="00940B84" w:rsidRPr="22D893E5">
        <w:rPr>
          <w:rFonts w:ascii="Calibri" w:hAnsi="Calibri" w:cs="Calibri"/>
        </w:rPr>
        <w:t xml:space="preserve">A patrolman stood off to the side of the highway and directed people to </w:t>
      </w:r>
      <w:r w:rsidR="006251CF" w:rsidRPr="22D893E5">
        <w:rPr>
          <w:rFonts w:ascii="Calibri" w:hAnsi="Calibri" w:cs="Calibri"/>
        </w:rPr>
        <w:t>an alternative route</w:t>
      </w:r>
      <w:r w:rsidR="00916280" w:rsidRPr="22D893E5">
        <w:rPr>
          <w:rFonts w:ascii="Calibri" w:hAnsi="Calibri" w:cs="Calibri"/>
        </w:rPr>
        <w:t xml:space="preserve"> to bypass </w:t>
      </w:r>
      <w:r w:rsidR="00BF767A" w:rsidRPr="22D893E5">
        <w:rPr>
          <w:rFonts w:ascii="Calibri" w:hAnsi="Calibri" w:cs="Calibri"/>
        </w:rPr>
        <w:t>all</w:t>
      </w:r>
      <w:r w:rsidR="00916280" w:rsidRPr="22D893E5">
        <w:rPr>
          <w:rFonts w:ascii="Calibri" w:hAnsi="Calibri" w:cs="Calibri"/>
        </w:rPr>
        <w:t xml:space="preserve"> the wreckage. </w:t>
      </w:r>
      <w:r w:rsidR="002379C4" w:rsidRPr="001B79A5">
        <w:rPr>
          <w:rFonts w:ascii="Calibri" w:hAnsi="Calibri" w:cs="Calibri"/>
          <w:i/>
          <w:iCs/>
        </w:rPr>
        <w:t>This can’t be good,</w:t>
      </w:r>
      <w:r w:rsidR="002379C4" w:rsidRPr="22D893E5">
        <w:rPr>
          <w:rFonts w:ascii="Calibri" w:hAnsi="Calibri" w:cs="Calibri"/>
        </w:rPr>
        <w:t xml:space="preserve"> he thought. Harris knew this was caused by Camargo’s Death Firms. He had to proceed with caution. He couldn’t risk the lives of his family if Death Firms still were lurking about.</w:t>
      </w:r>
    </w:p>
    <w:p w14:paraId="1362354C" w14:textId="777949B3" w:rsidR="001A6030" w:rsidRDefault="001A6030" w:rsidP="001B79A5">
      <w:pPr>
        <w:spacing w:line="480" w:lineRule="auto"/>
        <w:ind w:firstLine="720"/>
        <w:rPr>
          <w:rFonts w:ascii="Calibri" w:hAnsi="Calibri" w:cs="Calibri"/>
        </w:rPr>
      </w:pPr>
      <w:r w:rsidRPr="22D893E5">
        <w:rPr>
          <w:rFonts w:ascii="Calibri" w:hAnsi="Calibri" w:cs="Calibri"/>
        </w:rPr>
        <w:t>Harris groaned</w:t>
      </w:r>
      <w:r w:rsidR="00603389" w:rsidRPr="22D893E5">
        <w:rPr>
          <w:rFonts w:ascii="Calibri" w:hAnsi="Calibri" w:cs="Calibri"/>
        </w:rPr>
        <w:t xml:space="preserve"> as he exited the highway. He knew this would slow them down </w:t>
      </w:r>
      <w:r w:rsidR="00FA16B0" w:rsidRPr="22D893E5">
        <w:rPr>
          <w:rFonts w:ascii="Calibri" w:hAnsi="Calibri" w:cs="Calibri"/>
        </w:rPr>
        <w:t xml:space="preserve">considerably, but it was for the best. </w:t>
      </w:r>
      <w:r w:rsidR="00375EA4" w:rsidRPr="22D893E5">
        <w:rPr>
          <w:rFonts w:ascii="Calibri" w:hAnsi="Calibri" w:cs="Calibri"/>
        </w:rPr>
        <w:t xml:space="preserve">Gabriela knew that he was annoyed </w:t>
      </w:r>
      <w:r w:rsidR="008F7C63" w:rsidRPr="22D893E5">
        <w:rPr>
          <w:rFonts w:ascii="Calibri" w:hAnsi="Calibri" w:cs="Calibri"/>
        </w:rPr>
        <w:t xml:space="preserve">and that there were times like these when the best thing to do was to keep quiet. </w:t>
      </w:r>
      <w:r w:rsidR="009006D6" w:rsidRPr="22D893E5">
        <w:rPr>
          <w:rFonts w:ascii="Calibri" w:hAnsi="Calibri" w:cs="Calibri"/>
        </w:rPr>
        <w:t>She began looking up restaurants and attractions in Atlanta.</w:t>
      </w:r>
      <w:r w:rsidR="00A0252C" w:rsidRPr="22D893E5">
        <w:rPr>
          <w:rFonts w:ascii="Calibri" w:hAnsi="Calibri" w:cs="Calibri"/>
        </w:rPr>
        <w:t xml:space="preserve"> Gabriela </w:t>
      </w:r>
      <w:r w:rsidR="001C4DF0" w:rsidRPr="22D893E5">
        <w:rPr>
          <w:rFonts w:ascii="Calibri" w:hAnsi="Calibri" w:cs="Calibri"/>
        </w:rPr>
        <w:t xml:space="preserve">wanted to look at this trip as if it was a vacation and not </w:t>
      </w:r>
      <w:r w:rsidR="009679C3" w:rsidRPr="22D893E5">
        <w:rPr>
          <w:rFonts w:ascii="Calibri" w:hAnsi="Calibri" w:cs="Calibri"/>
        </w:rPr>
        <w:t xml:space="preserve">escape the horrors they left behind. She figured tasty food and entertainment would bring up their spirits. </w:t>
      </w:r>
    </w:p>
    <w:p w14:paraId="0882C679" w14:textId="18ECA2AA" w:rsidR="00CD26E0" w:rsidRDefault="00411914" w:rsidP="001B79A5">
      <w:pPr>
        <w:spacing w:line="480" w:lineRule="auto"/>
        <w:ind w:firstLine="720"/>
        <w:rPr>
          <w:rFonts w:ascii="Calibri" w:hAnsi="Calibri" w:cs="Calibri"/>
        </w:rPr>
      </w:pPr>
      <w:r w:rsidRPr="22D893E5">
        <w:rPr>
          <w:rFonts w:ascii="Calibri" w:hAnsi="Calibri" w:cs="Calibri"/>
        </w:rPr>
        <w:t xml:space="preserve">Unfortunately, </w:t>
      </w:r>
      <w:r w:rsidR="0061280A" w:rsidRPr="22D893E5">
        <w:rPr>
          <w:rFonts w:ascii="Calibri" w:hAnsi="Calibri" w:cs="Calibri"/>
        </w:rPr>
        <w:t xml:space="preserve">her happiness was turned into terror as soon as they </w:t>
      </w:r>
      <w:r w:rsidR="005050B7" w:rsidRPr="22D893E5">
        <w:rPr>
          <w:rFonts w:ascii="Calibri" w:hAnsi="Calibri" w:cs="Calibri"/>
        </w:rPr>
        <w:t xml:space="preserve">saw a Death Firm </w:t>
      </w:r>
      <w:r w:rsidR="002F3E53" w:rsidRPr="22D893E5">
        <w:rPr>
          <w:rFonts w:ascii="Calibri" w:hAnsi="Calibri" w:cs="Calibri"/>
        </w:rPr>
        <w:t xml:space="preserve">smashing a car in with its bare hand and </w:t>
      </w:r>
      <w:r w:rsidR="005342DB" w:rsidRPr="22D893E5">
        <w:rPr>
          <w:rFonts w:ascii="Calibri" w:hAnsi="Calibri" w:cs="Calibri"/>
        </w:rPr>
        <w:t>ripping open the front passenger door to the car</w:t>
      </w:r>
      <w:r w:rsidR="00BF75B9" w:rsidRPr="22D893E5">
        <w:rPr>
          <w:rFonts w:ascii="Calibri" w:hAnsi="Calibri" w:cs="Calibri"/>
        </w:rPr>
        <w:t xml:space="preserve"> furiously. </w:t>
      </w:r>
      <w:r w:rsidR="008D60AC" w:rsidRPr="22D893E5">
        <w:rPr>
          <w:rFonts w:ascii="Calibri" w:hAnsi="Calibri" w:cs="Calibri"/>
        </w:rPr>
        <w:t xml:space="preserve">Gabriela gasped and covered her eyes </w:t>
      </w:r>
      <w:r w:rsidR="00F13554" w:rsidRPr="22D893E5">
        <w:rPr>
          <w:rFonts w:ascii="Calibri" w:hAnsi="Calibri" w:cs="Calibri"/>
        </w:rPr>
        <w:t xml:space="preserve">in enough time to avoid seeing it pull out a woman from the vehicle and </w:t>
      </w:r>
      <w:r w:rsidR="00402751" w:rsidRPr="22D893E5">
        <w:rPr>
          <w:rFonts w:ascii="Calibri" w:hAnsi="Calibri" w:cs="Calibri"/>
        </w:rPr>
        <w:t xml:space="preserve">viciously </w:t>
      </w:r>
      <w:r w:rsidR="00490E0B" w:rsidRPr="22D893E5">
        <w:rPr>
          <w:rFonts w:ascii="Calibri" w:hAnsi="Calibri" w:cs="Calibri"/>
        </w:rPr>
        <w:t xml:space="preserve">sink its claws into her before </w:t>
      </w:r>
      <w:r w:rsidR="00FB6D88" w:rsidRPr="22D893E5">
        <w:rPr>
          <w:rFonts w:ascii="Calibri" w:hAnsi="Calibri" w:cs="Calibri"/>
        </w:rPr>
        <w:t xml:space="preserve">it </w:t>
      </w:r>
      <w:r w:rsidR="00F46148" w:rsidRPr="22D893E5">
        <w:rPr>
          <w:rFonts w:ascii="Calibri" w:hAnsi="Calibri" w:cs="Calibri"/>
        </w:rPr>
        <w:t>took huge bites of</w:t>
      </w:r>
      <w:r w:rsidR="00EC19B0" w:rsidRPr="22D893E5">
        <w:rPr>
          <w:rFonts w:ascii="Calibri" w:hAnsi="Calibri" w:cs="Calibri"/>
        </w:rPr>
        <w:t xml:space="preserve"> </w:t>
      </w:r>
      <w:r w:rsidR="00F46148" w:rsidRPr="22D893E5">
        <w:rPr>
          <w:rFonts w:ascii="Calibri" w:hAnsi="Calibri" w:cs="Calibri"/>
        </w:rPr>
        <w:t>her flesh</w:t>
      </w:r>
      <w:r w:rsidR="00910389" w:rsidRPr="22D893E5">
        <w:rPr>
          <w:rFonts w:ascii="Calibri" w:hAnsi="Calibri" w:cs="Calibri"/>
        </w:rPr>
        <w:t xml:space="preserve">. </w:t>
      </w:r>
      <w:r w:rsidR="00C2655A" w:rsidRPr="22D893E5">
        <w:rPr>
          <w:rFonts w:ascii="Calibri" w:hAnsi="Calibri" w:cs="Calibri"/>
        </w:rPr>
        <w:t>Harris sped around the car</w:t>
      </w:r>
      <w:r w:rsidR="0082737D" w:rsidRPr="22D893E5">
        <w:rPr>
          <w:rFonts w:ascii="Calibri" w:hAnsi="Calibri" w:cs="Calibri"/>
        </w:rPr>
        <w:t xml:space="preserve"> and drove as fast as he could to pass it. </w:t>
      </w:r>
      <w:r w:rsidR="004D317C" w:rsidRPr="22D893E5">
        <w:rPr>
          <w:rFonts w:ascii="Calibri" w:hAnsi="Calibri" w:cs="Calibri"/>
        </w:rPr>
        <w:t>He did not want either of them to be next on th</w:t>
      </w:r>
      <w:r w:rsidR="00045500" w:rsidRPr="22D893E5">
        <w:rPr>
          <w:rFonts w:ascii="Calibri" w:hAnsi="Calibri" w:cs="Calibri"/>
        </w:rPr>
        <w:t xml:space="preserve">e menu. </w:t>
      </w:r>
      <w:r w:rsidR="00CA6862" w:rsidRPr="22D893E5">
        <w:rPr>
          <w:rFonts w:ascii="Calibri" w:hAnsi="Calibri" w:cs="Calibri"/>
        </w:rPr>
        <w:t xml:space="preserve">As soon as they were far off from the brutal scene, Harris and Gabriela felt </w:t>
      </w:r>
      <w:r w:rsidR="00414DC2" w:rsidRPr="22D893E5">
        <w:rPr>
          <w:rFonts w:ascii="Calibri" w:hAnsi="Calibri" w:cs="Calibri"/>
        </w:rPr>
        <w:t xml:space="preserve">huge relief. It didn’t appear they were ever going to escape the Death Firms. Gabriela glanced back to see Emilia still fast asleep. </w:t>
      </w:r>
    </w:p>
    <w:p w14:paraId="10449D4B" w14:textId="5EED4FD6" w:rsidR="00326FB7" w:rsidRDefault="22D893E5" w:rsidP="001B79A5">
      <w:pPr>
        <w:spacing w:line="480" w:lineRule="auto"/>
        <w:ind w:firstLine="720"/>
        <w:rPr>
          <w:rFonts w:ascii="Calibri" w:hAnsi="Calibri" w:cs="Calibri"/>
        </w:rPr>
      </w:pPr>
      <w:r w:rsidRPr="22D893E5">
        <w:rPr>
          <w:rFonts w:ascii="Calibri" w:hAnsi="Calibri" w:cs="Calibri"/>
        </w:rPr>
        <w:t>“Oh, thank God,” she said with a sigh of relief.</w:t>
      </w:r>
    </w:p>
    <w:p w14:paraId="5824A5FC" w14:textId="5EDB72C9" w:rsidR="00326FB7" w:rsidRDefault="22D893E5" w:rsidP="001B79A5">
      <w:pPr>
        <w:spacing w:line="480" w:lineRule="auto"/>
        <w:ind w:firstLine="720"/>
        <w:rPr>
          <w:rFonts w:ascii="Calibri" w:hAnsi="Calibri" w:cs="Calibri"/>
        </w:rPr>
      </w:pPr>
      <w:r w:rsidRPr="22D893E5">
        <w:rPr>
          <w:rFonts w:ascii="Calibri" w:hAnsi="Calibri" w:cs="Calibri"/>
        </w:rPr>
        <w:t>“Let’s not get too relaxed,” Harris told Gabriela. “We could face many others down the road.”</w:t>
      </w:r>
    </w:p>
    <w:p w14:paraId="6E9CBE2D" w14:textId="55BD7254" w:rsidR="00326FB7" w:rsidRDefault="00BF75B9" w:rsidP="001B79A5">
      <w:pPr>
        <w:spacing w:line="480" w:lineRule="auto"/>
        <w:ind w:firstLine="720"/>
        <w:rPr>
          <w:rFonts w:ascii="Calibri" w:hAnsi="Calibri" w:cs="Calibri"/>
        </w:rPr>
      </w:pPr>
      <w:r w:rsidRPr="22D893E5">
        <w:rPr>
          <w:rFonts w:ascii="Calibri" w:hAnsi="Calibri" w:cs="Calibri"/>
        </w:rPr>
        <w:t>Sure enough, Harris was right. T</w:t>
      </w:r>
      <w:r w:rsidR="00A24FFF" w:rsidRPr="22D893E5">
        <w:rPr>
          <w:rFonts w:ascii="Calibri" w:hAnsi="Calibri" w:cs="Calibri"/>
        </w:rPr>
        <w:t>hey faced a few</w:t>
      </w:r>
      <w:r w:rsidR="00451DA5" w:rsidRPr="22D893E5">
        <w:rPr>
          <w:rFonts w:ascii="Calibri" w:hAnsi="Calibri" w:cs="Calibri"/>
        </w:rPr>
        <w:t xml:space="preserve"> more</w:t>
      </w:r>
      <w:r w:rsidR="00893AC6" w:rsidRPr="22D893E5">
        <w:rPr>
          <w:rFonts w:ascii="Calibri" w:hAnsi="Calibri" w:cs="Calibri"/>
        </w:rPr>
        <w:t xml:space="preserve"> dangerous situations</w:t>
      </w:r>
      <w:r w:rsidR="00A24FFF" w:rsidRPr="22D893E5">
        <w:rPr>
          <w:rFonts w:ascii="Calibri" w:hAnsi="Calibri" w:cs="Calibri"/>
        </w:rPr>
        <w:t xml:space="preserve"> along the way. </w:t>
      </w:r>
      <w:r w:rsidR="00D8419D" w:rsidRPr="22D893E5">
        <w:rPr>
          <w:rFonts w:ascii="Calibri" w:hAnsi="Calibri" w:cs="Calibri"/>
        </w:rPr>
        <w:t xml:space="preserve">A few </w:t>
      </w:r>
      <w:r w:rsidR="00CB759B" w:rsidRPr="22D893E5">
        <w:rPr>
          <w:rFonts w:ascii="Calibri" w:hAnsi="Calibri" w:cs="Calibri"/>
        </w:rPr>
        <w:t>Death Firm</w:t>
      </w:r>
      <w:r w:rsidR="00D8419D" w:rsidRPr="22D893E5">
        <w:rPr>
          <w:rFonts w:ascii="Calibri" w:hAnsi="Calibri" w:cs="Calibri"/>
        </w:rPr>
        <w:t xml:space="preserve">s were running amok </w:t>
      </w:r>
      <w:r w:rsidR="000E430E" w:rsidRPr="22D893E5">
        <w:rPr>
          <w:rFonts w:ascii="Calibri" w:hAnsi="Calibri" w:cs="Calibri"/>
        </w:rPr>
        <w:t>off the side of the highway</w:t>
      </w:r>
      <w:r w:rsidR="001716A5" w:rsidRPr="22D893E5">
        <w:rPr>
          <w:rFonts w:ascii="Calibri" w:hAnsi="Calibri" w:cs="Calibri"/>
        </w:rPr>
        <w:t xml:space="preserve"> </w:t>
      </w:r>
      <w:r w:rsidR="00580119" w:rsidRPr="22D893E5">
        <w:rPr>
          <w:rFonts w:ascii="Calibri" w:hAnsi="Calibri" w:cs="Calibri"/>
        </w:rPr>
        <w:t xml:space="preserve">and were racing </w:t>
      </w:r>
      <w:r w:rsidR="00DC0D66">
        <w:rPr>
          <w:rFonts w:ascii="Calibri" w:hAnsi="Calibri" w:cs="Calibri"/>
        </w:rPr>
        <w:t>toward</w:t>
      </w:r>
      <w:r w:rsidR="00DC0D66" w:rsidRPr="22D893E5">
        <w:rPr>
          <w:rFonts w:ascii="Calibri" w:hAnsi="Calibri" w:cs="Calibri"/>
        </w:rPr>
        <w:t xml:space="preserve"> </w:t>
      </w:r>
      <w:r w:rsidR="00580119" w:rsidRPr="22D893E5">
        <w:rPr>
          <w:rFonts w:ascii="Calibri" w:hAnsi="Calibri" w:cs="Calibri"/>
        </w:rPr>
        <w:t xml:space="preserve">a </w:t>
      </w:r>
      <w:r w:rsidR="005324BF" w:rsidRPr="22D893E5">
        <w:rPr>
          <w:rFonts w:ascii="Calibri" w:hAnsi="Calibri" w:cs="Calibri"/>
        </w:rPr>
        <w:t xml:space="preserve">herd of deer </w:t>
      </w:r>
      <w:r w:rsidR="00231319" w:rsidRPr="22D893E5">
        <w:rPr>
          <w:rFonts w:ascii="Calibri" w:hAnsi="Calibri" w:cs="Calibri"/>
        </w:rPr>
        <w:t>in the middle of the night</w:t>
      </w:r>
      <w:r w:rsidR="001716A5" w:rsidRPr="22D893E5">
        <w:rPr>
          <w:rFonts w:ascii="Calibri" w:hAnsi="Calibri" w:cs="Calibri"/>
        </w:rPr>
        <w:t xml:space="preserve">. </w:t>
      </w:r>
      <w:r w:rsidR="009763A2" w:rsidRPr="22D893E5">
        <w:rPr>
          <w:rFonts w:ascii="Calibri" w:hAnsi="Calibri" w:cs="Calibri"/>
        </w:rPr>
        <w:t>Harris nearly hit one of them</w:t>
      </w:r>
      <w:r w:rsidR="006574C9" w:rsidRPr="22D893E5">
        <w:rPr>
          <w:rFonts w:ascii="Calibri" w:hAnsi="Calibri" w:cs="Calibri"/>
        </w:rPr>
        <w:t>. I</w:t>
      </w:r>
      <w:r w:rsidR="00C5692F" w:rsidRPr="22D893E5">
        <w:rPr>
          <w:rFonts w:ascii="Calibri" w:hAnsi="Calibri" w:cs="Calibri"/>
        </w:rPr>
        <w:t>t ran swiftly across the highway</w:t>
      </w:r>
      <w:r w:rsidR="00495914" w:rsidRPr="22D893E5">
        <w:rPr>
          <w:rFonts w:ascii="Calibri" w:hAnsi="Calibri" w:cs="Calibri"/>
        </w:rPr>
        <w:t xml:space="preserve"> without even paying attention to them</w:t>
      </w:r>
      <w:r w:rsidR="00C5692F" w:rsidRPr="22D893E5">
        <w:rPr>
          <w:rFonts w:ascii="Calibri" w:hAnsi="Calibri" w:cs="Calibri"/>
        </w:rPr>
        <w:t xml:space="preserve">. Harris could see its eyes </w:t>
      </w:r>
      <w:r w:rsidR="006A3EF6" w:rsidRPr="22D893E5">
        <w:rPr>
          <w:rFonts w:ascii="Calibri" w:hAnsi="Calibri" w:cs="Calibri"/>
        </w:rPr>
        <w:t xml:space="preserve">light up as the headlights </w:t>
      </w:r>
      <w:r w:rsidR="00571E56" w:rsidRPr="22D893E5">
        <w:rPr>
          <w:rFonts w:ascii="Calibri" w:hAnsi="Calibri" w:cs="Calibri"/>
        </w:rPr>
        <w:t xml:space="preserve">beamed on it. </w:t>
      </w:r>
      <w:r w:rsidR="00C55532" w:rsidRPr="22D893E5">
        <w:rPr>
          <w:rFonts w:ascii="Calibri" w:hAnsi="Calibri" w:cs="Calibri"/>
        </w:rPr>
        <w:t xml:space="preserve">Its mouth and eyes widened with fright. </w:t>
      </w:r>
      <w:r w:rsidR="005E5FC5" w:rsidRPr="22D893E5">
        <w:rPr>
          <w:rFonts w:ascii="Calibri" w:hAnsi="Calibri" w:cs="Calibri"/>
        </w:rPr>
        <w:t xml:space="preserve">It turned and </w:t>
      </w:r>
      <w:r w:rsidR="00F9605F" w:rsidRPr="22D893E5">
        <w:rPr>
          <w:rFonts w:ascii="Calibri" w:hAnsi="Calibri" w:cs="Calibri"/>
        </w:rPr>
        <w:t xml:space="preserve">leaped up in the air high. Harris </w:t>
      </w:r>
      <w:r w:rsidR="00D138BE" w:rsidRPr="22D893E5">
        <w:rPr>
          <w:rFonts w:ascii="Calibri" w:hAnsi="Calibri" w:cs="Calibri"/>
        </w:rPr>
        <w:t xml:space="preserve">never saw where it had landed. </w:t>
      </w:r>
      <w:r w:rsidR="007C6C24" w:rsidRPr="22D893E5">
        <w:rPr>
          <w:rFonts w:ascii="Calibri" w:hAnsi="Calibri" w:cs="Calibri"/>
        </w:rPr>
        <w:t>He</w:t>
      </w:r>
      <w:r w:rsidR="009C3AA6" w:rsidRPr="22D893E5">
        <w:rPr>
          <w:rFonts w:ascii="Calibri" w:hAnsi="Calibri" w:cs="Calibri"/>
        </w:rPr>
        <w:t xml:space="preserve"> didn’t know what to expect</w:t>
      </w:r>
      <w:r w:rsidR="00B174C7" w:rsidRPr="22D893E5">
        <w:rPr>
          <w:rFonts w:ascii="Calibri" w:hAnsi="Calibri" w:cs="Calibri"/>
        </w:rPr>
        <w:t xml:space="preserve"> at that moment. The Death Firm could have easily attacked them </w:t>
      </w:r>
      <w:r w:rsidR="009B4E6E" w:rsidRPr="22D893E5">
        <w:rPr>
          <w:rFonts w:ascii="Calibri" w:hAnsi="Calibri" w:cs="Calibri"/>
        </w:rPr>
        <w:t>instead but</w:t>
      </w:r>
      <w:r w:rsidR="00B174C7" w:rsidRPr="22D893E5">
        <w:rPr>
          <w:rFonts w:ascii="Calibri" w:hAnsi="Calibri" w:cs="Calibri"/>
        </w:rPr>
        <w:t xml:space="preserve"> chose to </w:t>
      </w:r>
      <w:r w:rsidR="009B4E6E" w:rsidRPr="22D893E5">
        <w:rPr>
          <w:rFonts w:ascii="Calibri" w:hAnsi="Calibri" w:cs="Calibri"/>
        </w:rPr>
        <w:t>continue running after the herd of deer.</w:t>
      </w:r>
    </w:p>
    <w:p w14:paraId="1247778B" w14:textId="07E660A2" w:rsidR="00E6591E" w:rsidRDefault="003364FA" w:rsidP="001B79A5">
      <w:pPr>
        <w:spacing w:line="480" w:lineRule="auto"/>
        <w:ind w:firstLine="720"/>
        <w:rPr>
          <w:rFonts w:ascii="Calibri" w:hAnsi="Calibri" w:cs="Calibri"/>
        </w:rPr>
      </w:pPr>
      <w:r w:rsidRPr="22D893E5">
        <w:rPr>
          <w:rFonts w:ascii="Calibri" w:hAnsi="Calibri" w:cs="Calibri"/>
        </w:rPr>
        <w:t xml:space="preserve">He remembered feeling so tired </w:t>
      </w:r>
      <w:r w:rsidR="00E6058F" w:rsidRPr="22D893E5">
        <w:rPr>
          <w:rFonts w:ascii="Calibri" w:hAnsi="Calibri" w:cs="Calibri"/>
        </w:rPr>
        <w:t xml:space="preserve">during the time </w:t>
      </w:r>
      <w:r w:rsidRPr="22D893E5">
        <w:rPr>
          <w:rFonts w:ascii="Calibri" w:hAnsi="Calibri" w:cs="Calibri"/>
        </w:rPr>
        <w:t xml:space="preserve">that it took a while for his brain to fully function and </w:t>
      </w:r>
      <w:r w:rsidR="00E6058F" w:rsidRPr="22D893E5">
        <w:rPr>
          <w:rFonts w:ascii="Calibri" w:hAnsi="Calibri" w:cs="Calibri"/>
        </w:rPr>
        <w:t xml:space="preserve">realize what had just happened. </w:t>
      </w:r>
      <w:r w:rsidR="000B58C5" w:rsidRPr="22D893E5">
        <w:rPr>
          <w:rFonts w:ascii="Calibri" w:hAnsi="Calibri" w:cs="Calibri"/>
        </w:rPr>
        <w:t xml:space="preserve">Gabriela and the baby were fast asleep. Harris told Gabriela about it the following morning. </w:t>
      </w:r>
      <w:r w:rsidR="00A97210" w:rsidRPr="22D893E5">
        <w:rPr>
          <w:rFonts w:ascii="Calibri" w:hAnsi="Calibri" w:cs="Calibri"/>
        </w:rPr>
        <w:t>The news of it frightened her so</w:t>
      </w:r>
      <w:r w:rsidR="00E6591E" w:rsidRPr="22D893E5">
        <w:rPr>
          <w:rFonts w:ascii="Calibri" w:hAnsi="Calibri" w:cs="Calibri"/>
        </w:rPr>
        <w:t>.  Since Gabriela was well-rested enough to drive, Harris had her drive for a couple of hours, so he could get some rest.</w:t>
      </w:r>
    </w:p>
    <w:p w14:paraId="1B7E9031" w14:textId="7A503F27" w:rsidR="00D138BE" w:rsidRDefault="00FC6CBF" w:rsidP="001B79A5">
      <w:pPr>
        <w:spacing w:line="480" w:lineRule="auto"/>
        <w:ind w:firstLine="720"/>
        <w:rPr>
          <w:rFonts w:ascii="Calibri" w:hAnsi="Calibri" w:cs="Calibri"/>
        </w:rPr>
      </w:pPr>
      <w:r w:rsidRPr="22D893E5">
        <w:rPr>
          <w:rFonts w:ascii="Calibri" w:hAnsi="Calibri" w:cs="Calibri"/>
        </w:rPr>
        <w:t xml:space="preserve">The other time they encountered a </w:t>
      </w:r>
      <w:r w:rsidR="00CB759B" w:rsidRPr="22D893E5">
        <w:rPr>
          <w:rFonts w:ascii="Calibri" w:hAnsi="Calibri" w:cs="Calibri"/>
        </w:rPr>
        <w:t>Death Firm</w:t>
      </w:r>
      <w:r w:rsidRPr="22D893E5">
        <w:rPr>
          <w:rFonts w:ascii="Calibri" w:hAnsi="Calibri" w:cs="Calibri"/>
        </w:rPr>
        <w:t xml:space="preserve"> was during the daytime</w:t>
      </w:r>
      <w:r w:rsidR="00D72D0C" w:rsidRPr="22D893E5">
        <w:rPr>
          <w:rFonts w:ascii="Calibri" w:hAnsi="Calibri" w:cs="Calibri"/>
        </w:rPr>
        <w:t xml:space="preserve"> in a neighborhood where they had stopped in to </w:t>
      </w:r>
      <w:r w:rsidR="005C2E70" w:rsidRPr="22D893E5">
        <w:rPr>
          <w:rFonts w:ascii="Calibri" w:hAnsi="Calibri" w:cs="Calibri"/>
        </w:rPr>
        <w:t xml:space="preserve">get something to eat at one of the local restaurants. </w:t>
      </w:r>
      <w:r w:rsidR="0019558E" w:rsidRPr="22D893E5">
        <w:rPr>
          <w:rFonts w:ascii="Calibri" w:hAnsi="Calibri" w:cs="Calibri"/>
        </w:rPr>
        <w:t xml:space="preserve">As they were eating, they noticed a chaotic scene at </w:t>
      </w:r>
      <w:r w:rsidR="002E3E00" w:rsidRPr="22D893E5">
        <w:rPr>
          <w:rFonts w:ascii="Calibri" w:hAnsi="Calibri" w:cs="Calibri"/>
        </w:rPr>
        <w:t xml:space="preserve">a supermarket across </w:t>
      </w:r>
      <w:r w:rsidR="00F93E7A" w:rsidRPr="22D893E5">
        <w:rPr>
          <w:rFonts w:ascii="Calibri" w:hAnsi="Calibri" w:cs="Calibri"/>
        </w:rPr>
        <w:t xml:space="preserve">from the restaurant. </w:t>
      </w:r>
      <w:r w:rsidR="00F917AE" w:rsidRPr="22D893E5">
        <w:rPr>
          <w:rFonts w:ascii="Calibri" w:hAnsi="Calibri" w:cs="Calibri"/>
        </w:rPr>
        <w:t xml:space="preserve">A </w:t>
      </w:r>
      <w:r w:rsidR="00CB759B" w:rsidRPr="22D893E5">
        <w:rPr>
          <w:rFonts w:ascii="Calibri" w:hAnsi="Calibri" w:cs="Calibri"/>
        </w:rPr>
        <w:t>Death Firm</w:t>
      </w:r>
      <w:r w:rsidR="00F917AE" w:rsidRPr="22D893E5">
        <w:rPr>
          <w:rFonts w:ascii="Calibri" w:hAnsi="Calibri" w:cs="Calibri"/>
        </w:rPr>
        <w:t xml:space="preserve"> had been </w:t>
      </w:r>
      <w:r w:rsidR="00360BD4" w:rsidRPr="22D893E5">
        <w:rPr>
          <w:rFonts w:ascii="Calibri" w:hAnsi="Calibri" w:cs="Calibri"/>
        </w:rPr>
        <w:t xml:space="preserve">running, jumping on top of cars, </w:t>
      </w:r>
      <w:r w:rsidR="00886641" w:rsidRPr="22D893E5">
        <w:rPr>
          <w:rFonts w:ascii="Calibri" w:hAnsi="Calibri" w:cs="Calibri"/>
        </w:rPr>
        <w:t xml:space="preserve">and attacking customers. </w:t>
      </w:r>
      <w:r w:rsidR="00395748" w:rsidRPr="22D893E5">
        <w:rPr>
          <w:rFonts w:ascii="Calibri" w:hAnsi="Calibri" w:cs="Calibri"/>
        </w:rPr>
        <w:t xml:space="preserve">Several people were fleeing. </w:t>
      </w:r>
      <w:r w:rsidR="00045E5C" w:rsidRPr="22D893E5">
        <w:rPr>
          <w:rFonts w:ascii="Calibri" w:hAnsi="Calibri" w:cs="Calibri"/>
        </w:rPr>
        <w:t xml:space="preserve">The </w:t>
      </w:r>
      <w:r w:rsidR="00CB759B" w:rsidRPr="22D893E5">
        <w:rPr>
          <w:rFonts w:ascii="Calibri" w:hAnsi="Calibri" w:cs="Calibri"/>
        </w:rPr>
        <w:t>Death Firm</w:t>
      </w:r>
      <w:r w:rsidR="00C74301" w:rsidRPr="22D893E5">
        <w:rPr>
          <w:rFonts w:ascii="Calibri" w:hAnsi="Calibri" w:cs="Calibri"/>
        </w:rPr>
        <w:t xml:space="preserve"> then</w:t>
      </w:r>
      <w:r w:rsidR="00045E5C" w:rsidRPr="22D893E5">
        <w:rPr>
          <w:rFonts w:ascii="Calibri" w:hAnsi="Calibri" w:cs="Calibri"/>
        </w:rPr>
        <w:t xml:space="preserve"> </w:t>
      </w:r>
      <w:r w:rsidR="009D540F" w:rsidRPr="22D893E5">
        <w:rPr>
          <w:rFonts w:ascii="Calibri" w:hAnsi="Calibri" w:cs="Calibri"/>
        </w:rPr>
        <w:t xml:space="preserve">ran through the glass doors to the </w:t>
      </w:r>
      <w:r w:rsidR="009B0F2C" w:rsidRPr="22D893E5">
        <w:rPr>
          <w:rFonts w:ascii="Calibri" w:hAnsi="Calibri" w:cs="Calibri"/>
        </w:rPr>
        <w:t xml:space="preserve">supermarket where </w:t>
      </w:r>
      <w:r w:rsidR="006347F0" w:rsidRPr="22D893E5">
        <w:rPr>
          <w:rFonts w:ascii="Calibri" w:hAnsi="Calibri" w:cs="Calibri"/>
        </w:rPr>
        <w:t>several</w:t>
      </w:r>
      <w:r w:rsidR="009B0F2C" w:rsidRPr="22D893E5">
        <w:rPr>
          <w:rFonts w:ascii="Calibri" w:hAnsi="Calibri" w:cs="Calibri"/>
        </w:rPr>
        <w:t xml:space="preserve"> people were hiding. </w:t>
      </w:r>
      <w:r w:rsidR="006347F0" w:rsidRPr="22D893E5">
        <w:rPr>
          <w:rFonts w:ascii="Calibri" w:hAnsi="Calibri" w:cs="Calibri"/>
        </w:rPr>
        <w:t xml:space="preserve">Harris </w:t>
      </w:r>
      <w:r w:rsidR="00BD7200" w:rsidRPr="22D893E5">
        <w:rPr>
          <w:rFonts w:ascii="Calibri" w:hAnsi="Calibri" w:cs="Calibri"/>
        </w:rPr>
        <w:t>knew</w:t>
      </w:r>
      <w:r w:rsidR="006347F0" w:rsidRPr="22D893E5">
        <w:rPr>
          <w:rFonts w:ascii="Calibri" w:hAnsi="Calibri" w:cs="Calibri"/>
        </w:rPr>
        <w:t xml:space="preserve"> they had to leave the area immediately. </w:t>
      </w:r>
      <w:r w:rsidR="00384FDE" w:rsidRPr="22D893E5">
        <w:rPr>
          <w:rFonts w:ascii="Calibri" w:hAnsi="Calibri" w:cs="Calibri"/>
        </w:rPr>
        <w:t xml:space="preserve">Once the Death Firms were inside the supermarket, they ran </w:t>
      </w:r>
      <w:r w:rsidR="00DC0D66">
        <w:rPr>
          <w:rFonts w:ascii="Calibri" w:hAnsi="Calibri" w:cs="Calibri"/>
        </w:rPr>
        <w:t>toward</w:t>
      </w:r>
      <w:r w:rsidR="00DC0D66" w:rsidRPr="22D893E5">
        <w:rPr>
          <w:rFonts w:ascii="Calibri" w:hAnsi="Calibri" w:cs="Calibri"/>
        </w:rPr>
        <w:t xml:space="preserve"> </w:t>
      </w:r>
      <w:r w:rsidR="00384FDE" w:rsidRPr="22D893E5">
        <w:rPr>
          <w:rFonts w:ascii="Calibri" w:hAnsi="Calibri" w:cs="Calibri"/>
        </w:rPr>
        <w:t>the</w:t>
      </w:r>
      <w:r w:rsidR="00E317EE" w:rsidRPr="22D893E5">
        <w:rPr>
          <w:rFonts w:ascii="Calibri" w:hAnsi="Calibri" w:cs="Calibri"/>
        </w:rPr>
        <w:t xml:space="preserve">ir vehicle and drove off quickly before they could be seen by the Death Firm. </w:t>
      </w:r>
    </w:p>
    <w:p w14:paraId="1C845267" w14:textId="7393BFDD" w:rsidR="0078401C" w:rsidRDefault="00F55F83" w:rsidP="001B79A5">
      <w:pPr>
        <w:spacing w:line="480" w:lineRule="auto"/>
        <w:ind w:firstLine="720"/>
        <w:rPr>
          <w:rFonts w:ascii="Calibri" w:hAnsi="Calibri" w:cs="Calibri"/>
        </w:rPr>
      </w:pPr>
      <w:r w:rsidRPr="22D893E5">
        <w:rPr>
          <w:rFonts w:ascii="Calibri" w:hAnsi="Calibri" w:cs="Calibri"/>
        </w:rPr>
        <w:t xml:space="preserve">Harris and Gabriela felt lucky that they were still alive. </w:t>
      </w:r>
      <w:r w:rsidR="008D4DCB" w:rsidRPr="22D893E5">
        <w:rPr>
          <w:rFonts w:ascii="Calibri" w:hAnsi="Calibri" w:cs="Calibri"/>
        </w:rPr>
        <w:t xml:space="preserve">Harris </w:t>
      </w:r>
      <w:r w:rsidR="007B45B7" w:rsidRPr="22D893E5">
        <w:rPr>
          <w:rFonts w:ascii="Calibri" w:hAnsi="Calibri" w:cs="Calibri"/>
        </w:rPr>
        <w:t xml:space="preserve">looked down at the </w:t>
      </w:r>
      <w:r w:rsidR="0098582B" w:rsidRPr="22D893E5">
        <w:rPr>
          <w:rFonts w:ascii="Calibri" w:hAnsi="Calibri" w:cs="Calibri"/>
        </w:rPr>
        <w:t>fuel level gauge and not</w:t>
      </w:r>
      <w:r w:rsidR="00C95EF1" w:rsidRPr="22D893E5">
        <w:rPr>
          <w:rFonts w:ascii="Calibri" w:hAnsi="Calibri" w:cs="Calibri"/>
        </w:rPr>
        <w:t xml:space="preserve">iced his vehicle was running low on gas. </w:t>
      </w:r>
      <w:r w:rsidR="00DB3477" w:rsidRPr="22D893E5">
        <w:rPr>
          <w:rFonts w:ascii="Calibri" w:hAnsi="Calibri" w:cs="Calibri"/>
        </w:rPr>
        <w:t xml:space="preserve">They had to stop at the nearest gas station. </w:t>
      </w:r>
      <w:r w:rsidR="00B92DE7" w:rsidRPr="22D893E5">
        <w:rPr>
          <w:rFonts w:ascii="Calibri" w:hAnsi="Calibri" w:cs="Calibri"/>
        </w:rPr>
        <w:t xml:space="preserve">There was a sign up ahead that </w:t>
      </w:r>
      <w:r w:rsidR="00A77026" w:rsidRPr="22D893E5">
        <w:rPr>
          <w:rFonts w:ascii="Calibri" w:hAnsi="Calibri" w:cs="Calibri"/>
        </w:rPr>
        <w:t xml:space="preserve">showed there was </w:t>
      </w:r>
      <w:r w:rsidR="00CE23DB" w:rsidRPr="22D893E5">
        <w:rPr>
          <w:rFonts w:ascii="Calibri" w:hAnsi="Calibri" w:cs="Calibri"/>
        </w:rPr>
        <w:t>a Shell gas station</w:t>
      </w:r>
      <w:r w:rsidR="00606B16" w:rsidRPr="22D893E5">
        <w:rPr>
          <w:rFonts w:ascii="Calibri" w:hAnsi="Calibri" w:cs="Calibri"/>
        </w:rPr>
        <w:t xml:space="preserve"> five miles away. </w:t>
      </w:r>
      <w:r w:rsidR="006B7252" w:rsidRPr="22D893E5">
        <w:rPr>
          <w:rFonts w:ascii="Calibri" w:hAnsi="Calibri" w:cs="Calibri"/>
        </w:rPr>
        <w:t xml:space="preserve">Harris could not believe they were already </w:t>
      </w:r>
      <w:r w:rsidR="002751B8" w:rsidRPr="22D893E5">
        <w:rPr>
          <w:rFonts w:ascii="Calibri" w:hAnsi="Calibri" w:cs="Calibri"/>
        </w:rPr>
        <w:t xml:space="preserve">low on gas. </w:t>
      </w:r>
      <w:r w:rsidR="00842755" w:rsidRPr="22D893E5">
        <w:rPr>
          <w:rFonts w:ascii="Calibri" w:hAnsi="Calibri" w:cs="Calibri"/>
        </w:rPr>
        <w:t>He groaned</w:t>
      </w:r>
      <w:r w:rsidR="003D3B00" w:rsidRPr="22D893E5">
        <w:rPr>
          <w:rFonts w:ascii="Calibri" w:hAnsi="Calibri" w:cs="Calibri"/>
        </w:rPr>
        <w:t xml:space="preserve">. Harris felt scared, frustrated, and sad at the same time. </w:t>
      </w:r>
      <w:r w:rsidR="008D7FB8" w:rsidRPr="22D893E5">
        <w:rPr>
          <w:rFonts w:ascii="Calibri" w:hAnsi="Calibri" w:cs="Calibri"/>
        </w:rPr>
        <w:t xml:space="preserve">Atlanta </w:t>
      </w:r>
      <w:r w:rsidR="00DC0D66">
        <w:rPr>
          <w:rFonts w:ascii="Calibri" w:hAnsi="Calibri" w:cs="Calibri"/>
        </w:rPr>
        <w:t>seemed</w:t>
      </w:r>
      <w:r w:rsidR="00DC0D66" w:rsidRPr="22D893E5">
        <w:rPr>
          <w:rFonts w:ascii="Calibri" w:hAnsi="Calibri" w:cs="Calibri"/>
        </w:rPr>
        <w:t xml:space="preserve"> </w:t>
      </w:r>
      <w:r w:rsidR="008D7FB8" w:rsidRPr="22D893E5">
        <w:rPr>
          <w:rFonts w:ascii="Calibri" w:hAnsi="Calibri" w:cs="Calibri"/>
        </w:rPr>
        <w:t xml:space="preserve">so far away. </w:t>
      </w:r>
    </w:p>
    <w:p w14:paraId="6400CD91" w14:textId="24AA4EE3" w:rsidR="009B2C85" w:rsidRDefault="00936E5B" w:rsidP="001B79A5">
      <w:pPr>
        <w:spacing w:line="480" w:lineRule="auto"/>
        <w:ind w:firstLine="720"/>
        <w:rPr>
          <w:rFonts w:ascii="Calibri" w:hAnsi="Calibri" w:cs="Calibri"/>
        </w:rPr>
      </w:pPr>
      <w:r>
        <w:rPr>
          <w:rFonts w:ascii="Calibri" w:hAnsi="Calibri" w:cs="Calibri"/>
        </w:rPr>
        <w:t xml:space="preserve">“Why can’t everything return </w:t>
      </w:r>
      <w:r w:rsidR="00E2263C">
        <w:rPr>
          <w:rFonts w:ascii="Calibri" w:hAnsi="Calibri" w:cs="Calibri"/>
        </w:rPr>
        <w:t xml:space="preserve">to normal?” Gabriela cried out. “I’m sick and tired of </w:t>
      </w:r>
      <w:r w:rsidR="0081031C">
        <w:rPr>
          <w:rFonts w:ascii="Calibri" w:hAnsi="Calibri" w:cs="Calibri"/>
        </w:rPr>
        <w:t>running and hiding.</w:t>
      </w:r>
      <w:r w:rsidR="00CE2EB9">
        <w:rPr>
          <w:rFonts w:ascii="Calibri" w:hAnsi="Calibri" w:cs="Calibri"/>
        </w:rPr>
        <w:t xml:space="preserve"> This has gotten out of hand. Camargo needs to be found immediately</w:t>
      </w:r>
      <w:r w:rsidR="0059757A">
        <w:rPr>
          <w:rFonts w:ascii="Calibri" w:hAnsi="Calibri" w:cs="Calibri"/>
        </w:rPr>
        <w:t>.”</w:t>
      </w:r>
    </w:p>
    <w:p w14:paraId="34A131C2" w14:textId="1CCC2315" w:rsidR="0059757A" w:rsidRDefault="0059757A" w:rsidP="001B79A5">
      <w:pPr>
        <w:spacing w:line="480" w:lineRule="auto"/>
        <w:ind w:firstLine="720"/>
        <w:rPr>
          <w:rFonts w:ascii="Calibri" w:hAnsi="Calibri" w:cs="Calibri"/>
        </w:rPr>
      </w:pPr>
      <w:r w:rsidRPr="22D893E5">
        <w:rPr>
          <w:rFonts w:ascii="Calibri" w:hAnsi="Calibri" w:cs="Calibri"/>
        </w:rPr>
        <w:t>“I agree,” Harris responded to his wife. “</w:t>
      </w:r>
      <w:r w:rsidR="00743C74" w:rsidRPr="22D893E5">
        <w:rPr>
          <w:rFonts w:ascii="Calibri" w:hAnsi="Calibri" w:cs="Calibri"/>
        </w:rPr>
        <w:t>We can’t let ourselves get hysterical</w:t>
      </w:r>
      <w:r w:rsidR="00DC0D66">
        <w:rPr>
          <w:rFonts w:ascii="Calibri" w:hAnsi="Calibri" w:cs="Calibri"/>
        </w:rPr>
        <w:t>,</w:t>
      </w:r>
      <w:r w:rsidR="00743C74" w:rsidRPr="22D893E5">
        <w:rPr>
          <w:rFonts w:ascii="Calibri" w:hAnsi="Calibri" w:cs="Calibri"/>
        </w:rPr>
        <w:t xml:space="preserve"> though. We have to keep in mind that we have a baby in the back</w:t>
      </w:r>
      <w:r w:rsidR="00D80C89">
        <w:rPr>
          <w:rFonts w:ascii="Calibri" w:hAnsi="Calibri" w:cs="Calibri"/>
        </w:rPr>
        <w:t xml:space="preserve"> </w:t>
      </w:r>
      <w:r w:rsidR="00743C74" w:rsidRPr="22D893E5">
        <w:rPr>
          <w:rFonts w:ascii="Calibri" w:hAnsi="Calibri" w:cs="Calibri"/>
        </w:rPr>
        <w:t>seat. I am having a hard enough time myself, trying to not lose my cool.</w:t>
      </w:r>
      <w:r w:rsidR="00831B96" w:rsidRPr="22D893E5">
        <w:rPr>
          <w:rFonts w:ascii="Calibri" w:hAnsi="Calibri" w:cs="Calibri"/>
        </w:rPr>
        <w:t>”</w:t>
      </w:r>
    </w:p>
    <w:p w14:paraId="772EEC1E" w14:textId="7593AD55" w:rsidR="00831B96" w:rsidRDefault="00831B96" w:rsidP="001B79A5">
      <w:pPr>
        <w:spacing w:line="480" w:lineRule="auto"/>
        <w:ind w:firstLine="720"/>
        <w:rPr>
          <w:rFonts w:ascii="Calibri" w:hAnsi="Calibri" w:cs="Calibri"/>
        </w:rPr>
      </w:pPr>
      <w:r>
        <w:rPr>
          <w:rFonts w:ascii="Calibri" w:hAnsi="Calibri" w:cs="Calibri"/>
        </w:rPr>
        <w:t>“Oh, Winter,” she said. “I’m trying so hard to keep myself under control, but lately</w:t>
      </w:r>
      <w:r w:rsidR="00DC0D66">
        <w:rPr>
          <w:rFonts w:ascii="Calibri" w:hAnsi="Calibri" w:cs="Calibri"/>
        </w:rPr>
        <w:t>,</w:t>
      </w:r>
      <w:r>
        <w:rPr>
          <w:rFonts w:ascii="Calibri" w:hAnsi="Calibri" w:cs="Calibri"/>
        </w:rPr>
        <w:t xml:space="preserve"> I have been put on the edge. </w:t>
      </w:r>
      <w:r w:rsidR="00BE0829">
        <w:rPr>
          <w:rFonts w:ascii="Calibri" w:hAnsi="Calibri" w:cs="Calibri"/>
        </w:rPr>
        <w:t>I worry myself silly over the safety of us and the baby every night</w:t>
      </w:r>
      <w:r w:rsidR="00656941">
        <w:rPr>
          <w:rFonts w:ascii="Calibri" w:hAnsi="Calibri" w:cs="Calibri"/>
        </w:rPr>
        <w:t xml:space="preserve">. </w:t>
      </w:r>
      <w:r w:rsidR="00D11134">
        <w:rPr>
          <w:rFonts w:ascii="Calibri" w:hAnsi="Calibri" w:cs="Calibri"/>
        </w:rPr>
        <w:t xml:space="preserve">If something </w:t>
      </w:r>
      <w:r w:rsidR="00D13DD4">
        <w:rPr>
          <w:rFonts w:ascii="Calibri" w:hAnsi="Calibri" w:cs="Calibri"/>
        </w:rPr>
        <w:t>were</w:t>
      </w:r>
      <w:r w:rsidR="00D11134">
        <w:rPr>
          <w:rFonts w:ascii="Calibri" w:hAnsi="Calibri" w:cs="Calibri"/>
        </w:rPr>
        <w:t xml:space="preserve"> to happen to our </w:t>
      </w:r>
      <w:r w:rsidR="00D13DD4">
        <w:rPr>
          <w:rFonts w:ascii="Calibri" w:hAnsi="Calibri" w:cs="Calibri"/>
        </w:rPr>
        <w:t>daughter,</w:t>
      </w:r>
      <w:r w:rsidR="00D11134">
        <w:rPr>
          <w:rFonts w:ascii="Calibri" w:hAnsi="Calibri" w:cs="Calibri"/>
        </w:rPr>
        <w:t xml:space="preserve"> I don’t know how I could go </w:t>
      </w:r>
      <w:r w:rsidR="00D13DD4">
        <w:rPr>
          <w:rFonts w:ascii="Calibri" w:hAnsi="Calibri" w:cs="Calibri"/>
        </w:rPr>
        <w:t>on living.”</w:t>
      </w:r>
    </w:p>
    <w:p w14:paraId="6928402A" w14:textId="72A881D8" w:rsidR="00D13DD4" w:rsidRDefault="00D13DD4" w:rsidP="001B79A5">
      <w:pPr>
        <w:spacing w:line="480" w:lineRule="auto"/>
        <w:ind w:firstLine="720"/>
        <w:rPr>
          <w:rFonts w:ascii="Calibri" w:hAnsi="Calibri" w:cs="Calibri"/>
        </w:rPr>
      </w:pPr>
      <w:r>
        <w:rPr>
          <w:rFonts w:ascii="Calibri" w:hAnsi="Calibri" w:cs="Calibri"/>
        </w:rPr>
        <w:t>“I understand</w:t>
      </w:r>
      <w:r w:rsidR="00DC0D66">
        <w:rPr>
          <w:rFonts w:ascii="Calibri" w:hAnsi="Calibri" w:cs="Calibri"/>
        </w:rPr>
        <w:t>,</w:t>
      </w:r>
      <w:r>
        <w:rPr>
          <w:rFonts w:ascii="Calibri" w:hAnsi="Calibri" w:cs="Calibri"/>
        </w:rPr>
        <w:t xml:space="preserve"> Gabriela,” he said. </w:t>
      </w:r>
      <w:r w:rsidR="00443BBA">
        <w:rPr>
          <w:rFonts w:ascii="Calibri" w:hAnsi="Calibri" w:cs="Calibri"/>
        </w:rPr>
        <w:t xml:space="preserve">“I think about that often, but I am doing everything that I can to protect us. You </w:t>
      </w:r>
      <w:r w:rsidR="00A83731">
        <w:rPr>
          <w:rFonts w:ascii="Calibri" w:hAnsi="Calibri" w:cs="Calibri"/>
        </w:rPr>
        <w:t xml:space="preserve">are going to have to trust me.” </w:t>
      </w:r>
    </w:p>
    <w:p w14:paraId="31B9D75D" w14:textId="4F7CCF9D" w:rsidR="00A83731" w:rsidRDefault="00D17262" w:rsidP="001B79A5">
      <w:pPr>
        <w:spacing w:line="480" w:lineRule="auto"/>
        <w:ind w:firstLine="720"/>
        <w:rPr>
          <w:rFonts w:ascii="Calibri" w:hAnsi="Calibri" w:cs="Calibri"/>
        </w:rPr>
      </w:pPr>
      <w:r w:rsidRPr="22D893E5">
        <w:rPr>
          <w:rFonts w:ascii="Calibri" w:hAnsi="Calibri" w:cs="Calibri"/>
        </w:rPr>
        <w:t xml:space="preserve">“It’s you that I trust,” Gabriela said. “It is the Camargo fellow that </w:t>
      </w:r>
      <w:r w:rsidR="00373CB8" w:rsidRPr="22D893E5">
        <w:rPr>
          <w:rFonts w:ascii="Calibri" w:hAnsi="Calibri" w:cs="Calibri"/>
        </w:rPr>
        <w:t>I’m worried about. He is capable of anything.”</w:t>
      </w:r>
    </w:p>
    <w:p w14:paraId="5BB8B77E" w14:textId="23320ED4" w:rsidR="00452C39" w:rsidRDefault="00452C39" w:rsidP="001B79A5">
      <w:pPr>
        <w:spacing w:line="480" w:lineRule="auto"/>
        <w:ind w:firstLine="720"/>
        <w:rPr>
          <w:rFonts w:ascii="Calibri" w:hAnsi="Calibri" w:cs="Calibri"/>
        </w:rPr>
      </w:pPr>
      <w:r>
        <w:rPr>
          <w:rFonts w:ascii="Calibri" w:hAnsi="Calibri" w:cs="Calibri"/>
        </w:rPr>
        <w:t xml:space="preserve">“Law enforcement is getting closer to finding him,” Harris said optimistically. </w:t>
      </w:r>
      <w:r w:rsidR="000364FD">
        <w:rPr>
          <w:rFonts w:ascii="Calibri" w:hAnsi="Calibri" w:cs="Calibri"/>
        </w:rPr>
        <w:t>“</w:t>
      </w:r>
      <w:r w:rsidR="00BE6875">
        <w:rPr>
          <w:rFonts w:ascii="Calibri" w:hAnsi="Calibri" w:cs="Calibri"/>
        </w:rPr>
        <w:t>They have been tracking him down c</w:t>
      </w:r>
      <w:r w:rsidR="00966D36">
        <w:rPr>
          <w:rFonts w:ascii="Calibri" w:hAnsi="Calibri" w:cs="Calibri"/>
        </w:rPr>
        <w:t xml:space="preserve">losely. </w:t>
      </w:r>
      <w:r w:rsidR="000364FD">
        <w:rPr>
          <w:rFonts w:ascii="Calibri" w:hAnsi="Calibri" w:cs="Calibri"/>
        </w:rPr>
        <w:t xml:space="preserve">I believe he will be captured </w:t>
      </w:r>
      <w:r w:rsidR="00BE6875">
        <w:rPr>
          <w:rFonts w:ascii="Calibri" w:hAnsi="Calibri" w:cs="Calibri"/>
        </w:rPr>
        <w:t>soon.</w:t>
      </w:r>
      <w:r w:rsidR="00966D36">
        <w:rPr>
          <w:rFonts w:ascii="Calibri" w:hAnsi="Calibri" w:cs="Calibri"/>
        </w:rPr>
        <w:t>”</w:t>
      </w:r>
    </w:p>
    <w:p w14:paraId="526F9156" w14:textId="20F5A97E" w:rsidR="00966D36" w:rsidRDefault="00966D36" w:rsidP="001B79A5">
      <w:pPr>
        <w:spacing w:line="480" w:lineRule="auto"/>
        <w:ind w:firstLine="720"/>
        <w:rPr>
          <w:rFonts w:ascii="Calibri" w:hAnsi="Calibri" w:cs="Calibri"/>
        </w:rPr>
      </w:pPr>
      <w:r w:rsidRPr="22D893E5">
        <w:rPr>
          <w:rFonts w:ascii="Calibri" w:hAnsi="Calibri" w:cs="Calibri"/>
        </w:rPr>
        <w:t>“Well, they better,” she replied.  “This is complete, utter nonsense. People have endured enough already.”</w:t>
      </w:r>
    </w:p>
    <w:p w14:paraId="3AD3DEC7" w14:textId="611CB7EC" w:rsidR="00E949A9" w:rsidRDefault="001E49B1" w:rsidP="001B79A5">
      <w:pPr>
        <w:spacing w:line="480" w:lineRule="auto"/>
        <w:ind w:firstLine="720"/>
        <w:rPr>
          <w:rFonts w:ascii="Calibri" w:hAnsi="Calibri" w:cs="Calibri"/>
        </w:rPr>
      </w:pPr>
      <w:r>
        <w:rPr>
          <w:rFonts w:ascii="Calibri" w:hAnsi="Calibri" w:cs="Calibri"/>
        </w:rPr>
        <w:t xml:space="preserve">The gas station </w:t>
      </w:r>
      <w:r w:rsidR="003B22DA">
        <w:rPr>
          <w:rFonts w:ascii="Calibri" w:hAnsi="Calibri" w:cs="Calibri"/>
        </w:rPr>
        <w:t>was now in view. Harris tried to concentrate on his driving while his wife went on and on about t</w:t>
      </w:r>
      <w:r w:rsidR="00D82CE9">
        <w:rPr>
          <w:rFonts w:ascii="Calibri" w:hAnsi="Calibri" w:cs="Calibri"/>
        </w:rPr>
        <w:t xml:space="preserve">he </w:t>
      </w:r>
      <w:r w:rsidR="00CB759B">
        <w:rPr>
          <w:rFonts w:ascii="Calibri" w:hAnsi="Calibri" w:cs="Calibri"/>
        </w:rPr>
        <w:t>Death Firm</w:t>
      </w:r>
      <w:r w:rsidR="00D82CE9">
        <w:rPr>
          <w:rFonts w:ascii="Calibri" w:hAnsi="Calibri" w:cs="Calibri"/>
        </w:rPr>
        <w:t>s and about how much devastation they had caused.</w:t>
      </w:r>
      <w:r w:rsidR="00917197">
        <w:rPr>
          <w:rFonts w:ascii="Calibri" w:hAnsi="Calibri" w:cs="Calibri"/>
        </w:rPr>
        <w:t xml:space="preserve"> He turned his signal light on. </w:t>
      </w:r>
    </w:p>
    <w:p w14:paraId="389E1F8A" w14:textId="258C7EDA" w:rsidR="00D82CE9" w:rsidRDefault="007418FA" w:rsidP="001B79A5">
      <w:pPr>
        <w:spacing w:line="480" w:lineRule="auto"/>
        <w:ind w:firstLine="720"/>
        <w:rPr>
          <w:rFonts w:ascii="Calibri" w:hAnsi="Calibri" w:cs="Calibri"/>
        </w:rPr>
      </w:pPr>
      <w:r>
        <w:rPr>
          <w:rFonts w:ascii="Calibri" w:hAnsi="Calibri" w:cs="Calibri"/>
        </w:rPr>
        <w:t>He was relieved when they got to the gas station. He was in</w:t>
      </w:r>
      <w:r w:rsidR="00EE1299">
        <w:rPr>
          <w:rFonts w:ascii="Calibri" w:hAnsi="Calibri" w:cs="Calibri"/>
        </w:rPr>
        <w:t xml:space="preserve"> great</w:t>
      </w:r>
      <w:r>
        <w:rPr>
          <w:rFonts w:ascii="Calibri" w:hAnsi="Calibri" w:cs="Calibri"/>
        </w:rPr>
        <w:t xml:space="preserve"> need </w:t>
      </w:r>
      <w:r w:rsidR="00DC0D66">
        <w:rPr>
          <w:rFonts w:ascii="Calibri" w:hAnsi="Calibri" w:cs="Calibri"/>
        </w:rPr>
        <w:t>of stretching</w:t>
      </w:r>
      <w:r>
        <w:rPr>
          <w:rFonts w:ascii="Calibri" w:hAnsi="Calibri" w:cs="Calibri"/>
        </w:rPr>
        <w:t xml:space="preserve"> out his legs</w:t>
      </w:r>
      <w:r w:rsidR="00EE1299">
        <w:rPr>
          <w:rFonts w:ascii="Calibri" w:hAnsi="Calibri" w:cs="Calibri"/>
        </w:rPr>
        <w:t xml:space="preserve"> and arms.</w:t>
      </w:r>
      <w:r w:rsidR="0030168D">
        <w:rPr>
          <w:rFonts w:ascii="Calibri" w:hAnsi="Calibri" w:cs="Calibri"/>
        </w:rPr>
        <w:t xml:space="preserve"> They had been on the road for </w:t>
      </w:r>
      <w:r w:rsidR="00A71B38">
        <w:rPr>
          <w:rFonts w:ascii="Calibri" w:hAnsi="Calibri" w:cs="Calibri"/>
        </w:rPr>
        <w:t>nearly ten hours straight.</w:t>
      </w:r>
      <w:r w:rsidR="001D1057">
        <w:rPr>
          <w:rFonts w:ascii="Calibri" w:hAnsi="Calibri" w:cs="Calibri"/>
        </w:rPr>
        <w:t xml:space="preserve"> They should be in Atlanta in </w:t>
      </w:r>
      <w:r w:rsidR="00F52E86">
        <w:rPr>
          <w:rFonts w:ascii="Calibri" w:hAnsi="Calibri" w:cs="Calibri"/>
        </w:rPr>
        <w:t xml:space="preserve">about two hours. Gabriela offered to drive the rest of the way so that Harris could </w:t>
      </w:r>
      <w:r w:rsidR="00DC14AD">
        <w:rPr>
          <w:rFonts w:ascii="Calibri" w:hAnsi="Calibri" w:cs="Calibri"/>
        </w:rPr>
        <w:t>get some sleep.</w:t>
      </w:r>
      <w:r w:rsidR="00EE1299">
        <w:rPr>
          <w:rFonts w:ascii="Calibri" w:hAnsi="Calibri" w:cs="Calibri"/>
        </w:rPr>
        <w:t xml:space="preserve"> </w:t>
      </w:r>
      <w:r w:rsidR="00C27D6F">
        <w:rPr>
          <w:rFonts w:ascii="Calibri" w:hAnsi="Calibri" w:cs="Calibri"/>
        </w:rPr>
        <w:t>H</w:t>
      </w:r>
      <w:r w:rsidR="00DC14AD">
        <w:rPr>
          <w:rFonts w:ascii="Calibri" w:hAnsi="Calibri" w:cs="Calibri"/>
        </w:rPr>
        <w:t>arris</w:t>
      </w:r>
      <w:r w:rsidR="00C27D6F">
        <w:rPr>
          <w:rFonts w:ascii="Calibri" w:hAnsi="Calibri" w:cs="Calibri"/>
        </w:rPr>
        <w:t xml:space="preserve"> watched Gabriela take the</w:t>
      </w:r>
      <w:r w:rsidR="00000EFF">
        <w:rPr>
          <w:rFonts w:ascii="Calibri" w:hAnsi="Calibri" w:cs="Calibri"/>
        </w:rPr>
        <w:t>ir daughter,</w:t>
      </w:r>
      <w:r w:rsidR="00457739">
        <w:rPr>
          <w:rFonts w:ascii="Calibri" w:hAnsi="Calibri" w:cs="Calibri"/>
        </w:rPr>
        <w:t xml:space="preserve"> Emilia,</w:t>
      </w:r>
      <w:r w:rsidR="00C27D6F">
        <w:rPr>
          <w:rFonts w:ascii="Calibri" w:hAnsi="Calibri" w:cs="Calibri"/>
        </w:rPr>
        <w:t xml:space="preserve"> </w:t>
      </w:r>
      <w:r w:rsidR="00000EFF">
        <w:rPr>
          <w:rFonts w:ascii="Calibri" w:hAnsi="Calibri" w:cs="Calibri"/>
        </w:rPr>
        <w:t>out of the car seat</w:t>
      </w:r>
      <w:r w:rsidR="00791CC8">
        <w:rPr>
          <w:rFonts w:ascii="Calibri" w:hAnsi="Calibri" w:cs="Calibri"/>
        </w:rPr>
        <w:t xml:space="preserve">. </w:t>
      </w:r>
      <w:r w:rsidR="00741F58">
        <w:rPr>
          <w:rFonts w:ascii="Calibri" w:hAnsi="Calibri" w:cs="Calibri"/>
        </w:rPr>
        <w:t>Emilia’s cheeks were rosy</w:t>
      </w:r>
      <w:r w:rsidR="002C07D8">
        <w:rPr>
          <w:rFonts w:ascii="Calibri" w:hAnsi="Calibri" w:cs="Calibri"/>
        </w:rPr>
        <w:t xml:space="preserve">. She stuck her tiny fingers in her mouth to suck on. </w:t>
      </w:r>
      <w:r w:rsidR="00DA1786">
        <w:rPr>
          <w:rFonts w:ascii="Calibri" w:hAnsi="Calibri" w:cs="Calibri"/>
        </w:rPr>
        <w:t>Harris</w:t>
      </w:r>
      <w:r w:rsidR="006941EC">
        <w:rPr>
          <w:rFonts w:ascii="Calibri" w:hAnsi="Calibri" w:cs="Calibri"/>
        </w:rPr>
        <w:t xml:space="preserve"> was amazed</w:t>
      </w:r>
      <w:r w:rsidR="00DA1786">
        <w:rPr>
          <w:rFonts w:ascii="Calibri" w:hAnsi="Calibri" w:cs="Calibri"/>
        </w:rPr>
        <w:t xml:space="preserve"> by how cheerful the little one was during </w:t>
      </w:r>
      <w:r w:rsidR="00CD4DB7">
        <w:rPr>
          <w:rFonts w:ascii="Calibri" w:hAnsi="Calibri" w:cs="Calibri"/>
        </w:rPr>
        <w:t>such a dark time. The baby was completely oblivious to what was happening.</w:t>
      </w:r>
      <w:r w:rsidR="006941EC">
        <w:rPr>
          <w:rFonts w:ascii="Calibri" w:hAnsi="Calibri" w:cs="Calibri"/>
        </w:rPr>
        <w:t xml:space="preserve"> </w:t>
      </w:r>
      <w:r w:rsidR="00582660">
        <w:rPr>
          <w:rFonts w:ascii="Calibri" w:hAnsi="Calibri" w:cs="Calibri"/>
        </w:rPr>
        <w:t>S</w:t>
      </w:r>
      <w:r w:rsidR="000E3B86">
        <w:rPr>
          <w:rFonts w:ascii="Calibri" w:hAnsi="Calibri" w:cs="Calibri"/>
        </w:rPr>
        <w:t xml:space="preserve">eeing her smile always brought </w:t>
      </w:r>
      <w:r w:rsidR="00A13830">
        <w:rPr>
          <w:rFonts w:ascii="Calibri" w:hAnsi="Calibri" w:cs="Calibri"/>
        </w:rPr>
        <w:t>warmth to his heart</w:t>
      </w:r>
      <w:r w:rsidR="00DC0D66">
        <w:rPr>
          <w:rFonts w:ascii="Calibri" w:hAnsi="Calibri" w:cs="Calibri"/>
        </w:rPr>
        <w:t>,</w:t>
      </w:r>
      <w:r w:rsidR="00A13830">
        <w:rPr>
          <w:rFonts w:ascii="Calibri" w:hAnsi="Calibri" w:cs="Calibri"/>
        </w:rPr>
        <w:t xml:space="preserve"> and it made him feel </w:t>
      </w:r>
      <w:r w:rsidR="00D833CE">
        <w:rPr>
          <w:rFonts w:ascii="Calibri" w:hAnsi="Calibri" w:cs="Calibri"/>
        </w:rPr>
        <w:t xml:space="preserve">happier. </w:t>
      </w:r>
      <w:r w:rsidR="00647191">
        <w:rPr>
          <w:rFonts w:ascii="Calibri" w:hAnsi="Calibri" w:cs="Calibri"/>
        </w:rPr>
        <w:t xml:space="preserve">It was tender moments such as these that helped get him </w:t>
      </w:r>
      <w:r w:rsidR="00F200A5">
        <w:rPr>
          <w:rFonts w:ascii="Calibri" w:hAnsi="Calibri" w:cs="Calibri"/>
        </w:rPr>
        <w:t xml:space="preserve">through it all. </w:t>
      </w:r>
    </w:p>
    <w:p w14:paraId="1E4FB948" w14:textId="17AD8D09" w:rsidR="002B5733" w:rsidRDefault="00EA50A8" w:rsidP="001B79A5">
      <w:pPr>
        <w:spacing w:line="480" w:lineRule="auto"/>
        <w:ind w:firstLine="720"/>
        <w:rPr>
          <w:rFonts w:ascii="Calibri" w:hAnsi="Calibri" w:cs="Calibri"/>
        </w:rPr>
      </w:pPr>
      <w:r>
        <w:rPr>
          <w:rFonts w:ascii="Calibri" w:hAnsi="Calibri" w:cs="Calibri"/>
        </w:rPr>
        <w:t xml:space="preserve">Gabriela grabbed the diaper bag and took the baby to the restroom to change her diaper. </w:t>
      </w:r>
      <w:r w:rsidR="006C4641">
        <w:rPr>
          <w:rFonts w:ascii="Calibri" w:hAnsi="Calibri" w:cs="Calibri"/>
        </w:rPr>
        <w:t>Harris</w:t>
      </w:r>
      <w:r w:rsidR="00C346DC">
        <w:rPr>
          <w:rFonts w:ascii="Calibri" w:hAnsi="Calibri" w:cs="Calibri"/>
        </w:rPr>
        <w:t xml:space="preserve"> </w:t>
      </w:r>
      <w:r w:rsidR="00191E4C">
        <w:rPr>
          <w:rFonts w:ascii="Calibri" w:hAnsi="Calibri" w:cs="Calibri"/>
        </w:rPr>
        <w:t xml:space="preserve">pulled out the </w:t>
      </w:r>
      <w:r w:rsidR="00787209">
        <w:rPr>
          <w:rFonts w:ascii="Calibri" w:hAnsi="Calibri" w:cs="Calibri"/>
        </w:rPr>
        <w:t xml:space="preserve">nozzle from the gas pump and started filling the jeep up with fuel. </w:t>
      </w:r>
      <w:r w:rsidR="006C4641">
        <w:rPr>
          <w:rFonts w:ascii="Calibri" w:hAnsi="Calibri" w:cs="Calibri"/>
        </w:rPr>
        <w:t xml:space="preserve">He could understand Gabriela’s frustration. </w:t>
      </w:r>
      <w:r w:rsidR="00993EF1">
        <w:rPr>
          <w:rFonts w:ascii="Calibri" w:hAnsi="Calibri" w:cs="Calibri"/>
        </w:rPr>
        <w:t>He stared at the n</w:t>
      </w:r>
      <w:r w:rsidR="00745F20">
        <w:rPr>
          <w:rFonts w:ascii="Calibri" w:hAnsi="Calibri" w:cs="Calibri"/>
        </w:rPr>
        <w:t xml:space="preserve">umber of gallons </w:t>
      </w:r>
      <w:r w:rsidR="00371437">
        <w:rPr>
          <w:rFonts w:ascii="Calibri" w:hAnsi="Calibri" w:cs="Calibri"/>
        </w:rPr>
        <w:t xml:space="preserve">and cost of gas </w:t>
      </w:r>
      <w:r w:rsidR="00745F20">
        <w:rPr>
          <w:rFonts w:ascii="Calibri" w:hAnsi="Calibri" w:cs="Calibri"/>
        </w:rPr>
        <w:t>going up</w:t>
      </w:r>
      <w:r w:rsidR="00993EF1">
        <w:rPr>
          <w:rFonts w:ascii="Calibri" w:hAnsi="Calibri" w:cs="Calibri"/>
        </w:rPr>
        <w:t xml:space="preserve"> </w:t>
      </w:r>
      <w:r w:rsidR="00BF2A14">
        <w:rPr>
          <w:rFonts w:ascii="Calibri" w:hAnsi="Calibri" w:cs="Calibri"/>
        </w:rPr>
        <w:t>on the gas pump</w:t>
      </w:r>
      <w:r w:rsidR="00745F20">
        <w:rPr>
          <w:rFonts w:ascii="Calibri" w:hAnsi="Calibri" w:cs="Calibri"/>
        </w:rPr>
        <w:t xml:space="preserve"> </w:t>
      </w:r>
      <w:r w:rsidR="00371437">
        <w:rPr>
          <w:rFonts w:ascii="Calibri" w:hAnsi="Calibri" w:cs="Calibri"/>
        </w:rPr>
        <w:t>as he thought about everything that had h</w:t>
      </w:r>
      <w:r w:rsidR="004163EA">
        <w:rPr>
          <w:rFonts w:ascii="Calibri" w:hAnsi="Calibri" w:cs="Calibri"/>
        </w:rPr>
        <w:t xml:space="preserve">appened since the </w:t>
      </w:r>
      <w:r w:rsidR="00CB759B">
        <w:rPr>
          <w:rFonts w:ascii="Calibri" w:hAnsi="Calibri" w:cs="Calibri"/>
        </w:rPr>
        <w:t>Death Firm</w:t>
      </w:r>
      <w:r w:rsidR="004163EA">
        <w:rPr>
          <w:rFonts w:ascii="Calibri" w:hAnsi="Calibri" w:cs="Calibri"/>
        </w:rPr>
        <w:t>s came in</w:t>
      </w:r>
      <w:r w:rsidR="00DC0D66">
        <w:rPr>
          <w:rFonts w:ascii="Calibri" w:hAnsi="Calibri" w:cs="Calibri"/>
        </w:rPr>
        <w:t>to</w:t>
      </w:r>
      <w:r w:rsidR="004163EA">
        <w:rPr>
          <w:rFonts w:ascii="Calibri" w:hAnsi="Calibri" w:cs="Calibri"/>
        </w:rPr>
        <w:t xml:space="preserve"> existence. </w:t>
      </w:r>
      <w:r w:rsidR="00CA2146">
        <w:rPr>
          <w:rFonts w:ascii="Calibri" w:hAnsi="Calibri" w:cs="Calibri"/>
        </w:rPr>
        <w:t xml:space="preserve">His optimism soon turned to sadness. </w:t>
      </w:r>
      <w:r w:rsidR="00EC1895">
        <w:rPr>
          <w:rFonts w:ascii="Calibri" w:hAnsi="Calibri" w:cs="Calibri"/>
        </w:rPr>
        <w:t xml:space="preserve">Harris </w:t>
      </w:r>
      <w:r w:rsidR="00144391">
        <w:rPr>
          <w:rFonts w:ascii="Calibri" w:hAnsi="Calibri" w:cs="Calibri"/>
        </w:rPr>
        <w:t>felt like he was going on an emotional roller</w:t>
      </w:r>
      <w:r w:rsidR="00DC0D66">
        <w:rPr>
          <w:rFonts w:ascii="Calibri" w:hAnsi="Calibri" w:cs="Calibri"/>
        </w:rPr>
        <w:t xml:space="preserve"> </w:t>
      </w:r>
      <w:r w:rsidR="00144391">
        <w:rPr>
          <w:rFonts w:ascii="Calibri" w:hAnsi="Calibri" w:cs="Calibri"/>
        </w:rPr>
        <w:t>coaster. One minute he was happy, one minute he was</w:t>
      </w:r>
      <w:r w:rsidR="00D2337F">
        <w:rPr>
          <w:rFonts w:ascii="Calibri" w:hAnsi="Calibri" w:cs="Calibri"/>
        </w:rPr>
        <w:t xml:space="preserve"> sad</w:t>
      </w:r>
      <w:r w:rsidR="00144391">
        <w:rPr>
          <w:rFonts w:ascii="Calibri" w:hAnsi="Calibri" w:cs="Calibri"/>
        </w:rPr>
        <w:t>,</w:t>
      </w:r>
      <w:r w:rsidR="00D2337F">
        <w:rPr>
          <w:rFonts w:ascii="Calibri" w:hAnsi="Calibri" w:cs="Calibri"/>
        </w:rPr>
        <w:t xml:space="preserve"> and</w:t>
      </w:r>
      <w:r w:rsidR="00144391">
        <w:rPr>
          <w:rFonts w:ascii="Calibri" w:hAnsi="Calibri" w:cs="Calibri"/>
        </w:rPr>
        <w:t xml:space="preserve"> another minute </w:t>
      </w:r>
      <w:r w:rsidR="00D2337F">
        <w:rPr>
          <w:rFonts w:ascii="Calibri" w:hAnsi="Calibri" w:cs="Calibri"/>
        </w:rPr>
        <w:t>he was scared.</w:t>
      </w:r>
      <w:r w:rsidR="00CD2ABA">
        <w:rPr>
          <w:rFonts w:ascii="Calibri" w:hAnsi="Calibri" w:cs="Calibri"/>
        </w:rPr>
        <w:t xml:space="preserve"> So many important people in his life </w:t>
      </w:r>
      <w:r w:rsidR="00887735">
        <w:rPr>
          <w:rFonts w:ascii="Calibri" w:hAnsi="Calibri" w:cs="Calibri"/>
        </w:rPr>
        <w:t>were taken from him.</w:t>
      </w:r>
    </w:p>
    <w:p w14:paraId="3A137A6C" w14:textId="6EF8B47D" w:rsidR="006271AC" w:rsidRDefault="00C36531" w:rsidP="001B79A5">
      <w:pPr>
        <w:spacing w:line="480" w:lineRule="auto"/>
        <w:ind w:firstLine="720"/>
        <w:rPr>
          <w:rFonts w:ascii="Calibri" w:hAnsi="Calibri" w:cs="Calibri"/>
        </w:rPr>
      </w:pPr>
      <w:r w:rsidRPr="22D893E5">
        <w:rPr>
          <w:rFonts w:ascii="Calibri" w:hAnsi="Calibri" w:cs="Calibri"/>
        </w:rPr>
        <w:t xml:space="preserve">He missed his parents deeply. Their lives were taken by the </w:t>
      </w:r>
      <w:r w:rsidR="00CB759B" w:rsidRPr="22D893E5">
        <w:rPr>
          <w:rFonts w:ascii="Calibri" w:hAnsi="Calibri" w:cs="Calibri"/>
        </w:rPr>
        <w:t>Death Firm</w:t>
      </w:r>
      <w:r w:rsidRPr="22D893E5">
        <w:rPr>
          <w:rFonts w:ascii="Calibri" w:hAnsi="Calibri" w:cs="Calibri"/>
        </w:rPr>
        <w:t>s. It was times like these that he really need</w:t>
      </w:r>
      <w:r w:rsidR="000E2440" w:rsidRPr="22D893E5">
        <w:rPr>
          <w:rFonts w:ascii="Calibri" w:hAnsi="Calibri" w:cs="Calibri"/>
        </w:rPr>
        <w:t>ed</w:t>
      </w:r>
      <w:r w:rsidRPr="22D893E5">
        <w:rPr>
          <w:rFonts w:ascii="Calibri" w:hAnsi="Calibri" w:cs="Calibri"/>
        </w:rPr>
        <w:t xml:space="preserve"> their guidance. </w:t>
      </w:r>
      <w:r w:rsidR="00FC77AC" w:rsidRPr="22D893E5">
        <w:rPr>
          <w:rFonts w:ascii="Calibri" w:hAnsi="Calibri" w:cs="Calibri"/>
        </w:rPr>
        <w:t xml:space="preserve">Tears began to roll down his </w:t>
      </w:r>
      <w:r w:rsidR="000023FA" w:rsidRPr="22D893E5">
        <w:rPr>
          <w:rFonts w:ascii="Calibri" w:hAnsi="Calibri" w:cs="Calibri"/>
        </w:rPr>
        <w:t>face</w:t>
      </w:r>
      <w:r w:rsidR="00FC77AC" w:rsidRPr="22D893E5">
        <w:rPr>
          <w:rFonts w:ascii="Calibri" w:hAnsi="Calibri" w:cs="Calibri"/>
        </w:rPr>
        <w:t xml:space="preserve">. He </w:t>
      </w:r>
      <w:r w:rsidR="00DC0D66">
        <w:rPr>
          <w:rFonts w:ascii="Calibri" w:hAnsi="Calibri" w:cs="Calibri"/>
        </w:rPr>
        <w:t xml:space="preserve">had </w:t>
      </w:r>
      <w:r w:rsidR="00FC77AC" w:rsidRPr="22D893E5">
        <w:rPr>
          <w:rFonts w:ascii="Calibri" w:hAnsi="Calibri" w:cs="Calibri"/>
        </w:rPr>
        <w:t xml:space="preserve">never felt so lost in </w:t>
      </w:r>
      <w:r w:rsidR="000023FA" w:rsidRPr="22D893E5">
        <w:rPr>
          <w:rFonts w:ascii="Calibri" w:hAnsi="Calibri" w:cs="Calibri"/>
        </w:rPr>
        <w:t>all</w:t>
      </w:r>
      <w:r w:rsidR="00FC77AC" w:rsidRPr="22D893E5">
        <w:rPr>
          <w:rFonts w:ascii="Calibri" w:hAnsi="Calibri" w:cs="Calibri"/>
        </w:rPr>
        <w:t xml:space="preserve"> his life. </w:t>
      </w:r>
      <w:r w:rsidR="000023FA" w:rsidRPr="22D893E5">
        <w:rPr>
          <w:rFonts w:ascii="Calibri" w:hAnsi="Calibri" w:cs="Calibri"/>
        </w:rPr>
        <w:t xml:space="preserve">He quickly </w:t>
      </w:r>
      <w:r w:rsidR="00031BE2" w:rsidRPr="22D893E5">
        <w:rPr>
          <w:rFonts w:ascii="Calibri" w:hAnsi="Calibri" w:cs="Calibri"/>
        </w:rPr>
        <w:t>wiped them away as soon as he saw Gabriela and the baby return to the vehicle.</w:t>
      </w:r>
      <w:r w:rsidR="00944A46" w:rsidRPr="22D893E5">
        <w:rPr>
          <w:rFonts w:ascii="Calibri" w:hAnsi="Calibri" w:cs="Calibri"/>
        </w:rPr>
        <w:t xml:space="preserve"> </w:t>
      </w:r>
      <w:r w:rsidR="003A123A" w:rsidRPr="22D893E5">
        <w:rPr>
          <w:rFonts w:ascii="Calibri" w:hAnsi="Calibri" w:cs="Calibri"/>
        </w:rPr>
        <w:t xml:space="preserve">Harris knew their lives were in his hands. </w:t>
      </w:r>
      <w:r w:rsidR="00F466C5" w:rsidRPr="22D893E5">
        <w:rPr>
          <w:rFonts w:ascii="Calibri" w:hAnsi="Calibri" w:cs="Calibri"/>
        </w:rPr>
        <w:t xml:space="preserve">He </w:t>
      </w:r>
      <w:r w:rsidR="00DD2DCC" w:rsidRPr="22D893E5">
        <w:rPr>
          <w:rFonts w:ascii="Calibri" w:hAnsi="Calibri" w:cs="Calibri"/>
        </w:rPr>
        <w:t xml:space="preserve">was </w:t>
      </w:r>
      <w:r w:rsidR="00DC0D66">
        <w:rPr>
          <w:rFonts w:ascii="Calibri" w:hAnsi="Calibri" w:cs="Calibri"/>
        </w:rPr>
        <w:t>under</w:t>
      </w:r>
      <w:r w:rsidR="00DC0D66" w:rsidRPr="22D893E5">
        <w:rPr>
          <w:rFonts w:ascii="Calibri" w:hAnsi="Calibri" w:cs="Calibri"/>
        </w:rPr>
        <w:t xml:space="preserve"> </w:t>
      </w:r>
      <w:r w:rsidR="00DD2DCC" w:rsidRPr="22D893E5">
        <w:rPr>
          <w:rFonts w:ascii="Calibri" w:hAnsi="Calibri" w:cs="Calibri"/>
        </w:rPr>
        <w:t xml:space="preserve">much pressure </w:t>
      </w:r>
      <w:r w:rsidR="00111941" w:rsidRPr="22D893E5">
        <w:rPr>
          <w:rFonts w:ascii="Calibri" w:hAnsi="Calibri" w:cs="Calibri"/>
        </w:rPr>
        <w:t xml:space="preserve">to keep them safe from the </w:t>
      </w:r>
      <w:r w:rsidR="00CB759B" w:rsidRPr="22D893E5">
        <w:rPr>
          <w:rFonts w:ascii="Calibri" w:hAnsi="Calibri" w:cs="Calibri"/>
        </w:rPr>
        <w:t>Death Firm</w:t>
      </w:r>
      <w:r w:rsidR="00111941" w:rsidRPr="22D893E5">
        <w:rPr>
          <w:rFonts w:ascii="Calibri" w:hAnsi="Calibri" w:cs="Calibri"/>
        </w:rPr>
        <w:t xml:space="preserve">s. </w:t>
      </w:r>
      <w:r w:rsidR="00371072" w:rsidRPr="22D893E5">
        <w:rPr>
          <w:rFonts w:ascii="Calibri" w:hAnsi="Calibri" w:cs="Calibri"/>
        </w:rPr>
        <w:t>He had to remember that he wasn’t the only person in the world that had lost so much. Nearly e</w:t>
      </w:r>
      <w:r w:rsidR="00932814" w:rsidRPr="22D893E5">
        <w:rPr>
          <w:rFonts w:ascii="Calibri" w:hAnsi="Calibri" w:cs="Calibri"/>
        </w:rPr>
        <w:t xml:space="preserve">very person in the world had either lost </w:t>
      </w:r>
      <w:r w:rsidR="00F2157A" w:rsidRPr="22D893E5">
        <w:rPr>
          <w:rFonts w:ascii="Calibri" w:hAnsi="Calibri" w:cs="Calibri"/>
        </w:rPr>
        <w:t xml:space="preserve">loved ones, their homes, their </w:t>
      </w:r>
      <w:r w:rsidR="00FD0799" w:rsidRPr="22D893E5">
        <w:rPr>
          <w:rFonts w:ascii="Calibri" w:hAnsi="Calibri" w:cs="Calibri"/>
        </w:rPr>
        <w:t xml:space="preserve">jobs, and everything else that they had cared deeply for. </w:t>
      </w:r>
      <w:r w:rsidR="005D340D" w:rsidRPr="22D893E5">
        <w:rPr>
          <w:rFonts w:ascii="Calibri" w:hAnsi="Calibri" w:cs="Calibri"/>
        </w:rPr>
        <w:t>Harris</w:t>
      </w:r>
      <w:r w:rsidR="00612373" w:rsidRPr="22D893E5">
        <w:rPr>
          <w:rFonts w:ascii="Calibri" w:hAnsi="Calibri" w:cs="Calibri"/>
        </w:rPr>
        <w:t xml:space="preserve"> thought that everything that was taken from them was over nothing. </w:t>
      </w:r>
      <w:r w:rsidR="00666154" w:rsidRPr="22D893E5">
        <w:rPr>
          <w:rFonts w:ascii="Calibri" w:hAnsi="Calibri" w:cs="Calibri"/>
        </w:rPr>
        <w:t xml:space="preserve">The evil person responsible for all of this </w:t>
      </w:r>
      <w:r w:rsidR="00C71ABA" w:rsidRPr="22D893E5">
        <w:rPr>
          <w:rFonts w:ascii="Calibri" w:hAnsi="Calibri" w:cs="Calibri"/>
        </w:rPr>
        <w:t xml:space="preserve">was doing it just out of </w:t>
      </w:r>
      <w:r w:rsidR="00850FC7" w:rsidRPr="22D893E5">
        <w:rPr>
          <w:rFonts w:ascii="Calibri" w:hAnsi="Calibri" w:cs="Calibri"/>
        </w:rPr>
        <w:t xml:space="preserve">pure </w:t>
      </w:r>
      <w:r w:rsidR="00C71ABA" w:rsidRPr="22D893E5">
        <w:rPr>
          <w:rFonts w:ascii="Calibri" w:hAnsi="Calibri" w:cs="Calibri"/>
        </w:rPr>
        <w:t xml:space="preserve">greed and pride. </w:t>
      </w:r>
      <w:r w:rsidR="00714C2F" w:rsidRPr="22D893E5">
        <w:rPr>
          <w:rFonts w:ascii="Calibri" w:hAnsi="Calibri" w:cs="Calibri"/>
        </w:rPr>
        <w:t>Camargo</w:t>
      </w:r>
      <w:r w:rsidR="009D7988" w:rsidRPr="22D893E5">
        <w:rPr>
          <w:rFonts w:ascii="Calibri" w:hAnsi="Calibri" w:cs="Calibri"/>
        </w:rPr>
        <w:t xml:space="preserve"> was heartless and did not care about what he did to others</w:t>
      </w:r>
      <w:r w:rsidR="00406EBA" w:rsidRPr="22D893E5">
        <w:rPr>
          <w:rFonts w:ascii="Calibri" w:hAnsi="Calibri" w:cs="Calibri"/>
        </w:rPr>
        <w:t xml:space="preserve"> or what he took from them. He just sought revenge. </w:t>
      </w:r>
    </w:p>
    <w:p w14:paraId="66DC729F" w14:textId="7A0B2B5E" w:rsidR="00B120F6" w:rsidRDefault="003B27B0" w:rsidP="001B79A5">
      <w:pPr>
        <w:spacing w:line="480" w:lineRule="auto"/>
        <w:ind w:firstLine="720"/>
        <w:rPr>
          <w:rFonts w:ascii="Calibri" w:hAnsi="Calibri" w:cs="Calibri"/>
        </w:rPr>
      </w:pPr>
      <w:r w:rsidRPr="1FD0627C">
        <w:rPr>
          <w:rFonts w:ascii="Calibri" w:hAnsi="Calibri" w:cs="Calibri"/>
        </w:rPr>
        <w:t xml:space="preserve">Gabriela looked up at him and could tell by the expression on his face that he was feeling troubled. </w:t>
      </w:r>
      <w:r w:rsidR="0069331A" w:rsidRPr="1FD0627C">
        <w:rPr>
          <w:rFonts w:ascii="Calibri" w:hAnsi="Calibri" w:cs="Calibri"/>
        </w:rPr>
        <w:t xml:space="preserve">She quickly turned her attention back to </w:t>
      </w:r>
      <w:r w:rsidR="00BC4D18" w:rsidRPr="1FD0627C">
        <w:rPr>
          <w:rFonts w:ascii="Calibri" w:hAnsi="Calibri" w:cs="Calibri"/>
        </w:rPr>
        <w:t>Emilia</w:t>
      </w:r>
      <w:r w:rsidR="0069331A" w:rsidRPr="1FD0627C">
        <w:rPr>
          <w:rFonts w:ascii="Calibri" w:hAnsi="Calibri" w:cs="Calibri"/>
        </w:rPr>
        <w:t xml:space="preserve"> as she </w:t>
      </w:r>
      <w:r w:rsidR="00407C95" w:rsidRPr="1FD0627C">
        <w:rPr>
          <w:rFonts w:ascii="Calibri" w:hAnsi="Calibri" w:cs="Calibri"/>
        </w:rPr>
        <w:t xml:space="preserve">buckled her back into </w:t>
      </w:r>
      <w:r w:rsidR="00F35CED" w:rsidRPr="1FD0627C">
        <w:rPr>
          <w:rFonts w:ascii="Calibri" w:hAnsi="Calibri" w:cs="Calibri"/>
        </w:rPr>
        <w:t xml:space="preserve">the car seat. </w:t>
      </w:r>
      <w:r w:rsidR="00C0693C" w:rsidRPr="1FD0627C">
        <w:rPr>
          <w:rFonts w:ascii="Calibri" w:hAnsi="Calibri" w:cs="Calibri"/>
        </w:rPr>
        <w:t xml:space="preserve">The baby cooed </w:t>
      </w:r>
      <w:r w:rsidR="00EC6717" w:rsidRPr="1FD0627C">
        <w:rPr>
          <w:rFonts w:ascii="Calibri" w:hAnsi="Calibri" w:cs="Calibri"/>
        </w:rPr>
        <w:t xml:space="preserve">and </w:t>
      </w:r>
      <w:r w:rsidR="003E4696" w:rsidRPr="1FD0627C">
        <w:rPr>
          <w:rFonts w:ascii="Calibri" w:hAnsi="Calibri" w:cs="Calibri"/>
        </w:rPr>
        <w:t>wiggled her arms and legs</w:t>
      </w:r>
      <w:r w:rsidR="00B120F6" w:rsidRPr="1FD0627C">
        <w:rPr>
          <w:rFonts w:ascii="Calibri" w:hAnsi="Calibri" w:cs="Calibri"/>
        </w:rPr>
        <w:t xml:space="preserve"> </w:t>
      </w:r>
      <w:r w:rsidR="00827F52" w:rsidRPr="1FD0627C">
        <w:rPr>
          <w:rFonts w:ascii="Calibri" w:hAnsi="Calibri" w:cs="Calibri"/>
        </w:rPr>
        <w:t xml:space="preserve">excitedly. </w:t>
      </w:r>
      <w:r w:rsidR="00CB2C60" w:rsidRPr="1FD0627C">
        <w:rPr>
          <w:rFonts w:ascii="Calibri" w:hAnsi="Calibri" w:cs="Calibri"/>
        </w:rPr>
        <w:t xml:space="preserve">It was as if Emilia knew she was </w:t>
      </w:r>
      <w:r w:rsidR="000752BE" w:rsidRPr="1FD0627C">
        <w:rPr>
          <w:rFonts w:ascii="Calibri" w:hAnsi="Calibri" w:cs="Calibri"/>
        </w:rPr>
        <w:t xml:space="preserve">going on </w:t>
      </w:r>
      <w:r w:rsidR="0064207C" w:rsidRPr="1FD0627C">
        <w:rPr>
          <w:rFonts w:ascii="Calibri" w:hAnsi="Calibri" w:cs="Calibri"/>
        </w:rPr>
        <w:t>an adventure</w:t>
      </w:r>
      <w:r w:rsidR="00476A1B" w:rsidRPr="1FD0627C">
        <w:rPr>
          <w:rFonts w:ascii="Calibri" w:hAnsi="Calibri" w:cs="Calibri"/>
        </w:rPr>
        <w:t xml:space="preserve"> and was ready to check out some more sites. </w:t>
      </w:r>
      <w:r w:rsidR="006166FE" w:rsidRPr="1FD0627C">
        <w:rPr>
          <w:rFonts w:ascii="Calibri" w:hAnsi="Calibri" w:cs="Calibri"/>
        </w:rPr>
        <w:t xml:space="preserve">Gabriela chuckled at her </w:t>
      </w:r>
      <w:r w:rsidR="00717701" w:rsidRPr="1FD0627C">
        <w:rPr>
          <w:rFonts w:ascii="Calibri" w:hAnsi="Calibri" w:cs="Calibri"/>
        </w:rPr>
        <w:t xml:space="preserve">daughter’s delight. </w:t>
      </w:r>
    </w:p>
    <w:p w14:paraId="5E9E9CCE" w14:textId="18C7C48F" w:rsidR="00113C14" w:rsidRDefault="009504EC" w:rsidP="001B79A5">
      <w:pPr>
        <w:spacing w:line="480" w:lineRule="auto"/>
        <w:ind w:firstLine="720"/>
        <w:rPr>
          <w:rFonts w:ascii="Calibri" w:hAnsi="Calibri" w:cs="Calibri"/>
        </w:rPr>
      </w:pPr>
      <w:r>
        <w:rPr>
          <w:rFonts w:ascii="Calibri" w:hAnsi="Calibri" w:cs="Calibri"/>
        </w:rPr>
        <w:t xml:space="preserve">Once Gabriela buckled herself into the </w:t>
      </w:r>
      <w:r w:rsidR="003541D7">
        <w:rPr>
          <w:rFonts w:ascii="Calibri" w:hAnsi="Calibri" w:cs="Calibri"/>
        </w:rPr>
        <w:t xml:space="preserve">driver’s seat, she smiled at Harris and asked him </w:t>
      </w:r>
      <w:r w:rsidR="00AE3CFF">
        <w:rPr>
          <w:rFonts w:ascii="Calibri" w:hAnsi="Calibri" w:cs="Calibri"/>
        </w:rPr>
        <w:t>how he was doing. He looked up</w:t>
      </w:r>
      <w:r w:rsidR="0007479F">
        <w:rPr>
          <w:rFonts w:ascii="Calibri" w:hAnsi="Calibri" w:cs="Calibri"/>
        </w:rPr>
        <w:t xml:space="preserve"> at her</w:t>
      </w:r>
      <w:r w:rsidR="00AE3CFF">
        <w:rPr>
          <w:rFonts w:ascii="Calibri" w:hAnsi="Calibri" w:cs="Calibri"/>
        </w:rPr>
        <w:t xml:space="preserve"> and told her he was doing fine. </w:t>
      </w:r>
      <w:r w:rsidR="0007479F">
        <w:rPr>
          <w:rFonts w:ascii="Calibri" w:hAnsi="Calibri" w:cs="Calibri"/>
        </w:rPr>
        <w:t xml:space="preserve">She then told him to get some sleep. </w:t>
      </w:r>
    </w:p>
    <w:p w14:paraId="77F88931" w14:textId="31BCA811" w:rsidR="00476A1B" w:rsidRDefault="003D4402" w:rsidP="001B79A5">
      <w:pPr>
        <w:spacing w:line="480" w:lineRule="auto"/>
        <w:ind w:firstLine="720"/>
        <w:rPr>
          <w:rFonts w:ascii="Calibri" w:hAnsi="Calibri" w:cs="Calibri"/>
        </w:rPr>
      </w:pPr>
      <w:r>
        <w:rPr>
          <w:rFonts w:ascii="Calibri" w:hAnsi="Calibri" w:cs="Calibri"/>
        </w:rPr>
        <w:t xml:space="preserve">Harris was ready to enjoy a day on the beach as soon </w:t>
      </w:r>
      <w:r w:rsidR="00B6474B">
        <w:rPr>
          <w:rFonts w:ascii="Calibri" w:hAnsi="Calibri" w:cs="Calibri"/>
        </w:rPr>
        <w:t xml:space="preserve">as they </w:t>
      </w:r>
      <w:r w:rsidR="00BC1442">
        <w:rPr>
          <w:rFonts w:ascii="Calibri" w:hAnsi="Calibri" w:cs="Calibri"/>
        </w:rPr>
        <w:t xml:space="preserve">reached the East </w:t>
      </w:r>
      <w:r w:rsidR="00DC0D66">
        <w:rPr>
          <w:rFonts w:ascii="Calibri" w:hAnsi="Calibri" w:cs="Calibri"/>
        </w:rPr>
        <w:t>C</w:t>
      </w:r>
      <w:r w:rsidR="00BC1442">
        <w:rPr>
          <w:rFonts w:ascii="Calibri" w:hAnsi="Calibri" w:cs="Calibri"/>
        </w:rPr>
        <w:t xml:space="preserve">oast. </w:t>
      </w:r>
      <w:r w:rsidR="004C3D22">
        <w:rPr>
          <w:rFonts w:ascii="Calibri" w:hAnsi="Calibri" w:cs="Calibri"/>
        </w:rPr>
        <w:t>He could hardly wait t</w:t>
      </w:r>
      <w:r w:rsidR="00633FDE">
        <w:rPr>
          <w:rFonts w:ascii="Calibri" w:hAnsi="Calibri" w:cs="Calibri"/>
        </w:rPr>
        <w:t xml:space="preserve">o lay out under the sun, sip a beer, and </w:t>
      </w:r>
      <w:r w:rsidR="009B792A">
        <w:rPr>
          <w:rFonts w:ascii="Calibri" w:hAnsi="Calibri" w:cs="Calibri"/>
        </w:rPr>
        <w:t>splash through some waves</w:t>
      </w:r>
      <w:r w:rsidR="0069070E">
        <w:rPr>
          <w:rFonts w:ascii="Calibri" w:hAnsi="Calibri" w:cs="Calibri"/>
        </w:rPr>
        <w:t xml:space="preserve">. </w:t>
      </w:r>
      <w:r w:rsidR="0063388B">
        <w:rPr>
          <w:rFonts w:ascii="Calibri" w:hAnsi="Calibri" w:cs="Calibri"/>
        </w:rPr>
        <w:t xml:space="preserve">He watched Gabriela check her mirrors before </w:t>
      </w:r>
      <w:r w:rsidR="00015003">
        <w:rPr>
          <w:rFonts w:ascii="Calibri" w:hAnsi="Calibri" w:cs="Calibri"/>
        </w:rPr>
        <w:t xml:space="preserve">driving off. Harris </w:t>
      </w:r>
      <w:r w:rsidR="00607462">
        <w:rPr>
          <w:rFonts w:ascii="Calibri" w:hAnsi="Calibri" w:cs="Calibri"/>
        </w:rPr>
        <w:t xml:space="preserve">made sure there were no Death Firms around before drifting off to sleep. </w:t>
      </w:r>
      <w:r w:rsidR="00100DB7">
        <w:rPr>
          <w:rFonts w:ascii="Calibri" w:hAnsi="Calibri" w:cs="Calibri"/>
        </w:rPr>
        <w:t>He needed his sleep to have the strength to fight them off</w:t>
      </w:r>
      <w:r w:rsidR="00AD0A43">
        <w:rPr>
          <w:rFonts w:ascii="Calibri" w:hAnsi="Calibri" w:cs="Calibri"/>
        </w:rPr>
        <w:t xml:space="preserve">. </w:t>
      </w:r>
      <w:r w:rsidR="00B92187">
        <w:rPr>
          <w:rFonts w:ascii="Calibri" w:hAnsi="Calibri" w:cs="Calibri"/>
        </w:rPr>
        <w:t>Gabriela put on some soothing music</w:t>
      </w:r>
      <w:r w:rsidR="00987DA8">
        <w:rPr>
          <w:rFonts w:ascii="Calibri" w:hAnsi="Calibri" w:cs="Calibri"/>
        </w:rPr>
        <w:t xml:space="preserve">. Both </w:t>
      </w:r>
      <w:r w:rsidR="00DC0D66">
        <w:rPr>
          <w:rFonts w:ascii="Calibri" w:hAnsi="Calibri" w:cs="Calibri"/>
        </w:rPr>
        <w:t xml:space="preserve">he </w:t>
      </w:r>
      <w:r w:rsidR="00987DA8">
        <w:rPr>
          <w:rFonts w:ascii="Calibri" w:hAnsi="Calibri" w:cs="Calibri"/>
        </w:rPr>
        <w:t xml:space="preserve">and the baby found themselves </w:t>
      </w:r>
      <w:r w:rsidR="001334D2">
        <w:rPr>
          <w:rFonts w:ascii="Calibri" w:hAnsi="Calibri" w:cs="Calibri"/>
        </w:rPr>
        <w:t xml:space="preserve">fast asleep. </w:t>
      </w:r>
      <w:r w:rsidR="001C124B">
        <w:rPr>
          <w:rFonts w:ascii="Calibri" w:hAnsi="Calibri" w:cs="Calibri"/>
        </w:rPr>
        <w:t>Gabriela kept a close eye out for Death Firms</w:t>
      </w:r>
      <w:r w:rsidR="006B0A28">
        <w:rPr>
          <w:rFonts w:ascii="Calibri" w:hAnsi="Calibri" w:cs="Calibri"/>
        </w:rPr>
        <w:t xml:space="preserve"> on the way to Atlanta. She imagined what she had to do in case there was one on the highway. </w:t>
      </w:r>
    </w:p>
    <w:p w14:paraId="3B439DDE" w14:textId="64FD0C1E" w:rsidR="007A0982" w:rsidRDefault="00BE1806" w:rsidP="001B79A5">
      <w:pPr>
        <w:spacing w:line="480" w:lineRule="auto"/>
        <w:ind w:firstLine="720"/>
        <w:rPr>
          <w:rFonts w:ascii="Calibri" w:hAnsi="Calibri" w:cs="Calibri"/>
        </w:rPr>
      </w:pPr>
      <w:r w:rsidRPr="22D893E5">
        <w:rPr>
          <w:rFonts w:ascii="Calibri" w:hAnsi="Calibri" w:cs="Calibri"/>
        </w:rPr>
        <w:t xml:space="preserve"> </w:t>
      </w:r>
      <w:r w:rsidR="00595125" w:rsidRPr="22D893E5">
        <w:rPr>
          <w:rFonts w:ascii="Calibri" w:hAnsi="Calibri" w:cs="Calibri"/>
        </w:rPr>
        <w:t xml:space="preserve">Harris hated </w:t>
      </w:r>
      <w:r w:rsidR="00A52D28" w:rsidRPr="22D893E5">
        <w:rPr>
          <w:rFonts w:ascii="Calibri" w:hAnsi="Calibri" w:cs="Calibri"/>
        </w:rPr>
        <w:t>the idea that they had</w:t>
      </w:r>
      <w:r w:rsidR="00595125" w:rsidRPr="22D893E5">
        <w:rPr>
          <w:rFonts w:ascii="Calibri" w:hAnsi="Calibri" w:cs="Calibri"/>
        </w:rPr>
        <w:t xml:space="preserve"> to drive so far away, but he was also excited to explore </w:t>
      </w:r>
      <w:r w:rsidR="00A52D28" w:rsidRPr="22D893E5">
        <w:rPr>
          <w:rFonts w:ascii="Calibri" w:hAnsi="Calibri" w:cs="Calibri"/>
        </w:rPr>
        <w:t>new states along the way</w:t>
      </w:r>
      <w:r w:rsidR="00595125" w:rsidRPr="22D893E5">
        <w:rPr>
          <w:rFonts w:ascii="Calibri" w:hAnsi="Calibri" w:cs="Calibri"/>
        </w:rPr>
        <w:t xml:space="preserve">. </w:t>
      </w:r>
      <w:r w:rsidR="00F2656A" w:rsidRPr="22D893E5">
        <w:rPr>
          <w:rFonts w:ascii="Calibri" w:hAnsi="Calibri" w:cs="Calibri"/>
        </w:rPr>
        <w:t xml:space="preserve">He thought about making their stay permanent if they </w:t>
      </w:r>
      <w:r w:rsidR="00DC0D66">
        <w:rPr>
          <w:rFonts w:ascii="Calibri" w:hAnsi="Calibri" w:cs="Calibri"/>
        </w:rPr>
        <w:t>enjoyed</w:t>
      </w:r>
      <w:r w:rsidR="00DC0D66" w:rsidRPr="22D893E5">
        <w:rPr>
          <w:rFonts w:ascii="Calibri" w:hAnsi="Calibri" w:cs="Calibri"/>
        </w:rPr>
        <w:t xml:space="preserve"> </w:t>
      </w:r>
      <w:r w:rsidR="00BD294E" w:rsidRPr="22D893E5">
        <w:rPr>
          <w:rFonts w:ascii="Calibri" w:hAnsi="Calibri" w:cs="Calibri"/>
        </w:rPr>
        <w:t>themselves too much. He could get a job there</w:t>
      </w:r>
      <w:r w:rsidR="00DC0D66">
        <w:rPr>
          <w:rFonts w:ascii="Calibri" w:hAnsi="Calibri" w:cs="Calibri"/>
        </w:rPr>
        <w:t>,</w:t>
      </w:r>
      <w:r w:rsidR="00BD294E" w:rsidRPr="22D893E5">
        <w:rPr>
          <w:rFonts w:ascii="Calibri" w:hAnsi="Calibri" w:cs="Calibri"/>
        </w:rPr>
        <w:t xml:space="preserve"> and they could start a whole new life. </w:t>
      </w:r>
      <w:r w:rsidR="004D4B9C" w:rsidRPr="22D893E5">
        <w:rPr>
          <w:rFonts w:ascii="Calibri" w:hAnsi="Calibri" w:cs="Calibri"/>
        </w:rPr>
        <w:t>Both he and Gabriela had recently been discussing whether Arizona would be a safe place for them</w:t>
      </w:r>
      <w:r w:rsidR="00FB1EB5" w:rsidRPr="22D893E5">
        <w:rPr>
          <w:rFonts w:ascii="Calibri" w:hAnsi="Calibri" w:cs="Calibri"/>
        </w:rPr>
        <w:t xml:space="preserve">. </w:t>
      </w:r>
      <w:r w:rsidR="00F969E7" w:rsidRPr="22D893E5">
        <w:rPr>
          <w:rFonts w:ascii="Calibri" w:hAnsi="Calibri" w:cs="Calibri"/>
        </w:rPr>
        <w:t xml:space="preserve">There were too many tragic memories in Arizona. They just wanted to </w:t>
      </w:r>
      <w:r w:rsidR="00D6684C" w:rsidRPr="22D893E5">
        <w:rPr>
          <w:rFonts w:ascii="Calibri" w:hAnsi="Calibri" w:cs="Calibri"/>
        </w:rPr>
        <w:t xml:space="preserve">go somewhere where they could forget </w:t>
      </w:r>
      <w:r w:rsidR="00447B7A" w:rsidRPr="22D893E5">
        <w:rPr>
          <w:rFonts w:ascii="Calibri" w:hAnsi="Calibri" w:cs="Calibri"/>
        </w:rPr>
        <w:t>all</w:t>
      </w:r>
      <w:r w:rsidR="00D6684C" w:rsidRPr="22D893E5">
        <w:rPr>
          <w:rFonts w:ascii="Calibri" w:hAnsi="Calibri" w:cs="Calibri"/>
        </w:rPr>
        <w:t xml:space="preserve"> those memories. </w:t>
      </w:r>
    </w:p>
    <w:p w14:paraId="7F1B1521" w14:textId="5AC6B94F" w:rsidR="00006B94" w:rsidRDefault="006D03AE" w:rsidP="001B79A5">
      <w:pPr>
        <w:spacing w:line="480" w:lineRule="auto"/>
        <w:ind w:firstLine="720"/>
        <w:rPr>
          <w:rFonts w:ascii="Calibri" w:hAnsi="Calibri" w:cs="Calibri"/>
        </w:rPr>
      </w:pPr>
      <w:r w:rsidRPr="22D893E5">
        <w:rPr>
          <w:rFonts w:ascii="Calibri" w:hAnsi="Calibri" w:cs="Calibri"/>
        </w:rPr>
        <w:t>Harris knew the</w:t>
      </w:r>
      <w:r w:rsidR="0073545F" w:rsidRPr="22D893E5">
        <w:rPr>
          <w:rFonts w:ascii="Calibri" w:hAnsi="Calibri" w:cs="Calibri"/>
        </w:rPr>
        <w:t xml:space="preserve"> best thing they could do was just start a new life by being in a new </w:t>
      </w:r>
      <w:r w:rsidR="00784AAC" w:rsidRPr="22D893E5">
        <w:rPr>
          <w:rFonts w:ascii="Calibri" w:hAnsi="Calibri" w:cs="Calibri"/>
        </w:rPr>
        <w:t>atmosphere</w:t>
      </w:r>
      <w:r w:rsidR="008675BB" w:rsidRPr="22D893E5">
        <w:rPr>
          <w:rFonts w:ascii="Calibri" w:hAnsi="Calibri" w:cs="Calibri"/>
        </w:rPr>
        <w:t xml:space="preserve">, </w:t>
      </w:r>
      <w:r w:rsidR="0073545F" w:rsidRPr="22D893E5">
        <w:rPr>
          <w:rFonts w:ascii="Calibri" w:hAnsi="Calibri" w:cs="Calibri"/>
        </w:rPr>
        <w:t xml:space="preserve">meeting </w:t>
      </w:r>
      <w:r w:rsidR="00447B7A" w:rsidRPr="22D893E5">
        <w:rPr>
          <w:rFonts w:ascii="Calibri" w:hAnsi="Calibri" w:cs="Calibri"/>
        </w:rPr>
        <w:t>new people</w:t>
      </w:r>
      <w:r w:rsidR="008675BB" w:rsidRPr="22D893E5">
        <w:rPr>
          <w:rFonts w:ascii="Calibri" w:hAnsi="Calibri" w:cs="Calibri"/>
        </w:rPr>
        <w:t xml:space="preserve">, </w:t>
      </w:r>
      <w:r w:rsidR="00E453BA" w:rsidRPr="22D893E5">
        <w:rPr>
          <w:rFonts w:ascii="Calibri" w:hAnsi="Calibri" w:cs="Calibri"/>
        </w:rPr>
        <w:t xml:space="preserve">and </w:t>
      </w:r>
      <w:r w:rsidR="008675BB" w:rsidRPr="22D893E5">
        <w:rPr>
          <w:rFonts w:ascii="Calibri" w:hAnsi="Calibri" w:cs="Calibri"/>
        </w:rPr>
        <w:t>having new jobs</w:t>
      </w:r>
      <w:r w:rsidR="00A44D29" w:rsidRPr="22D893E5">
        <w:rPr>
          <w:rFonts w:ascii="Calibri" w:hAnsi="Calibri" w:cs="Calibri"/>
        </w:rPr>
        <w:t>.</w:t>
      </w:r>
      <w:r w:rsidR="00722B42" w:rsidRPr="22D893E5">
        <w:rPr>
          <w:rFonts w:ascii="Calibri" w:hAnsi="Calibri" w:cs="Calibri"/>
        </w:rPr>
        <w:t xml:space="preserve"> </w:t>
      </w:r>
      <w:r w:rsidR="007B44AB" w:rsidRPr="22D893E5">
        <w:rPr>
          <w:rFonts w:ascii="Calibri" w:hAnsi="Calibri" w:cs="Calibri"/>
        </w:rPr>
        <w:t>It would be a fresh start for them.</w:t>
      </w:r>
      <w:r w:rsidR="00A450E4" w:rsidRPr="22D893E5">
        <w:rPr>
          <w:rFonts w:ascii="Calibri" w:hAnsi="Calibri" w:cs="Calibri"/>
        </w:rPr>
        <w:t xml:space="preserve"> Harris then suddenly felt Gabriela tugging at his arm.</w:t>
      </w:r>
    </w:p>
    <w:p w14:paraId="63D7A78D" w14:textId="7ACC9FB4" w:rsidR="00393721" w:rsidRDefault="00393721" w:rsidP="001B79A5">
      <w:pPr>
        <w:spacing w:line="480" w:lineRule="auto"/>
        <w:ind w:firstLine="720"/>
        <w:rPr>
          <w:rFonts w:ascii="Calibri" w:hAnsi="Calibri" w:cs="Calibri"/>
        </w:rPr>
      </w:pPr>
      <w:r>
        <w:rPr>
          <w:rFonts w:ascii="Calibri" w:hAnsi="Calibri" w:cs="Calibri"/>
        </w:rPr>
        <w:t>“</w:t>
      </w:r>
      <w:r w:rsidR="009A6D8C">
        <w:rPr>
          <w:rFonts w:ascii="Calibri" w:hAnsi="Calibri" w:cs="Calibri"/>
        </w:rPr>
        <w:t xml:space="preserve">We’re here at the hotel,” she told him. </w:t>
      </w:r>
      <w:r w:rsidR="00B546DB">
        <w:rPr>
          <w:rFonts w:ascii="Calibri" w:hAnsi="Calibri" w:cs="Calibri"/>
        </w:rPr>
        <w:t>“I’m going to check us in. You can stay here with Emilia. She is still asleep.”</w:t>
      </w:r>
    </w:p>
    <w:p w14:paraId="6EE3E25F" w14:textId="77777777" w:rsidR="00C94186" w:rsidRDefault="004E622E" w:rsidP="001B79A5">
      <w:pPr>
        <w:spacing w:line="480" w:lineRule="auto"/>
        <w:ind w:firstLine="720"/>
        <w:rPr>
          <w:rFonts w:ascii="Calibri" w:hAnsi="Calibri" w:cs="Calibri"/>
        </w:rPr>
      </w:pPr>
      <w:r>
        <w:rPr>
          <w:rFonts w:ascii="Calibri" w:hAnsi="Calibri" w:cs="Calibri"/>
        </w:rPr>
        <w:t>“Thanks,” Harris said. “</w:t>
      </w:r>
      <w:r w:rsidR="00C94186">
        <w:rPr>
          <w:rFonts w:ascii="Calibri" w:hAnsi="Calibri" w:cs="Calibri"/>
        </w:rPr>
        <w:t>I love you.”</w:t>
      </w:r>
    </w:p>
    <w:p w14:paraId="09D346F2" w14:textId="5BA16C1B" w:rsidR="005A17FB" w:rsidRDefault="00C94186" w:rsidP="001B79A5">
      <w:pPr>
        <w:spacing w:line="480" w:lineRule="auto"/>
        <w:ind w:firstLine="720"/>
        <w:rPr>
          <w:rFonts w:ascii="Calibri" w:hAnsi="Calibri" w:cs="Calibri"/>
        </w:rPr>
      </w:pPr>
      <w:r>
        <w:rPr>
          <w:rFonts w:ascii="Calibri" w:hAnsi="Calibri" w:cs="Calibri"/>
        </w:rPr>
        <w:t>“I love you, too,” Gabriela responded</w:t>
      </w:r>
      <w:r w:rsidR="00DC0D66">
        <w:rPr>
          <w:rFonts w:ascii="Calibri" w:hAnsi="Calibri" w:cs="Calibri"/>
        </w:rPr>
        <w:t>.</w:t>
      </w:r>
      <w:r w:rsidR="005C293D">
        <w:rPr>
          <w:rFonts w:ascii="Calibri" w:hAnsi="Calibri" w:cs="Calibri"/>
        </w:rPr>
        <w:t xml:space="preserve"> </w:t>
      </w:r>
    </w:p>
    <w:p w14:paraId="74B08533" w14:textId="2DC3E797" w:rsidR="00F1004B" w:rsidRDefault="003341E3" w:rsidP="001B79A5">
      <w:pPr>
        <w:spacing w:line="480" w:lineRule="auto"/>
        <w:ind w:firstLine="720"/>
        <w:rPr>
          <w:rFonts w:ascii="Calibri" w:hAnsi="Calibri" w:cs="Calibri"/>
        </w:rPr>
      </w:pPr>
      <w:r>
        <w:rPr>
          <w:rFonts w:ascii="Calibri" w:hAnsi="Calibri" w:cs="Calibri"/>
        </w:rPr>
        <w:t>She jumped out of the seat, closed the door</w:t>
      </w:r>
      <w:r w:rsidR="006524FF">
        <w:rPr>
          <w:rFonts w:ascii="Calibri" w:hAnsi="Calibri" w:cs="Calibri"/>
        </w:rPr>
        <w:t>,</w:t>
      </w:r>
      <w:r>
        <w:rPr>
          <w:rFonts w:ascii="Calibri" w:hAnsi="Calibri" w:cs="Calibri"/>
        </w:rPr>
        <w:t xml:space="preserve"> and headed up to the hotel lobby. </w:t>
      </w:r>
      <w:r w:rsidR="006524FF">
        <w:rPr>
          <w:rFonts w:ascii="Calibri" w:hAnsi="Calibri" w:cs="Calibri"/>
        </w:rPr>
        <w:t xml:space="preserve">While she did that, Harris wanted to </w:t>
      </w:r>
      <w:r w:rsidR="00017B61">
        <w:rPr>
          <w:rFonts w:ascii="Calibri" w:hAnsi="Calibri" w:cs="Calibri"/>
        </w:rPr>
        <w:t xml:space="preserve">get some updates on the Death Firms on his phone. </w:t>
      </w:r>
    </w:p>
    <w:p w14:paraId="383E7D01" w14:textId="52370833" w:rsidR="00021CBE" w:rsidRDefault="00FE262A" w:rsidP="001B79A5">
      <w:pPr>
        <w:spacing w:line="480" w:lineRule="auto"/>
        <w:ind w:firstLine="720"/>
        <w:rPr>
          <w:rFonts w:ascii="Calibri" w:hAnsi="Calibri" w:cs="Calibri"/>
        </w:rPr>
      </w:pPr>
      <w:r w:rsidRPr="22D893E5">
        <w:rPr>
          <w:rFonts w:ascii="Calibri" w:hAnsi="Calibri" w:cs="Calibri"/>
        </w:rPr>
        <w:t>Harris</w:t>
      </w:r>
      <w:r w:rsidR="00264272" w:rsidRPr="22D893E5">
        <w:rPr>
          <w:rFonts w:ascii="Calibri" w:hAnsi="Calibri" w:cs="Calibri"/>
        </w:rPr>
        <w:t xml:space="preserve"> </w:t>
      </w:r>
      <w:r w:rsidR="008440B0" w:rsidRPr="22D893E5">
        <w:rPr>
          <w:rFonts w:ascii="Calibri" w:hAnsi="Calibri" w:cs="Calibri"/>
        </w:rPr>
        <w:t>opened</w:t>
      </w:r>
      <w:r w:rsidR="00264272" w:rsidRPr="22D893E5">
        <w:rPr>
          <w:rFonts w:ascii="Calibri" w:hAnsi="Calibri" w:cs="Calibri"/>
        </w:rPr>
        <w:t xml:space="preserve"> a news site</w:t>
      </w:r>
      <w:r w:rsidR="008440B0" w:rsidRPr="22D893E5">
        <w:rPr>
          <w:rFonts w:ascii="Calibri" w:hAnsi="Calibri" w:cs="Calibri"/>
        </w:rPr>
        <w:t xml:space="preserve"> on </w:t>
      </w:r>
      <w:r w:rsidRPr="22D893E5">
        <w:rPr>
          <w:rFonts w:ascii="Calibri" w:hAnsi="Calibri" w:cs="Calibri"/>
        </w:rPr>
        <w:t>his</w:t>
      </w:r>
      <w:r w:rsidR="008440B0" w:rsidRPr="22D893E5">
        <w:rPr>
          <w:rFonts w:ascii="Calibri" w:hAnsi="Calibri" w:cs="Calibri"/>
        </w:rPr>
        <w:t xml:space="preserve"> phone. The main headline</w:t>
      </w:r>
      <w:r w:rsidR="00F87BF7" w:rsidRPr="22D893E5">
        <w:rPr>
          <w:rFonts w:ascii="Calibri" w:hAnsi="Calibri" w:cs="Calibri"/>
        </w:rPr>
        <w:t xml:space="preserve"> was </w:t>
      </w:r>
      <w:r w:rsidR="00DC0D66">
        <w:rPr>
          <w:rFonts w:ascii="Calibri" w:hAnsi="Calibri" w:cs="Calibri"/>
        </w:rPr>
        <w:t>“</w:t>
      </w:r>
      <w:r w:rsidR="005221FA" w:rsidRPr="001B79A5">
        <w:rPr>
          <w:rFonts w:ascii="Calibri" w:hAnsi="Calibri" w:cs="Calibri"/>
        </w:rPr>
        <w:t xml:space="preserve">American </w:t>
      </w:r>
      <w:r w:rsidR="00CB759B" w:rsidRPr="001B79A5">
        <w:rPr>
          <w:rFonts w:ascii="Calibri" w:hAnsi="Calibri" w:cs="Calibri"/>
        </w:rPr>
        <w:t>Death Firm</w:t>
      </w:r>
      <w:r w:rsidR="005221FA" w:rsidRPr="001B79A5">
        <w:rPr>
          <w:rFonts w:ascii="Calibri" w:hAnsi="Calibri" w:cs="Calibri"/>
        </w:rPr>
        <w:t xml:space="preserve"> </w:t>
      </w:r>
      <w:r w:rsidR="00DC0D66" w:rsidRPr="001B79A5">
        <w:rPr>
          <w:rFonts w:ascii="Calibri" w:hAnsi="Calibri" w:cs="Calibri"/>
        </w:rPr>
        <w:t>F</w:t>
      </w:r>
      <w:r w:rsidR="005221FA" w:rsidRPr="001B79A5">
        <w:rPr>
          <w:rFonts w:ascii="Calibri" w:hAnsi="Calibri" w:cs="Calibri"/>
        </w:rPr>
        <w:t>ound in London</w:t>
      </w:r>
      <w:r w:rsidR="005221FA" w:rsidRPr="00DC0D66">
        <w:rPr>
          <w:rFonts w:ascii="Calibri" w:hAnsi="Calibri" w:cs="Calibri"/>
        </w:rPr>
        <w:t>.</w:t>
      </w:r>
      <w:r w:rsidR="00DC0D66">
        <w:rPr>
          <w:rFonts w:ascii="Calibri" w:hAnsi="Calibri" w:cs="Calibri"/>
        </w:rPr>
        <w:t>”</w:t>
      </w:r>
      <w:r w:rsidR="00941E9D" w:rsidRPr="00DC0D66">
        <w:rPr>
          <w:rFonts w:ascii="Calibri" w:hAnsi="Calibri" w:cs="Calibri"/>
        </w:rPr>
        <w:t xml:space="preserve"> </w:t>
      </w:r>
      <w:r w:rsidRPr="22D893E5">
        <w:rPr>
          <w:rFonts w:ascii="Calibri" w:hAnsi="Calibri" w:cs="Calibri"/>
        </w:rPr>
        <w:t>He</w:t>
      </w:r>
      <w:r w:rsidR="00004C01" w:rsidRPr="22D893E5">
        <w:rPr>
          <w:rFonts w:ascii="Calibri" w:hAnsi="Calibri" w:cs="Calibri"/>
        </w:rPr>
        <w:t xml:space="preserve"> was amazed by what </w:t>
      </w:r>
      <w:r w:rsidRPr="22D893E5">
        <w:rPr>
          <w:rFonts w:ascii="Calibri" w:hAnsi="Calibri" w:cs="Calibri"/>
        </w:rPr>
        <w:t>he</w:t>
      </w:r>
      <w:r w:rsidR="00004C01" w:rsidRPr="22D893E5">
        <w:rPr>
          <w:rFonts w:ascii="Calibri" w:hAnsi="Calibri" w:cs="Calibri"/>
        </w:rPr>
        <w:t xml:space="preserve"> was reading. </w:t>
      </w:r>
      <w:r w:rsidR="00017B61" w:rsidRPr="22D893E5">
        <w:rPr>
          <w:rFonts w:ascii="Calibri" w:hAnsi="Calibri" w:cs="Calibri"/>
        </w:rPr>
        <w:t xml:space="preserve">It all sounded </w:t>
      </w:r>
      <w:r w:rsidR="00AC7430" w:rsidRPr="22D893E5">
        <w:rPr>
          <w:rFonts w:ascii="Calibri" w:hAnsi="Calibri" w:cs="Calibri"/>
        </w:rPr>
        <w:t xml:space="preserve">surreal. This </w:t>
      </w:r>
      <w:r w:rsidR="00DC0D66">
        <w:rPr>
          <w:rFonts w:ascii="Calibri" w:hAnsi="Calibri" w:cs="Calibri"/>
        </w:rPr>
        <w:t>was</w:t>
      </w:r>
      <w:r w:rsidR="00DC0D66" w:rsidRPr="22D893E5">
        <w:rPr>
          <w:rFonts w:ascii="Calibri" w:hAnsi="Calibri" w:cs="Calibri"/>
        </w:rPr>
        <w:t xml:space="preserve"> </w:t>
      </w:r>
      <w:r w:rsidR="00AC7430" w:rsidRPr="22D893E5">
        <w:rPr>
          <w:rFonts w:ascii="Calibri" w:hAnsi="Calibri" w:cs="Calibri"/>
        </w:rPr>
        <w:t xml:space="preserve">the first time anyone </w:t>
      </w:r>
      <w:r w:rsidR="00DC0D66" w:rsidRPr="22D893E5">
        <w:rPr>
          <w:rFonts w:ascii="Calibri" w:hAnsi="Calibri" w:cs="Calibri"/>
        </w:rPr>
        <w:t>ha</w:t>
      </w:r>
      <w:r w:rsidR="00DC0D66">
        <w:rPr>
          <w:rFonts w:ascii="Calibri" w:hAnsi="Calibri" w:cs="Calibri"/>
        </w:rPr>
        <w:t>d</w:t>
      </w:r>
      <w:r w:rsidR="00DC0D66" w:rsidRPr="22D893E5">
        <w:rPr>
          <w:rFonts w:ascii="Calibri" w:hAnsi="Calibri" w:cs="Calibri"/>
        </w:rPr>
        <w:t xml:space="preserve"> </w:t>
      </w:r>
      <w:r w:rsidR="00AC7430" w:rsidRPr="22D893E5">
        <w:rPr>
          <w:rFonts w:ascii="Calibri" w:hAnsi="Calibri" w:cs="Calibri"/>
        </w:rPr>
        <w:t xml:space="preserve">spoken with and helped a Death Firm in their human form. </w:t>
      </w:r>
      <w:r w:rsidR="00DC0D66">
        <w:rPr>
          <w:rFonts w:ascii="Calibri" w:hAnsi="Calibri" w:cs="Calibri"/>
        </w:rPr>
        <w:t xml:space="preserve">He wondered if </w:t>
      </w:r>
      <w:r w:rsidR="00AC7430" w:rsidRPr="22D893E5">
        <w:rPr>
          <w:rFonts w:ascii="Calibri" w:hAnsi="Calibri" w:cs="Calibri"/>
        </w:rPr>
        <w:t>it</w:t>
      </w:r>
      <w:r w:rsidR="00DC0D66">
        <w:rPr>
          <w:rFonts w:ascii="Calibri" w:hAnsi="Calibri" w:cs="Calibri"/>
        </w:rPr>
        <w:t xml:space="preserve"> would</w:t>
      </w:r>
      <w:r w:rsidR="00AC7430" w:rsidRPr="22D893E5">
        <w:rPr>
          <w:rFonts w:ascii="Calibri" w:hAnsi="Calibri" w:cs="Calibri"/>
        </w:rPr>
        <w:t xml:space="preserve"> be possible </w:t>
      </w:r>
      <w:r w:rsidR="00DC0D66">
        <w:rPr>
          <w:rFonts w:ascii="Calibri" w:hAnsi="Calibri" w:cs="Calibri"/>
        </w:rPr>
        <w:t>for them to</w:t>
      </w:r>
      <w:r w:rsidR="00AC7430" w:rsidRPr="22D893E5">
        <w:rPr>
          <w:rFonts w:ascii="Calibri" w:hAnsi="Calibri" w:cs="Calibri"/>
        </w:rPr>
        <w:t xml:space="preserve"> remove the animal body and robotic parts from the man’s body and make him fully human again</w:t>
      </w:r>
      <w:r w:rsidR="00DC0D66">
        <w:rPr>
          <w:rFonts w:ascii="Calibri" w:hAnsi="Calibri" w:cs="Calibri"/>
        </w:rPr>
        <w:t>.</w:t>
      </w:r>
    </w:p>
    <w:p w14:paraId="5ABBB9AD" w14:textId="080D010F" w:rsidR="00320146" w:rsidRDefault="00F0336A" w:rsidP="001B79A5">
      <w:pPr>
        <w:spacing w:line="480" w:lineRule="auto"/>
        <w:ind w:firstLine="720"/>
        <w:rPr>
          <w:rFonts w:ascii="Calibri" w:hAnsi="Calibri" w:cs="Calibri"/>
        </w:rPr>
      </w:pPr>
      <w:r>
        <w:rPr>
          <w:rFonts w:ascii="Calibri" w:hAnsi="Calibri" w:cs="Calibri"/>
        </w:rPr>
        <w:t xml:space="preserve">It took </w:t>
      </w:r>
      <w:r w:rsidR="006524FF">
        <w:rPr>
          <w:rFonts w:ascii="Calibri" w:hAnsi="Calibri" w:cs="Calibri"/>
        </w:rPr>
        <w:t>him</w:t>
      </w:r>
      <w:r>
        <w:rPr>
          <w:rFonts w:ascii="Calibri" w:hAnsi="Calibri" w:cs="Calibri"/>
        </w:rPr>
        <w:t xml:space="preserve"> five minutes to finish reading the story. </w:t>
      </w:r>
      <w:r w:rsidR="00AC7430">
        <w:rPr>
          <w:rFonts w:ascii="Calibri" w:hAnsi="Calibri" w:cs="Calibri"/>
        </w:rPr>
        <w:t xml:space="preserve">When Gabriela got back to the jeep, Harris </w:t>
      </w:r>
      <w:r w:rsidR="00EF6BF9">
        <w:rPr>
          <w:rFonts w:ascii="Calibri" w:hAnsi="Calibri" w:cs="Calibri"/>
        </w:rPr>
        <w:t xml:space="preserve">told her about the article. </w:t>
      </w:r>
    </w:p>
    <w:p w14:paraId="57E838D8" w14:textId="1CDB753A" w:rsidR="00E51A70" w:rsidRDefault="00320146" w:rsidP="001B79A5">
      <w:pPr>
        <w:spacing w:line="480" w:lineRule="auto"/>
        <w:ind w:firstLine="720"/>
        <w:rPr>
          <w:rFonts w:ascii="Calibri" w:hAnsi="Calibri" w:cs="Calibri"/>
        </w:rPr>
      </w:pPr>
      <w:r>
        <w:rPr>
          <w:rFonts w:ascii="Calibri" w:hAnsi="Calibri" w:cs="Calibri"/>
        </w:rPr>
        <w:t>“</w:t>
      </w:r>
      <w:r w:rsidR="00072EE8">
        <w:rPr>
          <w:rFonts w:ascii="Calibri" w:hAnsi="Calibri" w:cs="Calibri"/>
        </w:rPr>
        <w:t>The American</w:t>
      </w:r>
      <w:r w:rsidR="00B737E1">
        <w:rPr>
          <w:rFonts w:ascii="Calibri" w:hAnsi="Calibri" w:cs="Calibri"/>
        </w:rPr>
        <w:t xml:space="preserve"> man</w:t>
      </w:r>
      <w:r w:rsidR="00072EE8">
        <w:rPr>
          <w:rFonts w:ascii="Calibri" w:hAnsi="Calibri" w:cs="Calibri"/>
        </w:rPr>
        <w:t xml:space="preserve"> that was found in London appeared </w:t>
      </w:r>
      <w:r w:rsidR="00EF60D6">
        <w:rPr>
          <w:rFonts w:ascii="Calibri" w:hAnsi="Calibri" w:cs="Calibri"/>
        </w:rPr>
        <w:t>lost and bewildered,”</w:t>
      </w:r>
      <w:r w:rsidR="00DD4304">
        <w:rPr>
          <w:rFonts w:ascii="Calibri" w:hAnsi="Calibri" w:cs="Calibri"/>
        </w:rPr>
        <w:t xml:space="preserve"> </w:t>
      </w:r>
      <w:r w:rsidR="00EF6BF9">
        <w:rPr>
          <w:rFonts w:ascii="Calibri" w:hAnsi="Calibri" w:cs="Calibri"/>
        </w:rPr>
        <w:t>he</w:t>
      </w:r>
      <w:r w:rsidR="00DD4304">
        <w:rPr>
          <w:rFonts w:ascii="Calibri" w:hAnsi="Calibri" w:cs="Calibri"/>
        </w:rPr>
        <w:t xml:space="preserve"> said. “He was </w:t>
      </w:r>
      <w:r w:rsidR="0050597F">
        <w:rPr>
          <w:rFonts w:ascii="Calibri" w:hAnsi="Calibri" w:cs="Calibri"/>
        </w:rPr>
        <w:t>behaving</w:t>
      </w:r>
      <w:r w:rsidR="00DD4304">
        <w:rPr>
          <w:rFonts w:ascii="Calibri" w:hAnsi="Calibri" w:cs="Calibri"/>
        </w:rPr>
        <w:t xml:space="preserve"> </w:t>
      </w:r>
      <w:r w:rsidR="0011640F">
        <w:rPr>
          <w:rFonts w:ascii="Calibri" w:hAnsi="Calibri" w:cs="Calibri"/>
        </w:rPr>
        <w:t>erratically</w:t>
      </w:r>
      <w:r w:rsidR="0050597F">
        <w:rPr>
          <w:rFonts w:ascii="Calibri" w:hAnsi="Calibri" w:cs="Calibri"/>
        </w:rPr>
        <w:t xml:space="preserve"> an</w:t>
      </w:r>
      <w:r w:rsidR="00DF6E27">
        <w:rPr>
          <w:rFonts w:ascii="Calibri" w:hAnsi="Calibri" w:cs="Calibri"/>
        </w:rPr>
        <w:t xml:space="preserve">d walking excitedly along a residential street when </w:t>
      </w:r>
      <w:r w:rsidR="00E51A70">
        <w:rPr>
          <w:rFonts w:ascii="Calibri" w:hAnsi="Calibri" w:cs="Calibri"/>
        </w:rPr>
        <w:t>a British man approached him and asked him if there were something the matter.</w:t>
      </w:r>
      <w:r w:rsidR="00B737E1">
        <w:rPr>
          <w:rFonts w:ascii="Calibri" w:hAnsi="Calibri" w:cs="Calibri"/>
        </w:rPr>
        <w:t xml:space="preserve"> </w:t>
      </w:r>
      <w:r w:rsidR="006C7F45">
        <w:rPr>
          <w:rFonts w:ascii="Calibri" w:hAnsi="Calibri" w:cs="Calibri"/>
        </w:rPr>
        <w:t xml:space="preserve">He asked the British man where he was at first and was stunned </w:t>
      </w:r>
      <w:r w:rsidR="005F38C4">
        <w:rPr>
          <w:rFonts w:ascii="Calibri" w:hAnsi="Calibri" w:cs="Calibri"/>
        </w:rPr>
        <w:t xml:space="preserve">when he found out he was in London. </w:t>
      </w:r>
      <w:r w:rsidR="00C4172B">
        <w:rPr>
          <w:rFonts w:ascii="Calibri" w:hAnsi="Calibri" w:cs="Calibri"/>
        </w:rPr>
        <w:t>The American told the British man that he had no recollection of how he got there.</w:t>
      </w:r>
      <w:r w:rsidR="00D7135F">
        <w:rPr>
          <w:rFonts w:ascii="Calibri" w:hAnsi="Calibri" w:cs="Calibri"/>
        </w:rPr>
        <w:t xml:space="preserve"> The American </w:t>
      </w:r>
      <w:r w:rsidR="00792794">
        <w:rPr>
          <w:rFonts w:ascii="Calibri" w:hAnsi="Calibri" w:cs="Calibri"/>
        </w:rPr>
        <w:t>was then led to the London Police Department.</w:t>
      </w:r>
      <w:r w:rsidR="002675DF">
        <w:rPr>
          <w:rFonts w:ascii="Calibri" w:hAnsi="Calibri" w:cs="Calibri"/>
        </w:rPr>
        <w:t xml:space="preserve"> The American told the police who he was, where he was from, and </w:t>
      </w:r>
      <w:r w:rsidR="00951F4F">
        <w:rPr>
          <w:rFonts w:ascii="Calibri" w:hAnsi="Calibri" w:cs="Calibri"/>
        </w:rPr>
        <w:t>how he couldn’t remember going to London</w:t>
      </w:r>
      <w:r w:rsidR="00CD5D2D">
        <w:rPr>
          <w:rFonts w:ascii="Calibri" w:hAnsi="Calibri" w:cs="Calibri"/>
        </w:rPr>
        <w:t xml:space="preserve"> or how he got there.”</w:t>
      </w:r>
    </w:p>
    <w:p w14:paraId="7AA78916" w14:textId="0AB0E7CE" w:rsidR="00CD5D2D" w:rsidRDefault="00A44111" w:rsidP="001B79A5">
      <w:pPr>
        <w:spacing w:line="480" w:lineRule="auto"/>
        <w:ind w:firstLine="720"/>
        <w:rPr>
          <w:rFonts w:ascii="Calibri" w:hAnsi="Calibri" w:cs="Calibri"/>
        </w:rPr>
      </w:pPr>
      <w:r>
        <w:rPr>
          <w:rFonts w:ascii="Calibri" w:hAnsi="Calibri" w:cs="Calibri"/>
        </w:rPr>
        <w:t>Harris</w:t>
      </w:r>
      <w:r w:rsidR="00E50EA0">
        <w:rPr>
          <w:rFonts w:ascii="Calibri" w:hAnsi="Calibri" w:cs="Calibri"/>
        </w:rPr>
        <w:t xml:space="preserve"> paused to take a breath. </w:t>
      </w:r>
      <w:r>
        <w:rPr>
          <w:rFonts w:ascii="Calibri" w:hAnsi="Calibri" w:cs="Calibri"/>
        </w:rPr>
        <w:t>Gabriela</w:t>
      </w:r>
      <w:r w:rsidR="00F67278">
        <w:rPr>
          <w:rFonts w:ascii="Calibri" w:hAnsi="Calibri" w:cs="Calibri"/>
        </w:rPr>
        <w:t xml:space="preserve"> impatiently asked what happened next. </w:t>
      </w:r>
      <w:r>
        <w:rPr>
          <w:rFonts w:ascii="Calibri" w:hAnsi="Calibri" w:cs="Calibri"/>
        </w:rPr>
        <w:t>Harris</w:t>
      </w:r>
      <w:r w:rsidR="00381644">
        <w:rPr>
          <w:rFonts w:ascii="Calibri" w:hAnsi="Calibri" w:cs="Calibri"/>
        </w:rPr>
        <w:t xml:space="preserve"> sighed and </w:t>
      </w:r>
      <w:r w:rsidR="00094833">
        <w:rPr>
          <w:rFonts w:ascii="Calibri" w:hAnsi="Calibri" w:cs="Calibri"/>
        </w:rPr>
        <w:t>continued</w:t>
      </w:r>
      <w:r w:rsidR="00381644">
        <w:rPr>
          <w:rFonts w:ascii="Calibri" w:hAnsi="Calibri" w:cs="Calibri"/>
        </w:rPr>
        <w:t xml:space="preserve"> with the story. </w:t>
      </w:r>
    </w:p>
    <w:p w14:paraId="08B1C4B1" w14:textId="24426817" w:rsidR="00D90086" w:rsidRDefault="006C149F" w:rsidP="001B79A5">
      <w:pPr>
        <w:spacing w:line="480" w:lineRule="auto"/>
        <w:ind w:firstLine="720"/>
        <w:rPr>
          <w:rFonts w:ascii="Calibri" w:hAnsi="Calibri" w:cs="Calibri"/>
        </w:rPr>
      </w:pPr>
      <w:r>
        <w:rPr>
          <w:rFonts w:ascii="Calibri" w:hAnsi="Calibri" w:cs="Calibri"/>
        </w:rPr>
        <w:t xml:space="preserve">“The police then took him to </w:t>
      </w:r>
      <w:r w:rsidR="001855E4">
        <w:rPr>
          <w:rFonts w:ascii="Calibri" w:hAnsi="Calibri" w:cs="Calibri"/>
        </w:rPr>
        <w:t xml:space="preserve">a hospital,” </w:t>
      </w:r>
      <w:r w:rsidR="00A44111">
        <w:rPr>
          <w:rFonts w:ascii="Calibri" w:hAnsi="Calibri" w:cs="Calibri"/>
        </w:rPr>
        <w:t>he</w:t>
      </w:r>
      <w:r w:rsidR="00842826">
        <w:rPr>
          <w:rFonts w:ascii="Calibri" w:hAnsi="Calibri" w:cs="Calibri"/>
        </w:rPr>
        <w:t xml:space="preserve"> said. “It was there where they discovered he was a </w:t>
      </w:r>
      <w:r w:rsidR="00CB759B">
        <w:rPr>
          <w:rFonts w:ascii="Calibri" w:hAnsi="Calibri" w:cs="Calibri"/>
        </w:rPr>
        <w:t>Death Firm</w:t>
      </w:r>
      <w:r w:rsidR="00842826">
        <w:rPr>
          <w:rFonts w:ascii="Calibri" w:hAnsi="Calibri" w:cs="Calibri"/>
        </w:rPr>
        <w:t xml:space="preserve">. </w:t>
      </w:r>
      <w:r w:rsidR="001B0CF9">
        <w:rPr>
          <w:rFonts w:ascii="Calibri" w:hAnsi="Calibri" w:cs="Calibri"/>
        </w:rPr>
        <w:t xml:space="preserve">The hospital will be the first one to do </w:t>
      </w:r>
      <w:r w:rsidR="00D71E8C">
        <w:rPr>
          <w:rFonts w:ascii="Calibri" w:hAnsi="Calibri" w:cs="Calibri"/>
        </w:rPr>
        <w:t xml:space="preserve">surgery on a </w:t>
      </w:r>
      <w:r w:rsidR="00CB759B">
        <w:rPr>
          <w:rFonts w:ascii="Calibri" w:hAnsi="Calibri" w:cs="Calibri"/>
        </w:rPr>
        <w:t>Death Firm</w:t>
      </w:r>
      <w:r w:rsidR="00D71E8C">
        <w:rPr>
          <w:rFonts w:ascii="Calibri" w:hAnsi="Calibri" w:cs="Calibri"/>
        </w:rPr>
        <w:t xml:space="preserve"> and remove some of the robotic parts from their body</w:t>
      </w:r>
      <w:r w:rsidR="005B4143">
        <w:rPr>
          <w:rFonts w:ascii="Calibri" w:hAnsi="Calibri" w:cs="Calibri"/>
        </w:rPr>
        <w:t xml:space="preserve">. They are hoping to </w:t>
      </w:r>
      <w:r w:rsidR="00740270">
        <w:rPr>
          <w:rFonts w:ascii="Calibri" w:hAnsi="Calibri" w:cs="Calibri"/>
        </w:rPr>
        <w:t>make the man a normal human being again</w:t>
      </w:r>
      <w:r w:rsidR="00A5541F">
        <w:rPr>
          <w:rFonts w:ascii="Calibri" w:hAnsi="Calibri" w:cs="Calibri"/>
        </w:rPr>
        <w:t xml:space="preserve">. If it is successful, there could be some hope for humans who are turned into </w:t>
      </w:r>
      <w:r w:rsidR="00CB759B">
        <w:rPr>
          <w:rFonts w:ascii="Calibri" w:hAnsi="Calibri" w:cs="Calibri"/>
        </w:rPr>
        <w:t>Death Firm</w:t>
      </w:r>
      <w:r w:rsidR="00A5541F">
        <w:rPr>
          <w:rFonts w:ascii="Calibri" w:hAnsi="Calibri" w:cs="Calibri"/>
        </w:rPr>
        <w:t>s.</w:t>
      </w:r>
      <w:r w:rsidR="004F6296">
        <w:rPr>
          <w:rFonts w:ascii="Calibri" w:hAnsi="Calibri" w:cs="Calibri"/>
        </w:rPr>
        <w:t>”</w:t>
      </w:r>
    </w:p>
    <w:p w14:paraId="240FF938" w14:textId="0F94A373" w:rsidR="004F6296" w:rsidRDefault="004F6296" w:rsidP="001B79A5">
      <w:pPr>
        <w:spacing w:line="480" w:lineRule="auto"/>
        <w:ind w:firstLine="720"/>
        <w:rPr>
          <w:rFonts w:ascii="Calibri" w:hAnsi="Calibri" w:cs="Calibri"/>
        </w:rPr>
      </w:pPr>
      <w:r>
        <w:rPr>
          <w:rFonts w:ascii="Calibri" w:hAnsi="Calibri" w:cs="Calibri"/>
        </w:rPr>
        <w:t xml:space="preserve">“That is quite the discovery,” </w:t>
      </w:r>
      <w:r w:rsidR="00A44111">
        <w:rPr>
          <w:rFonts w:ascii="Calibri" w:hAnsi="Calibri" w:cs="Calibri"/>
        </w:rPr>
        <w:t>Gabriela</w:t>
      </w:r>
      <w:r w:rsidR="001F2888">
        <w:rPr>
          <w:rFonts w:ascii="Calibri" w:hAnsi="Calibri" w:cs="Calibri"/>
        </w:rPr>
        <w:t xml:space="preserve"> replied. </w:t>
      </w:r>
      <w:r w:rsidR="008C28BD">
        <w:rPr>
          <w:rFonts w:ascii="Calibri" w:hAnsi="Calibri" w:cs="Calibri"/>
        </w:rPr>
        <w:t>“</w:t>
      </w:r>
      <w:r w:rsidR="001F53A1">
        <w:rPr>
          <w:rFonts w:ascii="Calibri" w:hAnsi="Calibri" w:cs="Calibri"/>
        </w:rPr>
        <w:t>I hope they can help him out.”</w:t>
      </w:r>
    </w:p>
    <w:p w14:paraId="34B6A3C7" w14:textId="154E2830" w:rsidR="0092417D" w:rsidRDefault="0092417D" w:rsidP="001B79A5">
      <w:pPr>
        <w:spacing w:line="480" w:lineRule="auto"/>
        <w:ind w:firstLine="720"/>
        <w:rPr>
          <w:rFonts w:ascii="Calibri" w:hAnsi="Calibri" w:cs="Calibri"/>
        </w:rPr>
      </w:pPr>
      <w:r>
        <w:rPr>
          <w:rFonts w:ascii="Calibri" w:hAnsi="Calibri" w:cs="Calibri"/>
        </w:rPr>
        <w:t>Harris got out of the vehicle to take their suitcases up to the room. Gabriela carr</w:t>
      </w:r>
      <w:r w:rsidR="00356BB5">
        <w:rPr>
          <w:rFonts w:ascii="Calibri" w:hAnsi="Calibri" w:cs="Calibri"/>
        </w:rPr>
        <w:t>ied</w:t>
      </w:r>
      <w:r>
        <w:rPr>
          <w:rFonts w:ascii="Calibri" w:hAnsi="Calibri" w:cs="Calibri"/>
        </w:rPr>
        <w:t xml:space="preserve"> the baby and </w:t>
      </w:r>
      <w:r w:rsidR="00356BB5">
        <w:rPr>
          <w:rFonts w:ascii="Calibri" w:hAnsi="Calibri" w:cs="Calibri"/>
        </w:rPr>
        <w:t xml:space="preserve">diaper bag. </w:t>
      </w:r>
      <w:r w:rsidR="00F91240">
        <w:rPr>
          <w:rFonts w:ascii="Calibri" w:hAnsi="Calibri" w:cs="Calibri"/>
        </w:rPr>
        <w:t xml:space="preserve">They could hardly hold their excitement when they opened the door to the hotel room. </w:t>
      </w:r>
      <w:r w:rsidR="00D845F9">
        <w:rPr>
          <w:rFonts w:ascii="Calibri" w:hAnsi="Calibri" w:cs="Calibri"/>
        </w:rPr>
        <w:t xml:space="preserve">The sight of the bed was warm and inviting. </w:t>
      </w:r>
      <w:r w:rsidR="00B96435">
        <w:rPr>
          <w:rFonts w:ascii="Calibri" w:hAnsi="Calibri" w:cs="Calibri"/>
        </w:rPr>
        <w:t>They were so exhausted from traveling that all they wanted to do was jump right into the bed</w:t>
      </w:r>
      <w:r w:rsidR="00CA2E4A">
        <w:rPr>
          <w:rFonts w:ascii="Calibri" w:hAnsi="Calibri" w:cs="Calibri"/>
        </w:rPr>
        <w:t xml:space="preserve">, throw the covers over themselves, </w:t>
      </w:r>
      <w:r w:rsidR="00B96435">
        <w:rPr>
          <w:rFonts w:ascii="Calibri" w:hAnsi="Calibri" w:cs="Calibri"/>
        </w:rPr>
        <w:t xml:space="preserve">and fall </w:t>
      </w:r>
      <w:r w:rsidR="00CA2E4A">
        <w:rPr>
          <w:rFonts w:ascii="Calibri" w:hAnsi="Calibri" w:cs="Calibri"/>
        </w:rPr>
        <w:t>to</w:t>
      </w:r>
      <w:r w:rsidR="00B96435">
        <w:rPr>
          <w:rFonts w:ascii="Calibri" w:hAnsi="Calibri" w:cs="Calibri"/>
        </w:rPr>
        <w:t xml:space="preserve"> sleep. </w:t>
      </w:r>
      <w:r w:rsidR="008C08A9">
        <w:rPr>
          <w:rFonts w:ascii="Calibri" w:hAnsi="Calibri" w:cs="Calibri"/>
        </w:rPr>
        <w:t xml:space="preserve">They went inside and began unpacking. </w:t>
      </w:r>
      <w:r w:rsidR="00396052">
        <w:rPr>
          <w:rFonts w:ascii="Calibri" w:hAnsi="Calibri" w:cs="Calibri"/>
        </w:rPr>
        <w:t>A few minutes later</w:t>
      </w:r>
      <w:r w:rsidR="008C08A9">
        <w:rPr>
          <w:rFonts w:ascii="Calibri" w:hAnsi="Calibri" w:cs="Calibri"/>
        </w:rPr>
        <w:t>, a hotel staff member came up</w:t>
      </w:r>
      <w:r w:rsidR="00025CB5">
        <w:rPr>
          <w:rFonts w:ascii="Calibri" w:hAnsi="Calibri" w:cs="Calibri"/>
        </w:rPr>
        <w:t xml:space="preserve"> to the room with a crib for the baby. </w:t>
      </w:r>
    </w:p>
    <w:p w14:paraId="54738A9B" w14:textId="5EB8AAEB" w:rsidR="00FC3819" w:rsidRDefault="0045160B" w:rsidP="001B79A5">
      <w:pPr>
        <w:spacing w:line="480" w:lineRule="auto"/>
        <w:ind w:firstLine="720"/>
        <w:rPr>
          <w:rFonts w:ascii="Calibri" w:hAnsi="Calibri" w:cs="Calibri"/>
        </w:rPr>
      </w:pPr>
      <w:r w:rsidRPr="22D893E5">
        <w:rPr>
          <w:rFonts w:ascii="Calibri" w:hAnsi="Calibri" w:cs="Calibri"/>
        </w:rPr>
        <w:t>They rested a bit, then ordered food to be brought up to the room. It had been a long day</w:t>
      </w:r>
      <w:r w:rsidR="00DC0D66">
        <w:rPr>
          <w:rFonts w:ascii="Calibri" w:hAnsi="Calibri" w:cs="Calibri"/>
        </w:rPr>
        <w:t>,</w:t>
      </w:r>
      <w:r w:rsidRPr="22D893E5">
        <w:rPr>
          <w:rFonts w:ascii="Calibri" w:hAnsi="Calibri" w:cs="Calibri"/>
        </w:rPr>
        <w:t xml:space="preserve"> and they really didn’t want to go back out at all. </w:t>
      </w:r>
      <w:r w:rsidR="00BE1A7C" w:rsidRPr="22D893E5">
        <w:rPr>
          <w:rFonts w:ascii="Calibri" w:hAnsi="Calibri" w:cs="Calibri"/>
        </w:rPr>
        <w:t xml:space="preserve">They nestled up in the room for the remainder of the day. </w:t>
      </w:r>
    </w:p>
    <w:p w14:paraId="57B41672" w14:textId="7EC7E019" w:rsidR="00FC2D5A" w:rsidRDefault="003717BF" w:rsidP="001B79A5">
      <w:pPr>
        <w:spacing w:line="480" w:lineRule="auto"/>
        <w:ind w:firstLine="720"/>
        <w:rPr>
          <w:rFonts w:ascii="Calibri" w:hAnsi="Calibri" w:cs="Calibri"/>
        </w:rPr>
      </w:pPr>
      <w:r w:rsidRPr="1FD0627C">
        <w:rPr>
          <w:rFonts w:ascii="Calibri" w:hAnsi="Calibri" w:cs="Calibri"/>
        </w:rPr>
        <w:t xml:space="preserve">The next day, </w:t>
      </w:r>
      <w:r w:rsidR="001B50EE" w:rsidRPr="1FD0627C">
        <w:rPr>
          <w:rFonts w:ascii="Calibri" w:hAnsi="Calibri" w:cs="Calibri"/>
        </w:rPr>
        <w:t xml:space="preserve">the family toured the Margaret Mitchell </w:t>
      </w:r>
      <w:r w:rsidR="00DC0D66">
        <w:rPr>
          <w:rFonts w:ascii="Calibri" w:hAnsi="Calibri" w:cs="Calibri"/>
        </w:rPr>
        <w:t>H</w:t>
      </w:r>
      <w:r w:rsidR="00DC0D66" w:rsidRPr="1FD0627C">
        <w:rPr>
          <w:rFonts w:ascii="Calibri" w:hAnsi="Calibri" w:cs="Calibri"/>
        </w:rPr>
        <w:t xml:space="preserve">ouse </w:t>
      </w:r>
      <w:r w:rsidR="001B50EE" w:rsidRPr="1FD0627C">
        <w:rPr>
          <w:rFonts w:ascii="Calibri" w:hAnsi="Calibri" w:cs="Calibri"/>
        </w:rPr>
        <w:t xml:space="preserve">and </w:t>
      </w:r>
      <w:r w:rsidR="000D4B4F" w:rsidRPr="1FD0627C">
        <w:rPr>
          <w:rFonts w:ascii="Calibri" w:hAnsi="Calibri" w:cs="Calibri"/>
        </w:rPr>
        <w:t xml:space="preserve">toured </w:t>
      </w:r>
      <w:r w:rsidR="00DC0D66">
        <w:rPr>
          <w:rFonts w:ascii="Calibri" w:hAnsi="Calibri" w:cs="Calibri"/>
        </w:rPr>
        <w:t xml:space="preserve">the </w:t>
      </w:r>
      <w:r w:rsidR="000D4B4F" w:rsidRPr="1FD0627C">
        <w:rPr>
          <w:rFonts w:ascii="Calibri" w:hAnsi="Calibri" w:cs="Calibri"/>
        </w:rPr>
        <w:t xml:space="preserve">CNN Center in downtown Atlanta. </w:t>
      </w:r>
      <w:r w:rsidR="007F43D1" w:rsidRPr="1FD0627C">
        <w:rPr>
          <w:rFonts w:ascii="Calibri" w:hAnsi="Calibri" w:cs="Calibri"/>
        </w:rPr>
        <w:t xml:space="preserve">It was a nice break from being on the road and escaping Death Firms. </w:t>
      </w:r>
      <w:r w:rsidR="006F0C05" w:rsidRPr="1FD0627C">
        <w:rPr>
          <w:rFonts w:ascii="Calibri" w:hAnsi="Calibri" w:cs="Calibri"/>
        </w:rPr>
        <w:t>Harris was interest</w:t>
      </w:r>
      <w:r w:rsidR="00AE424C" w:rsidRPr="1FD0627C">
        <w:rPr>
          <w:rFonts w:ascii="Calibri" w:hAnsi="Calibri" w:cs="Calibri"/>
        </w:rPr>
        <w:t>ed</w:t>
      </w:r>
      <w:r w:rsidR="006F0C05" w:rsidRPr="1FD0627C">
        <w:rPr>
          <w:rFonts w:ascii="Calibri" w:hAnsi="Calibri" w:cs="Calibri"/>
        </w:rPr>
        <w:t xml:space="preserve"> in trying out El Super Pan Latino Sandwiches &amp; Ba</w:t>
      </w:r>
      <w:r w:rsidR="00AE424C" w:rsidRPr="1FD0627C">
        <w:rPr>
          <w:rFonts w:ascii="Calibri" w:hAnsi="Calibri" w:cs="Calibri"/>
        </w:rPr>
        <w:t xml:space="preserve">r because he had heard about it on the Food Network. </w:t>
      </w:r>
      <w:r w:rsidR="005B3600" w:rsidRPr="1FD0627C">
        <w:rPr>
          <w:rFonts w:ascii="Calibri" w:hAnsi="Calibri" w:cs="Calibri"/>
        </w:rPr>
        <w:t>He wanted to try out a new kind of food s</w:t>
      </w:r>
      <w:r w:rsidR="00897B1F" w:rsidRPr="1FD0627C">
        <w:rPr>
          <w:rFonts w:ascii="Calibri" w:hAnsi="Calibri" w:cs="Calibri"/>
        </w:rPr>
        <w:t>ince they only had been eating their usual type of food</w:t>
      </w:r>
      <w:r w:rsidR="001C0D95" w:rsidRPr="1FD0627C">
        <w:rPr>
          <w:rFonts w:ascii="Calibri" w:hAnsi="Calibri" w:cs="Calibri"/>
        </w:rPr>
        <w:t xml:space="preserve"> on the road</w:t>
      </w:r>
      <w:r w:rsidR="00897B1F" w:rsidRPr="1FD0627C">
        <w:rPr>
          <w:rFonts w:ascii="Calibri" w:hAnsi="Calibri" w:cs="Calibri"/>
        </w:rPr>
        <w:t>.</w:t>
      </w:r>
      <w:r w:rsidR="009B4132" w:rsidRPr="1FD0627C">
        <w:rPr>
          <w:rFonts w:ascii="Calibri" w:hAnsi="Calibri" w:cs="Calibri"/>
        </w:rPr>
        <w:t xml:space="preserve"> </w:t>
      </w:r>
      <w:r w:rsidR="003930E7" w:rsidRPr="1FD0627C">
        <w:rPr>
          <w:rFonts w:ascii="Calibri" w:hAnsi="Calibri" w:cs="Calibri"/>
        </w:rPr>
        <w:t xml:space="preserve">The day went pleasantly well, and the family had not had this much fun in an exceptionally long time. </w:t>
      </w:r>
      <w:r w:rsidR="00DF185D" w:rsidRPr="1FD0627C">
        <w:rPr>
          <w:rFonts w:ascii="Calibri" w:hAnsi="Calibri" w:cs="Calibri"/>
        </w:rPr>
        <w:t xml:space="preserve">They enjoyed themselves so much that they were not sure whether they wanted to leave Atlanta. </w:t>
      </w:r>
      <w:r w:rsidR="00BF01E5" w:rsidRPr="1FD0627C">
        <w:rPr>
          <w:rFonts w:ascii="Calibri" w:hAnsi="Calibri" w:cs="Calibri"/>
        </w:rPr>
        <w:t xml:space="preserve">Harris decided it was best that they </w:t>
      </w:r>
      <w:r w:rsidR="00010FFC" w:rsidRPr="1FD0627C">
        <w:rPr>
          <w:rFonts w:ascii="Calibri" w:hAnsi="Calibri" w:cs="Calibri"/>
        </w:rPr>
        <w:t>stick with their schedule.</w:t>
      </w:r>
    </w:p>
    <w:p w14:paraId="4FD728BD" w14:textId="2518A4D3" w:rsidR="003717BF" w:rsidRDefault="00FC2D5A" w:rsidP="001B79A5">
      <w:pPr>
        <w:spacing w:line="480" w:lineRule="auto"/>
        <w:ind w:firstLine="720"/>
        <w:rPr>
          <w:rFonts w:ascii="Calibri" w:hAnsi="Calibri" w:cs="Calibri"/>
        </w:rPr>
      </w:pPr>
      <w:r>
        <w:rPr>
          <w:rFonts w:ascii="Calibri" w:hAnsi="Calibri" w:cs="Calibri"/>
        </w:rPr>
        <w:t>“I</w:t>
      </w:r>
      <w:r w:rsidR="00003DA3">
        <w:rPr>
          <w:rFonts w:ascii="Calibri" w:hAnsi="Calibri" w:cs="Calibri"/>
        </w:rPr>
        <w:t xml:space="preserve"> haven’t felt this much happiness in a long</w:t>
      </w:r>
      <w:r w:rsidR="00DC0D66">
        <w:rPr>
          <w:rFonts w:ascii="Calibri" w:hAnsi="Calibri" w:cs="Calibri"/>
        </w:rPr>
        <w:t xml:space="preserve"> </w:t>
      </w:r>
      <w:r w:rsidR="00003DA3">
        <w:rPr>
          <w:rFonts w:ascii="Calibri" w:hAnsi="Calibri" w:cs="Calibri"/>
        </w:rPr>
        <w:t xml:space="preserve">time,” Gabriela said. </w:t>
      </w:r>
      <w:r w:rsidR="001E2FF2">
        <w:rPr>
          <w:rFonts w:ascii="Calibri" w:hAnsi="Calibri" w:cs="Calibri"/>
        </w:rPr>
        <w:t>“I almost forgot what it was like to go through a</w:t>
      </w:r>
      <w:r w:rsidR="006E2600">
        <w:rPr>
          <w:rFonts w:ascii="Calibri" w:hAnsi="Calibri" w:cs="Calibri"/>
        </w:rPr>
        <w:t>n entire</w:t>
      </w:r>
      <w:r w:rsidR="001E2FF2">
        <w:rPr>
          <w:rFonts w:ascii="Calibri" w:hAnsi="Calibri" w:cs="Calibri"/>
        </w:rPr>
        <w:t xml:space="preserve"> day without worrying about Death Firms</w:t>
      </w:r>
      <w:r w:rsidR="006E2600">
        <w:rPr>
          <w:rFonts w:ascii="Calibri" w:hAnsi="Calibri" w:cs="Calibri"/>
        </w:rPr>
        <w:t>.”</w:t>
      </w:r>
      <w:r w:rsidR="00010FFC">
        <w:rPr>
          <w:rFonts w:ascii="Calibri" w:hAnsi="Calibri" w:cs="Calibri"/>
        </w:rPr>
        <w:t xml:space="preserve"> </w:t>
      </w:r>
    </w:p>
    <w:p w14:paraId="12BFA2BF" w14:textId="0B596587" w:rsidR="006E2600" w:rsidRDefault="006E2600" w:rsidP="001B79A5">
      <w:pPr>
        <w:spacing w:line="480" w:lineRule="auto"/>
        <w:ind w:firstLine="720"/>
        <w:rPr>
          <w:rFonts w:ascii="Calibri" w:hAnsi="Calibri" w:cs="Calibri"/>
        </w:rPr>
      </w:pPr>
      <w:r>
        <w:rPr>
          <w:rFonts w:ascii="Calibri" w:hAnsi="Calibri" w:cs="Calibri"/>
        </w:rPr>
        <w:t xml:space="preserve">“I know what you mean,” Harris replied. </w:t>
      </w:r>
      <w:r w:rsidR="00514BCD">
        <w:rPr>
          <w:rFonts w:ascii="Calibri" w:hAnsi="Calibri" w:cs="Calibri"/>
        </w:rPr>
        <w:t>“It was almost like a normal day.</w:t>
      </w:r>
      <w:r w:rsidR="00E7077A">
        <w:rPr>
          <w:rFonts w:ascii="Calibri" w:hAnsi="Calibri" w:cs="Calibri"/>
        </w:rPr>
        <w:t xml:space="preserve"> Of course, no one really knows what normal is anymore. But I would say today was pretty close to it.”</w:t>
      </w:r>
    </w:p>
    <w:p w14:paraId="4D86A71C" w14:textId="707C41B8" w:rsidR="00EC5201" w:rsidRDefault="00EC5201" w:rsidP="001B79A5">
      <w:pPr>
        <w:spacing w:line="480" w:lineRule="auto"/>
        <w:ind w:firstLine="720"/>
        <w:rPr>
          <w:rFonts w:ascii="Calibri" w:hAnsi="Calibri" w:cs="Calibri"/>
        </w:rPr>
      </w:pPr>
      <w:r>
        <w:rPr>
          <w:rFonts w:ascii="Calibri" w:hAnsi="Calibri" w:cs="Calibri"/>
        </w:rPr>
        <w:t xml:space="preserve">“Even though we are not </w:t>
      </w:r>
      <w:r w:rsidR="00183474">
        <w:rPr>
          <w:rFonts w:ascii="Calibri" w:hAnsi="Calibri" w:cs="Calibri"/>
        </w:rPr>
        <w:t>back at home</w:t>
      </w:r>
      <w:r w:rsidR="009F5869">
        <w:rPr>
          <w:rFonts w:ascii="Calibri" w:hAnsi="Calibri" w:cs="Calibri"/>
        </w:rPr>
        <w:t xml:space="preserve"> and working</w:t>
      </w:r>
      <w:r w:rsidR="00183474">
        <w:rPr>
          <w:rFonts w:ascii="Calibri" w:hAnsi="Calibri" w:cs="Calibri"/>
        </w:rPr>
        <w:t xml:space="preserve">, </w:t>
      </w:r>
      <w:r w:rsidR="009F5869">
        <w:rPr>
          <w:rFonts w:ascii="Calibri" w:hAnsi="Calibri" w:cs="Calibri"/>
        </w:rPr>
        <w:t>being on the road has allowed us to spend more time together as a family</w:t>
      </w:r>
      <w:r w:rsidR="00E35CFE">
        <w:rPr>
          <w:rFonts w:ascii="Calibri" w:hAnsi="Calibri" w:cs="Calibri"/>
        </w:rPr>
        <w:t>,” she said.</w:t>
      </w:r>
    </w:p>
    <w:p w14:paraId="0C15C381" w14:textId="7ED93B04" w:rsidR="00E35CFE" w:rsidRDefault="00E35CFE" w:rsidP="001B79A5">
      <w:pPr>
        <w:spacing w:line="480" w:lineRule="auto"/>
        <w:ind w:firstLine="720"/>
        <w:rPr>
          <w:rFonts w:ascii="Calibri" w:hAnsi="Calibri" w:cs="Calibri"/>
        </w:rPr>
      </w:pPr>
      <w:r>
        <w:rPr>
          <w:rFonts w:ascii="Calibri" w:hAnsi="Calibri" w:cs="Calibri"/>
        </w:rPr>
        <w:t>“That is true,” Harris said with a smile.</w:t>
      </w:r>
    </w:p>
    <w:p w14:paraId="34DF760B" w14:textId="71A299C8" w:rsidR="00811481" w:rsidRDefault="00166DAB" w:rsidP="001B79A5">
      <w:pPr>
        <w:spacing w:line="480" w:lineRule="auto"/>
        <w:ind w:firstLine="720"/>
        <w:rPr>
          <w:rFonts w:ascii="Calibri" w:hAnsi="Calibri" w:cs="Calibri"/>
        </w:rPr>
      </w:pPr>
      <w:r w:rsidRPr="1FD0627C">
        <w:rPr>
          <w:rFonts w:ascii="Calibri" w:hAnsi="Calibri" w:cs="Calibri"/>
        </w:rPr>
        <w:t xml:space="preserve">Just before Harris could speak more, there was a loud </w:t>
      </w:r>
      <w:r w:rsidR="00DF0CEB" w:rsidRPr="1FD0627C">
        <w:rPr>
          <w:rFonts w:ascii="Calibri" w:hAnsi="Calibri" w:cs="Calibri"/>
        </w:rPr>
        <w:t xml:space="preserve">explosion, followed by a thump. </w:t>
      </w:r>
      <w:r w:rsidR="00246784" w:rsidRPr="1FD0627C">
        <w:rPr>
          <w:rFonts w:ascii="Calibri" w:hAnsi="Calibri" w:cs="Calibri"/>
        </w:rPr>
        <w:t>Gabriela screamed</w:t>
      </w:r>
      <w:r w:rsidR="006F1C98" w:rsidRPr="1FD0627C">
        <w:rPr>
          <w:rFonts w:ascii="Calibri" w:hAnsi="Calibri" w:cs="Calibri"/>
        </w:rPr>
        <w:t xml:space="preserve">. </w:t>
      </w:r>
      <w:r w:rsidR="00246784" w:rsidRPr="1FD0627C">
        <w:rPr>
          <w:rFonts w:ascii="Calibri" w:hAnsi="Calibri" w:cs="Calibri"/>
        </w:rPr>
        <w:t xml:space="preserve">He slowly pulled off to the side of the highway. </w:t>
      </w:r>
      <w:r w:rsidR="006F1C98" w:rsidRPr="1FD0627C">
        <w:rPr>
          <w:rFonts w:ascii="Calibri" w:hAnsi="Calibri" w:cs="Calibri"/>
        </w:rPr>
        <w:t xml:space="preserve">Harris </w:t>
      </w:r>
      <w:r w:rsidR="008F6EE3" w:rsidRPr="1FD0627C">
        <w:rPr>
          <w:rFonts w:ascii="Calibri" w:hAnsi="Calibri" w:cs="Calibri"/>
        </w:rPr>
        <w:t>stepped out of the vehicle</w:t>
      </w:r>
      <w:r w:rsidR="00F5118A" w:rsidRPr="1FD0627C">
        <w:rPr>
          <w:rFonts w:ascii="Calibri" w:hAnsi="Calibri" w:cs="Calibri"/>
        </w:rPr>
        <w:t xml:space="preserve"> and inspected each tire carefully. </w:t>
      </w:r>
      <w:r w:rsidR="00100341" w:rsidRPr="1FD0627C">
        <w:rPr>
          <w:rFonts w:ascii="Calibri" w:hAnsi="Calibri" w:cs="Calibri"/>
        </w:rPr>
        <w:t xml:space="preserve">Minutes </w:t>
      </w:r>
      <w:r w:rsidR="00FA64BB" w:rsidRPr="1FD0627C">
        <w:rPr>
          <w:rFonts w:ascii="Calibri" w:hAnsi="Calibri" w:cs="Calibri"/>
        </w:rPr>
        <w:t xml:space="preserve">later, he had found </w:t>
      </w:r>
      <w:r w:rsidR="00AC775A" w:rsidRPr="1FD0627C">
        <w:rPr>
          <w:rFonts w:ascii="Calibri" w:hAnsi="Calibri" w:cs="Calibri"/>
        </w:rPr>
        <w:t xml:space="preserve">where the blowout occurred. </w:t>
      </w:r>
      <w:r w:rsidR="00E015D0" w:rsidRPr="1FD0627C">
        <w:rPr>
          <w:rFonts w:ascii="Calibri" w:hAnsi="Calibri" w:cs="Calibri"/>
        </w:rPr>
        <w:t xml:space="preserve">Harris took a deep breath and </w:t>
      </w:r>
      <w:r w:rsidR="00EC47BD" w:rsidRPr="1FD0627C">
        <w:rPr>
          <w:rFonts w:ascii="Calibri" w:hAnsi="Calibri" w:cs="Calibri"/>
        </w:rPr>
        <w:t xml:space="preserve">got out the spare tire in the trunk of the vehicle. </w:t>
      </w:r>
      <w:r w:rsidR="00A37BA3" w:rsidRPr="1FD0627C">
        <w:rPr>
          <w:rFonts w:ascii="Calibri" w:hAnsi="Calibri" w:cs="Calibri"/>
        </w:rPr>
        <w:t xml:space="preserve">He </w:t>
      </w:r>
      <w:r w:rsidR="004E1E85" w:rsidRPr="1FD0627C">
        <w:rPr>
          <w:rFonts w:ascii="Calibri" w:hAnsi="Calibri" w:cs="Calibri"/>
        </w:rPr>
        <w:t xml:space="preserve">felt </w:t>
      </w:r>
      <w:r w:rsidR="00A37BA3" w:rsidRPr="1FD0627C">
        <w:rPr>
          <w:rFonts w:ascii="Calibri" w:hAnsi="Calibri" w:cs="Calibri"/>
        </w:rPr>
        <w:t>frustrated</w:t>
      </w:r>
      <w:r w:rsidR="004E1E85" w:rsidRPr="1FD0627C">
        <w:rPr>
          <w:rFonts w:ascii="Calibri" w:hAnsi="Calibri" w:cs="Calibri"/>
        </w:rPr>
        <w:t xml:space="preserve"> and wondered why he and his family couldn’t find a break</w:t>
      </w:r>
      <w:r w:rsidR="00A37BA3" w:rsidRPr="1FD0627C">
        <w:rPr>
          <w:rFonts w:ascii="Calibri" w:hAnsi="Calibri" w:cs="Calibri"/>
        </w:rPr>
        <w:t>.</w:t>
      </w:r>
      <w:r w:rsidR="00811481" w:rsidRPr="1FD0627C">
        <w:rPr>
          <w:rFonts w:ascii="Calibri" w:hAnsi="Calibri" w:cs="Calibri"/>
        </w:rPr>
        <w:t xml:space="preserve"> He thought, </w:t>
      </w:r>
      <w:r w:rsidR="003557B3" w:rsidRPr="001B79A5">
        <w:rPr>
          <w:rFonts w:ascii="Calibri" w:hAnsi="Calibri" w:cs="Calibri"/>
          <w:i/>
          <w:iCs/>
        </w:rPr>
        <w:t>W</w:t>
      </w:r>
      <w:r w:rsidR="00811481" w:rsidRPr="001B79A5">
        <w:rPr>
          <w:rFonts w:ascii="Calibri" w:hAnsi="Calibri" w:cs="Calibri"/>
          <w:i/>
          <w:iCs/>
        </w:rPr>
        <w:t xml:space="preserve">hy not, everything else </w:t>
      </w:r>
      <w:r w:rsidR="003557B3" w:rsidRPr="001B79A5">
        <w:rPr>
          <w:rFonts w:ascii="Calibri" w:hAnsi="Calibri" w:cs="Calibri"/>
          <w:i/>
          <w:iCs/>
        </w:rPr>
        <w:t xml:space="preserve">seems </w:t>
      </w:r>
      <w:r w:rsidR="00811481" w:rsidRPr="001B79A5">
        <w:rPr>
          <w:rFonts w:ascii="Calibri" w:hAnsi="Calibri" w:cs="Calibri"/>
          <w:i/>
          <w:iCs/>
        </w:rPr>
        <w:t>to be falling apart.</w:t>
      </w:r>
      <w:r w:rsidR="00811481" w:rsidRPr="1FD0627C">
        <w:rPr>
          <w:rFonts w:ascii="Calibri" w:hAnsi="Calibri" w:cs="Calibri"/>
        </w:rPr>
        <w:t xml:space="preserve"> </w:t>
      </w:r>
    </w:p>
    <w:p w14:paraId="08108E71" w14:textId="05F283AC" w:rsidR="00094833" w:rsidRDefault="00033969" w:rsidP="001B79A5">
      <w:pPr>
        <w:spacing w:line="480" w:lineRule="auto"/>
        <w:ind w:firstLine="720"/>
        <w:rPr>
          <w:rFonts w:ascii="Calibri" w:hAnsi="Calibri" w:cs="Calibri"/>
        </w:rPr>
      </w:pPr>
      <w:r w:rsidRPr="1FD0627C">
        <w:rPr>
          <w:rFonts w:ascii="Calibri" w:hAnsi="Calibri" w:cs="Calibri"/>
        </w:rPr>
        <w:t xml:space="preserve">The flat tire </w:t>
      </w:r>
      <w:r w:rsidR="00AE652C" w:rsidRPr="1FD0627C">
        <w:rPr>
          <w:rFonts w:ascii="Calibri" w:hAnsi="Calibri" w:cs="Calibri"/>
        </w:rPr>
        <w:t xml:space="preserve">held them back for </w:t>
      </w:r>
      <w:r w:rsidR="00776322" w:rsidRPr="1FD0627C">
        <w:rPr>
          <w:rFonts w:ascii="Calibri" w:hAnsi="Calibri" w:cs="Calibri"/>
        </w:rPr>
        <w:t xml:space="preserve">about forty minutes. </w:t>
      </w:r>
      <w:r w:rsidR="001E4AAE" w:rsidRPr="1FD0627C">
        <w:rPr>
          <w:rFonts w:ascii="Calibri" w:hAnsi="Calibri" w:cs="Calibri"/>
        </w:rPr>
        <w:t xml:space="preserve">As soon as they </w:t>
      </w:r>
      <w:r w:rsidR="00D8110B" w:rsidRPr="1FD0627C">
        <w:rPr>
          <w:rFonts w:ascii="Calibri" w:hAnsi="Calibri" w:cs="Calibri"/>
        </w:rPr>
        <w:t xml:space="preserve">reached their next destination in </w:t>
      </w:r>
      <w:r w:rsidR="004A47C3" w:rsidRPr="1FD0627C">
        <w:rPr>
          <w:rFonts w:ascii="Calibri" w:hAnsi="Calibri" w:cs="Calibri"/>
        </w:rPr>
        <w:t>Augusta,</w:t>
      </w:r>
      <w:r w:rsidR="001B68B2" w:rsidRPr="1FD0627C">
        <w:rPr>
          <w:rFonts w:ascii="Calibri" w:hAnsi="Calibri" w:cs="Calibri"/>
        </w:rPr>
        <w:t xml:space="preserve"> Harris drove to the nearest </w:t>
      </w:r>
      <w:r w:rsidR="001577B2" w:rsidRPr="1FD0627C">
        <w:rPr>
          <w:rFonts w:ascii="Calibri" w:hAnsi="Calibri" w:cs="Calibri"/>
        </w:rPr>
        <w:t>auto repair shop.</w:t>
      </w:r>
      <w:r w:rsidR="00F30B43" w:rsidRPr="1FD0627C">
        <w:rPr>
          <w:rFonts w:ascii="Calibri" w:hAnsi="Calibri" w:cs="Calibri"/>
        </w:rPr>
        <w:t xml:space="preserve"> The first thing they did after the tire had been changed was get a bite to eat at </w:t>
      </w:r>
      <w:r w:rsidR="005D10C1" w:rsidRPr="1FD0627C">
        <w:rPr>
          <w:rFonts w:ascii="Calibri" w:hAnsi="Calibri" w:cs="Calibri"/>
        </w:rPr>
        <w:t>a restaurant</w:t>
      </w:r>
      <w:r w:rsidR="0078142B" w:rsidRPr="1FD0627C">
        <w:rPr>
          <w:rFonts w:ascii="Calibri" w:hAnsi="Calibri" w:cs="Calibri"/>
        </w:rPr>
        <w:t xml:space="preserve"> called the Wife S</w:t>
      </w:r>
      <w:r w:rsidR="00FF703C" w:rsidRPr="1FD0627C">
        <w:rPr>
          <w:rFonts w:ascii="Calibri" w:hAnsi="Calibri" w:cs="Calibri"/>
        </w:rPr>
        <w:t>aver</w:t>
      </w:r>
      <w:r w:rsidR="003557B3">
        <w:rPr>
          <w:rFonts w:ascii="Calibri" w:hAnsi="Calibri" w:cs="Calibri"/>
        </w:rPr>
        <w:t>,</w:t>
      </w:r>
      <w:r w:rsidR="005D10C1" w:rsidRPr="1FD0627C">
        <w:rPr>
          <w:rFonts w:ascii="Calibri" w:hAnsi="Calibri" w:cs="Calibri"/>
        </w:rPr>
        <w:t xml:space="preserve"> </w:t>
      </w:r>
      <w:r w:rsidR="003557B3">
        <w:rPr>
          <w:rFonts w:ascii="Calibri" w:hAnsi="Calibri" w:cs="Calibri"/>
        </w:rPr>
        <w:t>which</w:t>
      </w:r>
      <w:r w:rsidR="003557B3" w:rsidRPr="1FD0627C">
        <w:rPr>
          <w:rFonts w:ascii="Calibri" w:hAnsi="Calibri" w:cs="Calibri"/>
        </w:rPr>
        <w:t xml:space="preserve"> </w:t>
      </w:r>
      <w:r w:rsidR="005D10C1" w:rsidRPr="1FD0627C">
        <w:rPr>
          <w:rFonts w:ascii="Calibri" w:hAnsi="Calibri" w:cs="Calibri"/>
        </w:rPr>
        <w:t xml:space="preserve">served Southern food. </w:t>
      </w:r>
      <w:r w:rsidR="001B68B2" w:rsidRPr="1FD0627C">
        <w:rPr>
          <w:rFonts w:ascii="Calibri" w:hAnsi="Calibri" w:cs="Calibri"/>
        </w:rPr>
        <w:t xml:space="preserve"> </w:t>
      </w:r>
      <w:r w:rsidR="002750A8" w:rsidRPr="1FD0627C">
        <w:rPr>
          <w:rFonts w:ascii="Calibri" w:hAnsi="Calibri" w:cs="Calibri"/>
        </w:rPr>
        <w:t xml:space="preserve">They needed some comfort food to </w:t>
      </w:r>
      <w:r w:rsidR="004F487A" w:rsidRPr="1FD0627C">
        <w:rPr>
          <w:rFonts w:ascii="Calibri" w:hAnsi="Calibri" w:cs="Calibri"/>
        </w:rPr>
        <w:t xml:space="preserve">brighten their </w:t>
      </w:r>
      <w:r w:rsidR="00DB74A7" w:rsidRPr="1FD0627C">
        <w:rPr>
          <w:rFonts w:ascii="Calibri" w:hAnsi="Calibri" w:cs="Calibri"/>
        </w:rPr>
        <w:t xml:space="preserve">spirits after a long, </w:t>
      </w:r>
      <w:r w:rsidR="00BE1B0A" w:rsidRPr="1FD0627C">
        <w:rPr>
          <w:rFonts w:ascii="Calibri" w:hAnsi="Calibri" w:cs="Calibri"/>
        </w:rPr>
        <w:t xml:space="preserve">grueling trip. </w:t>
      </w:r>
      <w:r w:rsidR="00910663" w:rsidRPr="1FD0627C">
        <w:rPr>
          <w:rFonts w:ascii="Calibri" w:hAnsi="Calibri" w:cs="Calibri"/>
        </w:rPr>
        <w:t xml:space="preserve">They left the restaurant </w:t>
      </w:r>
      <w:r w:rsidR="000A624C" w:rsidRPr="1FD0627C">
        <w:rPr>
          <w:rFonts w:ascii="Calibri" w:hAnsi="Calibri" w:cs="Calibri"/>
        </w:rPr>
        <w:t xml:space="preserve">with happy tummies. </w:t>
      </w:r>
    </w:p>
    <w:p w14:paraId="408F410F" w14:textId="15F41D34" w:rsidR="008F0287" w:rsidRDefault="009D2218" w:rsidP="001B79A5">
      <w:pPr>
        <w:spacing w:line="480" w:lineRule="auto"/>
        <w:ind w:firstLine="720"/>
        <w:rPr>
          <w:rFonts w:ascii="Calibri" w:hAnsi="Calibri" w:cs="Calibri"/>
        </w:rPr>
      </w:pPr>
      <w:r w:rsidRPr="1FD0627C">
        <w:rPr>
          <w:rFonts w:ascii="Calibri" w:hAnsi="Calibri" w:cs="Calibri"/>
        </w:rPr>
        <w:t>They were surprised to still not have</w:t>
      </w:r>
      <w:r w:rsidR="00805D24" w:rsidRPr="1FD0627C">
        <w:rPr>
          <w:rFonts w:ascii="Calibri" w:hAnsi="Calibri" w:cs="Calibri"/>
        </w:rPr>
        <w:t xml:space="preserve"> encountered any </w:t>
      </w:r>
      <w:r w:rsidR="00CB759B" w:rsidRPr="1FD0627C">
        <w:rPr>
          <w:rFonts w:ascii="Calibri" w:hAnsi="Calibri" w:cs="Calibri"/>
        </w:rPr>
        <w:t>Death Firm</w:t>
      </w:r>
      <w:r w:rsidR="00805D24" w:rsidRPr="1FD0627C">
        <w:rPr>
          <w:rFonts w:ascii="Calibri" w:hAnsi="Calibri" w:cs="Calibri"/>
        </w:rPr>
        <w:t xml:space="preserve">s. Harris </w:t>
      </w:r>
      <w:r w:rsidRPr="1FD0627C">
        <w:rPr>
          <w:rFonts w:ascii="Calibri" w:hAnsi="Calibri" w:cs="Calibri"/>
        </w:rPr>
        <w:t>continued to keep</w:t>
      </w:r>
      <w:r w:rsidR="00580254" w:rsidRPr="1FD0627C">
        <w:rPr>
          <w:rFonts w:ascii="Calibri" w:hAnsi="Calibri" w:cs="Calibri"/>
        </w:rPr>
        <w:t xml:space="preserve"> his guard up</w:t>
      </w:r>
      <w:r w:rsidR="003557B3">
        <w:rPr>
          <w:rFonts w:ascii="Calibri" w:hAnsi="Calibri" w:cs="Calibri"/>
        </w:rPr>
        <w:t>,</w:t>
      </w:r>
      <w:r w:rsidR="00580254" w:rsidRPr="1FD0627C">
        <w:rPr>
          <w:rFonts w:ascii="Calibri" w:hAnsi="Calibri" w:cs="Calibri"/>
        </w:rPr>
        <w:t xml:space="preserve"> though.</w:t>
      </w:r>
      <w:r w:rsidR="004211A9" w:rsidRPr="1FD0627C">
        <w:rPr>
          <w:rFonts w:ascii="Calibri" w:hAnsi="Calibri" w:cs="Calibri"/>
        </w:rPr>
        <w:t xml:space="preserve"> </w:t>
      </w:r>
      <w:r w:rsidR="00476F76" w:rsidRPr="1FD0627C">
        <w:rPr>
          <w:rFonts w:ascii="Calibri" w:hAnsi="Calibri" w:cs="Calibri"/>
        </w:rPr>
        <w:t xml:space="preserve">He knew how fast and sneaky </w:t>
      </w:r>
      <w:r w:rsidR="00CB759B" w:rsidRPr="1FD0627C">
        <w:rPr>
          <w:rFonts w:ascii="Calibri" w:hAnsi="Calibri" w:cs="Calibri"/>
        </w:rPr>
        <w:t>Death Firm</w:t>
      </w:r>
      <w:r w:rsidR="00476F76" w:rsidRPr="1FD0627C">
        <w:rPr>
          <w:rFonts w:ascii="Calibri" w:hAnsi="Calibri" w:cs="Calibri"/>
        </w:rPr>
        <w:t xml:space="preserve">s were. </w:t>
      </w:r>
      <w:r w:rsidR="006E3CE3" w:rsidRPr="1FD0627C">
        <w:rPr>
          <w:rFonts w:ascii="Calibri" w:hAnsi="Calibri" w:cs="Calibri"/>
        </w:rPr>
        <w:t xml:space="preserve">A </w:t>
      </w:r>
      <w:r w:rsidR="00CB759B" w:rsidRPr="1FD0627C">
        <w:rPr>
          <w:rFonts w:ascii="Calibri" w:hAnsi="Calibri" w:cs="Calibri"/>
        </w:rPr>
        <w:t>Death Firm</w:t>
      </w:r>
      <w:r w:rsidR="00476F76" w:rsidRPr="1FD0627C">
        <w:rPr>
          <w:rFonts w:ascii="Calibri" w:hAnsi="Calibri" w:cs="Calibri"/>
        </w:rPr>
        <w:t xml:space="preserve"> could attack at any moment. </w:t>
      </w:r>
      <w:r w:rsidR="002E6531" w:rsidRPr="1FD0627C">
        <w:rPr>
          <w:rFonts w:ascii="Calibri" w:hAnsi="Calibri" w:cs="Calibri"/>
        </w:rPr>
        <w:t>Harris went ahead and took the family for a stroll along the Riverwalk</w:t>
      </w:r>
      <w:r w:rsidR="00207E19" w:rsidRPr="1FD0627C">
        <w:rPr>
          <w:rFonts w:ascii="Calibri" w:hAnsi="Calibri" w:cs="Calibri"/>
        </w:rPr>
        <w:t xml:space="preserve"> during the evening. </w:t>
      </w:r>
      <w:r w:rsidR="00B05283" w:rsidRPr="1FD0627C">
        <w:rPr>
          <w:rFonts w:ascii="Calibri" w:hAnsi="Calibri" w:cs="Calibri"/>
        </w:rPr>
        <w:t>The cool</w:t>
      </w:r>
      <w:r w:rsidR="00195990" w:rsidRPr="1FD0627C">
        <w:rPr>
          <w:rFonts w:ascii="Calibri" w:hAnsi="Calibri" w:cs="Calibri"/>
        </w:rPr>
        <w:t xml:space="preserve">, </w:t>
      </w:r>
      <w:r w:rsidR="00B05283" w:rsidRPr="1FD0627C">
        <w:rPr>
          <w:rFonts w:ascii="Calibri" w:hAnsi="Calibri" w:cs="Calibri"/>
        </w:rPr>
        <w:t xml:space="preserve">crisp evening air </w:t>
      </w:r>
      <w:r w:rsidR="00E30EB0" w:rsidRPr="1FD0627C">
        <w:rPr>
          <w:rFonts w:ascii="Calibri" w:hAnsi="Calibri" w:cs="Calibri"/>
        </w:rPr>
        <w:t xml:space="preserve">felt good. </w:t>
      </w:r>
      <w:r w:rsidR="008F0287" w:rsidRPr="1FD0627C">
        <w:rPr>
          <w:rFonts w:ascii="Calibri" w:hAnsi="Calibri" w:cs="Calibri"/>
        </w:rPr>
        <w:t xml:space="preserve">The walk was peaceful and relaxing. </w:t>
      </w:r>
    </w:p>
    <w:p w14:paraId="2CFCE27D" w14:textId="078B1C2C" w:rsidR="00C11227" w:rsidRDefault="00C11227" w:rsidP="001B79A5">
      <w:pPr>
        <w:spacing w:line="480" w:lineRule="auto"/>
        <w:ind w:firstLine="720"/>
        <w:rPr>
          <w:rFonts w:ascii="Calibri" w:hAnsi="Calibri" w:cs="Calibri"/>
        </w:rPr>
      </w:pPr>
      <w:r w:rsidRPr="22D893E5">
        <w:rPr>
          <w:rFonts w:ascii="Calibri" w:hAnsi="Calibri" w:cs="Calibri"/>
        </w:rPr>
        <w:t xml:space="preserve">They checked into a charming hotel </w:t>
      </w:r>
      <w:r w:rsidR="0099765A" w:rsidRPr="22D893E5">
        <w:rPr>
          <w:rFonts w:ascii="Calibri" w:hAnsi="Calibri" w:cs="Calibri"/>
        </w:rPr>
        <w:t>in Augusta</w:t>
      </w:r>
      <w:r w:rsidR="00CA325E" w:rsidRPr="22D893E5">
        <w:rPr>
          <w:rFonts w:ascii="Calibri" w:hAnsi="Calibri" w:cs="Calibri"/>
        </w:rPr>
        <w:t xml:space="preserve">. Harris took advantage of the </w:t>
      </w:r>
      <w:r w:rsidR="007F13D8" w:rsidRPr="22D893E5">
        <w:rPr>
          <w:rFonts w:ascii="Calibri" w:hAnsi="Calibri" w:cs="Calibri"/>
        </w:rPr>
        <w:t xml:space="preserve">outdoor </w:t>
      </w:r>
      <w:r w:rsidR="00CA325E" w:rsidRPr="22D893E5">
        <w:rPr>
          <w:rFonts w:ascii="Calibri" w:hAnsi="Calibri" w:cs="Calibri"/>
        </w:rPr>
        <w:t xml:space="preserve">pool there and swam a few laps around it. </w:t>
      </w:r>
      <w:r w:rsidR="0023404D" w:rsidRPr="22D893E5">
        <w:rPr>
          <w:rFonts w:ascii="Calibri" w:hAnsi="Calibri" w:cs="Calibri"/>
        </w:rPr>
        <w:t xml:space="preserve">The water felt cool and refreshing. </w:t>
      </w:r>
      <w:r w:rsidR="00F44FB3" w:rsidRPr="22D893E5">
        <w:rPr>
          <w:rFonts w:ascii="Calibri" w:hAnsi="Calibri" w:cs="Calibri"/>
        </w:rPr>
        <w:t>He</w:t>
      </w:r>
      <w:r w:rsidR="00F64CF3" w:rsidRPr="22D893E5">
        <w:rPr>
          <w:rFonts w:ascii="Calibri" w:hAnsi="Calibri" w:cs="Calibri"/>
        </w:rPr>
        <w:t xml:space="preserve"> later</w:t>
      </w:r>
      <w:r w:rsidR="00F44FB3" w:rsidRPr="22D893E5">
        <w:rPr>
          <w:rFonts w:ascii="Calibri" w:hAnsi="Calibri" w:cs="Calibri"/>
        </w:rPr>
        <w:t xml:space="preserve"> laid back on the </w:t>
      </w:r>
      <w:r w:rsidR="00122C33" w:rsidRPr="22D893E5">
        <w:rPr>
          <w:rFonts w:ascii="Calibri" w:hAnsi="Calibri" w:cs="Calibri"/>
        </w:rPr>
        <w:t xml:space="preserve">lounge chair to catch a tan. </w:t>
      </w:r>
      <w:r w:rsidR="00F64CF3" w:rsidRPr="22D893E5">
        <w:rPr>
          <w:rFonts w:ascii="Calibri" w:hAnsi="Calibri" w:cs="Calibri"/>
        </w:rPr>
        <w:t xml:space="preserve">Gabriela came outside to join him. </w:t>
      </w:r>
      <w:r w:rsidR="00F7303D" w:rsidRPr="22D893E5">
        <w:rPr>
          <w:rFonts w:ascii="Calibri" w:hAnsi="Calibri" w:cs="Calibri"/>
        </w:rPr>
        <w:t>E</w:t>
      </w:r>
      <w:r w:rsidR="00F478B2" w:rsidRPr="22D893E5">
        <w:rPr>
          <w:rFonts w:ascii="Calibri" w:hAnsi="Calibri" w:cs="Calibri"/>
        </w:rPr>
        <w:t>milia</w:t>
      </w:r>
      <w:r w:rsidR="00F7303D" w:rsidRPr="22D893E5">
        <w:rPr>
          <w:rFonts w:ascii="Calibri" w:hAnsi="Calibri" w:cs="Calibri"/>
        </w:rPr>
        <w:t xml:space="preserve"> laid back in her stroller.</w:t>
      </w:r>
      <w:r w:rsidR="00F478B2" w:rsidRPr="22D893E5">
        <w:rPr>
          <w:rFonts w:ascii="Calibri" w:hAnsi="Calibri" w:cs="Calibri"/>
        </w:rPr>
        <w:t xml:space="preserve"> She had a sun h</w:t>
      </w:r>
      <w:r w:rsidR="00D84FAC" w:rsidRPr="22D893E5">
        <w:rPr>
          <w:rFonts w:ascii="Calibri" w:hAnsi="Calibri" w:cs="Calibri"/>
        </w:rPr>
        <w:t>at on</w:t>
      </w:r>
      <w:r w:rsidR="00D83506" w:rsidRPr="22D893E5">
        <w:rPr>
          <w:rFonts w:ascii="Calibri" w:hAnsi="Calibri" w:cs="Calibri"/>
        </w:rPr>
        <w:t>.</w:t>
      </w:r>
      <w:r w:rsidR="003D1950" w:rsidRPr="22D893E5">
        <w:rPr>
          <w:rFonts w:ascii="Calibri" w:hAnsi="Calibri" w:cs="Calibri"/>
        </w:rPr>
        <w:t xml:space="preserve"> Harris thought she looked adorable in it.</w:t>
      </w:r>
    </w:p>
    <w:p w14:paraId="32D509B7" w14:textId="426403F3" w:rsidR="000A624C" w:rsidRDefault="002065CE" w:rsidP="001B79A5">
      <w:pPr>
        <w:spacing w:line="480" w:lineRule="auto"/>
        <w:ind w:firstLine="720"/>
        <w:rPr>
          <w:rFonts w:ascii="Calibri" w:hAnsi="Calibri" w:cs="Calibri"/>
        </w:rPr>
      </w:pPr>
      <w:r w:rsidRPr="22D893E5">
        <w:rPr>
          <w:rFonts w:ascii="Calibri" w:hAnsi="Calibri" w:cs="Calibri"/>
        </w:rPr>
        <w:t xml:space="preserve">Harris checked his phone </w:t>
      </w:r>
      <w:r w:rsidR="00E75216" w:rsidRPr="22D893E5">
        <w:rPr>
          <w:rFonts w:ascii="Calibri" w:hAnsi="Calibri" w:cs="Calibri"/>
        </w:rPr>
        <w:t xml:space="preserve">to see if he had any missed calls or messages. </w:t>
      </w:r>
      <w:r w:rsidR="007B11AF" w:rsidRPr="22D893E5">
        <w:rPr>
          <w:rFonts w:ascii="Calibri" w:hAnsi="Calibri" w:cs="Calibri"/>
        </w:rPr>
        <w:t xml:space="preserve">Sure enough, there was a missed call from </w:t>
      </w:r>
      <w:r w:rsidR="000C7391" w:rsidRPr="22D893E5">
        <w:rPr>
          <w:rFonts w:ascii="Calibri" w:hAnsi="Calibri" w:cs="Calibri"/>
        </w:rPr>
        <w:t xml:space="preserve">Major Casper Bruce. </w:t>
      </w:r>
      <w:r w:rsidR="009075FA" w:rsidRPr="22D893E5">
        <w:rPr>
          <w:rFonts w:ascii="Calibri" w:hAnsi="Calibri" w:cs="Calibri"/>
        </w:rPr>
        <w:t>The major left a voice</w:t>
      </w:r>
      <w:r w:rsidR="003557B3">
        <w:rPr>
          <w:rFonts w:ascii="Calibri" w:hAnsi="Calibri" w:cs="Calibri"/>
        </w:rPr>
        <w:t xml:space="preserve"> </w:t>
      </w:r>
      <w:r w:rsidR="009075FA" w:rsidRPr="22D893E5">
        <w:rPr>
          <w:rFonts w:ascii="Calibri" w:hAnsi="Calibri" w:cs="Calibri"/>
        </w:rPr>
        <w:t>mail.</w:t>
      </w:r>
      <w:r w:rsidR="004B5947" w:rsidRPr="22D893E5">
        <w:rPr>
          <w:rFonts w:ascii="Calibri" w:hAnsi="Calibri" w:cs="Calibri"/>
        </w:rPr>
        <w:t xml:space="preserve"> He could tell by the sound of his voice that it was about something </w:t>
      </w:r>
      <w:r w:rsidR="003410FB" w:rsidRPr="22D893E5">
        <w:rPr>
          <w:rFonts w:ascii="Calibri" w:hAnsi="Calibri" w:cs="Calibri"/>
        </w:rPr>
        <w:t>huge</w:t>
      </w:r>
      <w:r w:rsidR="00125526" w:rsidRPr="22D893E5">
        <w:rPr>
          <w:rFonts w:ascii="Calibri" w:hAnsi="Calibri" w:cs="Calibri"/>
        </w:rPr>
        <w:t xml:space="preserve"> </w:t>
      </w:r>
      <w:r w:rsidR="009A0D62" w:rsidRPr="22D893E5">
        <w:rPr>
          <w:rFonts w:ascii="Calibri" w:hAnsi="Calibri" w:cs="Calibri"/>
        </w:rPr>
        <w:t xml:space="preserve">that had happened. </w:t>
      </w:r>
      <w:r w:rsidR="00A95D18" w:rsidRPr="22D893E5">
        <w:rPr>
          <w:rFonts w:ascii="Calibri" w:hAnsi="Calibri" w:cs="Calibri"/>
        </w:rPr>
        <w:t xml:space="preserve">He sounded excited. </w:t>
      </w:r>
    </w:p>
    <w:p w14:paraId="60FF12DA" w14:textId="5B9CF5C5" w:rsidR="00A366F0" w:rsidRDefault="00A366F0" w:rsidP="001B79A5">
      <w:pPr>
        <w:spacing w:line="480" w:lineRule="auto"/>
        <w:ind w:firstLine="720"/>
        <w:rPr>
          <w:rFonts w:ascii="Calibri" w:hAnsi="Calibri" w:cs="Calibri"/>
        </w:rPr>
      </w:pPr>
      <w:r>
        <w:rPr>
          <w:rFonts w:ascii="Calibri" w:hAnsi="Calibri" w:cs="Calibri"/>
        </w:rPr>
        <w:t xml:space="preserve">“Winter, you won’t believe it!” Bruce exclaimed. </w:t>
      </w:r>
      <w:r w:rsidR="00A66617">
        <w:rPr>
          <w:rFonts w:ascii="Calibri" w:hAnsi="Calibri" w:cs="Calibri"/>
        </w:rPr>
        <w:t>“We found him. We found Dr. Fritz Camargo!”</w:t>
      </w:r>
    </w:p>
    <w:p w14:paraId="5B639D99" w14:textId="21BFF95A" w:rsidR="004F55D2" w:rsidRDefault="008723B9" w:rsidP="001B79A5">
      <w:pPr>
        <w:spacing w:line="480" w:lineRule="auto"/>
        <w:ind w:firstLine="720"/>
        <w:rPr>
          <w:rFonts w:ascii="Calibri" w:hAnsi="Calibri" w:cs="Calibri"/>
        </w:rPr>
      </w:pPr>
      <w:r w:rsidRPr="1FD0627C">
        <w:rPr>
          <w:rFonts w:ascii="Calibri" w:hAnsi="Calibri" w:cs="Calibri"/>
        </w:rPr>
        <w:t xml:space="preserve">At first Harris was in shock, then </w:t>
      </w:r>
      <w:r w:rsidR="00520E2A" w:rsidRPr="1FD0627C">
        <w:rPr>
          <w:rFonts w:ascii="Calibri" w:hAnsi="Calibri" w:cs="Calibri"/>
        </w:rPr>
        <w:t>ran off excitedly to find Gabriela</w:t>
      </w:r>
      <w:r w:rsidR="006D5EDD" w:rsidRPr="1FD0627C">
        <w:rPr>
          <w:rFonts w:ascii="Calibri" w:hAnsi="Calibri" w:cs="Calibri"/>
        </w:rPr>
        <w:t xml:space="preserve"> inside the hotel purchasing a </w:t>
      </w:r>
      <w:r w:rsidR="003557B3">
        <w:rPr>
          <w:rFonts w:ascii="Calibri" w:hAnsi="Calibri" w:cs="Calibri"/>
        </w:rPr>
        <w:t>f</w:t>
      </w:r>
      <w:r w:rsidR="00321501" w:rsidRPr="1FD0627C">
        <w:rPr>
          <w:rFonts w:ascii="Calibri" w:hAnsi="Calibri" w:cs="Calibri"/>
        </w:rPr>
        <w:t>rappuccino at Starbucks in the lobby</w:t>
      </w:r>
      <w:r w:rsidR="00BA7EEE" w:rsidRPr="1FD0627C">
        <w:rPr>
          <w:rFonts w:ascii="Calibri" w:hAnsi="Calibri" w:cs="Calibri"/>
        </w:rPr>
        <w:t>, along with Emilia</w:t>
      </w:r>
      <w:r w:rsidR="00520E2A" w:rsidRPr="1FD0627C">
        <w:rPr>
          <w:rFonts w:ascii="Calibri" w:hAnsi="Calibri" w:cs="Calibri"/>
        </w:rPr>
        <w:t xml:space="preserve">. He could not wait to break the news to her. </w:t>
      </w:r>
      <w:r w:rsidR="00BF0115" w:rsidRPr="1FD0627C">
        <w:rPr>
          <w:rFonts w:ascii="Calibri" w:hAnsi="Calibri" w:cs="Calibri"/>
        </w:rPr>
        <w:t xml:space="preserve">Soon, it </w:t>
      </w:r>
      <w:r w:rsidR="003557B3">
        <w:rPr>
          <w:rFonts w:ascii="Calibri" w:hAnsi="Calibri" w:cs="Calibri"/>
        </w:rPr>
        <w:t>would</w:t>
      </w:r>
      <w:r w:rsidR="003557B3" w:rsidRPr="1FD0627C">
        <w:rPr>
          <w:rFonts w:ascii="Calibri" w:hAnsi="Calibri" w:cs="Calibri"/>
        </w:rPr>
        <w:t xml:space="preserve"> </w:t>
      </w:r>
      <w:r w:rsidR="00BF0115" w:rsidRPr="1FD0627C">
        <w:rPr>
          <w:rFonts w:ascii="Calibri" w:hAnsi="Calibri" w:cs="Calibri"/>
        </w:rPr>
        <w:t>all b</w:t>
      </w:r>
      <w:r w:rsidR="004F55D2" w:rsidRPr="1FD0627C">
        <w:rPr>
          <w:rFonts w:ascii="Calibri" w:hAnsi="Calibri" w:cs="Calibri"/>
        </w:rPr>
        <w:t>e over.</w:t>
      </w:r>
    </w:p>
    <w:p w14:paraId="27A51FC6" w14:textId="77777777" w:rsidR="00F56C3D" w:rsidRDefault="00F56C3D" w:rsidP="00072610">
      <w:pPr>
        <w:spacing w:line="480" w:lineRule="auto"/>
        <w:jc w:val="center"/>
        <w:rPr>
          <w:rFonts w:ascii="Calibri" w:hAnsi="Calibri" w:cs="Calibri"/>
        </w:rPr>
      </w:pPr>
    </w:p>
    <w:p w14:paraId="710B9472" w14:textId="77777777" w:rsidR="00F56C3D" w:rsidRDefault="00F56C3D" w:rsidP="00072610">
      <w:pPr>
        <w:spacing w:line="480" w:lineRule="auto"/>
        <w:jc w:val="center"/>
        <w:rPr>
          <w:rFonts w:ascii="Calibri" w:hAnsi="Calibri" w:cs="Calibri"/>
        </w:rPr>
      </w:pPr>
    </w:p>
    <w:p w14:paraId="7FA1EAB4" w14:textId="1C4EAEEE" w:rsidR="00BF0115" w:rsidRDefault="004F55D2" w:rsidP="001B79A5">
      <w:pPr>
        <w:spacing w:line="480" w:lineRule="auto"/>
        <w:jc w:val="center"/>
        <w:rPr>
          <w:rFonts w:ascii="Calibri" w:hAnsi="Calibri" w:cs="Calibri"/>
        </w:rPr>
      </w:pPr>
      <w:r w:rsidRPr="22D893E5">
        <w:rPr>
          <w:rFonts w:ascii="Calibri" w:hAnsi="Calibri" w:cs="Calibri"/>
        </w:rPr>
        <w:t>Chapter 13</w:t>
      </w:r>
    </w:p>
    <w:p w14:paraId="4420B84E" w14:textId="5CCDAF36" w:rsidR="004F55D2" w:rsidRDefault="00F56C3D" w:rsidP="001B79A5">
      <w:pPr>
        <w:spacing w:line="480" w:lineRule="auto"/>
        <w:ind w:firstLine="720"/>
        <w:rPr>
          <w:rFonts w:ascii="Calibri" w:hAnsi="Calibri" w:cs="Calibri"/>
        </w:rPr>
      </w:pPr>
      <w:r>
        <w:rPr>
          <w:rFonts w:ascii="Calibri" w:hAnsi="Calibri" w:cs="Calibri"/>
        </w:rPr>
        <w:t>Harris ran so fast that he hardly had any breath.</w:t>
      </w:r>
      <w:r w:rsidR="00FE5A19">
        <w:rPr>
          <w:rFonts w:ascii="Calibri" w:hAnsi="Calibri" w:cs="Calibri"/>
        </w:rPr>
        <w:t xml:space="preserve"> When he confronted Gabriela, she was</w:t>
      </w:r>
      <w:r w:rsidR="00BF295D">
        <w:rPr>
          <w:rFonts w:ascii="Calibri" w:hAnsi="Calibri" w:cs="Calibri"/>
        </w:rPr>
        <w:t xml:space="preserve"> </w:t>
      </w:r>
      <w:r w:rsidR="00FE5A19">
        <w:rPr>
          <w:rFonts w:ascii="Calibri" w:hAnsi="Calibri" w:cs="Calibri"/>
        </w:rPr>
        <w:t>n</w:t>
      </w:r>
      <w:r w:rsidR="00BF295D">
        <w:rPr>
          <w:rFonts w:ascii="Calibri" w:hAnsi="Calibri" w:cs="Calibri"/>
        </w:rPr>
        <w:t>o</w:t>
      </w:r>
      <w:r w:rsidR="00FE5A19">
        <w:rPr>
          <w:rFonts w:ascii="Calibri" w:hAnsi="Calibri" w:cs="Calibri"/>
        </w:rPr>
        <w:t xml:space="preserve">t sure </w:t>
      </w:r>
      <w:r w:rsidR="00325589">
        <w:rPr>
          <w:rFonts w:ascii="Calibri" w:hAnsi="Calibri" w:cs="Calibri"/>
        </w:rPr>
        <w:t xml:space="preserve">whether she should be frightened or </w:t>
      </w:r>
      <w:r w:rsidR="00952835">
        <w:rPr>
          <w:rFonts w:ascii="Calibri" w:hAnsi="Calibri" w:cs="Calibri"/>
        </w:rPr>
        <w:t>jump</w:t>
      </w:r>
      <w:r w:rsidR="00325589">
        <w:rPr>
          <w:rFonts w:ascii="Calibri" w:hAnsi="Calibri" w:cs="Calibri"/>
        </w:rPr>
        <w:t xml:space="preserve"> up and down with joy judging by the way her husband had looked. He was breathing heavily, sweating out bullet</w:t>
      </w:r>
      <w:r w:rsidR="00CD1EAF">
        <w:rPr>
          <w:rFonts w:ascii="Calibri" w:hAnsi="Calibri" w:cs="Calibri"/>
        </w:rPr>
        <w:t>s</w:t>
      </w:r>
      <w:r w:rsidR="00060971">
        <w:rPr>
          <w:rFonts w:ascii="Calibri" w:hAnsi="Calibri" w:cs="Calibri"/>
        </w:rPr>
        <w:t xml:space="preserve">, and </w:t>
      </w:r>
      <w:r w:rsidR="00C406EA">
        <w:rPr>
          <w:rFonts w:ascii="Calibri" w:hAnsi="Calibri" w:cs="Calibri"/>
        </w:rPr>
        <w:t xml:space="preserve">trying hard to collect his thoughts. </w:t>
      </w:r>
    </w:p>
    <w:p w14:paraId="3B4B8185" w14:textId="1AAC3F44" w:rsidR="00BF0115" w:rsidRDefault="000A791C" w:rsidP="001B79A5">
      <w:pPr>
        <w:spacing w:line="480" w:lineRule="auto"/>
        <w:ind w:firstLine="720"/>
        <w:rPr>
          <w:rFonts w:ascii="Calibri" w:hAnsi="Calibri" w:cs="Calibri"/>
        </w:rPr>
      </w:pPr>
      <w:r>
        <w:rPr>
          <w:rFonts w:ascii="Calibri" w:hAnsi="Calibri" w:cs="Calibri"/>
        </w:rPr>
        <w:t xml:space="preserve">“Gabriela! Gabriela! Gabriela!” </w:t>
      </w:r>
      <w:r w:rsidR="00C61414">
        <w:rPr>
          <w:rFonts w:ascii="Calibri" w:hAnsi="Calibri" w:cs="Calibri"/>
        </w:rPr>
        <w:t xml:space="preserve">Harris shouted out. </w:t>
      </w:r>
    </w:p>
    <w:p w14:paraId="5D03C860" w14:textId="3EC6B823" w:rsidR="00C61414" w:rsidRDefault="00C61414" w:rsidP="001B79A5">
      <w:pPr>
        <w:spacing w:line="480" w:lineRule="auto"/>
        <w:ind w:firstLine="720"/>
        <w:rPr>
          <w:rFonts w:ascii="Calibri" w:hAnsi="Calibri" w:cs="Calibri"/>
        </w:rPr>
      </w:pPr>
      <w:r>
        <w:rPr>
          <w:rFonts w:ascii="Calibri" w:hAnsi="Calibri" w:cs="Calibri"/>
        </w:rPr>
        <w:t xml:space="preserve">Gabriela </w:t>
      </w:r>
      <w:r w:rsidR="00AC45F3">
        <w:rPr>
          <w:rFonts w:ascii="Calibri" w:hAnsi="Calibri" w:cs="Calibri"/>
        </w:rPr>
        <w:t xml:space="preserve">turned around quickly to </w:t>
      </w:r>
      <w:r w:rsidR="00890A4D">
        <w:rPr>
          <w:rFonts w:ascii="Calibri" w:hAnsi="Calibri" w:cs="Calibri"/>
        </w:rPr>
        <w:t xml:space="preserve">hear </w:t>
      </w:r>
      <w:r w:rsidR="00AC45F3">
        <w:rPr>
          <w:rFonts w:ascii="Calibri" w:hAnsi="Calibri" w:cs="Calibri"/>
        </w:rPr>
        <w:t xml:space="preserve">what the excitement was all about. </w:t>
      </w:r>
    </w:p>
    <w:p w14:paraId="7855094C" w14:textId="59C78953" w:rsidR="004C5666" w:rsidRDefault="00AC45F3" w:rsidP="001B79A5">
      <w:pPr>
        <w:spacing w:line="480" w:lineRule="auto"/>
        <w:ind w:firstLine="720"/>
        <w:rPr>
          <w:rFonts w:ascii="Calibri" w:hAnsi="Calibri" w:cs="Calibri"/>
        </w:rPr>
      </w:pPr>
      <w:r>
        <w:rPr>
          <w:rFonts w:ascii="Calibri" w:hAnsi="Calibri" w:cs="Calibri"/>
        </w:rPr>
        <w:t xml:space="preserve">“Gabriela, they caught </w:t>
      </w:r>
      <w:r w:rsidR="004C5666">
        <w:rPr>
          <w:rFonts w:ascii="Calibri" w:hAnsi="Calibri" w:cs="Calibri"/>
        </w:rPr>
        <w:t>him!” he said. “They caught Dr. Fritz Camargo</w:t>
      </w:r>
      <w:r w:rsidR="002E528C">
        <w:rPr>
          <w:rFonts w:ascii="Calibri" w:hAnsi="Calibri" w:cs="Calibri"/>
        </w:rPr>
        <w:t>! He was in St. Louis</w:t>
      </w:r>
      <w:r w:rsidR="00CB1DDA">
        <w:rPr>
          <w:rFonts w:ascii="Calibri" w:hAnsi="Calibri" w:cs="Calibri"/>
        </w:rPr>
        <w:t xml:space="preserve"> at the time. </w:t>
      </w:r>
      <w:r w:rsidR="000036C6">
        <w:rPr>
          <w:rFonts w:ascii="Calibri" w:hAnsi="Calibri" w:cs="Calibri"/>
        </w:rPr>
        <w:t xml:space="preserve">Apparently, someone had recognized him in one of the restaurants he was dining in. </w:t>
      </w:r>
      <w:r w:rsidR="00C16188">
        <w:rPr>
          <w:rFonts w:ascii="Calibri" w:hAnsi="Calibri" w:cs="Calibri"/>
        </w:rPr>
        <w:t>There’s video footage of him stepping in and out of the restaurant. The F</w:t>
      </w:r>
      <w:r w:rsidR="00705652">
        <w:rPr>
          <w:rFonts w:ascii="Calibri" w:hAnsi="Calibri" w:cs="Calibri"/>
        </w:rPr>
        <w:t xml:space="preserve">ederal Bureau of Investigation </w:t>
      </w:r>
      <w:r w:rsidR="00C16188">
        <w:rPr>
          <w:rFonts w:ascii="Calibri" w:hAnsi="Calibri" w:cs="Calibri"/>
        </w:rPr>
        <w:t xml:space="preserve">was able to </w:t>
      </w:r>
      <w:r w:rsidR="007A7EB0">
        <w:rPr>
          <w:rFonts w:ascii="Calibri" w:hAnsi="Calibri" w:cs="Calibri"/>
        </w:rPr>
        <w:t>confirm it was him</w:t>
      </w:r>
      <w:r w:rsidR="00952835">
        <w:rPr>
          <w:rFonts w:ascii="Calibri" w:hAnsi="Calibri" w:cs="Calibri"/>
        </w:rPr>
        <w:t>,</w:t>
      </w:r>
      <w:r w:rsidR="007A7EB0">
        <w:rPr>
          <w:rFonts w:ascii="Calibri" w:hAnsi="Calibri" w:cs="Calibri"/>
        </w:rPr>
        <w:t xml:space="preserve"> and now they have him in custody.</w:t>
      </w:r>
      <w:r w:rsidR="008A3F62">
        <w:rPr>
          <w:rFonts w:ascii="Calibri" w:hAnsi="Calibri" w:cs="Calibri"/>
        </w:rPr>
        <w:t xml:space="preserve"> I just heard it from Major Casper Bruce.</w:t>
      </w:r>
      <w:r w:rsidR="007B3202">
        <w:rPr>
          <w:rFonts w:ascii="Calibri" w:hAnsi="Calibri" w:cs="Calibri"/>
        </w:rPr>
        <w:t xml:space="preserve"> He called just a few minutes ago.</w:t>
      </w:r>
      <w:r w:rsidR="007A7EB0">
        <w:rPr>
          <w:rFonts w:ascii="Calibri" w:hAnsi="Calibri" w:cs="Calibri"/>
        </w:rPr>
        <w:t>”</w:t>
      </w:r>
    </w:p>
    <w:p w14:paraId="296F4263" w14:textId="56EC25C5" w:rsidR="007B3202" w:rsidRDefault="000356A7" w:rsidP="001B79A5">
      <w:pPr>
        <w:spacing w:line="480" w:lineRule="auto"/>
        <w:ind w:firstLine="720"/>
        <w:rPr>
          <w:rFonts w:ascii="Calibri" w:hAnsi="Calibri" w:cs="Calibri"/>
        </w:rPr>
      </w:pPr>
      <w:r>
        <w:rPr>
          <w:rFonts w:ascii="Calibri" w:hAnsi="Calibri" w:cs="Calibri"/>
        </w:rPr>
        <w:t>“Thank God,” she said excitedly. “</w:t>
      </w:r>
      <w:r w:rsidR="004D2E95">
        <w:rPr>
          <w:rFonts w:ascii="Calibri" w:hAnsi="Calibri" w:cs="Calibri"/>
        </w:rPr>
        <w:t xml:space="preserve">I hope </w:t>
      </w:r>
      <w:r w:rsidR="0057690A">
        <w:rPr>
          <w:rFonts w:ascii="Calibri" w:hAnsi="Calibri" w:cs="Calibri"/>
        </w:rPr>
        <w:t>they lock him up for life</w:t>
      </w:r>
      <w:r w:rsidR="00A001C8">
        <w:rPr>
          <w:rFonts w:ascii="Calibri" w:hAnsi="Calibri" w:cs="Calibri"/>
        </w:rPr>
        <w:t xml:space="preserve"> or</w:t>
      </w:r>
      <w:r w:rsidR="00952835">
        <w:rPr>
          <w:rFonts w:ascii="Calibri" w:hAnsi="Calibri" w:cs="Calibri"/>
        </w:rPr>
        <w:t>,</w:t>
      </w:r>
      <w:r w:rsidR="00A001C8">
        <w:rPr>
          <w:rFonts w:ascii="Calibri" w:hAnsi="Calibri" w:cs="Calibri"/>
        </w:rPr>
        <w:t xml:space="preserve"> better yet</w:t>
      </w:r>
      <w:r w:rsidR="00952835">
        <w:rPr>
          <w:rFonts w:ascii="Calibri" w:hAnsi="Calibri" w:cs="Calibri"/>
        </w:rPr>
        <w:t>,</w:t>
      </w:r>
      <w:r w:rsidR="00A001C8">
        <w:rPr>
          <w:rFonts w:ascii="Calibri" w:hAnsi="Calibri" w:cs="Calibri"/>
        </w:rPr>
        <w:t xml:space="preserve"> execute him. His creation has murdered a countless number of innocent </w:t>
      </w:r>
      <w:r w:rsidR="003D631E">
        <w:rPr>
          <w:rFonts w:ascii="Calibri" w:hAnsi="Calibri" w:cs="Calibri"/>
        </w:rPr>
        <w:t>people.</w:t>
      </w:r>
      <w:r w:rsidR="00B17A41">
        <w:rPr>
          <w:rFonts w:ascii="Calibri" w:hAnsi="Calibri" w:cs="Calibri"/>
        </w:rPr>
        <w:t xml:space="preserve"> People like that don’t deserve to live.</w:t>
      </w:r>
      <w:r w:rsidR="002C0AC9">
        <w:rPr>
          <w:rFonts w:ascii="Calibri" w:hAnsi="Calibri" w:cs="Calibri"/>
        </w:rPr>
        <w:t xml:space="preserve"> He is a </w:t>
      </w:r>
      <w:r w:rsidR="00E90FA4">
        <w:rPr>
          <w:rFonts w:ascii="Calibri" w:hAnsi="Calibri" w:cs="Calibri"/>
        </w:rPr>
        <w:t>coldhearted</w:t>
      </w:r>
      <w:r w:rsidR="002C0AC9">
        <w:rPr>
          <w:rFonts w:ascii="Calibri" w:hAnsi="Calibri" w:cs="Calibri"/>
        </w:rPr>
        <w:t xml:space="preserve"> monster.</w:t>
      </w:r>
      <w:r w:rsidR="0057690A">
        <w:rPr>
          <w:rFonts w:ascii="Calibri" w:hAnsi="Calibri" w:cs="Calibri"/>
        </w:rPr>
        <w:t>”</w:t>
      </w:r>
    </w:p>
    <w:p w14:paraId="59F8AAAD" w14:textId="120E5CE2" w:rsidR="00CF59DC" w:rsidRDefault="00E149AE" w:rsidP="001B79A5">
      <w:pPr>
        <w:spacing w:line="480" w:lineRule="auto"/>
        <w:ind w:firstLine="720"/>
        <w:rPr>
          <w:rFonts w:ascii="Calibri" w:hAnsi="Calibri" w:cs="Calibri"/>
        </w:rPr>
      </w:pPr>
      <w:r w:rsidRPr="22D893E5">
        <w:rPr>
          <w:rFonts w:ascii="Calibri" w:hAnsi="Calibri" w:cs="Calibri"/>
        </w:rPr>
        <w:t xml:space="preserve">“Right now, Camargo is </w:t>
      </w:r>
      <w:r w:rsidR="007D74EC" w:rsidRPr="22D893E5">
        <w:rPr>
          <w:rFonts w:ascii="Calibri" w:hAnsi="Calibri" w:cs="Calibri"/>
        </w:rPr>
        <w:t>refusing to cooperate with the authorities,” Harris said. “</w:t>
      </w:r>
      <w:r w:rsidR="000D2D93" w:rsidRPr="22D893E5">
        <w:rPr>
          <w:rFonts w:ascii="Calibri" w:hAnsi="Calibri" w:cs="Calibri"/>
        </w:rPr>
        <w:t>They are hoping to get answers soon</w:t>
      </w:r>
      <w:r w:rsidR="00497E36" w:rsidRPr="22D893E5">
        <w:rPr>
          <w:rFonts w:ascii="Calibri" w:hAnsi="Calibri" w:cs="Calibri"/>
        </w:rPr>
        <w:t>.</w:t>
      </w:r>
      <w:r w:rsidR="00653268" w:rsidRPr="22D893E5">
        <w:rPr>
          <w:rFonts w:ascii="Calibri" w:hAnsi="Calibri" w:cs="Calibri"/>
        </w:rPr>
        <w:t xml:space="preserve"> </w:t>
      </w:r>
      <w:r w:rsidR="00532851" w:rsidRPr="22D893E5">
        <w:rPr>
          <w:rFonts w:ascii="Calibri" w:hAnsi="Calibri" w:cs="Calibri"/>
        </w:rPr>
        <w:t>He</w:t>
      </w:r>
      <w:r w:rsidR="00653268" w:rsidRPr="22D893E5">
        <w:rPr>
          <w:rFonts w:ascii="Calibri" w:hAnsi="Calibri" w:cs="Calibri"/>
        </w:rPr>
        <w:t xml:space="preserve"> will be found guilty</w:t>
      </w:r>
      <w:r w:rsidR="00EC2130" w:rsidRPr="22D893E5">
        <w:rPr>
          <w:rFonts w:ascii="Calibri" w:hAnsi="Calibri" w:cs="Calibri"/>
        </w:rPr>
        <w:t xml:space="preserve"> in court for sure.</w:t>
      </w:r>
      <w:r w:rsidR="00532851" w:rsidRPr="22D893E5">
        <w:rPr>
          <w:rFonts w:ascii="Calibri" w:hAnsi="Calibri" w:cs="Calibri"/>
        </w:rPr>
        <w:t xml:space="preserve"> There is so much evidence against him</w:t>
      </w:r>
      <w:r w:rsidR="00952835">
        <w:rPr>
          <w:rFonts w:ascii="Calibri" w:hAnsi="Calibri" w:cs="Calibri"/>
        </w:rPr>
        <w:t>,</w:t>
      </w:r>
      <w:r w:rsidR="00532851" w:rsidRPr="22D893E5">
        <w:rPr>
          <w:rFonts w:ascii="Calibri" w:hAnsi="Calibri" w:cs="Calibri"/>
        </w:rPr>
        <w:t xml:space="preserve"> and he, himself, admitted to it</w:t>
      </w:r>
      <w:r w:rsidR="00653C97" w:rsidRPr="22D893E5">
        <w:rPr>
          <w:rFonts w:ascii="Calibri" w:hAnsi="Calibri" w:cs="Calibri"/>
        </w:rPr>
        <w:t>.</w:t>
      </w:r>
      <w:r w:rsidR="00594081" w:rsidRPr="22D893E5">
        <w:rPr>
          <w:rFonts w:ascii="Calibri" w:hAnsi="Calibri" w:cs="Calibri"/>
        </w:rPr>
        <w:t xml:space="preserve"> If he were sentenced to death, I would be hoping that he had the decency to </w:t>
      </w:r>
      <w:r w:rsidR="00653C97" w:rsidRPr="22D893E5">
        <w:rPr>
          <w:rFonts w:ascii="Calibri" w:hAnsi="Calibri" w:cs="Calibri"/>
        </w:rPr>
        <w:t xml:space="preserve">say sorry to all those </w:t>
      </w:r>
      <w:r w:rsidR="00C104C4" w:rsidRPr="22D893E5">
        <w:rPr>
          <w:rFonts w:ascii="Calibri" w:hAnsi="Calibri" w:cs="Calibri"/>
        </w:rPr>
        <w:t>impacted by this whole mess.”</w:t>
      </w:r>
      <w:r w:rsidR="00A40BB5" w:rsidRPr="22D893E5">
        <w:rPr>
          <w:rFonts w:ascii="Calibri" w:hAnsi="Calibri" w:cs="Calibri"/>
        </w:rPr>
        <w:t xml:space="preserve"> </w:t>
      </w:r>
    </w:p>
    <w:p w14:paraId="1C0A8F47" w14:textId="648055B0" w:rsidR="0062469F" w:rsidRDefault="001E7F4E" w:rsidP="001B79A5">
      <w:pPr>
        <w:spacing w:line="480" w:lineRule="auto"/>
        <w:ind w:firstLine="720"/>
        <w:rPr>
          <w:rFonts w:ascii="Calibri" w:hAnsi="Calibri" w:cs="Calibri"/>
        </w:rPr>
      </w:pPr>
      <w:r>
        <w:rPr>
          <w:rFonts w:ascii="Calibri" w:hAnsi="Calibri" w:cs="Calibri"/>
        </w:rPr>
        <w:t xml:space="preserve">“Either way, he will pay for all of what he has done,” Gabriela responded. </w:t>
      </w:r>
      <w:r w:rsidR="00CC0C71">
        <w:rPr>
          <w:rFonts w:ascii="Calibri" w:hAnsi="Calibri" w:cs="Calibri"/>
        </w:rPr>
        <w:t>“I do not feel sorry for the ma</w:t>
      </w:r>
      <w:r w:rsidR="006436BC">
        <w:rPr>
          <w:rFonts w:ascii="Calibri" w:hAnsi="Calibri" w:cs="Calibri"/>
        </w:rPr>
        <w:t>n. He has done this to himself.”</w:t>
      </w:r>
    </w:p>
    <w:p w14:paraId="3E78461B" w14:textId="5996A7D6" w:rsidR="00C1796A" w:rsidRDefault="00D93827" w:rsidP="001B79A5">
      <w:pPr>
        <w:spacing w:line="480" w:lineRule="auto"/>
        <w:ind w:firstLine="720"/>
        <w:rPr>
          <w:rFonts w:ascii="Calibri" w:hAnsi="Calibri" w:cs="Calibri"/>
        </w:rPr>
      </w:pPr>
      <w:r w:rsidRPr="1FD0627C">
        <w:rPr>
          <w:rFonts w:ascii="Calibri" w:hAnsi="Calibri" w:cs="Calibri"/>
        </w:rPr>
        <w:t xml:space="preserve">They quickly went back into the hotel room to watch news coverage of the capture of Dr. Fritz Camargo. </w:t>
      </w:r>
      <w:r w:rsidR="00290873" w:rsidRPr="1FD0627C">
        <w:rPr>
          <w:rFonts w:ascii="Calibri" w:hAnsi="Calibri" w:cs="Calibri"/>
        </w:rPr>
        <w:t xml:space="preserve">They watched as the authorities </w:t>
      </w:r>
      <w:r w:rsidR="002B649A" w:rsidRPr="1FD0627C">
        <w:rPr>
          <w:rFonts w:ascii="Calibri" w:hAnsi="Calibri" w:cs="Calibri"/>
        </w:rPr>
        <w:t xml:space="preserve">led Camargo to a police car handcuffed. Camargo looked at the camera with a smirk on his face. </w:t>
      </w:r>
      <w:r w:rsidR="00FA729B" w:rsidRPr="1FD0627C">
        <w:rPr>
          <w:rFonts w:ascii="Calibri" w:hAnsi="Calibri" w:cs="Calibri"/>
        </w:rPr>
        <w:t>H</w:t>
      </w:r>
      <w:r w:rsidR="00C22C12" w:rsidRPr="1FD0627C">
        <w:rPr>
          <w:rFonts w:ascii="Calibri" w:hAnsi="Calibri" w:cs="Calibri"/>
        </w:rPr>
        <w:t xml:space="preserve">e glared at the policemen as they pushed him into the car. </w:t>
      </w:r>
      <w:r w:rsidR="00B72621" w:rsidRPr="1FD0627C">
        <w:rPr>
          <w:rFonts w:ascii="Calibri" w:hAnsi="Calibri" w:cs="Calibri"/>
        </w:rPr>
        <w:t>Both Harris and Gabriela laughed</w:t>
      </w:r>
      <w:r w:rsidR="00922A28" w:rsidRPr="1FD0627C">
        <w:rPr>
          <w:rFonts w:ascii="Calibri" w:hAnsi="Calibri" w:cs="Calibri"/>
        </w:rPr>
        <w:t xml:space="preserve"> when they saw the look on Camargo’s face. </w:t>
      </w:r>
    </w:p>
    <w:p w14:paraId="3F9E74F4" w14:textId="2BC564B5" w:rsidR="00C22C12" w:rsidRDefault="003D12C0" w:rsidP="001B79A5">
      <w:pPr>
        <w:spacing w:line="480" w:lineRule="auto"/>
        <w:ind w:firstLine="720"/>
        <w:rPr>
          <w:rFonts w:ascii="Calibri" w:hAnsi="Calibri" w:cs="Calibri"/>
        </w:rPr>
      </w:pPr>
      <w:r w:rsidRPr="1FD0627C">
        <w:rPr>
          <w:rFonts w:ascii="Calibri" w:hAnsi="Calibri" w:cs="Calibri"/>
        </w:rPr>
        <w:t xml:space="preserve">The anchorwoman reported that </w:t>
      </w:r>
      <w:r w:rsidR="00254AA5" w:rsidRPr="1FD0627C">
        <w:rPr>
          <w:rFonts w:ascii="Calibri" w:hAnsi="Calibri" w:cs="Calibri"/>
        </w:rPr>
        <w:t>Camargo had tried to pull out his cell</w:t>
      </w:r>
      <w:r w:rsidR="005C6825">
        <w:rPr>
          <w:rFonts w:ascii="Calibri" w:hAnsi="Calibri" w:cs="Calibri"/>
        </w:rPr>
        <w:t xml:space="preserve"> </w:t>
      </w:r>
      <w:r w:rsidR="00254AA5" w:rsidRPr="1FD0627C">
        <w:rPr>
          <w:rFonts w:ascii="Calibri" w:hAnsi="Calibri" w:cs="Calibri"/>
        </w:rPr>
        <w:t xml:space="preserve">phone when the authorities </w:t>
      </w:r>
      <w:r w:rsidR="00952835">
        <w:rPr>
          <w:rFonts w:ascii="Calibri" w:hAnsi="Calibri" w:cs="Calibri"/>
        </w:rPr>
        <w:t>closed</w:t>
      </w:r>
      <w:r w:rsidR="00952835" w:rsidRPr="1FD0627C">
        <w:rPr>
          <w:rFonts w:ascii="Calibri" w:hAnsi="Calibri" w:cs="Calibri"/>
        </w:rPr>
        <w:t xml:space="preserve"> </w:t>
      </w:r>
      <w:r w:rsidR="00254AA5" w:rsidRPr="1FD0627C">
        <w:rPr>
          <w:rFonts w:ascii="Calibri" w:hAnsi="Calibri" w:cs="Calibri"/>
        </w:rPr>
        <w:t>in on him, but he had dropped it</w:t>
      </w:r>
      <w:r w:rsidR="00932226" w:rsidRPr="1FD0627C">
        <w:rPr>
          <w:rFonts w:ascii="Calibri" w:hAnsi="Calibri" w:cs="Calibri"/>
        </w:rPr>
        <w:t>. The</w:t>
      </w:r>
      <w:r w:rsidR="007B614C" w:rsidRPr="1FD0627C">
        <w:rPr>
          <w:rFonts w:ascii="Calibri" w:hAnsi="Calibri" w:cs="Calibri"/>
        </w:rPr>
        <w:t xml:space="preserve"> FBI</w:t>
      </w:r>
      <w:r w:rsidR="00932226" w:rsidRPr="1FD0627C">
        <w:rPr>
          <w:rFonts w:ascii="Calibri" w:hAnsi="Calibri" w:cs="Calibri"/>
        </w:rPr>
        <w:t xml:space="preserve"> had taken the cell</w:t>
      </w:r>
      <w:r w:rsidR="005C6825">
        <w:rPr>
          <w:rFonts w:ascii="Calibri" w:hAnsi="Calibri" w:cs="Calibri"/>
        </w:rPr>
        <w:t xml:space="preserve"> </w:t>
      </w:r>
      <w:r w:rsidR="00932226" w:rsidRPr="1FD0627C">
        <w:rPr>
          <w:rFonts w:ascii="Calibri" w:hAnsi="Calibri" w:cs="Calibri"/>
        </w:rPr>
        <w:t xml:space="preserve">phone and found some unusual features in it. </w:t>
      </w:r>
      <w:r w:rsidR="00EF6556" w:rsidRPr="1FD0627C">
        <w:rPr>
          <w:rFonts w:ascii="Calibri" w:hAnsi="Calibri" w:cs="Calibri"/>
        </w:rPr>
        <w:t xml:space="preserve">They </w:t>
      </w:r>
      <w:r w:rsidR="00952835">
        <w:rPr>
          <w:rFonts w:ascii="Calibri" w:hAnsi="Calibri" w:cs="Calibri"/>
        </w:rPr>
        <w:t>believed</w:t>
      </w:r>
      <w:r w:rsidR="00952835" w:rsidRPr="1FD0627C">
        <w:rPr>
          <w:rFonts w:ascii="Calibri" w:hAnsi="Calibri" w:cs="Calibri"/>
        </w:rPr>
        <w:t xml:space="preserve"> </w:t>
      </w:r>
      <w:r w:rsidR="00EF6556" w:rsidRPr="1FD0627C">
        <w:rPr>
          <w:rFonts w:ascii="Calibri" w:hAnsi="Calibri" w:cs="Calibri"/>
        </w:rPr>
        <w:t>Camargo used his cell</w:t>
      </w:r>
      <w:r w:rsidR="005C6825">
        <w:rPr>
          <w:rFonts w:ascii="Calibri" w:hAnsi="Calibri" w:cs="Calibri"/>
        </w:rPr>
        <w:t xml:space="preserve"> </w:t>
      </w:r>
      <w:r w:rsidR="00EF6556" w:rsidRPr="1FD0627C">
        <w:rPr>
          <w:rFonts w:ascii="Calibri" w:hAnsi="Calibri" w:cs="Calibri"/>
        </w:rPr>
        <w:t xml:space="preserve">phone to control the </w:t>
      </w:r>
      <w:r w:rsidR="00CB759B" w:rsidRPr="1FD0627C">
        <w:rPr>
          <w:rFonts w:ascii="Calibri" w:hAnsi="Calibri" w:cs="Calibri"/>
        </w:rPr>
        <w:t>Death Firm</w:t>
      </w:r>
      <w:r w:rsidR="00EF6556" w:rsidRPr="1FD0627C">
        <w:rPr>
          <w:rFonts w:ascii="Calibri" w:hAnsi="Calibri" w:cs="Calibri"/>
        </w:rPr>
        <w:t xml:space="preserve">s. </w:t>
      </w:r>
      <w:r w:rsidR="00FC386E" w:rsidRPr="1FD0627C">
        <w:rPr>
          <w:rFonts w:ascii="Calibri" w:hAnsi="Calibri" w:cs="Calibri"/>
        </w:rPr>
        <w:t xml:space="preserve">They </w:t>
      </w:r>
      <w:r w:rsidR="00952835">
        <w:rPr>
          <w:rFonts w:ascii="Calibri" w:hAnsi="Calibri" w:cs="Calibri"/>
        </w:rPr>
        <w:t>had</w:t>
      </w:r>
      <w:r w:rsidR="00952835" w:rsidRPr="1FD0627C">
        <w:rPr>
          <w:rFonts w:ascii="Calibri" w:hAnsi="Calibri" w:cs="Calibri"/>
        </w:rPr>
        <w:t xml:space="preserve"> </w:t>
      </w:r>
      <w:r w:rsidR="00FC386E" w:rsidRPr="1FD0627C">
        <w:rPr>
          <w:rFonts w:ascii="Calibri" w:hAnsi="Calibri" w:cs="Calibri"/>
        </w:rPr>
        <w:t>reached out to the</w:t>
      </w:r>
      <w:r w:rsidR="00F45F3C" w:rsidRPr="1FD0627C">
        <w:rPr>
          <w:rFonts w:ascii="Calibri" w:hAnsi="Calibri" w:cs="Calibri"/>
        </w:rPr>
        <w:t xml:space="preserve"> </w:t>
      </w:r>
      <w:r w:rsidR="00CB759B" w:rsidRPr="1FD0627C">
        <w:rPr>
          <w:rFonts w:ascii="Calibri" w:hAnsi="Calibri" w:cs="Calibri"/>
        </w:rPr>
        <w:t>Death Firm</w:t>
      </w:r>
      <w:r w:rsidR="00FC386E" w:rsidRPr="1FD0627C">
        <w:rPr>
          <w:rFonts w:ascii="Calibri" w:hAnsi="Calibri" w:cs="Calibri"/>
        </w:rPr>
        <w:t xml:space="preserve"> they found in England</w:t>
      </w:r>
      <w:r w:rsidR="00952835">
        <w:rPr>
          <w:rFonts w:ascii="Calibri" w:hAnsi="Calibri" w:cs="Calibri"/>
        </w:rPr>
        <w:t>,</w:t>
      </w:r>
      <w:r w:rsidR="00FC386E" w:rsidRPr="1FD0627C">
        <w:rPr>
          <w:rFonts w:ascii="Calibri" w:hAnsi="Calibri" w:cs="Calibri"/>
        </w:rPr>
        <w:t xml:space="preserve"> </w:t>
      </w:r>
      <w:r w:rsidR="006F608A" w:rsidRPr="1FD0627C">
        <w:rPr>
          <w:rFonts w:ascii="Calibri" w:hAnsi="Calibri" w:cs="Calibri"/>
        </w:rPr>
        <w:t>who was now in human form</w:t>
      </w:r>
      <w:r w:rsidR="00952835">
        <w:rPr>
          <w:rFonts w:ascii="Calibri" w:hAnsi="Calibri" w:cs="Calibri"/>
        </w:rPr>
        <w:t>,</w:t>
      </w:r>
      <w:r w:rsidR="006F608A" w:rsidRPr="1FD0627C">
        <w:rPr>
          <w:rFonts w:ascii="Calibri" w:hAnsi="Calibri" w:cs="Calibri"/>
        </w:rPr>
        <w:t xml:space="preserve"> </w:t>
      </w:r>
      <w:r w:rsidR="00FC386E" w:rsidRPr="1FD0627C">
        <w:rPr>
          <w:rFonts w:ascii="Calibri" w:hAnsi="Calibri" w:cs="Calibri"/>
        </w:rPr>
        <w:t xml:space="preserve">that was being </w:t>
      </w:r>
      <w:r w:rsidR="00F45F3C" w:rsidRPr="1FD0627C">
        <w:rPr>
          <w:rFonts w:ascii="Calibri" w:hAnsi="Calibri" w:cs="Calibri"/>
        </w:rPr>
        <w:t xml:space="preserve">controlled by </w:t>
      </w:r>
      <w:r w:rsidR="006F608A" w:rsidRPr="1FD0627C">
        <w:rPr>
          <w:rFonts w:ascii="Calibri" w:hAnsi="Calibri" w:cs="Calibri"/>
        </w:rPr>
        <w:t>Camargo</w:t>
      </w:r>
      <w:r w:rsidR="00F45F3C" w:rsidRPr="1FD0627C">
        <w:rPr>
          <w:rFonts w:ascii="Calibri" w:hAnsi="Calibri" w:cs="Calibri"/>
        </w:rPr>
        <w:t xml:space="preserve">. </w:t>
      </w:r>
      <w:r w:rsidR="00606186" w:rsidRPr="1FD0627C">
        <w:rPr>
          <w:rFonts w:ascii="Calibri" w:hAnsi="Calibri" w:cs="Calibri"/>
        </w:rPr>
        <w:t xml:space="preserve">His real name </w:t>
      </w:r>
      <w:r w:rsidR="00952835">
        <w:rPr>
          <w:rFonts w:ascii="Calibri" w:hAnsi="Calibri" w:cs="Calibri"/>
        </w:rPr>
        <w:t>was</w:t>
      </w:r>
      <w:r w:rsidR="00952835" w:rsidRPr="1FD0627C">
        <w:rPr>
          <w:rFonts w:ascii="Calibri" w:hAnsi="Calibri" w:cs="Calibri"/>
        </w:rPr>
        <w:t xml:space="preserve"> </w:t>
      </w:r>
      <w:r w:rsidR="000C23BA" w:rsidRPr="1FD0627C">
        <w:rPr>
          <w:rFonts w:ascii="Calibri" w:hAnsi="Calibri" w:cs="Calibri"/>
        </w:rPr>
        <w:t xml:space="preserve">Alex Bloggs. He was </w:t>
      </w:r>
      <w:r w:rsidR="007E5616" w:rsidRPr="1FD0627C">
        <w:rPr>
          <w:rFonts w:ascii="Calibri" w:hAnsi="Calibri" w:cs="Calibri"/>
        </w:rPr>
        <w:t>reported missing by his wife, Kyra Bloggs</w:t>
      </w:r>
      <w:r w:rsidR="009E59DF" w:rsidRPr="1FD0627C">
        <w:rPr>
          <w:rFonts w:ascii="Calibri" w:hAnsi="Calibri" w:cs="Calibri"/>
        </w:rPr>
        <w:t>,</w:t>
      </w:r>
      <w:r w:rsidR="007E5616" w:rsidRPr="1FD0627C">
        <w:rPr>
          <w:rFonts w:ascii="Calibri" w:hAnsi="Calibri" w:cs="Calibri"/>
        </w:rPr>
        <w:t xml:space="preserve"> about two months ago.</w:t>
      </w:r>
      <w:r w:rsidR="00606186" w:rsidRPr="1FD0627C">
        <w:rPr>
          <w:rFonts w:ascii="Calibri" w:hAnsi="Calibri" w:cs="Calibri"/>
        </w:rPr>
        <w:t xml:space="preserve"> </w:t>
      </w:r>
      <w:r w:rsidR="009E59DF" w:rsidRPr="1FD0627C">
        <w:rPr>
          <w:rFonts w:ascii="Calibri" w:hAnsi="Calibri" w:cs="Calibri"/>
        </w:rPr>
        <w:t xml:space="preserve">Alex </w:t>
      </w:r>
      <w:r w:rsidR="007E5616" w:rsidRPr="1FD0627C">
        <w:rPr>
          <w:rFonts w:ascii="Calibri" w:hAnsi="Calibri" w:cs="Calibri"/>
        </w:rPr>
        <w:t>Bloggs</w:t>
      </w:r>
      <w:r w:rsidR="00F45F3C" w:rsidRPr="1FD0627C">
        <w:rPr>
          <w:rFonts w:ascii="Calibri" w:hAnsi="Calibri" w:cs="Calibri"/>
        </w:rPr>
        <w:t xml:space="preserve"> told the </w:t>
      </w:r>
      <w:r w:rsidR="0099306D" w:rsidRPr="1FD0627C">
        <w:rPr>
          <w:rFonts w:ascii="Calibri" w:hAnsi="Calibri" w:cs="Calibri"/>
        </w:rPr>
        <w:t xml:space="preserve">FBI he </w:t>
      </w:r>
      <w:r w:rsidR="00952835" w:rsidRPr="1FD0627C">
        <w:rPr>
          <w:rFonts w:ascii="Calibri" w:hAnsi="Calibri" w:cs="Calibri"/>
        </w:rPr>
        <w:t>w</w:t>
      </w:r>
      <w:r w:rsidR="00952835">
        <w:rPr>
          <w:rFonts w:ascii="Calibri" w:hAnsi="Calibri" w:cs="Calibri"/>
        </w:rPr>
        <w:t>ould</w:t>
      </w:r>
      <w:r w:rsidR="00952835" w:rsidRPr="1FD0627C">
        <w:rPr>
          <w:rFonts w:ascii="Calibri" w:hAnsi="Calibri" w:cs="Calibri"/>
        </w:rPr>
        <w:t xml:space="preserve"> </w:t>
      </w:r>
      <w:r w:rsidR="0099306D" w:rsidRPr="1FD0627C">
        <w:rPr>
          <w:rFonts w:ascii="Calibri" w:hAnsi="Calibri" w:cs="Calibri"/>
        </w:rPr>
        <w:t xml:space="preserve">help them </w:t>
      </w:r>
      <w:r w:rsidR="00E161C2" w:rsidRPr="1FD0627C">
        <w:rPr>
          <w:rFonts w:ascii="Calibri" w:hAnsi="Calibri" w:cs="Calibri"/>
        </w:rPr>
        <w:t xml:space="preserve">find out how Camargo was controlling </w:t>
      </w:r>
      <w:r w:rsidR="000B3204" w:rsidRPr="1FD0627C">
        <w:rPr>
          <w:rFonts w:ascii="Calibri" w:hAnsi="Calibri" w:cs="Calibri"/>
        </w:rPr>
        <w:t xml:space="preserve">the </w:t>
      </w:r>
      <w:r w:rsidR="00CB759B" w:rsidRPr="1FD0627C">
        <w:rPr>
          <w:rFonts w:ascii="Calibri" w:hAnsi="Calibri" w:cs="Calibri"/>
        </w:rPr>
        <w:t>Death Firm</w:t>
      </w:r>
      <w:r w:rsidR="000B3204" w:rsidRPr="1FD0627C">
        <w:rPr>
          <w:rFonts w:ascii="Calibri" w:hAnsi="Calibri" w:cs="Calibri"/>
        </w:rPr>
        <w:t xml:space="preserve">s by having them experiment on him. They </w:t>
      </w:r>
      <w:r w:rsidR="00952835">
        <w:rPr>
          <w:rFonts w:ascii="Calibri" w:hAnsi="Calibri" w:cs="Calibri"/>
        </w:rPr>
        <w:t>would</w:t>
      </w:r>
      <w:r w:rsidR="00952835" w:rsidRPr="1FD0627C">
        <w:rPr>
          <w:rFonts w:ascii="Calibri" w:hAnsi="Calibri" w:cs="Calibri"/>
        </w:rPr>
        <w:t xml:space="preserve"> </w:t>
      </w:r>
      <w:r w:rsidR="000B3204" w:rsidRPr="1FD0627C">
        <w:rPr>
          <w:rFonts w:ascii="Calibri" w:hAnsi="Calibri" w:cs="Calibri"/>
        </w:rPr>
        <w:t xml:space="preserve">go through all the controls on Camargo’s cell phone. </w:t>
      </w:r>
      <w:r w:rsidR="00EE17BE" w:rsidRPr="1FD0627C">
        <w:rPr>
          <w:rFonts w:ascii="Calibri" w:hAnsi="Calibri" w:cs="Calibri"/>
        </w:rPr>
        <w:t xml:space="preserve">They </w:t>
      </w:r>
      <w:r w:rsidR="00952835">
        <w:rPr>
          <w:rFonts w:ascii="Calibri" w:hAnsi="Calibri" w:cs="Calibri"/>
        </w:rPr>
        <w:t>were</w:t>
      </w:r>
      <w:r w:rsidR="00952835" w:rsidRPr="1FD0627C">
        <w:rPr>
          <w:rFonts w:ascii="Calibri" w:hAnsi="Calibri" w:cs="Calibri"/>
        </w:rPr>
        <w:t xml:space="preserve"> </w:t>
      </w:r>
      <w:r w:rsidR="00EE17BE" w:rsidRPr="1FD0627C">
        <w:rPr>
          <w:rFonts w:ascii="Calibri" w:hAnsi="Calibri" w:cs="Calibri"/>
        </w:rPr>
        <w:t xml:space="preserve">hoping to find a way to </w:t>
      </w:r>
      <w:r w:rsidR="00F86283" w:rsidRPr="1FD0627C">
        <w:rPr>
          <w:rFonts w:ascii="Calibri" w:hAnsi="Calibri" w:cs="Calibri"/>
        </w:rPr>
        <w:t>bring all</w:t>
      </w:r>
      <w:r w:rsidR="002828C2" w:rsidRPr="1FD0627C">
        <w:rPr>
          <w:rFonts w:ascii="Calibri" w:hAnsi="Calibri" w:cs="Calibri"/>
        </w:rPr>
        <w:t xml:space="preserve"> </w:t>
      </w:r>
      <w:r w:rsidR="00F86283" w:rsidRPr="1FD0627C">
        <w:rPr>
          <w:rFonts w:ascii="Calibri" w:hAnsi="Calibri" w:cs="Calibri"/>
        </w:rPr>
        <w:t xml:space="preserve">the </w:t>
      </w:r>
      <w:r w:rsidR="00CB759B" w:rsidRPr="1FD0627C">
        <w:rPr>
          <w:rFonts w:ascii="Calibri" w:hAnsi="Calibri" w:cs="Calibri"/>
        </w:rPr>
        <w:t>Death Firm</w:t>
      </w:r>
      <w:r w:rsidR="00F86283" w:rsidRPr="1FD0627C">
        <w:rPr>
          <w:rFonts w:ascii="Calibri" w:hAnsi="Calibri" w:cs="Calibri"/>
        </w:rPr>
        <w:t>s to them</w:t>
      </w:r>
      <w:r w:rsidR="00A7324D" w:rsidRPr="1FD0627C">
        <w:rPr>
          <w:rFonts w:ascii="Calibri" w:hAnsi="Calibri" w:cs="Calibri"/>
        </w:rPr>
        <w:t xml:space="preserve"> and remove all the robotic parts in their bodies to prevent anyone from ever turning them back into </w:t>
      </w:r>
      <w:r w:rsidR="002828C2" w:rsidRPr="1FD0627C">
        <w:rPr>
          <w:rFonts w:ascii="Calibri" w:hAnsi="Calibri" w:cs="Calibri"/>
        </w:rPr>
        <w:t>monsters and making them human again.</w:t>
      </w:r>
      <w:r w:rsidR="00F86283" w:rsidRPr="1FD0627C">
        <w:rPr>
          <w:rFonts w:ascii="Calibri" w:hAnsi="Calibri" w:cs="Calibri"/>
        </w:rPr>
        <w:t xml:space="preserve"> </w:t>
      </w:r>
    </w:p>
    <w:p w14:paraId="15C17916" w14:textId="71D5A932" w:rsidR="00625471" w:rsidRDefault="00DB074E" w:rsidP="001B79A5">
      <w:pPr>
        <w:spacing w:line="480" w:lineRule="auto"/>
        <w:ind w:firstLine="720"/>
        <w:rPr>
          <w:rFonts w:ascii="Calibri" w:hAnsi="Calibri" w:cs="Calibri"/>
        </w:rPr>
      </w:pPr>
      <w:r>
        <w:rPr>
          <w:rFonts w:ascii="Calibri" w:hAnsi="Calibri" w:cs="Calibri"/>
        </w:rPr>
        <w:t>“Does this mean you are going back over there?” Gabriela asked.</w:t>
      </w:r>
    </w:p>
    <w:p w14:paraId="2CC8CEB0" w14:textId="4EB54739" w:rsidR="00DB074E" w:rsidRDefault="00D001C9" w:rsidP="001B79A5">
      <w:pPr>
        <w:spacing w:line="480" w:lineRule="auto"/>
        <w:ind w:firstLine="720"/>
        <w:rPr>
          <w:rFonts w:ascii="Calibri" w:hAnsi="Calibri" w:cs="Calibri"/>
        </w:rPr>
      </w:pPr>
      <w:r>
        <w:rPr>
          <w:rFonts w:ascii="Calibri" w:hAnsi="Calibri" w:cs="Calibri"/>
        </w:rPr>
        <w:t>“There’s really no need in me being there at this time,” Harris replied.</w:t>
      </w:r>
      <w:r w:rsidR="006721FD">
        <w:rPr>
          <w:rFonts w:ascii="Calibri" w:hAnsi="Calibri" w:cs="Calibri"/>
        </w:rPr>
        <w:t xml:space="preserve"> “It sounds like they pretty much have everything </w:t>
      </w:r>
      <w:r w:rsidR="00952835">
        <w:rPr>
          <w:rFonts w:ascii="Calibri" w:hAnsi="Calibri" w:cs="Calibri"/>
        </w:rPr>
        <w:t xml:space="preserve">under </w:t>
      </w:r>
      <w:r w:rsidR="006721FD">
        <w:rPr>
          <w:rFonts w:ascii="Calibri" w:hAnsi="Calibri" w:cs="Calibri"/>
        </w:rPr>
        <w:t>control now.</w:t>
      </w:r>
      <w:r w:rsidR="00305155">
        <w:rPr>
          <w:rFonts w:ascii="Calibri" w:hAnsi="Calibri" w:cs="Calibri"/>
        </w:rPr>
        <w:t xml:space="preserve"> All we can do now is to wait and hope for the best.</w:t>
      </w:r>
      <w:r w:rsidR="006721FD">
        <w:rPr>
          <w:rFonts w:ascii="Calibri" w:hAnsi="Calibri" w:cs="Calibri"/>
        </w:rPr>
        <w:t>”</w:t>
      </w:r>
    </w:p>
    <w:p w14:paraId="58C113B9" w14:textId="6E418D49" w:rsidR="00D001C9" w:rsidRDefault="00D001C9" w:rsidP="001B79A5">
      <w:pPr>
        <w:spacing w:line="480" w:lineRule="auto"/>
        <w:ind w:firstLine="720"/>
        <w:rPr>
          <w:rFonts w:ascii="Calibri" w:hAnsi="Calibri" w:cs="Calibri"/>
        </w:rPr>
      </w:pPr>
      <w:r>
        <w:rPr>
          <w:rFonts w:ascii="Calibri" w:hAnsi="Calibri" w:cs="Calibri"/>
        </w:rPr>
        <w:t>“Thank goodness,” she said</w:t>
      </w:r>
      <w:r w:rsidR="00B3116D">
        <w:rPr>
          <w:rFonts w:ascii="Calibri" w:hAnsi="Calibri" w:cs="Calibri"/>
        </w:rPr>
        <w:t xml:space="preserve"> while sounding relieved.</w:t>
      </w:r>
      <w:r w:rsidR="002828C2">
        <w:rPr>
          <w:rFonts w:ascii="Calibri" w:hAnsi="Calibri" w:cs="Calibri"/>
        </w:rPr>
        <w:t xml:space="preserve"> </w:t>
      </w:r>
      <w:r w:rsidR="001A5BF9">
        <w:rPr>
          <w:rFonts w:ascii="Calibri" w:hAnsi="Calibri" w:cs="Calibri"/>
        </w:rPr>
        <w:t xml:space="preserve">“I don’t like it when you leave me and the baby alone. At least when you are </w:t>
      </w:r>
      <w:r w:rsidR="00A721EC">
        <w:rPr>
          <w:rFonts w:ascii="Calibri" w:hAnsi="Calibri" w:cs="Calibri"/>
        </w:rPr>
        <w:t>here,</w:t>
      </w:r>
      <w:r w:rsidR="001A5BF9">
        <w:rPr>
          <w:rFonts w:ascii="Calibri" w:hAnsi="Calibri" w:cs="Calibri"/>
        </w:rPr>
        <w:t xml:space="preserve"> I know you are </w:t>
      </w:r>
      <w:r w:rsidR="00BC38DD">
        <w:rPr>
          <w:rFonts w:ascii="Calibri" w:hAnsi="Calibri" w:cs="Calibri"/>
        </w:rPr>
        <w:t>safe,</w:t>
      </w:r>
      <w:r w:rsidR="001A5BF9">
        <w:rPr>
          <w:rFonts w:ascii="Calibri" w:hAnsi="Calibri" w:cs="Calibri"/>
        </w:rPr>
        <w:t xml:space="preserve"> and it is a great comfort for me as well.”</w:t>
      </w:r>
    </w:p>
    <w:p w14:paraId="63D61783" w14:textId="1B7A3CE3" w:rsidR="00BC38DD" w:rsidRDefault="00BC38DD" w:rsidP="001B79A5">
      <w:pPr>
        <w:spacing w:line="480" w:lineRule="auto"/>
        <w:ind w:firstLine="720"/>
        <w:rPr>
          <w:rFonts w:ascii="Calibri" w:hAnsi="Calibri" w:cs="Calibri"/>
        </w:rPr>
      </w:pPr>
      <w:r>
        <w:rPr>
          <w:rFonts w:ascii="Calibri" w:hAnsi="Calibri" w:cs="Calibri"/>
        </w:rPr>
        <w:t>“I’ll tell you what,” Harris said. “Why don’t we go out and celebrate</w:t>
      </w:r>
      <w:r w:rsidR="00BE6F21">
        <w:rPr>
          <w:rFonts w:ascii="Calibri" w:hAnsi="Calibri" w:cs="Calibri"/>
        </w:rPr>
        <w:t xml:space="preserve"> to</w:t>
      </w:r>
      <w:r w:rsidR="00293EE4">
        <w:rPr>
          <w:rFonts w:ascii="Calibri" w:hAnsi="Calibri" w:cs="Calibri"/>
        </w:rPr>
        <w:t xml:space="preserve">morrow </w:t>
      </w:r>
      <w:r w:rsidR="00952835">
        <w:rPr>
          <w:rFonts w:ascii="Calibri" w:hAnsi="Calibri" w:cs="Calibri"/>
        </w:rPr>
        <w:t xml:space="preserve">at </w:t>
      </w:r>
      <w:r w:rsidR="00E9548B">
        <w:rPr>
          <w:rFonts w:ascii="Calibri" w:hAnsi="Calibri" w:cs="Calibri"/>
        </w:rPr>
        <w:t>Myrtle Beach</w:t>
      </w:r>
      <w:r w:rsidR="00BE6F21">
        <w:rPr>
          <w:rFonts w:ascii="Calibri" w:hAnsi="Calibri" w:cs="Calibri"/>
        </w:rPr>
        <w:t>?”</w:t>
      </w:r>
    </w:p>
    <w:p w14:paraId="6C95AF26" w14:textId="71789261" w:rsidR="00BE6F21" w:rsidRDefault="004C40B0" w:rsidP="001B79A5">
      <w:pPr>
        <w:spacing w:line="480" w:lineRule="auto"/>
        <w:ind w:firstLine="720"/>
        <w:rPr>
          <w:rFonts w:ascii="Calibri" w:hAnsi="Calibri" w:cs="Calibri"/>
        </w:rPr>
      </w:pPr>
      <w:r>
        <w:rPr>
          <w:rFonts w:ascii="Calibri" w:hAnsi="Calibri" w:cs="Calibri"/>
        </w:rPr>
        <w:t>“I would say that is a fine idea,” Gabriela answered. “What did you have in mind?”</w:t>
      </w:r>
    </w:p>
    <w:p w14:paraId="39947E3D" w14:textId="440ACD9A" w:rsidR="004C40B0" w:rsidRDefault="00045E22" w:rsidP="001B79A5">
      <w:pPr>
        <w:spacing w:line="480" w:lineRule="auto"/>
        <w:ind w:firstLine="720"/>
        <w:rPr>
          <w:rFonts w:ascii="Calibri" w:hAnsi="Calibri" w:cs="Calibri"/>
        </w:rPr>
      </w:pPr>
      <w:r>
        <w:rPr>
          <w:rFonts w:ascii="Calibri" w:hAnsi="Calibri" w:cs="Calibri"/>
        </w:rPr>
        <w:t xml:space="preserve">“I </w:t>
      </w:r>
      <w:r w:rsidR="008C4301">
        <w:rPr>
          <w:rFonts w:ascii="Calibri" w:hAnsi="Calibri" w:cs="Calibri"/>
        </w:rPr>
        <w:t>think we should have dinner on the beach</w:t>
      </w:r>
      <w:r w:rsidR="00433A23">
        <w:rPr>
          <w:rFonts w:ascii="Calibri" w:hAnsi="Calibri" w:cs="Calibri"/>
        </w:rPr>
        <w:t xml:space="preserve">,” Harris replied. “I’ll order a three-course meal </w:t>
      </w:r>
      <w:r w:rsidR="004F3341">
        <w:rPr>
          <w:rFonts w:ascii="Calibri" w:hAnsi="Calibri" w:cs="Calibri"/>
        </w:rPr>
        <w:t xml:space="preserve">for the both of us </w:t>
      </w:r>
      <w:r w:rsidR="00433A23">
        <w:rPr>
          <w:rFonts w:ascii="Calibri" w:hAnsi="Calibri" w:cs="Calibri"/>
        </w:rPr>
        <w:t>and a bottle of wine to go along with it.</w:t>
      </w:r>
      <w:r w:rsidR="004F3341">
        <w:rPr>
          <w:rFonts w:ascii="Calibri" w:hAnsi="Calibri" w:cs="Calibri"/>
        </w:rPr>
        <w:t xml:space="preserve"> </w:t>
      </w:r>
      <w:r w:rsidR="00B121B2">
        <w:rPr>
          <w:rFonts w:ascii="Calibri" w:hAnsi="Calibri" w:cs="Calibri"/>
        </w:rPr>
        <w:t>There is</w:t>
      </w:r>
      <w:r w:rsidR="00D828DA">
        <w:rPr>
          <w:rFonts w:ascii="Calibri" w:hAnsi="Calibri" w:cs="Calibri"/>
        </w:rPr>
        <w:t xml:space="preserve"> an aquarium</w:t>
      </w:r>
      <w:r w:rsidR="00E9548B">
        <w:rPr>
          <w:rFonts w:ascii="Calibri" w:hAnsi="Calibri" w:cs="Calibri"/>
        </w:rPr>
        <w:t xml:space="preserve"> there that</w:t>
      </w:r>
      <w:r w:rsidR="00D828DA">
        <w:rPr>
          <w:rFonts w:ascii="Calibri" w:hAnsi="Calibri" w:cs="Calibri"/>
        </w:rPr>
        <w:t xml:space="preserve"> </w:t>
      </w:r>
      <w:r w:rsidR="00062909">
        <w:rPr>
          <w:rFonts w:ascii="Calibri" w:hAnsi="Calibri" w:cs="Calibri"/>
        </w:rPr>
        <w:t>I think Emilia w</w:t>
      </w:r>
      <w:r w:rsidR="00E9548B">
        <w:rPr>
          <w:rFonts w:ascii="Calibri" w:hAnsi="Calibri" w:cs="Calibri"/>
        </w:rPr>
        <w:t>ould like. We can als</w:t>
      </w:r>
      <w:r w:rsidR="00B121B2">
        <w:rPr>
          <w:rFonts w:ascii="Calibri" w:hAnsi="Calibri" w:cs="Calibri"/>
        </w:rPr>
        <w:t xml:space="preserve">o </w:t>
      </w:r>
      <w:r w:rsidR="00561FFE">
        <w:rPr>
          <w:rFonts w:ascii="Calibri" w:hAnsi="Calibri" w:cs="Calibri"/>
        </w:rPr>
        <w:t>tour a</w:t>
      </w:r>
      <w:r w:rsidR="001905B8">
        <w:rPr>
          <w:rFonts w:ascii="Calibri" w:hAnsi="Calibri" w:cs="Calibri"/>
        </w:rPr>
        <w:t xml:space="preserve"> beautiful</w:t>
      </w:r>
      <w:r w:rsidR="00561FFE">
        <w:rPr>
          <w:rFonts w:ascii="Calibri" w:hAnsi="Calibri" w:cs="Calibri"/>
        </w:rPr>
        <w:t xml:space="preserve"> planta</w:t>
      </w:r>
      <w:r w:rsidR="001905B8">
        <w:rPr>
          <w:rFonts w:ascii="Calibri" w:hAnsi="Calibri" w:cs="Calibri"/>
        </w:rPr>
        <w:t>tion while we are at it. I think it will be a lot of fun.”</w:t>
      </w:r>
    </w:p>
    <w:p w14:paraId="56D5D12A" w14:textId="452B4308" w:rsidR="00893DA8" w:rsidRDefault="00F963BB" w:rsidP="001B79A5">
      <w:pPr>
        <w:spacing w:line="480" w:lineRule="auto"/>
        <w:ind w:firstLine="720"/>
        <w:rPr>
          <w:rFonts w:ascii="Calibri" w:hAnsi="Calibri" w:cs="Calibri"/>
        </w:rPr>
      </w:pPr>
      <w:r w:rsidRPr="22D893E5">
        <w:rPr>
          <w:rFonts w:ascii="Calibri" w:hAnsi="Calibri" w:cs="Calibri"/>
        </w:rPr>
        <w:t xml:space="preserve">“I would like to do some shopping as well,” Gabriela added. “I have not bought new clothes for myself or Emilia in a long time. We could buy a few more </w:t>
      </w:r>
      <w:r w:rsidR="00893DA8" w:rsidRPr="22D893E5">
        <w:rPr>
          <w:rFonts w:ascii="Calibri" w:hAnsi="Calibri" w:cs="Calibri"/>
        </w:rPr>
        <w:t xml:space="preserve">outfits since we left </w:t>
      </w:r>
      <w:r w:rsidR="00840A13" w:rsidRPr="22D893E5">
        <w:rPr>
          <w:rFonts w:ascii="Calibri" w:hAnsi="Calibri" w:cs="Calibri"/>
        </w:rPr>
        <w:t>most of</w:t>
      </w:r>
      <w:r w:rsidR="00893DA8" w:rsidRPr="22D893E5">
        <w:rPr>
          <w:rFonts w:ascii="Calibri" w:hAnsi="Calibri" w:cs="Calibri"/>
        </w:rPr>
        <w:t xml:space="preserve"> our clothes at home.</w:t>
      </w:r>
      <w:r w:rsidR="001A0D5B" w:rsidRPr="22D893E5">
        <w:rPr>
          <w:rFonts w:ascii="Calibri" w:hAnsi="Calibri" w:cs="Calibri"/>
        </w:rPr>
        <w:t xml:space="preserve"> I would not mind stopping by a spa and setting up an appointment to get a massage, facial, and pedicure.</w:t>
      </w:r>
      <w:r w:rsidR="00893DA8" w:rsidRPr="22D893E5">
        <w:rPr>
          <w:rFonts w:ascii="Calibri" w:hAnsi="Calibri" w:cs="Calibri"/>
        </w:rPr>
        <w:t xml:space="preserve">” </w:t>
      </w:r>
    </w:p>
    <w:p w14:paraId="773A7F9D" w14:textId="2E265AFA" w:rsidR="00840A13" w:rsidRDefault="00840A13" w:rsidP="001B79A5">
      <w:pPr>
        <w:spacing w:line="480" w:lineRule="auto"/>
        <w:ind w:firstLine="720"/>
        <w:rPr>
          <w:rFonts w:ascii="Calibri" w:hAnsi="Calibri" w:cs="Calibri"/>
        </w:rPr>
      </w:pPr>
      <w:r>
        <w:rPr>
          <w:rFonts w:ascii="Calibri" w:hAnsi="Calibri" w:cs="Calibri"/>
        </w:rPr>
        <w:t>“I think we can manage to make time for that as well,” Harris said.</w:t>
      </w:r>
      <w:r w:rsidR="0021359B">
        <w:rPr>
          <w:rFonts w:ascii="Calibri" w:hAnsi="Calibri" w:cs="Calibri"/>
        </w:rPr>
        <w:t xml:space="preserve"> “Besides, you deserve it.</w:t>
      </w:r>
      <w:r w:rsidR="0026331C">
        <w:rPr>
          <w:rFonts w:ascii="Calibri" w:hAnsi="Calibri" w:cs="Calibri"/>
        </w:rPr>
        <w:t xml:space="preserve"> I could use a haircut myself.</w:t>
      </w:r>
      <w:r w:rsidR="004B04E6">
        <w:rPr>
          <w:rFonts w:ascii="Calibri" w:hAnsi="Calibri" w:cs="Calibri"/>
        </w:rPr>
        <w:t>”</w:t>
      </w:r>
    </w:p>
    <w:p w14:paraId="4613E26E" w14:textId="257DF804" w:rsidR="00A74346" w:rsidRDefault="00A74346" w:rsidP="001B79A5">
      <w:pPr>
        <w:spacing w:line="480" w:lineRule="auto"/>
        <w:ind w:firstLine="720"/>
        <w:rPr>
          <w:rFonts w:ascii="Calibri" w:hAnsi="Calibri" w:cs="Calibri"/>
        </w:rPr>
      </w:pPr>
      <w:r>
        <w:rPr>
          <w:rFonts w:ascii="Calibri" w:hAnsi="Calibri" w:cs="Calibri"/>
        </w:rPr>
        <w:t xml:space="preserve">They couldn’t help but smile throughout the rest of the day. </w:t>
      </w:r>
      <w:r w:rsidR="00E4077C">
        <w:rPr>
          <w:rFonts w:ascii="Calibri" w:hAnsi="Calibri" w:cs="Calibri"/>
        </w:rPr>
        <w:t xml:space="preserve">A change was coming. They could </w:t>
      </w:r>
      <w:r w:rsidR="00AC0735">
        <w:rPr>
          <w:rFonts w:ascii="Calibri" w:hAnsi="Calibri" w:cs="Calibri"/>
        </w:rPr>
        <w:t xml:space="preserve">feel it. </w:t>
      </w:r>
    </w:p>
    <w:p w14:paraId="6CA07D0E" w14:textId="05A0EDAA" w:rsidR="00E32196" w:rsidRDefault="00970FDC" w:rsidP="001B79A5">
      <w:pPr>
        <w:spacing w:line="480" w:lineRule="auto"/>
        <w:ind w:firstLine="720"/>
        <w:jc w:val="center"/>
        <w:rPr>
          <w:rFonts w:ascii="Calibri" w:hAnsi="Calibri" w:cs="Calibri"/>
        </w:rPr>
      </w:pPr>
      <w:r>
        <w:rPr>
          <w:rFonts w:ascii="Calibri" w:hAnsi="Calibri" w:cs="Calibri"/>
        </w:rPr>
        <w:t>*****</w:t>
      </w:r>
    </w:p>
    <w:p w14:paraId="16A50A85" w14:textId="0047DE57" w:rsidR="00555C07" w:rsidRDefault="002D6586" w:rsidP="001B79A5">
      <w:pPr>
        <w:spacing w:line="480" w:lineRule="auto"/>
        <w:ind w:firstLine="720"/>
        <w:rPr>
          <w:rFonts w:ascii="Calibri" w:hAnsi="Calibri" w:cs="Calibri"/>
        </w:rPr>
      </w:pPr>
      <w:r>
        <w:rPr>
          <w:rFonts w:ascii="Calibri" w:hAnsi="Calibri" w:cs="Calibri"/>
        </w:rPr>
        <w:t>Meanwhile,</w:t>
      </w:r>
      <w:r w:rsidR="005916B2">
        <w:rPr>
          <w:rFonts w:ascii="Calibri" w:hAnsi="Calibri" w:cs="Calibri"/>
        </w:rPr>
        <w:t xml:space="preserve"> Dr.</w:t>
      </w:r>
      <w:r>
        <w:rPr>
          <w:rFonts w:ascii="Calibri" w:hAnsi="Calibri" w:cs="Calibri"/>
        </w:rPr>
        <w:t xml:space="preserve"> Fritz Camargo</w:t>
      </w:r>
      <w:r w:rsidR="002F409F">
        <w:rPr>
          <w:rFonts w:ascii="Calibri" w:hAnsi="Calibri" w:cs="Calibri"/>
        </w:rPr>
        <w:t xml:space="preserve"> was being held in a federal prison</w:t>
      </w:r>
      <w:r w:rsidR="009671EB">
        <w:rPr>
          <w:rFonts w:ascii="Calibri" w:hAnsi="Calibri" w:cs="Calibri"/>
        </w:rPr>
        <w:t xml:space="preserve"> located</w:t>
      </w:r>
      <w:r w:rsidR="002F409F">
        <w:rPr>
          <w:rFonts w:ascii="Calibri" w:hAnsi="Calibri" w:cs="Calibri"/>
        </w:rPr>
        <w:t xml:space="preserve"> in </w:t>
      </w:r>
      <w:r w:rsidR="00A11859">
        <w:rPr>
          <w:rFonts w:ascii="Calibri" w:hAnsi="Calibri" w:cs="Calibri"/>
        </w:rPr>
        <w:t xml:space="preserve">Leavenworth, Kansas. </w:t>
      </w:r>
      <w:r w:rsidR="00042282">
        <w:rPr>
          <w:rFonts w:ascii="Calibri" w:hAnsi="Calibri" w:cs="Calibri"/>
        </w:rPr>
        <w:t xml:space="preserve">He had spent several restless hours at the </w:t>
      </w:r>
      <w:r w:rsidR="00C25B73">
        <w:rPr>
          <w:rFonts w:ascii="Calibri" w:hAnsi="Calibri" w:cs="Calibri"/>
        </w:rPr>
        <w:t>prison</w:t>
      </w:r>
      <w:r w:rsidR="00042282">
        <w:rPr>
          <w:rFonts w:ascii="Calibri" w:hAnsi="Calibri" w:cs="Calibri"/>
        </w:rPr>
        <w:t>.</w:t>
      </w:r>
      <w:r w:rsidR="0007771A">
        <w:rPr>
          <w:rFonts w:ascii="Calibri" w:hAnsi="Calibri" w:cs="Calibri"/>
        </w:rPr>
        <w:t xml:space="preserve"> He stayed up all night </w:t>
      </w:r>
      <w:r w:rsidR="001D14ED">
        <w:rPr>
          <w:rFonts w:ascii="Calibri" w:hAnsi="Calibri" w:cs="Calibri"/>
        </w:rPr>
        <w:t xml:space="preserve">pacing </w:t>
      </w:r>
      <w:r w:rsidR="00830FEA">
        <w:rPr>
          <w:rFonts w:ascii="Calibri" w:hAnsi="Calibri" w:cs="Calibri"/>
        </w:rPr>
        <w:t>back and forth</w:t>
      </w:r>
      <w:r w:rsidR="00201A0F">
        <w:rPr>
          <w:rFonts w:ascii="Calibri" w:hAnsi="Calibri" w:cs="Calibri"/>
        </w:rPr>
        <w:t xml:space="preserve"> in his cell</w:t>
      </w:r>
      <w:r w:rsidR="001D14ED">
        <w:rPr>
          <w:rFonts w:ascii="Calibri" w:hAnsi="Calibri" w:cs="Calibri"/>
        </w:rPr>
        <w:t>,</w:t>
      </w:r>
      <w:r w:rsidR="005117C3">
        <w:rPr>
          <w:rFonts w:ascii="Calibri" w:hAnsi="Calibri" w:cs="Calibri"/>
        </w:rPr>
        <w:t xml:space="preserve"> trying to</w:t>
      </w:r>
      <w:r w:rsidR="00AB6DCB">
        <w:rPr>
          <w:rFonts w:ascii="Calibri" w:hAnsi="Calibri" w:cs="Calibri"/>
        </w:rPr>
        <w:t xml:space="preserve"> devise a plan to escape and get his cell phone back</w:t>
      </w:r>
      <w:r w:rsidR="00830FEA">
        <w:rPr>
          <w:rFonts w:ascii="Calibri" w:hAnsi="Calibri" w:cs="Calibri"/>
        </w:rPr>
        <w:t>.</w:t>
      </w:r>
      <w:r w:rsidR="005C3E1B">
        <w:rPr>
          <w:rFonts w:ascii="Calibri" w:hAnsi="Calibri" w:cs="Calibri"/>
        </w:rPr>
        <w:t xml:space="preserve"> Because he was </w:t>
      </w:r>
      <w:r w:rsidR="00452CB6">
        <w:rPr>
          <w:rFonts w:ascii="Calibri" w:hAnsi="Calibri" w:cs="Calibri"/>
        </w:rPr>
        <w:t xml:space="preserve">in a </w:t>
      </w:r>
      <w:r w:rsidR="00054272">
        <w:rPr>
          <w:rFonts w:ascii="Calibri" w:hAnsi="Calibri" w:cs="Calibri"/>
        </w:rPr>
        <w:t>high</w:t>
      </w:r>
      <w:r w:rsidR="001D14ED">
        <w:rPr>
          <w:rFonts w:ascii="Calibri" w:hAnsi="Calibri" w:cs="Calibri"/>
        </w:rPr>
        <w:t>-</w:t>
      </w:r>
      <w:r w:rsidR="00054272">
        <w:rPr>
          <w:rFonts w:ascii="Calibri" w:hAnsi="Calibri" w:cs="Calibri"/>
        </w:rPr>
        <w:t>security prison, he would have to sneak past several guards</w:t>
      </w:r>
      <w:r w:rsidR="00555C07">
        <w:rPr>
          <w:rFonts w:ascii="Calibri" w:hAnsi="Calibri" w:cs="Calibri"/>
        </w:rPr>
        <w:t xml:space="preserve"> and dodge several security cameras.</w:t>
      </w:r>
      <w:r w:rsidR="00777EFC">
        <w:rPr>
          <w:rFonts w:ascii="Calibri" w:hAnsi="Calibri" w:cs="Calibri"/>
        </w:rPr>
        <w:t xml:space="preserve"> </w:t>
      </w:r>
      <w:r w:rsidR="00175663">
        <w:rPr>
          <w:rFonts w:ascii="Calibri" w:hAnsi="Calibri" w:cs="Calibri"/>
        </w:rPr>
        <w:t xml:space="preserve">Camargo </w:t>
      </w:r>
      <w:r w:rsidR="00BB292D">
        <w:rPr>
          <w:rFonts w:ascii="Calibri" w:hAnsi="Calibri" w:cs="Calibri"/>
        </w:rPr>
        <w:t>knew it was impossible and felt like he was trapped.</w:t>
      </w:r>
    </w:p>
    <w:p w14:paraId="0465ECF1" w14:textId="3CA75D59" w:rsidR="00D4352A" w:rsidRDefault="00830FEA" w:rsidP="001B79A5">
      <w:pPr>
        <w:spacing w:line="480" w:lineRule="auto"/>
        <w:ind w:firstLine="720"/>
        <w:rPr>
          <w:rFonts w:ascii="Calibri" w:hAnsi="Calibri" w:cs="Calibri"/>
        </w:rPr>
      </w:pPr>
      <w:r>
        <w:rPr>
          <w:rFonts w:ascii="Calibri" w:hAnsi="Calibri" w:cs="Calibri"/>
        </w:rPr>
        <w:t xml:space="preserve"> </w:t>
      </w:r>
      <w:r w:rsidR="00042282">
        <w:rPr>
          <w:rFonts w:ascii="Calibri" w:hAnsi="Calibri" w:cs="Calibri"/>
        </w:rPr>
        <w:t xml:space="preserve"> </w:t>
      </w:r>
      <w:r w:rsidR="006D24DA">
        <w:rPr>
          <w:rFonts w:ascii="Calibri" w:hAnsi="Calibri" w:cs="Calibri"/>
        </w:rPr>
        <w:t>Camargo couldn’t eat</w:t>
      </w:r>
      <w:r w:rsidR="00AB6DCB">
        <w:rPr>
          <w:rFonts w:ascii="Calibri" w:hAnsi="Calibri" w:cs="Calibri"/>
        </w:rPr>
        <w:t xml:space="preserve"> because the food looked </w:t>
      </w:r>
      <w:r w:rsidR="00C8227B">
        <w:rPr>
          <w:rFonts w:ascii="Calibri" w:hAnsi="Calibri" w:cs="Calibri"/>
        </w:rPr>
        <w:t>unappetizing,</w:t>
      </w:r>
      <w:r w:rsidR="00382B7C">
        <w:rPr>
          <w:rFonts w:ascii="Calibri" w:hAnsi="Calibri" w:cs="Calibri"/>
        </w:rPr>
        <w:t xml:space="preserve"> and he felt so tense inside that he couldn’t even if he tried</w:t>
      </w:r>
      <w:r w:rsidR="00BA1552">
        <w:rPr>
          <w:rFonts w:ascii="Calibri" w:hAnsi="Calibri" w:cs="Calibri"/>
        </w:rPr>
        <w:t xml:space="preserve">. </w:t>
      </w:r>
      <w:r w:rsidR="00FF5A6B">
        <w:rPr>
          <w:rFonts w:ascii="Calibri" w:hAnsi="Calibri" w:cs="Calibri"/>
        </w:rPr>
        <w:t>He had only been in prison for three days now</w:t>
      </w:r>
      <w:r w:rsidR="001D14ED">
        <w:rPr>
          <w:rFonts w:ascii="Calibri" w:hAnsi="Calibri" w:cs="Calibri"/>
        </w:rPr>
        <w:t>,</w:t>
      </w:r>
      <w:r w:rsidR="00FF5A6B">
        <w:rPr>
          <w:rFonts w:ascii="Calibri" w:hAnsi="Calibri" w:cs="Calibri"/>
        </w:rPr>
        <w:t xml:space="preserve"> and he could already tell that he had lost a considerable amount of weight.</w:t>
      </w:r>
      <w:r w:rsidR="002414FE">
        <w:rPr>
          <w:rFonts w:ascii="Calibri" w:hAnsi="Calibri" w:cs="Calibri"/>
        </w:rPr>
        <w:t xml:space="preserve"> </w:t>
      </w:r>
      <w:r w:rsidR="009F0D94">
        <w:rPr>
          <w:rFonts w:ascii="Calibri" w:hAnsi="Calibri" w:cs="Calibri"/>
        </w:rPr>
        <w:t xml:space="preserve">He was starving and </w:t>
      </w:r>
      <w:r w:rsidR="00534C0E">
        <w:rPr>
          <w:rFonts w:ascii="Calibri" w:hAnsi="Calibri" w:cs="Calibri"/>
        </w:rPr>
        <w:t xml:space="preserve">wished he could go to a swanky restaurant and order </w:t>
      </w:r>
      <w:r w:rsidR="0050172A">
        <w:rPr>
          <w:rFonts w:ascii="Calibri" w:hAnsi="Calibri" w:cs="Calibri"/>
        </w:rPr>
        <w:t>either a lobster or a steak with a plump baked potato smothered in butter</w:t>
      </w:r>
      <w:r w:rsidR="00CF6EAE">
        <w:rPr>
          <w:rFonts w:ascii="Calibri" w:hAnsi="Calibri" w:cs="Calibri"/>
        </w:rPr>
        <w:t xml:space="preserve"> and sour cream. </w:t>
      </w:r>
      <w:r w:rsidR="0039263A">
        <w:rPr>
          <w:rFonts w:ascii="Calibri" w:hAnsi="Calibri" w:cs="Calibri"/>
        </w:rPr>
        <w:t xml:space="preserve">He could only imagine </w:t>
      </w:r>
      <w:r w:rsidR="001D14ED">
        <w:rPr>
          <w:rFonts w:ascii="Calibri" w:hAnsi="Calibri" w:cs="Calibri"/>
        </w:rPr>
        <w:t xml:space="preserve">it </w:t>
      </w:r>
      <w:r w:rsidR="0039263A">
        <w:rPr>
          <w:rFonts w:ascii="Calibri" w:hAnsi="Calibri" w:cs="Calibri"/>
        </w:rPr>
        <w:t xml:space="preserve">and how good </w:t>
      </w:r>
      <w:r w:rsidR="001D14ED">
        <w:rPr>
          <w:rFonts w:ascii="Calibri" w:hAnsi="Calibri" w:cs="Calibri"/>
        </w:rPr>
        <w:t xml:space="preserve">it </w:t>
      </w:r>
      <w:r w:rsidR="001D3080">
        <w:rPr>
          <w:rFonts w:ascii="Calibri" w:hAnsi="Calibri" w:cs="Calibri"/>
        </w:rPr>
        <w:t xml:space="preserve">would taste as he took bite after bite. He would wash it down with a glass of fine </w:t>
      </w:r>
      <w:r w:rsidR="00B34416">
        <w:rPr>
          <w:rFonts w:ascii="Calibri" w:hAnsi="Calibri" w:cs="Calibri"/>
        </w:rPr>
        <w:t>wine.</w:t>
      </w:r>
      <w:r w:rsidR="005D21A3">
        <w:rPr>
          <w:rFonts w:ascii="Calibri" w:hAnsi="Calibri" w:cs="Calibri"/>
        </w:rPr>
        <w:t xml:space="preserve"> </w:t>
      </w:r>
      <w:r w:rsidR="00606B9D">
        <w:rPr>
          <w:rFonts w:ascii="Calibri" w:hAnsi="Calibri" w:cs="Calibri"/>
        </w:rPr>
        <w:t>His stomach growled loudly.</w:t>
      </w:r>
    </w:p>
    <w:p w14:paraId="4E438942" w14:textId="7BB4EF94" w:rsidR="007F4B4B" w:rsidRDefault="00DA329A" w:rsidP="001B79A5">
      <w:pPr>
        <w:spacing w:line="480" w:lineRule="auto"/>
        <w:ind w:firstLine="720"/>
        <w:rPr>
          <w:rFonts w:ascii="Calibri" w:hAnsi="Calibri" w:cs="Calibri"/>
        </w:rPr>
      </w:pPr>
      <w:r>
        <w:rPr>
          <w:rFonts w:ascii="Calibri" w:hAnsi="Calibri" w:cs="Calibri"/>
        </w:rPr>
        <w:t xml:space="preserve">He wasn’t </w:t>
      </w:r>
      <w:r w:rsidR="00947849">
        <w:rPr>
          <w:rFonts w:ascii="Calibri" w:hAnsi="Calibri" w:cs="Calibri"/>
        </w:rPr>
        <w:t xml:space="preserve">popular with fellow inmates. Many of them </w:t>
      </w:r>
      <w:r w:rsidR="005B0825">
        <w:rPr>
          <w:rFonts w:ascii="Calibri" w:hAnsi="Calibri" w:cs="Calibri"/>
        </w:rPr>
        <w:t>threatened to kill him</w:t>
      </w:r>
      <w:r w:rsidR="00452C52">
        <w:rPr>
          <w:rFonts w:ascii="Calibri" w:hAnsi="Calibri" w:cs="Calibri"/>
        </w:rPr>
        <w:t>. They</w:t>
      </w:r>
      <w:r w:rsidR="00021462">
        <w:rPr>
          <w:rFonts w:ascii="Calibri" w:hAnsi="Calibri" w:cs="Calibri"/>
        </w:rPr>
        <w:t xml:space="preserve"> blamed him for the death of loved ones</w:t>
      </w:r>
      <w:r w:rsidR="00235B10">
        <w:rPr>
          <w:rFonts w:ascii="Calibri" w:hAnsi="Calibri" w:cs="Calibri"/>
        </w:rPr>
        <w:t xml:space="preserve"> and</w:t>
      </w:r>
      <w:r w:rsidR="001E1E18">
        <w:rPr>
          <w:rFonts w:ascii="Calibri" w:hAnsi="Calibri" w:cs="Calibri"/>
        </w:rPr>
        <w:t xml:space="preserve"> </w:t>
      </w:r>
      <w:r w:rsidR="008728C7">
        <w:rPr>
          <w:rFonts w:ascii="Calibri" w:hAnsi="Calibri" w:cs="Calibri"/>
        </w:rPr>
        <w:t xml:space="preserve">destroying the world by releasing his </w:t>
      </w:r>
      <w:r w:rsidR="00CB759B">
        <w:rPr>
          <w:rFonts w:ascii="Calibri" w:hAnsi="Calibri" w:cs="Calibri"/>
        </w:rPr>
        <w:t>Death Firm</w:t>
      </w:r>
      <w:r w:rsidR="008728C7">
        <w:rPr>
          <w:rFonts w:ascii="Calibri" w:hAnsi="Calibri" w:cs="Calibri"/>
        </w:rPr>
        <w:t xml:space="preserve">s out into the world. </w:t>
      </w:r>
      <w:r w:rsidR="00FF6E5A">
        <w:rPr>
          <w:rFonts w:ascii="Calibri" w:hAnsi="Calibri" w:cs="Calibri"/>
        </w:rPr>
        <w:t xml:space="preserve">If it wasn’t for a guard, one inmate would have </w:t>
      </w:r>
      <w:r w:rsidR="00613D4E">
        <w:rPr>
          <w:rFonts w:ascii="Calibri" w:hAnsi="Calibri" w:cs="Calibri"/>
        </w:rPr>
        <w:t>attacked him</w:t>
      </w:r>
      <w:r w:rsidR="00C8227B">
        <w:rPr>
          <w:rFonts w:ascii="Calibri" w:hAnsi="Calibri" w:cs="Calibri"/>
        </w:rPr>
        <w:t xml:space="preserve"> and may even</w:t>
      </w:r>
      <w:r w:rsidR="001D14ED">
        <w:rPr>
          <w:rFonts w:ascii="Calibri" w:hAnsi="Calibri" w:cs="Calibri"/>
        </w:rPr>
        <w:t xml:space="preserve"> have</w:t>
      </w:r>
      <w:r w:rsidR="00C8227B">
        <w:rPr>
          <w:rFonts w:ascii="Calibri" w:hAnsi="Calibri" w:cs="Calibri"/>
        </w:rPr>
        <w:t xml:space="preserve"> killed him</w:t>
      </w:r>
      <w:r w:rsidR="00C4611A">
        <w:rPr>
          <w:rFonts w:ascii="Calibri" w:hAnsi="Calibri" w:cs="Calibri"/>
        </w:rPr>
        <w:t xml:space="preserve">. </w:t>
      </w:r>
      <w:r w:rsidR="00C54E02">
        <w:rPr>
          <w:rFonts w:ascii="Calibri" w:hAnsi="Calibri" w:cs="Calibri"/>
        </w:rPr>
        <w:t xml:space="preserve">Camargo felt all alone and had no one he could talk to. </w:t>
      </w:r>
      <w:r w:rsidR="00C4611A">
        <w:rPr>
          <w:rFonts w:ascii="Calibri" w:hAnsi="Calibri" w:cs="Calibri"/>
        </w:rPr>
        <w:t xml:space="preserve">Camargo was </w:t>
      </w:r>
      <w:r w:rsidR="00103061">
        <w:rPr>
          <w:rFonts w:ascii="Calibri" w:hAnsi="Calibri" w:cs="Calibri"/>
        </w:rPr>
        <w:t>scared to leave his cell</w:t>
      </w:r>
      <w:r w:rsidR="00BB3941">
        <w:rPr>
          <w:rFonts w:ascii="Calibri" w:hAnsi="Calibri" w:cs="Calibri"/>
        </w:rPr>
        <w:t xml:space="preserve"> to perform his prison duties</w:t>
      </w:r>
      <w:r w:rsidR="002E08F2">
        <w:rPr>
          <w:rFonts w:ascii="Calibri" w:hAnsi="Calibri" w:cs="Calibri"/>
        </w:rPr>
        <w:t xml:space="preserve"> because many of the cellmates were twice his size</w:t>
      </w:r>
      <w:r w:rsidR="008C084F">
        <w:rPr>
          <w:rFonts w:ascii="Calibri" w:hAnsi="Calibri" w:cs="Calibri"/>
        </w:rPr>
        <w:t xml:space="preserve"> and would beat him if they had the chance</w:t>
      </w:r>
      <w:r w:rsidR="00103061">
        <w:rPr>
          <w:rFonts w:ascii="Calibri" w:hAnsi="Calibri" w:cs="Calibri"/>
        </w:rPr>
        <w:t>.</w:t>
      </w:r>
    </w:p>
    <w:p w14:paraId="4499888E" w14:textId="6757EF35" w:rsidR="00350184" w:rsidRDefault="00103061" w:rsidP="001B79A5">
      <w:pPr>
        <w:spacing w:line="480" w:lineRule="auto"/>
        <w:ind w:firstLine="720"/>
        <w:rPr>
          <w:rFonts w:ascii="Calibri" w:hAnsi="Calibri" w:cs="Calibri"/>
        </w:rPr>
      </w:pPr>
      <w:r>
        <w:rPr>
          <w:rFonts w:ascii="Calibri" w:hAnsi="Calibri" w:cs="Calibri"/>
        </w:rPr>
        <w:t xml:space="preserve"> </w:t>
      </w:r>
      <w:r w:rsidR="0097614E">
        <w:rPr>
          <w:rFonts w:ascii="Calibri" w:hAnsi="Calibri" w:cs="Calibri"/>
        </w:rPr>
        <w:t xml:space="preserve">At least twice a day, he was questioned by the authorities about </w:t>
      </w:r>
      <w:r w:rsidR="005D0D16">
        <w:rPr>
          <w:rFonts w:ascii="Calibri" w:hAnsi="Calibri" w:cs="Calibri"/>
        </w:rPr>
        <w:t xml:space="preserve">how he was controlling the </w:t>
      </w:r>
      <w:r w:rsidR="00CB759B">
        <w:rPr>
          <w:rFonts w:ascii="Calibri" w:hAnsi="Calibri" w:cs="Calibri"/>
        </w:rPr>
        <w:t>Death Firm</w:t>
      </w:r>
      <w:r w:rsidR="005D0D16">
        <w:rPr>
          <w:rFonts w:ascii="Calibri" w:hAnsi="Calibri" w:cs="Calibri"/>
        </w:rPr>
        <w:t xml:space="preserve">s, how many he had created, and where </w:t>
      </w:r>
      <w:r w:rsidR="001D14ED">
        <w:rPr>
          <w:rFonts w:ascii="Calibri" w:hAnsi="Calibri" w:cs="Calibri"/>
        </w:rPr>
        <w:t>they were</w:t>
      </w:r>
      <w:r w:rsidR="00A12C17">
        <w:rPr>
          <w:rFonts w:ascii="Calibri" w:hAnsi="Calibri" w:cs="Calibri"/>
        </w:rPr>
        <w:t xml:space="preserve"> located. </w:t>
      </w:r>
      <w:r w:rsidR="001276D9">
        <w:rPr>
          <w:rFonts w:ascii="Calibri" w:hAnsi="Calibri" w:cs="Calibri"/>
        </w:rPr>
        <w:t xml:space="preserve"> He refused to speak. </w:t>
      </w:r>
      <w:r w:rsidR="00D474CB">
        <w:rPr>
          <w:rFonts w:ascii="Calibri" w:hAnsi="Calibri" w:cs="Calibri"/>
        </w:rPr>
        <w:t>Camargo spent</w:t>
      </w:r>
      <w:r w:rsidR="00C633BA">
        <w:rPr>
          <w:rFonts w:ascii="Calibri" w:hAnsi="Calibri" w:cs="Calibri"/>
        </w:rPr>
        <w:t xml:space="preserve"> several</w:t>
      </w:r>
      <w:r w:rsidR="00D474CB">
        <w:rPr>
          <w:rFonts w:ascii="Calibri" w:hAnsi="Calibri" w:cs="Calibri"/>
        </w:rPr>
        <w:t xml:space="preserve"> hours being interrogated by them. </w:t>
      </w:r>
      <w:r w:rsidR="00D70D46">
        <w:rPr>
          <w:rFonts w:ascii="Calibri" w:hAnsi="Calibri" w:cs="Calibri"/>
        </w:rPr>
        <w:t xml:space="preserve">He didn’t care if he was tried in court and found guilty. </w:t>
      </w:r>
      <w:r w:rsidR="00B41B92">
        <w:rPr>
          <w:rFonts w:ascii="Calibri" w:hAnsi="Calibri" w:cs="Calibri"/>
        </w:rPr>
        <w:t>Camargo just wanted to get it all over with.</w:t>
      </w:r>
    </w:p>
    <w:p w14:paraId="58E05F89" w14:textId="56F5942B" w:rsidR="006D222C" w:rsidRDefault="001443C6" w:rsidP="001B79A5">
      <w:pPr>
        <w:spacing w:line="480" w:lineRule="auto"/>
        <w:ind w:firstLine="720"/>
        <w:rPr>
          <w:rFonts w:ascii="Calibri" w:hAnsi="Calibri" w:cs="Calibri"/>
        </w:rPr>
      </w:pPr>
      <w:r w:rsidRPr="1FD0627C">
        <w:rPr>
          <w:rFonts w:ascii="Calibri" w:hAnsi="Calibri" w:cs="Calibri"/>
        </w:rPr>
        <w:t xml:space="preserve">Camargo heard they were bringing in one of his </w:t>
      </w:r>
      <w:r w:rsidR="00CB759B" w:rsidRPr="1FD0627C">
        <w:rPr>
          <w:rFonts w:ascii="Calibri" w:hAnsi="Calibri" w:cs="Calibri"/>
        </w:rPr>
        <w:t>Death Firm</w:t>
      </w:r>
      <w:r w:rsidRPr="1FD0627C">
        <w:rPr>
          <w:rFonts w:ascii="Calibri" w:hAnsi="Calibri" w:cs="Calibri"/>
        </w:rPr>
        <w:t>s</w:t>
      </w:r>
      <w:r w:rsidR="00425595" w:rsidRPr="1FD0627C">
        <w:rPr>
          <w:rFonts w:ascii="Calibri" w:hAnsi="Calibri" w:cs="Calibri"/>
        </w:rPr>
        <w:t xml:space="preserve"> in human form </w:t>
      </w:r>
      <w:r w:rsidRPr="1FD0627C">
        <w:rPr>
          <w:rFonts w:ascii="Calibri" w:hAnsi="Calibri" w:cs="Calibri"/>
        </w:rPr>
        <w:t>that was willing to be experimented on.</w:t>
      </w:r>
      <w:r w:rsidR="00E4299C" w:rsidRPr="1FD0627C">
        <w:rPr>
          <w:rFonts w:ascii="Calibri" w:hAnsi="Calibri" w:cs="Calibri"/>
        </w:rPr>
        <w:t xml:space="preserve"> This didn’t faze him one bit. </w:t>
      </w:r>
      <w:r w:rsidR="0029509C" w:rsidRPr="1FD0627C">
        <w:rPr>
          <w:rFonts w:ascii="Calibri" w:hAnsi="Calibri" w:cs="Calibri"/>
        </w:rPr>
        <w:t>Camargo knew that</w:t>
      </w:r>
      <w:r w:rsidR="00B83683" w:rsidRPr="1FD0627C">
        <w:rPr>
          <w:rFonts w:ascii="Calibri" w:hAnsi="Calibri" w:cs="Calibri"/>
        </w:rPr>
        <w:t xml:space="preserve"> authorities </w:t>
      </w:r>
      <w:r w:rsidR="001D14ED" w:rsidRPr="1FD0627C">
        <w:rPr>
          <w:rFonts w:ascii="Calibri" w:hAnsi="Calibri" w:cs="Calibri"/>
        </w:rPr>
        <w:t>w</w:t>
      </w:r>
      <w:r w:rsidR="001D14ED">
        <w:rPr>
          <w:rFonts w:ascii="Calibri" w:hAnsi="Calibri" w:cs="Calibri"/>
        </w:rPr>
        <w:t>ould</w:t>
      </w:r>
      <w:r w:rsidR="001D14ED" w:rsidRPr="1FD0627C">
        <w:rPr>
          <w:rFonts w:ascii="Calibri" w:hAnsi="Calibri" w:cs="Calibri"/>
        </w:rPr>
        <w:t xml:space="preserve"> </w:t>
      </w:r>
      <w:r w:rsidR="00B83683" w:rsidRPr="1FD0627C">
        <w:rPr>
          <w:rFonts w:ascii="Calibri" w:hAnsi="Calibri" w:cs="Calibri"/>
        </w:rPr>
        <w:t xml:space="preserve">eventually be able to figure out how to use the controller on the </w:t>
      </w:r>
      <w:r w:rsidR="00CB759B" w:rsidRPr="1FD0627C">
        <w:rPr>
          <w:rFonts w:ascii="Calibri" w:hAnsi="Calibri" w:cs="Calibri"/>
        </w:rPr>
        <w:t>Death Firm</w:t>
      </w:r>
      <w:r w:rsidR="00B83683" w:rsidRPr="1FD0627C">
        <w:rPr>
          <w:rFonts w:ascii="Calibri" w:hAnsi="Calibri" w:cs="Calibri"/>
        </w:rPr>
        <w:t xml:space="preserve">s. </w:t>
      </w:r>
      <w:r w:rsidR="00904F1F" w:rsidRPr="1FD0627C">
        <w:rPr>
          <w:rFonts w:ascii="Calibri" w:hAnsi="Calibri" w:cs="Calibri"/>
        </w:rPr>
        <w:t>He w</w:t>
      </w:r>
      <w:r w:rsidR="00376843" w:rsidRPr="1FD0627C">
        <w:rPr>
          <w:rFonts w:ascii="Calibri" w:hAnsi="Calibri" w:cs="Calibri"/>
        </w:rPr>
        <w:t xml:space="preserve">asn’t going to make it easy on them by telling them how. </w:t>
      </w:r>
      <w:r w:rsidR="003F1C8C" w:rsidRPr="1FD0627C">
        <w:rPr>
          <w:rFonts w:ascii="Calibri" w:hAnsi="Calibri" w:cs="Calibri"/>
        </w:rPr>
        <w:t xml:space="preserve">Camargo just wanted to sit back and </w:t>
      </w:r>
      <w:r w:rsidR="0017086B" w:rsidRPr="1FD0627C">
        <w:rPr>
          <w:rFonts w:ascii="Calibri" w:hAnsi="Calibri" w:cs="Calibri"/>
        </w:rPr>
        <w:t xml:space="preserve">watch them with immense pleasure as they struggled </w:t>
      </w:r>
      <w:r w:rsidR="001D14ED" w:rsidRPr="1FD0627C">
        <w:rPr>
          <w:rFonts w:ascii="Calibri" w:hAnsi="Calibri" w:cs="Calibri"/>
        </w:rPr>
        <w:t>t</w:t>
      </w:r>
      <w:r w:rsidR="001D14ED">
        <w:rPr>
          <w:rFonts w:ascii="Calibri" w:hAnsi="Calibri" w:cs="Calibri"/>
        </w:rPr>
        <w:t>o try</w:t>
      </w:r>
      <w:r w:rsidR="001D14ED" w:rsidRPr="1FD0627C">
        <w:rPr>
          <w:rFonts w:ascii="Calibri" w:hAnsi="Calibri" w:cs="Calibri"/>
        </w:rPr>
        <w:t xml:space="preserve"> </w:t>
      </w:r>
      <w:r w:rsidR="0017086B" w:rsidRPr="1FD0627C">
        <w:rPr>
          <w:rFonts w:ascii="Calibri" w:hAnsi="Calibri" w:cs="Calibri"/>
        </w:rPr>
        <w:t xml:space="preserve">to figure it all out on their own. </w:t>
      </w:r>
    </w:p>
    <w:p w14:paraId="008F6B2B" w14:textId="71E9AB8F" w:rsidR="00782B25" w:rsidRDefault="00D92854" w:rsidP="001B79A5">
      <w:pPr>
        <w:spacing w:line="480" w:lineRule="auto"/>
        <w:ind w:firstLine="720"/>
        <w:rPr>
          <w:rFonts w:ascii="Calibri" w:hAnsi="Calibri" w:cs="Calibri"/>
        </w:rPr>
      </w:pPr>
      <w:r w:rsidRPr="22D893E5">
        <w:rPr>
          <w:rFonts w:ascii="Calibri" w:hAnsi="Calibri" w:cs="Calibri"/>
        </w:rPr>
        <w:t xml:space="preserve">The sound of footsteps </w:t>
      </w:r>
      <w:r w:rsidR="00537370" w:rsidRPr="22D893E5">
        <w:rPr>
          <w:rFonts w:ascii="Calibri" w:hAnsi="Calibri" w:cs="Calibri"/>
        </w:rPr>
        <w:t>was</w:t>
      </w:r>
      <w:r w:rsidRPr="22D893E5">
        <w:rPr>
          <w:rFonts w:ascii="Calibri" w:hAnsi="Calibri" w:cs="Calibri"/>
        </w:rPr>
        <w:t xml:space="preserve"> headed his way. </w:t>
      </w:r>
      <w:r w:rsidR="00537370" w:rsidRPr="22D893E5">
        <w:rPr>
          <w:rFonts w:ascii="Calibri" w:hAnsi="Calibri" w:cs="Calibri"/>
        </w:rPr>
        <w:t xml:space="preserve">He became incredibly nervous. </w:t>
      </w:r>
      <w:r w:rsidR="001D14ED" w:rsidRPr="001B79A5">
        <w:rPr>
          <w:rFonts w:ascii="Calibri" w:hAnsi="Calibri" w:cs="Calibri"/>
          <w:i/>
          <w:iCs/>
        </w:rPr>
        <w:t xml:space="preserve">Are </w:t>
      </w:r>
      <w:r w:rsidR="001C2EB2" w:rsidRPr="001B79A5">
        <w:rPr>
          <w:rFonts w:ascii="Calibri" w:hAnsi="Calibri" w:cs="Calibri"/>
          <w:i/>
          <w:iCs/>
        </w:rPr>
        <w:t>they here for more questioning</w:t>
      </w:r>
      <w:r w:rsidR="001D14ED" w:rsidRPr="001B79A5">
        <w:rPr>
          <w:rFonts w:ascii="Calibri" w:hAnsi="Calibri" w:cs="Calibri"/>
          <w:i/>
          <w:iCs/>
        </w:rPr>
        <w:t>?</w:t>
      </w:r>
      <w:r w:rsidR="001C2EB2" w:rsidRPr="22D893E5">
        <w:rPr>
          <w:rFonts w:ascii="Calibri" w:hAnsi="Calibri" w:cs="Calibri"/>
        </w:rPr>
        <w:t xml:space="preserve"> he </w:t>
      </w:r>
      <w:r w:rsidR="004E0BB1" w:rsidRPr="22D893E5">
        <w:rPr>
          <w:rFonts w:ascii="Calibri" w:hAnsi="Calibri" w:cs="Calibri"/>
        </w:rPr>
        <w:t>wondered</w:t>
      </w:r>
      <w:r w:rsidR="001D14ED">
        <w:rPr>
          <w:rFonts w:ascii="Calibri" w:hAnsi="Calibri" w:cs="Calibri"/>
        </w:rPr>
        <w:t>.</w:t>
      </w:r>
      <w:r w:rsidR="001C2EB2" w:rsidRPr="22D893E5">
        <w:rPr>
          <w:rFonts w:ascii="Calibri" w:hAnsi="Calibri" w:cs="Calibri"/>
        </w:rPr>
        <w:t xml:space="preserve"> </w:t>
      </w:r>
      <w:r w:rsidR="004E0BB1" w:rsidRPr="22D893E5">
        <w:rPr>
          <w:rFonts w:ascii="Calibri" w:hAnsi="Calibri" w:cs="Calibri"/>
        </w:rPr>
        <w:t xml:space="preserve">Camargo then heard a clinking sound. </w:t>
      </w:r>
      <w:r w:rsidR="00EB7D56" w:rsidRPr="22D893E5">
        <w:rPr>
          <w:rFonts w:ascii="Calibri" w:hAnsi="Calibri" w:cs="Calibri"/>
        </w:rPr>
        <w:t xml:space="preserve">He recognized it as the sound of keys. </w:t>
      </w:r>
      <w:r w:rsidR="008E0F87" w:rsidRPr="22D893E5">
        <w:rPr>
          <w:rFonts w:ascii="Calibri" w:hAnsi="Calibri" w:cs="Calibri"/>
        </w:rPr>
        <w:t>Someone was either going to be set free, taken in for questioning,</w:t>
      </w:r>
      <w:r w:rsidR="00C8194E" w:rsidRPr="22D893E5">
        <w:rPr>
          <w:rFonts w:ascii="Calibri" w:hAnsi="Calibri" w:cs="Calibri"/>
        </w:rPr>
        <w:t xml:space="preserve"> or</w:t>
      </w:r>
      <w:r w:rsidR="008E0F87" w:rsidRPr="22D893E5">
        <w:rPr>
          <w:rFonts w:ascii="Calibri" w:hAnsi="Calibri" w:cs="Calibri"/>
        </w:rPr>
        <w:t xml:space="preserve"> </w:t>
      </w:r>
      <w:r w:rsidR="00C8194E" w:rsidRPr="22D893E5">
        <w:rPr>
          <w:rFonts w:ascii="Calibri" w:hAnsi="Calibri" w:cs="Calibri"/>
        </w:rPr>
        <w:t>taken</w:t>
      </w:r>
      <w:r w:rsidR="008E0F87" w:rsidRPr="22D893E5">
        <w:rPr>
          <w:rFonts w:ascii="Calibri" w:hAnsi="Calibri" w:cs="Calibri"/>
        </w:rPr>
        <w:t xml:space="preserve"> to court.</w:t>
      </w:r>
      <w:r w:rsidR="00C8194E" w:rsidRPr="22D893E5">
        <w:rPr>
          <w:rFonts w:ascii="Calibri" w:hAnsi="Calibri" w:cs="Calibri"/>
        </w:rPr>
        <w:t xml:space="preserve"> The sound grew louder. </w:t>
      </w:r>
      <w:r w:rsidR="00C20F2A" w:rsidRPr="22D893E5">
        <w:rPr>
          <w:rFonts w:ascii="Calibri" w:hAnsi="Calibri" w:cs="Calibri"/>
        </w:rPr>
        <w:t>Camargo grew more anxious.</w:t>
      </w:r>
      <w:r w:rsidR="00442A67" w:rsidRPr="22D893E5">
        <w:rPr>
          <w:rFonts w:ascii="Calibri" w:hAnsi="Calibri" w:cs="Calibri"/>
        </w:rPr>
        <w:t xml:space="preserve"> </w:t>
      </w:r>
      <w:r w:rsidR="002476D6" w:rsidRPr="22D893E5">
        <w:rPr>
          <w:rFonts w:ascii="Calibri" w:hAnsi="Calibri" w:cs="Calibri"/>
        </w:rPr>
        <w:t xml:space="preserve">His </w:t>
      </w:r>
      <w:r w:rsidR="00312818" w:rsidRPr="22D893E5">
        <w:rPr>
          <w:rFonts w:ascii="Calibri" w:hAnsi="Calibri" w:cs="Calibri"/>
        </w:rPr>
        <w:t>heart</w:t>
      </w:r>
      <w:r w:rsidR="001D14ED">
        <w:rPr>
          <w:rFonts w:ascii="Calibri" w:hAnsi="Calibri" w:cs="Calibri"/>
        </w:rPr>
        <w:t xml:space="preserve"> </w:t>
      </w:r>
      <w:r w:rsidR="00312818" w:rsidRPr="22D893E5">
        <w:rPr>
          <w:rFonts w:ascii="Calibri" w:hAnsi="Calibri" w:cs="Calibri"/>
        </w:rPr>
        <w:t>beat</w:t>
      </w:r>
      <w:r w:rsidR="002476D6" w:rsidRPr="22D893E5">
        <w:rPr>
          <w:rFonts w:ascii="Calibri" w:hAnsi="Calibri" w:cs="Calibri"/>
        </w:rPr>
        <w:t xml:space="preserve"> faster and louder after each step.</w:t>
      </w:r>
      <w:r w:rsidR="00032784" w:rsidRPr="22D893E5">
        <w:rPr>
          <w:rFonts w:ascii="Calibri" w:hAnsi="Calibri" w:cs="Calibri"/>
        </w:rPr>
        <w:t xml:space="preserve"> </w:t>
      </w:r>
      <w:r w:rsidR="001D0E9B" w:rsidRPr="22D893E5">
        <w:rPr>
          <w:rFonts w:ascii="Calibri" w:hAnsi="Calibri" w:cs="Calibri"/>
        </w:rPr>
        <w:t xml:space="preserve">He was surprised when </w:t>
      </w:r>
      <w:r w:rsidR="00F00623" w:rsidRPr="22D893E5">
        <w:rPr>
          <w:rFonts w:ascii="Calibri" w:hAnsi="Calibri" w:cs="Calibri"/>
        </w:rPr>
        <w:t xml:space="preserve">the </w:t>
      </w:r>
      <w:r w:rsidR="00D64D08" w:rsidRPr="22D893E5">
        <w:rPr>
          <w:rFonts w:ascii="Calibri" w:hAnsi="Calibri" w:cs="Calibri"/>
        </w:rPr>
        <w:t xml:space="preserve">sound of </w:t>
      </w:r>
      <w:r w:rsidR="00020B45" w:rsidRPr="22D893E5">
        <w:rPr>
          <w:rFonts w:ascii="Calibri" w:hAnsi="Calibri" w:cs="Calibri"/>
        </w:rPr>
        <w:t>steps came to a</w:t>
      </w:r>
      <w:r w:rsidR="00406B60" w:rsidRPr="22D893E5">
        <w:rPr>
          <w:rFonts w:ascii="Calibri" w:hAnsi="Calibri" w:cs="Calibri"/>
        </w:rPr>
        <w:t>n</w:t>
      </w:r>
      <w:r w:rsidR="00020B45" w:rsidRPr="22D893E5">
        <w:rPr>
          <w:rFonts w:ascii="Calibri" w:hAnsi="Calibri" w:cs="Calibri"/>
        </w:rPr>
        <w:t xml:space="preserve"> abru</w:t>
      </w:r>
      <w:r w:rsidR="00406B60" w:rsidRPr="22D893E5">
        <w:rPr>
          <w:rFonts w:ascii="Calibri" w:hAnsi="Calibri" w:cs="Calibri"/>
        </w:rPr>
        <w:t>pt stop at his cell, then kept going.</w:t>
      </w:r>
      <w:r w:rsidR="00F00623" w:rsidRPr="22D893E5">
        <w:rPr>
          <w:rFonts w:ascii="Calibri" w:hAnsi="Calibri" w:cs="Calibri"/>
        </w:rPr>
        <w:t xml:space="preserve"> </w:t>
      </w:r>
    </w:p>
    <w:p w14:paraId="51E906BD" w14:textId="2C67837D" w:rsidR="00970734" w:rsidRDefault="004E2E1A" w:rsidP="001B79A5">
      <w:pPr>
        <w:spacing w:line="480" w:lineRule="auto"/>
        <w:ind w:firstLine="720"/>
        <w:rPr>
          <w:rFonts w:ascii="Calibri" w:hAnsi="Calibri" w:cs="Calibri"/>
        </w:rPr>
      </w:pPr>
      <w:r>
        <w:rPr>
          <w:rFonts w:ascii="Calibri" w:hAnsi="Calibri" w:cs="Calibri"/>
        </w:rPr>
        <w:t xml:space="preserve">He looked up and noticed the security guard had passed him by. </w:t>
      </w:r>
      <w:r w:rsidR="00995734">
        <w:rPr>
          <w:rFonts w:ascii="Calibri" w:hAnsi="Calibri" w:cs="Calibri"/>
        </w:rPr>
        <w:t xml:space="preserve">Camargo took a deep breath. </w:t>
      </w:r>
      <w:r w:rsidR="00F839AF">
        <w:rPr>
          <w:rFonts w:ascii="Calibri" w:hAnsi="Calibri" w:cs="Calibri"/>
        </w:rPr>
        <w:t xml:space="preserve">His heart had nearly </w:t>
      </w:r>
      <w:r w:rsidR="001D14ED">
        <w:rPr>
          <w:rFonts w:ascii="Calibri" w:hAnsi="Calibri" w:cs="Calibri"/>
        </w:rPr>
        <w:t xml:space="preserve">leaped </w:t>
      </w:r>
      <w:r w:rsidR="00F839AF">
        <w:rPr>
          <w:rFonts w:ascii="Calibri" w:hAnsi="Calibri" w:cs="Calibri"/>
        </w:rPr>
        <w:t>out of his chest</w:t>
      </w:r>
      <w:r w:rsidR="004B063D">
        <w:rPr>
          <w:rFonts w:ascii="Calibri" w:hAnsi="Calibri" w:cs="Calibri"/>
        </w:rPr>
        <w:t xml:space="preserve"> for a moment. </w:t>
      </w:r>
      <w:r w:rsidR="007B77D1">
        <w:rPr>
          <w:rFonts w:ascii="Calibri" w:hAnsi="Calibri" w:cs="Calibri"/>
        </w:rPr>
        <w:t xml:space="preserve">He walked over to the </w:t>
      </w:r>
      <w:r w:rsidR="00373A83">
        <w:rPr>
          <w:rFonts w:ascii="Calibri" w:hAnsi="Calibri" w:cs="Calibri"/>
        </w:rPr>
        <w:t xml:space="preserve">prison cell bars to get a peek at what was happening. </w:t>
      </w:r>
      <w:r w:rsidR="002525F2">
        <w:rPr>
          <w:rFonts w:ascii="Calibri" w:hAnsi="Calibri" w:cs="Calibri"/>
        </w:rPr>
        <w:t xml:space="preserve">The guard took out </w:t>
      </w:r>
      <w:r w:rsidR="007E3143">
        <w:rPr>
          <w:rFonts w:ascii="Calibri" w:hAnsi="Calibri" w:cs="Calibri"/>
        </w:rPr>
        <w:t xml:space="preserve">his jailer king ring that was attached to his belt. </w:t>
      </w:r>
      <w:r w:rsidR="00203858">
        <w:rPr>
          <w:rFonts w:ascii="Calibri" w:hAnsi="Calibri" w:cs="Calibri"/>
        </w:rPr>
        <w:t>He unlocked a cell</w:t>
      </w:r>
      <w:r w:rsidR="0055289C">
        <w:rPr>
          <w:rFonts w:ascii="Calibri" w:hAnsi="Calibri" w:cs="Calibri"/>
        </w:rPr>
        <w:t xml:space="preserve"> that wasn’t far from his own. </w:t>
      </w:r>
    </w:p>
    <w:p w14:paraId="7FA2BDB5" w14:textId="1A2C13AD" w:rsidR="00C90FD2" w:rsidRDefault="00970734" w:rsidP="001B79A5">
      <w:pPr>
        <w:spacing w:line="480" w:lineRule="auto"/>
        <w:ind w:firstLine="720"/>
        <w:rPr>
          <w:rFonts w:ascii="Calibri" w:hAnsi="Calibri" w:cs="Calibri"/>
        </w:rPr>
      </w:pPr>
      <w:r>
        <w:rPr>
          <w:rFonts w:ascii="Calibri" w:hAnsi="Calibri" w:cs="Calibri"/>
        </w:rPr>
        <w:t>“</w:t>
      </w:r>
      <w:r w:rsidR="00752E60">
        <w:rPr>
          <w:rFonts w:ascii="Calibri" w:hAnsi="Calibri" w:cs="Calibri"/>
        </w:rPr>
        <w:t>It’s time</w:t>
      </w:r>
      <w:r w:rsidR="00963A2B">
        <w:rPr>
          <w:rFonts w:ascii="Calibri" w:hAnsi="Calibri" w:cs="Calibri"/>
        </w:rPr>
        <w:t>, Regan</w:t>
      </w:r>
      <w:r w:rsidR="00752E60">
        <w:rPr>
          <w:rFonts w:ascii="Calibri" w:hAnsi="Calibri" w:cs="Calibri"/>
        </w:rPr>
        <w:t>,” the guard said</w:t>
      </w:r>
      <w:r w:rsidR="005C0FB9">
        <w:rPr>
          <w:rFonts w:ascii="Calibri" w:hAnsi="Calibri" w:cs="Calibri"/>
        </w:rPr>
        <w:t xml:space="preserve"> with a solemn voice</w:t>
      </w:r>
      <w:r w:rsidR="00752E60">
        <w:rPr>
          <w:rFonts w:ascii="Calibri" w:hAnsi="Calibri" w:cs="Calibri"/>
        </w:rPr>
        <w:t xml:space="preserve">. </w:t>
      </w:r>
      <w:r w:rsidR="008E0F87">
        <w:rPr>
          <w:rFonts w:ascii="Calibri" w:hAnsi="Calibri" w:cs="Calibri"/>
        </w:rPr>
        <w:t xml:space="preserve"> </w:t>
      </w:r>
      <w:r w:rsidR="00963A2B">
        <w:rPr>
          <w:rFonts w:ascii="Calibri" w:hAnsi="Calibri" w:cs="Calibri"/>
        </w:rPr>
        <w:t>“</w:t>
      </w:r>
      <w:r w:rsidR="00C0774B">
        <w:rPr>
          <w:rFonts w:ascii="Calibri" w:hAnsi="Calibri" w:cs="Calibri"/>
        </w:rPr>
        <w:t xml:space="preserve">Say </w:t>
      </w:r>
      <w:r w:rsidR="00963A2B">
        <w:rPr>
          <w:rFonts w:ascii="Calibri" w:hAnsi="Calibri" w:cs="Calibri"/>
        </w:rPr>
        <w:t>your prayers</w:t>
      </w:r>
      <w:r w:rsidR="001D14ED">
        <w:rPr>
          <w:rFonts w:ascii="Calibri" w:hAnsi="Calibri" w:cs="Calibri"/>
        </w:rPr>
        <w:t>,</w:t>
      </w:r>
      <w:r w:rsidR="00C0774B">
        <w:rPr>
          <w:rFonts w:ascii="Calibri" w:hAnsi="Calibri" w:cs="Calibri"/>
        </w:rPr>
        <w:t xml:space="preserve"> prisoner</w:t>
      </w:r>
      <w:r w:rsidR="00963A2B">
        <w:rPr>
          <w:rFonts w:ascii="Calibri" w:hAnsi="Calibri" w:cs="Calibri"/>
        </w:rPr>
        <w:t xml:space="preserve">. </w:t>
      </w:r>
      <w:r w:rsidR="00B64ADF">
        <w:rPr>
          <w:rFonts w:ascii="Calibri" w:hAnsi="Calibri" w:cs="Calibri"/>
        </w:rPr>
        <w:t>You will need them.”</w:t>
      </w:r>
    </w:p>
    <w:p w14:paraId="45108B29" w14:textId="78B6DEFC" w:rsidR="000A4C75" w:rsidRDefault="00D6252C" w:rsidP="001B79A5">
      <w:pPr>
        <w:spacing w:line="480" w:lineRule="auto"/>
        <w:ind w:firstLine="720"/>
        <w:rPr>
          <w:rFonts w:ascii="Calibri" w:hAnsi="Calibri" w:cs="Calibri"/>
        </w:rPr>
      </w:pPr>
      <w:r w:rsidRPr="1FD0627C">
        <w:rPr>
          <w:rFonts w:ascii="Calibri" w:hAnsi="Calibri" w:cs="Calibri"/>
        </w:rPr>
        <w:t>“I don’t need prayers</w:t>
      </w:r>
      <w:r w:rsidR="001D14ED">
        <w:rPr>
          <w:rFonts w:ascii="Calibri" w:hAnsi="Calibri" w:cs="Calibri"/>
        </w:rPr>
        <w:t>!</w:t>
      </w:r>
      <w:r w:rsidRPr="1FD0627C">
        <w:rPr>
          <w:rFonts w:ascii="Calibri" w:hAnsi="Calibri" w:cs="Calibri"/>
        </w:rPr>
        <w:t xml:space="preserve">” the prisoner shouted out. </w:t>
      </w:r>
      <w:r w:rsidR="00C202F8" w:rsidRPr="1FD0627C">
        <w:rPr>
          <w:rFonts w:ascii="Calibri" w:hAnsi="Calibri" w:cs="Calibri"/>
        </w:rPr>
        <w:t xml:space="preserve">“If anything, I will rise from the dead and haunt you </w:t>
      </w:r>
      <w:r w:rsidR="001D14ED">
        <w:rPr>
          <w:rFonts w:ascii="Calibri" w:hAnsi="Calibri" w:cs="Calibri"/>
        </w:rPr>
        <w:t>’</w:t>
      </w:r>
      <w:r w:rsidR="00C202F8" w:rsidRPr="1FD0627C">
        <w:rPr>
          <w:rFonts w:ascii="Calibri" w:hAnsi="Calibri" w:cs="Calibri"/>
        </w:rPr>
        <w:t>til your dying days</w:t>
      </w:r>
      <w:r w:rsidR="00C26EC7" w:rsidRPr="1FD0627C">
        <w:rPr>
          <w:rFonts w:ascii="Calibri" w:hAnsi="Calibri" w:cs="Calibri"/>
        </w:rPr>
        <w:t>.</w:t>
      </w:r>
      <w:r w:rsidR="00885503" w:rsidRPr="1FD0627C">
        <w:rPr>
          <w:rFonts w:ascii="Calibri" w:hAnsi="Calibri" w:cs="Calibri"/>
        </w:rPr>
        <w:t xml:space="preserve"> You bet, I will.</w:t>
      </w:r>
      <w:r w:rsidR="00673150" w:rsidRPr="1FD0627C">
        <w:rPr>
          <w:rFonts w:ascii="Calibri" w:hAnsi="Calibri" w:cs="Calibri"/>
        </w:rPr>
        <w:t>”</w:t>
      </w:r>
    </w:p>
    <w:p w14:paraId="62BE2080" w14:textId="6E1E3DEA" w:rsidR="00B850E6" w:rsidRDefault="006B7B25" w:rsidP="001B79A5">
      <w:pPr>
        <w:spacing w:line="480" w:lineRule="auto"/>
        <w:ind w:firstLine="720"/>
        <w:rPr>
          <w:rFonts w:ascii="Calibri" w:hAnsi="Calibri" w:cs="Calibri"/>
        </w:rPr>
      </w:pPr>
      <w:r>
        <w:rPr>
          <w:rFonts w:ascii="Calibri" w:hAnsi="Calibri" w:cs="Calibri"/>
        </w:rPr>
        <w:t>“</w:t>
      </w:r>
      <w:r w:rsidR="004161BA">
        <w:rPr>
          <w:rFonts w:ascii="Calibri" w:hAnsi="Calibri" w:cs="Calibri"/>
        </w:rPr>
        <w:t>Quit dragging your feet</w:t>
      </w:r>
      <w:r w:rsidR="001D14ED">
        <w:rPr>
          <w:rFonts w:ascii="Calibri" w:hAnsi="Calibri" w:cs="Calibri"/>
        </w:rPr>
        <w:t>!</w:t>
      </w:r>
      <w:r w:rsidR="004161BA">
        <w:rPr>
          <w:rFonts w:ascii="Calibri" w:hAnsi="Calibri" w:cs="Calibri"/>
        </w:rPr>
        <w:t>” the guard shouted</w:t>
      </w:r>
      <w:r w:rsidR="00802322">
        <w:rPr>
          <w:rFonts w:ascii="Calibri" w:hAnsi="Calibri" w:cs="Calibri"/>
        </w:rPr>
        <w:t xml:space="preserve"> as he escorted the prisoner out </w:t>
      </w:r>
      <w:r w:rsidR="001D14ED">
        <w:rPr>
          <w:rFonts w:ascii="Calibri" w:hAnsi="Calibri" w:cs="Calibri"/>
        </w:rPr>
        <w:t xml:space="preserve">of </w:t>
      </w:r>
      <w:r w:rsidR="00802322">
        <w:rPr>
          <w:rFonts w:ascii="Calibri" w:hAnsi="Calibri" w:cs="Calibri"/>
        </w:rPr>
        <w:t>his cell</w:t>
      </w:r>
      <w:r w:rsidR="004161BA">
        <w:rPr>
          <w:rFonts w:ascii="Calibri" w:hAnsi="Calibri" w:cs="Calibri"/>
        </w:rPr>
        <w:t>.</w:t>
      </w:r>
      <w:r w:rsidR="00451087">
        <w:rPr>
          <w:rFonts w:ascii="Calibri" w:hAnsi="Calibri" w:cs="Calibri"/>
        </w:rPr>
        <w:t xml:space="preserve"> “For a tough guy, you seem awfully scared.”</w:t>
      </w:r>
    </w:p>
    <w:p w14:paraId="5AEE052E" w14:textId="240B9338" w:rsidR="009E774A" w:rsidRDefault="009E774A" w:rsidP="001B79A5">
      <w:pPr>
        <w:spacing w:line="480" w:lineRule="auto"/>
        <w:ind w:firstLine="720"/>
        <w:rPr>
          <w:rFonts w:ascii="Calibri" w:hAnsi="Calibri" w:cs="Calibri"/>
        </w:rPr>
      </w:pPr>
      <w:r>
        <w:rPr>
          <w:rFonts w:ascii="Calibri" w:hAnsi="Calibri" w:cs="Calibri"/>
        </w:rPr>
        <w:t xml:space="preserve">Camargo watched </w:t>
      </w:r>
      <w:r w:rsidR="00451087">
        <w:rPr>
          <w:rFonts w:ascii="Calibri" w:hAnsi="Calibri" w:cs="Calibri"/>
        </w:rPr>
        <w:t>as the guard escorted the prisoner out</w:t>
      </w:r>
      <w:r w:rsidR="00B0793F">
        <w:rPr>
          <w:rFonts w:ascii="Calibri" w:hAnsi="Calibri" w:cs="Calibri"/>
        </w:rPr>
        <w:t xml:space="preserve">. </w:t>
      </w:r>
      <w:r w:rsidR="00387AC4">
        <w:rPr>
          <w:rFonts w:ascii="Calibri" w:hAnsi="Calibri" w:cs="Calibri"/>
        </w:rPr>
        <w:t>He realized that the man was about to be executed</w:t>
      </w:r>
      <w:r w:rsidR="00074A68">
        <w:rPr>
          <w:rFonts w:ascii="Calibri" w:hAnsi="Calibri" w:cs="Calibri"/>
        </w:rPr>
        <w:t xml:space="preserve">. </w:t>
      </w:r>
      <w:r w:rsidR="00BA46DF">
        <w:rPr>
          <w:rFonts w:ascii="Calibri" w:hAnsi="Calibri" w:cs="Calibri"/>
        </w:rPr>
        <w:t xml:space="preserve">Reality suddenly struck him. </w:t>
      </w:r>
      <w:r w:rsidR="00B0793F">
        <w:rPr>
          <w:rFonts w:ascii="Calibri" w:hAnsi="Calibri" w:cs="Calibri"/>
        </w:rPr>
        <w:t xml:space="preserve">The prisoner named Regan </w:t>
      </w:r>
      <w:r w:rsidR="00DB0F33">
        <w:rPr>
          <w:rFonts w:ascii="Calibri" w:hAnsi="Calibri" w:cs="Calibri"/>
        </w:rPr>
        <w:t>glared at Camargo</w:t>
      </w:r>
      <w:r w:rsidR="00DC29F8">
        <w:rPr>
          <w:rFonts w:ascii="Calibri" w:hAnsi="Calibri" w:cs="Calibri"/>
        </w:rPr>
        <w:t xml:space="preserve"> as </w:t>
      </w:r>
      <w:r w:rsidR="00036811">
        <w:rPr>
          <w:rFonts w:ascii="Calibri" w:hAnsi="Calibri" w:cs="Calibri"/>
        </w:rPr>
        <w:t>he and the guard approached his cell</w:t>
      </w:r>
      <w:r w:rsidR="00DB0F33">
        <w:rPr>
          <w:rFonts w:ascii="Calibri" w:hAnsi="Calibri" w:cs="Calibri"/>
        </w:rPr>
        <w:t xml:space="preserve">. </w:t>
      </w:r>
      <w:r w:rsidR="00C1561A">
        <w:rPr>
          <w:rFonts w:ascii="Calibri" w:hAnsi="Calibri" w:cs="Calibri"/>
        </w:rPr>
        <w:t>The look sent chills down his spine.</w:t>
      </w:r>
    </w:p>
    <w:p w14:paraId="25D1A293" w14:textId="77777777" w:rsidR="002225F9" w:rsidRDefault="009E774A" w:rsidP="001B79A5">
      <w:pPr>
        <w:spacing w:line="480" w:lineRule="auto"/>
        <w:ind w:firstLine="720"/>
        <w:rPr>
          <w:rFonts w:ascii="Calibri" w:hAnsi="Calibri" w:cs="Calibri"/>
        </w:rPr>
      </w:pPr>
      <w:r>
        <w:rPr>
          <w:rFonts w:ascii="Calibri" w:hAnsi="Calibri" w:cs="Calibri"/>
        </w:rPr>
        <w:t xml:space="preserve">“What are you looking at?” the prisoner snapped </w:t>
      </w:r>
      <w:r w:rsidR="00B660A8">
        <w:rPr>
          <w:rFonts w:ascii="Calibri" w:hAnsi="Calibri" w:cs="Calibri"/>
        </w:rPr>
        <w:t>out at Camargo. “Don’t think you are coming out of here alive</w:t>
      </w:r>
      <w:r w:rsidR="00992E88">
        <w:rPr>
          <w:rFonts w:ascii="Calibri" w:hAnsi="Calibri" w:cs="Calibri"/>
        </w:rPr>
        <w:t>.</w:t>
      </w:r>
      <w:r w:rsidR="008905B4">
        <w:rPr>
          <w:rFonts w:ascii="Calibri" w:hAnsi="Calibri" w:cs="Calibri"/>
        </w:rPr>
        <w:t xml:space="preserve"> Nobody does</w:t>
      </w:r>
      <w:r w:rsidR="00191B4A">
        <w:rPr>
          <w:rFonts w:ascii="Calibri" w:hAnsi="Calibri" w:cs="Calibri"/>
        </w:rPr>
        <w:t xml:space="preserve"> in this part of the prison</w:t>
      </w:r>
      <w:r w:rsidR="002225F9">
        <w:rPr>
          <w:rFonts w:ascii="Calibri" w:hAnsi="Calibri" w:cs="Calibri"/>
        </w:rPr>
        <w:t>!</w:t>
      </w:r>
      <w:r w:rsidR="008905B4">
        <w:rPr>
          <w:rFonts w:ascii="Calibri" w:hAnsi="Calibri" w:cs="Calibri"/>
        </w:rPr>
        <w:t>”</w:t>
      </w:r>
    </w:p>
    <w:p w14:paraId="21CFA55D" w14:textId="68C127FB" w:rsidR="00D6252C" w:rsidRDefault="00660456" w:rsidP="001B79A5">
      <w:pPr>
        <w:spacing w:line="480" w:lineRule="auto"/>
        <w:ind w:firstLine="720"/>
        <w:rPr>
          <w:rFonts w:ascii="Calibri" w:hAnsi="Calibri" w:cs="Calibri"/>
        </w:rPr>
      </w:pPr>
      <w:r w:rsidRPr="22D893E5">
        <w:rPr>
          <w:rFonts w:ascii="Calibri" w:hAnsi="Calibri" w:cs="Calibri"/>
        </w:rPr>
        <w:t xml:space="preserve">“Hey! Good luck frying </w:t>
      </w:r>
      <w:r w:rsidR="001D14ED">
        <w:rPr>
          <w:rFonts w:ascii="Calibri" w:hAnsi="Calibri" w:cs="Calibri"/>
        </w:rPr>
        <w:t>in</w:t>
      </w:r>
      <w:r w:rsidR="001D14ED" w:rsidRPr="22D893E5">
        <w:rPr>
          <w:rFonts w:ascii="Calibri" w:hAnsi="Calibri" w:cs="Calibri"/>
        </w:rPr>
        <w:t xml:space="preserve"> </w:t>
      </w:r>
      <w:r w:rsidRPr="22D893E5">
        <w:rPr>
          <w:rFonts w:ascii="Calibri" w:hAnsi="Calibri" w:cs="Calibri"/>
        </w:rPr>
        <w:t xml:space="preserve">the </w:t>
      </w:r>
      <w:r w:rsidR="00525695" w:rsidRPr="22D893E5">
        <w:rPr>
          <w:rFonts w:ascii="Calibri" w:hAnsi="Calibri" w:cs="Calibri"/>
        </w:rPr>
        <w:t xml:space="preserve">electric </w:t>
      </w:r>
      <w:r w:rsidRPr="22D893E5">
        <w:rPr>
          <w:rFonts w:ascii="Calibri" w:hAnsi="Calibri" w:cs="Calibri"/>
        </w:rPr>
        <w:t>chair</w:t>
      </w:r>
      <w:r w:rsidR="001D14ED">
        <w:rPr>
          <w:rFonts w:ascii="Calibri" w:hAnsi="Calibri" w:cs="Calibri"/>
        </w:rPr>
        <w:t>!</w:t>
      </w:r>
      <w:r w:rsidRPr="22D893E5">
        <w:rPr>
          <w:rFonts w:ascii="Calibri" w:hAnsi="Calibri" w:cs="Calibri"/>
        </w:rPr>
        <w:t xml:space="preserve">” the prisoner next to Camargo </w:t>
      </w:r>
      <w:r w:rsidR="00907897" w:rsidRPr="22D893E5">
        <w:rPr>
          <w:rFonts w:ascii="Calibri" w:hAnsi="Calibri" w:cs="Calibri"/>
        </w:rPr>
        <w:t>shouted out to the doomed prisoner being escorted out.</w:t>
      </w:r>
      <w:r w:rsidR="004161BA" w:rsidRPr="22D893E5">
        <w:rPr>
          <w:rFonts w:ascii="Calibri" w:hAnsi="Calibri" w:cs="Calibri"/>
        </w:rPr>
        <w:t xml:space="preserve"> </w:t>
      </w:r>
      <w:r w:rsidR="00A5465E" w:rsidRPr="22D893E5">
        <w:rPr>
          <w:rFonts w:ascii="Calibri" w:hAnsi="Calibri" w:cs="Calibri"/>
        </w:rPr>
        <w:t>“Have fun in hell!”</w:t>
      </w:r>
    </w:p>
    <w:p w14:paraId="12D0FF43" w14:textId="6039D5CF" w:rsidR="00EB1071" w:rsidRDefault="00F23C86" w:rsidP="001B79A5">
      <w:pPr>
        <w:spacing w:line="480" w:lineRule="auto"/>
        <w:ind w:firstLine="720"/>
        <w:rPr>
          <w:rFonts w:ascii="Calibri" w:hAnsi="Calibri" w:cs="Calibri"/>
        </w:rPr>
      </w:pPr>
      <w:r>
        <w:rPr>
          <w:rFonts w:ascii="Calibri" w:hAnsi="Calibri" w:cs="Calibri"/>
        </w:rPr>
        <w:t xml:space="preserve">Camargo’s eyes grew wide with fear. </w:t>
      </w:r>
      <w:r w:rsidR="00E7042E">
        <w:rPr>
          <w:rFonts w:ascii="Calibri" w:hAnsi="Calibri" w:cs="Calibri"/>
        </w:rPr>
        <w:t xml:space="preserve">He realized </w:t>
      </w:r>
      <w:r w:rsidR="00EB1071">
        <w:rPr>
          <w:rFonts w:ascii="Calibri" w:hAnsi="Calibri" w:cs="Calibri"/>
        </w:rPr>
        <w:t xml:space="preserve">his fate </w:t>
      </w:r>
      <w:r w:rsidR="001D14ED">
        <w:rPr>
          <w:rFonts w:ascii="Calibri" w:hAnsi="Calibri" w:cs="Calibri"/>
        </w:rPr>
        <w:t xml:space="preserve">might </w:t>
      </w:r>
      <w:r w:rsidR="00EB1071">
        <w:rPr>
          <w:rFonts w:ascii="Calibri" w:hAnsi="Calibri" w:cs="Calibri"/>
        </w:rPr>
        <w:t xml:space="preserve">be the same. </w:t>
      </w:r>
      <w:r w:rsidR="00334B6B">
        <w:rPr>
          <w:rFonts w:ascii="Calibri" w:hAnsi="Calibri" w:cs="Calibri"/>
        </w:rPr>
        <w:t xml:space="preserve">Camargo looked down at his orange </w:t>
      </w:r>
      <w:r w:rsidR="00096914">
        <w:rPr>
          <w:rFonts w:ascii="Calibri" w:hAnsi="Calibri" w:cs="Calibri"/>
        </w:rPr>
        <w:t>inmate uniform</w:t>
      </w:r>
      <w:r w:rsidR="00D37C26">
        <w:rPr>
          <w:rFonts w:ascii="Calibri" w:hAnsi="Calibri" w:cs="Calibri"/>
        </w:rPr>
        <w:t xml:space="preserve"> sadly. </w:t>
      </w:r>
      <w:r w:rsidR="00E766F6">
        <w:rPr>
          <w:rFonts w:ascii="Calibri" w:hAnsi="Calibri" w:cs="Calibri"/>
        </w:rPr>
        <w:t>He felt out of place</w:t>
      </w:r>
      <w:r w:rsidR="00172444">
        <w:rPr>
          <w:rFonts w:ascii="Calibri" w:hAnsi="Calibri" w:cs="Calibri"/>
        </w:rPr>
        <w:t xml:space="preserve"> and missed wearing his own clothes. </w:t>
      </w:r>
      <w:r w:rsidR="00D5785E">
        <w:rPr>
          <w:rFonts w:ascii="Calibri" w:hAnsi="Calibri" w:cs="Calibri"/>
        </w:rPr>
        <w:t xml:space="preserve">He knew </w:t>
      </w:r>
      <w:r w:rsidR="005A194F">
        <w:rPr>
          <w:rFonts w:ascii="Calibri" w:hAnsi="Calibri" w:cs="Calibri"/>
        </w:rPr>
        <w:t>that if he were to be sentenced to death, he deserved every bit of it.</w:t>
      </w:r>
      <w:r w:rsidR="00BC0369">
        <w:rPr>
          <w:rFonts w:ascii="Calibri" w:hAnsi="Calibri" w:cs="Calibri"/>
        </w:rPr>
        <w:t xml:space="preserve"> Camargo was being held responsible for </w:t>
      </w:r>
      <w:r w:rsidR="003D3294">
        <w:rPr>
          <w:rFonts w:ascii="Calibri" w:hAnsi="Calibri" w:cs="Calibri"/>
        </w:rPr>
        <w:t>hundreds of deaths</w:t>
      </w:r>
      <w:r w:rsidR="001D14ED">
        <w:rPr>
          <w:rFonts w:ascii="Calibri" w:hAnsi="Calibri" w:cs="Calibri"/>
        </w:rPr>
        <w:t>,</w:t>
      </w:r>
      <w:r w:rsidR="003D3294">
        <w:rPr>
          <w:rFonts w:ascii="Calibri" w:hAnsi="Calibri" w:cs="Calibri"/>
        </w:rPr>
        <w:t xml:space="preserve"> and that </w:t>
      </w:r>
      <w:r w:rsidR="001D14ED">
        <w:rPr>
          <w:rFonts w:ascii="Calibri" w:hAnsi="Calibri" w:cs="Calibri"/>
        </w:rPr>
        <w:t xml:space="preserve">did </w:t>
      </w:r>
      <w:r w:rsidR="00E14E94">
        <w:rPr>
          <w:rFonts w:ascii="Calibri" w:hAnsi="Calibri" w:cs="Calibri"/>
        </w:rPr>
        <w:t>not</w:t>
      </w:r>
      <w:r w:rsidR="003D3294">
        <w:rPr>
          <w:rFonts w:ascii="Calibri" w:hAnsi="Calibri" w:cs="Calibri"/>
        </w:rPr>
        <w:t xml:space="preserve"> count lives that were taken from</w:t>
      </w:r>
      <w:r w:rsidR="00891946">
        <w:rPr>
          <w:rFonts w:ascii="Calibri" w:hAnsi="Calibri" w:cs="Calibri"/>
        </w:rPr>
        <w:t xml:space="preserve"> the original </w:t>
      </w:r>
      <w:r w:rsidR="00CB759B">
        <w:rPr>
          <w:rFonts w:ascii="Calibri" w:hAnsi="Calibri" w:cs="Calibri"/>
        </w:rPr>
        <w:t>Death Firm</w:t>
      </w:r>
      <w:r w:rsidR="00891946">
        <w:rPr>
          <w:rFonts w:ascii="Calibri" w:hAnsi="Calibri" w:cs="Calibri"/>
        </w:rPr>
        <w:t xml:space="preserve">s. </w:t>
      </w:r>
      <w:r w:rsidR="00B10593">
        <w:rPr>
          <w:rFonts w:ascii="Calibri" w:hAnsi="Calibri" w:cs="Calibri"/>
        </w:rPr>
        <w:t xml:space="preserve">He was being tried as a homegrown terrorist. </w:t>
      </w:r>
      <w:r w:rsidR="00915D8A">
        <w:rPr>
          <w:rFonts w:ascii="Calibri" w:hAnsi="Calibri" w:cs="Calibri"/>
        </w:rPr>
        <w:t xml:space="preserve">He </w:t>
      </w:r>
      <w:r w:rsidR="001D14ED">
        <w:rPr>
          <w:rFonts w:ascii="Calibri" w:hAnsi="Calibri" w:cs="Calibri"/>
        </w:rPr>
        <w:t xml:space="preserve">had </w:t>
      </w:r>
      <w:r w:rsidR="00B730D7">
        <w:rPr>
          <w:rFonts w:ascii="Calibri" w:hAnsi="Calibri" w:cs="Calibri"/>
        </w:rPr>
        <w:t xml:space="preserve">received several death threats during the past few days. </w:t>
      </w:r>
      <w:r w:rsidR="004A7F2B">
        <w:rPr>
          <w:rFonts w:ascii="Calibri" w:hAnsi="Calibri" w:cs="Calibri"/>
        </w:rPr>
        <w:t xml:space="preserve">Camargo was the most hated person in the world. </w:t>
      </w:r>
    </w:p>
    <w:p w14:paraId="1D5E998C" w14:textId="29097CC4" w:rsidR="00253F03" w:rsidRDefault="002F55FD" w:rsidP="001B79A5">
      <w:pPr>
        <w:spacing w:line="480" w:lineRule="auto"/>
        <w:ind w:firstLine="720"/>
        <w:rPr>
          <w:rFonts w:ascii="Calibri" w:hAnsi="Calibri" w:cs="Calibri"/>
        </w:rPr>
      </w:pPr>
      <w:r w:rsidRPr="22D893E5">
        <w:rPr>
          <w:rFonts w:ascii="Calibri" w:hAnsi="Calibri" w:cs="Calibri"/>
        </w:rPr>
        <w:t xml:space="preserve">Then unexpectedly, he </w:t>
      </w:r>
      <w:r w:rsidR="00087962" w:rsidRPr="22D893E5">
        <w:rPr>
          <w:rFonts w:ascii="Calibri" w:hAnsi="Calibri" w:cs="Calibri"/>
        </w:rPr>
        <w:t xml:space="preserve">heard a whisper. </w:t>
      </w:r>
      <w:r w:rsidR="00506C04" w:rsidRPr="22D893E5">
        <w:rPr>
          <w:rFonts w:ascii="Calibri" w:hAnsi="Calibri" w:cs="Calibri"/>
        </w:rPr>
        <w:t>He turned to his right and saw the prisoner that shouted out to the man on death row</w:t>
      </w:r>
      <w:r w:rsidR="00904DE1" w:rsidRPr="22D893E5">
        <w:rPr>
          <w:rFonts w:ascii="Calibri" w:hAnsi="Calibri" w:cs="Calibri"/>
        </w:rPr>
        <w:t xml:space="preserve"> a few minutes ago.</w:t>
      </w:r>
    </w:p>
    <w:p w14:paraId="62F379ED" w14:textId="25CC4E5A" w:rsidR="003471E8" w:rsidRDefault="00087962" w:rsidP="001B79A5">
      <w:pPr>
        <w:spacing w:line="480" w:lineRule="auto"/>
        <w:ind w:firstLine="720"/>
        <w:rPr>
          <w:rFonts w:ascii="Calibri" w:hAnsi="Calibri" w:cs="Calibri"/>
        </w:rPr>
      </w:pPr>
      <w:r w:rsidRPr="22D893E5">
        <w:rPr>
          <w:rFonts w:ascii="Calibri" w:hAnsi="Calibri" w:cs="Calibri"/>
        </w:rPr>
        <w:t>“Hey</w:t>
      </w:r>
      <w:r w:rsidR="00812708" w:rsidRPr="22D893E5">
        <w:rPr>
          <w:rFonts w:ascii="Calibri" w:hAnsi="Calibri" w:cs="Calibri"/>
        </w:rPr>
        <w:t>,</w:t>
      </w:r>
      <w:r w:rsidRPr="22D893E5">
        <w:rPr>
          <w:rFonts w:ascii="Calibri" w:hAnsi="Calibri" w:cs="Calibri"/>
        </w:rPr>
        <w:t xml:space="preserve"> don</w:t>
      </w:r>
      <w:r w:rsidR="00C95A4E" w:rsidRPr="22D893E5">
        <w:rPr>
          <w:rFonts w:ascii="Calibri" w:hAnsi="Calibri" w:cs="Calibri"/>
        </w:rPr>
        <w:t xml:space="preserve">’t you worry about Regan Sanchez, </w:t>
      </w:r>
      <w:commentRangeStart w:id="22"/>
      <w:r w:rsidR="00C95A4E" w:rsidRPr="22D893E5">
        <w:rPr>
          <w:rFonts w:ascii="Calibri" w:hAnsi="Calibri" w:cs="Calibri"/>
        </w:rPr>
        <w:t>the one they were taking</w:t>
      </w:r>
      <w:del w:id="23" w:author="Shapiro, Lisa" w:date="2022-07-08T18:45:00Z">
        <w:r w:rsidR="004E6CC1" w:rsidRPr="22D893E5" w:rsidDel="00150044">
          <w:rPr>
            <w:rFonts w:ascii="Calibri" w:hAnsi="Calibri" w:cs="Calibri"/>
          </w:rPr>
          <w:delText xml:space="preserve"> h</w:delText>
        </w:r>
      </w:del>
      <w:del w:id="24" w:author="Shapiro, Lisa" w:date="2022-07-08T18:44:00Z">
        <w:r w:rsidR="004E6CC1" w:rsidRPr="22D893E5" w:rsidDel="00150044">
          <w:rPr>
            <w:rFonts w:ascii="Calibri" w:hAnsi="Calibri" w:cs="Calibri"/>
          </w:rPr>
          <w:delText>im to was</w:delText>
        </w:r>
      </w:del>
      <w:r w:rsidR="004E6CC1" w:rsidRPr="22D893E5">
        <w:rPr>
          <w:rFonts w:ascii="Calibri" w:hAnsi="Calibri" w:cs="Calibri"/>
        </w:rPr>
        <w:t xml:space="preserve"> </w:t>
      </w:r>
      <w:r w:rsidR="00C95A4E" w:rsidRPr="22D893E5">
        <w:rPr>
          <w:rFonts w:ascii="Calibri" w:hAnsi="Calibri" w:cs="Calibri"/>
        </w:rPr>
        <w:t xml:space="preserve">to </w:t>
      </w:r>
      <w:commentRangeEnd w:id="22"/>
      <w:r w:rsidR="001D14ED">
        <w:rPr>
          <w:rStyle w:val="CommentReference"/>
        </w:rPr>
        <w:commentReference w:id="22"/>
      </w:r>
      <w:r w:rsidR="00C95A4E" w:rsidRPr="22D893E5">
        <w:rPr>
          <w:rFonts w:ascii="Calibri" w:hAnsi="Calibri" w:cs="Calibri"/>
        </w:rPr>
        <w:t xml:space="preserve">the electric chair,” </w:t>
      </w:r>
      <w:r w:rsidR="00DD6623" w:rsidRPr="22D893E5">
        <w:rPr>
          <w:rFonts w:ascii="Calibri" w:hAnsi="Calibri" w:cs="Calibri"/>
        </w:rPr>
        <w:t xml:space="preserve">the prisoner from the cell said to him. </w:t>
      </w:r>
      <w:r w:rsidR="005450F8" w:rsidRPr="22D893E5">
        <w:rPr>
          <w:rFonts w:ascii="Calibri" w:hAnsi="Calibri" w:cs="Calibri"/>
        </w:rPr>
        <w:t>“He</w:t>
      </w:r>
      <w:r w:rsidR="00812708" w:rsidRPr="22D893E5">
        <w:rPr>
          <w:rFonts w:ascii="Calibri" w:hAnsi="Calibri" w:cs="Calibri"/>
        </w:rPr>
        <w:t xml:space="preserve"> has a</w:t>
      </w:r>
      <w:r w:rsidR="0038037D" w:rsidRPr="22D893E5">
        <w:rPr>
          <w:rFonts w:ascii="Calibri" w:hAnsi="Calibri" w:cs="Calibri"/>
        </w:rPr>
        <w:t xml:space="preserve">lways had a mouth on him. </w:t>
      </w:r>
      <w:r w:rsidR="00F118D5" w:rsidRPr="22D893E5">
        <w:rPr>
          <w:rFonts w:ascii="Calibri" w:hAnsi="Calibri" w:cs="Calibri"/>
        </w:rPr>
        <w:t>I would be</w:t>
      </w:r>
      <w:r w:rsidR="00B5055F" w:rsidRPr="22D893E5">
        <w:rPr>
          <w:rFonts w:ascii="Calibri" w:hAnsi="Calibri" w:cs="Calibri"/>
        </w:rPr>
        <w:t xml:space="preserve"> a</w:t>
      </w:r>
      <w:r w:rsidR="00F118D5" w:rsidRPr="22D893E5">
        <w:rPr>
          <w:rFonts w:ascii="Calibri" w:hAnsi="Calibri" w:cs="Calibri"/>
        </w:rPr>
        <w:t xml:space="preserve"> rich person if </w:t>
      </w:r>
      <w:r w:rsidR="00D30501" w:rsidRPr="22D893E5">
        <w:rPr>
          <w:rFonts w:ascii="Calibri" w:hAnsi="Calibri" w:cs="Calibri"/>
        </w:rPr>
        <w:t xml:space="preserve">I got a </w:t>
      </w:r>
      <w:bookmarkStart w:id="25" w:name="_GoBack"/>
      <w:bookmarkEnd w:id="25"/>
      <w:r w:rsidR="00D30501" w:rsidRPr="22D893E5">
        <w:rPr>
          <w:rFonts w:ascii="Calibri" w:hAnsi="Calibri" w:cs="Calibri"/>
        </w:rPr>
        <w:t xml:space="preserve">dime every </w:t>
      </w:r>
      <w:r w:rsidR="00B5055F" w:rsidRPr="22D893E5">
        <w:rPr>
          <w:rFonts w:ascii="Calibri" w:hAnsi="Calibri" w:cs="Calibri"/>
        </w:rPr>
        <w:t xml:space="preserve">time </w:t>
      </w:r>
      <w:r w:rsidR="00D30501" w:rsidRPr="22D893E5">
        <w:rPr>
          <w:rFonts w:ascii="Calibri" w:hAnsi="Calibri" w:cs="Calibri"/>
        </w:rPr>
        <w:t>he tried to pick a fight with someone</w:t>
      </w:r>
      <w:r w:rsidR="00D15381" w:rsidRPr="22D893E5">
        <w:rPr>
          <w:rFonts w:ascii="Calibri" w:hAnsi="Calibri" w:cs="Calibri"/>
        </w:rPr>
        <w:t xml:space="preserve"> in the prison yard. </w:t>
      </w:r>
      <w:r w:rsidR="003E1940" w:rsidRPr="22D893E5">
        <w:rPr>
          <w:rFonts w:ascii="Calibri" w:hAnsi="Calibri" w:cs="Calibri"/>
        </w:rPr>
        <w:t xml:space="preserve">Regan was sentenced to death after being </w:t>
      </w:r>
      <w:r w:rsidR="007662CD" w:rsidRPr="22D893E5">
        <w:rPr>
          <w:rFonts w:ascii="Calibri" w:hAnsi="Calibri" w:cs="Calibri"/>
        </w:rPr>
        <w:t>convicted for murdering eleven women.</w:t>
      </w:r>
      <w:r w:rsidR="00E57833" w:rsidRPr="22D893E5">
        <w:rPr>
          <w:rFonts w:ascii="Calibri" w:hAnsi="Calibri" w:cs="Calibri"/>
        </w:rPr>
        <w:t>”</w:t>
      </w:r>
    </w:p>
    <w:p w14:paraId="4525FD85" w14:textId="77777777" w:rsidR="003471E8" w:rsidRDefault="003471E8" w:rsidP="001B79A5">
      <w:pPr>
        <w:spacing w:line="480" w:lineRule="auto"/>
        <w:ind w:firstLine="720"/>
        <w:rPr>
          <w:rFonts w:ascii="Calibri" w:hAnsi="Calibri" w:cs="Calibri"/>
        </w:rPr>
      </w:pPr>
      <w:r>
        <w:rPr>
          <w:rFonts w:ascii="Calibri" w:hAnsi="Calibri" w:cs="Calibri"/>
        </w:rPr>
        <w:t xml:space="preserve">“Who are you?” Camargo asked. </w:t>
      </w:r>
    </w:p>
    <w:p w14:paraId="2D8215C7" w14:textId="29E6989B" w:rsidR="00087962" w:rsidRDefault="00BD123E" w:rsidP="001B79A5">
      <w:pPr>
        <w:spacing w:line="480" w:lineRule="auto"/>
        <w:ind w:firstLine="720"/>
        <w:rPr>
          <w:rFonts w:ascii="Calibri" w:hAnsi="Calibri" w:cs="Calibri"/>
        </w:rPr>
      </w:pPr>
      <w:r>
        <w:rPr>
          <w:rFonts w:ascii="Calibri" w:hAnsi="Calibri" w:cs="Calibri"/>
        </w:rPr>
        <w:t>“</w:t>
      </w:r>
      <w:r w:rsidR="00787F1B">
        <w:rPr>
          <w:rFonts w:ascii="Calibri" w:hAnsi="Calibri" w:cs="Calibri"/>
        </w:rPr>
        <w:t>Oh, I’m sorry,” the mysterious voice said.</w:t>
      </w:r>
      <w:r w:rsidR="00E42B03">
        <w:rPr>
          <w:rFonts w:ascii="Calibri" w:hAnsi="Calibri" w:cs="Calibri"/>
        </w:rPr>
        <w:t xml:space="preserve"> “Pardon my manners. They call me </w:t>
      </w:r>
      <w:r w:rsidR="009428D3">
        <w:rPr>
          <w:rFonts w:ascii="Calibri" w:hAnsi="Calibri" w:cs="Calibri"/>
        </w:rPr>
        <w:t>Knuckles because</w:t>
      </w:r>
      <w:r w:rsidR="00C1287F">
        <w:rPr>
          <w:rFonts w:ascii="Calibri" w:hAnsi="Calibri" w:cs="Calibri"/>
        </w:rPr>
        <w:t xml:space="preserve"> I have a habit of </w:t>
      </w:r>
      <w:r w:rsidR="00CE73A9">
        <w:rPr>
          <w:rFonts w:ascii="Calibri" w:hAnsi="Calibri" w:cs="Calibri"/>
        </w:rPr>
        <w:t>cracking my</w:t>
      </w:r>
      <w:r w:rsidR="009428D3">
        <w:rPr>
          <w:rFonts w:ascii="Calibri" w:hAnsi="Calibri" w:cs="Calibri"/>
        </w:rPr>
        <w:t xml:space="preserve"> knuckles</w:t>
      </w:r>
      <w:r w:rsidR="005A0545">
        <w:rPr>
          <w:rFonts w:ascii="Calibri" w:hAnsi="Calibri" w:cs="Calibri"/>
        </w:rPr>
        <w:t xml:space="preserve"> </w:t>
      </w:r>
      <w:r w:rsidR="0088175D">
        <w:rPr>
          <w:rFonts w:ascii="Calibri" w:hAnsi="Calibri" w:cs="Calibri"/>
        </w:rPr>
        <w:t>anytime</w:t>
      </w:r>
      <w:r w:rsidR="005A0545">
        <w:rPr>
          <w:rFonts w:ascii="Calibri" w:hAnsi="Calibri" w:cs="Calibri"/>
        </w:rPr>
        <w:t xml:space="preserve"> I get angry</w:t>
      </w:r>
      <w:r w:rsidR="009428D3">
        <w:rPr>
          <w:rFonts w:ascii="Calibri" w:hAnsi="Calibri" w:cs="Calibri"/>
        </w:rPr>
        <w:t xml:space="preserve">. My real name is </w:t>
      </w:r>
      <w:r w:rsidR="00E80C37">
        <w:rPr>
          <w:rFonts w:ascii="Calibri" w:hAnsi="Calibri" w:cs="Calibri"/>
        </w:rPr>
        <w:t>Gary Rogers.”</w:t>
      </w:r>
    </w:p>
    <w:p w14:paraId="1E7CADCC" w14:textId="0E7937D8" w:rsidR="008F6A1D" w:rsidRDefault="008F6A1D" w:rsidP="001B79A5">
      <w:pPr>
        <w:spacing w:line="480" w:lineRule="auto"/>
        <w:ind w:firstLine="720"/>
        <w:rPr>
          <w:rFonts w:ascii="Calibri" w:hAnsi="Calibri" w:cs="Calibri"/>
        </w:rPr>
      </w:pPr>
      <w:r>
        <w:rPr>
          <w:rFonts w:ascii="Calibri" w:hAnsi="Calibri" w:cs="Calibri"/>
        </w:rPr>
        <w:t>“My name is Dr. Fritz Camargo,” Camargo replied. “You can just call me Fritz</w:t>
      </w:r>
      <w:r w:rsidR="00D528F0">
        <w:rPr>
          <w:rFonts w:ascii="Calibri" w:hAnsi="Calibri" w:cs="Calibri"/>
        </w:rPr>
        <w:t xml:space="preserve"> or Camargo</w:t>
      </w:r>
      <w:r w:rsidR="001D14ED">
        <w:rPr>
          <w:rFonts w:ascii="Calibri" w:hAnsi="Calibri" w:cs="Calibri"/>
        </w:rPr>
        <w:t xml:space="preserve">; </w:t>
      </w:r>
      <w:r w:rsidR="00D528F0">
        <w:rPr>
          <w:rFonts w:ascii="Calibri" w:hAnsi="Calibri" w:cs="Calibri"/>
        </w:rPr>
        <w:t>either way is fine.”</w:t>
      </w:r>
    </w:p>
    <w:p w14:paraId="2103F8D6" w14:textId="46896D83" w:rsidR="000646DE" w:rsidRDefault="000646DE" w:rsidP="001B79A5">
      <w:pPr>
        <w:spacing w:line="480" w:lineRule="auto"/>
        <w:ind w:firstLine="720"/>
        <w:rPr>
          <w:rFonts w:ascii="Calibri" w:hAnsi="Calibri" w:cs="Calibri"/>
        </w:rPr>
      </w:pPr>
      <w:r>
        <w:rPr>
          <w:rFonts w:ascii="Calibri" w:hAnsi="Calibri" w:cs="Calibri"/>
        </w:rPr>
        <w:t xml:space="preserve">“I have heard about you,” </w:t>
      </w:r>
      <w:r w:rsidR="003E1A11">
        <w:rPr>
          <w:rFonts w:ascii="Calibri" w:hAnsi="Calibri" w:cs="Calibri"/>
        </w:rPr>
        <w:t xml:space="preserve">Knuckles said. “We all have. </w:t>
      </w:r>
      <w:r w:rsidR="00BE16B2">
        <w:rPr>
          <w:rFonts w:ascii="Calibri" w:hAnsi="Calibri" w:cs="Calibri"/>
        </w:rPr>
        <w:t xml:space="preserve">Many people here don’t like you, but I’m </w:t>
      </w:r>
      <w:r w:rsidR="004A527C">
        <w:rPr>
          <w:rFonts w:ascii="Calibri" w:hAnsi="Calibri" w:cs="Calibri"/>
        </w:rPr>
        <w:t>rather</w:t>
      </w:r>
      <w:r w:rsidR="00BE16B2">
        <w:rPr>
          <w:rFonts w:ascii="Calibri" w:hAnsi="Calibri" w:cs="Calibri"/>
        </w:rPr>
        <w:t xml:space="preserve"> impressed by what you have created</w:t>
      </w:r>
      <w:r w:rsidR="00D11278">
        <w:rPr>
          <w:rFonts w:ascii="Calibri" w:hAnsi="Calibri" w:cs="Calibri"/>
        </w:rPr>
        <w:t xml:space="preserve">. </w:t>
      </w:r>
      <w:r w:rsidR="008E22EB">
        <w:rPr>
          <w:rFonts w:ascii="Calibri" w:hAnsi="Calibri" w:cs="Calibri"/>
        </w:rPr>
        <w:t xml:space="preserve">I wish I </w:t>
      </w:r>
      <w:r w:rsidR="00F15255">
        <w:rPr>
          <w:rFonts w:ascii="Calibri" w:hAnsi="Calibri" w:cs="Calibri"/>
        </w:rPr>
        <w:t>were</w:t>
      </w:r>
      <w:r w:rsidR="00DC457F">
        <w:rPr>
          <w:rFonts w:ascii="Calibri" w:hAnsi="Calibri" w:cs="Calibri"/>
        </w:rPr>
        <w:t xml:space="preserve"> smart enough to create something so powerful and destructive as the </w:t>
      </w:r>
      <w:r w:rsidR="00CB759B">
        <w:rPr>
          <w:rFonts w:ascii="Calibri" w:hAnsi="Calibri" w:cs="Calibri"/>
        </w:rPr>
        <w:t>Death Firm</w:t>
      </w:r>
      <w:r w:rsidR="00DC457F">
        <w:rPr>
          <w:rFonts w:ascii="Calibri" w:hAnsi="Calibri" w:cs="Calibri"/>
        </w:rPr>
        <w:t xml:space="preserve">s. </w:t>
      </w:r>
      <w:r w:rsidR="00F15255">
        <w:rPr>
          <w:rFonts w:ascii="Calibri" w:hAnsi="Calibri" w:cs="Calibri"/>
        </w:rPr>
        <w:t xml:space="preserve">This world was already in chaos. They needed something like the </w:t>
      </w:r>
      <w:r w:rsidR="00CB759B">
        <w:rPr>
          <w:rFonts w:ascii="Calibri" w:hAnsi="Calibri" w:cs="Calibri"/>
        </w:rPr>
        <w:t>Death Firm</w:t>
      </w:r>
      <w:r w:rsidR="00F15255">
        <w:rPr>
          <w:rFonts w:ascii="Calibri" w:hAnsi="Calibri" w:cs="Calibri"/>
        </w:rPr>
        <w:t>s to bring about order</w:t>
      </w:r>
      <w:r w:rsidR="00623FF8">
        <w:rPr>
          <w:rFonts w:ascii="Calibri" w:hAnsi="Calibri" w:cs="Calibri"/>
        </w:rPr>
        <w:t>.</w:t>
      </w:r>
      <w:r w:rsidR="00BB1796">
        <w:rPr>
          <w:rFonts w:ascii="Calibri" w:hAnsi="Calibri" w:cs="Calibri"/>
        </w:rPr>
        <w:t>”</w:t>
      </w:r>
    </w:p>
    <w:p w14:paraId="405AC437" w14:textId="02C27895" w:rsidR="00736110" w:rsidRDefault="00736110" w:rsidP="001B79A5">
      <w:pPr>
        <w:spacing w:line="480" w:lineRule="auto"/>
        <w:ind w:firstLine="720"/>
        <w:rPr>
          <w:rFonts w:ascii="Calibri" w:hAnsi="Calibri" w:cs="Calibri"/>
        </w:rPr>
      </w:pPr>
      <w:r>
        <w:rPr>
          <w:rFonts w:ascii="Calibri" w:hAnsi="Calibri" w:cs="Calibri"/>
        </w:rPr>
        <w:t>“What are you in here for</w:t>
      </w:r>
      <w:r w:rsidR="00055C62">
        <w:rPr>
          <w:rFonts w:ascii="Calibri" w:hAnsi="Calibri" w:cs="Calibri"/>
        </w:rPr>
        <w:t xml:space="preserve">?” Camargo asked. </w:t>
      </w:r>
    </w:p>
    <w:p w14:paraId="7998951D" w14:textId="6F928164" w:rsidR="002370B8" w:rsidRDefault="00464261" w:rsidP="001B79A5">
      <w:pPr>
        <w:spacing w:line="480" w:lineRule="auto"/>
        <w:ind w:firstLine="720"/>
        <w:rPr>
          <w:rFonts w:ascii="Calibri" w:hAnsi="Calibri" w:cs="Calibri"/>
        </w:rPr>
      </w:pPr>
      <w:r w:rsidRPr="22D893E5">
        <w:rPr>
          <w:rFonts w:ascii="Calibri" w:hAnsi="Calibri" w:cs="Calibri"/>
        </w:rPr>
        <w:t xml:space="preserve">“I’m in here for </w:t>
      </w:r>
      <w:r w:rsidR="000325E7" w:rsidRPr="22D893E5">
        <w:rPr>
          <w:rFonts w:ascii="Calibri" w:hAnsi="Calibri" w:cs="Calibri"/>
        </w:rPr>
        <w:t>armed robbery</w:t>
      </w:r>
      <w:r w:rsidR="006A7D55" w:rsidRPr="22D893E5">
        <w:rPr>
          <w:rFonts w:ascii="Calibri" w:hAnsi="Calibri" w:cs="Calibri"/>
        </w:rPr>
        <w:t>, murder, and kidn</w:t>
      </w:r>
      <w:r w:rsidR="0019025C" w:rsidRPr="22D893E5">
        <w:rPr>
          <w:rFonts w:ascii="Calibri" w:hAnsi="Calibri" w:cs="Calibri"/>
        </w:rPr>
        <w:t xml:space="preserve">apping,” </w:t>
      </w:r>
      <w:r w:rsidR="00FC2AA3" w:rsidRPr="22D893E5">
        <w:rPr>
          <w:rFonts w:ascii="Calibri" w:hAnsi="Calibri" w:cs="Calibri"/>
        </w:rPr>
        <w:t xml:space="preserve">Knuckles said. </w:t>
      </w:r>
      <w:r w:rsidR="004C7E0C" w:rsidRPr="22D893E5">
        <w:rPr>
          <w:rFonts w:ascii="Calibri" w:hAnsi="Calibri" w:cs="Calibri"/>
        </w:rPr>
        <w:t>“</w:t>
      </w:r>
      <w:r w:rsidR="007D1513" w:rsidRPr="22D893E5">
        <w:rPr>
          <w:rFonts w:ascii="Calibri" w:hAnsi="Calibri" w:cs="Calibri"/>
        </w:rPr>
        <w:t xml:space="preserve">I robbed three banks, shot and killed four police officers, </w:t>
      </w:r>
      <w:r w:rsidR="003E5A29" w:rsidRPr="22D893E5">
        <w:rPr>
          <w:rFonts w:ascii="Calibri" w:hAnsi="Calibri" w:cs="Calibri"/>
        </w:rPr>
        <w:t xml:space="preserve">two bank tellers, and eight </w:t>
      </w:r>
      <w:r w:rsidR="00D44D92" w:rsidRPr="22D893E5">
        <w:rPr>
          <w:rFonts w:ascii="Calibri" w:hAnsi="Calibri" w:cs="Calibri"/>
        </w:rPr>
        <w:t>bystanders,</w:t>
      </w:r>
      <w:r w:rsidR="007B68C8" w:rsidRPr="22D893E5">
        <w:rPr>
          <w:rFonts w:ascii="Calibri" w:hAnsi="Calibri" w:cs="Calibri"/>
        </w:rPr>
        <w:t xml:space="preserve"> </w:t>
      </w:r>
      <w:r w:rsidR="00D44D92" w:rsidRPr="22D893E5">
        <w:rPr>
          <w:rFonts w:ascii="Calibri" w:hAnsi="Calibri" w:cs="Calibri"/>
        </w:rPr>
        <w:t xml:space="preserve">and </w:t>
      </w:r>
      <w:r w:rsidR="002F02CE" w:rsidRPr="22D893E5">
        <w:rPr>
          <w:rFonts w:ascii="Calibri" w:hAnsi="Calibri" w:cs="Calibri"/>
        </w:rPr>
        <w:t xml:space="preserve">sexually assaulted and </w:t>
      </w:r>
      <w:r w:rsidR="007B68C8" w:rsidRPr="22D893E5">
        <w:rPr>
          <w:rFonts w:ascii="Calibri" w:hAnsi="Calibri" w:cs="Calibri"/>
        </w:rPr>
        <w:t>kidnapped</w:t>
      </w:r>
      <w:r w:rsidR="00D44D92" w:rsidRPr="22D893E5">
        <w:rPr>
          <w:rFonts w:ascii="Calibri" w:hAnsi="Calibri" w:cs="Calibri"/>
        </w:rPr>
        <w:t xml:space="preserve"> </w:t>
      </w:r>
      <w:r w:rsidR="007B68C8" w:rsidRPr="22D893E5">
        <w:rPr>
          <w:rFonts w:ascii="Calibri" w:hAnsi="Calibri" w:cs="Calibri"/>
        </w:rPr>
        <w:t xml:space="preserve">one of the </w:t>
      </w:r>
      <w:r w:rsidR="00353AC4" w:rsidRPr="22D893E5">
        <w:rPr>
          <w:rFonts w:ascii="Calibri" w:hAnsi="Calibri" w:cs="Calibri"/>
        </w:rPr>
        <w:t>bystander</w:t>
      </w:r>
      <w:r w:rsidR="007B68C8" w:rsidRPr="22D893E5">
        <w:rPr>
          <w:rFonts w:ascii="Calibri" w:hAnsi="Calibri" w:cs="Calibri"/>
        </w:rPr>
        <w:t>s</w:t>
      </w:r>
      <w:r w:rsidR="00353AC4" w:rsidRPr="22D893E5">
        <w:rPr>
          <w:rFonts w:ascii="Calibri" w:hAnsi="Calibri" w:cs="Calibri"/>
        </w:rPr>
        <w:t xml:space="preserve">. </w:t>
      </w:r>
      <w:r w:rsidR="002F02CE" w:rsidRPr="22D893E5">
        <w:rPr>
          <w:rFonts w:ascii="Calibri" w:hAnsi="Calibri" w:cs="Calibri"/>
        </w:rPr>
        <w:t>I did all of this in two weeks.</w:t>
      </w:r>
      <w:r w:rsidR="005822C5" w:rsidRPr="22D893E5">
        <w:rPr>
          <w:rFonts w:ascii="Calibri" w:hAnsi="Calibri" w:cs="Calibri"/>
        </w:rPr>
        <w:t xml:space="preserve"> I was sentenced</w:t>
      </w:r>
      <w:r w:rsidR="00405A35" w:rsidRPr="22D893E5">
        <w:rPr>
          <w:rFonts w:ascii="Calibri" w:hAnsi="Calibri" w:cs="Calibri"/>
        </w:rPr>
        <w:t xml:space="preserve"> to death about a month ago.</w:t>
      </w:r>
      <w:r w:rsidR="00F84489" w:rsidRPr="22D893E5">
        <w:rPr>
          <w:rFonts w:ascii="Calibri" w:hAnsi="Calibri" w:cs="Calibri"/>
        </w:rPr>
        <w:t xml:space="preserve"> I just sit here and wait for my turn to take a seat in the electric chair. </w:t>
      </w:r>
      <w:r w:rsidR="00B74B38" w:rsidRPr="22D893E5">
        <w:rPr>
          <w:rFonts w:ascii="Calibri" w:hAnsi="Calibri" w:cs="Calibri"/>
        </w:rPr>
        <w:t xml:space="preserve">I </w:t>
      </w:r>
      <w:r w:rsidR="001D14ED">
        <w:rPr>
          <w:rFonts w:ascii="Calibri" w:hAnsi="Calibri" w:cs="Calibri"/>
        </w:rPr>
        <w:t xml:space="preserve">do </w:t>
      </w:r>
      <w:r w:rsidR="00B74B38" w:rsidRPr="22D893E5">
        <w:rPr>
          <w:rFonts w:ascii="Calibri" w:hAnsi="Calibri" w:cs="Calibri"/>
        </w:rPr>
        <w:t>not</w:t>
      </w:r>
      <w:r w:rsidR="001D14ED">
        <w:rPr>
          <w:rFonts w:ascii="Calibri" w:hAnsi="Calibri" w:cs="Calibri"/>
        </w:rPr>
        <w:t xml:space="preserve"> have a</w:t>
      </w:r>
      <w:r w:rsidR="00B74B38" w:rsidRPr="22D893E5">
        <w:rPr>
          <w:rFonts w:ascii="Calibri" w:hAnsi="Calibri" w:cs="Calibri"/>
        </w:rPr>
        <w:t xml:space="preserve"> scheduled date yet.</w:t>
      </w:r>
      <w:r w:rsidR="009861F0" w:rsidRPr="22D893E5">
        <w:rPr>
          <w:rFonts w:ascii="Calibri" w:hAnsi="Calibri" w:cs="Calibri"/>
        </w:rPr>
        <w:t>”</w:t>
      </w:r>
    </w:p>
    <w:p w14:paraId="4AFF9751" w14:textId="596C70E7" w:rsidR="003313E3" w:rsidRDefault="003313E3" w:rsidP="001B79A5">
      <w:pPr>
        <w:spacing w:line="480" w:lineRule="auto"/>
        <w:ind w:firstLine="720"/>
        <w:rPr>
          <w:rFonts w:ascii="Calibri" w:hAnsi="Calibri" w:cs="Calibri"/>
        </w:rPr>
      </w:pPr>
      <w:r>
        <w:rPr>
          <w:rFonts w:ascii="Calibri" w:hAnsi="Calibri" w:cs="Calibri"/>
        </w:rPr>
        <w:t xml:space="preserve">“Are you scared?” Camargo </w:t>
      </w:r>
      <w:r w:rsidR="00900744">
        <w:rPr>
          <w:rFonts w:ascii="Calibri" w:hAnsi="Calibri" w:cs="Calibri"/>
        </w:rPr>
        <w:t>questioned the man on death row.</w:t>
      </w:r>
    </w:p>
    <w:p w14:paraId="30343D1D" w14:textId="627AC6B9" w:rsidR="00D14A80" w:rsidRDefault="00D14A80" w:rsidP="001B79A5">
      <w:pPr>
        <w:spacing w:line="480" w:lineRule="auto"/>
        <w:ind w:firstLine="720"/>
        <w:rPr>
          <w:rFonts w:ascii="Calibri" w:hAnsi="Calibri" w:cs="Calibri"/>
        </w:rPr>
      </w:pPr>
      <w:r w:rsidRPr="22D893E5">
        <w:rPr>
          <w:rFonts w:ascii="Calibri" w:hAnsi="Calibri" w:cs="Calibri"/>
        </w:rPr>
        <w:t xml:space="preserve">“Nah,” Knuckles said. “I have been here for so long that I have already accepted my fate. </w:t>
      </w:r>
      <w:r w:rsidR="00565806" w:rsidRPr="22D893E5">
        <w:rPr>
          <w:rFonts w:ascii="Calibri" w:hAnsi="Calibri" w:cs="Calibri"/>
        </w:rPr>
        <w:t xml:space="preserve">It should not take long at all for the electric chair to </w:t>
      </w:r>
      <w:r w:rsidR="00CF0D35" w:rsidRPr="22D893E5">
        <w:rPr>
          <w:rFonts w:ascii="Calibri" w:hAnsi="Calibri" w:cs="Calibri"/>
        </w:rPr>
        <w:t>fry my brain up to oblivion. I bet it will only take a minute or two for me to die.</w:t>
      </w:r>
      <w:r w:rsidR="005060EA" w:rsidRPr="22D893E5">
        <w:rPr>
          <w:rFonts w:ascii="Calibri" w:hAnsi="Calibri" w:cs="Calibri"/>
        </w:rPr>
        <w:t xml:space="preserve"> You will soon realize that yourself.</w:t>
      </w:r>
      <w:r w:rsidR="00CF0D35" w:rsidRPr="22D893E5">
        <w:rPr>
          <w:rFonts w:ascii="Calibri" w:hAnsi="Calibri" w:cs="Calibri"/>
        </w:rPr>
        <w:t>”</w:t>
      </w:r>
    </w:p>
    <w:p w14:paraId="1F8A351C" w14:textId="0C05B437" w:rsidR="00F15296" w:rsidRDefault="00F15296" w:rsidP="001B79A5">
      <w:pPr>
        <w:spacing w:line="480" w:lineRule="auto"/>
        <w:ind w:firstLine="720"/>
        <w:rPr>
          <w:rFonts w:ascii="Calibri" w:hAnsi="Calibri" w:cs="Calibri"/>
        </w:rPr>
      </w:pPr>
      <w:r>
        <w:rPr>
          <w:rFonts w:ascii="Calibri" w:hAnsi="Calibri" w:cs="Calibri"/>
        </w:rPr>
        <w:t>“Have you ever tried to escape?” Camargo asked.</w:t>
      </w:r>
    </w:p>
    <w:p w14:paraId="51DF64F7" w14:textId="3050EE1A" w:rsidR="00F15296" w:rsidRDefault="0080392F" w:rsidP="001B79A5">
      <w:pPr>
        <w:spacing w:line="480" w:lineRule="auto"/>
        <w:ind w:firstLine="720"/>
        <w:rPr>
          <w:rFonts w:ascii="Calibri" w:hAnsi="Calibri" w:cs="Calibri"/>
        </w:rPr>
      </w:pPr>
      <w:r w:rsidRPr="22D893E5">
        <w:rPr>
          <w:rFonts w:ascii="Calibri" w:hAnsi="Calibri" w:cs="Calibri"/>
        </w:rPr>
        <w:t xml:space="preserve">“I tried to twice,” </w:t>
      </w:r>
      <w:r w:rsidR="003C07DA" w:rsidRPr="22D893E5">
        <w:rPr>
          <w:rFonts w:ascii="Calibri" w:hAnsi="Calibri" w:cs="Calibri"/>
        </w:rPr>
        <w:t xml:space="preserve">Knuckles answered. </w:t>
      </w:r>
      <w:r w:rsidR="0052520F" w:rsidRPr="22D893E5">
        <w:rPr>
          <w:rFonts w:ascii="Calibri" w:hAnsi="Calibri" w:cs="Calibri"/>
        </w:rPr>
        <w:t xml:space="preserve">“I tried hiding in a laundry hamper that was to be taken outside of the prison, but the dogs sniffed me up </w:t>
      </w:r>
      <w:r w:rsidR="004C2B7E" w:rsidRPr="22D893E5">
        <w:rPr>
          <w:rFonts w:ascii="Calibri" w:hAnsi="Calibri" w:cs="Calibri"/>
        </w:rPr>
        <w:t>really quick</w:t>
      </w:r>
      <w:r w:rsidR="00507BB1" w:rsidRPr="22D893E5">
        <w:rPr>
          <w:rFonts w:ascii="Calibri" w:hAnsi="Calibri" w:cs="Calibri"/>
        </w:rPr>
        <w:t>ly</w:t>
      </w:r>
      <w:r w:rsidR="004C2B7E" w:rsidRPr="22D893E5">
        <w:rPr>
          <w:rFonts w:ascii="Calibri" w:hAnsi="Calibri" w:cs="Calibri"/>
        </w:rPr>
        <w:t xml:space="preserve">. </w:t>
      </w:r>
      <w:r w:rsidR="004F5B47" w:rsidRPr="22D893E5">
        <w:rPr>
          <w:rFonts w:ascii="Calibri" w:hAnsi="Calibri" w:cs="Calibri"/>
        </w:rPr>
        <w:t xml:space="preserve">I also </w:t>
      </w:r>
      <w:r w:rsidR="00496490" w:rsidRPr="22D893E5">
        <w:rPr>
          <w:rFonts w:ascii="Calibri" w:hAnsi="Calibri" w:cs="Calibri"/>
        </w:rPr>
        <w:t>tried</w:t>
      </w:r>
      <w:r w:rsidR="004F5B47" w:rsidRPr="22D893E5">
        <w:rPr>
          <w:rFonts w:ascii="Calibri" w:hAnsi="Calibri" w:cs="Calibri"/>
        </w:rPr>
        <w:t xml:space="preserve"> </w:t>
      </w:r>
      <w:r w:rsidR="00496490" w:rsidRPr="22D893E5">
        <w:rPr>
          <w:rFonts w:ascii="Calibri" w:hAnsi="Calibri" w:cs="Calibri"/>
        </w:rPr>
        <w:t xml:space="preserve">during a huge fight. </w:t>
      </w:r>
      <w:r w:rsidR="001B5985" w:rsidRPr="22D893E5">
        <w:rPr>
          <w:rFonts w:ascii="Calibri" w:hAnsi="Calibri" w:cs="Calibri"/>
        </w:rPr>
        <w:t>I beat up one of the guards and stole his clothes. I thought I had knocked him unconscious</w:t>
      </w:r>
      <w:r w:rsidR="006511B2" w:rsidRPr="22D893E5">
        <w:rPr>
          <w:rFonts w:ascii="Calibri" w:hAnsi="Calibri" w:cs="Calibri"/>
        </w:rPr>
        <w:t xml:space="preserve">, but he was well enough to tell the other guards what had happened and </w:t>
      </w:r>
      <w:r w:rsidR="0004602E" w:rsidRPr="22D893E5">
        <w:rPr>
          <w:rFonts w:ascii="Calibri" w:hAnsi="Calibri" w:cs="Calibri"/>
        </w:rPr>
        <w:t xml:space="preserve">to be on the </w:t>
      </w:r>
      <w:r w:rsidR="00AD2CD8" w:rsidRPr="22D893E5">
        <w:rPr>
          <w:rFonts w:ascii="Calibri" w:hAnsi="Calibri" w:cs="Calibri"/>
        </w:rPr>
        <w:t>lookout</w:t>
      </w:r>
      <w:r w:rsidR="0004602E" w:rsidRPr="22D893E5">
        <w:rPr>
          <w:rFonts w:ascii="Calibri" w:hAnsi="Calibri" w:cs="Calibri"/>
        </w:rPr>
        <w:t xml:space="preserve"> for me. </w:t>
      </w:r>
      <w:r w:rsidR="00603C38" w:rsidRPr="22D893E5">
        <w:rPr>
          <w:rFonts w:ascii="Calibri" w:hAnsi="Calibri" w:cs="Calibri"/>
        </w:rPr>
        <w:t>The guards were waiting for me just outside the prison doors.</w:t>
      </w:r>
      <w:r w:rsidR="006B42B0" w:rsidRPr="22D893E5">
        <w:rPr>
          <w:rFonts w:ascii="Calibri" w:hAnsi="Calibri" w:cs="Calibri"/>
        </w:rPr>
        <w:t xml:space="preserve"> I gave up after that.</w:t>
      </w:r>
      <w:r w:rsidR="0044032E" w:rsidRPr="22D893E5">
        <w:rPr>
          <w:rFonts w:ascii="Calibri" w:hAnsi="Calibri" w:cs="Calibri"/>
        </w:rPr>
        <w:t xml:space="preserve"> It was embarrassing. All the prisoners were laughing at my failed attempts.</w:t>
      </w:r>
      <w:r w:rsidR="00603C38" w:rsidRPr="22D893E5">
        <w:rPr>
          <w:rFonts w:ascii="Calibri" w:hAnsi="Calibri" w:cs="Calibri"/>
        </w:rPr>
        <w:t>”</w:t>
      </w:r>
    </w:p>
    <w:p w14:paraId="21FB4260" w14:textId="70E7E483" w:rsidR="00C40FAC" w:rsidRDefault="00C40FAC" w:rsidP="001B79A5">
      <w:pPr>
        <w:spacing w:line="480" w:lineRule="auto"/>
        <w:ind w:firstLine="720"/>
        <w:rPr>
          <w:rFonts w:ascii="Calibri" w:hAnsi="Calibri" w:cs="Calibri"/>
        </w:rPr>
      </w:pPr>
      <w:r>
        <w:rPr>
          <w:rFonts w:ascii="Calibri" w:hAnsi="Calibri" w:cs="Calibri"/>
        </w:rPr>
        <w:t xml:space="preserve">“Without my </w:t>
      </w:r>
      <w:r w:rsidR="00CB759B">
        <w:rPr>
          <w:rFonts w:ascii="Calibri" w:hAnsi="Calibri" w:cs="Calibri"/>
        </w:rPr>
        <w:t>Death Firm</w:t>
      </w:r>
      <w:r>
        <w:rPr>
          <w:rFonts w:ascii="Calibri" w:hAnsi="Calibri" w:cs="Calibri"/>
        </w:rPr>
        <w:t xml:space="preserve">s, </w:t>
      </w:r>
      <w:r w:rsidR="00377F3D">
        <w:rPr>
          <w:rFonts w:ascii="Calibri" w:hAnsi="Calibri" w:cs="Calibri"/>
        </w:rPr>
        <w:t xml:space="preserve">there’s no way I could do so,” Camargo commented. </w:t>
      </w:r>
      <w:r w:rsidR="009D7616">
        <w:rPr>
          <w:rFonts w:ascii="Calibri" w:hAnsi="Calibri" w:cs="Calibri"/>
        </w:rPr>
        <w:t>“I’m powerless without them.”</w:t>
      </w:r>
    </w:p>
    <w:p w14:paraId="58881CFC" w14:textId="2BCB185D" w:rsidR="009D7616" w:rsidRDefault="00F01E93" w:rsidP="001B79A5">
      <w:pPr>
        <w:spacing w:line="480" w:lineRule="auto"/>
        <w:ind w:firstLine="720"/>
        <w:rPr>
          <w:rFonts w:ascii="Calibri" w:hAnsi="Calibri" w:cs="Calibri"/>
        </w:rPr>
      </w:pPr>
      <w:r>
        <w:rPr>
          <w:rFonts w:ascii="Calibri" w:hAnsi="Calibri" w:cs="Calibri"/>
        </w:rPr>
        <w:t>“If you don’t mind,” Knuckles said</w:t>
      </w:r>
      <w:r w:rsidR="001D14ED">
        <w:rPr>
          <w:rFonts w:ascii="Calibri" w:hAnsi="Calibri" w:cs="Calibri"/>
        </w:rPr>
        <w:t>,</w:t>
      </w:r>
      <w:r>
        <w:rPr>
          <w:rFonts w:ascii="Calibri" w:hAnsi="Calibri" w:cs="Calibri"/>
        </w:rPr>
        <w:t xml:space="preserve"> “I’m going </w:t>
      </w:r>
      <w:r w:rsidR="00D200F1">
        <w:rPr>
          <w:rFonts w:ascii="Calibri" w:hAnsi="Calibri" w:cs="Calibri"/>
        </w:rPr>
        <w:t xml:space="preserve">to catch up </w:t>
      </w:r>
      <w:r w:rsidR="00C944D4">
        <w:rPr>
          <w:rFonts w:ascii="Calibri" w:hAnsi="Calibri" w:cs="Calibri"/>
        </w:rPr>
        <w:t xml:space="preserve">on </w:t>
      </w:r>
      <w:r w:rsidR="00D200F1">
        <w:rPr>
          <w:rFonts w:ascii="Calibri" w:hAnsi="Calibri" w:cs="Calibri"/>
        </w:rPr>
        <w:t>some o</w:t>
      </w:r>
      <w:r w:rsidR="00114934">
        <w:rPr>
          <w:rFonts w:ascii="Calibri" w:hAnsi="Calibri" w:cs="Calibri"/>
        </w:rPr>
        <w:t>f</w:t>
      </w:r>
      <w:r w:rsidR="00D200F1">
        <w:rPr>
          <w:rFonts w:ascii="Calibri" w:hAnsi="Calibri" w:cs="Calibri"/>
        </w:rPr>
        <w:t xml:space="preserve"> my sleep. Have a goodnight, my friend.”</w:t>
      </w:r>
    </w:p>
    <w:p w14:paraId="4AC795A0" w14:textId="2FF8B5AB" w:rsidR="00D200F1" w:rsidRDefault="0084076A" w:rsidP="001B79A5">
      <w:pPr>
        <w:spacing w:line="480" w:lineRule="auto"/>
        <w:ind w:firstLine="720"/>
        <w:rPr>
          <w:rFonts w:ascii="Calibri" w:hAnsi="Calibri" w:cs="Calibri"/>
        </w:rPr>
      </w:pPr>
      <w:r>
        <w:rPr>
          <w:rFonts w:ascii="Calibri" w:hAnsi="Calibri" w:cs="Calibri"/>
        </w:rPr>
        <w:t xml:space="preserve">“Okay, you too,” Camargo replied. </w:t>
      </w:r>
    </w:p>
    <w:p w14:paraId="735E3F61" w14:textId="5D7B3E28" w:rsidR="00882759" w:rsidRDefault="00882759" w:rsidP="001B79A5">
      <w:pPr>
        <w:spacing w:line="480" w:lineRule="auto"/>
        <w:ind w:firstLine="720"/>
        <w:rPr>
          <w:rFonts w:ascii="Calibri" w:hAnsi="Calibri" w:cs="Calibri"/>
        </w:rPr>
      </w:pPr>
      <w:r w:rsidRPr="1FD0627C">
        <w:rPr>
          <w:rFonts w:ascii="Calibri" w:hAnsi="Calibri" w:cs="Calibri"/>
        </w:rPr>
        <w:t xml:space="preserve">And just like that, Camargo suddenly didn’t feel alone anymore. </w:t>
      </w:r>
    </w:p>
    <w:p w14:paraId="038835B6" w14:textId="2972751D" w:rsidR="00E947A2" w:rsidRDefault="001141D4" w:rsidP="001B79A5">
      <w:pPr>
        <w:spacing w:line="480" w:lineRule="auto"/>
        <w:ind w:firstLine="720"/>
        <w:rPr>
          <w:rFonts w:ascii="Calibri" w:hAnsi="Calibri" w:cs="Calibri"/>
        </w:rPr>
      </w:pPr>
      <w:r w:rsidRPr="001B79A5">
        <w:rPr>
          <w:rFonts w:ascii="Calibri" w:hAnsi="Calibri" w:cs="Calibri"/>
          <w:i/>
          <w:iCs/>
        </w:rPr>
        <w:t xml:space="preserve">It </w:t>
      </w:r>
      <w:r w:rsidR="001D14ED" w:rsidRPr="001B79A5">
        <w:rPr>
          <w:rFonts w:ascii="Calibri" w:hAnsi="Calibri" w:cs="Calibri"/>
          <w:i/>
          <w:iCs/>
        </w:rPr>
        <w:t xml:space="preserve">is </w:t>
      </w:r>
      <w:r w:rsidRPr="001B79A5">
        <w:rPr>
          <w:rFonts w:ascii="Calibri" w:hAnsi="Calibri" w:cs="Calibri"/>
          <w:i/>
          <w:iCs/>
        </w:rPr>
        <w:t>getting late,</w:t>
      </w:r>
      <w:r w:rsidRPr="22D893E5">
        <w:rPr>
          <w:rFonts w:ascii="Calibri" w:hAnsi="Calibri" w:cs="Calibri"/>
        </w:rPr>
        <w:t xml:space="preserve"> Camargo thought. </w:t>
      </w:r>
      <w:r w:rsidR="0035576A" w:rsidRPr="22D893E5">
        <w:rPr>
          <w:rFonts w:ascii="Calibri" w:hAnsi="Calibri" w:cs="Calibri"/>
        </w:rPr>
        <w:t xml:space="preserve">There was nothing else for him to do. Sleep was all he could do. </w:t>
      </w:r>
      <w:r w:rsidR="00CB43A2" w:rsidRPr="22D893E5">
        <w:rPr>
          <w:rFonts w:ascii="Calibri" w:hAnsi="Calibri" w:cs="Calibri"/>
        </w:rPr>
        <w:t xml:space="preserve">He laid back down on the hard flat mattress in his cell and drifted off to sleep. </w:t>
      </w:r>
      <w:r w:rsidR="000E37CA" w:rsidRPr="22D893E5">
        <w:rPr>
          <w:rFonts w:ascii="Calibri" w:hAnsi="Calibri" w:cs="Calibri"/>
        </w:rPr>
        <w:t>He wished</w:t>
      </w:r>
      <w:r w:rsidR="00A522BC" w:rsidRPr="22D893E5">
        <w:rPr>
          <w:rFonts w:ascii="Calibri" w:hAnsi="Calibri" w:cs="Calibri"/>
        </w:rPr>
        <w:t xml:space="preserve"> everything that was happening to him was just a bad dream and that he could wake up in the morning in his home, take a long shower, enjoy a home-cooked breakfast, and take a stroll </w:t>
      </w:r>
      <w:r w:rsidR="0022350A" w:rsidRPr="22D893E5">
        <w:rPr>
          <w:rFonts w:ascii="Calibri" w:hAnsi="Calibri" w:cs="Calibri"/>
        </w:rPr>
        <w:t>around his neighborhood. Those were now things of the past.</w:t>
      </w:r>
    </w:p>
    <w:p w14:paraId="1EF3BA24" w14:textId="77777777" w:rsidR="00146141" w:rsidRDefault="00146141" w:rsidP="001B79A5">
      <w:pPr>
        <w:spacing w:line="480" w:lineRule="auto"/>
        <w:ind w:firstLine="720"/>
        <w:jc w:val="center"/>
        <w:rPr>
          <w:rFonts w:ascii="Calibri" w:hAnsi="Calibri" w:cs="Calibri"/>
        </w:rPr>
      </w:pPr>
    </w:p>
    <w:p w14:paraId="23D43CAF" w14:textId="77777777" w:rsidR="00146141" w:rsidRDefault="00146141" w:rsidP="001B79A5">
      <w:pPr>
        <w:spacing w:line="480" w:lineRule="auto"/>
        <w:ind w:firstLine="720"/>
        <w:jc w:val="center"/>
        <w:rPr>
          <w:rFonts w:ascii="Calibri" w:hAnsi="Calibri" w:cs="Calibri"/>
        </w:rPr>
      </w:pPr>
    </w:p>
    <w:p w14:paraId="564A0E24" w14:textId="77777777" w:rsidR="00146141" w:rsidRDefault="00146141" w:rsidP="001B79A5">
      <w:pPr>
        <w:spacing w:line="480" w:lineRule="auto"/>
        <w:ind w:firstLine="720"/>
        <w:jc w:val="center"/>
        <w:rPr>
          <w:rFonts w:ascii="Calibri" w:hAnsi="Calibri" w:cs="Calibri"/>
        </w:rPr>
      </w:pPr>
    </w:p>
    <w:p w14:paraId="4228F7B2" w14:textId="38F5ECC7" w:rsidR="00B03F24" w:rsidRDefault="0039474E" w:rsidP="00072610">
      <w:pPr>
        <w:spacing w:line="480" w:lineRule="auto"/>
        <w:jc w:val="center"/>
        <w:rPr>
          <w:rFonts w:ascii="Calibri" w:hAnsi="Calibri" w:cs="Calibri"/>
        </w:rPr>
      </w:pPr>
      <w:r w:rsidRPr="22D893E5">
        <w:rPr>
          <w:rFonts w:ascii="Calibri" w:hAnsi="Calibri" w:cs="Calibri"/>
        </w:rPr>
        <w:t>Chapter 14</w:t>
      </w:r>
    </w:p>
    <w:p w14:paraId="15466A47" w14:textId="27039E65" w:rsidR="006B42B0" w:rsidRDefault="00EC1FE0" w:rsidP="001B79A5">
      <w:pPr>
        <w:spacing w:line="480" w:lineRule="auto"/>
        <w:ind w:firstLine="720"/>
        <w:rPr>
          <w:rFonts w:ascii="Calibri" w:hAnsi="Calibri" w:cs="Calibri"/>
        </w:rPr>
      </w:pPr>
      <w:r>
        <w:rPr>
          <w:rFonts w:ascii="Calibri" w:hAnsi="Calibri" w:cs="Calibri"/>
        </w:rPr>
        <w:t xml:space="preserve">Camargo woke up </w:t>
      </w:r>
      <w:r w:rsidR="00E33EF4">
        <w:rPr>
          <w:rFonts w:ascii="Calibri" w:hAnsi="Calibri" w:cs="Calibri"/>
        </w:rPr>
        <w:t xml:space="preserve">early in the morning the following day to the sound of </w:t>
      </w:r>
      <w:r w:rsidR="00CC76B1">
        <w:rPr>
          <w:rFonts w:ascii="Calibri" w:hAnsi="Calibri" w:cs="Calibri"/>
        </w:rPr>
        <w:t>chatter outside his cell. I</w:t>
      </w:r>
      <w:r w:rsidR="00835002">
        <w:rPr>
          <w:rFonts w:ascii="Calibri" w:hAnsi="Calibri" w:cs="Calibri"/>
        </w:rPr>
        <w:t xml:space="preserve">t was time for breakfast. </w:t>
      </w:r>
      <w:r w:rsidR="00387ACF">
        <w:rPr>
          <w:rFonts w:ascii="Calibri" w:hAnsi="Calibri" w:cs="Calibri"/>
        </w:rPr>
        <w:t xml:space="preserve">Camargo refused to eat </w:t>
      </w:r>
      <w:r w:rsidR="00B7253F">
        <w:rPr>
          <w:rFonts w:ascii="Calibri" w:hAnsi="Calibri" w:cs="Calibri"/>
        </w:rPr>
        <w:t xml:space="preserve">the </w:t>
      </w:r>
      <w:r w:rsidR="0084316B">
        <w:rPr>
          <w:rFonts w:ascii="Calibri" w:hAnsi="Calibri" w:cs="Calibri"/>
        </w:rPr>
        <w:t>foul</w:t>
      </w:r>
      <w:r w:rsidR="00246AB8">
        <w:rPr>
          <w:rFonts w:ascii="Calibri" w:hAnsi="Calibri" w:cs="Calibri"/>
        </w:rPr>
        <w:t>-</w:t>
      </w:r>
      <w:r w:rsidR="0084316B">
        <w:rPr>
          <w:rFonts w:ascii="Calibri" w:hAnsi="Calibri" w:cs="Calibri"/>
        </w:rPr>
        <w:t xml:space="preserve">smelling and disgusting </w:t>
      </w:r>
      <w:r w:rsidR="004C7B8A">
        <w:rPr>
          <w:rFonts w:ascii="Calibri" w:hAnsi="Calibri" w:cs="Calibri"/>
        </w:rPr>
        <w:t xml:space="preserve">prison food. </w:t>
      </w:r>
      <w:r w:rsidR="00583866">
        <w:rPr>
          <w:rFonts w:ascii="Calibri" w:hAnsi="Calibri" w:cs="Calibri"/>
        </w:rPr>
        <w:t xml:space="preserve">He was accustomed to </w:t>
      </w:r>
      <w:r w:rsidR="002663A8">
        <w:rPr>
          <w:rFonts w:ascii="Calibri" w:hAnsi="Calibri" w:cs="Calibri"/>
        </w:rPr>
        <w:t>fine dining</w:t>
      </w:r>
      <w:r w:rsidR="00A065A2">
        <w:rPr>
          <w:rFonts w:ascii="Calibri" w:hAnsi="Calibri" w:cs="Calibri"/>
        </w:rPr>
        <w:t>.</w:t>
      </w:r>
      <w:r w:rsidR="002663A8">
        <w:rPr>
          <w:rFonts w:ascii="Calibri" w:hAnsi="Calibri" w:cs="Calibri"/>
        </w:rPr>
        <w:t xml:space="preserve"> </w:t>
      </w:r>
      <w:r w:rsidR="00C6593A">
        <w:rPr>
          <w:rFonts w:ascii="Calibri" w:hAnsi="Calibri" w:cs="Calibri"/>
        </w:rPr>
        <w:t>A guard then approached</w:t>
      </w:r>
      <w:r w:rsidR="00D442AD">
        <w:rPr>
          <w:rFonts w:ascii="Calibri" w:hAnsi="Calibri" w:cs="Calibri"/>
        </w:rPr>
        <w:t xml:space="preserve"> him.</w:t>
      </w:r>
    </w:p>
    <w:p w14:paraId="2A19161B" w14:textId="6A5A4357" w:rsidR="00D442AD" w:rsidRDefault="00AD64EB" w:rsidP="001B79A5">
      <w:pPr>
        <w:spacing w:line="480" w:lineRule="auto"/>
        <w:ind w:firstLine="720"/>
        <w:rPr>
          <w:rFonts w:ascii="Calibri" w:hAnsi="Calibri" w:cs="Calibri"/>
        </w:rPr>
      </w:pPr>
      <w:r w:rsidRPr="22D893E5">
        <w:rPr>
          <w:rFonts w:ascii="Calibri" w:hAnsi="Calibri" w:cs="Calibri"/>
        </w:rPr>
        <w:t>“Fritz, are you coming out to eat breakfast</w:t>
      </w:r>
      <w:r w:rsidR="00260CB2" w:rsidRPr="22D893E5">
        <w:rPr>
          <w:rFonts w:ascii="Calibri" w:hAnsi="Calibri" w:cs="Calibri"/>
        </w:rPr>
        <w:t>?</w:t>
      </w:r>
      <w:r w:rsidRPr="22D893E5">
        <w:rPr>
          <w:rFonts w:ascii="Calibri" w:hAnsi="Calibri" w:cs="Calibri"/>
        </w:rPr>
        <w:t xml:space="preserve">” the guard asked. </w:t>
      </w:r>
    </w:p>
    <w:p w14:paraId="1A510689" w14:textId="7974CDC0" w:rsidR="00A045D1" w:rsidRDefault="00A045D1" w:rsidP="001B79A5">
      <w:pPr>
        <w:spacing w:line="480" w:lineRule="auto"/>
        <w:ind w:firstLine="720"/>
        <w:rPr>
          <w:rFonts w:ascii="Calibri" w:hAnsi="Calibri" w:cs="Calibri"/>
        </w:rPr>
      </w:pPr>
      <w:r>
        <w:rPr>
          <w:rFonts w:ascii="Calibri" w:hAnsi="Calibri" w:cs="Calibri"/>
        </w:rPr>
        <w:t xml:space="preserve">“I would rather starve to death than eat that </w:t>
      </w:r>
      <w:r w:rsidR="004F3134">
        <w:rPr>
          <w:rFonts w:ascii="Calibri" w:hAnsi="Calibri" w:cs="Calibri"/>
        </w:rPr>
        <w:t xml:space="preserve">muck,” Camargo responded. </w:t>
      </w:r>
    </w:p>
    <w:p w14:paraId="11062A5A" w14:textId="4EBA6A21" w:rsidR="00920885" w:rsidRDefault="00920885" w:rsidP="001B79A5">
      <w:pPr>
        <w:spacing w:line="480" w:lineRule="auto"/>
        <w:ind w:firstLine="720"/>
        <w:rPr>
          <w:rFonts w:ascii="Calibri" w:hAnsi="Calibri" w:cs="Calibri"/>
        </w:rPr>
      </w:pPr>
      <w:r>
        <w:rPr>
          <w:rFonts w:ascii="Calibri" w:hAnsi="Calibri" w:cs="Calibri"/>
        </w:rPr>
        <w:t xml:space="preserve">“Oh, come now,” the guard said. “It’s really not all that bad. You </w:t>
      </w:r>
      <w:r w:rsidR="00531C64">
        <w:rPr>
          <w:rFonts w:ascii="Calibri" w:hAnsi="Calibri" w:cs="Calibri"/>
        </w:rPr>
        <w:t>have not</w:t>
      </w:r>
      <w:r>
        <w:rPr>
          <w:rFonts w:ascii="Calibri" w:hAnsi="Calibri" w:cs="Calibri"/>
        </w:rPr>
        <w:t xml:space="preserve"> </w:t>
      </w:r>
      <w:r w:rsidR="00531C64">
        <w:rPr>
          <w:rFonts w:ascii="Calibri" w:hAnsi="Calibri" w:cs="Calibri"/>
        </w:rPr>
        <w:t>eaten</w:t>
      </w:r>
      <w:r>
        <w:rPr>
          <w:rFonts w:ascii="Calibri" w:hAnsi="Calibri" w:cs="Calibri"/>
        </w:rPr>
        <w:t xml:space="preserve"> anything </w:t>
      </w:r>
      <w:r w:rsidR="00531C64">
        <w:rPr>
          <w:rFonts w:ascii="Calibri" w:hAnsi="Calibri" w:cs="Calibri"/>
        </w:rPr>
        <w:t>since you’ve been here. Sooner</w:t>
      </w:r>
      <w:r w:rsidR="00655BE0">
        <w:rPr>
          <w:rFonts w:ascii="Calibri" w:hAnsi="Calibri" w:cs="Calibri"/>
        </w:rPr>
        <w:t xml:space="preserve"> or later, you will give in and eat whatever we serve you. You have got to be starving by now.”</w:t>
      </w:r>
    </w:p>
    <w:p w14:paraId="608654F2" w14:textId="5C702F91" w:rsidR="00655BE0" w:rsidRDefault="00314B06" w:rsidP="001B79A5">
      <w:pPr>
        <w:spacing w:line="480" w:lineRule="auto"/>
        <w:ind w:firstLine="720"/>
        <w:rPr>
          <w:rFonts w:ascii="Calibri" w:hAnsi="Calibri" w:cs="Calibri"/>
        </w:rPr>
      </w:pPr>
      <w:r>
        <w:rPr>
          <w:rFonts w:ascii="Calibri" w:hAnsi="Calibri" w:cs="Calibri"/>
        </w:rPr>
        <w:t>“Well, until then,” Camargo said. “I’ll let you know.”</w:t>
      </w:r>
    </w:p>
    <w:p w14:paraId="56DDBF91" w14:textId="03A17762" w:rsidR="00750BFF" w:rsidRDefault="00750BFF" w:rsidP="001B79A5">
      <w:pPr>
        <w:spacing w:line="480" w:lineRule="auto"/>
        <w:ind w:firstLine="720"/>
        <w:rPr>
          <w:rFonts w:ascii="Calibri" w:hAnsi="Calibri" w:cs="Calibri"/>
        </w:rPr>
      </w:pPr>
      <w:r w:rsidRPr="22D893E5">
        <w:rPr>
          <w:rFonts w:ascii="Calibri" w:hAnsi="Calibri" w:cs="Calibri"/>
        </w:rPr>
        <w:t xml:space="preserve">The guard then walked away. </w:t>
      </w:r>
      <w:r w:rsidR="0063347E" w:rsidRPr="22D893E5">
        <w:rPr>
          <w:rFonts w:ascii="Calibri" w:hAnsi="Calibri" w:cs="Calibri"/>
        </w:rPr>
        <w:t xml:space="preserve">Camargo was relieved to be left alone again. </w:t>
      </w:r>
      <w:r w:rsidR="00A91DC4" w:rsidRPr="22D893E5">
        <w:rPr>
          <w:rFonts w:ascii="Calibri" w:hAnsi="Calibri" w:cs="Calibri"/>
        </w:rPr>
        <w:t xml:space="preserve">He tried falling back to </w:t>
      </w:r>
      <w:r w:rsidR="00F16696" w:rsidRPr="22D893E5">
        <w:rPr>
          <w:rFonts w:ascii="Calibri" w:hAnsi="Calibri" w:cs="Calibri"/>
        </w:rPr>
        <w:t>sleep but</w:t>
      </w:r>
      <w:r w:rsidR="00A91DC4" w:rsidRPr="22D893E5">
        <w:rPr>
          <w:rFonts w:ascii="Calibri" w:hAnsi="Calibri" w:cs="Calibri"/>
        </w:rPr>
        <w:t xml:space="preserve"> couldn’t. </w:t>
      </w:r>
      <w:r w:rsidR="00F16696" w:rsidRPr="22D893E5">
        <w:rPr>
          <w:rFonts w:ascii="Calibri" w:hAnsi="Calibri" w:cs="Calibri"/>
        </w:rPr>
        <w:t xml:space="preserve">He kept getting further behind in his sleep. </w:t>
      </w:r>
      <w:r w:rsidR="008B0353" w:rsidRPr="22D893E5">
        <w:rPr>
          <w:rFonts w:ascii="Calibri" w:hAnsi="Calibri" w:cs="Calibri"/>
        </w:rPr>
        <w:t>Camargo washed up some</w:t>
      </w:r>
      <w:r w:rsidR="00EB1B38" w:rsidRPr="22D893E5">
        <w:rPr>
          <w:rFonts w:ascii="Calibri" w:hAnsi="Calibri" w:cs="Calibri"/>
        </w:rPr>
        <w:t xml:space="preserve"> before reading a biographical book on Abraham Lincoln’s life that he had checked out from the </w:t>
      </w:r>
      <w:r w:rsidR="00517451" w:rsidRPr="22D893E5">
        <w:rPr>
          <w:rFonts w:ascii="Calibri" w:hAnsi="Calibri" w:cs="Calibri"/>
        </w:rPr>
        <w:t>prison</w:t>
      </w:r>
      <w:r w:rsidR="00EE3C5C" w:rsidRPr="22D893E5">
        <w:rPr>
          <w:rFonts w:ascii="Calibri" w:hAnsi="Calibri" w:cs="Calibri"/>
        </w:rPr>
        <w:t xml:space="preserve"> </w:t>
      </w:r>
      <w:r w:rsidR="00EB1B38" w:rsidRPr="22D893E5">
        <w:rPr>
          <w:rFonts w:ascii="Calibri" w:hAnsi="Calibri" w:cs="Calibri"/>
        </w:rPr>
        <w:t xml:space="preserve">library. </w:t>
      </w:r>
      <w:r w:rsidR="00BE07DC" w:rsidRPr="22D893E5">
        <w:rPr>
          <w:rFonts w:ascii="Calibri" w:hAnsi="Calibri" w:cs="Calibri"/>
        </w:rPr>
        <w:t xml:space="preserve">While he was reading his book, Camargo had a visitor. </w:t>
      </w:r>
      <w:r w:rsidR="00207F78" w:rsidRPr="22D893E5">
        <w:rPr>
          <w:rFonts w:ascii="Calibri" w:hAnsi="Calibri" w:cs="Calibri"/>
        </w:rPr>
        <w:t>The guard escorted him to the visiting room.</w:t>
      </w:r>
    </w:p>
    <w:p w14:paraId="436D0C71" w14:textId="50E05FC2" w:rsidR="00207F78" w:rsidRDefault="00925397" w:rsidP="001B79A5">
      <w:pPr>
        <w:spacing w:line="480" w:lineRule="auto"/>
        <w:ind w:firstLine="720"/>
        <w:rPr>
          <w:rFonts w:ascii="Calibri" w:hAnsi="Calibri" w:cs="Calibri"/>
        </w:rPr>
      </w:pPr>
      <w:r w:rsidRPr="22D893E5">
        <w:rPr>
          <w:rFonts w:ascii="Calibri" w:hAnsi="Calibri" w:cs="Calibri"/>
        </w:rPr>
        <w:t>As he entered the room, he saw his lawyer</w:t>
      </w:r>
      <w:r w:rsidR="00584BEF" w:rsidRPr="22D893E5">
        <w:rPr>
          <w:rFonts w:ascii="Calibri" w:hAnsi="Calibri" w:cs="Calibri"/>
        </w:rPr>
        <w:t xml:space="preserve">, Arlene Stewart, looking up at him through the </w:t>
      </w:r>
      <w:r w:rsidR="00B62D11" w:rsidRPr="22D893E5">
        <w:rPr>
          <w:rFonts w:ascii="Calibri" w:hAnsi="Calibri" w:cs="Calibri"/>
        </w:rPr>
        <w:t>security glass window.</w:t>
      </w:r>
      <w:r w:rsidR="00134D5B" w:rsidRPr="22D893E5">
        <w:rPr>
          <w:rFonts w:ascii="Calibri" w:hAnsi="Calibri" w:cs="Calibri"/>
        </w:rPr>
        <w:t xml:space="preserve"> She was wearing a pink blazer and </w:t>
      </w:r>
      <w:r w:rsidR="00DA3304" w:rsidRPr="22D893E5">
        <w:rPr>
          <w:rFonts w:ascii="Calibri" w:hAnsi="Calibri" w:cs="Calibri"/>
        </w:rPr>
        <w:t>pants, along with a white buttoned</w:t>
      </w:r>
      <w:r w:rsidR="00880B0D" w:rsidRPr="22D893E5">
        <w:rPr>
          <w:rFonts w:ascii="Calibri" w:hAnsi="Calibri" w:cs="Calibri"/>
        </w:rPr>
        <w:t>-</w:t>
      </w:r>
      <w:r w:rsidR="00DA3304" w:rsidRPr="22D893E5">
        <w:rPr>
          <w:rFonts w:ascii="Calibri" w:hAnsi="Calibri" w:cs="Calibri"/>
        </w:rPr>
        <w:t xml:space="preserve">down blouse and black high heels. </w:t>
      </w:r>
      <w:r w:rsidR="00880B0D" w:rsidRPr="22D893E5">
        <w:rPr>
          <w:rFonts w:ascii="Calibri" w:hAnsi="Calibri" w:cs="Calibri"/>
        </w:rPr>
        <w:t>Her mahogany</w:t>
      </w:r>
      <w:r w:rsidR="00246AB8">
        <w:rPr>
          <w:rFonts w:ascii="Calibri" w:hAnsi="Calibri" w:cs="Calibri"/>
        </w:rPr>
        <w:t>-</w:t>
      </w:r>
      <w:r w:rsidR="00880B0D" w:rsidRPr="22D893E5">
        <w:rPr>
          <w:rFonts w:ascii="Calibri" w:hAnsi="Calibri" w:cs="Calibri"/>
        </w:rPr>
        <w:t xml:space="preserve">brown hair was pulled up into a sleek </w:t>
      </w:r>
      <w:r w:rsidR="00480BD4" w:rsidRPr="22D893E5">
        <w:rPr>
          <w:rFonts w:ascii="Calibri" w:hAnsi="Calibri" w:cs="Calibri"/>
        </w:rPr>
        <w:t>ponytail</w:t>
      </w:r>
      <w:r w:rsidR="00880B0D" w:rsidRPr="22D893E5">
        <w:rPr>
          <w:rFonts w:ascii="Calibri" w:hAnsi="Calibri" w:cs="Calibri"/>
        </w:rPr>
        <w:t xml:space="preserve">. </w:t>
      </w:r>
      <w:r w:rsidR="00480BD4" w:rsidRPr="22D893E5">
        <w:rPr>
          <w:rFonts w:ascii="Calibri" w:hAnsi="Calibri" w:cs="Calibri"/>
        </w:rPr>
        <w:t xml:space="preserve">She had dark green eyes and </w:t>
      </w:r>
      <w:r w:rsidR="005800C0" w:rsidRPr="22D893E5">
        <w:rPr>
          <w:rFonts w:ascii="Calibri" w:hAnsi="Calibri" w:cs="Calibri"/>
        </w:rPr>
        <w:t>wore a noticeably light amount of makeup. She was sitting up straight</w:t>
      </w:r>
      <w:r w:rsidR="00246AB8">
        <w:rPr>
          <w:rFonts w:ascii="Calibri" w:hAnsi="Calibri" w:cs="Calibri"/>
        </w:rPr>
        <w:t>,</w:t>
      </w:r>
      <w:r w:rsidR="005800C0" w:rsidRPr="22D893E5">
        <w:rPr>
          <w:rFonts w:ascii="Calibri" w:hAnsi="Calibri" w:cs="Calibri"/>
        </w:rPr>
        <w:t xml:space="preserve"> trying to look professional.</w:t>
      </w:r>
      <w:r w:rsidR="000062E1" w:rsidRPr="22D893E5">
        <w:rPr>
          <w:rFonts w:ascii="Calibri" w:hAnsi="Calibri" w:cs="Calibri"/>
        </w:rPr>
        <w:t xml:space="preserve"> She cleared her throat as soon as Camargo sat down. </w:t>
      </w:r>
    </w:p>
    <w:p w14:paraId="32790416" w14:textId="4EEA5713" w:rsidR="000062E1" w:rsidRDefault="00444A99" w:rsidP="001B79A5">
      <w:pPr>
        <w:spacing w:line="480" w:lineRule="auto"/>
        <w:ind w:firstLine="720"/>
        <w:rPr>
          <w:rFonts w:ascii="Calibri" w:hAnsi="Calibri" w:cs="Calibri"/>
        </w:rPr>
      </w:pPr>
      <w:r>
        <w:rPr>
          <w:rFonts w:ascii="Calibri" w:hAnsi="Calibri" w:cs="Calibri"/>
        </w:rPr>
        <w:t>“</w:t>
      </w:r>
      <w:r w:rsidR="000B4C20">
        <w:rPr>
          <w:rFonts w:ascii="Calibri" w:hAnsi="Calibri" w:cs="Calibri"/>
        </w:rPr>
        <w:t>Dr. Fritz Camargo</w:t>
      </w:r>
      <w:r w:rsidR="00246AB8">
        <w:rPr>
          <w:rFonts w:ascii="Calibri" w:hAnsi="Calibri" w:cs="Calibri"/>
        </w:rPr>
        <w:t>,</w:t>
      </w:r>
      <w:r>
        <w:rPr>
          <w:rFonts w:ascii="Calibri" w:hAnsi="Calibri" w:cs="Calibri"/>
        </w:rPr>
        <w:t xml:space="preserve"> </w:t>
      </w:r>
      <w:r w:rsidR="0025390A">
        <w:rPr>
          <w:rFonts w:ascii="Calibri" w:hAnsi="Calibri" w:cs="Calibri"/>
        </w:rPr>
        <w:t xml:space="preserve">let’s go over what we </w:t>
      </w:r>
      <w:r w:rsidR="00246AB8">
        <w:rPr>
          <w:rFonts w:ascii="Calibri" w:hAnsi="Calibri" w:cs="Calibri"/>
        </w:rPr>
        <w:t xml:space="preserve">have </w:t>
      </w:r>
      <w:r w:rsidR="0025390A">
        <w:rPr>
          <w:rFonts w:ascii="Calibri" w:hAnsi="Calibri" w:cs="Calibri"/>
        </w:rPr>
        <w:t>been discussing the past few days,” she said</w:t>
      </w:r>
      <w:r w:rsidR="000B4C20">
        <w:rPr>
          <w:rFonts w:ascii="Calibri" w:hAnsi="Calibri" w:cs="Calibri"/>
        </w:rPr>
        <w:t xml:space="preserve">. </w:t>
      </w:r>
      <w:r w:rsidR="00635D84">
        <w:rPr>
          <w:rFonts w:ascii="Calibri" w:hAnsi="Calibri" w:cs="Calibri"/>
        </w:rPr>
        <w:t>“It is highly important t</w:t>
      </w:r>
      <w:r w:rsidR="00C41B7D">
        <w:rPr>
          <w:rFonts w:ascii="Calibri" w:hAnsi="Calibri" w:cs="Calibri"/>
        </w:rPr>
        <w:t xml:space="preserve">hat you listen and take </w:t>
      </w:r>
      <w:r w:rsidR="00246AB8">
        <w:rPr>
          <w:rFonts w:ascii="Calibri" w:hAnsi="Calibri" w:cs="Calibri"/>
        </w:rPr>
        <w:t>heed of my</w:t>
      </w:r>
      <w:r w:rsidR="00C41B7D">
        <w:rPr>
          <w:rFonts w:ascii="Calibri" w:hAnsi="Calibri" w:cs="Calibri"/>
        </w:rPr>
        <w:t xml:space="preserve"> advice.</w:t>
      </w:r>
      <w:r w:rsidR="00484FEC">
        <w:rPr>
          <w:rFonts w:ascii="Calibri" w:hAnsi="Calibri" w:cs="Calibri"/>
        </w:rPr>
        <w:t>”</w:t>
      </w:r>
    </w:p>
    <w:p w14:paraId="43E7417C" w14:textId="287361D0" w:rsidR="007C4A9F" w:rsidRDefault="00DF3F82" w:rsidP="001B79A5">
      <w:pPr>
        <w:spacing w:line="480" w:lineRule="auto"/>
        <w:ind w:firstLine="720"/>
        <w:rPr>
          <w:rFonts w:ascii="Calibri" w:hAnsi="Calibri" w:cs="Calibri"/>
        </w:rPr>
      </w:pPr>
      <w:r>
        <w:rPr>
          <w:rFonts w:ascii="Calibri" w:hAnsi="Calibri" w:cs="Calibri"/>
        </w:rPr>
        <w:t xml:space="preserve">“Yes, I will sit </w:t>
      </w:r>
      <w:r w:rsidR="00BD495A">
        <w:rPr>
          <w:rFonts w:ascii="Calibri" w:hAnsi="Calibri" w:cs="Calibri"/>
        </w:rPr>
        <w:t>here</w:t>
      </w:r>
      <w:r>
        <w:rPr>
          <w:rFonts w:ascii="Calibri" w:hAnsi="Calibri" w:cs="Calibri"/>
        </w:rPr>
        <w:t xml:space="preserve"> quietly as </w:t>
      </w:r>
      <w:r w:rsidR="0080673B">
        <w:rPr>
          <w:rFonts w:ascii="Calibri" w:hAnsi="Calibri" w:cs="Calibri"/>
        </w:rPr>
        <w:t>you give your little spiel</w:t>
      </w:r>
      <w:r w:rsidR="006470D9">
        <w:rPr>
          <w:rFonts w:ascii="Calibri" w:hAnsi="Calibri" w:cs="Calibri"/>
        </w:rPr>
        <w:t xml:space="preserve"> on why I did what I did</w:t>
      </w:r>
      <w:r w:rsidR="007C2A6A">
        <w:rPr>
          <w:rFonts w:ascii="Calibri" w:hAnsi="Calibri" w:cs="Calibri"/>
        </w:rPr>
        <w:t>,</w:t>
      </w:r>
      <w:r w:rsidR="00B03DBD">
        <w:rPr>
          <w:rFonts w:ascii="Calibri" w:hAnsi="Calibri" w:cs="Calibri"/>
        </w:rPr>
        <w:t xml:space="preserve"> about my impressive background</w:t>
      </w:r>
      <w:r w:rsidR="00FB7244">
        <w:rPr>
          <w:rFonts w:ascii="Calibri" w:hAnsi="Calibri" w:cs="Calibri"/>
        </w:rPr>
        <w:t xml:space="preserve">, and </w:t>
      </w:r>
      <w:r w:rsidR="009E5C6B">
        <w:rPr>
          <w:rFonts w:ascii="Calibri" w:hAnsi="Calibri" w:cs="Calibri"/>
        </w:rPr>
        <w:t xml:space="preserve">how I </w:t>
      </w:r>
      <w:r w:rsidR="00CB07D6">
        <w:rPr>
          <w:rFonts w:ascii="Calibri" w:hAnsi="Calibri" w:cs="Calibri"/>
        </w:rPr>
        <w:t>a</w:t>
      </w:r>
      <w:r w:rsidR="009E5C6B">
        <w:rPr>
          <w:rFonts w:ascii="Calibri" w:hAnsi="Calibri" w:cs="Calibri"/>
        </w:rPr>
        <w:t>m a</w:t>
      </w:r>
      <w:r w:rsidR="00CB07D6">
        <w:rPr>
          <w:rFonts w:ascii="Calibri" w:hAnsi="Calibri" w:cs="Calibri"/>
        </w:rPr>
        <w:t xml:space="preserve"> </w:t>
      </w:r>
      <w:r w:rsidR="000E02BE">
        <w:rPr>
          <w:rFonts w:ascii="Calibri" w:hAnsi="Calibri" w:cs="Calibri"/>
        </w:rPr>
        <w:t>loyal U.S. citizen.</w:t>
      </w:r>
      <w:r w:rsidR="006470D9">
        <w:rPr>
          <w:rFonts w:ascii="Calibri" w:hAnsi="Calibri" w:cs="Calibri"/>
        </w:rPr>
        <w:t xml:space="preserve"> I will</w:t>
      </w:r>
      <w:r w:rsidR="009E5C6B">
        <w:rPr>
          <w:rFonts w:ascii="Calibri" w:hAnsi="Calibri" w:cs="Calibri"/>
        </w:rPr>
        <w:t xml:space="preserve"> then</w:t>
      </w:r>
      <w:r w:rsidR="006470D9">
        <w:rPr>
          <w:rFonts w:ascii="Calibri" w:hAnsi="Calibri" w:cs="Calibri"/>
        </w:rPr>
        <w:t xml:space="preserve"> </w:t>
      </w:r>
      <w:r w:rsidR="009C438B">
        <w:rPr>
          <w:rFonts w:ascii="Calibri" w:hAnsi="Calibri" w:cs="Calibri"/>
        </w:rPr>
        <w:t xml:space="preserve">say how the military </w:t>
      </w:r>
      <w:r w:rsidR="00246AB8">
        <w:rPr>
          <w:rFonts w:ascii="Calibri" w:hAnsi="Calibri" w:cs="Calibri"/>
        </w:rPr>
        <w:t xml:space="preserve">has </w:t>
      </w:r>
      <w:r w:rsidR="009C438B">
        <w:rPr>
          <w:rFonts w:ascii="Calibri" w:hAnsi="Calibri" w:cs="Calibri"/>
        </w:rPr>
        <w:t xml:space="preserve">mishandled the </w:t>
      </w:r>
      <w:r w:rsidR="00CB759B">
        <w:rPr>
          <w:rFonts w:ascii="Calibri" w:hAnsi="Calibri" w:cs="Calibri"/>
        </w:rPr>
        <w:t>Death Firm</w:t>
      </w:r>
      <w:r w:rsidR="009C438B">
        <w:rPr>
          <w:rFonts w:ascii="Calibri" w:hAnsi="Calibri" w:cs="Calibri"/>
        </w:rPr>
        <w:t>s and allowed them to escape</w:t>
      </w:r>
      <w:r w:rsidR="0039667C">
        <w:rPr>
          <w:rFonts w:ascii="Calibri" w:hAnsi="Calibri" w:cs="Calibri"/>
        </w:rPr>
        <w:t xml:space="preserve">,” Camargo said. </w:t>
      </w:r>
      <w:r w:rsidR="00957B9F">
        <w:rPr>
          <w:rFonts w:ascii="Calibri" w:hAnsi="Calibri" w:cs="Calibri"/>
        </w:rPr>
        <w:t xml:space="preserve">“I will also say that my intentions were </w:t>
      </w:r>
      <w:r w:rsidR="00765CF0">
        <w:rPr>
          <w:rFonts w:ascii="Calibri" w:hAnsi="Calibri" w:cs="Calibri"/>
        </w:rPr>
        <w:t xml:space="preserve">good and that all I wanted to do was to create </w:t>
      </w:r>
      <w:r w:rsidR="005D3B8D">
        <w:rPr>
          <w:rFonts w:ascii="Calibri" w:hAnsi="Calibri" w:cs="Calibri"/>
        </w:rPr>
        <w:t xml:space="preserve">a fighting machine that </w:t>
      </w:r>
      <w:r w:rsidR="00E037CE">
        <w:rPr>
          <w:rFonts w:ascii="Calibri" w:hAnsi="Calibri" w:cs="Calibri"/>
        </w:rPr>
        <w:t>was part human, robot, and animal to secure the United States borders</w:t>
      </w:r>
      <w:r w:rsidR="00962370">
        <w:rPr>
          <w:rFonts w:ascii="Calibri" w:hAnsi="Calibri" w:cs="Calibri"/>
        </w:rPr>
        <w:t xml:space="preserve"> and protect the troops at combat.</w:t>
      </w:r>
      <w:r w:rsidR="00261766">
        <w:rPr>
          <w:rFonts w:ascii="Calibri" w:hAnsi="Calibri" w:cs="Calibri"/>
        </w:rPr>
        <w:t>”</w:t>
      </w:r>
    </w:p>
    <w:p w14:paraId="4A5780EA" w14:textId="6D7C3C68" w:rsidR="00261766" w:rsidRDefault="00261766" w:rsidP="001B79A5">
      <w:pPr>
        <w:spacing w:line="480" w:lineRule="auto"/>
        <w:ind w:firstLine="720"/>
        <w:rPr>
          <w:rFonts w:ascii="Calibri" w:hAnsi="Calibri" w:cs="Calibri"/>
        </w:rPr>
      </w:pPr>
      <w:r w:rsidRPr="1FD0627C">
        <w:rPr>
          <w:rFonts w:ascii="Calibri" w:hAnsi="Calibri" w:cs="Calibri"/>
        </w:rPr>
        <w:t xml:space="preserve">“If things don’t look good in the trial, I want you to plead insanity,” </w:t>
      </w:r>
      <w:r w:rsidR="00B96D07" w:rsidRPr="1FD0627C">
        <w:rPr>
          <w:rFonts w:ascii="Calibri" w:hAnsi="Calibri" w:cs="Calibri"/>
        </w:rPr>
        <w:t xml:space="preserve">Stewart said. “That </w:t>
      </w:r>
      <w:r w:rsidR="00D3693E" w:rsidRPr="1FD0627C">
        <w:rPr>
          <w:rFonts w:ascii="Calibri" w:hAnsi="Calibri" w:cs="Calibri"/>
        </w:rPr>
        <w:t>may help you get life in prison instead of the death penalty. Don’t do so until I tell you</w:t>
      </w:r>
      <w:r w:rsidR="00C73324" w:rsidRPr="1FD0627C">
        <w:rPr>
          <w:rFonts w:ascii="Calibri" w:hAnsi="Calibri" w:cs="Calibri"/>
        </w:rPr>
        <w:t>.”</w:t>
      </w:r>
    </w:p>
    <w:p w14:paraId="2F31F226" w14:textId="258BCA48" w:rsidR="000B4C20" w:rsidRDefault="00650BD8" w:rsidP="001B79A5">
      <w:pPr>
        <w:spacing w:line="480" w:lineRule="auto"/>
        <w:ind w:firstLine="720"/>
        <w:rPr>
          <w:rFonts w:ascii="Calibri" w:hAnsi="Calibri" w:cs="Calibri"/>
        </w:rPr>
      </w:pPr>
      <w:r>
        <w:rPr>
          <w:rFonts w:ascii="Calibri" w:hAnsi="Calibri" w:cs="Calibri"/>
        </w:rPr>
        <w:t>“What are my chances of getting out of here?”</w:t>
      </w:r>
      <w:r w:rsidR="00225AB2">
        <w:rPr>
          <w:rFonts w:ascii="Calibri" w:hAnsi="Calibri" w:cs="Calibri"/>
        </w:rPr>
        <w:t xml:space="preserve"> Camargo asked.</w:t>
      </w:r>
    </w:p>
    <w:p w14:paraId="7EDBECBE" w14:textId="7DF2939D" w:rsidR="00225AB2" w:rsidRDefault="00225AB2" w:rsidP="001B79A5">
      <w:pPr>
        <w:spacing w:line="480" w:lineRule="auto"/>
        <w:ind w:firstLine="720"/>
        <w:rPr>
          <w:rFonts w:ascii="Calibri" w:hAnsi="Calibri" w:cs="Calibri"/>
        </w:rPr>
      </w:pPr>
      <w:r w:rsidRPr="1FD0627C">
        <w:rPr>
          <w:rFonts w:ascii="Calibri" w:hAnsi="Calibri" w:cs="Calibri"/>
        </w:rPr>
        <w:t xml:space="preserve">“Very slim,” she replied. </w:t>
      </w:r>
      <w:r w:rsidR="00C1703E" w:rsidRPr="1FD0627C">
        <w:rPr>
          <w:rFonts w:ascii="Calibri" w:hAnsi="Calibri" w:cs="Calibri"/>
        </w:rPr>
        <w:t xml:space="preserve">“There is </w:t>
      </w:r>
      <w:r w:rsidR="00741D30" w:rsidRPr="1FD0627C">
        <w:rPr>
          <w:rFonts w:ascii="Calibri" w:hAnsi="Calibri" w:cs="Calibri"/>
        </w:rPr>
        <w:t>much</w:t>
      </w:r>
      <w:r w:rsidR="00C1703E" w:rsidRPr="1FD0627C">
        <w:rPr>
          <w:rFonts w:ascii="Calibri" w:hAnsi="Calibri" w:cs="Calibri"/>
        </w:rPr>
        <w:t xml:space="preserve"> evidence against you</w:t>
      </w:r>
      <w:r w:rsidR="00CB5C43" w:rsidRPr="1FD0627C">
        <w:rPr>
          <w:rFonts w:ascii="Calibri" w:hAnsi="Calibri" w:cs="Calibri"/>
        </w:rPr>
        <w:t>. Family members of the victims</w:t>
      </w:r>
      <w:r w:rsidR="006B0854" w:rsidRPr="1FD0627C">
        <w:rPr>
          <w:rFonts w:ascii="Calibri" w:hAnsi="Calibri" w:cs="Calibri"/>
        </w:rPr>
        <w:t xml:space="preserve"> will be called upon to speak as well in court. They will blame you </w:t>
      </w:r>
      <w:r w:rsidR="00765204" w:rsidRPr="1FD0627C">
        <w:rPr>
          <w:rFonts w:ascii="Calibri" w:hAnsi="Calibri" w:cs="Calibri"/>
        </w:rPr>
        <w:t>for everything that has happened and give a tearful reaction to everything that you have taken from them</w:t>
      </w:r>
      <w:r w:rsidR="006A0937" w:rsidRPr="1FD0627C">
        <w:rPr>
          <w:rFonts w:ascii="Calibri" w:hAnsi="Calibri" w:cs="Calibri"/>
        </w:rPr>
        <w:t xml:space="preserve">. They will also talk highly of the </w:t>
      </w:r>
      <w:r w:rsidR="009B57DC" w:rsidRPr="1FD0627C">
        <w:rPr>
          <w:rFonts w:ascii="Calibri" w:hAnsi="Calibri" w:cs="Calibri"/>
        </w:rPr>
        <w:t>person whose life was taken from them</w:t>
      </w:r>
      <w:r w:rsidR="006B497E" w:rsidRPr="1FD0627C">
        <w:rPr>
          <w:rFonts w:ascii="Calibri" w:hAnsi="Calibri" w:cs="Calibri"/>
        </w:rPr>
        <w:t xml:space="preserve">. You will need to show some </w:t>
      </w:r>
      <w:r w:rsidR="00A24FF9" w:rsidRPr="1FD0627C">
        <w:rPr>
          <w:rFonts w:ascii="Calibri" w:hAnsi="Calibri" w:cs="Calibri"/>
        </w:rPr>
        <w:t>understanding</w:t>
      </w:r>
      <w:r w:rsidR="006A47DA" w:rsidRPr="1FD0627C">
        <w:rPr>
          <w:rFonts w:ascii="Calibri" w:hAnsi="Calibri" w:cs="Calibri"/>
        </w:rPr>
        <w:t xml:space="preserve"> and sympathy</w:t>
      </w:r>
      <w:r w:rsidR="006B497E" w:rsidRPr="1FD0627C">
        <w:rPr>
          <w:rFonts w:ascii="Calibri" w:hAnsi="Calibri" w:cs="Calibri"/>
        </w:rPr>
        <w:t xml:space="preserve"> as they speak.</w:t>
      </w:r>
      <w:r w:rsidR="00BC22B7" w:rsidRPr="1FD0627C">
        <w:rPr>
          <w:rFonts w:ascii="Calibri" w:hAnsi="Calibri" w:cs="Calibri"/>
        </w:rPr>
        <w:t xml:space="preserve"> Do not look like a cold-blooded murder</w:t>
      </w:r>
      <w:r w:rsidR="008156BA" w:rsidRPr="1FD0627C">
        <w:rPr>
          <w:rFonts w:ascii="Calibri" w:hAnsi="Calibri" w:cs="Calibri"/>
        </w:rPr>
        <w:t>er</w:t>
      </w:r>
      <w:r w:rsidR="00BC22B7" w:rsidRPr="1FD0627C">
        <w:rPr>
          <w:rFonts w:ascii="Calibri" w:hAnsi="Calibri" w:cs="Calibri"/>
        </w:rPr>
        <w:t>.</w:t>
      </w:r>
      <w:r w:rsidR="006B497E" w:rsidRPr="1FD0627C">
        <w:rPr>
          <w:rFonts w:ascii="Calibri" w:hAnsi="Calibri" w:cs="Calibri"/>
        </w:rPr>
        <w:t>”</w:t>
      </w:r>
    </w:p>
    <w:p w14:paraId="5DC666A8" w14:textId="6CF75ECD" w:rsidR="00725CD3" w:rsidRDefault="003B275D" w:rsidP="001B79A5">
      <w:pPr>
        <w:spacing w:line="480" w:lineRule="auto"/>
        <w:ind w:firstLine="720"/>
        <w:rPr>
          <w:rFonts w:ascii="Calibri" w:hAnsi="Calibri" w:cs="Calibri"/>
        </w:rPr>
      </w:pPr>
      <w:r>
        <w:rPr>
          <w:rFonts w:ascii="Calibri" w:hAnsi="Calibri" w:cs="Calibri"/>
        </w:rPr>
        <w:t xml:space="preserve">“I don’t see any point to all of this,” he said. “I’m going to be found guilty no matter what I do. </w:t>
      </w:r>
      <w:r w:rsidR="00FF1E61">
        <w:rPr>
          <w:rFonts w:ascii="Calibri" w:hAnsi="Calibri" w:cs="Calibri"/>
        </w:rPr>
        <w:t>I don’t see how I could possibly get life in prison after all of the lives that I have taken</w:t>
      </w:r>
      <w:r w:rsidR="002452F2">
        <w:rPr>
          <w:rFonts w:ascii="Calibri" w:hAnsi="Calibri" w:cs="Calibri"/>
        </w:rPr>
        <w:t xml:space="preserve"> and destruction that I have made.</w:t>
      </w:r>
      <w:r w:rsidR="003C6C8F">
        <w:rPr>
          <w:rFonts w:ascii="Calibri" w:hAnsi="Calibri" w:cs="Calibri"/>
        </w:rPr>
        <w:t>”</w:t>
      </w:r>
    </w:p>
    <w:p w14:paraId="68FCCFD6" w14:textId="2142A3A5" w:rsidR="003C6C8F" w:rsidRDefault="003C6C8F" w:rsidP="001B79A5">
      <w:pPr>
        <w:spacing w:line="480" w:lineRule="auto"/>
        <w:ind w:firstLine="720"/>
        <w:rPr>
          <w:rFonts w:ascii="Calibri" w:hAnsi="Calibri" w:cs="Calibri"/>
        </w:rPr>
      </w:pPr>
      <w:r>
        <w:rPr>
          <w:rFonts w:ascii="Calibri" w:hAnsi="Calibri" w:cs="Calibri"/>
        </w:rPr>
        <w:t xml:space="preserve">“You could start </w:t>
      </w:r>
      <w:r w:rsidR="008B0C0C">
        <w:rPr>
          <w:rFonts w:ascii="Calibri" w:hAnsi="Calibri" w:cs="Calibri"/>
        </w:rPr>
        <w:t xml:space="preserve">contributing to </w:t>
      </w:r>
      <w:r w:rsidR="00F84BFE">
        <w:rPr>
          <w:rFonts w:ascii="Calibri" w:hAnsi="Calibri" w:cs="Calibri"/>
        </w:rPr>
        <w:t xml:space="preserve">society behind bars if you feel guilty about all that you </w:t>
      </w:r>
      <w:r w:rsidR="00270892">
        <w:rPr>
          <w:rFonts w:ascii="Calibri" w:hAnsi="Calibri" w:cs="Calibri"/>
        </w:rPr>
        <w:t xml:space="preserve">have </w:t>
      </w:r>
      <w:r w:rsidR="00F84BFE">
        <w:rPr>
          <w:rFonts w:ascii="Calibri" w:hAnsi="Calibri" w:cs="Calibri"/>
        </w:rPr>
        <w:t xml:space="preserve">done,” </w:t>
      </w:r>
      <w:r w:rsidR="00310AC1">
        <w:rPr>
          <w:rFonts w:ascii="Calibri" w:hAnsi="Calibri" w:cs="Calibri"/>
        </w:rPr>
        <w:t xml:space="preserve">Stewart suggested. “You are a wealthy man. </w:t>
      </w:r>
      <w:r w:rsidR="003B3DD2">
        <w:rPr>
          <w:rFonts w:ascii="Calibri" w:hAnsi="Calibri" w:cs="Calibri"/>
        </w:rPr>
        <w:t>You could donate to charity</w:t>
      </w:r>
      <w:r w:rsidR="0096018A">
        <w:rPr>
          <w:rFonts w:ascii="Calibri" w:hAnsi="Calibri" w:cs="Calibri"/>
        </w:rPr>
        <w:t xml:space="preserve"> or start one yourself. </w:t>
      </w:r>
      <w:r w:rsidR="006257D3">
        <w:rPr>
          <w:rFonts w:ascii="Calibri" w:hAnsi="Calibri" w:cs="Calibri"/>
        </w:rPr>
        <w:t>Maybe somehow you could help clean</w:t>
      </w:r>
      <w:r w:rsidR="00E54ABA">
        <w:rPr>
          <w:rFonts w:ascii="Calibri" w:hAnsi="Calibri" w:cs="Calibri"/>
        </w:rPr>
        <w:t xml:space="preserve"> up the streets by helping catch criminals</w:t>
      </w:r>
      <w:r w:rsidR="00AA4CB2">
        <w:rPr>
          <w:rFonts w:ascii="Calibri" w:hAnsi="Calibri" w:cs="Calibri"/>
        </w:rPr>
        <w:t xml:space="preserve">, </w:t>
      </w:r>
      <w:r w:rsidR="00C312A0">
        <w:rPr>
          <w:rFonts w:ascii="Calibri" w:hAnsi="Calibri" w:cs="Calibri"/>
        </w:rPr>
        <w:t xml:space="preserve">give people with psychological problems hope </w:t>
      </w:r>
      <w:r w:rsidR="00F91E59">
        <w:rPr>
          <w:rFonts w:ascii="Calibri" w:hAnsi="Calibri" w:cs="Calibri"/>
        </w:rPr>
        <w:t xml:space="preserve">by providing free </w:t>
      </w:r>
      <w:r w:rsidR="004277CC">
        <w:rPr>
          <w:rFonts w:ascii="Calibri" w:hAnsi="Calibri" w:cs="Calibri"/>
        </w:rPr>
        <w:t>counseling</w:t>
      </w:r>
      <w:r w:rsidR="00270892">
        <w:rPr>
          <w:rFonts w:ascii="Calibri" w:hAnsi="Calibri" w:cs="Calibri"/>
        </w:rPr>
        <w:t>,</w:t>
      </w:r>
      <w:r w:rsidR="000871A8">
        <w:rPr>
          <w:rFonts w:ascii="Calibri" w:hAnsi="Calibri" w:cs="Calibri"/>
        </w:rPr>
        <w:t xml:space="preserve"> or </w:t>
      </w:r>
      <w:r w:rsidR="00A25E59">
        <w:rPr>
          <w:rFonts w:ascii="Calibri" w:hAnsi="Calibri" w:cs="Calibri"/>
        </w:rPr>
        <w:t>aid</w:t>
      </w:r>
      <w:r w:rsidR="000871A8">
        <w:rPr>
          <w:rFonts w:ascii="Calibri" w:hAnsi="Calibri" w:cs="Calibri"/>
        </w:rPr>
        <w:t xml:space="preserve"> those in need. </w:t>
      </w:r>
      <w:r w:rsidR="00A25E59">
        <w:rPr>
          <w:rFonts w:ascii="Calibri" w:hAnsi="Calibri" w:cs="Calibri"/>
        </w:rPr>
        <w:t xml:space="preserve">The possibilities are </w:t>
      </w:r>
      <w:r w:rsidR="0017075D">
        <w:rPr>
          <w:rFonts w:ascii="Calibri" w:hAnsi="Calibri" w:cs="Calibri"/>
        </w:rPr>
        <w:t>limitless. This will help make up for some of what you have done.”</w:t>
      </w:r>
    </w:p>
    <w:p w14:paraId="075ED063" w14:textId="148CAF23" w:rsidR="00B229AA" w:rsidRDefault="00E1752F" w:rsidP="001B79A5">
      <w:pPr>
        <w:spacing w:line="480" w:lineRule="auto"/>
        <w:ind w:firstLine="720"/>
        <w:rPr>
          <w:rFonts w:ascii="Calibri" w:hAnsi="Calibri" w:cs="Calibri"/>
        </w:rPr>
      </w:pPr>
      <w:r w:rsidRPr="22D893E5">
        <w:rPr>
          <w:rFonts w:ascii="Calibri" w:hAnsi="Calibri" w:cs="Calibri"/>
        </w:rPr>
        <w:t>Camargo was starting to like the idea of him being a charitable person. Maybe people would not hate him as much.</w:t>
      </w:r>
    </w:p>
    <w:p w14:paraId="2E7D013C" w14:textId="4F2FCDD9" w:rsidR="00FC78E6" w:rsidRDefault="00FC78E6" w:rsidP="001B79A5">
      <w:pPr>
        <w:spacing w:line="480" w:lineRule="auto"/>
        <w:ind w:firstLine="720"/>
        <w:rPr>
          <w:rFonts w:ascii="Calibri" w:hAnsi="Calibri" w:cs="Calibri"/>
        </w:rPr>
      </w:pPr>
      <w:r>
        <w:rPr>
          <w:rFonts w:ascii="Calibri" w:hAnsi="Calibri" w:cs="Calibri"/>
        </w:rPr>
        <w:t>“I’ll think about it,” he said.</w:t>
      </w:r>
      <w:r w:rsidR="00CD2291">
        <w:rPr>
          <w:rFonts w:ascii="Calibri" w:hAnsi="Calibri" w:cs="Calibri"/>
        </w:rPr>
        <w:t xml:space="preserve"> </w:t>
      </w:r>
      <w:r w:rsidR="008C2BEC">
        <w:rPr>
          <w:rFonts w:ascii="Calibri" w:hAnsi="Calibri" w:cs="Calibri"/>
        </w:rPr>
        <w:t>“With your help, maybe I will come out of this whole situation as a new man.</w:t>
      </w:r>
      <w:r w:rsidR="0005731C">
        <w:rPr>
          <w:rFonts w:ascii="Calibri" w:hAnsi="Calibri" w:cs="Calibri"/>
        </w:rPr>
        <w:t xml:space="preserve"> You never know.</w:t>
      </w:r>
      <w:r w:rsidR="008C2BEC">
        <w:rPr>
          <w:rFonts w:ascii="Calibri" w:hAnsi="Calibri" w:cs="Calibri"/>
        </w:rPr>
        <w:t>”</w:t>
      </w:r>
    </w:p>
    <w:p w14:paraId="4465E944" w14:textId="045569B7" w:rsidR="00771250" w:rsidRDefault="00771250" w:rsidP="001B79A5">
      <w:pPr>
        <w:spacing w:line="480" w:lineRule="auto"/>
        <w:ind w:firstLine="720"/>
        <w:rPr>
          <w:rFonts w:ascii="Calibri" w:hAnsi="Calibri" w:cs="Calibri"/>
        </w:rPr>
      </w:pPr>
      <w:r w:rsidRPr="22D893E5">
        <w:rPr>
          <w:rFonts w:ascii="Calibri" w:hAnsi="Calibri" w:cs="Calibri"/>
        </w:rPr>
        <w:t>“Good,” she said. “I don’t want you to be one of those prisoners who give up by committing suicide</w:t>
      </w:r>
      <w:r w:rsidR="009E3B41" w:rsidRPr="22D893E5">
        <w:rPr>
          <w:rFonts w:ascii="Calibri" w:hAnsi="Calibri" w:cs="Calibri"/>
        </w:rPr>
        <w:t xml:space="preserve"> or wasting away in a cell without doing anything good for the rest of their lives. Be strong</w:t>
      </w:r>
      <w:r w:rsidR="00270892">
        <w:rPr>
          <w:rFonts w:ascii="Calibri" w:hAnsi="Calibri" w:cs="Calibri"/>
        </w:rPr>
        <w:t>,</w:t>
      </w:r>
      <w:r w:rsidR="009E3B41" w:rsidRPr="22D893E5">
        <w:rPr>
          <w:rFonts w:ascii="Calibri" w:hAnsi="Calibri" w:cs="Calibri"/>
        </w:rPr>
        <w:t xml:space="preserve"> Fritz. </w:t>
      </w:r>
      <w:r w:rsidR="00442990" w:rsidRPr="22D893E5">
        <w:rPr>
          <w:rFonts w:ascii="Calibri" w:hAnsi="Calibri" w:cs="Calibri"/>
        </w:rPr>
        <w:t>Don’t give up.”</w:t>
      </w:r>
    </w:p>
    <w:p w14:paraId="52D28656" w14:textId="58D04266" w:rsidR="00442990" w:rsidRDefault="00A36E83" w:rsidP="001B79A5">
      <w:pPr>
        <w:spacing w:line="480" w:lineRule="auto"/>
        <w:ind w:firstLine="720"/>
        <w:rPr>
          <w:rFonts w:ascii="Calibri" w:hAnsi="Calibri" w:cs="Calibri"/>
        </w:rPr>
      </w:pPr>
      <w:r>
        <w:rPr>
          <w:rFonts w:ascii="Calibri" w:hAnsi="Calibri" w:cs="Calibri"/>
        </w:rPr>
        <w:t>“I’ll try my best</w:t>
      </w:r>
      <w:r w:rsidR="00E0690C">
        <w:rPr>
          <w:rFonts w:ascii="Calibri" w:hAnsi="Calibri" w:cs="Calibri"/>
        </w:rPr>
        <w:t>, but there will be no guarantees</w:t>
      </w:r>
      <w:r>
        <w:rPr>
          <w:rFonts w:ascii="Calibri" w:hAnsi="Calibri" w:cs="Calibri"/>
        </w:rPr>
        <w:t>,” Fritz said.</w:t>
      </w:r>
      <w:r w:rsidR="00E0690C">
        <w:rPr>
          <w:rFonts w:ascii="Calibri" w:hAnsi="Calibri" w:cs="Calibri"/>
        </w:rPr>
        <w:t xml:space="preserve"> </w:t>
      </w:r>
      <w:r w:rsidR="00CC54A8">
        <w:rPr>
          <w:rFonts w:ascii="Calibri" w:hAnsi="Calibri" w:cs="Calibri"/>
        </w:rPr>
        <w:t>“You can’t just change a person overnight.”</w:t>
      </w:r>
    </w:p>
    <w:p w14:paraId="316EFD70" w14:textId="7BD54BD2" w:rsidR="00A36E83" w:rsidRDefault="00A36E83" w:rsidP="001B79A5">
      <w:pPr>
        <w:spacing w:line="480" w:lineRule="auto"/>
        <w:ind w:firstLine="720"/>
        <w:rPr>
          <w:rFonts w:ascii="Calibri" w:hAnsi="Calibri" w:cs="Calibri"/>
        </w:rPr>
      </w:pPr>
      <w:r>
        <w:rPr>
          <w:rFonts w:ascii="Calibri" w:hAnsi="Calibri" w:cs="Calibri"/>
        </w:rPr>
        <w:t>“</w:t>
      </w:r>
      <w:r w:rsidR="00BC559C">
        <w:rPr>
          <w:rFonts w:ascii="Calibri" w:hAnsi="Calibri" w:cs="Calibri"/>
        </w:rPr>
        <w:t xml:space="preserve">I’ll call you the day before the trial,” </w:t>
      </w:r>
      <w:r w:rsidR="000C5556">
        <w:rPr>
          <w:rFonts w:ascii="Calibri" w:hAnsi="Calibri" w:cs="Calibri"/>
        </w:rPr>
        <w:t>Stewart said. “If you need anything, don’t be afraid to call.</w:t>
      </w:r>
      <w:r w:rsidR="00885861">
        <w:rPr>
          <w:rFonts w:ascii="Calibri" w:hAnsi="Calibri" w:cs="Calibri"/>
        </w:rPr>
        <w:t xml:space="preserve"> I will be sending you some paperwork within the next few days for you to sign</w:t>
      </w:r>
      <w:r w:rsidR="00333B39">
        <w:rPr>
          <w:rFonts w:ascii="Calibri" w:hAnsi="Calibri" w:cs="Calibri"/>
        </w:rPr>
        <w:t>.</w:t>
      </w:r>
      <w:r w:rsidR="000C5556">
        <w:rPr>
          <w:rFonts w:ascii="Calibri" w:hAnsi="Calibri" w:cs="Calibri"/>
        </w:rPr>
        <w:t>”</w:t>
      </w:r>
    </w:p>
    <w:p w14:paraId="40CABEFC" w14:textId="41700E99" w:rsidR="00333B39" w:rsidRDefault="00333B39" w:rsidP="001B79A5">
      <w:pPr>
        <w:spacing w:line="480" w:lineRule="auto"/>
        <w:ind w:firstLine="720"/>
        <w:rPr>
          <w:rFonts w:ascii="Calibri" w:hAnsi="Calibri" w:cs="Calibri"/>
        </w:rPr>
      </w:pPr>
      <w:r>
        <w:rPr>
          <w:rFonts w:ascii="Calibri" w:hAnsi="Calibri" w:cs="Calibri"/>
        </w:rPr>
        <w:t>“I’ll be looking forward to it</w:t>
      </w:r>
      <w:r w:rsidR="00BF21E0">
        <w:rPr>
          <w:rFonts w:ascii="Calibri" w:hAnsi="Calibri" w:cs="Calibri"/>
        </w:rPr>
        <w:t>,” Camargo replied sarcastically as she walked away.</w:t>
      </w:r>
    </w:p>
    <w:p w14:paraId="6FF84AC2" w14:textId="7D31D6AF" w:rsidR="0036367D" w:rsidRDefault="000C5A79" w:rsidP="001B79A5">
      <w:pPr>
        <w:spacing w:line="480" w:lineRule="auto"/>
        <w:ind w:firstLine="720"/>
        <w:rPr>
          <w:rFonts w:ascii="Calibri" w:hAnsi="Calibri" w:cs="Calibri"/>
        </w:rPr>
      </w:pPr>
      <w:r>
        <w:rPr>
          <w:rFonts w:ascii="Calibri" w:hAnsi="Calibri" w:cs="Calibri"/>
        </w:rPr>
        <w:t xml:space="preserve">Camargo left feeling </w:t>
      </w:r>
      <w:r w:rsidR="00233D63">
        <w:rPr>
          <w:rFonts w:ascii="Calibri" w:hAnsi="Calibri" w:cs="Calibri"/>
        </w:rPr>
        <w:t xml:space="preserve">somewhat hopeful after their discussion. </w:t>
      </w:r>
      <w:r w:rsidR="00377732">
        <w:rPr>
          <w:rFonts w:ascii="Calibri" w:hAnsi="Calibri" w:cs="Calibri"/>
        </w:rPr>
        <w:t>He had a lot to ponder on today.</w:t>
      </w:r>
      <w:r w:rsidR="00FF1825">
        <w:rPr>
          <w:rFonts w:ascii="Calibri" w:hAnsi="Calibri" w:cs="Calibri"/>
        </w:rPr>
        <w:t xml:space="preserve"> </w:t>
      </w:r>
      <w:r w:rsidR="00ED0907">
        <w:rPr>
          <w:rFonts w:ascii="Calibri" w:hAnsi="Calibri" w:cs="Calibri"/>
        </w:rPr>
        <w:t xml:space="preserve">Camargo knew he couldn’t let his money </w:t>
      </w:r>
      <w:r w:rsidR="00363141">
        <w:rPr>
          <w:rFonts w:ascii="Calibri" w:hAnsi="Calibri" w:cs="Calibri"/>
        </w:rPr>
        <w:t>and</w:t>
      </w:r>
      <w:r w:rsidR="00ED0907">
        <w:rPr>
          <w:rFonts w:ascii="Calibri" w:hAnsi="Calibri" w:cs="Calibri"/>
        </w:rPr>
        <w:t xml:space="preserve"> estate</w:t>
      </w:r>
      <w:r w:rsidR="00C95A14">
        <w:rPr>
          <w:rFonts w:ascii="Calibri" w:hAnsi="Calibri" w:cs="Calibri"/>
        </w:rPr>
        <w:t xml:space="preserve"> go to waste. He had no family members to inherit </w:t>
      </w:r>
      <w:r w:rsidR="004170A6">
        <w:rPr>
          <w:rFonts w:ascii="Calibri" w:hAnsi="Calibri" w:cs="Calibri"/>
        </w:rPr>
        <w:t xml:space="preserve">them. </w:t>
      </w:r>
      <w:r w:rsidR="00D664E3">
        <w:rPr>
          <w:rFonts w:ascii="Calibri" w:hAnsi="Calibri" w:cs="Calibri"/>
        </w:rPr>
        <w:t xml:space="preserve">The trial </w:t>
      </w:r>
      <w:r w:rsidR="00270892">
        <w:rPr>
          <w:rFonts w:ascii="Calibri" w:hAnsi="Calibri" w:cs="Calibri"/>
        </w:rPr>
        <w:t xml:space="preserve">would begin </w:t>
      </w:r>
      <w:r w:rsidR="004B242B">
        <w:rPr>
          <w:rFonts w:ascii="Calibri" w:hAnsi="Calibri" w:cs="Calibri"/>
        </w:rPr>
        <w:t>in two weeks</w:t>
      </w:r>
      <w:r w:rsidR="001A7AD3">
        <w:rPr>
          <w:rFonts w:ascii="Calibri" w:hAnsi="Calibri" w:cs="Calibri"/>
        </w:rPr>
        <w:t xml:space="preserve">. </w:t>
      </w:r>
      <w:r w:rsidR="004170A6">
        <w:rPr>
          <w:rFonts w:ascii="Calibri" w:hAnsi="Calibri" w:cs="Calibri"/>
        </w:rPr>
        <w:t xml:space="preserve">He </w:t>
      </w:r>
      <w:r w:rsidR="002A2D3B">
        <w:rPr>
          <w:rFonts w:ascii="Calibri" w:hAnsi="Calibri" w:cs="Calibri"/>
        </w:rPr>
        <w:t xml:space="preserve">had to </w:t>
      </w:r>
      <w:r w:rsidR="00E475B7">
        <w:rPr>
          <w:rFonts w:ascii="Calibri" w:hAnsi="Calibri" w:cs="Calibri"/>
        </w:rPr>
        <w:t xml:space="preserve">start planning. </w:t>
      </w:r>
      <w:r w:rsidR="0036367D">
        <w:rPr>
          <w:rFonts w:ascii="Calibri" w:hAnsi="Calibri" w:cs="Calibri"/>
        </w:rPr>
        <w:t xml:space="preserve"> Camargo had a new mission now.</w:t>
      </w:r>
      <w:r w:rsidR="00071350">
        <w:rPr>
          <w:rFonts w:ascii="Calibri" w:hAnsi="Calibri" w:cs="Calibri"/>
        </w:rPr>
        <w:t xml:space="preserve"> </w:t>
      </w:r>
      <w:r w:rsidR="008E0C12">
        <w:rPr>
          <w:rFonts w:ascii="Calibri" w:hAnsi="Calibri" w:cs="Calibri"/>
        </w:rPr>
        <w:t xml:space="preserve">At least this </w:t>
      </w:r>
      <w:r w:rsidR="00270892">
        <w:rPr>
          <w:rFonts w:ascii="Calibri" w:hAnsi="Calibri" w:cs="Calibri"/>
        </w:rPr>
        <w:t xml:space="preserve">would </w:t>
      </w:r>
      <w:r w:rsidR="008E0C12">
        <w:rPr>
          <w:rFonts w:ascii="Calibri" w:hAnsi="Calibri" w:cs="Calibri"/>
        </w:rPr>
        <w:t>give him something to distract him from thoughts of going to the electric chair.</w:t>
      </w:r>
    </w:p>
    <w:p w14:paraId="7E35CCC5" w14:textId="2D05F202" w:rsidR="00852F9E" w:rsidRDefault="00CE6F06" w:rsidP="001B79A5">
      <w:pPr>
        <w:spacing w:line="480" w:lineRule="auto"/>
        <w:ind w:firstLine="720"/>
        <w:rPr>
          <w:rFonts w:ascii="Calibri" w:hAnsi="Calibri" w:cs="Calibri"/>
        </w:rPr>
      </w:pPr>
      <w:r w:rsidRPr="22D893E5">
        <w:rPr>
          <w:rFonts w:ascii="Calibri" w:hAnsi="Calibri" w:cs="Calibri"/>
        </w:rPr>
        <w:t>He later went to the prison library to search for more books and search online for information on charities</w:t>
      </w:r>
      <w:r w:rsidR="00B11E1F" w:rsidRPr="22D893E5">
        <w:rPr>
          <w:rFonts w:ascii="Calibri" w:hAnsi="Calibri" w:cs="Calibri"/>
        </w:rPr>
        <w:t xml:space="preserve"> and </w:t>
      </w:r>
      <w:r w:rsidR="00C24A71" w:rsidRPr="22D893E5">
        <w:rPr>
          <w:rFonts w:ascii="Calibri" w:hAnsi="Calibri" w:cs="Calibri"/>
        </w:rPr>
        <w:t xml:space="preserve">how planned giving works. Camargo was allowed to have a pencil and some paper to jot down notes with. </w:t>
      </w:r>
      <w:r w:rsidR="00D77552" w:rsidRPr="22D893E5">
        <w:rPr>
          <w:rFonts w:ascii="Calibri" w:hAnsi="Calibri" w:cs="Calibri"/>
        </w:rPr>
        <w:t>He took his newfound information up to his prison cell</w:t>
      </w:r>
      <w:r w:rsidR="00270892">
        <w:rPr>
          <w:rFonts w:ascii="Calibri" w:hAnsi="Calibri" w:cs="Calibri"/>
        </w:rPr>
        <w:t>,</w:t>
      </w:r>
      <w:r w:rsidR="00D77552" w:rsidRPr="22D893E5">
        <w:rPr>
          <w:rFonts w:ascii="Calibri" w:hAnsi="Calibri" w:cs="Calibri"/>
        </w:rPr>
        <w:t xml:space="preserve"> where he would study it for </w:t>
      </w:r>
      <w:r w:rsidR="003A2335" w:rsidRPr="22D893E5">
        <w:rPr>
          <w:rFonts w:ascii="Calibri" w:hAnsi="Calibri" w:cs="Calibri"/>
        </w:rPr>
        <w:t xml:space="preserve">hours. </w:t>
      </w:r>
      <w:r w:rsidR="001568DC" w:rsidRPr="22D893E5">
        <w:rPr>
          <w:rFonts w:ascii="Calibri" w:hAnsi="Calibri" w:cs="Calibri"/>
        </w:rPr>
        <w:t>By the end of the day, Camargo started feeling weak</w:t>
      </w:r>
      <w:r w:rsidR="00270892">
        <w:rPr>
          <w:rFonts w:ascii="Calibri" w:hAnsi="Calibri" w:cs="Calibri"/>
        </w:rPr>
        <w:t>,</w:t>
      </w:r>
      <w:r w:rsidR="009E0830" w:rsidRPr="22D893E5">
        <w:rPr>
          <w:rFonts w:ascii="Calibri" w:hAnsi="Calibri" w:cs="Calibri"/>
        </w:rPr>
        <w:t xml:space="preserve"> and his stomach growled louder than ever. </w:t>
      </w:r>
      <w:r w:rsidR="00591BCF" w:rsidRPr="22D893E5">
        <w:rPr>
          <w:rFonts w:ascii="Calibri" w:hAnsi="Calibri" w:cs="Calibri"/>
        </w:rPr>
        <w:t xml:space="preserve">He then felt lightheaded. </w:t>
      </w:r>
      <w:r w:rsidR="008414B6" w:rsidRPr="22D893E5">
        <w:rPr>
          <w:rFonts w:ascii="Calibri" w:hAnsi="Calibri" w:cs="Calibri"/>
        </w:rPr>
        <w:t xml:space="preserve">His knees began to tremble. Within minutes, he blacked out. </w:t>
      </w:r>
    </w:p>
    <w:p w14:paraId="359AD875" w14:textId="77777777" w:rsidR="00437541" w:rsidRDefault="00723718" w:rsidP="001B79A5">
      <w:pPr>
        <w:spacing w:line="480" w:lineRule="auto"/>
        <w:ind w:firstLine="720"/>
        <w:rPr>
          <w:rFonts w:ascii="Calibri" w:hAnsi="Calibri" w:cs="Calibri"/>
        </w:rPr>
      </w:pPr>
      <w:r>
        <w:rPr>
          <w:rFonts w:ascii="Calibri" w:hAnsi="Calibri" w:cs="Calibri"/>
        </w:rPr>
        <w:t xml:space="preserve">Camargo </w:t>
      </w:r>
      <w:r w:rsidR="001B7148">
        <w:rPr>
          <w:rFonts w:ascii="Calibri" w:hAnsi="Calibri" w:cs="Calibri"/>
        </w:rPr>
        <w:t xml:space="preserve">woke up in </w:t>
      </w:r>
      <w:r w:rsidR="00F87BEA">
        <w:rPr>
          <w:rFonts w:ascii="Calibri" w:hAnsi="Calibri" w:cs="Calibri"/>
        </w:rPr>
        <w:t>a bed with a doctor and</w:t>
      </w:r>
      <w:r w:rsidR="00A5326D">
        <w:rPr>
          <w:rFonts w:ascii="Calibri" w:hAnsi="Calibri" w:cs="Calibri"/>
        </w:rPr>
        <w:t xml:space="preserve"> a</w:t>
      </w:r>
      <w:r w:rsidR="00F87BEA">
        <w:rPr>
          <w:rFonts w:ascii="Calibri" w:hAnsi="Calibri" w:cs="Calibri"/>
        </w:rPr>
        <w:t xml:space="preserve"> nurse by his side. </w:t>
      </w:r>
      <w:r w:rsidR="00A5326D">
        <w:rPr>
          <w:rFonts w:ascii="Calibri" w:hAnsi="Calibri" w:cs="Calibri"/>
        </w:rPr>
        <w:t xml:space="preserve">He was now in the prison hospital. </w:t>
      </w:r>
      <w:r w:rsidR="00C24DE9">
        <w:rPr>
          <w:rFonts w:ascii="Calibri" w:hAnsi="Calibri" w:cs="Calibri"/>
        </w:rPr>
        <w:t xml:space="preserve">The doctor had told him he </w:t>
      </w:r>
      <w:r w:rsidR="00D20A73">
        <w:rPr>
          <w:rFonts w:ascii="Calibri" w:hAnsi="Calibri" w:cs="Calibri"/>
        </w:rPr>
        <w:t xml:space="preserve">was </w:t>
      </w:r>
      <w:r w:rsidR="00C26526">
        <w:rPr>
          <w:rFonts w:ascii="Calibri" w:hAnsi="Calibri" w:cs="Calibri"/>
        </w:rPr>
        <w:t>malnourished and needed some food and water. The nurse brought in a tray with food, water, and juice on it.</w:t>
      </w:r>
    </w:p>
    <w:p w14:paraId="372162A2" w14:textId="205A979A" w:rsidR="00AA5AA1" w:rsidRDefault="00CE4577" w:rsidP="001B79A5">
      <w:pPr>
        <w:spacing w:line="480" w:lineRule="auto"/>
        <w:ind w:firstLine="720"/>
        <w:rPr>
          <w:rFonts w:ascii="Calibri" w:hAnsi="Calibri" w:cs="Calibri"/>
        </w:rPr>
      </w:pPr>
      <w:r w:rsidRPr="22D893E5">
        <w:rPr>
          <w:rFonts w:ascii="Calibri" w:hAnsi="Calibri" w:cs="Calibri"/>
        </w:rPr>
        <w:t xml:space="preserve">“You will stay here for a few nights,” he told Camargo. “We will not let you leave until you have </w:t>
      </w:r>
      <w:r w:rsidR="00A275B7" w:rsidRPr="22D893E5">
        <w:rPr>
          <w:rFonts w:ascii="Calibri" w:hAnsi="Calibri" w:cs="Calibri"/>
        </w:rPr>
        <w:t xml:space="preserve">eaten some. I understand you have refused the food </w:t>
      </w:r>
      <w:r w:rsidR="00834651" w:rsidRPr="22D893E5">
        <w:rPr>
          <w:rFonts w:ascii="Calibri" w:hAnsi="Calibri" w:cs="Calibri"/>
        </w:rPr>
        <w:t xml:space="preserve">being served at the prison. </w:t>
      </w:r>
      <w:r w:rsidR="005365D3" w:rsidRPr="22D893E5">
        <w:rPr>
          <w:rFonts w:ascii="Calibri" w:hAnsi="Calibri" w:cs="Calibri"/>
        </w:rPr>
        <w:t>What kind of food would you like to eat?”</w:t>
      </w:r>
    </w:p>
    <w:p w14:paraId="59B0E309" w14:textId="28FE5F9A" w:rsidR="00F54302" w:rsidRDefault="00AA5AA1" w:rsidP="001B79A5">
      <w:pPr>
        <w:spacing w:line="480" w:lineRule="auto"/>
        <w:ind w:firstLine="720"/>
        <w:rPr>
          <w:rFonts w:ascii="Calibri" w:hAnsi="Calibri" w:cs="Calibri"/>
        </w:rPr>
      </w:pPr>
      <w:r>
        <w:rPr>
          <w:rFonts w:ascii="Calibri" w:hAnsi="Calibri" w:cs="Calibri"/>
        </w:rPr>
        <w:t>“Well, for starters</w:t>
      </w:r>
      <w:r w:rsidR="00270892">
        <w:rPr>
          <w:rFonts w:ascii="Calibri" w:hAnsi="Calibri" w:cs="Calibri"/>
        </w:rPr>
        <w:t>,</w:t>
      </w:r>
      <w:r>
        <w:rPr>
          <w:rFonts w:ascii="Calibri" w:hAnsi="Calibri" w:cs="Calibri"/>
        </w:rPr>
        <w:t xml:space="preserve"> I would like a </w:t>
      </w:r>
      <w:r w:rsidR="00D754F3">
        <w:rPr>
          <w:rFonts w:ascii="Calibri" w:hAnsi="Calibri" w:cs="Calibri"/>
        </w:rPr>
        <w:t xml:space="preserve">medium rare </w:t>
      </w:r>
      <w:r>
        <w:rPr>
          <w:rFonts w:ascii="Calibri" w:hAnsi="Calibri" w:cs="Calibri"/>
        </w:rPr>
        <w:t>steak</w:t>
      </w:r>
      <w:r w:rsidR="00D754F3">
        <w:rPr>
          <w:rFonts w:ascii="Calibri" w:hAnsi="Calibri" w:cs="Calibri"/>
        </w:rPr>
        <w:t xml:space="preserve"> with a baked potato, accompanied with a side salad</w:t>
      </w:r>
      <w:r w:rsidR="00AF0D75">
        <w:rPr>
          <w:rFonts w:ascii="Calibri" w:hAnsi="Calibri" w:cs="Calibri"/>
        </w:rPr>
        <w:t xml:space="preserve">,” Camargo answered. </w:t>
      </w:r>
      <w:r w:rsidR="008B1AFF">
        <w:rPr>
          <w:rFonts w:ascii="Calibri" w:hAnsi="Calibri" w:cs="Calibri"/>
        </w:rPr>
        <w:t xml:space="preserve">“I would be more than happy to pay whatever amount </w:t>
      </w:r>
      <w:r w:rsidR="004E0B3E">
        <w:rPr>
          <w:rFonts w:ascii="Calibri" w:hAnsi="Calibri" w:cs="Calibri"/>
        </w:rPr>
        <w:t>to get better food. Is there a way I can do that?”</w:t>
      </w:r>
    </w:p>
    <w:p w14:paraId="18702DAF" w14:textId="7C05E4D1" w:rsidR="00856D51" w:rsidRDefault="00C24ABE" w:rsidP="001B79A5">
      <w:pPr>
        <w:spacing w:line="480" w:lineRule="auto"/>
        <w:ind w:firstLine="720"/>
        <w:rPr>
          <w:rFonts w:ascii="Calibri" w:hAnsi="Calibri" w:cs="Calibri"/>
        </w:rPr>
      </w:pPr>
      <w:r>
        <w:rPr>
          <w:rFonts w:ascii="Calibri" w:hAnsi="Calibri" w:cs="Calibri"/>
        </w:rPr>
        <w:t xml:space="preserve">“I will talk to the warden about it,” </w:t>
      </w:r>
      <w:r w:rsidR="00267742">
        <w:rPr>
          <w:rFonts w:ascii="Calibri" w:hAnsi="Calibri" w:cs="Calibri"/>
        </w:rPr>
        <w:t>the doctor said. “</w:t>
      </w:r>
      <w:r w:rsidR="0079675E">
        <w:rPr>
          <w:rFonts w:ascii="Calibri" w:hAnsi="Calibri" w:cs="Calibri"/>
        </w:rPr>
        <w:t xml:space="preserve">We can’t have you malnourished. </w:t>
      </w:r>
      <w:r w:rsidR="005369F6">
        <w:rPr>
          <w:rFonts w:ascii="Calibri" w:hAnsi="Calibri" w:cs="Calibri"/>
        </w:rPr>
        <w:t>I hope I will not find you back in here again over this.</w:t>
      </w:r>
      <w:r w:rsidR="00F05615">
        <w:rPr>
          <w:rFonts w:ascii="Calibri" w:hAnsi="Calibri" w:cs="Calibri"/>
        </w:rPr>
        <w:t xml:space="preserve"> </w:t>
      </w:r>
      <w:r w:rsidR="00270892">
        <w:rPr>
          <w:rFonts w:ascii="Calibri" w:hAnsi="Calibri" w:cs="Calibri"/>
        </w:rPr>
        <w:t xml:space="preserve">In </w:t>
      </w:r>
      <w:r w:rsidR="00F05615">
        <w:rPr>
          <w:rFonts w:ascii="Calibri" w:hAnsi="Calibri" w:cs="Calibri"/>
        </w:rPr>
        <w:t>the meantime, you will eat whatever we give you.</w:t>
      </w:r>
      <w:r w:rsidR="005369F6">
        <w:rPr>
          <w:rFonts w:ascii="Calibri" w:hAnsi="Calibri" w:cs="Calibri"/>
        </w:rPr>
        <w:t>”</w:t>
      </w:r>
    </w:p>
    <w:p w14:paraId="4C0519CF" w14:textId="77777777" w:rsidR="00742E87" w:rsidRDefault="00856D51" w:rsidP="001B79A5">
      <w:pPr>
        <w:spacing w:line="480" w:lineRule="auto"/>
        <w:ind w:firstLine="720"/>
        <w:rPr>
          <w:rFonts w:ascii="Calibri" w:hAnsi="Calibri" w:cs="Calibri"/>
        </w:rPr>
      </w:pPr>
      <w:r>
        <w:rPr>
          <w:rFonts w:ascii="Calibri" w:hAnsi="Calibri" w:cs="Calibri"/>
        </w:rPr>
        <w:t xml:space="preserve">“Whatever you say, doctor,” </w:t>
      </w:r>
      <w:r w:rsidR="002F0748">
        <w:rPr>
          <w:rFonts w:ascii="Calibri" w:hAnsi="Calibri" w:cs="Calibri"/>
        </w:rPr>
        <w:t>Camargo said.</w:t>
      </w:r>
      <w:r w:rsidR="00D071E3">
        <w:rPr>
          <w:rFonts w:ascii="Calibri" w:hAnsi="Calibri" w:cs="Calibri"/>
        </w:rPr>
        <w:t xml:space="preserve"> “I didn’t catch what your name was.”</w:t>
      </w:r>
    </w:p>
    <w:p w14:paraId="043927C7" w14:textId="7B31E7B1" w:rsidR="00723718" w:rsidRDefault="00742E87" w:rsidP="001B79A5">
      <w:pPr>
        <w:spacing w:line="480" w:lineRule="auto"/>
        <w:ind w:firstLine="720"/>
        <w:rPr>
          <w:rFonts w:ascii="Calibri" w:hAnsi="Calibri" w:cs="Calibri"/>
        </w:rPr>
      </w:pPr>
      <w:r>
        <w:rPr>
          <w:rFonts w:ascii="Calibri" w:hAnsi="Calibri" w:cs="Calibri"/>
        </w:rPr>
        <w:t xml:space="preserve">“Just call me Dr. Roman Tapia,” he </w:t>
      </w:r>
      <w:r w:rsidR="00160D06">
        <w:rPr>
          <w:rFonts w:ascii="Calibri" w:hAnsi="Calibri" w:cs="Calibri"/>
        </w:rPr>
        <w:t>answered.</w:t>
      </w:r>
      <w:r>
        <w:rPr>
          <w:rFonts w:ascii="Calibri" w:hAnsi="Calibri" w:cs="Calibri"/>
        </w:rPr>
        <w:t xml:space="preserve"> </w:t>
      </w:r>
      <w:r w:rsidR="00AA5AA1">
        <w:rPr>
          <w:rFonts w:ascii="Calibri" w:hAnsi="Calibri" w:cs="Calibri"/>
        </w:rPr>
        <w:t xml:space="preserve"> </w:t>
      </w:r>
      <w:r w:rsidR="00C24DE9">
        <w:rPr>
          <w:rFonts w:ascii="Calibri" w:hAnsi="Calibri" w:cs="Calibri"/>
        </w:rPr>
        <w:t xml:space="preserve"> </w:t>
      </w:r>
    </w:p>
    <w:p w14:paraId="7FAC0865" w14:textId="77777777" w:rsidR="00A42838" w:rsidRDefault="00874B76" w:rsidP="001B79A5">
      <w:pPr>
        <w:spacing w:line="480" w:lineRule="auto"/>
        <w:ind w:firstLine="720"/>
        <w:rPr>
          <w:rFonts w:ascii="Calibri" w:hAnsi="Calibri" w:cs="Calibri"/>
        </w:rPr>
      </w:pPr>
      <w:r>
        <w:rPr>
          <w:rFonts w:ascii="Calibri" w:hAnsi="Calibri" w:cs="Calibri"/>
        </w:rPr>
        <w:t xml:space="preserve">Camargo lazily picked up his fork and looked down in utter disgust at the </w:t>
      </w:r>
      <w:r w:rsidR="006E4452">
        <w:rPr>
          <w:rFonts w:ascii="Calibri" w:hAnsi="Calibri" w:cs="Calibri"/>
        </w:rPr>
        <w:t xml:space="preserve">mystery meat, a side of </w:t>
      </w:r>
      <w:r w:rsidR="0094640E">
        <w:rPr>
          <w:rFonts w:ascii="Calibri" w:hAnsi="Calibri" w:cs="Calibri"/>
        </w:rPr>
        <w:t xml:space="preserve">runny mashed potatoes, and corn. </w:t>
      </w:r>
      <w:r w:rsidR="00400914">
        <w:rPr>
          <w:rFonts w:ascii="Calibri" w:hAnsi="Calibri" w:cs="Calibri"/>
        </w:rPr>
        <w:t>He groaned</w:t>
      </w:r>
      <w:r w:rsidR="00C06ABF">
        <w:rPr>
          <w:rFonts w:ascii="Calibri" w:hAnsi="Calibri" w:cs="Calibri"/>
        </w:rPr>
        <w:t xml:space="preserve"> while </w:t>
      </w:r>
      <w:r w:rsidR="004940DF">
        <w:rPr>
          <w:rFonts w:ascii="Calibri" w:hAnsi="Calibri" w:cs="Calibri"/>
        </w:rPr>
        <w:t xml:space="preserve">he cut up his </w:t>
      </w:r>
      <w:r w:rsidR="00996579">
        <w:rPr>
          <w:rFonts w:ascii="Calibri" w:hAnsi="Calibri" w:cs="Calibri"/>
        </w:rPr>
        <w:t>meat. He slowly took a bite and swallowed it with a look of dismay on his face.</w:t>
      </w:r>
      <w:r w:rsidR="00E45A7A">
        <w:rPr>
          <w:rFonts w:ascii="Calibri" w:hAnsi="Calibri" w:cs="Calibri"/>
        </w:rPr>
        <w:t xml:space="preserve"> </w:t>
      </w:r>
      <w:r w:rsidR="00E00D1E">
        <w:rPr>
          <w:rFonts w:ascii="Calibri" w:hAnsi="Calibri" w:cs="Calibri"/>
        </w:rPr>
        <w:t>He dreaded</w:t>
      </w:r>
      <w:r w:rsidR="00607C75">
        <w:rPr>
          <w:rFonts w:ascii="Calibri" w:hAnsi="Calibri" w:cs="Calibri"/>
        </w:rPr>
        <w:t xml:space="preserve"> eating each meal, but he knew he needed to build up his strength.</w:t>
      </w:r>
    </w:p>
    <w:p w14:paraId="4492625E" w14:textId="1307FAD8" w:rsidR="00E668A9" w:rsidRDefault="00494B64" w:rsidP="001B79A5">
      <w:pPr>
        <w:spacing w:line="480" w:lineRule="auto"/>
        <w:ind w:firstLine="720"/>
        <w:rPr>
          <w:rFonts w:ascii="Calibri" w:hAnsi="Calibri" w:cs="Calibri"/>
        </w:rPr>
      </w:pPr>
      <w:r w:rsidRPr="1FD0627C">
        <w:rPr>
          <w:rFonts w:ascii="Calibri" w:hAnsi="Calibri" w:cs="Calibri"/>
        </w:rPr>
        <w:t xml:space="preserve">He lay in his bed and watched </w:t>
      </w:r>
      <w:r w:rsidR="006D49D3" w:rsidRPr="1FD0627C">
        <w:rPr>
          <w:rFonts w:ascii="Calibri" w:hAnsi="Calibri" w:cs="Calibri"/>
        </w:rPr>
        <w:t xml:space="preserve">TV </w:t>
      </w:r>
      <w:r w:rsidR="00270892">
        <w:rPr>
          <w:rFonts w:ascii="Calibri" w:hAnsi="Calibri" w:cs="Calibri"/>
        </w:rPr>
        <w:t xml:space="preserve">for </w:t>
      </w:r>
      <w:r w:rsidR="006D49D3" w:rsidRPr="1FD0627C">
        <w:rPr>
          <w:rFonts w:ascii="Calibri" w:hAnsi="Calibri" w:cs="Calibri"/>
        </w:rPr>
        <w:t xml:space="preserve">the remainder of the day. He would be checked up on by a nurse </w:t>
      </w:r>
      <w:r w:rsidR="00B84A67" w:rsidRPr="1FD0627C">
        <w:rPr>
          <w:rFonts w:ascii="Calibri" w:hAnsi="Calibri" w:cs="Calibri"/>
        </w:rPr>
        <w:t>and guard frequently.</w:t>
      </w:r>
      <w:r w:rsidR="00996579" w:rsidRPr="1FD0627C">
        <w:rPr>
          <w:rFonts w:ascii="Calibri" w:hAnsi="Calibri" w:cs="Calibri"/>
        </w:rPr>
        <w:t xml:space="preserve"> </w:t>
      </w:r>
      <w:r w:rsidR="00E365DD" w:rsidRPr="1FD0627C">
        <w:rPr>
          <w:rFonts w:ascii="Calibri" w:hAnsi="Calibri" w:cs="Calibri"/>
        </w:rPr>
        <w:t xml:space="preserve">Camargo was beginning to feel as if he were </w:t>
      </w:r>
      <w:r w:rsidR="00E03484" w:rsidRPr="1FD0627C">
        <w:rPr>
          <w:rFonts w:ascii="Calibri" w:hAnsi="Calibri" w:cs="Calibri"/>
        </w:rPr>
        <w:t xml:space="preserve">useless because he could not get anything done this way. </w:t>
      </w:r>
      <w:r w:rsidR="001174DC" w:rsidRPr="1FD0627C">
        <w:rPr>
          <w:rFonts w:ascii="Calibri" w:hAnsi="Calibri" w:cs="Calibri"/>
        </w:rPr>
        <w:t xml:space="preserve">He knew he had to get out of here soon, so he started to eat every morsel that was sent to him, plus more. </w:t>
      </w:r>
      <w:r w:rsidR="00986C39" w:rsidRPr="1FD0627C">
        <w:rPr>
          <w:rFonts w:ascii="Calibri" w:hAnsi="Calibri" w:cs="Calibri"/>
        </w:rPr>
        <w:t xml:space="preserve">The doctor came in the next day and noticed he </w:t>
      </w:r>
      <w:r w:rsidR="008D5F43" w:rsidRPr="1FD0627C">
        <w:rPr>
          <w:rFonts w:ascii="Calibri" w:hAnsi="Calibri" w:cs="Calibri"/>
        </w:rPr>
        <w:t>was healthy enough to be released.</w:t>
      </w:r>
      <w:r w:rsidR="00561D80" w:rsidRPr="1FD0627C">
        <w:rPr>
          <w:rFonts w:ascii="Calibri" w:hAnsi="Calibri" w:cs="Calibri"/>
        </w:rPr>
        <w:t xml:space="preserve"> Camargo had gained enough strength to </w:t>
      </w:r>
      <w:r w:rsidR="00C214FC" w:rsidRPr="1FD0627C">
        <w:rPr>
          <w:rFonts w:ascii="Calibri" w:hAnsi="Calibri" w:cs="Calibri"/>
        </w:rPr>
        <w:t>continue</w:t>
      </w:r>
      <w:r w:rsidR="00561D80" w:rsidRPr="1FD0627C">
        <w:rPr>
          <w:rFonts w:ascii="Calibri" w:hAnsi="Calibri" w:cs="Calibri"/>
        </w:rPr>
        <w:t xml:space="preserve"> with his research.</w:t>
      </w:r>
      <w:r w:rsidR="00C214FC" w:rsidRPr="1FD0627C">
        <w:rPr>
          <w:rFonts w:ascii="Calibri" w:hAnsi="Calibri" w:cs="Calibri"/>
        </w:rPr>
        <w:t xml:space="preserve"> He left the hospital gleefully.</w:t>
      </w:r>
    </w:p>
    <w:p w14:paraId="6BC2A4A9" w14:textId="1EF9BC55" w:rsidR="000931C2" w:rsidRDefault="007E1042" w:rsidP="001B79A5">
      <w:pPr>
        <w:spacing w:line="480" w:lineRule="auto"/>
        <w:ind w:firstLine="720"/>
        <w:rPr>
          <w:rFonts w:ascii="Calibri" w:hAnsi="Calibri" w:cs="Calibri"/>
        </w:rPr>
      </w:pPr>
      <w:r>
        <w:rPr>
          <w:rFonts w:ascii="Calibri" w:hAnsi="Calibri" w:cs="Calibri"/>
        </w:rPr>
        <w:t xml:space="preserve">Knuckles was surprised to find out that Camargo was back. He had heard about him </w:t>
      </w:r>
      <w:r w:rsidR="00F54739">
        <w:rPr>
          <w:rFonts w:ascii="Calibri" w:hAnsi="Calibri" w:cs="Calibri"/>
        </w:rPr>
        <w:t>collapsing</w:t>
      </w:r>
      <w:r w:rsidR="00C7277E">
        <w:rPr>
          <w:rFonts w:ascii="Calibri" w:hAnsi="Calibri" w:cs="Calibri"/>
        </w:rPr>
        <w:t xml:space="preserve"> and being sent to the hospital. Knuckles and many of the other cellmates thought it </w:t>
      </w:r>
      <w:r w:rsidR="00F54739">
        <w:rPr>
          <w:rFonts w:ascii="Calibri" w:hAnsi="Calibri" w:cs="Calibri"/>
        </w:rPr>
        <w:t xml:space="preserve">was just another prisoner </w:t>
      </w:r>
      <w:r w:rsidR="005E4E30">
        <w:rPr>
          <w:rFonts w:ascii="Calibri" w:hAnsi="Calibri" w:cs="Calibri"/>
        </w:rPr>
        <w:t>attempting to commit suicide</w:t>
      </w:r>
      <w:r w:rsidR="00F7012A">
        <w:rPr>
          <w:rFonts w:ascii="Calibri" w:hAnsi="Calibri" w:cs="Calibri"/>
        </w:rPr>
        <w:t xml:space="preserve">. </w:t>
      </w:r>
    </w:p>
    <w:p w14:paraId="6DBABF20" w14:textId="652645D7" w:rsidR="00C46602" w:rsidRDefault="00C46602" w:rsidP="001B79A5">
      <w:pPr>
        <w:spacing w:line="480" w:lineRule="auto"/>
        <w:ind w:firstLine="720"/>
        <w:rPr>
          <w:rFonts w:ascii="Calibri" w:hAnsi="Calibri" w:cs="Calibri"/>
        </w:rPr>
      </w:pPr>
      <w:r>
        <w:rPr>
          <w:rFonts w:ascii="Calibri" w:hAnsi="Calibri" w:cs="Calibri"/>
        </w:rPr>
        <w:t>“Hey</w:t>
      </w:r>
      <w:r w:rsidR="00270892">
        <w:rPr>
          <w:rFonts w:ascii="Calibri" w:hAnsi="Calibri" w:cs="Calibri"/>
        </w:rPr>
        <w:t>,</w:t>
      </w:r>
      <w:r>
        <w:rPr>
          <w:rFonts w:ascii="Calibri" w:hAnsi="Calibri" w:cs="Calibri"/>
        </w:rPr>
        <w:t xml:space="preserve"> buddy!” he told Camargo. “We all thought you were a goner.</w:t>
      </w:r>
      <w:r w:rsidR="00D903CA">
        <w:rPr>
          <w:rFonts w:ascii="Calibri" w:hAnsi="Calibri" w:cs="Calibri"/>
        </w:rPr>
        <w:t>”</w:t>
      </w:r>
    </w:p>
    <w:p w14:paraId="23B36DEC" w14:textId="62723EE5" w:rsidR="00D903CA" w:rsidRDefault="00D903CA" w:rsidP="001B79A5">
      <w:pPr>
        <w:spacing w:line="480" w:lineRule="auto"/>
        <w:ind w:firstLine="720"/>
        <w:rPr>
          <w:rFonts w:ascii="Calibri" w:hAnsi="Calibri" w:cs="Calibri"/>
        </w:rPr>
      </w:pPr>
      <w:r>
        <w:rPr>
          <w:rFonts w:ascii="Calibri" w:hAnsi="Calibri" w:cs="Calibri"/>
        </w:rPr>
        <w:t>“I</w:t>
      </w:r>
      <w:r w:rsidR="00270892">
        <w:rPr>
          <w:rFonts w:ascii="Calibri" w:hAnsi="Calibri" w:cs="Calibri"/>
        </w:rPr>
        <w:t>’d</w:t>
      </w:r>
      <w:r>
        <w:rPr>
          <w:rFonts w:ascii="Calibri" w:hAnsi="Calibri" w:cs="Calibri"/>
        </w:rPr>
        <w:t xml:space="preserve"> just as well be,” Camar</w:t>
      </w:r>
      <w:r w:rsidR="00F4103D">
        <w:rPr>
          <w:rFonts w:ascii="Calibri" w:hAnsi="Calibri" w:cs="Calibri"/>
        </w:rPr>
        <w:t>go said. “Nobody would care if I perished in this prison cell.”</w:t>
      </w:r>
    </w:p>
    <w:p w14:paraId="4CDEB4CB" w14:textId="3188D87D" w:rsidR="009170F6" w:rsidRDefault="00EB4EA4" w:rsidP="001B79A5">
      <w:pPr>
        <w:spacing w:line="480" w:lineRule="auto"/>
        <w:ind w:firstLine="720"/>
        <w:rPr>
          <w:rFonts w:ascii="Calibri" w:hAnsi="Calibri" w:cs="Calibri"/>
        </w:rPr>
      </w:pPr>
      <w:r w:rsidRPr="1FD0627C">
        <w:rPr>
          <w:rFonts w:ascii="Calibri" w:hAnsi="Calibri" w:cs="Calibri"/>
        </w:rPr>
        <w:t>“You’re right</w:t>
      </w:r>
      <w:r w:rsidR="00735B49" w:rsidRPr="1FD0627C">
        <w:rPr>
          <w:rFonts w:ascii="Calibri" w:hAnsi="Calibri" w:cs="Calibri"/>
        </w:rPr>
        <w:t xml:space="preserve"> about a lot of people, but a few would,” Knuckles said. “That few includes </w:t>
      </w:r>
      <w:r w:rsidR="009170F6" w:rsidRPr="1FD0627C">
        <w:rPr>
          <w:rFonts w:ascii="Calibri" w:hAnsi="Calibri" w:cs="Calibri"/>
        </w:rPr>
        <w:t>me,</w:t>
      </w:r>
      <w:r w:rsidR="00D572B8" w:rsidRPr="1FD0627C">
        <w:rPr>
          <w:rFonts w:ascii="Calibri" w:hAnsi="Calibri" w:cs="Calibri"/>
        </w:rPr>
        <w:t xml:space="preserve"> and I don’t </w:t>
      </w:r>
      <w:r w:rsidR="000847D5" w:rsidRPr="1FD0627C">
        <w:rPr>
          <w:rFonts w:ascii="Calibri" w:hAnsi="Calibri" w:cs="Calibri"/>
        </w:rPr>
        <w:t>sympathize with a lot of people, so take that as a compliment</w:t>
      </w:r>
      <w:r w:rsidR="00735B49" w:rsidRPr="1FD0627C">
        <w:rPr>
          <w:rFonts w:ascii="Calibri" w:hAnsi="Calibri" w:cs="Calibri"/>
        </w:rPr>
        <w:t>.</w:t>
      </w:r>
      <w:r w:rsidR="000847D5" w:rsidRPr="1FD0627C">
        <w:rPr>
          <w:rFonts w:ascii="Calibri" w:hAnsi="Calibri" w:cs="Calibri"/>
        </w:rPr>
        <w:t>”</w:t>
      </w:r>
    </w:p>
    <w:p w14:paraId="68C51E51" w14:textId="2E7057D6" w:rsidR="00EB4EA4" w:rsidRDefault="009170F6" w:rsidP="001B79A5">
      <w:pPr>
        <w:spacing w:line="480" w:lineRule="auto"/>
        <w:ind w:firstLine="720"/>
        <w:rPr>
          <w:rFonts w:ascii="Calibri" w:hAnsi="Calibri" w:cs="Calibri"/>
        </w:rPr>
      </w:pPr>
      <w:r>
        <w:rPr>
          <w:rFonts w:ascii="Calibri" w:hAnsi="Calibri" w:cs="Calibri"/>
        </w:rPr>
        <w:t>“Thanks,” Camargo replied.</w:t>
      </w:r>
      <w:r w:rsidR="00D572B8">
        <w:rPr>
          <w:rFonts w:ascii="Calibri" w:hAnsi="Calibri" w:cs="Calibri"/>
        </w:rPr>
        <w:t xml:space="preserve"> </w:t>
      </w:r>
      <w:r>
        <w:rPr>
          <w:rFonts w:ascii="Calibri" w:hAnsi="Calibri" w:cs="Calibri"/>
        </w:rPr>
        <w:t>“I just barely know you, but hearing you say that makes me feel better.”</w:t>
      </w:r>
    </w:p>
    <w:p w14:paraId="26E6702E" w14:textId="77579DD1" w:rsidR="008F42FA" w:rsidRDefault="008F42FA" w:rsidP="001B79A5">
      <w:pPr>
        <w:spacing w:line="480" w:lineRule="auto"/>
        <w:ind w:firstLine="720"/>
        <w:rPr>
          <w:rFonts w:ascii="Calibri" w:hAnsi="Calibri" w:cs="Calibri"/>
        </w:rPr>
      </w:pPr>
      <w:r>
        <w:rPr>
          <w:rFonts w:ascii="Calibri" w:hAnsi="Calibri" w:cs="Calibri"/>
        </w:rPr>
        <w:t xml:space="preserve">“I’m glad to be of </w:t>
      </w:r>
      <w:r w:rsidR="00493E9A">
        <w:rPr>
          <w:rFonts w:ascii="Calibri" w:hAnsi="Calibri" w:cs="Calibri"/>
        </w:rPr>
        <w:t>some kind of service,” Knuckles said. “Well, I think I will take a little nap</w:t>
      </w:r>
      <w:r w:rsidR="00EE3471">
        <w:rPr>
          <w:rFonts w:ascii="Calibri" w:hAnsi="Calibri" w:cs="Calibri"/>
        </w:rPr>
        <w:t>. If you need anything, just holler.”</w:t>
      </w:r>
    </w:p>
    <w:p w14:paraId="774E6504" w14:textId="2E76FE66" w:rsidR="00EE3471" w:rsidRDefault="00EE3471" w:rsidP="001B79A5">
      <w:pPr>
        <w:spacing w:line="480" w:lineRule="auto"/>
        <w:ind w:firstLine="720"/>
        <w:rPr>
          <w:rFonts w:ascii="Calibri" w:hAnsi="Calibri" w:cs="Calibri"/>
        </w:rPr>
      </w:pPr>
      <w:r>
        <w:rPr>
          <w:rFonts w:ascii="Calibri" w:hAnsi="Calibri" w:cs="Calibri"/>
        </w:rPr>
        <w:t>“Will do,” Camargo said.</w:t>
      </w:r>
    </w:p>
    <w:p w14:paraId="260A6CCB" w14:textId="38D9F1B4" w:rsidR="008A5233" w:rsidRDefault="008A5233" w:rsidP="001B79A5">
      <w:pPr>
        <w:spacing w:line="480" w:lineRule="auto"/>
        <w:ind w:firstLine="720"/>
        <w:rPr>
          <w:rFonts w:ascii="Calibri" w:hAnsi="Calibri" w:cs="Calibri"/>
        </w:rPr>
      </w:pPr>
      <w:r w:rsidRPr="1FD0627C">
        <w:rPr>
          <w:rFonts w:ascii="Calibri" w:hAnsi="Calibri" w:cs="Calibri"/>
        </w:rPr>
        <w:t xml:space="preserve">It was not long until it was night again. The hours that day just flew by. </w:t>
      </w:r>
    </w:p>
    <w:p w14:paraId="337B9588" w14:textId="342EDB1B" w:rsidR="00550C70" w:rsidRDefault="00B229C7" w:rsidP="001B79A5">
      <w:pPr>
        <w:spacing w:line="480" w:lineRule="auto"/>
        <w:ind w:firstLine="720"/>
        <w:rPr>
          <w:rFonts w:ascii="Calibri" w:hAnsi="Calibri" w:cs="Calibri"/>
        </w:rPr>
      </w:pPr>
      <w:r>
        <w:rPr>
          <w:rFonts w:ascii="Calibri" w:hAnsi="Calibri" w:cs="Calibri"/>
        </w:rPr>
        <w:t xml:space="preserve">He dreamed all night </w:t>
      </w:r>
      <w:r w:rsidR="00297163">
        <w:rPr>
          <w:rFonts w:ascii="Calibri" w:hAnsi="Calibri" w:cs="Calibri"/>
        </w:rPr>
        <w:t xml:space="preserve">about how he would approach the matter and what good he could do for the country. </w:t>
      </w:r>
      <w:r w:rsidR="00E60F6E">
        <w:rPr>
          <w:rFonts w:ascii="Calibri" w:hAnsi="Calibri" w:cs="Calibri"/>
        </w:rPr>
        <w:t>It kept him from having nightmares about</w:t>
      </w:r>
      <w:r w:rsidR="004214B5">
        <w:rPr>
          <w:rFonts w:ascii="Calibri" w:hAnsi="Calibri" w:cs="Calibri"/>
        </w:rPr>
        <w:t xml:space="preserve"> going to the electric</w:t>
      </w:r>
      <w:r w:rsidR="007A6B60">
        <w:rPr>
          <w:rFonts w:ascii="Calibri" w:hAnsi="Calibri" w:cs="Calibri"/>
        </w:rPr>
        <w:t xml:space="preserve"> chair. He woke up late the next morning. </w:t>
      </w:r>
      <w:r w:rsidR="00E26098">
        <w:rPr>
          <w:rFonts w:ascii="Calibri" w:hAnsi="Calibri" w:cs="Calibri"/>
        </w:rPr>
        <w:t>Camargo</w:t>
      </w:r>
      <w:r w:rsidR="007A6B60">
        <w:rPr>
          <w:rFonts w:ascii="Calibri" w:hAnsi="Calibri" w:cs="Calibri"/>
        </w:rPr>
        <w:t xml:space="preserve"> felt much better.</w:t>
      </w:r>
      <w:r w:rsidR="00E26098">
        <w:rPr>
          <w:rFonts w:ascii="Calibri" w:hAnsi="Calibri" w:cs="Calibri"/>
        </w:rPr>
        <w:t xml:space="preserve"> He stretched out his arms</w:t>
      </w:r>
      <w:r w:rsidR="00624D74">
        <w:rPr>
          <w:rFonts w:ascii="Calibri" w:hAnsi="Calibri" w:cs="Calibri"/>
        </w:rPr>
        <w:t>.</w:t>
      </w:r>
      <w:r w:rsidR="00550C70">
        <w:rPr>
          <w:rFonts w:ascii="Calibri" w:hAnsi="Calibri" w:cs="Calibri"/>
        </w:rPr>
        <w:t xml:space="preserve"> Camargo made sure he ate breakfast</w:t>
      </w:r>
      <w:r w:rsidR="00BA79E3">
        <w:rPr>
          <w:rFonts w:ascii="Calibri" w:hAnsi="Calibri" w:cs="Calibri"/>
        </w:rPr>
        <w:t xml:space="preserve"> because he did not want to land back in the prison hospital.</w:t>
      </w:r>
      <w:r w:rsidR="006B6DD3">
        <w:rPr>
          <w:rFonts w:ascii="Calibri" w:hAnsi="Calibri" w:cs="Calibri"/>
        </w:rPr>
        <w:t xml:space="preserve"> </w:t>
      </w:r>
      <w:r w:rsidR="00EB15CE">
        <w:rPr>
          <w:rFonts w:ascii="Calibri" w:hAnsi="Calibri" w:cs="Calibri"/>
        </w:rPr>
        <w:t xml:space="preserve">They recently started putting him to work, which he did not mind. It gave him some sense of accomplishment. </w:t>
      </w:r>
    </w:p>
    <w:p w14:paraId="178E61BA" w14:textId="71FFFCBB" w:rsidR="006E6BC3" w:rsidRDefault="00624D74" w:rsidP="001B79A5">
      <w:pPr>
        <w:spacing w:line="480" w:lineRule="auto"/>
        <w:ind w:firstLine="720"/>
        <w:rPr>
          <w:rFonts w:ascii="Calibri" w:hAnsi="Calibri" w:cs="Calibri"/>
        </w:rPr>
      </w:pPr>
      <w:r w:rsidRPr="1FD0627C">
        <w:rPr>
          <w:rFonts w:ascii="Calibri" w:hAnsi="Calibri" w:cs="Calibri"/>
        </w:rPr>
        <w:t xml:space="preserve"> </w:t>
      </w:r>
      <w:r w:rsidR="00C4673E" w:rsidRPr="1FD0627C">
        <w:rPr>
          <w:rFonts w:ascii="Calibri" w:hAnsi="Calibri" w:cs="Calibri"/>
        </w:rPr>
        <w:t>It was</w:t>
      </w:r>
      <w:r w:rsidR="00663F89" w:rsidRPr="1FD0627C">
        <w:rPr>
          <w:rFonts w:ascii="Calibri" w:hAnsi="Calibri" w:cs="Calibri"/>
        </w:rPr>
        <w:t xml:space="preserve"> now</w:t>
      </w:r>
      <w:r w:rsidR="00C4673E" w:rsidRPr="1FD0627C">
        <w:rPr>
          <w:rFonts w:ascii="Calibri" w:hAnsi="Calibri" w:cs="Calibri"/>
        </w:rPr>
        <w:t xml:space="preserve"> about time for him to </w:t>
      </w:r>
      <w:r w:rsidR="001755B5" w:rsidRPr="1FD0627C">
        <w:rPr>
          <w:rFonts w:ascii="Calibri" w:hAnsi="Calibri" w:cs="Calibri"/>
        </w:rPr>
        <w:t xml:space="preserve">tend to laundry duty. </w:t>
      </w:r>
      <w:r w:rsidR="00C50AF8" w:rsidRPr="1FD0627C">
        <w:rPr>
          <w:rFonts w:ascii="Calibri" w:hAnsi="Calibri" w:cs="Calibri"/>
        </w:rPr>
        <w:t xml:space="preserve">He liked laundry duty much more than </w:t>
      </w:r>
      <w:r w:rsidR="00663F89" w:rsidRPr="1FD0627C">
        <w:rPr>
          <w:rFonts w:ascii="Calibri" w:hAnsi="Calibri" w:cs="Calibri"/>
        </w:rPr>
        <w:t xml:space="preserve">doing </w:t>
      </w:r>
      <w:r w:rsidR="00C50AF8" w:rsidRPr="1FD0627C">
        <w:rPr>
          <w:rFonts w:ascii="Calibri" w:hAnsi="Calibri" w:cs="Calibri"/>
        </w:rPr>
        <w:t xml:space="preserve">custodial work. </w:t>
      </w:r>
      <w:r w:rsidR="003575F5" w:rsidRPr="1FD0627C">
        <w:rPr>
          <w:rFonts w:ascii="Calibri" w:hAnsi="Calibri" w:cs="Calibri"/>
        </w:rPr>
        <w:t xml:space="preserve">After Camargo </w:t>
      </w:r>
      <w:r w:rsidR="00663F89" w:rsidRPr="1FD0627C">
        <w:rPr>
          <w:rFonts w:ascii="Calibri" w:hAnsi="Calibri" w:cs="Calibri"/>
        </w:rPr>
        <w:t>was</w:t>
      </w:r>
      <w:r w:rsidR="003575F5" w:rsidRPr="1FD0627C">
        <w:rPr>
          <w:rFonts w:ascii="Calibri" w:hAnsi="Calibri" w:cs="Calibri"/>
        </w:rPr>
        <w:t xml:space="preserve"> done with his work, he usually watched television, </w:t>
      </w:r>
      <w:r w:rsidR="00D87626" w:rsidRPr="1FD0627C">
        <w:rPr>
          <w:rFonts w:ascii="Calibri" w:hAnsi="Calibri" w:cs="Calibri"/>
        </w:rPr>
        <w:t>did puzzles, or played billiards</w:t>
      </w:r>
      <w:r w:rsidR="005F70B4" w:rsidRPr="1FD0627C">
        <w:rPr>
          <w:rFonts w:ascii="Calibri" w:hAnsi="Calibri" w:cs="Calibri"/>
        </w:rPr>
        <w:t xml:space="preserve"> with Knuckles</w:t>
      </w:r>
      <w:r w:rsidR="00D87626" w:rsidRPr="1FD0627C">
        <w:rPr>
          <w:rFonts w:ascii="Calibri" w:hAnsi="Calibri" w:cs="Calibri"/>
        </w:rPr>
        <w:t xml:space="preserve">. He </w:t>
      </w:r>
      <w:r w:rsidR="005F70B4" w:rsidRPr="1FD0627C">
        <w:rPr>
          <w:rFonts w:ascii="Calibri" w:hAnsi="Calibri" w:cs="Calibri"/>
        </w:rPr>
        <w:t>also made sure to</w:t>
      </w:r>
      <w:r w:rsidR="00D87626" w:rsidRPr="1FD0627C">
        <w:rPr>
          <w:rFonts w:ascii="Calibri" w:hAnsi="Calibri" w:cs="Calibri"/>
        </w:rPr>
        <w:t xml:space="preserve"> follow up on the latest news about his case</w:t>
      </w:r>
      <w:r w:rsidR="009F47AE" w:rsidRPr="1FD0627C">
        <w:rPr>
          <w:rFonts w:ascii="Calibri" w:hAnsi="Calibri" w:cs="Calibri"/>
        </w:rPr>
        <w:t xml:space="preserve"> and </w:t>
      </w:r>
      <w:r w:rsidR="00E24840" w:rsidRPr="1FD0627C">
        <w:rPr>
          <w:rFonts w:ascii="Calibri" w:hAnsi="Calibri" w:cs="Calibri"/>
        </w:rPr>
        <w:t xml:space="preserve">the </w:t>
      </w:r>
      <w:r w:rsidR="00CB759B" w:rsidRPr="1FD0627C">
        <w:rPr>
          <w:rFonts w:ascii="Calibri" w:hAnsi="Calibri" w:cs="Calibri"/>
        </w:rPr>
        <w:t>Death Firm</w:t>
      </w:r>
      <w:r w:rsidR="00E24840" w:rsidRPr="1FD0627C">
        <w:rPr>
          <w:rFonts w:ascii="Calibri" w:hAnsi="Calibri" w:cs="Calibri"/>
        </w:rPr>
        <w:t>s during his free time.</w:t>
      </w:r>
      <w:r w:rsidR="00137D34" w:rsidRPr="1FD0627C">
        <w:rPr>
          <w:rFonts w:ascii="Calibri" w:hAnsi="Calibri" w:cs="Calibri"/>
        </w:rPr>
        <w:t xml:space="preserve"> It was easier</w:t>
      </w:r>
      <w:r w:rsidR="00CF59EB" w:rsidRPr="1FD0627C">
        <w:rPr>
          <w:rFonts w:ascii="Calibri" w:hAnsi="Calibri" w:cs="Calibri"/>
        </w:rPr>
        <w:t xml:space="preserve"> living in prison</w:t>
      </w:r>
      <w:r w:rsidR="00137D34" w:rsidRPr="1FD0627C">
        <w:rPr>
          <w:rFonts w:ascii="Calibri" w:hAnsi="Calibri" w:cs="Calibri"/>
        </w:rPr>
        <w:t xml:space="preserve"> now that he was following a </w:t>
      </w:r>
      <w:r w:rsidR="00CF59EB" w:rsidRPr="1FD0627C">
        <w:rPr>
          <w:rFonts w:ascii="Calibri" w:hAnsi="Calibri" w:cs="Calibri"/>
        </w:rPr>
        <w:t xml:space="preserve">daily routine. </w:t>
      </w:r>
    </w:p>
    <w:p w14:paraId="517C5865" w14:textId="640860C8" w:rsidR="00B35764" w:rsidRDefault="00046C3E" w:rsidP="001B79A5">
      <w:pPr>
        <w:spacing w:line="480" w:lineRule="auto"/>
        <w:ind w:firstLine="720"/>
        <w:rPr>
          <w:rFonts w:ascii="Calibri" w:hAnsi="Calibri" w:cs="Calibri"/>
        </w:rPr>
      </w:pPr>
      <w:r>
        <w:rPr>
          <w:rFonts w:ascii="Calibri" w:hAnsi="Calibri" w:cs="Calibri"/>
        </w:rPr>
        <w:t xml:space="preserve">At </w:t>
      </w:r>
      <w:r w:rsidR="00270892">
        <w:rPr>
          <w:rFonts w:ascii="Calibri" w:hAnsi="Calibri" w:cs="Calibri"/>
        </w:rPr>
        <w:t>ten</w:t>
      </w:r>
      <w:r>
        <w:rPr>
          <w:rFonts w:ascii="Calibri" w:hAnsi="Calibri" w:cs="Calibri"/>
        </w:rPr>
        <w:t xml:space="preserve"> o’clock, </w:t>
      </w:r>
      <w:r w:rsidR="00F417F8">
        <w:rPr>
          <w:rFonts w:ascii="Calibri" w:hAnsi="Calibri" w:cs="Calibri"/>
        </w:rPr>
        <w:t xml:space="preserve">Camargo was on his way to the laundry room. There were </w:t>
      </w:r>
      <w:r w:rsidR="00EC43DE">
        <w:rPr>
          <w:rFonts w:ascii="Calibri" w:hAnsi="Calibri" w:cs="Calibri"/>
        </w:rPr>
        <w:t>eleven</w:t>
      </w:r>
      <w:r w:rsidR="00587C09">
        <w:rPr>
          <w:rFonts w:ascii="Calibri" w:hAnsi="Calibri" w:cs="Calibri"/>
        </w:rPr>
        <w:t xml:space="preserve"> other prisoners </w:t>
      </w:r>
      <w:r w:rsidR="00EC43DE">
        <w:rPr>
          <w:rFonts w:ascii="Calibri" w:hAnsi="Calibri" w:cs="Calibri"/>
        </w:rPr>
        <w:t>doing laundry duty.</w:t>
      </w:r>
      <w:r w:rsidR="00455A63">
        <w:rPr>
          <w:rFonts w:ascii="Calibri" w:hAnsi="Calibri" w:cs="Calibri"/>
        </w:rPr>
        <w:t xml:space="preserve"> They started sorting ou</w:t>
      </w:r>
      <w:r w:rsidR="00786F38">
        <w:rPr>
          <w:rFonts w:ascii="Calibri" w:hAnsi="Calibri" w:cs="Calibri"/>
        </w:rPr>
        <w:t xml:space="preserve">t the laundry. Knuckles </w:t>
      </w:r>
      <w:r w:rsidR="00DB21D5">
        <w:rPr>
          <w:rFonts w:ascii="Calibri" w:hAnsi="Calibri" w:cs="Calibri"/>
        </w:rPr>
        <w:t xml:space="preserve">was working beside him. </w:t>
      </w:r>
      <w:r w:rsidR="00636993">
        <w:rPr>
          <w:rFonts w:ascii="Calibri" w:hAnsi="Calibri" w:cs="Calibri"/>
        </w:rPr>
        <w:t xml:space="preserve">They began chatting. </w:t>
      </w:r>
    </w:p>
    <w:p w14:paraId="74501789" w14:textId="3EBA04B5" w:rsidR="00392AC5" w:rsidRDefault="00392AC5" w:rsidP="001B79A5">
      <w:pPr>
        <w:spacing w:line="480" w:lineRule="auto"/>
        <w:ind w:firstLine="720"/>
        <w:rPr>
          <w:rFonts w:ascii="Calibri" w:hAnsi="Calibri" w:cs="Calibri"/>
        </w:rPr>
      </w:pPr>
      <w:r w:rsidRPr="22D893E5">
        <w:rPr>
          <w:rFonts w:ascii="Calibri" w:hAnsi="Calibri" w:cs="Calibri"/>
        </w:rPr>
        <w:t>“Hey! How is it going?” Knuckles asked Camargo.</w:t>
      </w:r>
    </w:p>
    <w:p w14:paraId="3F4900DE" w14:textId="0290FA92" w:rsidR="00732619" w:rsidRDefault="00D47EF2" w:rsidP="001B79A5">
      <w:pPr>
        <w:spacing w:line="480" w:lineRule="auto"/>
        <w:ind w:firstLine="720"/>
        <w:rPr>
          <w:rFonts w:ascii="Calibri" w:hAnsi="Calibri" w:cs="Calibri"/>
        </w:rPr>
      </w:pPr>
      <w:r>
        <w:rPr>
          <w:rFonts w:ascii="Calibri" w:hAnsi="Calibri" w:cs="Calibri"/>
        </w:rPr>
        <w:t>“It sounds like I’m going to have to get used to prison life</w:t>
      </w:r>
      <w:r w:rsidR="0005390A">
        <w:rPr>
          <w:rFonts w:ascii="Calibri" w:hAnsi="Calibri" w:cs="Calibri"/>
        </w:rPr>
        <w:t>,” Camargo answered. “There’s little hope that I will ever get out of here.</w:t>
      </w:r>
      <w:r w:rsidR="008C6769">
        <w:rPr>
          <w:rFonts w:ascii="Calibri" w:hAnsi="Calibri" w:cs="Calibri"/>
        </w:rPr>
        <w:t>”</w:t>
      </w:r>
    </w:p>
    <w:p w14:paraId="0EE957FB" w14:textId="2E095958" w:rsidR="00FD0640" w:rsidRDefault="00FD0640" w:rsidP="001B79A5">
      <w:pPr>
        <w:spacing w:line="480" w:lineRule="auto"/>
        <w:ind w:firstLine="720"/>
        <w:rPr>
          <w:rFonts w:ascii="Calibri" w:hAnsi="Calibri" w:cs="Calibri"/>
        </w:rPr>
      </w:pPr>
      <w:r w:rsidRPr="22D893E5">
        <w:rPr>
          <w:rFonts w:ascii="Calibri" w:hAnsi="Calibri" w:cs="Calibri"/>
        </w:rPr>
        <w:t>“Oh, it’s really not all that bad,” Knuckles said. “You get used to the routine.</w:t>
      </w:r>
      <w:r w:rsidR="00EB5FA2" w:rsidRPr="22D893E5">
        <w:rPr>
          <w:rFonts w:ascii="Calibri" w:hAnsi="Calibri" w:cs="Calibri"/>
        </w:rPr>
        <w:t xml:space="preserve"> You </w:t>
      </w:r>
      <w:r w:rsidR="00FB2413" w:rsidRPr="22D893E5">
        <w:rPr>
          <w:rFonts w:ascii="Calibri" w:hAnsi="Calibri" w:cs="Calibri"/>
        </w:rPr>
        <w:t>must</w:t>
      </w:r>
      <w:r w:rsidR="00EB5FA2" w:rsidRPr="22D893E5">
        <w:rPr>
          <w:rFonts w:ascii="Calibri" w:hAnsi="Calibri" w:cs="Calibri"/>
        </w:rPr>
        <w:t xml:space="preserve"> go with the flow.</w:t>
      </w:r>
      <w:r w:rsidR="00FB2413" w:rsidRPr="22D893E5">
        <w:rPr>
          <w:rFonts w:ascii="Calibri" w:hAnsi="Calibri" w:cs="Calibri"/>
        </w:rPr>
        <w:t xml:space="preserve"> That is how you survive</w:t>
      </w:r>
      <w:r w:rsidR="00BE4F65" w:rsidRPr="22D893E5">
        <w:rPr>
          <w:rFonts w:ascii="Calibri" w:hAnsi="Calibri" w:cs="Calibri"/>
        </w:rPr>
        <w:t xml:space="preserve"> behind bars</w:t>
      </w:r>
      <w:r w:rsidR="00FB2413" w:rsidRPr="22D893E5">
        <w:rPr>
          <w:rFonts w:ascii="Calibri" w:hAnsi="Calibri" w:cs="Calibri"/>
        </w:rPr>
        <w:t>.</w:t>
      </w:r>
      <w:r w:rsidR="00BE4F65" w:rsidRPr="22D893E5">
        <w:rPr>
          <w:rFonts w:ascii="Calibri" w:hAnsi="Calibri" w:cs="Calibri"/>
        </w:rPr>
        <w:t xml:space="preserve"> Some guys just can’t handle it.</w:t>
      </w:r>
      <w:r w:rsidR="001A6004" w:rsidRPr="22D893E5">
        <w:rPr>
          <w:rFonts w:ascii="Calibri" w:hAnsi="Calibri" w:cs="Calibri"/>
        </w:rPr>
        <w:t xml:space="preserve"> They either lose their </w:t>
      </w:r>
      <w:r w:rsidR="006B4FF4" w:rsidRPr="22D893E5">
        <w:rPr>
          <w:rFonts w:ascii="Calibri" w:hAnsi="Calibri" w:cs="Calibri"/>
        </w:rPr>
        <w:t>minds,</w:t>
      </w:r>
      <w:r w:rsidR="001A6004" w:rsidRPr="22D893E5">
        <w:rPr>
          <w:rFonts w:ascii="Calibri" w:hAnsi="Calibri" w:cs="Calibri"/>
        </w:rPr>
        <w:t xml:space="preserve"> or </w:t>
      </w:r>
      <w:r w:rsidR="001639B3" w:rsidRPr="22D893E5">
        <w:rPr>
          <w:rFonts w:ascii="Calibri" w:hAnsi="Calibri" w:cs="Calibri"/>
        </w:rPr>
        <w:t>they take the easy way out by committing suicide.</w:t>
      </w:r>
      <w:r w:rsidR="00075E68" w:rsidRPr="22D893E5">
        <w:rPr>
          <w:rFonts w:ascii="Calibri" w:hAnsi="Calibri" w:cs="Calibri"/>
        </w:rPr>
        <w:t xml:space="preserve"> I think you are a fighter like myself.</w:t>
      </w:r>
      <w:r w:rsidR="00517310" w:rsidRPr="22D893E5">
        <w:rPr>
          <w:rFonts w:ascii="Calibri" w:hAnsi="Calibri" w:cs="Calibri"/>
        </w:rPr>
        <w:t xml:space="preserve"> I think we will get out of this together just fine.</w:t>
      </w:r>
      <w:r w:rsidR="00083A0A" w:rsidRPr="22D893E5">
        <w:rPr>
          <w:rFonts w:ascii="Calibri" w:hAnsi="Calibri" w:cs="Calibri"/>
        </w:rPr>
        <w:t>”</w:t>
      </w:r>
    </w:p>
    <w:p w14:paraId="6E190991" w14:textId="124B7233" w:rsidR="00AC1166" w:rsidRDefault="00AC1166" w:rsidP="001B79A5">
      <w:pPr>
        <w:spacing w:line="480" w:lineRule="auto"/>
        <w:ind w:firstLine="720"/>
        <w:rPr>
          <w:rFonts w:ascii="Calibri" w:hAnsi="Calibri" w:cs="Calibri"/>
        </w:rPr>
      </w:pPr>
      <w:r w:rsidRPr="22D893E5">
        <w:rPr>
          <w:rFonts w:ascii="Calibri" w:hAnsi="Calibri" w:cs="Calibri"/>
        </w:rPr>
        <w:t xml:space="preserve">“I believe you are right,” Camargo said with a </w:t>
      </w:r>
      <w:r w:rsidR="00153516" w:rsidRPr="22D893E5">
        <w:rPr>
          <w:rFonts w:ascii="Calibri" w:hAnsi="Calibri" w:cs="Calibri"/>
        </w:rPr>
        <w:t xml:space="preserve">smile on his face. </w:t>
      </w:r>
      <w:r w:rsidR="00126482" w:rsidRPr="22D893E5">
        <w:rPr>
          <w:rFonts w:ascii="Calibri" w:hAnsi="Calibri" w:cs="Calibri"/>
        </w:rPr>
        <w:t>“I don’t care what anyone thinks about me. I will show them that I’m not a quitter.”</w:t>
      </w:r>
    </w:p>
    <w:p w14:paraId="7E107223" w14:textId="158AACF0" w:rsidR="00ED7511" w:rsidRDefault="00ED7511" w:rsidP="001B79A5">
      <w:pPr>
        <w:spacing w:line="480" w:lineRule="auto"/>
        <w:ind w:firstLine="720"/>
        <w:rPr>
          <w:rFonts w:ascii="Calibri" w:hAnsi="Calibri" w:cs="Calibri"/>
        </w:rPr>
      </w:pPr>
      <w:r>
        <w:rPr>
          <w:rFonts w:ascii="Calibri" w:hAnsi="Calibri" w:cs="Calibri"/>
        </w:rPr>
        <w:t xml:space="preserve">“That’s the spirit,” Knuckles responded. </w:t>
      </w:r>
      <w:r w:rsidR="00BF2761">
        <w:rPr>
          <w:rFonts w:ascii="Calibri" w:hAnsi="Calibri" w:cs="Calibri"/>
        </w:rPr>
        <w:t>“I think we are going to be real good friends.”</w:t>
      </w:r>
    </w:p>
    <w:p w14:paraId="04192B76" w14:textId="2C3D75D9" w:rsidR="00526D15" w:rsidRDefault="00526D15" w:rsidP="001B79A5">
      <w:pPr>
        <w:spacing w:line="480" w:lineRule="auto"/>
        <w:ind w:firstLine="720"/>
        <w:rPr>
          <w:rFonts w:ascii="Calibri" w:hAnsi="Calibri" w:cs="Calibri"/>
        </w:rPr>
      </w:pPr>
      <w:r w:rsidRPr="22D893E5">
        <w:rPr>
          <w:rFonts w:ascii="Calibri" w:hAnsi="Calibri" w:cs="Calibri"/>
        </w:rPr>
        <w:t>“I could sure use one,” Camargo said. “I have been feeling awfully lonely in here. It would be nice to talk to someone other than myself for a change.”</w:t>
      </w:r>
    </w:p>
    <w:p w14:paraId="6C4B5736" w14:textId="14DC6671" w:rsidR="006B4FF4" w:rsidRDefault="001A50F3" w:rsidP="001B79A5">
      <w:pPr>
        <w:spacing w:line="480" w:lineRule="auto"/>
        <w:ind w:firstLine="720"/>
        <w:rPr>
          <w:rFonts w:ascii="Calibri" w:hAnsi="Calibri" w:cs="Calibri"/>
        </w:rPr>
      </w:pPr>
      <w:r w:rsidRPr="22D893E5">
        <w:rPr>
          <w:rFonts w:ascii="Calibri" w:hAnsi="Calibri" w:cs="Calibri"/>
        </w:rPr>
        <w:t>Both continued working throughout the day together as a team</w:t>
      </w:r>
      <w:r w:rsidR="005C047C" w:rsidRPr="22D893E5">
        <w:rPr>
          <w:rFonts w:ascii="Calibri" w:hAnsi="Calibri" w:cs="Calibri"/>
        </w:rPr>
        <w:t xml:space="preserve">. </w:t>
      </w:r>
      <w:r w:rsidR="00AB06B9" w:rsidRPr="22D893E5">
        <w:rPr>
          <w:rFonts w:ascii="Calibri" w:hAnsi="Calibri" w:cs="Calibri"/>
        </w:rPr>
        <w:t xml:space="preserve">Camargo was so happy to have someone to talk to. It made </w:t>
      </w:r>
      <w:r w:rsidR="002A401C" w:rsidRPr="22D893E5">
        <w:rPr>
          <w:rFonts w:ascii="Calibri" w:hAnsi="Calibri" w:cs="Calibri"/>
        </w:rPr>
        <w:t>his time in prison much better. He was able to keep his sanity because of it as well.</w:t>
      </w:r>
    </w:p>
    <w:p w14:paraId="23966D67" w14:textId="4EE182C2" w:rsidR="001F727E" w:rsidRDefault="006B4FF4" w:rsidP="001B79A5">
      <w:pPr>
        <w:spacing w:line="480" w:lineRule="auto"/>
        <w:ind w:firstLine="720"/>
        <w:rPr>
          <w:rFonts w:ascii="Calibri" w:hAnsi="Calibri" w:cs="Calibri"/>
        </w:rPr>
      </w:pPr>
      <w:r w:rsidRPr="22D893E5">
        <w:rPr>
          <w:rFonts w:ascii="Calibri" w:hAnsi="Calibri" w:cs="Calibri"/>
        </w:rPr>
        <w:t xml:space="preserve">                                                      </w:t>
      </w:r>
    </w:p>
    <w:p w14:paraId="3E4CC60F" w14:textId="7F6617FF" w:rsidR="001F727E" w:rsidRDefault="001F727E" w:rsidP="001B79A5">
      <w:pPr>
        <w:spacing w:line="480" w:lineRule="auto"/>
        <w:ind w:firstLine="720"/>
        <w:rPr>
          <w:rFonts w:ascii="Calibri" w:hAnsi="Calibri" w:cs="Calibri"/>
        </w:rPr>
      </w:pPr>
    </w:p>
    <w:p w14:paraId="29DB38AC" w14:textId="17827E59" w:rsidR="001F727E" w:rsidRDefault="001F727E" w:rsidP="001B79A5">
      <w:pPr>
        <w:spacing w:line="480" w:lineRule="auto"/>
        <w:ind w:firstLine="720"/>
        <w:rPr>
          <w:rFonts w:ascii="Calibri" w:hAnsi="Calibri" w:cs="Calibri"/>
        </w:rPr>
      </w:pPr>
    </w:p>
    <w:p w14:paraId="6F4B4217" w14:textId="48E8DE5D" w:rsidR="001F727E" w:rsidRDefault="001F727E" w:rsidP="001B79A5">
      <w:pPr>
        <w:spacing w:line="480" w:lineRule="auto"/>
        <w:ind w:firstLine="720"/>
        <w:rPr>
          <w:rFonts w:ascii="Calibri" w:hAnsi="Calibri" w:cs="Calibri"/>
        </w:rPr>
      </w:pPr>
    </w:p>
    <w:p w14:paraId="0BCFB457" w14:textId="47500EED" w:rsidR="001F727E" w:rsidRDefault="001F727E" w:rsidP="001B79A5">
      <w:pPr>
        <w:spacing w:line="480" w:lineRule="auto"/>
        <w:ind w:firstLine="720"/>
        <w:rPr>
          <w:rFonts w:ascii="Calibri" w:hAnsi="Calibri" w:cs="Calibri"/>
        </w:rPr>
      </w:pPr>
    </w:p>
    <w:p w14:paraId="3943929A" w14:textId="5C16002A" w:rsidR="001F727E" w:rsidRDefault="001F727E" w:rsidP="001B79A5">
      <w:pPr>
        <w:spacing w:line="480" w:lineRule="auto"/>
        <w:ind w:firstLine="720"/>
        <w:rPr>
          <w:rFonts w:ascii="Calibri" w:hAnsi="Calibri" w:cs="Calibri"/>
        </w:rPr>
      </w:pPr>
    </w:p>
    <w:p w14:paraId="379713D3" w14:textId="526A3AEB" w:rsidR="001F727E" w:rsidRDefault="001F727E" w:rsidP="001B79A5">
      <w:pPr>
        <w:spacing w:line="480" w:lineRule="auto"/>
        <w:ind w:firstLine="720"/>
        <w:rPr>
          <w:rFonts w:ascii="Calibri" w:hAnsi="Calibri" w:cs="Calibri"/>
        </w:rPr>
      </w:pPr>
    </w:p>
    <w:p w14:paraId="0288E26D" w14:textId="67357B4F" w:rsidR="001F727E" w:rsidRDefault="001F727E" w:rsidP="001B79A5">
      <w:pPr>
        <w:spacing w:line="480" w:lineRule="auto"/>
        <w:ind w:firstLine="720"/>
        <w:rPr>
          <w:rFonts w:ascii="Calibri" w:hAnsi="Calibri" w:cs="Calibri"/>
        </w:rPr>
      </w:pPr>
    </w:p>
    <w:p w14:paraId="09EB1F9D" w14:textId="4EB23537" w:rsidR="001F727E" w:rsidRDefault="001F727E" w:rsidP="001B79A5">
      <w:pPr>
        <w:spacing w:line="480" w:lineRule="auto"/>
        <w:ind w:firstLine="720"/>
        <w:rPr>
          <w:rFonts w:ascii="Calibri" w:hAnsi="Calibri" w:cs="Calibri"/>
        </w:rPr>
      </w:pPr>
    </w:p>
    <w:p w14:paraId="54053AB8" w14:textId="0DC48FD6" w:rsidR="001F727E" w:rsidRDefault="001F727E" w:rsidP="001B79A5">
      <w:pPr>
        <w:spacing w:line="480" w:lineRule="auto"/>
        <w:ind w:firstLine="720"/>
        <w:rPr>
          <w:rFonts w:ascii="Calibri" w:hAnsi="Calibri" w:cs="Calibri"/>
        </w:rPr>
      </w:pPr>
    </w:p>
    <w:p w14:paraId="1AE1CE34" w14:textId="1229BB00" w:rsidR="001F727E" w:rsidRDefault="001F727E" w:rsidP="001B79A5">
      <w:pPr>
        <w:spacing w:line="480" w:lineRule="auto"/>
        <w:rPr>
          <w:rFonts w:ascii="Calibri" w:hAnsi="Calibri" w:cs="Calibri"/>
        </w:rPr>
      </w:pPr>
    </w:p>
    <w:p w14:paraId="51B4CA6B" w14:textId="451A7D4F" w:rsidR="001F727E" w:rsidRDefault="001F727E" w:rsidP="001B79A5">
      <w:pPr>
        <w:spacing w:line="480" w:lineRule="auto"/>
        <w:rPr>
          <w:rFonts w:ascii="Calibri" w:hAnsi="Calibri" w:cs="Calibri"/>
        </w:rPr>
      </w:pPr>
    </w:p>
    <w:p w14:paraId="504757D3" w14:textId="74853DE6" w:rsidR="001F727E" w:rsidRDefault="001F727E" w:rsidP="001B79A5">
      <w:pPr>
        <w:spacing w:line="480" w:lineRule="auto"/>
        <w:rPr>
          <w:rFonts w:ascii="Calibri" w:hAnsi="Calibri" w:cs="Calibri"/>
        </w:rPr>
      </w:pPr>
    </w:p>
    <w:p w14:paraId="778AA039" w14:textId="72A76EF5" w:rsidR="001F727E" w:rsidRDefault="001F727E" w:rsidP="001B79A5">
      <w:pPr>
        <w:spacing w:line="480" w:lineRule="auto"/>
        <w:rPr>
          <w:rFonts w:ascii="Calibri" w:hAnsi="Calibri" w:cs="Calibri"/>
        </w:rPr>
      </w:pPr>
    </w:p>
    <w:p w14:paraId="0D6E7CFE" w14:textId="77777777" w:rsidR="00270892" w:rsidRDefault="001F727E">
      <w:pPr>
        <w:spacing w:line="480" w:lineRule="auto"/>
        <w:rPr>
          <w:rFonts w:ascii="Calibri" w:hAnsi="Calibri" w:cs="Calibri"/>
        </w:rPr>
      </w:pPr>
      <w:r w:rsidRPr="22D893E5">
        <w:rPr>
          <w:rFonts w:ascii="Calibri" w:hAnsi="Calibri" w:cs="Calibri"/>
        </w:rPr>
        <w:t xml:space="preserve">                                                                          </w:t>
      </w:r>
    </w:p>
    <w:p w14:paraId="26EEC964" w14:textId="77777777" w:rsidR="00270892" w:rsidRDefault="00270892">
      <w:pPr>
        <w:rPr>
          <w:rFonts w:ascii="Calibri" w:hAnsi="Calibri" w:cs="Calibri"/>
        </w:rPr>
      </w:pPr>
      <w:r>
        <w:rPr>
          <w:rFonts w:ascii="Calibri" w:hAnsi="Calibri" w:cs="Calibri"/>
        </w:rPr>
        <w:br w:type="page"/>
      </w:r>
    </w:p>
    <w:p w14:paraId="216A9EDF" w14:textId="62BDD059" w:rsidR="001F727E" w:rsidRDefault="001F727E" w:rsidP="001B79A5">
      <w:pPr>
        <w:spacing w:line="480" w:lineRule="auto"/>
        <w:jc w:val="center"/>
        <w:rPr>
          <w:rFonts w:ascii="Calibri" w:hAnsi="Calibri" w:cs="Calibri"/>
        </w:rPr>
      </w:pPr>
      <w:r w:rsidRPr="22D893E5">
        <w:rPr>
          <w:rFonts w:ascii="Calibri" w:hAnsi="Calibri" w:cs="Calibri"/>
        </w:rPr>
        <w:t>Chapter 15</w:t>
      </w:r>
    </w:p>
    <w:p w14:paraId="06B32940" w14:textId="3075C767" w:rsidR="004E40D3" w:rsidRDefault="00054FF2" w:rsidP="001B79A5">
      <w:pPr>
        <w:spacing w:line="480" w:lineRule="auto"/>
        <w:ind w:firstLine="720"/>
        <w:rPr>
          <w:rFonts w:ascii="Calibri" w:hAnsi="Calibri" w:cs="Calibri"/>
        </w:rPr>
      </w:pPr>
      <w:r w:rsidRPr="1FD0627C">
        <w:rPr>
          <w:rFonts w:ascii="Calibri" w:hAnsi="Calibri" w:cs="Calibri"/>
        </w:rPr>
        <w:t>Alex Bloggs was nervous about the operation</w:t>
      </w:r>
      <w:r w:rsidR="00743ADD" w:rsidRPr="1FD0627C">
        <w:rPr>
          <w:rFonts w:ascii="Calibri" w:hAnsi="Calibri" w:cs="Calibri"/>
        </w:rPr>
        <w:t>. It was only about a month ago when he was found</w:t>
      </w:r>
      <w:r w:rsidR="003A5993" w:rsidRPr="1FD0627C">
        <w:rPr>
          <w:rFonts w:ascii="Calibri" w:hAnsi="Calibri" w:cs="Calibri"/>
        </w:rPr>
        <w:t xml:space="preserve"> </w:t>
      </w:r>
      <w:r w:rsidR="00270892">
        <w:rPr>
          <w:rFonts w:ascii="Calibri" w:hAnsi="Calibri" w:cs="Calibri"/>
        </w:rPr>
        <w:t>wandering</w:t>
      </w:r>
      <w:r w:rsidR="00270892" w:rsidRPr="1FD0627C">
        <w:rPr>
          <w:rFonts w:ascii="Calibri" w:hAnsi="Calibri" w:cs="Calibri"/>
        </w:rPr>
        <w:t xml:space="preserve"> </w:t>
      </w:r>
      <w:r w:rsidR="003A5993" w:rsidRPr="1FD0627C">
        <w:rPr>
          <w:rFonts w:ascii="Calibri" w:hAnsi="Calibri" w:cs="Calibri"/>
        </w:rPr>
        <w:t>the streets</w:t>
      </w:r>
      <w:r w:rsidR="00743ADD" w:rsidRPr="1FD0627C">
        <w:rPr>
          <w:rFonts w:ascii="Calibri" w:hAnsi="Calibri" w:cs="Calibri"/>
        </w:rPr>
        <w:t xml:space="preserve"> in </w:t>
      </w:r>
      <w:r w:rsidR="003A5993" w:rsidRPr="1FD0627C">
        <w:rPr>
          <w:rFonts w:ascii="Calibri" w:hAnsi="Calibri" w:cs="Calibri"/>
        </w:rPr>
        <w:t xml:space="preserve">England and discovering he had been turned into a </w:t>
      </w:r>
      <w:r w:rsidR="00CB759B" w:rsidRPr="1FD0627C">
        <w:rPr>
          <w:rFonts w:ascii="Calibri" w:hAnsi="Calibri" w:cs="Calibri"/>
        </w:rPr>
        <w:t>Death Firm</w:t>
      </w:r>
      <w:r w:rsidR="003A5993" w:rsidRPr="1FD0627C">
        <w:rPr>
          <w:rFonts w:ascii="Calibri" w:hAnsi="Calibri" w:cs="Calibri"/>
        </w:rPr>
        <w:t>.</w:t>
      </w:r>
      <w:r w:rsidR="00932AA9" w:rsidRPr="1FD0627C">
        <w:rPr>
          <w:rFonts w:ascii="Calibri" w:hAnsi="Calibri" w:cs="Calibri"/>
        </w:rPr>
        <w:t xml:space="preserve"> He was afraid th</w:t>
      </w:r>
      <w:r w:rsidR="00E430A0" w:rsidRPr="1FD0627C">
        <w:rPr>
          <w:rFonts w:ascii="Calibri" w:hAnsi="Calibri" w:cs="Calibri"/>
        </w:rPr>
        <w:t xml:space="preserve">at he would not come out alive after the surgeons removed </w:t>
      </w:r>
      <w:r w:rsidR="004E40D3" w:rsidRPr="1FD0627C">
        <w:rPr>
          <w:rFonts w:ascii="Calibri" w:hAnsi="Calibri" w:cs="Calibri"/>
        </w:rPr>
        <w:t xml:space="preserve">robotic and animal parts from his body. </w:t>
      </w:r>
    </w:p>
    <w:p w14:paraId="6171277B" w14:textId="316F7FBA" w:rsidR="00AF21C1" w:rsidRDefault="00C037A3" w:rsidP="001B79A5">
      <w:pPr>
        <w:spacing w:line="480" w:lineRule="auto"/>
        <w:ind w:firstLine="720"/>
        <w:rPr>
          <w:rFonts w:ascii="Calibri" w:hAnsi="Calibri" w:cs="Calibri"/>
        </w:rPr>
      </w:pPr>
      <w:r>
        <w:rPr>
          <w:rFonts w:ascii="Calibri" w:hAnsi="Calibri" w:cs="Calibri"/>
        </w:rPr>
        <w:t xml:space="preserve">He originally volunteered to </w:t>
      </w:r>
      <w:r w:rsidR="00912E95">
        <w:rPr>
          <w:rFonts w:ascii="Calibri" w:hAnsi="Calibri" w:cs="Calibri"/>
        </w:rPr>
        <w:t xml:space="preserve">help the FBI and law enforcement figure out </w:t>
      </w:r>
      <w:r w:rsidR="00EE5AA7">
        <w:rPr>
          <w:rFonts w:ascii="Calibri" w:hAnsi="Calibri" w:cs="Calibri"/>
        </w:rPr>
        <w:t xml:space="preserve">how to use the controller that </w:t>
      </w:r>
      <w:r w:rsidR="00270892">
        <w:rPr>
          <w:rFonts w:ascii="Calibri" w:hAnsi="Calibri" w:cs="Calibri"/>
        </w:rPr>
        <w:t xml:space="preserve">controlled </w:t>
      </w:r>
      <w:r w:rsidR="00EE5AA7">
        <w:rPr>
          <w:rFonts w:ascii="Calibri" w:hAnsi="Calibri" w:cs="Calibri"/>
        </w:rPr>
        <w:t>all Death Firms</w:t>
      </w:r>
      <w:r w:rsidR="0019696D">
        <w:rPr>
          <w:rFonts w:ascii="Calibri" w:hAnsi="Calibri" w:cs="Calibri"/>
        </w:rPr>
        <w:t xml:space="preserve"> by allowing them to experiment on him. Instead, he chose that he could no longer tak</w:t>
      </w:r>
      <w:r w:rsidR="00D273C3">
        <w:rPr>
          <w:rFonts w:ascii="Calibri" w:hAnsi="Calibri" w:cs="Calibri"/>
        </w:rPr>
        <w:t>e</w:t>
      </w:r>
      <w:r w:rsidR="0019696D">
        <w:rPr>
          <w:rFonts w:ascii="Calibri" w:hAnsi="Calibri" w:cs="Calibri"/>
        </w:rPr>
        <w:t xml:space="preserve"> being a Death Firm and that he wanted to </w:t>
      </w:r>
      <w:r w:rsidR="009811BF">
        <w:rPr>
          <w:rFonts w:ascii="Calibri" w:hAnsi="Calibri" w:cs="Calibri"/>
        </w:rPr>
        <w:t>return to being a normal human being</w:t>
      </w:r>
      <w:r w:rsidR="00D273C3">
        <w:rPr>
          <w:rFonts w:ascii="Calibri" w:hAnsi="Calibri" w:cs="Calibri"/>
        </w:rPr>
        <w:t xml:space="preserve"> and not someone’s puppet</w:t>
      </w:r>
      <w:r w:rsidR="009811BF">
        <w:rPr>
          <w:rFonts w:ascii="Calibri" w:hAnsi="Calibri" w:cs="Calibri"/>
        </w:rPr>
        <w:t>.</w:t>
      </w:r>
      <w:r w:rsidR="00B96B12">
        <w:rPr>
          <w:rFonts w:ascii="Calibri" w:hAnsi="Calibri" w:cs="Calibri"/>
        </w:rPr>
        <w:t xml:space="preserve"> However, he would be the first Death Firm who </w:t>
      </w:r>
      <w:r w:rsidR="00270892">
        <w:rPr>
          <w:rFonts w:ascii="Calibri" w:hAnsi="Calibri" w:cs="Calibri"/>
        </w:rPr>
        <w:t xml:space="preserve">had </w:t>
      </w:r>
      <w:r w:rsidR="00B96B12">
        <w:rPr>
          <w:rFonts w:ascii="Calibri" w:hAnsi="Calibri" w:cs="Calibri"/>
        </w:rPr>
        <w:t xml:space="preserve">undergone surgery and had all parts that were installed in them removed. </w:t>
      </w:r>
    </w:p>
    <w:p w14:paraId="3665AF9A" w14:textId="70802BB1" w:rsidR="00054FF2" w:rsidRDefault="003A5993" w:rsidP="001B79A5">
      <w:pPr>
        <w:spacing w:line="480" w:lineRule="auto"/>
        <w:ind w:firstLine="720"/>
        <w:rPr>
          <w:rFonts w:ascii="Calibri" w:hAnsi="Calibri" w:cs="Calibri"/>
        </w:rPr>
      </w:pPr>
      <w:r w:rsidRPr="1FD0627C">
        <w:rPr>
          <w:rFonts w:ascii="Calibri" w:hAnsi="Calibri" w:cs="Calibri"/>
        </w:rPr>
        <w:t xml:space="preserve"> </w:t>
      </w:r>
      <w:r w:rsidR="000E611D" w:rsidRPr="1FD0627C">
        <w:rPr>
          <w:rFonts w:ascii="Calibri" w:hAnsi="Calibri" w:cs="Calibri"/>
        </w:rPr>
        <w:t xml:space="preserve">His wife, Kyra Bloggs, had been sitting with him for the past hour </w:t>
      </w:r>
      <w:r w:rsidR="000D0D06" w:rsidRPr="1FD0627C">
        <w:rPr>
          <w:rFonts w:ascii="Calibri" w:hAnsi="Calibri" w:cs="Calibri"/>
        </w:rPr>
        <w:t xml:space="preserve">in the waiting room at the </w:t>
      </w:r>
      <w:r w:rsidR="006E6595" w:rsidRPr="1FD0627C">
        <w:rPr>
          <w:rFonts w:ascii="Calibri" w:hAnsi="Calibri" w:cs="Calibri"/>
        </w:rPr>
        <w:t xml:space="preserve">Tucson Medical </w:t>
      </w:r>
      <w:r w:rsidR="005D2A41" w:rsidRPr="1FD0627C">
        <w:rPr>
          <w:rFonts w:ascii="Calibri" w:hAnsi="Calibri" w:cs="Calibri"/>
        </w:rPr>
        <w:t xml:space="preserve">Center. She was there to offer him support and help him fill out </w:t>
      </w:r>
      <w:r w:rsidR="000B48EB" w:rsidRPr="1FD0627C">
        <w:rPr>
          <w:rFonts w:ascii="Calibri" w:hAnsi="Calibri" w:cs="Calibri"/>
        </w:rPr>
        <w:t>paperwork</w:t>
      </w:r>
      <w:r w:rsidR="005D2A41" w:rsidRPr="1FD0627C">
        <w:rPr>
          <w:rFonts w:ascii="Calibri" w:hAnsi="Calibri" w:cs="Calibri"/>
        </w:rPr>
        <w:t xml:space="preserve">. </w:t>
      </w:r>
      <w:r w:rsidR="000B48EB" w:rsidRPr="1FD0627C">
        <w:rPr>
          <w:rFonts w:ascii="Calibri" w:hAnsi="Calibri" w:cs="Calibri"/>
        </w:rPr>
        <w:t xml:space="preserve">She held his hand and smiled at him frequently to help </w:t>
      </w:r>
      <w:r w:rsidR="00C750D0" w:rsidRPr="1FD0627C">
        <w:rPr>
          <w:rFonts w:ascii="Calibri" w:hAnsi="Calibri" w:cs="Calibri"/>
        </w:rPr>
        <w:t xml:space="preserve">comfort him. Alex knew that she was just as frightened as he was about the </w:t>
      </w:r>
      <w:r w:rsidR="006B64E9" w:rsidRPr="1FD0627C">
        <w:rPr>
          <w:rFonts w:ascii="Calibri" w:hAnsi="Calibri" w:cs="Calibri"/>
        </w:rPr>
        <w:t xml:space="preserve">operation. </w:t>
      </w:r>
      <w:r w:rsidR="009D1A71" w:rsidRPr="1FD0627C">
        <w:rPr>
          <w:rFonts w:ascii="Calibri" w:hAnsi="Calibri" w:cs="Calibri"/>
        </w:rPr>
        <w:t xml:space="preserve">They prayed that it would be a success right before leaving their </w:t>
      </w:r>
      <w:r w:rsidR="00967F27" w:rsidRPr="1FD0627C">
        <w:rPr>
          <w:rFonts w:ascii="Calibri" w:hAnsi="Calibri" w:cs="Calibri"/>
        </w:rPr>
        <w:t xml:space="preserve">suburban </w:t>
      </w:r>
      <w:r w:rsidR="009D1A71" w:rsidRPr="1FD0627C">
        <w:rPr>
          <w:rFonts w:ascii="Calibri" w:hAnsi="Calibri" w:cs="Calibri"/>
        </w:rPr>
        <w:t xml:space="preserve">home. </w:t>
      </w:r>
    </w:p>
    <w:p w14:paraId="7E5CAB40" w14:textId="3BE6D955" w:rsidR="00702306" w:rsidRDefault="00702306" w:rsidP="001B79A5">
      <w:pPr>
        <w:spacing w:line="480" w:lineRule="auto"/>
        <w:ind w:firstLine="720"/>
        <w:rPr>
          <w:rFonts w:ascii="Calibri" w:hAnsi="Calibri" w:cs="Calibri"/>
        </w:rPr>
      </w:pPr>
      <w:r w:rsidRPr="1FD0627C">
        <w:rPr>
          <w:rFonts w:ascii="Calibri" w:hAnsi="Calibri" w:cs="Calibri"/>
        </w:rPr>
        <w:t xml:space="preserve">He wanted to do this because he didn’t want </w:t>
      </w:r>
      <w:r w:rsidR="008F7195" w:rsidRPr="1FD0627C">
        <w:rPr>
          <w:rFonts w:ascii="Calibri" w:hAnsi="Calibri" w:cs="Calibri"/>
        </w:rPr>
        <w:t>all</w:t>
      </w:r>
      <w:r w:rsidRPr="1FD0627C">
        <w:rPr>
          <w:rFonts w:ascii="Calibri" w:hAnsi="Calibri" w:cs="Calibri"/>
        </w:rPr>
        <w:t xml:space="preserve"> the men who were</w:t>
      </w:r>
      <w:r w:rsidR="00CF4CA5" w:rsidRPr="1FD0627C">
        <w:rPr>
          <w:rFonts w:ascii="Calibri" w:hAnsi="Calibri" w:cs="Calibri"/>
        </w:rPr>
        <w:t xml:space="preserve"> created as </w:t>
      </w:r>
      <w:r w:rsidR="00CB759B" w:rsidRPr="1FD0627C">
        <w:rPr>
          <w:rFonts w:ascii="Calibri" w:hAnsi="Calibri" w:cs="Calibri"/>
        </w:rPr>
        <w:t>Death Firm</w:t>
      </w:r>
      <w:r w:rsidR="00CF4CA5" w:rsidRPr="1FD0627C">
        <w:rPr>
          <w:rFonts w:ascii="Calibri" w:hAnsi="Calibri" w:cs="Calibri"/>
        </w:rPr>
        <w:t>s to lose their lives</w:t>
      </w:r>
      <w:r w:rsidR="002024D6" w:rsidRPr="1FD0627C">
        <w:rPr>
          <w:rFonts w:ascii="Calibri" w:hAnsi="Calibri" w:cs="Calibri"/>
        </w:rPr>
        <w:t xml:space="preserve"> because they were seen as a threat. Alex wanted them to still have a chance at life. </w:t>
      </w:r>
      <w:r w:rsidR="0076735D" w:rsidRPr="1FD0627C">
        <w:rPr>
          <w:rFonts w:ascii="Calibri" w:hAnsi="Calibri" w:cs="Calibri"/>
        </w:rPr>
        <w:t xml:space="preserve">He was </w:t>
      </w:r>
      <w:r w:rsidR="00BC409C" w:rsidRPr="1FD0627C">
        <w:rPr>
          <w:rFonts w:ascii="Calibri" w:hAnsi="Calibri" w:cs="Calibri"/>
        </w:rPr>
        <w:t xml:space="preserve">hoping </w:t>
      </w:r>
      <w:r w:rsidR="00AF21C1" w:rsidRPr="1FD0627C">
        <w:rPr>
          <w:rFonts w:ascii="Calibri" w:hAnsi="Calibri" w:cs="Calibri"/>
        </w:rPr>
        <w:t xml:space="preserve">that </w:t>
      </w:r>
      <w:r w:rsidR="0076735D" w:rsidRPr="1FD0627C">
        <w:rPr>
          <w:rFonts w:ascii="Calibri" w:hAnsi="Calibri" w:cs="Calibri"/>
        </w:rPr>
        <w:t xml:space="preserve">law enforcement and </w:t>
      </w:r>
      <w:r w:rsidR="00270892">
        <w:rPr>
          <w:rFonts w:ascii="Calibri" w:hAnsi="Calibri" w:cs="Calibri"/>
        </w:rPr>
        <w:t xml:space="preserve">the </w:t>
      </w:r>
      <w:r w:rsidR="0076735D" w:rsidRPr="1FD0627C">
        <w:rPr>
          <w:rFonts w:ascii="Calibri" w:hAnsi="Calibri" w:cs="Calibri"/>
        </w:rPr>
        <w:t xml:space="preserve">military </w:t>
      </w:r>
      <w:r w:rsidR="00270892" w:rsidRPr="1FD0627C">
        <w:rPr>
          <w:rFonts w:ascii="Calibri" w:hAnsi="Calibri" w:cs="Calibri"/>
        </w:rPr>
        <w:t>w</w:t>
      </w:r>
      <w:r w:rsidR="00270892">
        <w:rPr>
          <w:rFonts w:ascii="Calibri" w:hAnsi="Calibri" w:cs="Calibri"/>
        </w:rPr>
        <w:t>ould</w:t>
      </w:r>
      <w:r w:rsidR="00270892" w:rsidRPr="1FD0627C">
        <w:rPr>
          <w:rFonts w:ascii="Calibri" w:hAnsi="Calibri" w:cs="Calibri"/>
        </w:rPr>
        <w:t xml:space="preserve"> </w:t>
      </w:r>
      <w:r w:rsidR="0076735D" w:rsidRPr="1FD0627C">
        <w:rPr>
          <w:rFonts w:ascii="Calibri" w:hAnsi="Calibri" w:cs="Calibri"/>
        </w:rPr>
        <w:t xml:space="preserve">find a way to bring the </w:t>
      </w:r>
      <w:r w:rsidR="00CB759B" w:rsidRPr="1FD0627C">
        <w:rPr>
          <w:rFonts w:ascii="Calibri" w:hAnsi="Calibri" w:cs="Calibri"/>
        </w:rPr>
        <w:t>Death Firm</w:t>
      </w:r>
      <w:r w:rsidR="0076735D" w:rsidRPr="1FD0627C">
        <w:rPr>
          <w:rFonts w:ascii="Calibri" w:hAnsi="Calibri" w:cs="Calibri"/>
        </w:rPr>
        <w:t>s</w:t>
      </w:r>
      <w:r w:rsidR="00D844A6" w:rsidRPr="1FD0627C">
        <w:rPr>
          <w:rFonts w:ascii="Calibri" w:hAnsi="Calibri" w:cs="Calibri"/>
        </w:rPr>
        <w:t xml:space="preserve"> to them</w:t>
      </w:r>
      <w:r w:rsidR="00F21203" w:rsidRPr="1FD0627C">
        <w:rPr>
          <w:rFonts w:ascii="Calibri" w:hAnsi="Calibri" w:cs="Calibri"/>
        </w:rPr>
        <w:t xml:space="preserve"> by finding the </w:t>
      </w:r>
      <w:r w:rsidR="00031291" w:rsidRPr="1FD0627C">
        <w:rPr>
          <w:rFonts w:ascii="Calibri" w:hAnsi="Calibri" w:cs="Calibri"/>
        </w:rPr>
        <w:t>device that was controlling them</w:t>
      </w:r>
      <w:r w:rsidR="001C3FEB" w:rsidRPr="1FD0627C">
        <w:rPr>
          <w:rFonts w:ascii="Calibri" w:hAnsi="Calibri" w:cs="Calibri"/>
        </w:rPr>
        <w:t>, learning how to use it</w:t>
      </w:r>
      <w:r w:rsidR="002F11C8" w:rsidRPr="1FD0627C">
        <w:rPr>
          <w:rFonts w:ascii="Calibri" w:hAnsi="Calibri" w:cs="Calibri"/>
        </w:rPr>
        <w:t>,</w:t>
      </w:r>
      <w:r w:rsidR="00031291" w:rsidRPr="1FD0627C">
        <w:rPr>
          <w:rFonts w:ascii="Calibri" w:hAnsi="Calibri" w:cs="Calibri"/>
        </w:rPr>
        <w:t xml:space="preserve"> and </w:t>
      </w:r>
      <w:r w:rsidR="00224926" w:rsidRPr="1FD0627C">
        <w:rPr>
          <w:rFonts w:ascii="Calibri" w:hAnsi="Calibri" w:cs="Calibri"/>
        </w:rPr>
        <w:t>commanding</w:t>
      </w:r>
      <w:r w:rsidR="00597004" w:rsidRPr="1FD0627C">
        <w:rPr>
          <w:rFonts w:ascii="Calibri" w:hAnsi="Calibri" w:cs="Calibri"/>
        </w:rPr>
        <w:t xml:space="preserve"> the</w:t>
      </w:r>
      <w:r w:rsidR="002F11C8" w:rsidRPr="1FD0627C">
        <w:rPr>
          <w:rFonts w:ascii="Calibri" w:hAnsi="Calibri" w:cs="Calibri"/>
        </w:rPr>
        <w:t xml:space="preserve"> </w:t>
      </w:r>
      <w:r w:rsidR="00CB759B" w:rsidRPr="1FD0627C">
        <w:rPr>
          <w:rFonts w:ascii="Calibri" w:hAnsi="Calibri" w:cs="Calibri"/>
        </w:rPr>
        <w:t>Death Firm</w:t>
      </w:r>
      <w:r w:rsidR="002F11C8" w:rsidRPr="1FD0627C">
        <w:rPr>
          <w:rFonts w:ascii="Calibri" w:hAnsi="Calibri" w:cs="Calibri"/>
        </w:rPr>
        <w:t>s</w:t>
      </w:r>
      <w:r w:rsidR="00597004" w:rsidRPr="1FD0627C">
        <w:rPr>
          <w:rFonts w:ascii="Calibri" w:hAnsi="Calibri" w:cs="Calibri"/>
        </w:rPr>
        <w:t xml:space="preserve"> to come</w:t>
      </w:r>
      <w:r w:rsidR="001C3FEB" w:rsidRPr="1FD0627C">
        <w:rPr>
          <w:rFonts w:ascii="Calibri" w:hAnsi="Calibri" w:cs="Calibri"/>
        </w:rPr>
        <w:t xml:space="preserve"> to them</w:t>
      </w:r>
      <w:r w:rsidR="00597004" w:rsidRPr="1FD0627C">
        <w:rPr>
          <w:rFonts w:ascii="Calibri" w:hAnsi="Calibri" w:cs="Calibri"/>
        </w:rPr>
        <w:t xml:space="preserve">. </w:t>
      </w:r>
      <w:r w:rsidR="00EA6F7E" w:rsidRPr="1FD0627C">
        <w:rPr>
          <w:rFonts w:ascii="Calibri" w:hAnsi="Calibri" w:cs="Calibri"/>
        </w:rPr>
        <w:t>Alex was sure some of them were wandering around</w:t>
      </w:r>
      <w:r w:rsidR="00270892">
        <w:rPr>
          <w:rFonts w:ascii="Calibri" w:hAnsi="Calibri" w:cs="Calibri"/>
        </w:rPr>
        <w:t>,</w:t>
      </w:r>
      <w:r w:rsidR="00EA6F7E" w:rsidRPr="1FD0627C">
        <w:rPr>
          <w:rFonts w:ascii="Calibri" w:hAnsi="Calibri" w:cs="Calibri"/>
        </w:rPr>
        <w:t xml:space="preserve"> lost </w:t>
      </w:r>
      <w:r w:rsidR="00D0744B" w:rsidRPr="1FD0627C">
        <w:rPr>
          <w:rFonts w:ascii="Calibri" w:hAnsi="Calibri" w:cs="Calibri"/>
        </w:rPr>
        <w:t>and confused about what had happened to them</w:t>
      </w:r>
      <w:r w:rsidR="00270892">
        <w:rPr>
          <w:rFonts w:ascii="Calibri" w:hAnsi="Calibri" w:cs="Calibri"/>
        </w:rPr>
        <w:t>,</w:t>
      </w:r>
      <w:r w:rsidR="00D0744B" w:rsidRPr="1FD0627C">
        <w:rPr>
          <w:rFonts w:ascii="Calibri" w:hAnsi="Calibri" w:cs="Calibri"/>
        </w:rPr>
        <w:t xml:space="preserve"> just as he was when he</w:t>
      </w:r>
      <w:r w:rsidR="00B56DC5" w:rsidRPr="1FD0627C">
        <w:rPr>
          <w:rFonts w:ascii="Calibri" w:hAnsi="Calibri" w:cs="Calibri"/>
        </w:rPr>
        <w:t xml:space="preserve"> was</w:t>
      </w:r>
      <w:r w:rsidR="00D0744B" w:rsidRPr="1FD0627C">
        <w:rPr>
          <w:rFonts w:ascii="Calibri" w:hAnsi="Calibri" w:cs="Calibri"/>
        </w:rPr>
        <w:t xml:space="preserve"> found in London. </w:t>
      </w:r>
      <w:r w:rsidR="00560079" w:rsidRPr="1FD0627C">
        <w:rPr>
          <w:rFonts w:ascii="Calibri" w:hAnsi="Calibri" w:cs="Calibri"/>
        </w:rPr>
        <w:t xml:space="preserve">They </w:t>
      </w:r>
      <w:r w:rsidR="00270892">
        <w:rPr>
          <w:rFonts w:ascii="Calibri" w:hAnsi="Calibri" w:cs="Calibri"/>
        </w:rPr>
        <w:t>might</w:t>
      </w:r>
      <w:r w:rsidR="00270892" w:rsidRPr="1FD0627C">
        <w:rPr>
          <w:rFonts w:ascii="Calibri" w:hAnsi="Calibri" w:cs="Calibri"/>
        </w:rPr>
        <w:t xml:space="preserve"> </w:t>
      </w:r>
      <w:r w:rsidR="00560079" w:rsidRPr="1FD0627C">
        <w:rPr>
          <w:rFonts w:ascii="Calibri" w:hAnsi="Calibri" w:cs="Calibri"/>
        </w:rPr>
        <w:t xml:space="preserve">not even know they </w:t>
      </w:r>
      <w:r w:rsidR="00270892">
        <w:rPr>
          <w:rFonts w:ascii="Calibri" w:hAnsi="Calibri" w:cs="Calibri"/>
        </w:rPr>
        <w:t>were</w:t>
      </w:r>
      <w:r w:rsidR="00270892" w:rsidRPr="1FD0627C">
        <w:rPr>
          <w:rFonts w:ascii="Calibri" w:hAnsi="Calibri" w:cs="Calibri"/>
        </w:rPr>
        <w:t xml:space="preserve"> </w:t>
      </w:r>
      <w:r w:rsidR="00CB759B" w:rsidRPr="1FD0627C">
        <w:rPr>
          <w:rFonts w:ascii="Calibri" w:hAnsi="Calibri" w:cs="Calibri"/>
        </w:rPr>
        <w:t>Death Firm</w:t>
      </w:r>
      <w:r w:rsidR="00560079" w:rsidRPr="1FD0627C">
        <w:rPr>
          <w:rFonts w:ascii="Calibri" w:hAnsi="Calibri" w:cs="Calibri"/>
        </w:rPr>
        <w:t xml:space="preserve">s. </w:t>
      </w:r>
    </w:p>
    <w:p w14:paraId="3735579E" w14:textId="222C637A" w:rsidR="00556650" w:rsidRDefault="00B66D40" w:rsidP="001B79A5">
      <w:pPr>
        <w:spacing w:line="480" w:lineRule="auto"/>
        <w:ind w:firstLine="720"/>
        <w:rPr>
          <w:rFonts w:ascii="Calibri" w:hAnsi="Calibri" w:cs="Calibri"/>
        </w:rPr>
      </w:pPr>
      <w:r w:rsidRPr="1FD0627C">
        <w:rPr>
          <w:rFonts w:ascii="Calibri" w:hAnsi="Calibri" w:cs="Calibri"/>
        </w:rPr>
        <w:t xml:space="preserve">He turned to his wife and thanked her for being there for him and that she </w:t>
      </w:r>
      <w:r w:rsidR="000A25F2" w:rsidRPr="1FD0627C">
        <w:rPr>
          <w:rFonts w:ascii="Calibri" w:hAnsi="Calibri" w:cs="Calibri"/>
        </w:rPr>
        <w:t>must not</w:t>
      </w:r>
      <w:r w:rsidRPr="1FD0627C">
        <w:rPr>
          <w:rFonts w:ascii="Calibri" w:hAnsi="Calibri" w:cs="Calibri"/>
        </w:rPr>
        <w:t xml:space="preserve"> worry. </w:t>
      </w:r>
      <w:r w:rsidR="000A25F2" w:rsidRPr="1FD0627C">
        <w:rPr>
          <w:rFonts w:ascii="Calibri" w:hAnsi="Calibri" w:cs="Calibri"/>
        </w:rPr>
        <w:t xml:space="preserve">Alex also told her if there </w:t>
      </w:r>
      <w:r w:rsidR="00302B3A" w:rsidRPr="1FD0627C">
        <w:rPr>
          <w:rFonts w:ascii="Calibri" w:hAnsi="Calibri" w:cs="Calibri"/>
        </w:rPr>
        <w:t xml:space="preserve">was some </w:t>
      </w:r>
      <w:r w:rsidR="00935EB5" w:rsidRPr="1FD0627C">
        <w:rPr>
          <w:rFonts w:ascii="Calibri" w:hAnsi="Calibri" w:cs="Calibri"/>
        </w:rPr>
        <w:t>reason</w:t>
      </w:r>
      <w:r w:rsidR="00302B3A" w:rsidRPr="1FD0627C">
        <w:rPr>
          <w:rFonts w:ascii="Calibri" w:hAnsi="Calibri" w:cs="Calibri"/>
        </w:rPr>
        <w:t xml:space="preserve"> he didn’t come back alive, he wanted her to know how much he loved her</w:t>
      </w:r>
      <w:r w:rsidR="00935EB5" w:rsidRPr="1FD0627C">
        <w:rPr>
          <w:rFonts w:ascii="Calibri" w:hAnsi="Calibri" w:cs="Calibri"/>
        </w:rPr>
        <w:t xml:space="preserve">. </w:t>
      </w:r>
      <w:r w:rsidR="00A545B0" w:rsidRPr="1FD0627C">
        <w:rPr>
          <w:rFonts w:ascii="Calibri" w:hAnsi="Calibri" w:cs="Calibri"/>
        </w:rPr>
        <w:t xml:space="preserve">She sobbed </w:t>
      </w:r>
      <w:r w:rsidR="005F5B38" w:rsidRPr="1FD0627C">
        <w:rPr>
          <w:rFonts w:ascii="Calibri" w:hAnsi="Calibri" w:cs="Calibri"/>
        </w:rPr>
        <w:t>for a bit</w:t>
      </w:r>
      <w:r w:rsidR="00757E3A" w:rsidRPr="1FD0627C">
        <w:rPr>
          <w:rFonts w:ascii="Calibri" w:hAnsi="Calibri" w:cs="Calibri"/>
        </w:rPr>
        <w:t>. Alex wrapped his arm around her and kissed her cheek.</w:t>
      </w:r>
    </w:p>
    <w:p w14:paraId="028D7D5C" w14:textId="1BF111BE" w:rsidR="00556650" w:rsidRDefault="00556650" w:rsidP="001B79A5">
      <w:pPr>
        <w:spacing w:line="480" w:lineRule="auto"/>
        <w:ind w:firstLine="720"/>
        <w:rPr>
          <w:rFonts w:ascii="Calibri" w:hAnsi="Calibri" w:cs="Calibri"/>
        </w:rPr>
      </w:pPr>
      <w:r>
        <w:rPr>
          <w:rFonts w:ascii="Calibri" w:hAnsi="Calibri" w:cs="Calibri"/>
        </w:rPr>
        <w:t xml:space="preserve">“Oh, Alex!” Kyra said. “I thought I had lost you once. </w:t>
      </w:r>
      <w:r w:rsidR="0055350A">
        <w:rPr>
          <w:rFonts w:ascii="Calibri" w:hAnsi="Calibri" w:cs="Calibri"/>
        </w:rPr>
        <w:t xml:space="preserve">I don’t know if I could </w:t>
      </w:r>
      <w:r w:rsidR="00270892">
        <w:rPr>
          <w:rFonts w:ascii="Calibri" w:hAnsi="Calibri" w:cs="Calibri"/>
        </w:rPr>
        <w:t xml:space="preserve">bear </w:t>
      </w:r>
      <w:r w:rsidR="0055350A">
        <w:rPr>
          <w:rFonts w:ascii="Calibri" w:hAnsi="Calibri" w:cs="Calibri"/>
        </w:rPr>
        <w:t>losing you again.</w:t>
      </w:r>
      <w:r w:rsidR="00001B4A">
        <w:rPr>
          <w:rFonts w:ascii="Calibri" w:hAnsi="Calibri" w:cs="Calibri"/>
        </w:rPr>
        <w:t xml:space="preserve"> I pray to God that nothing happens to you. </w:t>
      </w:r>
      <w:r w:rsidR="00AA0F2D">
        <w:rPr>
          <w:rFonts w:ascii="Calibri" w:hAnsi="Calibri" w:cs="Calibri"/>
        </w:rPr>
        <w:t>I swear losing you the first time was the hardest thing that has ever happened to me.</w:t>
      </w:r>
      <w:r w:rsidR="0055350A">
        <w:rPr>
          <w:rFonts w:ascii="Calibri" w:hAnsi="Calibri" w:cs="Calibri"/>
        </w:rPr>
        <w:t>”</w:t>
      </w:r>
    </w:p>
    <w:p w14:paraId="57FFD0D8" w14:textId="053C2DA5" w:rsidR="00E521D8" w:rsidRDefault="00E521D8" w:rsidP="001B79A5">
      <w:pPr>
        <w:spacing w:line="480" w:lineRule="auto"/>
        <w:ind w:firstLine="720"/>
        <w:rPr>
          <w:rFonts w:ascii="Calibri" w:hAnsi="Calibri" w:cs="Calibri"/>
        </w:rPr>
      </w:pPr>
      <w:r>
        <w:rPr>
          <w:rFonts w:ascii="Calibri" w:hAnsi="Calibri" w:cs="Calibri"/>
        </w:rPr>
        <w:t xml:space="preserve">“I know, sweetheart,” Alex replied. “I believe the doctors know what they are doing, and I should come back </w:t>
      </w:r>
      <w:r w:rsidR="00211517">
        <w:rPr>
          <w:rFonts w:ascii="Calibri" w:hAnsi="Calibri" w:cs="Calibri"/>
        </w:rPr>
        <w:t>alive and well.</w:t>
      </w:r>
      <w:r w:rsidR="000213C6">
        <w:rPr>
          <w:rFonts w:ascii="Calibri" w:hAnsi="Calibri" w:cs="Calibri"/>
        </w:rPr>
        <w:t xml:space="preserve"> If I don’t</w:t>
      </w:r>
      <w:r w:rsidR="00270892">
        <w:rPr>
          <w:rFonts w:ascii="Calibri" w:hAnsi="Calibri" w:cs="Calibri"/>
        </w:rPr>
        <w:t>,</w:t>
      </w:r>
      <w:r w:rsidR="000213C6">
        <w:rPr>
          <w:rFonts w:ascii="Calibri" w:hAnsi="Calibri" w:cs="Calibri"/>
        </w:rPr>
        <w:t xml:space="preserve"> darling, I want you to know </w:t>
      </w:r>
      <w:r w:rsidR="001330DD">
        <w:rPr>
          <w:rFonts w:ascii="Calibri" w:hAnsi="Calibri" w:cs="Calibri"/>
        </w:rPr>
        <w:t xml:space="preserve">that you are my one and true love. </w:t>
      </w:r>
      <w:r w:rsidR="00184964">
        <w:rPr>
          <w:rFonts w:ascii="Calibri" w:hAnsi="Calibri" w:cs="Calibri"/>
        </w:rPr>
        <w:t>Just remember, you will always have a special place in my heart</w:t>
      </w:r>
      <w:r w:rsidR="00BD24EF">
        <w:rPr>
          <w:rFonts w:ascii="Calibri" w:hAnsi="Calibri" w:cs="Calibri"/>
        </w:rPr>
        <w:t>.</w:t>
      </w:r>
      <w:r w:rsidR="008F6392">
        <w:rPr>
          <w:rFonts w:ascii="Calibri" w:hAnsi="Calibri" w:cs="Calibri"/>
        </w:rPr>
        <w:t>”</w:t>
      </w:r>
    </w:p>
    <w:p w14:paraId="16924231" w14:textId="1FD2BD54" w:rsidR="0039248C" w:rsidRDefault="0039248C" w:rsidP="001B79A5">
      <w:pPr>
        <w:spacing w:line="480" w:lineRule="auto"/>
        <w:ind w:firstLine="720"/>
        <w:rPr>
          <w:rFonts w:ascii="Calibri" w:hAnsi="Calibri" w:cs="Calibri"/>
        </w:rPr>
      </w:pPr>
      <w:r w:rsidRPr="22D893E5">
        <w:rPr>
          <w:rFonts w:ascii="Calibri" w:hAnsi="Calibri" w:cs="Calibri"/>
        </w:rPr>
        <w:t xml:space="preserve">She smiled at him with a few tears streaming down her </w:t>
      </w:r>
      <w:r w:rsidR="00270892">
        <w:rPr>
          <w:rFonts w:ascii="Calibri" w:hAnsi="Calibri" w:cs="Calibri"/>
        </w:rPr>
        <w:t>face</w:t>
      </w:r>
      <w:r w:rsidRPr="22D893E5">
        <w:rPr>
          <w:rFonts w:ascii="Calibri" w:hAnsi="Calibri" w:cs="Calibri"/>
        </w:rPr>
        <w:t xml:space="preserve">. </w:t>
      </w:r>
      <w:r w:rsidR="005B5DAE" w:rsidRPr="22D893E5">
        <w:rPr>
          <w:rFonts w:ascii="Calibri" w:hAnsi="Calibri" w:cs="Calibri"/>
        </w:rPr>
        <w:t>Their eyes locked</w:t>
      </w:r>
      <w:r w:rsidR="00270892">
        <w:rPr>
          <w:rFonts w:ascii="Calibri" w:hAnsi="Calibri" w:cs="Calibri"/>
        </w:rPr>
        <w:t>,</w:t>
      </w:r>
      <w:r w:rsidR="005B5DAE" w:rsidRPr="22D893E5">
        <w:rPr>
          <w:rFonts w:ascii="Calibri" w:hAnsi="Calibri" w:cs="Calibri"/>
        </w:rPr>
        <w:t xml:space="preserve"> </w:t>
      </w:r>
      <w:r w:rsidR="00FD26BD" w:rsidRPr="22D893E5">
        <w:rPr>
          <w:rFonts w:ascii="Calibri" w:hAnsi="Calibri" w:cs="Calibri"/>
        </w:rPr>
        <w:t xml:space="preserve">and they </w:t>
      </w:r>
      <w:r w:rsidR="00270892">
        <w:rPr>
          <w:rFonts w:ascii="Calibri" w:hAnsi="Calibri" w:cs="Calibri"/>
        </w:rPr>
        <w:t>seemed</w:t>
      </w:r>
      <w:r w:rsidR="00270892" w:rsidRPr="22D893E5">
        <w:rPr>
          <w:rFonts w:ascii="Calibri" w:hAnsi="Calibri" w:cs="Calibri"/>
        </w:rPr>
        <w:t xml:space="preserve"> </w:t>
      </w:r>
      <w:r w:rsidR="00FD26BD" w:rsidRPr="22D893E5">
        <w:rPr>
          <w:rFonts w:ascii="Calibri" w:hAnsi="Calibri" w:cs="Calibri"/>
        </w:rPr>
        <w:t xml:space="preserve">lost in each other’s eyes. </w:t>
      </w:r>
      <w:r w:rsidR="00AD43BB" w:rsidRPr="22D893E5">
        <w:rPr>
          <w:rFonts w:ascii="Calibri" w:hAnsi="Calibri" w:cs="Calibri"/>
        </w:rPr>
        <w:t>He placed his hand on her cheek and kissed her forehead. Kyra’s heart</w:t>
      </w:r>
      <w:r w:rsidR="00270892">
        <w:rPr>
          <w:rFonts w:ascii="Calibri" w:hAnsi="Calibri" w:cs="Calibri"/>
        </w:rPr>
        <w:t xml:space="preserve"> </w:t>
      </w:r>
      <w:r w:rsidR="00AD43BB" w:rsidRPr="22D893E5">
        <w:rPr>
          <w:rFonts w:ascii="Calibri" w:hAnsi="Calibri" w:cs="Calibri"/>
        </w:rPr>
        <w:t xml:space="preserve">beat wildly as she felt a tingling sensation from when her husband’s lips touched hers. Whenever she was in his arms, she felt like she was at home. </w:t>
      </w:r>
    </w:p>
    <w:p w14:paraId="511C0499" w14:textId="153498BE" w:rsidR="00674FB6" w:rsidRDefault="00757E3A" w:rsidP="001B79A5">
      <w:pPr>
        <w:spacing w:line="480" w:lineRule="auto"/>
        <w:ind w:firstLine="720"/>
        <w:rPr>
          <w:rFonts w:ascii="Calibri" w:hAnsi="Calibri" w:cs="Calibri"/>
        </w:rPr>
      </w:pPr>
      <w:r>
        <w:rPr>
          <w:rFonts w:ascii="Calibri" w:hAnsi="Calibri" w:cs="Calibri"/>
        </w:rPr>
        <w:t xml:space="preserve"> </w:t>
      </w:r>
      <w:r w:rsidR="00935EB5">
        <w:rPr>
          <w:rFonts w:ascii="Calibri" w:hAnsi="Calibri" w:cs="Calibri"/>
        </w:rPr>
        <w:t xml:space="preserve">Just as he was </w:t>
      </w:r>
      <w:r>
        <w:rPr>
          <w:rFonts w:ascii="Calibri" w:hAnsi="Calibri" w:cs="Calibri"/>
        </w:rPr>
        <w:t>about to say something else</w:t>
      </w:r>
      <w:r w:rsidR="00935EB5">
        <w:rPr>
          <w:rFonts w:ascii="Calibri" w:hAnsi="Calibri" w:cs="Calibri"/>
        </w:rPr>
        <w:t xml:space="preserve">, the doctor </w:t>
      </w:r>
      <w:r w:rsidR="00873022">
        <w:rPr>
          <w:rFonts w:ascii="Calibri" w:hAnsi="Calibri" w:cs="Calibri"/>
        </w:rPr>
        <w:t xml:space="preserve">appeared. </w:t>
      </w:r>
      <w:r w:rsidR="00B724FE">
        <w:rPr>
          <w:rFonts w:ascii="Calibri" w:hAnsi="Calibri" w:cs="Calibri"/>
        </w:rPr>
        <w:t>They broke eye contact immediately and turned their attention to the doctor.</w:t>
      </w:r>
      <w:r w:rsidR="00182397">
        <w:rPr>
          <w:rFonts w:ascii="Calibri" w:hAnsi="Calibri" w:cs="Calibri"/>
        </w:rPr>
        <w:t xml:space="preserve"> </w:t>
      </w:r>
      <w:r w:rsidR="00D57091">
        <w:rPr>
          <w:rFonts w:ascii="Calibri" w:hAnsi="Calibri" w:cs="Calibri"/>
        </w:rPr>
        <w:t>The doctor smiled</w:t>
      </w:r>
      <w:r w:rsidR="00B7297B">
        <w:rPr>
          <w:rFonts w:ascii="Calibri" w:hAnsi="Calibri" w:cs="Calibri"/>
        </w:rPr>
        <w:t>.</w:t>
      </w:r>
    </w:p>
    <w:p w14:paraId="557295AD" w14:textId="4CAC9160" w:rsidR="00F22738" w:rsidRDefault="00A07403" w:rsidP="001B79A5">
      <w:pPr>
        <w:spacing w:line="480" w:lineRule="auto"/>
        <w:ind w:firstLine="720"/>
        <w:rPr>
          <w:rFonts w:ascii="Calibri" w:hAnsi="Calibri" w:cs="Calibri"/>
        </w:rPr>
      </w:pPr>
      <w:r>
        <w:rPr>
          <w:rFonts w:ascii="Calibri" w:hAnsi="Calibri" w:cs="Calibri"/>
        </w:rPr>
        <w:t xml:space="preserve">“Mr. Bloggs, </w:t>
      </w:r>
      <w:r w:rsidR="00010C29">
        <w:rPr>
          <w:rFonts w:ascii="Calibri" w:hAnsi="Calibri" w:cs="Calibri"/>
        </w:rPr>
        <w:t>we are so happy that you are willing to go through with this</w:t>
      </w:r>
      <w:r w:rsidR="00270892">
        <w:rPr>
          <w:rFonts w:ascii="Calibri" w:hAnsi="Calibri" w:cs="Calibri"/>
        </w:rPr>
        <w:t>,</w:t>
      </w:r>
      <w:r w:rsidR="00010C29">
        <w:rPr>
          <w:rFonts w:ascii="Calibri" w:hAnsi="Calibri" w:cs="Calibri"/>
        </w:rPr>
        <w:t xml:space="preserve"> and </w:t>
      </w:r>
      <w:r>
        <w:rPr>
          <w:rFonts w:ascii="Calibri" w:hAnsi="Calibri" w:cs="Calibri"/>
        </w:rPr>
        <w:t>I</w:t>
      </w:r>
      <w:r w:rsidR="0013389A">
        <w:rPr>
          <w:rFonts w:ascii="Calibri" w:hAnsi="Calibri" w:cs="Calibri"/>
        </w:rPr>
        <w:t xml:space="preserve"> can assure you that we have the best surgeons </w:t>
      </w:r>
      <w:r w:rsidR="00F05212">
        <w:rPr>
          <w:rFonts w:ascii="Calibri" w:hAnsi="Calibri" w:cs="Calibri"/>
        </w:rPr>
        <w:t xml:space="preserve">performing the operation today,” </w:t>
      </w:r>
      <w:r w:rsidR="002A1C72">
        <w:rPr>
          <w:rFonts w:ascii="Calibri" w:hAnsi="Calibri" w:cs="Calibri"/>
        </w:rPr>
        <w:t xml:space="preserve">the doctor said. “My name is Dr. Harold </w:t>
      </w:r>
      <w:r w:rsidR="00F22738">
        <w:rPr>
          <w:rFonts w:ascii="Calibri" w:hAnsi="Calibri" w:cs="Calibri"/>
        </w:rPr>
        <w:t>Riley, and it is a pleasure to meet you.”</w:t>
      </w:r>
    </w:p>
    <w:p w14:paraId="50343B97" w14:textId="64BEB170" w:rsidR="00952089" w:rsidRDefault="00952089" w:rsidP="001B79A5">
      <w:pPr>
        <w:spacing w:line="480" w:lineRule="auto"/>
        <w:ind w:firstLine="720"/>
        <w:rPr>
          <w:rFonts w:ascii="Calibri" w:hAnsi="Calibri" w:cs="Calibri"/>
        </w:rPr>
      </w:pPr>
      <w:r>
        <w:rPr>
          <w:rFonts w:ascii="Calibri" w:hAnsi="Calibri" w:cs="Calibri"/>
        </w:rPr>
        <w:t xml:space="preserve">“Likewise,” </w:t>
      </w:r>
      <w:r w:rsidR="00A42E7A">
        <w:rPr>
          <w:rFonts w:ascii="Calibri" w:hAnsi="Calibri" w:cs="Calibri"/>
        </w:rPr>
        <w:t>Alex</w:t>
      </w:r>
      <w:r>
        <w:rPr>
          <w:rFonts w:ascii="Calibri" w:hAnsi="Calibri" w:cs="Calibri"/>
        </w:rPr>
        <w:t xml:space="preserve"> responded</w:t>
      </w:r>
      <w:r w:rsidR="00473697">
        <w:rPr>
          <w:rFonts w:ascii="Calibri" w:hAnsi="Calibri" w:cs="Calibri"/>
        </w:rPr>
        <w:t>.</w:t>
      </w:r>
    </w:p>
    <w:p w14:paraId="522C4DA2" w14:textId="5284AAA0" w:rsidR="00473697" w:rsidRDefault="00473697" w:rsidP="001B79A5">
      <w:pPr>
        <w:spacing w:line="480" w:lineRule="auto"/>
        <w:ind w:firstLine="720"/>
        <w:rPr>
          <w:rFonts w:ascii="Calibri" w:hAnsi="Calibri" w:cs="Calibri"/>
        </w:rPr>
      </w:pPr>
      <w:r>
        <w:rPr>
          <w:rFonts w:ascii="Calibri" w:hAnsi="Calibri" w:cs="Calibri"/>
        </w:rPr>
        <w:t xml:space="preserve">“I see you brought your lovely wife,” </w:t>
      </w:r>
      <w:r w:rsidR="00D70000">
        <w:rPr>
          <w:rFonts w:ascii="Calibri" w:hAnsi="Calibri" w:cs="Calibri"/>
        </w:rPr>
        <w:t>Dr. Riley said. “And your name might be?”</w:t>
      </w:r>
    </w:p>
    <w:p w14:paraId="712C01C3" w14:textId="025E75F1" w:rsidR="009724CC" w:rsidRDefault="00D70000" w:rsidP="001B79A5">
      <w:pPr>
        <w:spacing w:line="480" w:lineRule="auto"/>
        <w:ind w:firstLine="720"/>
        <w:rPr>
          <w:rFonts w:ascii="Calibri" w:hAnsi="Calibri" w:cs="Calibri"/>
        </w:rPr>
      </w:pPr>
      <w:r>
        <w:rPr>
          <w:rFonts w:ascii="Calibri" w:hAnsi="Calibri" w:cs="Calibri"/>
        </w:rPr>
        <w:t>“</w:t>
      </w:r>
      <w:r w:rsidR="000E3A59">
        <w:rPr>
          <w:rFonts w:ascii="Calibri" w:hAnsi="Calibri" w:cs="Calibri"/>
        </w:rPr>
        <w:t>It’s Kyra</w:t>
      </w:r>
      <w:r w:rsidR="009724CC">
        <w:rPr>
          <w:rFonts w:ascii="Calibri" w:hAnsi="Calibri" w:cs="Calibri"/>
        </w:rPr>
        <w:t>,” she said. “It’s nice to meet you.”</w:t>
      </w:r>
    </w:p>
    <w:p w14:paraId="7CDF4968" w14:textId="72B60EA3" w:rsidR="000D4ED8" w:rsidRDefault="000D4ED8" w:rsidP="001B79A5">
      <w:pPr>
        <w:spacing w:line="480" w:lineRule="auto"/>
        <w:ind w:firstLine="720"/>
        <w:rPr>
          <w:rFonts w:ascii="Calibri" w:hAnsi="Calibri" w:cs="Calibri"/>
        </w:rPr>
      </w:pPr>
      <w:r w:rsidRPr="22D893E5">
        <w:rPr>
          <w:rFonts w:ascii="Calibri" w:hAnsi="Calibri" w:cs="Calibri"/>
        </w:rPr>
        <w:t xml:space="preserve">“It’s nice to meet you as well,” Dr. Riley said. </w:t>
      </w:r>
      <w:r w:rsidR="00921B68" w:rsidRPr="22D893E5">
        <w:rPr>
          <w:rFonts w:ascii="Calibri" w:hAnsi="Calibri" w:cs="Calibri"/>
        </w:rPr>
        <w:t xml:space="preserve">“I know you both must be wondering how long </w:t>
      </w:r>
      <w:r w:rsidR="004A66E9" w:rsidRPr="22D893E5">
        <w:rPr>
          <w:rFonts w:ascii="Calibri" w:hAnsi="Calibri" w:cs="Calibri"/>
        </w:rPr>
        <w:t xml:space="preserve">the procedure will be. The overall procedure </w:t>
      </w:r>
      <w:bookmarkStart w:id="26" w:name="_Int_g5V7DSpi"/>
      <w:r w:rsidR="004A66E9" w:rsidRPr="22D893E5">
        <w:rPr>
          <w:rFonts w:ascii="Calibri" w:hAnsi="Calibri" w:cs="Calibri"/>
        </w:rPr>
        <w:t>shouldn’</w:t>
      </w:r>
      <w:r w:rsidR="00A0007C" w:rsidRPr="22D893E5">
        <w:rPr>
          <w:rFonts w:ascii="Calibri" w:hAnsi="Calibri" w:cs="Calibri"/>
        </w:rPr>
        <w:t>t</w:t>
      </w:r>
      <w:bookmarkEnd w:id="26"/>
      <w:r w:rsidR="00A0007C" w:rsidRPr="22D893E5">
        <w:rPr>
          <w:rFonts w:ascii="Calibri" w:hAnsi="Calibri" w:cs="Calibri"/>
        </w:rPr>
        <w:t xml:space="preserve"> take longer than </w:t>
      </w:r>
      <w:r w:rsidR="00270892">
        <w:rPr>
          <w:rFonts w:ascii="Calibri" w:hAnsi="Calibri" w:cs="Calibri"/>
        </w:rPr>
        <w:t>ten</w:t>
      </w:r>
      <w:r w:rsidR="00A0007C" w:rsidRPr="22D893E5">
        <w:rPr>
          <w:rFonts w:ascii="Calibri" w:hAnsi="Calibri" w:cs="Calibri"/>
        </w:rPr>
        <w:t xml:space="preserve"> hours. From</w:t>
      </w:r>
      <w:r w:rsidR="00E72362" w:rsidRPr="22D893E5">
        <w:rPr>
          <w:rFonts w:ascii="Calibri" w:hAnsi="Calibri" w:cs="Calibri"/>
        </w:rPr>
        <w:t xml:space="preserve"> there, you will need to stay in the hospital for at least three days. </w:t>
      </w:r>
      <w:r w:rsidR="00884446" w:rsidRPr="22D893E5">
        <w:rPr>
          <w:rFonts w:ascii="Calibri" w:hAnsi="Calibri" w:cs="Calibri"/>
        </w:rPr>
        <w:t xml:space="preserve">We want to make sure there aren’t any complications. </w:t>
      </w:r>
      <w:r w:rsidR="009D1C60" w:rsidRPr="22D893E5">
        <w:rPr>
          <w:rFonts w:ascii="Calibri" w:hAnsi="Calibri" w:cs="Calibri"/>
        </w:rPr>
        <w:t>If this is a success, you will save many lives</w:t>
      </w:r>
      <w:r w:rsidR="003E16F4" w:rsidRPr="22D893E5">
        <w:rPr>
          <w:rFonts w:ascii="Calibri" w:hAnsi="Calibri" w:cs="Calibri"/>
        </w:rPr>
        <w:t>.”</w:t>
      </w:r>
    </w:p>
    <w:p w14:paraId="1D8AA37B" w14:textId="4894F59B" w:rsidR="00A42E7A" w:rsidRDefault="00A42E7A" w:rsidP="001B79A5">
      <w:pPr>
        <w:spacing w:line="480" w:lineRule="auto"/>
        <w:ind w:firstLine="720"/>
        <w:rPr>
          <w:rFonts w:ascii="Calibri" w:hAnsi="Calibri" w:cs="Calibri"/>
        </w:rPr>
      </w:pPr>
      <w:r w:rsidRPr="22D893E5">
        <w:rPr>
          <w:rFonts w:ascii="Calibri" w:hAnsi="Calibri" w:cs="Calibri"/>
        </w:rPr>
        <w:t>“That’s the goal</w:t>
      </w:r>
      <w:r w:rsidR="00270892">
        <w:rPr>
          <w:rFonts w:ascii="Calibri" w:hAnsi="Calibri" w:cs="Calibri"/>
        </w:rPr>
        <w:t>,</w:t>
      </w:r>
      <w:r w:rsidRPr="22D893E5">
        <w:rPr>
          <w:rFonts w:ascii="Calibri" w:hAnsi="Calibri" w:cs="Calibri"/>
        </w:rPr>
        <w:t xml:space="preserve"> doctor,” Alex said.</w:t>
      </w:r>
      <w:r w:rsidR="00D9206F" w:rsidRPr="22D893E5">
        <w:rPr>
          <w:rFonts w:ascii="Calibri" w:hAnsi="Calibri" w:cs="Calibri"/>
        </w:rPr>
        <w:t xml:space="preserve"> “I don’t think anyone should </w:t>
      </w:r>
      <w:r w:rsidR="002F5B7C" w:rsidRPr="22D893E5">
        <w:rPr>
          <w:rFonts w:ascii="Calibri" w:hAnsi="Calibri" w:cs="Calibri"/>
        </w:rPr>
        <w:t xml:space="preserve">be changed into something as deadly and monstrous as a </w:t>
      </w:r>
      <w:r w:rsidR="00CB759B" w:rsidRPr="22D893E5">
        <w:rPr>
          <w:rFonts w:ascii="Calibri" w:hAnsi="Calibri" w:cs="Calibri"/>
        </w:rPr>
        <w:t>Death Firm</w:t>
      </w:r>
      <w:r w:rsidR="002F5B7C" w:rsidRPr="22D893E5">
        <w:rPr>
          <w:rFonts w:ascii="Calibri" w:hAnsi="Calibri" w:cs="Calibri"/>
        </w:rPr>
        <w:t>.</w:t>
      </w:r>
      <w:r w:rsidR="008C454E" w:rsidRPr="22D893E5">
        <w:rPr>
          <w:rFonts w:ascii="Calibri" w:hAnsi="Calibri" w:cs="Calibri"/>
        </w:rPr>
        <w:t xml:space="preserve"> No one wants to </w:t>
      </w:r>
      <w:r w:rsidR="00EC2338" w:rsidRPr="22D893E5">
        <w:rPr>
          <w:rFonts w:ascii="Calibri" w:hAnsi="Calibri" w:cs="Calibri"/>
        </w:rPr>
        <w:t xml:space="preserve">think that they might be responsible for murder and carry that amount of guilt along with them throughout their lives. </w:t>
      </w:r>
      <w:r w:rsidR="007A2552" w:rsidRPr="22D893E5">
        <w:rPr>
          <w:rFonts w:ascii="Calibri" w:hAnsi="Calibri" w:cs="Calibri"/>
        </w:rPr>
        <w:t xml:space="preserve">I have no idea whether I </w:t>
      </w:r>
      <w:r w:rsidR="00C103BB" w:rsidRPr="22D893E5">
        <w:rPr>
          <w:rFonts w:ascii="Calibri" w:hAnsi="Calibri" w:cs="Calibri"/>
        </w:rPr>
        <w:t>killed anyone, but it is quite possible that I have killed a few or even many.</w:t>
      </w:r>
      <w:r w:rsidR="002F5B7C" w:rsidRPr="22D893E5">
        <w:rPr>
          <w:rFonts w:ascii="Calibri" w:hAnsi="Calibri" w:cs="Calibri"/>
        </w:rPr>
        <w:t xml:space="preserve"> </w:t>
      </w:r>
      <w:r w:rsidR="008A0B03" w:rsidRPr="22D893E5">
        <w:rPr>
          <w:rFonts w:ascii="Calibri" w:hAnsi="Calibri" w:cs="Calibri"/>
        </w:rPr>
        <w:t>I just want a normal life again</w:t>
      </w:r>
      <w:r w:rsidR="00270892">
        <w:rPr>
          <w:rFonts w:ascii="Calibri" w:hAnsi="Calibri" w:cs="Calibri"/>
        </w:rPr>
        <w:t>,</w:t>
      </w:r>
      <w:r w:rsidR="008A0B03" w:rsidRPr="22D893E5">
        <w:rPr>
          <w:rFonts w:ascii="Calibri" w:hAnsi="Calibri" w:cs="Calibri"/>
        </w:rPr>
        <w:t xml:space="preserve"> and I am sure </w:t>
      </w:r>
      <w:r w:rsidR="00F73A4B" w:rsidRPr="22D893E5">
        <w:rPr>
          <w:rFonts w:ascii="Calibri" w:hAnsi="Calibri" w:cs="Calibri"/>
        </w:rPr>
        <w:t>everyone who is like me wants the same.”</w:t>
      </w:r>
    </w:p>
    <w:p w14:paraId="110DDA52" w14:textId="4F3BAB03" w:rsidR="00C877F3" w:rsidRDefault="00621400" w:rsidP="001B79A5">
      <w:pPr>
        <w:spacing w:line="480" w:lineRule="auto"/>
        <w:ind w:firstLine="720"/>
        <w:rPr>
          <w:rFonts w:ascii="Calibri" w:hAnsi="Calibri" w:cs="Calibri"/>
        </w:rPr>
      </w:pPr>
      <w:r>
        <w:rPr>
          <w:rFonts w:ascii="Calibri" w:hAnsi="Calibri" w:cs="Calibri"/>
        </w:rPr>
        <w:t>“That’s very thoughtful of you</w:t>
      </w:r>
      <w:r w:rsidR="00270892">
        <w:rPr>
          <w:rFonts w:ascii="Calibri" w:hAnsi="Calibri" w:cs="Calibri"/>
        </w:rPr>
        <w:t>,</w:t>
      </w:r>
      <w:r>
        <w:rPr>
          <w:rFonts w:ascii="Calibri" w:hAnsi="Calibri" w:cs="Calibri"/>
        </w:rPr>
        <w:t xml:space="preserve"> Mr. Bloggs,” Dr. Riley said. </w:t>
      </w:r>
      <w:r w:rsidR="005F7FB9">
        <w:rPr>
          <w:rFonts w:ascii="Calibri" w:hAnsi="Calibri" w:cs="Calibri"/>
        </w:rPr>
        <w:t>“</w:t>
      </w:r>
      <w:r w:rsidR="00A061EC">
        <w:rPr>
          <w:rFonts w:ascii="Calibri" w:hAnsi="Calibri" w:cs="Calibri"/>
        </w:rPr>
        <w:t xml:space="preserve">I can’t say I blame you. That would be an awful lot to </w:t>
      </w:r>
      <w:r w:rsidR="000422E9">
        <w:rPr>
          <w:rFonts w:ascii="Calibri" w:hAnsi="Calibri" w:cs="Calibri"/>
        </w:rPr>
        <w:t xml:space="preserve">take in. I most certainly don’t want to be a threat to anyone. </w:t>
      </w:r>
      <w:r w:rsidR="00C877F3">
        <w:rPr>
          <w:rFonts w:ascii="Calibri" w:hAnsi="Calibri" w:cs="Calibri"/>
        </w:rPr>
        <w:t xml:space="preserve">As a doctor, the only thing I care about is the </w:t>
      </w:r>
      <w:r w:rsidR="000F2586">
        <w:rPr>
          <w:rFonts w:ascii="Calibri" w:hAnsi="Calibri" w:cs="Calibri"/>
        </w:rPr>
        <w:t>health and safety of others.”</w:t>
      </w:r>
    </w:p>
    <w:p w14:paraId="2A668012" w14:textId="462929D5" w:rsidR="00CC5225" w:rsidRDefault="00CC5225" w:rsidP="001B79A5">
      <w:pPr>
        <w:spacing w:line="480" w:lineRule="auto"/>
        <w:ind w:firstLine="720"/>
        <w:rPr>
          <w:rFonts w:ascii="Calibri" w:hAnsi="Calibri" w:cs="Calibri"/>
        </w:rPr>
      </w:pPr>
      <w:r>
        <w:rPr>
          <w:rFonts w:ascii="Calibri" w:hAnsi="Calibri" w:cs="Calibri"/>
        </w:rPr>
        <w:t xml:space="preserve">“I can </w:t>
      </w:r>
      <w:r w:rsidR="00B9033B">
        <w:rPr>
          <w:rFonts w:ascii="Calibri" w:hAnsi="Calibri" w:cs="Calibri"/>
        </w:rPr>
        <w:t>believe that about you,” Alex said.</w:t>
      </w:r>
    </w:p>
    <w:p w14:paraId="0C9B29F3" w14:textId="59BC2541" w:rsidR="00621400" w:rsidRDefault="00B9033B" w:rsidP="001B79A5">
      <w:pPr>
        <w:spacing w:line="480" w:lineRule="auto"/>
        <w:ind w:firstLine="720"/>
        <w:rPr>
          <w:rFonts w:ascii="Calibri" w:hAnsi="Calibri" w:cs="Calibri"/>
        </w:rPr>
      </w:pPr>
      <w:r>
        <w:rPr>
          <w:rFonts w:ascii="Calibri" w:hAnsi="Calibri" w:cs="Calibri"/>
        </w:rPr>
        <w:t>“</w:t>
      </w:r>
      <w:r w:rsidR="005F7FB9">
        <w:rPr>
          <w:rFonts w:ascii="Calibri" w:hAnsi="Calibri" w:cs="Calibri"/>
        </w:rPr>
        <w:t>Now, won’t you follow me</w:t>
      </w:r>
      <w:r>
        <w:rPr>
          <w:rFonts w:ascii="Calibri" w:hAnsi="Calibri" w:cs="Calibri"/>
        </w:rPr>
        <w:t xml:space="preserve"> this way,” D</w:t>
      </w:r>
      <w:r w:rsidR="00414BBD">
        <w:rPr>
          <w:rFonts w:ascii="Calibri" w:hAnsi="Calibri" w:cs="Calibri"/>
        </w:rPr>
        <w:t>r. Riley instructed him.</w:t>
      </w:r>
      <w:r w:rsidR="005F7FB9">
        <w:rPr>
          <w:rFonts w:ascii="Calibri" w:hAnsi="Calibri" w:cs="Calibri"/>
        </w:rPr>
        <w:t xml:space="preserve"> </w:t>
      </w:r>
      <w:r w:rsidR="00414BBD">
        <w:rPr>
          <w:rFonts w:ascii="Calibri" w:hAnsi="Calibri" w:cs="Calibri"/>
        </w:rPr>
        <w:t>“</w:t>
      </w:r>
      <w:r w:rsidR="005F7FB9">
        <w:rPr>
          <w:rFonts w:ascii="Calibri" w:hAnsi="Calibri" w:cs="Calibri"/>
        </w:rPr>
        <w:t xml:space="preserve">We already have a patient room </w:t>
      </w:r>
      <w:r w:rsidR="00DD46FB">
        <w:rPr>
          <w:rFonts w:ascii="Calibri" w:hAnsi="Calibri" w:cs="Calibri"/>
        </w:rPr>
        <w:t>set up for you.</w:t>
      </w:r>
      <w:r w:rsidR="00B84DBF">
        <w:rPr>
          <w:rFonts w:ascii="Calibri" w:hAnsi="Calibri" w:cs="Calibri"/>
        </w:rPr>
        <w:t xml:space="preserve"> </w:t>
      </w:r>
      <w:r w:rsidR="000B5EB7">
        <w:rPr>
          <w:rFonts w:ascii="Calibri" w:hAnsi="Calibri" w:cs="Calibri"/>
        </w:rPr>
        <w:t>Kyra, will you be staying overnight with him?</w:t>
      </w:r>
      <w:r w:rsidR="00D35A1C">
        <w:rPr>
          <w:rFonts w:ascii="Calibri" w:hAnsi="Calibri" w:cs="Calibri"/>
        </w:rPr>
        <w:t>”</w:t>
      </w:r>
    </w:p>
    <w:p w14:paraId="0078465B" w14:textId="0894D577" w:rsidR="00DF5CD0" w:rsidRDefault="00DF5CD0" w:rsidP="001B79A5">
      <w:pPr>
        <w:spacing w:line="480" w:lineRule="auto"/>
        <w:ind w:firstLine="720"/>
        <w:rPr>
          <w:rFonts w:ascii="Calibri" w:hAnsi="Calibri" w:cs="Calibri"/>
        </w:rPr>
      </w:pPr>
      <w:r>
        <w:rPr>
          <w:rFonts w:ascii="Calibri" w:hAnsi="Calibri" w:cs="Calibri"/>
        </w:rPr>
        <w:t>“</w:t>
      </w:r>
      <w:r w:rsidR="003D66D2">
        <w:rPr>
          <w:rFonts w:ascii="Calibri" w:hAnsi="Calibri" w:cs="Calibri"/>
        </w:rPr>
        <w:t>I want to stay the first night after the surgery</w:t>
      </w:r>
      <w:r w:rsidR="00CD5D5A">
        <w:rPr>
          <w:rFonts w:ascii="Calibri" w:hAnsi="Calibri" w:cs="Calibri"/>
        </w:rPr>
        <w:t xml:space="preserve"> to offer him support and to make sure he is all right</w:t>
      </w:r>
      <w:r w:rsidR="003D66D2">
        <w:rPr>
          <w:rFonts w:ascii="Calibri" w:hAnsi="Calibri" w:cs="Calibri"/>
        </w:rPr>
        <w:t>,”</w:t>
      </w:r>
      <w:r w:rsidR="00AB20C9">
        <w:rPr>
          <w:rFonts w:ascii="Calibri" w:hAnsi="Calibri" w:cs="Calibri"/>
        </w:rPr>
        <w:t xml:space="preserve"> she responded. “What time will the operation </w:t>
      </w:r>
      <w:r w:rsidR="007952F3">
        <w:rPr>
          <w:rFonts w:ascii="Calibri" w:hAnsi="Calibri" w:cs="Calibri"/>
        </w:rPr>
        <w:t>begin?”</w:t>
      </w:r>
    </w:p>
    <w:p w14:paraId="1CBE7B2C" w14:textId="341D03ED" w:rsidR="007952F3" w:rsidRDefault="007952F3" w:rsidP="001B79A5">
      <w:pPr>
        <w:spacing w:line="480" w:lineRule="auto"/>
        <w:ind w:firstLine="720"/>
        <w:rPr>
          <w:rFonts w:ascii="Calibri" w:hAnsi="Calibri" w:cs="Calibri"/>
        </w:rPr>
      </w:pPr>
      <w:r>
        <w:rPr>
          <w:rFonts w:ascii="Calibri" w:hAnsi="Calibri" w:cs="Calibri"/>
        </w:rPr>
        <w:t xml:space="preserve">“We will </w:t>
      </w:r>
      <w:r w:rsidR="000228D7">
        <w:rPr>
          <w:rFonts w:ascii="Calibri" w:hAnsi="Calibri" w:cs="Calibri"/>
        </w:rPr>
        <w:t xml:space="preserve">start at eight o’clock </w:t>
      </w:r>
      <w:r w:rsidR="00923208">
        <w:rPr>
          <w:rFonts w:ascii="Calibri" w:hAnsi="Calibri" w:cs="Calibri"/>
        </w:rPr>
        <w:t xml:space="preserve">tomorrow morning,” Dr. Riley answered. </w:t>
      </w:r>
      <w:r w:rsidR="007077B0">
        <w:rPr>
          <w:rFonts w:ascii="Calibri" w:hAnsi="Calibri" w:cs="Calibri"/>
        </w:rPr>
        <w:t>“You are more than welcome</w:t>
      </w:r>
      <w:r w:rsidR="00736E51">
        <w:rPr>
          <w:rFonts w:ascii="Calibri" w:hAnsi="Calibri" w:cs="Calibri"/>
        </w:rPr>
        <w:t xml:space="preserve"> to stay with him</w:t>
      </w:r>
      <w:r w:rsidR="007077B0">
        <w:rPr>
          <w:rFonts w:ascii="Calibri" w:hAnsi="Calibri" w:cs="Calibri"/>
        </w:rPr>
        <w:t>.</w:t>
      </w:r>
      <w:r w:rsidR="00A372E3">
        <w:rPr>
          <w:rFonts w:ascii="Calibri" w:hAnsi="Calibri" w:cs="Calibri"/>
        </w:rPr>
        <w:t xml:space="preserve"> I can have the kitchen send meals up</w:t>
      </w:r>
      <w:r w:rsidR="00FC1DDB">
        <w:rPr>
          <w:rFonts w:ascii="Calibri" w:hAnsi="Calibri" w:cs="Calibri"/>
        </w:rPr>
        <w:t xml:space="preserve"> for the both of you</w:t>
      </w:r>
      <w:r w:rsidR="008B3EC8">
        <w:rPr>
          <w:rFonts w:ascii="Calibri" w:hAnsi="Calibri" w:cs="Calibri"/>
        </w:rPr>
        <w:t>,</w:t>
      </w:r>
      <w:r w:rsidR="00FC1DDB">
        <w:rPr>
          <w:rFonts w:ascii="Calibri" w:hAnsi="Calibri" w:cs="Calibri"/>
        </w:rPr>
        <w:t xml:space="preserve"> and I can send more blankets and pillows up in case you decide to stay.</w:t>
      </w:r>
      <w:r w:rsidR="007077B0">
        <w:rPr>
          <w:rFonts w:ascii="Calibri" w:hAnsi="Calibri" w:cs="Calibri"/>
        </w:rPr>
        <w:t>”</w:t>
      </w:r>
    </w:p>
    <w:p w14:paraId="0118B30A" w14:textId="7496532B" w:rsidR="00206FD4" w:rsidRDefault="00852BF7" w:rsidP="001B79A5">
      <w:pPr>
        <w:spacing w:line="480" w:lineRule="auto"/>
        <w:ind w:firstLine="720"/>
        <w:rPr>
          <w:rFonts w:ascii="Calibri" w:hAnsi="Calibri" w:cs="Calibri"/>
        </w:rPr>
      </w:pPr>
      <w:r>
        <w:rPr>
          <w:rFonts w:ascii="Calibri" w:hAnsi="Calibri" w:cs="Calibri"/>
        </w:rPr>
        <w:t>“Thank you, doctor,” Kyra said. “I think I will stay with him tonight</w:t>
      </w:r>
      <w:r w:rsidR="00AB5E28">
        <w:rPr>
          <w:rFonts w:ascii="Calibri" w:hAnsi="Calibri" w:cs="Calibri"/>
        </w:rPr>
        <w:t>.”</w:t>
      </w:r>
    </w:p>
    <w:p w14:paraId="14B39AD7" w14:textId="79E04290" w:rsidR="00B17A51" w:rsidRDefault="00AB5E28" w:rsidP="001B79A5">
      <w:pPr>
        <w:spacing w:line="480" w:lineRule="auto"/>
        <w:ind w:firstLine="720"/>
        <w:rPr>
          <w:rFonts w:ascii="Calibri" w:hAnsi="Calibri" w:cs="Calibri"/>
        </w:rPr>
      </w:pPr>
      <w:r>
        <w:rPr>
          <w:rFonts w:ascii="Calibri" w:hAnsi="Calibri" w:cs="Calibri"/>
        </w:rPr>
        <w:t>“Good,” he said.</w:t>
      </w:r>
      <w:r w:rsidR="000B6751">
        <w:rPr>
          <w:rFonts w:ascii="Calibri" w:hAnsi="Calibri" w:cs="Calibri"/>
        </w:rPr>
        <w:t xml:space="preserve"> “I will leave you two alone now. A nurse will come up</w:t>
      </w:r>
      <w:r w:rsidR="00531C9A">
        <w:rPr>
          <w:rFonts w:ascii="Calibri" w:hAnsi="Calibri" w:cs="Calibri"/>
        </w:rPr>
        <w:t xml:space="preserve"> and check your vitals </w:t>
      </w:r>
      <w:r w:rsidR="008029BA">
        <w:rPr>
          <w:rFonts w:ascii="Calibri" w:hAnsi="Calibri" w:cs="Calibri"/>
        </w:rPr>
        <w:t xml:space="preserve">in a little while. </w:t>
      </w:r>
      <w:r w:rsidR="0017733F">
        <w:rPr>
          <w:rFonts w:ascii="Calibri" w:hAnsi="Calibri" w:cs="Calibri"/>
        </w:rPr>
        <w:t xml:space="preserve">I will need you to change into </w:t>
      </w:r>
      <w:r w:rsidR="000F6538">
        <w:rPr>
          <w:rFonts w:ascii="Calibri" w:hAnsi="Calibri" w:cs="Calibri"/>
        </w:rPr>
        <w:t>this patient gown</w:t>
      </w:r>
      <w:r w:rsidR="009A2B42">
        <w:rPr>
          <w:rFonts w:ascii="Calibri" w:hAnsi="Calibri" w:cs="Calibri"/>
        </w:rPr>
        <w:t>. Is there anything</w:t>
      </w:r>
      <w:r w:rsidR="00B17A51">
        <w:rPr>
          <w:rFonts w:ascii="Calibri" w:hAnsi="Calibri" w:cs="Calibri"/>
        </w:rPr>
        <w:t xml:space="preserve"> else</w:t>
      </w:r>
      <w:r w:rsidR="009A2B42">
        <w:rPr>
          <w:rFonts w:ascii="Calibri" w:hAnsi="Calibri" w:cs="Calibri"/>
        </w:rPr>
        <w:t xml:space="preserve"> </w:t>
      </w:r>
      <w:r w:rsidR="00B17A51">
        <w:rPr>
          <w:rFonts w:ascii="Calibri" w:hAnsi="Calibri" w:cs="Calibri"/>
        </w:rPr>
        <w:t>I can do for you before I step out?”</w:t>
      </w:r>
    </w:p>
    <w:p w14:paraId="2B668453" w14:textId="78252270" w:rsidR="00B17A51" w:rsidRDefault="00E1291E" w:rsidP="001B79A5">
      <w:pPr>
        <w:spacing w:line="480" w:lineRule="auto"/>
        <w:ind w:firstLine="720"/>
        <w:rPr>
          <w:rFonts w:ascii="Calibri" w:hAnsi="Calibri" w:cs="Calibri"/>
        </w:rPr>
      </w:pPr>
      <w:r>
        <w:rPr>
          <w:rFonts w:ascii="Calibri" w:hAnsi="Calibri" w:cs="Calibri"/>
        </w:rPr>
        <w:t xml:space="preserve">“No, we’re good,” Alex said. </w:t>
      </w:r>
    </w:p>
    <w:p w14:paraId="43A7200B" w14:textId="2CD3BF61" w:rsidR="00310CE6" w:rsidRDefault="00931574" w:rsidP="001B79A5">
      <w:pPr>
        <w:spacing w:line="480" w:lineRule="auto"/>
        <w:ind w:firstLine="720"/>
        <w:rPr>
          <w:rFonts w:ascii="Calibri" w:hAnsi="Calibri" w:cs="Calibri"/>
        </w:rPr>
      </w:pPr>
      <w:r w:rsidRPr="1FD0627C">
        <w:rPr>
          <w:rFonts w:ascii="Calibri" w:hAnsi="Calibri" w:cs="Calibri"/>
        </w:rPr>
        <w:t>“Alright,” Dr. Riley said. “If anything comes to mind, any of the nurses will be happy to help.</w:t>
      </w:r>
      <w:r w:rsidR="00394988" w:rsidRPr="1FD0627C">
        <w:rPr>
          <w:rFonts w:ascii="Calibri" w:hAnsi="Calibri" w:cs="Calibri"/>
        </w:rPr>
        <w:t xml:space="preserve"> Get plenty of rest and nourishment tonight</w:t>
      </w:r>
      <w:r w:rsidR="008B3EC8">
        <w:rPr>
          <w:rFonts w:ascii="Calibri" w:hAnsi="Calibri" w:cs="Calibri"/>
        </w:rPr>
        <w:t>,</w:t>
      </w:r>
      <w:r w:rsidR="00394988" w:rsidRPr="1FD0627C">
        <w:rPr>
          <w:rFonts w:ascii="Calibri" w:hAnsi="Calibri" w:cs="Calibri"/>
        </w:rPr>
        <w:t xml:space="preserve"> Mr. Bloggs</w:t>
      </w:r>
      <w:r w:rsidR="008B3EC8">
        <w:rPr>
          <w:rFonts w:ascii="Calibri" w:hAnsi="Calibri" w:cs="Calibri"/>
        </w:rPr>
        <w:t>,</w:t>
      </w:r>
      <w:r w:rsidR="00394988" w:rsidRPr="1FD0627C">
        <w:rPr>
          <w:rFonts w:ascii="Calibri" w:hAnsi="Calibri" w:cs="Calibri"/>
        </w:rPr>
        <w:t xml:space="preserve"> and don’t you worry about a thing.</w:t>
      </w:r>
      <w:r w:rsidR="0072163D" w:rsidRPr="1FD0627C">
        <w:rPr>
          <w:rFonts w:ascii="Calibri" w:hAnsi="Calibri" w:cs="Calibri"/>
        </w:rPr>
        <w:t xml:space="preserve"> We</w:t>
      </w:r>
      <w:r w:rsidR="006B35F8" w:rsidRPr="1FD0627C">
        <w:rPr>
          <w:rFonts w:ascii="Calibri" w:hAnsi="Calibri" w:cs="Calibri"/>
        </w:rPr>
        <w:t>ll, take care and see you in the morning.</w:t>
      </w:r>
      <w:r w:rsidR="00394988" w:rsidRPr="1FD0627C">
        <w:rPr>
          <w:rFonts w:ascii="Calibri" w:hAnsi="Calibri" w:cs="Calibri"/>
        </w:rPr>
        <w:t>”</w:t>
      </w:r>
    </w:p>
    <w:p w14:paraId="5D0FDCFB" w14:textId="79FE3AD8" w:rsidR="006B35F8" w:rsidRDefault="006B35F8" w:rsidP="001B79A5">
      <w:pPr>
        <w:spacing w:line="480" w:lineRule="auto"/>
        <w:ind w:firstLine="720"/>
        <w:rPr>
          <w:rFonts w:ascii="Calibri" w:hAnsi="Calibri" w:cs="Calibri"/>
        </w:rPr>
      </w:pPr>
      <w:r w:rsidRPr="22D893E5">
        <w:rPr>
          <w:rFonts w:ascii="Calibri" w:hAnsi="Calibri" w:cs="Calibri"/>
        </w:rPr>
        <w:t>“Alright, doctor</w:t>
      </w:r>
      <w:r w:rsidR="00E975B5" w:rsidRPr="22D893E5">
        <w:rPr>
          <w:rFonts w:ascii="Calibri" w:hAnsi="Calibri" w:cs="Calibri"/>
        </w:rPr>
        <w:t>,” Alex said. “I will be right here waiting for you. Have a good night.”</w:t>
      </w:r>
    </w:p>
    <w:p w14:paraId="68BC80A2" w14:textId="677D36A2" w:rsidR="00E975B5" w:rsidRDefault="00E975B5" w:rsidP="001B79A5">
      <w:pPr>
        <w:spacing w:line="480" w:lineRule="auto"/>
        <w:ind w:firstLine="720"/>
        <w:rPr>
          <w:rFonts w:ascii="Calibri" w:hAnsi="Calibri" w:cs="Calibri"/>
        </w:rPr>
      </w:pPr>
      <w:r>
        <w:rPr>
          <w:rFonts w:ascii="Calibri" w:hAnsi="Calibri" w:cs="Calibri"/>
        </w:rPr>
        <w:t>“You, too,” Dr. Riley replied</w:t>
      </w:r>
      <w:r w:rsidR="008E6ABE">
        <w:rPr>
          <w:rFonts w:ascii="Calibri" w:hAnsi="Calibri" w:cs="Calibri"/>
        </w:rPr>
        <w:t xml:space="preserve"> as he stepped out of the room</w:t>
      </w:r>
      <w:r>
        <w:rPr>
          <w:rFonts w:ascii="Calibri" w:hAnsi="Calibri" w:cs="Calibri"/>
        </w:rPr>
        <w:t>.</w:t>
      </w:r>
    </w:p>
    <w:p w14:paraId="216F4FE7" w14:textId="71B3ACF3" w:rsidR="002A401C" w:rsidRDefault="006C32F3" w:rsidP="001B79A5">
      <w:pPr>
        <w:spacing w:line="480" w:lineRule="auto"/>
        <w:ind w:firstLine="720"/>
        <w:rPr>
          <w:rFonts w:ascii="Calibri" w:hAnsi="Calibri" w:cs="Calibri"/>
        </w:rPr>
      </w:pPr>
      <w:r>
        <w:rPr>
          <w:rFonts w:ascii="Calibri" w:hAnsi="Calibri" w:cs="Calibri"/>
        </w:rPr>
        <w:t xml:space="preserve">Alex </w:t>
      </w:r>
      <w:r w:rsidR="00EA1A7E">
        <w:rPr>
          <w:rFonts w:ascii="Calibri" w:hAnsi="Calibri" w:cs="Calibri"/>
        </w:rPr>
        <w:t xml:space="preserve">waited until the doctor had closed the door before getting out of his clothes and putting on the </w:t>
      </w:r>
      <w:r w:rsidR="00187B8E">
        <w:rPr>
          <w:rFonts w:ascii="Calibri" w:hAnsi="Calibri" w:cs="Calibri"/>
        </w:rPr>
        <w:t xml:space="preserve">gown. </w:t>
      </w:r>
      <w:r w:rsidR="008119E3">
        <w:rPr>
          <w:rFonts w:ascii="Calibri" w:hAnsi="Calibri" w:cs="Calibri"/>
        </w:rPr>
        <w:t>Kyra closed the window curtains</w:t>
      </w:r>
      <w:r w:rsidR="00E52E28">
        <w:rPr>
          <w:rFonts w:ascii="Calibri" w:hAnsi="Calibri" w:cs="Calibri"/>
        </w:rPr>
        <w:t>.</w:t>
      </w:r>
      <w:r w:rsidR="008F3289">
        <w:rPr>
          <w:rFonts w:ascii="Calibri" w:hAnsi="Calibri" w:cs="Calibri"/>
        </w:rPr>
        <w:t xml:space="preserve"> It was now two o’clock in the afternoon. </w:t>
      </w:r>
      <w:r w:rsidR="00C67501">
        <w:rPr>
          <w:rFonts w:ascii="Calibri" w:hAnsi="Calibri" w:cs="Calibri"/>
        </w:rPr>
        <w:t xml:space="preserve">She put down his </w:t>
      </w:r>
      <w:r w:rsidR="00CA5831">
        <w:rPr>
          <w:rFonts w:ascii="Calibri" w:hAnsi="Calibri" w:cs="Calibri"/>
        </w:rPr>
        <w:t xml:space="preserve">backpack filled with an additional pair of clothes, some hygiene products, </w:t>
      </w:r>
      <w:r w:rsidR="007F5948">
        <w:rPr>
          <w:rFonts w:ascii="Calibri" w:hAnsi="Calibri" w:cs="Calibri"/>
        </w:rPr>
        <w:t>a couple of magazine</w:t>
      </w:r>
      <w:r w:rsidR="00D40A99">
        <w:rPr>
          <w:rFonts w:ascii="Calibri" w:hAnsi="Calibri" w:cs="Calibri"/>
        </w:rPr>
        <w:t>s</w:t>
      </w:r>
      <w:r w:rsidR="007F5948">
        <w:rPr>
          <w:rFonts w:ascii="Calibri" w:hAnsi="Calibri" w:cs="Calibri"/>
        </w:rPr>
        <w:t>, a phone charger, a</w:t>
      </w:r>
      <w:r w:rsidR="008D4062">
        <w:rPr>
          <w:rFonts w:ascii="Calibri" w:hAnsi="Calibri" w:cs="Calibri"/>
        </w:rPr>
        <w:t xml:space="preserve"> few snacks, and a couple</w:t>
      </w:r>
      <w:r w:rsidR="008B3EC8">
        <w:rPr>
          <w:rFonts w:ascii="Calibri" w:hAnsi="Calibri" w:cs="Calibri"/>
        </w:rPr>
        <w:t xml:space="preserve"> of</w:t>
      </w:r>
      <w:r w:rsidR="008D4062">
        <w:rPr>
          <w:rFonts w:ascii="Calibri" w:hAnsi="Calibri" w:cs="Calibri"/>
        </w:rPr>
        <w:t xml:space="preserve"> pairs of underwear and socks. </w:t>
      </w:r>
    </w:p>
    <w:p w14:paraId="62E48783" w14:textId="70167E08" w:rsidR="002A401C" w:rsidRDefault="00EB4111" w:rsidP="001B79A5">
      <w:pPr>
        <w:spacing w:line="480" w:lineRule="auto"/>
        <w:ind w:firstLine="720"/>
        <w:rPr>
          <w:rFonts w:ascii="Calibri" w:hAnsi="Calibri" w:cs="Calibri"/>
        </w:rPr>
      </w:pPr>
      <w:r w:rsidRPr="22D893E5">
        <w:rPr>
          <w:rFonts w:ascii="Calibri" w:hAnsi="Calibri" w:cs="Calibri"/>
        </w:rPr>
        <w:t xml:space="preserve">They both sat down on his bed and looked into each other’s eyes for a few more seconds. </w:t>
      </w:r>
      <w:r w:rsidR="003612CF" w:rsidRPr="22D893E5">
        <w:rPr>
          <w:rFonts w:ascii="Calibri" w:hAnsi="Calibri" w:cs="Calibri"/>
        </w:rPr>
        <w:t>Alex took a deep breath</w:t>
      </w:r>
      <w:r w:rsidR="00B73BC2" w:rsidRPr="22D893E5">
        <w:rPr>
          <w:rFonts w:ascii="Calibri" w:hAnsi="Calibri" w:cs="Calibri"/>
        </w:rPr>
        <w:t xml:space="preserve">. Both appeared worried.  </w:t>
      </w:r>
      <w:r w:rsidR="00762F41" w:rsidRPr="22D893E5">
        <w:rPr>
          <w:rFonts w:ascii="Calibri" w:hAnsi="Calibri" w:cs="Calibri"/>
        </w:rPr>
        <w:t>Kyra cleared her throat</w:t>
      </w:r>
      <w:r w:rsidR="00480D35" w:rsidRPr="22D893E5">
        <w:rPr>
          <w:rFonts w:ascii="Calibri" w:hAnsi="Calibri" w:cs="Calibri"/>
        </w:rPr>
        <w:t xml:space="preserve"> and</w:t>
      </w:r>
      <w:r w:rsidR="00337E4C" w:rsidRPr="22D893E5">
        <w:rPr>
          <w:rFonts w:ascii="Calibri" w:hAnsi="Calibri" w:cs="Calibri"/>
        </w:rPr>
        <w:t xml:space="preserve"> turned her body </w:t>
      </w:r>
      <w:r w:rsidR="008B3EC8">
        <w:rPr>
          <w:rFonts w:ascii="Calibri" w:hAnsi="Calibri" w:cs="Calibri"/>
        </w:rPr>
        <w:t>toward</w:t>
      </w:r>
      <w:r w:rsidR="008B3EC8" w:rsidRPr="22D893E5">
        <w:rPr>
          <w:rFonts w:ascii="Calibri" w:hAnsi="Calibri" w:cs="Calibri"/>
        </w:rPr>
        <w:t xml:space="preserve"> </w:t>
      </w:r>
      <w:r w:rsidR="00337E4C" w:rsidRPr="22D893E5">
        <w:rPr>
          <w:rFonts w:ascii="Calibri" w:hAnsi="Calibri" w:cs="Calibri"/>
        </w:rPr>
        <w:t>him</w:t>
      </w:r>
      <w:r w:rsidR="00762F41" w:rsidRPr="22D893E5">
        <w:rPr>
          <w:rFonts w:ascii="Calibri" w:hAnsi="Calibri" w:cs="Calibri"/>
        </w:rPr>
        <w:t xml:space="preserve">. She then bent over and kissed Alex on the lips softly. Alex smiled at her and held her chin with his right hand so that her face was kept close to his. </w:t>
      </w:r>
    </w:p>
    <w:p w14:paraId="0745764A" w14:textId="2E7FDCCC" w:rsidR="0021307B" w:rsidRDefault="00BE6E1E" w:rsidP="001B79A5">
      <w:pPr>
        <w:spacing w:line="480" w:lineRule="auto"/>
        <w:ind w:firstLine="720"/>
        <w:rPr>
          <w:rFonts w:ascii="Calibri" w:hAnsi="Calibri" w:cs="Calibri"/>
        </w:rPr>
      </w:pPr>
      <w:r>
        <w:rPr>
          <w:rFonts w:ascii="Calibri" w:hAnsi="Calibri" w:cs="Calibri"/>
        </w:rPr>
        <w:t xml:space="preserve">“I really don’t think it is necessary for you to spend the night here,” Alex told her. </w:t>
      </w:r>
      <w:r w:rsidR="00F92C1E">
        <w:rPr>
          <w:rFonts w:ascii="Calibri" w:hAnsi="Calibri" w:cs="Calibri"/>
        </w:rPr>
        <w:t xml:space="preserve">“You would be much more comfortable sleeping in our bed at home. </w:t>
      </w:r>
      <w:r w:rsidR="008A287B">
        <w:rPr>
          <w:rFonts w:ascii="Calibri" w:hAnsi="Calibri" w:cs="Calibri"/>
        </w:rPr>
        <w:t>I will be fine. You need your rest just as much as I need mine.</w:t>
      </w:r>
      <w:r w:rsidR="00354C3E">
        <w:rPr>
          <w:rFonts w:ascii="Calibri" w:hAnsi="Calibri" w:cs="Calibri"/>
        </w:rPr>
        <w:t>”</w:t>
      </w:r>
    </w:p>
    <w:p w14:paraId="7A4657DF" w14:textId="29EDE541" w:rsidR="00354C3E" w:rsidRDefault="009E625C" w:rsidP="001B79A5">
      <w:pPr>
        <w:spacing w:line="480" w:lineRule="auto"/>
        <w:ind w:firstLine="720"/>
        <w:rPr>
          <w:rFonts w:ascii="Calibri" w:hAnsi="Calibri" w:cs="Calibri"/>
        </w:rPr>
      </w:pPr>
      <w:r w:rsidRPr="22D893E5">
        <w:rPr>
          <w:rFonts w:ascii="Calibri" w:hAnsi="Calibri" w:cs="Calibri"/>
        </w:rPr>
        <w:t>“Now, what kind of wife would I be if I didn’t stay and support my husband during his first night in the hospital</w:t>
      </w:r>
      <w:r w:rsidR="00B94BD5" w:rsidRPr="22D893E5">
        <w:rPr>
          <w:rFonts w:ascii="Calibri" w:hAnsi="Calibri" w:cs="Calibri"/>
        </w:rPr>
        <w:t>?</w:t>
      </w:r>
      <w:r w:rsidRPr="22D893E5">
        <w:rPr>
          <w:rFonts w:ascii="Calibri" w:hAnsi="Calibri" w:cs="Calibri"/>
        </w:rPr>
        <w:t xml:space="preserve">” </w:t>
      </w:r>
      <w:r w:rsidR="008B3EC8">
        <w:rPr>
          <w:rFonts w:ascii="Calibri" w:hAnsi="Calibri" w:cs="Calibri"/>
        </w:rPr>
        <w:t>s</w:t>
      </w:r>
      <w:r w:rsidRPr="22D893E5">
        <w:rPr>
          <w:rFonts w:ascii="Calibri" w:hAnsi="Calibri" w:cs="Calibri"/>
        </w:rPr>
        <w:t>he replied. “</w:t>
      </w:r>
      <w:r w:rsidR="00B94BD5" w:rsidRPr="22D893E5">
        <w:rPr>
          <w:rFonts w:ascii="Calibri" w:hAnsi="Calibri" w:cs="Calibri"/>
        </w:rPr>
        <w:t xml:space="preserve">I want to make sure to be here </w:t>
      </w:r>
      <w:r w:rsidR="00B2343C" w:rsidRPr="22D893E5">
        <w:rPr>
          <w:rFonts w:ascii="Calibri" w:hAnsi="Calibri" w:cs="Calibri"/>
        </w:rPr>
        <w:t xml:space="preserve">right before the surgery. I know you will be </w:t>
      </w:r>
      <w:r w:rsidR="00171AC0" w:rsidRPr="22D893E5">
        <w:rPr>
          <w:rFonts w:ascii="Calibri" w:hAnsi="Calibri" w:cs="Calibri"/>
        </w:rPr>
        <w:t>nervous,</w:t>
      </w:r>
      <w:r w:rsidR="00B2343C" w:rsidRPr="22D893E5">
        <w:rPr>
          <w:rFonts w:ascii="Calibri" w:hAnsi="Calibri" w:cs="Calibri"/>
        </w:rPr>
        <w:t xml:space="preserve"> and I want to </w:t>
      </w:r>
      <w:r w:rsidR="00C963F7" w:rsidRPr="22D893E5">
        <w:rPr>
          <w:rFonts w:ascii="Calibri" w:hAnsi="Calibri" w:cs="Calibri"/>
        </w:rPr>
        <w:t xml:space="preserve">provide </w:t>
      </w:r>
      <w:r w:rsidR="00A65E28" w:rsidRPr="22D893E5">
        <w:rPr>
          <w:rFonts w:ascii="Calibri" w:hAnsi="Calibri" w:cs="Calibri"/>
        </w:rPr>
        <w:t xml:space="preserve">you with </w:t>
      </w:r>
      <w:r w:rsidR="00C963F7" w:rsidRPr="22D893E5">
        <w:rPr>
          <w:rFonts w:ascii="Calibri" w:hAnsi="Calibri" w:cs="Calibri"/>
        </w:rPr>
        <w:t xml:space="preserve">comfort. </w:t>
      </w:r>
      <w:r w:rsidR="00171AC0" w:rsidRPr="22D893E5">
        <w:rPr>
          <w:rFonts w:ascii="Calibri" w:hAnsi="Calibri" w:cs="Calibri"/>
        </w:rPr>
        <w:t>I would feel guilty if I were not by your side before and after the procedure.”</w:t>
      </w:r>
    </w:p>
    <w:p w14:paraId="624FCD13" w14:textId="02F5508C" w:rsidR="002A401C" w:rsidRDefault="00C54B72" w:rsidP="001B79A5">
      <w:pPr>
        <w:spacing w:line="480" w:lineRule="auto"/>
        <w:ind w:firstLine="720"/>
        <w:rPr>
          <w:rFonts w:ascii="Calibri" w:hAnsi="Calibri" w:cs="Calibri"/>
        </w:rPr>
      </w:pPr>
      <w:r>
        <w:rPr>
          <w:rFonts w:ascii="Calibri" w:hAnsi="Calibri" w:cs="Calibri"/>
        </w:rPr>
        <w:t xml:space="preserve">“Well, if you say so,” </w:t>
      </w:r>
      <w:r w:rsidR="003D203A">
        <w:rPr>
          <w:rFonts w:ascii="Calibri" w:hAnsi="Calibri" w:cs="Calibri"/>
        </w:rPr>
        <w:t>he said. “I don’t have a problem with you staying.</w:t>
      </w:r>
      <w:r w:rsidR="00395FB8">
        <w:rPr>
          <w:rFonts w:ascii="Calibri" w:hAnsi="Calibri" w:cs="Calibri"/>
        </w:rPr>
        <w:t xml:space="preserve"> I would hate seeing you uncomfortable</w:t>
      </w:r>
      <w:r w:rsidR="00B61700">
        <w:rPr>
          <w:rFonts w:ascii="Calibri" w:hAnsi="Calibri" w:cs="Calibri"/>
        </w:rPr>
        <w:t xml:space="preserve"> and eating hospital food. </w:t>
      </w:r>
      <w:r w:rsidR="001E28B6">
        <w:rPr>
          <w:rFonts w:ascii="Calibri" w:hAnsi="Calibri" w:cs="Calibri"/>
        </w:rPr>
        <w:t xml:space="preserve">But if you are up for it, I suppose I can’t stop you from doing so.” </w:t>
      </w:r>
    </w:p>
    <w:p w14:paraId="0029D8A3" w14:textId="339CF293" w:rsidR="002A401C" w:rsidRDefault="00436601" w:rsidP="001B79A5">
      <w:pPr>
        <w:spacing w:line="480" w:lineRule="auto"/>
        <w:ind w:firstLine="720"/>
        <w:rPr>
          <w:rFonts w:ascii="Calibri" w:hAnsi="Calibri" w:cs="Calibri"/>
        </w:rPr>
      </w:pPr>
      <w:r w:rsidRPr="22D893E5">
        <w:rPr>
          <w:rFonts w:ascii="Calibri" w:hAnsi="Calibri" w:cs="Calibri"/>
        </w:rPr>
        <w:t xml:space="preserve">Suddenly, they heard some knocking at the door. Alex told the person </w:t>
      </w:r>
      <w:r w:rsidR="00AF63CB" w:rsidRPr="22D893E5">
        <w:rPr>
          <w:rFonts w:ascii="Calibri" w:hAnsi="Calibri" w:cs="Calibri"/>
        </w:rPr>
        <w:t xml:space="preserve">to come in. It was a nurse who looked like she was </w:t>
      </w:r>
      <w:r w:rsidR="00780C11" w:rsidRPr="22D893E5">
        <w:rPr>
          <w:rFonts w:ascii="Calibri" w:hAnsi="Calibri" w:cs="Calibri"/>
        </w:rPr>
        <w:t xml:space="preserve">in her mid-thirties. She was tall </w:t>
      </w:r>
      <w:r w:rsidR="008B3EC8">
        <w:rPr>
          <w:rFonts w:ascii="Calibri" w:hAnsi="Calibri" w:cs="Calibri"/>
        </w:rPr>
        <w:t xml:space="preserve">and </w:t>
      </w:r>
      <w:r w:rsidR="00780C11" w:rsidRPr="22D893E5">
        <w:rPr>
          <w:rFonts w:ascii="Calibri" w:hAnsi="Calibri" w:cs="Calibri"/>
        </w:rPr>
        <w:t>skinny, with blonde hair and brown eyes. Kyra glanced over at Alex to make sure he was not checking out the pretty nurse. To her relief, he only had eyes for her.</w:t>
      </w:r>
    </w:p>
    <w:p w14:paraId="329E6CF9" w14:textId="6066CF83" w:rsidR="003A1C44" w:rsidRDefault="003A1C44" w:rsidP="001B79A5">
      <w:pPr>
        <w:spacing w:line="480" w:lineRule="auto"/>
        <w:ind w:firstLine="720"/>
        <w:rPr>
          <w:rFonts w:ascii="Calibri" w:hAnsi="Calibri" w:cs="Calibri"/>
        </w:rPr>
      </w:pPr>
      <w:r>
        <w:rPr>
          <w:rFonts w:ascii="Calibri" w:hAnsi="Calibri" w:cs="Calibri"/>
        </w:rPr>
        <w:t xml:space="preserve">“Hi!” the nurse said. “My name is </w:t>
      </w:r>
      <w:r w:rsidR="00A80E79">
        <w:rPr>
          <w:rFonts w:ascii="Calibri" w:hAnsi="Calibri" w:cs="Calibri"/>
        </w:rPr>
        <w:t xml:space="preserve">Emma </w:t>
      </w:r>
      <w:r w:rsidR="009613A9">
        <w:rPr>
          <w:rFonts w:ascii="Calibri" w:hAnsi="Calibri" w:cs="Calibri"/>
        </w:rPr>
        <w:t>Garner,</w:t>
      </w:r>
      <w:r w:rsidR="00A80E79">
        <w:rPr>
          <w:rFonts w:ascii="Calibri" w:hAnsi="Calibri" w:cs="Calibri"/>
        </w:rPr>
        <w:t xml:space="preserve"> and I will be your nurse. </w:t>
      </w:r>
      <w:r w:rsidR="00521BC2">
        <w:rPr>
          <w:rFonts w:ascii="Calibri" w:hAnsi="Calibri" w:cs="Calibri"/>
        </w:rPr>
        <w:t>I</w:t>
      </w:r>
      <w:r w:rsidR="00AF203D">
        <w:rPr>
          <w:rFonts w:ascii="Calibri" w:hAnsi="Calibri" w:cs="Calibri"/>
        </w:rPr>
        <w:t xml:space="preserve"> am</w:t>
      </w:r>
      <w:r w:rsidR="00521BC2">
        <w:rPr>
          <w:rFonts w:ascii="Calibri" w:hAnsi="Calibri" w:cs="Calibri"/>
        </w:rPr>
        <w:t xml:space="preserve"> going to check your </w:t>
      </w:r>
      <w:r w:rsidR="00E10777">
        <w:rPr>
          <w:rFonts w:ascii="Calibri" w:hAnsi="Calibri" w:cs="Calibri"/>
        </w:rPr>
        <w:t xml:space="preserve">pulse rate, </w:t>
      </w:r>
      <w:r w:rsidR="00E96BC3">
        <w:rPr>
          <w:rFonts w:ascii="Calibri" w:hAnsi="Calibri" w:cs="Calibri"/>
        </w:rPr>
        <w:t xml:space="preserve">respiration rate, body temperature, </w:t>
      </w:r>
      <w:r w:rsidR="00D4231F">
        <w:rPr>
          <w:rFonts w:ascii="Calibri" w:hAnsi="Calibri" w:cs="Calibri"/>
        </w:rPr>
        <w:t xml:space="preserve">and blood pressure. </w:t>
      </w:r>
      <w:r w:rsidR="003A3811">
        <w:rPr>
          <w:rFonts w:ascii="Calibri" w:hAnsi="Calibri" w:cs="Calibri"/>
        </w:rPr>
        <w:t>A phlebotomist</w:t>
      </w:r>
      <w:r w:rsidR="004D7429">
        <w:rPr>
          <w:rFonts w:ascii="Calibri" w:hAnsi="Calibri" w:cs="Calibri"/>
        </w:rPr>
        <w:t xml:space="preserve"> will </w:t>
      </w:r>
      <w:r w:rsidR="00AF203D">
        <w:rPr>
          <w:rFonts w:ascii="Calibri" w:hAnsi="Calibri" w:cs="Calibri"/>
        </w:rPr>
        <w:t xml:space="preserve">also </w:t>
      </w:r>
      <w:r w:rsidR="004D7429">
        <w:rPr>
          <w:rFonts w:ascii="Calibri" w:hAnsi="Calibri" w:cs="Calibri"/>
        </w:rPr>
        <w:t xml:space="preserve">be here shortly to </w:t>
      </w:r>
      <w:r w:rsidR="00AF203D">
        <w:rPr>
          <w:rFonts w:ascii="Calibri" w:hAnsi="Calibri" w:cs="Calibri"/>
        </w:rPr>
        <w:t>draw blood for some tests.</w:t>
      </w:r>
      <w:r w:rsidR="00AC57F1">
        <w:rPr>
          <w:rFonts w:ascii="Calibri" w:hAnsi="Calibri" w:cs="Calibri"/>
        </w:rPr>
        <w:t xml:space="preserve"> Now, I need you to sit up and inhale and exhale </w:t>
      </w:r>
      <w:r w:rsidR="0043014D">
        <w:rPr>
          <w:rFonts w:ascii="Calibri" w:hAnsi="Calibri" w:cs="Calibri"/>
        </w:rPr>
        <w:t>slowly.</w:t>
      </w:r>
      <w:r w:rsidR="00722C81">
        <w:rPr>
          <w:rFonts w:ascii="Calibri" w:hAnsi="Calibri" w:cs="Calibri"/>
        </w:rPr>
        <w:t>”</w:t>
      </w:r>
    </w:p>
    <w:p w14:paraId="28D0FB31" w14:textId="7CCCE33A" w:rsidR="00A72270" w:rsidRDefault="00065B22" w:rsidP="001B79A5">
      <w:pPr>
        <w:spacing w:line="480" w:lineRule="auto"/>
        <w:ind w:firstLine="720"/>
        <w:rPr>
          <w:rFonts w:ascii="Calibri" w:hAnsi="Calibri" w:cs="Calibri"/>
        </w:rPr>
      </w:pPr>
      <w:r>
        <w:rPr>
          <w:rFonts w:ascii="Calibri" w:hAnsi="Calibri" w:cs="Calibri"/>
        </w:rPr>
        <w:t xml:space="preserve">Kyra watched </w:t>
      </w:r>
      <w:r w:rsidR="00AB1C8C">
        <w:rPr>
          <w:rFonts w:ascii="Calibri" w:hAnsi="Calibri" w:cs="Calibri"/>
        </w:rPr>
        <w:t>attentively as the nurse examined her husband</w:t>
      </w:r>
      <w:r>
        <w:rPr>
          <w:rFonts w:ascii="Calibri" w:hAnsi="Calibri" w:cs="Calibri"/>
        </w:rPr>
        <w:t>.</w:t>
      </w:r>
      <w:r w:rsidR="00AB1C8C">
        <w:rPr>
          <w:rFonts w:ascii="Calibri" w:hAnsi="Calibri" w:cs="Calibri"/>
        </w:rPr>
        <w:t xml:space="preserve"> </w:t>
      </w:r>
      <w:r w:rsidR="00EE436C">
        <w:rPr>
          <w:rFonts w:ascii="Calibri" w:hAnsi="Calibri" w:cs="Calibri"/>
        </w:rPr>
        <w:t xml:space="preserve">She couldn’t believe how well her husband had been taking all of what had happened to him. If it </w:t>
      </w:r>
      <w:r w:rsidR="00ED3C69">
        <w:rPr>
          <w:rFonts w:ascii="Calibri" w:hAnsi="Calibri" w:cs="Calibri"/>
        </w:rPr>
        <w:t>were</w:t>
      </w:r>
      <w:r w:rsidR="00EE436C">
        <w:rPr>
          <w:rFonts w:ascii="Calibri" w:hAnsi="Calibri" w:cs="Calibri"/>
        </w:rPr>
        <w:t xml:space="preserve"> her, she would have been traumatized by the overall experience.</w:t>
      </w:r>
      <w:r w:rsidR="00134FC8">
        <w:rPr>
          <w:rFonts w:ascii="Calibri" w:hAnsi="Calibri" w:cs="Calibri"/>
        </w:rPr>
        <w:t xml:space="preserve"> </w:t>
      </w:r>
      <w:r w:rsidR="006E79AB">
        <w:rPr>
          <w:rFonts w:ascii="Calibri" w:hAnsi="Calibri" w:cs="Calibri"/>
        </w:rPr>
        <w:t>She would be incredibly scared.</w:t>
      </w:r>
    </w:p>
    <w:p w14:paraId="493DBEC0" w14:textId="2712C732" w:rsidR="00ED3C69" w:rsidRDefault="00ED3C69" w:rsidP="001B79A5">
      <w:pPr>
        <w:spacing w:line="480" w:lineRule="auto"/>
        <w:ind w:firstLine="720"/>
        <w:rPr>
          <w:rFonts w:ascii="Calibri" w:hAnsi="Calibri" w:cs="Calibri"/>
        </w:rPr>
      </w:pPr>
      <w:r w:rsidRPr="1FD0627C">
        <w:rPr>
          <w:rFonts w:ascii="Calibri" w:hAnsi="Calibri" w:cs="Calibri"/>
        </w:rPr>
        <w:t xml:space="preserve">“Okay,” </w:t>
      </w:r>
      <w:r w:rsidR="00B84702" w:rsidRPr="1FD0627C">
        <w:rPr>
          <w:rFonts w:ascii="Calibri" w:hAnsi="Calibri" w:cs="Calibri"/>
        </w:rPr>
        <w:t xml:space="preserve">the nurse said. “All done now. </w:t>
      </w:r>
      <w:r w:rsidR="00240B6E" w:rsidRPr="1FD0627C">
        <w:rPr>
          <w:rFonts w:ascii="Calibri" w:hAnsi="Calibri" w:cs="Calibri"/>
        </w:rPr>
        <w:t xml:space="preserve">Everything is working in order. </w:t>
      </w:r>
      <w:r w:rsidR="00FF5447" w:rsidRPr="1FD0627C">
        <w:rPr>
          <w:rFonts w:ascii="Calibri" w:hAnsi="Calibri" w:cs="Calibri"/>
        </w:rPr>
        <w:t xml:space="preserve">Before I go, I will leave </w:t>
      </w:r>
      <w:r w:rsidR="00C1374D" w:rsidRPr="1FD0627C">
        <w:rPr>
          <w:rFonts w:ascii="Calibri" w:hAnsi="Calibri" w:cs="Calibri"/>
        </w:rPr>
        <w:t>a</w:t>
      </w:r>
      <w:r w:rsidR="00CB572A" w:rsidRPr="1FD0627C">
        <w:rPr>
          <w:rFonts w:ascii="Calibri" w:hAnsi="Calibri" w:cs="Calibri"/>
        </w:rPr>
        <w:t xml:space="preserve"> couple of</w:t>
      </w:r>
      <w:r w:rsidR="00FF5447" w:rsidRPr="1FD0627C">
        <w:rPr>
          <w:rFonts w:ascii="Calibri" w:hAnsi="Calibri" w:cs="Calibri"/>
        </w:rPr>
        <w:t xml:space="preserve"> </w:t>
      </w:r>
      <w:r w:rsidR="00C1374D" w:rsidRPr="1FD0627C">
        <w:rPr>
          <w:rFonts w:ascii="Calibri" w:hAnsi="Calibri" w:cs="Calibri"/>
        </w:rPr>
        <w:t xml:space="preserve">dinner </w:t>
      </w:r>
      <w:r w:rsidR="00FF5447" w:rsidRPr="1FD0627C">
        <w:rPr>
          <w:rFonts w:ascii="Calibri" w:hAnsi="Calibri" w:cs="Calibri"/>
        </w:rPr>
        <w:t>menu</w:t>
      </w:r>
      <w:r w:rsidR="004E201A" w:rsidRPr="1FD0627C">
        <w:rPr>
          <w:rFonts w:ascii="Calibri" w:hAnsi="Calibri" w:cs="Calibri"/>
        </w:rPr>
        <w:t>s</w:t>
      </w:r>
      <w:r w:rsidR="00FF5447" w:rsidRPr="1FD0627C">
        <w:rPr>
          <w:rFonts w:ascii="Calibri" w:hAnsi="Calibri" w:cs="Calibri"/>
        </w:rPr>
        <w:t xml:space="preserve"> </w:t>
      </w:r>
      <w:r w:rsidR="00C1374D" w:rsidRPr="1FD0627C">
        <w:rPr>
          <w:rFonts w:ascii="Calibri" w:hAnsi="Calibri" w:cs="Calibri"/>
        </w:rPr>
        <w:t>for both you and your wife</w:t>
      </w:r>
      <w:r w:rsidR="00FF5447" w:rsidRPr="1FD0627C">
        <w:rPr>
          <w:rFonts w:ascii="Calibri" w:hAnsi="Calibri" w:cs="Calibri"/>
        </w:rPr>
        <w:t xml:space="preserve">. </w:t>
      </w:r>
      <w:r w:rsidR="004E201A" w:rsidRPr="1FD0627C">
        <w:rPr>
          <w:rFonts w:ascii="Calibri" w:hAnsi="Calibri" w:cs="Calibri"/>
        </w:rPr>
        <w:t>Both of you</w:t>
      </w:r>
      <w:r w:rsidR="00FF5447" w:rsidRPr="1FD0627C">
        <w:rPr>
          <w:rFonts w:ascii="Calibri" w:hAnsi="Calibri" w:cs="Calibri"/>
        </w:rPr>
        <w:t xml:space="preserve"> will have to circle everything on </w:t>
      </w:r>
      <w:r w:rsidR="00C1374D" w:rsidRPr="1FD0627C">
        <w:rPr>
          <w:rFonts w:ascii="Calibri" w:hAnsi="Calibri" w:cs="Calibri"/>
        </w:rPr>
        <w:t>the menu that you would like to eat</w:t>
      </w:r>
      <w:r w:rsidR="004E201A" w:rsidRPr="1FD0627C">
        <w:rPr>
          <w:rFonts w:ascii="Calibri" w:hAnsi="Calibri" w:cs="Calibri"/>
        </w:rPr>
        <w:t>.</w:t>
      </w:r>
      <w:r w:rsidR="001D05ED" w:rsidRPr="1FD0627C">
        <w:rPr>
          <w:rFonts w:ascii="Calibri" w:hAnsi="Calibri" w:cs="Calibri"/>
        </w:rPr>
        <w:t xml:space="preserve"> I will come back shortly to pick them up</w:t>
      </w:r>
      <w:r w:rsidR="00631E9F" w:rsidRPr="1FD0627C">
        <w:rPr>
          <w:rFonts w:ascii="Calibri" w:hAnsi="Calibri" w:cs="Calibri"/>
        </w:rPr>
        <w:t>.</w:t>
      </w:r>
      <w:r w:rsidR="00D66260" w:rsidRPr="1FD0627C">
        <w:rPr>
          <w:rFonts w:ascii="Calibri" w:hAnsi="Calibri" w:cs="Calibri"/>
        </w:rPr>
        <w:t>”</w:t>
      </w:r>
    </w:p>
    <w:p w14:paraId="65067C77" w14:textId="27655413" w:rsidR="00D66260" w:rsidRDefault="00F70FB8" w:rsidP="001B79A5">
      <w:pPr>
        <w:spacing w:line="480" w:lineRule="auto"/>
        <w:ind w:firstLine="720"/>
        <w:rPr>
          <w:rFonts w:ascii="Calibri" w:hAnsi="Calibri" w:cs="Calibri"/>
        </w:rPr>
      </w:pPr>
      <w:r>
        <w:rPr>
          <w:rFonts w:ascii="Calibri" w:hAnsi="Calibri" w:cs="Calibri"/>
        </w:rPr>
        <w:t>“Thank you,” Alex said.</w:t>
      </w:r>
      <w:r w:rsidR="006E79AB">
        <w:rPr>
          <w:rFonts w:ascii="Calibri" w:hAnsi="Calibri" w:cs="Calibri"/>
        </w:rPr>
        <w:t xml:space="preserve"> </w:t>
      </w:r>
      <w:r w:rsidR="00835C9F">
        <w:rPr>
          <w:rFonts w:ascii="Calibri" w:hAnsi="Calibri" w:cs="Calibri"/>
        </w:rPr>
        <w:t>“We certainly appreciate it.”</w:t>
      </w:r>
    </w:p>
    <w:p w14:paraId="4EAEC716" w14:textId="73BB38E2" w:rsidR="004233FC" w:rsidRDefault="004233FC" w:rsidP="001B79A5">
      <w:pPr>
        <w:spacing w:line="480" w:lineRule="auto"/>
        <w:ind w:firstLine="720"/>
        <w:rPr>
          <w:rFonts w:ascii="Calibri" w:hAnsi="Calibri" w:cs="Calibri"/>
        </w:rPr>
      </w:pPr>
      <w:r>
        <w:rPr>
          <w:rFonts w:ascii="Calibri" w:hAnsi="Calibri" w:cs="Calibri"/>
        </w:rPr>
        <w:t xml:space="preserve">“Dinner is served at six o’clock each evening,” the nurse </w:t>
      </w:r>
      <w:r w:rsidR="007202BE">
        <w:rPr>
          <w:rFonts w:ascii="Calibri" w:hAnsi="Calibri" w:cs="Calibri"/>
        </w:rPr>
        <w:t xml:space="preserve">added. “If you need anything, </w:t>
      </w:r>
      <w:r w:rsidR="00F4410D">
        <w:rPr>
          <w:rFonts w:ascii="Calibri" w:hAnsi="Calibri" w:cs="Calibri"/>
        </w:rPr>
        <w:t xml:space="preserve">just press this button on the bed and someone will come up and help you. Is there anything I can </w:t>
      </w:r>
      <w:r w:rsidR="00615554">
        <w:rPr>
          <w:rFonts w:ascii="Calibri" w:hAnsi="Calibri" w:cs="Calibri"/>
        </w:rPr>
        <w:t>do for you before I leave?”</w:t>
      </w:r>
    </w:p>
    <w:p w14:paraId="3A602299" w14:textId="747B1793" w:rsidR="00615554" w:rsidRDefault="00615554" w:rsidP="001B79A5">
      <w:pPr>
        <w:spacing w:line="480" w:lineRule="auto"/>
        <w:ind w:firstLine="720"/>
        <w:rPr>
          <w:rFonts w:ascii="Calibri" w:hAnsi="Calibri" w:cs="Calibri"/>
        </w:rPr>
      </w:pPr>
      <w:r>
        <w:rPr>
          <w:rFonts w:ascii="Calibri" w:hAnsi="Calibri" w:cs="Calibri"/>
        </w:rPr>
        <w:t xml:space="preserve">“I think we are good,” Alex answered. </w:t>
      </w:r>
    </w:p>
    <w:p w14:paraId="039778D1" w14:textId="62792276" w:rsidR="001854A8" w:rsidRDefault="007C4F6C" w:rsidP="001B79A5">
      <w:pPr>
        <w:spacing w:line="480" w:lineRule="auto"/>
        <w:ind w:firstLine="720"/>
        <w:rPr>
          <w:rFonts w:ascii="Calibri" w:hAnsi="Calibri" w:cs="Calibri"/>
        </w:rPr>
      </w:pPr>
      <w:r>
        <w:rPr>
          <w:rFonts w:ascii="Calibri" w:hAnsi="Calibri" w:cs="Calibri"/>
        </w:rPr>
        <w:t xml:space="preserve">“Okay,” she said.  </w:t>
      </w:r>
      <w:r w:rsidR="003B0672">
        <w:rPr>
          <w:rFonts w:ascii="Calibri" w:hAnsi="Calibri" w:cs="Calibri"/>
        </w:rPr>
        <w:t>“</w:t>
      </w:r>
      <w:r>
        <w:rPr>
          <w:rFonts w:ascii="Calibri" w:hAnsi="Calibri" w:cs="Calibri"/>
        </w:rPr>
        <w:t>I will see you in</w:t>
      </w:r>
      <w:r w:rsidR="00A95BE6">
        <w:rPr>
          <w:rFonts w:ascii="Calibri" w:hAnsi="Calibri" w:cs="Calibri"/>
        </w:rPr>
        <w:t xml:space="preserve"> </w:t>
      </w:r>
      <w:r w:rsidR="003B0672">
        <w:rPr>
          <w:rFonts w:ascii="Calibri" w:hAnsi="Calibri" w:cs="Calibri"/>
        </w:rPr>
        <w:t>a little bit</w:t>
      </w:r>
      <w:r w:rsidR="001854A8">
        <w:rPr>
          <w:rFonts w:ascii="Calibri" w:hAnsi="Calibri" w:cs="Calibri"/>
        </w:rPr>
        <w:t>.”</w:t>
      </w:r>
    </w:p>
    <w:p w14:paraId="123D2043" w14:textId="1670A22F" w:rsidR="00226569" w:rsidRDefault="00FB5043" w:rsidP="001B79A5">
      <w:pPr>
        <w:spacing w:line="480" w:lineRule="auto"/>
        <w:ind w:firstLine="720"/>
        <w:rPr>
          <w:rFonts w:ascii="Calibri" w:hAnsi="Calibri" w:cs="Calibri"/>
        </w:rPr>
      </w:pPr>
      <w:r w:rsidRPr="1FD0627C">
        <w:rPr>
          <w:rFonts w:ascii="Calibri" w:hAnsi="Calibri" w:cs="Calibri"/>
        </w:rPr>
        <w:t xml:space="preserve">“Well, she seems nice,” </w:t>
      </w:r>
      <w:r w:rsidR="003A2EB4" w:rsidRPr="1FD0627C">
        <w:rPr>
          <w:rFonts w:ascii="Calibri" w:hAnsi="Calibri" w:cs="Calibri"/>
        </w:rPr>
        <w:t>Kyra said after the nurse stepped out of the room.</w:t>
      </w:r>
      <w:r w:rsidR="009B705A" w:rsidRPr="1FD0627C">
        <w:rPr>
          <w:rFonts w:ascii="Calibri" w:hAnsi="Calibri" w:cs="Calibri"/>
        </w:rPr>
        <w:t xml:space="preserve"> </w:t>
      </w:r>
      <w:r w:rsidR="00471179" w:rsidRPr="1FD0627C">
        <w:rPr>
          <w:rFonts w:ascii="Calibri" w:hAnsi="Calibri" w:cs="Calibri"/>
        </w:rPr>
        <w:t>She then grabbed a menu</w:t>
      </w:r>
      <w:r w:rsidR="008E3A18" w:rsidRPr="1FD0627C">
        <w:rPr>
          <w:rFonts w:ascii="Calibri" w:hAnsi="Calibri" w:cs="Calibri"/>
        </w:rPr>
        <w:t xml:space="preserve">. Kyra chose to have </w:t>
      </w:r>
      <w:r w:rsidR="00F1098C" w:rsidRPr="1FD0627C">
        <w:rPr>
          <w:rFonts w:ascii="Calibri" w:hAnsi="Calibri" w:cs="Calibri"/>
        </w:rPr>
        <w:t xml:space="preserve">the chicken enchiladas with Mexican rice, a </w:t>
      </w:r>
      <w:r w:rsidR="001771DE" w:rsidRPr="1FD0627C">
        <w:rPr>
          <w:rFonts w:ascii="Calibri" w:hAnsi="Calibri" w:cs="Calibri"/>
        </w:rPr>
        <w:t xml:space="preserve">side salad, </w:t>
      </w:r>
      <w:r w:rsidR="008B3EC8">
        <w:rPr>
          <w:rFonts w:ascii="Calibri" w:hAnsi="Calibri" w:cs="Calibri"/>
        </w:rPr>
        <w:t xml:space="preserve">a </w:t>
      </w:r>
      <w:r w:rsidR="001771DE" w:rsidRPr="1FD0627C">
        <w:rPr>
          <w:rFonts w:ascii="Calibri" w:hAnsi="Calibri" w:cs="Calibri"/>
        </w:rPr>
        <w:t xml:space="preserve">peach </w:t>
      </w:r>
      <w:r w:rsidR="00803AF0" w:rsidRPr="1FD0627C">
        <w:rPr>
          <w:rFonts w:ascii="Calibri" w:hAnsi="Calibri" w:cs="Calibri"/>
        </w:rPr>
        <w:t xml:space="preserve">cobbler, and tea for dinner. </w:t>
      </w:r>
      <w:r w:rsidR="00442786" w:rsidRPr="1FD0627C">
        <w:rPr>
          <w:rFonts w:ascii="Calibri" w:hAnsi="Calibri" w:cs="Calibri"/>
        </w:rPr>
        <w:t xml:space="preserve">Alex chose a cheeseburger, fries, </w:t>
      </w:r>
      <w:r w:rsidR="006007B0" w:rsidRPr="1FD0627C">
        <w:rPr>
          <w:rFonts w:ascii="Calibri" w:hAnsi="Calibri" w:cs="Calibri"/>
        </w:rPr>
        <w:t>peach cobbler, and tea.</w:t>
      </w:r>
      <w:r w:rsidR="004700D3" w:rsidRPr="1FD0627C">
        <w:rPr>
          <w:rFonts w:ascii="Calibri" w:hAnsi="Calibri" w:cs="Calibri"/>
        </w:rPr>
        <w:t xml:space="preserve"> </w:t>
      </w:r>
    </w:p>
    <w:p w14:paraId="146554A5" w14:textId="6CEEFC4C" w:rsidR="00554BB6" w:rsidRDefault="00B65EBA" w:rsidP="001B79A5">
      <w:pPr>
        <w:spacing w:line="480" w:lineRule="auto"/>
        <w:ind w:firstLine="720"/>
        <w:rPr>
          <w:rFonts w:ascii="Calibri" w:hAnsi="Calibri" w:cs="Calibri"/>
        </w:rPr>
      </w:pPr>
      <w:r>
        <w:rPr>
          <w:rFonts w:ascii="Calibri" w:hAnsi="Calibri" w:cs="Calibri"/>
        </w:rPr>
        <w:t xml:space="preserve">Alex turned on the television and </w:t>
      </w:r>
      <w:r w:rsidR="00A01990">
        <w:rPr>
          <w:rFonts w:ascii="Calibri" w:hAnsi="Calibri" w:cs="Calibri"/>
        </w:rPr>
        <w:t xml:space="preserve">started watching </w:t>
      </w:r>
      <w:r w:rsidR="005F05C6">
        <w:rPr>
          <w:rFonts w:ascii="Calibri" w:hAnsi="Calibri" w:cs="Calibri"/>
        </w:rPr>
        <w:t>a football game</w:t>
      </w:r>
      <w:r w:rsidR="00AD533F">
        <w:rPr>
          <w:rFonts w:ascii="Calibri" w:hAnsi="Calibri" w:cs="Calibri"/>
        </w:rPr>
        <w:t xml:space="preserve">. Kyra pulled out one of Alex’s </w:t>
      </w:r>
      <w:r w:rsidR="002D5A27" w:rsidRPr="001B79A5">
        <w:rPr>
          <w:rFonts w:ascii="Calibri" w:hAnsi="Calibri" w:cs="Calibri"/>
          <w:i/>
          <w:iCs/>
        </w:rPr>
        <w:t>Sports Illustrated</w:t>
      </w:r>
      <w:r w:rsidR="002D5A27">
        <w:rPr>
          <w:rFonts w:ascii="Calibri" w:hAnsi="Calibri" w:cs="Calibri"/>
        </w:rPr>
        <w:t xml:space="preserve"> </w:t>
      </w:r>
      <w:r w:rsidR="00AD533F">
        <w:rPr>
          <w:rFonts w:ascii="Calibri" w:hAnsi="Calibri" w:cs="Calibri"/>
        </w:rPr>
        <w:t xml:space="preserve">magazines and started </w:t>
      </w:r>
      <w:r w:rsidR="0036299C">
        <w:rPr>
          <w:rFonts w:ascii="Calibri" w:hAnsi="Calibri" w:cs="Calibri"/>
        </w:rPr>
        <w:t>flipping through the pages.</w:t>
      </w:r>
      <w:r w:rsidR="00401A33">
        <w:rPr>
          <w:rFonts w:ascii="Calibri" w:hAnsi="Calibri" w:cs="Calibri"/>
        </w:rPr>
        <w:t xml:space="preserve"> She stopped </w:t>
      </w:r>
      <w:r w:rsidR="0085673F">
        <w:rPr>
          <w:rFonts w:ascii="Calibri" w:hAnsi="Calibri" w:cs="Calibri"/>
        </w:rPr>
        <w:t xml:space="preserve">about halfway through the magazine and started reading an article about a professional woman tennis player who was in training for </w:t>
      </w:r>
      <w:r w:rsidR="003C6795">
        <w:rPr>
          <w:rFonts w:ascii="Calibri" w:hAnsi="Calibri" w:cs="Calibri"/>
        </w:rPr>
        <w:t xml:space="preserve">Wimbledon. </w:t>
      </w:r>
      <w:r w:rsidR="0036299C">
        <w:rPr>
          <w:rFonts w:ascii="Calibri" w:hAnsi="Calibri" w:cs="Calibri"/>
        </w:rPr>
        <w:t xml:space="preserve"> </w:t>
      </w:r>
    </w:p>
    <w:p w14:paraId="08A2291A" w14:textId="30D38685" w:rsidR="001F5AEE" w:rsidRDefault="001F5AEE" w:rsidP="001B79A5">
      <w:pPr>
        <w:spacing w:line="480" w:lineRule="auto"/>
        <w:ind w:firstLine="720"/>
        <w:rPr>
          <w:rFonts w:ascii="Calibri" w:hAnsi="Calibri" w:cs="Calibri"/>
        </w:rPr>
      </w:pPr>
      <w:r>
        <w:rPr>
          <w:rFonts w:ascii="Calibri" w:hAnsi="Calibri" w:cs="Calibri"/>
        </w:rPr>
        <w:t>“If all goes well with this surgery,</w:t>
      </w:r>
      <w:r w:rsidR="00AF5AEE">
        <w:rPr>
          <w:rFonts w:ascii="Calibri" w:hAnsi="Calibri" w:cs="Calibri"/>
        </w:rPr>
        <w:t xml:space="preserve"> do you want to start trying to have a little one again?” Kyra </w:t>
      </w:r>
      <w:r w:rsidR="00361583">
        <w:rPr>
          <w:rFonts w:ascii="Calibri" w:hAnsi="Calibri" w:cs="Calibri"/>
        </w:rPr>
        <w:t xml:space="preserve">asked softly. </w:t>
      </w:r>
    </w:p>
    <w:p w14:paraId="4AC613D1" w14:textId="3A8182E7" w:rsidR="002A20B2" w:rsidRDefault="002A20B2" w:rsidP="001B79A5">
      <w:pPr>
        <w:spacing w:line="480" w:lineRule="auto"/>
        <w:ind w:firstLine="720"/>
        <w:rPr>
          <w:rFonts w:ascii="Calibri" w:hAnsi="Calibri" w:cs="Calibri"/>
        </w:rPr>
      </w:pPr>
      <w:r>
        <w:rPr>
          <w:rFonts w:ascii="Calibri" w:hAnsi="Calibri" w:cs="Calibri"/>
        </w:rPr>
        <w:t xml:space="preserve">“You know I do,” Alex said. “There’s </w:t>
      </w:r>
      <w:r w:rsidR="001C2289">
        <w:rPr>
          <w:rFonts w:ascii="Calibri" w:hAnsi="Calibri" w:cs="Calibri"/>
        </w:rPr>
        <w:t xml:space="preserve">nothing more </w:t>
      </w:r>
      <w:r w:rsidR="00442C78">
        <w:rPr>
          <w:rFonts w:ascii="Calibri" w:hAnsi="Calibri" w:cs="Calibri"/>
        </w:rPr>
        <w:t>than that</w:t>
      </w:r>
      <w:r w:rsidR="001C2289">
        <w:rPr>
          <w:rFonts w:ascii="Calibri" w:hAnsi="Calibri" w:cs="Calibri"/>
        </w:rPr>
        <w:t xml:space="preserve"> I want</w:t>
      </w:r>
      <w:r w:rsidR="00512231">
        <w:rPr>
          <w:rFonts w:ascii="Calibri" w:hAnsi="Calibri" w:cs="Calibri"/>
        </w:rPr>
        <w:t>.”</w:t>
      </w:r>
    </w:p>
    <w:p w14:paraId="3AD84593" w14:textId="76294BFD" w:rsidR="00C1226A" w:rsidRDefault="00512231" w:rsidP="001B79A5">
      <w:pPr>
        <w:spacing w:line="480" w:lineRule="auto"/>
        <w:ind w:firstLine="720"/>
        <w:rPr>
          <w:rFonts w:ascii="Calibri" w:hAnsi="Calibri" w:cs="Calibri"/>
        </w:rPr>
      </w:pPr>
      <w:r>
        <w:rPr>
          <w:rFonts w:ascii="Calibri" w:hAnsi="Calibri" w:cs="Calibri"/>
        </w:rPr>
        <w:t xml:space="preserve">“Good,” she replied. </w:t>
      </w:r>
      <w:r w:rsidR="00D761EE">
        <w:rPr>
          <w:rFonts w:ascii="Calibri" w:hAnsi="Calibri" w:cs="Calibri"/>
        </w:rPr>
        <w:t>“I think you are going to make a wonderful dad</w:t>
      </w:r>
      <w:r w:rsidR="00E34B38">
        <w:rPr>
          <w:rFonts w:ascii="Calibri" w:hAnsi="Calibri" w:cs="Calibri"/>
        </w:rPr>
        <w:t>. I have always envisioned us having at least two kids together.</w:t>
      </w:r>
      <w:r w:rsidR="00C1226A">
        <w:rPr>
          <w:rFonts w:ascii="Calibri" w:hAnsi="Calibri" w:cs="Calibri"/>
        </w:rPr>
        <w:t xml:space="preserve"> One of them being a boy and the other a girl</w:t>
      </w:r>
      <w:r w:rsidR="00C56312">
        <w:rPr>
          <w:rFonts w:ascii="Calibri" w:hAnsi="Calibri" w:cs="Calibri"/>
        </w:rPr>
        <w:t>, but I wouldn’t mind having two boys or two girls.</w:t>
      </w:r>
      <w:r w:rsidR="00DA064B">
        <w:rPr>
          <w:rFonts w:ascii="Calibri" w:hAnsi="Calibri" w:cs="Calibri"/>
        </w:rPr>
        <w:t xml:space="preserve"> Either way, it is going to be an adventure for us.</w:t>
      </w:r>
      <w:r w:rsidR="00E34B38">
        <w:rPr>
          <w:rFonts w:ascii="Calibri" w:hAnsi="Calibri" w:cs="Calibri"/>
        </w:rPr>
        <w:t>”</w:t>
      </w:r>
    </w:p>
    <w:p w14:paraId="1F93F0E4" w14:textId="7A0A9074" w:rsidR="00E34B38" w:rsidRDefault="003B4ECE" w:rsidP="001B79A5">
      <w:pPr>
        <w:spacing w:line="480" w:lineRule="auto"/>
        <w:ind w:firstLine="720"/>
        <w:rPr>
          <w:rFonts w:ascii="Calibri" w:hAnsi="Calibri" w:cs="Calibri"/>
        </w:rPr>
      </w:pPr>
      <w:r>
        <w:rPr>
          <w:rFonts w:ascii="Calibri" w:hAnsi="Calibri" w:cs="Calibri"/>
        </w:rPr>
        <w:t>“And I think you are going to make a wonderful mother,” he said</w:t>
      </w:r>
      <w:r w:rsidR="00CE7F2D">
        <w:rPr>
          <w:rFonts w:ascii="Calibri" w:hAnsi="Calibri" w:cs="Calibri"/>
        </w:rPr>
        <w:t xml:space="preserve"> </w:t>
      </w:r>
      <w:r w:rsidR="00840B99">
        <w:rPr>
          <w:rFonts w:ascii="Calibri" w:hAnsi="Calibri" w:cs="Calibri"/>
        </w:rPr>
        <w:t xml:space="preserve">just before gently kissing her on her forehead. </w:t>
      </w:r>
      <w:r w:rsidR="00726841">
        <w:rPr>
          <w:rFonts w:ascii="Calibri" w:hAnsi="Calibri" w:cs="Calibri"/>
        </w:rPr>
        <w:t>Kyra rested her head on his chest</w:t>
      </w:r>
      <w:r w:rsidR="00610D53">
        <w:rPr>
          <w:rFonts w:ascii="Calibri" w:hAnsi="Calibri" w:cs="Calibri"/>
        </w:rPr>
        <w:t xml:space="preserve"> while he ran one of his hands through her hair. </w:t>
      </w:r>
      <w:r w:rsidR="00E22DCF">
        <w:rPr>
          <w:rFonts w:ascii="Calibri" w:hAnsi="Calibri" w:cs="Calibri"/>
        </w:rPr>
        <w:t>It was a tender moment.</w:t>
      </w:r>
    </w:p>
    <w:p w14:paraId="47F51CB0" w14:textId="51556DBB" w:rsidR="00560C16" w:rsidRDefault="00947132" w:rsidP="001B79A5">
      <w:pPr>
        <w:spacing w:line="480" w:lineRule="auto"/>
        <w:ind w:firstLine="720"/>
        <w:rPr>
          <w:rFonts w:ascii="Calibri" w:hAnsi="Calibri" w:cs="Calibri"/>
        </w:rPr>
      </w:pPr>
      <w:r>
        <w:rPr>
          <w:rFonts w:ascii="Calibri" w:hAnsi="Calibri" w:cs="Calibri"/>
        </w:rPr>
        <w:t xml:space="preserve">They ate dinner about two </w:t>
      </w:r>
      <w:r w:rsidR="007D3F10">
        <w:rPr>
          <w:rFonts w:ascii="Calibri" w:hAnsi="Calibri" w:cs="Calibri"/>
        </w:rPr>
        <w:t xml:space="preserve">hours later. </w:t>
      </w:r>
      <w:r w:rsidR="00576540">
        <w:rPr>
          <w:rFonts w:ascii="Calibri" w:hAnsi="Calibri" w:cs="Calibri"/>
        </w:rPr>
        <w:t xml:space="preserve">They delved into their food </w:t>
      </w:r>
      <w:r w:rsidR="003B27DA">
        <w:rPr>
          <w:rFonts w:ascii="Calibri" w:hAnsi="Calibri" w:cs="Calibri"/>
        </w:rPr>
        <w:t>as soon as it was served because they</w:t>
      </w:r>
      <w:r w:rsidR="00926F64">
        <w:rPr>
          <w:rFonts w:ascii="Calibri" w:hAnsi="Calibri" w:cs="Calibri"/>
        </w:rPr>
        <w:t xml:space="preserve"> had</w:t>
      </w:r>
      <w:r w:rsidR="003B27DA">
        <w:rPr>
          <w:rFonts w:ascii="Calibri" w:hAnsi="Calibri" w:cs="Calibri"/>
        </w:rPr>
        <w:t xml:space="preserve"> </w:t>
      </w:r>
      <w:r w:rsidR="00926F64">
        <w:rPr>
          <w:rFonts w:ascii="Calibri" w:hAnsi="Calibri" w:cs="Calibri"/>
        </w:rPr>
        <w:t>eaten</w:t>
      </w:r>
      <w:r w:rsidR="003B27DA">
        <w:rPr>
          <w:rFonts w:ascii="Calibri" w:hAnsi="Calibri" w:cs="Calibri"/>
        </w:rPr>
        <w:t xml:space="preserve"> very little that day.</w:t>
      </w:r>
      <w:r w:rsidR="00560C16">
        <w:rPr>
          <w:rFonts w:ascii="Calibri" w:hAnsi="Calibri" w:cs="Calibri"/>
        </w:rPr>
        <w:t xml:space="preserve"> </w:t>
      </w:r>
      <w:r w:rsidR="00867291">
        <w:rPr>
          <w:rFonts w:ascii="Calibri" w:hAnsi="Calibri" w:cs="Calibri"/>
        </w:rPr>
        <w:t xml:space="preserve">The surgery </w:t>
      </w:r>
      <w:r w:rsidR="00A75212">
        <w:rPr>
          <w:rFonts w:ascii="Calibri" w:hAnsi="Calibri" w:cs="Calibri"/>
        </w:rPr>
        <w:t xml:space="preserve">and </w:t>
      </w:r>
      <w:r w:rsidR="00761CA2">
        <w:rPr>
          <w:rFonts w:ascii="Calibri" w:hAnsi="Calibri" w:cs="Calibri"/>
        </w:rPr>
        <w:t xml:space="preserve">the idea </w:t>
      </w:r>
      <w:r w:rsidR="00313C71">
        <w:rPr>
          <w:rFonts w:ascii="Calibri" w:hAnsi="Calibri" w:cs="Calibri"/>
        </w:rPr>
        <w:t xml:space="preserve">that </w:t>
      </w:r>
      <w:r w:rsidR="00761CA2">
        <w:rPr>
          <w:rFonts w:ascii="Calibri" w:hAnsi="Calibri" w:cs="Calibri"/>
        </w:rPr>
        <w:t>Alex</w:t>
      </w:r>
      <w:r w:rsidR="00080B8E">
        <w:rPr>
          <w:rFonts w:ascii="Calibri" w:hAnsi="Calibri" w:cs="Calibri"/>
        </w:rPr>
        <w:t xml:space="preserve"> was</w:t>
      </w:r>
      <w:r w:rsidR="00313C71">
        <w:rPr>
          <w:rFonts w:ascii="Calibri" w:hAnsi="Calibri" w:cs="Calibri"/>
        </w:rPr>
        <w:t xml:space="preserve"> transformed into a</w:t>
      </w:r>
      <w:r w:rsidR="00761CA2">
        <w:rPr>
          <w:rFonts w:ascii="Calibri" w:hAnsi="Calibri" w:cs="Calibri"/>
        </w:rPr>
        <w:t xml:space="preserve"> Death Firm </w:t>
      </w:r>
      <w:r w:rsidR="0041643E">
        <w:rPr>
          <w:rFonts w:ascii="Calibri" w:hAnsi="Calibri" w:cs="Calibri"/>
        </w:rPr>
        <w:t>had caused them to go through so much anxiety</w:t>
      </w:r>
      <w:r w:rsidR="00E1687D">
        <w:rPr>
          <w:rFonts w:ascii="Calibri" w:hAnsi="Calibri" w:cs="Calibri"/>
        </w:rPr>
        <w:t xml:space="preserve"> that they were having trouble eating. </w:t>
      </w:r>
      <w:r w:rsidR="00E67C0B">
        <w:rPr>
          <w:rFonts w:ascii="Calibri" w:hAnsi="Calibri" w:cs="Calibri"/>
        </w:rPr>
        <w:t xml:space="preserve">They ate their food silently while watching </w:t>
      </w:r>
      <w:r w:rsidR="00665D4A">
        <w:rPr>
          <w:rFonts w:ascii="Calibri" w:hAnsi="Calibri" w:cs="Calibri"/>
        </w:rPr>
        <w:t xml:space="preserve">television. </w:t>
      </w:r>
      <w:r w:rsidR="00080B8E">
        <w:rPr>
          <w:rFonts w:ascii="Calibri" w:hAnsi="Calibri" w:cs="Calibri"/>
        </w:rPr>
        <w:t xml:space="preserve"> </w:t>
      </w:r>
    </w:p>
    <w:p w14:paraId="08968E5F" w14:textId="5F4D042E" w:rsidR="00E22DCF" w:rsidRDefault="003B27DA" w:rsidP="001B79A5">
      <w:pPr>
        <w:spacing w:line="480" w:lineRule="auto"/>
        <w:ind w:firstLine="720"/>
        <w:rPr>
          <w:rFonts w:ascii="Calibri" w:hAnsi="Calibri" w:cs="Calibri"/>
        </w:rPr>
      </w:pPr>
      <w:r>
        <w:rPr>
          <w:rFonts w:ascii="Calibri" w:hAnsi="Calibri" w:cs="Calibri"/>
        </w:rPr>
        <w:t xml:space="preserve"> </w:t>
      </w:r>
      <w:r w:rsidR="008F16F0">
        <w:rPr>
          <w:rFonts w:ascii="Calibri" w:hAnsi="Calibri" w:cs="Calibri"/>
        </w:rPr>
        <w:t>The night had fallen</w:t>
      </w:r>
      <w:r w:rsidR="002355B3">
        <w:rPr>
          <w:rFonts w:ascii="Calibri" w:hAnsi="Calibri" w:cs="Calibri"/>
        </w:rPr>
        <w:t>. Both</w:t>
      </w:r>
      <w:r w:rsidR="00E16061">
        <w:rPr>
          <w:rFonts w:ascii="Calibri" w:hAnsi="Calibri" w:cs="Calibri"/>
        </w:rPr>
        <w:t xml:space="preserve"> enjoyed a quiet evening</w:t>
      </w:r>
      <w:r w:rsidR="006D081A">
        <w:rPr>
          <w:rFonts w:ascii="Calibri" w:hAnsi="Calibri" w:cs="Calibri"/>
        </w:rPr>
        <w:t>, along with</w:t>
      </w:r>
      <w:r w:rsidR="00DD7AA7">
        <w:rPr>
          <w:rFonts w:ascii="Calibri" w:hAnsi="Calibri" w:cs="Calibri"/>
        </w:rPr>
        <w:t xml:space="preserve"> some snuggle time</w:t>
      </w:r>
      <w:r w:rsidR="006E5A60">
        <w:rPr>
          <w:rFonts w:ascii="Calibri" w:hAnsi="Calibri" w:cs="Calibri"/>
        </w:rPr>
        <w:t xml:space="preserve"> </w:t>
      </w:r>
      <w:r w:rsidR="006D081A">
        <w:rPr>
          <w:rFonts w:ascii="Calibri" w:hAnsi="Calibri" w:cs="Calibri"/>
        </w:rPr>
        <w:t xml:space="preserve">and </w:t>
      </w:r>
      <w:r w:rsidR="00D246CF">
        <w:rPr>
          <w:rFonts w:ascii="Calibri" w:hAnsi="Calibri" w:cs="Calibri"/>
        </w:rPr>
        <w:t xml:space="preserve">resting in each other’s arms. </w:t>
      </w:r>
      <w:r w:rsidR="00615F6E">
        <w:rPr>
          <w:rFonts w:ascii="Calibri" w:hAnsi="Calibri" w:cs="Calibri"/>
        </w:rPr>
        <w:t xml:space="preserve">Kyra was so happy to have her husband back. She thought she had lost him forever. </w:t>
      </w:r>
      <w:r w:rsidR="002B1BA0">
        <w:rPr>
          <w:rFonts w:ascii="Calibri" w:hAnsi="Calibri" w:cs="Calibri"/>
        </w:rPr>
        <w:t>There wasn’t any talk o</w:t>
      </w:r>
      <w:r w:rsidR="00544194">
        <w:rPr>
          <w:rFonts w:ascii="Calibri" w:hAnsi="Calibri" w:cs="Calibri"/>
        </w:rPr>
        <w:t xml:space="preserve">f the surgery or Alex being turned into a </w:t>
      </w:r>
      <w:r w:rsidR="00CB759B">
        <w:rPr>
          <w:rFonts w:ascii="Calibri" w:hAnsi="Calibri" w:cs="Calibri"/>
        </w:rPr>
        <w:t>Death Firm</w:t>
      </w:r>
      <w:r w:rsidR="005D2CB8">
        <w:rPr>
          <w:rFonts w:ascii="Calibri" w:hAnsi="Calibri" w:cs="Calibri"/>
        </w:rPr>
        <w:t xml:space="preserve">. It was </w:t>
      </w:r>
      <w:r w:rsidR="00C71E44">
        <w:rPr>
          <w:rFonts w:ascii="Calibri" w:hAnsi="Calibri" w:cs="Calibri"/>
        </w:rPr>
        <w:t xml:space="preserve">just like old times. </w:t>
      </w:r>
    </w:p>
    <w:p w14:paraId="7C099D3B" w14:textId="36D82973" w:rsidR="00264BD6" w:rsidRDefault="00F12864" w:rsidP="001B79A5">
      <w:pPr>
        <w:spacing w:line="480" w:lineRule="auto"/>
        <w:ind w:firstLine="720"/>
        <w:rPr>
          <w:rFonts w:ascii="Calibri" w:hAnsi="Calibri" w:cs="Calibri"/>
        </w:rPr>
      </w:pPr>
      <w:r>
        <w:rPr>
          <w:rFonts w:ascii="Calibri" w:hAnsi="Calibri" w:cs="Calibri"/>
        </w:rPr>
        <w:t>The</w:t>
      </w:r>
      <w:r w:rsidR="008B13F4">
        <w:rPr>
          <w:rFonts w:ascii="Calibri" w:hAnsi="Calibri" w:cs="Calibri"/>
        </w:rPr>
        <w:t>y</w:t>
      </w:r>
      <w:r>
        <w:rPr>
          <w:rFonts w:ascii="Calibri" w:hAnsi="Calibri" w:cs="Calibri"/>
        </w:rPr>
        <w:t xml:space="preserve"> fell sound asleep</w:t>
      </w:r>
      <w:r w:rsidR="00571F61">
        <w:rPr>
          <w:rFonts w:ascii="Calibri" w:hAnsi="Calibri" w:cs="Calibri"/>
        </w:rPr>
        <w:t xml:space="preserve"> in each other’s arms</w:t>
      </w:r>
      <w:r w:rsidR="008B13F4">
        <w:rPr>
          <w:rFonts w:ascii="Calibri" w:hAnsi="Calibri" w:cs="Calibri"/>
        </w:rPr>
        <w:t xml:space="preserve"> in the</w:t>
      </w:r>
      <w:r w:rsidR="00CB2665">
        <w:rPr>
          <w:rFonts w:ascii="Calibri" w:hAnsi="Calibri" w:cs="Calibri"/>
        </w:rPr>
        <w:t xml:space="preserve"> small hospital</w:t>
      </w:r>
      <w:r w:rsidR="008B13F4">
        <w:rPr>
          <w:rFonts w:ascii="Calibri" w:hAnsi="Calibri" w:cs="Calibri"/>
        </w:rPr>
        <w:t xml:space="preserve"> bed</w:t>
      </w:r>
      <w:r w:rsidR="00CB2665">
        <w:rPr>
          <w:rFonts w:ascii="Calibri" w:hAnsi="Calibri" w:cs="Calibri"/>
        </w:rPr>
        <w:t xml:space="preserve">. </w:t>
      </w:r>
      <w:r w:rsidR="00850096">
        <w:rPr>
          <w:rFonts w:ascii="Calibri" w:hAnsi="Calibri" w:cs="Calibri"/>
        </w:rPr>
        <w:t xml:space="preserve">Alex was in such a deep sleep that </w:t>
      </w:r>
      <w:r w:rsidR="00EB4ED6">
        <w:rPr>
          <w:rFonts w:ascii="Calibri" w:hAnsi="Calibri" w:cs="Calibri"/>
        </w:rPr>
        <w:t>he didn’t even know th</w:t>
      </w:r>
      <w:r w:rsidR="00F51012">
        <w:rPr>
          <w:rFonts w:ascii="Calibri" w:hAnsi="Calibri" w:cs="Calibri"/>
        </w:rPr>
        <w:t>at</w:t>
      </w:r>
      <w:r w:rsidR="00EB4ED6">
        <w:rPr>
          <w:rFonts w:ascii="Calibri" w:hAnsi="Calibri" w:cs="Calibri"/>
        </w:rPr>
        <w:t xml:space="preserve"> time had passed by.</w:t>
      </w:r>
      <w:r w:rsidR="008A6AD2">
        <w:rPr>
          <w:rFonts w:ascii="Calibri" w:hAnsi="Calibri" w:cs="Calibri"/>
        </w:rPr>
        <w:t xml:space="preserve"> He couldn’t believe </w:t>
      </w:r>
      <w:r w:rsidR="00BC171E">
        <w:rPr>
          <w:rFonts w:ascii="Calibri" w:hAnsi="Calibri" w:cs="Calibri"/>
        </w:rPr>
        <w:t xml:space="preserve">how lucky he was to have such a beautiful, </w:t>
      </w:r>
      <w:r w:rsidR="00602447">
        <w:rPr>
          <w:rFonts w:ascii="Calibri" w:hAnsi="Calibri" w:cs="Calibri"/>
        </w:rPr>
        <w:t xml:space="preserve">kind, gentle, loving, and sensitive soul as a wife. He </w:t>
      </w:r>
      <w:r w:rsidR="00172AFE">
        <w:rPr>
          <w:rFonts w:ascii="Calibri" w:hAnsi="Calibri" w:cs="Calibri"/>
        </w:rPr>
        <w:t>stroked her hair and looked at her face with adoring eyes</w:t>
      </w:r>
      <w:r w:rsidR="00B31CD3">
        <w:rPr>
          <w:rFonts w:ascii="Calibri" w:hAnsi="Calibri" w:cs="Calibri"/>
        </w:rPr>
        <w:t xml:space="preserve"> </w:t>
      </w:r>
      <w:r w:rsidR="00172AFE">
        <w:rPr>
          <w:rFonts w:ascii="Calibri" w:hAnsi="Calibri" w:cs="Calibri"/>
        </w:rPr>
        <w:t>as he held</w:t>
      </w:r>
      <w:r w:rsidR="00B31CD3">
        <w:rPr>
          <w:rFonts w:ascii="Calibri" w:hAnsi="Calibri" w:cs="Calibri"/>
        </w:rPr>
        <w:t xml:space="preserve"> Kyra in his arms. </w:t>
      </w:r>
      <w:r w:rsidR="000D0697">
        <w:rPr>
          <w:rFonts w:ascii="Calibri" w:hAnsi="Calibri" w:cs="Calibri"/>
        </w:rPr>
        <w:t xml:space="preserve">It was amazing how she </w:t>
      </w:r>
      <w:r w:rsidR="002F2CA3">
        <w:rPr>
          <w:rFonts w:ascii="Calibri" w:hAnsi="Calibri" w:cs="Calibri"/>
        </w:rPr>
        <w:t xml:space="preserve">had the ability to </w:t>
      </w:r>
      <w:r w:rsidR="006E69C1">
        <w:rPr>
          <w:rFonts w:ascii="Calibri" w:hAnsi="Calibri" w:cs="Calibri"/>
        </w:rPr>
        <w:t xml:space="preserve">brighten his life even during the </w:t>
      </w:r>
      <w:r w:rsidR="003A76AF">
        <w:rPr>
          <w:rFonts w:ascii="Calibri" w:hAnsi="Calibri" w:cs="Calibri"/>
        </w:rPr>
        <w:t>saddest, scariest, and darkest periods of his life.</w:t>
      </w:r>
      <w:r w:rsidR="00E13806">
        <w:rPr>
          <w:rFonts w:ascii="Calibri" w:hAnsi="Calibri" w:cs="Calibri"/>
        </w:rPr>
        <w:t xml:space="preserve"> The</w:t>
      </w:r>
      <w:r w:rsidR="00031D43">
        <w:rPr>
          <w:rFonts w:ascii="Calibri" w:hAnsi="Calibri" w:cs="Calibri"/>
        </w:rPr>
        <w:t xml:space="preserve"> idea of how she was always there when he needed her most</w:t>
      </w:r>
      <w:r w:rsidR="003A76AF">
        <w:rPr>
          <w:rFonts w:ascii="Calibri" w:hAnsi="Calibri" w:cs="Calibri"/>
        </w:rPr>
        <w:t xml:space="preserve"> </w:t>
      </w:r>
      <w:r w:rsidR="00476DFA">
        <w:rPr>
          <w:rFonts w:ascii="Calibri" w:hAnsi="Calibri" w:cs="Calibri"/>
        </w:rPr>
        <w:t xml:space="preserve">put his mind </w:t>
      </w:r>
      <w:r w:rsidR="004554A0">
        <w:rPr>
          <w:rFonts w:ascii="Calibri" w:hAnsi="Calibri" w:cs="Calibri"/>
        </w:rPr>
        <w:t>at</w:t>
      </w:r>
      <w:r w:rsidR="00476DFA">
        <w:rPr>
          <w:rFonts w:ascii="Calibri" w:hAnsi="Calibri" w:cs="Calibri"/>
        </w:rPr>
        <w:t xml:space="preserve"> ease.</w:t>
      </w:r>
      <w:r w:rsidR="004554A0">
        <w:rPr>
          <w:rFonts w:ascii="Calibri" w:hAnsi="Calibri" w:cs="Calibri"/>
        </w:rPr>
        <w:t xml:space="preserve"> </w:t>
      </w:r>
      <w:r w:rsidR="00C23BEB">
        <w:rPr>
          <w:rFonts w:ascii="Calibri" w:hAnsi="Calibri" w:cs="Calibri"/>
        </w:rPr>
        <w:t>He looked up at the clock and noticed it was</w:t>
      </w:r>
      <w:r w:rsidR="00913B4C">
        <w:rPr>
          <w:rFonts w:ascii="Calibri" w:hAnsi="Calibri" w:cs="Calibri"/>
        </w:rPr>
        <w:t xml:space="preserve"> only</w:t>
      </w:r>
      <w:r w:rsidR="00C23BEB">
        <w:rPr>
          <w:rFonts w:ascii="Calibri" w:hAnsi="Calibri" w:cs="Calibri"/>
        </w:rPr>
        <w:t xml:space="preserve"> 4 a.m. </w:t>
      </w:r>
      <w:r w:rsidR="00641ED1">
        <w:rPr>
          <w:rFonts w:ascii="Calibri" w:hAnsi="Calibri" w:cs="Calibri"/>
        </w:rPr>
        <w:t>Alex smiled when Kyra took a deep breath and stretched out her leg before turning her body in the other direction. Alex then drifted back to sleep.</w:t>
      </w:r>
    </w:p>
    <w:p w14:paraId="1B50D0DB" w14:textId="36966837" w:rsidR="00865A0C" w:rsidRDefault="00F51012" w:rsidP="001B79A5">
      <w:pPr>
        <w:spacing w:line="480" w:lineRule="auto"/>
        <w:ind w:firstLine="720"/>
        <w:rPr>
          <w:rFonts w:ascii="Calibri" w:hAnsi="Calibri" w:cs="Calibri"/>
        </w:rPr>
      </w:pPr>
      <w:r>
        <w:rPr>
          <w:rFonts w:ascii="Calibri" w:hAnsi="Calibri" w:cs="Calibri"/>
        </w:rPr>
        <w:t>He woke up</w:t>
      </w:r>
      <w:r w:rsidR="00A7791D">
        <w:rPr>
          <w:rFonts w:ascii="Calibri" w:hAnsi="Calibri" w:cs="Calibri"/>
        </w:rPr>
        <w:t xml:space="preserve"> </w:t>
      </w:r>
      <w:r w:rsidR="00ED23F1">
        <w:rPr>
          <w:rFonts w:ascii="Calibri" w:hAnsi="Calibri" w:cs="Calibri"/>
        </w:rPr>
        <w:t>three</w:t>
      </w:r>
      <w:r w:rsidR="00A7791D">
        <w:rPr>
          <w:rFonts w:ascii="Calibri" w:hAnsi="Calibri" w:cs="Calibri"/>
        </w:rPr>
        <w:t xml:space="preserve"> hours</w:t>
      </w:r>
      <w:r>
        <w:rPr>
          <w:rFonts w:ascii="Calibri" w:hAnsi="Calibri" w:cs="Calibri"/>
        </w:rPr>
        <w:t xml:space="preserve"> </w:t>
      </w:r>
      <w:r w:rsidR="00A7791D">
        <w:rPr>
          <w:rFonts w:ascii="Calibri" w:hAnsi="Calibri" w:cs="Calibri"/>
        </w:rPr>
        <w:t>later feeling</w:t>
      </w:r>
      <w:r w:rsidR="00ED23F1">
        <w:rPr>
          <w:rFonts w:ascii="Calibri" w:hAnsi="Calibri" w:cs="Calibri"/>
        </w:rPr>
        <w:t xml:space="preserve"> surprisingly</w:t>
      </w:r>
      <w:r>
        <w:rPr>
          <w:rFonts w:ascii="Calibri" w:hAnsi="Calibri" w:cs="Calibri"/>
        </w:rPr>
        <w:t xml:space="preserve"> </w:t>
      </w:r>
      <w:r w:rsidR="00BE6B9F">
        <w:rPr>
          <w:rFonts w:ascii="Calibri" w:hAnsi="Calibri" w:cs="Calibri"/>
        </w:rPr>
        <w:t>well-rested</w:t>
      </w:r>
      <w:r w:rsidR="00030143">
        <w:rPr>
          <w:rFonts w:ascii="Calibri" w:hAnsi="Calibri" w:cs="Calibri"/>
        </w:rPr>
        <w:t xml:space="preserve"> and optimistic about the operation</w:t>
      </w:r>
      <w:r w:rsidR="00BE6B9F">
        <w:rPr>
          <w:rFonts w:ascii="Calibri" w:hAnsi="Calibri" w:cs="Calibri"/>
        </w:rPr>
        <w:t xml:space="preserve">. Alex couldn’t believe the surgery </w:t>
      </w:r>
      <w:r w:rsidR="00865A0C">
        <w:rPr>
          <w:rFonts w:ascii="Calibri" w:hAnsi="Calibri" w:cs="Calibri"/>
        </w:rPr>
        <w:t xml:space="preserve">was less than two hours away. </w:t>
      </w:r>
      <w:r w:rsidR="00C632F6">
        <w:rPr>
          <w:rFonts w:ascii="Calibri" w:hAnsi="Calibri" w:cs="Calibri"/>
        </w:rPr>
        <w:t xml:space="preserve">Kyra was already up. She was sitting </w:t>
      </w:r>
      <w:r w:rsidR="0040491C">
        <w:rPr>
          <w:rFonts w:ascii="Calibri" w:hAnsi="Calibri" w:cs="Calibri"/>
        </w:rPr>
        <w:t>in a chair</w:t>
      </w:r>
      <w:r w:rsidR="008B3EC8">
        <w:rPr>
          <w:rFonts w:ascii="Calibri" w:hAnsi="Calibri" w:cs="Calibri"/>
        </w:rPr>
        <w:t>,</w:t>
      </w:r>
      <w:r w:rsidR="0040491C">
        <w:rPr>
          <w:rFonts w:ascii="Calibri" w:hAnsi="Calibri" w:cs="Calibri"/>
        </w:rPr>
        <w:t xml:space="preserve"> eating her breakfast</w:t>
      </w:r>
      <w:r w:rsidR="00CE2B7B">
        <w:rPr>
          <w:rFonts w:ascii="Calibri" w:hAnsi="Calibri" w:cs="Calibri"/>
        </w:rPr>
        <w:t xml:space="preserve"> and reading the newspaper</w:t>
      </w:r>
      <w:r w:rsidR="0040491C">
        <w:rPr>
          <w:rFonts w:ascii="Calibri" w:hAnsi="Calibri" w:cs="Calibri"/>
        </w:rPr>
        <w:t xml:space="preserve">. </w:t>
      </w:r>
    </w:p>
    <w:p w14:paraId="21D81A3B" w14:textId="0D86C8F9" w:rsidR="00AA0390" w:rsidRDefault="00AA0390" w:rsidP="001B79A5">
      <w:pPr>
        <w:spacing w:line="480" w:lineRule="auto"/>
        <w:ind w:firstLine="720"/>
        <w:rPr>
          <w:rFonts w:ascii="Calibri" w:hAnsi="Calibri" w:cs="Calibri"/>
        </w:rPr>
      </w:pPr>
      <w:r>
        <w:rPr>
          <w:rFonts w:ascii="Calibri" w:hAnsi="Calibri" w:cs="Calibri"/>
        </w:rPr>
        <w:t xml:space="preserve">“Good morning, sleepyhead,” </w:t>
      </w:r>
      <w:r w:rsidR="00B31CD3">
        <w:rPr>
          <w:rFonts w:ascii="Calibri" w:hAnsi="Calibri" w:cs="Calibri"/>
        </w:rPr>
        <w:t xml:space="preserve">she told him. </w:t>
      </w:r>
      <w:r w:rsidR="006857BE">
        <w:rPr>
          <w:rFonts w:ascii="Calibri" w:hAnsi="Calibri" w:cs="Calibri"/>
        </w:rPr>
        <w:t xml:space="preserve">“Did you sleep well?” </w:t>
      </w:r>
    </w:p>
    <w:p w14:paraId="06D8B0A8" w14:textId="5FC52CB9" w:rsidR="006857BE" w:rsidRDefault="002326FA" w:rsidP="001B79A5">
      <w:pPr>
        <w:spacing w:line="480" w:lineRule="auto"/>
        <w:ind w:firstLine="720"/>
        <w:rPr>
          <w:rFonts w:ascii="Calibri" w:hAnsi="Calibri" w:cs="Calibri"/>
        </w:rPr>
      </w:pPr>
      <w:r>
        <w:rPr>
          <w:rFonts w:ascii="Calibri" w:hAnsi="Calibri" w:cs="Calibri"/>
        </w:rPr>
        <w:t xml:space="preserve">“I actually slept really well last night,” he said. </w:t>
      </w:r>
      <w:r w:rsidR="001A4C9B">
        <w:rPr>
          <w:rFonts w:ascii="Calibri" w:hAnsi="Calibri" w:cs="Calibri"/>
        </w:rPr>
        <w:t>“I think it was</w:t>
      </w:r>
      <w:r w:rsidR="00633B78">
        <w:rPr>
          <w:rFonts w:ascii="Calibri" w:hAnsi="Calibri" w:cs="Calibri"/>
        </w:rPr>
        <w:t xml:space="preserve"> mainly</w:t>
      </w:r>
      <w:r w:rsidR="001A4C9B">
        <w:rPr>
          <w:rFonts w:ascii="Calibri" w:hAnsi="Calibri" w:cs="Calibri"/>
        </w:rPr>
        <w:t xml:space="preserve"> because you were </w:t>
      </w:r>
      <w:r w:rsidR="001F6FCC">
        <w:rPr>
          <w:rFonts w:ascii="Calibri" w:hAnsi="Calibri" w:cs="Calibri"/>
        </w:rPr>
        <w:t xml:space="preserve">here </w:t>
      </w:r>
      <w:r w:rsidR="001A4C9B">
        <w:rPr>
          <w:rFonts w:ascii="Calibri" w:hAnsi="Calibri" w:cs="Calibri"/>
        </w:rPr>
        <w:t>with me.</w:t>
      </w:r>
      <w:r w:rsidR="001F6FCC">
        <w:rPr>
          <w:rFonts w:ascii="Calibri" w:hAnsi="Calibri" w:cs="Calibri"/>
        </w:rPr>
        <w:t xml:space="preserve"> Everything is better with you by my side.</w:t>
      </w:r>
      <w:r w:rsidR="007F56F2">
        <w:rPr>
          <w:rFonts w:ascii="Calibri" w:hAnsi="Calibri" w:cs="Calibri"/>
        </w:rPr>
        <w:t xml:space="preserve"> However, I did wake up in the middle of the night once to watch you sleep for a few minutes. I couldn’t help but be</w:t>
      </w:r>
      <w:r w:rsidR="00503229">
        <w:rPr>
          <w:rFonts w:ascii="Calibri" w:hAnsi="Calibri" w:cs="Calibri"/>
        </w:rPr>
        <w:t xml:space="preserve"> mesmerized by your beauty.</w:t>
      </w:r>
      <w:r w:rsidR="00446229">
        <w:rPr>
          <w:rFonts w:ascii="Calibri" w:hAnsi="Calibri" w:cs="Calibri"/>
        </w:rPr>
        <w:t xml:space="preserve"> You look like an angel while you are sleeping.</w:t>
      </w:r>
      <w:r w:rsidR="001A4C9B">
        <w:rPr>
          <w:rFonts w:ascii="Calibri" w:hAnsi="Calibri" w:cs="Calibri"/>
        </w:rPr>
        <w:t>”</w:t>
      </w:r>
    </w:p>
    <w:p w14:paraId="78C67A27" w14:textId="0254B8DE" w:rsidR="00942375" w:rsidRDefault="00942375" w:rsidP="001B79A5">
      <w:pPr>
        <w:spacing w:line="480" w:lineRule="auto"/>
        <w:ind w:firstLine="720"/>
        <w:rPr>
          <w:rFonts w:ascii="Calibri" w:hAnsi="Calibri" w:cs="Calibri"/>
        </w:rPr>
      </w:pPr>
      <w:r w:rsidRPr="22D893E5">
        <w:rPr>
          <w:rFonts w:ascii="Calibri" w:hAnsi="Calibri" w:cs="Calibri"/>
        </w:rPr>
        <w:t>“Aw</w:t>
      </w:r>
      <w:r w:rsidR="008B3EC8">
        <w:rPr>
          <w:rFonts w:ascii="Calibri" w:hAnsi="Calibri" w:cs="Calibri"/>
        </w:rPr>
        <w:t>w</w:t>
      </w:r>
      <w:r w:rsidRPr="22D893E5">
        <w:rPr>
          <w:rFonts w:ascii="Calibri" w:hAnsi="Calibri" w:cs="Calibri"/>
        </w:rPr>
        <w:t>, thanks</w:t>
      </w:r>
      <w:r w:rsidR="008B3EC8">
        <w:rPr>
          <w:rFonts w:ascii="Calibri" w:hAnsi="Calibri" w:cs="Calibri"/>
        </w:rPr>
        <w:t>,</w:t>
      </w:r>
      <w:r w:rsidRPr="22D893E5">
        <w:rPr>
          <w:rFonts w:ascii="Calibri" w:hAnsi="Calibri" w:cs="Calibri"/>
        </w:rPr>
        <w:t xml:space="preserve"> babe,” Kyra responded. </w:t>
      </w:r>
      <w:r w:rsidR="003D22D4" w:rsidRPr="22D893E5">
        <w:rPr>
          <w:rFonts w:ascii="Calibri" w:hAnsi="Calibri" w:cs="Calibri"/>
        </w:rPr>
        <w:t xml:space="preserve">“Your breakfast is </w:t>
      </w:r>
      <w:r w:rsidR="004F6B1A" w:rsidRPr="22D893E5">
        <w:rPr>
          <w:rFonts w:ascii="Calibri" w:hAnsi="Calibri" w:cs="Calibri"/>
        </w:rPr>
        <w:t>right over there next to your bed.”</w:t>
      </w:r>
    </w:p>
    <w:p w14:paraId="327B903C" w14:textId="3CAB59AF" w:rsidR="004F6B1A" w:rsidRDefault="00ED4379" w:rsidP="001B79A5">
      <w:pPr>
        <w:spacing w:line="480" w:lineRule="auto"/>
        <w:ind w:firstLine="720"/>
        <w:rPr>
          <w:rFonts w:ascii="Calibri" w:hAnsi="Calibri" w:cs="Calibri"/>
        </w:rPr>
      </w:pPr>
      <w:r w:rsidRPr="22D893E5">
        <w:rPr>
          <w:rFonts w:ascii="Calibri" w:hAnsi="Calibri" w:cs="Calibri"/>
        </w:rPr>
        <w:t>“Good,” Alex said. “I’m starving.</w:t>
      </w:r>
      <w:r w:rsidR="00131753" w:rsidRPr="22D893E5">
        <w:rPr>
          <w:rFonts w:ascii="Calibri" w:hAnsi="Calibri" w:cs="Calibri"/>
        </w:rPr>
        <w:t xml:space="preserve"> It’s funny. I thought for sure that I would be so nervous about the operation that I would not have much of an appetite.</w:t>
      </w:r>
      <w:r w:rsidR="00637AFD" w:rsidRPr="22D893E5">
        <w:rPr>
          <w:rFonts w:ascii="Calibri" w:hAnsi="Calibri" w:cs="Calibri"/>
        </w:rPr>
        <w:t xml:space="preserve"> </w:t>
      </w:r>
      <w:r w:rsidR="009116D0" w:rsidRPr="22D893E5">
        <w:rPr>
          <w:rFonts w:ascii="Calibri" w:hAnsi="Calibri" w:cs="Calibri"/>
        </w:rPr>
        <w:t>I guess I am feeling</w:t>
      </w:r>
      <w:r w:rsidR="00637AFD" w:rsidRPr="22D893E5">
        <w:rPr>
          <w:rFonts w:ascii="Calibri" w:hAnsi="Calibri" w:cs="Calibri"/>
        </w:rPr>
        <w:t xml:space="preserve"> positive that everything will turn out all right</w:t>
      </w:r>
      <w:r w:rsidR="00AA3FF1" w:rsidRPr="22D893E5">
        <w:rPr>
          <w:rFonts w:ascii="Calibri" w:hAnsi="Calibri" w:cs="Calibri"/>
        </w:rPr>
        <w:t xml:space="preserve"> or else I would be a total nervous wreck right now</w:t>
      </w:r>
      <w:r w:rsidR="00637AFD" w:rsidRPr="22D893E5">
        <w:rPr>
          <w:rFonts w:ascii="Calibri" w:hAnsi="Calibri" w:cs="Calibri"/>
        </w:rPr>
        <w:t>.</w:t>
      </w:r>
      <w:r w:rsidR="002C32AE" w:rsidRPr="22D893E5">
        <w:rPr>
          <w:rFonts w:ascii="Calibri" w:hAnsi="Calibri" w:cs="Calibri"/>
        </w:rPr>
        <w:t>”</w:t>
      </w:r>
    </w:p>
    <w:p w14:paraId="62D21961" w14:textId="3C427AD5" w:rsidR="000B5745" w:rsidRDefault="00356F3E" w:rsidP="001B79A5">
      <w:pPr>
        <w:spacing w:line="480" w:lineRule="auto"/>
        <w:ind w:firstLine="720"/>
        <w:rPr>
          <w:rFonts w:ascii="Calibri" w:hAnsi="Calibri" w:cs="Calibri"/>
        </w:rPr>
      </w:pPr>
      <w:r>
        <w:rPr>
          <w:rFonts w:ascii="Calibri" w:hAnsi="Calibri" w:cs="Calibri"/>
        </w:rPr>
        <w:t>He grabbed his fork and scooped up some scrambled egg</w:t>
      </w:r>
      <w:r w:rsidR="00EC636B">
        <w:rPr>
          <w:rFonts w:ascii="Calibri" w:hAnsi="Calibri" w:cs="Calibri"/>
        </w:rPr>
        <w:t xml:space="preserve"> from the</w:t>
      </w:r>
      <w:r w:rsidR="002E6744">
        <w:rPr>
          <w:rFonts w:ascii="Calibri" w:hAnsi="Calibri" w:cs="Calibri"/>
        </w:rPr>
        <w:t xml:space="preserve"> orange hospital food tray</w:t>
      </w:r>
      <w:r w:rsidR="00AD18C9">
        <w:rPr>
          <w:rFonts w:ascii="Calibri" w:hAnsi="Calibri" w:cs="Calibri"/>
        </w:rPr>
        <w:t>.</w:t>
      </w:r>
      <w:r w:rsidR="00493B74">
        <w:rPr>
          <w:rFonts w:ascii="Calibri" w:hAnsi="Calibri" w:cs="Calibri"/>
        </w:rPr>
        <w:t xml:space="preserve"> The eggs tasted bland, so he</w:t>
      </w:r>
      <w:r w:rsidR="006A67FA">
        <w:rPr>
          <w:rFonts w:ascii="Calibri" w:hAnsi="Calibri" w:cs="Calibri"/>
        </w:rPr>
        <w:t xml:space="preserve"> </w:t>
      </w:r>
      <w:r w:rsidR="000B5745">
        <w:rPr>
          <w:rFonts w:ascii="Calibri" w:hAnsi="Calibri" w:cs="Calibri"/>
        </w:rPr>
        <w:t>opened</w:t>
      </w:r>
      <w:r w:rsidR="00E04120">
        <w:rPr>
          <w:rFonts w:ascii="Calibri" w:hAnsi="Calibri" w:cs="Calibri"/>
        </w:rPr>
        <w:t xml:space="preserve"> a packet of pepper </w:t>
      </w:r>
      <w:r w:rsidR="00C91F89">
        <w:rPr>
          <w:rFonts w:ascii="Calibri" w:hAnsi="Calibri" w:cs="Calibri"/>
        </w:rPr>
        <w:t>and</w:t>
      </w:r>
      <w:r w:rsidR="00E04120">
        <w:rPr>
          <w:rFonts w:ascii="Calibri" w:hAnsi="Calibri" w:cs="Calibri"/>
        </w:rPr>
        <w:t xml:space="preserve"> sprinkle</w:t>
      </w:r>
      <w:r w:rsidR="00C91F89">
        <w:rPr>
          <w:rFonts w:ascii="Calibri" w:hAnsi="Calibri" w:cs="Calibri"/>
        </w:rPr>
        <w:t>d the seasoning</w:t>
      </w:r>
      <w:r w:rsidR="00E04120">
        <w:rPr>
          <w:rFonts w:ascii="Calibri" w:hAnsi="Calibri" w:cs="Calibri"/>
        </w:rPr>
        <w:t xml:space="preserve"> over the eggs</w:t>
      </w:r>
      <w:r w:rsidR="00FD4D81">
        <w:rPr>
          <w:rFonts w:ascii="Calibri" w:hAnsi="Calibri" w:cs="Calibri"/>
        </w:rPr>
        <w:t>.</w:t>
      </w:r>
      <w:r w:rsidR="000B5745">
        <w:rPr>
          <w:rFonts w:ascii="Calibri" w:hAnsi="Calibri" w:cs="Calibri"/>
        </w:rPr>
        <w:t xml:space="preserve"> </w:t>
      </w:r>
      <w:r w:rsidR="004B7F63">
        <w:rPr>
          <w:rFonts w:ascii="Calibri" w:hAnsi="Calibri" w:cs="Calibri"/>
        </w:rPr>
        <w:t xml:space="preserve">He took another bite of the eggs. </w:t>
      </w:r>
      <w:r w:rsidR="00EF647B">
        <w:rPr>
          <w:rFonts w:ascii="Calibri" w:hAnsi="Calibri" w:cs="Calibri"/>
        </w:rPr>
        <w:t>The pepper didn’t add much of an improvement</w:t>
      </w:r>
      <w:r w:rsidR="008B3EC8">
        <w:rPr>
          <w:rFonts w:ascii="Calibri" w:hAnsi="Calibri" w:cs="Calibri"/>
        </w:rPr>
        <w:t>,</w:t>
      </w:r>
      <w:r w:rsidR="00183095">
        <w:rPr>
          <w:rFonts w:ascii="Calibri" w:hAnsi="Calibri" w:cs="Calibri"/>
        </w:rPr>
        <w:t xml:space="preserve"> for t</w:t>
      </w:r>
      <w:r w:rsidR="00EF647B">
        <w:rPr>
          <w:rFonts w:ascii="Calibri" w:hAnsi="Calibri" w:cs="Calibri"/>
        </w:rPr>
        <w:t xml:space="preserve">he eggs were </w:t>
      </w:r>
      <w:r w:rsidR="00D837EA">
        <w:rPr>
          <w:rFonts w:ascii="Calibri" w:hAnsi="Calibri" w:cs="Calibri"/>
        </w:rPr>
        <w:t xml:space="preserve">overcooked and on the dry side. </w:t>
      </w:r>
    </w:p>
    <w:p w14:paraId="7E7D099C" w14:textId="6B2EA63D" w:rsidR="00637AFD" w:rsidRDefault="00493B74" w:rsidP="001B79A5">
      <w:pPr>
        <w:spacing w:line="480" w:lineRule="auto"/>
        <w:ind w:firstLine="720"/>
        <w:rPr>
          <w:rFonts w:ascii="Calibri" w:hAnsi="Calibri" w:cs="Calibri"/>
        </w:rPr>
      </w:pPr>
      <w:r w:rsidRPr="1FD0627C">
        <w:rPr>
          <w:rFonts w:ascii="Calibri" w:hAnsi="Calibri" w:cs="Calibri"/>
        </w:rPr>
        <w:t xml:space="preserve"> </w:t>
      </w:r>
      <w:r w:rsidR="0082650C" w:rsidRPr="1FD0627C">
        <w:rPr>
          <w:rFonts w:ascii="Calibri" w:hAnsi="Calibri" w:cs="Calibri"/>
        </w:rPr>
        <w:t xml:space="preserve">Alex looked up at the window and saw rays of sunshine coming into the room. </w:t>
      </w:r>
      <w:r w:rsidR="00800982" w:rsidRPr="1FD0627C">
        <w:rPr>
          <w:rFonts w:ascii="Calibri" w:hAnsi="Calibri" w:cs="Calibri"/>
        </w:rPr>
        <w:t>He began watching a squirrel bite into an acorn while sitting on a tree branch. Another squirrel sc</w:t>
      </w:r>
      <w:r w:rsidR="003F5A30" w:rsidRPr="1FD0627C">
        <w:rPr>
          <w:rFonts w:ascii="Calibri" w:hAnsi="Calibri" w:cs="Calibri"/>
        </w:rPr>
        <w:t>urried up the tree.</w:t>
      </w:r>
      <w:r w:rsidR="00635818" w:rsidRPr="1FD0627C">
        <w:rPr>
          <w:rFonts w:ascii="Calibri" w:hAnsi="Calibri" w:cs="Calibri"/>
        </w:rPr>
        <w:t xml:space="preserve"> </w:t>
      </w:r>
      <w:r w:rsidR="00C93BD1" w:rsidRPr="1FD0627C">
        <w:rPr>
          <w:rFonts w:ascii="Calibri" w:hAnsi="Calibri" w:cs="Calibri"/>
        </w:rPr>
        <w:t xml:space="preserve">There were birds perched on </w:t>
      </w:r>
      <w:r w:rsidR="00D52168" w:rsidRPr="1FD0627C">
        <w:rPr>
          <w:rFonts w:ascii="Calibri" w:hAnsi="Calibri" w:cs="Calibri"/>
        </w:rPr>
        <w:t xml:space="preserve">power lines. </w:t>
      </w:r>
      <w:r w:rsidR="00AD20D3" w:rsidRPr="1FD0627C">
        <w:rPr>
          <w:rFonts w:ascii="Calibri" w:hAnsi="Calibri" w:cs="Calibri"/>
        </w:rPr>
        <w:t xml:space="preserve">Alex could not believe there could be such peace during a time of chaos. </w:t>
      </w:r>
      <w:r w:rsidR="00302B7A" w:rsidRPr="1FD0627C">
        <w:rPr>
          <w:rFonts w:ascii="Calibri" w:hAnsi="Calibri" w:cs="Calibri"/>
        </w:rPr>
        <w:t xml:space="preserve">It did not seem like there could be </w:t>
      </w:r>
      <w:r w:rsidR="00CB759B" w:rsidRPr="1FD0627C">
        <w:rPr>
          <w:rFonts w:ascii="Calibri" w:hAnsi="Calibri" w:cs="Calibri"/>
        </w:rPr>
        <w:t>Death Firm</w:t>
      </w:r>
      <w:r w:rsidR="00302B7A" w:rsidRPr="1FD0627C">
        <w:rPr>
          <w:rFonts w:ascii="Calibri" w:hAnsi="Calibri" w:cs="Calibri"/>
        </w:rPr>
        <w:t xml:space="preserve">s </w:t>
      </w:r>
      <w:r w:rsidR="00A63AA3" w:rsidRPr="1FD0627C">
        <w:rPr>
          <w:rFonts w:ascii="Calibri" w:hAnsi="Calibri" w:cs="Calibri"/>
        </w:rPr>
        <w:t xml:space="preserve">roaming about. </w:t>
      </w:r>
    </w:p>
    <w:p w14:paraId="6EA07B27" w14:textId="0AC40DD4" w:rsidR="00551303" w:rsidRDefault="0082784B" w:rsidP="001B79A5">
      <w:pPr>
        <w:spacing w:line="480" w:lineRule="auto"/>
        <w:ind w:firstLine="720"/>
        <w:rPr>
          <w:rFonts w:ascii="Calibri" w:hAnsi="Calibri" w:cs="Calibri"/>
        </w:rPr>
      </w:pPr>
      <w:r>
        <w:rPr>
          <w:rFonts w:ascii="Calibri" w:hAnsi="Calibri" w:cs="Calibri"/>
        </w:rPr>
        <w:t xml:space="preserve">Shortly after he finished his meal, </w:t>
      </w:r>
      <w:r w:rsidR="0008047E">
        <w:rPr>
          <w:rFonts w:ascii="Calibri" w:hAnsi="Calibri" w:cs="Calibri"/>
        </w:rPr>
        <w:t>Dr. Harold Riley stepped into the room</w:t>
      </w:r>
      <w:r w:rsidR="0081263B">
        <w:rPr>
          <w:rFonts w:ascii="Calibri" w:hAnsi="Calibri" w:cs="Calibri"/>
        </w:rPr>
        <w:t xml:space="preserve">. </w:t>
      </w:r>
      <w:r w:rsidR="0081263B" w:rsidRPr="001B79A5">
        <w:rPr>
          <w:rFonts w:ascii="Calibri" w:hAnsi="Calibri" w:cs="Calibri"/>
          <w:i/>
          <w:iCs/>
        </w:rPr>
        <w:t>The doctor came in right on cue</w:t>
      </w:r>
      <w:r w:rsidR="00B25865" w:rsidRPr="001B79A5">
        <w:rPr>
          <w:rFonts w:ascii="Calibri" w:hAnsi="Calibri" w:cs="Calibri"/>
          <w:i/>
          <w:iCs/>
        </w:rPr>
        <w:t>,</w:t>
      </w:r>
      <w:r w:rsidR="00B25865">
        <w:rPr>
          <w:rFonts w:ascii="Calibri" w:hAnsi="Calibri" w:cs="Calibri"/>
        </w:rPr>
        <w:t xml:space="preserve"> </w:t>
      </w:r>
      <w:r w:rsidR="0081263B">
        <w:rPr>
          <w:rFonts w:ascii="Calibri" w:hAnsi="Calibri" w:cs="Calibri"/>
        </w:rPr>
        <w:t xml:space="preserve">Alex thought to himself. </w:t>
      </w:r>
    </w:p>
    <w:p w14:paraId="36E2F65A" w14:textId="5F3E9C96" w:rsidR="004A23EC" w:rsidRDefault="004A23EC" w:rsidP="001B79A5">
      <w:pPr>
        <w:spacing w:line="480" w:lineRule="auto"/>
        <w:ind w:firstLine="720"/>
        <w:rPr>
          <w:rFonts w:ascii="Calibri" w:hAnsi="Calibri" w:cs="Calibri"/>
        </w:rPr>
      </w:pPr>
      <w:r>
        <w:rPr>
          <w:rFonts w:ascii="Calibri" w:hAnsi="Calibri" w:cs="Calibri"/>
        </w:rPr>
        <w:t>“Good morning,</w:t>
      </w:r>
      <w:r w:rsidR="00784CFA">
        <w:rPr>
          <w:rFonts w:ascii="Calibri" w:hAnsi="Calibri" w:cs="Calibri"/>
        </w:rPr>
        <w:t>” he said cheerfully. “I trust you slept well, Alex.”</w:t>
      </w:r>
    </w:p>
    <w:p w14:paraId="6BC4463C" w14:textId="0DE16287" w:rsidR="00784CFA" w:rsidRDefault="009E2117" w:rsidP="001B79A5">
      <w:pPr>
        <w:spacing w:line="480" w:lineRule="auto"/>
        <w:ind w:firstLine="720"/>
        <w:rPr>
          <w:rFonts w:ascii="Calibri" w:hAnsi="Calibri" w:cs="Calibri"/>
        </w:rPr>
      </w:pPr>
      <w:r>
        <w:rPr>
          <w:rFonts w:ascii="Calibri" w:hAnsi="Calibri" w:cs="Calibri"/>
        </w:rPr>
        <w:t>“</w:t>
      </w:r>
      <w:r w:rsidR="003B3893">
        <w:rPr>
          <w:rFonts w:ascii="Calibri" w:hAnsi="Calibri" w:cs="Calibri"/>
        </w:rPr>
        <w:t xml:space="preserve">I did sleep well,” Alex responded. </w:t>
      </w:r>
      <w:r w:rsidR="008C64DD">
        <w:rPr>
          <w:rFonts w:ascii="Calibri" w:hAnsi="Calibri" w:cs="Calibri"/>
        </w:rPr>
        <w:t>“Amazingly well!”</w:t>
      </w:r>
    </w:p>
    <w:p w14:paraId="6BB59DE6" w14:textId="739B4832" w:rsidR="001D2FBA" w:rsidRDefault="00C64CDF" w:rsidP="001B79A5">
      <w:pPr>
        <w:spacing w:line="480" w:lineRule="auto"/>
        <w:ind w:firstLine="720"/>
        <w:rPr>
          <w:rFonts w:ascii="Helvetica" w:hAnsi="Helvetica"/>
          <w:color w:val="000000" w:themeColor="text1"/>
          <w:sz w:val="21"/>
          <w:szCs w:val="21"/>
        </w:rPr>
      </w:pPr>
      <w:r w:rsidRPr="1FD0627C">
        <w:rPr>
          <w:rFonts w:ascii="Calibri" w:hAnsi="Calibri" w:cs="Calibri"/>
        </w:rPr>
        <w:t>“Before we get started,” Dr. Riley said</w:t>
      </w:r>
      <w:r w:rsidR="008B3EC8">
        <w:rPr>
          <w:rFonts w:ascii="Calibri" w:hAnsi="Calibri" w:cs="Calibri"/>
        </w:rPr>
        <w:t>,</w:t>
      </w:r>
      <w:r w:rsidRPr="1FD0627C">
        <w:rPr>
          <w:rFonts w:ascii="Calibri" w:hAnsi="Calibri" w:cs="Calibri"/>
        </w:rPr>
        <w:t xml:space="preserve"> </w:t>
      </w:r>
      <w:r w:rsidR="00332549" w:rsidRPr="1FD0627C">
        <w:rPr>
          <w:rFonts w:ascii="Calibri" w:hAnsi="Calibri" w:cs="Calibri"/>
        </w:rPr>
        <w:t>“</w:t>
      </w:r>
      <w:r w:rsidR="008B3EC8">
        <w:rPr>
          <w:rFonts w:ascii="Calibri" w:hAnsi="Calibri" w:cs="Calibri"/>
        </w:rPr>
        <w:t>a</w:t>
      </w:r>
      <w:r w:rsidR="00332549" w:rsidRPr="1FD0627C">
        <w:rPr>
          <w:rFonts w:ascii="Calibri" w:hAnsi="Calibri" w:cs="Calibri"/>
        </w:rPr>
        <w:t xml:space="preserve"> couple of </w:t>
      </w:r>
      <w:r w:rsidR="00B805E0" w:rsidRPr="1FD0627C">
        <w:rPr>
          <w:rFonts w:ascii="Helvetica" w:hAnsi="Helvetica"/>
          <w:color w:val="000000" w:themeColor="text1"/>
          <w:sz w:val="21"/>
          <w:szCs w:val="21"/>
        </w:rPr>
        <w:t>a</w:t>
      </w:r>
      <w:r w:rsidR="00332549" w:rsidRPr="1FD0627C">
        <w:rPr>
          <w:rFonts w:ascii="Helvetica" w:hAnsi="Helvetica"/>
          <w:color w:val="000000" w:themeColor="text1"/>
          <w:sz w:val="21"/>
          <w:szCs w:val="21"/>
        </w:rPr>
        <w:t>nesthesiologists</w:t>
      </w:r>
      <w:r w:rsidR="00B805E0" w:rsidRPr="1FD0627C">
        <w:rPr>
          <w:rFonts w:ascii="Helvetica" w:hAnsi="Helvetica"/>
          <w:color w:val="000000" w:themeColor="text1"/>
          <w:sz w:val="21"/>
          <w:szCs w:val="21"/>
        </w:rPr>
        <w:t xml:space="preserve"> will come in </w:t>
      </w:r>
      <w:r w:rsidR="00EB7EE8" w:rsidRPr="1FD0627C">
        <w:rPr>
          <w:rFonts w:ascii="Helvetica" w:hAnsi="Helvetica"/>
          <w:color w:val="000000" w:themeColor="text1"/>
          <w:sz w:val="21"/>
          <w:szCs w:val="21"/>
        </w:rPr>
        <w:t>and give you</w:t>
      </w:r>
      <w:r w:rsidR="0063414B" w:rsidRPr="1FD0627C">
        <w:rPr>
          <w:rFonts w:ascii="Helvetica" w:hAnsi="Helvetica"/>
          <w:color w:val="000000" w:themeColor="text1"/>
          <w:sz w:val="21"/>
          <w:szCs w:val="21"/>
        </w:rPr>
        <w:t xml:space="preserve"> </w:t>
      </w:r>
      <w:r w:rsidR="00F94FE9" w:rsidRPr="1FD0627C">
        <w:rPr>
          <w:rFonts w:ascii="Helvetica" w:hAnsi="Helvetica"/>
          <w:color w:val="000000" w:themeColor="text1"/>
          <w:sz w:val="21"/>
          <w:szCs w:val="21"/>
        </w:rPr>
        <w:t>anesthesia. It will put you to sleep during the whole surgery</w:t>
      </w:r>
      <w:r w:rsidR="008B3EC8">
        <w:rPr>
          <w:rFonts w:ascii="Helvetica" w:hAnsi="Helvetica"/>
          <w:color w:val="000000" w:themeColor="text1"/>
          <w:sz w:val="21"/>
          <w:szCs w:val="21"/>
        </w:rPr>
        <w:t>,</w:t>
      </w:r>
      <w:r w:rsidR="00F94FE9" w:rsidRPr="1FD0627C">
        <w:rPr>
          <w:rFonts w:ascii="Helvetica" w:hAnsi="Helvetica"/>
          <w:color w:val="000000" w:themeColor="text1"/>
          <w:sz w:val="21"/>
          <w:szCs w:val="21"/>
        </w:rPr>
        <w:t xml:space="preserve"> and you won’t feel any pain.</w:t>
      </w:r>
      <w:r w:rsidR="00C47E06" w:rsidRPr="1FD0627C">
        <w:rPr>
          <w:rFonts w:ascii="Helvetica" w:hAnsi="Helvetica"/>
          <w:color w:val="000000" w:themeColor="text1"/>
          <w:sz w:val="21"/>
          <w:szCs w:val="21"/>
        </w:rPr>
        <w:t xml:space="preserve"> Your wife will not be allowed into the operating room. She will have </w:t>
      </w:r>
      <w:r w:rsidR="00AD00D5" w:rsidRPr="1FD0627C">
        <w:rPr>
          <w:rFonts w:ascii="Helvetica" w:hAnsi="Helvetica"/>
          <w:color w:val="000000" w:themeColor="text1"/>
          <w:sz w:val="21"/>
          <w:szCs w:val="21"/>
        </w:rPr>
        <w:t>to be in the waiting room, or she can leave and come back later.</w:t>
      </w:r>
      <w:r w:rsidR="001547D9" w:rsidRPr="1FD0627C">
        <w:rPr>
          <w:rFonts w:ascii="Helvetica" w:hAnsi="Helvetica"/>
          <w:color w:val="000000" w:themeColor="text1"/>
          <w:sz w:val="21"/>
          <w:szCs w:val="21"/>
        </w:rPr>
        <w:t xml:space="preserve"> If something goes wrong while she is gone, we can give her a call.</w:t>
      </w:r>
      <w:r w:rsidR="00CE5D18" w:rsidRPr="1FD0627C">
        <w:rPr>
          <w:rFonts w:ascii="Helvetica" w:hAnsi="Helvetica"/>
          <w:color w:val="000000" w:themeColor="text1"/>
          <w:sz w:val="21"/>
          <w:szCs w:val="21"/>
        </w:rPr>
        <w:t xml:space="preserve"> We can also let </w:t>
      </w:r>
      <w:r w:rsidR="00031927" w:rsidRPr="1FD0627C">
        <w:rPr>
          <w:rFonts w:ascii="Helvetica" w:hAnsi="Helvetica"/>
          <w:color w:val="000000" w:themeColor="text1"/>
          <w:sz w:val="21"/>
          <w:szCs w:val="21"/>
        </w:rPr>
        <w:t xml:space="preserve">her </w:t>
      </w:r>
      <w:r w:rsidR="00CE5D18" w:rsidRPr="1FD0627C">
        <w:rPr>
          <w:rFonts w:ascii="Helvetica" w:hAnsi="Helvetica"/>
          <w:color w:val="000000" w:themeColor="text1"/>
          <w:sz w:val="21"/>
          <w:szCs w:val="21"/>
        </w:rPr>
        <w:t>know when we are finished</w:t>
      </w:r>
      <w:r w:rsidR="008353CE" w:rsidRPr="1FD0627C">
        <w:rPr>
          <w:rFonts w:ascii="Helvetica" w:hAnsi="Helvetica"/>
          <w:color w:val="000000" w:themeColor="text1"/>
          <w:sz w:val="21"/>
          <w:szCs w:val="21"/>
        </w:rPr>
        <w:t>,</w:t>
      </w:r>
      <w:r w:rsidR="008B3EC8">
        <w:rPr>
          <w:rFonts w:ascii="Helvetica" w:hAnsi="Helvetica"/>
          <w:color w:val="000000" w:themeColor="text1"/>
          <w:sz w:val="21"/>
          <w:szCs w:val="21"/>
        </w:rPr>
        <w:t xml:space="preserve"> and</w:t>
      </w:r>
      <w:r w:rsidR="008353CE" w:rsidRPr="1FD0627C">
        <w:rPr>
          <w:rFonts w:ascii="Helvetica" w:hAnsi="Helvetica"/>
          <w:color w:val="000000" w:themeColor="text1"/>
          <w:sz w:val="21"/>
          <w:szCs w:val="21"/>
        </w:rPr>
        <w:t xml:space="preserve"> then </w:t>
      </w:r>
      <w:r w:rsidR="002B5003" w:rsidRPr="1FD0627C">
        <w:rPr>
          <w:rFonts w:ascii="Helvetica" w:hAnsi="Helvetica"/>
          <w:color w:val="000000" w:themeColor="text1"/>
          <w:sz w:val="21"/>
          <w:szCs w:val="21"/>
        </w:rPr>
        <w:t>she can</w:t>
      </w:r>
      <w:r w:rsidR="008353CE" w:rsidRPr="1FD0627C">
        <w:rPr>
          <w:rFonts w:ascii="Helvetica" w:hAnsi="Helvetica"/>
          <w:color w:val="000000" w:themeColor="text1"/>
          <w:sz w:val="21"/>
          <w:szCs w:val="21"/>
        </w:rPr>
        <w:t xml:space="preserve"> come in and talk with the doctors </w:t>
      </w:r>
      <w:r w:rsidR="00031927" w:rsidRPr="1FD0627C">
        <w:rPr>
          <w:rFonts w:ascii="Helvetica" w:hAnsi="Helvetica"/>
          <w:color w:val="000000" w:themeColor="text1"/>
          <w:sz w:val="21"/>
          <w:szCs w:val="21"/>
        </w:rPr>
        <w:t xml:space="preserve">and visit </w:t>
      </w:r>
      <w:r w:rsidR="002B5003" w:rsidRPr="1FD0627C">
        <w:rPr>
          <w:rFonts w:ascii="Helvetica" w:hAnsi="Helvetica"/>
          <w:color w:val="000000" w:themeColor="text1"/>
          <w:sz w:val="21"/>
          <w:szCs w:val="21"/>
        </w:rPr>
        <w:t>you</w:t>
      </w:r>
      <w:r w:rsidR="00031927" w:rsidRPr="1FD0627C">
        <w:rPr>
          <w:rFonts w:ascii="Helvetica" w:hAnsi="Helvetica"/>
          <w:color w:val="000000" w:themeColor="text1"/>
          <w:sz w:val="21"/>
          <w:szCs w:val="21"/>
        </w:rPr>
        <w:t>.</w:t>
      </w:r>
      <w:r w:rsidR="001547D9" w:rsidRPr="1FD0627C">
        <w:rPr>
          <w:rFonts w:ascii="Helvetica" w:hAnsi="Helvetica"/>
          <w:color w:val="000000" w:themeColor="text1"/>
          <w:sz w:val="21"/>
          <w:szCs w:val="21"/>
        </w:rPr>
        <w:t>”</w:t>
      </w:r>
    </w:p>
    <w:p w14:paraId="1EB9E2B9" w14:textId="272DA3BD" w:rsidR="002C7B8B" w:rsidRDefault="00017130" w:rsidP="001B79A5">
      <w:pPr>
        <w:spacing w:line="480" w:lineRule="auto"/>
        <w:ind w:firstLine="720"/>
        <w:rPr>
          <w:rFonts w:ascii="Calibri" w:hAnsi="Calibri" w:cs="Calibri"/>
        </w:rPr>
      </w:pPr>
      <w:r>
        <w:rPr>
          <w:rFonts w:ascii="Calibri" w:hAnsi="Calibri" w:cs="Calibri"/>
        </w:rPr>
        <w:t xml:space="preserve">“I will stay for </w:t>
      </w:r>
      <w:r w:rsidR="006313DC">
        <w:rPr>
          <w:rFonts w:ascii="Calibri" w:hAnsi="Calibri" w:cs="Calibri"/>
        </w:rPr>
        <w:t>the first few hours of the surgery,” Kyra said. “If everything seems to be going well</w:t>
      </w:r>
      <w:r w:rsidR="00F16AE0">
        <w:rPr>
          <w:rFonts w:ascii="Calibri" w:hAnsi="Calibri" w:cs="Calibri"/>
        </w:rPr>
        <w:t>, I might leave for a while. There are some errands</w:t>
      </w:r>
      <w:r w:rsidR="008A4426">
        <w:rPr>
          <w:rFonts w:ascii="Calibri" w:hAnsi="Calibri" w:cs="Calibri"/>
        </w:rPr>
        <w:t xml:space="preserve"> I need to run. </w:t>
      </w:r>
      <w:r w:rsidR="0065369D">
        <w:rPr>
          <w:rFonts w:ascii="Calibri" w:hAnsi="Calibri" w:cs="Calibri"/>
        </w:rPr>
        <w:t>Please</w:t>
      </w:r>
      <w:r w:rsidR="008B3EC8">
        <w:rPr>
          <w:rFonts w:ascii="Calibri" w:hAnsi="Calibri" w:cs="Calibri"/>
        </w:rPr>
        <w:t>,</w:t>
      </w:r>
      <w:r w:rsidR="0065369D">
        <w:rPr>
          <w:rFonts w:ascii="Calibri" w:hAnsi="Calibri" w:cs="Calibri"/>
        </w:rPr>
        <w:t xml:space="preserve"> </w:t>
      </w:r>
      <w:r w:rsidR="008B3EC8">
        <w:rPr>
          <w:rFonts w:ascii="Calibri" w:hAnsi="Calibri" w:cs="Calibri"/>
        </w:rPr>
        <w:t>d</w:t>
      </w:r>
      <w:r w:rsidR="0065369D">
        <w:rPr>
          <w:rFonts w:ascii="Calibri" w:hAnsi="Calibri" w:cs="Calibri"/>
        </w:rPr>
        <w:t>octor, just keep me informed.</w:t>
      </w:r>
      <w:r w:rsidR="002C7B8B">
        <w:rPr>
          <w:rFonts w:ascii="Calibri" w:hAnsi="Calibri" w:cs="Calibri"/>
        </w:rPr>
        <w:t>”</w:t>
      </w:r>
    </w:p>
    <w:p w14:paraId="08C804A5" w14:textId="03FB00AA" w:rsidR="008140D4" w:rsidRDefault="002C7B8B" w:rsidP="001B79A5">
      <w:pPr>
        <w:spacing w:line="480" w:lineRule="auto"/>
        <w:ind w:firstLine="720"/>
        <w:rPr>
          <w:rFonts w:ascii="Helvetica" w:hAnsi="Helvetica"/>
          <w:color w:val="000000" w:themeColor="text1"/>
          <w:sz w:val="21"/>
          <w:szCs w:val="21"/>
        </w:rPr>
      </w:pPr>
      <w:r>
        <w:rPr>
          <w:rFonts w:ascii="Calibri" w:hAnsi="Calibri" w:cs="Calibri"/>
        </w:rPr>
        <w:t>“Okay,” the doctor said. “I will leave you two alone</w:t>
      </w:r>
      <w:r w:rsidR="007E49A8">
        <w:rPr>
          <w:rFonts w:ascii="Calibri" w:hAnsi="Calibri" w:cs="Calibri"/>
        </w:rPr>
        <w:t xml:space="preserve"> now. The </w:t>
      </w:r>
      <w:r w:rsidR="007E49A8">
        <w:rPr>
          <w:rFonts w:ascii="Helvetica" w:hAnsi="Helvetica"/>
          <w:color w:val="000000" w:themeColor="text1"/>
          <w:sz w:val="21"/>
          <w:szCs w:val="21"/>
        </w:rPr>
        <w:t>a</w:t>
      </w:r>
      <w:r w:rsidR="007E49A8" w:rsidRPr="00332549">
        <w:rPr>
          <w:rFonts w:ascii="Helvetica" w:hAnsi="Helvetica"/>
          <w:color w:val="000000" w:themeColor="text1"/>
          <w:sz w:val="21"/>
          <w:szCs w:val="21"/>
        </w:rPr>
        <w:t>nesthesiologists</w:t>
      </w:r>
      <w:r w:rsidR="007E49A8">
        <w:rPr>
          <w:rFonts w:ascii="Helvetica" w:hAnsi="Helvetica"/>
          <w:color w:val="000000" w:themeColor="text1"/>
          <w:sz w:val="21"/>
          <w:szCs w:val="21"/>
        </w:rPr>
        <w:t xml:space="preserve"> will be here shortly.”</w:t>
      </w:r>
    </w:p>
    <w:p w14:paraId="4F551D7F" w14:textId="68964FB2" w:rsidR="00F05873" w:rsidRDefault="0031405A" w:rsidP="001B79A5">
      <w:pPr>
        <w:spacing w:line="480" w:lineRule="auto"/>
        <w:ind w:firstLine="720"/>
        <w:rPr>
          <w:rFonts w:ascii="Helvetica" w:hAnsi="Helvetica"/>
          <w:color w:val="000000" w:themeColor="text1"/>
          <w:sz w:val="21"/>
          <w:szCs w:val="21"/>
        </w:rPr>
      </w:pPr>
      <w:r>
        <w:rPr>
          <w:rFonts w:ascii="Helvetica" w:hAnsi="Helvetica"/>
          <w:color w:val="000000" w:themeColor="text1"/>
          <w:sz w:val="21"/>
          <w:szCs w:val="21"/>
        </w:rPr>
        <w:t xml:space="preserve">“Alex, I don’t really want to leave,” Kyra said. “I </w:t>
      </w:r>
      <w:r w:rsidR="001C583B">
        <w:rPr>
          <w:rFonts w:ascii="Helvetica" w:hAnsi="Helvetica"/>
          <w:color w:val="000000" w:themeColor="text1"/>
          <w:sz w:val="21"/>
          <w:szCs w:val="21"/>
        </w:rPr>
        <w:t>think it will be best for me to go out and get some fresh air and have some alone time to contemplate all of this.</w:t>
      </w:r>
      <w:r w:rsidR="00011FE0">
        <w:rPr>
          <w:rFonts w:ascii="Helvetica" w:hAnsi="Helvetica"/>
          <w:color w:val="000000" w:themeColor="text1"/>
          <w:sz w:val="21"/>
          <w:szCs w:val="21"/>
        </w:rPr>
        <w:t xml:space="preserve"> I promise I will be here when you wake up from the surgery.</w:t>
      </w:r>
      <w:r w:rsidR="000847C5">
        <w:rPr>
          <w:rFonts w:ascii="Helvetica" w:hAnsi="Helvetica"/>
          <w:color w:val="000000" w:themeColor="text1"/>
          <w:sz w:val="21"/>
          <w:szCs w:val="21"/>
        </w:rPr>
        <w:t xml:space="preserve"> Don’t think I won’t be scared </w:t>
      </w:r>
      <w:r w:rsidR="00E859B1">
        <w:rPr>
          <w:rFonts w:ascii="Helvetica" w:hAnsi="Helvetica"/>
          <w:color w:val="000000" w:themeColor="text1"/>
          <w:sz w:val="21"/>
          <w:szCs w:val="21"/>
        </w:rPr>
        <w:t>over this. Trust me, I am completely petrified.</w:t>
      </w:r>
      <w:r w:rsidR="00011FE0">
        <w:rPr>
          <w:rFonts w:ascii="Helvetica" w:hAnsi="Helvetica"/>
          <w:color w:val="000000" w:themeColor="text1"/>
          <w:sz w:val="21"/>
          <w:szCs w:val="21"/>
        </w:rPr>
        <w:t>”</w:t>
      </w:r>
    </w:p>
    <w:p w14:paraId="6DB7DD32" w14:textId="631C752D" w:rsidR="00841696" w:rsidRDefault="00841696" w:rsidP="001B79A5">
      <w:pPr>
        <w:spacing w:line="480" w:lineRule="auto"/>
        <w:ind w:firstLine="720"/>
        <w:rPr>
          <w:rFonts w:ascii="Helvetica" w:hAnsi="Helvetica"/>
          <w:color w:val="000000" w:themeColor="text1"/>
          <w:sz w:val="21"/>
          <w:szCs w:val="21"/>
        </w:rPr>
      </w:pPr>
      <w:r w:rsidRPr="1FD0627C">
        <w:rPr>
          <w:rFonts w:ascii="Helvetica" w:hAnsi="Helvetica"/>
          <w:color w:val="000000" w:themeColor="text1"/>
          <w:sz w:val="21"/>
          <w:szCs w:val="21"/>
        </w:rPr>
        <w:t xml:space="preserve">“It’s okay, my love,” Alex told her. </w:t>
      </w:r>
      <w:r w:rsidR="00112FE8" w:rsidRPr="1FD0627C">
        <w:rPr>
          <w:rFonts w:ascii="Helvetica" w:hAnsi="Helvetica"/>
          <w:color w:val="000000" w:themeColor="text1"/>
          <w:sz w:val="21"/>
          <w:szCs w:val="21"/>
        </w:rPr>
        <w:t xml:space="preserve">“I understand completely. </w:t>
      </w:r>
      <w:r w:rsidR="00E7638C" w:rsidRPr="1FD0627C">
        <w:rPr>
          <w:rFonts w:ascii="Helvetica" w:hAnsi="Helvetica"/>
          <w:color w:val="000000" w:themeColor="text1"/>
          <w:sz w:val="21"/>
          <w:szCs w:val="21"/>
        </w:rPr>
        <w:t>I will be fine.</w:t>
      </w:r>
      <w:r w:rsidR="00D57F59" w:rsidRPr="1FD0627C">
        <w:rPr>
          <w:rFonts w:ascii="Helvetica" w:hAnsi="Helvetica"/>
          <w:color w:val="000000" w:themeColor="text1"/>
          <w:sz w:val="21"/>
          <w:szCs w:val="21"/>
        </w:rPr>
        <w:t xml:space="preserve"> Just think that the next time you see me</w:t>
      </w:r>
      <w:r w:rsidR="008B3EC8">
        <w:rPr>
          <w:rFonts w:ascii="Helvetica" w:hAnsi="Helvetica"/>
          <w:color w:val="000000" w:themeColor="text1"/>
          <w:sz w:val="21"/>
          <w:szCs w:val="21"/>
        </w:rPr>
        <w:t>,</w:t>
      </w:r>
      <w:r w:rsidR="00D57F59" w:rsidRPr="1FD0627C">
        <w:rPr>
          <w:rFonts w:ascii="Helvetica" w:hAnsi="Helvetica"/>
          <w:color w:val="000000" w:themeColor="text1"/>
          <w:sz w:val="21"/>
          <w:szCs w:val="21"/>
        </w:rPr>
        <w:t xml:space="preserve"> it will </w:t>
      </w:r>
      <w:r w:rsidR="005573D8" w:rsidRPr="1FD0627C">
        <w:rPr>
          <w:rFonts w:ascii="Helvetica" w:hAnsi="Helvetica"/>
          <w:color w:val="000000" w:themeColor="text1"/>
          <w:sz w:val="21"/>
          <w:szCs w:val="21"/>
        </w:rPr>
        <w:t>be all over with, and we can return to living a normal life.</w:t>
      </w:r>
      <w:r w:rsidR="00D5010D" w:rsidRPr="1FD0627C">
        <w:rPr>
          <w:rFonts w:ascii="Helvetica" w:hAnsi="Helvetica"/>
          <w:color w:val="000000" w:themeColor="text1"/>
          <w:sz w:val="21"/>
          <w:szCs w:val="21"/>
        </w:rPr>
        <w:t xml:space="preserve"> I promise.</w:t>
      </w:r>
      <w:r w:rsidR="00E7638C" w:rsidRPr="1FD0627C">
        <w:rPr>
          <w:rFonts w:ascii="Helvetica" w:hAnsi="Helvetica"/>
          <w:color w:val="000000" w:themeColor="text1"/>
          <w:sz w:val="21"/>
          <w:szCs w:val="21"/>
        </w:rPr>
        <w:t>”</w:t>
      </w:r>
    </w:p>
    <w:p w14:paraId="07AFB88C" w14:textId="1CEF3E7D" w:rsidR="00E7638C" w:rsidRDefault="00E7638C" w:rsidP="001B79A5">
      <w:pPr>
        <w:spacing w:line="480" w:lineRule="auto"/>
        <w:ind w:firstLine="720"/>
        <w:rPr>
          <w:rFonts w:ascii="Helvetica" w:hAnsi="Helvetica"/>
          <w:color w:val="000000" w:themeColor="text1"/>
          <w:sz w:val="21"/>
          <w:szCs w:val="21"/>
        </w:rPr>
      </w:pPr>
      <w:r>
        <w:rPr>
          <w:rFonts w:ascii="Helvetica" w:hAnsi="Helvetica"/>
          <w:color w:val="000000" w:themeColor="text1"/>
          <w:sz w:val="21"/>
          <w:szCs w:val="21"/>
        </w:rPr>
        <w:t xml:space="preserve">“Thank you so much for understanding,” she said. </w:t>
      </w:r>
      <w:r w:rsidR="00FA71FF">
        <w:rPr>
          <w:rFonts w:ascii="Helvetica" w:hAnsi="Helvetica"/>
          <w:color w:val="000000" w:themeColor="text1"/>
          <w:sz w:val="21"/>
          <w:szCs w:val="21"/>
        </w:rPr>
        <w:t>“Ever since I first laid my eyes on you</w:t>
      </w:r>
      <w:r w:rsidR="008B3EC8">
        <w:rPr>
          <w:rFonts w:ascii="Helvetica" w:hAnsi="Helvetica"/>
          <w:color w:val="000000" w:themeColor="text1"/>
          <w:sz w:val="21"/>
          <w:szCs w:val="21"/>
        </w:rPr>
        <w:t>,</w:t>
      </w:r>
      <w:r w:rsidR="001062A0">
        <w:rPr>
          <w:rFonts w:ascii="Helvetica" w:hAnsi="Helvetica"/>
          <w:color w:val="000000" w:themeColor="text1"/>
          <w:sz w:val="21"/>
          <w:szCs w:val="21"/>
        </w:rPr>
        <w:t xml:space="preserve"> I knew you were the one. I love you with </w:t>
      </w:r>
      <w:r w:rsidR="0064456D">
        <w:rPr>
          <w:rFonts w:ascii="Helvetica" w:hAnsi="Helvetica"/>
          <w:color w:val="000000" w:themeColor="text1"/>
          <w:sz w:val="21"/>
          <w:szCs w:val="21"/>
        </w:rPr>
        <w:t>all</w:t>
      </w:r>
      <w:r w:rsidR="001062A0">
        <w:rPr>
          <w:rFonts w:ascii="Helvetica" w:hAnsi="Helvetica"/>
          <w:color w:val="000000" w:themeColor="text1"/>
          <w:sz w:val="21"/>
          <w:szCs w:val="21"/>
        </w:rPr>
        <w:t xml:space="preserve"> my heart</w:t>
      </w:r>
      <w:r w:rsidR="008B3EC8">
        <w:rPr>
          <w:rFonts w:ascii="Helvetica" w:hAnsi="Helvetica"/>
          <w:color w:val="000000" w:themeColor="text1"/>
          <w:sz w:val="21"/>
          <w:szCs w:val="21"/>
        </w:rPr>
        <w:t>,</w:t>
      </w:r>
      <w:r w:rsidR="0064456D">
        <w:rPr>
          <w:rFonts w:ascii="Helvetica" w:hAnsi="Helvetica"/>
          <w:color w:val="000000" w:themeColor="text1"/>
          <w:sz w:val="21"/>
          <w:szCs w:val="21"/>
        </w:rPr>
        <w:t xml:space="preserve"> and I cannot imagine a life without you. You are my heart and soul.”</w:t>
      </w:r>
    </w:p>
    <w:p w14:paraId="21207958" w14:textId="38E6499E" w:rsidR="00E25220" w:rsidRDefault="00245EA3" w:rsidP="001B79A5">
      <w:pPr>
        <w:spacing w:line="480" w:lineRule="auto"/>
        <w:ind w:firstLine="720"/>
        <w:rPr>
          <w:rFonts w:ascii="Helvetica" w:hAnsi="Helvetica"/>
          <w:color w:val="000000" w:themeColor="text1"/>
          <w:sz w:val="21"/>
          <w:szCs w:val="21"/>
        </w:rPr>
      </w:pPr>
      <w:r w:rsidRPr="22D893E5">
        <w:rPr>
          <w:rFonts w:ascii="Helvetica" w:hAnsi="Helvetica"/>
          <w:color w:val="000000" w:themeColor="text1"/>
          <w:sz w:val="21"/>
          <w:szCs w:val="21"/>
        </w:rPr>
        <w:t>“</w:t>
      </w:r>
      <w:r w:rsidR="007A4F5C" w:rsidRPr="22D893E5">
        <w:rPr>
          <w:rFonts w:ascii="Helvetica" w:hAnsi="Helvetica"/>
          <w:color w:val="000000" w:themeColor="text1"/>
          <w:sz w:val="21"/>
          <w:szCs w:val="21"/>
        </w:rPr>
        <w:t>I</w:t>
      </w:r>
      <w:r w:rsidRPr="22D893E5">
        <w:rPr>
          <w:rFonts w:ascii="Helvetica" w:hAnsi="Helvetica"/>
          <w:color w:val="000000" w:themeColor="text1"/>
          <w:sz w:val="21"/>
          <w:szCs w:val="21"/>
        </w:rPr>
        <w:t>f</w:t>
      </w:r>
      <w:r w:rsidR="00655F44" w:rsidRPr="22D893E5">
        <w:rPr>
          <w:rFonts w:ascii="Helvetica" w:hAnsi="Helvetica"/>
          <w:color w:val="000000" w:themeColor="text1"/>
          <w:sz w:val="21"/>
          <w:szCs w:val="21"/>
        </w:rPr>
        <w:t xml:space="preserve"> for whatever reason</w:t>
      </w:r>
      <w:r w:rsidRPr="22D893E5">
        <w:rPr>
          <w:rFonts w:ascii="Helvetica" w:hAnsi="Helvetica"/>
          <w:color w:val="000000" w:themeColor="text1"/>
          <w:sz w:val="21"/>
          <w:szCs w:val="21"/>
        </w:rPr>
        <w:t xml:space="preserve"> I don’t make it, just know </w:t>
      </w:r>
      <w:r w:rsidR="0023344A" w:rsidRPr="22D893E5">
        <w:rPr>
          <w:rFonts w:ascii="Helvetica" w:hAnsi="Helvetica"/>
          <w:color w:val="000000" w:themeColor="text1"/>
          <w:sz w:val="21"/>
          <w:szCs w:val="21"/>
        </w:rPr>
        <w:t xml:space="preserve">that you were always the </w:t>
      </w:r>
      <w:r w:rsidR="007A4F5C" w:rsidRPr="22D893E5">
        <w:rPr>
          <w:rFonts w:ascii="Helvetica" w:hAnsi="Helvetica"/>
          <w:color w:val="000000" w:themeColor="text1"/>
          <w:sz w:val="21"/>
          <w:szCs w:val="21"/>
        </w:rPr>
        <w:t>one for me,” he said. “</w:t>
      </w:r>
      <w:r w:rsidR="000E5174" w:rsidRPr="22D893E5">
        <w:rPr>
          <w:rFonts w:ascii="Helvetica" w:hAnsi="Helvetica"/>
          <w:color w:val="000000" w:themeColor="text1"/>
          <w:sz w:val="21"/>
          <w:szCs w:val="21"/>
        </w:rPr>
        <w:t xml:space="preserve">I never once dreamt of a life without you. </w:t>
      </w:r>
      <w:r w:rsidR="00FF3DDE" w:rsidRPr="22D893E5">
        <w:rPr>
          <w:rFonts w:ascii="Helvetica" w:hAnsi="Helvetica"/>
          <w:color w:val="000000" w:themeColor="text1"/>
          <w:sz w:val="21"/>
          <w:szCs w:val="21"/>
        </w:rPr>
        <w:t xml:space="preserve">I felt an instant connection when I first met you. I knew </w:t>
      </w:r>
      <w:bookmarkStart w:id="27" w:name="_Int_IFvCqZbB"/>
      <w:r w:rsidR="00FF3DDE" w:rsidRPr="22D893E5">
        <w:rPr>
          <w:rFonts w:ascii="Helvetica" w:hAnsi="Helvetica"/>
          <w:color w:val="000000" w:themeColor="text1"/>
          <w:sz w:val="21"/>
          <w:szCs w:val="21"/>
        </w:rPr>
        <w:t>right then and there</w:t>
      </w:r>
      <w:bookmarkEnd w:id="27"/>
      <w:r w:rsidR="00FF3DDE" w:rsidRPr="22D893E5">
        <w:rPr>
          <w:rFonts w:ascii="Helvetica" w:hAnsi="Helvetica"/>
          <w:color w:val="000000" w:themeColor="text1"/>
          <w:sz w:val="21"/>
          <w:szCs w:val="21"/>
        </w:rPr>
        <w:t xml:space="preserve"> that you were my soulmate.</w:t>
      </w:r>
      <w:r w:rsidR="00E316BA" w:rsidRPr="22D893E5">
        <w:rPr>
          <w:rFonts w:ascii="Helvetica" w:hAnsi="Helvetica"/>
          <w:color w:val="000000" w:themeColor="text1"/>
          <w:sz w:val="21"/>
          <w:szCs w:val="21"/>
        </w:rPr>
        <w:t xml:space="preserve"> I deeply, truly love you.</w:t>
      </w:r>
      <w:r w:rsidR="00FF3DDE" w:rsidRPr="22D893E5">
        <w:rPr>
          <w:rFonts w:ascii="Helvetica" w:hAnsi="Helvetica"/>
          <w:color w:val="000000" w:themeColor="text1"/>
          <w:sz w:val="21"/>
          <w:szCs w:val="21"/>
        </w:rPr>
        <w:t>”</w:t>
      </w:r>
    </w:p>
    <w:p w14:paraId="75A30531" w14:textId="6A8067B4" w:rsidR="006518F2" w:rsidRDefault="006518F2" w:rsidP="001B79A5">
      <w:pPr>
        <w:spacing w:line="480" w:lineRule="auto"/>
        <w:ind w:firstLine="720"/>
        <w:rPr>
          <w:rFonts w:ascii="Helvetica" w:hAnsi="Helvetica"/>
          <w:color w:val="000000" w:themeColor="text1"/>
          <w:sz w:val="21"/>
          <w:szCs w:val="21"/>
        </w:rPr>
      </w:pPr>
      <w:r>
        <w:rPr>
          <w:rFonts w:ascii="Helvetica" w:hAnsi="Helvetica"/>
          <w:color w:val="000000" w:themeColor="text1"/>
          <w:sz w:val="21"/>
          <w:szCs w:val="21"/>
        </w:rPr>
        <w:t xml:space="preserve">“And I deeply, truly love you,” </w:t>
      </w:r>
      <w:r w:rsidR="00A93919">
        <w:rPr>
          <w:rFonts w:ascii="Helvetica" w:hAnsi="Helvetica"/>
          <w:color w:val="000000" w:themeColor="text1"/>
          <w:sz w:val="21"/>
          <w:szCs w:val="21"/>
        </w:rPr>
        <w:t xml:space="preserve">Kyra replied. </w:t>
      </w:r>
    </w:p>
    <w:p w14:paraId="6965BCD9" w14:textId="067E5272" w:rsidR="00E316BA" w:rsidRDefault="00D836D4" w:rsidP="001B79A5">
      <w:pPr>
        <w:spacing w:line="480" w:lineRule="auto"/>
        <w:ind w:firstLine="720"/>
        <w:rPr>
          <w:rFonts w:ascii="Helvetica" w:hAnsi="Helvetica"/>
          <w:color w:val="000000" w:themeColor="text1"/>
          <w:sz w:val="21"/>
          <w:szCs w:val="21"/>
        </w:rPr>
      </w:pPr>
      <w:r w:rsidRPr="1FD0627C">
        <w:rPr>
          <w:rFonts w:ascii="Helvetica" w:hAnsi="Helvetica"/>
          <w:color w:val="000000" w:themeColor="text1"/>
          <w:sz w:val="21"/>
          <w:szCs w:val="21"/>
        </w:rPr>
        <w:t>Alex rested his hand on hers</w:t>
      </w:r>
      <w:r w:rsidR="003774BC" w:rsidRPr="1FD0627C">
        <w:rPr>
          <w:rFonts w:ascii="Helvetica" w:hAnsi="Helvetica"/>
          <w:color w:val="000000" w:themeColor="text1"/>
          <w:sz w:val="21"/>
          <w:szCs w:val="21"/>
        </w:rPr>
        <w:t xml:space="preserve"> as they gazed into each other’s eyes. Just as they were about to kiss, the</w:t>
      </w:r>
      <w:r w:rsidR="0053713B" w:rsidRPr="1FD0627C">
        <w:rPr>
          <w:rFonts w:ascii="Helvetica" w:hAnsi="Helvetica"/>
          <w:color w:val="000000" w:themeColor="text1"/>
          <w:sz w:val="21"/>
          <w:szCs w:val="21"/>
        </w:rPr>
        <w:t>re was a knock on the door. It was the anesthesiologists</w:t>
      </w:r>
      <w:r w:rsidR="009B45C7" w:rsidRPr="1FD0627C">
        <w:rPr>
          <w:rFonts w:ascii="Helvetica" w:hAnsi="Helvetica"/>
          <w:color w:val="000000" w:themeColor="text1"/>
          <w:sz w:val="21"/>
          <w:szCs w:val="21"/>
        </w:rPr>
        <w:t xml:space="preserve">. </w:t>
      </w:r>
      <w:r w:rsidR="00996AB4" w:rsidRPr="1FD0627C">
        <w:rPr>
          <w:rFonts w:ascii="Helvetica" w:hAnsi="Helvetica"/>
          <w:color w:val="000000" w:themeColor="text1"/>
          <w:sz w:val="21"/>
          <w:szCs w:val="21"/>
        </w:rPr>
        <w:t xml:space="preserve">They walked up to Alex and began to </w:t>
      </w:r>
      <w:r w:rsidR="00F419E1" w:rsidRPr="1FD0627C">
        <w:rPr>
          <w:rFonts w:ascii="Helvetica" w:hAnsi="Helvetica"/>
          <w:color w:val="000000" w:themeColor="text1"/>
          <w:sz w:val="21"/>
          <w:szCs w:val="21"/>
        </w:rPr>
        <w:t>prepare</w:t>
      </w:r>
      <w:r w:rsidR="00076D1D" w:rsidRPr="1FD0627C">
        <w:rPr>
          <w:rFonts w:ascii="Helvetica" w:hAnsi="Helvetica"/>
          <w:color w:val="000000" w:themeColor="text1"/>
          <w:sz w:val="21"/>
          <w:szCs w:val="21"/>
        </w:rPr>
        <w:t xml:space="preserve"> to inject the medicine in him that would put him to sleep</w:t>
      </w:r>
      <w:r w:rsidR="001F0A7D" w:rsidRPr="1FD0627C">
        <w:rPr>
          <w:rFonts w:ascii="Helvetica" w:hAnsi="Helvetica"/>
          <w:color w:val="000000" w:themeColor="text1"/>
          <w:sz w:val="21"/>
          <w:szCs w:val="21"/>
        </w:rPr>
        <w:t xml:space="preserve"> and prevent him from feeling any kind of pain. </w:t>
      </w:r>
      <w:r w:rsidR="00F419E1" w:rsidRPr="1FD0627C">
        <w:rPr>
          <w:rFonts w:ascii="Helvetica" w:hAnsi="Helvetica"/>
          <w:color w:val="000000" w:themeColor="text1"/>
          <w:sz w:val="21"/>
          <w:szCs w:val="21"/>
        </w:rPr>
        <w:t>They</w:t>
      </w:r>
      <w:r w:rsidR="00C53580" w:rsidRPr="1FD0627C">
        <w:rPr>
          <w:rFonts w:ascii="Helvetica" w:hAnsi="Helvetica"/>
          <w:color w:val="000000" w:themeColor="text1"/>
          <w:sz w:val="21"/>
          <w:szCs w:val="21"/>
        </w:rPr>
        <w:t xml:space="preserve"> told him the </w:t>
      </w:r>
      <w:r w:rsidR="006C6829" w:rsidRPr="1FD0627C">
        <w:rPr>
          <w:rFonts w:ascii="Helvetica" w:hAnsi="Helvetica"/>
          <w:color w:val="000000" w:themeColor="text1"/>
          <w:sz w:val="21"/>
          <w:szCs w:val="21"/>
        </w:rPr>
        <w:t xml:space="preserve">anesthesia would take effect anywhere between thirty minutes to an hour. </w:t>
      </w:r>
    </w:p>
    <w:p w14:paraId="17EDD203" w14:textId="213CF710" w:rsidR="006022F5" w:rsidRDefault="006022F5" w:rsidP="001B79A5">
      <w:pPr>
        <w:spacing w:line="480" w:lineRule="auto"/>
        <w:ind w:firstLine="720"/>
        <w:rPr>
          <w:rFonts w:ascii="Helvetica" w:hAnsi="Helvetica"/>
          <w:color w:val="000000" w:themeColor="text1"/>
          <w:sz w:val="21"/>
          <w:szCs w:val="21"/>
        </w:rPr>
      </w:pPr>
      <w:r w:rsidRPr="22D893E5">
        <w:rPr>
          <w:rFonts w:ascii="Helvetica" w:hAnsi="Helvetica"/>
          <w:color w:val="000000" w:themeColor="text1"/>
          <w:sz w:val="21"/>
          <w:szCs w:val="21"/>
        </w:rPr>
        <w:t>Kyra looked away as they jabbed his arm with the needle.</w:t>
      </w:r>
      <w:r w:rsidR="00FF6E36" w:rsidRPr="22D893E5">
        <w:rPr>
          <w:rFonts w:ascii="Helvetica" w:hAnsi="Helvetica"/>
          <w:color w:val="000000" w:themeColor="text1"/>
          <w:sz w:val="21"/>
          <w:szCs w:val="21"/>
        </w:rPr>
        <w:t xml:space="preserve"> </w:t>
      </w:r>
      <w:r w:rsidR="00276FA5" w:rsidRPr="22D893E5">
        <w:rPr>
          <w:rFonts w:ascii="Helvetica" w:hAnsi="Helvetica"/>
          <w:color w:val="000000" w:themeColor="text1"/>
          <w:sz w:val="21"/>
          <w:szCs w:val="21"/>
        </w:rPr>
        <w:t xml:space="preserve">In less than a minute, the anesthesiologists pulled the needle out of his arm. </w:t>
      </w:r>
      <w:r w:rsidR="00A92504" w:rsidRPr="22D893E5">
        <w:rPr>
          <w:rFonts w:ascii="Helvetica" w:hAnsi="Helvetica"/>
          <w:color w:val="000000" w:themeColor="text1"/>
          <w:sz w:val="21"/>
          <w:szCs w:val="21"/>
        </w:rPr>
        <w:t xml:space="preserve">They quickly put a cotton swab and </w:t>
      </w:r>
      <w:commentRangeStart w:id="28"/>
      <w:r w:rsidR="008B3EC8">
        <w:rPr>
          <w:rFonts w:ascii="Helvetica" w:hAnsi="Helvetica"/>
          <w:color w:val="000000" w:themeColor="text1"/>
          <w:sz w:val="21"/>
          <w:szCs w:val="21"/>
        </w:rPr>
        <w:t>Band-Aid</w:t>
      </w:r>
      <w:r w:rsidR="00A92504" w:rsidRPr="22D893E5">
        <w:rPr>
          <w:rFonts w:ascii="Helvetica" w:hAnsi="Helvetica"/>
          <w:color w:val="000000" w:themeColor="text1"/>
          <w:sz w:val="21"/>
          <w:szCs w:val="21"/>
        </w:rPr>
        <w:t xml:space="preserve"> </w:t>
      </w:r>
      <w:commentRangeEnd w:id="28"/>
      <w:r w:rsidR="008B3EC8">
        <w:rPr>
          <w:rStyle w:val="CommentReference"/>
        </w:rPr>
        <w:commentReference w:id="28"/>
      </w:r>
      <w:r w:rsidR="00A92504" w:rsidRPr="22D893E5">
        <w:rPr>
          <w:rFonts w:ascii="Helvetica" w:hAnsi="Helvetica"/>
          <w:color w:val="000000" w:themeColor="text1"/>
          <w:sz w:val="21"/>
          <w:szCs w:val="21"/>
        </w:rPr>
        <w:t xml:space="preserve">on </w:t>
      </w:r>
      <w:r w:rsidR="000E5A85" w:rsidRPr="22D893E5">
        <w:rPr>
          <w:rFonts w:ascii="Helvetica" w:hAnsi="Helvetica"/>
          <w:color w:val="000000" w:themeColor="text1"/>
          <w:sz w:val="21"/>
          <w:szCs w:val="21"/>
        </w:rPr>
        <w:t xml:space="preserve">the targeted spot. </w:t>
      </w:r>
    </w:p>
    <w:p w14:paraId="1A567A8F" w14:textId="3ADED663" w:rsidR="00DA4F93" w:rsidRDefault="00DA4F93" w:rsidP="001B79A5">
      <w:pPr>
        <w:spacing w:line="480" w:lineRule="auto"/>
        <w:ind w:firstLine="720"/>
        <w:rPr>
          <w:rFonts w:ascii="Helvetica" w:hAnsi="Helvetica"/>
          <w:color w:val="000000" w:themeColor="text1"/>
          <w:sz w:val="21"/>
          <w:szCs w:val="21"/>
        </w:rPr>
      </w:pPr>
      <w:r>
        <w:rPr>
          <w:rFonts w:ascii="Helvetica" w:hAnsi="Helvetica"/>
          <w:color w:val="000000" w:themeColor="text1"/>
          <w:sz w:val="21"/>
          <w:szCs w:val="21"/>
        </w:rPr>
        <w:t>Kyra whispered</w:t>
      </w:r>
      <w:r w:rsidR="008B3EC8">
        <w:rPr>
          <w:rFonts w:ascii="Helvetica" w:hAnsi="Helvetica"/>
          <w:color w:val="000000" w:themeColor="text1"/>
          <w:sz w:val="21"/>
          <w:szCs w:val="21"/>
        </w:rPr>
        <w:t>,</w:t>
      </w:r>
      <w:r>
        <w:rPr>
          <w:rFonts w:ascii="Helvetica" w:hAnsi="Helvetica"/>
          <w:color w:val="000000" w:themeColor="text1"/>
          <w:sz w:val="21"/>
          <w:szCs w:val="21"/>
        </w:rPr>
        <w:t xml:space="preserve"> “I am so sorry that you have to go through all this.”</w:t>
      </w:r>
    </w:p>
    <w:p w14:paraId="3DA04034" w14:textId="4EDAAB1E" w:rsidR="00FF5233" w:rsidRDefault="004C4461" w:rsidP="001B79A5">
      <w:pPr>
        <w:spacing w:line="480" w:lineRule="auto"/>
        <w:ind w:firstLine="720"/>
        <w:rPr>
          <w:rFonts w:ascii="Helvetica" w:hAnsi="Helvetica"/>
          <w:color w:val="000000" w:themeColor="text1"/>
          <w:sz w:val="21"/>
          <w:szCs w:val="21"/>
        </w:rPr>
      </w:pPr>
      <w:r>
        <w:rPr>
          <w:rFonts w:ascii="Helvetica" w:hAnsi="Helvetica"/>
          <w:color w:val="000000" w:themeColor="text1"/>
          <w:sz w:val="21"/>
          <w:szCs w:val="21"/>
        </w:rPr>
        <w:t>“It’s alright</w:t>
      </w:r>
      <w:r w:rsidR="008B3EC8">
        <w:rPr>
          <w:rFonts w:ascii="Helvetica" w:hAnsi="Helvetica"/>
          <w:color w:val="000000" w:themeColor="text1"/>
          <w:sz w:val="21"/>
          <w:szCs w:val="21"/>
        </w:rPr>
        <w:t>,</w:t>
      </w:r>
      <w:r>
        <w:rPr>
          <w:rFonts w:ascii="Helvetica" w:hAnsi="Helvetica"/>
          <w:color w:val="000000" w:themeColor="text1"/>
          <w:sz w:val="21"/>
          <w:szCs w:val="21"/>
        </w:rPr>
        <w:t xml:space="preserve"> sweetheart,” Alex whispered back. “Remember, I won’t feel a thing</w:t>
      </w:r>
      <w:r w:rsidR="00FF5233">
        <w:rPr>
          <w:rFonts w:ascii="Helvetica" w:hAnsi="Helvetica"/>
          <w:color w:val="000000" w:themeColor="text1"/>
          <w:sz w:val="21"/>
          <w:szCs w:val="21"/>
        </w:rPr>
        <w:t>.”</w:t>
      </w:r>
    </w:p>
    <w:p w14:paraId="4A4C4A09" w14:textId="11D368F0" w:rsidR="008D3C6A" w:rsidRDefault="00FF5233" w:rsidP="001B79A5">
      <w:pPr>
        <w:spacing w:line="480" w:lineRule="auto"/>
        <w:ind w:firstLine="720"/>
        <w:rPr>
          <w:rFonts w:ascii="Helvetica" w:hAnsi="Helvetica"/>
          <w:color w:val="000000" w:themeColor="text1"/>
          <w:sz w:val="21"/>
          <w:szCs w:val="21"/>
        </w:rPr>
      </w:pPr>
      <w:r w:rsidRPr="1FD0627C">
        <w:rPr>
          <w:rFonts w:ascii="Helvetica" w:hAnsi="Helvetica"/>
          <w:color w:val="000000" w:themeColor="text1"/>
          <w:sz w:val="21"/>
          <w:szCs w:val="21"/>
        </w:rPr>
        <w:t>About fifteen minutes later, Alex</w:t>
      </w:r>
      <w:r w:rsidR="00BF6B6F" w:rsidRPr="1FD0627C">
        <w:rPr>
          <w:rFonts w:ascii="Helvetica" w:hAnsi="Helvetica"/>
          <w:color w:val="000000" w:themeColor="text1"/>
          <w:sz w:val="21"/>
          <w:szCs w:val="21"/>
        </w:rPr>
        <w:t>’s eyelids became heavy</w:t>
      </w:r>
      <w:r w:rsidRPr="1FD0627C">
        <w:rPr>
          <w:rFonts w:ascii="Helvetica" w:hAnsi="Helvetica"/>
          <w:color w:val="000000" w:themeColor="text1"/>
          <w:sz w:val="21"/>
          <w:szCs w:val="21"/>
        </w:rPr>
        <w:t>.</w:t>
      </w:r>
      <w:r w:rsidR="00BF6B6F" w:rsidRPr="1FD0627C">
        <w:rPr>
          <w:rFonts w:ascii="Helvetica" w:hAnsi="Helvetica"/>
          <w:color w:val="000000" w:themeColor="text1"/>
          <w:sz w:val="21"/>
          <w:szCs w:val="21"/>
        </w:rPr>
        <w:t xml:space="preserve"> </w:t>
      </w:r>
      <w:r w:rsidR="008F2D72" w:rsidRPr="1FD0627C">
        <w:rPr>
          <w:rFonts w:ascii="Helvetica" w:hAnsi="Helvetica"/>
          <w:color w:val="000000" w:themeColor="text1"/>
          <w:sz w:val="21"/>
          <w:szCs w:val="21"/>
        </w:rPr>
        <w:t xml:space="preserve">He could see Kyra looking at him and saying something that he could not make out. </w:t>
      </w:r>
      <w:r w:rsidR="00C02CF5" w:rsidRPr="1FD0627C">
        <w:rPr>
          <w:rFonts w:ascii="Helvetica" w:hAnsi="Helvetica"/>
          <w:color w:val="000000" w:themeColor="text1"/>
          <w:sz w:val="21"/>
          <w:szCs w:val="21"/>
        </w:rPr>
        <w:t>She held his hands as he slowly drifted off to sleep</w:t>
      </w:r>
      <w:r w:rsidR="007D0A34" w:rsidRPr="1FD0627C">
        <w:rPr>
          <w:rFonts w:ascii="Helvetica" w:hAnsi="Helvetica"/>
          <w:color w:val="000000" w:themeColor="text1"/>
          <w:sz w:val="21"/>
          <w:szCs w:val="21"/>
        </w:rPr>
        <w:t xml:space="preserve">. It was not long </w:t>
      </w:r>
      <w:r w:rsidR="008B3EC8">
        <w:rPr>
          <w:rFonts w:ascii="Helvetica" w:hAnsi="Helvetica"/>
          <w:color w:val="000000" w:themeColor="text1"/>
          <w:sz w:val="21"/>
          <w:szCs w:val="21"/>
        </w:rPr>
        <w:t>before</w:t>
      </w:r>
      <w:r w:rsidR="007D0A34" w:rsidRPr="1FD0627C">
        <w:rPr>
          <w:rFonts w:ascii="Helvetica" w:hAnsi="Helvetica"/>
          <w:color w:val="000000" w:themeColor="text1"/>
          <w:sz w:val="21"/>
          <w:szCs w:val="21"/>
        </w:rPr>
        <w:t xml:space="preserve"> he was completely out of it. </w:t>
      </w:r>
      <w:r w:rsidR="00947404" w:rsidRPr="1FD0627C">
        <w:rPr>
          <w:rFonts w:ascii="Helvetica" w:hAnsi="Helvetica"/>
          <w:color w:val="000000" w:themeColor="text1"/>
          <w:sz w:val="21"/>
          <w:szCs w:val="21"/>
        </w:rPr>
        <w:t>Alex couldn’t even feel Kyra hold his hand even.</w:t>
      </w:r>
      <w:r w:rsidR="008D3C6A" w:rsidRPr="1FD0627C">
        <w:rPr>
          <w:rFonts w:ascii="Helvetica" w:hAnsi="Helvetica"/>
          <w:color w:val="000000" w:themeColor="text1"/>
          <w:sz w:val="21"/>
          <w:szCs w:val="21"/>
        </w:rPr>
        <w:t xml:space="preserve"> It was as if he had no sense of touch.</w:t>
      </w:r>
    </w:p>
    <w:p w14:paraId="70167F80" w14:textId="766D71E9" w:rsidR="008D3C6A" w:rsidRDefault="00F23242" w:rsidP="001B79A5">
      <w:pPr>
        <w:spacing w:line="480" w:lineRule="auto"/>
        <w:ind w:firstLine="720"/>
        <w:rPr>
          <w:rFonts w:ascii="Helvetica" w:hAnsi="Helvetica"/>
          <w:color w:val="000000" w:themeColor="text1"/>
          <w:sz w:val="21"/>
          <w:szCs w:val="21"/>
        </w:rPr>
      </w:pPr>
      <w:r>
        <w:rPr>
          <w:rFonts w:ascii="Helvetica" w:hAnsi="Helvetica"/>
          <w:color w:val="000000" w:themeColor="text1"/>
          <w:sz w:val="21"/>
          <w:szCs w:val="21"/>
        </w:rPr>
        <w:t xml:space="preserve">Kyra watched as the doctors came in and wheeled him off to the </w:t>
      </w:r>
      <w:r w:rsidR="001F2260">
        <w:rPr>
          <w:rFonts w:ascii="Helvetica" w:hAnsi="Helvetica"/>
          <w:color w:val="000000" w:themeColor="text1"/>
          <w:sz w:val="21"/>
          <w:szCs w:val="21"/>
        </w:rPr>
        <w:t xml:space="preserve">operation room nearby. She walked along with them until they reached the </w:t>
      </w:r>
      <w:r w:rsidR="009B0621">
        <w:rPr>
          <w:rFonts w:ascii="Helvetica" w:hAnsi="Helvetica"/>
          <w:color w:val="000000" w:themeColor="text1"/>
          <w:sz w:val="21"/>
          <w:szCs w:val="21"/>
        </w:rPr>
        <w:t>room.</w:t>
      </w:r>
      <w:r w:rsidR="00B012A4">
        <w:rPr>
          <w:rFonts w:ascii="Helvetica" w:hAnsi="Helvetica"/>
          <w:color w:val="000000" w:themeColor="text1"/>
          <w:sz w:val="21"/>
          <w:szCs w:val="21"/>
        </w:rPr>
        <w:t xml:space="preserve"> Kyra decided to stay at the hospital for a little longer to make sure the operation </w:t>
      </w:r>
      <w:r w:rsidR="008B3EC8">
        <w:rPr>
          <w:rFonts w:ascii="Helvetica" w:hAnsi="Helvetica"/>
          <w:color w:val="000000" w:themeColor="text1"/>
          <w:sz w:val="21"/>
          <w:szCs w:val="21"/>
        </w:rPr>
        <w:t xml:space="preserve">started </w:t>
      </w:r>
      <w:r w:rsidR="00B012A4">
        <w:rPr>
          <w:rFonts w:ascii="Helvetica" w:hAnsi="Helvetica"/>
          <w:color w:val="000000" w:themeColor="text1"/>
          <w:sz w:val="21"/>
          <w:szCs w:val="21"/>
        </w:rPr>
        <w:t>off right.</w:t>
      </w:r>
      <w:r w:rsidR="009B0621">
        <w:rPr>
          <w:rFonts w:ascii="Helvetica" w:hAnsi="Helvetica"/>
          <w:color w:val="000000" w:themeColor="text1"/>
          <w:sz w:val="21"/>
          <w:szCs w:val="21"/>
        </w:rPr>
        <w:t xml:space="preserve"> She was given directions to the nearest waiting room.</w:t>
      </w:r>
      <w:r w:rsidR="00C7713A">
        <w:rPr>
          <w:rFonts w:ascii="Helvetica" w:hAnsi="Helvetica"/>
          <w:color w:val="000000" w:themeColor="text1"/>
          <w:sz w:val="21"/>
          <w:szCs w:val="21"/>
        </w:rPr>
        <w:t xml:space="preserve"> </w:t>
      </w:r>
      <w:r w:rsidR="00E26DA4">
        <w:rPr>
          <w:rFonts w:ascii="Helvetica" w:hAnsi="Helvetica"/>
          <w:color w:val="000000" w:themeColor="text1"/>
          <w:sz w:val="21"/>
          <w:szCs w:val="21"/>
        </w:rPr>
        <w:t xml:space="preserve">She walked nervously to the waiting room. </w:t>
      </w:r>
      <w:r w:rsidR="00247FEF">
        <w:rPr>
          <w:rFonts w:ascii="Helvetica" w:hAnsi="Helvetica"/>
          <w:color w:val="000000" w:themeColor="text1"/>
          <w:sz w:val="21"/>
          <w:szCs w:val="21"/>
        </w:rPr>
        <w:t xml:space="preserve">Kyra </w:t>
      </w:r>
      <w:r w:rsidR="00774AF7">
        <w:rPr>
          <w:rFonts w:ascii="Helvetica" w:hAnsi="Helvetica"/>
          <w:color w:val="000000" w:themeColor="text1"/>
          <w:sz w:val="21"/>
          <w:szCs w:val="21"/>
        </w:rPr>
        <w:t>tried to remain calm and have positive thoughts. She kept telling herself that he was in good hands.</w:t>
      </w:r>
    </w:p>
    <w:p w14:paraId="070837B5" w14:textId="78F86F0D" w:rsidR="00985243" w:rsidRPr="00781A84" w:rsidRDefault="00985243" w:rsidP="001B79A5">
      <w:pPr>
        <w:spacing w:line="480" w:lineRule="auto"/>
        <w:ind w:firstLine="720"/>
        <w:rPr>
          <w:rFonts w:ascii="Helvetica" w:hAnsi="Helvetica"/>
          <w:color w:val="000000" w:themeColor="text1"/>
          <w:sz w:val="21"/>
          <w:szCs w:val="21"/>
        </w:rPr>
      </w:pPr>
      <w:r>
        <w:rPr>
          <w:rFonts w:ascii="Helvetica" w:hAnsi="Helvetica"/>
          <w:color w:val="000000" w:themeColor="text1"/>
          <w:sz w:val="21"/>
          <w:szCs w:val="21"/>
        </w:rPr>
        <w:t xml:space="preserve">The chairs in the waiting room were uncomfortable </w:t>
      </w:r>
      <w:r w:rsidR="003C2DA8">
        <w:rPr>
          <w:rFonts w:ascii="Helvetica" w:hAnsi="Helvetica"/>
          <w:color w:val="000000" w:themeColor="text1"/>
          <w:sz w:val="21"/>
          <w:szCs w:val="21"/>
        </w:rPr>
        <w:t xml:space="preserve">because they had no cushion on the seat. The television was set on </w:t>
      </w:r>
      <w:r w:rsidR="000D575D">
        <w:rPr>
          <w:rFonts w:ascii="Helvetica" w:hAnsi="Helvetica"/>
          <w:color w:val="000000" w:themeColor="text1"/>
          <w:sz w:val="21"/>
          <w:szCs w:val="21"/>
        </w:rPr>
        <w:t xml:space="preserve">the Hallmark Channel. There was a stack of magazines </w:t>
      </w:r>
      <w:r w:rsidR="002F549C">
        <w:rPr>
          <w:rFonts w:ascii="Helvetica" w:hAnsi="Helvetica"/>
          <w:color w:val="000000" w:themeColor="text1"/>
          <w:sz w:val="21"/>
          <w:szCs w:val="21"/>
        </w:rPr>
        <w:t>in front of</w:t>
      </w:r>
      <w:r w:rsidR="000D575D">
        <w:rPr>
          <w:rFonts w:ascii="Helvetica" w:hAnsi="Helvetica"/>
          <w:color w:val="000000" w:themeColor="text1"/>
          <w:sz w:val="21"/>
          <w:szCs w:val="21"/>
        </w:rPr>
        <w:t xml:space="preserve"> her placed on a coffee table.</w:t>
      </w:r>
      <w:r w:rsidR="000016FD">
        <w:rPr>
          <w:rFonts w:ascii="Helvetica" w:hAnsi="Helvetica"/>
          <w:color w:val="000000" w:themeColor="text1"/>
          <w:sz w:val="21"/>
          <w:szCs w:val="21"/>
        </w:rPr>
        <w:t xml:space="preserve"> </w:t>
      </w:r>
      <w:r w:rsidR="00590416">
        <w:rPr>
          <w:rFonts w:ascii="Helvetica" w:hAnsi="Helvetica"/>
          <w:color w:val="000000" w:themeColor="text1"/>
          <w:sz w:val="21"/>
          <w:szCs w:val="21"/>
        </w:rPr>
        <w:t xml:space="preserve">Kyra started flipping through a few pages of </w:t>
      </w:r>
      <w:r w:rsidR="00590416" w:rsidRPr="00573C76">
        <w:rPr>
          <w:rFonts w:ascii="Helvetica" w:hAnsi="Helvetica"/>
          <w:i/>
          <w:iCs/>
          <w:color w:val="000000" w:themeColor="text1"/>
          <w:sz w:val="21"/>
          <w:szCs w:val="21"/>
        </w:rPr>
        <w:t>Home</w:t>
      </w:r>
      <w:r w:rsidR="000C4018" w:rsidRPr="00573C76">
        <w:rPr>
          <w:rFonts w:ascii="Helvetica" w:hAnsi="Helvetica"/>
          <w:i/>
          <w:iCs/>
          <w:color w:val="000000" w:themeColor="text1"/>
          <w:sz w:val="21"/>
          <w:szCs w:val="21"/>
        </w:rPr>
        <w:t>s</w:t>
      </w:r>
      <w:r w:rsidR="00590416" w:rsidRPr="00573C76">
        <w:rPr>
          <w:rFonts w:ascii="Helvetica" w:hAnsi="Helvetica"/>
          <w:i/>
          <w:iCs/>
          <w:color w:val="000000" w:themeColor="text1"/>
          <w:sz w:val="21"/>
          <w:szCs w:val="21"/>
        </w:rPr>
        <w:t xml:space="preserve"> </w:t>
      </w:r>
      <w:r w:rsidR="00573C76" w:rsidRPr="00573C76">
        <w:rPr>
          <w:rFonts w:ascii="Helvetica" w:hAnsi="Helvetica"/>
          <w:i/>
          <w:iCs/>
          <w:color w:val="000000" w:themeColor="text1"/>
          <w:sz w:val="21"/>
          <w:szCs w:val="21"/>
        </w:rPr>
        <w:t>&amp;</w:t>
      </w:r>
      <w:r w:rsidR="00590416" w:rsidRPr="00573C76">
        <w:rPr>
          <w:rFonts w:ascii="Helvetica" w:hAnsi="Helvetica"/>
          <w:i/>
          <w:iCs/>
          <w:color w:val="000000" w:themeColor="text1"/>
          <w:sz w:val="21"/>
          <w:szCs w:val="21"/>
        </w:rPr>
        <w:t xml:space="preserve"> Garden</w:t>
      </w:r>
      <w:r w:rsidR="000C4018" w:rsidRPr="00573C76">
        <w:rPr>
          <w:rFonts w:ascii="Helvetica" w:hAnsi="Helvetica"/>
          <w:i/>
          <w:iCs/>
          <w:color w:val="000000" w:themeColor="text1"/>
          <w:sz w:val="21"/>
          <w:szCs w:val="21"/>
        </w:rPr>
        <w:t>s</w:t>
      </w:r>
      <w:r w:rsidR="00846F6E" w:rsidRPr="001B79A5">
        <w:rPr>
          <w:rFonts w:ascii="Helvetica" w:hAnsi="Helvetica"/>
          <w:color w:val="000000" w:themeColor="text1"/>
          <w:sz w:val="21"/>
          <w:szCs w:val="21"/>
        </w:rPr>
        <w:t>,</w:t>
      </w:r>
      <w:r w:rsidR="00781A84" w:rsidRPr="008B3EC8">
        <w:rPr>
          <w:rFonts w:ascii="Helvetica" w:hAnsi="Helvetica"/>
          <w:color w:val="000000" w:themeColor="text1"/>
          <w:sz w:val="21"/>
          <w:szCs w:val="21"/>
        </w:rPr>
        <w:t xml:space="preserve"> </w:t>
      </w:r>
      <w:r w:rsidR="00781A84">
        <w:rPr>
          <w:rFonts w:ascii="Helvetica" w:hAnsi="Helvetica"/>
          <w:color w:val="000000" w:themeColor="text1"/>
          <w:sz w:val="21"/>
          <w:szCs w:val="21"/>
        </w:rPr>
        <w:t xml:space="preserve">but it was no use. Her mind was still focused on the surgery. </w:t>
      </w:r>
    </w:p>
    <w:p w14:paraId="22CD3FAB" w14:textId="2F80F372" w:rsidR="004C4461" w:rsidRDefault="00FF5233" w:rsidP="001B79A5">
      <w:pPr>
        <w:spacing w:line="480" w:lineRule="auto"/>
        <w:ind w:firstLine="720"/>
        <w:rPr>
          <w:rFonts w:ascii="Helvetica" w:hAnsi="Helvetica"/>
          <w:color w:val="000000" w:themeColor="text1"/>
          <w:sz w:val="21"/>
          <w:szCs w:val="21"/>
        </w:rPr>
      </w:pPr>
      <w:r w:rsidRPr="1FD0627C">
        <w:rPr>
          <w:rFonts w:ascii="Helvetica" w:hAnsi="Helvetica"/>
          <w:color w:val="000000" w:themeColor="text1"/>
          <w:sz w:val="21"/>
          <w:szCs w:val="21"/>
        </w:rPr>
        <w:t xml:space="preserve"> </w:t>
      </w:r>
      <w:r w:rsidR="004C4461" w:rsidRPr="1FD0627C">
        <w:rPr>
          <w:rFonts w:ascii="Helvetica" w:hAnsi="Helvetica"/>
          <w:color w:val="000000" w:themeColor="text1"/>
          <w:sz w:val="21"/>
          <w:szCs w:val="21"/>
        </w:rPr>
        <w:t xml:space="preserve"> </w:t>
      </w:r>
      <w:r w:rsidR="00932481" w:rsidRPr="1FD0627C">
        <w:rPr>
          <w:rFonts w:ascii="Helvetica" w:hAnsi="Helvetica"/>
          <w:color w:val="000000" w:themeColor="text1"/>
          <w:sz w:val="21"/>
          <w:szCs w:val="21"/>
        </w:rPr>
        <w:t>After</w:t>
      </w:r>
      <w:r w:rsidR="00B372E2" w:rsidRPr="1FD0627C">
        <w:rPr>
          <w:rFonts w:ascii="Helvetica" w:hAnsi="Helvetica"/>
          <w:color w:val="000000" w:themeColor="text1"/>
          <w:sz w:val="21"/>
          <w:szCs w:val="21"/>
        </w:rPr>
        <w:t xml:space="preserve"> an hour passed, Kyra realized she couldn’t even focus on the </w:t>
      </w:r>
      <w:r w:rsidR="009205FA" w:rsidRPr="1FD0627C">
        <w:rPr>
          <w:rFonts w:ascii="Helvetica" w:hAnsi="Helvetica"/>
          <w:color w:val="000000" w:themeColor="text1"/>
          <w:sz w:val="21"/>
          <w:szCs w:val="21"/>
        </w:rPr>
        <w:t xml:space="preserve">romantic comedy movie that was </w:t>
      </w:r>
      <w:r w:rsidR="00527E5B" w:rsidRPr="1FD0627C">
        <w:rPr>
          <w:rFonts w:ascii="Helvetica" w:hAnsi="Helvetica"/>
          <w:color w:val="000000" w:themeColor="text1"/>
          <w:sz w:val="21"/>
          <w:szCs w:val="21"/>
        </w:rPr>
        <w:t xml:space="preserve">being shown. </w:t>
      </w:r>
      <w:r w:rsidR="002D35FE" w:rsidRPr="1FD0627C">
        <w:rPr>
          <w:rFonts w:ascii="Helvetica" w:hAnsi="Helvetica"/>
          <w:color w:val="000000" w:themeColor="text1"/>
          <w:sz w:val="21"/>
          <w:szCs w:val="21"/>
        </w:rPr>
        <w:t xml:space="preserve">She couldn’t sit still anymore. Kyra had to check up on how Alex’s surgery was going. </w:t>
      </w:r>
      <w:r w:rsidR="002520EF" w:rsidRPr="1FD0627C">
        <w:rPr>
          <w:rFonts w:ascii="Helvetica" w:hAnsi="Helvetica"/>
          <w:color w:val="000000" w:themeColor="text1"/>
          <w:sz w:val="21"/>
          <w:szCs w:val="21"/>
        </w:rPr>
        <w:t xml:space="preserve">She walked over to the receptionist desk </w:t>
      </w:r>
      <w:r w:rsidR="00AF4840" w:rsidRPr="1FD0627C">
        <w:rPr>
          <w:rFonts w:ascii="Helvetica" w:hAnsi="Helvetica"/>
          <w:color w:val="000000" w:themeColor="text1"/>
          <w:sz w:val="21"/>
          <w:szCs w:val="21"/>
        </w:rPr>
        <w:t xml:space="preserve">downstairs to ask if she could get an update from the doctor. </w:t>
      </w:r>
      <w:r w:rsidR="00A1427E" w:rsidRPr="1FD0627C">
        <w:rPr>
          <w:rFonts w:ascii="Helvetica" w:hAnsi="Helvetica"/>
          <w:color w:val="000000" w:themeColor="text1"/>
          <w:sz w:val="21"/>
          <w:szCs w:val="21"/>
        </w:rPr>
        <w:t xml:space="preserve">The receptionist told her politely that she would </w:t>
      </w:r>
      <w:r w:rsidR="005636BE" w:rsidRPr="1FD0627C">
        <w:rPr>
          <w:rFonts w:ascii="Helvetica" w:hAnsi="Helvetica"/>
          <w:color w:val="000000" w:themeColor="text1"/>
          <w:sz w:val="21"/>
          <w:szCs w:val="21"/>
        </w:rPr>
        <w:t>try to reach the doctor</w:t>
      </w:r>
      <w:r w:rsidR="002119A9" w:rsidRPr="1FD0627C">
        <w:rPr>
          <w:rFonts w:ascii="Helvetica" w:hAnsi="Helvetica"/>
          <w:color w:val="000000" w:themeColor="text1"/>
          <w:sz w:val="21"/>
          <w:szCs w:val="21"/>
        </w:rPr>
        <w:t xml:space="preserve">, but there was no guarantee that he would answer. </w:t>
      </w:r>
      <w:r w:rsidR="00BE3B45" w:rsidRPr="1FD0627C">
        <w:rPr>
          <w:rFonts w:ascii="Helvetica" w:hAnsi="Helvetica"/>
          <w:color w:val="000000" w:themeColor="text1"/>
          <w:sz w:val="21"/>
          <w:szCs w:val="21"/>
        </w:rPr>
        <w:t xml:space="preserve">She waited patiently on the phone to see if the doctor would pick up his phone. </w:t>
      </w:r>
      <w:r w:rsidR="00A26E09" w:rsidRPr="1FD0627C">
        <w:rPr>
          <w:rFonts w:ascii="Helvetica" w:hAnsi="Helvetica"/>
          <w:color w:val="000000" w:themeColor="text1"/>
          <w:sz w:val="21"/>
          <w:szCs w:val="21"/>
        </w:rPr>
        <w:t>The doctor’s secretary t</w:t>
      </w:r>
      <w:r w:rsidR="001572B4" w:rsidRPr="1FD0627C">
        <w:rPr>
          <w:rFonts w:ascii="Helvetica" w:hAnsi="Helvetica"/>
          <w:color w:val="000000" w:themeColor="text1"/>
          <w:sz w:val="21"/>
          <w:szCs w:val="21"/>
        </w:rPr>
        <w:t>old the receptionist he was in the middle of surgery. The receptionist then told her that the patient</w:t>
      </w:r>
      <w:r w:rsidR="00D24F13" w:rsidRPr="1FD0627C">
        <w:rPr>
          <w:rFonts w:ascii="Helvetica" w:hAnsi="Helvetica"/>
          <w:color w:val="000000" w:themeColor="text1"/>
          <w:sz w:val="21"/>
          <w:szCs w:val="21"/>
        </w:rPr>
        <w:t>’s wife wa</w:t>
      </w:r>
      <w:r w:rsidR="008B3EC8">
        <w:rPr>
          <w:rFonts w:ascii="Helvetica" w:hAnsi="Helvetica"/>
          <w:color w:val="000000" w:themeColor="text1"/>
          <w:sz w:val="21"/>
          <w:szCs w:val="21"/>
        </w:rPr>
        <w:t>nted</w:t>
      </w:r>
      <w:r w:rsidR="00D24F13" w:rsidRPr="1FD0627C">
        <w:rPr>
          <w:rFonts w:ascii="Helvetica" w:hAnsi="Helvetica"/>
          <w:color w:val="000000" w:themeColor="text1"/>
          <w:sz w:val="21"/>
          <w:szCs w:val="21"/>
        </w:rPr>
        <w:t xml:space="preserve"> to know how the surgery was going. </w:t>
      </w:r>
    </w:p>
    <w:p w14:paraId="5892D673" w14:textId="76597EEF" w:rsidR="005A5286" w:rsidRDefault="005A5286" w:rsidP="001B79A5">
      <w:pPr>
        <w:spacing w:line="480" w:lineRule="auto"/>
        <w:ind w:firstLine="720"/>
        <w:rPr>
          <w:rFonts w:ascii="Helvetica" w:hAnsi="Helvetica"/>
          <w:color w:val="000000" w:themeColor="text1"/>
          <w:sz w:val="21"/>
          <w:szCs w:val="21"/>
        </w:rPr>
      </w:pPr>
      <w:r>
        <w:rPr>
          <w:rFonts w:ascii="Helvetica" w:hAnsi="Helvetica"/>
          <w:color w:val="000000" w:themeColor="text1"/>
          <w:sz w:val="21"/>
          <w:szCs w:val="21"/>
        </w:rPr>
        <w:t>“Okay,” the receptionist said. “I will let her know. Thank you.”</w:t>
      </w:r>
    </w:p>
    <w:p w14:paraId="626782F2" w14:textId="7A6AB7E1" w:rsidR="005A5286" w:rsidRDefault="00FD004A" w:rsidP="001B79A5">
      <w:pPr>
        <w:spacing w:line="480" w:lineRule="auto"/>
        <w:ind w:firstLine="720"/>
        <w:rPr>
          <w:rFonts w:ascii="Helvetica" w:hAnsi="Helvetica"/>
          <w:color w:val="000000" w:themeColor="text1"/>
          <w:sz w:val="21"/>
          <w:szCs w:val="21"/>
        </w:rPr>
      </w:pPr>
      <w:r w:rsidRPr="1FD0627C">
        <w:rPr>
          <w:rFonts w:ascii="Helvetica" w:hAnsi="Helvetica"/>
          <w:color w:val="000000" w:themeColor="text1"/>
          <w:sz w:val="21"/>
          <w:szCs w:val="21"/>
        </w:rPr>
        <w:t xml:space="preserve">She then hung up the phone and told Kyra that </w:t>
      </w:r>
      <w:r w:rsidR="00162627" w:rsidRPr="1FD0627C">
        <w:rPr>
          <w:rFonts w:ascii="Helvetica" w:hAnsi="Helvetica"/>
          <w:color w:val="000000" w:themeColor="text1"/>
          <w:sz w:val="21"/>
          <w:szCs w:val="21"/>
        </w:rPr>
        <w:t xml:space="preserve">everything was fine and that the surgeons had not come across any problems yet. </w:t>
      </w:r>
      <w:r w:rsidR="00D719D7" w:rsidRPr="1FD0627C">
        <w:rPr>
          <w:rFonts w:ascii="Helvetica" w:hAnsi="Helvetica"/>
          <w:color w:val="000000" w:themeColor="text1"/>
          <w:sz w:val="21"/>
          <w:szCs w:val="21"/>
        </w:rPr>
        <w:t>Kyra felt relieved. Kyra knew she had to get out of the hospital</w:t>
      </w:r>
      <w:r w:rsidR="009D4D1A" w:rsidRPr="1FD0627C">
        <w:rPr>
          <w:rFonts w:ascii="Helvetica" w:hAnsi="Helvetica"/>
          <w:color w:val="000000" w:themeColor="text1"/>
          <w:sz w:val="21"/>
          <w:szCs w:val="21"/>
        </w:rPr>
        <w:t xml:space="preserve"> soon</w:t>
      </w:r>
      <w:r w:rsidR="007B467E" w:rsidRPr="1FD0627C">
        <w:rPr>
          <w:rFonts w:ascii="Helvetica" w:hAnsi="Helvetica"/>
          <w:color w:val="000000" w:themeColor="text1"/>
          <w:sz w:val="21"/>
          <w:szCs w:val="21"/>
        </w:rPr>
        <w:t xml:space="preserve"> to clear her mind</w:t>
      </w:r>
      <w:r w:rsidR="00D719D7" w:rsidRPr="1FD0627C">
        <w:rPr>
          <w:rFonts w:ascii="Helvetica" w:hAnsi="Helvetica"/>
          <w:color w:val="000000" w:themeColor="text1"/>
          <w:sz w:val="21"/>
          <w:szCs w:val="21"/>
        </w:rPr>
        <w:t xml:space="preserve">. </w:t>
      </w:r>
      <w:r w:rsidR="006769F7" w:rsidRPr="1FD0627C">
        <w:rPr>
          <w:rFonts w:ascii="Helvetica" w:hAnsi="Helvetica"/>
          <w:color w:val="000000" w:themeColor="text1"/>
          <w:sz w:val="21"/>
          <w:szCs w:val="21"/>
        </w:rPr>
        <w:t>She could not take sitting around the waiting room much longer.</w:t>
      </w:r>
      <w:r w:rsidR="005A693F" w:rsidRPr="1FD0627C">
        <w:rPr>
          <w:rFonts w:ascii="Helvetica" w:hAnsi="Helvetica"/>
          <w:color w:val="000000" w:themeColor="text1"/>
          <w:sz w:val="21"/>
          <w:szCs w:val="21"/>
        </w:rPr>
        <w:t xml:space="preserve"> </w:t>
      </w:r>
    </w:p>
    <w:p w14:paraId="3E6A49F8" w14:textId="77194427" w:rsidR="006769F7" w:rsidRDefault="00D70F04" w:rsidP="001B79A5">
      <w:pPr>
        <w:spacing w:line="480" w:lineRule="auto"/>
        <w:ind w:firstLine="720"/>
        <w:rPr>
          <w:rFonts w:ascii="Calibri" w:hAnsi="Calibri" w:cs="Calibri"/>
        </w:rPr>
      </w:pPr>
      <w:r>
        <w:rPr>
          <w:rFonts w:ascii="Calibri" w:hAnsi="Calibri" w:cs="Calibri"/>
        </w:rPr>
        <w:t xml:space="preserve">“Thank you,” Kyra told the receptionist. </w:t>
      </w:r>
    </w:p>
    <w:p w14:paraId="1F588CF9" w14:textId="010826E6" w:rsidR="00D70F04" w:rsidRDefault="00C72E07" w:rsidP="001B79A5">
      <w:pPr>
        <w:spacing w:line="480" w:lineRule="auto"/>
        <w:ind w:firstLine="720"/>
        <w:rPr>
          <w:rFonts w:ascii="Calibri" w:hAnsi="Calibri" w:cs="Calibri"/>
        </w:rPr>
      </w:pPr>
      <w:r w:rsidRPr="1FD0627C">
        <w:rPr>
          <w:rFonts w:ascii="Helvetica" w:hAnsi="Helvetica"/>
          <w:color w:val="000000" w:themeColor="text1"/>
          <w:sz w:val="21"/>
          <w:szCs w:val="21"/>
        </w:rPr>
        <w:t xml:space="preserve">She decided that she needed some coffee first before heading off. </w:t>
      </w:r>
      <w:r w:rsidR="005D1FB7" w:rsidRPr="1FD0627C">
        <w:rPr>
          <w:rFonts w:ascii="Calibri" w:hAnsi="Calibri" w:cs="Calibri"/>
        </w:rPr>
        <w:t xml:space="preserve">On the way out, Kyra stopped at </w:t>
      </w:r>
      <w:r w:rsidR="00153C4B" w:rsidRPr="1FD0627C">
        <w:rPr>
          <w:rFonts w:ascii="Calibri" w:hAnsi="Calibri" w:cs="Calibri"/>
        </w:rPr>
        <w:t>a coffee stand in the hospita</w:t>
      </w:r>
      <w:r w:rsidR="00887005" w:rsidRPr="1FD0627C">
        <w:rPr>
          <w:rFonts w:ascii="Calibri" w:hAnsi="Calibri" w:cs="Calibri"/>
        </w:rPr>
        <w:t>l.</w:t>
      </w:r>
      <w:r w:rsidR="002633AE" w:rsidRPr="1FD0627C">
        <w:rPr>
          <w:rFonts w:ascii="Calibri" w:hAnsi="Calibri" w:cs="Calibri"/>
        </w:rPr>
        <w:t xml:space="preserve"> </w:t>
      </w:r>
      <w:r w:rsidR="0054602A" w:rsidRPr="1FD0627C">
        <w:rPr>
          <w:rFonts w:ascii="Calibri" w:hAnsi="Calibri" w:cs="Calibri"/>
        </w:rPr>
        <w:t>She</w:t>
      </w:r>
      <w:r w:rsidR="00C11CF7" w:rsidRPr="1FD0627C">
        <w:rPr>
          <w:rFonts w:ascii="Calibri" w:hAnsi="Calibri" w:cs="Calibri"/>
        </w:rPr>
        <w:t xml:space="preserve"> then</w:t>
      </w:r>
      <w:r w:rsidR="0054602A" w:rsidRPr="1FD0627C">
        <w:rPr>
          <w:rFonts w:ascii="Calibri" w:hAnsi="Calibri" w:cs="Calibri"/>
        </w:rPr>
        <w:t xml:space="preserve"> drove to a </w:t>
      </w:r>
      <w:r w:rsidR="00AE10AB" w:rsidRPr="1FD0627C">
        <w:rPr>
          <w:rFonts w:ascii="Calibri" w:hAnsi="Calibri" w:cs="Calibri"/>
        </w:rPr>
        <w:t xml:space="preserve">mall that was nearby so she could walk some of her frustration out. </w:t>
      </w:r>
      <w:r w:rsidR="00972542" w:rsidRPr="1FD0627C">
        <w:rPr>
          <w:rFonts w:ascii="Calibri" w:hAnsi="Calibri" w:cs="Calibri"/>
        </w:rPr>
        <w:t xml:space="preserve">Kyra also knew </w:t>
      </w:r>
      <w:r w:rsidR="00812415" w:rsidRPr="1FD0627C">
        <w:rPr>
          <w:rFonts w:ascii="Calibri" w:hAnsi="Calibri" w:cs="Calibri"/>
        </w:rPr>
        <w:t xml:space="preserve">that shopping would help clear her mind. </w:t>
      </w:r>
      <w:r w:rsidR="007A4ACF" w:rsidRPr="1FD0627C">
        <w:rPr>
          <w:rFonts w:ascii="Calibri" w:hAnsi="Calibri" w:cs="Calibri"/>
        </w:rPr>
        <w:t>She kept the volume on her ringtone high so that she wouldn’t miss a call from the hospital.</w:t>
      </w:r>
      <w:r w:rsidR="004D3B5F" w:rsidRPr="1FD0627C">
        <w:rPr>
          <w:rFonts w:ascii="Calibri" w:hAnsi="Calibri" w:cs="Calibri"/>
        </w:rPr>
        <w:t xml:space="preserve"> She made sure the phone was </w:t>
      </w:r>
      <w:r w:rsidR="00483573" w:rsidRPr="1FD0627C">
        <w:rPr>
          <w:rFonts w:ascii="Calibri" w:hAnsi="Calibri" w:cs="Calibri"/>
        </w:rPr>
        <w:t>somewhere in her purse where it would be easy to find.</w:t>
      </w:r>
    </w:p>
    <w:p w14:paraId="6592861D" w14:textId="30C8E7CC" w:rsidR="00AE4A4B" w:rsidRDefault="00634C43" w:rsidP="001B79A5">
      <w:pPr>
        <w:spacing w:line="480" w:lineRule="auto"/>
        <w:ind w:firstLine="720"/>
        <w:rPr>
          <w:rFonts w:ascii="Calibri" w:hAnsi="Calibri" w:cs="Calibri"/>
        </w:rPr>
      </w:pPr>
      <w:r w:rsidRPr="1FD0627C">
        <w:rPr>
          <w:rFonts w:ascii="Calibri" w:hAnsi="Calibri" w:cs="Calibri"/>
        </w:rPr>
        <w:t>Walking around the mall, shopping for new clothes, and getting a bite to eat in the food court</w:t>
      </w:r>
      <w:r w:rsidR="00314EE2" w:rsidRPr="1FD0627C">
        <w:rPr>
          <w:rFonts w:ascii="Calibri" w:hAnsi="Calibri" w:cs="Calibri"/>
        </w:rPr>
        <w:t xml:space="preserve"> livened up her spirits some. </w:t>
      </w:r>
      <w:r w:rsidR="00EA74C6" w:rsidRPr="1FD0627C">
        <w:rPr>
          <w:rFonts w:ascii="Calibri" w:hAnsi="Calibri" w:cs="Calibri"/>
        </w:rPr>
        <w:t>She found some enjoyment during her time there</w:t>
      </w:r>
      <w:r w:rsidR="00E1595A">
        <w:rPr>
          <w:rFonts w:ascii="Calibri" w:hAnsi="Calibri" w:cs="Calibri"/>
        </w:rPr>
        <w:t>,</w:t>
      </w:r>
      <w:r w:rsidR="00EA74C6" w:rsidRPr="1FD0627C">
        <w:rPr>
          <w:rFonts w:ascii="Calibri" w:hAnsi="Calibri" w:cs="Calibri"/>
        </w:rPr>
        <w:t xml:space="preserve"> and it put her mind at ease.</w:t>
      </w:r>
      <w:r w:rsidR="00B62233" w:rsidRPr="1FD0627C">
        <w:rPr>
          <w:rFonts w:ascii="Calibri" w:hAnsi="Calibri" w:cs="Calibri"/>
        </w:rPr>
        <w:t xml:space="preserve"> She had spent about two hours at the mall.</w:t>
      </w:r>
      <w:r w:rsidR="00EA74C6" w:rsidRPr="1FD0627C">
        <w:rPr>
          <w:rFonts w:ascii="Calibri" w:hAnsi="Calibri" w:cs="Calibri"/>
        </w:rPr>
        <w:t xml:space="preserve"> </w:t>
      </w:r>
      <w:r w:rsidR="002F57E9" w:rsidRPr="1FD0627C">
        <w:rPr>
          <w:rFonts w:ascii="Calibri" w:hAnsi="Calibri" w:cs="Calibri"/>
        </w:rPr>
        <w:t xml:space="preserve">Kyra knew it wouldn’t be long </w:t>
      </w:r>
      <w:r w:rsidR="00E1595A">
        <w:rPr>
          <w:rFonts w:ascii="Calibri" w:hAnsi="Calibri" w:cs="Calibri"/>
        </w:rPr>
        <w:t>’</w:t>
      </w:r>
      <w:r w:rsidR="002F57E9" w:rsidRPr="1FD0627C">
        <w:rPr>
          <w:rFonts w:ascii="Calibri" w:hAnsi="Calibri" w:cs="Calibri"/>
        </w:rPr>
        <w:t>til she heard</w:t>
      </w:r>
      <w:r w:rsidR="00DF1904" w:rsidRPr="1FD0627C">
        <w:rPr>
          <w:rFonts w:ascii="Calibri" w:hAnsi="Calibri" w:cs="Calibri"/>
        </w:rPr>
        <w:t xml:space="preserve"> an update</w:t>
      </w:r>
      <w:r w:rsidR="002F57E9" w:rsidRPr="1FD0627C">
        <w:rPr>
          <w:rFonts w:ascii="Calibri" w:hAnsi="Calibri" w:cs="Calibri"/>
        </w:rPr>
        <w:t xml:space="preserve"> from the hospital. </w:t>
      </w:r>
      <w:r w:rsidR="00B06C6D" w:rsidRPr="1FD0627C">
        <w:rPr>
          <w:rFonts w:ascii="Calibri" w:hAnsi="Calibri" w:cs="Calibri"/>
        </w:rPr>
        <w:t xml:space="preserve">After she finished her Chinese food, </w:t>
      </w:r>
      <w:r w:rsidR="00284AF4" w:rsidRPr="1FD0627C">
        <w:rPr>
          <w:rFonts w:ascii="Calibri" w:hAnsi="Calibri" w:cs="Calibri"/>
        </w:rPr>
        <w:t xml:space="preserve">she decided to head back over to the hospital. Kyra thought about stopping by the gift shop there and finding something that might cheer Alex up. </w:t>
      </w:r>
      <w:r w:rsidR="00730D39" w:rsidRPr="1FD0627C">
        <w:rPr>
          <w:rFonts w:ascii="Calibri" w:hAnsi="Calibri" w:cs="Calibri"/>
        </w:rPr>
        <w:t xml:space="preserve">It was the least that she could do. </w:t>
      </w:r>
    </w:p>
    <w:p w14:paraId="7755F213" w14:textId="26715753" w:rsidR="008C7ECD" w:rsidRDefault="00AF6B87" w:rsidP="001B79A5">
      <w:pPr>
        <w:spacing w:line="480" w:lineRule="auto"/>
        <w:ind w:firstLine="720"/>
        <w:rPr>
          <w:rFonts w:ascii="Calibri" w:hAnsi="Calibri" w:cs="Calibri"/>
        </w:rPr>
      </w:pPr>
      <w:r>
        <w:rPr>
          <w:rFonts w:ascii="Calibri" w:hAnsi="Calibri" w:cs="Calibri"/>
        </w:rPr>
        <w:t xml:space="preserve">As she was walking back to her vehicle, her cell phone </w:t>
      </w:r>
      <w:r w:rsidR="00E1595A">
        <w:rPr>
          <w:rFonts w:ascii="Calibri" w:hAnsi="Calibri" w:cs="Calibri"/>
        </w:rPr>
        <w:t>bega</w:t>
      </w:r>
      <w:r>
        <w:rPr>
          <w:rFonts w:ascii="Calibri" w:hAnsi="Calibri" w:cs="Calibri"/>
        </w:rPr>
        <w:t>n to ring. She</w:t>
      </w:r>
      <w:r w:rsidR="006A7FC3">
        <w:rPr>
          <w:rFonts w:ascii="Calibri" w:hAnsi="Calibri" w:cs="Calibri"/>
        </w:rPr>
        <w:t xml:space="preserve"> scrambled to find her phone in her </w:t>
      </w:r>
      <w:r w:rsidR="00730987">
        <w:rPr>
          <w:rFonts w:ascii="Calibri" w:hAnsi="Calibri" w:cs="Calibri"/>
        </w:rPr>
        <w:t>purse</w:t>
      </w:r>
      <w:r w:rsidR="006A7FC3">
        <w:rPr>
          <w:rFonts w:ascii="Calibri" w:hAnsi="Calibri" w:cs="Calibri"/>
        </w:rPr>
        <w:t xml:space="preserve"> before pulling it out</w:t>
      </w:r>
      <w:r w:rsidR="00730987">
        <w:rPr>
          <w:rFonts w:ascii="Calibri" w:hAnsi="Calibri" w:cs="Calibri"/>
        </w:rPr>
        <w:t xml:space="preserve">. Kyra knew it </w:t>
      </w:r>
      <w:r w:rsidR="00154CB9">
        <w:rPr>
          <w:rFonts w:ascii="Calibri" w:hAnsi="Calibri" w:cs="Calibri"/>
        </w:rPr>
        <w:t xml:space="preserve">had to be the hospital </w:t>
      </w:r>
      <w:r w:rsidR="00876470">
        <w:rPr>
          <w:rFonts w:ascii="Calibri" w:hAnsi="Calibri" w:cs="Calibri"/>
        </w:rPr>
        <w:t xml:space="preserve">trying to reach her. </w:t>
      </w:r>
      <w:r w:rsidR="00E06312">
        <w:rPr>
          <w:rFonts w:ascii="Calibri" w:hAnsi="Calibri" w:cs="Calibri"/>
        </w:rPr>
        <w:t>She hurriedly answered the phone.</w:t>
      </w:r>
    </w:p>
    <w:p w14:paraId="2555ED0B" w14:textId="3CC4DA9C" w:rsidR="006B7285" w:rsidRDefault="006B7285" w:rsidP="001B79A5">
      <w:pPr>
        <w:spacing w:line="480" w:lineRule="auto"/>
        <w:ind w:firstLine="720"/>
        <w:rPr>
          <w:rFonts w:ascii="Calibri" w:hAnsi="Calibri" w:cs="Calibri"/>
        </w:rPr>
      </w:pPr>
      <w:r>
        <w:rPr>
          <w:rFonts w:ascii="Calibri" w:hAnsi="Calibri" w:cs="Calibri"/>
        </w:rPr>
        <w:t>“Hello,” Kyra said as she was trying to catch her breath from frantically searching for her phone in her purse.</w:t>
      </w:r>
    </w:p>
    <w:p w14:paraId="67035E59" w14:textId="1F397B57" w:rsidR="001C2CCC" w:rsidRDefault="001C2CCC" w:rsidP="001B79A5">
      <w:pPr>
        <w:spacing w:line="480" w:lineRule="auto"/>
        <w:ind w:firstLine="720"/>
        <w:rPr>
          <w:rFonts w:ascii="Calibri" w:hAnsi="Calibri" w:cs="Calibri"/>
        </w:rPr>
      </w:pPr>
      <w:r>
        <w:rPr>
          <w:rFonts w:ascii="Calibri" w:hAnsi="Calibri" w:cs="Calibri"/>
        </w:rPr>
        <w:t xml:space="preserve">“Is this </w:t>
      </w:r>
      <w:r w:rsidR="008827D4">
        <w:rPr>
          <w:rFonts w:ascii="Calibri" w:hAnsi="Calibri" w:cs="Calibri"/>
        </w:rPr>
        <w:t>Mrs. Bloggs</w:t>
      </w:r>
      <w:r w:rsidR="00CB3F28">
        <w:rPr>
          <w:rFonts w:ascii="Calibri" w:hAnsi="Calibri" w:cs="Calibri"/>
        </w:rPr>
        <w:t xml:space="preserve">?” the person on the other line asked. </w:t>
      </w:r>
    </w:p>
    <w:p w14:paraId="7B3D8002" w14:textId="6C3126DC" w:rsidR="00CB3F28" w:rsidRDefault="00CB3F28" w:rsidP="001B79A5">
      <w:pPr>
        <w:spacing w:line="480" w:lineRule="auto"/>
        <w:ind w:firstLine="720"/>
        <w:rPr>
          <w:rFonts w:ascii="Calibri" w:hAnsi="Calibri" w:cs="Calibri"/>
        </w:rPr>
      </w:pPr>
      <w:r>
        <w:rPr>
          <w:rFonts w:ascii="Calibri" w:hAnsi="Calibri" w:cs="Calibri"/>
        </w:rPr>
        <w:t>“Yes</w:t>
      </w:r>
      <w:r w:rsidR="001B3B05">
        <w:rPr>
          <w:rFonts w:ascii="Calibri" w:hAnsi="Calibri" w:cs="Calibri"/>
        </w:rPr>
        <w:t xml:space="preserve">,” Kyra calmly </w:t>
      </w:r>
      <w:r w:rsidR="00232B58">
        <w:rPr>
          <w:rFonts w:ascii="Calibri" w:hAnsi="Calibri" w:cs="Calibri"/>
        </w:rPr>
        <w:t>answered</w:t>
      </w:r>
      <w:r w:rsidR="001B3B05">
        <w:rPr>
          <w:rFonts w:ascii="Calibri" w:hAnsi="Calibri" w:cs="Calibri"/>
        </w:rPr>
        <w:t>.</w:t>
      </w:r>
    </w:p>
    <w:p w14:paraId="34ACBDF5" w14:textId="539EA3BF" w:rsidR="00232B58" w:rsidRDefault="00232B58" w:rsidP="001B79A5">
      <w:pPr>
        <w:spacing w:line="480" w:lineRule="auto"/>
        <w:ind w:firstLine="720"/>
        <w:rPr>
          <w:rFonts w:ascii="Calibri" w:hAnsi="Calibri" w:cs="Calibri"/>
        </w:rPr>
      </w:pPr>
      <w:r w:rsidRPr="1FD0627C">
        <w:rPr>
          <w:rFonts w:ascii="Calibri" w:hAnsi="Calibri" w:cs="Calibri"/>
        </w:rPr>
        <w:t xml:space="preserve">“This is </w:t>
      </w:r>
      <w:r w:rsidR="00A8056C" w:rsidRPr="1FD0627C">
        <w:rPr>
          <w:rFonts w:ascii="Calibri" w:hAnsi="Calibri" w:cs="Calibri"/>
        </w:rPr>
        <w:t xml:space="preserve">Sherri </w:t>
      </w:r>
      <w:r w:rsidR="00946652" w:rsidRPr="1FD0627C">
        <w:rPr>
          <w:rFonts w:ascii="Calibri" w:hAnsi="Calibri" w:cs="Calibri"/>
        </w:rPr>
        <w:t xml:space="preserve">Woodrow, </w:t>
      </w:r>
      <w:r w:rsidR="004D1575" w:rsidRPr="1FD0627C">
        <w:rPr>
          <w:rFonts w:ascii="Calibri" w:hAnsi="Calibri" w:cs="Calibri"/>
        </w:rPr>
        <w:t xml:space="preserve">Dr. Riley’s secretary,” she said. “Dr. Riley </w:t>
      </w:r>
      <w:r w:rsidR="00983307" w:rsidRPr="1FD0627C">
        <w:rPr>
          <w:rFonts w:ascii="Calibri" w:hAnsi="Calibri" w:cs="Calibri"/>
        </w:rPr>
        <w:t xml:space="preserve">wanted me to inform you that your husband Alex Bloggs is doing fine. </w:t>
      </w:r>
      <w:r w:rsidR="00626905" w:rsidRPr="1FD0627C">
        <w:rPr>
          <w:rFonts w:ascii="Calibri" w:hAnsi="Calibri" w:cs="Calibri"/>
        </w:rPr>
        <w:t xml:space="preserve">He is sound asleep right now. </w:t>
      </w:r>
      <w:r w:rsidR="00075730" w:rsidRPr="1FD0627C">
        <w:rPr>
          <w:rFonts w:ascii="Calibri" w:hAnsi="Calibri" w:cs="Calibri"/>
        </w:rPr>
        <w:t>All</w:t>
      </w:r>
      <w:r w:rsidR="00502E7F" w:rsidRPr="1FD0627C">
        <w:rPr>
          <w:rFonts w:ascii="Calibri" w:hAnsi="Calibri" w:cs="Calibri"/>
        </w:rPr>
        <w:t xml:space="preserve"> the robotic parts were removed from his body</w:t>
      </w:r>
      <w:r w:rsidR="002424A9" w:rsidRPr="1FD0627C">
        <w:rPr>
          <w:rFonts w:ascii="Calibri" w:hAnsi="Calibri" w:cs="Calibri"/>
        </w:rPr>
        <w:t xml:space="preserve">, including a small computer chip that was used to </w:t>
      </w:r>
      <w:r w:rsidR="00187517" w:rsidRPr="1FD0627C">
        <w:rPr>
          <w:rFonts w:ascii="Calibri" w:hAnsi="Calibri" w:cs="Calibri"/>
        </w:rPr>
        <w:t>control him.</w:t>
      </w:r>
      <w:r w:rsidR="00A46BFB" w:rsidRPr="1FD0627C">
        <w:rPr>
          <w:rFonts w:ascii="Calibri" w:hAnsi="Calibri" w:cs="Calibri"/>
        </w:rPr>
        <w:t xml:space="preserve"> Unfortunately, we </w:t>
      </w:r>
      <w:r w:rsidR="00443F2B" w:rsidRPr="1FD0627C">
        <w:rPr>
          <w:rFonts w:ascii="Calibri" w:hAnsi="Calibri" w:cs="Calibri"/>
        </w:rPr>
        <w:t>could not</w:t>
      </w:r>
      <w:r w:rsidR="00A46BFB" w:rsidRPr="1FD0627C">
        <w:rPr>
          <w:rFonts w:ascii="Calibri" w:hAnsi="Calibri" w:cs="Calibri"/>
        </w:rPr>
        <w:t xml:space="preserve"> remove </w:t>
      </w:r>
      <w:r w:rsidR="00555DB0" w:rsidRPr="1FD0627C">
        <w:rPr>
          <w:rFonts w:ascii="Calibri" w:hAnsi="Calibri" w:cs="Calibri"/>
        </w:rPr>
        <w:t>all</w:t>
      </w:r>
      <w:r w:rsidR="00A46BFB" w:rsidRPr="1FD0627C">
        <w:rPr>
          <w:rFonts w:ascii="Calibri" w:hAnsi="Calibri" w:cs="Calibri"/>
        </w:rPr>
        <w:t xml:space="preserve"> the animal parts</w:t>
      </w:r>
      <w:r w:rsidR="00555DB0" w:rsidRPr="1FD0627C">
        <w:rPr>
          <w:rFonts w:ascii="Calibri" w:hAnsi="Calibri" w:cs="Calibri"/>
        </w:rPr>
        <w:t xml:space="preserve"> at this time</w:t>
      </w:r>
      <w:r w:rsidR="00075730" w:rsidRPr="1FD0627C">
        <w:rPr>
          <w:rFonts w:ascii="Calibri" w:hAnsi="Calibri" w:cs="Calibri"/>
        </w:rPr>
        <w:t xml:space="preserve">. </w:t>
      </w:r>
      <w:r w:rsidR="00260605" w:rsidRPr="1FD0627C">
        <w:rPr>
          <w:rFonts w:ascii="Calibri" w:hAnsi="Calibri" w:cs="Calibri"/>
        </w:rPr>
        <w:t xml:space="preserve">We are hoping to come up with a solution for removing the animal parts soon. </w:t>
      </w:r>
      <w:r w:rsidR="00075730" w:rsidRPr="1FD0627C">
        <w:rPr>
          <w:rFonts w:ascii="Calibri" w:hAnsi="Calibri" w:cs="Calibri"/>
        </w:rPr>
        <w:t>We will continue to monitor his progre</w:t>
      </w:r>
      <w:r w:rsidR="00CF098D" w:rsidRPr="1FD0627C">
        <w:rPr>
          <w:rFonts w:ascii="Calibri" w:hAnsi="Calibri" w:cs="Calibri"/>
        </w:rPr>
        <w:t>ss by doing a series of testing for at least a year</w:t>
      </w:r>
      <w:r w:rsidR="008672E1" w:rsidRPr="1FD0627C">
        <w:rPr>
          <w:rFonts w:ascii="Calibri" w:hAnsi="Calibri" w:cs="Calibri"/>
        </w:rPr>
        <w:t xml:space="preserve"> to make sure he is healthy.</w:t>
      </w:r>
      <w:r w:rsidR="00260605" w:rsidRPr="1FD0627C">
        <w:rPr>
          <w:rFonts w:ascii="Calibri" w:hAnsi="Calibri" w:cs="Calibri"/>
        </w:rPr>
        <w:t>”</w:t>
      </w:r>
    </w:p>
    <w:p w14:paraId="6A79B0A2" w14:textId="50212BA4" w:rsidR="00D43CB6" w:rsidRDefault="00AB52A6" w:rsidP="001B79A5">
      <w:pPr>
        <w:spacing w:line="480" w:lineRule="auto"/>
        <w:ind w:firstLine="720"/>
        <w:rPr>
          <w:rFonts w:ascii="Calibri" w:hAnsi="Calibri" w:cs="Calibri"/>
        </w:rPr>
      </w:pPr>
      <w:r>
        <w:rPr>
          <w:rFonts w:ascii="Calibri" w:hAnsi="Calibri" w:cs="Calibri"/>
        </w:rPr>
        <w:t>Kyra took a deep breath. She could finally relax now.</w:t>
      </w:r>
    </w:p>
    <w:p w14:paraId="23940E11" w14:textId="5B269C43" w:rsidR="00AB52A6" w:rsidRDefault="00AB52A6" w:rsidP="001B79A5">
      <w:pPr>
        <w:spacing w:line="480" w:lineRule="auto"/>
        <w:ind w:firstLine="720"/>
        <w:rPr>
          <w:rFonts w:ascii="Calibri" w:hAnsi="Calibri" w:cs="Calibri"/>
        </w:rPr>
      </w:pPr>
      <w:r>
        <w:rPr>
          <w:rFonts w:ascii="Calibri" w:hAnsi="Calibri" w:cs="Calibri"/>
        </w:rPr>
        <w:t xml:space="preserve">“Oh, thank you so much,” </w:t>
      </w:r>
      <w:r w:rsidR="00383986">
        <w:rPr>
          <w:rFonts w:ascii="Calibri" w:hAnsi="Calibri" w:cs="Calibri"/>
        </w:rPr>
        <w:t xml:space="preserve">she told the secretary. “I have been freaking out about it all day. This is truly </w:t>
      </w:r>
      <w:r w:rsidR="00D950DE">
        <w:rPr>
          <w:rFonts w:ascii="Calibri" w:hAnsi="Calibri" w:cs="Calibri"/>
        </w:rPr>
        <w:t xml:space="preserve">a huge relief for me. When </w:t>
      </w:r>
      <w:r w:rsidR="00B366E5">
        <w:rPr>
          <w:rFonts w:ascii="Calibri" w:hAnsi="Calibri" w:cs="Calibri"/>
        </w:rPr>
        <w:t>will he be able to leave the hospital?</w:t>
      </w:r>
      <w:r w:rsidR="00D950DE">
        <w:rPr>
          <w:rFonts w:ascii="Calibri" w:hAnsi="Calibri" w:cs="Calibri"/>
        </w:rPr>
        <w:t>”</w:t>
      </w:r>
    </w:p>
    <w:p w14:paraId="7345A65B" w14:textId="0A0DED2F" w:rsidR="00B366E5" w:rsidRDefault="00B366E5" w:rsidP="001B79A5">
      <w:pPr>
        <w:spacing w:line="480" w:lineRule="auto"/>
        <w:ind w:firstLine="720"/>
        <w:rPr>
          <w:rFonts w:ascii="Calibri" w:hAnsi="Calibri" w:cs="Calibri"/>
        </w:rPr>
      </w:pPr>
      <w:r>
        <w:rPr>
          <w:rFonts w:ascii="Calibri" w:hAnsi="Calibri" w:cs="Calibri"/>
        </w:rPr>
        <w:t xml:space="preserve">“We are not sure,” </w:t>
      </w:r>
      <w:r w:rsidR="00B63C9C">
        <w:rPr>
          <w:rFonts w:ascii="Calibri" w:hAnsi="Calibri" w:cs="Calibri"/>
        </w:rPr>
        <w:t>Woodrow</w:t>
      </w:r>
      <w:r w:rsidR="006C3392">
        <w:rPr>
          <w:rFonts w:ascii="Calibri" w:hAnsi="Calibri" w:cs="Calibri"/>
        </w:rPr>
        <w:t xml:space="preserve"> said. “The doctor believes he will be </w:t>
      </w:r>
      <w:r w:rsidR="00D73A49">
        <w:rPr>
          <w:rFonts w:ascii="Calibri" w:hAnsi="Calibri" w:cs="Calibri"/>
        </w:rPr>
        <w:t>released from the hospital in no more than two weeks.”</w:t>
      </w:r>
    </w:p>
    <w:p w14:paraId="3362AD50" w14:textId="032E47C2" w:rsidR="00ED6724" w:rsidRDefault="00B352B8" w:rsidP="001B79A5">
      <w:pPr>
        <w:spacing w:line="480" w:lineRule="auto"/>
        <w:ind w:firstLine="720"/>
        <w:rPr>
          <w:rFonts w:ascii="Calibri" w:hAnsi="Calibri" w:cs="Calibri"/>
        </w:rPr>
      </w:pPr>
      <w:r>
        <w:rPr>
          <w:rFonts w:ascii="Calibri" w:hAnsi="Calibri" w:cs="Calibri"/>
        </w:rPr>
        <w:t xml:space="preserve">“That’s excellent news,” </w:t>
      </w:r>
      <w:r w:rsidR="00ED6724">
        <w:rPr>
          <w:rFonts w:ascii="Calibri" w:hAnsi="Calibri" w:cs="Calibri"/>
        </w:rPr>
        <w:t>Kyra responded. “I</w:t>
      </w:r>
      <w:r w:rsidR="00A254CD">
        <w:rPr>
          <w:rFonts w:ascii="Calibri" w:hAnsi="Calibri" w:cs="Calibri"/>
        </w:rPr>
        <w:t xml:space="preserve"> will come in shortly</w:t>
      </w:r>
      <w:r w:rsidR="00B16E0B">
        <w:rPr>
          <w:rFonts w:ascii="Calibri" w:hAnsi="Calibri" w:cs="Calibri"/>
        </w:rPr>
        <w:t xml:space="preserve"> to check on him.</w:t>
      </w:r>
      <w:r w:rsidR="00A254CD">
        <w:rPr>
          <w:rFonts w:ascii="Calibri" w:hAnsi="Calibri" w:cs="Calibri"/>
        </w:rPr>
        <w:t>”</w:t>
      </w:r>
    </w:p>
    <w:p w14:paraId="593451AA" w14:textId="09ABF999" w:rsidR="00B63C9C" w:rsidRDefault="00A254CD" w:rsidP="001B79A5">
      <w:pPr>
        <w:spacing w:line="480" w:lineRule="auto"/>
        <w:ind w:firstLine="720"/>
        <w:rPr>
          <w:rFonts w:ascii="Calibri" w:hAnsi="Calibri" w:cs="Calibri"/>
        </w:rPr>
      </w:pPr>
      <w:r>
        <w:rPr>
          <w:rFonts w:ascii="Calibri" w:hAnsi="Calibri" w:cs="Calibri"/>
        </w:rPr>
        <w:t>“</w:t>
      </w:r>
      <w:r w:rsidR="0002208C">
        <w:rPr>
          <w:rFonts w:ascii="Calibri" w:hAnsi="Calibri" w:cs="Calibri"/>
        </w:rPr>
        <w:t xml:space="preserve">We will see you when you get here,” </w:t>
      </w:r>
      <w:r w:rsidR="00B63C9C">
        <w:rPr>
          <w:rFonts w:ascii="Calibri" w:hAnsi="Calibri" w:cs="Calibri"/>
        </w:rPr>
        <w:t>Woodrow replied</w:t>
      </w:r>
      <w:r w:rsidR="00C34D27">
        <w:rPr>
          <w:rFonts w:ascii="Calibri" w:hAnsi="Calibri" w:cs="Calibri"/>
        </w:rPr>
        <w:t>.</w:t>
      </w:r>
    </w:p>
    <w:p w14:paraId="25930C78" w14:textId="652FE4CD" w:rsidR="00C34D27" w:rsidRDefault="00C34D27" w:rsidP="001B79A5">
      <w:pPr>
        <w:spacing w:line="480" w:lineRule="auto"/>
        <w:ind w:firstLine="720"/>
        <w:rPr>
          <w:rFonts w:ascii="Calibri" w:hAnsi="Calibri" w:cs="Calibri"/>
        </w:rPr>
      </w:pPr>
      <w:r>
        <w:rPr>
          <w:rFonts w:ascii="Calibri" w:hAnsi="Calibri" w:cs="Calibri"/>
        </w:rPr>
        <w:t xml:space="preserve">A big smile </w:t>
      </w:r>
      <w:r w:rsidR="005376B7">
        <w:rPr>
          <w:rFonts w:ascii="Calibri" w:hAnsi="Calibri" w:cs="Calibri"/>
        </w:rPr>
        <w:t>stretched out across Kyra’s face. Her heart was overjoyed by the news</w:t>
      </w:r>
      <w:r w:rsidR="009D319F">
        <w:rPr>
          <w:rFonts w:ascii="Calibri" w:hAnsi="Calibri" w:cs="Calibri"/>
        </w:rPr>
        <w:t xml:space="preserve">. She felt very hopeful and full of life now. </w:t>
      </w:r>
      <w:r w:rsidR="00F47EDB">
        <w:rPr>
          <w:rFonts w:ascii="Calibri" w:hAnsi="Calibri" w:cs="Calibri"/>
        </w:rPr>
        <w:t>Tears of joy flowed down her face.</w:t>
      </w:r>
      <w:r w:rsidR="005454C3">
        <w:rPr>
          <w:rFonts w:ascii="Calibri" w:hAnsi="Calibri" w:cs="Calibri"/>
        </w:rPr>
        <w:t xml:space="preserve"> Her loving husband </w:t>
      </w:r>
      <w:r w:rsidR="00E1595A">
        <w:rPr>
          <w:rFonts w:ascii="Calibri" w:hAnsi="Calibri" w:cs="Calibri"/>
        </w:rPr>
        <w:t xml:space="preserve">would </w:t>
      </w:r>
      <w:r w:rsidR="005454C3">
        <w:rPr>
          <w:rFonts w:ascii="Calibri" w:hAnsi="Calibri" w:cs="Calibri"/>
        </w:rPr>
        <w:t>soon be home.</w:t>
      </w:r>
      <w:r w:rsidR="000C6CCD">
        <w:rPr>
          <w:rFonts w:ascii="Calibri" w:hAnsi="Calibri" w:cs="Calibri"/>
        </w:rPr>
        <w:t xml:space="preserve"> She wiped off the mascara that had smudged</w:t>
      </w:r>
      <w:r w:rsidR="00904FF0">
        <w:rPr>
          <w:rFonts w:ascii="Calibri" w:hAnsi="Calibri" w:cs="Calibri"/>
        </w:rPr>
        <w:t xml:space="preserve"> under her eyes from crying. </w:t>
      </w:r>
      <w:r w:rsidR="005454C3">
        <w:rPr>
          <w:rFonts w:ascii="Calibri" w:hAnsi="Calibri" w:cs="Calibri"/>
        </w:rPr>
        <w:t xml:space="preserve"> </w:t>
      </w:r>
    </w:p>
    <w:p w14:paraId="4A3BA111" w14:textId="79698644" w:rsidR="00DF7219" w:rsidRDefault="00DF7219" w:rsidP="001B79A5">
      <w:pPr>
        <w:spacing w:line="480" w:lineRule="auto"/>
        <w:ind w:firstLine="720"/>
        <w:rPr>
          <w:rFonts w:ascii="Calibri" w:hAnsi="Calibri" w:cs="Calibri"/>
        </w:rPr>
      </w:pPr>
      <w:r w:rsidRPr="1FD0627C">
        <w:rPr>
          <w:rFonts w:ascii="Calibri" w:hAnsi="Calibri" w:cs="Calibri"/>
        </w:rPr>
        <w:t xml:space="preserve">She was so happy that she blasted </w:t>
      </w:r>
      <w:r w:rsidR="00504BBB" w:rsidRPr="1FD0627C">
        <w:rPr>
          <w:rFonts w:ascii="Calibri" w:hAnsi="Calibri" w:cs="Calibri"/>
        </w:rPr>
        <w:t xml:space="preserve">an upbeat dance song on her radio. She </w:t>
      </w:r>
      <w:r w:rsidR="00E1595A">
        <w:rPr>
          <w:rFonts w:ascii="Calibri" w:hAnsi="Calibri" w:cs="Calibri"/>
        </w:rPr>
        <w:t>couldn’t</w:t>
      </w:r>
      <w:r w:rsidR="00E1595A" w:rsidRPr="1FD0627C">
        <w:rPr>
          <w:rFonts w:ascii="Calibri" w:hAnsi="Calibri" w:cs="Calibri"/>
        </w:rPr>
        <w:t xml:space="preserve"> </w:t>
      </w:r>
      <w:r w:rsidR="00504BBB" w:rsidRPr="1FD0627C">
        <w:rPr>
          <w:rFonts w:ascii="Calibri" w:hAnsi="Calibri" w:cs="Calibri"/>
        </w:rPr>
        <w:t xml:space="preserve">help but sing out loud and </w:t>
      </w:r>
      <w:r w:rsidR="00C94B3B" w:rsidRPr="1FD0627C">
        <w:rPr>
          <w:rFonts w:ascii="Calibri" w:hAnsi="Calibri" w:cs="Calibri"/>
        </w:rPr>
        <w:t xml:space="preserve">move along to the beat. An elderly couple stopped </w:t>
      </w:r>
      <w:r w:rsidR="000331C4" w:rsidRPr="1FD0627C">
        <w:rPr>
          <w:rFonts w:ascii="Calibri" w:hAnsi="Calibri" w:cs="Calibri"/>
        </w:rPr>
        <w:t xml:space="preserve">along her side of the vehicle during a red light. They gave her a funny look. All she could do was smile right back at them. </w:t>
      </w:r>
      <w:r w:rsidR="006D0352" w:rsidRPr="1FD0627C">
        <w:rPr>
          <w:rFonts w:ascii="Calibri" w:hAnsi="Calibri" w:cs="Calibri"/>
        </w:rPr>
        <w:t>The couple then laughed.</w:t>
      </w:r>
    </w:p>
    <w:p w14:paraId="23C27B72" w14:textId="6050D58A" w:rsidR="001166E1" w:rsidRDefault="001166E1" w:rsidP="001B79A5">
      <w:pPr>
        <w:spacing w:line="480" w:lineRule="auto"/>
        <w:ind w:firstLine="720"/>
        <w:rPr>
          <w:rFonts w:ascii="Calibri" w:hAnsi="Calibri" w:cs="Calibri"/>
        </w:rPr>
      </w:pPr>
      <w:r w:rsidRPr="1FD0627C">
        <w:rPr>
          <w:rFonts w:ascii="Calibri" w:hAnsi="Calibri" w:cs="Calibri"/>
        </w:rPr>
        <w:t xml:space="preserve">About </w:t>
      </w:r>
      <w:r w:rsidR="004B4BE8" w:rsidRPr="1FD0627C">
        <w:rPr>
          <w:rFonts w:ascii="Calibri" w:hAnsi="Calibri" w:cs="Calibri"/>
        </w:rPr>
        <w:t>twenty</w:t>
      </w:r>
      <w:r w:rsidRPr="1FD0627C">
        <w:rPr>
          <w:rFonts w:ascii="Calibri" w:hAnsi="Calibri" w:cs="Calibri"/>
        </w:rPr>
        <w:t xml:space="preserve"> minutes later</w:t>
      </w:r>
      <w:r w:rsidR="004B4BE8" w:rsidRPr="1FD0627C">
        <w:rPr>
          <w:rFonts w:ascii="Calibri" w:hAnsi="Calibri" w:cs="Calibri"/>
        </w:rPr>
        <w:t xml:space="preserve">, Kyra found herself in the gift shop </w:t>
      </w:r>
      <w:r w:rsidR="00DE5654" w:rsidRPr="1FD0627C">
        <w:rPr>
          <w:rFonts w:ascii="Calibri" w:hAnsi="Calibri" w:cs="Calibri"/>
        </w:rPr>
        <w:t>looking for a</w:t>
      </w:r>
      <w:r w:rsidR="00056FAB" w:rsidRPr="1FD0627C">
        <w:rPr>
          <w:rFonts w:ascii="Calibri" w:hAnsi="Calibri" w:cs="Calibri"/>
        </w:rPr>
        <w:t xml:space="preserve"> f</w:t>
      </w:r>
      <w:r w:rsidR="000C3B9D" w:rsidRPr="1FD0627C">
        <w:rPr>
          <w:rFonts w:ascii="Calibri" w:hAnsi="Calibri" w:cs="Calibri"/>
        </w:rPr>
        <w:t>ew</w:t>
      </w:r>
      <w:r w:rsidR="00DE5654" w:rsidRPr="1FD0627C">
        <w:rPr>
          <w:rFonts w:ascii="Calibri" w:hAnsi="Calibri" w:cs="Calibri"/>
        </w:rPr>
        <w:t xml:space="preserve"> gift</w:t>
      </w:r>
      <w:r w:rsidR="000C3B9D" w:rsidRPr="1FD0627C">
        <w:rPr>
          <w:rFonts w:ascii="Calibri" w:hAnsi="Calibri" w:cs="Calibri"/>
        </w:rPr>
        <w:t>s</w:t>
      </w:r>
      <w:r w:rsidR="00DE5654" w:rsidRPr="1FD0627C">
        <w:rPr>
          <w:rFonts w:ascii="Calibri" w:hAnsi="Calibri" w:cs="Calibri"/>
        </w:rPr>
        <w:t xml:space="preserve"> and some balloons to take to Alex’s room. She thought they might </w:t>
      </w:r>
      <w:r w:rsidR="0018690E" w:rsidRPr="1FD0627C">
        <w:rPr>
          <w:rFonts w:ascii="Calibri" w:hAnsi="Calibri" w:cs="Calibri"/>
        </w:rPr>
        <w:t xml:space="preserve">cheer him after being through so much. </w:t>
      </w:r>
      <w:r w:rsidR="004903C7" w:rsidRPr="1FD0627C">
        <w:rPr>
          <w:rFonts w:ascii="Calibri" w:hAnsi="Calibri" w:cs="Calibri"/>
        </w:rPr>
        <w:t>Kyra</w:t>
      </w:r>
      <w:r w:rsidR="00FD6720" w:rsidRPr="1FD0627C">
        <w:rPr>
          <w:rFonts w:ascii="Calibri" w:hAnsi="Calibri" w:cs="Calibri"/>
        </w:rPr>
        <w:t xml:space="preserve"> </w:t>
      </w:r>
      <w:r w:rsidR="00AB13B0" w:rsidRPr="1FD0627C">
        <w:rPr>
          <w:rFonts w:ascii="Calibri" w:hAnsi="Calibri" w:cs="Calibri"/>
        </w:rPr>
        <w:t>bought</w:t>
      </w:r>
      <w:r w:rsidR="00FD6720" w:rsidRPr="1FD0627C">
        <w:rPr>
          <w:rFonts w:ascii="Calibri" w:hAnsi="Calibri" w:cs="Calibri"/>
        </w:rPr>
        <w:t xml:space="preserve"> him </w:t>
      </w:r>
      <w:r w:rsidR="00AB13B0" w:rsidRPr="1FD0627C">
        <w:rPr>
          <w:rFonts w:ascii="Calibri" w:hAnsi="Calibri" w:cs="Calibri"/>
        </w:rPr>
        <w:t>a new fluffy robe, some</w:t>
      </w:r>
      <w:r w:rsidR="004B4BE8" w:rsidRPr="1FD0627C">
        <w:rPr>
          <w:rFonts w:ascii="Calibri" w:hAnsi="Calibri" w:cs="Calibri"/>
        </w:rPr>
        <w:t xml:space="preserve"> </w:t>
      </w:r>
      <w:r w:rsidR="00AB13B0" w:rsidRPr="1FD0627C">
        <w:rPr>
          <w:rFonts w:ascii="Calibri" w:hAnsi="Calibri" w:cs="Calibri"/>
        </w:rPr>
        <w:t xml:space="preserve">snacks, a new book, and three </w:t>
      </w:r>
      <w:r w:rsidR="000C3B9D" w:rsidRPr="1FD0627C">
        <w:rPr>
          <w:rFonts w:ascii="Calibri" w:hAnsi="Calibri" w:cs="Calibri"/>
        </w:rPr>
        <w:t>get</w:t>
      </w:r>
      <w:r w:rsidR="00E1595A">
        <w:rPr>
          <w:rFonts w:ascii="Calibri" w:hAnsi="Calibri" w:cs="Calibri"/>
        </w:rPr>
        <w:t>-</w:t>
      </w:r>
      <w:r w:rsidR="000C3B9D" w:rsidRPr="1FD0627C">
        <w:rPr>
          <w:rFonts w:ascii="Calibri" w:hAnsi="Calibri" w:cs="Calibri"/>
        </w:rPr>
        <w:t xml:space="preserve">well </w:t>
      </w:r>
      <w:r w:rsidR="00AB13B0" w:rsidRPr="1FD0627C">
        <w:rPr>
          <w:rFonts w:ascii="Calibri" w:hAnsi="Calibri" w:cs="Calibri"/>
        </w:rPr>
        <w:t xml:space="preserve">balloons. </w:t>
      </w:r>
    </w:p>
    <w:p w14:paraId="3B905DA0" w14:textId="28A0E471" w:rsidR="00E658C4" w:rsidRDefault="00E658C4" w:rsidP="001B79A5">
      <w:pPr>
        <w:spacing w:line="480" w:lineRule="auto"/>
        <w:ind w:firstLine="720"/>
        <w:rPr>
          <w:rFonts w:ascii="Calibri" w:hAnsi="Calibri" w:cs="Calibri"/>
        </w:rPr>
      </w:pPr>
      <w:r>
        <w:rPr>
          <w:rFonts w:ascii="Calibri" w:hAnsi="Calibri" w:cs="Calibri"/>
        </w:rPr>
        <w:t xml:space="preserve">When the doctor came into the waiting room to inform her that she could now go visit him, she nearly jumped out of her seat. </w:t>
      </w:r>
      <w:r w:rsidR="007F3419">
        <w:rPr>
          <w:rFonts w:ascii="Calibri" w:hAnsi="Calibri" w:cs="Calibri"/>
        </w:rPr>
        <w:t xml:space="preserve">She </w:t>
      </w:r>
      <w:r w:rsidR="002E042D">
        <w:rPr>
          <w:rFonts w:ascii="Calibri" w:hAnsi="Calibri" w:cs="Calibri"/>
        </w:rPr>
        <w:t>grabbed the large gift bag</w:t>
      </w:r>
      <w:r w:rsidR="006877ED">
        <w:rPr>
          <w:rFonts w:ascii="Calibri" w:hAnsi="Calibri" w:cs="Calibri"/>
        </w:rPr>
        <w:t xml:space="preserve">, her purse, and balloons and merrily walked </w:t>
      </w:r>
      <w:r w:rsidR="00E1595A">
        <w:rPr>
          <w:rFonts w:ascii="Calibri" w:hAnsi="Calibri" w:cs="Calibri"/>
        </w:rPr>
        <w:t xml:space="preserve">toward her </w:t>
      </w:r>
      <w:r w:rsidR="0010762D">
        <w:rPr>
          <w:rFonts w:ascii="Calibri" w:hAnsi="Calibri" w:cs="Calibri"/>
        </w:rPr>
        <w:t xml:space="preserve">husband’s room. </w:t>
      </w:r>
    </w:p>
    <w:p w14:paraId="1C69879B" w14:textId="3F688091" w:rsidR="009870CA" w:rsidRDefault="004903C7" w:rsidP="001B79A5">
      <w:pPr>
        <w:spacing w:line="480" w:lineRule="auto"/>
        <w:ind w:firstLine="720"/>
        <w:rPr>
          <w:rFonts w:ascii="Calibri" w:hAnsi="Calibri" w:cs="Calibri"/>
        </w:rPr>
      </w:pPr>
      <w:r>
        <w:rPr>
          <w:rFonts w:ascii="Calibri" w:hAnsi="Calibri" w:cs="Calibri"/>
        </w:rPr>
        <w:t xml:space="preserve">When she </w:t>
      </w:r>
      <w:r w:rsidR="00BC091C">
        <w:rPr>
          <w:rFonts w:ascii="Calibri" w:hAnsi="Calibri" w:cs="Calibri"/>
        </w:rPr>
        <w:t xml:space="preserve">opened the door to Alex’s room, she found him still asleep. </w:t>
      </w:r>
      <w:r w:rsidR="002410D7">
        <w:rPr>
          <w:rFonts w:ascii="Calibri" w:hAnsi="Calibri" w:cs="Calibri"/>
        </w:rPr>
        <w:t xml:space="preserve"> She placed the </w:t>
      </w:r>
      <w:r w:rsidR="00E371C1">
        <w:rPr>
          <w:rFonts w:ascii="Calibri" w:hAnsi="Calibri" w:cs="Calibri"/>
        </w:rPr>
        <w:t>gift bag and balloons</w:t>
      </w:r>
      <w:r w:rsidR="002410D7">
        <w:rPr>
          <w:rFonts w:ascii="Calibri" w:hAnsi="Calibri" w:cs="Calibri"/>
        </w:rPr>
        <w:t xml:space="preserve"> on the table</w:t>
      </w:r>
      <w:r w:rsidR="00E371C1">
        <w:rPr>
          <w:rFonts w:ascii="Calibri" w:hAnsi="Calibri" w:cs="Calibri"/>
        </w:rPr>
        <w:t xml:space="preserve"> next to his bed</w:t>
      </w:r>
      <w:r w:rsidR="00C361DD">
        <w:rPr>
          <w:rFonts w:ascii="Calibri" w:hAnsi="Calibri" w:cs="Calibri"/>
        </w:rPr>
        <w:t xml:space="preserve">. Kyra </w:t>
      </w:r>
      <w:r w:rsidR="005F1F11">
        <w:rPr>
          <w:rFonts w:ascii="Calibri" w:hAnsi="Calibri" w:cs="Calibri"/>
        </w:rPr>
        <w:t xml:space="preserve">ran her hand down Alex’s face and smiled. He looked so peaceful. </w:t>
      </w:r>
      <w:r w:rsidR="00404D4B">
        <w:rPr>
          <w:rFonts w:ascii="Calibri" w:hAnsi="Calibri" w:cs="Calibri"/>
        </w:rPr>
        <w:t xml:space="preserve">She then pulled up a chair and placed it next to </w:t>
      </w:r>
      <w:r w:rsidR="00E3266A">
        <w:rPr>
          <w:rFonts w:ascii="Calibri" w:hAnsi="Calibri" w:cs="Calibri"/>
        </w:rPr>
        <w:t xml:space="preserve">his bed so she could sit right beside him. An hour later, a nurse walked into the room to check on him. </w:t>
      </w:r>
      <w:r w:rsidR="009870CA">
        <w:rPr>
          <w:rFonts w:ascii="Calibri" w:hAnsi="Calibri" w:cs="Calibri"/>
        </w:rPr>
        <w:t xml:space="preserve">She told Kyra that </w:t>
      </w:r>
      <w:r w:rsidR="006E1EB2">
        <w:rPr>
          <w:rFonts w:ascii="Calibri" w:hAnsi="Calibri" w:cs="Calibri"/>
        </w:rPr>
        <w:t>Doctor Riley</w:t>
      </w:r>
      <w:r w:rsidR="009C2EF1">
        <w:rPr>
          <w:rFonts w:ascii="Calibri" w:hAnsi="Calibri" w:cs="Calibri"/>
        </w:rPr>
        <w:t xml:space="preserve"> </w:t>
      </w:r>
      <w:r w:rsidR="00E1595A">
        <w:rPr>
          <w:rFonts w:ascii="Calibri" w:hAnsi="Calibri" w:cs="Calibri"/>
        </w:rPr>
        <w:t xml:space="preserve">would </w:t>
      </w:r>
      <w:r w:rsidR="009C2EF1">
        <w:rPr>
          <w:rFonts w:ascii="Calibri" w:hAnsi="Calibri" w:cs="Calibri"/>
        </w:rPr>
        <w:t xml:space="preserve">be in shortly to </w:t>
      </w:r>
      <w:r w:rsidR="005F72FF">
        <w:rPr>
          <w:rFonts w:ascii="Calibri" w:hAnsi="Calibri" w:cs="Calibri"/>
        </w:rPr>
        <w:t>give her an update on Alex’s condition. Kyra sat patiently</w:t>
      </w:r>
      <w:r w:rsidR="00C0085A">
        <w:rPr>
          <w:rFonts w:ascii="Calibri" w:hAnsi="Calibri" w:cs="Calibri"/>
        </w:rPr>
        <w:t xml:space="preserve"> until the doctor arrived.</w:t>
      </w:r>
    </w:p>
    <w:p w14:paraId="01909599" w14:textId="6F07FF68" w:rsidR="000A4362" w:rsidRDefault="000A4362" w:rsidP="001B79A5">
      <w:pPr>
        <w:spacing w:line="480" w:lineRule="auto"/>
        <w:ind w:firstLine="720"/>
        <w:rPr>
          <w:rFonts w:ascii="Calibri" w:hAnsi="Calibri" w:cs="Calibri"/>
        </w:rPr>
      </w:pPr>
      <w:r w:rsidRPr="1FD0627C">
        <w:rPr>
          <w:rFonts w:ascii="Calibri" w:hAnsi="Calibri" w:cs="Calibri"/>
        </w:rPr>
        <w:t xml:space="preserve">Shortly after the nurse left, the doctor walked inside. He informed Kyra that Alex was in excellent shape and that he would be out of the hospital in no time. </w:t>
      </w:r>
      <w:r w:rsidR="00C0085A" w:rsidRPr="1FD0627C">
        <w:rPr>
          <w:rFonts w:ascii="Calibri" w:hAnsi="Calibri" w:cs="Calibri"/>
        </w:rPr>
        <w:t xml:space="preserve">He told her that Alex would experience some pain </w:t>
      </w:r>
      <w:r w:rsidR="00090B80" w:rsidRPr="1FD0627C">
        <w:rPr>
          <w:rFonts w:ascii="Calibri" w:hAnsi="Calibri" w:cs="Calibri"/>
        </w:rPr>
        <w:t>around the incis</w:t>
      </w:r>
      <w:r w:rsidR="00C26A4A" w:rsidRPr="1FD0627C">
        <w:rPr>
          <w:rFonts w:ascii="Calibri" w:hAnsi="Calibri" w:cs="Calibri"/>
        </w:rPr>
        <w:t>ions where they had removed the robotic parts</w:t>
      </w:r>
      <w:r w:rsidR="009773F2" w:rsidRPr="1FD0627C">
        <w:rPr>
          <w:rFonts w:ascii="Calibri" w:hAnsi="Calibri" w:cs="Calibri"/>
        </w:rPr>
        <w:t xml:space="preserve"> and that it would take a while for his body to function like normal again. </w:t>
      </w:r>
      <w:r w:rsidR="00F9235E" w:rsidRPr="1FD0627C">
        <w:rPr>
          <w:rFonts w:ascii="Calibri" w:hAnsi="Calibri" w:cs="Calibri"/>
        </w:rPr>
        <w:t xml:space="preserve">He handed her a prescription for some pain medication. </w:t>
      </w:r>
      <w:r w:rsidR="00E04FE0" w:rsidRPr="1FD0627C">
        <w:rPr>
          <w:rFonts w:ascii="Calibri" w:hAnsi="Calibri" w:cs="Calibri"/>
        </w:rPr>
        <w:t xml:space="preserve">The doctor recommended that Alex </w:t>
      </w:r>
      <w:r w:rsidR="00E1595A">
        <w:rPr>
          <w:rFonts w:ascii="Calibri" w:hAnsi="Calibri" w:cs="Calibri"/>
        </w:rPr>
        <w:t>rest</w:t>
      </w:r>
      <w:r w:rsidR="00E1595A" w:rsidRPr="1FD0627C">
        <w:rPr>
          <w:rFonts w:ascii="Calibri" w:hAnsi="Calibri" w:cs="Calibri"/>
        </w:rPr>
        <w:t xml:space="preserve"> </w:t>
      </w:r>
      <w:r w:rsidR="00E04FE0" w:rsidRPr="1FD0627C">
        <w:rPr>
          <w:rFonts w:ascii="Calibri" w:hAnsi="Calibri" w:cs="Calibri"/>
        </w:rPr>
        <w:t xml:space="preserve">for </w:t>
      </w:r>
      <w:r w:rsidR="004D3863" w:rsidRPr="1FD0627C">
        <w:rPr>
          <w:rFonts w:ascii="Calibri" w:hAnsi="Calibri" w:cs="Calibri"/>
        </w:rPr>
        <w:t xml:space="preserve">two weeks once he </w:t>
      </w:r>
      <w:r w:rsidR="00E1595A">
        <w:rPr>
          <w:rFonts w:ascii="Calibri" w:hAnsi="Calibri" w:cs="Calibri"/>
        </w:rPr>
        <w:t>left</w:t>
      </w:r>
      <w:r w:rsidR="00E1595A" w:rsidRPr="1FD0627C">
        <w:rPr>
          <w:rFonts w:ascii="Calibri" w:hAnsi="Calibri" w:cs="Calibri"/>
        </w:rPr>
        <w:t xml:space="preserve"> </w:t>
      </w:r>
      <w:r w:rsidR="004D3863" w:rsidRPr="1FD0627C">
        <w:rPr>
          <w:rFonts w:ascii="Calibri" w:hAnsi="Calibri" w:cs="Calibri"/>
        </w:rPr>
        <w:t xml:space="preserve">the hospital. </w:t>
      </w:r>
    </w:p>
    <w:p w14:paraId="2A4714B2" w14:textId="281638F4" w:rsidR="00556300" w:rsidRDefault="00DC5115" w:rsidP="001B79A5">
      <w:pPr>
        <w:spacing w:line="480" w:lineRule="auto"/>
        <w:ind w:firstLine="720"/>
        <w:rPr>
          <w:rFonts w:ascii="Calibri" w:hAnsi="Calibri" w:cs="Calibri"/>
        </w:rPr>
      </w:pPr>
      <w:r w:rsidRPr="1FD0627C">
        <w:rPr>
          <w:rFonts w:ascii="Calibri" w:hAnsi="Calibri" w:cs="Calibri"/>
        </w:rPr>
        <w:t xml:space="preserve">As the doctor was speaking, </w:t>
      </w:r>
      <w:r w:rsidR="00394144" w:rsidRPr="1FD0627C">
        <w:rPr>
          <w:rFonts w:ascii="Calibri" w:hAnsi="Calibri" w:cs="Calibri"/>
        </w:rPr>
        <w:t xml:space="preserve">Alex began to flinch. He yawned and slowly </w:t>
      </w:r>
      <w:r w:rsidR="008C1A5E" w:rsidRPr="1FD0627C">
        <w:rPr>
          <w:rFonts w:ascii="Calibri" w:hAnsi="Calibri" w:cs="Calibri"/>
        </w:rPr>
        <w:t>opened</w:t>
      </w:r>
      <w:r w:rsidR="00394144" w:rsidRPr="1FD0627C">
        <w:rPr>
          <w:rFonts w:ascii="Calibri" w:hAnsi="Calibri" w:cs="Calibri"/>
        </w:rPr>
        <w:t xml:space="preserve"> his eyes. </w:t>
      </w:r>
      <w:r w:rsidR="008C1A5E" w:rsidRPr="1FD0627C">
        <w:rPr>
          <w:rFonts w:ascii="Calibri" w:hAnsi="Calibri" w:cs="Calibri"/>
        </w:rPr>
        <w:t xml:space="preserve">He looked around the room and was surprised to find his wife </w:t>
      </w:r>
      <w:r w:rsidRPr="1FD0627C">
        <w:rPr>
          <w:rFonts w:ascii="Calibri" w:hAnsi="Calibri" w:cs="Calibri"/>
        </w:rPr>
        <w:t>and doctor watching him</w:t>
      </w:r>
      <w:r w:rsidR="006E1EB2" w:rsidRPr="1FD0627C">
        <w:rPr>
          <w:rFonts w:ascii="Calibri" w:hAnsi="Calibri" w:cs="Calibri"/>
        </w:rPr>
        <w:t xml:space="preserve"> as he awoke</w:t>
      </w:r>
      <w:r w:rsidR="008C1A5E" w:rsidRPr="1FD0627C">
        <w:rPr>
          <w:rFonts w:ascii="Calibri" w:hAnsi="Calibri" w:cs="Calibri"/>
        </w:rPr>
        <w:t>.</w:t>
      </w:r>
      <w:r w:rsidR="004C0C50" w:rsidRPr="1FD0627C">
        <w:rPr>
          <w:rFonts w:ascii="Calibri" w:hAnsi="Calibri" w:cs="Calibri"/>
        </w:rPr>
        <w:t xml:space="preserve"> Kyra looked into his eyes, then gave him a kiss on the lips</w:t>
      </w:r>
      <w:r w:rsidR="003311EA" w:rsidRPr="1FD0627C">
        <w:rPr>
          <w:rFonts w:ascii="Calibri" w:hAnsi="Calibri" w:cs="Calibri"/>
        </w:rPr>
        <w:t>. He smiled at her. The doctor walked over to Alex</w:t>
      </w:r>
      <w:r w:rsidR="004961C8" w:rsidRPr="1FD0627C">
        <w:rPr>
          <w:rFonts w:ascii="Calibri" w:hAnsi="Calibri" w:cs="Calibri"/>
        </w:rPr>
        <w:t>.</w:t>
      </w:r>
      <w:r w:rsidR="006E1EB2" w:rsidRPr="1FD0627C">
        <w:rPr>
          <w:rFonts w:ascii="Calibri" w:hAnsi="Calibri" w:cs="Calibri"/>
        </w:rPr>
        <w:t xml:space="preserve"> </w:t>
      </w:r>
    </w:p>
    <w:p w14:paraId="4D9E3CAD" w14:textId="77F41FA5" w:rsidR="004961C8" w:rsidRDefault="004961C8" w:rsidP="001B79A5">
      <w:pPr>
        <w:spacing w:line="480" w:lineRule="auto"/>
        <w:ind w:firstLine="720"/>
        <w:rPr>
          <w:rFonts w:ascii="Calibri" w:hAnsi="Calibri" w:cs="Calibri"/>
        </w:rPr>
      </w:pPr>
      <w:r>
        <w:rPr>
          <w:rFonts w:ascii="Calibri" w:hAnsi="Calibri" w:cs="Calibri"/>
        </w:rPr>
        <w:t>“So</w:t>
      </w:r>
      <w:r w:rsidR="00E1595A">
        <w:rPr>
          <w:rFonts w:ascii="Calibri" w:hAnsi="Calibri" w:cs="Calibri"/>
        </w:rPr>
        <w:t>,</w:t>
      </w:r>
      <w:r>
        <w:rPr>
          <w:rFonts w:ascii="Calibri" w:hAnsi="Calibri" w:cs="Calibri"/>
        </w:rPr>
        <w:t xml:space="preserve"> how are we feeling now?” Doctor Riley asked him. </w:t>
      </w:r>
    </w:p>
    <w:p w14:paraId="33A56519" w14:textId="4853BBA1" w:rsidR="004961C8" w:rsidRDefault="004961C8" w:rsidP="001B79A5">
      <w:pPr>
        <w:spacing w:line="480" w:lineRule="auto"/>
        <w:ind w:firstLine="720"/>
        <w:rPr>
          <w:rFonts w:ascii="Calibri" w:hAnsi="Calibri" w:cs="Calibri"/>
        </w:rPr>
      </w:pPr>
      <w:r>
        <w:rPr>
          <w:rFonts w:ascii="Calibri" w:hAnsi="Calibri" w:cs="Calibri"/>
        </w:rPr>
        <w:t>“I feel great</w:t>
      </w:r>
      <w:r w:rsidR="00E1595A">
        <w:rPr>
          <w:rFonts w:ascii="Calibri" w:hAnsi="Calibri" w:cs="Calibri"/>
        </w:rPr>
        <w:t>,</w:t>
      </w:r>
      <w:r>
        <w:rPr>
          <w:rFonts w:ascii="Calibri" w:hAnsi="Calibri" w:cs="Calibri"/>
        </w:rPr>
        <w:t xml:space="preserve"> doctor,” </w:t>
      </w:r>
      <w:r w:rsidR="00E630A5">
        <w:rPr>
          <w:rFonts w:ascii="Calibri" w:hAnsi="Calibri" w:cs="Calibri"/>
        </w:rPr>
        <w:t>Alex told him. “I feel like a new man.”</w:t>
      </w:r>
    </w:p>
    <w:p w14:paraId="30601011" w14:textId="0412AA5A" w:rsidR="00170A31" w:rsidRDefault="00170A31" w:rsidP="001B79A5">
      <w:pPr>
        <w:spacing w:line="480" w:lineRule="auto"/>
        <w:ind w:firstLine="720"/>
        <w:rPr>
          <w:rFonts w:ascii="Calibri" w:hAnsi="Calibri" w:cs="Calibri"/>
        </w:rPr>
      </w:pPr>
      <w:r w:rsidRPr="1FD0627C">
        <w:rPr>
          <w:rFonts w:ascii="Calibri" w:hAnsi="Calibri" w:cs="Calibri"/>
        </w:rPr>
        <w:t>“Good,” Dr. Riley said. “That’s what I want to hear.</w:t>
      </w:r>
      <w:r w:rsidR="00F95ABF" w:rsidRPr="1FD0627C">
        <w:rPr>
          <w:rFonts w:ascii="Calibri" w:hAnsi="Calibri" w:cs="Calibri"/>
        </w:rPr>
        <w:t xml:space="preserve"> I just gave your wife a prescription for some pain medication and </w:t>
      </w:r>
      <w:r w:rsidR="002473E9" w:rsidRPr="1FD0627C">
        <w:rPr>
          <w:rFonts w:ascii="Calibri" w:hAnsi="Calibri" w:cs="Calibri"/>
        </w:rPr>
        <w:t>recommended that you rest for two weeks when you get home.</w:t>
      </w:r>
      <w:r w:rsidR="00C26A6C" w:rsidRPr="1FD0627C">
        <w:rPr>
          <w:rFonts w:ascii="Calibri" w:hAnsi="Calibri" w:cs="Calibri"/>
        </w:rPr>
        <w:t xml:space="preserve"> Let me know if you have any questions or concerns. I will leave you two alone now.</w:t>
      </w:r>
      <w:r w:rsidRPr="1FD0627C">
        <w:rPr>
          <w:rFonts w:ascii="Calibri" w:hAnsi="Calibri" w:cs="Calibri"/>
        </w:rPr>
        <w:t>”</w:t>
      </w:r>
    </w:p>
    <w:p w14:paraId="2B0B0974" w14:textId="47363963" w:rsidR="00C26A6C" w:rsidRDefault="00F026DA" w:rsidP="001B79A5">
      <w:pPr>
        <w:spacing w:line="480" w:lineRule="auto"/>
        <w:ind w:firstLine="720"/>
        <w:rPr>
          <w:rFonts w:ascii="Calibri" w:hAnsi="Calibri" w:cs="Calibri"/>
        </w:rPr>
      </w:pPr>
      <w:r>
        <w:rPr>
          <w:rFonts w:ascii="Calibri" w:hAnsi="Calibri" w:cs="Calibri"/>
        </w:rPr>
        <w:t xml:space="preserve">“Thank you, doctor,” </w:t>
      </w:r>
      <w:r w:rsidR="00F73482">
        <w:rPr>
          <w:rFonts w:ascii="Calibri" w:hAnsi="Calibri" w:cs="Calibri"/>
        </w:rPr>
        <w:t>Kyra replied.</w:t>
      </w:r>
    </w:p>
    <w:p w14:paraId="3E5455F9" w14:textId="4FDB83C6" w:rsidR="00087843" w:rsidRDefault="00E81B72" w:rsidP="001B79A5">
      <w:pPr>
        <w:spacing w:line="480" w:lineRule="auto"/>
        <w:ind w:firstLine="720"/>
        <w:rPr>
          <w:rFonts w:ascii="Calibri" w:hAnsi="Calibri" w:cs="Calibri"/>
        </w:rPr>
      </w:pPr>
      <w:r>
        <w:rPr>
          <w:rFonts w:ascii="Calibri" w:hAnsi="Calibri" w:cs="Calibri"/>
        </w:rPr>
        <w:t>“I am so happy to see you</w:t>
      </w:r>
      <w:r w:rsidR="004408AA">
        <w:rPr>
          <w:rFonts w:ascii="Calibri" w:hAnsi="Calibri" w:cs="Calibri"/>
        </w:rPr>
        <w:t xml:space="preserve"> again</w:t>
      </w:r>
      <w:r>
        <w:rPr>
          <w:rFonts w:ascii="Calibri" w:hAnsi="Calibri" w:cs="Calibri"/>
        </w:rPr>
        <w:t>,” Alex</w:t>
      </w:r>
      <w:r w:rsidR="00E060D6">
        <w:rPr>
          <w:rFonts w:ascii="Calibri" w:hAnsi="Calibri" w:cs="Calibri"/>
        </w:rPr>
        <w:t xml:space="preserve"> told Kyra. “I </w:t>
      </w:r>
      <w:r w:rsidR="00EA72D5">
        <w:rPr>
          <w:rFonts w:ascii="Calibri" w:hAnsi="Calibri" w:cs="Calibri"/>
        </w:rPr>
        <w:t xml:space="preserve">couldn’t imagine not being able to wake up and see your beautiful face. </w:t>
      </w:r>
      <w:r w:rsidR="00BE3477">
        <w:rPr>
          <w:rFonts w:ascii="Calibri" w:hAnsi="Calibri" w:cs="Calibri"/>
        </w:rPr>
        <w:t>While</w:t>
      </w:r>
      <w:r w:rsidR="000A522E">
        <w:rPr>
          <w:rFonts w:ascii="Calibri" w:hAnsi="Calibri" w:cs="Calibri"/>
        </w:rPr>
        <w:t xml:space="preserve"> I was </w:t>
      </w:r>
      <w:r w:rsidR="00551EC3">
        <w:rPr>
          <w:rFonts w:ascii="Calibri" w:hAnsi="Calibri" w:cs="Calibri"/>
        </w:rPr>
        <w:t>being operated on, I had a terrible dream.</w:t>
      </w:r>
      <w:r w:rsidR="00565F1E">
        <w:rPr>
          <w:rFonts w:ascii="Calibri" w:hAnsi="Calibri" w:cs="Calibri"/>
        </w:rPr>
        <w:t xml:space="preserve"> I dreamed that I had died and that I was </w:t>
      </w:r>
      <w:r w:rsidR="00E1595A">
        <w:rPr>
          <w:rFonts w:ascii="Calibri" w:hAnsi="Calibri" w:cs="Calibri"/>
        </w:rPr>
        <w:t xml:space="preserve">a </w:t>
      </w:r>
      <w:r w:rsidR="00565F1E">
        <w:rPr>
          <w:rFonts w:ascii="Calibri" w:hAnsi="Calibri" w:cs="Calibri"/>
        </w:rPr>
        <w:t xml:space="preserve">ghost. I was watching you and many others react to the news of my death. </w:t>
      </w:r>
      <w:r w:rsidR="000C2FA9">
        <w:rPr>
          <w:rFonts w:ascii="Calibri" w:hAnsi="Calibri" w:cs="Calibri"/>
        </w:rPr>
        <w:t>My heart was broken when I saw you</w:t>
      </w:r>
      <w:r w:rsidR="007C3FFA">
        <w:rPr>
          <w:rFonts w:ascii="Calibri" w:hAnsi="Calibri" w:cs="Calibri"/>
        </w:rPr>
        <w:t xml:space="preserve"> </w:t>
      </w:r>
      <w:r w:rsidR="00834F12">
        <w:rPr>
          <w:rFonts w:ascii="Calibri" w:hAnsi="Calibri" w:cs="Calibri"/>
        </w:rPr>
        <w:t>fall</w:t>
      </w:r>
      <w:r w:rsidR="007C3FFA">
        <w:rPr>
          <w:rFonts w:ascii="Calibri" w:hAnsi="Calibri" w:cs="Calibri"/>
        </w:rPr>
        <w:t xml:space="preserve"> to your knees by my bedside </w:t>
      </w:r>
      <w:r w:rsidR="004332B5">
        <w:rPr>
          <w:rFonts w:ascii="Calibri" w:hAnsi="Calibri" w:cs="Calibri"/>
        </w:rPr>
        <w:t>right after</w:t>
      </w:r>
      <w:r w:rsidR="007C3FFA">
        <w:rPr>
          <w:rFonts w:ascii="Calibri" w:hAnsi="Calibri" w:cs="Calibri"/>
        </w:rPr>
        <w:t xml:space="preserve"> I</w:t>
      </w:r>
      <w:r w:rsidR="004332B5">
        <w:rPr>
          <w:rFonts w:ascii="Calibri" w:hAnsi="Calibri" w:cs="Calibri"/>
        </w:rPr>
        <w:t xml:space="preserve"> had</w:t>
      </w:r>
      <w:r w:rsidR="007C3FFA">
        <w:rPr>
          <w:rFonts w:ascii="Calibri" w:hAnsi="Calibri" w:cs="Calibri"/>
        </w:rPr>
        <w:t xml:space="preserve"> t</w:t>
      </w:r>
      <w:r w:rsidR="004332B5">
        <w:rPr>
          <w:rFonts w:ascii="Calibri" w:hAnsi="Calibri" w:cs="Calibri"/>
        </w:rPr>
        <w:t>aken</w:t>
      </w:r>
      <w:r w:rsidR="007C3FFA">
        <w:rPr>
          <w:rFonts w:ascii="Calibri" w:hAnsi="Calibri" w:cs="Calibri"/>
        </w:rPr>
        <w:t xml:space="preserve"> my last breath. </w:t>
      </w:r>
      <w:r w:rsidR="00834F12">
        <w:rPr>
          <w:rFonts w:ascii="Calibri" w:hAnsi="Calibri" w:cs="Calibri"/>
        </w:rPr>
        <w:t>You cried and cried</w:t>
      </w:r>
      <w:r w:rsidR="00934972">
        <w:rPr>
          <w:rFonts w:ascii="Calibri" w:hAnsi="Calibri" w:cs="Calibri"/>
        </w:rPr>
        <w:t xml:space="preserve"> in </w:t>
      </w:r>
      <w:r w:rsidR="00227A22">
        <w:rPr>
          <w:rFonts w:ascii="Calibri" w:hAnsi="Calibri" w:cs="Calibri"/>
        </w:rPr>
        <w:t xml:space="preserve">complete </w:t>
      </w:r>
      <w:r w:rsidR="00934972">
        <w:rPr>
          <w:rFonts w:ascii="Calibri" w:hAnsi="Calibri" w:cs="Calibri"/>
        </w:rPr>
        <w:t>agony</w:t>
      </w:r>
      <w:r w:rsidR="00810FB7">
        <w:rPr>
          <w:rFonts w:ascii="Calibri" w:hAnsi="Calibri" w:cs="Calibri"/>
        </w:rPr>
        <w:t xml:space="preserve"> and screamed out why repeatedly</w:t>
      </w:r>
      <w:r w:rsidR="00040F5D">
        <w:rPr>
          <w:rFonts w:ascii="Calibri" w:hAnsi="Calibri" w:cs="Calibri"/>
        </w:rPr>
        <w:t>.”</w:t>
      </w:r>
    </w:p>
    <w:p w14:paraId="1C74B595" w14:textId="33E40519" w:rsidR="0095101D" w:rsidRDefault="0095101D" w:rsidP="001B79A5">
      <w:pPr>
        <w:spacing w:line="480" w:lineRule="auto"/>
        <w:ind w:firstLine="720"/>
        <w:rPr>
          <w:rFonts w:ascii="Calibri" w:hAnsi="Calibri" w:cs="Calibri"/>
        </w:rPr>
      </w:pPr>
      <w:r w:rsidRPr="22D893E5">
        <w:rPr>
          <w:rFonts w:ascii="Calibri" w:hAnsi="Calibri" w:cs="Calibri"/>
        </w:rPr>
        <w:t xml:space="preserve">“Well, it wasn’t easy for me to leave the hospital,” Kyra told him. </w:t>
      </w:r>
      <w:r w:rsidR="00A72E2E" w:rsidRPr="22D893E5">
        <w:rPr>
          <w:rFonts w:ascii="Calibri" w:hAnsi="Calibri" w:cs="Calibri"/>
        </w:rPr>
        <w:t>“If something had happened to you and I wasn’t he</w:t>
      </w:r>
      <w:r w:rsidR="00A41F4A" w:rsidRPr="22D893E5">
        <w:rPr>
          <w:rFonts w:ascii="Calibri" w:hAnsi="Calibri" w:cs="Calibri"/>
        </w:rPr>
        <w:t>re</w:t>
      </w:r>
      <w:r w:rsidR="00E1595A">
        <w:rPr>
          <w:rFonts w:ascii="Calibri" w:hAnsi="Calibri" w:cs="Calibri"/>
        </w:rPr>
        <w:t>,</w:t>
      </w:r>
      <w:r w:rsidR="00A41F4A" w:rsidRPr="22D893E5">
        <w:rPr>
          <w:rFonts w:ascii="Calibri" w:hAnsi="Calibri" w:cs="Calibri"/>
        </w:rPr>
        <w:t xml:space="preserve"> I would have regretted it for the rest of my life. I</w:t>
      </w:r>
      <w:r w:rsidR="00B634D5" w:rsidRPr="22D893E5">
        <w:rPr>
          <w:rFonts w:ascii="Calibri" w:hAnsi="Calibri" w:cs="Calibri"/>
        </w:rPr>
        <w:t xml:space="preserve"> had to constantly reassure myself that everything would be all right.</w:t>
      </w:r>
      <w:r w:rsidR="00804892" w:rsidRPr="22D893E5">
        <w:rPr>
          <w:rFonts w:ascii="Calibri" w:hAnsi="Calibri" w:cs="Calibri"/>
        </w:rPr>
        <w:t xml:space="preserve"> I was scared to death to answer the phone when I saw it was the hospital trying to get ahold of me.</w:t>
      </w:r>
      <w:r w:rsidR="009C6DE3" w:rsidRPr="22D893E5">
        <w:rPr>
          <w:rFonts w:ascii="Calibri" w:hAnsi="Calibri" w:cs="Calibri"/>
        </w:rPr>
        <w:t xml:space="preserve"> There was both a sense of hope and a sense of dread when I </w:t>
      </w:r>
      <w:r w:rsidR="00DB718C" w:rsidRPr="22D893E5">
        <w:rPr>
          <w:rFonts w:ascii="Calibri" w:hAnsi="Calibri" w:cs="Calibri"/>
        </w:rPr>
        <w:t xml:space="preserve">picked up the phone. </w:t>
      </w:r>
      <w:r w:rsidR="003B1EE2" w:rsidRPr="22D893E5">
        <w:rPr>
          <w:rFonts w:ascii="Calibri" w:hAnsi="Calibri" w:cs="Calibri"/>
        </w:rPr>
        <w:t>I was greatly relieved as soon as I heard you were alive and well after the surgery</w:t>
      </w:r>
      <w:r w:rsidR="00FB3870" w:rsidRPr="22D893E5">
        <w:rPr>
          <w:rFonts w:ascii="Calibri" w:hAnsi="Calibri" w:cs="Calibri"/>
        </w:rPr>
        <w:t>. By the way, on my way up to your room</w:t>
      </w:r>
      <w:r w:rsidR="00E1595A">
        <w:rPr>
          <w:rFonts w:ascii="Calibri" w:hAnsi="Calibri" w:cs="Calibri"/>
        </w:rPr>
        <w:t>,</w:t>
      </w:r>
      <w:r w:rsidR="00FB3870" w:rsidRPr="22D893E5">
        <w:rPr>
          <w:rFonts w:ascii="Calibri" w:hAnsi="Calibri" w:cs="Calibri"/>
        </w:rPr>
        <w:t xml:space="preserve"> I stopped at the gift shop and bought you a few things to </w:t>
      </w:r>
      <w:r w:rsidR="002F0D44" w:rsidRPr="22D893E5">
        <w:rPr>
          <w:rFonts w:ascii="Calibri" w:hAnsi="Calibri" w:cs="Calibri"/>
        </w:rPr>
        <w:t>cheer you up.</w:t>
      </w:r>
      <w:r w:rsidR="00A41F4A" w:rsidRPr="22D893E5">
        <w:rPr>
          <w:rFonts w:ascii="Calibri" w:hAnsi="Calibri" w:cs="Calibri"/>
        </w:rPr>
        <w:t>”</w:t>
      </w:r>
    </w:p>
    <w:p w14:paraId="48C29DDA" w14:textId="06CA725D" w:rsidR="002F0D44" w:rsidRDefault="002311AB" w:rsidP="001B79A5">
      <w:pPr>
        <w:spacing w:line="480" w:lineRule="auto"/>
        <w:ind w:firstLine="720"/>
        <w:rPr>
          <w:rFonts w:ascii="Calibri" w:hAnsi="Calibri" w:cs="Calibri"/>
        </w:rPr>
      </w:pPr>
      <w:r>
        <w:rPr>
          <w:rFonts w:ascii="Calibri" w:hAnsi="Calibri" w:cs="Calibri"/>
        </w:rPr>
        <w:t>“Oh, honey</w:t>
      </w:r>
      <w:r w:rsidR="00E1595A">
        <w:rPr>
          <w:rFonts w:ascii="Calibri" w:hAnsi="Calibri" w:cs="Calibri"/>
        </w:rPr>
        <w:t>,</w:t>
      </w:r>
      <w:r>
        <w:rPr>
          <w:rFonts w:ascii="Calibri" w:hAnsi="Calibri" w:cs="Calibri"/>
        </w:rPr>
        <w:t xml:space="preserve"> you didn’t have to do that,” Alex said. “Thank you so much</w:t>
      </w:r>
      <w:r w:rsidR="00751159">
        <w:rPr>
          <w:rFonts w:ascii="Calibri" w:hAnsi="Calibri" w:cs="Calibri"/>
        </w:rPr>
        <w:t xml:space="preserve"> for thinking of me</w:t>
      </w:r>
      <w:r>
        <w:rPr>
          <w:rFonts w:ascii="Calibri" w:hAnsi="Calibri" w:cs="Calibri"/>
        </w:rPr>
        <w:t>.”</w:t>
      </w:r>
    </w:p>
    <w:p w14:paraId="44E9B11F" w14:textId="293FE0F1" w:rsidR="00751159" w:rsidRDefault="00372208" w:rsidP="001B79A5">
      <w:pPr>
        <w:spacing w:line="480" w:lineRule="auto"/>
        <w:ind w:firstLine="720"/>
        <w:rPr>
          <w:rFonts w:ascii="Calibri" w:hAnsi="Calibri" w:cs="Calibri"/>
        </w:rPr>
      </w:pPr>
      <w:r w:rsidRPr="1FD0627C">
        <w:rPr>
          <w:rFonts w:ascii="Calibri" w:hAnsi="Calibri" w:cs="Calibri"/>
        </w:rPr>
        <w:t>Throughout the remainder of the day, they laughed and smiled. It was one of the greatest days of their lives. They could not have felt more blessed.</w:t>
      </w:r>
    </w:p>
    <w:p w14:paraId="341C0360" w14:textId="77777777" w:rsidR="00E93DF5" w:rsidRDefault="00E93DF5" w:rsidP="000A4362">
      <w:pPr>
        <w:spacing w:line="480" w:lineRule="auto"/>
        <w:ind w:left="720" w:firstLine="720"/>
        <w:rPr>
          <w:rFonts w:ascii="Calibri" w:hAnsi="Calibri" w:cs="Calibri"/>
        </w:rPr>
      </w:pPr>
    </w:p>
    <w:p w14:paraId="53B1AA95" w14:textId="77777777" w:rsidR="00E93DF5" w:rsidRDefault="00E93DF5" w:rsidP="000A4362">
      <w:pPr>
        <w:spacing w:line="480" w:lineRule="auto"/>
        <w:ind w:left="720" w:firstLine="720"/>
        <w:rPr>
          <w:rFonts w:ascii="Calibri" w:hAnsi="Calibri" w:cs="Calibri"/>
        </w:rPr>
      </w:pPr>
    </w:p>
    <w:p w14:paraId="6987ADA8" w14:textId="77777777" w:rsidR="00E93DF5" w:rsidRDefault="00E93DF5" w:rsidP="000A4362">
      <w:pPr>
        <w:spacing w:line="480" w:lineRule="auto"/>
        <w:ind w:left="720" w:firstLine="720"/>
        <w:rPr>
          <w:rFonts w:ascii="Calibri" w:hAnsi="Calibri" w:cs="Calibri"/>
        </w:rPr>
      </w:pPr>
    </w:p>
    <w:p w14:paraId="062F9741" w14:textId="50009364" w:rsidR="00B02578" w:rsidRDefault="00C26A6C" w:rsidP="00E93DF5">
      <w:pPr>
        <w:spacing w:line="480" w:lineRule="auto"/>
        <w:jc w:val="center"/>
        <w:rPr>
          <w:rFonts w:ascii="Calibri" w:hAnsi="Calibri" w:cs="Calibri"/>
        </w:rPr>
      </w:pPr>
      <w:r>
        <w:rPr>
          <w:rFonts w:ascii="Calibri" w:hAnsi="Calibri" w:cs="Calibri"/>
        </w:rPr>
        <w:t>Chapter 16</w:t>
      </w:r>
    </w:p>
    <w:p w14:paraId="388D0109" w14:textId="20DE1F5C" w:rsidR="00034C6E" w:rsidRDefault="00034C6E" w:rsidP="00034C6E">
      <w:pPr>
        <w:spacing w:line="480" w:lineRule="auto"/>
        <w:rPr>
          <w:rFonts w:ascii="Calibri" w:hAnsi="Calibri" w:cs="Calibri"/>
        </w:rPr>
      </w:pPr>
      <w:r>
        <w:rPr>
          <w:rFonts w:ascii="Calibri" w:hAnsi="Calibri" w:cs="Calibri"/>
        </w:rPr>
        <w:tab/>
      </w:r>
      <w:r w:rsidR="00851552">
        <w:rPr>
          <w:rFonts w:ascii="Calibri" w:hAnsi="Calibri" w:cs="Calibri"/>
        </w:rPr>
        <w:t xml:space="preserve">Two weeks after the surgery, Alex Bloggs was released from the hospital. </w:t>
      </w:r>
      <w:r w:rsidR="004B0CCE">
        <w:rPr>
          <w:rFonts w:ascii="Calibri" w:hAnsi="Calibri" w:cs="Calibri"/>
        </w:rPr>
        <w:t xml:space="preserve">He made plans from home to return to work </w:t>
      </w:r>
      <w:r w:rsidR="00A71E0F">
        <w:rPr>
          <w:rFonts w:ascii="Calibri" w:hAnsi="Calibri" w:cs="Calibri"/>
        </w:rPr>
        <w:t xml:space="preserve">as a </w:t>
      </w:r>
      <w:r w:rsidR="005B2065">
        <w:rPr>
          <w:rFonts w:ascii="Calibri" w:hAnsi="Calibri" w:cs="Calibri"/>
        </w:rPr>
        <w:t xml:space="preserve">senior construction manager </w:t>
      </w:r>
      <w:r w:rsidR="004B0CCE">
        <w:rPr>
          <w:rFonts w:ascii="Calibri" w:hAnsi="Calibri" w:cs="Calibri"/>
        </w:rPr>
        <w:t xml:space="preserve">at </w:t>
      </w:r>
      <w:r w:rsidR="00D105E2">
        <w:rPr>
          <w:rFonts w:ascii="Calibri" w:hAnsi="Calibri" w:cs="Calibri"/>
        </w:rPr>
        <w:t>Major C</w:t>
      </w:r>
      <w:r w:rsidR="001C0BB8">
        <w:rPr>
          <w:rFonts w:ascii="Calibri" w:hAnsi="Calibri" w:cs="Calibri"/>
        </w:rPr>
        <w:t xml:space="preserve">onstruction </w:t>
      </w:r>
      <w:r w:rsidR="00056BD8">
        <w:rPr>
          <w:rFonts w:ascii="Calibri" w:hAnsi="Calibri" w:cs="Calibri"/>
        </w:rPr>
        <w:t>C</w:t>
      </w:r>
      <w:r w:rsidR="00086E92">
        <w:rPr>
          <w:rFonts w:ascii="Calibri" w:hAnsi="Calibri" w:cs="Calibri"/>
        </w:rPr>
        <w:t xml:space="preserve">ompany </w:t>
      </w:r>
      <w:r w:rsidR="00056BD8">
        <w:rPr>
          <w:rFonts w:ascii="Calibri" w:hAnsi="Calibri" w:cs="Calibri"/>
        </w:rPr>
        <w:t xml:space="preserve">in Tucson, Arizona. </w:t>
      </w:r>
      <w:r w:rsidR="00104857">
        <w:rPr>
          <w:rFonts w:ascii="Calibri" w:hAnsi="Calibri" w:cs="Calibri"/>
        </w:rPr>
        <w:t xml:space="preserve">Alex could hardly wait. He wanted to feel like he was once again productive and a part of society. </w:t>
      </w:r>
    </w:p>
    <w:p w14:paraId="45CCB026" w14:textId="5256BFFF" w:rsidR="00484EE7" w:rsidRDefault="007F6738" w:rsidP="00034C6E">
      <w:pPr>
        <w:spacing w:line="480" w:lineRule="auto"/>
        <w:rPr>
          <w:rFonts w:ascii="Calibri" w:hAnsi="Calibri" w:cs="Calibri"/>
        </w:rPr>
      </w:pPr>
      <w:r>
        <w:rPr>
          <w:rFonts w:ascii="Calibri" w:hAnsi="Calibri" w:cs="Calibri"/>
        </w:rPr>
        <w:tab/>
        <w:t xml:space="preserve">He also felt like he was given the opportunity to have a fresh start. </w:t>
      </w:r>
      <w:r w:rsidR="009B301D">
        <w:rPr>
          <w:rFonts w:ascii="Calibri" w:hAnsi="Calibri" w:cs="Calibri"/>
        </w:rPr>
        <w:t xml:space="preserve">From there on, Alex was not going to take life for granted. </w:t>
      </w:r>
      <w:r w:rsidR="007B2920">
        <w:rPr>
          <w:rFonts w:ascii="Calibri" w:hAnsi="Calibri" w:cs="Calibri"/>
        </w:rPr>
        <w:t>He wanted to live life to its fullest</w:t>
      </w:r>
      <w:r w:rsidR="00AE78D0">
        <w:rPr>
          <w:rFonts w:ascii="Calibri" w:hAnsi="Calibri" w:cs="Calibri"/>
        </w:rPr>
        <w:t>. Alex and Kyra had talked about going to the Bahamas quite a bit before he turned into a Death Firm for a romantic getaway since they really didn’t have a honeymoon. Alex didn’t consider staying a week in Branson, Missouri</w:t>
      </w:r>
      <w:r w:rsidR="000006BF">
        <w:rPr>
          <w:rFonts w:ascii="Calibri" w:hAnsi="Calibri" w:cs="Calibri"/>
        </w:rPr>
        <w:t>,</w:t>
      </w:r>
      <w:r w:rsidR="00AE78D0">
        <w:rPr>
          <w:rFonts w:ascii="Calibri" w:hAnsi="Calibri" w:cs="Calibri"/>
        </w:rPr>
        <w:t xml:space="preserve"> to be much of a honeymoon destination. He thought, </w:t>
      </w:r>
      <w:r w:rsidR="000006BF" w:rsidRPr="001B79A5">
        <w:rPr>
          <w:rFonts w:ascii="Calibri" w:hAnsi="Calibri" w:cs="Calibri"/>
          <w:i/>
          <w:iCs/>
        </w:rPr>
        <w:t>W</w:t>
      </w:r>
      <w:r w:rsidR="00AE78D0" w:rsidRPr="001B79A5">
        <w:rPr>
          <w:rFonts w:ascii="Calibri" w:hAnsi="Calibri" w:cs="Calibri"/>
          <w:i/>
          <w:iCs/>
        </w:rPr>
        <w:t>hy not?</w:t>
      </w:r>
      <w:r w:rsidR="00AE78D0">
        <w:rPr>
          <w:rFonts w:ascii="Calibri" w:hAnsi="Calibri" w:cs="Calibri"/>
        </w:rPr>
        <w:t xml:space="preserve"> </w:t>
      </w:r>
      <w:r w:rsidR="00C74A20">
        <w:rPr>
          <w:rFonts w:ascii="Calibri" w:hAnsi="Calibri" w:cs="Calibri"/>
        </w:rPr>
        <w:t xml:space="preserve">Alex </w:t>
      </w:r>
      <w:r w:rsidR="00BE4791">
        <w:rPr>
          <w:rFonts w:ascii="Calibri" w:hAnsi="Calibri" w:cs="Calibri"/>
        </w:rPr>
        <w:t xml:space="preserve">would have a talk with Kyra about making plans to go there during the summer </w:t>
      </w:r>
      <w:r w:rsidR="00484EE7">
        <w:rPr>
          <w:rFonts w:ascii="Calibri" w:hAnsi="Calibri" w:cs="Calibri"/>
        </w:rPr>
        <w:t>next year. She would be so excited.</w:t>
      </w:r>
      <w:r w:rsidR="005669EC">
        <w:rPr>
          <w:rFonts w:ascii="Calibri" w:hAnsi="Calibri" w:cs="Calibri"/>
        </w:rPr>
        <w:t xml:space="preserve"> </w:t>
      </w:r>
      <w:r w:rsidR="00563A1C">
        <w:rPr>
          <w:rFonts w:ascii="Calibri" w:hAnsi="Calibri" w:cs="Calibri"/>
        </w:rPr>
        <w:t>He also always wanted to skydive</w:t>
      </w:r>
      <w:r w:rsidR="007844EC">
        <w:rPr>
          <w:rFonts w:ascii="Calibri" w:hAnsi="Calibri" w:cs="Calibri"/>
        </w:rPr>
        <w:t xml:space="preserve"> and learn how to </w:t>
      </w:r>
      <w:r w:rsidR="005669EC">
        <w:rPr>
          <w:rFonts w:ascii="Calibri" w:hAnsi="Calibri" w:cs="Calibri"/>
        </w:rPr>
        <w:t xml:space="preserve">play the guitar. That would be next on his list of things to do. </w:t>
      </w:r>
    </w:p>
    <w:p w14:paraId="7DD857BC" w14:textId="084A9D71" w:rsidR="005669EC" w:rsidRDefault="0000405B" w:rsidP="00034C6E">
      <w:pPr>
        <w:spacing w:line="480" w:lineRule="auto"/>
        <w:rPr>
          <w:rFonts w:ascii="Calibri" w:hAnsi="Calibri" w:cs="Calibri"/>
        </w:rPr>
      </w:pPr>
      <w:r>
        <w:rPr>
          <w:rFonts w:ascii="Calibri" w:hAnsi="Calibri" w:cs="Calibri"/>
        </w:rPr>
        <w:tab/>
        <w:t xml:space="preserve">Ever since he had returned home, </w:t>
      </w:r>
      <w:r w:rsidR="00D40471">
        <w:rPr>
          <w:rFonts w:ascii="Calibri" w:hAnsi="Calibri" w:cs="Calibri"/>
        </w:rPr>
        <w:t xml:space="preserve">Kyra and Alex’s marriage had strengthened. </w:t>
      </w:r>
      <w:r w:rsidR="007B0099">
        <w:rPr>
          <w:rFonts w:ascii="Calibri" w:hAnsi="Calibri" w:cs="Calibri"/>
        </w:rPr>
        <w:t xml:space="preserve">They both were reminded that life could be taken from either of them at any moment. </w:t>
      </w:r>
      <w:r w:rsidR="00624378">
        <w:rPr>
          <w:rFonts w:ascii="Calibri" w:hAnsi="Calibri" w:cs="Calibri"/>
        </w:rPr>
        <w:t xml:space="preserve">His disappearance made them realize that </w:t>
      </w:r>
      <w:r w:rsidR="0080297E">
        <w:rPr>
          <w:rFonts w:ascii="Calibri" w:hAnsi="Calibri" w:cs="Calibri"/>
        </w:rPr>
        <w:t>if something did happen to either of them, they w</w:t>
      </w:r>
      <w:r w:rsidR="00BB1D88">
        <w:rPr>
          <w:rFonts w:ascii="Calibri" w:hAnsi="Calibri" w:cs="Calibri"/>
        </w:rPr>
        <w:t>ould have a hard time living without the other</w:t>
      </w:r>
      <w:r w:rsidR="00E73260">
        <w:rPr>
          <w:rFonts w:ascii="Calibri" w:hAnsi="Calibri" w:cs="Calibri"/>
        </w:rPr>
        <w:t xml:space="preserve"> and that they were meant to be together.</w:t>
      </w:r>
      <w:r w:rsidR="001411E4">
        <w:rPr>
          <w:rFonts w:ascii="Calibri" w:hAnsi="Calibri" w:cs="Calibri"/>
        </w:rPr>
        <w:t xml:space="preserve"> </w:t>
      </w:r>
    </w:p>
    <w:p w14:paraId="195A8A18" w14:textId="4A1A2924" w:rsidR="001411E4" w:rsidRDefault="001411E4" w:rsidP="00034C6E">
      <w:pPr>
        <w:spacing w:line="480" w:lineRule="auto"/>
        <w:rPr>
          <w:rFonts w:ascii="Calibri" w:hAnsi="Calibri" w:cs="Calibri"/>
        </w:rPr>
      </w:pPr>
      <w:r>
        <w:rPr>
          <w:rFonts w:ascii="Calibri" w:hAnsi="Calibri" w:cs="Calibri"/>
        </w:rPr>
        <w:tab/>
      </w:r>
      <w:r w:rsidR="00105DDD">
        <w:rPr>
          <w:rFonts w:ascii="Calibri" w:hAnsi="Calibri" w:cs="Calibri"/>
        </w:rPr>
        <w:t xml:space="preserve">They decided that they would spend less time fighting when there were problems and more time </w:t>
      </w:r>
      <w:r w:rsidR="0047664D">
        <w:rPr>
          <w:rFonts w:ascii="Calibri" w:hAnsi="Calibri" w:cs="Calibri"/>
        </w:rPr>
        <w:t xml:space="preserve">discussing them in a </w:t>
      </w:r>
      <w:r w:rsidR="008D7A26">
        <w:rPr>
          <w:rFonts w:ascii="Calibri" w:hAnsi="Calibri" w:cs="Calibri"/>
        </w:rPr>
        <w:t xml:space="preserve">calm and </w:t>
      </w:r>
      <w:r w:rsidR="0047664D">
        <w:rPr>
          <w:rFonts w:ascii="Calibri" w:hAnsi="Calibri" w:cs="Calibri"/>
        </w:rPr>
        <w:t>rational way</w:t>
      </w:r>
      <w:r w:rsidR="008D7A26">
        <w:rPr>
          <w:rFonts w:ascii="Calibri" w:hAnsi="Calibri" w:cs="Calibri"/>
        </w:rPr>
        <w:t xml:space="preserve">. They were not going to let anything </w:t>
      </w:r>
      <w:r w:rsidR="00143C0D">
        <w:rPr>
          <w:rFonts w:ascii="Calibri" w:hAnsi="Calibri" w:cs="Calibri"/>
        </w:rPr>
        <w:t xml:space="preserve">stand between them from there on out. </w:t>
      </w:r>
      <w:r w:rsidR="002C407A">
        <w:rPr>
          <w:rFonts w:ascii="Calibri" w:hAnsi="Calibri" w:cs="Calibri"/>
        </w:rPr>
        <w:t xml:space="preserve">The couple also discussed </w:t>
      </w:r>
      <w:r w:rsidR="00B85C34">
        <w:rPr>
          <w:rFonts w:ascii="Calibri" w:hAnsi="Calibri" w:cs="Calibri"/>
        </w:rPr>
        <w:t>having children</w:t>
      </w:r>
      <w:r w:rsidR="00FE6843">
        <w:rPr>
          <w:rFonts w:ascii="Calibri" w:hAnsi="Calibri" w:cs="Calibri"/>
        </w:rPr>
        <w:t xml:space="preserve"> now that the Death Firm situation was coming to an end</w:t>
      </w:r>
      <w:r w:rsidR="00B85C34">
        <w:rPr>
          <w:rFonts w:ascii="Calibri" w:hAnsi="Calibri" w:cs="Calibri"/>
        </w:rPr>
        <w:t>.</w:t>
      </w:r>
      <w:r w:rsidR="00B255F4">
        <w:rPr>
          <w:rFonts w:ascii="Calibri" w:hAnsi="Calibri" w:cs="Calibri"/>
        </w:rPr>
        <w:t xml:space="preserve"> Kyra was now </w:t>
      </w:r>
      <w:r w:rsidR="007E0C94">
        <w:rPr>
          <w:rFonts w:ascii="Calibri" w:hAnsi="Calibri" w:cs="Calibri"/>
        </w:rPr>
        <w:t>thirty-two</w:t>
      </w:r>
      <w:r w:rsidR="00B255F4">
        <w:rPr>
          <w:rFonts w:ascii="Calibri" w:hAnsi="Calibri" w:cs="Calibri"/>
        </w:rPr>
        <w:t xml:space="preserve"> years </w:t>
      </w:r>
      <w:r w:rsidR="007E0C94">
        <w:rPr>
          <w:rFonts w:ascii="Calibri" w:hAnsi="Calibri" w:cs="Calibri"/>
        </w:rPr>
        <w:t>old,</w:t>
      </w:r>
      <w:r w:rsidR="00B255F4">
        <w:rPr>
          <w:rFonts w:ascii="Calibri" w:hAnsi="Calibri" w:cs="Calibri"/>
        </w:rPr>
        <w:t xml:space="preserve"> and she didn’t want to wait any longer. </w:t>
      </w:r>
      <w:r w:rsidR="007E0C94">
        <w:rPr>
          <w:rFonts w:ascii="Calibri" w:hAnsi="Calibri" w:cs="Calibri"/>
        </w:rPr>
        <w:t>Alex agreed that it was time to start a family.</w:t>
      </w:r>
      <w:r w:rsidR="00B85C34">
        <w:rPr>
          <w:rFonts w:ascii="Calibri" w:hAnsi="Calibri" w:cs="Calibri"/>
        </w:rPr>
        <w:t xml:space="preserve"> </w:t>
      </w:r>
    </w:p>
    <w:p w14:paraId="7F65BA20" w14:textId="65107D11" w:rsidR="0065048B" w:rsidRDefault="00BD6536" w:rsidP="00BD6536">
      <w:pPr>
        <w:spacing w:line="480" w:lineRule="auto"/>
        <w:ind w:firstLine="720"/>
        <w:rPr>
          <w:rFonts w:ascii="Calibri" w:hAnsi="Calibri" w:cs="Calibri"/>
        </w:rPr>
      </w:pPr>
      <w:r w:rsidRPr="22D893E5">
        <w:rPr>
          <w:rFonts w:ascii="Calibri" w:hAnsi="Calibri" w:cs="Calibri"/>
        </w:rPr>
        <w:t>Just four</w:t>
      </w:r>
      <w:r w:rsidR="005A5F5B" w:rsidRPr="22D893E5">
        <w:rPr>
          <w:rFonts w:ascii="Calibri" w:hAnsi="Calibri" w:cs="Calibri"/>
        </w:rPr>
        <w:t xml:space="preserve"> months after making the decision to have a family, </w:t>
      </w:r>
      <w:r w:rsidRPr="22D893E5">
        <w:rPr>
          <w:rFonts w:ascii="Calibri" w:hAnsi="Calibri" w:cs="Calibri"/>
        </w:rPr>
        <w:t xml:space="preserve">Kyra was now </w:t>
      </w:r>
      <w:r w:rsidR="00201798" w:rsidRPr="22D893E5">
        <w:rPr>
          <w:rFonts w:ascii="Calibri" w:hAnsi="Calibri" w:cs="Calibri"/>
        </w:rPr>
        <w:t xml:space="preserve">eight weeks pregnant. Alex was </w:t>
      </w:r>
      <w:r w:rsidR="00B74578" w:rsidRPr="22D893E5">
        <w:rPr>
          <w:rFonts w:ascii="Calibri" w:hAnsi="Calibri" w:cs="Calibri"/>
        </w:rPr>
        <w:t>working</w:t>
      </w:r>
      <w:r w:rsidR="000F5B53" w:rsidRPr="22D893E5">
        <w:rPr>
          <w:rFonts w:ascii="Calibri" w:hAnsi="Calibri" w:cs="Calibri"/>
        </w:rPr>
        <w:t xml:space="preserve"> full-time again</w:t>
      </w:r>
      <w:r w:rsidR="00B74578" w:rsidRPr="22D893E5">
        <w:rPr>
          <w:rFonts w:ascii="Calibri" w:hAnsi="Calibri" w:cs="Calibri"/>
        </w:rPr>
        <w:t xml:space="preserve"> and</w:t>
      </w:r>
      <w:r w:rsidR="00201798" w:rsidRPr="22D893E5">
        <w:rPr>
          <w:rFonts w:ascii="Calibri" w:hAnsi="Calibri" w:cs="Calibri"/>
        </w:rPr>
        <w:t xml:space="preserve"> was getting ready to undergo surgery one more time to get rid of more</w:t>
      </w:r>
      <w:r w:rsidR="00897952" w:rsidRPr="22D893E5">
        <w:rPr>
          <w:rFonts w:ascii="Calibri" w:hAnsi="Calibri" w:cs="Calibri"/>
        </w:rPr>
        <w:t xml:space="preserve"> animal parts in his body and replace a few of them with human body parts. </w:t>
      </w:r>
      <w:r w:rsidR="00B74578" w:rsidRPr="22D893E5">
        <w:rPr>
          <w:rFonts w:ascii="Calibri" w:hAnsi="Calibri" w:cs="Calibri"/>
        </w:rPr>
        <w:t xml:space="preserve">The </w:t>
      </w:r>
      <w:r w:rsidR="002269BD" w:rsidRPr="22D893E5">
        <w:rPr>
          <w:rFonts w:ascii="Calibri" w:hAnsi="Calibri" w:cs="Calibri"/>
        </w:rPr>
        <w:t xml:space="preserve">doctor believed this was the last time he would have to be operated on. </w:t>
      </w:r>
      <w:r w:rsidR="00FF0800" w:rsidRPr="22D893E5">
        <w:rPr>
          <w:rFonts w:ascii="Calibri" w:hAnsi="Calibri" w:cs="Calibri"/>
        </w:rPr>
        <w:t>Alex was confident that this surgery would be a success</w:t>
      </w:r>
      <w:r w:rsidR="0041033A">
        <w:rPr>
          <w:rFonts w:ascii="Calibri" w:hAnsi="Calibri" w:cs="Calibri"/>
        </w:rPr>
        <w:t>,</w:t>
      </w:r>
      <w:r w:rsidR="00FF0800" w:rsidRPr="22D893E5">
        <w:rPr>
          <w:rFonts w:ascii="Calibri" w:hAnsi="Calibri" w:cs="Calibri"/>
        </w:rPr>
        <w:t xml:space="preserve"> just like the last one was. </w:t>
      </w:r>
      <w:r w:rsidR="001E43E4" w:rsidRPr="22D893E5">
        <w:rPr>
          <w:rFonts w:ascii="Calibri" w:hAnsi="Calibri" w:cs="Calibri"/>
        </w:rPr>
        <w:t xml:space="preserve">He believed the surgeons knew what they were doing. He read in the newspaper that </w:t>
      </w:r>
      <w:r w:rsidR="005F1E64" w:rsidRPr="22D893E5">
        <w:rPr>
          <w:rFonts w:ascii="Calibri" w:hAnsi="Calibri" w:cs="Calibri"/>
        </w:rPr>
        <w:t xml:space="preserve">a few more Death Firms had </w:t>
      </w:r>
      <w:r w:rsidR="00220859" w:rsidRPr="22D893E5">
        <w:rPr>
          <w:rFonts w:ascii="Calibri" w:hAnsi="Calibri" w:cs="Calibri"/>
        </w:rPr>
        <w:t xml:space="preserve">surgery and were mostly human again. </w:t>
      </w:r>
      <w:r w:rsidR="007D55CF" w:rsidRPr="22D893E5">
        <w:rPr>
          <w:rFonts w:ascii="Calibri" w:hAnsi="Calibri" w:cs="Calibri"/>
        </w:rPr>
        <w:t xml:space="preserve">So far, every surgery </w:t>
      </w:r>
      <w:r w:rsidR="0041033A">
        <w:rPr>
          <w:rFonts w:ascii="Calibri" w:hAnsi="Calibri" w:cs="Calibri"/>
        </w:rPr>
        <w:t>had</w:t>
      </w:r>
      <w:r w:rsidR="0041033A" w:rsidRPr="22D893E5">
        <w:rPr>
          <w:rFonts w:ascii="Calibri" w:hAnsi="Calibri" w:cs="Calibri"/>
        </w:rPr>
        <w:t xml:space="preserve"> </w:t>
      </w:r>
      <w:r w:rsidR="007D55CF" w:rsidRPr="22D893E5">
        <w:rPr>
          <w:rFonts w:ascii="Calibri" w:hAnsi="Calibri" w:cs="Calibri"/>
        </w:rPr>
        <w:t xml:space="preserve">been a success. </w:t>
      </w:r>
      <w:r w:rsidR="003334BA" w:rsidRPr="22D893E5">
        <w:rPr>
          <w:rFonts w:ascii="Calibri" w:hAnsi="Calibri" w:cs="Calibri"/>
        </w:rPr>
        <w:t xml:space="preserve">The future now appeared </w:t>
      </w:r>
      <w:r w:rsidR="00AE1DCE" w:rsidRPr="22D893E5">
        <w:rPr>
          <w:rFonts w:ascii="Calibri" w:hAnsi="Calibri" w:cs="Calibri"/>
        </w:rPr>
        <w:t xml:space="preserve">brighter. </w:t>
      </w:r>
      <w:r w:rsidR="00B769E0" w:rsidRPr="22D893E5">
        <w:rPr>
          <w:rFonts w:ascii="Calibri" w:hAnsi="Calibri" w:cs="Calibri"/>
        </w:rPr>
        <w:t xml:space="preserve">The streets were </w:t>
      </w:r>
      <w:r w:rsidR="00627E0D" w:rsidRPr="22D893E5">
        <w:rPr>
          <w:rFonts w:ascii="Calibri" w:hAnsi="Calibri" w:cs="Calibri"/>
        </w:rPr>
        <w:t>safer,</w:t>
      </w:r>
      <w:r w:rsidR="00B81CCE" w:rsidRPr="22D893E5">
        <w:rPr>
          <w:rFonts w:ascii="Calibri" w:hAnsi="Calibri" w:cs="Calibri"/>
        </w:rPr>
        <w:t xml:space="preserve"> and</w:t>
      </w:r>
      <w:r w:rsidR="00B769E0" w:rsidRPr="22D893E5">
        <w:rPr>
          <w:rFonts w:ascii="Calibri" w:hAnsi="Calibri" w:cs="Calibri"/>
        </w:rPr>
        <w:t xml:space="preserve"> </w:t>
      </w:r>
      <w:r w:rsidR="00B81CCE" w:rsidRPr="22D893E5">
        <w:rPr>
          <w:rFonts w:ascii="Calibri" w:hAnsi="Calibri" w:cs="Calibri"/>
        </w:rPr>
        <w:t>cleanup</w:t>
      </w:r>
      <w:r w:rsidR="00B769E0" w:rsidRPr="22D893E5">
        <w:rPr>
          <w:rFonts w:ascii="Calibri" w:hAnsi="Calibri" w:cs="Calibri"/>
        </w:rPr>
        <w:t xml:space="preserve"> had begun. </w:t>
      </w:r>
      <w:r w:rsidR="003250B8" w:rsidRPr="22D893E5">
        <w:rPr>
          <w:rFonts w:ascii="Calibri" w:hAnsi="Calibri" w:cs="Calibri"/>
        </w:rPr>
        <w:t xml:space="preserve">Children were </w:t>
      </w:r>
      <w:r w:rsidR="00921ED1" w:rsidRPr="22D893E5">
        <w:rPr>
          <w:rFonts w:ascii="Calibri" w:hAnsi="Calibri" w:cs="Calibri"/>
        </w:rPr>
        <w:t xml:space="preserve">playing in the playgrounds, people walked to work, </w:t>
      </w:r>
      <w:r w:rsidR="00EC0DD7" w:rsidRPr="22D893E5">
        <w:rPr>
          <w:rFonts w:ascii="Calibri" w:hAnsi="Calibri" w:cs="Calibri"/>
        </w:rPr>
        <w:t xml:space="preserve">and </w:t>
      </w:r>
      <w:r w:rsidR="00F32E32" w:rsidRPr="22D893E5">
        <w:rPr>
          <w:rFonts w:ascii="Calibri" w:hAnsi="Calibri" w:cs="Calibri"/>
        </w:rPr>
        <w:t>the nightlife was bustling again.</w:t>
      </w:r>
      <w:r w:rsidR="00D205A9" w:rsidRPr="22D893E5">
        <w:rPr>
          <w:rFonts w:ascii="Calibri" w:hAnsi="Calibri" w:cs="Calibri"/>
        </w:rPr>
        <w:t xml:space="preserve"> </w:t>
      </w:r>
      <w:r w:rsidR="00574564" w:rsidRPr="22D893E5">
        <w:rPr>
          <w:rFonts w:ascii="Calibri" w:hAnsi="Calibri" w:cs="Calibri"/>
        </w:rPr>
        <w:t xml:space="preserve">There was so much happiness all around. </w:t>
      </w:r>
      <w:r w:rsidR="009A1A17" w:rsidRPr="22D893E5">
        <w:rPr>
          <w:rFonts w:ascii="Calibri" w:hAnsi="Calibri" w:cs="Calibri"/>
        </w:rPr>
        <w:t>The days flew by</w:t>
      </w:r>
      <w:r w:rsidR="006A329B" w:rsidRPr="22D893E5">
        <w:rPr>
          <w:rFonts w:ascii="Calibri" w:hAnsi="Calibri" w:cs="Calibri"/>
        </w:rPr>
        <w:t xml:space="preserve">. </w:t>
      </w:r>
    </w:p>
    <w:p w14:paraId="595443AB" w14:textId="2DE45A89" w:rsidR="006A329B" w:rsidRDefault="00DB69D8" w:rsidP="00BD6536">
      <w:pPr>
        <w:spacing w:line="480" w:lineRule="auto"/>
        <w:ind w:firstLine="720"/>
        <w:rPr>
          <w:rFonts w:ascii="Calibri" w:hAnsi="Calibri" w:cs="Calibri"/>
        </w:rPr>
      </w:pPr>
      <w:r w:rsidRPr="22D893E5">
        <w:rPr>
          <w:rFonts w:ascii="Calibri" w:hAnsi="Calibri" w:cs="Calibri"/>
        </w:rPr>
        <w:t>Kyra and Alex stayed busy</w:t>
      </w:r>
      <w:r w:rsidR="00D67627" w:rsidRPr="22D893E5">
        <w:rPr>
          <w:rFonts w:ascii="Calibri" w:hAnsi="Calibri" w:cs="Calibri"/>
        </w:rPr>
        <w:t xml:space="preserve"> with doctor appointments, </w:t>
      </w:r>
      <w:r w:rsidR="00EC38EE" w:rsidRPr="22D893E5">
        <w:rPr>
          <w:rFonts w:ascii="Calibri" w:hAnsi="Calibri" w:cs="Calibri"/>
        </w:rPr>
        <w:t>getting the baby’s room ready, buying baby i</w:t>
      </w:r>
      <w:r w:rsidR="00BA5938" w:rsidRPr="22D893E5">
        <w:rPr>
          <w:rFonts w:ascii="Calibri" w:hAnsi="Calibri" w:cs="Calibri"/>
        </w:rPr>
        <w:t>tems, working, and being available for date nights</w:t>
      </w:r>
      <w:r w:rsidRPr="22D893E5">
        <w:rPr>
          <w:rFonts w:ascii="Calibri" w:hAnsi="Calibri" w:cs="Calibri"/>
        </w:rPr>
        <w:t>.</w:t>
      </w:r>
      <w:r w:rsidR="00BA5938" w:rsidRPr="22D893E5">
        <w:rPr>
          <w:rFonts w:ascii="Calibri" w:hAnsi="Calibri" w:cs="Calibri"/>
        </w:rPr>
        <w:t xml:space="preserve"> </w:t>
      </w:r>
      <w:r w:rsidR="00E003D5" w:rsidRPr="22D893E5">
        <w:rPr>
          <w:rFonts w:ascii="Calibri" w:hAnsi="Calibri" w:cs="Calibri"/>
        </w:rPr>
        <w:t>The doctor c</w:t>
      </w:r>
      <w:r w:rsidR="0041503E" w:rsidRPr="22D893E5">
        <w:rPr>
          <w:rFonts w:ascii="Calibri" w:hAnsi="Calibri" w:cs="Calibri"/>
        </w:rPr>
        <w:t xml:space="preserve">alled that afternoon to set up a date for Alex’s second </w:t>
      </w:r>
      <w:r w:rsidR="006F775E" w:rsidRPr="22D893E5">
        <w:rPr>
          <w:rFonts w:ascii="Calibri" w:hAnsi="Calibri" w:cs="Calibri"/>
        </w:rPr>
        <w:t xml:space="preserve">surgery. It would take place in about three weeks on </w:t>
      </w:r>
      <w:r w:rsidR="00F75E36" w:rsidRPr="22D893E5">
        <w:rPr>
          <w:rFonts w:ascii="Calibri" w:hAnsi="Calibri" w:cs="Calibri"/>
        </w:rPr>
        <w:t xml:space="preserve">October third. </w:t>
      </w:r>
      <w:r w:rsidR="00D640B8" w:rsidRPr="22D893E5">
        <w:rPr>
          <w:rFonts w:ascii="Calibri" w:hAnsi="Calibri" w:cs="Calibri"/>
        </w:rPr>
        <w:t xml:space="preserve">Between the surgery and the baby </w:t>
      </w:r>
      <w:r w:rsidR="00E01B8B" w:rsidRPr="22D893E5">
        <w:rPr>
          <w:rFonts w:ascii="Calibri" w:hAnsi="Calibri" w:cs="Calibri"/>
        </w:rPr>
        <w:t xml:space="preserve">appointments, it </w:t>
      </w:r>
      <w:r w:rsidR="0041033A">
        <w:rPr>
          <w:rFonts w:ascii="Calibri" w:hAnsi="Calibri" w:cs="Calibri"/>
        </w:rPr>
        <w:t>seemed</w:t>
      </w:r>
      <w:r w:rsidR="0041033A" w:rsidRPr="22D893E5">
        <w:rPr>
          <w:rFonts w:ascii="Calibri" w:hAnsi="Calibri" w:cs="Calibri"/>
        </w:rPr>
        <w:t xml:space="preserve"> </w:t>
      </w:r>
      <w:r w:rsidR="00E01B8B" w:rsidRPr="22D893E5">
        <w:rPr>
          <w:rFonts w:ascii="Calibri" w:hAnsi="Calibri" w:cs="Calibri"/>
        </w:rPr>
        <w:t xml:space="preserve">like an awful lot to take in. </w:t>
      </w:r>
      <w:r w:rsidR="003C3D09" w:rsidRPr="22D893E5">
        <w:rPr>
          <w:rFonts w:ascii="Calibri" w:hAnsi="Calibri" w:cs="Calibri"/>
        </w:rPr>
        <w:t>Alex</w:t>
      </w:r>
      <w:r w:rsidRPr="22D893E5">
        <w:rPr>
          <w:rFonts w:ascii="Calibri" w:hAnsi="Calibri" w:cs="Calibri"/>
        </w:rPr>
        <w:t xml:space="preserve"> </w:t>
      </w:r>
      <w:r w:rsidR="003C3D09" w:rsidRPr="22D893E5">
        <w:rPr>
          <w:rFonts w:ascii="Calibri" w:hAnsi="Calibri" w:cs="Calibri"/>
        </w:rPr>
        <w:t xml:space="preserve">had to reassure Kyra that everything would be all right and that it was unhealthy for her to worry so much, especially with her being pregnant. </w:t>
      </w:r>
      <w:r w:rsidR="00C62E94" w:rsidRPr="22D893E5">
        <w:rPr>
          <w:rFonts w:ascii="Calibri" w:hAnsi="Calibri" w:cs="Calibri"/>
        </w:rPr>
        <w:t xml:space="preserve">Kyra agreed and did everything she could </w:t>
      </w:r>
      <w:r w:rsidR="0041033A">
        <w:rPr>
          <w:rFonts w:ascii="Calibri" w:hAnsi="Calibri" w:cs="Calibri"/>
        </w:rPr>
        <w:t xml:space="preserve">not to </w:t>
      </w:r>
      <w:r w:rsidR="00D6378D" w:rsidRPr="22D893E5">
        <w:rPr>
          <w:rFonts w:ascii="Calibri" w:hAnsi="Calibri" w:cs="Calibri"/>
        </w:rPr>
        <w:t xml:space="preserve">think about it. </w:t>
      </w:r>
    </w:p>
    <w:p w14:paraId="309AEC84" w14:textId="6D336885" w:rsidR="00595BA4" w:rsidRDefault="00DC42FE" w:rsidP="009003D9">
      <w:pPr>
        <w:spacing w:line="480" w:lineRule="auto"/>
        <w:ind w:firstLine="720"/>
        <w:rPr>
          <w:rFonts w:ascii="Calibri" w:hAnsi="Calibri" w:cs="Calibri"/>
        </w:rPr>
      </w:pPr>
      <w:r w:rsidRPr="22D893E5">
        <w:rPr>
          <w:rFonts w:ascii="Calibri" w:hAnsi="Calibri" w:cs="Calibri"/>
        </w:rPr>
        <w:t xml:space="preserve">Alex kept his mind </w:t>
      </w:r>
      <w:r w:rsidR="00CF2E1C" w:rsidRPr="22D893E5">
        <w:rPr>
          <w:rFonts w:ascii="Calibri" w:hAnsi="Calibri" w:cs="Calibri"/>
        </w:rPr>
        <w:t>off</w:t>
      </w:r>
      <w:r w:rsidRPr="22D893E5">
        <w:rPr>
          <w:rFonts w:ascii="Calibri" w:hAnsi="Calibri" w:cs="Calibri"/>
        </w:rPr>
        <w:t xml:space="preserve"> the surgery </w:t>
      </w:r>
      <w:r w:rsidR="008B39F7" w:rsidRPr="22D893E5">
        <w:rPr>
          <w:rFonts w:ascii="Calibri" w:hAnsi="Calibri" w:cs="Calibri"/>
        </w:rPr>
        <w:t xml:space="preserve">through </w:t>
      </w:r>
      <w:r w:rsidR="00CF2E1C" w:rsidRPr="22D893E5">
        <w:rPr>
          <w:rFonts w:ascii="Calibri" w:hAnsi="Calibri" w:cs="Calibri"/>
        </w:rPr>
        <w:t>his work</w:t>
      </w:r>
      <w:r w:rsidR="009003D9" w:rsidRPr="22D893E5">
        <w:rPr>
          <w:rFonts w:ascii="Calibri" w:hAnsi="Calibri" w:cs="Calibri"/>
        </w:rPr>
        <w:t xml:space="preserve"> and by thinking about the baby</w:t>
      </w:r>
      <w:r w:rsidR="00CF2E1C" w:rsidRPr="22D893E5">
        <w:rPr>
          <w:rFonts w:ascii="Calibri" w:hAnsi="Calibri" w:cs="Calibri"/>
        </w:rPr>
        <w:t>.</w:t>
      </w:r>
      <w:r w:rsidR="009003D9" w:rsidRPr="22D893E5">
        <w:rPr>
          <w:rFonts w:ascii="Calibri" w:hAnsi="Calibri" w:cs="Calibri"/>
        </w:rPr>
        <w:t xml:space="preserve"> </w:t>
      </w:r>
      <w:r w:rsidR="004A3310" w:rsidRPr="22D893E5">
        <w:rPr>
          <w:rFonts w:ascii="Calibri" w:hAnsi="Calibri" w:cs="Calibri"/>
        </w:rPr>
        <w:t xml:space="preserve">He knew that Kyra was hoping for a girl, but he secretly wanted a boy. </w:t>
      </w:r>
      <w:r w:rsidR="00733BF1" w:rsidRPr="22D893E5">
        <w:rPr>
          <w:rFonts w:ascii="Calibri" w:hAnsi="Calibri" w:cs="Calibri"/>
        </w:rPr>
        <w:t xml:space="preserve">Whatever the sex of the baby was, he was going to be a proud papa. </w:t>
      </w:r>
      <w:r w:rsidR="00AD4C7D" w:rsidRPr="22D893E5">
        <w:rPr>
          <w:rFonts w:ascii="Calibri" w:hAnsi="Calibri" w:cs="Calibri"/>
        </w:rPr>
        <w:t xml:space="preserve">He could hardly wait to meet </w:t>
      </w:r>
      <w:r w:rsidR="002A514C" w:rsidRPr="22D893E5">
        <w:rPr>
          <w:rFonts w:ascii="Calibri" w:hAnsi="Calibri" w:cs="Calibri"/>
        </w:rPr>
        <w:t xml:space="preserve">his first child. </w:t>
      </w:r>
      <w:r w:rsidR="008F52DC" w:rsidRPr="22D893E5">
        <w:rPr>
          <w:rFonts w:ascii="Calibri" w:hAnsi="Calibri" w:cs="Calibri"/>
        </w:rPr>
        <w:t>He grew increasingly anxious each day.</w:t>
      </w:r>
      <w:r w:rsidR="00A539CB" w:rsidRPr="22D893E5">
        <w:rPr>
          <w:rFonts w:ascii="Calibri" w:hAnsi="Calibri" w:cs="Calibri"/>
        </w:rPr>
        <w:t xml:space="preserve"> Kyra told him that he was going to be a good father and that there was nothing to worry about. </w:t>
      </w:r>
      <w:r w:rsidR="00D51B85" w:rsidRPr="22D893E5">
        <w:rPr>
          <w:rFonts w:ascii="Calibri" w:hAnsi="Calibri" w:cs="Calibri"/>
        </w:rPr>
        <w:t xml:space="preserve">Alex wanted to be the best father that he could be. </w:t>
      </w:r>
      <w:r w:rsidR="00A86A01" w:rsidRPr="22D893E5">
        <w:rPr>
          <w:rFonts w:ascii="Calibri" w:hAnsi="Calibri" w:cs="Calibri"/>
        </w:rPr>
        <w:t>He had been getting advice from his friends who were parents and re</w:t>
      </w:r>
      <w:r w:rsidR="004B0429" w:rsidRPr="22D893E5">
        <w:rPr>
          <w:rFonts w:ascii="Calibri" w:hAnsi="Calibri" w:cs="Calibri"/>
        </w:rPr>
        <w:t>ading books on</w:t>
      </w:r>
      <w:r w:rsidR="00693C04" w:rsidRPr="22D893E5">
        <w:rPr>
          <w:rFonts w:ascii="Calibri" w:hAnsi="Calibri" w:cs="Calibri"/>
        </w:rPr>
        <w:t xml:space="preserve"> parenting.</w:t>
      </w:r>
      <w:r w:rsidR="00201DB7" w:rsidRPr="22D893E5">
        <w:rPr>
          <w:rFonts w:ascii="Calibri" w:hAnsi="Calibri" w:cs="Calibri"/>
        </w:rPr>
        <w:t xml:space="preserve"> </w:t>
      </w:r>
      <w:r w:rsidR="00680FFE" w:rsidRPr="22D893E5">
        <w:rPr>
          <w:rFonts w:ascii="Calibri" w:hAnsi="Calibri" w:cs="Calibri"/>
        </w:rPr>
        <w:t xml:space="preserve">He also </w:t>
      </w:r>
      <w:r w:rsidR="0041033A">
        <w:rPr>
          <w:rFonts w:ascii="Calibri" w:hAnsi="Calibri" w:cs="Calibri"/>
        </w:rPr>
        <w:t>supported</w:t>
      </w:r>
      <w:r w:rsidR="00680FFE" w:rsidRPr="22D893E5">
        <w:rPr>
          <w:rFonts w:ascii="Calibri" w:hAnsi="Calibri" w:cs="Calibri"/>
        </w:rPr>
        <w:t xml:space="preserve"> Kyra in every way that he could. Alex knew </w:t>
      </w:r>
      <w:r w:rsidR="00922DBE" w:rsidRPr="22D893E5">
        <w:rPr>
          <w:rFonts w:ascii="Calibri" w:hAnsi="Calibri" w:cs="Calibri"/>
        </w:rPr>
        <w:t xml:space="preserve">that </w:t>
      </w:r>
      <w:r w:rsidR="00CE52D4" w:rsidRPr="22D893E5">
        <w:rPr>
          <w:rFonts w:ascii="Calibri" w:hAnsi="Calibri" w:cs="Calibri"/>
        </w:rPr>
        <w:t xml:space="preserve">being pregnant wasn’t easy for her. </w:t>
      </w:r>
      <w:r w:rsidR="001E4186" w:rsidRPr="22D893E5">
        <w:rPr>
          <w:rFonts w:ascii="Calibri" w:hAnsi="Calibri" w:cs="Calibri"/>
        </w:rPr>
        <w:t xml:space="preserve">He had watched her cope with morning sickness, </w:t>
      </w:r>
      <w:r w:rsidR="003A4108" w:rsidRPr="22D893E5">
        <w:rPr>
          <w:rFonts w:ascii="Calibri" w:hAnsi="Calibri" w:cs="Calibri"/>
        </w:rPr>
        <w:t>occasional emotional outburst</w:t>
      </w:r>
      <w:r w:rsidR="007B5C17" w:rsidRPr="22D893E5">
        <w:rPr>
          <w:rFonts w:ascii="Calibri" w:hAnsi="Calibri" w:cs="Calibri"/>
        </w:rPr>
        <w:t>s, strange food cravings, and complaining about a few a</w:t>
      </w:r>
      <w:r w:rsidR="00B67398" w:rsidRPr="22D893E5">
        <w:rPr>
          <w:rFonts w:ascii="Calibri" w:hAnsi="Calibri" w:cs="Calibri"/>
        </w:rPr>
        <w:t>ches and pains</w:t>
      </w:r>
      <w:r w:rsidR="008F46CF" w:rsidRPr="22D893E5">
        <w:rPr>
          <w:rFonts w:ascii="Calibri" w:hAnsi="Calibri" w:cs="Calibri"/>
        </w:rPr>
        <w:t xml:space="preserve">. </w:t>
      </w:r>
      <w:r w:rsidR="00B26374" w:rsidRPr="22D893E5">
        <w:rPr>
          <w:rFonts w:ascii="Calibri" w:hAnsi="Calibri" w:cs="Calibri"/>
        </w:rPr>
        <w:t>H</w:t>
      </w:r>
      <w:r w:rsidR="008248D4" w:rsidRPr="22D893E5">
        <w:rPr>
          <w:rFonts w:ascii="Calibri" w:hAnsi="Calibri" w:cs="Calibri"/>
        </w:rPr>
        <w:t>e did his best to comfort her and be there when she needed him</w:t>
      </w:r>
      <w:r w:rsidR="00B26374" w:rsidRPr="22D893E5">
        <w:rPr>
          <w:rFonts w:ascii="Calibri" w:hAnsi="Calibri" w:cs="Calibri"/>
        </w:rPr>
        <w:t>.</w:t>
      </w:r>
      <w:r w:rsidR="004E596A" w:rsidRPr="22D893E5">
        <w:rPr>
          <w:rFonts w:ascii="Calibri" w:hAnsi="Calibri" w:cs="Calibri"/>
        </w:rPr>
        <w:t xml:space="preserve"> Alex would occasionally surprise her with flowers, a favorite </w:t>
      </w:r>
      <w:r w:rsidR="000B2B65" w:rsidRPr="22D893E5">
        <w:rPr>
          <w:rFonts w:ascii="Calibri" w:hAnsi="Calibri" w:cs="Calibri"/>
        </w:rPr>
        <w:t>drink or snack,</w:t>
      </w:r>
      <w:r w:rsidR="00A14F0C" w:rsidRPr="22D893E5">
        <w:rPr>
          <w:rFonts w:ascii="Calibri" w:hAnsi="Calibri" w:cs="Calibri"/>
        </w:rPr>
        <w:t xml:space="preserve"> taking her to her favorite restaurant,</w:t>
      </w:r>
      <w:r w:rsidR="000B2B65" w:rsidRPr="22D893E5">
        <w:rPr>
          <w:rFonts w:ascii="Calibri" w:hAnsi="Calibri" w:cs="Calibri"/>
        </w:rPr>
        <w:t xml:space="preserve"> or</w:t>
      </w:r>
      <w:r w:rsidR="007C7FA4" w:rsidRPr="22D893E5">
        <w:rPr>
          <w:rFonts w:ascii="Calibri" w:hAnsi="Calibri" w:cs="Calibri"/>
        </w:rPr>
        <w:t xml:space="preserve"> </w:t>
      </w:r>
      <w:r w:rsidR="00A47602" w:rsidRPr="22D893E5">
        <w:rPr>
          <w:rFonts w:ascii="Calibri" w:hAnsi="Calibri" w:cs="Calibri"/>
        </w:rPr>
        <w:t>taking her to a spa where she could get a pedicure, massage</w:t>
      </w:r>
      <w:r w:rsidR="001A2C6A" w:rsidRPr="22D893E5">
        <w:rPr>
          <w:rFonts w:ascii="Calibri" w:hAnsi="Calibri" w:cs="Calibri"/>
        </w:rPr>
        <w:t>, and manicure.</w:t>
      </w:r>
      <w:r w:rsidR="00B26374" w:rsidRPr="22D893E5">
        <w:rPr>
          <w:rFonts w:ascii="Calibri" w:hAnsi="Calibri" w:cs="Calibri"/>
        </w:rPr>
        <w:t xml:space="preserve"> </w:t>
      </w:r>
      <w:r w:rsidR="00414D97" w:rsidRPr="22D893E5">
        <w:rPr>
          <w:rFonts w:ascii="Calibri" w:hAnsi="Calibri" w:cs="Calibri"/>
        </w:rPr>
        <w:t xml:space="preserve">There were moments when he could see how happy and </w:t>
      </w:r>
      <w:r w:rsidR="0054768F" w:rsidRPr="22D893E5">
        <w:rPr>
          <w:rFonts w:ascii="Calibri" w:hAnsi="Calibri" w:cs="Calibri"/>
        </w:rPr>
        <w:t>excited</w:t>
      </w:r>
      <w:r w:rsidR="00414D97" w:rsidRPr="22D893E5">
        <w:rPr>
          <w:rFonts w:ascii="Calibri" w:hAnsi="Calibri" w:cs="Calibri"/>
        </w:rPr>
        <w:t xml:space="preserve"> she was about having a baby</w:t>
      </w:r>
      <w:r w:rsidR="0041033A">
        <w:rPr>
          <w:rFonts w:ascii="Calibri" w:hAnsi="Calibri" w:cs="Calibri"/>
        </w:rPr>
        <w:t>,</w:t>
      </w:r>
      <w:r w:rsidR="00E84C60" w:rsidRPr="22D893E5">
        <w:rPr>
          <w:rFonts w:ascii="Calibri" w:hAnsi="Calibri" w:cs="Calibri"/>
        </w:rPr>
        <w:t xml:space="preserve"> and</w:t>
      </w:r>
      <w:r w:rsidR="00414D97" w:rsidRPr="22D893E5">
        <w:rPr>
          <w:rFonts w:ascii="Calibri" w:hAnsi="Calibri" w:cs="Calibri"/>
        </w:rPr>
        <w:t xml:space="preserve"> there would be a glow on her face</w:t>
      </w:r>
      <w:r w:rsidR="00E84C60" w:rsidRPr="22D893E5">
        <w:rPr>
          <w:rFonts w:ascii="Calibri" w:hAnsi="Calibri" w:cs="Calibri"/>
        </w:rPr>
        <w:t xml:space="preserve">. </w:t>
      </w:r>
      <w:r w:rsidR="005922A1" w:rsidRPr="22D893E5">
        <w:rPr>
          <w:rFonts w:ascii="Calibri" w:hAnsi="Calibri" w:cs="Calibri"/>
        </w:rPr>
        <w:t>Her happiness was also his happiness.</w:t>
      </w:r>
    </w:p>
    <w:p w14:paraId="3B2E7565" w14:textId="683DAA61" w:rsidR="00361583" w:rsidRDefault="00977BA2" w:rsidP="1FD0627C">
      <w:pPr>
        <w:spacing w:line="480" w:lineRule="auto"/>
        <w:ind w:firstLine="720"/>
        <w:rPr>
          <w:rFonts w:ascii="Calibri" w:hAnsi="Calibri" w:cs="Calibri"/>
        </w:rPr>
      </w:pPr>
      <w:r w:rsidRPr="1FD0627C">
        <w:rPr>
          <w:rFonts w:ascii="Calibri" w:hAnsi="Calibri" w:cs="Calibri"/>
        </w:rPr>
        <w:t xml:space="preserve">Once it was time for the </w:t>
      </w:r>
      <w:r w:rsidR="00021953" w:rsidRPr="1FD0627C">
        <w:rPr>
          <w:rFonts w:ascii="Calibri" w:hAnsi="Calibri" w:cs="Calibri"/>
        </w:rPr>
        <w:t xml:space="preserve">surgery, Alex told Kyra that it would be best if she didn’t go with him to the hospital at all. </w:t>
      </w:r>
      <w:r w:rsidR="004D464D" w:rsidRPr="1FD0627C">
        <w:rPr>
          <w:rFonts w:ascii="Calibri" w:hAnsi="Calibri" w:cs="Calibri"/>
        </w:rPr>
        <w:t xml:space="preserve">He wanted her </w:t>
      </w:r>
      <w:r w:rsidR="0041033A">
        <w:rPr>
          <w:rFonts w:ascii="Calibri" w:hAnsi="Calibri" w:cs="Calibri"/>
        </w:rPr>
        <w:t xml:space="preserve">not to </w:t>
      </w:r>
      <w:r w:rsidR="004D464D" w:rsidRPr="1FD0627C">
        <w:rPr>
          <w:rFonts w:ascii="Calibri" w:hAnsi="Calibri" w:cs="Calibri"/>
        </w:rPr>
        <w:t xml:space="preserve">worry about him at all and that it was best for her just to stay home and take care of herself. </w:t>
      </w:r>
      <w:r w:rsidR="00B06E9E" w:rsidRPr="1FD0627C">
        <w:rPr>
          <w:rFonts w:ascii="Calibri" w:hAnsi="Calibri" w:cs="Calibri"/>
        </w:rPr>
        <w:t>He promised her that he would give her a call as soon as he could after the surgery</w:t>
      </w:r>
      <w:r w:rsidR="007F51E5" w:rsidRPr="1FD0627C">
        <w:rPr>
          <w:rFonts w:ascii="Calibri" w:hAnsi="Calibri" w:cs="Calibri"/>
        </w:rPr>
        <w:t>. Kyra understood what he was saying</w:t>
      </w:r>
      <w:r w:rsidR="0041033A">
        <w:rPr>
          <w:rFonts w:ascii="Calibri" w:hAnsi="Calibri" w:cs="Calibri"/>
        </w:rPr>
        <w:t>;</w:t>
      </w:r>
      <w:r w:rsidR="007F51E5" w:rsidRPr="1FD0627C">
        <w:rPr>
          <w:rFonts w:ascii="Calibri" w:hAnsi="Calibri" w:cs="Calibri"/>
        </w:rPr>
        <w:t xml:space="preserve"> she knew it was for the best.</w:t>
      </w:r>
    </w:p>
    <w:p w14:paraId="1F64F136" w14:textId="1BADB5B9" w:rsidR="00697333" w:rsidRDefault="00697333" w:rsidP="1FD0627C">
      <w:pPr>
        <w:spacing w:line="480" w:lineRule="auto"/>
        <w:ind w:firstLine="720"/>
        <w:rPr>
          <w:rFonts w:ascii="Calibri" w:hAnsi="Calibri" w:cs="Calibri"/>
        </w:rPr>
      </w:pPr>
      <w:r w:rsidRPr="22D893E5">
        <w:rPr>
          <w:rFonts w:ascii="Calibri" w:hAnsi="Calibri" w:cs="Calibri"/>
        </w:rPr>
        <w:t>Alex drove himself to the hospital</w:t>
      </w:r>
      <w:r w:rsidR="00A8202C" w:rsidRPr="22D893E5">
        <w:rPr>
          <w:rFonts w:ascii="Calibri" w:hAnsi="Calibri" w:cs="Calibri"/>
        </w:rPr>
        <w:t xml:space="preserve">. He dreaded undergoing surgery and was not looking forward to </w:t>
      </w:r>
      <w:r w:rsidR="00937088" w:rsidRPr="22D893E5">
        <w:rPr>
          <w:rFonts w:ascii="Calibri" w:hAnsi="Calibri" w:cs="Calibri"/>
        </w:rPr>
        <w:t xml:space="preserve">the healing process, but he was ready to just get it over with </w:t>
      </w:r>
      <w:r w:rsidR="0025049B" w:rsidRPr="22D893E5">
        <w:rPr>
          <w:rFonts w:ascii="Calibri" w:hAnsi="Calibri" w:cs="Calibri"/>
        </w:rPr>
        <w:t xml:space="preserve">and have a normal human body again. </w:t>
      </w:r>
      <w:r w:rsidR="00192DDA" w:rsidRPr="22D893E5">
        <w:rPr>
          <w:rFonts w:ascii="Calibri" w:hAnsi="Calibri" w:cs="Calibri"/>
        </w:rPr>
        <w:t xml:space="preserve">Alex had prayed </w:t>
      </w:r>
      <w:r w:rsidR="001F557F" w:rsidRPr="22D893E5">
        <w:rPr>
          <w:rFonts w:ascii="Calibri" w:hAnsi="Calibri" w:cs="Calibri"/>
        </w:rPr>
        <w:t xml:space="preserve">that morning that he would come out of the surgery </w:t>
      </w:r>
      <w:r w:rsidR="00DA4084" w:rsidRPr="22D893E5">
        <w:rPr>
          <w:rFonts w:ascii="Calibri" w:hAnsi="Calibri" w:cs="Calibri"/>
        </w:rPr>
        <w:t>well and alive. He had so much to look forward to. He was still young and had a long life ahead of him.</w:t>
      </w:r>
    </w:p>
    <w:p w14:paraId="2A045FCB" w14:textId="3BB7E9E2" w:rsidR="00696B36" w:rsidRDefault="00DA4084" w:rsidP="1FD0627C">
      <w:pPr>
        <w:spacing w:line="480" w:lineRule="auto"/>
        <w:ind w:firstLine="720"/>
        <w:rPr>
          <w:rFonts w:ascii="Calibri" w:hAnsi="Calibri" w:cs="Calibri"/>
        </w:rPr>
      </w:pPr>
      <w:r w:rsidRPr="22D893E5">
        <w:rPr>
          <w:rFonts w:ascii="Calibri" w:hAnsi="Calibri" w:cs="Calibri"/>
        </w:rPr>
        <w:t xml:space="preserve">He told Kyra before he had left </w:t>
      </w:r>
      <w:r w:rsidR="007D45F3" w:rsidRPr="22D893E5">
        <w:rPr>
          <w:rFonts w:ascii="Calibri" w:hAnsi="Calibri" w:cs="Calibri"/>
        </w:rPr>
        <w:t xml:space="preserve">that he wanted her to tell their child how much he had loved them and </w:t>
      </w:r>
      <w:r w:rsidR="00261AB6" w:rsidRPr="22D893E5">
        <w:rPr>
          <w:rFonts w:ascii="Calibri" w:hAnsi="Calibri" w:cs="Calibri"/>
        </w:rPr>
        <w:t xml:space="preserve">that he </w:t>
      </w:r>
      <w:r w:rsidR="007D45F3" w:rsidRPr="22D893E5">
        <w:rPr>
          <w:rFonts w:ascii="Calibri" w:hAnsi="Calibri" w:cs="Calibri"/>
        </w:rPr>
        <w:t>wanted the best for them in life</w:t>
      </w:r>
      <w:r w:rsidR="00261AB6" w:rsidRPr="22D893E5">
        <w:rPr>
          <w:rFonts w:ascii="Calibri" w:hAnsi="Calibri" w:cs="Calibri"/>
        </w:rPr>
        <w:t xml:space="preserve"> in case he was not to make it</w:t>
      </w:r>
      <w:r w:rsidR="007D45F3" w:rsidRPr="22D893E5">
        <w:rPr>
          <w:rFonts w:ascii="Calibri" w:hAnsi="Calibri" w:cs="Calibri"/>
        </w:rPr>
        <w:t>.</w:t>
      </w:r>
      <w:r w:rsidR="00261AB6" w:rsidRPr="22D893E5">
        <w:rPr>
          <w:rFonts w:ascii="Calibri" w:hAnsi="Calibri" w:cs="Calibri"/>
        </w:rPr>
        <w:t xml:space="preserve"> </w:t>
      </w:r>
      <w:r w:rsidR="00173407" w:rsidRPr="22D893E5">
        <w:rPr>
          <w:rFonts w:ascii="Calibri" w:hAnsi="Calibri" w:cs="Calibri"/>
        </w:rPr>
        <w:t>She cried a</w:t>
      </w:r>
      <w:r w:rsidR="00C616D8" w:rsidRPr="22D893E5">
        <w:rPr>
          <w:rFonts w:ascii="Calibri" w:hAnsi="Calibri" w:cs="Calibri"/>
        </w:rPr>
        <w:t xml:space="preserve">fter he had told her those things. They hugged and kissed one last time before he </w:t>
      </w:r>
      <w:r w:rsidR="00A613C3" w:rsidRPr="22D893E5">
        <w:rPr>
          <w:rFonts w:ascii="Calibri" w:hAnsi="Calibri" w:cs="Calibri"/>
        </w:rPr>
        <w:t xml:space="preserve">left the house. As he walked </w:t>
      </w:r>
      <w:r w:rsidR="0041033A">
        <w:rPr>
          <w:rFonts w:ascii="Calibri" w:hAnsi="Calibri" w:cs="Calibri"/>
        </w:rPr>
        <w:t>toward</w:t>
      </w:r>
      <w:r w:rsidR="0041033A" w:rsidRPr="22D893E5">
        <w:rPr>
          <w:rFonts w:ascii="Calibri" w:hAnsi="Calibri" w:cs="Calibri"/>
        </w:rPr>
        <w:t xml:space="preserve"> </w:t>
      </w:r>
      <w:r w:rsidR="00A613C3" w:rsidRPr="22D893E5">
        <w:rPr>
          <w:rFonts w:ascii="Calibri" w:hAnsi="Calibri" w:cs="Calibri"/>
        </w:rPr>
        <w:t xml:space="preserve">his jeep, he turned and waved at her while she watched him leave </w:t>
      </w:r>
      <w:r w:rsidR="00C223A6" w:rsidRPr="22D893E5">
        <w:rPr>
          <w:rFonts w:ascii="Calibri" w:hAnsi="Calibri" w:cs="Calibri"/>
        </w:rPr>
        <w:t xml:space="preserve">as she stood </w:t>
      </w:r>
      <w:r w:rsidR="00553C33" w:rsidRPr="22D893E5">
        <w:rPr>
          <w:rFonts w:ascii="Calibri" w:hAnsi="Calibri" w:cs="Calibri"/>
        </w:rPr>
        <w:t xml:space="preserve">on the porch. </w:t>
      </w:r>
      <w:r w:rsidR="00696B36" w:rsidRPr="22D893E5">
        <w:rPr>
          <w:rFonts w:ascii="Calibri" w:hAnsi="Calibri" w:cs="Calibri"/>
        </w:rPr>
        <w:t>Alex knew she was having a tough time letting him go on his own</w:t>
      </w:r>
      <w:r w:rsidR="00B46692" w:rsidRPr="22D893E5">
        <w:rPr>
          <w:rFonts w:ascii="Calibri" w:hAnsi="Calibri" w:cs="Calibri"/>
        </w:rPr>
        <w:t xml:space="preserve"> just by </w:t>
      </w:r>
      <w:r w:rsidR="000C4014" w:rsidRPr="22D893E5">
        <w:rPr>
          <w:rFonts w:ascii="Calibri" w:hAnsi="Calibri" w:cs="Calibri"/>
        </w:rPr>
        <w:t xml:space="preserve">the sight of a tear rolling down her </w:t>
      </w:r>
      <w:r w:rsidR="0041033A">
        <w:rPr>
          <w:rFonts w:ascii="Calibri" w:hAnsi="Calibri" w:cs="Calibri"/>
        </w:rPr>
        <w:t>cheek</w:t>
      </w:r>
      <w:r w:rsidR="0041033A" w:rsidRPr="22D893E5">
        <w:rPr>
          <w:rFonts w:ascii="Calibri" w:hAnsi="Calibri" w:cs="Calibri"/>
        </w:rPr>
        <w:t xml:space="preserve"> </w:t>
      </w:r>
      <w:r w:rsidR="000C4014" w:rsidRPr="22D893E5">
        <w:rPr>
          <w:rFonts w:ascii="Calibri" w:hAnsi="Calibri" w:cs="Calibri"/>
        </w:rPr>
        <w:t>while she stood there frozen</w:t>
      </w:r>
      <w:r w:rsidR="00AF615D" w:rsidRPr="22D893E5">
        <w:rPr>
          <w:rFonts w:ascii="Calibri" w:hAnsi="Calibri" w:cs="Calibri"/>
        </w:rPr>
        <w:t xml:space="preserve"> </w:t>
      </w:r>
      <w:r w:rsidR="000F1946" w:rsidRPr="22D893E5">
        <w:rPr>
          <w:rFonts w:ascii="Calibri" w:hAnsi="Calibri" w:cs="Calibri"/>
        </w:rPr>
        <w:t>without losing sight of him</w:t>
      </w:r>
      <w:r w:rsidR="00696B36" w:rsidRPr="22D893E5">
        <w:rPr>
          <w:rFonts w:ascii="Calibri" w:hAnsi="Calibri" w:cs="Calibri"/>
        </w:rPr>
        <w:t>.</w:t>
      </w:r>
      <w:r w:rsidR="000F1946" w:rsidRPr="22D893E5">
        <w:rPr>
          <w:rFonts w:ascii="Calibri" w:hAnsi="Calibri" w:cs="Calibri"/>
        </w:rPr>
        <w:t xml:space="preserve"> He looked back at her and gave her a wink and a smile</w:t>
      </w:r>
      <w:r w:rsidR="00877513" w:rsidRPr="22D893E5">
        <w:rPr>
          <w:rFonts w:ascii="Calibri" w:hAnsi="Calibri" w:cs="Calibri"/>
        </w:rPr>
        <w:t xml:space="preserve">, even though he knew it would not </w:t>
      </w:r>
      <w:r w:rsidR="00E814A8" w:rsidRPr="22D893E5">
        <w:rPr>
          <w:rFonts w:ascii="Calibri" w:hAnsi="Calibri" w:cs="Calibri"/>
        </w:rPr>
        <w:t xml:space="preserve">brighten </w:t>
      </w:r>
      <w:r w:rsidR="00550A95" w:rsidRPr="22D893E5">
        <w:rPr>
          <w:rFonts w:ascii="Calibri" w:hAnsi="Calibri" w:cs="Calibri"/>
        </w:rPr>
        <w:t xml:space="preserve">up </w:t>
      </w:r>
      <w:r w:rsidR="00E814A8" w:rsidRPr="22D893E5">
        <w:rPr>
          <w:rFonts w:ascii="Calibri" w:hAnsi="Calibri" w:cs="Calibri"/>
        </w:rPr>
        <w:t>her mood.</w:t>
      </w:r>
    </w:p>
    <w:p w14:paraId="2942FE6B" w14:textId="31E33880" w:rsidR="00550A95" w:rsidRDefault="00AF4C97" w:rsidP="1FD0627C">
      <w:pPr>
        <w:spacing w:line="480" w:lineRule="auto"/>
        <w:ind w:firstLine="720"/>
        <w:rPr>
          <w:rFonts w:ascii="Calibri" w:hAnsi="Calibri" w:cs="Calibri"/>
        </w:rPr>
      </w:pPr>
      <w:r w:rsidRPr="22D893E5">
        <w:rPr>
          <w:rFonts w:ascii="Calibri" w:hAnsi="Calibri" w:cs="Calibri"/>
        </w:rPr>
        <w:t>When he arrived at the hospital, he hesitated a little before stepping out of the vehicle. Alex took a deep breath.</w:t>
      </w:r>
    </w:p>
    <w:p w14:paraId="08CEFFD8" w14:textId="19945D3E" w:rsidR="00526270" w:rsidRDefault="00526270" w:rsidP="1FD0627C">
      <w:pPr>
        <w:spacing w:line="480" w:lineRule="auto"/>
        <w:ind w:firstLine="720"/>
        <w:rPr>
          <w:rFonts w:ascii="Calibri" w:hAnsi="Calibri" w:cs="Calibri"/>
        </w:rPr>
      </w:pPr>
      <w:r w:rsidRPr="22D893E5">
        <w:rPr>
          <w:rFonts w:ascii="Calibri" w:hAnsi="Calibri" w:cs="Calibri"/>
        </w:rPr>
        <w:t>“This is it</w:t>
      </w:r>
      <w:r w:rsidR="0041033A">
        <w:rPr>
          <w:rFonts w:ascii="Calibri" w:hAnsi="Calibri" w:cs="Calibri"/>
        </w:rPr>
        <w:t>,</w:t>
      </w:r>
      <w:r w:rsidRPr="22D893E5">
        <w:rPr>
          <w:rFonts w:ascii="Calibri" w:hAnsi="Calibri" w:cs="Calibri"/>
        </w:rPr>
        <w:t xml:space="preserve"> Alex,” he whispered. “You can do this</w:t>
      </w:r>
      <w:r w:rsidR="00CA107B" w:rsidRPr="22D893E5">
        <w:rPr>
          <w:rFonts w:ascii="Calibri" w:hAnsi="Calibri" w:cs="Calibri"/>
        </w:rPr>
        <w:t>. It is just one last step.”</w:t>
      </w:r>
    </w:p>
    <w:p w14:paraId="25847EDB" w14:textId="0D01F18B" w:rsidR="00CA107B" w:rsidRDefault="00911A9F" w:rsidP="1FD0627C">
      <w:pPr>
        <w:spacing w:line="480" w:lineRule="auto"/>
        <w:ind w:firstLine="720"/>
        <w:rPr>
          <w:rFonts w:ascii="Calibri" w:hAnsi="Calibri" w:cs="Calibri"/>
        </w:rPr>
      </w:pPr>
      <w:r w:rsidRPr="1FD0627C">
        <w:rPr>
          <w:rFonts w:ascii="Calibri" w:hAnsi="Calibri" w:cs="Calibri"/>
        </w:rPr>
        <w:t>He slowly slid out of his seat and took a step</w:t>
      </w:r>
      <w:r w:rsidR="00464787" w:rsidRPr="1FD0627C">
        <w:rPr>
          <w:rFonts w:ascii="Calibri" w:hAnsi="Calibri" w:cs="Calibri"/>
        </w:rPr>
        <w:t xml:space="preserve"> out. The </w:t>
      </w:r>
      <w:r w:rsidR="0056503E" w:rsidRPr="1FD0627C">
        <w:rPr>
          <w:rFonts w:ascii="Calibri" w:hAnsi="Calibri" w:cs="Calibri"/>
        </w:rPr>
        <w:t xml:space="preserve">parking lot was nearly filled up. He could see people coming in and out </w:t>
      </w:r>
      <w:r w:rsidR="003421F0" w:rsidRPr="1FD0627C">
        <w:rPr>
          <w:rFonts w:ascii="Calibri" w:hAnsi="Calibri" w:cs="Calibri"/>
        </w:rPr>
        <w:t xml:space="preserve">of the building. An ambulance whirled </w:t>
      </w:r>
      <w:r w:rsidR="00471987" w:rsidRPr="1FD0627C">
        <w:rPr>
          <w:rFonts w:ascii="Calibri" w:hAnsi="Calibri" w:cs="Calibri"/>
        </w:rPr>
        <w:t xml:space="preserve">with </w:t>
      </w:r>
      <w:r w:rsidR="00D031AA" w:rsidRPr="1FD0627C">
        <w:rPr>
          <w:rFonts w:ascii="Calibri" w:hAnsi="Calibri" w:cs="Calibri"/>
        </w:rPr>
        <w:t>its sirens blaring</w:t>
      </w:r>
      <w:r w:rsidR="00471987" w:rsidRPr="1FD0627C">
        <w:rPr>
          <w:rFonts w:ascii="Calibri" w:hAnsi="Calibri" w:cs="Calibri"/>
        </w:rPr>
        <w:t xml:space="preserve"> </w:t>
      </w:r>
      <w:r w:rsidR="003421F0" w:rsidRPr="1FD0627C">
        <w:rPr>
          <w:rFonts w:ascii="Calibri" w:hAnsi="Calibri" w:cs="Calibri"/>
        </w:rPr>
        <w:t xml:space="preserve">into </w:t>
      </w:r>
      <w:r w:rsidR="00EE60BD" w:rsidRPr="1FD0627C">
        <w:rPr>
          <w:rFonts w:ascii="Calibri" w:hAnsi="Calibri" w:cs="Calibri"/>
        </w:rPr>
        <w:t>the parking lot and parked</w:t>
      </w:r>
      <w:r w:rsidR="00D031AA" w:rsidRPr="1FD0627C">
        <w:rPr>
          <w:rFonts w:ascii="Calibri" w:hAnsi="Calibri" w:cs="Calibri"/>
        </w:rPr>
        <w:t xml:space="preserve"> right</w:t>
      </w:r>
      <w:r w:rsidR="00EE60BD" w:rsidRPr="1FD0627C">
        <w:rPr>
          <w:rFonts w:ascii="Calibri" w:hAnsi="Calibri" w:cs="Calibri"/>
        </w:rPr>
        <w:t xml:space="preserve"> in front of the entrance</w:t>
      </w:r>
      <w:r w:rsidR="00D031AA" w:rsidRPr="1FD0627C">
        <w:rPr>
          <w:rFonts w:ascii="Calibri" w:hAnsi="Calibri" w:cs="Calibri"/>
        </w:rPr>
        <w:t>way</w:t>
      </w:r>
      <w:r w:rsidR="00EE60BD" w:rsidRPr="1FD0627C">
        <w:rPr>
          <w:rFonts w:ascii="Calibri" w:hAnsi="Calibri" w:cs="Calibri"/>
        </w:rPr>
        <w:t xml:space="preserve"> to the emergency room. </w:t>
      </w:r>
    </w:p>
    <w:p w14:paraId="418A8F5B" w14:textId="3163BCB3" w:rsidR="00DA4084" w:rsidRDefault="00A613C3" w:rsidP="1FD0627C">
      <w:pPr>
        <w:spacing w:line="480" w:lineRule="auto"/>
        <w:ind w:firstLine="720"/>
        <w:rPr>
          <w:rFonts w:ascii="Calibri" w:hAnsi="Calibri" w:cs="Calibri"/>
        </w:rPr>
      </w:pPr>
      <w:r w:rsidRPr="22D893E5">
        <w:rPr>
          <w:rFonts w:ascii="Calibri" w:hAnsi="Calibri" w:cs="Calibri"/>
        </w:rPr>
        <w:t xml:space="preserve"> </w:t>
      </w:r>
      <w:r w:rsidR="007D45F3" w:rsidRPr="22D893E5">
        <w:rPr>
          <w:rFonts w:ascii="Calibri" w:hAnsi="Calibri" w:cs="Calibri"/>
        </w:rPr>
        <w:t xml:space="preserve"> </w:t>
      </w:r>
      <w:r w:rsidR="005354CE" w:rsidRPr="22D893E5">
        <w:rPr>
          <w:rFonts w:ascii="Calibri" w:hAnsi="Calibri" w:cs="Calibri"/>
        </w:rPr>
        <w:t xml:space="preserve">It was </w:t>
      </w:r>
      <w:r w:rsidR="009D0066" w:rsidRPr="22D893E5">
        <w:rPr>
          <w:rFonts w:ascii="Calibri" w:hAnsi="Calibri" w:cs="Calibri"/>
        </w:rPr>
        <w:t>a</w:t>
      </w:r>
      <w:r w:rsidR="00360F73" w:rsidRPr="22D893E5">
        <w:rPr>
          <w:rFonts w:ascii="Calibri" w:hAnsi="Calibri" w:cs="Calibri"/>
        </w:rPr>
        <w:t xml:space="preserve"> hot</w:t>
      </w:r>
      <w:r w:rsidR="00592864" w:rsidRPr="22D893E5">
        <w:rPr>
          <w:rFonts w:ascii="Calibri" w:hAnsi="Calibri" w:cs="Calibri"/>
        </w:rPr>
        <w:t>, dry,</w:t>
      </w:r>
      <w:r w:rsidR="009D0066" w:rsidRPr="22D893E5">
        <w:rPr>
          <w:rFonts w:ascii="Calibri" w:hAnsi="Calibri" w:cs="Calibri"/>
        </w:rPr>
        <w:t xml:space="preserve"> sunny day. The sun beamed down on Alex. Sweat </w:t>
      </w:r>
      <w:r w:rsidR="00360F73" w:rsidRPr="22D893E5">
        <w:rPr>
          <w:rFonts w:ascii="Calibri" w:hAnsi="Calibri" w:cs="Calibri"/>
        </w:rPr>
        <w:t>trickled down his forehead.</w:t>
      </w:r>
      <w:r w:rsidR="00B0009A" w:rsidRPr="22D893E5">
        <w:rPr>
          <w:rFonts w:ascii="Calibri" w:hAnsi="Calibri" w:cs="Calibri"/>
        </w:rPr>
        <w:t xml:space="preserve"> </w:t>
      </w:r>
    </w:p>
    <w:p w14:paraId="105B1F27" w14:textId="32839532" w:rsidR="007A662A" w:rsidRDefault="00720F69" w:rsidP="1FD0627C">
      <w:pPr>
        <w:spacing w:line="480" w:lineRule="auto"/>
        <w:ind w:firstLine="720"/>
        <w:rPr>
          <w:rFonts w:ascii="Calibri" w:hAnsi="Calibri" w:cs="Calibri"/>
          <w:color w:val="000000" w:themeColor="text1"/>
        </w:rPr>
      </w:pPr>
      <w:r w:rsidRPr="1FD0627C">
        <w:rPr>
          <w:rFonts w:ascii="Calibri" w:hAnsi="Calibri" w:cs="Calibri"/>
        </w:rPr>
        <w:t xml:space="preserve">It took an eternity to reach the front desk because </w:t>
      </w:r>
      <w:r w:rsidR="006328AB" w:rsidRPr="1FD0627C">
        <w:rPr>
          <w:rFonts w:ascii="Calibri" w:hAnsi="Calibri" w:cs="Calibri"/>
        </w:rPr>
        <w:t xml:space="preserve">of </w:t>
      </w:r>
      <w:r w:rsidR="000D20B0" w:rsidRPr="1FD0627C">
        <w:rPr>
          <w:rFonts w:ascii="Calibri" w:hAnsi="Calibri" w:cs="Calibri"/>
        </w:rPr>
        <w:t>all</w:t>
      </w:r>
      <w:r w:rsidR="006328AB" w:rsidRPr="1FD0627C">
        <w:rPr>
          <w:rFonts w:ascii="Calibri" w:hAnsi="Calibri" w:cs="Calibri"/>
        </w:rPr>
        <w:t xml:space="preserve"> the dread he was experiencing. </w:t>
      </w:r>
      <w:r w:rsidR="000D20B0" w:rsidRPr="1FD0627C">
        <w:rPr>
          <w:rFonts w:ascii="Calibri" w:hAnsi="Calibri" w:cs="Calibri"/>
        </w:rPr>
        <w:t>He couldn’t even smile at the receptionist</w:t>
      </w:r>
      <w:r w:rsidR="00FF49E9" w:rsidRPr="1FD0627C">
        <w:rPr>
          <w:rFonts w:ascii="Calibri" w:hAnsi="Calibri" w:cs="Calibri"/>
        </w:rPr>
        <w:t>. All he could do was nod.</w:t>
      </w:r>
      <w:r w:rsidR="006A09A7" w:rsidRPr="1FD0627C">
        <w:rPr>
          <w:rFonts w:ascii="Calibri" w:hAnsi="Calibri" w:cs="Calibri"/>
        </w:rPr>
        <w:t xml:space="preserve"> When the doctor arrived to escort him back to </w:t>
      </w:r>
      <w:r w:rsidR="00CF35EA" w:rsidRPr="1FD0627C">
        <w:rPr>
          <w:rFonts w:ascii="Calibri" w:hAnsi="Calibri" w:cs="Calibri"/>
        </w:rPr>
        <w:t xml:space="preserve">the operation room, everything was </w:t>
      </w:r>
      <w:r w:rsidR="0041033A">
        <w:rPr>
          <w:rFonts w:ascii="Calibri" w:hAnsi="Calibri" w:cs="Calibri"/>
          <w:color w:val="000000" w:themeColor="text1"/>
        </w:rPr>
        <w:t>d</w:t>
      </w:r>
      <w:r w:rsidR="00A5782F" w:rsidRPr="1FD0627C">
        <w:rPr>
          <w:rFonts w:ascii="Calibri" w:hAnsi="Calibri" w:cs="Calibri"/>
          <w:color w:val="000000" w:themeColor="text1"/>
        </w:rPr>
        <w:t>éjà vu</w:t>
      </w:r>
      <w:r w:rsidR="002821C2" w:rsidRPr="1FD0627C">
        <w:rPr>
          <w:rFonts w:ascii="Calibri" w:hAnsi="Calibri" w:cs="Calibri"/>
          <w:color w:val="000000" w:themeColor="text1"/>
        </w:rPr>
        <w:t xml:space="preserve"> all over again. </w:t>
      </w:r>
      <w:r w:rsidR="003165A3" w:rsidRPr="1FD0627C">
        <w:rPr>
          <w:rFonts w:ascii="Calibri" w:hAnsi="Calibri" w:cs="Calibri"/>
          <w:color w:val="000000" w:themeColor="text1"/>
        </w:rPr>
        <w:t xml:space="preserve">He tried to stay calm as the doctor </w:t>
      </w:r>
      <w:r w:rsidR="0041033A">
        <w:rPr>
          <w:rFonts w:ascii="Calibri" w:hAnsi="Calibri" w:cs="Calibri"/>
          <w:color w:val="000000" w:themeColor="text1"/>
        </w:rPr>
        <w:t>explained</w:t>
      </w:r>
      <w:r w:rsidR="003165A3" w:rsidRPr="1FD0627C">
        <w:rPr>
          <w:rFonts w:ascii="Calibri" w:hAnsi="Calibri" w:cs="Calibri"/>
          <w:color w:val="000000" w:themeColor="text1"/>
        </w:rPr>
        <w:t xml:space="preserve"> to him how the operation would work</w:t>
      </w:r>
      <w:r w:rsidR="00035E18" w:rsidRPr="1FD0627C">
        <w:rPr>
          <w:rFonts w:ascii="Calibri" w:hAnsi="Calibri" w:cs="Calibri"/>
          <w:color w:val="000000" w:themeColor="text1"/>
        </w:rPr>
        <w:t xml:space="preserve">, but he couldn’t help but tremble in fright. It was scary the first time, but </w:t>
      </w:r>
      <w:r w:rsidR="007677FA" w:rsidRPr="1FD0627C">
        <w:rPr>
          <w:rFonts w:ascii="Calibri" w:hAnsi="Calibri" w:cs="Calibri"/>
          <w:color w:val="000000" w:themeColor="text1"/>
        </w:rPr>
        <w:t>for some reason</w:t>
      </w:r>
      <w:r w:rsidR="0041033A">
        <w:rPr>
          <w:rFonts w:ascii="Calibri" w:hAnsi="Calibri" w:cs="Calibri"/>
          <w:color w:val="000000" w:themeColor="text1"/>
        </w:rPr>
        <w:t>,</w:t>
      </w:r>
      <w:r w:rsidR="007677FA" w:rsidRPr="1FD0627C">
        <w:rPr>
          <w:rFonts w:ascii="Calibri" w:hAnsi="Calibri" w:cs="Calibri"/>
          <w:color w:val="000000" w:themeColor="text1"/>
        </w:rPr>
        <w:t xml:space="preserve"> this time was scarier. </w:t>
      </w:r>
    </w:p>
    <w:p w14:paraId="3FC72351" w14:textId="7BA83CAC" w:rsidR="007677FA" w:rsidRDefault="00DE14F0" w:rsidP="1FD0627C">
      <w:pPr>
        <w:spacing w:line="480" w:lineRule="auto"/>
        <w:ind w:firstLine="720"/>
        <w:rPr>
          <w:rFonts w:ascii="Calibri" w:hAnsi="Calibri" w:cs="Calibri"/>
          <w:color w:val="000000" w:themeColor="text1"/>
        </w:rPr>
      </w:pPr>
      <w:r w:rsidRPr="1FD0627C">
        <w:rPr>
          <w:rFonts w:ascii="Calibri" w:hAnsi="Calibri" w:cs="Calibri"/>
          <w:color w:val="000000" w:themeColor="text1"/>
        </w:rPr>
        <w:t>He put on the patient robe</w:t>
      </w:r>
      <w:r w:rsidR="00BC291F" w:rsidRPr="1FD0627C">
        <w:rPr>
          <w:rFonts w:ascii="Calibri" w:hAnsi="Calibri" w:cs="Calibri"/>
          <w:color w:val="000000" w:themeColor="text1"/>
        </w:rPr>
        <w:t xml:space="preserve"> and waited nervously for the </w:t>
      </w:r>
      <w:r w:rsidR="00EC7E96" w:rsidRPr="1FD0627C">
        <w:rPr>
          <w:rFonts w:ascii="Calibri" w:hAnsi="Calibri" w:cs="Calibri"/>
          <w:color w:val="000000" w:themeColor="text1"/>
        </w:rPr>
        <w:t xml:space="preserve">anesthesiologist to arrive. </w:t>
      </w:r>
      <w:r w:rsidR="00F839DD" w:rsidRPr="1FD0627C">
        <w:rPr>
          <w:rFonts w:ascii="Calibri" w:hAnsi="Calibri" w:cs="Calibri"/>
          <w:color w:val="000000" w:themeColor="text1"/>
        </w:rPr>
        <w:t xml:space="preserve">He laid down on the </w:t>
      </w:r>
      <w:r w:rsidR="00CD114C" w:rsidRPr="1FD0627C">
        <w:rPr>
          <w:rFonts w:ascii="Calibri" w:hAnsi="Calibri" w:cs="Calibri"/>
          <w:color w:val="000000" w:themeColor="text1"/>
        </w:rPr>
        <w:t xml:space="preserve">operation bed. </w:t>
      </w:r>
      <w:r w:rsidR="00B641EC" w:rsidRPr="1FD0627C">
        <w:rPr>
          <w:rFonts w:ascii="Calibri" w:hAnsi="Calibri" w:cs="Calibri"/>
          <w:color w:val="000000" w:themeColor="text1"/>
        </w:rPr>
        <w:t>He closed his eyes as the</w:t>
      </w:r>
      <w:r w:rsidR="00324BE6" w:rsidRPr="1FD0627C">
        <w:rPr>
          <w:rFonts w:ascii="Calibri" w:hAnsi="Calibri" w:cs="Calibri"/>
          <w:color w:val="000000" w:themeColor="text1"/>
        </w:rPr>
        <w:t xml:space="preserve"> anest</w:t>
      </w:r>
      <w:r w:rsidR="00AB5D20" w:rsidRPr="1FD0627C">
        <w:rPr>
          <w:rFonts w:ascii="Calibri" w:hAnsi="Calibri" w:cs="Calibri"/>
          <w:color w:val="000000" w:themeColor="text1"/>
        </w:rPr>
        <w:t>hesiologist</w:t>
      </w:r>
      <w:r w:rsidR="00B641EC" w:rsidRPr="1FD0627C">
        <w:rPr>
          <w:rFonts w:ascii="Calibri" w:hAnsi="Calibri" w:cs="Calibri"/>
          <w:color w:val="000000" w:themeColor="text1"/>
        </w:rPr>
        <w:t xml:space="preserve"> </w:t>
      </w:r>
      <w:r w:rsidR="00DB6695" w:rsidRPr="1FD0627C">
        <w:rPr>
          <w:rFonts w:ascii="Calibri" w:hAnsi="Calibri" w:cs="Calibri"/>
          <w:color w:val="000000" w:themeColor="text1"/>
        </w:rPr>
        <w:t>stuck a needle in his arm. In about ten minutes,</w:t>
      </w:r>
      <w:r w:rsidR="00546BE5" w:rsidRPr="1FD0627C">
        <w:rPr>
          <w:rFonts w:ascii="Calibri" w:hAnsi="Calibri" w:cs="Calibri"/>
          <w:color w:val="000000" w:themeColor="text1"/>
        </w:rPr>
        <w:t xml:space="preserve"> he began to feel drowsy. </w:t>
      </w:r>
      <w:r w:rsidR="00A669C5" w:rsidRPr="1FD0627C">
        <w:rPr>
          <w:rFonts w:ascii="Calibri" w:hAnsi="Calibri" w:cs="Calibri"/>
          <w:color w:val="000000" w:themeColor="text1"/>
        </w:rPr>
        <w:t xml:space="preserve">His eyelids grew heavy. </w:t>
      </w:r>
      <w:r w:rsidR="00EF1F10" w:rsidRPr="1FD0627C">
        <w:rPr>
          <w:rFonts w:ascii="Calibri" w:hAnsi="Calibri" w:cs="Calibri"/>
          <w:color w:val="000000" w:themeColor="text1"/>
        </w:rPr>
        <w:t xml:space="preserve">It did not take long </w:t>
      </w:r>
      <w:r w:rsidR="006E3373" w:rsidRPr="1FD0627C">
        <w:rPr>
          <w:rFonts w:ascii="Calibri" w:hAnsi="Calibri" w:cs="Calibri"/>
          <w:color w:val="000000" w:themeColor="text1"/>
        </w:rPr>
        <w:t xml:space="preserve">for the drug to fully kick in. </w:t>
      </w:r>
      <w:r w:rsidR="001A20B1" w:rsidRPr="1FD0627C">
        <w:rPr>
          <w:rFonts w:ascii="Calibri" w:hAnsi="Calibri" w:cs="Calibri"/>
          <w:color w:val="000000" w:themeColor="text1"/>
        </w:rPr>
        <w:t>Alex couldn’t remember when it happened. A</w:t>
      </w:r>
      <w:r w:rsidR="006A15F0" w:rsidRPr="1FD0627C">
        <w:rPr>
          <w:rFonts w:ascii="Calibri" w:hAnsi="Calibri" w:cs="Calibri"/>
          <w:color w:val="000000" w:themeColor="text1"/>
        </w:rPr>
        <w:t>ll he could remember was</w:t>
      </w:r>
      <w:r w:rsidR="00055C48" w:rsidRPr="1FD0627C">
        <w:rPr>
          <w:rFonts w:ascii="Calibri" w:hAnsi="Calibri" w:cs="Calibri"/>
          <w:color w:val="000000" w:themeColor="text1"/>
        </w:rPr>
        <w:t xml:space="preserve"> falling into a deep sleep</w:t>
      </w:r>
      <w:r w:rsidR="009B70FB" w:rsidRPr="1FD0627C">
        <w:rPr>
          <w:rFonts w:ascii="Calibri" w:hAnsi="Calibri" w:cs="Calibri"/>
          <w:color w:val="000000" w:themeColor="text1"/>
        </w:rPr>
        <w:t>. He didn’t know how long he had slept</w:t>
      </w:r>
      <w:r w:rsidR="00C82BDF" w:rsidRPr="1FD0627C">
        <w:rPr>
          <w:rFonts w:ascii="Calibri" w:hAnsi="Calibri" w:cs="Calibri"/>
          <w:color w:val="000000" w:themeColor="text1"/>
        </w:rPr>
        <w:t>. He just remembered waking up</w:t>
      </w:r>
      <w:r w:rsidR="008E2C7A" w:rsidRPr="1FD0627C">
        <w:rPr>
          <w:rFonts w:ascii="Calibri" w:hAnsi="Calibri" w:cs="Calibri"/>
          <w:color w:val="000000" w:themeColor="text1"/>
        </w:rPr>
        <w:t xml:space="preserve"> during the night</w:t>
      </w:r>
      <w:r w:rsidR="007E047B" w:rsidRPr="1FD0627C">
        <w:rPr>
          <w:rFonts w:ascii="Calibri" w:hAnsi="Calibri" w:cs="Calibri"/>
          <w:color w:val="000000" w:themeColor="text1"/>
        </w:rPr>
        <w:t xml:space="preserve"> in the hospital with the curtains partially closed. </w:t>
      </w:r>
      <w:r w:rsidR="000E5A28" w:rsidRPr="1FD0627C">
        <w:rPr>
          <w:rFonts w:ascii="Calibri" w:hAnsi="Calibri" w:cs="Calibri"/>
          <w:color w:val="000000" w:themeColor="text1"/>
        </w:rPr>
        <w:t xml:space="preserve">He had </w:t>
      </w:r>
      <w:r w:rsidR="00376D5B" w:rsidRPr="1FD0627C">
        <w:rPr>
          <w:rFonts w:ascii="Calibri" w:hAnsi="Calibri" w:cs="Calibri"/>
          <w:color w:val="000000" w:themeColor="text1"/>
        </w:rPr>
        <w:t xml:space="preserve">a blanket over </w:t>
      </w:r>
      <w:r w:rsidR="002D77E8" w:rsidRPr="1FD0627C">
        <w:rPr>
          <w:rFonts w:ascii="Calibri" w:hAnsi="Calibri" w:cs="Calibri"/>
          <w:color w:val="000000" w:themeColor="text1"/>
        </w:rPr>
        <w:t>him,</w:t>
      </w:r>
      <w:r w:rsidR="000D1832" w:rsidRPr="1FD0627C">
        <w:rPr>
          <w:rFonts w:ascii="Calibri" w:hAnsi="Calibri" w:cs="Calibri"/>
          <w:color w:val="000000" w:themeColor="text1"/>
        </w:rPr>
        <w:t xml:space="preserve"> and his head was rested on a big, fluffy pillow.</w:t>
      </w:r>
      <w:r w:rsidR="002D77E8" w:rsidRPr="1FD0627C">
        <w:rPr>
          <w:rFonts w:ascii="Calibri" w:hAnsi="Calibri" w:cs="Calibri"/>
          <w:color w:val="000000" w:themeColor="text1"/>
        </w:rPr>
        <w:t xml:space="preserve"> There was a part of him that wanted to lift the blanket and see where the surgical incisions were, but he was too frightened. </w:t>
      </w:r>
      <w:r w:rsidR="00ED1331" w:rsidRPr="1FD0627C">
        <w:rPr>
          <w:rFonts w:ascii="Calibri" w:hAnsi="Calibri" w:cs="Calibri"/>
          <w:color w:val="000000" w:themeColor="text1"/>
        </w:rPr>
        <w:t xml:space="preserve">Alex decided to wait for the doctor to give him the details </w:t>
      </w:r>
      <w:r w:rsidR="0041033A" w:rsidRPr="1FD0627C">
        <w:rPr>
          <w:rFonts w:ascii="Calibri" w:hAnsi="Calibri" w:cs="Calibri"/>
          <w:color w:val="000000" w:themeColor="text1"/>
        </w:rPr>
        <w:t>o</w:t>
      </w:r>
      <w:r w:rsidR="0041033A">
        <w:rPr>
          <w:rFonts w:ascii="Calibri" w:hAnsi="Calibri" w:cs="Calibri"/>
          <w:color w:val="000000" w:themeColor="text1"/>
        </w:rPr>
        <w:t>f</w:t>
      </w:r>
      <w:r w:rsidR="0041033A" w:rsidRPr="1FD0627C">
        <w:rPr>
          <w:rFonts w:ascii="Calibri" w:hAnsi="Calibri" w:cs="Calibri"/>
          <w:color w:val="000000" w:themeColor="text1"/>
        </w:rPr>
        <w:t xml:space="preserve"> </w:t>
      </w:r>
      <w:r w:rsidR="00ED1331" w:rsidRPr="1FD0627C">
        <w:rPr>
          <w:rFonts w:ascii="Calibri" w:hAnsi="Calibri" w:cs="Calibri"/>
          <w:color w:val="000000" w:themeColor="text1"/>
        </w:rPr>
        <w:t xml:space="preserve">how the surgery went. </w:t>
      </w:r>
    </w:p>
    <w:p w14:paraId="33A6A880" w14:textId="002C9730" w:rsidR="00284C2F" w:rsidRDefault="00027678" w:rsidP="1FD0627C">
      <w:pPr>
        <w:spacing w:line="480" w:lineRule="auto"/>
        <w:ind w:firstLine="720"/>
        <w:rPr>
          <w:rFonts w:ascii="Calibri" w:hAnsi="Calibri" w:cs="Calibri"/>
          <w:color w:val="000000" w:themeColor="text1"/>
        </w:rPr>
      </w:pPr>
      <w:r w:rsidRPr="1FD0627C">
        <w:rPr>
          <w:rFonts w:ascii="Calibri" w:hAnsi="Calibri" w:cs="Calibri"/>
          <w:color w:val="000000" w:themeColor="text1"/>
        </w:rPr>
        <w:t>Since he had been asleep for several hours, he was not tired</w:t>
      </w:r>
      <w:r w:rsidR="00F114B2" w:rsidRPr="1FD0627C">
        <w:rPr>
          <w:rFonts w:ascii="Calibri" w:hAnsi="Calibri" w:cs="Calibri"/>
          <w:color w:val="000000" w:themeColor="text1"/>
        </w:rPr>
        <w:t xml:space="preserve"> at all. He looked over at the alarm clock next to his bed. It was 12</w:t>
      </w:r>
      <w:r w:rsidR="00E05833" w:rsidRPr="1FD0627C">
        <w:rPr>
          <w:rFonts w:ascii="Calibri" w:hAnsi="Calibri" w:cs="Calibri"/>
          <w:color w:val="000000" w:themeColor="text1"/>
        </w:rPr>
        <w:t xml:space="preserve">:45 a.m. </w:t>
      </w:r>
      <w:r w:rsidR="00A4078F" w:rsidRPr="1FD0627C">
        <w:rPr>
          <w:rFonts w:ascii="Calibri" w:hAnsi="Calibri" w:cs="Calibri"/>
          <w:color w:val="000000" w:themeColor="text1"/>
        </w:rPr>
        <w:t xml:space="preserve">The moonlight shined through the window. </w:t>
      </w:r>
      <w:r w:rsidR="006F29E4" w:rsidRPr="1FD0627C">
        <w:rPr>
          <w:rFonts w:ascii="Calibri" w:hAnsi="Calibri" w:cs="Calibri"/>
          <w:color w:val="000000" w:themeColor="text1"/>
        </w:rPr>
        <w:t>Alex</w:t>
      </w:r>
      <w:r w:rsidR="006C6B1B" w:rsidRPr="1FD0627C">
        <w:rPr>
          <w:rFonts w:ascii="Calibri" w:hAnsi="Calibri" w:cs="Calibri"/>
          <w:color w:val="000000" w:themeColor="text1"/>
        </w:rPr>
        <w:t xml:space="preserve"> </w:t>
      </w:r>
      <w:r w:rsidR="00432712" w:rsidRPr="1FD0627C">
        <w:rPr>
          <w:rFonts w:ascii="Calibri" w:hAnsi="Calibri" w:cs="Calibri"/>
          <w:color w:val="000000" w:themeColor="text1"/>
        </w:rPr>
        <w:t xml:space="preserve">flipped on the television set and </w:t>
      </w:r>
      <w:r w:rsidR="00A86EB0" w:rsidRPr="1FD0627C">
        <w:rPr>
          <w:rFonts w:ascii="Calibri" w:hAnsi="Calibri" w:cs="Calibri"/>
          <w:color w:val="000000" w:themeColor="text1"/>
        </w:rPr>
        <w:t xml:space="preserve">searched through the channels until he found a movie that he wanted to watch. </w:t>
      </w:r>
      <w:r w:rsidR="00332C77" w:rsidRPr="1FD0627C">
        <w:rPr>
          <w:rFonts w:ascii="Calibri" w:hAnsi="Calibri" w:cs="Calibri"/>
          <w:color w:val="000000" w:themeColor="text1"/>
        </w:rPr>
        <w:t xml:space="preserve">He decided to watch the movie </w:t>
      </w:r>
      <w:r w:rsidR="00332C77" w:rsidRPr="1FD0627C">
        <w:rPr>
          <w:rFonts w:ascii="Calibri" w:hAnsi="Calibri" w:cs="Calibri"/>
          <w:i/>
          <w:iCs/>
          <w:color w:val="000000" w:themeColor="text1"/>
        </w:rPr>
        <w:t>Back to the Future</w:t>
      </w:r>
      <w:r w:rsidR="00332C77" w:rsidRPr="1FD0627C">
        <w:rPr>
          <w:rFonts w:ascii="Calibri" w:hAnsi="Calibri" w:cs="Calibri"/>
          <w:color w:val="000000" w:themeColor="text1"/>
        </w:rPr>
        <w:t xml:space="preserve">. </w:t>
      </w:r>
      <w:r w:rsidR="00F318C3" w:rsidRPr="001B79A5">
        <w:rPr>
          <w:rFonts w:ascii="Calibri" w:hAnsi="Calibri" w:cs="Calibri"/>
          <w:i/>
          <w:iCs/>
          <w:color w:val="000000" w:themeColor="text1"/>
        </w:rPr>
        <w:t>If only times were simpler as they were during the eighties</w:t>
      </w:r>
      <w:r w:rsidR="00C85C6B" w:rsidRPr="001B79A5">
        <w:rPr>
          <w:rFonts w:ascii="Calibri" w:hAnsi="Calibri" w:cs="Calibri"/>
          <w:i/>
          <w:iCs/>
          <w:color w:val="000000" w:themeColor="text1"/>
        </w:rPr>
        <w:t xml:space="preserve">, </w:t>
      </w:r>
      <w:r w:rsidR="00C85C6B" w:rsidRPr="1FD0627C">
        <w:rPr>
          <w:rFonts w:ascii="Calibri" w:hAnsi="Calibri" w:cs="Calibri"/>
          <w:color w:val="000000" w:themeColor="text1"/>
        </w:rPr>
        <w:t>he thought</w:t>
      </w:r>
      <w:r w:rsidR="00F318C3" w:rsidRPr="1FD0627C">
        <w:rPr>
          <w:rFonts w:ascii="Calibri" w:hAnsi="Calibri" w:cs="Calibri"/>
          <w:color w:val="000000" w:themeColor="text1"/>
        </w:rPr>
        <w:t>.</w:t>
      </w:r>
      <w:r w:rsidR="00C85C6B" w:rsidRPr="1FD0627C">
        <w:rPr>
          <w:rFonts w:ascii="Calibri" w:hAnsi="Calibri" w:cs="Calibri"/>
          <w:color w:val="000000" w:themeColor="text1"/>
        </w:rPr>
        <w:t xml:space="preserve"> If only </w:t>
      </w:r>
      <w:r w:rsidR="00AB2A95" w:rsidRPr="1FD0627C">
        <w:rPr>
          <w:rFonts w:ascii="Calibri" w:hAnsi="Calibri" w:cs="Calibri"/>
          <w:color w:val="000000" w:themeColor="text1"/>
        </w:rPr>
        <w:t xml:space="preserve">Doc Brown knew what the future </w:t>
      </w:r>
      <w:r w:rsidR="0041033A">
        <w:rPr>
          <w:rFonts w:ascii="Calibri" w:hAnsi="Calibri" w:cs="Calibri"/>
          <w:color w:val="000000" w:themeColor="text1"/>
        </w:rPr>
        <w:t>held</w:t>
      </w:r>
      <w:r w:rsidR="00FE3CEE" w:rsidRPr="1FD0627C">
        <w:rPr>
          <w:rFonts w:ascii="Calibri" w:hAnsi="Calibri" w:cs="Calibri"/>
          <w:color w:val="000000" w:themeColor="text1"/>
        </w:rPr>
        <w:t>,</w:t>
      </w:r>
      <w:r w:rsidR="000E0A48" w:rsidRPr="1FD0627C">
        <w:rPr>
          <w:rFonts w:ascii="Calibri" w:hAnsi="Calibri" w:cs="Calibri"/>
          <w:color w:val="000000" w:themeColor="text1"/>
        </w:rPr>
        <w:t xml:space="preserve"> then he would want to stay put in the eighties</w:t>
      </w:r>
      <w:r w:rsidR="00AB2A95" w:rsidRPr="1FD0627C">
        <w:rPr>
          <w:rFonts w:ascii="Calibri" w:hAnsi="Calibri" w:cs="Calibri"/>
          <w:color w:val="000000" w:themeColor="text1"/>
        </w:rPr>
        <w:t>.</w:t>
      </w:r>
      <w:r w:rsidR="000E0A48" w:rsidRPr="1FD0627C">
        <w:rPr>
          <w:rFonts w:ascii="Calibri" w:hAnsi="Calibri" w:cs="Calibri"/>
          <w:color w:val="000000" w:themeColor="text1"/>
        </w:rPr>
        <w:t xml:space="preserve"> </w:t>
      </w:r>
      <w:r w:rsidR="00793A48" w:rsidRPr="1FD0627C">
        <w:rPr>
          <w:rFonts w:ascii="Calibri" w:hAnsi="Calibri" w:cs="Calibri"/>
          <w:color w:val="000000" w:themeColor="text1"/>
        </w:rPr>
        <w:t xml:space="preserve">Alex went back to sleep at </w:t>
      </w:r>
      <w:r w:rsidR="00B50780" w:rsidRPr="1FD0627C">
        <w:rPr>
          <w:rFonts w:ascii="Calibri" w:hAnsi="Calibri" w:cs="Calibri"/>
          <w:color w:val="000000" w:themeColor="text1"/>
        </w:rPr>
        <w:t>4 a.m. and got back up at 7:30 a.m. A</w:t>
      </w:r>
      <w:r w:rsidR="006B79AB" w:rsidRPr="1FD0627C">
        <w:rPr>
          <w:rFonts w:ascii="Calibri" w:hAnsi="Calibri" w:cs="Calibri"/>
          <w:color w:val="000000" w:themeColor="text1"/>
        </w:rPr>
        <w:t xml:space="preserve"> nurse walked in with a breakfast menu. Alex was famished. </w:t>
      </w:r>
      <w:r w:rsidR="004C7711" w:rsidRPr="1FD0627C">
        <w:rPr>
          <w:rFonts w:ascii="Calibri" w:hAnsi="Calibri" w:cs="Calibri"/>
          <w:color w:val="000000" w:themeColor="text1"/>
        </w:rPr>
        <w:t xml:space="preserve">He chose pancakes, bacon, and a side of oatmeal. </w:t>
      </w:r>
      <w:r w:rsidR="00552478" w:rsidRPr="1FD0627C">
        <w:rPr>
          <w:rFonts w:ascii="Calibri" w:hAnsi="Calibri" w:cs="Calibri"/>
          <w:color w:val="000000" w:themeColor="text1"/>
        </w:rPr>
        <w:t xml:space="preserve">He had not eaten anything for eighteen hours. </w:t>
      </w:r>
      <w:r w:rsidR="00556DBD" w:rsidRPr="1FD0627C">
        <w:rPr>
          <w:rFonts w:ascii="Calibri" w:hAnsi="Calibri" w:cs="Calibri"/>
          <w:color w:val="000000" w:themeColor="text1"/>
        </w:rPr>
        <w:t xml:space="preserve">Alex scarfed down the food </w:t>
      </w:r>
      <w:r w:rsidR="007A0DEA" w:rsidRPr="1FD0627C">
        <w:rPr>
          <w:rFonts w:ascii="Calibri" w:hAnsi="Calibri" w:cs="Calibri"/>
          <w:color w:val="000000" w:themeColor="text1"/>
        </w:rPr>
        <w:t>in no time. The doctor walked in</w:t>
      </w:r>
      <w:r w:rsidR="006061FB" w:rsidRPr="1FD0627C">
        <w:rPr>
          <w:rFonts w:ascii="Calibri" w:hAnsi="Calibri" w:cs="Calibri"/>
          <w:color w:val="000000" w:themeColor="text1"/>
        </w:rPr>
        <w:t xml:space="preserve"> while he was drinking his orange juice. </w:t>
      </w:r>
      <w:r w:rsidR="00703CBB" w:rsidRPr="1FD0627C">
        <w:rPr>
          <w:rFonts w:ascii="Calibri" w:hAnsi="Calibri" w:cs="Calibri"/>
          <w:color w:val="000000" w:themeColor="text1"/>
        </w:rPr>
        <w:t>The doctor smiled at him.</w:t>
      </w:r>
    </w:p>
    <w:p w14:paraId="7AAA28A4" w14:textId="49B0B3ED" w:rsidR="00A45D50" w:rsidRDefault="00703CBB" w:rsidP="1FD0627C">
      <w:pPr>
        <w:spacing w:line="480" w:lineRule="auto"/>
        <w:ind w:firstLine="720"/>
        <w:rPr>
          <w:rFonts w:ascii="Calibri" w:hAnsi="Calibri" w:cs="Calibri"/>
          <w:color w:val="000000" w:themeColor="text1"/>
        </w:rPr>
      </w:pPr>
      <w:r w:rsidRPr="22D893E5">
        <w:rPr>
          <w:rFonts w:ascii="Calibri" w:hAnsi="Calibri" w:cs="Calibri"/>
          <w:color w:val="000000" w:themeColor="text1"/>
        </w:rPr>
        <w:t xml:space="preserve">“Good morning!” the doctor said. </w:t>
      </w:r>
      <w:r w:rsidR="00994B1C" w:rsidRPr="22D893E5">
        <w:rPr>
          <w:rFonts w:ascii="Calibri" w:hAnsi="Calibri" w:cs="Calibri"/>
          <w:color w:val="000000" w:themeColor="text1"/>
        </w:rPr>
        <w:t xml:space="preserve">“Now, I will not take up much of your time. I just want to tell you that the surgery went well and that there were no complications. </w:t>
      </w:r>
      <w:r w:rsidR="0021326D" w:rsidRPr="22D893E5">
        <w:rPr>
          <w:rFonts w:ascii="Calibri" w:hAnsi="Calibri" w:cs="Calibri"/>
          <w:color w:val="000000" w:themeColor="text1"/>
        </w:rPr>
        <w:t>You are now one hundred percent human.</w:t>
      </w:r>
      <w:r w:rsidR="00631D93" w:rsidRPr="22D893E5">
        <w:rPr>
          <w:rFonts w:ascii="Calibri" w:hAnsi="Calibri" w:cs="Calibri"/>
          <w:color w:val="000000" w:themeColor="text1"/>
        </w:rPr>
        <w:t xml:space="preserve"> </w:t>
      </w:r>
      <w:r w:rsidR="0022396F" w:rsidRPr="22D893E5">
        <w:rPr>
          <w:rFonts w:ascii="Calibri" w:hAnsi="Calibri" w:cs="Calibri"/>
          <w:color w:val="000000" w:themeColor="text1"/>
        </w:rPr>
        <w:t xml:space="preserve">I called your wife already and told her you were fine. She was </w:t>
      </w:r>
      <w:r w:rsidR="0019598B" w:rsidRPr="22D893E5">
        <w:rPr>
          <w:rFonts w:ascii="Calibri" w:hAnsi="Calibri" w:cs="Calibri"/>
          <w:color w:val="000000" w:themeColor="text1"/>
        </w:rPr>
        <w:t>extremely happy and relieved.</w:t>
      </w:r>
      <w:r w:rsidR="00F93EB7" w:rsidRPr="22D893E5">
        <w:rPr>
          <w:rFonts w:ascii="Calibri" w:hAnsi="Calibri" w:cs="Calibri"/>
          <w:color w:val="000000" w:themeColor="text1"/>
        </w:rPr>
        <w:t xml:space="preserve"> I’m going to have you stay in the hospital for </w:t>
      </w:r>
      <w:r w:rsidR="007977BC" w:rsidRPr="22D893E5">
        <w:rPr>
          <w:rFonts w:ascii="Calibri" w:hAnsi="Calibri" w:cs="Calibri"/>
          <w:color w:val="000000" w:themeColor="text1"/>
        </w:rPr>
        <w:t xml:space="preserve">three more days to run some tests and make sure you are healthy </w:t>
      </w:r>
      <w:r w:rsidR="00A45D50" w:rsidRPr="22D893E5">
        <w:rPr>
          <w:rFonts w:ascii="Calibri" w:hAnsi="Calibri" w:cs="Calibri"/>
          <w:color w:val="000000" w:themeColor="text1"/>
        </w:rPr>
        <w:t>enough to leave.</w:t>
      </w:r>
      <w:r w:rsidR="00F93EB7" w:rsidRPr="22D893E5">
        <w:rPr>
          <w:rFonts w:ascii="Calibri" w:hAnsi="Calibri" w:cs="Calibri"/>
          <w:color w:val="000000" w:themeColor="text1"/>
        </w:rPr>
        <w:t>”</w:t>
      </w:r>
    </w:p>
    <w:p w14:paraId="50254684" w14:textId="06066A79" w:rsidR="00703CBB" w:rsidRDefault="00A45D50" w:rsidP="1FD0627C">
      <w:pPr>
        <w:spacing w:line="480" w:lineRule="auto"/>
        <w:ind w:firstLine="720"/>
        <w:rPr>
          <w:rFonts w:ascii="Calibri" w:hAnsi="Calibri" w:cs="Calibri"/>
          <w:color w:val="000000" w:themeColor="text1"/>
        </w:rPr>
      </w:pPr>
      <w:r w:rsidRPr="1FD0627C">
        <w:rPr>
          <w:rFonts w:ascii="Calibri" w:hAnsi="Calibri" w:cs="Calibri"/>
          <w:color w:val="000000" w:themeColor="text1"/>
        </w:rPr>
        <w:t xml:space="preserve">“Thanks for the update,” Alex responded. </w:t>
      </w:r>
      <w:r w:rsidR="009E7ACA" w:rsidRPr="1FD0627C">
        <w:rPr>
          <w:rFonts w:ascii="Calibri" w:hAnsi="Calibri" w:cs="Calibri"/>
          <w:color w:val="000000" w:themeColor="text1"/>
        </w:rPr>
        <w:t>“Also, thanks for</w:t>
      </w:r>
      <w:r w:rsidR="00A42806" w:rsidRPr="1FD0627C">
        <w:rPr>
          <w:rFonts w:ascii="Calibri" w:hAnsi="Calibri" w:cs="Calibri"/>
          <w:color w:val="000000" w:themeColor="text1"/>
        </w:rPr>
        <w:t xml:space="preserve"> all the work you have done for me. My wife and I are profoundly grateful.</w:t>
      </w:r>
      <w:r w:rsidR="00694125" w:rsidRPr="1FD0627C">
        <w:rPr>
          <w:rFonts w:ascii="Calibri" w:hAnsi="Calibri" w:cs="Calibri"/>
          <w:color w:val="000000" w:themeColor="text1"/>
        </w:rPr>
        <w:t xml:space="preserve">” </w:t>
      </w:r>
      <w:r w:rsidR="00F93EB7" w:rsidRPr="1FD0627C">
        <w:rPr>
          <w:rFonts w:ascii="Calibri" w:hAnsi="Calibri" w:cs="Calibri"/>
          <w:color w:val="000000" w:themeColor="text1"/>
        </w:rPr>
        <w:t xml:space="preserve"> </w:t>
      </w:r>
    </w:p>
    <w:p w14:paraId="7AB8EF9C" w14:textId="6D146229" w:rsidR="00E47C1B" w:rsidRDefault="00AB2A95" w:rsidP="1FD0627C">
      <w:pPr>
        <w:spacing w:line="480" w:lineRule="auto"/>
        <w:ind w:firstLine="720"/>
        <w:rPr>
          <w:rFonts w:ascii="Calibri" w:hAnsi="Calibri" w:cs="Calibri"/>
          <w:color w:val="000000" w:themeColor="text1"/>
        </w:rPr>
      </w:pPr>
      <w:r w:rsidRPr="1FD0627C">
        <w:rPr>
          <w:rFonts w:ascii="Calibri" w:hAnsi="Calibri" w:cs="Calibri"/>
          <w:color w:val="000000" w:themeColor="text1"/>
        </w:rPr>
        <w:t xml:space="preserve"> </w:t>
      </w:r>
      <w:r w:rsidR="00C85C6B" w:rsidRPr="1FD0627C">
        <w:rPr>
          <w:rFonts w:ascii="Calibri" w:hAnsi="Calibri" w:cs="Calibri"/>
          <w:color w:val="000000" w:themeColor="text1"/>
        </w:rPr>
        <w:t xml:space="preserve"> </w:t>
      </w:r>
      <w:r w:rsidR="00F318C3" w:rsidRPr="1FD0627C">
        <w:rPr>
          <w:rFonts w:ascii="Calibri" w:hAnsi="Calibri" w:cs="Calibri"/>
          <w:color w:val="000000" w:themeColor="text1"/>
        </w:rPr>
        <w:t xml:space="preserve"> </w:t>
      </w:r>
      <w:r w:rsidR="00B30043" w:rsidRPr="1FD0627C">
        <w:rPr>
          <w:rFonts w:ascii="Calibri" w:hAnsi="Calibri" w:cs="Calibri"/>
          <w:color w:val="000000" w:themeColor="text1"/>
        </w:rPr>
        <w:t xml:space="preserve">“You are welcome,” </w:t>
      </w:r>
      <w:r w:rsidR="00305BF9" w:rsidRPr="1FD0627C">
        <w:rPr>
          <w:rFonts w:ascii="Calibri" w:hAnsi="Calibri" w:cs="Calibri"/>
          <w:color w:val="000000" w:themeColor="text1"/>
        </w:rPr>
        <w:t>the doctor replied. “If there is anything that you need</w:t>
      </w:r>
      <w:r w:rsidR="0041033A">
        <w:rPr>
          <w:rFonts w:ascii="Calibri" w:hAnsi="Calibri" w:cs="Calibri"/>
          <w:color w:val="000000" w:themeColor="text1"/>
        </w:rPr>
        <w:t>,</w:t>
      </w:r>
      <w:r w:rsidR="00305BF9" w:rsidRPr="1FD0627C">
        <w:rPr>
          <w:rFonts w:ascii="Calibri" w:hAnsi="Calibri" w:cs="Calibri"/>
          <w:color w:val="000000" w:themeColor="text1"/>
        </w:rPr>
        <w:t xml:space="preserve"> just give me or any of the nurses a buzz.” </w:t>
      </w:r>
    </w:p>
    <w:p w14:paraId="5BF3D0CF" w14:textId="35618A9D" w:rsidR="00061CCE" w:rsidRDefault="00674CBD" w:rsidP="1FD0627C">
      <w:pPr>
        <w:spacing w:line="480" w:lineRule="auto"/>
        <w:ind w:firstLine="720"/>
        <w:rPr>
          <w:rFonts w:ascii="Calibri" w:hAnsi="Calibri" w:cs="Calibri"/>
        </w:rPr>
      </w:pPr>
      <w:r w:rsidRPr="22D893E5">
        <w:rPr>
          <w:rFonts w:ascii="Calibri" w:hAnsi="Calibri" w:cs="Calibri"/>
          <w:color w:val="000000" w:themeColor="text1"/>
        </w:rPr>
        <w:t>“Okay,” Alex sa</w:t>
      </w:r>
      <w:r w:rsidR="00160D6F" w:rsidRPr="22D893E5">
        <w:rPr>
          <w:rFonts w:ascii="Calibri" w:hAnsi="Calibri" w:cs="Calibri"/>
          <w:color w:val="000000" w:themeColor="text1"/>
        </w:rPr>
        <w:t>id. “I’ll be sure to let you know.”</w:t>
      </w:r>
      <w:r w:rsidR="00DE5714" w:rsidRPr="22D893E5">
        <w:rPr>
          <w:rFonts w:ascii="Calibri" w:hAnsi="Calibri" w:cs="Calibri"/>
        </w:rPr>
        <w:t xml:space="preserve">                                                       </w:t>
      </w:r>
    </w:p>
    <w:p w14:paraId="61053992" w14:textId="77777777" w:rsidR="00061CCE" w:rsidRDefault="00061CCE" w:rsidP="1FD0627C">
      <w:pPr>
        <w:spacing w:line="480" w:lineRule="auto"/>
        <w:ind w:firstLine="720"/>
        <w:rPr>
          <w:rFonts w:ascii="Calibri" w:hAnsi="Calibri" w:cs="Calibri"/>
        </w:rPr>
      </w:pPr>
    </w:p>
    <w:p w14:paraId="2E0137A0" w14:textId="77777777" w:rsidR="00061CCE" w:rsidRDefault="00061CCE" w:rsidP="00397B4F">
      <w:pPr>
        <w:spacing w:line="480" w:lineRule="auto"/>
        <w:ind w:left="720" w:firstLine="720"/>
        <w:rPr>
          <w:rFonts w:ascii="Calibri" w:hAnsi="Calibri" w:cs="Calibri"/>
        </w:rPr>
      </w:pPr>
    </w:p>
    <w:p w14:paraId="7C87CA7E" w14:textId="77777777" w:rsidR="00061CCE" w:rsidRDefault="00061CCE" w:rsidP="00397B4F">
      <w:pPr>
        <w:spacing w:line="480" w:lineRule="auto"/>
        <w:ind w:left="720" w:firstLine="720"/>
        <w:rPr>
          <w:rFonts w:ascii="Calibri" w:hAnsi="Calibri" w:cs="Calibri"/>
        </w:rPr>
      </w:pPr>
    </w:p>
    <w:p w14:paraId="6F4B4FC9" w14:textId="77777777" w:rsidR="00061CCE" w:rsidRDefault="00DE5714" w:rsidP="00397B4F">
      <w:pPr>
        <w:spacing w:line="480" w:lineRule="auto"/>
        <w:ind w:left="720" w:firstLine="720"/>
        <w:rPr>
          <w:rFonts w:ascii="Calibri" w:hAnsi="Calibri" w:cs="Calibri"/>
        </w:rPr>
      </w:pPr>
      <w:r>
        <w:rPr>
          <w:rFonts w:ascii="Calibri" w:hAnsi="Calibri" w:cs="Calibri"/>
        </w:rPr>
        <w:t xml:space="preserve"> </w:t>
      </w:r>
    </w:p>
    <w:p w14:paraId="4D2C8DA6" w14:textId="77777777" w:rsidR="00061CCE" w:rsidRDefault="00061CCE" w:rsidP="22D893E5">
      <w:pPr>
        <w:spacing w:line="480" w:lineRule="auto"/>
        <w:ind w:left="720"/>
        <w:rPr>
          <w:rFonts w:ascii="Calibri" w:hAnsi="Calibri" w:cs="Calibri"/>
        </w:rPr>
      </w:pPr>
    </w:p>
    <w:p w14:paraId="7201B2CD" w14:textId="0D1AB8EB" w:rsidR="0021637E" w:rsidRDefault="0021637E" w:rsidP="22D893E5">
      <w:pPr>
        <w:spacing w:line="480" w:lineRule="auto"/>
        <w:ind w:left="720"/>
        <w:rPr>
          <w:rFonts w:ascii="Calibri" w:hAnsi="Calibri" w:cs="Calibri"/>
        </w:rPr>
      </w:pPr>
    </w:p>
    <w:p w14:paraId="6E078FB3" w14:textId="1D9B4CC9" w:rsidR="0021637E" w:rsidRDefault="00061CCE" w:rsidP="22D893E5">
      <w:pPr>
        <w:spacing w:line="480" w:lineRule="auto"/>
      </w:pPr>
      <w:r>
        <w:br w:type="page"/>
      </w:r>
    </w:p>
    <w:p w14:paraId="67218E17" w14:textId="12F689F8" w:rsidR="0021637E" w:rsidRDefault="0021637E" w:rsidP="22D893E5">
      <w:pPr>
        <w:spacing w:line="480" w:lineRule="auto"/>
        <w:ind w:left="720"/>
        <w:rPr>
          <w:rFonts w:ascii="Calibri" w:hAnsi="Calibri" w:cs="Calibri"/>
        </w:rPr>
      </w:pPr>
      <w:r w:rsidRPr="22D893E5">
        <w:rPr>
          <w:rFonts w:ascii="Calibri" w:hAnsi="Calibri" w:cs="Calibri"/>
        </w:rPr>
        <w:t xml:space="preserve">                                                                  Chapter 17</w:t>
      </w:r>
    </w:p>
    <w:p w14:paraId="5C34B181" w14:textId="57BD9F03" w:rsidR="00FE06F5" w:rsidRDefault="009E53BF" w:rsidP="1FD0627C">
      <w:pPr>
        <w:spacing w:line="480" w:lineRule="auto"/>
        <w:ind w:firstLine="720"/>
        <w:rPr>
          <w:rFonts w:ascii="Calibri" w:hAnsi="Calibri" w:cs="Calibri"/>
        </w:rPr>
      </w:pPr>
      <w:r w:rsidRPr="22D893E5">
        <w:rPr>
          <w:rFonts w:ascii="Calibri" w:hAnsi="Calibri" w:cs="Calibri"/>
        </w:rPr>
        <w:t xml:space="preserve">A few months after Alex’s surgery, </w:t>
      </w:r>
      <w:r w:rsidR="00397B4F" w:rsidRPr="22D893E5">
        <w:rPr>
          <w:rFonts w:ascii="Calibri" w:hAnsi="Calibri" w:cs="Calibri"/>
        </w:rPr>
        <w:t>Alex and Kyra welcomed a healthy baby girl in</w:t>
      </w:r>
      <w:r w:rsidR="00DE5714" w:rsidRPr="22D893E5">
        <w:rPr>
          <w:rFonts w:ascii="Calibri" w:hAnsi="Calibri" w:cs="Calibri"/>
        </w:rPr>
        <w:t>to their lives.</w:t>
      </w:r>
      <w:r w:rsidR="00397B4F" w:rsidRPr="22D893E5">
        <w:rPr>
          <w:rFonts w:ascii="Calibri" w:hAnsi="Calibri" w:cs="Calibri"/>
        </w:rPr>
        <w:t xml:space="preserve"> </w:t>
      </w:r>
      <w:r w:rsidR="002316B5" w:rsidRPr="22D893E5">
        <w:rPr>
          <w:rFonts w:ascii="Calibri" w:hAnsi="Calibri" w:cs="Calibri"/>
        </w:rPr>
        <w:t xml:space="preserve">They had never felt happier in their whole lives. </w:t>
      </w:r>
    </w:p>
    <w:p w14:paraId="0AAD5158" w14:textId="74E391E5" w:rsidR="00663ACC" w:rsidRDefault="00A83C0F" w:rsidP="1FD0627C">
      <w:pPr>
        <w:spacing w:line="480" w:lineRule="auto"/>
        <w:ind w:firstLine="720"/>
        <w:rPr>
          <w:rFonts w:ascii="Calibri" w:hAnsi="Calibri" w:cs="Calibri"/>
        </w:rPr>
      </w:pPr>
      <w:r w:rsidRPr="22D893E5">
        <w:rPr>
          <w:rFonts w:ascii="Calibri" w:hAnsi="Calibri" w:cs="Calibri"/>
        </w:rPr>
        <w:t xml:space="preserve">They </w:t>
      </w:r>
      <w:r w:rsidR="00FE4F74">
        <w:rPr>
          <w:rFonts w:ascii="Calibri" w:hAnsi="Calibri" w:cs="Calibri"/>
        </w:rPr>
        <w:t>would</w:t>
      </w:r>
      <w:r w:rsidR="00FE4F74" w:rsidRPr="22D893E5">
        <w:rPr>
          <w:rFonts w:ascii="Calibri" w:hAnsi="Calibri" w:cs="Calibri"/>
        </w:rPr>
        <w:t xml:space="preserve"> </w:t>
      </w:r>
      <w:r w:rsidRPr="22D893E5">
        <w:rPr>
          <w:rFonts w:ascii="Calibri" w:hAnsi="Calibri" w:cs="Calibri"/>
        </w:rPr>
        <w:t xml:space="preserve">never forget </w:t>
      </w:r>
      <w:r w:rsidR="00BB191B" w:rsidRPr="22D893E5">
        <w:rPr>
          <w:rFonts w:ascii="Calibri" w:hAnsi="Calibri" w:cs="Calibri"/>
        </w:rPr>
        <w:t xml:space="preserve">the time Alex was </w:t>
      </w:r>
      <w:r w:rsidR="00014BD4" w:rsidRPr="22D893E5">
        <w:rPr>
          <w:rFonts w:ascii="Calibri" w:hAnsi="Calibri" w:cs="Calibri"/>
        </w:rPr>
        <w:t xml:space="preserve">turned into a Death Firm. It was an extremely scary moment that changed their lives forever. </w:t>
      </w:r>
      <w:r w:rsidR="0030041E" w:rsidRPr="22D893E5">
        <w:rPr>
          <w:rFonts w:ascii="Calibri" w:hAnsi="Calibri" w:cs="Calibri"/>
        </w:rPr>
        <w:t xml:space="preserve">Now that the person responsible </w:t>
      </w:r>
      <w:r w:rsidR="00EA4419" w:rsidRPr="22D893E5">
        <w:rPr>
          <w:rFonts w:ascii="Calibri" w:hAnsi="Calibri" w:cs="Calibri"/>
        </w:rPr>
        <w:t xml:space="preserve">for creating the Death Firms was behind bars and </w:t>
      </w:r>
      <w:r w:rsidR="00BF3A57" w:rsidRPr="22D893E5">
        <w:rPr>
          <w:rFonts w:ascii="Calibri" w:hAnsi="Calibri" w:cs="Calibri"/>
        </w:rPr>
        <w:t xml:space="preserve">more </w:t>
      </w:r>
      <w:r w:rsidR="00EA4419" w:rsidRPr="22D893E5">
        <w:rPr>
          <w:rFonts w:ascii="Calibri" w:hAnsi="Calibri" w:cs="Calibri"/>
        </w:rPr>
        <w:t xml:space="preserve">Death Firms </w:t>
      </w:r>
      <w:r w:rsidR="00BF3A57" w:rsidRPr="22D893E5">
        <w:rPr>
          <w:rFonts w:ascii="Calibri" w:hAnsi="Calibri" w:cs="Calibri"/>
        </w:rPr>
        <w:t xml:space="preserve">were </w:t>
      </w:r>
      <w:r w:rsidR="00BA2A07" w:rsidRPr="22D893E5">
        <w:rPr>
          <w:rFonts w:ascii="Calibri" w:hAnsi="Calibri" w:cs="Calibri"/>
        </w:rPr>
        <w:t xml:space="preserve">being </w:t>
      </w:r>
      <w:r w:rsidR="00BF3A57" w:rsidRPr="22D893E5">
        <w:rPr>
          <w:rFonts w:ascii="Calibri" w:hAnsi="Calibri" w:cs="Calibri"/>
        </w:rPr>
        <w:t>chan</w:t>
      </w:r>
      <w:r w:rsidR="00BA2A07" w:rsidRPr="22D893E5">
        <w:rPr>
          <w:rFonts w:ascii="Calibri" w:hAnsi="Calibri" w:cs="Calibri"/>
        </w:rPr>
        <w:t>ged</w:t>
      </w:r>
      <w:r w:rsidR="00BF3A57" w:rsidRPr="22D893E5">
        <w:rPr>
          <w:rFonts w:ascii="Calibri" w:hAnsi="Calibri" w:cs="Calibri"/>
        </w:rPr>
        <w:t xml:space="preserve"> back to humans, their daughter’s future was</w:t>
      </w:r>
      <w:r w:rsidR="00C53433" w:rsidRPr="22D893E5">
        <w:rPr>
          <w:rFonts w:ascii="Calibri" w:hAnsi="Calibri" w:cs="Calibri"/>
        </w:rPr>
        <w:t xml:space="preserve"> </w:t>
      </w:r>
      <w:r w:rsidR="0072550B" w:rsidRPr="22D893E5">
        <w:rPr>
          <w:rFonts w:ascii="Calibri" w:hAnsi="Calibri" w:cs="Calibri"/>
        </w:rPr>
        <w:t xml:space="preserve">now </w:t>
      </w:r>
      <w:r w:rsidR="00C53433" w:rsidRPr="22D893E5">
        <w:rPr>
          <w:rFonts w:ascii="Calibri" w:hAnsi="Calibri" w:cs="Calibri"/>
        </w:rPr>
        <w:t>both safer and</w:t>
      </w:r>
      <w:r w:rsidR="00BF3A57" w:rsidRPr="22D893E5">
        <w:rPr>
          <w:rFonts w:ascii="Calibri" w:hAnsi="Calibri" w:cs="Calibri"/>
        </w:rPr>
        <w:t xml:space="preserve"> brighter. </w:t>
      </w:r>
    </w:p>
    <w:p w14:paraId="1727B18A" w14:textId="3242341A" w:rsidR="00722C81" w:rsidRDefault="00017DDF" w:rsidP="1FD0627C">
      <w:pPr>
        <w:spacing w:line="480" w:lineRule="auto"/>
        <w:ind w:firstLine="720"/>
        <w:rPr>
          <w:rFonts w:ascii="Calibri" w:hAnsi="Calibri" w:cs="Calibri"/>
        </w:rPr>
      </w:pPr>
      <w:r w:rsidRPr="22D893E5">
        <w:rPr>
          <w:rFonts w:ascii="Calibri" w:hAnsi="Calibri" w:cs="Calibri"/>
        </w:rPr>
        <w:t>Every night on the news, more</w:t>
      </w:r>
      <w:r w:rsidR="00164132" w:rsidRPr="22D893E5">
        <w:rPr>
          <w:rFonts w:ascii="Calibri" w:hAnsi="Calibri" w:cs="Calibri"/>
        </w:rPr>
        <w:t xml:space="preserve"> </w:t>
      </w:r>
      <w:r w:rsidR="006D6706" w:rsidRPr="22D893E5">
        <w:rPr>
          <w:rFonts w:ascii="Calibri" w:hAnsi="Calibri" w:cs="Calibri"/>
        </w:rPr>
        <w:t>interviews with</w:t>
      </w:r>
      <w:r w:rsidR="00164132" w:rsidRPr="22D893E5">
        <w:rPr>
          <w:rFonts w:ascii="Calibri" w:hAnsi="Calibri" w:cs="Calibri"/>
        </w:rPr>
        <w:t xml:space="preserve"> </w:t>
      </w:r>
      <w:r w:rsidR="00C55939" w:rsidRPr="22D893E5">
        <w:rPr>
          <w:rFonts w:ascii="Calibri" w:hAnsi="Calibri" w:cs="Calibri"/>
        </w:rPr>
        <w:t xml:space="preserve">former </w:t>
      </w:r>
      <w:r w:rsidR="00164132" w:rsidRPr="22D893E5">
        <w:rPr>
          <w:rFonts w:ascii="Calibri" w:hAnsi="Calibri" w:cs="Calibri"/>
        </w:rPr>
        <w:t xml:space="preserve">Death Firms </w:t>
      </w:r>
      <w:r w:rsidR="00C55939" w:rsidRPr="22D893E5">
        <w:rPr>
          <w:rFonts w:ascii="Calibri" w:hAnsi="Calibri" w:cs="Calibri"/>
        </w:rPr>
        <w:t>being turned back to humans</w:t>
      </w:r>
      <w:r w:rsidR="006D6706" w:rsidRPr="22D893E5">
        <w:rPr>
          <w:rFonts w:ascii="Calibri" w:hAnsi="Calibri" w:cs="Calibri"/>
        </w:rPr>
        <w:t xml:space="preserve"> were aired. </w:t>
      </w:r>
      <w:r w:rsidR="003C1AE5" w:rsidRPr="22D893E5">
        <w:rPr>
          <w:rFonts w:ascii="Calibri" w:hAnsi="Calibri" w:cs="Calibri"/>
        </w:rPr>
        <w:t>They were happy to be back with their families, working</w:t>
      </w:r>
      <w:r w:rsidR="00BA2F1F" w:rsidRPr="22D893E5">
        <w:rPr>
          <w:rFonts w:ascii="Calibri" w:hAnsi="Calibri" w:cs="Calibri"/>
        </w:rPr>
        <w:t xml:space="preserve">, finishing getting their college degrees, </w:t>
      </w:r>
      <w:r w:rsidR="007D4A3D" w:rsidRPr="22D893E5">
        <w:rPr>
          <w:rFonts w:ascii="Calibri" w:hAnsi="Calibri" w:cs="Calibri"/>
        </w:rPr>
        <w:t>authoring books about their experience</w:t>
      </w:r>
      <w:r w:rsidR="00FE4F74">
        <w:rPr>
          <w:rFonts w:ascii="Calibri" w:hAnsi="Calibri" w:cs="Calibri"/>
        </w:rPr>
        <w:t>s</w:t>
      </w:r>
      <w:r w:rsidR="007D4A3D" w:rsidRPr="22D893E5">
        <w:rPr>
          <w:rFonts w:ascii="Calibri" w:hAnsi="Calibri" w:cs="Calibri"/>
        </w:rPr>
        <w:t>,</w:t>
      </w:r>
      <w:r w:rsidR="00BE724D" w:rsidRPr="22D893E5">
        <w:rPr>
          <w:rFonts w:ascii="Calibri" w:hAnsi="Calibri" w:cs="Calibri"/>
        </w:rPr>
        <w:t xml:space="preserve"> competing</w:t>
      </w:r>
      <w:r w:rsidR="005F3F34" w:rsidRPr="22D893E5">
        <w:rPr>
          <w:rFonts w:ascii="Calibri" w:hAnsi="Calibri" w:cs="Calibri"/>
        </w:rPr>
        <w:t xml:space="preserve"> in sports, and </w:t>
      </w:r>
      <w:r w:rsidR="002F126C" w:rsidRPr="22D893E5">
        <w:rPr>
          <w:rFonts w:ascii="Calibri" w:hAnsi="Calibri" w:cs="Calibri"/>
        </w:rPr>
        <w:t xml:space="preserve">fulfilling a happier life. Alex was so proud of them. </w:t>
      </w:r>
      <w:r w:rsidR="00A8012E" w:rsidRPr="22D893E5">
        <w:rPr>
          <w:rFonts w:ascii="Calibri" w:hAnsi="Calibri" w:cs="Calibri"/>
        </w:rPr>
        <w:t xml:space="preserve">It </w:t>
      </w:r>
      <w:r w:rsidR="00FE4F74">
        <w:rPr>
          <w:rFonts w:ascii="Calibri" w:hAnsi="Calibri" w:cs="Calibri"/>
        </w:rPr>
        <w:t>took</w:t>
      </w:r>
      <w:r w:rsidR="00FE4F74" w:rsidRPr="22D893E5">
        <w:rPr>
          <w:rFonts w:ascii="Calibri" w:hAnsi="Calibri" w:cs="Calibri"/>
        </w:rPr>
        <w:t xml:space="preserve"> </w:t>
      </w:r>
      <w:r w:rsidR="00A8012E" w:rsidRPr="22D893E5">
        <w:rPr>
          <w:rFonts w:ascii="Calibri" w:hAnsi="Calibri" w:cs="Calibri"/>
        </w:rPr>
        <w:t xml:space="preserve">a tremendous amount of strength and willingness to put </w:t>
      </w:r>
      <w:r w:rsidR="00706F32" w:rsidRPr="22D893E5">
        <w:rPr>
          <w:rFonts w:ascii="Calibri" w:hAnsi="Calibri" w:cs="Calibri"/>
        </w:rPr>
        <w:t xml:space="preserve">their lives as Death Firms in the past. </w:t>
      </w:r>
      <w:r w:rsidR="001A58D1" w:rsidRPr="22D893E5">
        <w:rPr>
          <w:rFonts w:ascii="Calibri" w:hAnsi="Calibri" w:cs="Calibri"/>
        </w:rPr>
        <w:t>He was thankful to have a loving wife by his side and a precious baby to hold and love.</w:t>
      </w:r>
      <w:r w:rsidR="00577E4A" w:rsidRPr="22D893E5">
        <w:rPr>
          <w:rFonts w:ascii="Calibri" w:hAnsi="Calibri" w:cs="Calibri"/>
        </w:rPr>
        <w:t xml:space="preserve"> He could not have had a happier ending. It was everything that he had wanted and everything that he had dreamed about. </w:t>
      </w:r>
    </w:p>
    <w:p w14:paraId="2B7F0FBD" w14:textId="77777777" w:rsidR="004A1F24" w:rsidRDefault="00570DD0" w:rsidP="1FD0627C">
      <w:pPr>
        <w:spacing w:line="480" w:lineRule="auto"/>
        <w:ind w:firstLine="720"/>
        <w:rPr>
          <w:rFonts w:ascii="Calibri" w:hAnsi="Calibri" w:cs="Calibri"/>
        </w:rPr>
      </w:pPr>
      <w:r w:rsidRPr="1FD0627C">
        <w:rPr>
          <w:rFonts w:ascii="Calibri" w:hAnsi="Calibri" w:cs="Calibri"/>
        </w:rPr>
        <w:t xml:space="preserve">Alex stood over his baby girl’s crib and watched her sleep. </w:t>
      </w:r>
      <w:r w:rsidR="0093113A" w:rsidRPr="1FD0627C">
        <w:rPr>
          <w:rFonts w:ascii="Calibri" w:hAnsi="Calibri" w:cs="Calibri"/>
        </w:rPr>
        <w:t>The sight of her</w:t>
      </w:r>
      <w:r w:rsidR="0088673A" w:rsidRPr="1FD0627C">
        <w:rPr>
          <w:rFonts w:ascii="Calibri" w:hAnsi="Calibri" w:cs="Calibri"/>
        </w:rPr>
        <w:t xml:space="preserve"> angelic features</w:t>
      </w:r>
      <w:r w:rsidR="00C70128" w:rsidRPr="1FD0627C">
        <w:rPr>
          <w:rFonts w:ascii="Calibri" w:hAnsi="Calibri" w:cs="Calibri"/>
        </w:rPr>
        <w:t xml:space="preserve"> and tiny little body </w:t>
      </w:r>
      <w:r w:rsidR="0093113A" w:rsidRPr="1FD0627C">
        <w:rPr>
          <w:rFonts w:ascii="Calibri" w:hAnsi="Calibri" w:cs="Calibri"/>
        </w:rPr>
        <w:t xml:space="preserve">warmed his heart. </w:t>
      </w:r>
      <w:r w:rsidR="00AE7DDB" w:rsidRPr="1FD0627C">
        <w:rPr>
          <w:rFonts w:ascii="Calibri" w:hAnsi="Calibri" w:cs="Calibri"/>
        </w:rPr>
        <w:t xml:space="preserve">Alex and Kyra Bloggs named her </w:t>
      </w:r>
      <w:r w:rsidR="00D76373" w:rsidRPr="1FD0627C">
        <w:rPr>
          <w:rFonts w:ascii="Calibri" w:hAnsi="Calibri" w:cs="Calibri"/>
        </w:rPr>
        <w:t>An</w:t>
      </w:r>
      <w:r w:rsidR="0046540F" w:rsidRPr="1FD0627C">
        <w:rPr>
          <w:rFonts w:ascii="Calibri" w:hAnsi="Calibri" w:cs="Calibri"/>
        </w:rPr>
        <w:t>g</w:t>
      </w:r>
      <w:r w:rsidR="00D76373" w:rsidRPr="1FD0627C">
        <w:rPr>
          <w:rFonts w:ascii="Calibri" w:hAnsi="Calibri" w:cs="Calibri"/>
        </w:rPr>
        <w:t>elica</w:t>
      </w:r>
      <w:r w:rsidR="0046540F" w:rsidRPr="1FD0627C">
        <w:rPr>
          <w:rFonts w:ascii="Calibri" w:hAnsi="Calibri" w:cs="Calibri"/>
        </w:rPr>
        <w:t xml:space="preserve"> Rose Bloggs</w:t>
      </w:r>
      <w:r w:rsidR="00D76373" w:rsidRPr="1FD0627C">
        <w:rPr>
          <w:rFonts w:ascii="Calibri" w:hAnsi="Calibri" w:cs="Calibri"/>
        </w:rPr>
        <w:t>.</w:t>
      </w:r>
      <w:r w:rsidR="0046540F" w:rsidRPr="1FD0627C">
        <w:rPr>
          <w:rFonts w:ascii="Calibri" w:hAnsi="Calibri" w:cs="Calibri"/>
        </w:rPr>
        <w:t xml:space="preserve"> </w:t>
      </w:r>
      <w:r w:rsidR="006E27D1" w:rsidRPr="1FD0627C">
        <w:rPr>
          <w:rFonts w:ascii="Calibri" w:hAnsi="Calibri" w:cs="Calibri"/>
        </w:rPr>
        <w:t xml:space="preserve">Alex heard </w:t>
      </w:r>
      <w:r w:rsidR="00E3126F" w:rsidRPr="1FD0627C">
        <w:rPr>
          <w:rFonts w:ascii="Calibri" w:hAnsi="Calibri" w:cs="Calibri"/>
        </w:rPr>
        <w:t xml:space="preserve">footsteps approaching the baby’s room. He looked up and saw Kyra enter the room. She looked at him and smiled. </w:t>
      </w:r>
      <w:r w:rsidR="00E1539C" w:rsidRPr="1FD0627C">
        <w:rPr>
          <w:rFonts w:ascii="Calibri" w:hAnsi="Calibri" w:cs="Calibri"/>
        </w:rPr>
        <w:t>Kyra walked quietly toward him. She then stood right next to him</w:t>
      </w:r>
      <w:r w:rsidR="009B6921" w:rsidRPr="1FD0627C">
        <w:rPr>
          <w:rFonts w:ascii="Calibri" w:hAnsi="Calibri" w:cs="Calibri"/>
        </w:rPr>
        <w:t xml:space="preserve">. Kyra softly spoke </w:t>
      </w:r>
      <w:r w:rsidR="004A1F24" w:rsidRPr="1FD0627C">
        <w:rPr>
          <w:rFonts w:ascii="Calibri" w:hAnsi="Calibri" w:cs="Calibri"/>
        </w:rPr>
        <w:t xml:space="preserve">to him. </w:t>
      </w:r>
    </w:p>
    <w:p w14:paraId="38779E92" w14:textId="77777777" w:rsidR="004A1F24" w:rsidRDefault="004A1F24" w:rsidP="001B79A5">
      <w:pPr>
        <w:spacing w:line="480" w:lineRule="auto"/>
        <w:ind w:firstLine="720"/>
        <w:rPr>
          <w:rFonts w:ascii="Calibri" w:hAnsi="Calibri" w:cs="Calibri"/>
        </w:rPr>
      </w:pPr>
      <w:r>
        <w:rPr>
          <w:rFonts w:ascii="Calibri" w:hAnsi="Calibri" w:cs="Calibri"/>
        </w:rPr>
        <w:t xml:space="preserve">“She is so beautiful,” Kyra said. </w:t>
      </w:r>
    </w:p>
    <w:p w14:paraId="426108C9" w14:textId="77777777" w:rsidR="002F33DF" w:rsidRDefault="004A1F24" w:rsidP="1FD0627C">
      <w:pPr>
        <w:spacing w:line="480" w:lineRule="auto"/>
        <w:ind w:firstLine="720"/>
        <w:rPr>
          <w:rFonts w:ascii="Calibri" w:hAnsi="Calibri" w:cs="Calibri"/>
        </w:rPr>
      </w:pPr>
      <w:r>
        <w:rPr>
          <w:rFonts w:ascii="Calibri" w:hAnsi="Calibri" w:cs="Calibri"/>
        </w:rPr>
        <w:t>“Yes, sh</w:t>
      </w:r>
      <w:r w:rsidR="002F33DF">
        <w:rPr>
          <w:rFonts w:ascii="Calibri" w:hAnsi="Calibri" w:cs="Calibri"/>
        </w:rPr>
        <w:t xml:space="preserve">e most certainly is,” Alex responded. </w:t>
      </w:r>
    </w:p>
    <w:p w14:paraId="440E87E3" w14:textId="0F4D748A" w:rsidR="006077FF" w:rsidRDefault="002F33DF" w:rsidP="22D893E5">
      <w:pPr>
        <w:spacing w:line="480" w:lineRule="auto"/>
        <w:ind w:firstLine="720"/>
        <w:rPr>
          <w:rFonts w:ascii="Calibri" w:hAnsi="Calibri" w:cs="Calibri"/>
        </w:rPr>
      </w:pPr>
      <w:r w:rsidRPr="22D893E5">
        <w:rPr>
          <w:rFonts w:ascii="Calibri" w:hAnsi="Calibri" w:cs="Calibri"/>
        </w:rPr>
        <w:t xml:space="preserve">Alex wrapped his </w:t>
      </w:r>
      <w:r w:rsidR="007552B1" w:rsidRPr="22D893E5">
        <w:rPr>
          <w:rFonts w:ascii="Calibri" w:hAnsi="Calibri" w:cs="Calibri"/>
        </w:rPr>
        <w:t xml:space="preserve">arm around Kyra and </w:t>
      </w:r>
      <w:r w:rsidR="00F14E79" w:rsidRPr="22D893E5">
        <w:rPr>
          <w:rFonts w:ascii="Calibri" w:hAnsi="Calibri" w:cs="Calibri"/>
        </w:rPr>
        <w:t xml:space="preserve">kissed her forehead. </w:t>
      </w:r>
      <w:r w:rsidR="001020FE" w:rsidRPr="22D893E5">
        <w:rPr>
          <w:rFonts w:ascii="Calibri" w:hAnsi="Calibri" w:cs="Calibri"/>
        </w:rPr>
        <w:t>She chuckled a little when she saw Angelica place her thumb into her mouth and start sucking on it. The baby cooed while doing so.</w:t>
      </w:r>
    </w:p>
    <w:p w14:paraId="12F0DAB9" w14:textId="3B9DE9D6" w:rsidR="006077FF" w:rsidRDefault="006077FF" w:rsidP="22D893E5">
      <w:pPr>
        <w:spacing w:line="480" w:lineRule="auto"/>
        <w:ind w:firstLine="720"/>
        <w:rPr>
          <w:rFonts w:ascii="Calibri" w:hAnsi="Calibri" w:cs="Calibri"/>
        </w:rPr>
      </w:pPr>
      <w:r w:rsidRPr="22D893E5">
        <w:rPr>
          <w:rFonts w:ascii="Calibri" w:hAnsi="Calibri" w:cs="Calibri"/>
        </w:rPr>
        <w:t xml:space="preserve">“That is so cute,” Kyra said. </w:t>
      </w:r>
    </w:p>
    <w:p w14:paraId="34209B86" w14:textId="50294314" w:rsidR="00063BC9" w:rsidRDefault="00063BC9" w:rsidP="22D893E5">
      <w:pPr>
        <w:spacing w:line="480" w:lineRule="auto"/>
        <w:ind w:firstLine="720"/>
        <w:rPr>
          <w:rFonts w:ascii="Calibri" w:hAnsi="Calibri" w:cs="Calibri"/>
        </w:rPr>
      </w:pPr>
      <w:r w:rsidRPr="22D893E5">
        <w:rPr>
          <w:rFonts w:ascii="Calibri" w:hAnsi="Calibri" w:cs="Calibri"/>
        </w:rPr>
        <w:t>After adoring their daughter for a while, Ky</w:t>
      </w:r>
      <w:r w:rsidR="00214240" w:rsidRPr="22D893E5">
        <w:rPr>
          <w:rFonts w:ascii="Calibri" w:hAnsi="Calibri" w:cs="Calibri"/>
        </w:rPr>
        <w:t>ra suddenly changed the subject.</w:t>
      </w:r>
    </w:p>
    <w:p w14:paraId="59FF369F" w14:textId="297C8A41" w:rsidR="00214240" w:rsidRDefault="00214240" w:rsidP="22D893E5">
      <w:pPr>
        <w:spacing w:line="480" w:lineRule="auto"/>
        <w:ind w:firstLine="720"/>
        <w:rPr>
          <w:rFonts w:ascii="Calibri" w:hAnsi="Calibri" w:cs="Calibri"/>
        </w:rPr>
      </w:pPr>
      <w:r w:rsidRPr="22D893E5">
        <w:rPr>
          <w:rFonts w:ascii="Calibri" w:hAnsi="Calibri" w:cs="Calibri"/>
        </w:rPr>
        <w:t xml:space="preserve">“Alex,” she </w:t>
      </w:r>
      <w:r w:rsidR="00385604" w:rsidRPr="22D893E5">
        <w:rPr>
          <w:rFonts w:ascii="Calibri" w:hAnsi="Calibri" w:cs="Calibri"/>
        </w:rPr>
        <w:t>said</w:t>
      </w:r>
      <w:r w:rsidR="00FE4F74">
        <w:rPr>
          <w:rFonts w:ascii="Calibri" w:hAnsi="Calibri" w:cs="Calibri"/>
        </w:rPr>
        <w:t>,</w:t>
      </w:r>
      <w:r w:rsidR="00385604" w:rsidRPr="22D893E5">
        <w:rPr>
          <w:rFonts w:ascii="Calibri" w:hAnsi="Calibri" w:cs="Calibri"/>
        </w:rPr>
        <w:t xml:space="preserve"> “I am going to the grocery store to pick up some food for dinner. Is there anything that you want me to get while I am there?”</w:t>
      </w:r>
    </w:p>
    <w:p w14:paraId="5CA7E5EB" w14:textId="087D4075" w:rsidR="00740219" w:rsidRDefault="00740219" w:rsidP="22D893E5">
      <w:pPr>
        <w:spacing w:line="480" w:lineRule="auto"/>
        <w:ind w:firstLine="720"/>
        <w:rPr>
          <w:rFonts w:ascii="Calibri" w:hAnsi="Calibri" w:cs="Calibri"/>
        </w:rPr>
      </w:pPr>
      <w:r w:rsidRPr="22D893E5">
        <w:rPr>
          <w:rFonts w:ascii="Calibri" w:hAnsi="Calibri" w:cs="Calibri"/>
        </w:rPr>
        <w:t>“No, I don’t think so,” he responded. “If anything comes to mind, I will text you.”</w:t>
      </w:r>
    </w:p>
    <w:p w14:paraId="481E85DF" w14:textId="29D0BB54" w:rsidR="00EC769F" w:rsidRDefault="00EC769F" w:rsidP="22D893E5">
      <w:pPr>
        <w:spacing w:line="480" w:lineRule="auto"/>
        <w:ind w:firstLine="720"/>
        <w:rPr>
          <w:rFonts w:ascii="Calibri" w:hAnsi="Calibri" w:cs="Calibri"/>
        </w:rPr>
      </w:pPr>
      <w:r w:rsidRPr="22D893E5">
        <w:rPr>
          <w:rFonts w:ascii="Calibri" w:hAnsi="Calibri" w:cs="Calibri"/>
        </w:rPr>
        <w:t>A few minutes after she left the room</w:t>
      </w:r>
      <w:r w:rsidR="00FE4F74">
        <w:rPr>
          <w:rFonts w:ascii="Calibri" w:hAnsi="Calibri" w:cs="Calibri"/>
        </w:rPr>
        <w:t>,</w:t>
      </w:r>
      <w:r w:rsidRPr="22D893E5">
        <w:rPr>
          <w:rFonts w:ascii="Calibri" w:hAnsi="Calibri" w:cs="Calibri"/>
        </w:rPr>
        <w:t xml:space="preserve"> Alex decided to </w:t>
      </w:r>
      <w:r w:rsidR="00BC11F2" w:rsidRPr="22D893E5">
        <w:rPr>
          <w:rFonts w:ascii="Calibri" w:hAnsi="Calibri" w:cs="Calibri"/>
        </w:rPr>
        <w:t xml:space="preserve">go downstairs and </w:t>
      </w:r>
      <w:r w:rsidR="00A42F4F" w:rsidRPr="22D893E5">
        <w:rPr>
          <w:rFonts w:ascii="Calibri" w:hAnsi="Calibri" w:cs="Calibri"/>
        </w:rPr>
        <w:t xml:space="preserve">get some exercise on their treadmill. Many thoughts </w:t>
      </w:r>
      <w:r w:rsidR="00EA012C" w:rsidRPr="22D893E5">
        <w:rPr>
          <w:rFonts w:ascii="Calibri" w:hAnsi="Calibri" w:cs="Calibri"/>
        </w:rPr>
        <w:t xml:space="preserve">and memories </w:t>
      </w:r>
      <w:r w:rsidR="00A42F4F" w:rsidRPr="22D893E5">
        <w:rPr>
          <w:rFonts w:ascii="Calibri" w:hAnsi="Calibri" w:cs="Calibri"/>
        </w:rPr>
        <w:t>invade</w:t>
      </w:r>
      <w:r w:rsidR="00EA012C" w:rsidRPr="22D893E5">
        <w:rPr>
          <w:rFonts w:ascii="Calibri" w:hAnsi="Calibri" w:cs="Calibri"/>
        </w:rPr>
        <w:t xml:space="preserve">d his mind. </w:t>
      </w:r>
      <w:r w:rsidR="005A61D5" w:rsidRPr="22D893E5">
        <w:rPr>
          <w:rFonts w:ascii="Calibri" w:hAnsi="Calibri" w:cs="Calibri"/>
        </w:rPr>
        <w:t xml:space="preserve">The exercise should help ease his nerves and clear his thoughts. </w:t>
      </w:r>
      <w:r w:rsidR="00EE2D21" w:rsidRPr="22D893E5">
        <w:rPr>
          <w:rFonts w:ascii="Calibri" w:hAnsi="Calibri" w:cs="Calibri"/>
        </w:rPr>
        <w:t>He started walking briskl</w:t>
      </w:r>
      <w:r w:rsidR="00714139" w:rsidRPr="22D893E5">
        <w:rPr>
          <w:rFonts w:ascii="Calibri" w:hAnsi="Calibri" w:cs="Calibri"/>
        </w:rPr>
        <w:t>y b</w:t>
      </w:r>
      <w:r w:rsidR="00C3123E" w:rsidRPr="22D893E5">
        <w:rPr>
          <w:rFonts w:ascii="Calibri" w:hAnsi="Calibri" w:cs="Calibri"/>
        </w:rPr>
        <w:t xml:space="preserve">efore easing his way into running. His </w:t>
      </w:r>
      <w:r w:rsidR="004A5A18" w:rsidRPr="22D893E5">
        <w:rPr>
          <w:rFonts w:ascii="Calibri" w:hAnsi="Calibri" w:cs="Calibri"/>
        </w:rPr>
        <w:t>heart</w:t>
      </w:r>
      <w:r w:rsidR="00FE4F74">
        <w:rPr>
          <w:rFonts w:ascii="Calibri" w:hAnsi="Calibri" w:cs="Calibri"/>
        </w:rPr>
        <w:t xml:space="preserve"> </w:t>
      </w:r>
      <w:r w:rsidR="004A5A18" w:rsidRPr="22D893E5">
        <w:rPr>
          <w:rFonts w:ascii="Calibri" w:hAnsi="Calibri" w:cs="Calibri"/>
        </w:rPr>
        <w:t>beat</w:t>
      </w:r>
      <w:r w:rsidR="00A15EB1" w:rsidRPr="22D893E5">
        <w:rPr>
          <w:rFonts w:ascii="Calibri" w:hAnsi="Calibri" w:cs="Calibri"/>
        </w:rPr>
        <w:t xml:space="preserve"> faster</w:t>
      </w:r>
      <w:r w:rsidR="00FE4F74">
        <w:rPr>
          <w:rFonts w:ascii="Calibri" w:hAnsi="Calibri" w:cs="Calibri"/>
        </w:rPr>
        <w:t>,</w:t>
      </w:r>
      <w:r w:rsidR="00BD1A54" w:rsidRPr="22D893E5">
        <w:rPr>
          <w:rFonts w:ascii="Calibri" w:hAnsi="Calibri" w:cs="Calibri"/>
        </w:rPr>
        <w:t xml:space="preserve"> and he breathed heavier as </w:t>
      </w:r>
      <w:r w:rsidR="00724C46" w:rsidRPr="22D893E5">
        <w:rPr>
          <w:rFonts w:ascii="Calibri" w:hAnsi="Calibri" w:cs="Calibri"/>
        </w:rPr>
        <w:t xml:space="preserve">his workout intensified. </w:t>
      </w:r>
      <w:r w:rsidR="005C4138" w:rsidRPr="22D893E5">
        <w:rPr>
          <w:rFonts w:ascii="Calibri" w:hAnsi="Calibri" w:cs="Calibri"/>
        </w:rPr>
        <w:t>He started to have thoughts about Dr. Fritz Camargo and everything that he had done to him.</w:t>
      </w:r>
    </w:p>
    <w:p w14:paraId="03A13DA2" w14:textId="6E9D5E0E" w:rsidR="00577E4A" w:rsidRDefault="009C4D4A" w:rsidP="22D893E5">
      <w:pPr>
        <w:spacing w:line="480" w:lineRule="auto"/>
        <w:ind w:firstLine="720"/>
        <w:rPr>
          <w:rFonts w:ascii="Calibri" w:hAnsi="Calibri" w:cs="Calibri"/>
        </w:rPr>
      </w:pPr>
      <w:r w:rsidRPr="22D893E5">
        <w:rPr>
          <w:rFonts w:ascii="Calibri" w:hAnsi="Calibri" w:cs="Calibri"/>
        </w:rPr>
        <w:t xml:space="preserve">Alex hoped that one day he would find the courage to forgive Dr. Fritz Camargo for all the damage he had done. Right </w:t>
      </w:r>
      <w:r w:rsidR="00FE4F74">
        <w:rPr>
          <w:rFonts w:ascii="Calibri" w:hAnsi="Calibri" w:cs="Calibri"/>
        </w:rPr>
        <w:t>then</w:t>
      </w:r>
      <w:r w:rsidRPr="22D893E5">
        <w:rPr>
          <w:rFonts w:ascii="Calibri" w:hAnsi="Calibri" w:cs="Calibri"/>
        </w:rPr>
        <w:t xml:space="preserve">, it </w:t>
      </w:r>
      <w:r w:rsidR="00FE4F74">
        <w:rPr>
          <w:rFonts w:ascii="Calibri" w:hAnsi="Calibri" w:cs="Calibri"/>
        </w:rPr>
        <w:t>did</w:t>
      </w:r>
      <w:r w:rsidR="00FE4F74" w:rsidRPr="22D893E5">
        <w:rPr>
          <w:rFonts w:ascii="Calibri" w:hAnsi="Calibri" w:cs="Calibri"/>
        </w:rPr>
        <w:t xml:space="preserve"> </w:t>
      </w:r>
      <w:r w:rsidRPr="22D893E5">
        <w:rPr>
          <w:rFonts w:ascii="Calibri" w:hAnsi="Calibri" w:cs="Calibri"/>
        </w:rPr>
        <w:t>not seem possible.</w:t>
      </w:r>
      <w:r w:rsidR="00E7088D" w:rsidRPr="22D893E5">
        <w:rPr>
          <w:rFonts w:ascii="Calibri" w:hAnsi="Calibri" w:cs="Calibri"/>
        </w:rPr>
        <w:t xml:space="preserve"> What Camargo had done to him had created a significant burden that would impact the rest of his life. </w:t>
      </w:r>
      <w:r w:rsidR="002914C7" w:rsidRPr="22D893E5">
        <w:rPr>
          <w:rFonts w:ascii="Calibri" w:hAnsi="Calibri" w:cs="Calibri"/>
        </w:rPr>
        <w:t xml:space="preserve">Not one of the former Death Firms </w:t>
      </w:r>
      <w:r w:rsidR="00FE4F74">
        <w:rPr>
          <w:rFonts w:ascii="Calibri" w:hAnsi="Calibri" w:cs="Calibri"/>
        </w:rPr>
        <w:t>would</w:t>
      </w:r>
      <w:r w:rsidR="00FE4F74" w:rsidRPr="22D893E5">
        <w:rPr>
          <w:rFonts w:ascii="Calibri" w:hAnsi="Calibri" w:cs="Calibri"/>
        </w:rPr>
        <w:t xml:space="preserve"> </w:t>
      </w:r>
      <w:r w:rsidR="002914C7" w:rsidRPr="22D893E5">
        <w:rPr>
          <w:rFonts w:ascii="Calibri" w:hAnsi="Calibri" w:cs="Calibri"/>
        </w:rPr>
        <w:t xml:space="preserve">forget all that he </w:t>
      </w:r>
      <w:r w:rsidR="00FE4F74">
        <w:rPr>
          <w:rFonts w:ascii="Calibri" w:hAnsi="Calibri" w:cs="Calibri"/>
        </w:rPr>
        <w:t>had</w:t>
      </w:r>
      <w:r w:rsidR="00FE4F74" w:rsidRPr="22D893E5">
        <w:rPr>
          <w:rFonts w:ascii="Calibri" w:hAnsi="Calibri" w:cs="Calibri"/>
        </w:rPr>
        <w:t xml:space="preserve"> </w:t>
      </w:r>
      <w:r w:rsidR="002914C7" w:rsidRPr="22D893E5">
        <w:rPr>
          <w:rFonts w:ascii="Calibri" w:hAnsi="Calibri" w:cs="Calibri"/>
        </w:rPr>
        <w:t>done to them</w:t>
      </w:r>
      <w:r w:rsidR="005E6988" w:rsidRPr="22D893E5">
        <w:rPr>
          <w:rFonts w:ascii="Calibri" w:hAnsi="Calibri" w:cs="Calibri"/>
        </w:rPr>
        <w:t>. Alex knew that one day he would get what was coming to him and that he would be severely punished for it.</w:t>
      </w:r>
      <w:r w:rsidR="004E32C5" w:rsidRPr="22D893E5">
        <w:rPr>
          <w:rFonts w:ascii="Calibri" w:hAnsi="Calibri" w:cs="Calibri"/>
        </w:rPr>
        <w:t xml:space="preserve"> </w:t>
      </w:r>
      <w:r w:rsidR="00734360" w:rsidRPr="22D893E5">
        <w:rPr>
          <w:rFonts w:ascii="Calibri" w:hAnsi="Calibri" w:cs="Calibri"/>
        </w:rPr>
        <w:t>When he saw</w:t>
      </w:r>
      <w:r w:rsidR="00892D23" w:rsidRPr="22D893E5">
        <w:rPr>
          <w:rFonts w:ascii="Calibri" w:hAnsi="Calibri" w:cs="Calibri"/>
        </w:rPr>
        <w:t xml:space="preserve"> live</w:t>
      </w:r>
      <w:r w:rsidR="00734360" w:rsidRPr="22D893E5">
        <w:rPr>
          <w:rFonts w:ascii="Calibri" w:hAnsi="Calibri" w:cs="Calibri"/>
        </w:rPr>
        <w:t xml:space="preserve"> footage of law enforcement escorting Camargo in handcuffs to the prison</w:t>
      </w:r>
      <w:r w:rsidR="00791824" w:rsidRPr="22D893E5">
        <w:rPr>
          <w:rFonts w:ascii="Calibri" w:hAnsi="Calibri" w:cs="Calibri"/>
        </w:rPr>
        <w:t xml:space="preserve"> on the local news station</w:t>
      </w:r>
      <w:r w:rsidR="005F6336" w:rsidRPr="22D893E5">
        <w:rPr>
          <w:rFonts w:ascii="Calibri" w:hAnsi="Calibri" w:cs="Calibri"/>
        </w:rPr>
        <w:t xml:space="preserve"> a few months ago</w:t>
      </w:r>
      <w:r w:rsidR="00734360" w:rsidRPr="22D893E5">
        <w:rPr>
          <w:rFonts w:ascii="Calibri" w:hAnsi="Calibri" w:cs="Calibri"/>
        </w:rPr>
        <w:t xml:space="preserve">, </w:t>
      </w:r>
      <w:r w:rsidR="000C653F" w:rsidRPr="22D893E5">
        <w:rPr>
          <w:rFonts w:ascii="Calibri" w:hAnsi="Calibri" w:cs="Calibri"/>
        </w:rPr>
        <w:t xml:space="preserve">he noticed that </w:t>
      </w:r>
      <w:r w:rsidR="00F57968" w:rsidRPr="22D893E5">
        <w:rPr>
          <w:rFonts w:ascii="Calibri" w:hAnsi="Calibri" w:cs="Calibri"/>
        </w:rPr>
        <w:t xml:space="preserve">Camargo didn’t even have a look of remorse on his face. </w:t>
      </w:r>
      <w:r w:rsidR="00532AE8" w:rsidRPr="22D893E5">
        <w:rPr>
          <w:rFonts w:ascii="Calibri" w:hAnsi="Calibri" w:cs="Calibri"/>
        </w:rPr>
        <w:t>Instead, he ha</w:t>
      </w:r>
      <w:r w:rsidR="004F0AD1" w:rsidRPr="22D893E5">
        <w:rPr>
          <w:rFonts w:ascii="Calibri" w:hAnsi="Calibri" w:cs="Calibri"/>
        </w:rPr>
        <w:t>d</w:t>
      </w:r>
      <w:r w:rsidR="00532AE8" w:rsidRPr="22D893E5">
        <w:rPr>
          <w:rFonts w:ascii="Calibri" w:hAnsi="Calibri" w:cs="Calibri"/>
        </w:rPr>
        <w:t xml:space="preserve"> a devilish grin </w:t>
      </w:r>
      <w:r w:rsidR="00B85B22" w:rsidRPr="22D893E5">
        <w:rPr>
          <w:rFonts w:ascii="Calibri" w:hAnsi="Calibri" w:cs="Calibri"/>
        </w:rPr>
        <w:t>and a wicked glare in his eyes</w:t>
      </w:r>
      <w:r w:rsidR="00532AE8" w:rsidRPr="22D893E5">
        <w:rPr>
          <w:rFonts w:ascii="Calibri" w:hAnsi="Calibri" w:cs="Calibri"/>
        </w:rPr>
        <w:t>.</w:t>
      </w:r>
      <w:r w:rsidR="004F0AD1" w:rsidRPr="22D893E5">
        <w:rPr>
          <w:rFonts w:ascii="Calibri" w:hAnsi="Calibri" w:cs="Calibri"/>
        </w:rPr>
        <w:t xml:space="preserve"> It was as if he was plotting something evil </w:t>
      </w:r>
      <w:r w:rsidR="00FE4F74">
        <w:rPr>
          <w:rFonts w:ascii="Calibri" w:hAnsi="Calibri" w:cs="Calibri"/>
        </w:rPr>
        <w:t>i</w:t>
      </w:r>
      <w:r w:rsidR="00FE4F74" w:rsidRPr="22D893E5">
        <w:rPr>
          <w:rFonts w:ascii="Calibri" w:hAnsi="Calibri" w:cs="Calibri"/>
        </w:rPr>
        <w:t xml:space="preserve">n </w:t>
      </w:r>
      <w:r w:rsidR="004F0AD1" w:rsidRPr="22D893E5">
        <w:rPr>
          <w:rFonts w:ascii="Calibri" w:hAnsi="Calibri" w:cs="Calibri"/>
        </w:rPr>
        <w:t>his mind at that moment.</w:t>
      </w:r>
      <w:r w:rsidR="00532AE8" w:rsidRPr="22D893E5">
        <w:rPr>
          <w:rFonts w:ascii="Calibri" w:hAnsi="Calibri" w:cs="Calibri"/>
        </w:rPr>
        <w:t xml:space="preserve"> </w:t>
      </w:r>
    </w:p>
    <w:p w14:paraId="5EC6D59C" w14:textId="262E2870" w:rsidR="0007138B" w:rsidRDefault="0007138B" w:rsidP="22D893E5">
      <w:pPr>
        <w:spacing w:line="480" w:lineRule="auto"/>
        <w:ind w:firstLine="720"/>
        <w:rPr>
          <w:rFonts w:ascii="Calibri" w:hAnsi="Calibri" w:cs="Calibri"/>
        </w:rPr>
      </w:pPr>
      <w:r w:rsidRPr="22D893E5">
        <w:rPr>
          <w:rFonts w:ascii="Calibri" w:hAnsi="Calibri" w:cs="Calibri"/>
        </w:rPr>
        <w:t xml:space="preserve">Alex wiped the sweat </w:t>
      </w:r>
      <w:r w:rsidR="00C64FAA" w:rsidRPr="22D893E5">
        <w:rPr>
          <w:rFonts w:ascii="Calibri" w:hAnsi="Calibri" w:cs="Calibri"/>
        </w:rPr>
        <w:t>off</w:t>
      </w:r>
      <w:r w:rsidRPr="22D893E5">
        <w:rPr>
          <w:rFonts w:ascii="Calibri" w:hAnsi="Calibri" w:cs="Calibri"/>
        </w:rPr>
        <w:t xml:space="preserve"> his face </w:t>
      </w:r>
      <w:r w:rsidR="00C64FAA" w:rsidRPr="22D893E5">
        <w:rPr>
          <w:rFonts w:ascii="Calibri" w:hAnsi="Calibri" w:cs="Calibri"/>
        </w:rPr>
        <w:t xml:space="preserve">as he continued his workout. He was so angry at Camargo that he had almost </w:t>
      </w:r>
      <w:r w:rsidR="00656B5D" w:rsidRPr="22D893E5">
        <w:rPr>
          <w:rFonts w:ascii="Calibri" w:hAnsi="Calibri" w:cs="Calibri"/>
        </w:rPr>
        <w:t xml:space="preserve">lost his concentration on </w:t>
      </w:r>
      <w:r w:rsidR="00347DA8" w:rsidRPr="22D893E5">
        <w:rPr>
          <w:rFonts w:ascii="Calibri" w:hAnsi="Calibri" w:cs="Calibri"/>
        </w:rPr>
        <w:t xml:space="preserve">what he was doing. His face was not </w:t>
      </w:r>
      <w:r w:rsidR="007563CB" w:rsidRPr="22D893E5">
        <w:rPr>
          <w:rFonts w:ascii="Calibri" w:hAnsi="Calibri" w:cs="Calibri"/>
        </w:rPr>
        <w:t>only hot from the workout.</w:t>
      </w:r>
      <w:r w:rsidR="00CE75AE" w:rsidRPr="22D893E5">
        <w:rPr>
          <w:rFonts w:ascii="Calibri" w:hAnsi="Calibri" w:cs="Calibri"/>
        </w:rPr>
        <w:t xml:space="preserve"> He knew he had to get Camargo off his mind.</w:t>
      </w:r>
      <w:r w:rsidR="00FD400A" w:rsidRPr="22D893E5">
        <w:rPr>
          <w:rFonts w:ascii="Calibri" w:hAnsi="Calibri" w:cs="Calibri"/>
        </w:rPr>
        <w:t xml:space="preserve"> It was hard</w:t>
      </w:r>
      <w:r w:rsidR="00FE4F74">
        <w:rPr>
          <w:rFonts w:ascii="Calibri" w:hAnsi="Calibri" w:cs="Calibri"/>
        </w:rPr>
        <w:t>,</w:t>
      </w:r>
      <w:r w:rsidR="00FD400A" w:rsidRPr="22D893E5">
        <w:rPr>
          <w:rFonts w:ascii="Calibri" w:hAnsi="Calibri" w:cs="Calibri"/>
        </w:rPr>
        <w:t xml:space="preserve"> </w:t>
      </w:r>
      <w:r w:rsidR="004612C8" w:rsidRPr="22D893E5">
        <w:rPr>
          <w:rFonts w:ascii="Calibri" w:hAnsi="Calibri" w:cs="Calibri"/>
        </w:rPr>
        <w:t>too</w:t>
      </w:r>
      <w:r w:rsidR="00FE4F74">
        <w:rPr>
          <w:rFonts w:ascii="Calibri" w:hAnsi="Calibri" w:cs="Calibri"/>
        </w:rPr>
        <w:t>,</w:t>
      </w:r>
      <w:r w:rsidR="004612C8" w:rsidRPr="22D893E5">
        <w:rPr>
          <w:rFonts w:ascii="Calibri" w:hAnsi="Calibri" w:cs="Calibri"/>
        </w:rPr>
        <w:t xml:space="preserve"> since</w:t>
      </w:r>
      <w:r w:rsidR="00FD400A" w:rsidRPr="22D893E5">
        <w:rPr>
          <w:rFonts w:ascii="Calibri" w:hAnsi="Calibri" w:cs="Calibri"/>
        </w:rPr>
        <w:t xml:space="preserve"> there </w:t>
      </w:r>
      <w:r w:rsidR="00FE4F74">
        <w:rPr>
          <w:rFonts w:ascii="Calibri" w:hAnsi="Calibri" w:cs="Calibri"/>
        </w:rPr>
        <w:t>were</w:t>
      </w:r>
      <w:r w:rsidR="00FE4F74" w:rsidRPr="22D893E5">
        <w:rPr>
          <w:rFonts w:ascii="Calibri" w:hAnsi="Calibri" w:cs="Calibri"/>
        </w:rPr>
        <w:t xml:space="preserve"> </w:t>
      </w:r>
      <w:r w:rsidR="00FD400A" w:rsidRPr="22D893E5">
        <w:rPr>
          <w:rFonts w:ascii="Calibri" w:hAnsi="Calibri" w:cs="Calibri"/>
        </w:rPr>
        <w:t>constant</w:t>
      </w:r>
      <w:r w:rsidR="00250CA0" w:rsidRPr="22D893E5">
        <w:rPr>
          <w:rFonts w:ascii="Calibri" w:hAnsi="Calibri" w:cs="Calibri"/>
        </w:rPr>
        <w:t xml:space="preserve"> news</w:t>
      </w:r>
      <w:r w:rsidR="00FD400A" w:rsidRPr="22D893E5">
        <w:rPr>
          <w:rFonts w:ascii="Calibri" w:hAnsi="Calibri" w:cs="Calibri"/>
        </w:rPr>
        <w:t xml:space="preserve"> updates on </w:t>
      </w:r>
      <w:r w:rsidR="00250CA0" w:rsidRPr="22D893E5">
        <w:rPr>
          <w:rFonts w:ascii="Calibri" w:hAnsi="Calibri" w:cs="Calibri"/>
        </w:rPr>
        <w:t xml:space="preserve">Camargo on the television and in the newspapers. </w:t>
      </w:r>
      <w:r w:rsidR="00CE75AE" w:rsidRPr="22D893E5">
        <w:rPr>
          <w:rFonts w:ascii="Calibri" w:hAnsi="Calibri" w:cs="Calibri"/>
        </w:rPr>
        <w:t xml:space="preserve"> </w:t>
      </w:r>
    </w:p>
    <w:p w14:paraId="55588227" w14:textId="04EDA17F" w:rsidR="00B50BD5" w:rsidRDefault="00696165" w:rsidP="22D893E5">
      <w:pPr>
        <w:spacing w:line="480" w:lineRule="auto"/>
        <w:ind w:firstLine="720"/>
        <w:rPr>
          <w:rFonts w:ascii="Calibri" w:hAnsi="Calibri" w:cs="Calibri"/>
        </w:rPr>
      </w:pPr>
      <w:r w:rsidRPr="22D893E5">
        <w:rPr>
          <w:rFonts w:ascii="Calibri" w:hAnsi="Calibri" w:cs="Calibri"/>
        </w:rPr>
        <w:t xml:space="preserve">On the news last night, Alex heard </w:t>
      </w:r>
      <w:r w:rsidR="008327FA" w:rsidRPr="22D893E5">
        <w:rPr>
          <w:rFonts w:ascii="Calibri" w:hAnsi="Calibri" w:cs="Calibri"/>
        </w:rPr>
        <w:t>the news anchorman report that law enforcement and the F</w:t>
      </w:r>
      <w:r w:rsidR="00BF402D" w:rsidRPr="22D893E5">
        <w:rPr>
          <w:rFonts w:ascii="Calibri" w:hAnsi="Calibri" w:cs="Calibri"/>
        </w:rPr>
        <w:t xml:space="preserve">ederal </w:t>
      </w:r>
      <w:r w:rsidR="008327FA" w:rsidRPr="22D893E5">
        <w:rPr>
          <w:rFonts w:ascii="Calibri" w:hAnsi="Calibri" w:cs="Calibri"/>
        </w:rPr>
        <w:t>B</w:t>
      </w:r>
      <w:r w:rsidR="00BF402D" w:rsidRPr="22D893E5">
        <w:rPr>
          <w:rFonts w:ascii="Calibri" w:hAnsi="Calibri" w:cs="Calibri"/>
        </w:rPr>
        <w:t xml:space="preserve">ureau of </w:t>
      </w:r>
      <w:r w:rsidR="008327FA" w:rsidRPr="22D893E5">
        <w:rPr>
          <w:rFonts w:ascii="Calibri" w:hAnsi="Calibri" w:cs="Calibri"/>
        </w:rPr>
        <w:t>I</w:t>
      </w:r>
      <w:r w:rsidR="00BF402D" w:rsidRPr="22D893E5">
        <w:rPr>
          <w:rFonts w:ascii="Calibri" w:hAnsi="Calibri" w:cs="Calibri"/>
        </w:rPr>
        <w:t>nvestigation</w:t>
      </w:r>
      <w:r w:rsidR="008327FA" w:rsidRPr="22D893E5">
        <w:rPr>
          <w:rFonts w:ascii="Calibri" w:hAnsi="Calibri" w:cs="Calibri"/>
        </w:rPr>
        <w:t xml:space="preserve"> </w:t>
      </w:r>
      <w:r w:rsidR="001624AB">
        <w:rPr>
          <w:rFonts w:ascii="Calibri" w:hAnsi="Calibri" w:cs="Calibri"/>
        </w:rPr>
        <w:t>were</w:t>
      </w:r>
      <w:r w:rsidR="001624AB" w:rsidRPr="22D893E5">
        <w:rPr>
          <w:rFonts w:ascii="Calibri" w:hAnsi="Calibri" w:cs="Calibri"/>
        </w:rPr>
        <w:t xml:space="preserve"> </w:t>
      </w:r>
      <w:r w:rsidR="008327FA" w:rsidRPr="22D893E5">
        <w:rPr>
          <w:rFonts w:ascii="Calibri" w:hAnsi="Calibri" w:cs="Calibri"/>
        </w:rPr>
        <w:t xml:space="preserve">still trying to unlock </w:t>
      </w:r>
      <w:r w:rsidR="00CB2528" w:rsidRPr="22D893E5">
        <w:rPr>
          <w:rFonts w:ascii="Calibri" w:hAnsi="Calibri" w:cs="Calibri"/>
        </w:rPr>
        <w:t xml:space="preserve">Camargo’s phone to send out a signal to </w:t>
      </w:r>
      <w:r w:rsidR="003F1D83" w:rsidRPr="22D893E5">
        <w:rPr>
          <w:rFonts w:ascii="Calibri" w:hAnsi="Calibri" w:cs="Calibri"/>
        </w:rPr>
        <w:t>all</w:t>
      </w:r>
      <w:r w:rsidR="00CB2528" w:rsidRPr="22D893E5">
        <w:rPr>
          <w:rFonts w:ascii="Calibri" w:hAnsi="Calibri" w:cs="Calibri"/>
        </w:rPr>
        <w:t xml:space="preserve"> the Death Firms who were currently running savage in their </w:t>
      </w:r>
      <w:r w:rsidR="00CB23AE" w:rsidRPr="22D893E5">
        <w:rPr>
          <w:rFonts w:ascii="Calibri" w:hAnsi="Calibri" w:cs="Calibri"/>
        </w:rPr>
        <w:t xml:space="preserve">beastly forms to come </w:t>
      </w:r>
      <w:r w:rsidR="00900FDE" w:rsidRPr="22D893E5">
        <w:rPr>
          <w:rFonts w:ascii="Calibri" w:hAnsi="Calibri" w:cs="Calibri"/>
        </w:rPr>
        <w:t xml:space="preserve">to </w:t>
      </w:r>
      <w:r w:rsidR="004F1382" w:rsidRPr="22D893E5">
        <w:rPr>
          <w:rFonts w:ascii="Calibri" w:hAnsi="Calibri" w:cs="Calibri"/>
        </w:rPr>
        <w:t>a</w:t>
      </w:r>
      <w:r w:rsidR="00900FDE" w:rsidRPr="22D893E5">
        <w:rPr>
          <w:rFonts w:ascii="Calibri" w:hAnsi="Calibri" w:cs="Calibri"/>
        </w:rPr>
        <w:t xml:space="preserve"> law enforcement facility where they </w:t>
      </w:r>
      <w:r w:rsidR="001624AB">
        <w:rPr>
          <w:rFonts w:ascii="Calibri" w:hAnsi="Calibri" w:cs="Calibri"/>
        </w:rPr>
        <w:t>would</w:t>
      </w:r>
      <w:r w:rsidR="001624AB" w:rsidRPr="22D893E5">
        <w:rPr>
          <w:rFonts w:ascii="Calibri" w:hAnsi="Calibri" w:cs="Calibri"/>
        </w:rPr>
        <w:t xml:space="preserve"> </w:t>
      </w:r>
      <w:r w:rsidR="00900FDE" w:rsidRPr="22D893E5">
        <w:rPr>
          <w:rFonts w:ascii="Calibri" w:hAnsi="Calibri" w:cs="Calibri"/>
        </w:rPr>
        <w:t xml:space="preserve">be transformed back into their human </w:t>
      </w:r>
      <w:r w:rsidR="004F1382" w:rsidRPr="22D893E5">
        <w:rPr>
          <w:rFonts w:ascii="Calibri" w:hAnsi="Calibri" w:cs="Calibri"/>
        </w:rPr>
        <w:t xml:space="preserve">bodies. </w:t>
      </w:r>
      <w:r w:rsidR="0008042D" w:rsidRPr="22D893E5">
        <w:rPr>
          <w:rFonts w:ascii="Calibri" w:hAnsi="Calibri" w:cs="Calibri"/>
        </w:rPr>
        <w:t xml:space="preserve">From there, law enforcement </w:t>
      </w:r>
      <w:r w:rsidR="001624AB">
        <w:rPr>
          <w:rFonts w:ascii="Calibri" w:hAnsi="Calibri" w:cs="Calibri"/>
        </w:rPr>
        <w:t>would</w:t>
      </w:r>
      <w:r w:rsidR="001624AB" w:rsidRPr="22D893E5">
        <w:rPr>
          <w:rFonts w:ascii="Calibri" w:hAnsi="Calibri" w:cs="Calibri"/>
        </w:rPr>
        <w:t xml:space="preserve"> </w:t>
      </w:r>
      <w:r w:rsidR="0008042D" w:rsidRPr="22D893E5">
        <w:rPr>
          <w:rFonts w:ascii="Calibri" w:hAnsi="Calibri" w:cs="Calibri"/>
        </w:rPr>
        <w:t xml:space="preserve">question them and send them to a hospital where they </w:t>
      </w:r>
      <w:r w:rsidR="001624AB" w:rsidRPr="22D893E5">
        <w:rPr>
          <w:rFonts w:ascii="Calibri" w:hAnsi="Calibri" w:cs="Calibri"/>
        </w:rPr>
        <w:t>w</w:t>
      </w:r>
      <w:r w:rsidR="001624AB">
        <w:rPr>
          <w:rFonts w:ascii="Calibri" w:hAnsi="Calibri" w:cs="Calibri"/>
        </w:rPr>
        <w:t>ould</w:t>
      </w:r>
      <w:r w:rsidR="001624AB" w:rsidRPr="22D893E5">
        <w:rPr>
          <w:rFonts w:ascii="Calibri" w:hAnsi="Calibri" w:cs="Calibri"/>
        </w:rPr>
        <w:t xml:space="preserve"> </w:t>
      </w:r>
      <w:r w:rsidR="0008042D" w:rsidRPr="22D893E5">
        <w:rPr>
          <w:rFonts w:ascii="Calibri" w:hAnsi="Calibri" w:cs="Calibri"/>
        </w:rPr>
        <w:t xml:space="preserve">have </w:t>
      </w:r>
      <w:r w:rsidR="00F852E2" w:rsidRPr="22D893E5">
        <w:rPr>
          <w:rFonts w:ascii="Calibri" w:hAnsi="Calibri" w:cs="Calibri"/>
        </w:rPr>
        <w:t>all</w:t>
      </w:r>
      <w:r w:rsidR="0008042D" w:rsidRPr="22D893E5">
        <w:rPr>
          <w:rFonts w:ascii="Calibri" w:hAnsi="Calibri" w:cs="Calibri"/>
        </w:rPr>
        <w:t xml:space="preserve"> the robotic parts </w:t>
      </w:r>
      <w:r w:rsidR="00F852E2" w:rsidRPr="22D893E5">
        <w:rPr>
          <w:rFonts w:ascii="Calibri" w:hAnsi="Calibri" w:cs="Calibri"/>
        </w:rPr>
        <w:t>and animal parts removed. There were still hundreds mor</w:t>
      </w:r>
      <w:r w:rsidR="00B50BD5" w:rsidRPr="22D893E5">
        <w:rPr>
          <w:rFonts w:ascii="Calibri" w:hAnsi="Calibri" w:cs="Calibri"/>
        </w:rPr>
        <w:t>e out there roaming the streets, killing people and eating them.</w:t>
      </w:r>
      <w:r w:rsidR="004F6772" w:rsidRPr="22D893E5">
        <w:rPr>
          <w:rFonts w:ascii="Calibri" w:hAnsi="Calibri" w:cs="Calibri"/>
        </w:rPr>
        <w:t xml:space="preserve"> </w:t>
      </w:r>
      <w:r w:rsidR="00371800" w:rsidRPr="22D893E5">
        <w:rPr>
          <w:rFonts w:ascii="Calibri" w:hAnsi="Calibri" w:cs="Calibri"/>
        </w:rPr>
        <w:t xml:space="preserve">So far, the state of Arizona </w:t>
      </w:r>
      <w:r w:rsidR="001624AB">
        <w:rPr>
          <w:rFonts w:ascii="Calibri" w:hAnsi="Calibri" w:cs="Calibri"/>
        </w:rPr>
        <w:t>had</w:t>
      </w:r>
      <w:r w:rsidR="001624AB" w:rsidRPr="22D893E5">
        <w:rPr>
          <w:rFonts w:ascii="Calibri" w:hAnsi="Calibri" w:cs="Calibri"/>
        </w:rPr>
        <w:t xml:space="preserve"> </w:t>
      </w:r>
      <w:r w:rsidR="00B77815" w:rsidRPr="22D893E5">
        <w:rPr>
          <w:rFonts w:ascii="Calibri" w:hAnsi="Calibri" w:cs="Calibri"/>
        </w:rPr>
        <w:t>no Death F</w:t>
      </w:r>
      <w:r w:rsidR="00652620" w:rsidRPr="22D893E5">
        <w:rPr>
          <w:rFonts w:ascii="Calibri" w:hAnsi="Calibri" w:cs="Calibri"/>
        </w:rPr>
        <w:t xml:space="preserve">irms. </w:t>
      </w:r>
      <w:r w:rsidR="00904D1D" w:rsidRPr="22D893E5">
        <w:rPr>
          <w:rFonts w:ascii="Calibri" w:hAnsi="Calibri" w:cs="Calibri"/>
        </w:rPr>
        <w:t>Most of</w:t>
      </w:r>
      <w:r w:rsidR="00652620" w:rsidRPr="22D893E5">
        <w:rPr>
          <w:rFonts w:ascii="Calibri" w:hAnsi="Calibri" w:cs="Calibri"/>
        </w:rPr>
        <w:t xml:space="preserve"> them were </w:t>
      </w:r>
      <w:r w:rsidR="00D94DE8" w:rsidRPr="22D893E5">
        <w:rPr>
          <w:rFonts w:ascii="Calibri" w:hAnsi="Calibri" w:cs="Calibri"/>
        </w:rPr>
        <w:t xml:space="preserve">on the </w:t>
      </w:r>
      <w:r w:rsidR="001624AB">
        <w:rPr>
          <w:rFonts w:ascii="Calibri" w:hAnsi="Calibri" w:cs="Calibri"/>
        </w:rPr>
        <w:t>W</w:t>
      </w:r>
      <w:r w:rsidR="001624AB" w:rsidRPr="22D893E5">
        <w:rPr>
          <w:rFonts w:ascii="Calibri" w:hAnsi="Calibri" w:cs="Calibri"/>
        </w:rPr>
        <w:t xml:space="preserve">est </w:t>
      </w:r>
      <w:r w:rsidR="001624AB">
        <w:rPr>
          <w:rFonts w:ascii="Calibri" w:hAnsi="Calibri" w:cs="Calibri"/>
        </w:rPr>
        <w:t>C</w:t>
      </w:r>
      <w:r w:rsidR="001624AB" w:rsidRPr="22D893E5">
        <w:rPr>
          <w:rFonts w:ascii="Calibri" w:hAnsi="Calibri" w:cs="Calibri"/>
        </w:rPr>
        <w:t>oast</w:t>
      </w:r>
      <w:r w:rsidR="00904D1D" w:rsidRPr="22D893E5">
        <w:rPr>
          <w:rFonts w:ascii="Calibri" w:hAnsi="Calibri" w:cs="Calibri"/>
        </w:rPr>
        <w:t xml:space="preserve">. There </w:t>
      </w:r>
      <w:r w:rsidR="001C12CA" w:rsidRPr="22D893E5">
        <w:rPr>
          <w:rFonts w:ascii="Calibri" w:hAnsi="Calibri" w:cs="Calibri"/>
        </w:rPr>
        <w:t>were a few located in locations as far as Australia</w:t>
      </w:r>
      <w:r w:rsidR="0067576E" w:rsidRPr="22D893E5">
        <w:rPr>
          <w:rFonts w:ascii="Calibri" w:hAnsi="Calibri" w:cs="Calibri"/>
        </w:rPr>
        <w:t xml:space="preserve">. </w:t>
      </w:r>
      <w:r w:rsidR="00796506" w:rsidRPr="22D893E5">
        <w:rPr>
          <w:rFonts w:ascii="Calibri" w:hAnsi="Calibri" w:cs="Calibri"/>
        </w:rPr>
        <w:t>It would take months to round them all up</w:t>
      </w:r>
      <w:r w:rsidR="00780896" w:rsidRPr="22D893E5">
        <w:rPr>
          <w:rFonts w:ascii="Calibri" w:hAnsi="Calibri" w:cs="Calibri"/>
        </w:rPr>
        <w:t xml:space="preserve">, and that </w:t>
      </w:r>
      <w:r w:rsidR="001624AB">
        <w:rPr>
          <w:rFonts w:ascii="Calibri" w:hAnsi="Calibri" w:cs="Calibri"/>
        </w:rPr>
        <w:t>was</w:t>
      </w:r>
      <w:r w:rsidR="001624AB" w:rsidRPr="22D893E5">
        <w:rPr>
          <w:rFonts w:ascii="Calibri" w:hAnsi="Calibri" w:cs="Calibri"/>
        </w:rPr>
        <w:t xml:space="preserve"> </w:t>
      </w:r>
      <w:r w:rsidR="00780896" w:rsidRPr="22D893E5">
        <w:rPr>
          <w:rFonts w:ascii="Calibri" w:hAnsi="Calibri" w:cs="Calibri"/>
        </w:rPr>
        <w:t xml:space="preserve">assuming Camargo </w:t>
      </w:r>
      <w:r w:rsidR="001624AB">
        <w:rPr>
          <w:rFonts w:ascii="Calibri" w:hAnsi="Calibri" w:cs="Calibri"/>
        </w:rPr>
        <w:t>would</w:t>
      </w:r>
      <w:r w:rsidR="001624AB" w:rsidRPr="22D893E5">
        <w:rPr>
          <w:rFonts w:ascii="Calibri" w:hAnsi="Calibri" w:cs="Calibri"/>
        </w:rPr>
        <w:t xml:space="preserve"> </w:t>
      </w:r>
      <w:r w:rsidR="00780896" w:rsidRPr="22D893E5">
        <w:rPr>
          <w:rFonts w:ascii="Calibri" w:hAnsi="Calibri" w:cs="Calibri"/>
        </w:rPr>
        <w:t xml:space="preserve">either cooperate or </w:t>
      </w:r>
      <w:r w:rsidR="00E0444E" w:rsidRPr="22D893E5">
        <w:rPr>
          <w:rFonts w:ascii="Calibri" w:hAnsi="Calibri" w:cs="Calibri"/>
        </w:rPr>
        <w:t xml:space="preserve">a technician </w:t>
      </w:r>
      <w:r w:rsidR="001624AB" w:rsidRPr="22D893E5">
        <w:rPr>
          <w:rFonts w:ascii="Calibri" w:hAnsi="Calibri" w:cs="Calibri"/>
        </w:rPr>
        <w:t>w</w:t>
      </w:r>
      <w:r w:rsidR="001624AB">
        <w:rPr>
          <w:rFonts w:ascii="Calibri" w:hAnsi="Calibri" w:cs="Calibri"/>
        </w:rPr>
        <w:t>ould</w:t>
      </w:r>
      <w:r w:rsidR="001624AB" w:rsidRPr="22D893E5">
        <w:rPr>
          <w:rFonts w:ascii="Calibri" w:hAnsi="Calibri" w:cs="Calibri"/>
        </w:rPr>
        <w:t xml:space="preserve"> </w:t>
      </w:r>
      <w:r w:rsidR="00E0444E" w:rsidRPr="22D893E5">
        <w:rPr>
          <w:rFonts w:ascii="Calibri" w:hAnsi="Calibri" w:cs="Calibri"/>
        </w:rPr>
        <w:t>be able to unlock the code</w:t>
      </w:r>
      <w:r w:rsidR="00796506" w:rsidRPr="22D893E5">
        <w:rPr>
          <w:rFonts w:ascii="Calibri" w:hAnsi="Calibri" w:cs="Calibri"/>
        </w:rPr>
        <w:t xml:space="preserve">. </w:t>
      </w:r>
      <w:r w:rsidR="0065721A" w:rsidRPr="22D893E5">
        <w:rPr>
          <w:rFonts w:ascii="Calibri" w:hAnsi="Calibri" w:cs="Calibri"/>
        </w:rPr>
        <w:t xml:space="preserve">It </w:t>
      </w:r>
      <w:r w:rsidR="001624AB">
        <w:rPr>
          <w:rFonts w:ascii="Calibri" w:hAnsi="Calibri" w:cs="Calibri"/>
        </w:rPr>
        <w:t>was</w:t>
      </w:r>
      <w:r w:rsidR="0065721A" w:rsidRPr="22D893E5">
        <w:rPr>
          <w:rFonts w:ascii="Calibri" w:hAnsi="Calibri" w:cs="Calibri"/>
        </w:rPr>
        <w:t xml:space="preserve"> going to be an exceedingly arduous task</w:t>
      </w:r>
      <w:r w:rsidR="00780896" w:rsidRPr="22D893E5">
        <w:rPr>
          <w:rFonts w:ascii="Calibri" w:hAnsi="Calibri" w:cs="Calibri"/>
        </w:rPr>
        <w:t>.</w:t>
      </w:r>
      <w:r w:rsidR="00815EBA" w:rsidRPr="22D893E5">
        <w:rPr>
          <w:rFonts w:ascii="Calibri" w:hAnsi="Calibri" w:cs="Calibri"/>
        </w:rPr>
        <w:t xml:space="preserve"> </w:t>
      </w:r>
    </w:p>
    <w:p w14:paraId="3956A699" w14:textId="0D98B01B" w:rsidR="00EE1954" w:rsidRDefault="00EE1954" w:rsidP="22D893E5">
      <w:pPr>
        <w:spacing w:line="480" w:lineRule="auto"/>
        <w:ind w:firstLine="720"/>
        <w:rPr>
          <w:rFonts w:ascii="Calibri" w:hAnsi="Calibri" w:cs="Calibri"/>
        </w:rPr>
      </w:pPr>
      <w:r w:rsidRPr="22D893E5">
        <w:rPr>
          <w:rFonts w:ascii="Calibri" w:hAnsi="Calibri" w:cs="Calibri"/>
        </w:rPr>
        <w:t xml:space="preserve">Alex then realized it was best for him </w:t>
      </w:r>
      <w:r w:rsidR="001624AB">
        <w:rPr>
          <w:rFonts w:ascii="Calibri" w:hAnsi="Calibri" w:cs="Calibri"/>
        </w:rPr>
        <w:t>not to</w:t>
      </w:r>
      <w:r w:rsidRPr="22D893E5">
        <w:rPr>
          <w:rFonts w:ascii="Calibri" w:hAnsi="Calibri" w:cs="Calibri"/>
        </w:rPr>
        <w:t xml:space="preserve"> watch or read the news for a while. </w:t>
      </w:r>
      <w:r w:rsidR="009657D3" w:rsidRPr="22D893E5">
        <w:rPr>
          <w:rFonts w:ascii="Calibri" w:hAnsi="Calibri" w:cs="Calibri"/>
        </w:rPr>
        <w:t>He had to go on living</w:t>
      </w:r>
      <w:r w:rsidR="001624AB">
        <w:rPr>
          <w:rFonts w:ascii="Calibri" w:hAnsi="Calibri" w:cs="Calibri"/>
        </w:rPr>
        <w:t>,</w:t>
      </w:r>
      <w:r w:rsidR="009657D3" w:rsidRPr="22D893E5">
        <w:rPr>
          <w:rFonts w:ascii="Calibri" w:hAnsi="Calibri" w:cs="Calibri"/>
        </w:rPr>
        <w:t xml:space="preserve"> and by doing that</w:t>
      </w:r>
      <w:r w:rsidR="001624AB">
        <w:rPr>
          <w:rFonts w:ascii="Calibri" w:hAnsi="Calibri" w:cs="Calibri"/>
        </w:rPr>
        <w:t>,</w:t>
      </w:r>
      <w:r w:rsidR="009657D3" w:rsidRPr="22D893E5">
        <w:rPr>
          <w:rFonts w:ascii="Calibri" w:hAnsi="Calibri" w:cs="Calibri"/>
        </w:rPr>
        <w:t xml:space="preserve"> he must </w:t>
      </w:r>
      <w:r w:rsidR="00ED0EF6" w:rsidRPr="22D893E5">
        <w:rPr>
          <w:rFonts w:ascii="Calibri" w:hAnsi="Calibri" w:cs="Calibri"/>
        </w:rPr>
        <w:t xml:space="preserve">keep Camargo and everything that </w:t>
      </w:r>
      <w:r w:rsidR="001624AB">
        <w:rPr>
          <w:rFonts w:ascii="Calibri" w:hAnsi="Calibri" w:cs="Calibri"/>
        </w:rPr>
        <w:t>had</w:t>
      </w:r>
      <w:r w:rsidR="001624AB" w:rsidRPr="22D893E5">
        <w:rPr>
          <w:rFonts w:ascii="Calibri" w:hAnsi="Calibri" w:cs="Calibri"/>
        </w:rPr>
        <w:t xml:space="preserve"> </w:t>
      </w:r>
      <w:r w:rsidR="00ED0EF6" w:rsidRPr="22D893E5">
        <w:rPr>
          <w:rFonts w:ascii="Calibri" w:hAnsi="Calibri" w:cs="Calibri"/>
        </w:rPr>
        <w:t xml:space="preserve">happened to him off his mind before it </w:t>
      </w:r>
      <w:r w:rsidR="001624AB">
        <w:rPr>
          <w:rFonts w:ascii="Calibri" w:hAnsi="Calibri" w:cs="Calibri"/>
        </w:rPr>
        <w:t>drove</w:t>
      </w:r>
      <w:r w:rsidR="001624AB" w:rsidRPr="22D893E5">
        <w:rPr>
          <w:rFonts w:ascii="Calibri" w:hAnsi="Calibri" w:cs="Calibri"/>
        </w:rPr>
        <w:t xml:space="preserve"> </w:t>
      </w:r>
      <w:r w:rsidR="00ED0EF6" w:rsidRPr="22D893E5">
        <w:rPr>
          <w:rFonts w:ascii="Calibri" w:hAnsi="Calibri" w:cs="Calibri"/>
        </w:rPr>
        <w:t>him crazy. Alex was going to keep happy thoughts on his mind only from there on out.</w:t>
      </w:r>
    </w:p>
    <w:p w14:paraId="51AB68BF" w14:textId="2187AA25" w:rsidR="00815EBA" w:rsidRDefault="00815EBA" w:rsidP="22D893E5">
      <w:pPr>
        <w:spacing w:line="480" w:lineRule="auto"/>
        <w:ind w:firstLine="720"/>
        <w:rPr>
          <w:rFonts w:ascii="Calibri" w:hAnsi="Calibri" w:cs="Calibri"/>
        </w:rPr>
      </w:pPr>
      <w:r w:rsidRPr="22D893E5">
        <w:rPr>
          <w:rFonts w:ascii="Calibri" w:hAnsi="Calibri" w:cs="Calibri"/>
        </w:rPr>
        <w:t xml:space="preserve">He prayed to God that someone out there </w:t>
      </w:r>
      <w:r w:rsidR="001624AB" w:rsidRPr="22D893E5">
        <w:rPr>
          <w:rFonts w:ascii="Calibri" w:hAnsi="Calibri" w:cs="Calibri"/>
        </w:rPr>
        <w:t>w</w:t>
      </w:r>
      <w:r w:rsidR="001624AB">
        <w:rPr>
          <w:rFonts w:ascii="Calibri" w:hAnsi="Calibri" w:cs="Calibri"/>
        </w:rPr>
        <w:t>ould</w:t>
      </w:r>
      <w:r w:rsidR="001624AB" w:rsidRPr="22D893E5">
        <w:rPr>
          <w:rFonts w:ascii="Calibri" w:hAnsi="Calibri" w:cs="Calibri"/>
        </w:rPr>
        <w:t xml:space="preserve"> </w:t>
      </w:r>
      <w:r w:rsidRPr="22D893E5">
        <w:rPr>
          <w:rFonts w:ascii="Calibri" w:hAnsi="Calibri" w:cs="Calibri"/>
        </w:rPr>
        <w:t xml:space="preserve">find answers and solutions to </w:t>
      </w:r>
      <w:r w:rsidR="0075233D" w:rsidRPr="22D893E5">
        <w:rPr>
          <w:rFonts w:ascii="Calibri" w:hAnsi="Calibri" w:cs="Calibri"/>
        </w:rPr>
        <w:t xml:space="preserve">end all the pain, suffering, and damage that was created </w:t>
      </w:r>
      <w:r w:rsidR="001624AB">
        <w:rPr>
          <w:rFonts w:ascii="Calibri" w:hAnsi="Calibri" w:cs="Calibri"/>
        </w:rPr>
        <w:t>by</w:t>
      </w:r>
      <w:r w:rsidR="001624AB" w:rsidRPr="22D893E5">
        <w:rPr>
          <w:rFonts w:ascii="Calibri" w:hAnsi="Calibri" w:cs="Calibri"/>
        </w:rPr>
        <w:t xml:space="preserve"> </w:t>
      </w:r>
      <w:r w:rsidR="0075233D" w:rsidRPr="22D893E5">
        <w:rPr>
          <w:rFonts w:ascii="Calibri" w:hAnsi="Calibri" w:cs="Calibri"/>
        </w:rPr>
        <w:t>Dr. Fritz Camargo’s Death Firm attacks.</w:t>
      </w:r>
    </w:p>
    <w:p w14:paraId="57B75D4B" w14:textId="2A1A7DCA" w:rsidR="002A401C" w:rsidRDefault="00CC5CEF" w:rsidP="22D893E5">
      <w:pPr>
        <w:spacing w:line="480" w:lineRule="auto"/>
        <w:ind w:firstLine="720"/>
        <w:rPr>
          <w:rFonts w:ascii="Calibri" w:hAnsi="Calibri" w:cs="Calibri"/>
        </w:rPr>
      </w:pPr>
      <w:r>
        <w:rPr>
          <w:rFonts w:ascii="Calibri" w:hAnsi="Calibri" w:cs="Calibri"/>
        </w:rPr>
        <w:tab/>
      </w:r>
    </w:p>
    <w:p w14:paraId="7E533971" w14:textId="77777777" w:rsidR="00ED0EF6" w:rsidRDefault="00F95ABF" w:rsidP="00F95ABF">
      <w:pPr>
        <w:spacing w:line="480" w:lineRule="auto"/>
        <w:rPr>
          <w:rFonts w:ascii="Calibri" w:hAnsi="Calibri" w:cs="Calibri"/>
        </w:rPr>
      </w:pPr>
      <w:r>
        <w:rPr>
          <w:rFonts w:ascii="Calibri" w:hAnsi="Calibri" w:cs="Calibri"/>
        </w:rPr>
        <w:t xml:space="preserve">                                                                                         </w:t>
      </w:r>
    </w:p>
    <w:p w14:paraId="0AF784BB" w14:textId="77777777" w:rsidR="00ED0EF6" w:rsidRDefault="00ED0EF6" w:rsidP="00F95ABF">
      <w:pPr>
        <w:spacing w:line="480" w:lineRule="auto"/>
        <w:rPr>
          <w:rFonts w:ascii="Calibri" w:hAnsi="Calibri" w:cs="Calibri"/>
        </w:rPr>
      </w:pPr>
    </w:p>
    <w:p w14:paraId="587ECE72" w14:textId="77777777" w:rsidR="00ED0EF6" w:rsidRDefault="00ED0EF6" w:rsidP="00F95ABF">
      <w:pPr>
        <w:spacing w:line="480" w:lineRule="auto"/>
        <w:rPr>
          <w:rFonts w:ascii="Calibri" w:hAnsi="Calibri" w:cs="Calibri"/>
        </w:rPr>
      </w:pPr>
    </w:p>
    <w:p w14:paraId="33F62AB0" w14:textId="77777777" w:rsidR="00ED0EF6" w:rsidRDefault="00ED0EF6" w:rsidP="00F95ABF">
      <w:pPr>
        <w:spacing w:line="480" w:lineRule="auto"/>
        <w:rPr>
          <w:rFonts w:ascii="Calibri" w:hAnsi="Calibri" w:cs="Calibri"/>
        </w:rPr>
      </w:pPr>
    </w:p>
    <w:p w14:paraId="4B0AFF1D" w14:textId="3829F860" w:rsidR="0005195D" w:rsidRDefault="00171525" w:rsidP="22D893E5">
      <w:pPr>
        <w:spacing w:line="480" w:lineRule="auto"/>
        <w:rPr>
          <w:rFonts w:ascii="Calibri" w:hAnsi="Calibri" w:cs="Calibri"/>
        </w:rPr>
      </w:pPr>
      <w:r w:rsidRPr="22D893E5">
        <w:rPr>
          <w:rFonts w:ascii="Calibri" w:hAnsi="Calibri" w:cs="Calibri"/>
        </w:rPr>
        <w:t xml:space="preserve">                                                                                  </w:t>
      </w:r>
    </w:p>
    <w:p w14:paraId="2BFF62C4" w14:textId="36881D3E" w:rsidR="0005195D" w:rsidRDefault="00171525" w:rsidP="00F95ABF">
      <w:pPr>
        <w:spacing w:line="480" w:lineRule="auto"/>
        <w:rPr>
          <w:rFonts w:ascii="Calibri" w:hAnsi="Calibri" w:cs="Calibri"/>
        </w:rPr>
      </w:pPr>
      <w:r w:rsidRPr="22D893E5">
        <w:rPr>
          <w:rFonts w:ascii="Calibri" w:hAnsi="Calibri" w:cs="Calibri"/>
        </w:rPr>
        <w:t xml:space="preserve">                                                                                           </w:t>
      </w:r>
      <w:r w:rsidR="0005195D" w:rsidRPr="22D893E5">
        <w:rPr>
          <w:rFonts w:ascii="Calibri" w:hAnsi="Calibri" w:cs="Calibri"/>
        </w:rPr>
        <w:t>Chapter 1</w:t>
      </w:r>
      <w:r w:rsidR="00061CCE" w:rsidRPr="22D893E5">
        <w:rPr>
          <w:rFonts w:ascii="Calibri" w:hAnsi="Calibri" w:cs="Calibri"/>
        </w:rPr>
        <w:t>8</w:t>
      </w:r>
    </w:p>
    <w:p w14:paraId="5919EDDB" w14:textId="2E129102" w:rsidR="007E143C" w:rsidRDefault="00424A23" w:rsidP="22D893E5">
      <w:pPr>
        <w:spacing w:line="480" w:lineRule="auto"/>
        <w:ind w:firstLine="720"/>
        <w:rPr>
          <w:rFonts w:ascii="Calibri" w:hAnsi="Calibri" w:cs="Calibri"/>
        </w:rPr>
      </w:pPr>
      <w:r w:rsidRPr="22D893E5">
        <w:rPr>
          <w:rFonts w:ascii="Calibri" w:hAnsi="Calibri" w:cs="Calibri"/>
        </w:rPr>
        <w:t xml:space="preserve">Technician </w:t>
      </w:r>
      <w:r w:rsidR="0005195D" w:rsidRPr="22D893E5">
        <w:rPr>
          <w:rFonts w:ascii="Calibri" w:hAnsi="Calibri" w:cs="Calibri"/>
        </w:rPr>
        <w:t>Monica Massey</w:t>
      </w:r>
      <w:r w:rsidR="003026B2" w:rsidRPr="22D893E5">
        <w:rPr>
          <w:rFonts w:ascii="Calibri" w:hAnsi="Calibri" w:cs="Calibri"/>
        </w:rPr>
        <w:t xml:space="preserve"> had spent </w:t>
      </w:r>
      <w:r w:rsidR="00CD5B60" w:rsidRPr="22D893E5">
        <w:rPr>
          <w:rFonts w:ascii="Calibri" w:hAnsi="Calibri" w:cs="Calibri"/>
        </w:rPr>
        <w:t>several weeks</w:t>
      </w:r>
      <w:r w:rsidR="003026B2" w:rsidRPr="22D893E5">
        <w:rPr>
          <w:rFonts w:ascii="Calibri" w:hAnsi="Calibri" w:cs="Calibri"/>
        </w:rPr>
        <w:t xml:space="preserve"> </w:t>
      </w:r>
      <w:r w:rsidR="00E65071" w:rsidRPr="22D893E5">
        <w:rPr>
          <w:rFonts w:ascii="Calibri" w:hAnsi="Calibri" w:cs="Calibri"/>
        </w:rPr>
        <w:t xml:space="preserve">trying to unlock Dr. Fritz Camargo’s </w:t>
      </w:r>
      <w:r w:rsidR="001F633E" w:rsidRPr="22D893E5">
        <w:rPr>
          <w:rFonts w:ascii="Calibri" w:hAnsi="Calibri" w:cs="Calibri"/>
        </w:rPr>
        <w:t xml:space="preserve">secret </w:t>
      </w:r>
      <w:r w:rsidR="00F773F7" w:rsidRPr="22D893E5">
        <w:rPr>
          <w:rFonts w:ascii="Calibri" w:hAnsi="Calibri" w:cs="Calibri"/>
        </w:rPr>
        <w:t>control panel</w:t>
      </w:r>
      <w:r w:rsidR="00A66910" w:rsidRPr="22D893E5">
        <w:rPr>
          <w:rFonts w:ascii="Calibri" w:hAnsi="Calibri" w:cs="Calibri"/>
        </w:rPr>
        <w:t xml:space="preserve"> that </w:t>
      </w:r>
      <w:r w:rsidR="001624AB">
        <w:rPr>
          <w:rFonts w:ascii="Calibri" w:hAnsi="Calibri" w:cs="Calibri"/>
        </w:rPr>
        <w:t>controlled</w:t>
      </w:r>
      <w:r w:rsidR="001624AB" w:rsidRPr="22D893E5">
        <w:rPr>
          <w:rFonts w:ascii="Calibri" w:hAnsi="Calibri" w:cs="Calibri"/>
        </w:rPr>
        <w:t xml:space="preserve"> </w:t>
      </w:r>
      <w:r w:rsidR="00A66910" w:rsidRPr="22D893E5">
        <w:rPr>
          <w:rFonts w:ascii="Calibri" w:hAnsi="Calibri" w:cs="Calibri"/>
        </w:rPr>
        <w:t xml:space="preserve">the </w:t>
      </w:r>
      <w:r w:rsidR="00CB759B" w:rsidRPr="22D893E5">
        <w:rPr>
          <w:rFonts w:ascii="Calibri" w:hAnsi="Calibri" w:cs="Calibri"/>
        </w:rPr>
        <w:t>Death Firm</w:t>
      </w:r>
      <w:r w:rsidR="00A66910" w:rsidRPr="22D893E5">
        <w:rPr>
          <w:rFonts w:ascii="Calibri" w:hAnsi="Calibri" w:cs="Calibri"/>
        </w:rPr>
        <w:t>s</w:t>
      </w:r>
      <w:r w:rsidR="001F633E" w:rsidRPr="22D893E5">
        <w:rPr>
          <w:rFonts w:ascii="Calibri" w:hAnsi="Calibri" w:cs="Calibri"/>
        </w:rPr>
        <w:t xml:space="preserve"> on his phone that </w:t>
      </w:r>
      <w:r w:rsidR="007A0359" w:rsidRPr="22D893E5">
        <w:rPr>
          <w:rFonts w:ascii="Calibri" w:hAnsi="Calibri" w:cs="Calibri"/>
        </w:rPr>
        <w:t xml:space="preserve">could help locate all </w:t>
      </w:r>
      <w:r w:rsidR="00CB759B" w:rsidRPr="22D893E5">
        <w:rPr>
          <w:rFonts w:ascii="Calibri" w:hAnsi="Calibri" w:cs="Calibri"/>
        </w:rPr>
        <w:t>Death Firm</w:t>
      </w:r>
      <w:r w:rsidR="007A0359" w:rsidRPr="22D893E5">
        <w:rPr>
          <w:rFonts w:ascii="Calibri" w:hAnsi="Calibri" w:cs="Calibri"/>
        </w:rPr>
        <w:t>s</w:t>
      </w:r>
      <w:r w:rsidR="00146E65" w:rsidRPr="22D893E5">
        <w:rPr>
          <w:rFonts w:ascii="Calibri" w:hAnsi="Calibri" w:cs="Calibri"/>
        </w:rPr>
        <w:t xml:space="preserve"> and bring them all to the </w:t>
      </w:r>
      <w:r w:rsidR="00361E2D" w:rsidRPr="22D893E5">
        <w:rPr>
          <w:rFonts w:ascii="Calibri" w:hAnsi="Calibri" w:cs="Calibri"/>
        </w:rPr>
        <w:t>laboratory</w:t>
      </w:r>
      <w:r w:rsidR="00D311ED" w:rsidRPr="22D893E5">
        <w:rPr>
          <w:rFonts w:ascii="Calibri" w:hAnsi="Calibri" w:cs="Calibri"/>
        </w:rPr>
        <w:t xml:space="preserve"> where they </w:t>
      </w:r>
      <w:r w:rsidR="001624AB" w:rsidRPr="22D893E5">
        <w:rPr>
          <w:rFonts w:ascii="Calibri" w:hAnsi="Calibri" w:cs="Calibri"/>
        </w:rPr>
        <w:t>w</w:t>
      </w:r>
      <w:r w:rsidR="001624AB">
        <w:rPr>
          <w:rFonts w:ascii="Calibri" w:hAnsi="Calibri" w:cs="Calibri"/>
        </w:rPr>
        <w:t>ould</w:t>
      </w:r>
      <w:r w:rsidR="001624AB" w:rsidRPr="22D893E5">
        <w:rPr>
          <w:rFonts w:ascii="Calibri" w:hAnsi="Calibri" w:cs="Calibri"/>
        </w:rPr>
        <w:t xml:space="preserve"> </w:t>
      </w:r>
      <w:r w:rsidR="00D311ED" w:rsidRPr="22D893E5">
        <w:rPr>
          <w:rFonts w:ascii="Calibri" w:hAnsi="Calibri" w:cs="Calibri"/>
        </w:rPr>
        <w:t>be transformed back to humans</w:t>
      </w:r>
      <w:r w:rsidR="00C34E4A" w:rsidRPr="22D893E5">
        <w:rPr>
          <w:rFonts w:ascii="Calibri" w:hAnsi="Calibri" w:cs="Calibri"/>
        </w:rPr>
        <w:t xml:space="preserve"> </w:t>
      </w:r>
      <w:r w:rsidR="000D2136" w:rsidRPr="22D893E5">
        <w:rPr>
          <w:rFonts w:ascii="Calibri" w:hAnsi="Calibri" w:cs="Calibri"/>
        </w:rPr>
        <w:t xml:space="preserve">and </w:t>
      </w:r>
      <w:r w:rsidR="00C34E4A" w:rsidRPr="22D893E5">
        <w:rPr>
          <w:rFonts w:ascii="Calibri" w:hAnsi="Calibri" w:cs="Calibri"/>
        </w:rPr>
        <w:t>be studie</w:t>
      </w:r>
      <w:r w:rsidR="000D2136" w:rsidRPr="22D893E5">
        <w:rPr>
          <w:rFonts w:ascii="Calibri" w:hAnsi="Calibri" w:cs="Calibri"/>
        </w:rPr>
        <w:t>d.</w:t>
      </w:r>
      <w:r w:rsidR="009351EC" w:rsidRPr="22D893E5">
        <w:rPr>
          <w:rFonts w:ascii="Calibri" w:hAnsi="Calibri" w:cs="Calibri"/>
        </w:rPr>
        <w:t xml:space="preserve"> It would </w:t>
      </w:r>
      <w:r w:rsidR="009B1139" w:rsidRPr="22D893E5">
        <w:rPr>
          <w:rFonts w:ascii="Calibri" w:hAnsi="Calibri" w:cs="Calibri"/>
        </w:rPr>
        <w:t>allow</w:t>
      </w:r>
      <w:r w:rsidR="009351EC" w:rsidRPr="22D893E5">
        <w:rPr>
          <w:rFonts w:ascii="Calibri" w:hAnsi="Calibri" w:cs="Calibri"/>
        </w:rPr>
        <w:t xml:space="preserve"> law enforcement</w:t>
      </w:r>
      <w:r w:rsidR="00DF1868" w:rsidRPr="22D893E5">
        <w:rPr>
          <w:rFonts w:ascii="Calibri" w:hAnsi="Calibri" w:cs="Calibri"/>
        </w:rPr>
        <w:t>, military officials,</w:t>
      </w:r>
      <w:r w:rsidR="009351EC" w:rsidRPr="22D893E5">
        <w:rPr>
          <w:rFonts w:ascii="Calibri" w:hAnsi="Calibri" w:cs="Calibri"/>
        </w:rPr>
        <w:t xml:space="preserve"> and scientists </w:t>
      </w:r>
      <w:r w:rsidR="009E2939" w:rsidRPr="22D893E5">
        <w:rPr>
          <w:rFonts w:ascii="Calibri" w:hAnsi="Calibri" w:cs="Calibri"/>
        </w:rPr>
        <w:t>a chance to better understand</w:t>
      </w:r>
      <w:r w:rsidR="009351EC" w:rsidRPr="22D893E5">
        <w:rPr>
          <w:rFonts w:ascii="Calibri" w:hAnsi="Calibri" w:cs="Calibri"/>
        </w:rPr>
        <w:t xml:space="preserve"> how they </w:t>
      </w:r>
      <w:r w:rsidR="001624AB">
        <w:rPr>
          <w:rFonts w:ascii="Calibri" w:hAnsi="Calibri" w:cs="Calibri"/>
        </w:rPr>
        <w:t>were</w:t>
      </w:r>
      <w:r w:rsidR="001624AB" w:rsidRPr="22D893E5">
        <w:rPr>
          <w:rFonts w:ascii="Calibri" w:hAnsi="Calibri" w:cs="Calibri"/>
        </w:rPr>
        <w:t xml:space="preserve"> </w:t>
      </w:r>
      <w:r w:rsidR="0091579B" w:rsidRPr="22D893E5">
        <w:rPr>
          <w:rFonts w:ascii="Calibri" w:hAnsi="Calibri" w:cs="Calibri"/>
        </w:rPr>
        <w:t xml:space="preserve">being </w:t>
      </w:r>
      <w:r w:rsidR="009351EC" w:rsidRPr="22D893E5">
        <w:rPr>
          <w:rFonts w:ascii="Calibri" w:hAnsi="Calibri" w:cs="Calibri"/>
        </w:rPr>
        <w:t>operated</w:t>
      </w:r>
      <w:r w:rsidR="001D2465" w:rsidRPr="22D893E5">
        <w:rPr>
          <w:rFonts w:ascii="Calibri" w:hAnsi="Calibri" w:cs="Calibri"/>
        </w:rPr>
        <w:t>.</w:t>
      </w:r>
      <w:r w:rsidR="00AB38C7" w:rsidRPr="22D893E5">
        <w:rPr>
          <w:rFonts w:ascii="Calibri" w:hAnsi="Calibri" w:cs="Calibri"/>
        </w:rPr>
        <w:t xml:space="preserve"> </w:t>
      </w:r>
      <w:r w:rsidR="006164E2" w:rsidRPr="22D893E5">
        <w:rPr>
          <w:rFonts w:ascii="Calibri" w:hAnsi="Calibri" w:cs="Calibri"/>
        </w:rPr>
        <w:t xml:space="preserve">With Camargo’s help, they could learn how they </w:t>
      </w:r>
      <w:r w:rsidR="001624AB">
        <w:rPr>
          <w:rFonts w:ascii="Calibri" w:hAnsi="Calibri" w:cs="Calibri"/>
        </w:rPr>
        <w:t>were</w:t>
      </w:r>
      <w:r w:rsidR="001624AB" w:rsidRPr="22D893E5">
        <w:rPr>
          <w:rFonts w:ascii="Calibri" w:hAnsi="Calibri" w:cs="Calibri"/>
        </w:rPr>
        <w:t xml:space="preserve"> </w:t>
      </w:r>
      <w:r w:rsidR="006164E2" w:rsidRPr="22D893E5">
        <w:rPr>
          <w:rFonts w:ascii="Calibri" w:hAnsi="Calibri" w:cs="Calibri"/>
        </w:rPr>
        <w:t xml:space="preserve">created. </w:t>
      </w:r>
      <w:r w:rsidR="00A51870" w:rsidRPr="22D893E5">
        <w:rPr>
          <w:rFonts w:ascii="Calibri" w:hAnsi="Calibri" w:cs="Calibri"/>
        </w:rPr>
        <w:t xml:space="preserve"> </w:t>
      </w:r>
    </w:p>
    <w:p w14:paraId="7F7CB18C" w14:textId="25FEBAA8" w:rsidR="0005195D" w:rsidRDefault="007E143C" w:rsidP="22D893E5">
      <w:pPr>
        <w:spacing w:line="480" w:lineRule="auto"/>
        <w:ind w:firstLine="720"/>
        <w:rPr>
          <w:rFonts w:ascii="Calibri" w:hAnsi="Calibri" w:cs="Calibri"/>
        </w:rPr>
      </w:pPr>
      <w:r w:rsidRPr="22D893E5">
        <w:rPr>
          <w:rFonts w:ascii="Calibri" w:hAnsi="Calibri" w:cs="Calibri"/>
        </w:rPr>
        <w:t>From there</w:t>
      </w:r>
      <w:r w:rsidR="001624AB">
        <w:rPr>
          <w:rFonts w:ascii="Calibri" w:hAnsi="Calibri" w:cs="Calibri"/>
        </w:rPr>
        <w:t>,</w:t>
      </w:r>
      <w:r w:rsidRPr="22D893E5">
        <w:rPr>
          <w:rFonts w:ascii="Calibri" w:hAnsi="Calibri" w:cs="Calibri"/>
        </w:rPr>
        <w:t xml:space="preserve"> they </w:t>
      </w:r>
      <w:r w:rsidR="001624AB">
        <w:rPr>
          <w:rFonts w:ascii="Calibri" w:hAnsi="Calibri" w:cs="Calibri"/>
        </w:rPr>
        <w:t>would</w:t>
      </w:r>
      <w:r w:rsidR="001624AB" w:rsidRPr="22D893E5">
        <w:rPr>
          <w:rFonts w:ascii="Calibri" w:hAnsi="Calibri" w:cs="Calibri"/>
        </w:rPr>
        <w:t xml:space="preserve"> </w:t>
      </w:r>
      <w:r w:rsidR="008A71BC" w:rsidRPr="22D893E5">
        <w:rPr>
          <w:rFonts w:ascii="Calibri" w:hAnsi="Calibri" w:cs="Calibri"/>
        </w:rPr>
        <w:t xml:space="preserve">be </w:t>
      </w:r>
      <w:r w:rsidRPr="22D893E5">
        <w:rPr>
          <w:rFonts w:ascii="Calibri" w:hAnsi="Calibri" w:cs="Calibri"/>
        </w:rPr>
        <w:t>sen</w:t>
      </w:r>
      <w:r w:rsidR="008A71BC" w:rsidRPr="22D893E5">
        <w:rPr>
          <w:rFonts w:ascii="Calibri" w:hAnsi="Calibri" w:cs="Calibri"/>
        </w:rPr>
        <w:t>t</w:t>
      </w:r>
      <w:r w:rsidRPr="22D893E5">
        <w:rPr>
          <w:rFonts w:ascii="Calibri" w:hAnsi="Calibri" w:cs="Calibri"/>
        </w:rPr>
        <w:t xml:space="preserve"> off </w:t>
      </w:r>
      <w:r w:rsidR="00A872BB" w:rsidRPr="22D893E5">
        <w:rPr>
          <w:rFonts w:ascii="Calibri" w:hAnsi="Calibri" w:cs="Calibri"/>
        </w:rPr>
        <w:t>to the hospital to have</w:t>
      </w:r>
      <w:r w:rsidR="006B761C" w:rsidRPr="22D893E5">
        <w:rPr>
          <w:rFonts w:ascii="Calibri" w:hAnsi="Calibri" w:cs="Calibri"/>
        </w:rPr>
        <w:t xml:space="preserve"> both</w:t>
      </w:r>
      <w:r w:rsidR="00A872BB" w:rsidRPr="22D893E5">
        <w:rPr>
          <w:rFonts w:ascii="Calibri" w:hAnsi="Calibri" w:cs="Calibri"/>
        </w:rPr>
        <w:t xml:space="preserve"> the robotic</w:t>
      </w:r>
      <w:r w:rsidR="002E1440" w:rsidRPr="22D893E5">
        <w:rPr>
          <w:rFonts w:ascii="Calibri" w:hAnsi="Calibri" w:cs="Calibri"/>
        </w:rPr>
        <w:t xml:space="preserve"> and animal </w:t>
      </w:r>
      <w:r w:rsidR="00A872BB" w:rsidRPr="22D893E5">
        <w:rPr>
          <w:rFonts w:ascii="Calibri" w:hAnsi="Calibri" w:cs="Calibri"/>
        </w:rPr>
        <w:t>parts removed</w:t>
      </w:r>
      <w:r w:rsidR="00FF713E" w:rsidRPr="22D893E5">
        <w:rPr>
          <w:rFonts w:ascii="Calibri" w:hAnsi="Calibri" w:cs="Calibri"/>
        </w:rPr>
        <w:t xml:space="preserve">, so they </w:t>
      </w:r>
      <w:r w:rsidR="001624AB">
        <w:rPr>
          <w:rFonts w:ascii="Calibri" w:hAnsi="Calibri" w:cs="Calibri"/>
        </w:rPr>
        <w:t>could</w:t>
      </w:r>
      <w:r w:rsidR="001624AB" w:rsidRPr="22D893E5">
        <w:rPr>
          <w:rFonts w:ascii="Calibri" w:hAnsi="Calibri" w:cs="Calibri"/>
        </w:rPr>
        <w:t xml:space="preserve"> </w:t>
      </w:r>
      <w:r w:rsidR="00FF713E" w:rsidRPr="22D893E5">
        <w:rPr>
          <w:rFonts w:ascii="Calibri" w:hAnsi="Calibri" w:cs="Calibri"/>
        </w:rPr>
        <w:t xml:space="preserve">return to their </w:t>
      </w:r>
      <w:r w:rsidR="000D2136" w:rsidRPr="22D893E5">
        <w:rPr>
          <w:rFonts w:ascii="Calibri" w:hAnsi="Calibri" w:cs="Calibri"/>
        </w:rPr>
        <w:t>normal lives</w:t>
      </w:r>
      <w:r w:rsidR="00FF713E" w:rsidRPr="22D893E5">
        <w:rPr>
          <w:rFonts w:ascii="Calibri" w:hAnsi="Calibri" w:cs="Calibri"/>
        </w:rPr>
        <w:t>.</w:t>
      </w:r>
      <w:r w:rsidR="0076741B" w:rsidRPr="22D893E5">
        <w:rPr>
          <w:rFonts w:ascii="Calibri" w:hAnsi="Calibri" w:cs="Calibri"/>
        </w:rPr>
        <w:t xml:space="preserve"> Thanks to </w:t>
      </w:r>
      <w:r w:rsidR="0086683D" w:rsidRPr="22D893E5">
        <w:rPr>
          <w:rFonts w:ascii="Calibri" w:hAnsi="Calibri" w:cs="Calibri"/>
        </w:rPr>
        <w:t>the success</w:t>
      </w:r>
      <w:r w:rsidR="008F024A" w:rsidRPr="22D893E5">
        <w:rPr>
          <w:rFonts w:ascii="Calibri" w:hAnsi="Calibri" w:cs="Calibri"/>
        </w:rPr>
        <w:t xml:space="preserve">ful </w:t>
      </w:r>
      <w:r w:rsidR="00D84F30" w:rsidRPr="22D893E5">
        <w:rPr>
          <w:rFonts w:ascii="Calibri" w:hAnsi="Calibri" w:cs="Calibri"/>
        </w:rPr>
        <w:t xml:space="preserve">operation of Alex Bloggs, they now </w:t>
      </w:r>
      <w:r w:rsidR="001624AB">
        <w:rPr>
          <w:rFonts w:ascii="Calibri" w:hAnsi="Calibri" w:cs="Calibri"/>
        </w:rPr>
        <w:t>knew</w:t>
      </w:r>
      <w:r w:rsidR="001624AB" w:rsidRPr="22D893E5">
        <w:rPr>
          <w:rFonts w:ascii="Calibri" w:hAnsi="Calibri" w:cs="Calibri"/>
        </w:rPr>
        <w:t xml:space="preserve"> </w:t>
      </w:r>
      <w:r w:rsidR="00D84F30" w:rsidRPr="22D893E5">
        <w:rPr>
          <w:rFonts w:ascii="Calibri" w:hAnsi="Calibri" w:cs="Calibri"/>
        </w:rPr>
        <w:t xml:space="preserve">that </w:t>
      </w:r>
      <w:r w:rsidR="00AC4017" w:rsidRPr="22D893E5">
        <w:rPr>
          <w:rFonts w:ascii="Calibri" w:hAnsi="Calibri" w:cs="Calibri"/>
        </w:rPr>
        <w:t xml:space="preserve">people who </w:t>
      </w:r>
      <w:r w:rsidR="001624AB">
        <w:rPr>
          <w:rFonts w:ascii="Calibri" w:hAnsi="Calibri" w:cs="Calibri"/>
        </w:rPr>
        <w:t>were</w:t>
      </w:r>
      <w:r w:rsidR="001624AB" w:rsidRPr="22D893E5">
        <w:rPr>
          <w:rFonts w:ascii="Calibri" w:hAnsi="Calibri" w:cs="Calibri"/>
        </w:rPr>
        <w:t xml:space="preserve"> </w:t>
      </w:r>
      <w:r w:rsidR="00AC4017" w:rsidRPr="22D893E5">
        <w:rPr>
          <w:rFonts w:ascii="Calibri" w:hAnsi="Calibri" w:cs="Calibri"/>
        </w:rPr>
        <w:t xml:space="preserve">Death Firms </w:t>
      </w:r>
      <w:r w:rsidR="001624AB">
        <w:rPr>
          <w:rFonts w:ascii="Calibri" w:hAnsi="Calibri" w:cs="Calibri"/>
        </w:rPr>
        <w:t>would</w:t>
      </w:r>
      <w:r w:rsidR="001624AB" w:rsidRPr="22D893E5">
        <w:rPr>
          <w:rFonts w:ascii="Calibri" w:hAnsi="Calibri" w:cs="Calibri"/>
        </w:rPr>
        <w:t xml:space="preserve"> </w:t>
      </w:r>
      <w:r w:rsidR="00AC4017" w:rsidRPr="22D893E5">
        <w:rPr>
          <w:rFonts w:ascii="Calibri" w:hAnsi="Calibri" w:cs="Calibri"/>
        </w:rPr>
        <w:t xml:space="preserve">be safe </w:t>
      </w:r>
      <w:r w:rsidR="002A7750" w:rsidRPr="22D893E5">
        <w:rPr>
          <w:rFonts w:ascii="Calibri" w:hAnsi="Calibri" w:cs="Calibri"/>
        </w:rPr>
        <w:t>after</w:t>
      </w:r>
      <w:r w:rsidR="00AC4017" w:rsidRPr="22D893E5">
        <w:rPr>
          <w:rFonts w:ascii="Calibri" w:hAnsi="Calibri" w:cs="Calibri"/>
        </w:rPr>
        <w:t xml:space="preserve"> surgically removing </w:t>
      </w:r>
      <w:r w:rsidR="00211916" w:rsidRPr="22D893E5">
        <w:rPr>
          <w:rFonts w:ascii="Calibri" w:hAnsi="Calibri" w:cs="Calibri"/>
        </w:rPr>
        <w:t>the robotic and animal parts.</w:t>
      </w:r>
      <w:r w:rsidR="0086683D" w:rsidRPr="22D893E5">
        <w:rPr>
          <w:rFonts w:ascii="Calibri" w:hAnsi="Calibri" w:cs="Calibri"/>
        </w:rPr>
        <w:t xml:space="preserve"> </w:t>
      </w:r>
      <w:r w:rsidR="00F47A6C" w:rsidRPr="22D893E5">
        <w:rPr>
          <w:rFonts w:ascii="Calibri" w:hAnsi="Calibri" w:cs="Calibri"/>
        </w:rPr>
        <w:t xml:space="preserve">If some decide they would like to remain </w:t>
      </w:r>
      <w:r w:rsidR="00CB759B" w:rsidRPr="22D893E5">
        <w:rPr>
          <w:rFonts w:ascii="Calibri" w:hAnsi="Calibri" w:cs="Calibri"/>
        </w:rPr>
        <w:t>Death Firm</w:t>
      </w:r>
      <w:r w:rsidR="00F47A6C" w:rsidRPr="22D893E5">
        <w:rPr>
          <w:rFonts w:ascii="Calibri" w:hAnsi="Calibri" w:cs="Calibri"/>
        </w:rPr>
        <w:t xml:space="preserve">s, </w:t>
      </w:r>
      <w:r w:rsidR="00FA19F5" w:rsidRPr="22D893E5">
        <w:rPr>
          <w:rFonts w:ascii="Calibri" w:hAnsi="Calibri" w:cs="Calibri"/>
        </w:rPr>
        <w:t>they could be sent to the military</w:t>
      </w:r>
      <w:r w:rsidR="001624AB">
        <w:rPr>
          <w:rFonts w:ascii="Calibri" w:hAnsi="Calibri" w:cs="Calibri"/>
        </w:rPr>
        <w:t>,</w:t>
      </w:r>
      <w:r w:rsidR="00FA19F5" w:rsidRPr="22D893E5">
        <w:rPr>
          <w:rFonts w:ascii="Calibri" w:hAnsi="Calibri" w:cs="Calibri"/>
        </w:rPr>
        <w:t xml:space="preserve"> where they </w:t>
      </w:r>
      <w:r w:rsidR="001624AB">
        <w:rPr>
          <w:rFonts w:ascii="Calibri" w:hAnsi="Calibri" w:cs="Calibri"/>
        </w:rPr>
        <w:t>would</w:t>
      </w:r>
      <w:r w:rsidR="001624AB" w:rsidRPr="22D893E5">
        <w:rPr>
          <w:rFonts w:ascii="Calibri" w:hAnsi="Calibri" w:cs="Calibri"/>
        </w:rPr>
        <w:t xml:space="preserve"> </w:t>
      </w:r>
      <w:r w:rsidR="00FA19F5" w:rsidRPr="22D893E5">
        <w:rPr>
          <w:rFonts w:ascii="Calibri" w:hAnsi="Calibri" w:cs="Calibri"/>
        </w:rPr>
        <w:t xml:space="preserve">be put into combat or help secure the U.S. borders. </w:t>
      </w:r>
      <w:r w:rsidR="00023851" w:rsidRPr="22D893E5">
        <w:rPr>
          <w:rFonts w:ascii="Calibri" w:hAnsi="Calibri" w:cs="Calibri"/>
        </w:rPr>
        <w:t xml:space="preserve">Massey could not understand why </w:t>
      </w:r>
      <w:r w:rsidR="00F13BAE" w:rsidRPr="22D893E5">
        <w:rPr>
          <w:rFonts w:ascii="Calibri" w:hAnsi="Calibri" w:cs="Calibri"/>
        </w:rPr>
        <w:t>anyone</w:t>
      </w:r>
      <w:r w:rsidR="00023851" w:rsidRPr="22D893E5">
        <w:rPr>
          <w:rFonts w:ascii="Calibri" w:hAnsi="Calibri" w:cs="Calibri"/>
        </w:rPr>
        <w:t xml:space="preserve"> </w:t>
      </w:r>
      <w:r w:rsidR="00F13BAE" w:rsidRPr="22D893E5">
        <w:rPr>
          <w:rFonts w:ascii="Calibri" w:hAnsi="Calibri" w:cs="Calibri"/>
        </w:rPr>
        <w:t>would want to be a Death Firm</w:t>
      </w:r>
      <w:r w:rsidR="00BD3741" w:rsidRPr="22D893E5">
        <w:rPr>
          <w:rFonts w:ascii="Calibri" w:hAnsi="Calibri" w:cs="Calibri"/>
        </w:rPr>
        <w:t xml:space="preserve">, but </w:t>
      </w:r>
      <w:r w:rsidR="0035306E" w:rsidRPr="22D893E5">
        <w:rPr>
          <w:rFonts w:ascii="Calibri" w:hAnsi="Calibri" w:cs="Calibri"/>
        </w:rPr>
        <w:t xml:space="preserve">to each his own. </w:t>
      </w:r>
    </w:p>
    <w:p w14:paraId="21BEF301" w14:textId="16DCF765" w:rsidR="00CB0F75" w:rsidRDefault="002736F6" w:rsidP="22D893E5">
      <w:pPr>
        <w:spacing w:line="480" w:lineRule="auto"/>
        <w:ind w:firstLine="720"/>
        <w:rPr>
          <w:rFonts w:ascii="Calibri" w:hAnsi="Calibri" w:cs="Calibri"/>
        </w:rPr>
      </w:pPr>
      <w:r w:rsidRPr="22D893E5">
        <w:rPr>
          <w:rFonts w:ascii="Calibri" w:hAnsi="Calibri" w:cs="Calibri"/>
        </w:rPr>
        <w:t>She had studied Camargo’s past to try to fi</w:t>
      </w:r>
      <w:r w:rsidR="00B1697C" w:rsidRPr="22D893E5">
        <w:rPr>
          <w:rFonts w:ascii="Calibri" w:hAnsi="Calibri" w:cs="Calibri"/>
        </w:rPr>
        <w:t>nd keywords</w:t>
      </w:r>
      <w:r w:rsidR="00CD0EB9" w:rsidRPr="22D893E5">
        <w:rPr>
          <w:rFonts w:ascii="Calibri" w:hAnsi="Calibri" w:cs="Calibri"/>
        </w:rPr>
        <w:t xml:space="preserve"> related </w:t>
      </w:r>
      <w:r w:rsidR="003C2AD4" w:rsidRPr="22D893E5">
        <w:rPr>
          <w:rFonts w:ascii="Calibri" w:hAnsi="Calibri" w:cs="Calibri"/>
        </w:rPr>
        <w:t>to</w:t>
      </w:r>
      <w:r w:rsidR="00B1697C" w:rsidRPr="22D893E5">
        <w:rPr>
          <w:rFonts w:ascii="Calibri" w:hAnsi="Calibri" w:cs="Calibri"/>
        </w:rPr>
        <w:t xml:space="preserve"> his life that may have been used as a password. Massey was hoping Camargo w</w:t>
      </w:r>
      <w:r w:rsidR="00235E88" w:rsidRPr="22D893E5">
        <w:rPr>
          <w:rFonts w:ascii="Calibri" w:hAnsi="Calibri" w:cs="Calibri"/>
        </w:rPr>
        <w:t xml:space="preserve">ould </w:t>
      </w:r>
      <w:r w:rsidR="00076E84" w:rsidRPr="22D893E5">
        <w:rPr>
          <w:rFonts w:ascii="Calibri" w:hAnsi="Calibri" w:cs="Calibri"/>
        </w:rPr>
        <w:t>someday realize what he was doing was wrong</w:t>
      </w:r>
      <w:r w:rsidR="004C22FD" w:rsidRPr="22D893E5">
        <w:rPr>
          <w:rFonts w:ascii="Calibri" w:hAnsi="Calibri" w:cs="Calibri"/>
        </w:rPr>
        <w:t xml:space="preserve"> and that he would </w:t>
      </w:r>
      <w:r w:rsidR="00E80A9E" w:rsidRPr="22D893E5">
        <w:rPr>
          <w:rFonts w:ascii="Calibri" w:hAnsi="Calibri" w:cs="Calibri"/>
        </w:rPr>
        <w:t>cooperate with them.</w:t>
      </w:r>
      <w:r w:rsidR="009E6DE2" w:rsidRPr="22D893E5">
        <w:rPr>
          <w:rFonts w:ascii="Calibri" w:hAnsi="Calibri" w:cs="Calibri"/>
        </w:rPr>
        <w:t xml:space="preserve"> He would be the only person who would know the password</w:t>
      </w:r>
      <w:r w:rsidR="00E72299" w:rsidRPr="22D893E5">
        <w:rPr>
          <w:rFonts w:ascii="Calibri" w:hAnsi="Calibri" w:cs="Calibri"/>
        </w:rPr>
        <w:t xml:space="preserve">. </w:t>
      </w:r>
      <w:r w:rsidR="000033ED" w:rsidRPr="22D893E5">
        <w:rPr>
          <w:rFonts w:ascii="Calibri" w:hAnsi="Calibri" w:cs="Calibri"/>
        </w:rPr>
        <w:t xml:space="preserve">Camargo was such a private person that they couldn’t dig up much information on him. </w:t>
      </w:r>
      <w:r w:rsidR="00A801CF" w:rsidRPr="22D893E5">
        <w:rPr>
          <w:rFonts w:ascii="Calibri" w:hAnsi="Calibri" w:cs="Calibri"/>
        </w:rPr>
        <w:t>They discovered that he didn’t have a close relationship with his parents</w:t>
      </w:r>
      <w:r w:rsidR="001624AB">
        <w:rPr>
          <w:rFonts w:ascii="Calibri" w:hAnsi="Calibri" w:cs="Calibri"/>
        </w:rPr>
        <w:t>,</w:t>
      </w:r>
      <w:r w:rsidR="00A801CF" w:rsidRPr="22D893E5">
        <w:rPr>
          <w:rFonts w:ascii="Calibri" w:hAnsi="Calibri" w:cs="Calibri"/>
        </w:rPr>
        <w:t xml:space="preserve"> and the only relatives that he had left </w:t>
      </w:r>
      <w:bookmarkStart w:id="29" w:name="_Int_MjlmmLlX"/>
      <w:r w:rsidR="00A801CF" w:rsidRPr="22D893E5">
        <w:rPr>
          <w:rFonts w:ascii="Calibri" w:hAnsi="Calibri" w:cs="Calibri"/>
        </w:rPr>
        <w:t>had not</w:t>
      </w:r>
      <w:bookmarkEnd w:id="29"/>
      <w:r w:rsidR="00A801CF" w:rsidRPr="22D893E5">
        <w:rPr>
          <w:rFonts w:ascii="Calibri" w:hAnsi="Calibri" w:cs="Calibri"/>
        </w:rPr>
        <w:t xml:space="preserve"> seen or heard from him for years. </w:t>
      </w:r>
    </w:p>
    <w:p w14:paraId="702BBFF8" w14:textId="0D5F91BF" w:rsidR="00817A7D" w:rsidRDefault="00817A7D" w:rsidP="22D893E5">
      <w:pPr>
        <w:spacing w:line="480" w:lineRule="auto"/>
        <w:ind w:firstLine="720"/>
        <w:rPr>
          <w:rFonts w:ascii="Calibri" w:hAnsi="Calibri" w:cs="Calibri"/>
        </w:rPr>
      </w:pPr>
      <w:r w:rsidRPr="22D893E5">
        <w:rPr>
          <w:rFonts w:ascii="Calibri" w:hAnsi="Calibri" w:cs="Calibri"/>
        </w:rPr>
        <w:t xml:space="preserve">According to </w:t>
      </w:r>
      <w:r w:rsidR="00115F83" w:rsidRPr="22D893E5">
        <w:rPr>
          <w:rFonts w:ascii="Calibri" w:hAnsi="Calibri" w:cs="Calibri"/>
        </w:rPr>
        <w:t>a few</w:t>
      </w:r>
      <w:r w:rsidRPr="22D893E5">
        <w:rPr>
          <w:rFonts w:ascii="Calibri" w:hAnsi="Calibri" w:cs="Calibri"/>
        </w:rPr>
        <w:t xml:space="preserve"> high school classmates</w:t>
      </w:r>
      <w:r w:rsidR="00115F83" w:rsidRPr="22D893E5">
        <w:rPr>
          <w:rFonts w:ascii="Calibri" w:hAnsi="Calibri" w:cs="Calibri"/>
        </w:rPr>
        <w:t>, Camargo was an honor student</w:t>
      </w:r>
      <w:r w:rsidR="00AF0CEB" w:rsidRPr="22D893E5">
        <w:rPr>
          <w:rFonts w:ascii="Calibri" w:hAnsi="Calibri" w:cs="Calibri"/>
        </w:rPr>
        <w:t xml:space="preserve"> who was quiet and very studious. </w:t>
      </w:r>
      <w:r w:rsidR="00765DFE" w:rsidRPr="22D893E5">
        <w:rPr>
          <w:rFonts w:ascii="Calibri" w:hAnsi="Calibri" w:cs="Calibri"/>
        </w:rPr>
        <w:t xml:space="preserve">He was picked on quite a bit by the popular kids and </w:t>
      </w:r>
      <w:r w:rsidR="00204C16" w:rsidRPr="22D893E5">
        <w:rPr>
          <w:rFonts w:ascii="Calibri" w:hAnsi="Calibri" w:cs="Calibri"/>
        </w:rPr>
        <w:t xml:space="preserve">had </w:t>
      </w:r>
      <w:r w:rsidR="009A5387" w:rsidRPr="22D893E5">
        <w:rPr>
          <w:rFonts w:ascii="Calibri" w:hAnsi="Calibri" w:cs="Calibri"/>
        </w:rPr>
        <w:t xml:space="preserve">very few friends. </w:t>
      </w:r>
      <w:r w:rsidR="007D5F5D" w:rsidRPr="22D893E5">
        <w:rPr>
          <w:rFonts w:ascii="Calibri" w:hAnsi="Calibri" w:cs="Calibri"/>
        </w:rPr>
        <w:t xml:space="preserve">His closest friend was </w:t>
      </w:r>
      <w:r w:rsidR="00866997" w:rsidRPr="22D893E5">
        <w:rPr>
          <w:rFonts w:ascii="Calibri" w:hAnsi="Calibri" w:cs="Calibri"/>
        </w:rPr>
        <w:t>Hugh York.</w:t>
      </w:r>
      <w:r w:rsidR="00F72C82" w:rsidRPr="22D893E5">
        <w:rPr>
          <w:rFonts w:ascii="Calibri" w:hAnsi="Calibri" w:cs="Calibri"/>
        </w:rPr>
        <w:t xml:space="preserve"> Both were members of the National Honor Society, </w:t>
      </w:r>
      <w:r w:rsidR="00150FBE" w:rsidRPr="22D893E5">
        <w:rPr>
          <w:rFonts w:ascii="Calibri" w:hAnsi="Calibri" w:cs="Calibri"/>
        </w:rPr>
        <w:t>Technology Students Association, Mathletes, Yearbook</w:t>
      </w:r>
      <w:r w:rsidR="00E81F57" w:rsidRPr="22D893E5">
        <w:rPr>
          <w:rFonts w:ascii="Calibri" w:hAnsi="Calibri" w:cs="Calibri"/>
        </w:rPr>
        <w:t xml:space="preserve">, </w:t>
      </w:r>
      <w:r w:rsidR="00645969" w:rsidRPr="22D893E5">
        <w:rPr>
          <w:rFonts w:ascii="Calibri" w:hAnsi="Calibri" w:cs="Calibri"/>
        </w:rPr>
        <w:t>and Book Club</w:t>
      </w:r>
      <w:r w:rsidR="00153612" w:rsidRPr="22D893E5">
        <w:rPr>
          <w:rFonts w:ascii="Calibri" w:hAnsi="Calibri" w:cs="Calibri"/>
        </w:rPr>
        <w:t xml:space="preserve">. </w:t>
      </w:r>
      <w:r w:rsidR="00AC2DF4" w:rsidRPr="22D893E5">
        <w:rPr>
          <w:rFonts w:ascii="Calibri" w:hAnsi="Calibri" w:cs="Calibri"/>
        </w:rPr>
        <w:t xml:space="preserve">Massey found the contact information on York. </w:t>
      </w:r>
      <w:r w:rsidR="00D81A01" w:rsidRPr="22D893E5">
        <w:rPr>
          <w:rFonts w:ascii="Calibri" w:hAnsi="Calibri" w:cs="Calibri"/>
        </w:rPr>
        <w:t xml:space="preserve">She had called him up and left a message </w:t>
      </w:r>
      <w:r w:rsidR="001624AB">
        <w:rPr>
          <w:rFonts w:ascii="Calibri" w:hAnsi="Calibri" w:cs="Calibri"/>
        </w:rPr>
        <w:t>on</w:t>
      </w:r>
      <w:r w:rsidR="001624AB" w:rsidRPr="22D893E5">
        <w:rPr>
          <w:rFonts w:ascii="Calibri" w:hAnsi="Calibri" w:cs="Calibri"/>
        </w:rPr>
        <w:t xml:space="preserve"> </w:t>
      </w:r>
      <w:r w:rsidR="00D81A01" w:rsidRPr="22D893E5">
        <w:rPr>
          <w:rFonts w:ascii="Calibri" w:hAnsi="Calibri" w:cs="Calibri"/>
        </w:rPr>
        <w:t xml:space="preserve">his voice mail. She </w:t>
      </w:r>
      <w:r w:rsidR="001624AB">
        <w:rPr>
          <w:rFonts w:ascii="Calibri" w:hAnsi="Calibri" w:cs="Calibri"/>
        </w:rPr>
        <w:t>thought</w:t>
      </w:r>
      <w:r w:rsidR="00D81A01" w:rsidRPr="22D893E5">
        <w:rPr>
          <w:rFonts w:ascii="Calibri" w:hAnsi="Calibri" w:cs="Calibri"/>
        </w:rPr>
        <w:t xml:space="preserve"> Hugh</w:t>
      </w:r>
      <w:r w:rsidR="006813FE" w:rsidRPr="22D893E5">
        <w:rPr>
          <w:rFonts w:ascii="Calibri" w:hAnsi="Calibri" w:cs="Calibri"/>
        </w:rPr>
        <w:t xml:space="preserve"> York</w:t>
      </w:r>
      <w:r w:rsidR="00D81A01" w:rsidRPr="22D893E5">
        <w:rPr>
          <w:rFonts w:ascii="Calibri" w:hAnsi="Calibri" w:cs="Calibri"/>
        </w:rPr>
        <w:t xml:space="preserve"> might be able to </w:t>
      </w:r>
      <w:r w:rsidR="006813FE" w:rsidRPr="22D893E5">
        <w:rPr>
          <w:rFonts w:ascii="Calibri" w:hAnsi="Calibri" w:cs="Calibri"/>
        </w:rPr>
        <w:t xml:space="preserve">talk some sense into Camargo. </w:t>
      </w:r>
      <w:r w:rsidR="00187BED" w:rsidRPr="22D893E5">
        <w:rPr>
          <w:rFonts w:ascii="Calibri" w:hAnsi="Calibri" w:cs="Calibri"/>
        </w:rPr>
        <w:t>Camargo needed someone close to him to talk to him.</w:t>
      </w:r>
      <w:r w:rsidR="001476D5" w:rsidRPr="22D893E5">
        <w:rPr>
          <w:rFonts w:ascii="Calibri" w:hAnsi="Calibri" w:cs="Calibri"/>
        </w:rPr>
        <w:t xml:space="preserve"> There was no way </w:t>
      </w:r>
      <w:r w:rsidR="006E63FC" w:rsidRPr="22D893E5">
        <w:rPr>
          <w:rFonts w:ascii="Calibri" w:hAnsi="Calibri" w:cs="Calibri"/>
        </w:rPr>
        <w:t xml:space="preserve">law </w:t>
      </w:r>
      <w:r w:rsidR="00146E42" w:rsidRPr="22D893E5">
        <w:rPr>
          <w:rFonts w:ascii="Calibri" w:hAnsi="Calibri" w:cs="Calibri"/>
        </w:rPr>
        <w:t>enforcement or the FBI</w:t>
      </w:r>
      <w:r w:rsidR="001476D5" w:rsidRPr="22D893E5">
        <w:rPr>
          <w:rFonts w:ascii="Calibri" w:hAnsi="Calibri" w:cs="Calibri"/>
        </w:rPr>
        <w:t xml:space="preserve"> could get him to trust them.</w:t>
      </w:r>
      <w:r w:rsidR="00E3006C" w:rsidRPr="22D893E5">
        <w:rPr>
          <w:rFonts w:ascii="Calibri" w:hAnsi="Calibri" w:cs="Calibri"/>
        </w:rPr>
        <w:t xml:space="preserve"> York was their only hope.</w:t>
      </w:r>
    </w:p>
    <w:p w14:paraId="7B16B4C5" w14:textId="548A3F98" w:rsidR="00B91159" w:rsidRDefault="004D2A86" w:rsidP="22D893E5">
      <w:pPr>
        <w:spacing w:line="480" w:lineRule="auto"/>
        <w:ind w:firstLine="720"/>
        <w:rPr>
          <w:rFonts w:ascii="Calibri" w:hAnsi="Calibri" w:cs="Calibri"/>
        </w:rPr>
      </w:pPr>
      <w:r w:rsidRPr="22D893E5">
        <w:rPr>
          <w:rFonts w:ascii="Calibri" w:hAnsi="Calibri" w:cs="Calibri"/>
        </w:rPr>
        <w:t xml:space="preserve">Massey </w:t>
      </w:r>
      <w:r w:rsidR="00E71125" w:rsidRPr="22D893E5">
        <w:rPr>
          <w:rFonts w:ascii="Calibri" w:hAnsi="Calibri" w:cs="Calibri"/>
        </w:rPr>
        <w:t xml:space="preserve">looked up at the clock in the lab and noticed she had worked for </w:t>
      </w:r>
      <w:r w:rsidR="00620B79" w:rsidRPr="22D893E5">
        <w:rPr>
          <w:rFonts w:ascii="Calibri" w:hAnsi="Calibri" w:cs="Calibri"/>
        </w:rPr>
        <w:t>nine and a half hours. She knew her boss did not like it when she worked overtime</w:t>
      </w:r>
      <w:r w:rsidR="0003440F" w:rsidRPr="22D893E5">
        <w:rPr>
          <w:rFonts w:ascii="Calibri" w:hAnsi="Calibri" w:cs="Calibri"/>
        </w:rPr>
        <w:t xml:space="preserve">. She took Camargo’s phone and locked it up </w:t>
      </w:r>
      <w:r w:rsidR="002749CC" w:rsidRPr="22D893E5">
        <w:rPr>
          <w:rFonts w:ascii="Calibri" w:hAnsi="Calibri" w:cs="Calibri"/>
        </w:rPr>
        <w:t xml:space="preserve">in a safe. She </w:t>
      </w:r>
      <w:r w:rsidR="00EE1019" w:rsidRPr="22D893E5">
        <w:rPr>
          <w:rFonts w:ascii="Calibri" w:hAnsi="Calibri" w:cs="Calibri"/>
        </w:rPr>
        <w:t xml:space="preserve">then </w:t>
      </w:r>
      <w:r w:rsidR="002749CC" w:rsidRPr="22D893E5">
        <w:rPr>
          <w:rFonts w:ascii="Calibri" w:hAnsi="Calibri" w:cs="Calibri"/>
        </w:rPr>
        <w:t xml:space="preserve">cleaned up her </w:t>
      </w:r>
      <w:r w:rsidR="00EE1019" w:rsidRPr="22D893E5">
        <w:rPr>
          <w:rFonts w:ascii="Calibri" w:hAnsi="Calibri" w:cs="Calibri"/>
        </w:rPr>
        <w:t>workstation</w:t>
      </w:r>
      <w:r w:rsidR="000026EC" w:rsidRPr="22D893E5">
        <w:rPr>
          <w:rFonts w:ascii="Calibri" w:hAnsi="Calibri" w:cs="Calibri"/>
        </w:rPr>
        <w:t xml:space="preserve"> before heading out. </w:t>
      </w:r>
      <w:r w:rsidR="007D643E" w:rsidRPr="22D893E5">
        <w:rPr>
          <w:rFonts w:ascii="Calibri" w:hAnsi="Calibri" w:cs="Calibri"/>
        </w:rPr>
        <w:t xml:space="preserve">Massey made sure her cell phone was </w:t>
      </w:r>
      <w:r w:rsidR="005C1F44" w:rsidRPr="22D893E5">
        <w:rPr>
          <w:rFonts w:ascii="Calibri" w:hAnsi="Calibri" w:cs="Calibri"/>
        </w:rPr>
        <w:t>fully charged</w:t>
      </w:r>
      <w:r w:rsidR="007D643E" w:rsidRPr="22D893E5">
        <w:rPr>
          <w:rFonts w:ascii="Calibri" w:hAnsi="Calibri" w:cs="Calibri"/>
        </w:rPr>
        <w:t xml:space="preserve"> in case </w:t>
      </w:r>
      <w:r w:rsidR="006B7E4B" w:rsidRPr="22D893E5">
        <w:rPr>
          <w:rFonts w:ascii="Calibri" w:hAnsi="Calibri" w:cs="Calibri"/>
        </w:rPr>
        <w:t>York called her back.</w:t>
      </w:r>
      <w:r w:rsidR="00F649BA" w:rsidRPr="22D893E5">
        <w:rPr>
          <w:rFonts w:ascii="Calibri" w:hAnsi="Calibri" w:cs="Calibri"/>
        </w:rPr>
        <w:t xml:space="preserve"> </w:t>
      </w:r>
      <w:r w:rsidR="00243D3D" w:rsidRPr="22D893E5">
        <w:rPr>
          <w:rFonts w:ascii="Calibri" w:hAnsi="Calibri" w:cs="Calibri"/>
        </w:rPr>
        <w:t>She threw the charger and cell phone back into her purse</w:t>
      </w:r>
      <w:r w:rsidR="00175698" w:rsidRPr="22D893E5">
        <w:rPr>
          <w:rFonts w:ascii="Calibri" w:hAnsi="Calibri" w:cs="Calibri"/>
        </w:rPr>
        <w:t xml:space="preserve">, turned off the lights in the office, locked up the building, and stepped out into the parking lot. </w:t>
      </w:r>
      <w:r w:rsidR="006B7E4B" w:rsidRPr="22D893E5">
        <w:rPr>
          <w:rFonts w:ascii="Calibri" w:hAnsi="Calibri" w:cs="Calibri"/>
        </w:rPr>
        <w:t xml:space="preserve"> </w:t>
      </w:r>
    </w:p>
    <w:p w14:paraId="262AE6C9" w14:textId="26670363" w:rsidR="00E21215" w:rsidRDefault="00E21215" w:rsidP="22D893E5">
      <w:pPr>
        <w:spacing w:line="480" w:lineRule="auto"/>
        <w:ind w:firstLine="720"/>
        <w:rPr>
          <w:rFonts w:ascii="Calibri" w:hAnsi="Calibri" w:cs="Calibri"/>
        </w:rPr>
      </w:pPr>
      <w:r w:rsidRPr="22D893E5">
        <w:rPr>
          <w:rFonts w:ascii="Calibri" w:hAnsi="Calibri" w:cs="Calibri"/>
        </w:rPr>
        <w:t xml:space="preserve">It was now 10 p.m. </w:t>
      </w:r>
      <w:r w:rsidR="00A70962" w:rsidRPr="22D893E5">
        <w:rPr>
          <w:rFonts w:ascii="Calibri" w:hAnsi="Calibri" w:cs="Calibri"/>
        </w:rPr>
        <w:t>T</w:t>
      </w:r>
      <w:r w:rsidR="007262A4" w:rsidRPr="22D893E5">
        <w:rPr>
          <w:rFonts w:ascii="Calibri" w:hAnsi="Calibri" w:cs="Calibri"/>
        </w:rPr>
        <w:t>he parking lot was nearly empty</w:t>
      </w:r>
      <w:r w:rsidR="00686AB3" w:rsidRPr="22D893E5">
        <w:rPr>
          <w:rFonts w:ascii="Calibri" w:hAnsi="Calibri" w:cs="Calibri"/>
        </w:rPr>
        <w:t>. She was usu</w:t>
      </w:r>
      <w:r w:rsidR="00E50905" w:rsidRPr="22D893E5">
        <w:rPr>
          <w:rFonts w:ascii="Calibri" w:hAnsi="Calibri" w:cs="Calibri"/>
        </w:rPr>
        <w:t>ally the last employee from the lab to leave.</w:t>
      </w:r>
      <w:r w:rsidR="00F87538" w:rsidRPr="22D893E5">
        <w:rPr>
          <w:rFonts w:ascii="Calibri" w:hAnsi="Calibri" w:cs="Calibri"/>
        </w:rPr>
        <w:t xml:space="preserve"> </w:t>
      </w:r>
      <w:r w:rsidR="00EF2CAB" w:rsidRPr="22D893E5">
        <w:rPr>
          <w:rFonts w:ascii="Calibri" w:hAnsi="Calibri" w:cs="Calibri"/>
        </w:rPr>
        <w:t xml:space="preserve">The moonlight shined down on her vehicle. </w:t>
      </w:r>
      <w:r w:rsidR="00F8035C" w:rsidRPr="22D893E5">
        <w:rPr>
          <w:rFonts w:ascii="Calibri" w:hAnsi="Calibri" w:cs="Calibri"/>
        </w:rPr>
        <w:t>She could hear the clicking sound</w:t>
      </w:r>
      <w:r w:rsidR="000D7AD2" w:rsidRPr="22D893E5">
        <w:rPr>
          <w:rFonts w:ascii="Calibri" w:hAnsi="Calibri" w:cs="Calibri"/>
        </w:rPr>
        <w:t xml:space="preserve"> coming from her high heels as she walked </w:t>
      </w:r>
      <w:r w:rsidR="00AC53EC" w:rsidRPr="22D893E5">
        <w:rPr>
          <w:rFonts w:ascii="Calibri" w:hAnsi="Calibri" w:cs="Calibri"/>
        </w:rPr>
        <w:t xml:space="preserve">on the pavement. </w:t>
      </w:r>
      <w:r w:rsidR="00AD326F" w:rsidRPr="22D893E5">
        <w:rPr>
          <w:rFonts w:ascii="Calibri" w:hAnsi="Calibri" w:cs="Calibri"/>
        </w:rPr>
        <w:t>Massey ran out of hope that she would get a call t</w:t>
      </w:r>
      <w:r w:rsidR="00E91727" w:rsidRPr="22D893E5">
        <w:rPr>
          <w:rFonts w:ascii="Calibri" w:hAnsi="Calibri" w:cs="Calibri"/>
        </w:rPr>
        <w:t xml:space="preserve">onight from York. It was much too late. </w:t>
      </w:r>
    </w:p>
    <w:p w14:paraId="4F4DEA3C" w14:textId="65A8FEDA" w:rsidR="00194DF0" w:rsidRDefault="00027E7E" w:rsidP="22D893E5">
      <w:pPr>
        <w:spacing w:line="480" w:lineRule="auto"/>
        <w:ind w:firstLine="720"/>
        <w:rPr>
          <w:rFonts w:ascii="Calibri" w:hAnsi="Calibri" w:cs="Calibri"/>
        </w:rPr>
      </w:pPr>
      <w:r w:rsidRPr="22D893E5">
        <w:rPr>
          <w:rFonts w:ascii="Calibri" w:hAnsi="Calibri" w:cs="Calibri"/>
        </w:rPr>
        <w:t xml:space="preserve">She </w:t>
      </w:r>
      <w:r w:rsidR="00EF6BA8" w:rsidRPr="22D893E5">
        <w:rPr>
          <w:rFonts w:ascii="Calibri" w:hAnsi="Calibri" w:cs="Calibri"/>
        </w:rPr>
        <w:t xml:space="preserve">got into her car, </w:t>
      </w:r>
      <w:r w:rsidR="00E27C35" w:rsidRPr="22D893E5">
        <w:rPr>
          <w:rFonts w:ascii="Calibri" w:hAnsi="Calibri" w:cs="Calibri"/>
        </w:rPr>
        <w:t>turned the ignition on, and slowly backed out. She yawned. It had been a long day</w:t>
      </w:r>
      <w:r w:rsidR="00CA2CC2" w:rsidRPr="22D893E5">
        <w:rPr>
          <w:rFonts w:ascii="Calibri" w:hAnsi="Calibri" w:cs="Calibri"/>
        </w:rPr>
        <w:t xml:space="preserve"> at work. Massey was happy to finally go home. </w:t>
      </w:r>
      <w:r w:rsidR="004A2F76" w:rsidRPr="22D893E5">
        <w:rPr>
          <w:rFonts w:ascii="Calibri" w:hAnsi="Calibri" w:cs="Calibri"/>
        </w:rPr>
        <w:t xml:space="preserve">She was so tired and did not feel like cooking. Massey decided to pick up some </w:t>
      </w:r>
      <w:r w:rsidR="005176CE" w:rsidRPr="22D893E5">
        <w:rPr>
          <w:rFonts w:ascii="Calibri" w:hAnsi="Calibri" w:cs="Calibri"/>
        </w:rPr>
        <w:t>takeout</w:t>
      </w:r>
      <w:r w:rsidR="004A2F76" w:rsidRPr="22D893E5">
        <w:rPr>
          <w:rFonts w:ascii="Calibri" w:hAnsi="Calibri" w:cs="Calibri"/>
        </w:rPr>
        <w:t xml:space="preserve"> food </w:t>
      </w:r>
      <w:r w:rsidR="00A4269A" w:rsidRPr="22D893E5">
        <w:rPr>
          <w:rFonts w:ascii="Calibri" w:hAnsi="Calibri" w:cs="Calibri"/>
        </w:rPr>
        <w:t xml:space="preserve">from a burger joint on the way home. </w:t>
      </w:r>
    </w:p>
    <w:p w14:paraId="1F45CEA2" w14:textId="7D6A0B40" w:rsidR="005176CE" w:rsidRDefault="00076851" w:rsidP="22D893E5">
      <w:pPr>
        <w:spacing w:line="480" w:lineRule="auto"/>
        <w:ind w:firstLine="720"/>
        <w:rPr>
          <w:rFonts w:ascii="Calibri" w:hAnsi="Calibri" w:cs="Calibri"/>
        </w:rPr>
      </w:pPr>
      <w:r w:rsidRPr="22D893E5">
        <w:rPr>
          <w:rFonts w:ascii="Calibri" w:hAnsi="Calibri" w:cs="Calibri"/>
        </w:rPr>
        <w:t xml:space="preserve">She was relieved to pull up into her driveway. </w:t>
      </w:r>
      <w:r w:rsidR="00E55EAC" w:rsidRPr="22D893E5">
        <w:rPr>
          <w:rFonts w:ascii="Calibri" w:hAnsi="Calibri" w:cs="Calibri"/>
        </w:rPr>
        <w:t xml:space="preserve">She felt exhausted when she got out of her car. </w:t>
      </w:r>
      <w:r w:rsidR="00CE20A1" w:rsidRPr="22D893E5">
        <w:rPr>
          <w:rFonts w:ascii="Calibri" w:hAnsi="Calibri" w:cs="Calibri"/>
        </w:rPr>
        <w:t>Massey slowly walked up to her door</w:t>
      </w:r>
      <w:r w:rsidR="00FB5598" w:rsidRPr="22D893E5">
        <w:rPr>
          <w:rFonts w:ascii="Calibri" w:hAnsi="Calibri" w:cs="Calibri"/>
        </w:rPr>
        <w:t>, checked her mailbox to see if she got any mail</w:t>
      </w:r>
      <w:r w:rsidR="00D75234" w:rsidRPr="22D893E5">
        <w:rPr>
          <w:rFonts w:ascii="Calibri" w:hAnsi="Calibri" w:cs="Calibri"/>
        </w:rPr>
        <w:t xml:space="preserve">, </w:t>
      </w:r>
      <w:r w:rsidR="00D81B1C" w:rsidRPr="22D893E5">
        <w:rPr>
          <w:rFonts w:ascii="Calibri" w:hAnsi="Calibri" w:cs="Calibri"/>
        </w:rPr>
        <w:t>and unlocked the door. She</w:t>
      </w:r>
      <w:r w:rsidR="00D75234" w:rsidRPr="22D893E5">
        <w:rPr>
          <w:rFonts w:ascii="Calibri" w:hAnsi="Calibri" w:cs="Calibri"/>
        </w:rPr>
        <w:t xml:space="preserve"> </w:t>
      </w:r>
      <w:r w:rsidR="009E49E7" w:rsidRPr="22D893E5">
        <w:rPr>
          <w:rFonts w:ascii="Calibri" w:hAnsi="Calibri" w:cs="Calibri"/>
        </w:rPr>
        <w:t xml:space="preserve">kicked </w:t>
      </w:r>
      <w:r w:rsidR="00D75234" w:rsidRPr="22D893E5">
        <w:rPr>
          <w:rFonts w:ascii="Calibri" w:hAnsi="Calibri" w:cs="Calibri"/>
        </w:rPr>
        <w:t xml:space="preserve">off her shoes </w:t>
      </w:r>
      <w:r w:rsidR="00B149F6" w:rsidRPr="22D893E5">
        <w:rPr>
          <w:rFonts w:ascii="Calibri" w:hAnsi="Calibri" w:cs="Calibri"/>
        </w:rPr>
        <w:t>and placed them next to the door</w:t>
      </w:r>
      <w:r w:rsidR="00407B19" w:rsidRPr="22D893E5">
        <w:rPr>
          <w:rFonts w:ascii="Calibri" w:hAnsi="Calibri" w:cs="Calibri"/>
        </w:rPr>
        <w:t>. As soon as sh</w:t>
      </w:r>
      <w:r w:rsidR="009E49E7" w:rsidRPr="22D893E5">
        <w:rPr>
          <w:rFonts w:ascii="Calibri" w:hAnsi="Calibri" w:cs="Calibri"/>
        </w:rPr>
        <w:t xml:space="preserve">e </w:t>
      </w:r>
      <w:r w:rsidR="00407B19" w:rsidRPr="22D893E5">
        <w:rPr>
          <w:rFonts w:ascii="Calibri" w:hAnsi="Calibri" w:cs="Calibri"/>
        </w:rPr>
        <w:t xml:space="preserve">turned on the </w:t>
      </w:r>
      <w:r w:rsidR="00237769" w:rsidRPr="22D893E5">
        <w:rPr>
          <w:rFonts w:ascii="Calibri" w:hAnsi="Calibri" w:cs="Calibri"/>
        </w:rPr>
        <w:t>lights,</w:t>
      </w:r>
      <w:r w:rsidR="00407B19" w:rsidRPr="22D893E5">
        <w:rPr>
          <w:rFonts w:ascii="Calibri" w:hAnsi="Calibri" w:cs="Calibri"/>
        </w:rPr>
        <w:t xml:space="preserve"> she headed </w:t>
      </w:r>
      <w:r w:rsidR="001624AB">
        <w:rPr>
          <w:rFonts w:ascii="Calibri" w:hAnsi="Calibri" w:cs="Calibri"/>
        </w:rPr>
        <w:t>toward</w:t>
      </w:r>
      <w:r w:rsidR="001624AB" w:rsidRPr="22D893E5">
        <w:rPr>
          <w:rFonts w:ascii="Calibri" w:hAnsi="Calibri" w:cs="Calibri"/>
        </w:rPr>
        <w:t xml:space="preserve"> </w:t>
      </w:r>
      <w:r w:rsidR="00151068" w:rsidRPr="22D893E5">
        <w:rPr>
          <w:rFonts w:ascii="Calibri" w:hAnsi="Calibri" w:cs="Calibri"/>
        </w:rPr>
        <w:t>the</w:t>
      </w:r>
      <w:r w:rsidR="00407B19" w:rsidRPr="22D893E5">
        <w:rPr>
          <w:rFonts w:ascii="Calibri" w:hAnsi="Calibri" w:cs="Calibri"/>
        </w:rPr>
        <w:t xml:space="preserve"> living room and plopped down on the c</w:t>
      </w:r>
      <w:r w:rsidR="00151068" w:rsidRPr="22D893E5">
        <w:rPr>
          <w:rFonts w:ascii="Calibri" w:hAnsi="Calibri" w:cs="Calibri"/>
        </w:rPr>
        <w:t xml:space="preserve">ouch </w:t>
      </w:r>
      <w:r w:rsidR="00237769" w:rsidRPr="22D893E5">
        <w:rPr>
          <w:rFonts w:ascii="Calibri" w:hAnsi="Calibri" w:cs="Calibri"/>
        </w:rPr>
        <w:t>with her takeout food. Massey could not believe how dull her life was. She also was single and had very few friends.</w:t>
      </w:r>
    </w:p>
    <w:p w14:paraId="480F6363" w14:textId="683E9C72" w:rsidR="007A3B41" w:rsidRDefault="007A3B41" w:rsidP="22D893E5">
      <w:pPr>
        <w:spacing w:line="480" w:lineRule="auto"/>
        <w:ind w:firstLine="720"/>
        <w:rPr>
          <w:rFonts w:ascii="Calibri" w:hAnsi="Calibri" w:cs="Calibri"/>
        </w:rPr>
      </w:pPr>
      <w:r w:rsidRPr="22D893E5">
        <w:rPr>
          <w:rFonts w:ascii="Calibri" w:hAnsi="Calibri" w:cs="Calibri"/>
        </w:rPr>
        <w:t>Sh</w:t>
      </w:r>
      <w:r w:rsidR="00F5325D" w:rsidRPr="22D893E5">
        <w:rPr>
          <w:rFonts w:ascii="Calibri" w:hAnsi="Calibri" w:cs="Calibri"/>
        </w:rPr>
        <w:t xml:space="preserve">e took a few bites of her cheeseburger, then pulled out her phone to see if she got any messages. </w:t>
      </w:r>
      <w:r w:rsidR="004A7896" w:rsidRPr="22D893E5">
        <w:rPr>
          <w:rFonts w:ascii="Calibri" w:hAnsi="Calibri" w:cs="Calibri"/>
        </w:rPr>
        <w:t>Her voice</w:t>
      </w:r>
      <w:r w:rsidR="003557B3">
        <w:rPr>
          <w:rFonts w:ascii="Calibri" w:hAnsi="Calibri" w:cs="Calibri"/>
        </w:rPr>
        <w:t xml:space="preserve"> </w:t>
      </w:r>
      <w:r w:rsidR="004A7896" w:rsidRPr="22D893E5">
        <w:rPr>
          <w:rFonts w:ascii="Calibri" w:hAnsi="Calibri" w:cs="Calibri"/>
        </w:rPr>
        <w:t xml:space="preserve">mail was empty, but she noticed she had received a text message from someone. </w:t>
      </w:r>
      <w:r w:rsidR="002C7EC1" w:rsidRPr="22D893E5">
        <w:rPr>
          <w:rFonts w:ascii="Calibri" w:hAnsi="Calibri" w:cs="Calibri"/>
        </w:rPr>
        <w:t xml:space="preserve">Massey recognized the phone number right </w:t>
      </w:r>
      <w:r w:rsidR="001624AB">
        <w:rPr>
          <w:rFonts w:ascii="Calibri" w:hAnsi="Calibri" w:cs="Calibri"/>
        </w:rPr>
        <w:t>away</w:t>
      </w:r>
      <w:r w:rsidR="002C7EC1" w:rsidRPr="22D893E5">
        <w:rPr>
          <w:rFonts w:ascii="Calibri" w:hAnsi="Calibri" w:cs="Calibri"/>
        </w:rPr>
        <w:t xml:space="preserve">. </w:t>
      </w:r>
      <w:r w:rsidR="00446480" w:rsidRPr="22D893E5">
        <w:rPr>
          <w:rFonts w:ascii="Calibri" w:hAnsi="Calibri" w:cs="Calibri"/>
        </w:rPr>
        <w:t>The text said:</w:t>
      </w:r>
    </w:p>
    <w:p w14:paraId="55D05004" w14:textId="2CAC45FB" w:rsidR="003A486E" w:rsidRPr="001B79A5" w:rsidRDefault="00446480" w:rsidP="22D893E5">
      <w:pPr>
        <w:spacing w:line="480" w:lineRule="auto"/>
        <w:ind w:firstLine="720"/>
        <w:rPr>
          <w:rFonts w:ascii="Calibri" w:hAnsi="Calibri" w:cs="Calibri"/>
          <w:i/>
          <w:iCs/>
        </w:rPr>
      </w:pPr>
      <w:r w:rsidRPr="001B79A5">
        <w:rPr>
          <w:rFonts w:ascii="Calibri" w:hAnsi="Calibri" w:cs="Calibri"/>
          <w:i/>
          <w:iCs/>
        </w:rPr>
        <w:t>Hi Ms. Mas</w:t>
      </w:r>
      <w:r w:rsidR="00D42908" w:rsidRPr="001B79A5">
        <w:rPr>
          <w:rFonts w:ascii="Calibri" w:hAnsi="Calibri" w:cs="Calibri"/>
          <w:i/>
          <w:iCs/>
        </w:rPr>
        <w:t>s</w:t>
      </w:r>
      <w:r w:rsidRPr="001B79A5">
        <w:rPr>
          <w:rFonts w:ascii="Calibri" w:hAnsi="Calibri" w:cs="Calibri"/>
          <w:i/>
          <w:iCs/>
        </w:rPr>
        <w:t>ey</w:t>
      </w:r>
      <w:r w:rsidR="001624AB">
        <w:rPr>
          <w:rFonts w:ascii="Calibri" w:hAnsi="Calibri" w:cs="Calibri"/>
          <w:i/>
          <w:iCs/>
        </w:rPr>
        <w:t>!</w:t>
      </w:r>
      <w:r w:rsidR="00D42908" w:rsidRPr="001B79A5">
        <w:rPr>
          <w:rFonts w:ascii="Calibri" w:hAnsi="Calibri" w:cs="Calibri"/>
          <w:i/>
          <w:iCs/>
        </w:rPr>
        <w:t xml:space="preserve"> This is Hugh York. As it is too late to call, I decided to text you a short message instead. </w:t>
      </w:r>
      <w:r w:rsidR="00E1308D" w:rsidRPr="001B79A5">
        <w:rPr>
          <w:rFonts w:ascii="Calibri" w:hAnsi="Calibri" w:cs="Calibri"/>
          <w:i/>
          <w:iCs/>
        </w:rPr>
        <w:t>I, indeed, was close friends with Dr. Fritz Camargo</w:t>
      </w:r>
      <w:r w:rsidR="00D9641C" w:rsidRPr="001B79A5">
        <w:rPr>
          <w:rFonts w:ascii="Calibri" w:hAnsi="Calibri" w:cs="Calibri"/>
          <w:i/>
          <w:iCs/>
        </w:rPr>
        <w:t xml:space="preserve"> until shortly after we both had graduated from college</w:t>
      </w:r>
      <w:r w:rsidR="00E1308D" w:rsidRPr="001B79A5">
        <w:rPr>
          <w:rFonts w:ascii="Calibri" w:hAnsi="Calibri" w:cs="Calibri"/>
          <w:i/>
          <w:iCs/>
        </w:rPr>
        <w:t>.</w:t>
      </w:r>
      <w:r w:rsidR="00090262" w:rsidRPr="001B79A5">
        <w:rPr>
          <w:rFonts w:ascii="Calibri" w:hAnsi="Calibri" w:cs="Calibri"/>
          <w:i/>
          <w:iCs/>
        </w:rPr>
        <w:t xml:space="preserve"> It is a</w:t>
      </w:r>
      <w:r w:rsidR="003E3F29" w:rsidRPr="001B79A5">
        <w:rPr>
          <w:rFonts w:ascii="Calibri" w:hAnsi="Calibri" w:cs="Calibri"/>
          <w:i/>
          <w:iCs/>
        </w:rPr>
        <w:t xml:space="preserve"> pity what happened to him, but I can give you some more in</w:t>
      </w:r>
      <w:r w:rsidR="00790D18" w:rsidRPr="001B79A5">
        <w:rPr>
          <w:rFonts w:ascii="Calibri" w:hAnsi="Calibri" w:cs="Calibri"/>
          <w:i/>
          <w:iCs/>
        </w:rPr>
        <w:t xml:space="preserve">sight </w:t>
      </w:r>
      <w:r w:rsidR="001D4E60" w:rsidRPr="001B79A5">
        <w:rPr>
          <w:rFonts w:ascii="Calibri" w:hAnsi="Calibri" w:cs="Calibri"/>
          <w:i/>
          <w:iCs/>
        </w:rPr>
        <w:t xml:space="preserve">into his personality and </w:t>
      </w:r>
      <w:r w:rsidR="006B1088" w:rsidRPr="001B79A5">
        <w:rPr>
          <w:rFonts w:ascii="Calibri" w:hAnsi="Calibri" w:cs="Calibri"/>
          <w:i/>
          <w:iCs/>
        </w:rPr>
        <w:t>some of the things that happened to him while we were growing up together. I will try to talk to him, but it may not help</w:t>
      </w:r>
      <w:r w:rsidR="00A33154" w:rsidRPr="001B79A5">
        <w:rPr>
          <w:rFonts w:ascii="Calibri" w:hAnsi="Calibri" w:cs="Calibri"/>
          <w:i/>
          <w:iCs/>
        </w:rPr>
        <w:t xml:space="preserve">. I will be available to talk </w:t>
      </w:r>
      <w:r w:rsidR="00532458" w:rsidRPr="001B79A5">
        <w:rPr>
          <w:rFonts w:ascii="Calibri" w:hAnsi="Calibri" w:cs="Calibri"/>
          <w:i/>
          <w:iCs/>
        </w:rPr>
        <w:t xml:space="preserve">with you in person </w:t>
      </w:r>
      <w:r w:rsidR="00A33154" w:rsidRPr="001B79A5">
        <w:rPr>
          <w:rFonts w:ascii="Calibri" w:hAnsi="Calibri" w:cs="Calibri"/>
          <w:i/>
          <w:iCs/>
        </w:rPr>
        <w:t xml:space="preserve">at 2 p.m. tomorrow. </w:t>
      </w:r>
      <w:r w:rsidR="00CA68D3" w:rsidRPr="001B79A5">
        <w:rPr>
          <w:rFonts w:ascii="Calibri" w:hAnsi="Calibri" w:cs="Calibri"/>
          <w:i/>
          <w:iCs/>
        </w:rPr>
        <w:t xml:space="preserve">Just </w:t>
      </w:r>
      <w:r w:rsidR="004C76ED" w:rsidRPr="001B79A5">
        <w:rPr>
          <w:rFonts w:ascii="Calibri" w:hAnsi="Calibri" w:cs="Calibri"/>
          <w:i/>
          <w:iCs/>
        </w:rPr>
        <w:t>let me know where you would like to meet.</w:t>
      </w:r>
    </w:p>
    <w:p w14:paraId="426FF22D" w14:textId="68056D1F" w:rsidR="00446480" w:rsidRDefault="003A486E" w:rsidP="22D893E5">
      <w:pPr>
        <w:spacing w:line="480" w:lineRule="auto"/>
        <w:ind w:firstLine="720"/>
        <w:rPr>
          <w:rFonts w:ascii="Calibri" w:hAnsi="Calibri" w:cs="Calibri"/>
        </w:rPr>
      </w:pPr>
      <w:r w:rsidRPr="22D893E5">
        <w:rPr>
          <w:rFonts w:ascii="Calibri" w:hAnsi="Calibri" w:cs="Calibri"/>
        </w:rPr>
        <w:t xml:space="preserve">She was so excited to receive the message and that he was willing </w:t>
      </w:r>
      <w:r w:rsidR="00811397" w:rsidRPr="22D893E5">
        <w:rPr>
          <w:rFonts w:ascii="Calibri" w:hAnsi="Calibri" w:cs="Calibri"/>
        </w:rPr>
        <w:t xml:space="preserve">to help her </w:t>
      </w:r>
      <w:r w:rsidR="00665E25" w:rsidRPr="22D893E5">
        <w:rPr>
          <w:rFonts w:ascii="Calibri" w:hAnsi="Calibri" w:cs="Calibri"/>
        </w:rPr>
        <w:t>find the password that would give her access to the control panel.</w:t>
      </w:r>
      <w:r w:rsidR="00143713" w:rsidRPr="22D893E5">
        <w:rPr>
          <w:rFonts w:ascii="Calibri" w:hAnsi="Calibri" w:cs="Calibri"/>
        </w:rPr>
        <w:t xml:space="preserve"> </w:t>
      </w:r>
      <w:r w:rsidR="00143713" w:rsidRPr="001B79A5">
        <w:rPr>
          <w:rFonts w:ascii="Calibri" w:hAnsi="Calibri" w:cs="Calibri"/>
          <w:i/>
          <w:iCs/>
        </w:rPr>
        <w:t xml:space="preserve">This </w:t>
      </w:r>
      <w:r w:rsidR="001624AB" w:rsidRPr="001B79A5">
        <w:rPr>
          <w:rFonts w:ascii="Calibri" w:hAnsi="Calibri" w:cs="Calibri"/>
          <w:i/>
          <w:iCs/>
        </w:rPr>
        <w:t xml:space="preserve">is </w:t>
      </w:r>
      <w:r w:rsidR="00143713" w:rsidRPr="001B79A5">
        <w:rPr>
          <w:rFonts w:ascii="Calibri" w:hAnsi="Calibri" w:cs="Calibri"/>
          <w:i/>
          <w:iCs/>
        </w:rPr>
        <w:t>going to be huge,</w:t>
      </w:r>
      <w:r w:rsidR="00143713" w:rsidRPr="22D893E5">
        <w:rPr>
          <w:rFonts w:ascii="Calibri" w:hAnsi="Calibri" w:cs="Calibri"/>
        </w:rPr>
        <w:t xml:space="preserve"> she thought.</w:t>
      </w:r>
      <w:r w:rsidR="00446480" w:rsidRPr="22D893E5">
        <w:rPr>
          <w:rFonts w:ascii="Calibri" w:hAnsi="Calibri" w:cs="Calibri"/>
        </w:rPr>
        <w:t xml:space="preserve"> </w:t>
      </w:r>
      <w:r w:rsidR="00F82AE9" w:rsidRPr="22D893E5">
        <w:rPr>
          <w:rFonts w:ascii="Calibri" w:hAnsi="Calibri" w:cs="Calibri"/>
        </w:rPr>
        <w:t>She texted him back immediately to make an appointment to talk with him</w:t>
      </w:r>
      <w:r w:rsidR="003B28C0" w:rsidRPr="22D893E5">
        <w:rPr>
          <w:rFonts w:ascii="Calibri" w:hAnsi="Calibri" w:cs="Calibri"/>
        </w:rPr>
        <w:t xml:space="preserve">. </w:t>
      </w:r>
      <w:r w:rsidR="00031643" w:rsidRPr="22D893E5">
        <w:rPr>
          <w:rFonts w:ascii="Calibri" w:hAnsi="Calibri" w:cs="Calibri"/>
        </w:rPr>
        <w:t>Massey suggested that they</w:t>
      </w:r>
      <w:r w:rsidR="00C62B4F" w:rsidRPr="22D893E5">
        <w:rPr>
          <w:rFonts w:ascii="Calibri" w:hAnsi="Calibri" w:cs="Calibri"/>
        </w:rPr>
        <w:t xml:space="preserve"> meet at </w:t>
      </w:r>
      <w:r w:rsidR="00D47FBE" w:rsidRPr="22D893E5">
        <w:rPr>
          <w:rFonts w:ascii="Calibri" w:hAnsi="Calibri" w:cs="Calibri"/>
        </w:rPr>
        <w:t xml:space="preserve">a small coffee </w:t>
      </w:r>
      <w:r w:rsidR="00031643" w:rsidRPr="22D893E5">
        <w:rPr>
          <w:rFonts w:ascii="Calibri" w:hAnsi="Calibri" w:cs="Calibri"/>
        </w:rPr>
        <w:t xml:space="preserve">and pastry </w:t>
      </w:r>
      <w:r w:rsidR="00D47FBE" w:rsidRPr="22D893E5">
        <w:rPr>
          <w:rFonts w:ascii="Calibri" w:hAnsi="Calibri" w:cs="Calibri"/>
        </w:rPr>
        <w:t xml:space="preserve">shop downtown. </w:t>
      </w:r>
      <w:r w:rsidR="0079200A" w:rsidRPr="22D893E5">
        <w:rPr>
          <w:rFonts w:ascii="Calibri" w:hAnsi="Calibri" w:cs="Calibri"/>
        </w:rPr>
        <w:t xml:space="preserve">Her heart raced as she pressed </w:t>
      </w:r>
      <w:r w:rsidR="00475D74" w:rsidRPr="22D893E5">
        <w:rPr>
          <w:rFonts w:ascii="Calibri" w:hAnsi="Calibri" w:cs="Calibri"/>
        </w:rPr>
        <w:t>the keys on her phone.</w:t>
      </w:r>
      <w:r w:rsidR="00584834" w:rsidRPr="22D893E5">
        <w:rPr>
          <w:rFonts w:ascii="Calibri" w:hAnsi="Calibri" w:cs="Calibri"/>
        </w:rPr>
        <w:t xml:space="preserve"> Massey </w:t>
      </w:r>
      <w:r w:rsidR="001826D9" w:rsidRPr="22D893E5">
        <w:rPr>
          <w:rFonts w:ascii="Calibri" w:hAnsi="Calibri" w:cs="Calibri"/>
        </w:rPr>
        <w:t xml:space="preserve">couldn’t figure out how she was going to get any sleep during the night. She was </w:t>
      </w:r>
      <w:r w:rsidR="000645C8" w:rsidRPr="22D893E5">
        <w:rPr>
          <w:rFonts w:ascii="Calibri" w:hAnsi="Calibri" w:cs="Calibri"/>
        </w:rPr>
        <w:t xml:space="preserve">filled with too much joy and excitement. </w:t>
      </w:r>
    </w:p>
    <w:p w14:paraId="6D21AE4B" w14:textId="33382E48" w:rsidR="001231F5" w:rsidRDefault="00523A4D" w:rsidP="22D893E5">
      <w:pPr>
        <w:spacing w:line="480" w:lineRule="auto"/>
        <w:ind w:firstLine="720"/>
        <w:rPr>
          <w:rFonts w:ascii="Calibri" w:hAnsi="Calibri" w:cs="Calibri"/>
        </w:rPr>
      </w:pPr>
      <w:r w:rsidRPr="22D893E5">
        <w:rPr>
          <w:rFonts w:ascii="Calibri" w:hAnsi="Calibri" w:cs="Calibri"/>
        </w:rPr>
        <w:t xml:space="preserve">She </w:t>
      </w:r>
      <w:bookmarkStart w:id="30" w:name="_Int_HdnKKXHM"/>
      <w:r w:rsidRPr="22D893E5">
        <w:rPr>
          <w:rFonts w:ascii="Calibri" w:hAnsi="Calibri" w:cs="Calibri"/>
        </w:rPr>
        <w:t>finished</w:t>
      </w:r>
      <w:bookmarkEnd w:id="30"/>
      <w:r w:rsidRPr="22D893E5">
        <w:rPr>
          <w:rFonts w:ascii="Calibri" w:hAnsi="Calibri" w:cs="Calibri"/>
        </w:rPr>
        <w:t xml:space="preserve"> her meal </w:t>
      </w:r>
      <w:r w:rsidR="004D09AE" w:rsidRPr="22D893E5">
        <w:rPr>
          <w:rFonts w:ascii="Calibri" w:hAnsi="Calibri" w:cs="Calibri"/>
        </w:rPr>
        <w:t>quickly</w:t>
      </w:r>
      <w:r w:rsidR="00112DF8" w:rsidRPr="22D893E5">
        <w:rPr>
          <w:rFonts w:ascii="Calibri" w:hAnsi="Calibri" w:cs="Calibri"/>
        </w:rPr>
        <w:t>.</w:t>
      </w:r>
      <w:r w:rsidR="0031565C" w:rsidRPr="22D893E5">
        <w:rPr>
          <w:rFonts w:ascii="Calibri" w:hAnsi="Calibri" w:cs="Calibri"/>
        </w:rPr>
        <w:t xml:space="preserve"> She had a big day tomorrow</w:t>
      </w:r>
      <w:r w:rsidR="002C2068">
        <w:rPr>
          <w:rFonts w:ascii="Calibri" w:hAnsi="Calibri" w:cs="Calibri"/>
        </w:rPr>
        <w:t>,</w:t>
      </w:r>
      <w:r w:rsidR="0082119E" w:rsidRPr="22D893E5">
        <w:rPr>
          <w:rFonts w:ascii="Calibri" w:hAnsi="Calibri" w:cs="Calibri"/>
        </w:rPr>
        <w:t xml:space="preserve"> and she wanted to be well-rested for it. </w:t>
      </w:r>
      <w:r w:rsidR="00F37C2D" w:rsidRPr="22D893E5">
        <w:rPr>
          <w:rFonts w:ascii="Calibri" w:hAnsi="Calibri" w:cs="Calibri"/>
        </w:rPr>
        <w:t>Massey needed to be in the right frame of mind</w:t>
      </w:r>
      <w:r w:rsidR="00214675" w:rsidRPr="22D893E5">
        <w:rPr>
          <w:rFonts w:ascii="Calibri" w:hAnsi="Calibri" w:cs="Calibri"/>
        </w:rPr>
        <w:t xml:space="preserve"> when speaking with Hugh York.</w:t>
      </w:r>
      <w:r w:rsidR="00090262" w:rsidRPr="22D893E5">
        <w:rPr>
          <w:rFonts w:ascii="Calibri" w:hAnsi="Calibri" w:cs="Calibri"/>
        </w:rPr>
        <w:t xml:space="preserve"> </w:t>
      </w:r>
      <w:r w:rsidR="00453A87" w:rsidRPr="22D893E5">
        <w:rPr>
          <w:rFonts w:ascii="Calibri" w:hAnsi="Calibri" w:cs="Calibri"/>
        </w:rPr>
        <w:t>She also had to come in well prepared with questions for him.</w:t>
      </w:r>
      <w:r w:rsidR="001B3081" w:rsidRPr="22D893E5">
        <w:rPr>
          <w:rFonts w:ascii="Calibri" w:hAnsi="Calibri" w:cs="Calibri"/>
        </w:rPr>
        <w:t xml:space="preserve"> </w:t>
      </w:r>
      <w:r w:rsidR="00090262" w:rsidRPr="22D893E5">
        <w:rPr>
          <w:rFonts w:ascii="Calibri" w:hAnsi="Calibri" w:cs="Calibri"/>
        </w:rPr>
        <w:t xml:space="preserve">It was extremely important that he </w:t>
      </w:r>
      <w:r w:rsidR="002C2068">
        <w:rPr>
          <w:rFonts w:ascii="Calibri" w:hAnsi="Calibri" w:cs="Calibri"/>
        </w:rPr>
        <w:t>cooperated</w:t>
      </w:r>
      <w:r w:rsidR="00090262" w:rsidRPr="22D893E5">
        <w:rPr>
          <w:rFonts w:ascii="Calibri" w:hAnsi="Calibri" w:cs="Calibri"/>
        </w:rPr>
        <w:t xml:space="preserve">. The </w:t>
      </w:r>
      <w:bookmarkStart w:id="31" w:name="_Int_X6GGUj6G"/>
      <w:r w:rsidR="00090262" w:rsidRPr="22D893E5">
        <w:rPr>
          <w:rFonts w:ascii="Calibri" w:hAnsi="Calibri" w:cs="Calibri"/>
        </w:rPr>
        <w:t>entire world</w:t>
      </w:r>
      <w:bookmarkEnd w:id="31"/>
      <w:r w:rsidR="00090262" w:rsidRPr="22D893E5">
        <w:rPr>
          <w:rFonts w:ascii="Calibri" w:hAnsi="Calibri" w:cs="Calibri"/>
        </w:rPr>
        <w:t xml:space="preserve"> depended on it. </w:t>
      </w:r>
      <w:r w:rsidR="001B3081" w:rsidRPr="22D893E5">
        <w:rPr>
          <w:rFonts w:ascii="Calibri" w:hAnsi="Calibri" w:cs="Calibri"/>
        </w:rPr>
        <w:t>She could not blow it.</w:t>
      </w:r>
    </w:p>
    <w:p w14:paraId="13843836" w14:textId="757B1AEC" w:rsidR="0082119E" w:rsidRDefault="008E2DD6" w:rsidP="22D893E5">
      <w:pPr>
        <w:spacing w:line="480" w:lineRule="auto"/>
        <w:ind w:firstLine="720"/>
        <w:rPr>
          <w:rFonts w:ascii="Calibri" w:hAnsi="Calibri" w:cs="Calibri"/>
        </w:rPr>
      </w:pPr>
      <w:r w:rsidRPr="22D893E5">
        <w:rPr>
          <w:rFonts w:ascii="Calibri" w:hAnsi="Calibri" w:cs="Calibri"/>
        </w:rPr>
        <w:t>Right before she fell asleep</w:t>
      </w:r>
      <w:r w:rsidR="00090262" w:rsidRPr="22D893E5">
        <w:rPr>
          <w:rFonts w:ascii="Calibri" w:hAnsi="Calibri" w:cs="Calibri"/>
        </w:rPr>
        <w:t xml:space="preserve">, Massey thought of </w:t>
      </w:r>
      <w:bookmarkStart w:id="32" w:name="_Int_mCPLZ9nu"/>
      <w:r w:rsidR="00090262" w:rsidRPr="22D893E5">
        <w:rPr>
          <w:rFonts w:ascii="Calibri" w:hAnsi="Calibri" w:cs="Calibri"/>
        </w:rPr>
        <w:t>different ways</w:t>
      </w:r>
      <w:bookmarkEnd w:id="32"/>
      <w:r w:rsidR="00090262" w:rsidRPr="22D893E5">
        <w:rPr>
          <w:rFonts w:ascii="Calibri" w:hAnsi="Calibri" w:cs="Calibri"/>
        </w:rPr>
        <w:t xml:space="preserve"> to help calm her down and get her to fall asleep</w:t>
      </w:r>
      <w:r w:rsidRPr="22D893E5">
        <w:rPr>
          <w:rFonts w:ascii="Calibri" w:hAnsi="Calibri" w:cs="Calibri"/>
        </w:rPr>
        <w:t>. Her muscles were relaxed from the warmth of the water from her shower</w:t>
      </w:r>
      <w:r w:rsidR="00755662" w:rsidRPr="22D893E5">
        <w:rPr>
          <w:rFonts w:ascii="Calibri" w:hAnsi="Calibri" w:cs="Calibri"/>
        </w:rPr>
        <w:t xml:space="preserve">, drinking a </w:t>
      </w:r>
      <w:r w:rsidR="00EF0954" w:rsidRPr="22D893E5">
        <w:rPr>
          <w:rFonts w:ascii="Calibri" w:hAnsi="Calibri" w:cs="Calibri"/>
        </w:rPr>
        <w:t xml:space="preserve">nice, warm </w:t>
      </w:r>
      <w:r w:rsidR="00755662" w:rsidRPr="22D893E5">
        <w:rPr>
          <w:rFonts w:ascii="Calibri" w:hAnsi="Calibri" w:cs="Calibri"/>
        </w:rPr>
        <w:t xml:space="preserve">cup of chamomile tea and listening to some soothing jazz music. Her mind felt at ease. </w:t>
      </w:r>
      <w:r w:rsidR="00681F03" w:rsidRPr="22D893E5">
        <w:rPr>
          <w:rFonts w:ascii="Calibri" w:hAnsi="Calibri" w:cs="Calibri"/>
        </w:rPr>
        <w:t xml:space="preserve">As her eyes slowly drifted off to sleep, she had a big smile on her face. </w:t>
      </w:r>
      <w:r w:rsidR="001B3049" w:rsidRPr="22D893E5">
        <w:rPr>
          <w:rFonts w:ascii="Calibri" w:hAnsi="Calibri" w:cs="Calibri"/>
        </w:rPr>
        <w:t xml:space="preserve">Tomorrow </w:t>
      </w:r>
      <w:r w:rsidR="002C2068">
        <w:rPr>
          <w:rFonts w:ascii="Calibri" w:hAnsi="Calibri" w:cs="Calibri"/>
        </w:rPr>
        <w:t>would</w:t>
      </w:r>
      <w:r w:rsidR="002C2068" w:rsidRPr="22D893E5">
        <w:rPr>
          <w:rFonts w:ascii="Calibri" w:hAnsi="Calibri" w:cs="Calibri"/>
        </w:rPr>
        <w:t xml:space="preserve"> </w:t>
      </w:r>
      <w:r w:rsidR="001B3049" w:rsidRPr="22D893E5">
        <w:rPr>
          <w:rFonts w:ascii="Calibri" w:hAnsi="Calibri" w:cs="Calibri"/>
        </w:rPr>
        <w:t>be Massey’s big break.</w:t>
      </w:r>
    </w:p>
    <w:p w14:paraId="5923CEFA" w14:textId="0EC4C021" w:rsidR="00504888" w:rsidRDefault="00090262" w:rsidP="22D893E5">
      <w:pPr>
        <w:spacing w:line="480" w:lineRule="auto"/>
        <w:ind w:firstLine="720"/>
        <w:rPr>
          <w:rFonts w:ascii="Calibri" w:hAnsi="Calibri" w:cs="Calibri"/>
        </w:rPr>
      </w:pPr>
      <w:r w:rsidRPr="22D893E5">
        <w:rPr>
          <w:rFonts w:ascii="Calibri" w:hAnsi="Calibri" w:cs="Calibri"/>
        </w:rPr>
        <w:t>She woke up twice</w:t>
      </w:r>
      <w:r w:rsidR="00D82BFE" w:rsidRPr="22D893E5">
        <w:rPr>
          <w:rFonts w:ascii="Calibri" w:hAnsi="Calibri" w:cs="Calibri"/>
        </w:rPr>
        <w:t xml:space="preserve"> feeling </w:t>
      </w:r>
      <w:r w:rsidR="00485AC9" w:rsidRPr="22D893E5">
        <w:rPr>
          <w:rFonts w:ascii="Calibri" w:hAnsi="Calibri" w:cs="Calibri"/>
        </w:rPr>
        <w:t>anxious</w:t>
      </w:r>
      <w:r w:rsidR="001C5BC5" w:rsidRPr="22D893E5">
        <w:rPr>
          <w:rFonts w:ascii="Calibri" w:hAnsi="Calibri" w:cs="Calibri"/>
        </w:rPr>
        <w:t xml:space="preserve"> in the middle of the night</w:t>
      </w:r>
      <w:r w:rsidR="00485AC9" w:rsidRPr="22D893E5">
        <w:rPr>
          <w:rFonts w:ascii="Calibri" w:hAnsi="Calibri" w:cs="Calibri"/>
        </w:rPr>
        <w:t xml:space="preserve">. </w:t>
      </w:r>
      <w:r w:rsidRPr="22D893E5">
        <w:rPr>
          <w:rFonts w:ascii="Calibri" w:hAnsi="Calibri" w:cs="Calibri"/>
        </w:rPr>
        <w:t xml:space="preserve">Her mind could not shake off the idea of her helping with ending the Death Firms. </w:t>
      </w:r>
      <w:r w:rsidR="00B02317" w:rsidRPr="001B79A5">
        <w:rPr>
          <w:rFonts w:ascii="Calibri" w:hAnsi="Calibri" w:cs="Calibri"/>
          <w:i/>
          <w:iCs/>
        </w:rPr>
        <w:t xml:space="preserve">To help end the terror of the </w:t>
      </w:r>
      <w:r w:rsidR="00CB759B" w:rsidRPr="001B79A5">
        <w:rPr>
          <w:rFonts w:ascii="Calibri" w:hAnsi="Calibri" w:cs="Calibri"/>
          <w:i/>
          <w:iCs/>
        </w:rPr>
        <w:t>Death Firm</w:t>
      </w:r>
      <w:r w:rsidR="00B02317" w:rsidRPr="001B79A5">
        <w:rPr>
          <w:rFonts w:ascii="Calibri" w:hAnsi="Calibri" w:cs="Calibri"/>
          <w:i/>
          <w:iCs/>
        </w:rPr>
        <w:t>s</w:t>
      </w:r>
      <w:r w:rsidR="00F21BBF" w:rsidRPr="001B79A5">
        <w:rPr>
          <w:rFonts w:ascii="Calibri" w:hAnsi="Calibri" w:cs="Calibri"/>
          <w:i/>
          <w:iCs/>
        </w:rPr>
        <w:t xml:space="preserve"> </w:t>
      </w:r>
      <w:r w:rsidR="002C2068" w:rsidRPr="001B79A5">
        <w:rPr>
          <w:rFonts w:ascii="Calibri" w:hAnsi="Calibri" w:cs="Calibri"/>
          <w:i/>
          <w:iCs/>
        </w:rPr>
        <w:t xml:space="preserve">will </w:t>
      </w:r>
      <w:r w:rsidR="00F21BBF" w:rsidRPr="001B79A5">
        <w:rPr>
          <w:rFonts w:ascii="Calibri" w:hAnsi="Calibri" w:cs="Calibri"/>
          <w:i/>
          <w:iCs/>
        </w:rPr>
        <w:t xml:space="preserve">bring so much relief </w:t>
      </w:r>
      <w:r w:rsidR="00F3795C" w:rsidRPr="001B79A5">
        <w:rPr>
          <w:rFonts w:ascii="Calibri" w:hAnsi="Calibri" w:cs="Calibri"/>
          <w:i/>
          <w:iCs/>
        </w:rPr>
        <w:t>and joy</w:t>
      </w:r>
      <w:r w:rsidR="00F21BBF" w:rsidRPr="001B79A5">
        <w:rPr>
          <w:rFonts w:ascii="Calibri" w:hAnsi="Calibri" w:cs="Calibri"/>
          <w:i/>
          <w:iCs/>
        </w:rPr>
        <w:t xml:space="preserve"> to everyone</w:t>
      </w:r>
      <w:r w:rsidRPr="001B79A5">
        <w:rPr>
          <w:rFonts w:ascii="Calibri" w:hAnsi="Calibri" w:cs="Calibri"/>
          <w:i/>
          <w:iCs/>
        </w:rPr>
        <w:t>,</w:t>
      </w:r>
      <w:r w:rsidRPr="22D893E5">
        <w:rPr>
          <w:rFonts w:ascii="Calibri" w:hAnsi="Calibri" w:cs="Calibri"/>
        </w:rPr>
        <w:t xml:space="preserve"> she thought</w:t>
      </w:r>
      <w:r w:rsidR="00F3795C" w:rsidRPr="22D893E5">
        <w:rPr>
          <w:rFonts w:ascii="Calibri" w:hAnsi="Calibri" w:cs="Calibri"/>
        </w:rPr>
        <w:t>.</w:t>
      </w:r>
      <w:r w:rsidR="00D762F1" w:rsidRPr="22D893E5">
        <w:rPr>
          <w:rFonts w:ascii="Calibri" w:hAnsi="Calibri" w:cs="Calibri"/>
        </w:rPr>
        <w:t xml:space="preserve"> </w:t>
      </w:r>
      <w:r w:rsidR="00F37C47" w:rsidRPr="22D893E5">
        <w:rPr>
          <w:rFonts w:ascii="Calibri" w:hAnsi="Calibri" w:cs="Calibri"/>
        </w:rPr>
        <w:t>I</w:t>
      </w:r>
      <w:r w:rsidR="00D762F1" w:rsidRPr="22D893E5">
        <w:rPr>
          <w:rFonts w:ascii="Calibri" w:hAnsi="Calibri" w:cs="Calibri"/>
        </w:rPr>
        <w:t xml:space="preserve">t would be the biggest achievement in her career. </w:t>
      </w:r>
      <w:r w:rsidR="00FD5089" w:rsidRPr="22D893E5">
        <w:rPr>
          <w:rFonts w:ascii="Calibri" w:hAnsi="Calibri" w:cs="Calibri"/>
        </w:rPr>
        <w:t xml:space="preserve">This was a pivotal moment in her </w:t>
      </w:r>
      <w:r w:rsidR="001C5BC5" w:rsidRPr="22D893E5">
        <w:rPr>
          <w:rFonts w:ascii="Calibri" w:hAnsi="Calibri" w:cs="Calibri"/>
        </w:rPr>
        <w:t>life,</w:t>
      </w:r>
      <w:r w:rsidR="00A16489" w:rsidRPr="22D893E5">
        <w:rPr>
          <w:rFonts w:ascii="Calibri" w:hAnsi="Calibri" w:cs="Calibri"/>
        </w:rPr>
        <w:t xml:space="preserve"> and it could change everything. </w:t>
      </w:r>
      <w:r w:rsidR="00240855" w:rsidRPr="22D893E5">
        <w:rPr>
          <w:rFonts w:ascii="Calibri" w:hAnsi="Calibri" w:cs="Calibri"/>
        </w:rPr>
        <w:t>The excite</w:t>
      </w:r>
      <w:r w:rsidR="00714289" w:rsidRPr="22D893E5">
        <w:rPr>
          <w:rFonts w:ascii="Calibri" w:hAnsi="Calibri" w:cs="Calibri"/>
        </w:rPr>
        <w:t>ment soon wore off</w:t>
      </w:r>
      <w:r w:rsidR="002C2068">
        <w:rPr>
          <w:rFonts w:ascii="Calibri" w:hAnsi="Calibri" w:cs="Calibri"/>
        </w:rPr>
        <w:t>,</w:t>
      </w:r>
      <w:r w:rsidR="00714289" w:rsidRPr="22D893E5">
        <w:rPr>
          <w:rFonts w:ascii="Calibri" w:hAnsi="Calibri" w:cs="Calibri"/>
        </w:rPr>
        <w:t xml:space="preserve"> and she suddenly found herself back in a deep sleep.</w:t>
      </w:r>
    </w:p>
    <w:p w14:paraId="2D1CFA83" w14:textId="2D0B7726" w:rsidR="00057007" w:rsidRDefault="00057007" w:rsidP="22D893E5">
      <w:pPr>
        <w:spacing w:line="480" w:lineRule="auto"/>
        <w:ind w:firstLine="720"/>
        <w:rPr>
          <w:rFonts w:ascii="Calibri" w:hAnsi="Calibri" w:cs="Calibri"/>
        </w:rPr>
      </w:pPr>
      <w:r w:rsidRPr="22D893E5">
        <w:rPr>
          <w:rFonts w:ascii="Calibri" w:hAnsi="Calibri" w:cs="Calibri"/>
        </w:rPr>
        <w:t xml:space="preserve">Once Massey’s alarm went off, she </w:t>
      </w:r>
      <w:r w:rsidR="005915C2" w:rsidRPr="22D893E5">
        <w:rPr>
          <w:rFonts w:ascii="Calibri" w:hAnsi="Calibri" w:cs="Calibri"/>
        </w:rPr>
        <w:t xml:space="preserve">nearly jumped out of bed. She had a renewed feeling of hope. </w:t>
      </w:r>
      <w:r w:rsidR="005936B2" w:rsidRPr="22D893E5">
        <w:rPr>
          <w:rFonts w:ascii="Calibri" w:hAnsi="Calibri" w:cs="Calibri"/>
        </w:rPr>
        <w:t xml:space="preserve">Today </w:t>
      </w:r>
      <w:r w:rsidR="002C2068">
        <w:rPr>
          <w:rFonts w:ascii="Calibri" w:hAnsi="Calibri" w:cs="Calibri"/>
        </w:rPr>
        <w:t>would</w:t>
      </w:r>
      <w:r w:rsidR="002C2068" w:rsidRPr="22D893E5">
        <w:rPr>
          <w:rFonts w:ascii="Calibri" w:hAnsi="Calibri" w:cs="Calibri"/>
        </w:rPr>
        <w:t xml:space="preserve"> </w:t>
      </w:r>
      <w:r w:rsidR="005936B2" w:rsidRPr="22D893E5">
        <w:rPr>
          <w:rFonts w:ascii="Calibri" w:hAnsi="Calibri" w:cs="Calibri"/>
        </w:rPr>
        <w:t xml:space="preserve">be one of the biggest days of her life. Massey was optimistic that she would get to the root of the problem. </w:t>
      </w:r>
      <w:r w:rsidR="00D9743B" w:rsidRPr="22D893E5">
        <w:rPr>
          <w:rFonts w:ascii="Calibri" w:hAnsi="Calibri" w:cs="Calibri"/>
        </w:rPr>
        <w:t xml:space="preserve">She checked her phone to see if she got any other messages from York. Massey wanted to make sure </w:t>
      </w:r>
      <w:r w:rsidR="00521825" w:rsidRPr="22D893E5">
        <w:rPr>
          <w:rFonts w:ascii="Calibri" w:hAnsi="Calibri" w:cs="Calibri"/>
        </w:rPr>
        <w:t>they were still on that day to talk.</w:t>
      </w:r>
    </w:p>
    <w:p w14:paraId="751210A3" w14:textId="4D62B081" w:rsidR="00E10D65" w:rsidRDefault="003B0F8C" w:rsidP="22D893E5">
      <w:pPr>
        <w:spacing w:line="480" w:lineRule="auto"/>
        <w:ind w:firstLine="720"/>
        <w:rPr>
          <w:rFonts w:ascii="Calibri" w:hAnsi="Calibri" w:cs="Calibri"/>
        </w:rPr>
      </w:pPr>
      <w:r w:rsidRPr="22D893E5">
        <w:rPr>
          <w:rFonts w:ascii="Calibri" w:hAnsi="Calibri" w:cs="Calibri"/>
        </w:rPr>
        <w:t xml:space="preserve">She brushed her teeth, took a quick shower, brushed her hair, and applied a light amount of makeup to her face. </w:t>
      </w:r>
      <w:r w:rsidR="007E1CD1" w:rsidRPr="22D893E5">
        <w:rPr>
          <w:rFonts w:ascii="Calibri" w:hAnsi="Calibri" w:cs="Calibri"/>
        </w:rPr>
        <w:t xml:space="preserve">The smell of her perfume was intoxicating. It was </w:t>
      </w:r>
      <w:r w:rsidR="009E5CEE" w:rsidRPr="22D893E5">
        <w:rPr>
          <w:rFonts w:ascii="Calibri" w:hAnsi="Calibri" w:cs="Calibri"/>
        </w:rPr>
        <w:t xml:space="preserve">a </w:t>
      </w:r>
      <w:r w:rsidR="003A624F" w:rsidRPr="22D893E5">
        <w:rPr>
          <w:rFonts w:ascii="Calibri" w:hAnsi="Calibri" w:cs="Calibri"/>
        </w:rPr>
        <w:t xml:space="preserve">white musk with a hint of </w:t>
      </w:r>
      <w:r w:rsidR="005A3573" w:rsidRPr="22D893E5">
        <w:rPr>
          <w:rFonts w:ascii="Calibri" w:hAnsi="Calibri" w:cs="Calibri"/>
        </w:rPr>
        <w:t xml:space="preserve">white datura flower and berries. She inhaled it once more before </w:t>
      </w:r>
      <w:r w:rsidR="00854520" w:rsidRPr="22D893E5">
        <w:rPr>
          <w:rFonts w:ascii="Calibri" w:hAnsi="Calibri" w:cs="Calibri"/>
        </w:rPr>
        <w:t>heading off to the front door of her house. She grabbed her purse</w:t>
      </w:r>
      <w:r w:rsidR="00C14E4B" w:rsidRPr="22D893E5">
        <w:rPr>
          <w:rFonts w:ascii="Calibri" w:hAnsi="Calibri" w:cs="Calibri"/>
        </w:rPr>
        <w:t xml:space="preserve"> quickly. </w:t>
      </w:r>
      <w:r w:rsidR="00834603" w:rsidRPr="22D893E5">
        <w:rPr>
          <w:rFonts w:ascii="Calibri" w:hAnsi="Calibri" w:cs="Calibri"/>
        </w:rPr>
        <w:t xml:space="preserve">It was a mild summer day with a light breeze. The warmth of the sun felt </w:t>
      </w:r>
      <w:r w:rsidR="00C53433" w:rsidRPr="22D893E5">
        <w:rPr>
          <w:rFonts w:ascii="Calibri" w:hAnsi="Calibri" w:cs="Calibri"/>
        </w:rPr>
        <w:t>good,</w:t>
      </w:r>
      <w:r w:rsidR="00834603" w:rsidRPr="22D893E5">
        <w:rPr>
          <w:rFonts w:ascii="Calibri" w:hAnsi="Calibri" w:cs="Calibri"/>
        </w:rPr>
        <w:t xml:space="preserve"> </w:t>
      </w:r>
      <w:r w:rsidR="00400705" w:rsidRPr="22D893E5">
        <w:rPr>
          <w:rFonts w:ascii="Calibri" w:hAnsi="Calibri" w:cs="Calibri"/>
        </w:rPr>
        <w:t xml:space="preserve">and the breeze </w:t>
      </w:r>
      <w:r w:rsidR="00026085" w:rsidRPr="22D893E5">
        <w:rPr>
          <w:rFonts w:ascii="Calibri" w:hAnsi="Calibri" w:cs="Calibri"/>
        </w:rPr>
        <w:t xml:space="preserve">gently tickled her skin as she eased her way to her vehicle. </w:t>
      </w:r>
      <w:r w:rsidR="00F05CDB" w:rsidRPr="22D893E5">
        <w:rPr>
          <w:rFonts w:ascii="Calibri" w:hAnsi="Calibri" w:cs="Calibri"/>
        </w:rPr>
        <w:t xml:space="preserve">Massey changed the radio </w:t>
      </w:r>
      <w:r w:rsidR="00F61564" w:rsidRPr="22D893E5">
        <w:rPr>
          <w:rFonts w:ascii="Calibri" w:hAnsi="Calibri" w:cs="Calibri"/>
        </w:rPr>
        <w:t>station</w:t>
      </w:r>
      <w:r w:rsidR="00F05CDB" w:rsidRPr="22D893E5">
        <w:rPr>
          <w:rFonts w:ascii="Calibri" w:hAnsi="Calibri" w:cs="Calibri"/>
        </w:rPr>
        <w:t xml:space="preserve"> to </w:t>
      </w:r>
      <w:r w:rsidR="00FC468A" w:rsidRPr="22D893E5">
        <w:rPr>
          <w:rFonts w:ascii="Calibri" w:hAnsi="Calibri" w:cs="Calibri"/>
        </w:rPr>
        <w:t>a soft rock station</w:t>
      </w:r>
      <w:r w:rsidR="00F61564" w:rsidRPr="22D893E5">
        <w:rPr>
          <w:rFonts w:ascii="Calibri" w:hAnsi="Calibri" w:cs="Calibri"/>
        </w:rPr>
        <w:t>. She</w:t>
      </w:r>
      <w:r w:rsidR="00493354" w:rsidRPr="22D893E5">
        <w:rPr>
          <w:rFonts w:ascii="Calibri" w:hAnsi="Calibri" w:cs="Calibri"/>
        </w:rPr>
        <w:t xml:space="preserve"> took a quick look to her right and</w:t>
      </w:r>
      <w:r w:rsidR="002626E4" w:rsidRPr="22D893E5">
        <w:rPr>
          <w:rFonts w:ascii="Calibri" w:hAnsi="Calibri" w:cs="Calibri"/>
        </w:rPr>
        <w:t xml:space="preserve"> then to the</w:t>
      </w:r>
      <w:r w:rsidR="00493354" w:rsidRPr="22D893E5">
        <w:rPr>
          <w:rFonts w:ascii="Calibri" w:hAnsi="Calibri" w:cs="Calibri"/>
        </w:rPr>
        <w:t xml:space="preserve"> left before backing out of her driveway slowly. </w:t>
      </w:r>
      <w:r w:rsidR="00944AA8" w:rsidRPr="22D893E5">
        <w:rPr>
          <w:rFonts w:ascii="Calibri" w:hAnsi="Calibri" w:cs="Calibri"/>
        </w:rPr>
        <w:t xml:space="preserve">Two children were running around the front lawn of the home next to her. </w:t>
      </w:r>
      <w:r w:rsidR="00F61564" w:rsidRPr="22D893E5">
        <w:rPr>
          <w:rFonts w:ascii="Calibri" w:hAnsi="Calibri" w:cs="Calibri"/>
        </w:rPr>
        <w:t xml:space="preserve"> </w:t>
      </w:r>
      <w:r w:rsidR="0031287E" w:rsidRPr="22D893E5">
        <w:rPr>
          <w:rFonts w:ascii="Calibri" w:hAnsi="Calibri" w:cs="Calibri"/>
        </w:rPr>
        <w:t>She made sure they were out of her way before proceeding</w:t>
      </w:r>
      <w:r w:rsidR="00DF3DCF" w:rsidRPr="22D893E5">
        <w:rPr>
          <w:rFonts w:ascii="Calibri" w:hAnsi="Calibri" w:cs="Calibri"/>
        </w:rPr>
        <w:t>.</w:t>
      </w:r>
      <w:r w:rsidR="00FE568C" w:rsidRPr="22D893E5">
        <w:rPr>
          <w:rFonts w:ascii="Calibri" w:hAnsi="Calibri" w:cs="Calibri"/>
        </w:rPr>
        <w:t xml:space="preserve"> </w:t>
      </w:r>
    </w:p>
    <w:p w14:paraId="7B2881A3" w14:textId="2D96D047" w:rsidR="008453E5" w:rsidRDefault="00FE568C" w:rsidP="22D893E5">
      <w:pPr>
        <w:spacing w:line="480" w:lineRule="auto"/>
        <w:ind w:firstLine="720"/>
        <w:rPr>
          <w:rFonts w:ascii="Calibri" w:hAnsi="Calibri" w:cs="Calibri"/>
        </w:rPr>
      </w:pPr>
      <w:r w:rsidRPr="22D893E5">
        <w:rPr>
          <w:rFonts w:ascii="Calibri" w:hAnsi="Calibri" w:cs="Calibri"/>
        </w:rPr>
        <w:t xml:space="preserve">She had to </w:t>
      </w:r>
      <w:r w:rsidR="001C5048" w:rsidRPr="22D893E5">
        <w:rPr>
          <w:rFonts w:ascii="Calibri" w:hAnsi="Calibri" w:cs="Calibri"/>
        </w:rPr>
        <w:t xml:space="preserve">get some work done in the lab before meeting up with </w:t>
      </w:r>
      <w:r w:rsidR="00C3589C" w:rsidRPr="22D893E5">
        <w:rPr>
          <w:rFonts w:ascii="Calibri" w:hAnsi="Calibri" w:cs="Calibri"/>
        </w:rPr>
        <w:t xml:space="preserve">Hugh York. </w:t>
      </w:r>
      <w:r w:rsidR="000F4EEA" w:rsidRPr="22D893E5">
        <w:rPr>
          <w:rFonts w:ascii="Calibri" w:hAnsi="Calibri" w:cs="Calibri"/>
        </w:rPr>
        <w:t xml:space="preserve">She was </w:t>
      </w:r>
      <w:r w:rsidR="009A1935" w:rsidRPr="22D893E5">
        <w:rPr>
          <w:rFonts w:ascii="Calibri" w:hAnsi="Calibri" w:cs="Calibri"/>
        </w:rPr>
        <w:t>helping with two other cases</w:t>
      </w:r>
      <w:r w:rsidR="003B4BA0" w:rsidRPr="22D893E5">
        <w:rPr>
          <w:rFonts w:ascii="Calibri" w:hAnsi="Calibri" w:cs="Calibri"/>
        </w:rPr>
        <w:t xml:space="preserve"> at the police station</w:t>
      </w:r>
      <w:r w:rsidR="009A1935" w:rsidRPr="22D893E5">
        <w:rPr>
          <w:rFonts w:ascii="Calibri" w:hAnsi="Calibri" w:cs="Calibri"/>
        </w:rPr>
        <w:t>.</w:t>
      </w:r>
      <w:r w:rsidR="002626E4" w:rsidRPr="22D893E5">
        <w:rPr>
          <w:rFonts w:ascii="Calibri" w:hAnsi="Calibri" w:cs="Calibri"/>
        </w:rPr>
        <w:t xml:space="preserve"> Massey wasn’t as excited about working on those cases as she was about meeting up </w:t>
      </w:r>
      <w:r w:rsidR="002C2068">
        <w:rPr>
          <w:rFonts w:ascii="Calibri" w:hAnsi="Calibri" w:cs="Calibri"/>
        </w:rPr>
        <w:t xml:space="preserve">with </w:t>
      </w:r>
      <w:r w:rsidR="002626E4" w:rsidRPr="22D893E5">
        <w:rPr>
          <w:rFonts w:ascii="Calibri" w:hAnsi="Calibri" w:cs="Calibri"/>
        </w:rPr>
        <w:t>York. She had to stay focused as she drove through morning traffic. Massey had already driven past two car wrecks</w:t>
      </w:r>
      <w:r w:rsidR="002C2068">
        <w:rPr>
          <w:rFonts w:ascii="Calibri" w:hAnsi="Calibri" w:cs="Calibri"/>
        </w:rPr>
        <w:t>,</w:t>
      </w:r>
      <w:r w:rsidR="002626E4" w:rsidRPr="22D893E5">
        <w:rPr>
          <w:rFonts w:ascii="Calibri" w:hAnsi="Calibri" w:cs="Calibri"/>
        </w:rPr>
        <w:t xml:space="preserve"> and she wasn’t about to find herself involved in one as well.</w:t>
      </w:r>
      <w:r w:rsidR="009A1935" w:rsidRPr="22D893E5">
        <w:rPr>
          <w:rFonts w:ascii="Calibri" w:hAnsi="Calibri" w:cs="Calibri"/>
        </w:rPr>
        <w:t xml:space="preserve"> </w:t>
      </w:r>
      <w:r w:rsidR="004C6732" w:rsidRPr="22D893E5">
        <w:rPr>
          <w:rFonts w:ascii="Calibri" w:hAnsi="Calibri" w:cs="Calibri"/>
        </w:rPr>
        <w:t xml:space="preserve">Along the way, she stopped at a quaint little coffee shop to pick up a </w:t>
      </w:r>
      <w:r w:rsidR="00E30912" w:rsidRPr="22D893E5">
        <w:rPr>
          <w:rFonts w:ascii="Calibri" w:hAnsi="Calibri" w:cs="Calibri"/>
        </w:rPr>
        <w:t>mocha latte and a bagel with cream cheese.</w:t>
      </w:r>
      <w:r w:rsidR="000E3B78" w:rsidRPr="22D893E5">
        <w:rPr>
          <w:rFonts w:ascii="Calibri" w:hAnsi="Calibri" w:cs="Calibri"/>
        </w:rPr>
        <w:t xml:space="preserve"> It was her usual stop on the way to work. </w:t>
      </w:r>
    </w:p>
    <w:p w14:paraId="525EAAF6" w14:textId="2B1B90EF" w:rsidR="005176CE" w:rsidRDefault="00B00781" w:rsidP="22D893E5">
      <w:pPr>
        <w:spacing w:line="480" w:lineRule="auto"/>
        <w:ind w:firstLine="720"/>
        <w:rPr>
          <w:rFonts w:ascii="Calibri" w:hAnsi="Calibri" w:cs="Calibri"/>
        </w:rPr>
      </w:pPr>
      <w:r w:rsidRPr="22D893E5">
        <w:rPr>
          <w:rFonts w:ascii="Calibri" w:hAnsi="Calibri" w:cs="Calibri"/>
        </w:rPr>
        <w:t xml:space="preserve">She arrived </w:t>
      </w:r>
      <w:r w:rsidR="005C1D6D" w:rsidRPr="22D893E5">
        <w:rPr>
          <w:rFonts w:ascii="Calibri" w:hAnsi="Calibri" w:cs="Calibri"/>
        </w:rPr>
        <w:t xml:space="preserve">at the lab right on time. </w:t>
      </w:r>
      <w:r w:rsidR="00386150" w:rsidRPr="22D893E5">
        <w:rPr>
          <w:rFonts w:ascii="Calibri" w:hAnsi="Calibri" w:cs="Calibri"/>
        </w:rPr>
        <w:t>Massey started going through her usual routine</w:t>
      </w:r>
      <w:r w:rsidR="00B3775E" w:rsidRPr="22D893E5">
        <w:rPr>
          <w:rFonts w:ascii="Calibri" w:hAnsi="Calibri" w:cs="Calibri"/>
        </w:rPr>
        <w:t xml:space="preserve"> of trying to </w:t>
      </w:r>
      <w:r w:rsidR="009928AE" w:rsidRPr="22D893E5">
        <w:rPr>
          <w:rFonts w:ascii="Calibri" w:hAnsi="Calibri" w:cs="Calibri"/>
        </w:rPr>
        <w:t>decode</w:t>
      </w:r>
      <w:r w:rsidR="00DF7173" w:rsidRPr="22D893E5">
        <w:rPr>
          <w:rFonts w:ascii="Calibri" w:hAnsi="Calibri" w:cs="Calibri"/>
        </w:rPr>
        <w:t xml:space="preserve"> passwords </w:t>
      </w:r>
      <w:r w:rsidR="00AA6268" w:rsidRPr="22D893E5">
        <w:rPr>
          <w:rFonts w:ascii="Calibri" w:hAnsi="Calibri" w:cs="Calibri"/>
        </w:rPr>
        <w:t>an</w:t>
      </w:r>
      <w:r w:rsidR="00215BE9" w:rsidRPr="22D893E5">
        <w:rPr>
          <w:rFonts w:ascii="Calibri" w:hAnsi="Calibri" w:cs="Calibri"/>
        </w:rPr>
        <w:t xml:space="preserve">d </w:t>
      </w:r>
      <w:r w:rsidR="00FE1942" w:rsidRPr="22D893E5">
        <w:rPr>
          <w:rFonts w:ascii="Calibri" w:hAnsi="Calibri" w:cs="Calibri"/>
        </w:rPr>
        <w:t>restor</w:t>
      </w:r>
      <w:r w:rsidR="009928AE" w:rsidRPr="22D893E5">
        <w:rPr>
          <w:rFonts w:ascii="Calibri" w:hAnsi="Calibri" w:cs="Calibri"/>
        </w:rPr>
        <w:t>e</w:t>
      </w:r>
      <w:r w:rsidR="00FE1942" w:rsidRPr="22D893E5">
        <w:rPr>
          <w:rFonts w:ascii="Calibri" w:hAnsi="Calibri" w:cs="Calibri"/>
        </w:rPr>
        <w:t xml:space="preserve"> missing files</w:t>
      </w:r>
      <w:r w:rsidR="00215BE9" w:rsidRPr="22D893E5">
        <w:rPr>
          <w:rFonts w:ascii="Calibri" w:hAnsi="Calibri" w:cs="Calibri"/>
        </w:rPr>
        <w:t xml:space="preserve"> on several electronics</w:t>
      </w:r>
      <w:r w:rsidR="00AA6268" w:rsidRPr="22D893E5">
        <w:rPr>
          <w:rFonts w:ascii="Calibri" w:hAnsi="Calibri" w:cs="Calibri"/>
        </w:rPr>
        <w:t xml:space="preserve">. She </w:t>
      </w:r>
      <w:r w:rsidR="00EE2533" w:rsidRPr="22D893E5">
        <w:rPr>
          <w:rFonts w:ascii="Calibri" w:hAnsi="Calibri" w:cs="Calibri"/>
        </w:rPr>
        <w:t xml:space="preserve">found herself </w:t>
      </w:r>
      <w:r w:rsidR="00AA6268" w:rsidRPr="22D893E5">
        <w:rPr>
          <w:rFonts w:ascii="Calibri" w:hAnsi="Calibri" w:cs="Calibri"/>
        </w:rPr>
        <w:t>periodically check</w:t>
      </w:r>
      <w:r w:rsidR="00EE2533" w:rsidRPr="22D893E5">
        <w:rPr>
          <w:rFonts w:ascii="Calibri" w:hAnsi="Calibri" w:cs="Calibri"/>
        </w:rPr>
        <w:t>ing</w:t>
      </w:r>
      <w:r w:rsidR="00AA6268" w:rsidRPr="22D893E5">
        <w:rPr>
          <w:rFonts w:ascii="Calibri" w:hAnsi="Calibri" w:cs="Calibri"/>
        </w:rPr>
        <w:t xml:space="preserve"> her </w:t>
      </w:r>
      <w:r w:rsidR="009928AE" w:rsidRPr="22D893E5">
        <w:rPr>
          <w:rFonts w:ascii="Calibri" w:hAnsi="Calibri" w:cs="Calibri"/>
        </w:rPr>
        <w:t>cell</w:t>
      </w:r>
      <w:r w:rsidR="005C6825">
        <w:rPr>
          <w:rFonts w:ascii="Calibri" w:hAnsi="Calibri" w:cs="Calibri"/>
        </w:rPr>
        <w:t xml:space="preserve"> </w:t>
      </w:r>
      <w:r w:rsidR="009928AE" w:rsidRPr="22D893E5">
        <w:rPr>
          <w:rFonts w:ascii="Calibri" w:hAnsi="Calibri" w:cs="Calibri"/>
        </w:rPr>
        <w:t xml:space="preserve">phone </w:t>
      </w:r>
      <w:r w:rsidR="00EE2533" w:rsidRPr="22D893E5">
        <w:rPr>
          <w:rFonts w:ascii="Calibri" w:hAnsi="Calibri" w:cs="Calibri"/>
        </w:rPr>
        <w:t>while completing her tasks</w:t>
      </w:r>
      <w:r w:rsidR="009928AE" w:rsidRPr="22D893E5">
        <w:rPr>
          <w:rFonts w:ascii="Calibri" w:hAnsi="Calibri" w:cs="Calibri"/>
        </w:rPr>
        <w:t>.</w:t>
      </w:r>
      <w:r w:rsidR="00AE13E1" w:rsidRPr="22D893E5">
        <w:rPr>
          <w:rFonts w:ascii="Calibri" w:hAnsi="Calibri" w:cs="Calibri"/>
        </w:rPr>
        <w:t xml:space="preserve"> She anxiously </w:t>
      </w:r>
      <w:r w:rsidR="00854E95" w:rsidRPr="22D893E5">
        <w:rPr>
          <w:rFonts w:ascii="Calibri" w:hAnsi="Calibri" w:cs="Calibri"/>
        </w:rPr>
        <w:t>waited</w:t>
      </w:r>
      <w:r w:rsidR="00AE13E1" w:rsidRPr="22D893E5">
        <w:rPr>
          <w:rFonts w:ascii="Calibri" w:hAnsi="Calibri" w:cs="Calibri"/>
        </w:rPr>
        <w:t xml:space="preserve"> for </w:t>
      </w:r>
      <w:r w:rsidR="003C59D1" w:rsidRPr="22D893E5">
        <w:rPr>
          <w:rFonts w:ascii="Calibri" w:hAnsi="Calibri" w:cs="Calibri"/>
        </w:rPr>
        <w:t xml:space="preserve">the time to meet up with York. </w:t>
      </w:r>
      <w:r w:rsidR="00854E95" w:rsidRPr="22D893E5">
        <w:rPr>
          <w:rFonts w:ascii="Calibri" w:hAnsi="Calibri" w:cs="Calibri"/>
        </w:rPr>
        <w:t>After</w:t>
      </w:r>
      <w:r w:rsidR="00757843" w:rsidRPr="22D893E5">
        <w:rPr>
          <w:rFonts w:ascii="Calibri" w:hAnsi="Calibri" w:cs="Calibri"/>
        </w:rPr>
        <w:t xml:space="preserve"> checking for </w:t>
      </w:r>
      <w:r w:rsidR="002C2068">
        <w:rPr>
          <w:rFonts w:ascii="Calibri" w:hAnsi="Calibri" w:cs="Calibri"/>
        </w:rPr>
        <w:t>the</w:t>
      </w:r>
      <w:r w:rsidR="002C2068" w:rsidRPr="22D893E5">
        <w:rPr>
          <w:rFonts w:ascii="Calibri" w:hAnsi="Calibri" w:cs="Calibri"/>
        </w:rPr>
        <w:t xml:space="preserve"> </w:t>
      </w:r>
      <w:r w:rsidR="00E42FA8" w:rsidRPr="22D893E5">
        <w:rPr>
          <w:rFonts w:ascii="Calibri" w:hAnsi="Calibri" w:cs="Calibri"/>
        </w:rPr>
        <w:t>eighth</w:t>
      </w:r>
      <w:r w:rsidR="00757843" w:rsidRPr="22D893E5">
        <w:rPr>
          <w:rFonts w:ascii="Calibri" w:hAnsi="Calibri" w:cs="Calibri"/>
        </w:rPr>
        <w:t xml:space="preserve"> time, </w:t>
      </w:r>
      <w:r w:rsidR="00816549" w:rsidRPr="22D893E5">
        <w:rPr>
          <w:rFonts w:ascii="Calibri" w:hAnsi="Calibri" w:cs="Calibri"/>
        </w:rPr>
        <w:t xml:space="preserve">she noticed it was her normal lunchtime, which was </w:t>
      </w:r>
      <w:r w:rsidR="0023750F" w:rsidRPr="22D893E5">
        <w:rPr>
          <w:rFonts w:ascii="Calibri" w:hAnsi="Calibri" w:cs="Calibri"/>
        </w:rPr>
        <w:t>11:30 a.m.</w:t>
      </w:r>
      <w:r w:rsidR="00526671" w:rsidRPr="22D893E5">
        <w:rPr>
          <w:rFonts w:ascii="Calibri" w:hAnsi="Calibri" w:cs="Calibri"/>
        </w:rPr>
        <w:t xml:space="preserve"> </w:t>
      </w:r>
      <w:r w:rsidR="004C3ADC" w:rsidRPr="22D893E5">
        <w:rPr>
          <w:rFonts w:ascii="Calibri" w:hAnsi="Calibri" w:cs="Calibri"/>
        </w:rPr>
        <w:t xml:space="preserve">Massey stopped </w:t>
      </w:r>
      <w:r w:rsidR="0041768D" w:rsidRPr="22D893E5">
        <w:rPr>
          <w:rFonts w:ascii="Calibri" w:hAnsi="Calibri" w:cs="Calibri"/>
        </w:rPr>
        <w:t>searching</w:t>
      </w:r>
      <w:r w:rsidR="00966ACE" w:rsidRPr="22D893E5">
        <w:rPr>
          <w:rFonts w:ascii="Calibri" w:hAnsi="Calibri" w:cs="Calibri"/>
        </w:rPr>
        <w:t xml:space="preserve"> for</w:t>
      </w:r>
      <w:r w:rsidR="0041768D" w:rsidRPr="22D893E5">
        <w:rPr>
          <w:rFonts w:ascii="Calibri" w:hAnsi="Calibri" w:cs="Calibri"/>
        </w:rPr>
        <w:t xml:space="preserve"> files on a PC that </w:t>
      </w:r>
      <w:r w:rsidR="00C72D63" w:rsidRPr="22D893E5">
        <w:rPr>
          <w:rFonts w:ascii="Calibri" w:hAnsi="Calibri" w:cs="Calibri"/>
        </w:rPr>
        <w:t>was used by someone who was being tried</w:t>
      </w:r>
      <w:r w:rsidR="002626E4" w:rsidRPr="22D893E5">
        <w:rPr>
          <w:rFonts w:ascii="Calibri" w:hAnsi="Calibri" w:cs="Calibri"/>
        </w:rPr>
        <w:t xml:space="preserve"> in court</w:t>
      </w:r>
      <w:r w:rsidR="00C72D63" w:rsidRPr="22D893E5">
        <w:rPr>
          <w:rFonts w:ascii="Calibri" w:hAnsi="Calibri" w:cs="Calibri"/>
        </w:rPr>
        <w:t xml:space="preserve"> for embezzling money through </w:t>
      </w:r>
      <w:r w:rsidR="00BA4CAA" w:rsidRPr="22D893E5">
        <w:rPr>
          <w:rFonts w:ascii="Calibri" w:hAnsi="Calibri" w:cs="Calibri"/>
        </w:rPr>
        <w:t xml:space="preserve">a corporation that he was working for. </w:t>
      </w:r>
      <w:r w:rsidR="003B3018" w:rsidRPr="22D893E5">
        <w:rPr>
          <w:rFonts w:ascii="Calibri" w:hAnsi="Calibri" w:cs="Calibri"/>
        </w:rPr>
        <w:t xml:space="preserve">Her mind </w:t>
      </w:r>
      <w:r w:rsidR="00B955A8" w:rsidRPr="22D893E5">
        <w:rPr>
          <w:rFonts w:ascii="Calibri" w:hAnsi="Calibri" w:cs="Calibri"/>
        </w:rPr>
        <w:t xml:space="preserve">was </w:t>
      </w:r>
      <w:r w:rsidR="00F35F45" w:rsidRPr="22D893E5">
        <w:rPr>
          <w:rFonts w:ascii="Calibri" w:hAnsi="Calibri" w:cs="Calibri"/>
        </w:rPr>
        <w:t>in a whirl, so the timing for a break was perfect</w:t>
      </w:r>
      <w:r w:rsidR="00652B26" w:rsidRPr="22D893E5">
        <w:rPr>
          <w:rFonts w:ascii="Calibri" w:hAnsi="Calibri" w:cs="Calibri"/>
        </w:rPr>
        <w:t xml:space="preserve">. </w:t>
      </w:r>
      <w:r w:rsidR="00BA7F68" w:rsidRPr="22D893E5">
        <w:rPr>
          <w:rFonts w:ascii="Calibri" w:hAnsi="Calibri" w:cs="Calibri"/>
        </w:rPr>
        <w:t>Her eyes were starting to strain a bit from staring at a computer screen all morning.</w:t>
      </w:r>
      <w:r w:rsidR="004C7C87" w:rsidRPr="22D893E5">
        <w:rPr>
          <w:rFonts w:ascii="Calibri" w:hAnsi="Calibri" w:cs="Calibri"/>
        </w:rPr>
        <w:t xml:space="preserve"> </w:t>
      </w:r>
      <w:r w:rsidR="002626E4" w:rsidRPr="22D893E5">
        <w:rPr>
          <w:rFonts w:ascii="Calibri" w:hAnsi="Calibri" w:cs="Calibri"/>
        </w:rPr>
        <w:t>She rubbed her eyes and took some aspirin for relief before leaving the lab.</w:t>
      </w:r>
    </w:p>
    <w:p w14:paraId="3C097F9E" w14:textId="7BE6FCBC" w:rsidR="00CE3895" w:rsidRDefault="00832C13" w:rsidP="22D893E5">
      <w:pPr>
        <w:spacing w:line="480" w:lineRule="auto"/>
        <w:ind w:firstLine="720"/>
        <w:rPr>
          <w:rFonts w:ascii="Calibri" w:hAnsi="Calibri" w:cs="Calibri"/>
        </w:rPr>
      </w:pPr>
      <w:r w:rsidRPr="22D893E5">
        <w:rPr>
          <w:rFonts w:ascii="Calibri" w:hAnsi="Calibri" w:cs="Calibri"/>
        </w:rPr>
        <w:t>For lunch, she went to an Italian restaurant where she ordered spaghetti and meatballs</w:t>
      </w:r>
      <w:r w:rsidR="002C2068">
        <w:rPr>
          <w:rFonts w:ascii="Calibri" w:hAnsi="Calibri" w:cs="Calibri"/>
        </w:rPr>
        <w:t>,</w:t>
      </w:r>
      <w:r w:rsidR="00BD4109" w:rsidRPr="22D893E5">
        <w:rPr>
          <w:rFonts w:ascii="Calibri" w:hAnsi="Calibri" w:cs="Calibri"/>
        </w:rPr>
        <w:t xml:space="preserve"> and breadsticks. </w:t>
      </w:r>
      <w:r w:rsidR="00F47CA9" w:rsidRPr="22D893E5">
        <w:rPr>
          <w:rFonts w:ascii="Calibri" w:hAnsi="Calibri" w:cs="Calibri"/>
        </w:rPr>
        <w:t>She continued checking her cell</w:t>
      </w:r>
      <w:r w:rsidR="005C6825">
        <w:rPr>
          <w:rFonts w:ascii="Calibri" w:hAnsi="Calibri" w:cs="Calibri"/>
        </w:rPr>
        <w:t xml:space="preserve"> </w:t>
      </w:r>
      <w:r w:rsidR="00F47CA9" w:rsidRPr="22D893E5">
        <w:rPr>
          <w:rFonts w:ascii="Calibri" w:hAnsi="Calibri" w:cs="Calibri"/>
        </w:rPr>
        <w:t xml:space="preserve">phone to make sure </w:t>
      </w:r>
      <w:r w:rsidR="00A053B2" w:rsidRPr="22D893E5">
        <w:rPr>
          <w:rFonts w:ascii="Calibri" w:hAnsi="Calibri" w:cs="Calibri"/>
        </w:rPr>
        <w:t xml:space="preserve">York </w:t>
      </w:r>
      <w:bookmarkStart w:id="33" w:name="_Int_KRPkeHQ0"/>
      <w:r w:rsidR="00A053B2" w:rsidRPr="22D893E5">
        <w:rPr>
          <w:rFonts w:ascii="Calibri" w:hAnsi="Calibri" w:cs="Calibri"/>
        </w:rPr>
        <w:t>had not</w:t>
      </w:r>
      <w:bookmarkEnd w:id="33"/>
      <w:r w:rsidR="00A053B2" w:rsidRPr="22D893E5">
        <w:rPr>
          <w:rFonts w:ascii="Calibri" w:hAnsi="Calibri" w:cs="Calibri"/>
        </w:rPr>
        <w:t xml:space="preserve"> canceled their appointment. </w:t>
      </w:r>
      <w:r w:rsidR="00BB7960" w:rsidRPr="22D893E5">
        <w:rPr>
          <w:rFonts w:ascii="Calibri" w:hAnsi="Calibri" w:cs="Calibri"/>
        </w:rPr>
        <w:t xml:space="preserve">Massey was relieved when she found out he </w:t>
      </w:r>
      <w:bookmarkStart w:id="34" w:name="_Int_z5xvPUGW"/>
      <w:r w:rsidR="00BB7960" w:rsidRPr="22D893E5">
        <w:rPr>
          <w:rFonts w:ascii="Calibri" w:hAnsi="Calibri" w:cs="Calibri"/>
        </w:rPr>
        <w:t>had not</w:t>
      </w:r>
      <w:bookmarkEnd w:id="34"/>
      <w:r w:rsidR="00BB7960" w:rsidRPr="22D893E5">
        <w:rPr>
          <w:rFonts w:ascii="Calibri" w:hAnsi="Calibri" w:cs="Calibri"/>
        </w:rPr>
        <w:t xml:space="preserve">. </w:t>
      </w:r>
      <w:r w:rsidR="00342FE8" w:rsidRPr="22D893E5">
        <w:rPr>
          <w:rFonts w:ascii="Calibri" w:hAnsi="Calibri" w:cs="Calibri"/>
        </w:rPr>
        <w:t>She quickly put the phone back into her purse</w:t>
      </w:r>
      <w:r w:rsidR="009957B0" w:rsidRPr="22D893E5">
        <w:rPr>
          <w:rFonts w:ascii="Calibri" w:hAnsi="Calibri" w:cs="Calibri"/>
        </w:rPr>
        <w:t xml:space="preserve"> when the </w:t>
      </w:r>
      <w:bookmarkStart w:id="35" w:name="_Int_1roB8C0R"/>
      <w:r w:rsidR="009957B0" w:rsidRPr="22D893E5">
        <w:rPr>
          <w:rFonts w:ascii="Calibri" w:hAnsi="Calibri" w:cs="Calibri"/>
        </w:rPr>
        <w:t>waitress</w:t>
      </w:r>
      <w:bookmarkEnd w:id="35"/>
      <w:r w:rsidR="009957B0" w:rsidRPr="22D893E5">
        <w:rPr>
          <w:rFonts w:ascii="Calibri" w:hAnsi="Calibri" w:cs="Calibri"/>
        </w:rPr>
        <w:t xml:space="preserve"> arrived with her food</w:t>
      </w:r>
      <w:r w:rsidR="00342FE8" w:rsidRPr="22D893E5">
        <w:rPr>
          <w:rFonts w:ascii="Calibri" w:hAnsi="Calibri" w:cs="Calibri"/>
        </w:rPr>
        <w:t xml:space="preserve">. </w:t>
      </w:r>
      <w:r w:rsidR="009957B0" w:rsidRPr="22D893E5">
        <w:rPr>
          <w:rFonts w:ascii="Calibri" w:hAnsi="Calibri" w:cs="Calibri"/>
        </w:rPr>
        <w:t>She delved into her food and relished every bite. Massey</w:t>
      </w:r>
      <w:r w:rsidR="00DC60B5" w:rsidRPr="22D893E5">
        <w:rPr>
          <w:rFonts w:ascii="Calibri" w:hAnsi="Calibri" w:cs="Calibri"/>
        </w:rPr>
        <w:t xml:space="preserve"> </w:t>
      </w:r>
      <w:r w:rsidR="002E2FF4" w:rsidRPr="22D893E5">
        <w:rPr>
          <w:rFonts w:ascii="Calibri" w:hAnsi="Calibri" w:cs="Calibri"/>
        </w:rPr>
        <w:t xml:space="preserve">knew she had to relax and quit worrying so much about it. </w:t>
      </w:r>
      <w:r w:rsidR="00957A90" w:rsidRPr="22D893E5">
        <w:rPr>
          <w:rFonts w:ascii="Calibri" w:hAnsi="Calibri" w:cs="Calibri"/>
        </w:rPr>
        <w:t xml:space="preserve">This was very uncharacteristic of her. She was normally an upbeat and </w:t>
      </w:r>
      <w:r w:rsidR="008207CB" w:rsidRPr="22D893E5">
        <w:rPr>
          <w:rFonts w:ascii="Calibri" w:hAnsi="Calibri" w:cs="Calibri"/>
        </w:rPr>
        <w:t xml:space="preserve">easygoing person. </w:t>
      </w:r>
      <w:r w:rsidR="009957B0" w:rsidRPr="22D893E5">
        <w:rPr>
          <w:rFonts w:ascii="Calibri" w:hAnsi="Calibri" w:cs="Calibri"/>
        </w:rPr>
        <w:t xml:space="preserve">Instead, she focused on finishing her lunch. She had almost forgotten how hungry she was. </w:t>
      </w:r>
    </w:p>
    <w:p w14:paraId="4BC9075F" w14:textId="5654C551" w:rsidR="008254C2" w:rsidRDefault="00B209A2" w:rsidP="22D893E5">
      <w:pPr>
        <w:spacing w:line="480" w:lineRule="auto"/>
        <w:ind w:firstLine="720"/>
        <w:rPr>
          <w:rFonts w:ascii="Calibri" w:hAnsi="Calibri" w:cs="Calibri"/>
        </w:rPr>
      </w:pPr>
      <w:r w:rsidRPr="22D893E5">
        <w:rPr>
          <w:rFonts w:ascii="Calibri" w:hAnsi="Calibri" w:cs="Calibri"/>
        </w:rPr>
        <w:t xml:space="preserve">When </w:t>
      </w:r>
      <w:r w:rsidR="008254C2" w:rsidRPr="22D893E5">
        <w:rPr>
          <w:rFonts w:ascii="Calibri" w:hAnsi="Calibri" w:cs="Calibri"/>
        </w:rPr>
        <w:t>Massey</w:t>
      </w:r>
      <w:r w:rsidRPr="22D893E5">
        <w:rPr>
          <w:rFonts w:ascii="Calibri" w:hAnsi="Calibri" w:cs="Calibri"/>
        </w:rPr>
        <w:t xml:space="preserve"> was back in the office, </w:t>
      </w:r>
      <w:r w:rsidR="008254C2" w:rsidRPr="22D893E5">
        <w:rPr>
          <w:rFonts w:ascii="Calibri" w:hAnsi="Calibri" w:cs="Calibri"/>
        </w:rPr>
        <w:t xml:space="preserve">she began chatting with </w:t>
      </w:r>
      <w:r w:rsidR="002E4C79" w:rsidRPr="22D893E5">
        <w:rPr>
          <w:rFonts w:ascii="Calibri" w:hAnsi="Calibri" w:cs="Calibri"/>
        </w:rPr>
        <w:t>one of her coworkers</w:t>
      </w:r>
      <w:r w:rsidR="00BC03C8" w:rsidRPr="22D893E5">
        <w:rPr>
          <w:rFonts w:ascii="Calibri" w:hAnsi="Calibri" w:cs="Calibri"/>
        </w:rPr>
        <w:t xml:space="preserve"> named</w:t>
      </w:r>
      <w:r w:rsidR="002E4C79" w:rsidRPr="22D893E5">
        <w:rPr>
          <w:rFonts w:ascii="Calibri" w:hAnsi="Calibri" w:cs="Calibri"/>
        </w:rPr>
        <w:t xml:space="preserve"> </w:t>
      </w:r>
      <w:r w:rsidR="0042006E" w:rsidRPr="22D893E5">
        <w:rPr>
          <w:rFonts w:ascii="Calibri" w:hAnsi="Calibri" w:cs="Calibri"/>
        </w:rPr>
        <w:t xml:space="preserve">Maddie Swanson </w:t>
      </w:r>
      <w:r w:rsidR="00EF0D5B" w:rsidRPr="22D893E5">
        <w:rPr>
          <w:rFonts w:ascii="Calibri" w:hAnsi="Calibri" w:cs="Calibri"/>
        </w:rPr>
        <w:t xml:space="preserve">about a fire that had happened just a block away from </w:t>
      </w:r>
      <w:r w:rsidR="001A137D" w:rsidRPr="22D893E5">
        <w:rPr>
          <w:rFonts w:ascii="Calibri" w:hAnsi="Calibri" w:cs="Calibri"/>
        </w:rPr>
        <w:t xml:space="preserve">Swanson’s home. Massey pretended to be interested in what Swanson was saying, but she was much too interested in meeting up with York to talk about Dr. Fritz Camargo’s past life. </w:t>
      </w:r>
      <w:r w:rsidR="00B70531" w:rsidRPr="22D893E5">
        <w:rPr>
          <w:rFonts w:ascii="Calibri" w:hAnsi="Calibri" w:cs="Calibri"/>
        </w:rPr>
        <w:t>She tried to listen carefully to Swanson but</w:t>
      </w:r>
      <w:r w:rsidR="003E29AA" w:rsidRPr="22D893E5">
        <w:rPr>
          <w:rFonts w:ascii="Calibri" w:hAnsi="Calibri" w:cs="Calibri"/>
        </w:rPr>
        <w:t xml:space="preserve"> just couldn’t. </w:t>
      </w:r>
    </w:p>
    <w:p w14:paraId="0EDCB8F4" w14:textId="009975BC" w:rsidR="00CE74C0" w:rsidRDefault="00C45EB6" w:rsidP="22D893E5">
      <w:pPr>
        <w:spacing w:line="480" w:lineRule="auto"/>
        <w:ind w:firstLine="720"/>
        <w:rPr>
          <w:rFonts w:ascii="Calibri" w:hAnsi="Calibri" w:cs="Calibri"/>
        </w:rPr>
      </w:pPr>
      <w:r w:rsidRPr="22D893E5">
        <w:rPr>
          <w:rFonts w:ascii="Calibri" w:hAnsi="Calibri" w:cs="Calibri"/>
        </w:rPr>
        <w:t>After their conversation was over, Massey</w:t>
      </w:r>
      <w:r w:rsidR="00B25A4F" w:rsidRPr="22D893E5">
        <w:rPr>
          <w:rFonts w:ascii="Calibri" w:hAnsi="Calibri" w:cs="Calibri"/>
        </w:rPr>
        <w:t xml:space="preserve"> dove into her work and kept her mind </w:t>
      </w:r>
      <w:r w:rsidR="00BF5551" w:rsidRPr="22D893E5">
        <w:rPr>
          <w:rFonts w:ascii="Calibri" w:hAnsi="Calibri" w:cs="Calibri"/>
        </w:rPr>
        <w:t xml:space="preserve">preoccupied with her tasks, which made the time fly by much faster. </w:t>
      </w:r>
      <w:r w:rsidR="00D55996" w:rsidRPr="22D893E5">
        <w:rPr>
          <w:rFonts w:ascii="Calibri" w:hAnsi="Calibri" w:cs="Calibri"/>
        </w:rPr>
        <w:t xml:space="preserve">Because </w:t>
      </w:r>
      <w:r w:rsidR="00C027E7" w:rsidRPr="22D893E5">
        <w:rPr>
          <w:rFonts w:ascii="Calibri" w:hAnsi="Calibri" w:cs="Calibri"/>
        </w:rPr>
        <w:t>Mass</w:t>
      </w:r>
      <w:r w:rsidR="00D55996" w:rsidRPr="22D893E5">
        <w:rPr>
          <w:rFonts w:ascii="Calibri" w:hAnsi="Calibri" w:cs="Calibri"/>
        </w:rPr>
        <w:t>e</w:t>
      </w:r>
      <w:r w:rsidR="00C027E7" w:rsidRPr="22D893E5">
        <w:rPr>
          <w:rFonts w:ascii="Calibri" w:hAnsi="Calibri" w:cs="Calibri"/>
        </w:rPr>
        <w:t>y</w:t>
      </w:r>
      <w:r w:rsidR="00D55996" w:rsidRPr="22D893E5">
        <w:rPr>
          <w:rFonts w:ascii="Calibri" w:hAnsi="Calibri" w:cs="Calibri"/>
        </w:rPr>
        <w:t xml:space="preserve"> was </w:t>
      </w:r>
      <w:r w:rsidR="00C972D5" w:rsidRPr="22D893E5">
        <w:rPr>
          <w:rFonts w:ascii="Calibri" w:hAnsi="Calibri" w:cs="Calibri"/>
        </w:rPr>
        <w:t xml:space="preserve">so </w:t>
      </w:r>
      <w:r w:rsidR="00D55996" w:rsidRPr="22D893E5">
        <w:rPr>
          <w:rFonts w:ascii="Calibri" w:hAnsi="Calibri" w:cs="Calibri"/>
        </w:rPr>
        <w:t>busy</w:t>
      </w:r>
      <w:r w:rsidR="00C972D5" w:rsidRPr="22D893E5">
        <w:rPr>
          <w:rFonts w:ascii="Calibri" w:hAnsi="Calibri" w:cs="Calibri"/>
        </w:rPr>
        <w:t>, it did not</w:t>
      </w:r>
      <w:r w:rsidR="00B209A2" w:rsidRPr="22D893E5">
        <w:rPr>
          <w:rFonts w:ascii="Calibri" w:hAnsi="Calibri" w:cs="Calibri"/>
        </w:rPr>
        <w:t xml:space="preserve"> take long for it to be time for her to go meet Hugh York at the coffee shop.</w:t>
      </w:r>
      <w:r w:rsidR="00C972D5" w:rsidRPr="22D893E5">
        <w:rPr>
          <w:rFonts w:ascii="Calibri" w:hAnsi="Calibri" w:cs="Calibri"/>
        </w:rPr>
        <w:t xml:space="preserve"> </w:t>
      </w:r>
      <w:r w:rsidR="00A97DE6" w:rsidRPr="22D893E5">
        <w:rPr>
          <w:rFonts w:ascii="Calibri" w:hAnsi="Calibri" w:cs="Calibri"/>
        </w:rPr>
        <w:t xml:space="preserve">When she looked up and noticed </w:t>
      </w:r>
      <w:r w:rsidR="0084009C" w:rsidRPr="22D893E5">
        <w:rPr>
          <w:rFonts w:ascii="Calibri" w:hAnsi="Calibri" w:cs="Calibri"/>
        </w:rPr>
        <w:t xml:space="preserve">it was 1:45 p.m., she quickly rose from her chair and grabbed her purse. She walked </w:t>
      </w:r>
      <w:r w:rsidR="003268B7" w:rsidRPr="22D893E5">
        <w:rPr>
          <w:rFonts w:ascii="Calibri" w:hAnsi="Calibri" w:cs="Calibri"/>
        </w:rPr>
        <w:t>briskly</w:t>
      </w:r>
      <w:r w:rsidR="0084009C" w:rsidRPr="22D893E5">
        <w:rPr>
          <w:rFonts w:ascii="Calibri" w:hAnsi="Calibri" w:cs="Calibri"/>
        </w:rPr>
        <w:t xml:space="preserve"> to her </w:t>
      </w:r>
      <w:r w:rsidR="000E7C99" w:rsidRPr="22D893E5">
        <w:rPr>
          <w:rFonts w:ascii="Calibri" w:hAnsi="Calibri" w:cs="Calibri"/>
        </w:rPr>
        <w:t xml:space="preserve">car while her heart was racing. </w:t>
      </w:r>
    </w:p>
    <w:p w14:paraId="51DF8E46" w14:textId="369CEE21" w:rsidR="00AD6F06" w:rsidRDefault="00E43717" w:rsidP="22D893E5">
      <w:pPr>
        <w:spacing w:line="480" w:lineRule="auto"/>
        <w:ind w:firstLine="720"/>
        <w:rPr>
          <w:rFonts w:ascii="Calibri" w:hAnsi="Calibri" w:cs="Calibri"/>
        </w:rPr>
      </w:pPr>
      <w:r w:rsidRPr="22D893E5">
        <w:rPr>
          <w:rFonts w:ascii="Calibri" w:hAnsi="Calibri" w:cs="Calibri"/>
        </w:rPr>
        <w:t xml:space="preserve">She sped out of </w:t>
      </w:r>
      <w:r w:rsidR="003268B7" w:rsidRPr="22D893E5">
        <w:rPr>
          <w:rFonts w:ascii="Calibri" w:hAnsi="Calibri" w:cs="Calibri"/>
        </w:rPr>
        <w:t>the office parking lot and rushed over to the coffee shop. Massey felt like a woman who was on a mission</w:t>
      </w:r>
      <w:r w:rsidR="00EF1256" w:rsidRPr="22D893E5">
        <w:rPr>
          <w:rFonts w:ascii="Calibri" w:hAnsi="Calibri" w:cs="Calibri"/>
        </w:rPr>
        <w:t xml:space="preserve">. </w:t>
      </w:r>
      <w:r w:rsidR="003268B7" w:rsidRPr="22D893E5">
        <w:rPr>
          <w:rFonts w:ascii="Calibri" w:hAnsi="Calibri" w:cs="Calibri"/>
        </w:rPr>
        <w:t>She</w:t>
      </w:r>
      <w:r w:rsidR="00EF1256" w:rsidRPr="22D893E5">
        <w:rPr>
          <w:rFonts w:ascii="Calibri" w:hAnsi="Calibri" w:cs="Calibri"/>
        </w:rPr>
        <w:t xml:space="preserve"> was</w:t>
      </w:r>
      <w:r w:rsidR="003268B7" w:rsidRPr="22D893E5">
        <w:rPr>
          <w:rFonts w:ascii="Calibri" w:hAnsi="Calibri" w:cs="Calibri"/>
        </w:rPr>
        <w:t xml:space="preserve"> amazed when it</w:t>
      </w:r>
      <w:r w:rsidR="00EF1256" w:rsidRPr="22D893E5">
        <w:rPr>
          <w:rFonts w:ascii="Calibri" w:hAnsi="Calibri" w:cs="Calibri"/>
        </w:rPr>
        <w:t xml:space="preserve"> only </w:t>
      </w:r>
      <w:r w:rsidR="003268B7" w:rsidRPr="22D893E5">
        <w:rPr>
          <w:rFonts w:ascii="Calibri" w:hAnsi="Calibri" w:cs="Calibri"/>
        </w:rPr>
        <w:t>took her five minutes to get over there</w:t>
      </w:r>
      <w:r w:rsidR="00EF1256" w:rsidRPr="22D893E5">
        <w:rPr>
          <w:rFonts w:ascii="Calibri" w:hAnsi="Calibri" w:cs="Calibri"/>
        </w:rPr>
        <w:t>.</w:t>
      </w:r>
      <w:r w:rsidR="00ED71BE" w:rsidRPr="22D893E5">
        <w:rPr>
          <w:rFonts w:ascii="Calibri" w:hAnsi="Calibri" w:cs="Calibri"/>
        </w:rPr>
        <w:t xml:space="preserve"> As she walked</w:t>
      </w:r>
      <w:r w:rsidR="003268B7" w:rsidRPr="22D893E5">
        <w:rPr>
          <w:rFonts w:ascii="Calibri" w:hAnsi="Calibri" w:cs="Calibri"/>
        </w:rPr>
        <w:t xml:space="preserve"> across</w:t>
      </w:r>
      <w:r w:rsidR="00ED71BE" w:rsidRPr="22D893E5">
        <w:rPr>
          <w:rFonts w:ascii="Calibri" w:hAnsi="Calibri" w:cs="Calibri"/>
        </w:rPr>
        <w:t xml:space="preserve"> the </w:t>
      </w:r>
      <w:r w:rsidR="003268B7" w:rsidRPr="22D893E5">
        <w:rPr>
          <w:rFonts w:ascii="Calibri" w:hAnsi="Calibri" w:cs="Calibri"/>
        </w:rPr>
        <w:t xml:space="preserve">coffee shop </w:t>
      </w:r>
      <w:r w:rsidR="00ED71BE" w:rsidRPr="22D893E5">
        <w:rPr>
          <w:rFonts w:ascii="Calibri" w:hAnsi="Calibri" w:cs="Calibri"/>
        </w:rPr>
        <w:t>parking lot, she wondered which vehicle was Hugh York’s</w:t>
      </w:r>
      <w:r w:rsidR="00833FE7" w:rsidRPr="22D893E5">
        <w:rPr>
          <w:rFonts w:ascii="Calibri" w:hAnsi="Calibri" w:cs="Calibri"/>
        </w:rPr>
        <w:t xml:space="preserve"> and whether he was already there. </w:t>
      </w:r>
      <w:r w:rsidR="00B33EBD" w:rsidRPr="22D893E5">
        <w:rPr>
          <w:rFonts w:ascii="Calibri" w:hAnsi="Calibri" w:cs="Calibri"/>
        </w:rPr>
        <w:t>She pulled back a strand of her hair away from her face and took a deep breath</w:t>
      </w:r>
      <w:r w:rsidR="00ED0B04" w:rsidRPr="22D893E5">
        <w:rPr>
          <w:rFonts w:ascii="Calibri" w:hAnsi="Calibri" w:cs="Calibri"/>
        </w:rPr>
        <w:t xml:space="preserve"> before stepping inside. She looked around the room for someone who had matched his description</w:t>
      </w:r>
      <w:r w:rsidR="00E57A1D" w:rsidRPr="22D893E5">
        <w:rPr>
          <w:rFonts w:ascii="Calibri" w:hAnsi="Calibri" w:cs="Calibri"/>
        </w:rPr>
        <w:t xml:space="preserve">. York had described himself as tall, </w:t>
      </w:r>
      <w:r w:rsidR="0068150F" w:rsidRPr="22D893E5">
        <w:rPr>
          <w:rFonts w:ascii="Calibri" w:hAnsi="Calibri" w:cs="Calibri"/>
        </w:rPr>
        <w:t>lanky</w:t>
      </w:r>
      <w:r w:rsidR="00E652A3" w:rsidRPr="22D893E5">
        <w:rPr>
          <w:rFonts w:ascii="Calibri" w:hAnsi="Calibri" w:cs="Calibri"/>
        </w:rPr>
        <w:t xml:space="preserve">, </w:t>
      </w:r>
      <w:r w:rsidR="00D83D6F" w:rsidRPr="22D893E5">
        <w:rPr>
          <w:rFonts w:ascii="Calibri" w:hAnsi="Calibri" w:cs="Calibri"/>
        </w:rPr>
        <w:t xml:space="preserve">with </w:t>
      </w:r>
      <w:r w:rsidR="004464C6" w:rsidRPr="22D893E5">
        <w:rPr>
          <w:rFonts w:ascii="Calibri" w:hAnsi="Calibri" w:cs="Calibri"/>
        </w:rPr>
        <w:t xml:space="preserve">gray peppered hair. He also said he would be wearing a red </w:t>
      </w:r>
      <w:r w:rsidR="00834896" w:rsidRPr="22D893E5">
        <w:rPr>
          <w:rFonts w:ascii="Calibri" w:hAnsi="Calibri" w:cs="Calibri"/>
        </w:rPr>
        <w:t>collared shirt with gray pants.</w:t>
      </w:r>
    </w:p>
    <w:p w14:paraId="1CD6143C" w14:textId="0D22A306" w:rsidR="00B357F6" w:rsidRDefault="00B357F6" w:rsidP="22D893E5">
      <w:pPr>
        <w:spacing w:line="480" w:lineRule="auto"/>
        <w:ind w:firstLine="720"/>
        <w:rPr>
          <w:rFonts w:ascii="Calibri" w:hAnsi="Calibri" w:cs="Calibri"/>
        </w:rPr>
      </w:pPr>
      <w:r w:rsidRPr="22D893E5">
        <w:rPr>
          <w:rFonts w:ascii="Calibri" w:hAnsi="Calibri" w:cs="Calibri"/>
        </w:rPr>
        <w:t xml:space="preserve">Massey </w:t>
      </w:r>
      <w:r w:rsidR="00380CD8" w:rsidRPr="22D893E5">
        <w:rPr>
          <w:rFonts w:ascii="Calibri" w:hAnsi="Calibri" w:cs="Calibri"/>
        </w:rPr>
        <w:t xml:space="preserve">searched all around the room until she spotted a man that matched the description sitting </w:t>
      </w:r>
      <w:r w:rsidR="007E7943" w:rsidRPr="22D893E5">
        <w:rPr>
          <w:rFonts w:ascii="Calibri" w:hAnsi="Calibri" w:cs="Calibri"/>
        </w:rPr>
        <w:t>at an oval</w:t>
      </w:r>
      <w:r w:rsidR="002C2068">
        <w:rPr>
          <w:rFonts w:ascii="Calibri" w:hAnsi="Calibri" w:cs="Calibri"/>
        </w:rPr>
        <w:t>-</w:t>
      </w:r>
      <w:r w:rsidR="007E7943" w:rsidRPr="22D893E5">
        <w:rPr>
          <w:rFonts w:ascii="Calibri" w:hAnsi="Calibri" w:cs="Calibri"/>
        </w:rPr>
        <w:t xml:space="preserve">shaped table with reading glasses on. He was reading a book </w:t>
      </w:r>
      <w:r w:rsidR="00684F9A" w:rsidRPr="22D893E5">
        <w:rPr>
          <w:rFonts w:ascii="Calibri" w:hAnsi="Calibri" w:cs="Calibri"/>
        </w:rPr>
        <w:t xml:space="preserve">and drinking a small cup of coffee. She was about ten minutes early, so she went ahead and ordered a cup of </w:t>
      </w:r>
      <w:r w:rsidR="00E171E1" w:rsidRPr="22D893E5">
        <w:rPr>
          <w:rFonts w:ascii="Calibri" w:hAnsi="Calibri" w:cs="Calibri"/>
        </w:rPr>
        <w:t>mocha latte before taking a seat next to the man</w:t>
      </w:r>
      <w:r w:rsidR="004F7C26" w:rsidRPr="22D893E5">
        <w:rPr>
          <w:rFonts w:ascii="Calibri" w:hAnsi="Calibri" w:cs="Calibri"/>
        </w:rPr>
        <w:t xml:space="preserve"> that appeared to be York. She walked over to him and introduced herself. </w:t>
      </w:r>
      <w:r w:rsidR="00B261D9" w:rsidRPr="22D893E5">
        <w:rPr>
          <w:rFonts w:ascii="Calibri" w:hAnsi="Calibri" w:cs="Calibri"/>
        </w:rPr>
        <w:t xml:space="preserve">The man stood up and shook her hand. </w:t>
      </w:r>
    </w:p>
    <w:p w14:paraId="2715F205" w14:textId="65B8C376" w:rsidR="00A00467" w:rsidRDefault="00A00467" w:rsidP="22D893E5">
      <w:pPr>
        <w:spacing w:line="480" w:lineRule="auto"/>
        <w:ind w:firstLine="720"/>
        <w:rPr>
          <w:rFonts w:ascii="Calibri" w:hAnsi="Calibri" w:cs="Calibri"/>
        </w:rPr>
      </w:pPr>
      <w:r w:rsidRPr="22D893E5">
        <w:rPr>
          <w:rFonts w:ascii="Calibri" w:hAnsi="Calibri" w:cs="Calibri"/>
        </w:rPr>
        <w:t>“Hi! M</w:t>
      </w:r>
      <w:r w:rsidR="00240874" w:rsidRPr="22D893E5">
        <w:rPr>
          <w:rFonts w:ascii="Calibri" w:hAnsi="Calibri" w:cs="Calibri"/>
        </w:rPr>
        <w:t xml:space="preserve">iss Massey,” York said with a friendly tone. </w:t>
      </w:r>
      <w:r w:rsidR="002D739B" w:rsidRPr="22D893E5">
        <w:rPr>
          <w:rFonts w:ascii="Calibri" w:hAnsi="Calibri" w:cs="Calibri"/>
        </w:rPr>
        <w:t>“It is a pleasure to meet you.”</w:t>
      </w:r>
    </w:p>
    <w:p w14:paraId="7C2F6DB7" w14:textId="3C6C3531" w:rsidR="00AF2DB2" w:rsidRDefault="008F59AC" w:rsidP="22D893E5">
      <w:pPr>
        <w:spacing w:line="480" w:lineRule="auto"/>
        <w:ind w:firstLine="720"/>
        <w:rPr>
          <w:rFonts w:ascii="Calibri" w:hAnsi="Calibri" w:cs="Calibri"/>
        </w:rPr>
      </w:pPr>
      <w:r w:rsidRPr="22D893E5">
        <w:rPr>
          <w:rFonts w:ascii="Calibri" w:hAnsi="Calibri" w:cs="Calibri"/>
        </w:rPr>
        <w:t xml:space="preserve">“Thank you, and it is a pleasure to meet you as well,” she replied. </w:t>
      </w:r>
      <w:r w:rsidR="008E785F" w:rsidRPr="22D893E5">
        <w:rPr>
          <w:rFonts w:ascii="Calibri" w:hAnsi="Calibri" w:cs="Calibri"/>
        </w:rPr>
        <w:t>“I know it must have been odd to get a phone call about asking you questions about Camargo, but you were the only person with connections that I could find.”</w:t>
      </w:r>
    </w:p>
    <w:p w14:paraId="19E0C26B" w14:textId="17910ECD" w:rsidR="004C2522" w:rsidRDefault="00A83818" w:rsidP="22D893E5">
      <w:pPr>
        <w:spacing w:line="480" w:lineRule="auto"/>
        <w:ind w:firstLine="720"/>
        <w:rPr>
          <w:rFonts w:ascii="Calibri" w:hAnsi="Calibri" w:cs="Calibri"/>
        </w:rPr>
      </w:pPr>
      <w:r w:rsidRPr="22D893E5">
        <w:rPr>
          <w:rFonts w:ascii="Calibri" w:hAnsi="Calibri" w:cs="Calibri"/>
        </w:rPr>
        <w:t>“</w:t>
      </w:r>
      <w:r w:rsidR="008E785F" w:rsidRPr="22D893E5">
        <w:rPr>
          <w:rFonts w:ascii="Calibri" w:hAnsi="Calibri" w:cs="Calibri"/>
        </w:rPr>
        <w:t>You came to the right person</w:t>
      </w:r>
      <w:r w:rsidR="00E678AD" w:rsidRPr="22D893E5">
        <w:rPr>
          <w:rFonts w:ascii="Calibri" w:hAnsi="Calibri" w:cs="Calibri"/>
        </w:rPr>
        <w:t>,” he said</w:t>
      </w:r>
      <w:r w:rsidR="008E785F" w:rsidRPr="22D893E5">
        <w:rPr>
          <w:rFonts w:ascii="Calibri" w:hAnsi="Calibri" w:cs="Calibri"/>
        </w:rPr>
        <w:t xml:space="preserve"> before changing the subject</w:t>
      </w:r>
      <w:r w:rsidR="00E678AD" w:rsidRPr="22D893E5">
        <w:rPr>
          <w:rFonts w:ascii="Calibri" w:hAnsi="Calibri" w:cs="Calibri"/>
        </w:rPr>
        <w:t>.</w:t>
      </w:r>
      <w:r w:rsidR="008E785F" w:rsidRPr="22D893E5">
        <w:rPr>
          <w:rFonts w:ascii="Calibri" w:hAnsi="Calibri" w:cs="Calibri"/>
        </w:rPr>
        <w:t xml:space="preserve"> “I hope you are having a nice afternoon. </w:t>
      </w:r>
      <w:r w:rsidR="00E678AD" w:rsidRPr="22D893E5">
        <w:rPr>
          <w:rFonts w:ascii="Calibri" w:hAnsi="Calibri" w:cs="Calibri"/>
        </w:rPr>
        <w:t>It is such a lovely day out. The temperature is ideal for a nice stroll through the park.”</w:t>
      </w:r>
    </w:p>
    <w:p w14:paraId="07B6C67A" w14:textId="1A9DEB19" w:rsidR="00C57DE3" w:rsidRDefault="00C57DE3" w:rsidP="22D893E5">
      <w:pPr>
        <w:spacing w:line="480" w:lineRule="auto"/>
        <w:ind w:firstLine="720"/>
        <w:rPr>
          <w:rFonts w:ascii="Calibri" w:hAnsi="Calibri" w:cs="Calibri"/>
        </w:rPr>
      </w:pPr>
      <w:r w:rsidRPr="22D893E5">
        <w:rPr>
          <w:rFonts w:ascii="Calibri" w:hAnsi="Calibri" w:cs="Calibri"/>
        </w:rPr>
        <w:t xml:space="preserve">“Yes, it is,” Massey replied with a smile. </w:t>
      </w:r>
      <w:r w:rsidR="00245FCA" w:rsidRPr="22D893E5">
        <w:rPr>
          <w:rFonts w:ascii="Calibri" w:hAnsi="Calibri" w:cs="Calibri"/>
        </w:rPr>
        <w:t>“Now, what can you tell me about Dr. Fritz Camargo</w:t>
      </w:r>
      <w:r w:rsidR="002C2068">
        <w:rPr>
          <w:rFonts w:ascii="Calibri" w:hAnsi="Calibri" w:cs="Calibri"/>
        </w:rPr>
        <w:t>?</w:t>
      </w:r>
      <w:r w:rsidR="00245FCA" w:rsidRPr="22D893E5">
        <w:rPr>
          <w:rFonts w:ascii="Calibri" w:hAnsi="Calibri" w:cs="Calibri"/>
        </w:rPr>
        <w:t xml:space="preserve"> </w:t>
      </w:r>
      <w:r w:rsidR="00356DBB" w:rsidRPr="22D893E5">
        <w:rPr>
          <w:rFonts w:ascii="Calibri" w:hAnsi="Calibri" w:cs="Calibri"/>
        </w:rPr>
        <w:t>I need to know more about his character</w:t>
      </w:r>
      <w:r w:rsidR="00013DE7" w:rsidRPr="22D893E5">
        <w:rPr>
          <w:rFonts w:ascii="Calibri" w:hAnsi="Calibri" w:cs="Calibri"/>
        </w:rPr>
        <w:t xml:space="preserve">, what his likes and dislikes are, and more about his background. </w:t>
      </w:r>
      <w:r w:rsidR="001C6AA5" w:rsidRPr="22D893E5">
        <w:rPr>
          <w:rFonts w:ascii="Calibri" w:hAnsi="Calibri" w:cs="Calibri"/>
        </w:rPr>
        <w:t xml:space="preserve">That might give us some clue </w:t>
      </w:r>
      <w:r w:rsidR="002C2068">
        <w:rPr>
          <w:rFonts w:ascii="Calibri" w:hAnsi="Calibri" w:cs="Calibri"/>
        </w:rPr>
        <w:t xml:space="preserve">as </w:t>
      </w:r>
      <w:r w:rsidR="001C6AA5" w:rsidRPr="22D893E5">
        <w:rPr>
          <w:rFonts w:ascii="Calibri" w:hAnsi="Calibri" w:cs="Calibri"/>
        </w:rPr>
        <w:t xml:space="preserve">to what his password is or help us understand him more. </w:t>
      </w:r>
      <w:r w:rsidR="00275A85" w:rsidRPr="22D893E5">
        <w:rPr>
          <w:rFonts w:ascii="Calibri" w:hAnsi="Calibri" w:cs="Calibri"/>
        </w:rPr>
        <w:t>We were hoping you would try talking to him as well since you know him better than anyone else</w:t>
      </w:r>
      <w:r w:rsidR="00A43D21" w:rsidRPr="22D893E5">
        <w:rPr>
          <w:rFonts w:ascii="Calibri" w:hAnsi="Calibri" w:cs="Calibri"/>
        </w:rPr>
        <w:t xml:space="preserve">. Maybe you can convince him to cooperate </w:t>
      </w:r>
      <w:r w:rsidR="00552136" w:rsidRPr="22D893E5">
        <w:rPr>
          <w:rFonts w:ascii="Calibri" w:hAnsi="Calibri" w:cs="Calibri"/>
        </w:rPr>
        <w:t xml:space="preserve">and stop killing innocent lives with his </w:t>
      </w:r>
      <w:r w:rsidR="00CB759B" w:rsidRPr="22D893E5">
        <w:rPr>
          <w:rFonts w:ascii="Calibri" w:hAnsi="Calibri" w:cs="Calibri"/>
        </w:rPr>
        <w:t>Death Firm</w:t>
      </w:r>
      <w:r w:rsidR="00552136" w:rsidRPr="22D893E5">
        <w:rPr>
          <w:rFonts w:ascii="Calibri" w:hAnsi="Calibri" w:cs="Calibri"/>
        </w:rPr>
        <w:t>s.</w:t>
      </w:r>
      <w:r w:rsidR="005A113B" w:rsidRPr="22D893E5">
        <w:rPr>
          <w:rFonts w:ascii="Calibri" w:hAnsi="Calibri" w:cs="Calibri"/>
        </w:rPr>
        <w:t>”</w:t>
      </w:r>
    </w:p>
    <w:p w14:paraId="0DE638C4" w14:textId="7F11B666" w:rsidR="005A113B" w:rsidRDefault="005A113B" w:rsidP="22D893E5">
      <w:pPr>
        <w:spacing w:line="480" w:lineRule="auto"/>
        <w:ind w:firstLine="720"/>
        <w:rPr>
          <w:rFonts w:ascii="Calibri" w:hAnsi="Calibri" w:cs="Calibri"/>
        </w:rPr>
      </w:pPr>
      <w:r w:rsidRPr="22D893E5">
        <w:rPr>
          <w:rFonts w:ascii="Calibri" w:hAnsi="Calibri" w:cs="Calibri"/>
        </w:rPr>
        <w:t xml:space="preserve">“I will do whatever I can to convince him,” York said. “Believe me. I would like to put a stop to </w:t>
      </w:r>
      <w:r w:rsidR="00C57A27" w:rsidRPr="22D893E5">
        <w:rPr>
          <w:rFonts w:ascii="Calibri" w:hAnsi="Calibri" w:cs="Calibri"/>
        </w:rPr>
        <w:t>all</w:t>
      </w:r>
      <w:r w:rsidRPr="22D893E5">
        <w:rPr>
          <w:rFonts w:ascii="Calibri" w:hAnsi="Calibri" w:cs="Calibri"/>
        </w:rPr>
        <w:t xml:space="preserve"> this madness just as much as everyone else does. </w:t>
      </w:r>
      <w:r w:rsidR="00C57A27" w:rsidRPr="22D893E5">
        <w:rPr>
          <w:rFonts w:ascii="Calibri" w:hAnsi="Calibri" w:cs="Calibri"/>
        </w:rPr>
        <w:t>I don’t want him to hurt any</w:t>
      </w:r>
      <w:r w:rsidR="002C2068">
        <w:rPr>
          <w:rFonts w:ascii="Calibri" w:hAnsi="Calibri" w:cs="Calibri"/>
        </w:rPr>
        <w:t xml:space="preserve"> </w:t>
      </w:r>
      <w:r w:rsidR="00C57A27" w:rsidRPr="22D893E5">
        <w:rPr>
          <w:rFonts w:ascii="Calibri" w:hAnsi="Calibri" w:cs="Calibri"/>
        </w:rPr>
        <w:t>more people.</w:t>
      </w:r>
      <w:r w:rsidR="00AA6157" w:rsidRPr="22D893E5">
        <w:rPr>
          <w:rFonts w:ascii="Calibri" w:hAnsi="Calibri" w:cs="Calibri"/>
        </w:rPr>
        <w:t xml:space="preserve"> Honestly, the Fritz I know would never do a thing like this. I guess as you get older</w:t>
      </w:r>
      <w:r w:rsidR="002C2068">
        <w:rPr>
          <w:rFonts w:ascii="Calibri" w:hAnsi="Calibri" w:cs="Calibri"/>
        </w:rPr>
        <w:t>,</w:t>
      </w:r>
      <w:r w:rsidR="00AA6157" w:rsidRPr="22D893E5">
        <w:rPr>
          <w:rFonts w:ascii="Calibri" w:hAnsi="Calibri" w:cs="Calibri"/>
        </w:rPr>
        <w:t xml:space="preserve"> priorities start to change</w:t>
      </w:r>
      <w:r w:rsidR="002C2068">
        <w:rPr>
          <w:rFonts w:ascii="Calibri" w:hAnsi="Calibri" w:cs="Calibri"/>
        </w:rPr>
        <w:t>,</w:t>
      </w:r>
      <w:r w:rsidR="00AA6157" w:rsidRPr="22D893E5">
        <w:rPr>
          <w:rFonts w:ascii="Calibri" w:hAnsi="Calibri" w:cs="Calibri"/>
        </w:rPr>
        <w:t xml:space="preserve"> and your ambition drives you to do things out of the ordinary.</w:t>
      </w:r>
      <w:r w:rsidR="00C57A27" w:rsidRPr="22D893E5">
        <w:rPr>
          <w:rFonts w:ascii="Calibri" w:hAnsi="Calibri" w:cs="Calibri"/>
        </w:rPr>
        <w:t>”</w:t>
      </w:r>
    </w:p>
    <w:p w14:paraId="1140E259" w14:textId="3750D980" w:rsidR="00AA6157" w:rsidRDefault="00AA6157" w:rsidP="22D893E5">
      <w:pPr>
        <w:spacing w:line="480" w:lineRule="auto"/>
        <w:ind w:firstLine="720"/>
        <w:rPr>
          <w:rFonts w:ascii="Calibri" w:hAnsi="Calibri" w:cs="Calibri"/>
        </w:rPr>
      </w:pPr>
      <w:r w:rsidRPr="22D893E5">
        <w:rPr>
          <w:rFonts w:ascii="Calibri" w:hAnsi="Calibri" w:cs="Calibri"/>
        </w:rPr>
        <w:t>“That may be so</w:t>
      </w:r>
      <w:r w:rsidR="002C2068">
        <w:rPr>
          <w:rFonts w:ascii="Calibri" w:hAnsi="Calibri" w:cs="Calibri"/>
        </w:rPr>
        <w:t>,</w:t>
      </w:r>
      <w:r w:rsidRPr="22D893E5">
        <w:rPr>
          <w:rFonts w:ascii="Calibri" w:hAnsi="Calibri" w:cs="Calibri"/>
        </w:rPr>
        <w:t xml:space="preserve"> but going on a murderous rampage and creating flesh</w:t>
      </w:r>
      <w:r w:rsidR="002C2068">
        <w:rPr>
          <w:rFonts w:ascii="Calibri" w:hAnsi="Calibri" w:cs="Calibri"/>
        </w:rPr>
        <w:t>-</w:t>
      </w:r>
      <w:r w:rsidRPr="22D893E5">
        <w:rPr>
          <w:rFonts w:ascii="Calibri" w:hAnsi="Calibri" w:cs="Calibri"/>
        </w:rPr>
        <w:t xml:space="preserve">eating monsters with sophisticated robotic parts is unusual and to the extreme,” Massey commented. </w:t>
      </w:r>
      <w:r w:rsidR="008D6402" w:rsidRPr="22D893E5">
        <w:rPr>
          <w:rFonts w:ascii="Calibri" w:hAnsi="Calibri" w:cs="Calibri"/>
        </w:rPr>
        <w:t>“No one in their right mind would have that capacity to do so.”</w:t>
      </w:r>
    </w:p>
    <w:p w14:paraId="1ED4B4D6" w14:textId="5E5FBB16" w:rsidR="006524E5" w:rsidRDefault="006524E5" w:rsidP="22D893E5">
      <w:pPr>
        <w:spacing w:line="480" w:lineRule="auto"/>
        <w:ind w:firstLine="720"/>
        <w:rPr>
          <w:rFonts w:ascii="Calibri" w:hAnsi="Calibri" w:cs="Calibri"/>
        </w:rPr>
      </w:pPr>
      <w:r w:rsidRPr="22D893E5">
        <w:rPr>
          <w:rFonts w:ascii="Calibri" w:hAnsi="Calibri" w:cs="Calibri"/>
        </w:rPr>
        <w:t>“You do have a point,” York said. “I cannot argue with you on that one.”</w:t>
      </w:r>
    </w:p>
    <w:p w14:paraId="55255C97" w14:textId="1640AFDA" w:rsidR="006524E5" w:rsidRDefault="006524E5" w:rsidP="22D893E5">
      <w:pPr>
        <w:spacing w:line="480" w:lineRule="auto"/>
        <w:ind w:firstLine="720"/>
        <w:rPr>
          <w:rFonts w:ascii="Calibri" w:hAnsi="Calibri" w:cs="Calibri"/>
        </w:rPr>
      </w:pPr>
      <w:r w:rsidRPr="22D893E5">
        <w:rPr>
          <w:rFonts w:ascii="Calibri" w:hAnsi="Calibri" w:cs="Calibri"/>
        </w:rPr>
        <w:t>“Now, tell me what he was like during his youth,” Massey said.</w:t>
      </w:r>
    </w:p>
    <w:p w14:paraId="5D960DCC" w14:textId="735F668C" w:rsidR="00833FE7" w:rsidRDefault="00CA059F" w:rsidP="22D893E5">
      <w:pPr>
        <w:spacing w:line="480" w:lineRule="auto"/>
        <w:ind w:firstLine="720"/>
        <w:rPr>
          <w:rFonts w:ascii="Calibri" w:hAnsi="Calibri" w:cs="Calibri"/>
        </w:rPr>
      </w:pPr>
      <w:r w:rsidRPr="22D893E5">
        <w:rPr>
          <w:rFonts w:ascii="Calibri" w:hAnsi="Calibri" w:cs="Calibri"/>
        </w:rPr>
        <w:t xml:space="preserve">“When I first met </w:t>
      </w:r>
      <w:r w:rsidR="008254F6" w:rsidRPr="22D893E5">
        <w:rPr>
          <w:rFonts w:ascii="Calibri" w:hAnsi="Calibri" w:cs="Calibri"/>
        </w:rPr>
        <w:t xml:space="preserve">him, Fritz was a quiet and shy boy who </w:t>
      </w:r>
      <w:r w:rsidR="00381632" w:rsidRPr="22D893E5">
        <w:rPr>
          <w:rFonts w:ascii="Calibri" w:hAnsi="Calibri" w:cs="Calibri"/>
        </w:rPr>
        <w:t xml:space="preserve">kept within himself most of the time,” York told </w:t>
      </w:r>
      <w:r w:rsidR="001F6E85" w:rsidRPr="22D893E5">
        <w:rPr>
          <w:rFonts w:ascii="Calibri" w:hAnsi="Calibri" w:cs="Calibri"/>
        </w:rPr>
        <w:t>Massey. “It took a</w:t>
      </w:r>
      <w:r w:rsidR="00C0476B" w:rsidRPr="22D893E5">
        <w:rPr>
          <w:rFonts w:ascii="Calibri" w:hAnsi="Calibri" w:cs="Calibri"/>
        </w:rPr>
        <w:t xml:space="preserve"> </w:t>
      </w:r>
      <w:r w:rsidR="001F6E85" w:rsidRPr="22D893E5">
        <w:rPr>
          <w:rFonts w:ascii="Calibri" w:hAnsi="Calibri" w:cs="Calibri"/>
        </w:rPr>
        <w:t xml:space="preserve">while </w:t>
      </w:r>
      <w:r w:rsidR="007A22F1" w:rsidRPr="22D893E5">
        <w:rPr>
          <w:rFonts w:ascii="Calibri" w:hAnsi="Calibri" w:cs="Calibri"/>
        </w:rPr>
        <w:t xml:space="preserve">to get him to </w:t>
      </w:r>
      <w:bookmarkStart w:id="36" w:name="_Int_4nU1RNXF"/>
      <w:r w:rsidR="007A22F1" w:rsidRPr="22D893E5">
        <w:rPr>
          <w:rFonts w:ascii="Calibri" w:hAnsi="Calibri" w:cs="Calibri"/>
        </w:rPr>
        <w:t>open up</w:t>
      </w:r>
      <w:bookmarkEnd w:id="36"/>
      <w:r w:rsidR="007A22F1" w:rsidRPr="22D893E5">
        <w:rPr>
          <w:rFonts w:ascii="Calibri" w:hAnsi="Calibri" w:cs="Calibri"/>
        </w:rPr>
        <w:t xml:space="preserve"> to people. People had to gain his trust first before he was able to fully communicate with them. </w:t>
      </w:r>
      <w:r w:rsidR="00164557" w:rsidRPr="22D893E5">
        <w:rPr>
          <w:rFonts w:ascii="Calibri" w:hAnsi="Calibri" w:cs="Calibri"/>
        </w:rPr>
        <w:t xml:space="preserve">He was very selective when choosing friends. </w:t>
      </w:r>
      <w:bookmarkStart w:id="37" w:name="_Int_asuDVWVl"/>
      <w:r w:rsidR="00164557" w:rsidRPr="22D893E5">
        <w:rPr>
          <w:rFonts w:ascii="Calibri" w:hAnsi="Calibri" w:cs="Calibri"/>
        </w:rPr>
        <w:t>That is</w:t>
      </w:r>
      <w:bookmarkEnd w:id="37"/>
      <w:r w:rsidR="00164557" w:rsidRPr="22D893E5">
        <w:rPr>
          <w:rFonts w:ascii="Calibri" w:hAnsi="Calibri" w:cs="Calibri"/>
        </w:rPr>
        <w:t xml:space="preserve"> why he only </w:t>
      </w:r>
      <w:r w:rsidR="00971BCC" w:rsidRPr="22D893E5">
        <w:rPr>
          <w:rFonts w:ascii="Calibri" w:hAnsi="Calibri" w:cs="Calibri"/>
        </w:rPr>
        <w:t xml:space="preserve">had a small group of friends. I was one of four </w:t>
      </w:r>
      <w:r w:rsidR="00135E63" w:rsidRPr="22D893E5">
        <w:rPr>
          <w:rFonts w:ascii="Calibri" w:hAnsi="Calibri" w:cs="Calibri"/>
        </w:rPr>
        <w:t>of his friends in school.</w:t>
      </w:r>
      <w:r w:rsidR="00325C62" w:rsidRPr="22D893E5">
        <w:rPr>
          <w:rFonts w:ascii="Calibri" w:hAnsi="Calibri" w:cs="Calibri"/>
        </w:rPr>
        <w:t>”</w:t>
      </w:r>
    </w:p>
    <w:p w14:paraId="152B52B2" w14:textId="07AF140F" w:rsidR="00B31C35" w:rsidRDefault="00031C2A" w:rsidP="22D893E5">
      <w:pPr>
        <w:spacing w:line="480" w:lineRule="auto"/>
        <w:ind w:firstLine="720"/>
        <w:rPr>
          <w:rFonts w:ascii="Calibri" w:hAnsi="Calibri" w:cs="Calibri"/>
        </w:rPr>
      </w:pPr>
      <w:r w:rsidRPr="22D893E5">
        <w:rPr>
          <w:rFonts w:ascii="Calibri" w:hAnsi="Calibri" w:cs="Calibri"/>
        </w:rPr>
        <w:t xml:space="preserve">“Did he seem troubled at the time?” Massey asked. </w:t>
      </w:r>
    </w:p>
    <w:p w14:paraId="62A14622" w14:textId="33B4DEEA" w:rsidR="00CB5DF7" w:rsidRDefault="00CB5DF7" w:rsidP="22D893E5">
      <w:pPr>
        <w:spacing w:line="480" w:lineRule="auto"/>
        <w:ind w:firstLine="720"/>
        <w:rPr>
          <w:rFonts w:ascii="Calibri" w:hAnsi="Calibri" w:cs="Calibri"/>
        </w:rPr>
      </w:pPr>
      <w:r w:rsidRPr="22D893E5">
        <w:rPr>
          <w:rFonts w:ascii="Calibri" w:hAnsi="Calibri" w:cs="Calibri"/>
        </w:rPr>
        <w:t xml:space="preserve">“Not at all,” he answered. </w:t>
      </w:r>
      <w:r w:rsidR="00DE1C91" w:rsidRPr="22D893E5">
        <w:rPr>
          <w:rFonts w:ascii="Calibri" w:hAnsi="Calibri" w:cs="Calibri"/>
        </w:rPr>
        <w:t xml:space="preserve">“However, he was picked on quite a bit </w:t>
      </w:r>
      <w:r w:rsidR="00AB6B77">
        <w:rPr>
          <w:rFonts w:ascii="Calibri" w:hAnsi="Calibri" w:cs="Calibri"/>
        </w:rPr>
        <w:t>by</w:t>
      </w:r>
      <w:r w:rsidR="00AB6B77" w:rsidRPr="22D893E5">
        <w:rPr>
          <w:rFonts w:ascii="Calibri" w:hAnsi="Calibri" w:cs="Calibri"/>
        </w:rPr>
        <w:t xml:space="preserve"> </w:t>
      </w:r>
      <w:r w:rsidR="006F0F91" w:rsidRPr="22D893E5">
        <w:rPr>
          <w:rFonts w:ascii="Calibri" w:hAnsi="Calibri" w:cs="Calibri"/>
        </w:rPr>
        <w:t xml:space="preserve">the school’s bullies. </w:t>
      </w:r>
      <w:r w:rsidR="003B26B5" w:rsidRPr="22D893E5">
        <w:rPr>
          <w:rFonts w:ascii="Calibri" w:hAnsi="Calibri" w:cs="Calibri"/>
        </w:rPr>
        <w:t>I stood up to them a few times</w:t>
      </w:r>
      <w:r w:rsidR="00F01A36" w:rsidRPr="22D893E5">
        <w:rPr>
          <w:rFonts w:ascii="Calibri" w:hAnsi="Calibri" w:cs="Calibri"/>
        </w:rPr>
        <w:t xml:space="preserve">. Fritz was just a </w:t>
      </w:r>
      <w:r w:rsidR="00A26AE5" w:rsidRPr="22D893E5">
        <w:rPr>
          <w:rFonts w:ascii="Calibri" w:hAnsi="Calibri" w:cs="Calibri"/>
        </w:rPr>
        <w:t>skinny, frail</w:t>
      </w:r>
      <w:r w:rsidR="00081F45" w:rsidRPr="22D893E5">
        <w:rPr>
          <w:rFonts w:ascii="Calibri" w:hAnsi="Calibri" w:cs="Calibri"/>
        </w:rPr>
        <w:t xml:space="preserve">, and weak boy in high school. </w:t>
      </w:r>
      <w:r w:rsidR="00FB702F" w:rsidRPr="22D893E5">
        <w:rPr>
          <w:rFonts w:ascii="Calibri" w:hAnsi="Calibri" w:cs="Calibri"/>
        </w:rPr>
        <w:t>He didn’t have an athletic bone in him.”</w:t>
      </w:r>
    </w:p>
    <w:p w14:paraId="79E63E1D" w14:textId="0FB1D29E" w:rsidR="00CC2BFF" w:rsidRDefault="00CC2BFF" w:rsidP="22D893E5">
      <w:pPr>
        <w:spacing w:line="480" w:lineRule="auto"/>
        <w:ind w:firstLine="720"/>
        <w:rPr>
          <w:rFonts w:ascii="Calibri" w:hAnsi="Calibri" w:cs="Calibri"/>
        </w:rPr>
      </w:pPr>
      <w:r w:rsidRPr="22D893E5">
        <w:rPr>
          <w:rFonts w:ascii="Calibri" w:hAnsi="Calibri" w:cs="Calibri"/>
        </w:rPr>
        <w:t>“</w:t>
      </w:r>
      <w:r w:rsidR="00E01188" w:rsidRPr="22D893E5">
        <w:rPr>
          <w:rFonts w:ascii="Calibri" w:hAnsi="Calibri" w:cs="Calibri"/>
        </w:rPr>
        <w:t xml:space="preserve">Do you think that’s the motive behind creating the </w:t>
      </w:r>
      <w:r w:rsidR="00CB759B" w:rsidRPr="22D893E5">
        <w:rPr>
          <w:rFonts w:ascii="Calibri" w:hAnsi="Calibri" w:cs="Calibri"/>
        </w:rPr>
        <w:t>Death Firm</w:t>
      </w:r>
      <w:r w:rsidR="00E01188" w:rsidRPr="22D893E5">
        <w:rPr>
          <w:rFonts w:ascii="Calibri" w:hAnsi="Calibri" w:cs="Calibri"/>
        </w:rPr>
        <w:t xml:space="preserve">s?” Massey </w:t>
      </w:r>
      <w:r w:rsidR="001740AA" w:rsidRPr="22D893E5">
        <w:rPr>
          <w:rFonts w:ascii="Calibri" w:hAnsi="Calibri" w:cs="Calibri"/>
        </w:rPr>
        <w:t xml:space="preserve">said. “Has he </w:t>
      </w:r>
      <w:r w:rsidR="00AD3995" w:rsidRPr="22D893E5">
        <w:rPr>
          <w:rFonts w:ascii="Calibri" w:hAnsi="Calibri" w:cs="Calibri"/>
        </w:rPr>
        <w:t xml:space="preserve">ever </w:t>
      </w:r>
      <w:r w:rsidR="001740AA" w:rsidRPr="22D893E5">
        <w:rPr>
          <w:rFonts w:ascii="Calibri" w:hAnsi="Calibri" w:cs="Calibri"/>
        </w:rPr>
        <w:t>mentioned that he would seek revenge</w:t>
      </w:r>
      <w:r w:rsidR="00AD3995" w:rsidRPr="22D893E5">
        <w:rPr>
          <w:rFonts w:ascii="Calibri" w:hAnsi="Calibri" w:cs="Calibri"/>
        </w:rPr>
        <w:t>?”</w:t>
      </w:r>
    </w:p>
    <w:p w14:paraId="25304349" w14:textId="3BBFAEFB" w:rsidR="00AD3995" w:rsidRDefault="00AD3995" w:rsidP="22D893E5">
      <w:pPr>
        <w:spacing w:line="480" w:lineRule="auto"/>
        <w:ind w:firstLine="720"/>
        <w:rPr>
          <w:rFonts w:ascii="Calibri" w:hAnsi="Calibri" w:cs="Calibri"/>
        </w:rPr>
      </w:pPr>
      <w:r w:rsidRPr="22D893E5">
        <w:rPr>
          <w:rFonts w:ascii="Calibri" w:hAnsi="Calibri" w:cs="Calibri"/>
        </w:rPr>
        <w:t xml:space="preserve">“I do recall him saying one time that one day those that picked on him were going to pay for it,” York responded. </w:t>
      </w:r>
      <w:r w:rsidR="00B96005" w:rsidRPr="22D893E5">
        <w:rPr>
          <w:rFonts w:ascii="Calibri" w:hAnsi="Calibri" w:cs="Calibri"/>
        </w:rPr>
        <w:t>“I never really took him seriously</w:t>
      </w:r>
      <w:r w:rsidR="00E25C42" w:rsidRPr="22D893E5">
        <w:rPr>
          <w:rFonts w:ascii="Calibri" w:hAnsi="Calibri" w:cs="Calibri"/>
        </w:rPr>
        <w:t>. I didn’t think that he had it in him.”</w:t>
      </w:r>
    </w:p>
    <w:p w14:paraId="11694178" w14:textId="3348EF55" w:rsidR="00831860" w:rsidRDefault="00831860" w:rsidP="22D893E5">
      <w:pPr>
        <w:spacing w:line="480" w:lineRule="auto"/>
        <w:ind w:firstLine="720"/>
        <w:rPr>
          <w:rFonts w:ascii="Calibri" w:hAnsi="Calibri" w:cs="Calibri"/>
        </w:rPr>
      </w:pPr>
      <w:r w:rsidRPr="22D893E5">
        <w:rPr>
          <w:rFonts w:ascii="Calibri" w:hAnsi="Calibri" w:cs="Calibri"/>
        </w:rPr>
        <w:t>“What w</w:t>
      </w:r>
      <w:r w:rsidR="006C5718" w:rsidRPr="22D893E5">
        <w:rPr>
          <w:rFonts w:ascii="Calibri" w:hAnsi="Calibri" w:cs="Calibri"/>
        </w:rPr>
        <w:t>ere</w:t>
      </w:r>
      <w:r w:rsidRPr="22D893E5">
        <w:rPr>
          <w:rFonts w:ascii="Calibri" w:hAnsi="Calibri" w:cs="Calibri"/>
        </w:rPr>
        <w:t xml:space="preserve"> some of his interests?</w:t>
      </w:r>
      <w:r w:rsidR="00AB6B77">
        <w:rPr>
          <w:rFonts w:ascii="Calibri" w:hAnsi="Calibri" w:cs="Calibri"/>
        </w:rPr>
        <w:t>”</w:t>
      </w:r>
      <w:r w:rsidRPr="22D893E5">
        <w:rPr>
          <w:rFonts w:ascii="Calibri" w:hAnsi="Calibri" w:cs="Calibri"/>
        </w:rPr>
        <w:t xml:space="preserve"> Massey then asked. </w:t>
      </w:r>
    </w:p>
    <w:p w14:paraId="47E4EA57" w14:textId="3CD88190" w:rsidR="0003203D" w:rsidRDefault="0003203D" w:rsidP="22D893E5">
      <w:pPr>
        <w:spacing w:line="480" w:lineRule="auto"/>
        <w:ind w:firstLine="720"/>
        <w:rPr>
          <w:rFonts w:ascii="Calibri" w:hAnsi="Calibri" w:cs="Calibri"/>
        </w:rPr>
      </w:pPr>
      <w:r w:rsidRPr="22D893E5">
        <w:rPr>
          <w:rFonts w:ascii="Calibri" w:hAnsi="Calibri" w:cs="Calibri"/>
        </w:rPr>
        <w:t>“</w:t>
      </w:r>
      <w:r w:rsidR="00A47736" w:rsidRPr="22D893E5">
        <w:rPr>
          <w:rFonts w:ascii="Calibri" w:hAnsi="Calibri" w:cs="Calibri"/>
        </w:rPr>
        <w:t>He had a love for reading science fiction and horror novels</w:t>
      </w:r>
      <w:r w:rsidR="00EE1178" w:rsidRPr="22D893E5">
        <w:rPr>
          <w:rFonts w:ascii="Calibri" w:hAnsi="Calibri" w:cs="Calibri"/>
        </w:rPr>
        <w:t xml:space="preserve"> during his spare time,” York told her. “He </w:t>
      </w:r>
      <w:r w:rsidR="009021C0" w:rsidRPr="22D893E5">
        <w:rPr>
          <w:rFonts w:ascii="Calibri" w:hAnsi="Calibri" w:cs="Calibri"/>
        </w:rPr>
        <w:t xml:space="preserve">spent most of his time studying, </w:t>
      </w:r>
      <w:r w:rsidR="00AA076C" w:rsidRPr="22D893E5">
        <w:rPr>
          <w:rFonts w:ascii="Calibri" w:hAnsi="Calibri" w:cs="Calibri"/>
        </w:rPr>
        <w:t>doing scientific experiments</w:t>
      </w:r>
      <w:r w:rsidR="00C9250D" w:rsidRPr="22D893E5">
        <w:rPr>
          <w:rFonts w:ascii="Calibri" w:hAnsi="Calibri" w:cs="Calibri"/>
        </w:rPr>
        <w:t>,</w:t>
      </w:r>
      <w:r w:rsidR="0084154E" w:rsidRPr="22D893E5">
        <w:rPr>
          <w:rFonts w:ascii="Calibri" w:hAnsi="Calibri" w:cs="Calibri"/>
        </w:rPr>
        <w:t xml:space="preserve"> going to the movie theater,</w:t>
      </w:r>
      <w:r w:rsidR="00C9250D" w:rsidRPr="22D893E5">
        <w:rPr>
          <w:rFonts w:ascii="Calibri" w:hAnsi="Calibri" w:cs="Calibri"/>
        </w:rPr>
        <w:t xml:space="preserve"> and </w:t>
      </w:r>
      <w:r w:rsidR="0084154E" w:rsidRPr="22D893E5">
        <w:rPr>
          <w:rFonts w:ascii="Calibri" w:hAnsi="Calibri" w:cs="Calibri"/>
        </w:rPr>
        <w:t>playing video games.</w:t>
      </w:r>
      <w:r w:rsidR="006C5718" w:rsidRPr="22D893E5">
        <w:rPr>
          <w:rFonts w:ascii="Calibri" w:hAnsi="Calibri" w:cs="Calibri"/>
        </w:rPr>
        <w:t xml:space="preserve"> Camargo was a brilliant student who thrived in all his science and math classes. He was a straight-A student and a teacher’s pet.</w:t>
      </w:r>
      <w:r w:rsidR="0084154E" w:rsidRPr="22D893E5">
        <w:rPr>
          <w:rFonts w:ascii="Calibri" w:hAnsi="Calibri" w:cs="Calibri"/>
        </w:rPr>
        <w:t xml:space="preserve"> He </w:t>
      </w:r>
      <w:bookmarkStart w:id="38" w:name="_Int_ebthmWdF"/>
      <w:r w:rsidR="0084154E" w:rsidRPr="22D893E5">
        <w:rPr>
          <w:rFonts w:ascii="Calibri" w:hAnsi="Calibri" w:cs="Calibri"/>
        </w:rPr>
        <w:t>hung out</w:t>
      </w:r>
      <w:bookmarkEnd w:id="38"/>
      <w:r w:rsidR="0084154E" w:rsidRPr="22D893E5">
        <w:rPr>
          <w:rFonts w:ascii="Calibri" w:hAnsi="Calibri" w:cs="Calibri"/>
        </w:rPr>
        <w:t xml:space="preserve"> with me, </w:t>
      </w:r>
      <w:r w:rsidR="00645DE4" w:rsidRPr="22D893E5">
        <w:rPr>
          <w:rFonts w:ascii="Calibri" w:hAnsi="Calibri" w:cs="Calibri"/>
        </w:rPr>
        <w:t xml:space="preserve">Warren Berry, and </w:t>
      </w:r>
      <w:r w:rsidR="001207AF" w:rsidRPr="22D893E5">
        <w:rPr>
          <w:rFonts w:ascii="Calibri" w:hAnsi="Calibri" w:cs="Calibri"/>
        </w:rPr>
        <w:t xml:space="preserve">Stephen Bryan. </w:t>
      </w:r>
      <w:r w:rsidR="00D42124" w:rsidRPr="22D893E5">
        <w:rPr>
          <w:rFonts w:ascii="Calibri" w:hAnsi="Calibri" w:cs="Calibri"/>
        </w:rPr>
        <w:t xml:space="preserve">We were the nerdiest group of people in school. </w:t>
      </w:r>
      <w:r w:rsidR="009D47A8" w:rsidRPr="22D893E5">
        <w:rPr>
          <w:rFonts w:ascii="Calibri" w:hAnsi="Calibri" w:cs="Calibri"/>
        </w:rPr>
        <w:t xml:space="preserve">We </w:t>
      </w:r>
      <w:r w:rsidR="00944A11" w:rsidRPr="22D893E5">
        <w:rPr>
          <w:rFonts w:ascii="Calibri" w:hAnsi="Calibri" w:cs="Calibri"/>
        </w:rPr>
        <w:t>would study together, discuss the latest science</w:t>
      </w:r>
      <w:r w:rsidR="00AB6B77">
        <w:rPr>
          <w:rFonts w:ascii="Calibri" w:hAnsi="Calibri" w:cs="Calibri"/>
        </w:rPr>
        <w:t>-</w:t>
      </w:r>
      <w:r w:rsidR="00944A11" w:rsidRPr="22D893E5">
        <w:rPr>
          <w:rFonts w:ascii="Calibri" w:hAnsi="Calibri" w:cs="Calibri"/>
        </w:rPr>
        <w:t xml:space="preserve">fiction novels and </w:t>
      </w:r>
      <w:r w:rsidR="00705A49" w:rsidRPr="22D893E5">
        <w:rPr>
          <w:rFonts w:ascii="Calibri" w:hAnsi="Calibri" w:cs="Calibri"/>
        </w:rPr>
        <w:t xml:space="preserve">comic books that we were reading, and play </w:t>
      </w:r>
      <w:r w:rsidR="00983BC2" w:rsidRPr="22D893E5">
        <w:rPr>
          <w:rFonts w:ascii="Calibri" w:hAnsi="Calibri" w:cs="Calibri"/>
        </w:rPr>
        <w:t>video games together at the arcade.</w:t>
      </w:r>
      <w:r w:rsidR="001F10DD" w:rsidRPr="22D893E5">
        <w:rPr>
          <w:rFonts w:ascii="Calibri" w:hAnsi="Calibri" w:cs="Calibri"/>
        </w:rPr>
        <w:t>”</w:t>
      </w:r>
    </w:p>
    <w:p w14:paraId="6746CC37" w14:textId="2441F513" w:rsidR="001F10DD" w:rsidRDefault="00C60380" w:rsidP="22D893E5">
      <w:pPr>
        <w:spacing w:line="480" w:lineRule="auto"/>
        <w:ind w:firstLine="720"/>
        <w:rPr>
          <w:rFonts w:ascii="Calibri" w:hAnsi="Calibri" w:cs="Calibri"/>
        </w:rPr>
      </w:pPr>
      <w:r w:rsidRPr="22D893E5">
        <w:rPr>
          <w:rFonts w:ascii="Calibri" w:hAnsi="Calibri" w:cs="Calibri"/>
        </w:rPr>
        <w:t>“Aside from being bullied, was there anything el</w:t>
      </w:r>
      <w:r w:rsidR="008E1E8C" w:rsidRPr="22D893E5">
        <w:rPr>
          <w:rFonts w:ascii="Calibri" w:hAnsi="Calibri" w:cs="Calibri"/>
        </w:rPr>
        <w:t xml:space="preserve">se that might have caused him to tick?” </w:t>
      </w:r>
      <w:r w:rsidR="00D5207C" w:rsidRPr="22D893E5">
        <w:rPr>
          <w:rFonts w:ascii="Calibri" w:hAnsi="Calibri" w:cs="Calibri"/>
        </w:rPr>
        <w:t>Massey asked.</w:t>
      </w:r>
    </w:p>
    <w:p w14:paraId="1163A6DB" w14:textId="4EBF53F6" w:rsidR="00D5207C" w:rsidRDefault="00767F77" w:rsidP="22D893E5">
      <w:pPr>
        <w:spacing w:line="480" w:lineRule="auto"/>
        <w:ind w:firstLine="720"/>
        <w:rPr>
          <w:rFonts w:ascii="Calibri" w:hAnsi="Calibri" w:cs="Calibri"/>
        </w:rPr>
      </w:pPr>
      <w:r w:rsidRPr="22D893E5">
        <w:rPr>
          <w:rFonts w:ascii="Calibri" w:hAnsi="Calibri" w:cs="Calibri"/>
        </w:rPr>
        <w:t xml:space="preserve">“There was a girl that he had a huge crush on,” York answered. </w:t>
      </w:r>
      <w:r w:rsidR="00411AA3" w:rsidRPr="22D893E5">
        <w:rPr>
          <w:rFonts w:ascii="Calibri" w:hAnsi="Calibri" w:cs="Calibri"/>
        </w:rPr>
        <w:t xml:space="preserve">“Her name was </w:t>
      </w:r>
      <w:r w:rsidR="0050347D" w:rsidRPr="22D893E5">
        <w:rPr>
          <w:rFonts w:ascii="Calibri" w:hAnsi="Calibri" w:cs="Calibri"/>
        </w:rPr>
        <w:t xml:space="preserve">Hannah Finley. </w:t>
      </w:r>
      <w:r w:rsidR="002B06E1" w:rsidRPr="22D893E5">
        <w:rPr>
          <w:rFonts w:ascii="Calibri" w:hAnsi="Calibri" w:cs="Calibri"/>
        </w:rPr>
        <w:t>She was one of the prettiest girls in high school. She had long blond hair and big blue eyes. Hannah was bright and exceedingly popular. She was the class president</w:t>
      </w:r>
      <w:r w:rsidR="00426B91" w:rsidRPr="22D893E5">
        <w:rPr>
          <w:rFonts w:ascii="Calibri" w:hAnsi="Calibri" w:cs="Calibri"/>
        </w:rPr>
        <w:t xml:space="preserve"> and was nice to everyone.</w:t>
      </w:r>
      <w:r w:rsidR="00D11051" w:rsidRPr="22D893E5">
        <w:rPr>
          <w:rFonts w:ascii="Calibri" w:hAnsi="Calibri" w:cs="Calibri"/>
        </w:rPr>
        <w:t xml:space="preserve"> She would occasionally come up to Fritz and talk to him. Unfortunately, she was dating </w:t>
      </w:r>
      <w:r w:rsidR="005C2ABC" w:rsidRPr="22D893E5">
        <w:rPr>
          <w:rFonts w:ascii="Calibri" w:hAnsi="Calibri" w:cs="Calibri"/>
        </w:rPr>
        <w:t>Tommy McDonald</w:t>
      </w:r>
      <w:r w:rsidR="00AB6B77">
        <w:rPr>
          <w:rFonts w:ascii="Calibri" w:hAnsi="Calibri" w:cs="Calibri"/>
        </w:rPr>
        <w:t>,</w:t>
      </w:r>
      <w:r w:rsidR="005C2ABC" w:rsidRPr="22D893E5">
        <w:rPr>
          <w:rFonts w:ascii="Calibri" w:hAnsi="Calibri" w:cs="Calibri"/>
        </w:rPr>
        <w:t xml:space="preserve"> who was </w:t>
      </w:r>
      <w:r w:rsidR="0036403C" w:rsidRPr="22D893E5">
        <w:rPr>
          <w:rFonts w:ascii="Calibri" w:hAnsi="Calibri" w:cs="Calibri"/>
        </w:rPr>
        <w:t>the captain of the debate team</w:t>
      </w:r>
      <w:r w:rsidR="00061621" w:rsidRPr="22D893E5">
        <w:rPr>
          <w:rFonts w:ascii="Calibri" w:hAnsi="Calibri" w:cs="Calibri"/>
        </w:rPr>
        <w:t xml:space="preserve"> and was a star basketball player. </w:t>
      </w:r>
      <w:r w:rsidR="00852B9D" w:rsidRPr="22D893E5">
        <w:rPr>
          <w:rFonts w:ascii="Calibri" w:hAnsi="Calibri" w:cs="Calibri"/>
        </w:rPr>
        <w:t xml:space="preserve">Fritz was so jealous of him. </w:t>
      </w:r>
      <w:r w:rsidR="00310FAC" w:rsidRPr="22D893E5">
        <w:rPr>
          <w:rFonts w:ascii="Calibri" w:hAnsi="Calibri" w:cs="Calibri"/>
        </w:rPr>
        <w:t xml:space="preserve">Fritz and Hannah </w:t>
      </w:r>
      <w:r w:rsidR="003D702B" w:rsidRPr="22D893E5">
        <w:rPr>
          <w:rFonts w:ascii="Calibri" w:hAnsi="Calibri" w:cs="Calibri"/>
        </w:rPr>
        <w:t>remained friends in college</w:t>
      </w:r>
      <w:r w:rsidR="00C112A7" w:rsidRPr="22D893E5">
        <w:rPr>
          <w:rFonts w:ascii="Calibri" w:hAnsi="Calibri" w:cs="Calibri"/>
        </w:rPr>
        <w:t xml:space="preserve">. Then one day, Fritz confessed that he loved her. </w:t>
      </w:r>
      <w:r w:rsidR="00B12149" w:rsidRPr="22D893E5">
        <w:rPr>
          <w:rFonts w:ascii="Calibri" w:hAnsi="Calibri" w:cs="Calibri"/>
        </w:rPr>
        <w:t xml:space="preserve">Hannah told him that she did not feel the same way. Fritz got angry and </w:t>
      </w:r>
      <w:r w:rsidR="00624928" w:rsidRPr="22D893E5">
        <w:rPr>
          <w:rFonts w:ascii="Calibri" w:hAnsi="Calibri" w:cs="Calibri"/>
        </w:rPr>
        <w:t xml:space="preserve">stormed off. A year later, she got engaged. Fritz was completely devastated </w:t>
      </w:r>
      <w:r w:rsidR="003A45F1" w:rsidRPr="22D893E5">
        <w:rPr>
          <w:rFonts w:ascii="Calibri" w:hAnsi="Calibri" w:cs="Calibri"/>
        </w:rPr>
        <w:t>when he found out. He was not the same ever since. Fritz should have known that he would not have a shot with her. They were just too different.”</w:t>
      </w:r>
    </w:p>
    <w:p w14:paraId="29F7D82B" w14:textId="58EF40E3" w:rsidR="00E432C4" w:rsidRDefault="00435719" w:rsidP="22D893E5">
      <w:pPr>
        <w:spacing w:line="480" w:lineRule="auto"/>
        <w:ind w:firstLine="720"/>
        <w:rPr>
          <w:rFonts w:ascii="Calibri" w:hAnsi="Calibri" w:cs="Calibri"/>
        </w:rPr>
      </w:pPr>
      <w:r w:rsidRPr="22D893E5">
        <w:rPr>
          <w:rFonts w:ascii="Calibri" w:hAnsi="Calibri" w:cs="Calibri"/>
        </w:rPr>
        <w:t xml:space="preserve">“That is so sad,” Massey said. </w:t>
      </w:r>
      <w:r w:rsidR="0004652A" w:rsidRPr="22D893E5">
        <w:rPr>
          <w:rFonts w:ascii="Calibri" w:hAnsi="Calibri" w:cs="Calibri"/>
        </w:rPr>
        <w:t xml:space="preserve">“I almost feel sorry for the guy, but I </w:t>
      </w:r>
      <w:r w:rsidR="006F0E61" w:rsidRPr="22D893E5">
        <w:rPr>
          <w:rFonts w:ascii="Calibri" w:hAnsi="Calibri" w:cs="Calibri"/>
        </w:rPr>
        <w:t>do</w:t>
      </w:r>
      <w:r w:rsidR="00286943" w:rsidRPr="22D893E5">
        <w:rPr>
          <w:rFonts w:ascii="Calibri" w:hAnsi="Calibri" w:cs="Calibri"/>
        </w:rPr>
        <w:t xml:space="preserve">n’t because of all the lives he has </w:t>
      </w:r>
      <w:r w:rsidR="006F0E61" w:rsidRPr="22D893E5">
        <w:rPr>
          <w:rFonts w:ascii="Calibri" w:hAnsi="Calibri" w:cs="Calibri"/>
        </w:rPr>
        <w:t xml:space="preserve">taken. Deep down inside him is an evil </w:t>
      </w:r>
      <w:r w:rsidR="001C2DF5" w:rsidRPr="22D893E5">
        <w:rPr>
          <w:rFonts w:ascii="Calibri" w:hAnsi="Calibri" w:cs="Calibri"/>
        </w:rPr>
        <w:t>brute</w:t>
      </w:r>
      <w:r w:rsidR="0083078B" w:rsidRPr="22D893E5">
        <w:rPr>
          <w:rFonts w:ascii="Calibri" w:hAnsi="Calibri" w:cs="Calibri"/>
        </w:rPr>
        <w:t xml:space="preserve"> seeking revenge</w:t>
      </w:r>
      <w:r w:rsidR="00286943" w:rsidRPr="22D893E5">
        <w:rPr>
          <w:rFonts w:ascii="Calibri" w:hAnsi="Calibri" w:cs="Calibri"/>
        </w:rPr>
        <w:t xml:space="preserve"> who does not care for anyone but himself</w:t>
      </w:r>
      <w:r w:rsidR="001C2DF5" w:rsidRPr="22D893E5">
        <w:rPr>
          <w:rFonts w:ascii="Calibri" w:hAnsi="Calibri" w:cs="Calibri"/>
        </w:rPr>
        <w:t>.</w:t>
      </w:r>
      <w:r w:rsidR="00452A2B" w:rsidRPr="22D893E5">
        <w:rPr>
          <w:rFonts w:ascii="Calibri" w:hAnsi="Calibri" w:cs="Calibri"/>
        </w:rPr>
        <w:t xml:space="preserve"> Please come to the </w:t>
      </w:r>
      <w:r w:rsidR="00C323C0" w:rsidRPr="22D893E5">
        <w:rPr>
          <w:rFonts w:ascii="Calibri" w:hAnsi="Calibri" w:cs="Calibri"/>
        </w:rPr>
        <w:t xml:space="preserve">police department and talk to him. We must get the </w:t>
      </w:r>
      <w:r w:rsidR="004D11F5" w:rsidRPr="22D893E5">
        <w:rPr>
          <w:rFonts w:ascii="Calibri" w:hAnsi="Calibri" w:cs="Calibri"/>
        </w:rPr>
        <w:t xml:space="preserve">code from him </w:t>
      </w:r>
      <w:r w:rsidR="00F022F3" w:rsidRPr="22D893E5">
        <w:rPr>
          <w:rFonts w:ascii="Calibri" w:hAnsi="Calibri" w:cs="Calibri"/>
        </w:rPr>
        <w:t>to</w:t>
      </w:r>
      <w:r w:rsidR="004D11F5" w:rsidRPr="22D893E5">
        <w:rPr>
          <w:rFonts w:ascii="Calibri" w:hAnsi="Calibri" w:cs="Calibri"/>
        </w:rPr>
        <w:t xml:space="preserve"> control the </w:t>
      </w:r>
      <w:r w:rsidR="00CB759B" w:rsidRPr="22D893E5">
        <w:rPr>
          <w:rFonts w:ascii="Calibri" w:hAnsi="Calibri" w:cs="Calibri"/>
        </w:rPr>
        <w:t>Death Firm</w:t>
      </w:r>
      <w:r w:rsidR="00E432C4" w:rsidRPr="22D893E5">
        <w:rPr>
          <w:rFonts w:ascii="Calibri" w:hAnsi="Calibri" w:cs="Calibri"/>
        </w:rPr>
        <w:t>s. Can you come to the police station tomorrow?”</w:t>
      </w:r>
    </w:p>
    <w:p w14:paraId="4F1721AB" w14:textId="5FFDBFDF" w:rsidR="00E432C4" w:rsidRDefault="005C2DE8" w:rsidP="22D893E5">
      <w:pPr>
        <w:spacing w:line="480" w:lineRule="auto"/>
        <w:ind w:firstLine="720"/>
        <w:rPr>
          <w:rFonts w:ascii="Calibri" w:hAnsi="Calibri" w:cs="Calibri"/>
        </w:rPr>
      </w:pPr>
      <w:r w:rsidRPr="22D893E5">
        <w:rPr>
          <w:rFonts w:ascii="Calibri" w:hAnsi="Calibri" w:cs="Calibri"/>
        </w:rPr>
        <w:t>“I will come in first thing in the morning</w:t>
      </w:r>
      <w:r w:rsidR="00AB6B77">
        <w:rPr>
          <w:rFonts w:ascii="Calibri" w:hAnsi="Calibri" w:cs="Calibri"/>
        </w:rPr>
        <w:t>,</w:t>
      </w:r>
      <w:r w:rsidR="00FD6DBD" w:rsidRPr="22D893E5">
        <w:rPr>
          <w:rFonts w:ascii="Calibri" w:hAnsi="Calibri" w:cs="Calibri"/>
        </w:rPr>
        <w:t xml:space="preserve"> right around 8 a.m.,” York replied. “I will see what I can do.”</w:t>
      </w:r>
    </w:p>
    <w:p w14:paraId="4D2CAB6D" w14:textId="59F63A2C" w:rsidR="00E43CDA" w:rsidRDefault="00E43CDA" w:rsidP="22D893E5">
      <w:pPr>
        <w:spacing w:line="480" w:lineRule="auto"/>
        <w:ind w:firstLine="720"/>
        <w:rPr>
          <w:rFonts w:ascii="Calibri" w:hAnsi="Calibri" w:cs="Calibri"/>
        </w:rPr>
      </w:pPr>
      <w:r w:rsidRPr="22D893E5">
        <w:rPr>
          <w:rFonts w:ascii="Calibri" w:hAnsi="Calibri" w:cs="Calibri"/>
        </w:rPr>
        <w:t xml:space="preserve">“Great,” Massey said. “I will see you then. </w:t>
      </w:r>
      <w:r w:rsidR="006D247A" w:rsidRPr="22D893E5">
        <w:rPr>
          <w:rFonts w:ascii="Calibri" w:hAnsi="Calibri" w:cs="Calibri"/>
        </w:rPr>
        <w:t>I must head back to the lab right now. It was nice meeting you.”</w:t>
      </w:r>
    </w:p>
    <w:p w14:paraId="34DFDB86" w14:textId="6C10FF11" w:rsidR="002064C0" w:rsidRDefault="002064C0" w:rsidP="22D893E5">
      <w:pPr>
        <w:spacing w:line="480" w:lineRule="auto"/>
        <w:ind w:firstLine="720"/>
        <w:rPr>
          <w:rFonts w:ascii="Calibri" w:hAnsi="Calibri" w:cs="Calibri"/>
        </w:rPr>
      </w:pPr>
      <w:r w:rsidRPr="22D893E5">
        <w:rPr>
          <w:rFonts w:ascii="Calibri" w:hAnsi="Calibri" w:cs="Calibri"/>
        </w:rPr>
        <w:t>“Likewise,” he said.</w:t>
      </w:r>
    </w:p>
    <w:p w14:paraId="56810AC2" w14:textId="15F75AA0" w:rsidR="002064C0" w:rsidRDefault="00AD1B97" w:rsidP="22D893E5">
      <w:pPr>
        <w:spacing w:line="480" w:lineRule="auto"/>
        <w:ind w:firstLine="720"/>
        <w:rPr>
          <w:rFonts w:ascii="Calibri" w:hAnsi="Calibri" w:cs="Calibri"/>
        </w:rPr>
      </w:pPr>
      <w:r w:rsidRPr="22D893E5">
        <w:rPr>
          <w:rFonts w:ascii="Calibri" w:hAnsi="Calibri" w:cs="Calibri"/>
        </w:rPr>
        <w:t xml:space="preserve">                                                </w:t>
      </w:r>
    </w:p>
    <w:p w14:paraId="0DFE2A33" w14:textId="7517C1AE" w:rsidR="002064C0" w:rsidRDefault="002064C0" w:rsidP="22D893E5">
      <w:pPr>
        <w:spacing w:line="480" w:lineRule="auto"/>
        <w:ind w:firstLine="720"/>
        <w:rPr>
          <w:rFonts w:ascii="Calibri" w:hAnsi="Calibri" w:cs="Calibri"/>
        </w:rPr>
      </w:pPr>
    </w:p>
    <w:p w14:paraId="4649DBED" w14:textId="37854270" w:rsidR="002064C0" w:rsidRDefault="002064C0" w:rsidP="22D893E5">
      <w:pPr>
        <w:spacing w:line="480" w:lineRule="auto"/>
        <w:ind w:firstLine="720"/>
        <w:rPr>
          <w:rFonts w:ascii="Calibri" w:hAnsi="Calibri" w:cs="Calibri"/>
        </w:rPr>
      </w:pPr>
    </w:p>
    <w:p w14:paraId="1A93B48D" w14:textId="1365929F" w:rsidR="002064C0" w:rsidRDefault="00AD1B97" w:rsidP="22D893E5">
      <w:pPr>
        <w:spacing w:line="480" w:lineRule="auto"/>
        <w:ind w:firstLine="720"/>
        <w:rPr>
          <w:rFonts w:ascii="Calibri" w:hAnsi="Calibri" w:cs="Calibri"/>
        </w:rPr>
      </w:pPr>
      <w:r w:rsidRPr="22D893E5">
        <w:rPr>
          <w:rFonts w:ascii="Calibri" w:hAnsi="Calibri" w:cs="Calibri"/>
        </w:rPr>
        <w:t xml:space="preserve">                                                                        </w:t>
      </w:r>
    </w:p>
    <w:p w14:paraId="132827A2" w14:textId="331B9AF0" w:rsidR="002064C0" w:rsidRDefault="002064C0" w:rsidP="22D893E5">
      <w:pPr>
        <w:spacing w:line="480" w:lineRule="auto"/>
        <w:ind w:firstLine="720"/>
        <w:rPr>
          <w:rFonts w:ascii="Calibri" w:hAnsi="Calibri" w:cs="Calibri"/>
        </w:rPr>
      </w:pPr>
    </w:p>
    <w:p w14:paraId="3C635B70" w14:textId="29ACACCA" w:rsidR="002064C0" w:rsidRDefault="002064C0" w:rsidP="22D893E5">
      <w:pPr>
        <w:spacing w:line="480" w:lineRule="auto"/>
        <w:ind w:firstLine="720"/>
        <w:rPr>
          <w:rFonts w:ascii="Calibri" w:hAnsi="Calibri" w:cs="Calibri"/>
        </w:rPr>
      </w:pPr>
    </w:p>
    <w:p w14:paraId="21FA73D9" w14:textId="22DBF72E" w:rsidR="002064C0" w:rsidRDefault="002064C0" w:rsidP="22D893E5">
      <w:pPr>
        <w:spacing w:line="480" w:lineRule="auto"/>
        <w:ind w:firstLine="720"/>
        <w:rPr>
          <w:rFonts w:ascii="Calibri" w:hAnsi="Calibri" w:cs="Calibri"/>
        </w:rPr>
      </w:pPr>
    </w:p>
    <w:p w14:paraId="7C896781" w14:textId="73210FE1" w:rsidR="002064C0" w:rsidRDefault="002064C0" w:rsidP="22D893E5">
      <w:pPr>
        <w:spacing w:line="480" w:lineRule="auto"/>
        <w:ind w:firstLine="720"/>
        <w:rPr>
          <w:rFonts w:ascii="Calibri" w:hAnsi="Calibri" w:cs="Calibri"/>
        </w:rPr>
      </w:pPr>
    </w:p>
    <w:p w14:paraId="126B4153" w14:textId="30477EDE" w:rsidR="002064C0" w:rsidRDefault="002064C0" w:rsidP="22D893E5">
      <w:pPr>
        <w:spacing w:line="480" w:lineRule="auto"/>
        <w:ind w:firstLine="720"/>
        <w:rPr>
          <w:rFonts w:ascii="Calibri" w:hAnsi="Calibri" w:cs="Calibri"/>
        </w:rPr>
      </w:pPr>
    </w:p>
    <w:p w14:paraId="74CCED7E" w14:textId="4841C667" w:rsidR="002064C0" w:rsidRDefault="002064C0" w:rsidP="22D893E5">
      <w:pPr>
        <w:spacing w:line="480" w:lineRule="auto"/>
        <w:ind w:firstLine="720"/>
        <w:rPr>
          <w:rFonts w:ascii="Calibri" w:hAnsi="Calibri" w:cs="Calibri"/>
        </w:rPr>
      </w:pPr>
    </w:p>
    <w:p w14:paraId="1B21F7A1" w14:textId="6AA270CF" w:rsidR="002064C0" w:rsidRDefault="002064C0" w:rsidP="22D893E5">
      <w:pPr>
        <w:spacing w:line="480" w:lineRule="auto"/>
        <w:ind w:firstLine="720"/>
        <w:rPr>
          <w:rFonts w:ascii="Calibri" w:hAnsi="Calibri" w:cs="Calibri"/>
        </w:rPr>
      </w:pPr>
    </w:p>
    <w:p w14:paraId="5CCC84A9" w14:textId="4C8CBD0E" w:rsidR="002064C0" w:rsidRDefault="002064C0" w:rsidP="22D893E5">
      <w:pPr>
        <w:spacing w:line="480" w:lineRule="auto"/>
        <w:ind w:firstLine="720"/>
        <w:rPr>
          <w:rFonts w:ascii="Calibri" w:hAnsi="Calibri" w:cs="Calibri"/>
        </w:rPr>
      </w:pPr>
    </w:p>
    <w:p w14:paraId="0CC06209" w14:textId="777D4265" w:rsidR="002064C0" w:rsidRDefault="002064C0" w:rsidP="22D893E5">
      <w:pPr>
        <w:spacing w:line="480" w:lineRule="auto"/>
        <w:ind w:firstLine="720"/>
        <w:rPr>
          <w:rFonts w:ascii="Calibri" w:hAnsi="Calibri" w:cs="Calibri"/>
        </w:rPr>
      </w:pPr>
    </w:p>
    <w:p w14:paraId="1A3D6635" w14:textId="2C735445" w:rsidR="002064C0" w:rsidRDefault="002064C0" w:rsidP="22D893E5">
      <w:pPr>
        <w:spacing w:line="480" w:lineRule="auto"/>
        <w:ind w:firstLine="720"/>
        <w:rPr>
          <w:rFonts w:ascii="Calibri" w:hAnsi="Calibri" w:cs="Calibri"/>
        </w:rPr>
      </w:pPr>
    </w:p>
    <w:p w14:paraId="34736AF0" w14:textId="258B9003" w:rsidR="002064C0" w:rsidRDefault="00AD1B97" w:rsidP="22D893E5">
      <w:pPr>
        <w:spacing w:line="480" w:lineRule="auto"/>
        <w:ind w:firstLine="720"/>
        <w:rPr>
          <w:rFonts w:ascii="Calibri" w:hAnsi="Calibri" w:cs="Calibri"/>
        </w:rPr>
      </w:pPr>
      <w:r w:rsidRPr="22D893E5">
        <w:rPr>
          <w:rFonts w:ascii="Calibri" w:hAnsi="Calibri" w:cs="Calibri"/>
        </w:rPr>
        <w:t xml:space="preserve">                                                                   Chapter 1</w:t>
      </w:r>
      <w:r w:rsidR="00C53433" w:rsidRPr="22D893E5">
        <w:rPr>
          <w:rFonts w:ascii="Calibri" w:hAnsi="Calibri" w:cs="Calibri"/>
        </w:rPr>
        <w:t>9</w:t>
      </w:r>
    </w:p>
    <w:p w14:paraId="49D54E3E" w14:textId="1DC15717" w:rsidR="00556FEC" w:rsidRDefault="00BD6C41" w:rsidP="22D893E5">
      <w:pPr>
        <w:spacing w:line="480" w:lineRule="auto"/>
        <w:ind w:firstLine="720"/>
        <w:rPr>
          <w:rFonts w:ascii="Calibri" w:hAnsi="Calibri" w:cs="Calibri"/>
        </w:rPr>
      </w:pPr>
      <w:r w:rsidRPr="22D893E5">
        <w:rPr>
          <w:rFonts w:ascii="Calibri" w:hAnsi="Calibri" w:cs="Calibri"/>
        </w:rPr>
        <w:t>The next day, Massey woke up feeling rejuvenated after a good night’s rest.</w:t>
      </w:r>
      <w:r w:rsidR="004C2B99" w:rsidRPr="22D893E5">
        <w:rPr>
          <w:rFonts w:ascii="Calibri" w:hAnsi="Calibri" w:cs="Calibri"/>
        </w:rPr>
        <w:t xml:space="preserve"> </w:t>
      </w:r>
      <w:r w:rsidR="00500438" w:rsidRPr="22D893E5">
        <w:rPr>
          <w:rFonts w:ascii="Calibri" w:hAnsi="Calibri" w:cs="Calibri"/>
        </w:rPr>
        <w:t xml:space="preserve">She stretched out her arms </w:t>
      </w:r>
      <w:r w:rsidR="00B3106B" w:rsidRPr="22D893E5">
        <w:rPr>
          <w:rFonts w:ascii="Calibri" w:hAnsi="Calibri" w:cs="Calibri"/>
        </w:rPr>
        <w:t xml:space="preserve">before getting out of bed. She felt so comfortable in the bed that she had to lay in the bed just a little longer. </w:t>
      </w:r>
      <w:r w:rsidR="00160B48" w:rsidRPr="22D893E5">
        <w:rPr>
          <w:rFonts w:ascii="Calibri" w:hAnsi="Calibri" w:cs="Calibri"/>
        </w:rPr>
        <w:t xml:space="preserve">Hugh York </w:t>
      </w:r>
      <w:r w:rsidR="006F2B79" w:rsidRPr="22D893E5">
        <w:rPr>
          <w:rFonts w:ascii="Calibri" w:hAnsi="Calibri" w:cs="Calibri"/>
        </w:rPr>
        <w:t>would be making a trip to the police department in about two hours</w:t>
      </w:r>
      <w:r w:rsidR="00425281" w:rsidRPr="22D893E5">
        <w:rPr>
          <w:rFonts w:ascii="Calibri" w:hAnsi="Calibri" w:cs="Calibri"/>
        </w:rPr>
        <w:t xml:space="preserve"> to visit Dr. Fritz Camargo</w:t>
      </w:r>
      <w:r w:rsidR="006F2B79" w:rsidRPr="22D893E5">
        <w:rPr>
          <w:rFonts w:ascii="Calibri" w:hAnsi="Calibri" w:cs="Calibri"/>
        </w:rPr>
        <w:t>.</w:t>
      </w:r>
      <w:r w:rsidR="00556FEC" w:rsidRPr="22D893E5">
        <w:rPr>
          <w:rFonts w:ascii="Calibri" w:hAnsi="Calibri" w:cs="Calibri"/>
        </w:rPr>
        <w:t xml:space="preserve"> She was hoping he would be far more successful in getting Camargo to talk. </w:t>
      </w:r>
    </w:p>
    <w:p w14:paraId="4C4FEDA8" w14:textId="6D991A8E" w:rsidR="005A2291" w:rsidRDefault="00D74CBC" w:rsidP="22D893E5">
      <w:pPr>
        <w:spacing w:line="480" w:lineRule="auto"/>
        <w:ind w:firstLine="720"/>
        <w:rPr>
          <w:rFonts w:ascii="Calibri" w:hAnsi="Calibri" w:cs="Calibri"/>
        </w:rPr>
      </w:pPr>
      <w:r w:rsidRPr="22D893E5">
        <w:rPr>
          <w:rFonts w:ascii="Calibri" w:hAnsi="Calibri" w:cs="Calibri"/>
        </w:rPr>
        <w:t xml:space="preserve">It was a cool, brisk </w:t>
      </w:r>
      <w:r w:rsidR="00980350" w:rsidRPr="22D893E5">
        <w:rPr>
          <w:rFonts w:ascii="Calibri" w:hAnsi="Calibri" w:cs="Calibri"/>
        </w:rPr>
        <w:t xml:space="preserve">morning. </w:t>
      </w:r>
      <w:r w:rsidR="002A7DB4" w:rsidRPr="22D893E5">
        <w:rPr>
          <w:rFonts w:ascii="Calibri" w:hAnsi="Calibri" w:cs="Calibri"/>
        </w:rPr>
        <w:t xml:space="preserve">Massey put on a scarlet-colored </w:t>
      </w:r>
      <w:r w:rsidR="007A1BCE" w:rsidRPr="22D893E5">
        <w:rPr>
          <w:rFonts w:ascii="Calibri" w:hAnsi="Calibri" w:cs="Calibri"/>
        </w:rPr>
        <w:t>sweater. She then put on a long gr</w:t>
      </w:r>
      <w:r w:rsidR="00037D01">
        <w:rPr>
          <w:rFonts w:ascii="Calibri" w:hAnsi="Calibri" w:cs="Calibri"/>
        </w:rPr>
        <w:t>a</w:t>
      </w:r>
      <w:r w:rsidR="007A1BCE" w:rsidRPr="22D893E5">
        <w:rPr>
          <w:rFonts w:ascii="Calibri" w:hAnsi="Calibri" w:cs="Calibri"/>
        </w:rPr>
        <w:t xml:space="preserve">y skirt and </w:t>
      </w:r>
      <w:r w:rsidR="00DB6374" w:rsidRPr="22D893E5">
        <w:rPr>
          <w:rFonts w:ascii="Calibri" w:hAnsi="Calibri" w:cs="Calibri"/>
        </w:rPr>
        <w:t xml:space="preserve">long black boots. The ground was damp from </w:t>
      </w:r>
      <w:r w:rsidR="00227797" w:rsidRPr="22D893E5">
        <w:rPr>
          <w:rFonts w:ascii="Calibri" w:hAnsi="Calibri" w:cs="Calibri"/>
        </w:rPr>
        <w:t xml:space="preserve">last night’s thunderstorm. </w:t>
      </w:r>
      <w:r w:rsidR="008341F3" w:rsidRPr="22D893E5">
        <w:rPr>
          <w:rFonts w:ascii="Calibri" w:hAnsi="Calibri" w:cs="Calibri"/>
        </w:rPr>
        <w:t xml:space="preserve">Massey ran out to her car as the wind whipped around her. </w:t>
      </w:r>
      <w:r w:rsidR="008840D1" w:rsidRPr="22D893E5">
        <w:rPr>
          <w:rFonts w:ascii="Calibri" w:hAnsi="Calibri" w:cs="Calibri"/>
        </w:rPr>
        <w:t>Her</w:t>
      </w:r>
      <w:r w:rsidR="0098075F" w:rsidRPr="22D893E5">
        <w:rPr>
          <w:rFonts w:ascii="Calibri" w:hAnsi="Calibri" w:cs="Calibri"/>
        </w:rPr>
        <w:t xml:space="preserve"> hair blew </w:t>
      </w:r>
      <w:r w:rsidR="00D4059C" w:rsidRPr="22D893E5">
        <w:rPr>
          <w:rFonts w:ascii="Calibri" w:hAnsi="Calibri" w:cs="Calibri"/>
        </w:rPr>
        <w:t xml:space="preserve">up in the air wildly. </w:t>
      </w:r>
    </w:p>
    <w:p w14:paraId="4CC100DB" w14:textId="06DE3F96" w:rsidR="00EF6250" w:rsidRDefault="007434B3" w:rsidP="22D893E5">
      <w:pPr>
        <w:spacing w:line="480" w:lineRule="auto"/>
        <w:ind w:firstLine="720"/>
        <w:rPr>
          <w:rFonts w:ascii="Calibri" w:hAnsi="Calibri" w:cs="Calibri"/>
        </w:rPr>
      </w:pPr>
      <w:r w:rsidRPr="22D893E5">
        <w:rPr>
          <w:rFonts w:ascii="Calibri" w:hAnsi="Calibri" w:cs="Calibri"/>
        </w:rPr>
        <w:t xml:space="preserve">Once again, she pulled up to her favorite coffee place and ordered a hot </w:t>
      </w:r>
      <w:r w:rsidR="00EB6D51" w:rsidRPr="22D893E5">
        <w:rPr>
          <w:rFonts w:ascii="Calibri" w:hAnsi="Calibri" w:cs="Calibri"/>
        </w:rPr>
        <w:t xml:space="preserve">mocha coffee and some coffee cake. The large cup of coffee warmed her </w:t>
      </w:r>
      <w:r w:rsidR="00DD1AF3" w:rsidRPr="22D893E5">
        <w:rPr>
          <w:rFonts w:ascii="Calibri" w:hAnsi="Calibri" w:cs="Calibri"/>
        </w:rPr>
        <w:t xml:space="preserve">hands as she held it. </w:t>
      </w:r>
      <w:r w:rsidR="005B3ABA" w:rsidRPr="22D893E5">
        <w:rPr>
          <w:rFonts w:ascii="Calibri" w:hAnsi="Calibri" w:cs="Calibri"/>
        </w:rPr>
        <w:t xml:space="preserve">About </w:t>
      </w:r>
      <w:r w:rsidR="00850C38" w:rsidRPr="22D893E5">
        <w:rPr>
          <w:rFonts w:ascii="Calibri" w:hAnsi="Calibri" w:cs="Calibri"/>
        </w:rPr>
        <w:t xml:space="preserve">fifteen minutes later, she was sitting at her desk. </w:t>
      </w:r>
      <w:r w:rsidR="00933E47" w:rsidRPr="22D893E5">
        <w:rPr>
          <w:rFonts w:ascii="Calibri" w:hAnsi="Calibri" w:cs="Calibri"/>
        </w:rPr>
        <w:t xml:space="preserve">Massey began working </w:t>
      </w:r>
      <w:r w:rsidR="00B0394E" w:rsidRPr="22D893E5">
        <w:rPr>
          <w:rFonts w:ascii="Calibri" w:hAnsi="Calibri" w:cs="Calibri"/>
        </w:rPr>
        <w:t>fervently</w:t>
      </w:r>
      <w:r w:rsidR="00F63CE4" w:rsidRPr="22D893E5">
        <w:rPr>
          <w:rFonts w:ascii="Calibri" w:hAnsi="Calibri" w:cs="Calibri"/>
        </w:rPr>
        <w:t xml:space="preserve">. It was not long </w:t>
      </w:r>
      <w:r w:rsidR="0026106D">
        <w:rPr>
          <w:rFonts w:ascii="Calibri" w:hAnsi="Calibri" w:cs="Calibri"/>
        </w:rPr>
        <w:t>before</w:t>
      </w:r>
      <w:r w:rsidR="0026106D" w:rsidRPr="22D893E5">
        <w:rPr>
          <w:rFonts w:ascii="Calibri" w:hAnsi="Calibri" w:cs="Calibri"/>
        </w:rPr>
        <w:t xml:space="preserve"> </w:t>
      </w:r>
      <w:r w:rsidR="00F63CE4" w:rsidRPr="22D893E5">
        <w:rPr>
          <w:rFonts w:ascii="Calibri" w:hAnsi="Calibri" w:cs="Calibri"/>
        </w:rPr>
        <w:t xml:space="preserve">it was time for </w:t>
      </w:r>
      <w:r w:rsidR="00EF6250" w:rsidRPr="22D893E5">
        <w:rPr>
          <w:rFonts w:ascii="Calibri" w:hAnsi="Calibri" w:cs="Calibri"/>
        </w:rPr>
        <w:t xml:space="preserve">York to arrive at the police department. Soon, she </w:t>
      </w:r>
      <w:r w:rsidR="0026106D">
        <w:rPr>
          <w:rFonts w:ascii="Calibri" w:hAnsi="Calibri" w:cs="Calibri"/>
        </w:rPr>
        <w:t>would</w:t>
      </w:r>
      <w:r w:rsidR="0026106D" w:rsidRPr="22D893E5">
        <w:rPr>
          <w:rFonts w:ascii="Calibri" w:hAnsi="Calibri" w:cs="Calibri"/>
        </w:rPr>
        <w:t xml:space="preserve"> </w:t>
      </w:r>
      <w:r w:rsidR="00EF6250" w:rsidRPr="22D893E5">
        <w:rPr>
          <w:rFonts w:ascii="Calibri" w:hAnsi="Calibri" w:cs="Calibri"/>
        </w:rPr>
        <w:t xml:space="preserve">be hearing from the police department on how </w:t>
      </w:r>
      <w:r w:rsidR="00220633" w:rsidRPr="22D893E5">
        <w:rPr>
          <w:rFonts w:ascii="Calibri" w:hAnsi="Calibri" w:cs="Calibri"/>
        </w:rPr>
        <w:t>York’s visit with Camargo went. She made sure to tell the police chief to keep her posted on how things went. Hugh York also told her he would keep her updated if anything should happen.</w:t>
      </w:r>
    </w:p>
    <w:p w14:paraId="6C5C18E4" w14:textId="2ADD5DEE" w:rsidR="00AD1D90" w:rsidRDefault="00AD1D90" w:rsidP="22D893E5">
      <w:pPr>
        <w:spacing w:line="480" w:lineRule="auto"/>
        <w:ind w:firstLine="720"/>
        <w:rPr>
          <w:rFonts w:ascii="Calibri" w:hAnsi="Calibri" w:cs="Calibri"/>
        </w:rPr>
      </w:pPr>
      <w:r w:rsidRPr="22D893E5">
        <w:rPr>
          <w:rFonts w:ascii="Calibri" w:hAnsi="Calibri" w:cs="Calibri"/>
        </w:rPr>
        <w:t xml:space="preserve">She began jotting down notes about some of her latest findings on a computer that contained extremely sensitive information regarding an embezzlement that recently took place at a major corporation. Massey found enough proof on the computer to send the owner of the computer to prison. She looked up at the clock hanging on the wall. </w:t>
      </w:r>
      <w:r w:rsidR="00BA7867" w:rsidRPr="22D893E5">
        <w:rPr>
          <w:rFonts w:ascii="Calibri" w:hAnsi="Calibri" w:cs="Calibri"/>
        </w:rPr>
        <w:t xml:space="preserve">It was about </w:t>
      </w:r>
      <w:r w:rsidR="0026106D">
        <w:rPr>
          <w:rFonts w:ascii="Calibri" w:hAnsi="Calibri" w:cs="Calibri"/>
        </w:rPr>
        <w:t xml:space="preserve">9:30 </w:t>
      </w:r>
      <w:r w:rsidR="00BA7867" w:rsidRPr="22D893E5">
        <w:rPr>
          <w:rFonts w:ascii="Calibri" w:hAnsi="Calibri" w:cs="Calibri"/>
        </w:rPr>
        <w:t>a.m. She knew that York was either speaking to Camargo, finished speaking to him, or at least attempted to by now.</w:t>
      </w:r>
      <w:r w:rsidR="00395C1A" w:rsidRPr="22D893E5">
        <w:rPr>
          <w:rFonts w:ascii="Calibri" w:hAnsi="Calibri" w:cs="Calibri"/>
        </w:rPr>
        <w:t xml:space="preserve"> She eagerly waited </w:t>
      </w:r>
      <w:r w:rsidR="0064576E" w:rsidRPr="22D893E5">
        <w:rPr>
          <w:rFonts w:ascii="Calibri" w:hAnsi="Calibri" w:cs="Calibri"/>
        </w:rPr>
        <w:t>to hear how it all went.</w:t>
      </w:r>
    </w:p>
    <w:p w14:paraId="2BFF3C53" w14:textId="096939E6" w:rsidR="0064576E" w:rsidRDefault="00864A92" w:rsidP="22D893E5">
      <w:pPr>
        <w:spacing w:line="480" w:lineRule="auto"/>
        <w:ind w:firstLine="720"/>
        <w:rPr>
          <w:rFonts w:ascii="Calibri" w:hAnsi="Calibri" w:cs="Calibri"/>
        </w:rPr>
      </w:pPr>
      <w:r w:rsidRPr="22D893E5">
        <w:rPr>
          <w:rFonts w:ascii="Calibri" w:hAnsi="Calibri" w:cs="Calibri"/>
        </w:rPr>
        <w:t xml:space="preserve">It was not until about 10 a.m. </w:t>
      </w:r>
      <w:r w:rsidR="0026106D">
        <w:rPr>
          <w:rFonts w:ascii="Calibri" w:hAnsi="Calibri" w:cs="Calibri"/>
        </w:rPr>
        <w:t>that</w:t>
      </w:r>
      <w:r w:rsidR="0026106D" w:rsidRPr="22D893E5">
        <w:rPr>
          <w:rFonts w:ascii="Calibri" w:hAnsi="Calibri" w:cs="Calibri"/>
        </w:rPr>
        <w:t xml:space="preserve"> </w:t>
      </w:r>
      <w:r w:rsidRPr="22D893E5">
        <w:rPr>
          <w:rFonts w:ascii="Calibri" w:hAnsi="Calibri" w:cs="Calibri"/>
        </w:rPr>
        <w:t xml:space="preserve">her cell phone started to ring. </w:t>
      </w:r>
      <w:r w:rsidR="00EC6C23" w:rsidRPr="22D893E5">
        <w:rPr>
          <w:rFonts w:ascii="Calibri" w:hAnsi="Calibri" w:cs="Calibri"/>
        </w:rPr>
        <w:t xml:space="preserve">She nearly jumped out of her seat and rushed over to the phone to answer it. To her delight, it was Hugh York. </w:t>
      </w:r>
    </w:p>
    <w:p w14:paraId="7600E9C6" w14:textId="015A5C90" w:rsidR="00EC6C23" w:rsidRDefault="004B15D6" w:rsidP="22D893E5">
      <w:pPr>
        <w:spacing w:line="480" w:lineRule="auto"/>
        <w:ind w:firstLine="720"/>
        <w:rPr>
          <w:rFonts w:ascii="Calibri" w:hAnsi="Calibri" w:cs="Calibri"/>
        </w:rPr>
      </w:pPr>
      <w:r w:rsidRPr="22D893E5">
        <w:rPr>
          <w:rFonts w:ascii="Calibri" w:hAnsi="Calibri" w:cs="Calibri"/>
        </w:rPr>
        <w:t>“Hello,” she said excitedly.</w:t>
      </w:r>
    </w:p>
    <w:p w14:paraId="029DAC60" w14:textId="13C9F5A7" w:rsidR="004B15D6" w:rsidRDefault="00BF4790" w:rsidP="22D893E5">
      <w:pPr>
        <w:spacing w:line="480" w:lineRule="auto"/>
        <w:ind w:firstLine="720"/>
        <w:rPr>
          <w:rFonts w:ascii="Calibri" w:hAnsi="Calibri" w:cs="Calibri"/>
        </w:rPr>
      </w:pPr>
      <w:r w:rsidRPr="22D893E5">
        <w:rPr>
          <w:rFonts w:ascii="Calibri" w:hAnsi="Calibri" w:cs="Calibri"/>
        </w:rPr>
        <w:t>“Hello</w:t>
      </w:r>
      <w:r w:rsidR="0026106D">
        <w:rPr>
          <w:rFonts w:ascii="Calibri" w:hAnsi="Calibri" w:cs="Calibri"/>
        </w:rPr>
        <w:t>,</w:t>
      </w:r>
      <w:r w:rsidRPr="22D893E5">
        <w:rPr>
          <w:rFonts w:ascii="Calibri" w:hAnsi="Calibri" w:cs="Calibri"/>
        </w:rPr>
        <w:t xml:space="preserve"> Ms. Massey, </w:t>
      </w:r>
      <w:r w:rsidR="0026106D">
        <w:rPr>
          <w:rFonts w:ascii="Calibri" w:hAnsi="Calibri" w:cs="Calibri"/>
        </w:rPr>
        <w:t>t</w:t>
      </w:r>
      <w:r w:rsidR="0026106D" w:rsidRPr="22D893E5">
        <w:rPr>
          <w:rFonts w:ascii="Calibri" w:hAnsi="Calibri" w:cs="Calibri"/>
        </w:rPr>
        <w:t xml:space="preserve">his </w:t>
      </w:r>
      <w:r w:rsidRPr="22D893E5">
        <w:rPr>
          <w:rFonts w:ascii="Calibri" w:hAnsi="Calibri" w:cs="Calibri"/>
        </w:rPr>
        <w:t>is Hugh York</w:t>
      </w:r>
      <w:r w:rsidR="00E61380" w:rsidRPr="22D893E5">
        <w:rPr>
          <w:rFonts w:ascii="Calibri" w:hAnsi="Calibri" w:cs="Calibri"/>
        </w:rPr>
        <w:t xml:space="preserve">,” </w:t>
      </w:r>
      <w:r w:rsidR="0026106D">
        <w:rPr>
          <w:rFonts w:ascii="Calibri" w:hAnsi="Calibri" w:cs="Calibri"/>
        </w:rPr>
        <w:t>h</w:t>
      </w:r>
      <w:r w:rsidR="0026106D" w:rsidRPr="22D893E5">
        <w:rPr>
          <w:rFonts w:ascii="Calibri" w:hAnsi="Calibri" w:cs="Calibri"/>
        </w:rPr>
        <w:t xml:space="preserve">e </w:t>
      </w:r>
      <w:r w:rsidR="00E61380" w:rsidRPr="22D893E5">
        <w:rPr>
          <w:rFonts w:ascii="Calibri" w:hAnsi="Calibri" w:cs="Calibri"/>
        </w:rPr>
        <w:t xml:space="preserve">replied. </w:t>
      </w:r>
      <w:r w:rsidR="00EA043D" w:rsidRPr="22D893E5">
        <w:rPr>
          <w:rFonts w:ascii="Calibri" w:hAnsi="Calibri" w:cs="Calibri"/>
        </w:rPr>
        <w:t xml:space="preserve">“I have both good and </w:t>
      </w:r>
      <w:bookmarkStart w:id="39" w:name="_Int_YM5l0yzj"/>
      <w:r w:rsidR="00EA043D" w:rsidRPr="22D893E5">
        <w:rPr>
          <w:rFonts w:ascii="Calibri" w:hAnsi="Calibri" w:cs="Calibri"/>
        </w:rPr>
        <w:t>bad news</w:t>
      </w:r>
      <w:bookmarkEnd w:id="39"/>
      <w:r w:rsidR="00EA043D" w:rsidRPr="22D893E5">
        <w:rPr>
          <w:rFonts w:ascii="Calibri" w:hAnsi="Calibri" w:cs="Calibri"/>
        </w:rPr>
        <w:t>. Which one would you like first?”</w:t>
      </w:r>
    </w:p>
    <w:p w14:paraId="5B0AD2D2" w14:textId="31C53D19" w:rsidR="00EA043D" w:rsidRDefault="00EA043D" w:rsidP="22D893E5">
      <w:pPr>
        <w:spacing w:line="480" w:lineRule="auto"/>
        <w:ind w:firstLine="720"/>
        <w:rPr>
          <w:rFonts w:ascii="Calibri" w:hAnsi="Calibri" w:cs="Calibri"/>
        </w:rPr>
      </w:pPr>
      <w:r w:rsidRPr="22D893E5">
        <w:rPr>
          <w:rFonts w:ascii="Calibri" w:hAnsi="Calibri" w:cs="Calibri"/>
        </w:rPr>
        <w:t xml:space="preserve">“The </w:t>
      </w:r>
      <w:bookmarkStart w:id="40" w:name="_Int_CpmFDbjN"/>
      <w:r w:rsidRPr="22D893E5">
        <w:rPr>
          <w:rFonts w:ascii="Calibri" w:hAnsi="Calibri" w:cs="Calibri"/>
        </w:rPr>
        <w:t>bad news</w:t>
      </w:r>
      <w:bookmarkEnd w:id="40"/>
      <w:r w:rsidR="0026106D">
        <w:rPr>
          <w:rFonts w:ascii="Calibri" w:hAnsi="Calibri" w:cs="Calibri"/>
        </w:rPr>
        <w:t>,</w:t>
      </w:r>
      <w:r w:rsidRPr="22D893E5">
        <w:rPr>
          <w:rFonts w:ascii="Calibri" w:hAnsi="Calibri" w:cs="Calibri"/>
        </w:rPr>
        <w:t xml:space="preserve"> please,” </w:t>
      </w:r>
      <w:r w:rsidR="001F52C0" w:rsidRPr="22D893E5">
        <w:rPr>
          <w:rFonts w:ascii="Calibri" w:hAnsi="Calibri" w:cs="Calibri"/>
        </w:rPr>
        <w:t xml:space="preserve">Massey said. </w:t>
      </w:r>
    </w:p>
    <w:p w14:paraId="3C0B4E9C" w14:textId="45E1C196" w:rsidR="00B418AD" w:rsidRDefault="001F52C0" w:rsidP="22D893E5">
      <w:pPr>
        <w:spacing w:line="480" w:lineRule="auto"/>
        <w:ind w:firstLine="720"/>
        <w:rPr>
          <w:rFonts w:ascii="Calibri" w:hAnsi="Calibri" w:cs="Calibri"/>
        </w:rPr>
      </w:pPr>
      <w:r w:rsidRPr="22D893E5">
        <w:rPr>
          <w:rFonts w:ascii="Calibri" w:hAnsi="Calibri" w:cs="Calibri"/>
        </w:rPr>
        <w:t>“Fritz told me he would be will</w:t>
      </w:r>
      <w:r w:rsidR="002D5E72" w:rsidRPr="22D893E5">
        <w:rPr>
          <w:rFonts w:ascii="Calibri" w:hAnsi="Calibri" w:cs="Calibri"/>
        </w:rPr>
        <w:t>ing</w:t>
      </w:r>
      <w:r w:rsidRPr="22D893E5">
        <w:rPr>
          <w:rFonts w:ascii="Calibri" w:hAnsi="Calibri" w:cs="Calibri"/>
        </w:rPr>
        <w:t xml:space="preserve"> to </w:t>
      </w:r>
      <w:r w:rsidR="00EF58C4" w:rsidRPr="22D893E5">
        <w:rPr>
          <w:rFonts w:ascii="Calibri" w:hAnsi="Calibri" w:cs="Calibri"/>
        </w:rPr>
        <w:t>cooperate with me</w:t>
      </w:r>
      <w:r w:rsidR="0026106D">
        <w:rPr>
          <w:rFonts w:ascii="Calibri" w:hAnsi="Calibri" w:cs="Calibri"/>
        </w:rPr>
        <w:t>;</w:t>
      </w:r>
      <w:r w:rsidR="0026106D" w:rsidRPr="22D893E5">
        <w:rPr>
          <w:rFonts w:ascii="Calibri" w:hAnsi="Calibri" w:cs="Calibri"/>
        </w:rPr>
        <w:t xml:space="preserve"> </w:t>
      </w:r>
      <w:r w:rsidR="00EF58C4" w:rsidRPr="22D893E5">
        <w:rPr>
          <w:rFonts w:ascii="Calibri" w:hAnsi="Calibri" w:cs="Calibri"/>
        </w:rPr>
        <w:t>however</w:t>
      </w:r>
      <w:r w:rsidR="002D5E72" w:rsidRPr="22D893E5">
        <w:rPr>
          <w:rFonts w:ascii="Calibri" w:hAnsi="Calibri" w:cs="Calibri"/>
        </w:rPr>
        <w:t>,</w:t>
      </w:r>
      <w:r w:rsidR="00EF58C4" w:rsidRPr="22D893E5">
        <w:rPr>
          <w:rFonts w:ascii="Calibri" w:hAnsi="Calibri" w:cs="Calibri"/>
        </w:rPr>
        <w:t xml:space="preserve"> he would not give me the code to unlock the command panel on his phone,” York said. </w:t>
      </w:r>
      <w:r w:rsidR="002D5E72" w:rsidRPr="22D893E5">
        <w:rPr>
          <w:rFonts w:ascii="Calibri" w:hAnsi="Calibri" w:cs="Calibri"/>
        </w:rPr>
        <w:t xml:space="preserve">“The good news is </w:t>
      </w:r>
      <w:r w:rsidR="001A5AB8" w:rsidRPr="22D893E5">
        <w:rPr>
          <w:rFonts w:ascii="Calibri" w:hAnsi="Calibri" w:cs="Calibri"/>
        </w:rPr>
        <w:t>that he will unlock it himself</w:t>
      </w:r>
      <w:r w:rsidR="0026106D">
        <w:rPr>
          <w:rFonts w:ascii="Calibri" w:hAnsi="Calibri" w:cs="Calibri"/>
        </w:rPr>
        <w:t>,</w:t>
      </w:r>
      <w:r w:rsidR="00A96DB9" w:rsidRPr="22D893E5">
        <w:rPr>
          <w:rFonts w:ascii="Calibri" w:hAnsi="Calibri" w:cs="Calibri"/>
        </w:rPr>
        <w:t xml:space="preserve"> and he will </w:t>
      </w:r>
      <w:r w:rsidR="00E41DAE" w:rsidRPr="22D893E5">
        <w:rPr>
          <w:rFonts w:ascii="Calibri" w:hAnsi="Calibri" w:cs="Calibri"/>
        </w:rPr>
        <w:t xml:space="preserve">show </w:t>
      </w:r>
      <w:r w:rsidR="00263527" w:rsidRPr="22D893E5">
        <w:rPr>
          <w:rFonts w:ascii="Calibri" w:hAnsi="Calibri" w:cs="Calibri"/>
        </w:rPr>
        <w:t>law enforcement how to use the command panel</w:t>
      </w:r>
      <w:r w:rsidR="006C1F6E" w:rsidRPr="22D893E5">
        <w:rPr>
          <w:rFonts w:ascii="Calibri" w:hAnsi="Calibri" w:cs="Calibri"/>
        </w:rPr>
        <w:t xml:space="preserve">. This would allow us to get access to it and bring the </w:t>
      </w:r>
      <w:r w:rsidR="00CB759B" w:rsidRPr="22D893E5">
        <w:rPr>
          <w:rFonts w:ascii="Calibri" w:hAnsi="Calibri" w:cs="Calibri"/>
        </w:rPr>
        <w:t>Death Firm</w:t>
      </w:r>
      <w:r w:rsidR="006C1F6E" w:rsidRPr="22D893E5">
        <w:rPr>
          <w:rFonts w:ascii="Calibri" w:hAnsi="Calibri" w:cs="Calibri"/>
        </w:rPr>
        <w:t>s back to him</w:t>
      </w:r>
      <w:r w:rsidR="00B418AD" w:rsidRPr="22D893E5">
        <w:rPr>
          <w:rFonts w:ascii="Calibri" w:hAnsi="Calibri" w:cs="Calibri"/>
        </w:rPr>
        <w:t>.”</w:t>
      </w:r>
    </w:p>
    <w:p w14:paraId="074DACC0" w14:textId="5A767668" w:rsidR="00B418AD" w:rsidRDefault="00B418AD" w:rsidP="22D893E5">
      <w:pPr>
        <w:spacing w:line="480" w:lineRule="auto"/>
        <w:ind w:firstLine="720"/>
        <w:rPr>
          <w:rFonts w:ascii="Calibri" w:hAnsi="Calibri" w:cs="Calibri"/>
        </w:rPr>
      </w:pPr>
      <w:r w:rsidRPr="22D893E5">
        <w:rPr>
          <w:rFonts w:ascii="Calibri" w:hAnsi="Calibri" w:cs="Calibri"/>
        </w:rPr>
        <w:t>“I’m not sure if we can trust him,” she told York. “It might be a booby trap.</w:t>
      </w:r>
      <w:r w:rsidR="000C2EE9" w:rsidRPr="22D893E5">
        <w:rPr>
          <w:rFonts w:ascii="Calibri" w:hAnsi="Calibri" w:cs="Calibri"/>
        </w:rPr>
        <w:t xml:space="preserve"> I suppose it is the only hope that we have.</w:t>
      </w:r>
      <w:r w:rsidR="007142A3" w:rsidRPr="22D893E5">
        <w:rPr>
          <w:rFonts w:ascii="Calibri" w:hAnsi="Calibri" w:cs="Calibri"/>
        </w:rPr>
        <w:t xml:space="preserve"> Did he say when he was willing to do this?</w:t>
      </w:r>
      <w:r w:rsidR="00C16401" w:rsidRPr="22D893E5">
        <w:rPr>
          <w:rFonts w:ascii="Calibri" w:hAnsi="Calibri" w:cs="Calibri"/>
        </w:rPr>
        <w:t>”</w:t>
      </w:r>
    </w:p>
    <w:p w14:paraId="0DA95C89" w14:textId="08E6A7C5" w:rsidR="007142A3" w:rsidRDefault="001A23CC" w:rsidP="22D893E5">
      <w:pPr>
        <w:spacing w:line="480" w:lineRule="auto"/>
        <w:ind w:firstLine="720"/>
        <w:rPr>
          <w:rFonts w:ascii="Calibri" w:hAnsi="Calibri" w:cs="Calibri"/>
        </w:rPr>
      </w:pPr>
      <w:r w:rsidRPr="22D893E5">
        <w:rPr>
          <w:rFonts w:ascii="Calibri" w:hAnsi="Calibri" w:cs="Calibri"/>
        </w:rPr>
        <w:t xml:space="preserve">“He said tomorrow at the earliest,” York </w:t>
      </w:r>
      <w:r w:rsidR="000C7CBD" w:rsidRPr="22D893E5">
        <w:rPr>
          <w:rFonts w:ascii="Calibri" w:hAnsi="Calibri" w:cs="Calibri"/>
        </w:rPr>
        <w:t>answered.</w:t>
      </w:r>
      <w:r w:rsidR="00AB2BD8" w:rsidRPr="22D893E5">
        <w:rPr>
          <w:rFonts w:ascii="Calibri" w:hAnsi="Calibri" w:cs="Calibri"/>
        </w:rPr>
        <w:t xml:space="preserve"> “He wanted more time to think about it.”</w:t>
      </w:r>
    </w:p>
    <w:p w14:paraId="73966897" w14:textId="0E733313" w:rsidR="00AB2BD8" w:rsidRDefault="00AB2BD8" w:rsidP="22D893E5">
      <w:pPr>
        <w:spacing w:line="480" w:lineRule="auto"/>
        <w:ind w:firstLine="720"/>
        <w:rPr>
          <w:rFonts w:ascii="Calibri" w:hAnsi="Calibri" w:cs="Calibri"/>
        </w:rPr>
      </w:pPr>
      <w:r w:rsidRPr="22D893E5">
        <w:rPr>
          <w:rFonts w:ascii="Calibri" w:hAnsi="Calibri" w:cs="Calibri"/>
        </w:rPr>
        <w:t>“Thanks for letting me know,” Massey replied. “</w:t>
      </w:r>
      <w:bookmarkStart w:id="41" w:name="_Int_8OTGdx2j"/>
      <w:r w:rsidRPr="22D893E5">
        <w:rPr>
          <w:rFonts w:ascii="Calibri" w:hAnsi="Calibri" w:cs="Calibri"/>
        </w:rPr>
        <w:t>I will</w:t>
      </w:r>
      <w:bookmarkEnd w:id="41"/>
      <w:r w:rsidRPr="22D893E5">
        <w:rPr>
          <w:rFonts w:ascii="Calibri" w:hAnsi="Calibri" w:cs="Calibri"/>
        </w:rPr>
        <w:t xml:space="preserve"> talk to you later. I have </w:t>
      </w:r>
      <w:r w:rsidR="00B105A2" w:rsidRPr="22D893E5">
        <w:rPr>
          <w:rFonts w:ascii="Calibri" w:hAnsi="Calibri" w:cs="Calibri"/>
        </w:rPr>
        <w:t>to get back to work now.”</w:t>
      </w:r>
    </w:p>
    <w:p w14:paraId="2E9FAF6F" w14:textId="38D4508D" w:rsidR="00B105A2" w:rsidRDefault="00B105A2" w:rsidP="22D893E5">
      <w:pPr>
        <w:spacing w:line="480" w:lineRule="auto"/>
        <w:ind w:firstLine="720"/>
        <w:rPr>
          <w:rFonts w:ascii="Calibri" w:hAnsi="Calibri" w:cs="Calibri"/>
        </w:rPr>
      </w:pPr>
      <w:r w:rsidRPr="22D893E5">
        <w:rPr>
          <w:rFonts w:ascii="Calibri" w:hAnsi="Calibri" w:cs="Calibri"/>
        </w:rPr>
        <w:t>“</w:t>
      </w:r>
      <w:r w:rsidR="007E4935" w:rsidRPr="22D893E5">
        <w:rPr>
          <w:rFonts w:ascii="Calibri" w:hAnsi="Calibri" w:cs="Calibri"/>
        </w:rPr>
        <w:t>Okay,” York said. “I will give you a call tomo</w:t>
      </w:r>
      <w:r w:rsidR="00C648F5" w:rsidRPr="22D893E5">
        <w:rPr>
          <w:rFonts w:ascii="Calibri" w:hAnsi="Calibri" w:cs="Calibri"/>
        </w:rPr>
        <w:t>rrow evening to see how things are going. Bye!”</w:t>
      </w:r>
    </w:p>
    <w:p w14:paraId="43671695" w14:textId="123319FA" w:rsidR="00C648F5" w:rsidRDefault="00C648F5" w:rsidP="22D893E5">
      <w:pPr>
        <w:spacing w:line="480" w:lineRule="auto"/>
        <w:ind w:firstLine="720"/>
        <w:rPr>
          <w:rFonts w:ascii="Calibri" w:hAnsi="Calibri" w:cs="Calibri"/>
        </w:rPr>
      </w:pPr>
      <w:r w:rsidRPr="22D893E5">
        <w:rPr>
          <w:rFonts w:ascii="Calibri" w:hAnsi="Calibri" w:cs="Calibri"/>
        </w:rPr>
        <w:t>“Bye,” she said</w:t>
      </w:r>
      <w:r w:rsidR="005248C0" w:rsidRPr="22D893E5">
        <w:rPr>
          <w:rFonts w:ascii="Calibri" w:hAnsi="Calibri" w:cs="Calibri"/>
        </w:rPr>
        <w:t xml:space="preserve"> softly before hanging up the phone. </w:t>
      </w:r>
    </w:p>
    <w:p w14:paraId="37EC864E" w14:textId="407D6086" w:rsidR="00836854" w:rsidRDefault="00AB2BD8" w:rsidP="22D893E5">
      <w:pPr>
        <w:spacing w:line="480" w:lineRule="auto"/>
        <w:ind w:firstLine="720"/>
        <w:rPr>
          <w:rFonts w:ascii="Calibri" w:hAnsi="Calibri" w:cs="Calibri"/>
        </w:rPr>
      </w:pPr>
      <w:r w:rsidRPr="22D893E5">
        <w:rPr>
          <w:rFonts w:ascii="Calibri" w:hAnsi="Calibri" w:cs="Calibri"/>
        </w:rPr>
        <w:t>Shortly a</w:t>
      </w:r>
      <w:r w:rsidR="00FB782A" w:rsidRPr="22D893E5">
        <w:rPr>
          <w:rFonts w:ascii="Calibri" w:hAnsi="Calibri" w:cs="Calibri"/>
        </w:rPr>
        <w:t xml:space="preserve">fter they had spoken to each other, the police chief came in to pick up Camargo’s </w:t>
      </w:r>
      <w:r w:rsidR="00AE0498" w:rsidRPr="22D893E5">
        <w:rPr>
          <w:rFonts w:ascii="Calibri" w:hAnsi="Calibri" w:cs="Calibri"/>
        </w:rPr>
        <w:t xml:space="preserve">cell phone. The chief then explained the scenario and </w:t>
      </w:r>
      <w:r w:rsidR="0026106D">
        <w:rPr>
          <w:rFonts w:ascii="Calibri" w:hAnsi="Calibri" w:cs="Calibri"/>
        </w:rPr>
        <w:t>thanked her</w:t>
      </w:r>
      <w:r w:rsidR="007C28CF" w:rsidRPr="22D893E5">
        <w:rPr>
          <w:rFonts w:ascii="Calibri" w:hAnsi="Calibri" w:cs="Calibri"/>
        </w:rPr>
        <w:t xml:space="preserve"> for </w:t>
      </w:r>
      <w:r w:rsidR="00034120" w:rsidRPr="22D893E5">
        <w:rPr>
          <w:rFonts w:ascii="Calibri" w:hAnsi="Calibri" w:cs="Calibri"/>
        </w:rPr>
        <w:t>all</w:t>
      </w:r>
      <w:r w:rsidR="007C28CF" w:rsidRPr="22D893E5">
        <w:rPr>
          <w:rFonts w:ascii="Calibri" w:hAnsi="Calibri" w:cs="Calibri"/>
        </w:rPr>
        <w:t xml:space="preserve"> her help in trying to unlock the code and reaching out to York. </w:t>
      </w:r>
      <w:r w:rsidR="00DC305A" w:rsidRPr="22D893E5">
        <w:rPr>
          <w:rFonts w:ascii="Calibri" w:hAnsi="Calibri" w:cs="Calibri"/>
        </w:rPr>
        <w:t xml:space="preserve">She walked over to the </w:t>
      </w:r>
      <w:r w:rsidR="00505D22" w:rsidRPr="22D893E5">
        <w:rPr>
          <w:rFonts w:ascii="Calibri" w:hAnsi="Calibri" w:cs="Calibri"/>
        </w:rPr>
        <w:t xml:space="preserve">safe that contained the cell phone, unlocked the safe, then handed the phone over to the police chief. </w:t>
      </w:r>
    </w:p>
    <w:p w14:paraId="28FB467C" w14:textId="788596DF" w:rsidR="0042704F" w:rsidRDefault="0042704F" w:rsidP="22D893E5">
      <w:pPr>
        <w:spacing w:line="480" w:lineRule="auto"/>
        <w:ind w:firstLine="720"/>
        <w:rPr>
          <w:rFonts w:ascii="Calibri" w:hAnsi="Calibri" w:cs="Calibri"/>
        </w:rPr>
      </w:pPr>
      <w:r w:rsidRPr="22D893E5">
        <w:rPr>
          <w:rFonts w:ascii="Calibri" w:hAnsi="Calibri" w:cs="Calibri"/>
        </w:rPr>
        <w:t>“Good work,” he told her. “I’ll let you know how it all pans out.”</w:t>
      </w:r>
    </w:p>
    <w:p w14:paraId="37F9E11F" w14:textId="68BDCA83" w:rsidR="002C62CF" w:rsidRDefault="006F283F" w:rsidP="22D893E5">
      <w:pPr>
        <w:spacing w:line="480" w:lineRule="auto"/>
        <w:ind w:firstLine="720"/>
        <w:rPr>
          <w:rFonts w:ascii="Calibri" w:hAnsi="Calibri" w:cs="Calibri"/>
        </w:rPr>
      </w:pPr>
      <w:r w:rsidRPr="22D893E5">
        <w:rPr>
          <w:rFonts w:ascii="Calibri" w:hAnsi="Calibri" w:cs="Calibri"/>
        </w:rPr>
        <w:t>“Thank you, sir,” she said.</w:t>
      </w:r>
      <w:r w:rsidR="00800F49" w:rsidRPr="22D893E5">
        <w:rPr>
          <w:rFonts w:ascii="Calibri" w:hAnsi="Calibri" w:cs="Calibri"/>
        </w:rPr>
        <w:t xml:space="preserve"> </w:t>
      </w:r>
      <w:r w:rsidR="00D965A9" w:rsidRPr="22D893E5">
        <w:rPr>
          <w:rFonts w:ascii="Calibri" w:hAnsi="Calibri" w:cs="Calibri"/>
        </w:rPr>
        <w:t>“I’ll be looking forward to hearing back from you.”</w:t>
      </w:r>
    </w:p>
    <w:p w14:paraId="64721763" w14:textId="2556EE20" w:rsidR="0010417E" w:rsidRDefault="0010417E" w:rsidP="22D893E5">
      <w:pPr>
        <w:spacing w:line="480" w:lineRule="auto"/>
        <w:ind w:firstLine="720"/>
        <w:rPr>
          <w:rFonts w:ascii="Calibri" w:hAnsi="Calibri" w:cs="Calibri"/>
        </w:rPr>
      </w:pPr>
      <w:r w:rsidRPr="22D893E5">
        <w:rPr>
          <w:rFonts w:ascii="Calibri" w:hAnsi="Calibri" w:cs="Calibri"/>
        </w:rPr>
        <w:t xml:space="preserve">She smiled </w:t>
      </w:r>
      <w:r w:rsidR="00F6337F" w:rsidRPr="22D893E5">
        <w:rPr>
          <w:rFonts w:ascii="Calibri" w:hAnsi="Calibri" w:cs="Calibri"/>
        </w:rPr>
        <w:t xml:space="preserve">at him and waved goodbye after </w:t>
      </w:r>
      <w:r w:rsidR="006D07AA" w:rsidRPr="22D893E5">
        <w:rPr>
          <w:rFonts w:ascii="Calibri" w:hAnsi="Calibri" w:cs="Calibri"/>
        </w:rPr>
        <w:t>the police chief</w:t>
      </w:r>
      <w:r w:rsidR="00F6337F" w:rsidRPr="22D893E5">
        <w:rPr>
          <w:rFonts w:ascii="Calibri" w:hAnsi="Calibri" w:cs="Calibri"/>
        </w:rPr>
        <w:t xml:space="preserve"> smiled and said goodbye.</w:t>
      </w:r>
      <w:r w:rsidR="00D21F1A" w:rsidRPr="22D893E5">
        <w:rPr>
          <w:rFonts w:ascii="Calibri" w:hAnsi="Calibri" w:cs="Calibri"/>
        </w:rPr>
        <w:t xml:space="preserve"> </w:t>
      </w:r>
      <w:r w:rsidR="00D21F1A" w:rsidRPr="001B79A5">
        <w:rPr>
          <w:rFonts w:ascii="Calibri" w:hAnsi="Calibri" w:cs="Calibri"/>
          <w:i/>
          <w:iCs/>
        </w:rPr>
        <w:t xml:space="preserve">He </w:t>
      </w:r>
      <w:r w:rsidR="00D07897" w:rsidRPr="001B79A5">
        <w:rPr>
          <w:rFonts w:ascii="Calibri" w:hAnsi="Calibri" w:cs="Calibri"/>
          <w:i/>
          <w:iCs/>
        </w:rPr>
        <w:t>seems</w:t>
      </w:r>
      <w:r w:rsidR="00D21F1A" w:rsidRPr="001B79A5">
        <w:rPr>
          <w:rFonts w:ascii="Calibri" w:hAnsi="Calibri" w:cs="Calibri"/>
          <w:i/>
          <w:iCs/>
        </w:rPr>
        <w:t xml:space="preserve"> like a nice guy, </w:t>
      </w:r>
      <w:r w:rsidR="00D21F1A" w:rsidRPr="22D893E5">
        <w:rPr>
          <w:rFonts w:ascii="Calibri" w:hAnsi="Calibri" w:cs="Calibri"/>
        </w:rPr>
        <w:t xml:space="preserve">Massey thought to herself. </w:t>
      </w:r>
      <w:r w:rsidR="00DD03CF" w:rsidRPr="22D893E5">
        <w:rPr>
          <w:rFonts w:ascii="Calibri" w:hAnsi="Calibri" w:cs="Calibri"/>
        </w:rPr>
        <w:t xml:space="preserve">She then returned to her duties. It was only two hours away when her shift ended. </w:t>
      </w:r>
      <w:r w:rsidR="00E808E9" w:rsidRPr="22D893E5">
        <w:rPr>
          <w:rFonts w:ascii="Calibri" w:hAnsi="Calibri" w:cs="Calibri"/>
        </w:rPr>
        <w:t xml:space="preserve">To make time go by faster, she turned on </w:t>
      </w:r>
      <w:r w:rsidR="008908F2" w:rsidRPr="22D893E5">
        <w:rPr>
          <w:rFonts w:ascii="Calibri" w:hAnsi="Calibri" w:cs="Calibri"/>
        </w:rPr>
        <w:t xml:space="preserve">some uplifting tunes on her computer. </w:t>
      </w:r>
    </w:p>
    <w:p w14:paraId="049732F7" w14:textId="24ECBCC4" w:rsidR="008908F2" w:rsidRDefault="009A1659" w:rsidP="22D893E5">
      <w:pPr>
        <w:spacing w:line="480" w:lineRule="auto"/>
        <w:ind w:firstLine="720"/>
        <w:rPr>
          <w:rFonts w:ascii="Calibri" w:hAnsi="Calibri" w:cs="Calibri"/>
        </w:rPr>
      </w:pPr>
      <w:r w:rsidRPr="22D893E5">
        <w:rPr>
          <w:rFonts w:ascii="Calibri" w:hAnsi="Calibri" w:cs="Calibri"/>
        </w:rPr>
        <w:t xml:space="preserve">Once the two hours were up, </w:t>
      </w:r>
      <w:r w:rsidR="00014410" w:rsidRPr="22D893E5">
        <w:rPr>
          <w:rFonts w:ascii="Calibri" w:hAnsi="Calibri" w:cs="Calibri"/>
        </w:rPr>
        <w:t>Massey cleaned up her station</w:t>
      </w:r>
      <w:r w:rsidR="00ED33DB" w:rsidRPr="22D893E5">
        <w:rPr>
          <w:rFonts w:ascii="Calibri" w:hAnsi="Calibri" w:cs="Calibri"/>
        </w:rPr>
        <w:t xml:space="preserve"> and locked up </w:t>
      </w:r>
      <w:r w:rsidR="00064817" w:rsidRPr="22D893E5">
        <w:rPr>
          <w:rFonts w:ascii="Calibri" w:hAnsi="Calibri" w:cs="Calibri"/>
        </w:rPr>
        <w:t>all</w:t>
      </w:r>
      <w:r w:rsidR="00ED33DB" w:rsidRPr="22D893E5">
        <w:rPr>
          <w:rFonts w:ascii="Calibri" w:hAnsi="Calibri" w:cs="Calibri"/>
        </w:rPr>
        <w:t xml:space="preserve"> the electronics that she was examining. </w:t>
      </w:r>
      <w:r w:rsidR="00064817" w:rsidRPr="22D893E5">
        <w:rPr>
          <w:rFonts w:ascii="Calibri" w:hAnsi="Calibri" w:cs="Calibri"/>
        </w:rPr>
        <w:t xml:space="preserve">She turned off the lights and locked the doors. </w:t>
      </w:r>
      <w:r w:rsidR="009615EC" w:rsidRPr="22D893E5">
        <w:rPr>
          <w:rFonts w:ascii="Calibri" w:hAnsi="Calibri" w:cs="Calibri"/>
        </w:rPr>
        <w:t xml:space="preserve">Massey walked slowly </w:t>
      </w:r>
      <w:r w:rsidR="0026106D">
        <w:rPr>
          <w:rFonts w:ascii="Calibri" w:hAnsi="Calibri" w:cs="Calibri"/>
        </w:rPr>
        <w:t>toward</w:t>
      </w:r>
      <w:r w:rsidR="0026106D" w:rsidRPr="22D893E5">
        <w:rPr>
          <w:rFonts w:ascii="Calibri" w:hAnsi="Calibri" w:cs="Calibri"/>
        </w:rPr>
        <w:t xml:space="preserve"> </w:t>
      </w:r>
      <w:r w:rsidR="009615EC" w:rsidRPr="22D893E5">
        <w:rPr>
          <w:rFonts w:ascii="Calibri" w:hAnsi="Calibri" w:cs="Calibri"/>
        </w:rPr>
        <w:t xml:space="preserve">her vehicle as she </w:t>
      </w:r>
      <w:r w:rsidR="005365DA" w:rsidRPr="22D893E5">
        <w:rPr>
          <w:rFonts w:ascii="Calibri" w:hAnsi="Calibri" w:cs="Calibri"/>
        </w:rPr>
        <w:t>d</w:t>
      </w:r>
      <w:r w:rsidR="00CF0D6B" w:rsidRPr="22D893E5">
        <w:rPr>
          <w:rFonts w:ascii="Calibri" w:hAnsi="Calibri" w:cs="Calibri"/>
        </w:rPr>
        <w:t>ug</w:t>
      </w:r>
      <w:r w:rsidR="005365DA" w:rsidRPr="22D893E5">
        <w:rPr>
          <w:rFonts w:ascii="Calibri" w:hAnsi="Calibri" w:cs="Calibri"/>
        </w:rPr>
        <w:t xml:space="preserve"> through her purse to find her car keys. She couldn’t figure out why she just didn’t pull them out while she was in the office</w:t>
      </w:r>
      <w:r w:rsidR="0026106D">
        <w:rPr>
          <w:rFonts w:ascii="Calibri" w:hAnsi="Calibri" w:cs="Calibri"/>
        </w:rPr>
        <w:t>,</w:t>
      </w:r>
      <w:r w:rsidR="005365DA" w:rsidRPr="22D893E5">
        <w:rPr>
          <w:rFonts w:ascii="Calibri" w:hAnsi="Calibri" w:cs="Calibri"/>
        </w:rPr>
        <w:t xml:space="preserve"> where she could easily see them in the light. She rolled her eyes before she continued searching for them in the dark.</w:t>
      </w:r>
    </w:p>
    <w:p w14:paraId="11DCC9B4" w14:textId="2912601B" w:rsidR="007A04A5" w:rsidRDefault="007C6D80" w:rsidP="22D893E5">
      <w:pPr>
        <w:spacing w:line="480" w:lineRule="auto"/>
        <w:ind w:firstLine="720"/>
        <w:rPr>
          <w:rFonts w:ascii="Calibri" w:hAnsi="Calibri" w:cs="Calibri"/>
        </w:rPr>
      </w:pPr>
      <w:r w:rsidRPr="22D893E5">
        <w:rPr>
          <w:rFonts w:ascii="Calibri" w:hAnsi="Calibri" w:cs="Calibri"/>
        </w:rPr>
        <w:t>“There you are!” she said excitedly as she pulled out her keys to unlock her car door. A beeping sound could be heard from afar</w:t>
      </w:r>
      <w:r w:rsidR="0026106D">
        <w:rPr>
          <w:rFonts w:ascii="Calibri" w:hAnsi="Calibri" w:cs="Calibri"/>
        </w:rPr>
        <w:t>,</w:t>
      </w:r>
      <w:r w:rsidRPr="22D893E5">
        <w:rPr>
          <w:rFonts w:ascii="Calibri" w:hAnsi="Calibri" w:cs="Calibri"/>
        </w:rPr>
        <w:t xml:space="preserve"> and her headlights flashed as she walked </w:t>
      </w:r>
      <w:r w:rsidR="0026106D">
        <w:rPr>
          <w:rFonts w:ascii="Calibri" w:hAnsi="Calibri" w:cs="Calibri"/>
        </w:rPr>
        <w:t>toward</w:t>
      </w:r>
      <w:r w:rsidR="0026106D" w:rsidRPr="22D893E5">
        <w:rPr>
          <w:rFonts w:ascii="Calibri" w:hAnsi="Calibri" w:cs="Calibri"/>
        </w:rPr>
        <w:t xml:space="preserve"> </w:t>
      </w:r>
      <w:r w:rsidR="002127C0" w:rsidRPr="22D893E5">
        <w:rPr>
          <w:rFonts w:ascii="Calibri" w:hAnsi="Calibri" w:cs="Calibri"/>
        </w:rPr>
        <w:t>her vehicle</w:t>
      </w:r>
      <w:r w:rsidRPr="22D893E5">
        <w:rPr>
          <w:rFonts w:ascii="Calibri" w:hAnsi="Calibri" w:cs="Calibri"/>
        </w:rPr>
        <w:t>.</w:t>
      </w:r>
      <w:r w:rsidR="00A8598B" w:rsidRPr="22D893E5">
        <w:rPr>
          <w:rFonts w:ascii="Calibri" w:hAnsi="Calibri" w:cs="Calibri"/>
        </w:rPr>
        <w:t xml:space="preserve"> The parking lot was dark. Massey hated that </w:t>
      </w:r>
      <w:r w:rsidR="007A04A5" w:rsidRPr="22D893E5">
        <w:rPr>
          <w:rFonts w:ascii="Calibri" w:hAnsi="Calibri" w:cs="Calibri"/>
        </w:rPr>
        <w:t xml:space="preserve">the parking lot was not well lit up. She felt unsafe walking all alone. </w:t>
      </w:r>
    </w:p>
    <w:p w14:paraId="63186B4E" w14:textId="3A73B258" w:rsidR="007C6D80" w:rsidRDefault="00302087" w:rsidP="22D893E5">
      <w:pPr>
        <w:spacing w:line="480" w:lineRule="auto"/>
        <w:ind w:firstLine="720"/>
        <w:rPr>
          <w:rFonts w:ascii="Calibri" w:hAnsi="Calibri" w:cs="Calibri"/>
        </w:rPr>
      </w:pPr>
      <w:r w:rsidRPr="22D893E5">
        <w:rPr>
          <w:rFonts w:ascii="Calibri" w:hAnsi="Calibri" w:cs="Calibri"/>
        </w:rPr>
        <w:t xml:space="preserve">She </w:t>
      </w:r>
      <w:r w:rsidR="00F948D2" w:rsidRPr="22D893E5">
        <w:rPr>
          <w:rFonts w:ascii="Calibri" w:hAnsi="Calibri" w:cs="Calibri"/>
        </w:rPr>
        <w:t xml:space="preserve">then heard footsteps. Massey now knew she was not alone. The sound of footsteps got louder. Could it be someone was following </w:t>
      </w:r>
      <w:r w:rsidR="0088230E" w:rsidRPr="22D893E5">
        <w:rPr>
          <w:rFonts w:ascii="Calibri" w:hAnsi="Calibri" w:cs="Calibri"/>
        </w:rPr>
        <w:t>her?</w:t>
      </w:r>
      <w:r w:rsidR="00F948D2" w:rsidRPr="22D893E5">
        <w:rPr>
          <w:rFonts w:ascii="Calibri" w:hAnsi="Calibri" w:cs="Calibri"/>
        </w:rPr>
        <w:t xml:space="preserve"> She</w:t>
      </w:r>
      <w:r w:rsidR="007C6D80" w:rsidRPr="22D893E5">
        <w:rPr>
          <w:rFonts w:ascii="Calibri" w:hAnsi="Calibri" w:cs="Calibri"/>
        </w:rPr>
        <w:t xml:space="preserve"> </w:t>
      </w:r>
      <w:r w:rsidR="0088230E" w:rsidRPr="22D893E5">
        <w:rPr>
          <w:rFonts w:ascii="Calibri" w:hAnsi="Calibri" w:cs="Calibri"/>
        </w:rPr>
        <w:t xml:space="preserve">quickly turned her head to see where the mysterious footsteps were coming from. </w:t>
      </w:r>
      <w:r w:rsidR="008E0034" w:rsidRPr="22D893E5">
        <w:rPr>
          <w:rFonts w:ascii="Calibri" w:hAnsi="Calibri" w:cs="Calibri"/>
        </w:rPr>
        <w:t xml:space="preserve">All she could see was darkness. </w:t>
      </w:r>
    </w:p>
    <w:p w14:paraId="4A8BE452" w14:textId="6A8E735A" w:rsidR="00116583" w:rsidRDefault="00A6002E" w:rsidP="22D893E5">
      <w:pPr>
        <w:spacing w:line="480" w:lineRule="auto"/>
        <w:ind w:firstLine="720"/>
        <w:rPr>
          <w:rFonts w:ascii="Calibri" w:hAnsi="Calibri" w:cs="Calibri"/>
        </w:rPr>
      </w:pPr>
      <w:r w:rsidRPr="22D893E5">
        <w:rPr>
          <w:rFonts w:ascii="Calibri" w:hAnsi="Calibri" w:cs="Calibri"/>
        </w:rPr>
        <w:t>Massey started to pick up her pace. The footsteps got faster and louder. She began to run</w:t>
      </w:r>
      <w:r w:rsidR="00D87F0F" w:rsidRPr="22D893E5">
        <w:rPr>
          <w:rFonts w:ascii="Calibri" w:hAnsi="Calibri" w:cs="Calibri"/>
        </w:rPr>
        <w:t xml:space="preserve">. </w:t>
      </w:r>
      <w:r w:rsidR="00A4549A" w:rsidRPr="22D893E5">
        <w:rPr>
          <w:rFonts w:ascii="Calibri" w:hAnsi="Calibri" w:cs="Calibri"/>
        </w:rPr>
        <w:t xml:space="preserve">Her heart was </w:t>
      </w:r>
      <w:r w:rsidR="009A6703" w:rsidRPr="22D893E5">
        <w:rPr>
          <w:rFonts w:ascii="Calibri" w:hAnsi="Calibri" w:cs="Calibri"/>
        </w:rPr>
        <w:t>racing,</w:t>
      </w:r>
      <w:r w:rsidR="002C11BD" w:rsidRPr="22D893E5">
        <w:rPr>
          <w:rFonts w:ascii="Calibri" w:hAnsi="Calibri" w:cs="Calibri"/>
        </w:rPr>
        <w:t xml:space="preserve"> and her eyes </w:t>
      </w:r>
      <w:r w:rsidR="009A6703" w:rsidRPr="22D893E5">
        <w:rPr>
          <w:rFonts w:ascii="Calibri" w:hAnsi="Calibri" w:cs="Calibri"/>
        </w:rPr>
        <w:t xml:space="preserve">widened with fear. Suddenly, her body froze as soon as she felt a hand </w:t>
      </w:r>
      <w:r w:rsidR="009056F8" w:rsidRPr="22D893E5">
        <w:rPr>
          <w:rFonts w:ascii="Calibri" w:hAnsi="Calibri" w:cs="Calibri"/>
        </w:rPr>
        <w:t xml:space="preserve">on her shoulder. </w:t>
      </w:r>
      <w:r w:rsidR="00C765BE" w:rsidRPr="22D893E5">
        <w:rPr>
          <w:rFonts w:ascii="Calibri" w:hAnsi="Calibri" w:cs="Calibri"/>
        </w:rPr>
        <w:t>Massey was so frightened that she could not turn around to see who it was.</w:t>
      </w:r>
      <w:r w:rsidR="00CC713F" w:rsidRPr="22D893E5">
        <w:rPr>
          <w:rFonts w:ascii="Calibri" w:hAnsi="Calibri" w:cs="Calibri"/>
        </w:rPr>
        <w:t xml:space="preserve"> She then heard heavy breathing. It sounded as if the person had been chasing her.</w:t>
      </w:r>
    </w:p>
    <w:p w14:paraId="29BBA171" w14:textId="7641B3D3" w:rsidR="000A1F93" w:rsidRDefault="00CC713F" w:rsidP="22D893E5">
      <w:pPr>
        <w:spacing w:line="480" w:lineRule="auto"/>
        <w:ind w:firstLine="720"/>
        <w:rPr>
          <w:rFonts w:ascii="Calibri" w:hAnsi="Calibri" w:cs="Calibri"/>
        </w:rPr>
      </w:pPr>
      <w:r w:rsidRPr="22D893E5">
        <w:rPr>
          <w:rFonts w:ascii="Calibri" w:hAnsi="Calibri" w:cs="Calibri"/>
        </w:rPr>
        <w:t>“Ms. Massey</w:t>
      </w:r>
      <w:r w:rsidR="00A8486A" w:rsidRPr="22D893E5">
        <w:rPr>
          <w:rFonts w:ascii="Calibri" w:hAnsi="Calibri" w:cs="Calibri"/>
        </w:rPr>
        <w:t xml:space="preserve">, it’s me!” the </w:t>
      </w:r>
      <w:r w:rsidR="00BD2B61" w:rsidRPr="22D893E5">
        <w:rPr>
          <w:rFonts w:ascii="Calibri" w:hAnsi="Calibri" w:cs="Calibri"/>
        </w:rPr>
        <w:t xml:space="preserve">mysterious person said </w:t>
      </w:r>
      <w:r w:rsidR="00D57DA2" w:rsidRPr="22D893E5">
        <w:rPr>
          <w:rFonts w:ascii="Calibri" w:hAnsi="Calibri" w:cs="Calibri"/>
        </w:rPr>
        <w:t>excitedly</w:t>
      </w:r>
      <w:r w:rsidR="00BD2B61" w:rsidRPr="22D893E5">
        <w:rPr>
          <w:rFonts w:ascii="Calibri" w:hAnsi="Calibri" w:cs="Calibri"/>
        </w:rPr>
        <w:t>.</w:t>
      </w:r>
      <w:r w:rsidR="008262C5" w:rsidRPr="22D893E5">
        <w:rPr>
          <w:rFonts w:ascii="Calibri" w:hAnsi="Calibri" w:cs="Calibri"/>
        </w:rPr>
        <w:t xml:space="preserve"> “I have something to tell you.”</w:t>
      </w:r>
    </w:p>
    <w:p w14:paraId="7278C44B" w14:textId="5E333569" w:rsidR="00CC713F" w:rsidRDefault="000A1F93" w:rsidP="22D893E5">
      <w:pPr>
        <w:spacing w:line="480" w:lineRule="auto"/>
        <w:ind w:firstLine="720"/>
        <w:rPr>
          <w:rFonts w:ascii="Calibri" w:hAnsi="Calibri" w:cs="Calibri"/>
        </w:rPr>
      </w:pPr>
      <w:r w:rsidRPr="22D893E5">
        <w:rPr>
          <w:rFonts w:ascii="Calibri" w:hAnsi="Calibri" w:cs="Calibri"/>
        </w:rPr>
        <w:t>“W</w:t>
      </w:r>
      <w:r w:rsidR="0026106D">
        <w:rPr>
          <w:rFonts w:ascii="Calibri" w:hAnsi="Calibri" w:cs="Calibri"/>
        </w:rPr>
        <w:t>-W</w:t>
      </w:r>
      <w:r w:rsidRPr="22D893E5">
        <w:rPr>
          <w:rFonts w:ascii="Calibri" w:hAnsi="Calibri" w:cs="Calibri"/>
        </w:rPr>
        <w:t>ho are you!” she shouted out with a quiver</w:t>
      </w:r>
      <w:r w:rsidR="00BD2B61" w:rsidRPr="22D893E5">
        <w:rPr>
          <w:rFonts w:ascii="Calibri" w:hAnsi="Calibri" w:cs="Calibri"/>
        </w:rPr>
        <w:t xml:space="preserve"> </w:t>
      </w:r>
      <w:r w:rsidRPr="22D893E5">
        <w:rPr>
          <w:rFonts w:ascii="Calibri" w:hAnsi="Calibri" w:cs="Calibri"/>
        </w:rPr>
        <w:t xml:space="preserve">in her voice. </w:t>
      </w:r>
    </w:p>
    <w:p w14:paraId="4F6CB3D8" w14:textId="73BEB21A" w:rsidR="00C67EDA" w:rsidRDefault="00C67EDA" w:rsidP="22D893E5">
      <w:pPr>
        <w:spacing w:line="480" w:lineRule="auto"/>
        <w:ind w:firstLine="720"/>
        <w:rPr>
          <w:rFonts w:ascii="Calibri" w:hAnsi="Calibri" w:cs="Calibri"/>
        </w:rPr>
      </w:pPr>
      <w:r w:rsidRPr="22D893E5">
        <w:rPr>
          <w:rFonts w:ascii="Calibri" w:hAnsi="Calibri" w:cs="Calibri"/>
        </w:rPr>
        <w:t xml:space="preserve">“It’s Hugh York,” </w:t>
      </w:r>
      <w:r w:rsidR="008174F3" w:rsidRPr="22D893E5">
        <w:rPr>
          <w:rFonts w:ascii="Calibri" w:hAnsi="Calibri" w:cs="Calibri"/>
        </w:rPr>
        <w:t xml:space="preserve">he answered as he tried to catch his breath. </w:t>
      </w:r>
    </w:p>
    <w:p w14:paraId="2E6993DB" w14:textId="6D94F8D9" w:rsidR="00403807" w:rsidRDefault="00403807" w:rsidP="22D893E5">
      <w:pPr>
        <w:spacing w:line="480" w:lineRule="auto"/>
        <w:ind w:firstLine="720"/>
        <w:rPr>
          <w:rFonts w:ascii="Calibri" w:hAnsi="Calibri" w:cs="Calibri"/>
        </w:rPr>
      </w:pPr>
      <w:r w:rsidRPr="22D893E5">
        <w:rPr>
          <w:rFonts w:ascii="Calibri" w:hAnsi="Calibri" w:cs="Calibri"/>
        </w:rPr>
        <w:t xml:space="preserve">Massey was not sure whether she should be relieved or frightened. </w:t>
      </w:r>
      <w:r w:rsidR="004E59BA" w:rsidRPr="22D893E5">
        <w:rPr>
          <w:rFonts w:ascii="Calibri" w:hAnsi="Calibri" w:cs="Calibri"/>
        </w:rPr>
        <w:t>Why didn’t he call instead of waiting outside her place of work</w:t>
      </w:r>
      <w:r w:rsidR="00005B26" w:rsidRPr="22D893E5">
        <w:rPr>
          <w:rFonts w:ascii="Calibri" w:hAnsi="Calibri" w:cs="Calibri"/>
        </w:rPr>
        <w:t xml:space="preserve"> and scaring her </w:t>
      </w:r>
      <w:r w:rsidR="00740158" w:rsidRPr="22D893E5">
        <w:rPr>
          <w:rFonts w:ascii="Calibri" w:hAnsi="Calibri" w:cs="Calibri"/>
        </w:rPr>
        <w:t xml:space="preserve">half to death? Because of this, she wasn’t sure if she could trust him. He could have an evil, twisted mind like Camargo’s. </w:t>
      </w:r>
      <w:r w:rsidR="00D77089" w:rsidRPr="22D893E5">
        <w:rPr>
          <w:rFonts w:ascii="Calibri" w:hAnsi="Calibri" w:cs="Calibri"/>
        </w:rPr>
        <w:t>She slowly turned her body in his direction and</w:t>
      </w:r>
      <w:r w:rsidR="00B04113" w:rsidRPr="22D893E5">
        <w:rPr>
          <w:rFonts w:ascii="Calibri" w:hAnsi="Calibri" w:cs="Calibri"/>
        </w:rPr>
        <w:t xml:space="preserve"> took a few steps away from him. </w:t>
      </w:r>
    </w:p>
    <w:p w14:paraId="7E0A16C8" w14:textId="4D4B4C6D" w:rsidR="0008486E" w:rsidRDefault="0008486E" w:rsidP="22D893E5">
      <w:pPr>
        <w:spacing w:line="480" w:lineRule="auto"/>
        <w:ind w:firstLine="720"/>
        <w:rPr>
          <w:rFonts w:ascii="Calibri" w:hAnsi="Calibri" w:cs="Calibri"/>
        </w:rPr>
      </w:pPr>
      <w:r w:rsidRPr="22D893E5">
        <w:rPr>
          <w:rFonts w:ascii="Calibri" w:hAnsi="Calibri" w:cs="Calibri"/>
        </w:rPr>
        <w:t>“</w:t>
      </w:r>
      <w:r w:rsidR="009E2194" w:rsidRPr="22D893E5">
        <w:rPr>
          <w:rFonts w:ascii="Calibri" w:hAnsi="Calibri" w:cs="Calibri"/>
        </w:rPr>
        <w:t>You scared me to death!”</w:t>
      </w:r>
      <w:r w:rsidRPr="22D893E5">
        <w:rPr>
          <w:rFonts w:ascii="Calibri" w:hAnsi="Calibri" w:cs="Calibri"/>
        </w:rPr>
        <w:t xml:space="preserve"> Massey shouted out.</w:t>
      </w:r>
      <w:r w:rsidR="009E2194" w:rsidRPr="22D893E5">
        <w:rPr>
          <w:rFonts w:ascii="Calibri" w:hAnsi="Calibri" w:cs="Calibri"/>
        </w:rPr>
        <w:t xml:space="preserve"> “You could have </w:t>
      </w:r>
      <w:r w:rsidR="00327C97" w:rsidRPr="22D893E5">
        <w:rPr>
          <w:rFonts w:ascii="Calibri" w:hAnsi="Calibri" w:cs="Calibri"/>
        </w:rPr>
        <w:t>called me or something. Do you realize how creepy this is?”</w:t>
      </w:r>
    </w:p>
    <w:p w14:paraId="5CBFE2AA" w14:textId="7851FEF4" w:rsidR="00327C97" w:rsidRDefault="00023C70" w:rsidP="22D893E5">
      <w:pPr>
        <w:spacing w:line="480" w:lineRule="auto"/>
        <w:ind w:firstLine="720"/>
        <w:rPr>
          <w:rFonts w:ascii="Calibri" w:hAnsi="Calibri" w:cs="Calibri"/>
        </w:rPr>
      </w:pPr>
      <w:r w:rsidRPr="22D893E5">
        <w:rPr>
          <w:rFonts w:ascii="Calibri" w:hAnsi="Calibri" w:cs="Calibri"/>
        </w:rPr>
        <w:t xml:space="preserve">“I am very sorry for startling you,” he said apologetically. </w:t>
      </w:r>
      <w:r w:rsidR="00912898" w:rsidRPr="22D893E5">
        <w:rPr>
          <w:rFonts w:ascii="Calibri" w:hAnsi="Calibri" w:cs="Calibri"/>
        </w:rPr>
        <w:t>“</w:t>
      </w:r>
      <w:r w:rsidR="00551B3F" w:rsidRPr="22D893E5">
        <w:rPr>
          <w:rFonts w:ascii="Calibri" w:hAnsi="Calibri" w:cs="Calibri"/>
        </w:rPr>
        <w:t>I have to warn you about something Dr. Fritz Camargo said</w:t>
      </w:r>
      <w:r w:rsidR="00665E36" w:rsidRPr="22D893E5">
        <w:rPr>
          <w:rFonts w:ascii="Calibri" w:hAnsi="Calibri" w:cs="Calibri"/>
        </w:rPr>
        <w:t xml:space="preserve">. Camargo knows you are the one that </w:t>
      </w:r>
      <w:r w:rsidR="00185CA4" w:rsidRPr="22D893E5">
        <w:rPr>
          <w:rFonts w:ascii="Calibri" w:hAnsi="Calibri" w:cs="Calibri"/>
        </w:rPr>
        <w:t xml:space="preserve">contacted me. He also is aware that you have been doing research on him. </w:t>
      </w:r>
      <w:r w:rsidR="007F6A7E" w:rsidRPr="22D893E5">
        <w:rPr>
          <w:rFonts w:ascii="Calibri" w:hAnsi="Calibri" w:cs="Calibri"/>
        </w:rPr>
        <w:t xml:space="preserve">Camargo is afraid that you will interfere with his plans. </w:t>
      </w:r>
      <w:r w:rsidR="001723F1" w:rsidRPr="22D893E5">
        <w:rPr>
          <w:rFonts w:ascii="Calibri" w:hAnsi="Calibri" w:cs="Calibri"/>
        </w:rPr>
        <w:t xml:space="preserve">He is willing to bring the </w:t>
      </w:r>
      <w:r w:rsidR="00CB759B" w:rsidRPr="22D893E5">
        <w:rPr>
          <w:rFonts w:ascii="Calibri" w:hAnsi="Calibri" w:cs="Calibri"/>
        </w:rPr>
        <w:t>Death Firm</w:t>
      </w:r>
      <w:r w:rsidR="001723F1" w:rsidRPr="22D893E5">
        <w:rPr>
          <w:rFonts w:ascii="Calibri" w:hAnsi="Calibri" w:cs="Calibri"/>
        </w:rPr>
        <w:t xml:space="preserve">s </w:t>
      </w:r>
      <w:r w:rsidR="000C2162" w:rsidRPr="22D893E5">
        <w:rPr>
          <w:rFonts w:ascii="Calibri" w:hAnsi="Calibri" w:cs="Calibri"/>
        </w:rPr>
        <w:t xml:space="preserve">back to him under one condition. </w:t>
      </w:r>
      <w:r w:rsidR="00927BD3" w:rsidRPr="22D893E5">
        <w:rPr>
          <w:rFonts w:ascii="Calibri" w:hAnsi="Calibri" w:cs="Calibri"/>
        </w:rPr>
        <w:t xml:space="preserve">Once he has them here, he wants to take full control of them again. </w:t>
      </w:r>
      <w:r w:rsidR="00227B6B" w:rsidRPr="22D893E5">
        <w:rPr>
          <w:rFonts w:ascii="Calibri" w:hAnsi="Calibri" w:cs="Calibri"/>
        </w:rPr>
        <w:t xml:space="preserve">Camargo does not want anyone else controlling them. He also does not like the idea that </w:t>
      </w:r>
      <w:r w:rsidR="00414E5F" w:rsidRPr="22D893E5">
        <w:rPr>
          <w:rFonts w:ascii="Calibri" w:hAnsi="Calibri" w:cs="Calibri"/>
        </w:rPr>
        <w:t xml:space="preserve">we have figured out a way to </w:t>
      </w:r>
      <w:r w:rsidR="00E77DAC" w:rsidRPr="22D893E5">
        <w:rPr>
          <w:rFonts w:ascii="Calibri" w:hAnsi="Calibri" w:cs="Calibri"/>
        </w:rPr>
        <w:t>turn them back into their human selves.</w:t>
      </w:r>
      <w:r w:rsidR="00D14D20" w:rsidRPr="22D893E5">
        <w:rPr>
          <w:rFonts w:ascii="Calibri" w:hAnsi="Calibri" w:cs="Calibri"/>
        </w:rPr>
        <w:t xml:space="preserve"> Camargo said he want</w:t>
      </w:r>
      <w:r w:rsidR="00025B2F" w:rsidRPr="22D893E5">
        <w:rPr>
          <w:rFonts w:ascii="Calibri" w:hAnsi="Calibri" w:cs="Calibri"/>
        </w:rPr>
        <w:t xml:space="preserve">ed to find you and kill you for </w:t>
      </w:r>
      <w:r w:rsidR="00982AA9" w:rsidRPr="22D893E5">
        <w:rPr>
          <w:rFonts w:ascii="Calibri" w:hAnsi="Calibri" w:cs="Calibri"/>
        </w:rPr>
        <w:t>making him do this.</w:t>
      </w:r>
      <w:r w:rsidR="002A5B04" w:rsidRPr="22D893E5">
        <w:rPr>
          <w:rFonts w:ascii="Calibri" w:hAnsi="Calibri" w:cs="Calibri"/>
        </w:rPr>
        <w:t>”</w:t>
      </w:r>
    </w:p>
    <w:p w14:paraId="0B3E9B3D" w14:textId="54DAFF55" w:rsidR="002A5B04" w:rsidRDefault="003F51DB" w:rsidP="22D893E5">
      <w:pPr>
        <w:spacing w:line="480" w:lineRule="auto"/>
        <w:ind w:firstLine="720"/>
        <w:rPr>
          <w:rFonts w:ascii="Calibri" w:hAnsi="Calibri" w:cs="Calibri"/>
        </w:rPr>
      </w:pPr>
      <w:r w:rsidRPr="22D893E5">
        <w:rPr>
          <w:rFonts w:ascii="Calibri" w:hAnsi="Calibri" w:cs="Calibri"/>
        </w:rPr>
        <w:t xml:space="preserve">“I don’t understand why he </w:t>
      </w:r>
      <w:r w:rsidR="009C0A69" w:rsidRPr="22D893E5">
        <w:rPr>
          <w:rFonts w:ascii="Calibri" w:hAnsi="Calibri" w:cs="Calibri"/>
        </w:rPr>
        <w:t xml:space="preserve">is after me,” Massey said. </w:t>
      </w:r>
      <w:r w:rsidR="00540523" w:rsidRPr="22D893E5">
        <w:rPr>
          <w:rFonts w:ascii="Calibri" w:hAnsi="Calibri" w:cs="Calibri"/>
        </w:rPr>
        <w:t xml:space="preserve">“He just needs to </w:t>
      </w:r>
      <w:r w:rsidR="005448E6" w:rsidRPr="22D893E5">
        <w:rPr>
          <w:rFonts w:ascii="Calibri" w:hAnsi="Calibri" w:cs="Calibri"/>
        </w:rPr>
        <w:t xml:space="preserve">put a stop to all of this. There is no way law enforcement is going to allow him to have complete control of them. </w:t>
      </w:r>
      <w:r w:rsidR="00343EE9" w:rsidRPr="22D893E5">
        <w:rPr>
          <w:rFonts w:ascii="Calibri" w:hAnsi="Calibri" w:cs="Calibri"/>
        </w:rPr>
        <w:t>He is going to</w:t>
      </w:r>
      <w:r w:rsidR="00603B07" w:rsidRPr="22D893E5">
        <w:rPr>
          <w:rFonts w:ascii="Calibri" w:hAnsi="Calibri" w:cs="Calibri"/>
        </w:rPr>
        <w:t xml:space="preserve"> have </w:t>
      </w:r>
      <w:r w:rsidR="00FC73FC" w:rsidRPr="22D893E5">
        <w:rPr>
          <w:rFonts w:ascii="Calibri" w:hAnsi="Calibri" w:cs="Calibri"/>
        </w:rPr>
        <w:t>to follow instructions and will be forced</w:t>
      </w:r>
      <w:r w:rsidR="006A36D8" w:rsidRPr="22D893E5">
        <w:rPr>
          <w:rFonts w:ascii="Calibri" w:hAnsi="Calibri" w:cs="Calibri"/>
        </w:rPr>
        <w:t xml:space="preserve"> to do so. I will not be there when it happens. </w:t>
      </w:r>
      <w:r w:rsidR="00966F92" w:rsidRPr="22D893E5">
        <w:rPr>
          <w:rFonts w:ascii="Calibri" w:hAnsi="Calibri" w:cs="Calibri"/>
        </w:rPr>
        <w:t xml:space="preserve">You will have to be there to </w:t>
      </w:r>
      <w:r w:rsidR="006870E0" w:rsidRPr="22D893E5">
        <w:rPr>
          <w:rFonts w:ascii="Calibri" w:hAnsi="Calibri" w:cs="Calibri"/>
        </w:rPr>
        <w:t>reason with him. You are the only person that he knows is willing to talk to him.”</w:t>
      </w:r>
    </w:p>
    <w:p w14:paraId="60B3BD2F" w14:textId="64DF34F7" w:rsidR="00D51626" w:rsidRDefault="00D20357" w:rsidP="22D893E5">
      <w:pPr>
        <w:spacing w:line="480" w:lineRule="auto"/>
        <w:ind w:firstLine="720"/>
        <w:rPr>
          <w:rFonts w:ascii="Calibri" w:hAnsi="Calibri" w:cs="Calibri"/>
        </w:rPr>
      </w:pPr>
      <w:r w:rsidRPr="22D893E5">
        <w:rPr>
          <w:rFonts w:ascii="Calibri" w:hAnsi="Calibri" w:cs="Calibri"/>
        </w:rPr>
        <w:t xml:space="preserve">“I will do my best, but you need to still keep your guard up,” </w:t>
      </w:r>
      <w:r w:rsidR="00472182" w:rsidRPr="22D893E5">
        <w:rPr>
          <w:rFonts w:ascii="Calibri" w:hAnsi="Calibri" w:cs="Calibri"/>
        </w:rPr>
        <w:t xml:space="preserve">York said. </w:t>
      </w:r>
      <w:r w:rsidR="00B8329D" w:rsidRPr="22D893E5">
        <w:rPr>
          <w:rFonts w:ascii="Calibri" w:hAnsi="Calibri" w:cs="Calibri"/>
        </w:rPr>
        <w:t xml:space="preserve">“Camargo is an extremely complicated character. </w:t>
      </w:r>
      <w:bookmarkStart w:id="42" w:name="_Int_SEMbMh6R"/>
      <w:r w:rsidR="000D36D9" w:rsidRPr="22D893E5">
        <w:rPr>
          <w:rFonts w:ascii="Calibri" w:hAnsi="Calibri" w:cs="Calibri"/>
        </w:rPr>
        <w:t>I am</w:t>
      </w:r>
      <w:bookmarkEnd w:id="42"/>
      <w:r w:rsidR="000D36D9" w:rsidRPr="22D893E5">
        <w:rPr>
          <w:rFonts w:ascii="Calibri" w:hAnsi="Calibri" w:cs="Calibri"/>
        </w:rPr>
        <w:t xml:space="preserve"> afraid he is not being completely honest with us. He might </w:t>
      </w:r>
      <w:r w:rsidR="00E743C8" w:rsidRPr="22D893E5">
        <w:rPr>
          <w:rFonts w:ascii="Calibri" w:hAnsi="Calibri" w:cs="Calibri"/>
        </w:rPr>
        <w:t xml:space="preserve">be setting us up.” </w:t>
      </w:r>
    </w:p>
    <w:p w14:paraId="3C43619E" w14:textId="071B98C4" w:rsidR="00E743C8" w:rsidRDefault="0039366A" w:rsidP="22D893E5">
      <w:pPr>
        <w:spacing w:line="480" w:lineRule="auto"/>
        <w:ind w:firstLine="720"/>
        <w:rPr>
          <w:rFonts w:ascii="Calibri" w:hAnsi="Calibri" w:cs="Calibri"/>
        </w:rPr>
      </w:pPr>
      <w:r w:rsidRPr="22D893E5">
        <w:rPr>
          <w:rFonts w:ascii="Calibri" w:hAnsi="Calibri" w:cs="Calibri"/>
        </w:rPr>
        <w:t xml:space="preserve">“Well, whatever it is, at least we are now getting him to talk,” </w:t>
      </w:r>
      <w:r w:rsidR="00AE4489" w:rsidRPr="22D893E5">
        <w:rPr>
          <w:rFonts w:ascii="Calibri" w:hAnsi="Calibri" w:cs="Calibri"/>
        </w:rPr>
        <w:t xml:space="preserve">she said. “This is the closest that we have ever been </w:t>
      </w:r>
      <w:r w:rsidR="0026106D">
        <w:rPr>
          <w:rFonts w:ascii="Calibri" w:hAnsi="Calibri" w:cs="Calibri"/>
        </w:rPr>
        <w:t>to</w:t>
      </w:r>
      <w:r w:rsidR="0026106D" w:rsidRPr="22D893E5">
        <w:rPr>
          <w:rFonts w:ascii="Calibri" w:hAnsi="Calibri" w:cs="Calibri"/>
        </w:rPr>
        <w:t xml:space="preserve"> </w:t>
      </w:r>
      <w:r w:rsidR="00AE4489" w:rsidRPr="22D893E5">
        <w:rPr>
          <w:rFonts w:ascii="Calibri" w:hAnsi="Calibri" w:cs="Calibri"/>
        </w:rPr>
        <w:t xml:space="preserve">resolving the problem. </w:t>
      </w:r>
      <w:r w:rsidR="005D7DE2" w:rsidRPr="22D893E5">
        <w:rPr>
          <w:rFonts w:ascii="Calibri" w:hAnsi="Calibri" w:cs="Calibri"/>
        </w:rPr>
        <w:t>We can’t back down now.”</w:t>
      </w:r>
    </w:p>
    <w:p w14:paraId="1775BDEA" w14:textId="3701A984" w:rsidR="005D7DE2" w:rsidRDefault="005D7DE2" w:rsidP="22D893E5">
      <w:pPr>
        <w:spacing w:line="480" w:lineRule="auto"/>
        <w:ind w:firstLine="720"/>
        <w:rPr>
          <w:rFonts w:ascii="Calibri" w:hAnsi="Calibri" w:cs="Calibri"/>
        </w:rPr>
      </w:pPr>
      <w:r w:rsidRPr="22D893E5">
        <w:rPr>
          <w:rFonts w:ascii="Calibri" w:hAnsi="Calibri" w:cs="Calibri"/>
        </w:rPr>
        <w:t>“I couldn’t agree more</w:t>
      </w:r>
      <w:r w:rsidR="00F15C12" w:rsidRPr="22D893E5">
        <w:rPr>
          <w:rFonts w:ascii="Calibri" w:hAnsi="Calibri" w:cs="Calibri"/>
        </w:rPr>
        <w:t xml:space="preserve">,” he responded. </w:t>
      </w:r>
    </w:p>
    <w:p w14:paraId="55D0ED2A" w14:textId="233AB417" w:rsidR="00A93573" w:rsidRDefault="00A93573" w:rsidP="22D893E5">
      <w:pPr>
        <w:spacing w:line="480" w:lineRule="auto"/>
        <w:ind w:firstLine="720"/>
        <w:rPr>
          <w:rFonts w:ascii="Calibri" w:hAnsi="Calibri" w:cs="Calibri"/>
        </w:rPr>
      </w:pPr>
      <w:r w:rsidRPr="22D893E5">
        <w:rPr>
          <w:rFonts w:ascii="Calibri" w:hAnsi="Calibri" w:cs="Calibri"/>
        </w:rPr>
        <w:t xml:space="preserve">“Thanks for warning me,” Massey told him. “But please, please, please just give me a call the next time. </w:t>
      </w:r>
      <w:r w:rsidR="00D543FF" w:rsidRPr="22D893E5">
        <w:rPr>
          <w:rFonts w:ascii="Calibri" w:hAnsi="Calibri" w:cs="Calibri"/>
        </w:rPr>
        <w:t>I don’t think I can handle any more surprises.”</w:t>
      </w:r>
    </w:p>
    <w:p w14:paraId="1E1B9140" w14:textId="44BDCF5C" w:rsidR="00AF39BC" w:rsidRDefault="00AF39BC" w:rsidP="22D893E5">
      <w:pPr>
        <w:spacing w:line="480" w:lineRule="auto"/>
        <w:ind w:firstLine="720"/>
        <w:rPr>
          <w:rFonts w:ascii="Calibri" w:hAnsi="Calibri" w:cs="Calibri"/>
        </w:rPr>
      </w:pPr>
      <w:r w:rsidRPr="22D893E5">
        <w:rPr>
          <w:rFonts w:ascii="Calibri" w:hAnsi="Calibri" w:cs="Calibri"/>
        </w:rPr>
        <w:t>“I will do so,” York said. “I promise I will no longer creep up on you</w:t>
      </w:r>
      <w:r w:rsidR="004B7514" w:rsidRPr="22D893E5">
        <w:rPr>
          <w:rFonts w:ascii="Calibri" w:hAnsi="Calibri" w:cs="Calibri"/>
        </w:rPr>
        <w:t xml:space="preserve">. I’m terribly sorry for scaring you. </w:t>
      </w:r>
      <w:r w:rsidR="00D5035A" w:rsidRPr="22D893E5">
        <w:rPr>
          <w:rFonts w:ascii="Calibri" w:hAnsi="Calibri" w:cs="Calibri"/>
        </w:rPr>
        <w:t>I will allow you to go back to doing what you were doing. Just give me a call if you need anything from me.</w:t>
      </w:r>
      <w:r w:rsidR="008262C8" w:rsidRPr="22D893E5">
        <w:rPr>
          <w:rFonts w:ascii="Calibri" w:hAnsi="Calibri" w:cs="Calibri"/>
        </w:rPr>
        <w:t xml:space="preserve"> Thank you for your time.”</w:t>
      </w:r>
    </w:p>
    <w:p w14:paraId="4FD23EBA" w14:textId="77777777" w:rsidR="00D677B8" w:rsidRDefault="008262C8" w:rsidP="22D893E5">
      <w:pPr>
        <w:spacing w:line="480" w:lineRule="auto"/>
        <w:ind w:firstLine="720"/>
        <w:rPr>
          <w:rFonts w:ascii="Calibri" w:hAnsi="Calibri" w:cs="Calibri"/>
        </w:rPr>
      </w:pPr>
      <w:r w:rsidRPr="22D893E5">
        <w:rPr>
          <w:rFonts w:ascii="Calibri" w:hAnsi="Calibri" w:cs="Calibri"/>
        </w:rPr>
        <w:t>“O</w:t>
      </w:r>
      <w:r w:rsidR="00BE002B" w:rsidRPr="22D893E5">
        <w:rPr>
          <w:rFonts w:ascii="Calibri" w:hAnsi="Calibri" w:cs="Calibri"/>
        </w:rPr>
        <w:t>kay, I’ll talk to you later,” Massey said. “Have a good evening</w:t>
      </w:r>
      <w:r w:rsidR="00D677B8" w:rsidRPr="22D893E5">
        <w:rPr>
          <w:rFonts w:ascii="Calibri" w:hAnsi="Calibri" w:cs="Calibri"/>
        </w:rPr>
        <w:t xml:space="preserve">!” </w:t>
      </w:r>
    </w:p>
    <w:p w14:paraId="40C8CE8B" w14:textId="764F3159" w:rsidR="008262C8" w:rsidRDefault="00D677B8" w:rsidP="22D893E5">
      <w:pPr>
        <w:spacing w:line="480" w:lineRule="auto"/>
        <w:ind w:firstLine="720"/>
        <w:rPr>
          <w:rFonts w:ascii="Calibri" w:hAnsi="Calibri" w:cs="Calibri"/>
        </w:rPr>
      </w:pPr>
      <w:r w:rsidRPr="22D893E5">
        <w:rPr>
          <w:rFonts w:ascii="Calibri" w:hAnsi="Calibri" w:cs="Calibri"/>
        </w:rPr>
        <w:t>“You too</w:t>
      </w:r>
      <w:r w:rsidR="00FE474D" w:rsidRPr="22D893E5">
        <w:rPr>
          <w:rFonts w:ascii="Calibri" w:hAnsi="Calibri" w:cs="Calibri"/>
        </w:rPr>
        <w:t>,” he</w:t>
      </w:r>
      <w:r w:rsidRPr="22D893E5">
        <w:rPr>
          <w:rFonts w:ascii="Calibri" w:hAnsi="Calibri" w:cs="Calibri"/>
        </w:rPr>
        <w:t xml:space="preserve"> said.</w:t>
      </w:r>
      <w:r w:rsidR="00FE474D" w:rsidRPr="22D893E5">
        <w:rPr>
          <w:rFonts w:ascii="Calibri" w:hAnsi="Calibri" w:cs="Calibri"/>
        </w:rPr>
        <w:t xml:space="preserve"> </w:t>
      </w:r>
    </w:p>
    <w:p w14:paraId="57251DEA" w14:textId="48C05B76" w:rsidR="00FE474D" w:rsidRDefault="00FE474D" w:rsidP="22D893E5">
      <w:pPr>
        <w:spacing w:line="480" w:lineRule="auto"/>
        <w:ind w:firstLine="720"/>
        <w:rPr>
          <w:rFonts w:ascii="Calibri" w:hAnsi="Calibri" w:cs="Calibri"/>
        </w:rPr>
      </w:pPr>
      <w:r w:rsidRPr="22D893E5">
        <w:rPr>
          <w:rFonts w:ascii="Calibri" w:hAnsi="Calibri" w:cs="Calibri"/>
        </w:rPr>
        <w:t xml:space="preserve">They waved at each other and went their separate ways. Massey could not believe York </w:t>
      </w:r>
      <w:r w:rsidR="002B6E7E" w:rsidRPr="22D893E5">
        <w:rPr>
          <w:rFonts w:ascii="Calibri" w:hAnsi="Calibri" w:cs="Calibri"/>
        </w:rPr>
        <w:t xml:space="preserve">would creep up on her that way in a dark, empty parking lot. She had no idea what he was thinking. </w:t>
      </w:r>
      <w:r w:rsidR="001F4D88" w:rsidRPr="22D893E5">
        <w:rPr>
          <w:rFonts w:ascii="Calibri" w:hAnsi="Calibri" w:cs="Calibri"/>
        </w:rPr>
        <w:t xml:space="preserve">He </w:t>
      </w:r>
      <w:r w:rsidR="005B541E" w:rsidRPr="22D893E5">
        <w:rPr>
          <w:rFonts w:ascii="Calibri" w:hAnsi="Calibri" w:cs="Calibri"/>
        </w:rPr>
        <w:t>seem</w:t>
      </w:r>
      <w:r w:rsidR="00E50A97" w:rsidRPr="22D893E5">
        <w:rPr>
          <w:rFonts w:ascii="Calibri" w:hAnsi="Calibri" w:cs="Calibri"/>
        </w:rPr>
        <w:t>ed</w:t>
      </w:r>
      <w:r w:rsidR="001F4D88" w:rsidRPr="22D893E5">
        <w:rPr>
          <w:rFonts w:ascii="Calibri" w:hAnsi="Calibri" w:cs="Calibri"/>
        </w:rPr>
        <w:t xml:space="preserve"> like a normal guy</w:t>
      </w:r>
      <w:r w:rsidR="00E50A97" w:rsidRPr="22D893E5">
        <w:rPr>
          <w:rFonts w:ascii="Calibri" w:hAnsi="Calibri" w:cs="Calibri"/>
        </w:rPr>
        <w:t xml:space="preserve"> when she first met him</w:t>
      </w:r>
      <w:r w:rsidR="005B541E" w:rsidRPr="22D893E5">
        <w:rPr>
          <w:rFonts w:ascii="Calibri" w:hAnsi="Calibri" w:cs="Calibri"/>
        </w:rPr>
        <w:t>, but now</w:t>
      </w:r>
      <w:r w:rsidR="00E50A97" w:rsidRPr="22D893E5">
        <w:rPr>
          <w:rFonts w:ascii="Calibri" w:hAnsi="Calibri" w:cs="Calibri"/>
        </w:rPr>
        <w:t xml:space="preserve"> she</w:t>
      </w:r>
      <w:r w:rsidR="005B541E" w:rsidRPr="22D893E5">
        <w:rPr>
          <w:rFonts w:ascii="Calibri" w:hAnsi="Calibri" w:cs="Calibri"/>
        </w:rPr>
        <w:t xml:space="preserve"> was not so sure. </w:t>
      </w:r>
      <w:r w:rsidR="002B6E7E" w:rsidRPr="22D893E5">
        <w:rPr>
          <w:rFonts w:ascii="Calibri" w:hAnsi="Calibri" w:cs="Calibri"/>
        </w:rPr>
        <w:t xml:space="preserve">She was hoping he would never do anything like that again. </w:t>
      </w:r>
      <w:r w:rsidR="00256884" w:rsidRPr="22D893E5">
        <w:rPr>
          <w:rFonts w:ascii="Calibri" w:hAnsi="Calibri" w:cs="Calibri"/>
        </w:rPr>
        <w:t xml:space="preserve">She ran across the parking lot to her car, got inside it, and quickly locked all </w:t>
      </w:r>
      <w:r w:rsidR="0026106D">
        <w:rPr>
          <w:rFonts w:ascii="Calibri" w:hAnsi="Calibri" w:cs="Calibri"/>
        </w:rPr>
        <w:t xml:space="preserve">the </w:t>
      </w:r>
      <w:r w:rsidR="00256884" w:rsidRPr="22D893E5">
        <w:rPr>
          <w:rFonts w:ascii="Calibri" w:hAnsi="Calibri" w:cs="Calibri"/>
        </w:rPr>
        <w:t xml:space="preserve">doors to her car. </w:t>
      </w:r>
      <w:r w:rsidR="00964EA7" w:rsidRPr="22D893E5">
        <w:rPr>
          <w:rFonts w:ascii="Calibri" w:hAnsi="Calibri" w:cs="Calibri"/>
        </w:rPr>
        <w:t xml:space="preserve">She wasn’t going to risk anything else happening to her. </w:t>
      </w:r>
    </w:p>
    <w:p w14:paraId="6347B986" w14:textId="51A52C82" w:rsidR="00E04E65" w:rsidRDefault="00E04E65" w:rsidP="00CC713F">
      <w:pPr>
        <w:spacing w:line="480" w:lineRule="auto"/>
        <w:ind w:left="720" w:firstLine="720"/>
        <w:rPr>
          <w:rFonts w:ascii="Calibri" w:hAnsi="Calibri" w:cs="Calibri"/>
        </w:rPr>
      </w:pPr>
    </w:p>
    <w:p w14:paraId="48A96778" w14:textId="25F3442E" w:rsidR="00E04E65" w:rsidRDefault="00E04E65" w:rsidP="00CC713F">
      <w:pPr>
        <w:spacing w:line="480" w:lineRule="auto"/>
        <w:ind w:left="720" w:firstLine="720"/>
        <w:rPr>
          <w:rFonts w:ascii="Calibri" w:hAnsi="Calibri" w:cs="Calibri"/>
        </w:rPr>
      </w:pPr>
    </w:p>
    <w:p w14:paraId="6414DFE5" w14:textId="77663A65" w:rsidR="00A471B6" w:rsidRDefault="00A471B6" w:rsidP="22D893E5">
      <w:pPr>
        <w:spacing w:line="480" w:lineRule="auto"/>
        <w:ind w:left="720" w:firstLine="720"/>
        <w:rPr>
          <w:rFonts w:ascii="Calibri" w:hAnsi="Calibri" w:cs="Calibri"/>
        </w:rPr>
      </w:pPr>
      <w:r w:rsidRPr="22D893E5">
        <w:rPr>
          <w:rFonts w:ascii="Calibri" w:hAnsi="Calibri" w:cs="Calibri"/>
        </w:rPr>
        <w:t xml:space="preserve">                                                        </w:t>
      </w:r>
    </w:p>
    <w:p w14:paraId="68095B9B" w14:textId="04FC5223" w:rsidR="00A471B6" w:rsidRDefault="00A471B6" w:rsidP="22D893E5">
      <w:pPr>
        <w:spacing w:line="480" w:lineRule="auto"/>
        <w:ind w:left="720" w:firstLine="720"/>
        <w:rPr>
          <w:rFonts w:ascii="Calibri" w:hAnsi="Calibri" w:cs="Calibri"/>
        </w:rPr>
      </w:pPr>
    </w:p>
    <w:p w14:paraId="674C8796" w14:textId="574921A0" w:rsidR="00A471B6" w:rsidRDefault="00A471B6" w:rsidP="22D893E5">
      <w:pPr>
        <w:spacing w:line="480" w:lineRule="auto"/>
        <w:ind w:left="720" w:firstLine="720"/>
        <w:rPr>
          <w:rFonts w:ascii="Calibri" w:hAnsi="Calibri" w:cs="Calibri"/>
        </w:rPr>
      </w:pPr>
    </w:p>
    <w:p w14:paraId="039649C3" w14:textId="4485E4E1" w:rsidR="00A471B6" w:rsidRDefault="00A471B6" w:rsidP="22D893E5">
      <w:pPr>
        <w:spacing w:line="480" w:lineRule="auto"/>
        <w:ind w:left="720" w:firstLine="720"/>
        <w:rPr>
          <w:rFonts w:ascii="Calibri" w:hAnsi="Calibri" w:cs="Calibri"/>
        </w:rPr>
      </w:pPr>
    </w:p>
    <w:p w14:paraId="7FC7352E" w14:textId="3E296C6D" w:rsidR="00A471B6" w:rsidRDefault="00A471B6" w:rsidP="22D893E5">
      <w:pPr>
        <w:spacing w:line="480" w:lineRule="auto"/>
        <w:ind w:left="720" w:firstLine="720"/>
        <w:rPr>
          <w:rFonts w:ascii="Calibri" w:hAnsi="Calibri" w:cs="Calibri"/>
        </w:rPr>
      </w:pPr>
    </w:p>
    <w:p w14:paraId="1D2CDF4A" w14:textId="7A81F714" w:rsidR="00A471B6" w:rsidRDefault="00A471B6" w:rsidP="1FD0627C">
      <w:pPr>
        <w:spacing w:line="480" w:lineRule="auto"/>
        <w:ind w:left="720" w:firstLine="720"/>
        <w:rPr>
          <w:rFonts w:ascii="Calibri" w:hAnsi="Calibri" w:cs="Calibri"/>
        </w:rPr>
      </w:pPr>
      <w:r w:rsidRPr="22D893E5">
        <w:rPr>
          <w:rFonts w:ascii="Calibri" w:hAnsi="Calibri" w:cs="Calibri"/>
        </w:rPr>
        <w:t xml:space="preserve">                                                          Chapter </w:t>
      </w:r>
      <w:r w:rsidR="00C53433" w:rsidRPr="22D893E5">
        <w:rPr>
          <w:rFonts w:ascii="Calibri" w:hAnsi="Calibri" w:cs="Calibri"/>
        </w:rPr>
        <w:t>20</w:t>
      </w:r>
    </w:p>
    <w:p w14:paraId="38135E3B" w14:textId="1681A9EB" w:rsidR="00E04E65" w:rsidRDefault="000A54B1" w:rsidP="001B79A5">
      <w:pPr>
        <w:spacing w:line="480" w:lineRule="auto"/>
        <w:ind w:firstLine="720"/>
        <w:rPr>
          <w:rFonts w:ascii="Calibri" w:hAnsi="Calibri" w:cs="Calibri"/>
        </w:rPr>
      </w:pPr>
      <w:r w:rsidRPr="22D893E5">
        <w:rPr>
          <w:rFonts w:ascii="Calibri" w:hAnsi="Calibri" w:cs="Calibri"/>
        </w:rPr>
        <w:t>The next day, Massey</w:t>
      </w:r>
      <w:r w:rsidR="00E43EAD" w:rsidRPr="22D893E5">
        <w:rPr>
          <w:rFonts w:ascii="Calibri" w:hAnsi="Calibri" w:cs="Calibri"/>
        </w:rPr>
        <w:t xml:space="preserve"> was invited to join law enforcement and York</w:t>
      </w:r>
      <w:r w:rsidR="004D1764" w:rsidRPr="22D893E5">
        <w:rPr>
          <w:rFonts w:ascii="Calibri" w:hAnsi="Calibri" w:cs="Calibri"/>
        </w:rPr>
        <w:t xml:space="preserve"> as they bega</w:t>
      </w:r>
      <w:r w:rsidR="00166A38" w:rsidRPr="22D893E5">
        <w:rPr>
          <w:rFonts w:ascii="Calibri" w:hAnsi="Calibri" w:cs="Calibri"/>
        </w:rPr>
        <w:t xml:space="preserve">n working with Camargo on giving them the code that </w:t>
      </w:r>
      <w:r w:rsidR="00826F94" w:rsidRPr="22D893E5">
        <w:rPr>
          <w:rFonts w:ascii="Calibri" w:hAnsi="Calibri" w:cs="Calibri"/>
        </w:rPr>
        <w:t>w</w:t>
      </w:r>
      <w:r w:rsidR="00826F94">
        <w:rPr>
          <w:rFonts w:ascii="Calibri" w:hAnsi="Calibri" w:cs="Calibri"/>
        </w:rPr>
        <w:t>ould</w:t>
      </w:r>
      <w:r w:rsidR="00826F94" w:rsidRPr="22D893E5">
        <w:rPr>
          <w:rFonts w:ascii="Calibri" w:hAnsi="Calibri" w:cs="Calibri"/>
        </w:rPr>
        <w:t xml:space="preserve"> </w:t>
      </w:r>
      <w:r w:rsidR="00166A38" w:rsidRPr="22D893E5">
        <w:rPr>
          <w:rFonts w:ascii="Calibri" w:hAnsi="Calibri" w:cs="Calibri"/>
        </w:rPr>
        <w:t xml:space="preserve">allow them to bring back all the </w:t>
      </w:r>
      <w:r w:rsidR="00CB759B" w:rsidRPr="22D893E5">
        <w:rPr>
          <w:rFonts w:ascii="Calibri" w:hAnsi="Calibri" w:cs="Calibri"/>
        </w:rPr>
        <w:t>Death Firm</w:t>
      </w:r>
      <w:r w:rsidR="00166A38" w:rsidRPr="22D893E5">
        <w:rPr>
          <w:rFonts w:ascii="Calibri" w:hAnsi="Calibri" w:cs="Calibri"/>
        </w:rPr>
        <w:t>s.</w:t>
      </w:r>
      <w:r w:rsidR="00E2297E" w:rsidRPr="22D893E5">
        <w:rPr>
          <w:rFonts w:ascii="Calibri" w:hAnsi="Calibri" w:cs="Calibri"/>
        </w:rPr>
        <w:t xml:space="preserve"> They wanted her there in case there were some technical difficulties</w:t>
      </w:r>
      <w:r w:rsidR="00F44009" w:rsidRPr="22D893E5">
        <w:rPr>
          <w:rFonts w:ascii="Calibri" w:hAnsi="Calibri" w:cs="Calibri"/>
        </w:rPr>
        <w:t xml:space="preserve">. </w:t>
      </w:r>
    </w:p>
    <w:p w14:paraId="299856FD" w14:textId="1476CE6C" w:rsidR="00B57707" w:rsidRDefault="00B57707" w:rsidP="001B79A5">
      <w:pPr>
        <w:spacing w:line="480" w:lineRule="auto"/>
        <w:ind w:firstLine="720"/>
        <w:rPr>
          <w:rFonts w:ascii="Calibri" w:hAnsi="Calibri" w:cs="Calibri"/>
        </w:rPr>
      </w:pPr>
      <w:r w:rsidRPr="22D893E5">
        <w:rPr>
          <w:rFonts w:ascii="Calibri" w:hAnsi="Calibri" w:cs="Calibri"/>
        </w:rPr>
        <w:t xml:space="preserve">Camargo was sitting upright with a smug look on his face </w:t>
      </w:r>
      <w:r w:rsidR="006460A8" w:rsidRPr="22D893E5">
        <w:rPr>
          <w:rFonts w:ascii="Calibri" w:hAnsi="Calibri" w:cs="Calibri"/>
        </w:rPr>
        <w:t xml:space="preserve">in the interrogation room when York brought over </w:t>
      </w:r>
      <w:r w:rsidR="001A08E9" w:rsidRPr="22D893E5">
        <w:rPr>
          <w:rFonts w:ascii="Calibri" w:hAnsi="Calibri" w:cs="Calibri"/>
        </w:rPr>
        <w:t xml:space="preserve">Camargo’s </w:t>
      </w:r>
      <w:r w:rsidR="006460A8" w:rsidRPr="22D893E5">
        <w:rPr>
          <w:rFonts w:ascii="Calibri" w:hAnsi="Calibri" w:cs="Calibri"/>
        </w:rPr>
        <w:t>cell phone</w:t>
      </w:r>
      <w:r w:rsidR="00E856AD" w:rsidRPr="22D893E5">
        <w:rPr>
          <w:rFonts w:ascii="Calibri" w:hAnsi="Calibri" w:cs="Calibri"/>
        </w:rPr>
        <w:t xml:space="preserve"> to him</w:t>
      </w:r>
      <w:r w:rsidR="006460A8" w:rsidRPr="22D893E5">
        <w:rPr>
          <w:rFonts w:ascii="Calibri" w:hAnsi="Calibri" w:cs="Calibri"/>
        </w:rPr>
        <w:t xml:space="preserve"> to unlock the control panel</w:t>
      </w:r>
      <w:r w:rsidR="006061D7" w:rsidRPr="22D893E5">
        <w:rPr>
          <w:rFonts w:ascii="Calibri" w:hAnsi="Calibri" w:cs="Calibri"/>
        </w:rPr>
        <w:t xml:space="preserve"> that </w:t>
      </w:r>
      <w:r w:rsidR="00826F94" w:rsidRPr="22D893E5">
        <w:rPr>
          <w:rFonts w:ascii="Calibri" w:hAnsi="Calibri" w:cs="Calibri"/>
        </w:rPr>
        <w:t>w</w:t>
      </w:r>
      <w:r w:rsidR="00826F94">
        <w:rPr>
          <w:rFonts w:ascii="Calibri" w:hAnsi="Calibri" w:cs="Calibri"/>
        </w:rPr>
        <w:t>ould</w:t>
      </w:r>
      <w:r w:rsidR="00826F94" w:rsidRPr="22D893E5">
        <w:rPr>
          <w:rFonts w:ascii="Calibri" w:hAnsi="Calibri" w:cs="Calibri"/>
        </w:rPr>
        <w:t xml:space="preserve"> </w:t>
      </w:r>
      <w:r w:rsidR="00B04C66" w:rsidRPr="22D893E5">
        <w:rPr>
          <w:rFonts w:ascii="Calibri" w:hAnsi="Calibri" w:cs="Calibri"/>
        </w:rPr>
        <w:t xml:space="preserve">turn the </w:t>
      </w:r>
      <w:r w:rsidR="00CB759B" w:rsidRPr="22D893E5">
        <w:rPr>
          <w:rFonts w:ascii="Calibri" w:hAnsi="Calibri" w:cs="Calibri"/>
        </w:rPr>
        <w:t>Death Firm</w:t>
      </w:r>
      <w:r w:rsidR="00B04C66" w:rsidRPr="22D893E5">
        <w:rPr>
          <w:rFonts w:ascii="Calibri" w:hAnsi="Calibri" w:cs="Calibri"/>
        </w:rPr>
        <w:t xml:space="preserve">s back </w:t>
      </w:r>
      <w:r w:rsidR="00826F94">
        <w:rPr>
          <w:rFonts w:ascii="Calibri" w:hAnsi="Calibri" w:cs="Calibri"/>
        </w:rPr>
        <w:t>in</w:t>
      </w:r>
      <w:r w:rsidR="00B04C66" w:rsidRPr="22D893E5">
        <w:rPr>
          <w:rFonts w:ascii="Calibri" w:hAnsi="Calibri" w:cs="Calibri"/>
        </w:rPr>
        <w:t>to human</w:t>
      </w:r>
      <w:r w:rsidR="00826F94">
        <w:rPr>
          <w:rFonts w:ascii="Calibri" w:hAnsi="Calibri" w:cs="Calibri"/>
        </w:rPr>
        <w:t>s</w:t>
      </w:r>
      <w:r w:rsidR="00B04C66" w:rsidRPr="22D893E5">
        <w:rPr>
          <w:rFonts w:ascii="Calibri" w:hAnsi="Calibri" w:cs="Calibri"/>
        </w:rPr>
        <w:t xml:space="preserve"> and bring them to headquarters. </w:t>
      </w:r>
      <w:r w:rsidR="0005630C" w:rsidRPr="22D893E5">
        <w:rPr>
          <w:rFonts w:ascii="Calibri" w:hAnsi="Calibri" w:cs="Calibri"/>
        </w:rPr>
        <w:t xml:space="preserve">Massey stood amused on the other side of the interrogation window. </w:t>
      </w:r>
      <w:r w:rsidR="00D776D1" w:rsidRPr="22D893E5">
        <w:rPr>
          <w:rFonts w:ascii="Calibri" w:hAnsi="Calibri" w:cs="Calibri"/>
        </w:rPr>
        <w:t xml:space="preserve">Camargo could not see her through the window. Massey was glad that she did not have to confront him. Camargo scared her. </w:t>
      </w:r>
      <w:r w:rsidR="0005630C" w:rsidRPr="22D893E5">
        <w:rPr>
          <w:rFonts w:ascii="Calibri" w:hAnsi="Calibri" w:cs="Calibri"/>
        </w:rPr>
        <w:t>There was nervous excitement in the air. Officers gave frequent reports of what was happening over walkie</w:t>
      </w:r>
      <w:r w:rsidR="00826F94">
        <w:rPr>
          <w:rFonts w:ascii="Calibri" w:hAnsi="Calibri" w:cs="Calibri"/>
        </w:rPr>
        <w:t>-</w:t>
      </w:r>
      <w:r w:rsidR="0005630C" w:rsidRPr="22D893E5">
        <w:rPr>
          <w:rFonts w:ascii="Calibri" w:hAnsi="Calibri" w:cs="Calibri"/>
        </w:rPr>
        <w:t>talkies as they waited for Camargo to unlock the control panel.</w:t>
      </w:r>
    </w:p>
    <w:p w14:paraId="5B0F2353" w14:textId="37F76B22" w:rsidR="00DD13AB" w:rsidRDefault="00DD13AB" w:rsidP="001B79A5">
      <w:pPr>
        <w:spacing w:line="480" w:lineRule="auto"/>
        <w:ind w:firstLine="720"/>
        <w:rPr>
          <w:rFonts w:ascii="Calibri" w:hAnsi="Calibri" w:cs="Calibri"/>
        </w:rPr>
      </w:pPr>
      <w:r w:rsidRPr="1FD0627C">
        <w:rPr>
          <w:rFonts w:ascii="Calibri" w:hAnsi="Calibri" w:cs="Calibri"/>
        </w:rPr>
        <w:t>She stood quietly</w:t>
      </w:r>
      <w:r w:rsidR="00A67E3B" w:rsidRPr="1FD0627C">
        <w:rPr>
          <w:rFonts w:ascii="Calibri" w:hAnsi="Calibri" w:cs="Calibri"/>
        </w:rPr>
        <w:t xml:space="preserve">. She was thinking about the warning that York </w:t>
      </w:r>
      <w:r w:rsidR="00535E22" w:rsidRPr="1FD0627C">
        <w:rPr>
          <w:rFonts w:ascii="Calibri" w:hAnsi="Calibri" w:cs="Calibri"/>
        </w:rPr>
        <w:t xml:space="preserve">had given her last night. Massey was frightened. She had no idea what Camargo was planning to do to her. </w:t>
      </w:r>
      <w:r w:rsidR="005B5B66" w:rsidRPr="1FD0627C">
        <w:rPr>
          <w:rFonts w:ascii="Calibri" w:hAnsi="Calibri" w:cs="Calibri"/>
        </w:rPr>
        <w:t xml:space="preserve">Massey also wondered if York was up to no good. </w:t>
      </w:r>
      <w:r w:rsidR="005B7581" w:rsidRPr="1FD0627C">
        <w:rPr>
          <w:rFonts w:ascii="Calibri" w:hAnsi="Calibri" w:cs="Calibri"/>
        </w:rPr>
        <w:t>She did not like the way he had looked at her. There was a crazed look in</w:t>
      </w:r>
      <w:r w:rsidR="00E155AF" w:rsidRPr="1FD0627C">
        <w:rPr>
          <w:rFonts w:ascii="Calibri" w:hAnsi="Calibri" w:cs="Calibri"/>
        </w:rPr>
        <w:t xml:space="preserve"> his eyes. Neither were to be trusted.</w:t>
      </w:r>
      <w:r w:rsidR="00BF32BB" w:rsidRPr="1FD0627C">
        <w:rPr>
          <w:rFonts w:ascii="Calibri" w:hAnsi="Calibri" w:cs="Calibri"/>
        </w:rPr>
        <w:t xml:space="preserve"> She was afraid they were now teamed up. </w:t>
      </w:r>
      <w:r w:rsidR="00AB0BCE" w:rsidRPr="1FD0627C">
        <w:rPr>
          <w:rFonts w:ascii="Calibri" w:hAnsi="Calibri" w:cs="Calibri"/>
        </w:rPr>
        <w:t>Mas</w:t>
      </w:r>
      <w:r w:rsidR="00D04594" w:rsidRPr="1FD0627C">
        <w:rPr>
          <w:rFonts w:ascii="Calibri" w:hAnsi="Calibri" w:cs="Calibri"/>
        </w:rPr>
        <w:t xml:space="preserve">sey </w:t>
      </w:r>
      <w:r w:rsidR="00193B4B" w:rsidRPr="1FD0627C">
        <w:rPr>
          <w:rFonts w:ascii="Calibri" w:hAnsi="Calibri" w:cs="Calibri"/>
        </w:rPr>
        <w:t xml:space="preserve">watched </w:t>
      </w:r>
      <w:r w:rsidR="00D24447" w:rsidRPr="1FD0627C">
        <w:rPr>
          <w:rFonts w:ascii="Calibri" w:hAnsi="Calibri" w:cs="Calibri"/>
        </w:rPr>
        <w:t xml:space="preserve">carefully as </w:t>
      </w:r>
      <w:r w:rsidR="00247970" w:rsidRPr="1FD0627C">
        <w:rPr>
          <w:rFonts w:ascii="Calibri" w:hAnsi="Calibri" w:cs="Calibri"/>
        </w:rPr>
        <w:t xml:space="preserve">Camargo </w:t>
      </w:r>
      <w:r w:rsidR="00D24AF4" w:rsidRPr="1FD0627C">
        <w:rPr>
          <w:rFonts w:ascii="Calibri" w:hAnsi="Calibri" w:cs="Calibri"/>
        </w:rPr>
        <w:t xml:space="preserve">went to work. </w:t>
      </w:r>
      <w:r w:rsidR="00357E13" w:rsidRPr="1FD0627C">
        <w:rPr>
          <w:rFonts w:ascii="Calibri" w:hAnsi="Calibri" w:cs="Calibri"/>
        </w:rPr>
        <w:t xml:space="preserve">She could tell he was in deep concentration and quite possibly coming up with a scheme. Camargo diligently pressed the buttons on his phone. </w:t>
      </w:r>
      <w:r w:rsidR="00357E13" w:rsidRPr="001B79A5">
        <w:rPr>
          <w:rFonts w:ascii="Calibri" w:hAnsi="Calibri" w:cs="Calibri"/>
          <w:i/>
          <w:iCs/>
        </w:rPr>
        <w:t xml:space="preserve">It </w:t>
      </w:r>
      <w:r w:rsidR="00826F94" w:rsidRPr="001B79A5">
        <w:rPr>
          <w:rFonts w:ascii="Calibri" w:hAnsi="Calibri" w:cs="Calibri"/>
          <w:i/>
          <w:iCs/>
        </w:rPr>
        <w:t xml:space="preserve">is </w:t>
      </w:r>
      <w:r w:rsidR="00357E13" w:rsidRPr="001B79A5">
        <w:rPr>
          <w:rFonts w:ascii="Calibri" w:hAnsi="Calibri" w:cs="Calibri"/>
          <w:i/>
          <w:iCs/>
        </w:rPr>
        <w:t>the code,</w:t>
      </w:r>
      <w:r w:rsidR="00357E13" w:rsidRPr="1FD0627C">
        <w:rPr>
          <w:rFonts w:ascii="Calibri" w:hAnsi="Calibri" w:cs="Calibri"/>
        </w:rPr>
        <w:t xml:space="preserve"> Massey thought to herself.</w:t>
      </w:r>
    </w:p>
    <w:p w14:paraId="7C3FA2E5" w14:textId="29D5D5D6" w:rsidR="00F867CC" w:rsidRDefault="00F867CC" w:rsidP="001B79A5">
      <w:pPr>
        <w:spacing w:line="480" w:lineRule="auto"/>
        <w:ind w:firstLine="720"/>
        <w:rPr>
          <w:rFonts w:ascii="Calibri" w:hAnsi="Calibri" w:cs="Calibri"/>
        </w:rPr>
      </w:pPr>
      <w:r w:rsidRPr="22D893E5">
        <w:rPr>
          <w:rFonts w:ascii="Calibri" w:hAnsi="Calibri" w:cs="Calibri"/>
        </w:rPr>
        <w:t xml:space="preserve">Camargo looked up at York and </w:t>
      </w:r>
      <w:r w:rsidR="00CE14F7" w:rsidRPr="22D893E5">
        <w:rPr>
          <w:rFonts w:ascii="Calibri" w:hAnsi="Calibri" w:cs="Calibri"/>
        </w:rPr>
        <w:t xml:space="preserve">spoke softly to him with his hand covering his mouth as if he didn’t want anyone else there to see what he was mouthing to him. York nodded his head in agreement with whatever he was saying to him. </w:t>
      </w:r>
      <w:r w:rsidR="0005004C" w:rsidRPr="22D893E5">
        <w:rPr>
          <w:rFonts w:ascii="Calibri" w:hAnsi="Calibri" w:cs="Calibri"/>
        </w:rPr>
        <w:t>York then looked up at the window</w:t>
      </w:r>
      <w:r w:rsidR="00826F94">
        <w:rPr>
          <w:rFonts w:ascii="Calibri" w:hAnsi="Calibri" w:cs="Calibri"/>
        </w:rPr>
        <w:t>,</w:t>
      </w:r>
      <w:r w:rsidR="0005004C" w:rsidRPr="22D893E5">
        <w:rPr>
          <w:rFonts w:ascii="Calibri" w:hAnsi="Calibri" w:cs="Calibri"/>
        </w:rPr>
        <w:t xml:space="preserve"> </w:t>
      </w:r>
      <w:r w:rsidR="000F5100" w:rsidRPr="22D893E5">
        <w:rPr>
          <w:rFonts w:ascii="Calibri" w:hAnsi="Calibri" w:cs="Calibri"/>
        </w:rPr>
        <w:t>smiling</w:t>
      </w:r>
      <w:r w:rsidR="00826F94">
        <w:rPr>
          <w:rFonts w:ascii="Calibri" w:hAnsi="Calibri" w:cs="Calibri"/>
        </w:rPr>
        <w:t>,</w:t>
      </w:r>
      <w:r w:rsidR="000F5100" w:rsidRPr="22D893E5">
        <w:rPr>
          <w:rFonts w:ascii="Calibri" w:hAnsi="Calibri" w:cs="Calibri"/>
        </w:rPr>
        <w:t xml:space="preserve"> then turned his attention back to Camargo. Massey was not sure what to expect afterward. </w:t>
      </w:r>
      <w:r w:rsidR="00675920" w:rsidRPr="22D893E5">
        <w:rPr>
          <w:rFonts w:ascii="Calibri" w:hAnsi="Calibri" w:cs="Calibri"/>
        </w:rPr>
        <w:t xml:space="preserve">Security </w:t>
      </w:r>
      <w:r w:rsidR="00ED0DE0" w:rsidRPr="22D893E5">
        <w:rPr>
          <w:rFonts w:ascii="Calibri" w:hAnsi="Calibri" w:cs="Calibri"/>
        </w:rPr>
        <w:t>guards were all over the place</w:t>
      </w:r>
      <w:r w:rsidR="004F2BD0" w:rsidRPr="22D893E5">
        <w:rPr>
          <w:rFonts w:ascii="Calibri" w:hAnsi="Calibri" w:cs="Calibri"/>
        </w:rPr>
        <w:t xml:space="preserve"> just in case things got out of hand</w:t>
      </w:r>
      <w:r w:rsidR="00ED0DE0" w:rsidRPr="22D893E5">
        <w:rPr>
          <w:rFonts w:ascii="Calibri" w:hAnsi="Calibri" w:cs="Calibri"/>
        </w:rPr>
        <w:t xml:space="preserve">. </w:t>
      </w:r>
    </w:p>
    <w:p w14:paraId="3239D1B8" w14:textId="7E50D358" w:rsidR="00963AA8" w:rsidRDefault="00963AA8" w:rsidP="001B79A5">
      <w:pPr>
        <w:spacing w:line="480" w:lineRule="auto"/>
        <w:ind w:firstLine="720"/>
        <w:rPr>
          <w:rFonts w:ascii="Calibri" w:hAnsi="Calibri" w:cs="Calibri"/>
        </w:rPr>
      </w:pPr>
      <w:r w:rsidRPr="22D893E5">
        <w:rPr>
          <w:rFonts w:ascii="Calibri" w:hAnsi="Calibri" w:cs="Calibri"/>
        </w:rPr>
        <w:t xml:space="preserve">Camargo </w:t>
      </w:r>
      <w:r w:rsidR="001338F2" w:rsidRPr="22D893E5">
        <w:rPr>
          <w:rFonts w:ascii="Calibri" w:hAnsi="Calibri" w:cs="Calibri"/>
        </w:rPr>
        <w:t xml:space="preserve">gestured </w:t>
      </w:r>
      <w:r w:rsidR="00B061B7" w:rsidRPr="22D893E5">
        <w:rPr>
          <w:rFonts w:ascii="Calibri" w:hAnsi="Calibri" w:cs="Calibri"/>
        </w:rPr>
        <w:t>to</w:t>
      </w:r>
      <w:r w:rsidR="001338F2" w:rsidRPr="22D893E5">
        <w:rPr>
          <w:rFonts w:ascii="Calibri" w:hAnsi="Calibri" w:cs="Calibri"/>
        </w:rPr>
        <w:t xml:space="preserve"> a security guard that was standing next to the door of the interrogation room to come over</w:t>
      </w:r>
      <w:r w:rsidR="005543E1" w:rsidRPr="22D893E5">
        <w:rPr>
          <w:rFonts w:ascii="Calibri" w:hAnsi="Calibri" w:cs="Calibri"/>
        </w:rPr>
        <w:t>. The</w:t>
      </w:r>
      <w:r w:rsidR="000E1548" w:rsidRPr="22D893E5">
        <w:rPr>
          <w:rFonts w:ascii="Calibri" w:hAnsi="Calibri" w:cs="Calibri"/>
        </w:rPr>
        <w:t xml:space="preserve"> security guard came forward and listened carefully to what Camargo had to say. Camargo then </w:t>
      </w:r>
      <w:r w:rsidR="008C5C09" w:rsidRPr="22D893E5">
        <w:rPr>
          <w:rFonts w:ascii="Calibri" w:hAnsi="Calibri" w:cs="Calibri"/>
        </w:rPr>
        <w:t xml:space="preserve">told the </w:t>
      </w:r>
      <w:r w:rsidR="003623C8" w:rsidRPr="22D893E5">
        <w:rPr>
          <w:rFonts w:ascii="Calibri" w:hAnsi="Calibri" w:cs="Calibri"/>
        </w:rPr>
        <w:t>police</w:t>
      </w:r>
      <w:r w:rsidR="008B5809" w:rsidRPr="22D893E5">
        <w:rPr>
          <w:rFonts w:ascii="Calibri" w:hAnsi="Calibri" w:cs="Calibri"/>
        </w:rPr>
        <w:t xml:space="preserve"> chief</w:t>
      </w:r>
      <w:r w:rsidR="008C5C09" w:rsidRPr="22D893E5">
        <w:rPr>
          <w:rFonts w:ascii="Calibri" w:hAnsi="Calibri" w:cs="Calibri"/>
        </w:rPr>
        <w:t xml:space="preserve"> what he had done and that all the </w:t>
      </w:r>
      <w:r w:rsidR="00CB759B" w:rsidRPr="22D893E5">
        <w:rPr>
          <w:rFonts w:ascii="Calibri" w:hAnsi="Calibri" w:cs="Calibri"/>
        </w:rPr>
        <w:t>Death Firm</w:t>
      </w:r>
      <w:r w:rsidR="008C5C09" w:rsidRPr="22D893E5">
        <w:rPr>
          <w:rFonts w:ascii="Calibri" w:hAnsi="Calibri" w:cs="Calibri"/>
        </w:rPr>
        <w:t xml:space="preserve">s were </w:t>
      </w:r>
      <w:r w:rsidR="004F2BD0" w:rsidRPr="22D893E5">
        <w:rPr>
          <w:rFonts w:ascii="Calibri" w:hAnsi="Calibri" w:cs="Calibri"/>
        </w:rPr>
        <w:t xml:space="preserve">on their way over. </w:t>
      </w:r>
      <w:r w:rsidR="00F33B0B" w:rsidRPr="22D893E5">
        <w:rPr>
          <w:rFonts w:ascii="Calibri" w:hAnsi="Calibri" w:cs="Calibri"/>
        </w:rPr>
        <w:t xml:space="preserve">He also told the security guard that there was no need to be afraid. </w:t>
      </w:r>
      <w:r w:rsidR="00DD2778" w:rsidRPr="22D893E5">
        <w:rPr>
          <w:rFonts w:ascii="Calibri" w:hAnsi="Calibri" w:cs="Calibri"/>
        </w:rPr>
        <w:t xml:space="preserve">Camargo had instructed the </w:t>
      </w:r>
      <w:r w:rsidR="00CB759B" w:rsidRPr="22D893E5">
        <w:rPr>
          <w:rFonts w:ascii="Calibri" w:hAnsi="Calibri" w:cs="Calibri"/>
        </w:rPr>
        <w:t>Death Firm</w:t>
      </w:r>
      <w:r w:rsidR="00DD2778" w:rsidRPr="22D893E5">
        <w:rPr>
          <w:rFonts w:ascii="Calibri" w:hAnsi="Calibri" w:cs="Calibri"/>
        </w:rPr>
        <w:t>s not to harm anyone in their path</w:t>
      </w:r>
      <w:r w:rsidR="00826F94">
        <w:rPr>
          <w:rFonts w:ascii="Calibri" w:hAnsi="Calibri" w:cs="Calibri"/>
        </w:rPr>
        <w:t>,</w:t>
      </w:r>
      <w:r w:rsidR="00DD2778" w:rsidRPr="22D893E5">
        <w:rPr>
          <w:rFonts w:ascii="Calibri" w:hAnsi="Calibri" w:cs="Calibri"/>
        </w:rPr>
        <w:t xml:space="preserve"> he told him. </w:t>
      </w:r>
      <w:r w:rsidR="002C3788" w:rsidRPr="22D893E5">
        <w:rPr>
          <w:rFonts w:ascii="Calibri" w:hAnsi="Calibri" w:cs="Calibri"/>
        </w:rPr>
        <w:t>He said there were a few already in the area</w:t>
      </w:r>
      <w:r w:rsidR="00826F94">
        <w:rPr>
          <w:rFonts w:ascii="Calibri" w:hAnsi="Calibri" w:cs="Calibri"/>
        </w:rPr>
        <w:t>,</w:t>
      </w:r>
      <w:r w:rsidR="002C3788" w:rsidRPr="22D893E5">
        <w:rPr>
          <w:rFonts w:ascii="Calibri" w:hAnsi="Calibri" w:cs="Calibri"/>
        </w:rPr>
        <w:t xml:space="preserve"> and </w:t>
      </w:r>
      <w:r w:rsidR="00826F94">
        <w:rPr>
          <w:rFonts w:ascii="Calibri" w:hAnsi="Calibri" w:cs="Calibri"/>
        </w:rPr>
        <w:t xml:space="preserve">they </w:t>
      </w:r>
      <w:r w:rsidR="002C3788" w:rsidRPr="22D893E5">
        <w:rPr>
          <w:rFonts w:ascii="Calibri" w:hAnsi="Calibri" w:cs="Calibri"/>
        </w:rPr>
        <w:t xml:space="preserve">should arrive shortly. Camargo informed the police that there were a few Death Firms in the area, and it would not take long for them to get there. Everyone stood in fear as they </w:t>
      </w:r>
      <w:r w:rsidR="005F3592" w:rsidRPr="22D893E5">
        <w:rPr>
          <w:rFonts w:ascii="Calibri" w:hAnsi="Calibri" w:cs="Calibri"/>
        </w:rPr>
        <w:t>waited</w:t>
      </w:r>
      <w:r w:rsidR="002C3788" w:rsidRPr="22D893E5">
        <w:rPr>
          <w:rFonts w:ascii="Calibri" w:hAnsi="Calibri" w:cs="Calibri"/>
        </w:rPr>
        <w:t xml:space="preserve"> for the first few </w:t>
      </w:r>
      <w:r w:rsidR="00CB759B" w:rsidRPr="22D893E5">
        <w:rPr>
          <w:rFonts w:ascii="Calibri" w:hAnsi="Calibri" w:cs="Calibri"/>
        </w:rPr>
        <w:t>Death Firm</w:t>
      </w:r>
      <w:r w:rsidR="002C3788" w:rsidRPr="22D893E5">
        <w:rPr>
          <w:rFonts w:ascii="Calibri" w:hAnsi="Calibri" w:cs="Calibri"/>
        </w:rPr>
        <w:t xml:space="preserve">s to arrive. </w:t>
      </w:r>
      <w:r w:rsidR="005F3592" w:rsidRPr="22D893E5">
        <w:rPr>
          <w:rFonts w:ascii="Calibri" w:hAnsi="Calibri" w:cs="Calibri"/>
        </w:rPr>
        <w:t xml:space="preserve">Massey’s knees began to </w:t>
      </w:r>
      <w:r w:rsidR="00AE1E46" w:rsidRPr="22D893E5">
        <w:rPr>
          <w:rFonts w:ascii="Calibri" w:hAnsi="Calibri" w:cs="Calibri"/>
        </w:rPr>
        <w:t>shake,</w:t>
      </w:r>
      <w:r w:rsidR="008F4C71" w:rsidRPr="22D893E5">
        <w:rPr>
          <w:rFonts w:ascii="Calibri" w:hAnsi="Calibri" w:cs="Calibri"/>
        </w:rPr>
        <w:t xml:space="preserve"> and she suddenly started to feel lightheaded. </w:t>
      </w:r>
      <w:r w:rsidR="0072504E" w:rsidRPr="22D893E5">
        <w:rPr>
          <w:rFonts w:ascii="Calibri" w:hAnsi="Calibri" w:cs="Calibri"/>
        </w:rPr>
        <w:t xml:space="preserve">She grew ever so anxious. </w:t>
      </w:r>
    </w:p>
    <w:p w14:paraId="350E24FF" w14:textId="47C39E91" w:rsidR="00F7509A" w:rsidRDefault="005D7DED" w:rsidP="001B79A5">
      <w:pPr>
        <w:spacing w:line="480" w:lineRule="auto"/>
        <w:ind w:firstLine="720"/>
        <w:rPr>
          <w:rFonts w:ascii="Calibri" w:hAnsi="Calibri" w:cs="Calibri"/>
        </w:rPr>
      </w:pPr>
      <w:r w:rsidRPr="22D893E5">
        <w:rPr>
          <w:rFonts w:ascii="Calibri" w:hAnsi="Calibri" w:cs="Calibri"/>
        </w:rPr>
        <w:t xml:space="preserve">Everyone nearly jumped when they heard footsteps coming </w:t>
      </w:r>
      <w:r w:rsidR="0042384F" w:rsidRPr="22D893E5">
        <w:rPr>
          <w:rFonts w:ascii="Calibri" w:hAnsi="Calibri" w:cs="Calibri"/>
        </w:rPr>
        <w:t>from the hallway</w:t>
      </w:r>
      <w:r w:rsidR="00FF3BAF" w:rsidRPr="22D893E5">
        <w:rPr>
          <w:rFonts w:ascii="Calibri" w:hAnsi="Calibri" w:cs="Calibri"/>
        </w:rPr>
        <w:t xml:space="preserve"> about thirty minutes later. </w:t>
      </w:r>
      <w:r w:rsidR="00D94C82" w:rsidRPr="22D893E5">
        <w:rPr>
          <w:rFonts w:ascii="Calibri" w:hAnsi="Calibri" w:cs="Calibri"/>
        </w:rPr>
        <w:t xml:space="preserve">The sound grew louder. The doorknob to the room where Massey, the police chief, a few security </w:t>
      </w:r>
      <w:bookmarkStart w:id="43" w:name="_Int_QEPdWtIw"/>
      <w:r w:rsidR="00D94C82" w:rsidRPr="22D893E5">
        <w:rPr>
          <w:rFonts w:ascii="Calibri" w:hAnsi="Calibri" w:cs="Calibri"/>
        </w:rPr>
        <w:t>guards,</w:t>
      </w:r>
      <w:bookmarkEnd w:id="43"/>
      <w:r w:rsidR="00D94C82" w:rsidRPr="22D893E5">
        <w:rPr>
          <w:rFonts w:ascii="Calibri" w:hAnsi="Calibri" w:cs="Calibri"/>
        </w:rPr>
        <w:t xml:space="preserve"> and law enforcement were in then slow</w:t>
      </w:r>
      <w:r w:rsidR="00F7509A" w:rsidRPr="22D893E5">
        <w:rPr>
          <w:rFonts w:ascii="Calibri" w:hAnsi="Calibri" w:cs="Calibri"/>
        </w:rPr>
        <w:t xml:space="preserve">ly turned. Massey’s eyes were </w:t>
      </w:r>
      <w:r w:rsidR="00826F94">
        <w:rPr>
          <w:rFonts w:ascii="Calibri" w:hAnsi="Calibri" w:cs="Calibri"/>
        </w:rPr>
        <w:t>wide</w:t>
      </w:r>
      <w:r w:rsidR="00826F94" w:rsidRPr="22D893E5">
        <w:rPr>
          <w:rFonts w:ascii="Calibri" w:hAnsi="Calibri" w:cs="Calibri"/>
        </w:rPr>
        <w:t xml:space="preserve"> </w:t>
      </w:r>
      <w:r w:rsidR="00F7509A" w:rsidRPr="22D893E5">
        <w:rPr>
          <w:rFonts w:ascii="Calibri" w:hAnsi="Calibri" w:cs="Calibri"/>
        </w:rPr>
        <w:t xml:space="preserve">with fear. </w:t>
      </w:r>
      <w:r w:rsidR="00D7211E" w:rsidRPr="22D893E5">
        <w:rPr>
          <w:rFonts w:ascii="Calibri" w:hAnsi="Calibri" w:cs="Calibri"/>
        </w:rPr>
        <w:t xml:space="preserve">Her heart stopped when the door opened. She shook as her head turned </w:t>
      </w:r>
      <w:r w:rsidR="00826F94">
        <w:rPr>
          <w:rFonts w:ascii="Calibri" w:hAnsi="Calibri" w:cs="Calibri"/>
        </w:rPr>
        <w:t>toward</w:t>
      </w:r>
      <w:r w:rsidR="00826F94" w:rsidRPr="22D893E5">
        <w:rPr>
          <w:rFonts w:ascii="Calibri" w:hAnsi="Calibri" w:cs="Calibri"/>
        </w:rPr>
        <w:t xml:space="preserve"> </w:t>
      </w:r>
      <w:r w:rsidR="00D7211E" w:rsidRPr="22D893E5">
        <w:rPr>
          <w:rFonts w:ascii="Calibri" w:hAnsi="Calibri" w:cs="Calibri"/>
        </w:rPr>
        <w:t xml:space="preserve">the door to get a glimpse of the monster. </w:t>
      </w:r>
    </w:p>
    <w:p w14:paraId="418FF79C" w14:textId="4700CF91" w:rsidR="001E08BD" w:rsidRDefault="001E08BD" w:rsidP="001B79A5">
      <w:pPr>
        <w:spacing w:line="480" w:lineRule="auto"/>
        <w:ind w:firstLine="720"/>
        <w:rPr>
          <w:rFonts w:ascii="Calibri" w:hAnsi="Calibri" w:cs="Calibri"/>
        </w:rPr>
      </w:pPr>
      <w:r w:rsidRPr="22D893E5">
        <w:rPr>
          <w:rFonts w:ascii="Calibri" w:hAnsi="Calibri" w:cs="Calibri"/>
        </w:rPr>
        <w:t xml:space="preserve">A few seconds later, </w:t>
      </w:r>
      <w:r w:rsidR="0068779B" w:rsidRPr="22D893E5">
        <w:rPr>
          <w:rFonts w:ascii="Calibri" w:hAnsi="Calibri" w:cs="Calibri"/>
        </w:rPr>
        <w:t xml:space="preserve">a humanlike figure with sharp fangs, red eyes, facial </w:t>
      </w:r>
      <w:r w:rsidR="00E95A01" w:rsidRPr="22D893E5">
        <w:rPr>
          <w:rFonts w:ascii="Calibri" w:hAnsi="Calibri" w:cs="Calibri"/>
        </w:rPr>
        <w:t>hair,</w:t>
      </w:r>
      <w:r w:rsidR="0068779B" w:rsidRPr="22D893E5">
        <w:rPr>
          <w:rFonts w:ascii="Calibri" w:hAnsi="Calibri" w:cs="Calibri"/>
        </w:rPr>
        <w:t xml:space="preserve"> </w:t>
      </w:r>
      <w:r w:rsidR="00E95A01" w:rsidRPr="22D893E5">
        <w:rPr>
          <w:rFonts w:ascii="Calibri" w:hAnsi="Calibri" w:cs="Calibri"/>
        </w:rPr>
        <w:t xml:space="preserve">and long claws stepped inside the room. </w:t>
      </w:r>
      <w:r w:rsidR="000B2D5B" w:rsidRPr="22D893E5">
        <w:rPr>
          <w:rFonts w:ascii="Calibri" w:hAnsi="Calibri" w:cs="Calibri"/>
        </w:rPr>
        <w:t xml:space="preserve">The </w:t>
      </w:r>
      <w:r w:rsidR="00570566" w:rsidRPr="22D893E5">
        <w:rPr>
          <w:rFonts w:ascii="Calibri" w:hAnsi="Calibri" w:cs="Calibri"/>
        </w:rPr>
        <w:t>monstrous</w:t>
      </w:r>
      <w:r w:rsidR="000B2D5B" w:rsidRPr="22D893E5">
        <w:rPr>
          <w:rFonts w:ascii="Calibri" w:hAnsi="Calibri" w:cs="Calibri"/>
        </w:rPr>
        <w:t xml:space="preserve"> figure</w:t>
      </w:r>
      <w:r w:rsidR="00570566" w:rsidRPr="22D893E5">
        <w:rPr>
          <w:rFonts w:ascii="Calibri" w:hAnsi="Calibri" w:cs="Calibri"/>
        </w:rPr>
        <w:t xml:space="preserve"> </w:t>
      </w:r>
      <w:r w:rsidR="0046313A" w:rsidRPr="22D893E5">
        <w:rPr>
          <w:rFonts w:ascii="Calibri" w:hAnsi="Calibri" w:cs="Calibri"/>
        </w:rPr>
        <w:t xml:space="preserve">drooled </w:t>
      </w:r>
      <w:r w:rsidR="00785B06" w:rsidRPr="22D893E5">
        <w:rPr>
          <w:rFonts w:ascii="Calibri" w:hAnsi="Calibri" w:cs="Calibri"/>
        </w:rPr>
        <w:t>in front</w:t>
      </w:r>
      <w:r w:rsidR="0046313A" w:rsidRPr="22D893E5">
        <w:rPr>
          <w:rFonts w:ascii="Calibri" w:hAnsi="Calibri" w:cs="Calibri"/>
        </w:rPr>
        <w:t xml:space="preserve"> of Massey and tw</w:t>
      </w:r>
      <w:r w:rsidR="00E338A7" w:rsidRPr="22D893E5">
        <w:rPr>
          <w:rFonts w:ascii="Calibri" w:hAnsi="Calibri" w:cs="Calibri"/>
        </w:rPr>
        <w:t>o police officers</w:t>
      </w:r>
      <w:r w:rsidR="00461BCE" w:rsidRPr="22D893E5">
        <w:rPr>
          <w:rFonts w:ascii="Calibri" w:hAnsi="Calibri" w:cs="Calibri"/>
        </w:rPr>
        <w:t xml:space="preserve"> as it stood still</w:t>
      </w:r>
      <w:r w:rsidR="00E338A7" w:rsidRPr="22D893E5">
        <w:rPr>
          <w:rFonts w:ascii="Calibri" w:hAnsi="Calibri" w:cs="Calibri"/>
        </w:rPr>
        <w:t>.</w:t>
      </w:r>
      <w:r w:rsidR="00461BCE" w:rsidRPr="22D893E5">
        <w:rPr>
          <w:rFonts w:ascii="Calibri" w:hAnsi="Calibri" w:cs="Calibri"/>
        </w:rPr>
        <w:t xml:space="preserve"> </w:t>
      </w:r>
      <w:r w:rsidR="004E3B3F" w:rsidRPr="22D893E5">
        <w:rPr>
          <w:rFonts w:ascii="Calibri" w:hAnsi="Calibri" w:cs="Calibri"/>
        </w:rPr>
        <w:t xml:space="preserve">Massey could see </w:t>
      </w:r>
      <w:r w:rsidR="00FD6AD8" w:rsidRPr="22D893E5">
        <w:rPr>
          <w:rFonts w:ascii="Calibri" w:hAnsi="Calibri" w:cs="Calibri"/>
        </w:rPr>
        <w:t xml:space="preserve">the </w:t>
      </w:r>
      <w:r w:rsidR="00CB759B" w:rsidRPr="22D893E5">
        <w:rPr>
          <w:rFonts w:ascii="Calibri" w:hAnsi="Calibri" w:cs="Calibri"/>
        </w:rPr>
        <w:t>Death Firm</w:t>
      </w:r>
      <w:r w:rsidR="00FD6AD8" w:rsidRPr="22D893E5">
        <w:rPr>
          <w:rFonts w:ascii="Calibri" w:hAnsi="Calibri" w:cs="Calibri"/>
        </w:rPr>
        <w:t>’s</w:t>
      </w:r>
      <w:r w:rsidR="004E3B3F" w:rsidRPr="22D893E5">
        <w:rPr>
          <w:rFonts w:ascii="Calibri" w:hAnsi="Calibri" w:cs="Calibri"/>
        </w:rPr>
        <w:t xml:space="preserve"> red eyes glaring at her. </w:t>
      </w:r>
      <w:r w:rsidR="00FD6AD8" w:rsidRPr="22D893E5">
        <w:rPr>
          <w:rFonts w:ascii="Calibri" w:hAnsi="Calibri" w:cs="Calibri"/>
        </w:rPr>
        <w:t xml:space="preserve">She stepped back and hid behind two police officers for protection. The officers drew their guns and pointed them at the </w:t>
      </w:r>
      <w:r w:rsidR="00CB759B" w:rsidRPr="22D893E5">
        <w:rPr>
          <w:rFonts w:ascii="Calibri" w:hAnsi="Calibri" w:cs="Calibri"/>
        </w:rPr>
        <w:t>Death Firm</w:t>
      </w:r>
      <w:r w:rsidR="00FD6AD8" w:rsidRPr="22D893E5">
        <w:rPr>
          <w:rFonts w:ascii="Calibri" w:hAnsi="Calibri" w:cs="Calibri"/>
        </w:rPr>
        <w:t>. Massey looked down and noticed the officers</w:t>
      </w:r>
      <w:r w:rsidR="00826F94">
        <w:rPr>
          <w:rFonts w:ascii="Calibri" w:hAnsi="Calibri" w:cs="Calibri"/>
        </w:rPr>
        <w:t>’</w:t>
      </w:r>
      <w:r w:rsidR="00FD6AD8" w:rsidRPr="22D893E5">
        <w:rPr>
          <w:rFonts w:ascii="Calibri" w:hAnsi="Calibri" w:cs="Calibri"/>
        </w:rPr>
        <w:t xml:space="preserve"> hands trembling in fright.</w:t>
      </w:r>
    </w:p>
    <w:p w14:paraId="686D9A40" w14:textId="09D11715" w:rsidR="008149B0" w:rsidRDefault="008149B0" w:rsidP="001B79A5">
      <w:pPr>
        <w:spacing w:line="480" w:lineRule="auto"/>
        <w:ind w:firstLine="720"/>
        <w:rPr>
          <w:rFonts w:ascii="Calibri" w:hAnsi="Calibri" w:cs="Calibri"/>
        </w:rPr>
      </w:pPr>
      <w:r w:rsidRPr="68968531">
        <w:rPr>
          <w:rFonts w:ascii="Calibri" w:hAnsi="Calibri" w:cs="Calibri"/>
        </w:rPr>
        <w:t xml:space="preserve">Massey then turned her attention to Camargo to </w:t>
      </w:r>
      <w:r w:rsidR="00CA76C1" w:rsidRPr="68968531">
        <w:rPr>
          <w:rFonts w:ascii="Calibri" w:hAnsi="Calibri" w:cs="Calibri"/>
        </w:rPr>
        <w:t xml:space="preserve">see if he was aware that the </w:t>
      </w:r>
      <w:r w:rsidR="00CB759B" w:rsidRPr="68968531">
        <w:rPr>
          <w:rFonts w:ascii="Calibri" w:hAnsi="Calibri" w:cs="Calibri"/>
        </w:rPr>
        <w:t xml:space="preserve">Death Firm </w:t>
      </w:r>
      <w:r w:rsidR="00CA76C1" w:rsidRPr="68968531">
        <w:rPr>
          <w:rFonts w:ascii="Calibri" w:hAnsi="Calibri" w:cs="Calibri"/>
        </w:rPr>
        <w:t xml:space="preserve">was inside the building. Camargo </w:t>
      </w:r>
      <w:r w:rsidR="002F7D04" w:rsidRPr="68968531">
        <w:rPr>
          <w:rFonts w:ascii="Calibri" w:hAnsi="Calibri" w:cs="Calibri"/>
        </w:rPr>
        <w:t xml:space="preserve">told everyone not to make any sudden movements and that he would press the transformation button that </w:t>
      </w:r>
      <w:r w:rsidR="00826F94" w:rsidRPr="68968531">
        <w:rPr>
          <w:rFonts w:ascii="Calibri" w:hAnsi="Calibri" w:cs="Calibri"/>
        </w:rPr>
        <w:t>w</w:t>
      </w:r>
      <w:r w:rsidR="00826F94">
        <w:rPr>
          <w:rFonts w:ascii="Calibri" w:hAnsi="Calibri" w:cs="Calibri"/>
        </w:rPr>
        <w:t>ould</w:t>
      </w:r>
      <w:r w:rsidR="00826F94" w:rsidRPr="68968531">
        <w:rPr>
          <w:rFonts w:ascii="Calibri" w:hAnsi="Calibri" w:cs="Calibri"/>
        </w:rPr>
        <w:t xml:space="preserve"> </w:t>
      </w:r>
      <w:r w:rsidR="002F7D04" w:rsidRPr="68968531">
        <w:rPr>
          <w:rFonts w:ascii="Calibri" w:hAnsi="Calibri" w:cs="Calibri"/>
        </w:rPr>
        <w:t xml:space="preserve">turn the </w:t>
      </w:r>
      <w:r w:rsidR="00CB759B" w:rsidRPr="68968531">
        <w:rPr>
          <w:rFonts w:ascii="Calibri" w:hAnsi="Calibri" w:cs="Calibri"/>
        </w:rPr>
        <w:t>Death Firm</w:t>
      </w:r>
      <w:r w:rsidR="002F7D04" w:rsidRPr="68968531">
        <w:rPr>
          <w:rFonts w:ascii="Calibri" w:hAnsi="Calibri" w:cs="Calibri"/>
        </w:rPr>
        <w:t xml:space="preserve"> back into a human being. </w:t>
      </w:r>
      <w:r w:rsidR="005E51B1" w:rsidRPr="68968531">
        <w:rPr>
          <w:rFonts w:ascii="Calibri" w:hAnsi="Calibri" w:cs="Calibri"/>
        </w:rPr>
        <w:t xml:space="preserve">Everyone stood completely still as Camargo pressed the button. </w:t>
      </w:r>
      <w:r w:rsidR="00661608" w:rsidRPr="68968531">
        <w:rPr>
          <w:rFonts w:ascii="Calibri" w:hAnsi="Calibri" w:cs="Calibri"/>
        </w:rPr>
        <w:t xml:space="preserve">About two minutes later, the </w:t>
      </w:r>
      <w:r w:rsidR="00CB759B" w:rsidRPr="68968531">
        <w:rPr>
          <w:rFonts w:ascii="Calibri" w:hAnsi="Calibri" w:cs="Calibri"/>
        </w:rPr>
        <w:t>Death Firm</w:t>
      </w:r>
      <w:r w:rsidR="00661608" w:rsidRPr="68968531">
        <w:rPr>
          <w:rFonts w:ascii="Calibri" w:hAnsi="Calibri" w:cs="Calibri"/>
        </w:rPr>
        <w:t xml:space="preserve"> began to shake, let out a squeal, then </w:t>
      </w:r>
      <w:r w:rsidR="00A60895" w:rsidRPr="68968531">
        <w:rPr>
          <w:rFonts w:ascii="Calibri" w:hAnsi="Calibri" w:cs="Calibri"/>
        </w:rPr>
        <w:t xml:space="preserve">covered its head with its arms and hands. </w:t>
      </w:r>
      <w:r w:rsidR="00B37EC4" w:rsidRPr="68968531">
        <w:rPr>
          <w:rFonts w:ascii="Calibri" w:hAnsi="Calibri" w:cs="Calibri"/>
        </w:rPr>
        <w:t>Massey could see the</w:t>
      </w:r>
      <w:r w:rsidR="004B7C51" w:rsidRPr="68968531">
        <w:rPr>
          <w:rFonts w:ascii="Calibri" w:hAnsi="Calibri" w:cs="Calibri"/>
        </w:rPr>
        <w:t xml:space="preserve"> changes come into effect. </w:t>
      </w:r>
      <w:r w:rsidR="00861E42" w:rsidRPr="68968531">
        <w:rPr>
          <w:rFonts w:ascii="Calibri" w:hAnsi="Calibri" w:cs="Calibri"/>
        </w:rPr>
        <w:t xml:space="preserve">It wasn’t long until the </w:t>
      </w:r>
      <w:r w:rsidR="00CB759B" w:rsidRPr="68968531">
        <w:rPr>
          <w:rFonts w:ascii="Calibri" w:hAnsi="Calibri" w:cs="Calibri"/>
        </w:rPr>
        <w:t>Death Firm</w:t>
      </w:r>
      <w:r w:rsidR="00861E42" w:rsidRPr="68968531">
        <w:rPr>
          <w:rFonts w:ascii="Calibri" w:hAnsi="Calibri" w:cs="Calibri"/>
        </w:rPr>
        <w:t xml:space="preserve"> moved its arms and hands away from its face. </w:t>
      </w:r>
      <w:r w:rsidR="00D601D8" w:rsidRPr="68968531">
        <w:rPr>
          <w:rFonts w:ascii="Calibri" w:hAnsi="Calibri" w:cs="Calibri"/>
        </w:rPr>
        <w:t>She could see a man in his early thirties with dirty</w:t>
      </w:r>
      <w:r w:rsidR="00826F94">
        <w:rPr>
          <w:rFonts w:ascii="Calibri" w:hAnsi="Calibri" w:cs="Calibri"/>
        </w:rPr>
        <w:t>-</w:t>
      </w:r>
      <w:r w:rsidR="00D601D8" w:rsidRPr="68968531">
        <w:rPr>
          <w:rFonts w:ascii="Calibri" w:hAnsi="Calibri" w:cs="Calibri"/>
        </w:rPr>
        <w:t>blond</w:t>
      </w:r>
      <w:r w:rsidR="00826F94">
        <w:rPr>
          <w:rFonts w:ascii="Calibri" w:hAnsi="Calibri" w:cs="Calibri"/>
        </w:rPr>
        <w:t>e</w:t>
      </w:r>
      <w:r w:rsidR="00D601D8" w:rsidRPr="68968531">
        <w:rPr>
          <w:rFonts w:ascii="Calibri" w:hAnsi="Calibri" w:cs="Calibri"/>
        </w:rPr>
        <w:t xml:space="preserve"> hair and blue eyes. He appeared </w:t>
      </w:r>
      <w:r w:rsidR="00F4264C" w:rsidRPr="68968531">
        <w:rPr>
          <w:rFonts w:ascii="Calibri" w:hAnsi="Calibri" w:cs="Calibri"/>
        </w:rPr>
        <w:t xml:space="preserve">confused and wasn’t aware of where he was at. He looked up at Massey with a scared expression on his face and asked where he was and what </w:t>
      </w:r>
      <w:r w:rsidR="00CA7E92" w:rsidRPr="68968531">
        <w:rPr>
          <w:rFonts w:ascii="Calibri" w:hAnsi="Calibri" w:cs="Calibri"/>
        </w:rPr>
        <w:t xml:space="preserve">he was doing </w:t>
      </w:r>
      <w:r w:rsidR="00826F94">
        <w:rPr>
          <w:rFonts w:ascii="Calibri" w:hAnsi="Calibri" w:cs="Calibri"/>
        </w:rPr>
        <w:t>t</w:t>
      </w:r>
      <w:r w:rsidR="00CA7E92" w:rsidRPr="68968531">
        <w:rPr>
          <w:rFonts w:ascii="Calibri" w:hAnsi="Calibri" w:cs="Calibri"/>
        </w:rPr>
        <w:t xml:space="preserve">here. </w:t>
      </w:r>
      <w:r w:rsidR="003F26B7" w:rsidRPr="68968531">
        <w:rPr>
          <w:rFonts w:ascii="Calibri" w:hAnsi="Calibri" w:cs="Calibri"/>
        </w:rPr>
        <w:t>She explained the situation to the young man</w:t>
      </w:r>
      <w:r w:rsidR="00B260B1" w:rsidRPr="68968531">
        <w:rPr>
          <w:rFonts w:ascii="Calibri" w:hAnsi="Calibri" w:cs="Calibri"/>
        </w:rPr>
        <w:t xml:space="preserve"> and asked him what his name </w:t>
      </w:r>
      <w:r w:rsidR="00826F94">
        <w:rPr>
          <w:rFonts w:ascii="Calibri" w:hAnsi="Calibri" w:cs="Calibri"/>
        </w:rPr>
        <w:t>wa</w:t>
      </w:r>
      <w:r w:rsidR="00826F94" w:rsidRPr="68968531">
        <w:rPr>
          <w:rFonts w:ascii="Calibri" w:hAnsi="Calibri" w:cs="Calibri"/>
        </w:rPr>
        <w:t>s</w:t>
      </w:r>
      <w:r w:rsidR="00B260B1" w:rsidRPr="68968531">
        <w:rPr>
          <w:rFonts w:ascii="Calibri" w:hAnsi="Calibri" w:cs="Calibri"/>
        </w:rPr>
        <w:t>.</w:t>
      </w:r>
    </w:p>
    <w:p w14:paraId="1CCCE64F" w14:textId="12C3011A" w:rsidR="006D67A6" w:rsidRDefault="00D26D8F" w:rsidP="001B79A5">
      <w:pPr>
        <w:spacing w:line="480" w:lineRule="auto"/>
        <w:ind w:firstLine="720"/>
        <w:rPr>
          <w:rFonts w:ascii="Calibri" w:hAnsi="Calibri" w:cs="Calibri"/>
        </w:rPr>
      </w:pPr>
      <w:r>
        <w:rPr>
          <w:rFonts w:ascii="Calibri" w:hAnsi="Calibri" w:cs="Calibri"/>
        </w:rPr>
        <w:t>“My name is</w:t>
      </w:r>
      <w:r w:rsidR="00584B3A">
        <w:rPr>
          <w:rFonts w:ascii="Calibri" w:hAnsi="Calibri" w:cs="Calibri"/>
        </w:rPr>
        <w:t xml:space="preserve"> Tobias Herrera,” he told her with a quiver in his voice. “All I remember was </w:t>
      </w:r>
      <w:r w:rsidR="00BB04EE">
        <w:rPr>
          <w:rFonts w:ascii="Calibri" w:hAnsi="Calibri" w:cs="Calibri"/>
        </w:rPr>
        <w:t xml:space="preserve">going to this old building where some scientist </w:t>
      </w:r>
      <w:r w:rsidR="00BA340F">
        <w:rPr>
          <w:rFonts w:ascii="Calibri" w:hAnsi="Calibri" w:cs="Calibri"/>
        </w:rPr>
        <w:t xml:space="preserve">paid me to participate in some scientific experiment. A man gave me a shot. Minutes later, I was out cold. </w:t>
      </w:r>
      <w:r w:rsidR="00475EEC">
        <w:rPr>
          <w:rFonts w:ascii="Calibri" w:hAnsi="Calibri" w:cs="Calibri"/>
        </w:rPr>
        <w:t xml:space="preserve">From there on out, everything has been a blur. </w:t>
      </w:r>
      <w:r w:rsidR="006D67A6">
        <w:rPr>
          <w:rFonts w:ascii="Calibri" w:hAnsi="Calibri" w:cs="Calibri"/>
        </w:rPr>
        <w:t>Does my family know I am here?”</w:t>
      </w:r>
    </w:p>
    <w:p w14:paraId="196E116B" w14:textId="771A37FC" w:rsidR="00CA7E92" w:rsidRDefault="000A33E3" w:rsidP="001B79A5">
      <w:pPr>
        <w:spacing w:line="480" w:lineRule="auto"/>
        <w:rPr>
          <w:rFonts w:ascii="Calibri" w:hAnsi="Calibri" w:cs="Calibri"/>
        </w:rPr>
      </w:pPr>
      <w:r>
        <w:rPr>
          <w:rFonts w:ascii="Calibri" w:hAnsi="Calibri" w:cs="Calibri"/>
        </w:rPr>
        <w:tab/>
        <w:t xml:space="preserve">“No,” one of the police officers answered. </w:t>
      </w:r>
      <w:r w:rsidR="00571B07">
        <w:rPr>
          <w:rFonts w:ascii="Calibri" w:hAnsi="Calibri" w:cs="Calibri"/>
        </w:rPr>
        <w:t>“Are you feeling all right?</w:t>
      </w:r>
      <w:r w:rsidR="00B91F12">
        <w:rPr>
          <w:rFonts w:ascii="Calibri" w:hAnsi="Calibri" w:cs="Calibri"/>
        </w:rPr>
        <w:t xml:space="preserve"> Do you have any injuries?”</w:t>
      </w:r>
    </w:p>
    <w:p w14:paraId="43E2A7E5" w14:textId="47254C95" w:rsidR="00B91F12" w:rsidRDefault="00B91F12" w:rsidP="001B79A5">
      <w:pPr>
        <w:spacing w:line="480" w:lineRule="auto"/>
        <w:rPr>
          <w:rFonts w:ascii="Calibri" w:hAnsi="Calibri" w:cs="Calibri"/>
        </w:rPr>
      </w:pPr>
      <w:r>
        <w:rPr>
          <w:rFonts w:ascii="Calibri" w:hAnsi="Calibri" w:cs="Calibri"/>
        </w:rPr>
        <w:tab/>
        <w:t xml:space="preserve">“I feel tired and hungry,” Herrera said. </w:t>
      </w:r>
      <w:r w:rsidR="006514DF">
        <w:rPr>
          <w:rFonts w:ascii="Calibri" w:hAnsi="Calibri" w:cs="Calibri"/>
        </w:rPr>
        <w:t>“Other than that, I am fine. I have a few scratches here and there. I do feel some pain, but only from some minor injuries. Where am I?”</w:t>
      </w:r>
    </w:p>
    <w:p w14:paraId="71BB5E8A" w14:textId="57132203" w:rsidR="00865807" w:rsidRDefault="00865807" w:rsidP="001B79A5">
      <w:pPr>
        <w:spacing w:line="480" w:lineRule="auto"/>
        <w:rPr>
          <w:rFonts w:ascii="Calibri" w:hAnsi="Calibri" w:cs="Calibri"/>
        </w:rPr>
      </w:pPr>
      <w:r>
        <w:rPr>
          <w:rFonts w:ascii="Calibri" w:hAnsi="Calibri" w:cs="Calibri"/>
        </w:rPr>
        <w:tab/>
        <w:t>“You are at the police station in Tucson, Arizona,” a security guard answered.</w:t>
      </w:r>
    </w:p>
    <w:p w14:paraId="7CF7C10C" w14:textId="356F2951" w:rsidR="00865807" w:rsidRDefault="00865807" w:rsidP="001B79A5">
      <w:pPr>
        <w:spacing w:line="480" w:lineRule="auto"/>
        <w:ind w:firstLine="720"/>
        <w:rPr>
          <w:rFonts w:ascii="Calibri" w:hAnsi="Calibri" w:cs="Calibri"/>
        </w:rPr>
      </w:pPr>
      <w:r>
        <w:rPr>
          <w:rFonts w:ascii="Calibri" w:hAnsi="Calibri" w:cs="Calibri"/>
        </w:rPr>
        <w:t xml:space="preserve">“We will still have to send you to the hospital to have you examined,” a police officer said. </w:t>
      </w:r>
      <w:r w:rsidR="00DC28F5">
        <w:rPr>
          <w:rFonts w:ascii="Calibri" w:hAnsi="Calibri" w:cs="Calibri"/>
        </w:rPr>
        <w:t>“We will take you to a phone and have you call your family to let them know you are all right.”</w:t>
      </w:r>
    </w:p>
    <w:p w14:paraId="714630E5" w14:textId="78C09804" w:rsidR="00DC28F5" w:rsidRDefault="00DC28F5" w:rsidP="001B79A5">
      <w:pPr>
        <w:spacing w:line="480" w:lineRule="auto"/>
        <w:rPr>
          <w:rFonts w:ascii="Calibri" w:hAnsi="Calibri" w:cs="Calibri"/>
        </w:rPr>
      </w:pPr>
      <w:r>
        <w:rPr>
          <w:rFonts w:ascii="Calibri" w:hAnsi="Calibri" w:cs="Calibri"/>
        </w:rPr>
        <w:tab/>
        <w:t xml:space="preserve">“Thank you, officer,” </w:t>
      </w:r>
      <w:r w:rsidR="00AD1A10">
        <w:rPr>
          <w:rFonts w:ascii="Calibri" w:hAnsi="Calibri" w:cs="Calibri"/>
        </w:rPr>
        <w:t xml:space="preserve">Herrera told him. “I really appreciate that.” </w:t>
      </w:r>
    </w:p>
    <w:p w14:paraId="00943788" w14:textId="0490D41B" w:rsidR="00087BB3" w:rsidRDefault="00C324EB" w:rsidP="001B79A5">
      <w:pPr>
        <w:spacing w:line="480" w:lineRule="auto"/>
        <w:rPr>
          <w:rFonts w:ascii="Calibri" w:hAnsi="Calibri" w:cs="Calibri"/>
        </w:rPr>
      </w:pPr>
      <w:r>
        <w:rPr>
          <w:rFonts w:ascii="Calibri" w:hAnsi="Calibri" w:cs="Calibri"/>
        </w:rPr>
        <w:tab/>
        <w:t xml:space="preserve">It was not long until </w:t>
      </w:r>
      <w:r w:rsidR="003C1D13">
        <w:rPr>
          <w:rFonts w:ascii="Calibri" w:hAnsi="Calibri" w:cs="Calibri"/>
        </w:rPr>
        <w:t xml:space="preserve">a </w:t>
      </w:r>
      <w:r>
        <w:rPr>
          <w:rFonts w:ascii="Calibri" w:hAnsi="Calibri" w:cs="Calibri"/>
        </w:rPr>
        <w:t xml:space="preserve">few other </w:t>
      </w:r>
      <w:r w:rsidR="00CB759B">
        <w:rPr>
          <w:rFonts w:ascii="Calibri" w:hAnsi="Calibri" w:cs="Calibri"/>
        </w:rPr>
        <w:t>Death Firm</w:t>
      </w:r>
      <w:r>
        <w:rPr>
          <w:rFonts w:ascii="Calibri" w:hAnsi="Calibri" w:cs="Calibri"/>
        </w:rPr>
        <w:t>s appeared at the police headquarters.</w:t>
      </w:r>
      <w:r w:rsidR="003C1D13">
        <w:rPr>
          <w:rFonts w:ascii="Calibri" w:hAnsi="Calibri" w:cs="Calibri"/>
        </w:rPr>
        <w:t xml:space="preserve"> Every single one </w:t>
      </w:r>
      <w:r w:rsidR="00E3182F">
        <w:rPr>
          <w:rFonts w:ascii="Calibri" w:hAnsi="Calibri" w:cs="Calibri"/>
        </w:rPr>
        <w:t xml:space="preserve">had the same reaction </w:t>
      </w:r>
      <w:r w:rsidR="00C853F4">
        <w:rPr>
          <w:rFonts w:ascii="Calibri" w:hAnsi="Calibri" w:cs="Calibri"/>
        </w:rPr>
        <w:t>after they</w:t>
      </w:r>
      <w:r w:rsidR="00E3182F">
        <w:rPr>
          <w:rFonts w:ascii="Calibri" w:hAnsi="Calibri" w:cs="Calibri"/>
        </w:rPr>
        <w:t xml:space="preserve"> were transformed back into a human. </w:t>
      </w:r>
      <w:r w:rsidR="00C853F4">
        <w:rPr>
          <w:rFonts w:ascii="Calibri" w:hAnsi="Calibri" w:cs="Calibri"/>
        </w:rPr>
        <w:t xml:space="preserve">For now, Camargo had kept his word in bringing them </w:t>
      </w:r>
      <w:r w:rsidR="00713771">
        <w:rPr>
          <w:rFonts w:ascii="Calibri" w:hAnsi="Calibri" w:cs="Calibri"/>
        </w:rPr>
        <w:t xml:space="preserve">to the police headquarters. </w:t>
      </w:r>
      <w:r w:rsidR="00E83437">
        <w:rPr>
          <w:rFonts w:ascii="Calibri" w:hAnsi="Calibri" w:cs="Calibri"/>
        </w:rPr>
        <w:t xml:space="preserve">By the end of the day, a total of </w:t>
      </w:r>
      <w:r w:rsidR="00CC7FD1">
        <w:rPr>
          <w:rFonts w:ascii="Calibri" w:hAnsi="Calibri" w:cs="Calibri"/>
        </w:rPr>
        <w:t xml:space="preserve">forty-four </w:t>
      </w:r>
      <w:r w:rsidR="00CB759B">
        <w:rPr>
          <w:rFonts w:ascii="Calibri" w:hAnsi="Calibri" w:cs="Calibri"/>
        </w:rPr>
        <w:t>Death Firm</w:t>
      </w:r>
      <w:r w:rsidR="00CC7FD1">
        <w:rPr>
          <w:rFonts w:ascii="Calibri" w:hAnsi="Calibri" w:cs="Calibri"/>
        </w:rPr>
        <w:t>s had arrived</w:t>
      </w:r>
      <w:r w:rsidR="00826F94">
        <w:rPr>
          <w:rFonts w:ascii="Calibri" w:hAnsi="Calibri" w:cs="Calibri"/>
        </w:rPr>
        <w:t>,</w:t>
      </w:r>
      <w:r w:rsidR="00087BB3">
        <w:rPr>
          <w:rFonts w:ascii="Calibri" w:hAnsi="Calibri" w:cs="Calibri"/>
        </w:rPr>
        <w:t xml:space="preserve"> and all of them were transformed into their human forms</w:t>
      </w:r>
      <w:r w:rsidR="00CC7FD1">
        <w:rPr>
          <w:rFonts w:ascii="Calibri" w:hAnsi="Calibri" w:cs="Calibri"/>
        </w:rPr>
        <w:t>.</w:t>
      </w:r>
    </w:p>
    <w:p w14:paraId="0F94D7CE" w14:textId="1D623AEE" w:rsidR="00C324EB" w:rsidRDefault="00087BB3" w:rsidP="001B79A5">
      <w:pPr>
        <w:spacing w:line="480" w:lineRule="auto"/>
        <w:rPr>
          <w:rFonts w:ascii="Calibri" w:hAnsi="Calibri" w:cs="Calibri"/>
        </w:rPr>
      </w:pPr>
      <w:r>
        <w:rPr>
          <w:rFonts w:ascii="Calibri" w:hAnsi="Calibri" w:cs="Calibri"/>
        </w:rPr>
        <w:tab/>
        <w:t xml:space="preserve">They were then taken to the </w:t>
      </w:r>
      <w:r w:rsidR="00E008C5">
        <w:rPr>
          <w:rFonts w:ascii="Calibri" w:hAnsi="Calibri" w:cs="Calibri"/>
        </w:rPr>
        <w:t xml:space="preserve">hospital, so they could undergo surgery to remove the </w:t>
      </w:r>
      <w:r w:rsidR="002777E4">
        <w:rPr>
          <w:rFonts w:ascii="Calibri" w:hAnsi="Calibri" w:cs="Calibri"/>
        </w:rPr>
        <w:t xml:space="preserve">animal and robotic parts from their bodies. </w:t>
      </w:r>
      <w:r w:rsidR="001A69E8">
        <w:rPr>
          <w:rFonts w:ascii="Calibri" w:hAnsi="Calibri" w:cs="Calibri"/>
        </w:rPr>
        <w:t xml:space="preserve">Unfortunately, not all of them could be admitted at once. </w:t>
      </w:r>
      <w:r w:rsidR="00DA59C7">
        <w:rPr>
          <w:rFonts w:ascii="Calibri" w:hAnsi="Calibri" w:cs="Calibri"/>
        </w:rPr>
        <w:t xml:space="preserve">When it was time for Camargo to give back his phone to the </w:t>
      </w:r>
      <w:r w:rsidR="00F30DD6">
        <w:rPr>
          <w:rFonts w:ascii="Calibri" w:hAnsi="Calibri" w:cs="Calibri"/>
        </w:rPr>
        <w:t xml:space="preserve">police, Camargo was hesitant. He slowly </w:t>
      </w:r>
      <w:r w:rsidR="0051273C">
        <w:rPr>
          <w:rFonts w:ascii="Calibri" w:hAnsi="Calibri" w:cs="Calibri"/>
        </w:rPr>
        <w:t xml:space="preserve">handed back the phone. </w:t>
      </w:r>
      <w:r w:rsidR="000A1653">
        <w:rPr>
          <w:rFonts w:ascii="Calibri" w:hAnsi="Calibri" w:cs="Calibri"/>
        </w:rPr>
        <w:t>York quickly grabbed the phone and began running off with it. Camargo shouted out</w:t>
      </w:r>
      <w:r w:rsidR="00266809">
        <w:rPr>
          <w:rFonts w:ascii="Calibri" w:hAnsi="Calibri" w:cs="Calibri"/>
        </w:rPr>
        <w:t>,</w:t>
      </w:r>
      <w:r w:rsidR="000A1653">
        <w:rPr>
          <w:rFonts w:ascii="Calibri" w:hAnsi="Calibri" w:cs="Calibri"/>
        </w:rPr>
        <w:t xml:space="preserve"> “Remember what I told you</w:t>
      </w:r>
      <w:r w:rsidR="00266809">
        <w:rPr>
          <w:rFonts w:ascii="Calibri" w:hAnsi="Calibri" w:cs="Calibri"/>
        </w:rPr>
        <w:t>!</w:t>
      </w:r>
      <w:r w:rsidR="005A09C1">
        <w:rPr>
          <w:rFonts w:ascii="Calibri" w:hAnsi="Calibri" w:cs="Calibri"/>
        </w:rPr>
        <w:t xml:space="preserve"> It is all up to you now</w:t>
      </w:r>
      <w:r w:rsidR="00B30869">
        <w:rPr>
          <w:rFonts w:ascii="Calibri" w:hAnsi="Calibri" w:cs="Calibri"/>
        </w:rPr>
        <w:t>!</w:t>
      </w:r>
      <w:r w:rsidR="005A09C1">
        <w:rPr>
          <w:rFonts w:ascii="Calibri" w:hAnsi="Calibri" w:cs="Calibri"/>
        </w:rPr>
        <w:t xml:space="preserve">” </w:t>
      </w:r>
      <w:r w:rsidR="00CC7FD1">
        <w:rPr>
          <w:rFonts w:ascii="Calibri" w:hAnsi="Calibri" w:cs="Calibri"/>
        </w:rPr>
        <w:t xml:space="preserve">  </w:t>
      </w:r>
    </w:p>
    <w:p w14:paraId="10265CBF" w14:textId="0B67637A" w:rsidR="00266809" w:rsidRDefault="00B30869" w:rsidP="0026106D">
      <w:pPr>
        <w:spacing w:line="480" w:lineRule="auto"/>
        <w:rPr>
          <w:rFonts w:ascii="Calibri" w:hAnsi="Calibri" w:cs="Calibri"/>
        </w:rPr>
      </w:pPr>
      <w:r>
        <w:rPr>
          <w:rFonts w:ascii="Calibri" w:hAnsi="Calibri" w:cs="Calibri"/>
        </w:rPr>
        <w:tab/>
        <w:t xml:space="preserve">Just as York </w:t>
      </w:r>
      <w:r w:rsidR="00C0077E">
        <w:rPr>
          <w:rFonts w:ascii="Calibri" w:hAnsi="Calibri" w:cs="Calibri"/>
        </w:rPr>
        <w:t xml:space="preserve">stepped foot outside of the building, he was shot </w:t>
      </w:r>
      <w:r w:rsidR="000B72DA">
        <w:rPr>
          <w:rFonts w:ascii="Calibri" w:hAnsi="Calibri" w:cs="Calibri"/>
        </w:rPr>
        <w:t>to death</w:t>
      </w:r>
      <w:r w:rsidR="00C0077E">
        <w:rPr>
          <w:rFonts w:ascii="Calibri" w:hAnsi="Calibri" w:cs="Calibri"/>
        </w:rPr>
        <w:t xml:space="preserve"> by police officers that were</w:t>
      </w:r>
      <w:r w:rsidR="006B591D">
        <w:rPr>
          <w:rFonts w:ascii="Calibri" w:hAnsi="Calibri" w:cs="Calibri"/>
        </w:rPr>
        <w:t xml:space="preserve"> surrounding the building. Massey’s heart </w:t>
      </w:r>
      <w:r w:rsidR="00266809">
        <w:rPr>
          <w:rFonts w:ascii="Calibri" w:hAnsi="Calibri" w:cs="Calibri"/>
        </w:rPr>
        <w:t xml:space="preserve">leaped at </w:t>
      </w:r>
      <w:r w:rsidR="006B591D">
        <w:rPr>
          <w:rFonts w:ascii="Calibri" w:hAnsi="Calibri" w:cs="Calibri"/>
        </w:rPr>
        <w:t xml:space="preserve">the sound of the gunshots. </w:t>
      </w:r>
      <w:r w:rsidR="00190083">
        <w:rPr>
          <w:rFonts w:ascii="Calibri" w:hAnsi="Calibri" w:cs="Calibri"/>
        </w:rPr>
        <w:t>Camargo shouted out</w:t>
      </w:r>
      <w:r w:rsidR="00266809">
        <w:rPr>
          <w:rFonts w:ascii="Calibri" w:hAnsi="Calibri" w:cs="Calibri"/>
        </w:rPr>
        <w:t>,</w:t>
      </w:r>
      <w:r w:rsidR="00190083">
        <w:rPr>
          <w:rFonts w:ascii="Calibri" w:hAnsi="Calibri" w:cs="Calibri"/>
        </w:rPr>
        <w:t xml:space="preserve"> “No!” </w:t>
      </w:r>
    </w:p>
    <w:p w14:paraId="035A61B1" w14:textId="185FF8A5" w:rsidR="00C933D5" w:rsidRDefault="00C933D5" w:rsidP="001B79A5">
      <w:pPr>
        <w:spacing w:line="480" w:lineRule="auto"/>
        <w:ind w:firstLine="720"/>
        <w:rPr>
          <w:rFonts w:ascii="Calibri" w:hAnsi="Calibri" w:cs="Calibri"/>
        </w:rPr>
      </w:pPr>
      <w:r>
        <w:rPr>
          <w:rFonts w:ascii="Calibri" w:hAnsi="Calibri" w:cs="Calibri"/>
        </w:rPr>
        <w:t xml:space="preserve">The police chief then </w:t>
      </w:r>
      <w:r w:rsidR="00216DF7">
        <w:rPr>
          <w:rFonts w:ascii="Calibri" w:hAnsi="Calibri" w:cs="Calibri"/>
        </w:rPr>
        <w:t>told him</w:t>
      </w:r>
      <w:r w:rsidR="00266809">
        <w:rPr>
          <w:rFonts w:ascii="Calibri" w:hAnsi="Calibri" w:cs="Calibri"/>
        </w:rPr>
        <w:t>,</w:t>
      </w:r>
      <w:r w:rsidR="00216DF7">
        <w:rPr>
          <w:rFonts w:ascii="Calibri" w:hAnsi="Calibri" w:cs="Calibri"/>
        </w:rPr>
        <w:t xml:space="preserve"> </w:t>
      </w:r>
      <w:r>
        <w:rPr>
          <w:rFonts w:ascii="Calibri" w:hAnsi="Calibri" w:cs="Calibri"/>
        </w:rPr>
        <w:t>“You did</w:t>
      </w:r>
      <w:r w:rsidR="00216DF7">
        <w:rPr>
          <w:rFonts w:ascii="Calibri" w:hAnsi="Calibri" w:cs="Calibri"/>
        </w:rPr>
        <w:t>n’t think we would let you off that easy</w:t>
      </w:r>
      <w:r w:rsidR="00266809">
        <w:rPr>
          <w:rFonts w:ascii="Calibri" w:hAnsi="Calibri" w:cs="Calibri"/>
        </w:rPr>
        <w:t>,</w:t>
      </w:r>
      <w:r w:rsidR="00216DF7">
        <w:rPr>
          <w:rFonts w:ascii="Calibri" w:hAnsi="Calibri" w:cs="Calibri"/>
        </w:rPr>
        <w:t xml:space="preserve"> Fritz</w:t>
      </w:r>
      <w:r w:rsidR="00266809">
        <w:rPr>
          <w:rFonts w:ascii="Calibri" w:hAnsi="Calibri" w:cs="Calibri"/>
        </w:rPr>
        <w:t>, did you?</w:t>
      </w:r>
      <w:r w:rsidR="00216DF7">
        <w:rPr>
          <w:rFonts w:ascii="Calibri" w:hAnsi="Calibri" w:cs="Calibri"/>
        </w:rPr>
        <w:t>”</w:t>
      </w:r>
      <w:r w:rsidR="004F1F20">
        <w:rPr>
          <w:rFonts w:ascii="Calibri" w:hAnsi="Calibri" w:cs="Calibri"/>
        </w:rPr>
        <w:t xml:space="preserve"> Camargo then buried his face in his hands</w:t>
      </w:r>
      <w:r w:rsidR="00AC574E">
        <w:rPr>
          <w:rFonts w:ascii="Calibri" w:hAnsi="Calibri" w:cs="Calibri"/>
        </w:rPr>
        <w:t>. He was taken immediately back to his jail cell afterward</w:t>
      </w:r>
      <w:r w:rsidR="00266809">
        <w:rPr>
          <w:rFonts w:ascii="Calibri" w:hAnsi="Calibri" w:cs="Calibri"/>
        </w:rPr>
        <w:t>,</w:t>
      </w:r>
      <w:r w:rsidR="00AC574E">
        <w:rPr>
          <w:rFonts w:ascii="Calibri" w:hAnsi="Calibri" w:cs="Calibri"/>
        </w:rPr>
        <w:t xml:space="preserve"> where he tried to conjure up another plan. Everyone was shaken by the occurrence. </w:t>
      </w:r>
    </w:p>
    <w:p w14:paraId="4F8F9CDF" w14:textId="34D283B2" w:rsidR="00C933D5" w:rsidRDefault="00AC574E" w:rsidP="001B79A5">
      <w:pPr>
        <w:spacing w:line="480" w:lineRule="auto"/>
        <w:ind w:firstLine="720"/>
        <w:rPr>
          <w:rFonts w:ascii="Calibri" w:hAnsi="Calibri" w:cs="Calibri"/>
        </w:rPr>
      </w:pPr>
      <w:r w:rsidRPr="22D893E5">
        <w:rPr>
          <w:rFonts w:ascii="Calibri" w:hAnsi="Calibri" w:cs="Calibri"/>
        </w:rPr>
        <w:t>Hours later, the building was surrounded by news reporters wanting to know about the shooting and what led to it. The police chief only talked to the reporters about the shooting. He was not ready to tell them about the Death Firm</w:t>
      </w:r>
      <w:r w:rsidR="00266809">
        <w:rPr>
          <w:rFonts w:ascii="Calibri" w:hAnsi="Calibri" w:cs="Calibri"/>
        </w:rPr>
        <w:t>’</w:t>
      </w:r>
      <w:r w:rsidRPr="22D893E5">
        <w:rPr>
          <w:rFonts w:ascii="Calibri" w:hAnsi="Calibri" w:cs="Calibri"/>
        </w:rPr>
        <w:t xml:space="preserve">s arrival and about their plans to bring them back to being humans. He wanted to know more about the Death Firms before informing the press about them. </w:t>
      </w:r>
    </w:p>
    <w:p w14:paraId="7C3B6093" w14:textId="7A00A740" w:rsidR="00CC77D3" w:rsidRDefault="00CC77D3" w:rsidP="001B79A5">
      <w:pPr>
        <w:spacing w:line="480" w:lineRule="auto"/>
        <w:rPr>
          <w:rFonts w:ascii="Calibri" w:hAnsi="Calibri" w:cs="Calibri"/>
        </w:rPr>
      </w:pPr>
    </w:p>
    <w:p w14:paraId="1C14F4E4" w14:textId="00BDCC59" w:rsidR="00CC77D3" w:rsidRDefault="00CC77D3" w:rsidP="001B79A5">
      <w:pPr>
        <w:spacing w:line="480" w:lineRule="auto"/>
        <w:rPr>
          <w:rFonts w:ascii="Calibri" w:hAnsi="Calibri" w:cs="Calibri"/>
        </w:rPr>
      </w:pPr>
    </w:p>
    <w:p w14:paraId="57FC112D" w14:textId="4BB11BC0" w:rsidR="00CC77D3" w:rsidRDefault="00CC77D3" w:rsidP="001B79A5">
      <w:pPr>
        <w:spacing w:line="480" w:lineRule="auto"/>
        <w:rPr>
          <w:rFonts w:ascii="Calibri" w:hAnsi="Calibri" w:cs="Calibri"/>
        </w:rPr>
      </w:pPr>
    </w:p>
    <w:p w14:paraId="43DE4B57" w14:textId="1362ECF7" w:rsidR="00CC77D3" w:rsidRDefault="00CC77D3" w:rsidP="001B79A5">
      <w:pPr>
        <w:spacing w:line="480" w:lineRule="auto"/>
        <w:rPr>
          <w:rFonts w:ascii="Calibri" w:hAnsi="Calibri" w:cs="Calibri"/>
        </w:rPr>
      </w:pPr>
    </w:p>
    <w:p w14:paraId="572D2523" w14:textId="77777777" w:rsidR="00266809" w:rsidRDefault="22D893E5" w:rsidP="0026106D">
      <w:pPr>
        <w:spacing w:line="480" w:lineRule="auto"/>
        <w:rPr>
          <w:rFonts w:ascii="Calibri" w:hAnsi="Calibri" w:cs="Calibri"/>
        </w:rPr>
      </w:pPr>
      <w:r>
        <w:rPr>
          <w:rFonts w:ascii="Calibri" w:hAnsi="Calibri" w:cs="Calibri"/>
        </w:rPr>
        <w:t xml:space="preserve">                                                                          </w:t>
      </w:r>
    </w:p>
    <w:p w14:paraId="02865892" w14:textId="77777777" w:rsidR="00266809" w:rsidRDefault="00266809">
      <w:pPr>
        <w:rPr>
          <w:rFonts w:ascii="Calibri" w:hAnsi="Calibri" w:cs="Calibri"/>
        </w:rPr>
      </w:pPr>
      <w:r>
        <w:rPr>
          <w:rFonts w:ascii="Calibri" w:hAnsi="Calibri" w:cs="Calibri"/>
        </w:rPr>
        <w:br w:type="page"/>
      </w:r>
    </w:p>
    <w:p w14:paraId="24FF1578" w14:textId="79F68CD9" w:rsidR="00CC77D3" w:rsidRDefault="22D893E5" w:rsidP="001B79A5">
      <w:pPr>
        <w:spacing w:line="480" w:lineRule="auto"/>
        <w:jc w:val="center"/>
        <w:rPr>
          <w:rFonts w:ascii="Calibri" w:hAnsi="Calibri" w:cs="Calibri"/>
        </w:rPr>
      </w:pPr>
      <w:r>
        <w:rPr>
          <w:rFonts w:ascii="Calibri" w:hAnsi="Calibri" w:cs="Calibri"/>
        </w:rPr>
        <w:t>Chapter 21</w:t>
      </w:r>
    </w:p>
    <w:p w14:paraId="3E2A571C" w14:textId="464DEEA4" w:rsidR="00CC77D3" w:rsidRDefault="00CC77D3" w:rsidP="001B79A5">
      <w:pPr>
        <w:spacing w:line="480" w:lineRule="auto"/>
        <w:ind w:firstLine="720"/>
        <w:rPr>
          <w:rFonts w:ascii="Calibri" w:hAnsi="Calibri" w:cs="Calibri"/>
        </w:rPr>
      </w:pPr>
      <w:r>
        <w:rPr>
          <w:rFonts w:ascii="Calibri" w:hAnsi="Calibri" w:cs="Calibri"/>
        </w:rPr>
        <w:t xml:space="preserve">A few days later, Camargo was forced to bring back the remainder of the </w:t>
      </w:r>
      <w:r w:rsidR="00CB759B">
        <w:rPr>
          <w:rFonts w:ascii="Calibri" w:hAnsi="Calibri" w:cs="Calibri"/>
        </w:rPr>
        <w:t>Death Firm</w:t>
      </w:r>
      <w:r>
        <w:rPr>
          <w:rFonts w:ascii="Calibri" w:hAnsi="Calibri" w:cs="Calibri"/>
        </w:rPr>
        <w:t xml:space="preserve">s. People throughout the world were frightened to see several Death Firms running savagely </w:t>
      </w:r>
      <w:r w:rsidR="008A1E40">
        <w:rPr>
          <w:rFonts w:ascii="Calibri" w:hAnsi="Calibri" w:cs="Calibri"/>
        </w:rPr>
        <w:t xml:space="preserve">past </w:t>
      </w:r>
      <w:r>
        <w:rPr>
          <w:rFonts w:ascii="Calibri" w:hAnsi="Calibri" w:cs="Calibri"/>
        </w:rPr>
        <w:t xml:space="preserve">them on the streets, sidewalks, lawns, and even in the water. When they heard the news of the Death Firms migrating </w:t>
      </w:r>
      <w:r w:rsidR="008A1E40">
        <w:rPr>
          <w:rFonts w:ascii="Calibri" w:hAnsi="Calibri" w:cs="Calibri"/>
        </w:rPr>
        <w:t xml:space="preserve">to </w:t>
      </w:r>
      <w:r>
        <w:rPr>
          <w:rFonts w:ascii="Calibri" w:hAnsi="Calibri" w:cs="Calibri"/>
        </w:rPr>
        <w:t xml:space="preserve">Tucson, Arizona, they were relieved to hear that the Death Firms were instructed not to attack them by Dr. Fritz Camargo. </w:t>
      </w:r>
      <w:r w:rsidR="00CD09E4">
        <w:rPr>
          <w:rFonts w:ascii="Calibri" w:hAnsi="Calibri" w:cs="Calibri"/>
        </w:rPr>
        <w:t xml:space="preserve">Many streets were now clear of </w:t>
      </w:r>
      <w:r w:rsidR="00CB759B">
        <w:rPr>
          <w:rFonts w:ascii="Calibri" w:hAnsi="Calibri" w:cs="Calibri"/>
        </w:rPr>
        <w:t>Death Firm</w:t>
      </w:r>
      <w:r w:rsidR="00CD09E4">
        <w:rPr>
          <w:rFonts w:ascii="Calibri" w:hAnsi="Calibri" w:cs="Calibri"/>
        </w:rPr>
        <w:t>s</w:t>
      </w:r>
      <w:r w:rsidR="008A1E40">
        <w:rPr>
          <w:rFonts w:ascii="Calibri" w:hAnsi="Calibri" w:cs="Calibri"/>
        </w:rPr>
        <w:t>,</w:t>
      </w:r>
      <w:r w:rsidR="00CD09E4">
        <w:rPr>
          <w:rFonts w:ascii="Calibri" w:hAnsi="Calibri" w:cs="Calibri"/>
        </w:rPr>
        <w:t xml:space="preserve"> and once again</w:t>
      </w:r>
      <w:r w:rsidR="008A1E40">
        <w:rPr>
          <w:rFonts w:ascii="Calibri" w:hAnsi="Calibri" w:cs="Calibri"/>
        </w:rPr>
        <w:t>,</w:t>
      </w:r>
      <w:r w:rsidR="00CD09E4">
        <w:rPr>
          <w:rFonts w:ascii="Calibri" w:hAnsi="Calibri" w:cs="Calibri"/>
        </w:rPr>
        <w:t xml:space="preserve"> it was safe to come outside. People were seen shooting photos and video footage of the Death Firms as they zoomed </w:t>
      </w:r>
      <w:r w:rsidR="008A1E40">
        <w:rPr>
          <w:rFonts w:ascii="Calibri" w:hAnsi="Calibri" w:cs="Calibri"/>
        </w:rPr>
        <w:t xml:space="preserve">past </w:t>
      </w:r>
      <w:r w:rsidR="00CD09E4">
        <w:rPr>
          <w:rFonts w:ascii="Calibri" w:hAnsi="Calibri" w:cs="Calibri"/>
        </w:rPr>
        <w:t>them from a distance. They were fascinated by the Death Firms</w:t>
      </w:r>
      <w:r w:rsidR="008A1E40">
        <w:rPr>
          <w:rFonts w:ascii="Calibri" w:hAnsi="Calibri" w:cs="Calibri"/>
        </w:rPr>
        <w:t>;</w:t>
      </w:r>
      <w:r w:rsidR="00CD09E4">
        <w:rPr>
          <w:rFonts w:ascii="Calibri" w:hAnsi="Calibri" w:cs="Calibri"/>
        </w:rPr>
        <w:t xml:space="preserve"> physique, their behavior, and how they </w:t>
      </w:r>
      <w:r w:rsidR="008A1E40">
        <w:rPr>
          <w:rFonts w:ascii="Calibri" w:hAnsi="Calibri" w:cs="Calibri"/>
        </w:rPr>
        <w:t>operated</w:t>
      </w:r>
      <w:r w:rsidR="00CD09E4">
        <w:rPr>
          <w:rFonts w:ascii="Calibri" w:hAnsi="Calibri" w:cs="Calibri"/>
        </w:rPr>
        <w:t xml:space="preserve">. </w:t>
      </w:r>
    </w:p>
    <w:p w14:paraId="5BF6C9B7" w14:textId="54C92608" w:rsidR="00CC77D3" w:rsidRDefault="00CD09E4" w:rsidP="001B79A5">
      <w:pPr>
        <w:spacing w:line="480" w:lineRule="auto"/>
        <w:ind w:firstLine="720"/>
        <w:rPr>
          <w:rFonts w:ascii="Calibri" w:hAnsi="Calibri" w:cs="Calibri"/>
        </w:rPr>
      </w:pPr>
      <w:r>
        <w:rPr>
          <w:rFonts w:ascii="Calibri" w:hAnsi="Calibri" w:cs="Calibri"/>
        </w:rPr>
        <w:t xml:space="preserve"> Everyone resumed their lives just </w:t>
      </w:r>
      <w:r w:rsidR="008A1E40">
        <w:rPr>
          <w:rFonts w:ascii="Calibri" w:hAnsi="Calibri" w:cs="Calibri"/>
        </w:rPr>
        <w:t>as</w:t>
      </w:r>
      <w:r>
        <w:rPr>
          <w:rFonts w:ascii="Calibri" w:hAnsi="Calibri" w:cs="Calibri"/>
        </w:rPr>
        <w:t xml:space="preserve"> they did when the original Death Firms were all destroyed. The Death Firms had impacted each of their lives in a different manner. Some lost more than others. Some had a much easier time coping with the devastation that the Death Firms had created than others. No matter the location, people were helping others get past this </w:t>
      </w:r>
      <w:bookmarkStart w:id="44" w:name="_Int_nGOmzE6R"/>
      <w:r>
        <w:rPr>
          <w:rFonts w:ascii="Calibri" w:hAnsi="Calibri" w:cs="Calibri"/>
        </w:rPr>
        <w:t>grim time in history</w:t>
      </w:r>
      <w:r w:rsidR="008A1E40">
        <w:rPr>
          <w:rFonts w:ascii="Calibri" w:hAnsi="Calibri" w:cs="Calibri"/>
        </w:rPr>
        <w:t>,</w:t>
      </w:r>
      <w:r>
        <w:rPr>
          <w:rFonts w:ascii="Calibri" w:hAnsi="Calibri" w:cs="Calibri"/>
        </w:rPr>
        <w:t xml:space="preserve"> and they rebuilt</w:t>
      </w:r>
      <w:bookmarkEnd w:id="44"/>
      <w:r>
        <w:rPr>
          <w:rFonts w:ascii="Calibri" w:hAnsi="Calibri" w:cs="Calibri"/>
        </w:rPr>
        <w:t>. They were going to create a better world.</w:t>
      </w:r>
    </w:p>
    <w:p w14:paraId="18E39CB9" w14:textId="26A0E5E5" w:rsidR="00CC77D3" w:rsidRDefault="00051624" w:rsidP="001B79A5">
      <w:pPr>
        <w:spacing w:line="480" w:lineRule="auto"/>
        <w:ind w:firstLine="720"/>
        <w:rPr>
          <w:rFonts w:ascii="Calibri" w:hAnsi="Calibri" w:cs="Calibri"/>
        </w:rPr>
      </w:pPr>
      <w:r>
        <w:rPr>
          <w:rFonts w:ascii="Calibri" w:hAnsi="Calibri" w:cs="Calibri"/>
        </w:rPr>
        <w:t xml:space="preserve">Massey was relieved that she no longer had to deal with the creepy </w:t>
      </w:r>
      <w:r w:rsidR="00AA3CE9">
        <w:rPr>
          <w:rFonts w:ascii="Calibri" w:hAnsi="Calibri" w:cs="Calibri"/>
        </w:rPr>
        <w:t>Hugh York</w:t>
      </w:r>
      <w:r w:rsidR="00AE15C4">
        <w:rPr>
          <w:rFonts w:ascii="Calibri" w:hAnsi="Calibri" w:cs="Calibri"/>
        </w:rPr>
        <w:t xml:space="preserve"> and that Dr. Fritz Camargo was behind bars. Winter and Gabriela Harris were happy their daughter could live a normal life. Lieutenant Colonel Lee Alderson’s family reunited and honored him by putting up a statue of him in downtown Tucson that had </w:t>
      </w:r>
      <w:r w:rsidR="008A1E40">
        <w:rPr>
          <w:rFonts w:ascii="Calibri" w:hAnsi="Calibri" w:cs="Calibri"/>
        </w:rPr>
        <w:t xml:space="preserve">a </w:t>
      </w:r>
      <w:r w:rsidR="00AE15C4">
        <w:rPr>
          <w:rFonts w:ascii="Calibri" w:hAnsi="Calibri" w:cs="Calibri"/>
        </w:rPr>
        <w:t xml:space="preserve">plaque </w:t>
      </w:r>
      <w:r w:rsidR="008A1E40">
        <w:rPr>
          <w:rFonts w:ascii="Calibri" w:hAnsi="Calibri" w:cs="Calibri"/>
        </w:rPr>
        <w:t xml:space="preserve">that </w:t>
      </w:r>
      <w:r w:rsidR="00AE15C4">
        <w:rPr>
          <w:rFonts w:ascii="Calibri" w:hAnsi="Calibri" w:cs="Calibri"/>
        </w:rPr>
        <w:t xml:space="preserve">included </w:t>
      </w:r>
      <w:bookmarkStart w:id="45" w:name="_Int_7qYUUloA"/>
      <w:r w:rsidR="00AE15C4">
        <w:rPr>
          <w:rFonts w:ascii="Calibri" w:hAnsi="Calibri" w:cs="Calibri"/>
        </w:rPr>
        <w:t>all</w:t>
      </w:r>
      <w:bookmarkEnd w:id="45"/>
      <w:r w:rsidR="00AE15C4">
        <w:rPr>
          <w:rFonts w:ascii="Calibri" w:hAnsi="Calibri" w:cs="Calibri"/>
        </w:rPr>
        <w:t xml:space="preserve"> his greatest accomplishments and everything that he had contributed to society and to the battles against the Death Firms.</w:t>
      </w:r>
    </w:p>
    <w:p w14:paraId="1F4FFDA4" w14:textId="05A055BE" w:rsidR="004A3CD1" w:rsidRDefault="004A3CD1" w:rsidP="001B79A5">
      <w:pPr>
        <w:spacing w:line="480" w:lineRule="auto"/>
        <w:ind w:firstLine="720"/>
        <w:rPr>
          <w:rFonts w:ascii="Calibri" w:hAnsi="Calibri" w:cs="Calibri"/>
        </w:rPr>
      </w:pPr>
      <w:r w:rsidRPr="68968531">
        <w:rPr>
          <w:rFonts w:ascii="Calibri" w:hAnsi="Calibri" w:cs="Calibri"/>
        </w:rPr>
        <w:t xml:space="preserve">Once the police chief felt comfortable enough about letting the press know about Camargo putting in the code on his phone and commanding the Death Firms to come to the police headquarters and have them surgically operated on at the hospital, so they change back into their human selves, he held a news conference to let the public know about it. The news of the arrival of all the </w:t>
      </w:r>
      <w:r w:rsidR="00CB759B" w:rsidRPr="68968531">
        <w:rPr>
          <w:rFonts w:ascii="Calibri" w:hAnsi="Calibri" w:cs="Calibri"/>
        </w:rPr>
        <w:t>Death Firm</w:t>
      </w:r>
      <w:r w:rsidRPr="68968531">
        <w:rPr>
          <w:rFonts w:ascii="Calibri" w:hAnsi="Calibri" w:cs="Calibri"/>
        </w:rPr>
        <w:t>s spread</w:t>
      </w:r>
      <w:r w:rsidR="006E69AD" w:rsidRPr="68968531">
        <w:rPr>
          <w:rFonts w:ascii="Calibri" w:hAnsi="Calibri" w:cs="Calibri"/>
        </w:rPr>
        <w:t xml:space="preserve"> across the world. </w:t>
      </w:r>
      <w:r w:rsidR="00024E01" w:rsidRPr="68968531">
        <w:rPr>
          <w:rFonts w:ascii="Calibri" w:hAnsi="Calibri" w:cs="Calibri"/>
        </w:rPr>
        <w:t>Everyone was filled with joy and felt safe once again.</w:t>
      </w:r>
      <w:r w:rsidR="00F3561F" w:rsidRPr="68968531">
        <w:rPr>
          <w:rFonts w:ascii="Calibri" w:hAnsi="Calibri" w:cs="Calibri"/>
        </w:rPr>
        <w:t xml:space="preserve"> After they were </w:t>
      </w:r>
      <w:r w:rsidR="007516E4" w:rsidRPr="68968531">
        <w:rPr>
          <w:rFonts w:ascii="Calibri" w:hAnsi="Calibri" w:cs="Calibri"/>
        </w:rPr>
        <w:t>transformed completely back to their human forms, t</w:t>
      </w:r>
      <w:r w:rsidR="00056D1E" w:rsidRPr="68968531">
        <w:rPr>
          <w:rFonts w:ascii="Calibri" w:hAnsi="Calibri" w:cs="Calibri"/>
        </w:rPr>
        <w:t xml:space="preserve">he </w:t>
      </w:r>
      <w:r w:rsidR="00FA4450" w:rsidRPr="68968531">
        <w:rPr>
          <w:rFonts w:ascii="Calibri" w:hAnsi="Calibri" w:cs="Calibri"/>
        </w:rPr>
        <w:t>former</w:t>
      </w:r>
      <w:r w:rsidR="00BD4731" w:rsidRPr="68968531">
        <w:rPr>
          <w:rFonts w:ascii="Calibri" w:hAnsi="Calibri" w:cs="Calibri"/>
        </w:rPr>
        <w:t xml:space="preserve"> </w:t>
      </w:r>
      <w:r w:rsidR="00CB759B" w:rsidRPr="68968531">
        <w:rPr>
          <w:rFonts w:ascii="Calibri" w:hAnsi="Calibri" w:cs="Calibri"/>
        </w:rPr>
        <w:t>Death Firm</w:t>
      </w:r>
      <w:r w:rsidR="00BD4731" w:rsidRPr="68968531">
        <w:rPr>
          <w:rFonts w:ascii="Calibri" w:hAnsi="Calibri" w:cs="Calibri"/>
        </w:rPr>
        <w:t xml:space="preserve">s returned to their families and went back to </w:t>
      </w:r>
      <w:r w:rsidR="00FA4450" w:rsidRPr="68968531">
        <w:rPr>
          <w:rFonts w:ascii="Calibri" w:hAnsi="Calibri" w:cs="Calibri"/>
        </w:rPr>
        <w:t xml:space="preserve">living a normal life. </w:t>
      </w:r>
    </w:p>
    <w:p w14:paraId="076224B5" w14:textId="5FC2F6CC" w:rsidR="00843F7D" w:rsidRDefault="0031026F" w:rsidP="001B79A5">
      <w:pPr>
        <w:spacing w:line="480" w:lineRule="auto"/>
        <w:rPr>
          <w:rFonts w:ascii="Calibri" w:hAnsi="Calibri" w:cs="Calibri"/>
        </w:rPr>
      </w:pPr>
      <w:r>
        <w:rPr>
          <w:rFonts w:ascii="Calibri" w:hAnsi="Calibri" w:cs="Calibri"/>
        </w:rPr>
        <w:tab/>
        <w:t xml:space="preserve">The trial of </w:t>
      </w:r>
      <w:r w:rsidR="009E6468">
        <w:rPr>
          <w:rFonts w:ascii="Calibri" w:hAnsi="Calibri" w:cs="Calibri"/>
        </w:rPr>
        <w:t>Dr. Fritz Camargo ended about two years later. He was found guilty</w:t>
      </w:r>
      <w:r w:rsidR="00315E5A">
        <w:rPr>
          <w:rFonts w:ascii="Calibri" w:hAnsi="Calibri" w:cs="Calibri"/>
        </w:rPr>
        <w:t xml:space="preserve"> </w:t>
      </w:r>
      <w:r w:rsidR="00C61632">
        <w:rPr>
          <w:rFonts w:ascii="Calibri" w:hAnsi="Calibri" w:cs="Calibri"/>
        </w:rPr>
        <w:t>of</w:t>
      </w:r>
      <w:r w:rsidR="00315E5A">
        <w:rPr>
          <w:rFonts w:ascii="Calibri" w:hAnsi="Calibri" w:cs="Calibri"/>
        </w:rPr>
        <w:t xml:space="preserve"> murder and </w:t>
      </w:r>
      <w:r w:rsidR="009F1EDC">
        <w:rPr>
          <w:rFonts w:ascii="Calibri" w:hAnsi="Calibri" w:cs="Calibri"/>
        </w:rPr>
        <w:t>terrorism</w:t>
      </w:r>
      <w:r w:rsidR="00ED537C">
        <w:rPr>
          <w:rFonts w:ascii="Calibri" w:hAnsi="Calibri" w:cs="Calibri"/>
        </w:rPr>
        <w:t xml:space="preserve"> and was </w:t>
      </w:r>
      <w:r w:rsidR="00C070B5">
        <w:rPr>
          <w:rFonts w:ascii="Calibri" w:hAnsi="Calibri" w:cs="Calibri"/>
        </w:rPr>
        <w:t xml:space="preserve">given the death penalty. It was the most widely watched trial on television in history. Millions were glued to their television sets across the world. Protesters stood outside the federal courthouse in hopes that Camargo would be found guilty. No one wanted the Death Firms to ever </w:t>
      </w:r>
      <w:r w:rsidR="008A1E40">
        <w:rPr>
          <w:rFonts w:ascii="Calibri" w:hAnsi="Calibri" w:cs="Calibri"/>
        </w:rPr>
        <w:t xml:space="preserve">be </w:t>
      </w:r>
      <w:r w:rsidR="00C070B5">
        <w:rPr>
          <w:rFonts w:ascii="Calibri" w:hAnsi="Calibri" w:cs="Calibri"/>
        </w:rPr>
        <w:t xml:space="preserve">recreated again. The courthouse was heavily guarded by law enforcement. There were several threats from various people that they would assassinate Dr. Fritz Camargo during the trial. People screamed, threw </w:t>
      </w:r>
      <w:bookmarkStart w:id="46" w:name="_Int_uwyDCQYD"/>
      <w:r w:rsidR="00C070B5">
        <w:rPr>
          <w:rFonts w:ascii="Calibri" w:hAnsi="Calibri" w:cs="Calibri"/>
        </w:rPr>
        <w:t>items,</w:t>
      </w:r>
      <w:bookmarkEnd w:id="46"/>
      <w:r w:rsidR="00C070B5" w:rsidRPr="22D893E5">
        <w:rPr>
          <w:rFonts w:ascii="Calibri" w:hAnsi="Calibri" w:cs="Calibri"/>
        </w:rPr>
        <w:t xml:space="preserve"> and splashed liquids at him as he </w:t>
      </w:r>
      <w:r w:rsidR="008A1E40">
        <w:rPr>
          <w:rFonts w:ascii="Calibri" w:hAnsi="Calibri" w:cs="Calibri"/>
        </w:rPr>
        <w:t>stepped</w:t>
      </w:r>
      <w:r w:rsidR="00C070B5" w:rsidRPr="22D893E5">
        <w:rPr>
          <w:rFonts w:ascii="Calibri" w:hAnsi="Calibri" w:cs="Calibri"/>
        </w:rPr>
        <w:t xml:space="preserve"> out of the police car and walk</w:t>
      </w:r>
      <w:r w:rsidR="008A1E40">
        <w:rPr>
          <w:rFonts w:ascii="Calibri" w:hAnsi="Calibri" w:cs="Calibri"/>
        </w:rPr>
        <w:t>ed</w:t>
      </w:r>
      <w:r w:rsidR="00C070B5" w:rsidRPr="22D893E5">
        <w:rPr>
          <w:rFonts w:ascii="Calibri" w:hAnsi="Calibri" w:cs="Calibri"/>
        </w:rPr>
        <w:t xml:space="preserve"> up to the courthouse. </w:t>
      </w:r>
    </w:p>
    <w:p w14:paraId="3CBEEC4A" w14:textId="5582DE1A" w:rsidR="00843F7D" w:rsidRDefault="22D893E5" w:rsidP="001B79A5">
      <w:pPr>
        <w:spacing w:line="480" w:lineRule="auto"/>
        <w:ind w:firstLine="720"/>
        <w:rPr>
          <w:rFonts w:ascii="Calibri" w:hAnsi="Calibri" w:cs="Calibri"/>
        </w:rPr>
      </w:pPr>
      <w:r w:rsidRPr="22D893E5">
        <w:rPr>
          <w:rFonts w:ascii="Calibri" w:hAnsi="Calibri" w:cs="Calibri"/>
        </w:rPr>
        <w:t xml:space="preserve">When the guilty verdict was read, people rejoiced by dancing on the streets, celebrating in bars, pubs, and even at their homes. People shouted out cheers of victory </w:t>
      </w:r>
      <w:r w:rsidR="008A1E40">
        <w:rPr>
          <w:rFonts w:ascii="Calibri" w:hAnsi="Calibri" w:cs="Calibri"/>
        </w:rPr>
        <w:t>o</w:t>
      </w:r>
      <w:r w:rsidR="008A1E40" w:rsidRPr="22D893E5">
        <w:rPr>
          <w:rFonts w:ascii="Calibri" w:hAnsi="Calibri" w:cs="Calibri"/>
        </w:rPr>
        <w:t xml:space="preserve">n </w:t>
      </w:r>
      <w:r w:rsidRPr="22D893E5">
        <w:rPr>
          <w:rFonts w:ascii="Calibri" w:hAnsi="Calibri" w:cs="Calibri"/>
        </w:rPr>
        <w:t>the front lawn of the courthouse. The trial was talked about on television news stations, in newspapers and magazines, and on the radio for several weeks. There wasn’t a single person who did not know who Dr. Fritz Camargo was and everything that he had done.</w:t>
      </w:r>
    </w:p>
    <w:p w14:paraId="03D2EE60" w14:textId="188F7E2A" w:rsidR="00843F7D" w:rsidRDefault="00F32122" w:rsidP="001B79A5">
      <w:pPr>
        <w:spacing w:line="480" w:lineRule="auto"/>
        <w:ind w:firstLine="720"/>
        <w:rPr>
          <w:rFonts w:ascii="Calibri" w:hAnsi="Calibri" w:cs="Calibri"/>
        </w:rPr>
      </w:pPr>
      <w:r>
        <w:rPr>
          <w:rFonts w:ascii="Calibri" w:hAnsi="Calibri" w:cs="Calibri"/>
        </w:rPr>
        <w:t xml:space="preserve">Camargo told reporters that he </w:t>
      </w:r>
      <w:r w:rsidR="0012016C">
        <w:rPr>
          <w:rFonts w:ascii="Calibri" w:hAnsi="Calibri" w:cs="Calibri"/>
        </w:rPr>
        <w:t>thought he could change and make things right again, but deep down</w:t>
      </w:r>
      <w:r w:rsidR="008A1E40">
        <w:rPr>
          <w:rFonts w:ascii="Calibri" w:hAnsi="Calibri" w:cs="Calibri"/>
        </w:rPr>
        <w:t>,</w:t>
      </w:r>
      <w:r w:rsidR="0012016C">
        <w:rPr>
          <w:rFonts w:ascii="Calibri" w:hAnsi="Calibri" w:cs="Calibri"/>
        </w:rPr>
        <w:t xml:space="preserve"> </w:t>
      </w:r>
      <w:r w:rsidR="00B60BFA">
        <w:rPr>
          <w:rFonts w:ascii="Calibri" w:hAnsi="Calibri" w:cs="Calibri"/>
        </w:rPr>
        <w:t xml:space="preserve">there was still hatred in his heart. </w:t>
      </w:r>
      <w:r w:rsidR="00894F7D">
        <w:rPr>
          <w:rFonts w:ascii="Calibri" w:hAnsi="Calibri" w:cs="Calibri"/>
        </w:rPr>
        <w:t xml:space="preserve">He still was not happy </w:t>
      </w:r>
      <w:r w:rsidR="00EB7B62">
        <w:rPr>
          <w:rFonts w:ascii="Calibri" w:hAnsi="Calibri" w:cs="Calibri"/>
        </w:rPr>
        <w:t xml:space="preserve">that </w:t>
      </w:r>
      <w:r w:rsidR="00635E04">
        <w:rPr>
          <w:rFonts w:ascii="Calibri" w:hAnsi="Calibri" w:cs="Calibri"/>
        </w:rPr>
        <w:t xml:space="preserve">his creation of the </w:t>
      </w:r>
      <w:r w:rsidR="00CB759B">
        <w:rPr>
          <w:rFonts w:ascii="Calibri" w:hAnsi="Calibri" w:cs="Calibri"/>
        </w:rPr>
        <w:t>Death Firm</w:t>
      </w:r>
      <w:r w:rsidR="00635E04">
        <w:rPr>
          <w:rFonts w:ascii="Calibri" w:hAnsi="Calibri" w:cs="Calibri"/>
        </w:rPr>
        <w:t xml:space="preserve">s </w:t>
      </w:r>
      <w:r w:rsidR="008A1E40">
        <w:rPr>
          <w:rFonts w:ascii="Calibri" w:hAnsi="Calibri" w:cs="Calibri"/>
        </w:rPr>
        <w:t xml:space="preserve">would </w:t>
      </w:r>
      <w:r w:rsidR="00635E04">
        <w:rPr>
          <w:rFonts w:ascii="Calibri" w:hAnsi="Calibri" w:cs="Calibri"/>
        </w:rPr>
        <w:t xml:space="preserve">never get the type of recognition it deserved. </w:t>
      </w:r>
      <w:r w:rsidR="00DF7D0A">
        <w:rPr>
          <w:rFonts w:ascii="Calibri" w:hAnsi="Calibri" w:cs="Calibri"/>
        </w:rPr>
        <w:t xml:space="preserve">Camargo believed the </w:t>
      </w:r>
      <w:r w:rsidR="00CB759B">
        <w:rPr>
          <w:rFonts w:ascii="Calibri" w:hAnsi="Calibri" w:cs="Calibri"/>
        </w:rPr>
        <w:t>Death Firm</w:t>
      </w:r>
      <w:r w:rsidR="00DF7D0A">
        <w:rPr>
          <w:rFonts w:ascii="Calibri" w:hAnsi="Calibri" w:cs="Calibri"/>
        </w:rPr>
        <w:t xml:space="preserve">s could still be put to effective use. </w:t>
      </w:r>
      <w:r w:rsidR="003C6CFC">
        <w:rPr>
          <w:rFonts w:ascii="Calibri" w:hAnsi="Calibri" w:cs="Calibri"/>
        </w:rPr>
        <w:t>He was extremely disappointed in the U.S. forces for not bringing them back.</w:t>
      </w:r>
      <w:r w:rsidR="005C5E6B">
        <w:rPr>
          <w:rFonts w:ascii="Calibri" w:hAnsi="Calibri" w:cs="Calibri"/>
        </w:rPr>
        <w:t xml:space="preserve"> Camargo </w:t>
      </w:r>
      <w:r w:rsidR="00406378">
        <w:rPr>
          <w:rFonts w:ascii="Calibri" w:hAnsi="Calibri" w:cs="Calibri"/>
        </w:rPr>
        <w:t xml:space="preserve">partially </w:t>
      </w:r>
      <w:r w:rsidR="00CD6E2E">
        <w:rPr>
          <w:rFonts w:ascii="Calibri" w:hAnsi="Calibri" w:cs="Calibri"/>
        </w:rPr>
        <w:t>blamed</w:t>
      </w:r>
      <w:r w:rsidR="00406378">
        <w:rPr>
          <w:rFonts w:ascii="Calibri" w:hAnsi="Calibri" w:cs="Calibri"/>
        </w:rPr>
        <w:t xml:space="preserve"> individuals, such as Winter Harris</w:t>
      </w:r>
      <w:r w:rsidR="008A1E40">
        <w:rPr>
          <w:rFonts w:ascii="Calibri" w:hAnsi="Calibri" w:cs="Calibri"/>
        </w:rPr>
        <w:t>,</w:t>
      </w:r>
      <w:r w:rsidR="00406378">
        <w:rPr>
          <w:rFonts w:ascii="Calibri" w:hAnsi="Calibri" w:cs="Calibri"/>
        </w:rPr>
        <w:t xml:space="preserve"> for </w:t>
      </w:r>
      <w:r w:rsidR="001172BB">
        <w:rPr>
          <w:rFonts w:ascii="Calibri" w:hAnsi="Calibri" w:cs="Calibri"/>
        </w:rPr>
        <w:t xml:space="preserve">stopping him from creating a successful version of a </w:t>
      </w:r>
      <w:r w:rsidR="00CB759B">
        <w:rPr>
          <w:rFonts w:ascii="Calibri" w:hAnsi="Calibri" w:cs="Calibri"/>
        </w:rPr>
        <w:t>Death Firm</w:t>
      </w:r>
      <w:r w:rsidR="000137CF">
        <w:rPr>
          <w:rFonts w:ascii="Calibri" w:hAnsi="Calibri" w:cs="Calibri"/>
        </w:rPr>
        <w:t xml:space="preserve">, one that could be a powerful force for </w:t>
      </w:r>
      <w:r w:rsidR="00302415">
        <w:rPr>
          <w:rFonts w:ascii="Calibri" w:hAnsi="Calibri" w:cs="Calibri"/>
        </w:rPr>
        <w:t>the military.</w:t>
      </w:r>
      <w:r w:rsidR="007A6547">
        <w:rPr>
          <w:rFonts w:ascii="Calibri" w:hAnsi="Calibri" w:cs="Calibri"/>
        </w:rPr>
        <w:t xml:space="preserve"> He wished he</w:t>
      </w:r>
      <w:r w:rsidR="00820C47">
        <w:rPr>
          <w:rFonts w:ascii="Calibri" w:hAnsi="Calibri" w:cs="Calibri"/>
        </w:rPr>
        <w:t xml:space="preserve"> would have succeeded in killing Harris</w:t>
      </w:r>
      <w:r w:rsidR="00C75203">
        <w:rPr>
          <w:rFonts w:ascii="Calibri" w:hAnsi="Calibri" w:cs="Calibri"/>
        </w:rPr>
        <w:t xml:space="preserve">. </w:t>
      </w:r>
    </w:p>
    <w:p w14:paraId="057924B4" w14:textId="1D5DACCE" w:rsidR="000C6AAE" w:rsidRDefault="00843F7D" w:rsidP="001B79A5">
      <w:pPr>
        <w:spacing w:line="480" w:lineRule="auto"/>
        <w:rPr>
          <w:rFonts w:ascii="Calibri" w:hAnsi="Calibri" w:cs="Calibri"/>
        </w:rPr>
      </w:pPr>
      <w:r>
        <w:rPr>
          <w:rFonts w:ascii="Calibri" w:hAnsi="Calibri" w:cs="Calibri"/>
        </w:rPr>
        <w:tab/>
        <w:t xml:space="preserve">Harris responded by saying it wasn’t he who </w:t>
      </w:r>
      <w:r w:rsidR="00825A93">
        <w:rPr>
          <w:rFonts w:ascii="Calibri" w:hAnsi="Calibri" w:cs="Calibri"/>
        </w:rPr>
        <w:t xml:space="preserve">made the invention of the </w:t>
      </w:r>
      <w:r w:rsidR="00CB759B">
        <w:rPr>
          <w:rFonts w:ascii="Calibri" w:hAnsi="Calibri" w:cs="Calibri"/>
        </w:rPr>
        <w:t>Death Firm</w:t>
      </w:r>
      <w:r w:rsidR="00825A93">
        <w:rPr>
          <w:rFonts w:ascii="Calibri" w:hAnsi="Calibri" w:cs="Calibri"/>
        </w:rPr>
        <w:t xml:space="preserve"> unsuccessful and that Camargo was a fool for saying so. He </w:t>
      </w:r>
      <w:r w:rsidR="003B04F5">
        <w:rPr>
          <w:rFonts w:ascii="Calibri" w:hAnsi="Calibri" w:cs="Calibri"/>
        </w:rPr>
        <w:t xml:space="preserve">told the press that Camargo had evil intentions with his </w:t>
      </w:r>
      <w:r w:rsidR="00CB759B">
        <w:rPr>
          <w:rFonts w:ascii="Calibri" w:hAnsi="Calibri" w:cs="Calibri"/>
        </w:rPr>
        <w:t>Death Firm</w:t>
      </w:r>
      <w:r w:rsidR="003B04F5">
        <w:rPr>
          <w:rFonts w:ascii="Calibri" w:hAnsi="Calibri" w:cs="Calibri"/>
        </w:rPr>
        <w:t>s</w:t>
      </w:r>
      <w:r w:rsidR="00301605">
        <w:rPr>
          <w:rFonts w:ascii="Calibri" w:hAnsi="Calibri" w:cs="Calibri"/>
        </w:rPr>
        <w:t xml:space="preserve"> from the beginning and</w:t>
      </w:r>
      <w:r w:rsidR="0080001B">
        <w:rPr>
          <w:rFonts w:ascii="Calibri" w:hAnsi="Calibri" w:cs="Calibri"/>
        </w:rPr>
        <w:t xml:space="preserve"> could care less about the safety of the country. </w:t>
      </w:r>
      <w:r w:rsidR="007A76AA">
        <w:rPr>
          <w:rFonts w:ascii="Calibri" w:hAnsi="Calibri" w:cs="Calibri"/>
        </w:rPr>
        <w:t>The murders of Camargo’s former colleagues</w:t>
      </w:r>
      <w:r w:rsidR="00AD7A9E">
        <w:rPr>
          <w:rFonts w:ascii="Calibri" w:hAnsi="Calibri" w:cs="Calibri"/>
        </w:rPr>
        <w:t xml:space="preserve"> who helped him recreate the </w:t>
      </w:r>
      <w:r w:rsidR="00CB759B">
        <w:rPr>
          <w:rFonts w:ascii="Calibri" w:hAnsi="Calibri" w:cs="Calibri"/>
        </w:rPr>
        <w:t>Death Firm</w:t>
      </w:r>
      <w:r w:rsidR="00AD7A9E">
        <w:rPr>
          <w:rFonts w:ascii="Calibri" w:hAnsi="Calibri" w:cs="Calibri"/>
        </w:rPr>
        <w:t xml:space="preserve">s </w:t>
      </w:r>
      <w:r w:rsidR="008A1E40">
        <w:rPr>
          <w:rFonts w:ascii="Calibri" w:hAnsi="Calibri" w:cs="Calibri"/>
        </w:rPr>
        <w:t xml:space="preserve">were </w:t>
      </w:r>
      <w:r w:rsidR="00AD7A9E">
        <w:rPr>
          <w:rFonts w:ascii="Calibri" w:hAnsi="Calibri" w:cs="Calibri"/>
        </w:rPr>
        <w:t xml:space="preserve">proof that </w:t>
      </w:r>
      <w:r w:rsidR="00D6629B">
        <w:rPr>
          <w:rFonts w:ascii="Calibri" w:hAnsi="Calibri" w:cs="Calibri"/>
        </w:rPr>
        <w:t xml:space="preserve">he was </w:t>
      </w:r>
      <w:r w:rsidR="00043302">
        <w:rPr>
          <w:rFonts w:ascii="Calibri" w:hAnsi="Calibri" w:cs="Calibri"/>
        </w:rPr>
        <w:t>e</w:t>
      </w:r>
      <w:r w:rsidR="00823238">
        <w:rPr>
          <w:rFonts w:ascii="Calibri" w:hAnsi="Calibri" w:cs="Calibri"/>
        </w:rPr>
        <w:t>vil</w:t>
      </w:r>
      <w:r w:rsidR="00F51E09">
        <w:rPr>
          <w:rFonts w:ascii="Calibri" w:hAnsi="Calibri" w:cs="Calibri"/>
        </w:rPr>
        <w:t>, Harris said</w:t>
      </w:r>
      <w:r w:rsidR="00823238">
        <w:rPr>
          <w:rFonts w:ascii="Calibri" w:hAnsi="Calibri" w:cs="Calibri"/>
        </w:rPr>
        <w:t xml:space="preserve">. </w:t>
      </w:r>
    </w:p>
    <w:p w14:paraId="7D45A669" w14:textId="7DF56FA7" w:rsidR="000671DF" w:rsidRDefault="00BC3875" w:rsidP="001B79A5">
      <w:pPr>
        <w:spacing w:line="480" w:lineRule="auto"/>
        <w:ind w:firstLine="720"/>
        <w:rPr>
          <w:rFonts w:ascii="Calibri" w:hAnsi="Calibri" w:cs="Calibri"/>
        </w:rPr>
      </w:pPr>
      <w:r w:rsidRPr="22D893E5">
        <w:rPr>
          <w:rFonts w:ascii="Calibri" w:hAnsi="Calibri" w:cs="Calibri"/>
        </w:rPr>
        <w:t xml:space="preserve">The military threatened all creators of the Death Firms if either of them chose to recreate them, that it would be considered a capital crime and that they </w:t>
      </w:r>
      <w:r w:rsidR="008A1E40" w:rsidRPr="22D893E5">
        <w:rPr>
          <w:rFonts w:ascii="Calibri" w:hAnsi="Calibri" w:cs="Calibri"/>
        </w:rPr>
        <w:t>w</w:t>
      </w:r>
      <w:r w:rsidR="008A1E40">
        <w:rPr>
          <w:rFonts w:ascii="Calibri" w:hAnsi="Calibri" w:cs="Calibri"/>
        </w:rPr>
        <w:t>ould</w:t>
      </w:r>
      <w:r w:rsidR="008A1E40" w:rsidRPr="22D893E5">
        <w:rPr>
          <w:rFonts w:ascii="Calibri" w:hAnsi="Calibri" w:cs="Calibri"/>
        </w:rPr>
        <w:t xml:space="preserve"> </w:t>
      </w:r>
      <w:r w:rsidRPr="22D893E5">
        <w:rPr>
          <w:rFonts w:ascii="Calibri" w:hAnsi="Calibri" w:cs="Calibri"/>
        </w:rPr>
        <w:t xml:space="preserve">be found during a press conference.  After Camargo was caught and found guilty in court, anyone involved with the creation of the Death Firms thought it would be rather fruitless to even try. </w:t>
      </w:r>
    </w:p>
    <w:p w14:paraId="39CA1DA3" w14:textId="038A1438" w:rsidR="000671DF" w:rsidRDefault="00B70457" w:rsidP="001B79A5">
      <w:pPr>
        <w:spacing w:line="480" w:lineRule="auto"/>
        <w:ind w:firstLine="720"/>
        <w:rPr>
          <w:rFonts w:ascii="Calibri" w:hAnsi="Calibri" w:cs="Calibri"/>
        </w:rPr>
      </w:pPr>
      <w:r>
        <w:rPr>
          <w:rFonts w:ascii="Calibri" w:hAnsi="Calibri" w:cs="Calibri"/>
        </w:rPr>
        <w:t xml:space="preserve">As Camargo sat in the electric chair, </w:t>
      </w:r>
      <w:r w:rsidR="009C4985">
        <w:rPr>
          <w:rFonts w:ascii="Calibri" w:hAnsi="Calibri" w:cs="Calibri"/>
        </w:rPr>
        <w:t>he remembered turning himself in to the</w:t>
      </w:r>
      <w:r w:rsidR="003A2998">
        <w:rPr>
          <w:rFonts w:ascii="Calibri" w:hAnsi="Calibri" w:cs="Calibri"/>
        </w:rPr>
        <w:t xml:space="preserve"> </w:t>
      </w:r>
      <w:r w:rsidR="009C4985">
        <w:rPr>
          <w:rFonts w:ascii="Calibri" w:hAnsi="Calibri" w:cs="Calibri"/>
        </w:rPr>
        <w:t xml:space="preserve">authorities and helping them </w:t>
      </w:r>
      <w:r w:rsidR="003F4243">
        <w:rPr>
          <w:rFonts w:ascii="Calibri" w:hAnsi="Calibri" w:cs="Calibri"/>
        </w:rPr>
        <w:t xml:space="preserve">control the </w:t>
      </w:r>
      <w:r w:rsidR="00CB759B">
        <w:rPr>
          <w:rFonts w:ascii="Calibri" w:hAnsi="Calibri" w:cs="Calibri"/>
        </w:rPr>
        <w:t>Death Firm</w:t>
      </w:r>
      <w:r w:rsidR="003F4243">
        <w:rPr>
          <w:rFonts w:ascii="Calibri" w:hAnsi="Calibri" w:cs="Calibri"/>
        </w:rPr>
        <w:t>s. He wondered what made him do it. It must have been his ambition that drove him to do it.</w:t>
      </w:r>
    </w:p>
    <w:p w14:paraId="429683E4" w14:textId="63364F28" w:rsidR="00F32122" w:rsidRDefault="000671DF" w:rsidP="001B79A5">
      <w:pPr>
        <w:spacing w:line="480" w:lineRule="auto"/>
        <w:rPr>
          <w:rFonts w:ascii="Calibri" w:hAnsi="Calibri" w:cs="Calibri"/>
        </w:rPr>
      </w:pPr>
      <w:r>
        <w:rPr>
          <w:rFonts w:ascii="Calibri" w:hAnsi="Calibri" w:cs="Calibri"/>
        </w:rPr>
        <w:tab/>
        <w:t xml:space="preserve">“Maybe there is some good in me,” he whispered to himself </w:t>
      </w:r>
      <w:r w:rsidR="007551D2">
        <w:rPr>
          <w:rFonts w:ascii="Calibri" w:hAnsi="Calibri" w:cs="Calibri"/>
        </w:rPr>
        <w:t xml:space="preserve">seconds </w:t>
      </w:r>
      <w:r>
        <w:rPr>
          <w:rFonts w:ascii="Calibri" w:hAnsi="Calibri" w:cs="Calibri"/>
        </w:rPr>
        <w:t xml:space="preserve">before he was </w:t>
      </w:r>
      <w:r w:rsidR="003A2998">
        <w:rPr>
          <w:rFonts w:ascii="Calibri" w:hAnsi="Calibri" w:cs="Calibri"/>
        </w:rPr>
        <w:t xml:space="preserve">electrocuted. </w:t>
      </w:r>
      <w:r w:rsidR="00776B74">
        <w:rPr>
          <w:rFonts w:ascii="Calibri" w:hAnsi="Calibri" w:cs="Calibri"/>
        </w:rPr>
        <w:t xml:space="preserve">And just like that, </w:t>
      </w:r>
      <w:r w:rsidR="001B1A7F">
        <w:rPr>
          <w:rFonts w:ascii="Calibri" w:hAnsi="Calibri" w:cs="Calibri"/>
        </w:rPr>
        <w:t xml:space="preserve">it was the end for Dr. Fritz Camargo. </w:t>
      </w:r>
    </w:p>
    <w:p w14:paraId="1E226FF1" w14:textId="2A2D2706" w:rsidR="00ED3989" w:rsidRDefault="00ED3989" w:rsidP="007551D2">
      <w:pPr>
        <w:spacing w:line="480" w:lineRule="auto"/>
        <w:ind w:left="720"/>
        <w:rPr>
          <w:rFonts w:ascii="Calibri" w:hAnsi="Calibri" w:cs="Calibri"/>
        </w:rPr>
      </w:pPr>
    </w:p>
    <w:p w14:paraId="213EED0B" w14:textId="06188D00" w:rsidR="00ED3989" w:rsidRDefault="00ED3989" w:rsidP="007551D2">
      <w:pPr>
        <w:spacing w:line="480" w:lineRule="auto"/>
        <w:ind w:left="720"/>
        <w:rPr>
          <w:rFonts w:ascii="Calibri" w:hAnsi="Calibri" w:cs="Calibri"/>
        </w:rPr>
      </w:pPr>
    </w:p>
    <w:p w14:paraId="76E5EFD8" w14:textId="6E2F302C" w:rsidR="00ED3989" w:rsidRDefault="00ED3989" w:rsidP="007551D2">
      <w:pPr>
        <w:spacing w:line="480" w:lineRule="auto"/>
        <w:ind w:left="720"/>
        <w:rPr>
          <w:rFonts w:ascii="Calibri" w:hAnsi="Calibri" w:cs="Calibri"/>
        </w:rPr>
      </w:pPr>
    </w:p>
    <w:p w14:paraId="2357E7D2" w14:textId="7E65230D" w:rsidR="00ED3989" w:rsidRDefault="00ED3989" w:rsidP="007551D2">
      <w:pPr>
        <w:spacing w:line="480" w:lineRule="auto"/>
        <w:ind w:left="720"/>
        <w:rPr>
          <w:rFonts w:ascii="Calibri" w:hAnsi="Calibri" w:cs="Calibri"/>
        </w:rPr>
      </w:pPr>
    </w:p>
    <w:p w14:paraId="08FE99AB" w14:textId="2A59F6FC" w:rsidR="00ED3989" w:rsidRDefault="00ED3989" w:rsidP="007551D2">
      <w:pPr>
        <w:spacing w:line="480" w:lineRule="auto"/>
        <w:ind w:left="720"/>
        <w:rPr>
          <w:rFonts w:ascii="Calibri" w:hAnsi="Calibri" w:cs="Calibri"/>
        </w:rPr>
      </w:pPr>
    </w:p>
    <w:p w14:paraId="54975CF0" w14:textId="77777777" w:rsidR="008A1E40" w:rsidRDefault="00AF2209" w:rsidP="68968531">
      <w:pPr>
        <w:spacing w:line="480" w:lineRule="auto"/>
        <w:ind w:left="720"/>
        <w:rPr>
          <w:rFonts w:ascii="Calibri" w:hAnsi="Calibri" w:cs="Calibri"/>
        </w:rPr>
      </w:pPr>
      <w:r w:rsidRPr="22D893E5">
        <w:rPr>
          <w:rFonts w:ascii="Calibri" w:hAnsi="Calibri" w:cs="Calibri"/>
        </w:rPr>
        <w:t xml:space="preserve">                                                               </w:t>
      </w:r>
    </w:p>
    <w:p w14:paraId="0B4AA7EC" w14:textId="77777777" w:rsidR="008A1E40" w:rsidRDefault="008A1E40">
      <w:pPr>
        <w:rPr>
          <w:rFonts w:ascii="Calibri" w:hAnsi="Calibri" w:cs="Calibri"/>
        </w:rPr>
      </w:pPr>
      <w:r>
        <w:rPr>
          <w:rFonts w:ascii="Calibri" w:hAnsi="Calibri" w:cs="Calibri"/>
        </w:rPr>
        <w:br w:type="page"/>
      </w:r>
    </w:p>
    <w:p w14:paraId="245839AC" w14:textId="2FDCA8A3" w:rsidR="0010417E" w:rsidRDefault="00AF2209" w:rsidP="001B79A5">
      <w:pPr>
        <w:spacing w:line="480" w:lineRule="auto"/>
        <w:jc w:val="center"/>
        <w:rPr>
          <w:rFonts w:ascii="Calibri" w:hAnsi="Calibri" w:cs="Calibri"/>
        </w:rPr>
      </w:pPr>
      <w:r w:rsidRPr="22D893E5">
        <w:rPr>
          <w:rFonts w:ascii="Calibri" w:hAnsi="Calibri" w:cs="Calibri"/>
        </w:rPr>
        <w:t xml:space="preserve">Chapter </w:t>
      </w:r>
      <w:r w:rsidR="00A50456" w:rsidRPr="22D893E5">
        <w:rPr>
          <w:rFonts w:ascii="Calibri" w:hAnsi="Calibri" w:cs="Calibri"/>
        </w:rPr>
        <w:t>22</w:t>
      </w:r>
    </w:p>
    <w:p w14:paraId="58D7652C" w14:textId="2C7EC73C" w:rsidR="00074CD9" w:rsidRDefault="00827154" w:rsidP="00827154">
      <w:pPr>
        <w:spacing w:line="480" w:lineRule="auto"/>
        <w:rPr>
          <w:rFonts w:ascii="Calibri" w:hAnsi="Calibri" w:cs="Calibri"/>
        </w:rPr>
      </w:pPr>
      <w:r>
        <w:rPr>
          <w:rFonts w:ascii="Calibri" w:hAnsi="Calibri" w:cs="Calibri"/>
        </w:rPr>
        <w:tab/>
        <w:t>About a week later,</w:t>
      </w:r>
      <w:r w:rsidR="004751D1">
        <w:rPr>
          <w:rFonts w:ascii="Calibri" w:hAnsi="Calibri" w:cs="Calibri"/>
        </w:rPr>
        <w:t xml:space="preserve"> </w:t>
      </w:r>
      <w:r w:rsidR="007750D3">
        <w:rPr>
          <w:rFonts w:ascii="Calibri" w:hAnsi="Calibri" w:cs="Calibri"/>
        </w:rPr>
        <w:t xml:space="preserve">Winter Harris, his wife Gabriela, and daughter </w:t>
      </w:r>
      <w:r w:rsidR="00010797">
        <w:rPr>
          <w:rFonts w:ascii="Calibri" w:hAnsi="Calibri" w:cs="Calibri"/>
        </w:rPr>
        <w:t>Emilia</w:t>
      </w:r>
      <w:r w:rsidR="00B05F89">
        <w:rPr>
          <w:rFonts w:ascii="Calibri" w:hAnsi="Calibri" w:cs="Calibri"/>
        </w:rPr>
        <w:t xml:space="preserve"> were bac</w:t>
      </w:r>
      <w:r w:rsidR="006079AE">
        <w:rPr>
          <w:rFonts w:ascii="Calibri" w:hAnsi="Calibri" w:cs="Calibri"/>
        </w:rPr>
        <w:t>k on the highway</w:t>
      </w:r>
      <w:r w:rsidR="008A1E40">
        <w:rPr>
          <w:rFonts w:ascii="Calibri" w:hAnsi="Calibri" w:cs="Calibri"/>
        </w:rPr>
        <w:t>,</w:t>
      </w:r>
      <w:r w:rsidR="006079AE">
        <w:rPr>
          <w:rFonts w:ascii="Calibri" w:hAnsi="Calibri" w:cs="Calibri"/>
        </w:rPr>
        <w:t xml:space="preserve"> leaving their </w:t>
      </w:r>
      <w:r w:rsidR="00A35B72">
        <w:rPr>
          <w:rFonts w:ascii="Calibri" w:hAnsi="Calibri" w:cs="Calibri"/>
        </w:rPr>
        <w:t>haven</w:t>
      </w:r>
      <w:r w:rsidR="00FB4DBE">
        <w:rPr>
          <w:rFonts w:ascii="Calibri" w:hAnsi="Calibri" w:cs="Calibri"/>
        </w:rPr>
        <w:t xml:space="preserve"> to go back home </w:t>
      </w:r>
      <w:r w:rsidR="008A1E40">
        <w:rPr>
          <w:rFonts w:ascii="Calibri" w:hAnsi="Calibri" w:cs="Calibri"/>
        </w:rPr>
        <w:t xml:space="preserve">to </w:t>
      </w:r>
      <w:r w:rsidR="00FB4DBE">
        <w:rPr>
          <w:rFonts w:ascii="Calibri" w:hAnsi="Calibri" w:cs="Calibri"/>
        </w:rPr>
        <w:t>Tucson, Arizona.</w:t>
      </w:r>
      <w:r w:rsidR="00A35B72">
        <w:rPr>
          <w:rFonts w:ascii="Calibri" w:hAnsi="Calibri" w:cs="Calibri"/>
        </w:rPr>
        <w:t xml:space="preserve"> The news</w:t>
      </w:r>
      <w:r>
        <w:rPr>
          <w:rFonts w:ascii="Calibri" w:hAnsi="Calibri" w:cs="Calibri"/>
        </w:rPr>
        <w:t xml:space="preserve"> </w:t>
      </w:r>
      <w:r w:rsidR="001676F5">
        <w:rPr>
          <w:rFonts w:ascii="Calibri" w:hAnsi="Calibri" w:cs="Calibri"/>
        </w:rPr>
        <w:t xml:space="preserve">of Fritz Camargo’s </w:t>
      </w:r>
      <w:r w:rsidR="008A1E40">
        <w:rPr>
          <w:rFonts w:ascii="Calibri" w:hAnsi="Calibri" w:cs="Calibri"/>
        </w:rPr>
        <w:t xml:space="preserve">execution </w:t>
      </w:r>
      <w:r w:rsidR="00C003FA">
        <w:rPr>
          <w:rFonts w:ascii="Calibri" w:hAnsi="Calibri" w:cs="Calibri"/>
        </w:rPr>
        <w:t xml:space="preserve">made airwaves all over the world. All the </w:t>
      </w:r>
      <w:r w:rsidR="00CB759B">
        <w:rPr>
          <w:rFonts w:ascii="Calibri" w:hAnsi="Calibri" w:cs="Calibri"/>
        </w:rPr>
        <w:t>Death Firm</w:t>
      </w:r>
      <w:r w:rsidR="00C003FA">
        <w:rPr>
          <w:rFonts w:ascii="Calibri" w:hAnsi="Calibri" w:cs="Calibri"/>
        </w:rPr>
        <w:t>s had been turned back to human</w:t>
      </w:r>
      <w:r w:rsidR="008A1E40">
        <w:rPr>
          <w:rFonts w:ascii="Calibri" w:hAnsi="Calibri" w:cs="Calibri"/>
        </w:rPr>
        <w:t>s</w:t>
      </w:r>
      <w:r w:rsidR="00221B2E">
        <w:rPr>
          <w:rFonts w:ascii="Calibri" w:hAnsi="Calibri" w:cs="Calibri"/>
        </w:rPr>
        <w:t xml:space="preserve"> now. Harris finally felt safe enou</w:t>
      </w:r>
      <w:r w:rsidR="0020471F">
        <w:rPr>
          <w:rFonts w:ascii="Calibri" w:hAnsi="Calibri" w:cs="Calibri"/>
        </w:rPr>
        <w:t>gh to leave Columbia, South Carolina</w:t>
      </w:r>
      <w:r w:rsidR="008A1E40">
        <w:rPr>
          <w:rFonts w:ascii="Calibri" w:hAnsi="Calibri" w:cs="Calibri"/>
        </w:rPr>
        <w:t>,</w:t>
      </w:r>
      <w:r w:rsidR="00F36346">
        <w:rPr>
          <w:rFonts w:ascii="Calibri" w:hAnsi="Calibri" w:cs="Calibri"/>
        </w:rPr>
        <w:t xml:space="preserve"> where he and his family started a new life as a librarian</w:t>
      </w:r>
      <w:r w:rsidR="00074CD9">
        <w:rPr>
          <w:rFonts w:ascii="Calibri" w:hAnsi="Calibri" w:cs="Calibri"/>
        </w:rPr>
        <w:t xml:space="preserve"> while Gabriela stayed in their temporary home with their </w:t>
      </w:r>
      <w:r w:rsidR="009D1043">
        <w:rPr>
          <w:rFonts w:ascii="Calibri" w:hAnsi="Calibri" w:cs="Calibri"/>
        </w:rPr>
        <w:t>daughter</w:t>
      </w:r>
      <w:r w:rsidR="00074CD9">
        <w:rPr>
          <w:rFonts w:ascii="Calibri" w:hAnsi="Calibri" w:cs="Calibri"/>
        </w:rPr>
        <w:t xml:space="preserve">. </w:t>
      </w:r>
    </w:p>
    <w:p w14:paraId="1983775F" w14:textId="4699C3C6" w:rsidR="00827154" w:rsidRDefault="009A7665" w:rsidP="68968531">
      <w:pPr>
        <w:spacing w:line="480" w:lineRule="auto"/>
        <w:rPr>
          <w:rFonts w:ascii="Calibri" w:hAnsi="Calibri" w:cs="Calibri"/>
        </w:rPr>
      </w:pPr>
      <w:r>
        <w:rPr>
          <w:rFonts w:ascii="Calibri" w:hAnsi="Calibri" w:cs="Calibri"/>
        </w:rPr>
        <w:tab/>
        <w:t xml:space="preserve">Now that Fritz Camargo was no longer after him, there was no need for him to be in hiding anymore. </w:t>
      </w:r>
      <w:r w:rsidR="00A411C3">
        <w:rPr>
          <w:rFonts w:ascii="Calibri" w:hAnsi="Calibri" w:cs="Calibri"/>
        </w:rPr>
        <w:t xml:space="preserve">One-year-old </w:t>
      </w:r>
      <w:r w:rsidR="00835E13">
        <w:rPr>
          <w:rFonts w:ascii="Calibri" w:hAnsi="Calibri" w:cs="Calibri"/>
        </w:rPr>
        <w:t>Emilia</w:t>
      </w:r>
      <w:r w:rsidR="00FF3243">
        <w:rPr>
          <w:rFonts w:ascii="Calibri" w:hAnsi="Calibri" w:cs="Calibri"/>
        </w:rPr>
        <w:t xml:space="preserve"> </w:t>
      </w:r>
      <w:r w:rsidR="00AE096C">
        <w:rPr>
          <w:rFonts w:ascii="Calibri" w:hAnsi="Calibri" w:cs="Calibri"/>
        </w:rPr>
        <w:t>was</w:t>
      </w:r>
      <w:r w:rsidR="003703CC">
        <w:rPr>
          <w:rFonts w:ascii="Calibri" w:hAnsi="Calibri" w:cs="Calibri"/>
        </w:rPr>
        <w:t xml:space="preserve"> </w:t>
      </w:r>
      <w:r w:rsidR="00502836">
        <w:rPr>
          <w:rFonts w:ascii="Calibri" w:hAnsi="Calibri" w:cs="Calibri"/>
        </w:rPr>
        <w:t xml:space="preserve">a precocious, </w:t>
      </w:r>
      <w:r w:rsidR="00542910">
        <w:rPr>
          <w:rFonts w:ascii="Calibri" w:hAnsi="Calibri" w:cs="Calibri"/>
        </w:rPr>
        <w:t xml:space="preserve">curious, and happy </w:t>
      </w:r>
      <w:r w:rsidR="00AE096C">
        <w:rPr>
          <w:rFonts w:ascii="Calibri" w:hAnsi="Calibri" w:cs="Calibri"/>
        </w:rPr>
        <w:t xml:space="preserve">child. </w:t>
      </w:r>
      <w:r w:rsidR="00BC4C0C">
        <w:rPr>
          <w:rFonts w:ascii="Calibri" w:hAnsi="Calibri" w:cs="Calibri"/>
        </w:rPr>
        <w:t>She recently took her first few steps</w:t>
      </w:r>
      <w:r w:rsidR="00B6582C">
        <w:rPr>
          <w:rFonts w:ascii="Calibri" w:hAnsi="Calibri" w:cs="Calibri"/>
        </w:rPr>
        <w:t xml:space="preserve">. Both Harris and his wife were </w:t>
      </w:r>
      <w:r w:rsidR="00F277A3">
        <w:rPr>
          <w:rFonts w:ascii="Calibri" w:hAnsi="Calibri" w:cs="Calibri"/>
        </w:rPr>
        <w:t xml:space="preserve">extremely proud of her. </w:t>
      </w:r>
      <w:r w:rsidR="00EE3D32">
        <w:rPr>
          <w:rFonts w:ascii="Calibri" w:hAnsi="Calibri" w:cs="Calibri"/>
        </w:rPr>
        <w:t xml:space="preserve">There wasn’t anything that Harris would not do for her. He was extremely relieved </w:t>
      </w:r>
      <w:r w:rsidR="00BC3875">
        <w:rPr>
          <w:rFonts w:ascii="Calibri" w:hAnsi="Calibri" w:cs="Calibri"/>
        </w:rPr>
        <w:t xml:space="preserve">to know that his daughter could now live a normal life. </w:t>
      </w:r>
    </w:p>
    <w:p w14:paraId="1F2F7442" w14:textId="2F2B7FF5" w:rsidR="00827154" w:rsidRDefault="00C551B8" w:rsidP="68968531">
      <w:pPr>
        <w:spacing w:line="480" w:lineRule="auto"/>
        <w:ind w:firstLine="720"/>
        <w:rPr>
          <w:rFonts w:ascii="Calibri" w:hAnsi="Calibri" w:cs="Calibri"/>
        </w:rPr>
      </w:pPr>
      <w:r w:rsidRPr="22D893E5">
        <w:rPr>
          <w:rFonts w:ascii="Calibri" w:hAnsi="Calibri" w:cs="Calibri"/>
        </w:rPr>
        <w:t xml:space="preserve">He couldn’t believe that he successfully kept </w:t>
      </w:r>
      <w:r w:rsidR="007464B9" w:rsidRPr="22D893E5">
        <w:rPr>
          <w:rFonts w:ascii="Calibri" w:hAnsi="Calibri" w:cs="Calibri"/>
        </w:rPr>
        <w:t>him</w:t>
      </w:r>
      <w:r w:rsidRPr="22D893E5">
        <w:rPr>
          <w:rFonts w:ascii="Calibri" w:hAnsi="Calibri" w:cs="Calibri"/>
        </w:rPr>
        <w:t xml:space="preserve"> and his family </w:t>
      </w:r>
      <w:r w:rsidR="007464B9" w:rsidRPr="22D893E5">
        <w:rPr>
          <w:rFonts w:ascii="Calibri" w:hAnsi="Calibri" w:cs="Calibri"/>
        </w:rPr>
        <w:t xml:space="preserve">hidden from Camargo after he helped them escape from the old, abandoned warehouse where Camargo had kept them after kidnapping them. </w:t>
      </w:r>
      <w:r w:rsidR="00263667" w:rsidRPr="22D893E5">
        <w:rPr>
          <w:rFonts w:ascii="Calibri" w:hAnsi="Calibri" w:cs="Calibri"/>
        </w:rPr>
        <w:t xml:space="preserve">Harris </w:t>
      </w:r>
      <w:r w:rsidR="007464B9" w:rsidRPr="22D893E5">
        <w:rPr>
          <w:rFonts w:ascii="Calibri" w:hAnsi="Calibri" w:cs="Calibri"/>
        </w:rPr>
        <w:t xml:space="preserve">thought for sure the Army would have found Camargo when they surrounded the warehouse and broke into it to capture him. </w:t>
      </w:r>
      <w:r w:rsidR="003F47A8" w:rsidRPr="22D893E5">
        <w:rPr>
          <w:rFonts w:ascii="Calibri" w:hAnsi="Calibri" w:cs="Calibri"/>
        </w:rPr>
        <w:t xml:space="preserve">He was happy </w:t>
      </w:r>
      <w:r w:rsidR="00EC367C" w:rsidRPr="22D893E5">
        <w:rPr>
          <w:rFonts w:ascii="Calibri" w:hAnsi="Calibri" w:cs="Calibri"/>
        </w:rPr>
        <w:t>that Emilia</w:t>
      </w:r>
      <w:r w:rsidR="003F47A8" w:rsidRPr="22D893E5">
        <w:rPr>
          <w:rFonts w:ascii="Calibri" w:hAnsi="Calibri" w:cs="Calibri"/>
        </w:rPr>
        <w:t xml:space="preserve"> did not endure the same struggles </w:t>
      </w:r>
      <w:r w:rsidR="00D403C2" w:rsidRPr="22D893E5">
        <w:rPr>
          <w:rFonts w:ascii="Calibri" w:hAnsi="Calibri" w:cs="Calibri"/>
        </w:rPr>
        <w:t xml:space="preserve">they had during the original creation of the </w:t>
      </w:r>
      <w:r w:rsidR="00CB759B" w:rsidRPr="22D893E5">
        <w:rPr>
          <w:rFonts w:ascii="Calibri" w:hAnsi="Calibri" w:cs="Calibri"/>
        </w:rPr>
        <w:t>Death Firm</w:t>
      </w:r>
      <w:r w:rsidR="00D403C2" w:rsidRPr="22D893E5">
        <w:rPr>
          <w:rFonts w:ascii="Calibri" w:hAnsi="Calibri" w:cs="Calibri"/>
        </w:rPr>
        <w:t xml:space="preserve">s. </w:t>
      </w:r>
      <w:r w:rsidR="00EC367C" w:rsidRPr="22D893E5">
        <w:rPr>
          <w:rFonts w:ascii="Calibri" w:hAnsi="Calibri" w:cs="Calibri"/>
        </w:rPr>
        <w:t xml:space="preserve">Something as powerful as the </w:t>
      </w:r>
      <w:r w:rsidR="00CB759B" w:rsidRPr="22D893E5">
        <w:rPr>
          <w:rFonts w:ascii="Calibri" w:hAnsi="Calibri" w:cs="Calibri"/>
        </w:rPr>
        <w:t>Death Firm</w:t>
      </w:r>
      <w:r w:rsidR="000E0499" w:rsidRPr="22D893E5">
        <w:rPr>
          <w:rFonts w:ascii="Calibri" w:hAnsi="Calibri" w:cs="Calibri"/>
        </w:rPr>
        <w:t xml:space="preserve">s </w:t>
      </w:r>
      <w:r w:rsidR="008A1E40">
        <w:rPr>
          <w:rFonts w:ascii="Calibri" w:hAnsi="Calibri" w:cs="Calibri"/>
        </w:rPr>
        <w:t>should never</w:t>
      </w:r>
      <w:r w:rsidR="000E0499" w:rsidRPr="22D893E5">
        <w:rPr>
          <w:rFonts w:ascii="Calibri" w:hAnsi="Calibri" w:cs="Calibri"/>
        </w:rPr>
        <w:t xml:space="preserve"> have been created in the first place</w:t>
      </w:r>
      <w:r w:rsidR="002E358C" w:rsidRPr="22D893E5">
        <w:rPr>
          <w:rFonts w:ascii="Calibri" w:hAnsi="Calibri" w:cs="Calibri"/>
        </w:rPr>
        <w:t xml:space="preserve"> because they would be bound to be under control by the wrong hands. </w:t>
      </w:r>
      <w:r w:rsidR="00287541" w:rsidRPr="22D893E5">
        <w:rPr>
          <w:rFonts w:ascii="Calibri" w:hAnsi="Calibri" w:cs="Calibri"/>
        </w:rPr>
        <w:t xml:space="preserve">They also could have malfunctioned </w:t>
      </w:r>
      <w:r w:rsidR="003E4B79" w:rsidRPr="22D893E5">
        <w:rPr>
          <w:rFonts w:ascii="Calibri" w:hAnsi="Calibri" w:cs="Calibri"/>
        </w:rPr>
        <w:t xml:space="preserve">and backfired on </w:t>
      </w:r>
      <w:r w:rsidR="00203088" w:rsidRPr="22D893E5">
        <w:rPr>
          <w:rFonts w:ascii="Calibri" w:hAnsi="Calibri" w:cs="Calibri"/>
        </w:rPr>
        <w:t>humans, which they did</w:t>
      </w:r>
      <w:r w:rsidR="003E4B79" w:rsidRPr="22D893E5">
        <w:rPr>
          <w:rFonts w:ascii="Calibri" w:hAnsi="Calibri" w:cs="Calibri"/>
        </w:rPr>
        <w:t>.</w:t>
      </w:r>
      <w:r w:rsidR="004070BB" w:rsidRPr="22D893E5">
        <w:rPr>
          <w:rFonts w:ascii="Calibri" w:hAnsi="Calibri" w:cs="Calibri"/>
        </w:rPr>
        <w:t xml:space="preserve"> One thing that </w:t>
      </w:r>
      <w:r w:rsidR="008A1E40">
        <w:rPr>
          <w:rFonts w:ascii="Calibri" w:hAnsi="Calibri" w:cs="Calibri"/>
        </w:rPr>
        <w:t>was</w:t>
      </w:r>
      <w:r w:rsidR="008A1E40" w:rsidRPr="22D893E5">
        <w:rPr>
          <w:rFonts w:ascii="Calibri" w:hAnsi="Calibri" w:cs="Calibri"/>
        </w:rPr>
        <w:t xml:space="preserve"> </w:t>
      </w:r>
      <w:r w:rsidR="004070BB" w:rsidRPr="22D893E5">
        <w:rPr>
          <w:rFonts w:ascii="Calibri" w:hAnsi="Calibri" w:cs="Calibri"/>
        </w:rPr>
        <w:t xml:space="preserve">certain </w:t>
      </w:r>
      <w:r w:rsidR="008A1E40">
        <w:rPr>
          <w:rFonts w:ascii="Calibri" w:hAnsi="Calibri" w:cs="Calibri"/>
        </w:rPr>
        <w:t>was</w:t>
      </w:r>
      <w:r w:rsidR="008A1E40" w:rsidRPr="22D893E5">
        <w:rPr>
          <w:rFonts w:ascii="Calibri" w:hAnsi="Calibri" w:cs="Calibri"/>
        </w:rPr>
        <w:t xml:space="preserve"> </w:t>
      </w:r>
      <w:r w:rsidR="004070BB" w:rsidRPr="22D893E5">
        <w:rPr>
          <w:rFonts w:ascii="Calibri" w:hAnsi="Calibri" w:cs="Calibri"/>
        </w:rPr>
        <w:t xml:space="preserve">that evil </w:t>
      </w:r>
      <w:r w:rsidR="008A1E40">
        <w:rPr>
          <w:rFonts w:ascii="Calibri" w:hAnsi="Calibri" w:cs="Calibri"/>
        </w:rPr>
        <w:t>would</w:t>
      </w:r>
      <w:r w:rsidR="008A1E40" w:rsidRPr="22D893E5">
        <w:rPr>
          <w:rFonts w:ascii="Calibri" w:hAnsi="Calibri" w:cs="Calibri"/>
        </w:rPr>
        <w:t xml:space="preserve"> </w:t>
      </w:r>
      <w:r w:rsidR="004070BB" w:rsidRPr="22D893E5">
        <w:rPr>
          <w:rFonts w:ascii="Calibri" w:hAnsi="Calibri" w:cs="Calibri"/>
        </w:rPr>
        <w:t>never go away</w:t>
      </w:r>
      <w:r w:rsidR="00CD414C" w:rsidRPr="22D893E5">
        <w:rPr>
          <w:rFonts w:ascii="Calibri" w:hAnsi="Calibri" w:cs="Calibri"/>
        </w:rPr>
        <w:t xml:space="preserve">. There </w:t>
      </w:r>
      <w:r w:rsidR="008A1E40">
        <w:rPr>
          <w:rFonts w:ascii="Calibri" w:hAnsi="Calibri" w:cs="Calibri"/>
        </w:rPr>
        <w:t>would</w:t>
      </w:r>
      <w:r w:rsidR="008A1E40" w:rsidRPr="22D893E5">
        <w:rPr>
          <w:rFonts w:ascii="Calibri" w:hAnsi="Calibri" w:cs="Calibri"/>
        </w:rPr>
        <w:t xml:space="preserve"> </w:t>
      </w:r>
      <w:r w:rsidR="00F35A40" w:rsidRPr="22D893E5">
        <w:rPr>
          <w:rFonts w:ascii="Calibri" w:hAnsi="Calibri" w:cs="Calibri"/>
        </w:rPr>
        <w:t>always</w:t>
      </w:r>
      <w:r w:rsidR="00301724" w:rsidRPr="22D893E5">
        <w:rPr>
          <w:rFonts w:ascii="Calibri" w:hAnsi="Calibri" w:cs="Calibri"/>
        </w:rPr>
        <w:t xml:space="preserve"> be villainous people with dark purposes</w:t>
      </w:r>
      <w:r w:rsidR="00546C2E" w:rsidRPr="22D893E5">
        <w:rPr>
          <w:rFonts w:ascii="Calibri" w:hAnsi="Calibri" w:cs="Calibri"/>
        </w:rPr>
        <w:t xml:space="preserve"> that </w:t>
      </w:r>
      <w:r w:rsidR="008A1E40">
        <w:rPr>
          <w:rFonts w:ascii="Calibri" w:hAnsi="Calibri" w:cs="Calibri"/>
        </w:rPr>
        <w:t>would</w:t>
      </w:r>
      <w:r w:rsidR="008A1E40" w:rsidRPr="22D893E5">
        <w:rPr>
          <w:rFonts w:ascii="Calibri" w:hAnsi="Calibri" w:cs="Calibri"/>
        </w:rPr>
        <w:t xml:space="preserve"> </w:t>
      </w:r>
      <w:r w:rsidR="00546C2E" w:rsidRPr="22D893E5">
        <w:rPr>
          <w:rFonts w:ascii="Calibri" w:hAnsi="Calibri" w:cs="Calibri"/>
        </w:rPr>
        <w:t>find a way t</w:t>
      </w:r>
      <w:r w:rsidR="00EA0728" w:rsidRPr="22D893E5">
        <w:rPr>
          <w:rFonts w:ascii="Calibri" w:hAnsi="Calibri" w:cs="Calibri"/>
        </w:rPr>
        <w:t xml:space="preserve">o achieve their </w:t>
      </w:r>
      <w:r w:rsidR="00C25F5F" w:rsidRPr="22D893E5">
        <w:rPr>
          <w:rFonts w:ascii="Calibri" w:hAnsi="Calibri" w:cs="Calibri"/>
        </w:rPr>
        <w:t xml:space="preserve">evil feats. </w:t>
      </w:r>
    </w:p>
    <w:p w14:paraId="7BBC37BB" w14:textId="6C0B84ED" w:rsidR="00A31CA1" w:rsidRDefault="00A31CA1" w:rsidP="00827154">
      <w:pPr>
        <w:spacing w:line="480" w:lineRule="auto"/>
        <w:rPr>
          <w:rFonts w:ascii="Calibri" w:hAnsi="Calibri" w:cs="Calibri"/>
        </w:rPr>
      </w:pPr>
      <w:r>
        <w:rPr>
          <w:rFonts w:ascii="Calibri" w:hAnsi="Calibri" w:cs="Calibri"/>
        </w:rPr>
        <w:tab/>
        <w:t xml:space="preserve">Along the highway, </w:t>
      </w:r>
      <w:r w:rsidR="00381D0F">
        <w:rPr>
          <w:rFonts w:ascii="Calibri" w:hAnsi="Calibri" w:cs="Calibri"/>
        </w:rPr>
        <w:t xml:space="preserve">the Harris family could see people </w:t>
      </w:r>
      <w:r w:rsidR="00F763E6">
        <w:rPr>
          <w:rFonts w:ascii="Calibri" w:hAnsi="Calibri" w:cs="Calibri"/>
        </w:rPr>
        <w:t xml:space="preserve">freely walking in and out of businesses without any fear. It brought joy to their hearts. </w:t>
      </w:r>
      <w:r w:rsidR="000A7681">
        <w:rPr>
          <w:rFonts w:ascii="Calibri" w:hAnsi="Calibri" w:cs="Calibri"/>
        </w:rPr>
        <w:t xml:space="preserve">In residential areas, </w:t>
      </w:r>
      <w:r w:rsidR="00923B87">
        <w:rPr>
          <w:rFonts w:ascii="Calibri" w:hAnsi="Calibri" w:cs="Calibri"/>
        </w:rPr>
        <w:t>s</w:t>
      </w:r>
      <w:r w:rsidR="00CC4DB3">
        <w:rPr>
          <w:rFonts w:ascii="Calibri" w:hAnsi="Calibri" w:cs="Calibri"/>
        </w:rPr>
        <w:t xml:space="preserve">ome were being rebuilt, some </w:t>
      </w:r>
      <w:r w:rsidR="005C0503">
        <w:rPr>
          <w:rFonts w:ascii="Calibri" w:hAnsi="Calibri" w:cs="Calibri"/>
        </w:rPr>
        <w:t>were being repaired</w:t>
      </w:r>
      <w:r w:rsidR="001F620C">
        <w:rPr>
          <w:rFonts w:ascii="Calibri" w:hAnsi="Calibri" w:cs="Calibri"/>
        </w:rPr>
        <w:t xml:space="preserve">, some were jogging and walking on trails, some </w:t>
      </w:r>
      <w:r w:rsidR="00261138">
        <w:rPr>
          <w:rFonts w:ascii="Calibri" w:hAnsi="Calibri" w:cs="Calibri"/>
        </w:rPr>
        <w:t xml:space="preserve">were at the playground, some were washing their cars, </w:t>
      </w:r>
      <w:r w:rsidR="00D26AF5">
        <w:rPr>
          <w:rFonts w:ascii="Calibri" w:hAnsi="Calibri" w:cs="Calibri"/>
        </w:rPr>
        <w:t xml:space="preserve">and </w:t>
      </w:r>
      <w:r w:rsidR="00261138">
        <w:rPr>
          <w:rFonts w:ascii="Calibri" w:hAnsi="Calibri" w:cs="Calibri"/>
        </w:rPr>
        <w:t>some were sitting in their backyards</w:t>
      </w:r>
      <w:r w:rsidR="00D26AF5">
        <w:rPr>
          <w:rFonts w:ascii="Calibri" w:hAnsi="Calibri" w:cs="Calibri"/>
        </w:rPr>
        <w:t>. It was the first time in a long time that he could see signs of hope.</w:t>
      </w:r>
    </w:p>
    <w:p w14:paraId="57FCB190" w14:textId="7C2A5460" w:rsidR="000F41F1" w:rsidRDefault="00E67A9A" w:rsidP="00827154">
      <w:pPr>
        <w:spacing w:line="480" w:lineRule="auto"/>
        <w:rPr>
          <w:rFonts w:ascii="Calibri" w:hAnsi="Calibri" w:cs="Calibri"/>
        </w:rPr>
      </w:pPr>
      <w:r>
        <w:rPr>
          <w:rFonts w:ascii="Calibri" w:hAnsi="Calibri" w:cs="Calibri"/>
        </w:rPr>
        <w:tab/>
        <w:t>He pulled off the highway</w:t>
      </w:r>
      <w:r w:rsidR="00145279">
        <w:rPr>
          <w:rFonts w:ascii="Calibri" w:hAnsi="Calibri" w:cs="Calibri"/>
        </w:rPr>
        <w:t xml:space="preserve">, so they could stretch their legs, get a bite to eat, and fill up their vehicle with gas. </w:t>
      </w:r>
      <w:r w:rsidR="00B924AD">
        <w:rPr>
          <w:rFonts w:ascii="Calibri" w:hAnsi="Calibri" w:cs="Calibri"/>
        </w:rPr>
        <w:t xml:space="preserve">They were </w:t>
      </w:r>
      <w:r w:rsidR="007C6F67">
        <w:rPr>
          <w:rFonts w:ascii="Calibri" w:hAnsi="Calibri" w:cs="Calibri"/>
        </w:rPr>
        <w:t xml:space="preserve">in </w:t>
      </w:r>
      <w:r w:rsidR="001C0A4E">
        <w:rPr>
          <w:rFonts w:ascii="Calibri" w:hAnsi="Calibri" w:cs="Calibri"/>
        </w:rPr>
        <w:t xml:space="preserve">Waco, Texas. </w:t>
      </w:r>
      <w:r w:rsidR="00FA2318">
        <w:rPr>
          <w:rFonts w:ascii="Calibri" w:hAnsi="Calibri" w:cs="Calibri"/>
        </w:rPr>
        <w:t>The</w:t>
      </w:r>
      <w:r w:rsidR="00734145">
        <w:rPr>
          <w:rFonts w:ascii="Calibri" w:hAnsi="Calibri" w:cs="Calibri"/>
        </w:rPr>
        <w:t>ir hearts were aglow</w:t>
      </w:r>
      <w:r w:rsidR="008A1198">
        <w:rPr>
          <w:rFonts w:ascii="Calibri" w:hAnsi="Calibri" w:cs="Calibri"/>
        </w:rPr>
        <w:t>. Harris and Gabriela could not help but smile as they walked side by side</w:t>
      </w:r>
      <w:r w:rsidR="003566B3">
        <w:rPr>
          <w:rFonts w:ascii="Calibri" w:hAnsi="Calibri" w:cs="Calibri"/>
        </w:rPr>
        <w:t xml:space="preserve"> while Gabriela carried their da</w:t>
      </w:r>
      <w:r w:rsidR="0072304E">
        <w:rPr>
          <w:rFonts w:ascii="Calibri" w:hAnsi="Calibri" w:cs="Calibri"/>
        </w:rPr>
        <w:t>ughter in her baby seat into th</w:t>
      </w:r>
      <w:r w:rsidR="00FA0F5C">
        <w:rPr>
          <w:rFonts w:ascii="Calibri" w:hAnsi="Calibri" w:cs="Calibri"/>
        </w:rPr>
        <w:t>e small</w:t>
      </w:r>
      <w:r w:rsidR="003B3B71">
        <w:rPr>
          <w:rFonts w:ascii="Calibri" w:hAnsi="Calibri" w:cs="Calibri"/>
        </w:rPr>
        <w:t>, local deli.</w:t>
      </w:r>
      <w:r w:rsidR="006A50A5">
        <w:rPr>
          <w:rFonts w:ascii="Calibri" w:hAnsi="Calibri" w:cs="Calibri"/>
        </w:rPr>
        <w:t xml:space="preserve"> They </w:t>
      </w:r>
      <w:r w:rsidR="00894A17">
        <w:rPr>
          <w:rFonts w:ascii="Calibri" w:hAnsi="Calibri" w:cs="Calibri"/>
        </w:rPr>
        <w:t>had not seen a restaurant filled with people like this since b</w:t>
      </w:r>
      <w:r w:rsidR="004B711E">
        <w:rPr>
          <w:rFonts w:ascii="Calibri" w:hAnsi="Calibri" w:cs="Calibri"/>
        </w:rPr>
        <w:t xml:space="preserve">efore the </w:t>
      </w:r>
      <w:r w:rsidR="00CB759B">
        <w:rPr>
          <w:rFonts w:ascii="Calibri" w:hAnsi="Calibri" w:cs="Calibri"/>
        </w:rPr>
        <w:t>Death Firm</w:t>
      </w:r>
      <w:r w:rsidR="004B711E">
        <w:rPr>
          <w:rFonts w:ascii="Calibri" w:hAnsi="Calibri" w:cs="Calibri"/>
        </w:rPr>
        <w:t xml:space="preserve">s were created. It was a happy atmosphere. Everyone was in good spirits. </w:t>
      </w:r>
    </w:p>
    <w:p w14:paraId="6C7C93CC" w14:textId="3AD4E10B" w:rsidR="004B711E" w:rsidRDefault="0017624D" w:rsidP="00827154">
      <w:pPr>
        <w:spacing w:line="480" w:lineRule="auto"/>
        <w:rPr>
          <w:rFonts w:ascii="Calibri" w:hAnsi="Calibri" w:cs="Calibri"/>
        </w:rPr>
      </w:pPr>
      <w:r>
        <w:rPr>
          <w:rFonts w:ascii="Calibri" w:hAnsi="Calibri" w:cs="Calibri"/>
        </w:rPr>
        <w:tab/>
        <w:t xml:space="preserve">People were laughing, ordering drinks from the bar, smiling, and chitchatting </w:t>
      </w:r>
      <w:r w:rsidR="008A1E40">
        <w:rPr>
          <w:rFonts w:ascii="Calibri" w:hAnsi="Calibri" w:cs="Calibri"/>
        </w:rPr>
        <w:t xml:space="preserve">with </w:t>
      </w:r>
      <w:r>
        <w:rPr>
          <w:rFonts w:ascii="Calibri" w:hAnsi="Calibri" w:cs="Calibri"/>
        </w:rPr>
        <w:t xml:space="preserve">each other. </w:t>
      </w:r>
      <w:r w:rsidR="00542460">
        <w:rPr>
          <w:rFonts w:ascii="Calibri" w:hAnsi="Calibri" w:cs="Calibri"/>
        </w:rPr>
        <w:t xml:space="preserve">It was the happy ending that everyone was praying for while being hunkered down </w:t>
      </w:r>
      <w:r w:rsidR="00106FEB">
        <w:rPr>
          <w:rFonts w:ascii="Calibri" w:hAnsi="Calibri" w:cs="Calibri"/>
        </w:rPr>
        <w:t xml:space="preserve">in their safe </w:t>
      </w:r>
      <w:r w:rsidR="00E305EB">
        <w:rPr>
          <w:rFonts w:ascii="Calibri" w:hAnsi="Calibri" w:cs="Calibri"/>
        </w:rPr>
        <w:t>locations.</w:t>
      </w:r>
      <w:r w:rsidR="00B11B3E">
        <w:rPr>
          <w:rFonts w:ascii="Calibri" w:hAnsi="Calibri" w:cs="Calibri"/>
        </w:rPr>
        <w:t xml:space="preserve"> They had nearly forgotten about how good life truly was before the </w:t>
      </w:r>
      <w:r w:rsidR="00CB759B">
        <w:rPr>
          <w:rFonts w:ascii="Calibri" w:hAnsi="Calibri" w:cs="Calibri"/>
        </w:rPr>
        <w:t>Death Firm</w:t>
      </w:r>
      <w:r w:rsidR="00B11B3E">
        <w:rPr>
          <w:rFonts w:ascii="Calibri" w:hAnsi="Calibri" w:cs="Calibri"/>
        </w:rPr>
        <w:t xml:space="preserve">s. </w:t>
      </w:r>
      <w:r w:rsidR="00E4321E">
        <w:rPr>
          <w:rFonts w:ascii="Calibri" w:hAnsi="Calibri" w:cs="Calibri"/>
        </w:rPr>
        <w:t>Many of them thought they</w:t>
      </w:r>
      <w:r w:rsidR="00D90A0F">
        <w:rPr>
          <w:rFonts w:ascii="Calibri" w:hAnsi="Calibri" w:cs="Calibri"/>
        </w:rPr>
        <w:t xml:space="preserve"> would not survive</w:t>
      </w:r>
      <w:r w:rsidR="006F0810">
        <w:rPr>
          <w:rFonts w:ascii="Calibri" w:hAnsi="Calibri" w:cs="Calibri"/>
        </w:rPr>
        <w:t xml:space="preserve"> and counted down the days </w:t>
      </w:r>
      <w:r w:rsidR="000B54C8">
        <w:rPr>
          <w:rFonts w:ascii="Calibri" w:hAnsi="Calibri" w:cs="Calibri"/>
        </w:rPr>
        <w:t xml:space="preserve">in despair. </w:t>
      </w:r>
    </w:p>
    <w:p w14:paraId="6E1F9D50" w14:textId="3CF00967" w:rsidR="000D760E" w:rsidRDefault="007A5B54" w:rsidP="00827154">
      <w:pPr>
        <w:spacing w:line="480" w:lineRule="auto"/>
        <w:rPr>
          <w:rFonts w:ascii="Calibri" w:hAnsi="Calibri" w:cs="Calibri"/>
        </w:rPr>
      </w:pPr>
      <w:r>
        <w:rPr>
          <w:rFonts w:ascii="Calibri" w:hAnsi="Calibri" w:cs="Calibri"/>
        </w:rPr>
        <w:tab/>
        <w:t>Once Harris, his wife, and baby were fully nourished, the</w:t>
      </w:r>
      <w:r w:rsidR="00FD18BD">
        <w:rPr>
          <w:rFonts w:ascii="Calibri" w:hAnsi="Calibri" w:cs="Calibri"/>
        </w:rPr>
        <w:t xml:space="preserve"> drive home was peaceful and relaxing. </w:t>
      </w:r>
      <w:r w:rsidR="00033FE7">
        <w:rPr>
          <w:rFonts w:ascii="Calibri" w:hAnsi="Calibri" w:cs="Calibri"/>
        </w:rPr>
        <w:t>When they arrived in Tucson and returned to their home</w:t>
      </w:r>
      <w:r w:rsidR="00B15B5A">
        <w:rPr>
          <w:rFonts w:ascii="Calibri" w:hAnsi="Calibri" w:cs="Calibri"/>
        </w:rPr>
        <w:t xml:space="preserve">, they knew the city would never be the same. But they also knew it was time to turn over a new leaf. </w:t>
      </w:r>
      <w:r w:rsidR="00B21A90">
        <w:rPr>
          <w:rFonts w:ascii="Calibri" w:hAnsi="Calibri" w:cs="Calibri"/>
        </w:rPr>
        <w:t xml:space="preserve">Their home </w:t>
      </w:r>
      <w:r w:rsidR="00CB79F5">
        <w:rPr>
          <w:rFonts w:ascii="Calibri" w:hAnsi="Calibri" w:cs="Calibri"/>
        </w:rPr>
        <w:t>needed major repairs</w:t>
      </w:r>
      <w:r w:rsidR="008A1E40">
        <w:rPr>
          <w:rFonts w:ascii="Calibri" w:hAnsi="Calibri" w:cs="Calibri"/>
        </w:rPr>
        <w:t>,</w:t>
      </w:r>
      <w:r w:rsidR="00880CF8">
        <w:rPr>
          <w:rFonts w:ascii="Calibri" w:hAnsi="Calibri" w:cs="Calibri"/>
        </w:rPr>
        <w:t xml:space="preserve"> and there wasn’t a hotel in town that was available because all of them </w:t>
      </w:r>
      <w:r w:rsidR="00E37B76">
        <w:rPr>
          <w:rFonts w:ascii="Calibri" w:hAnsi="Calibri" w:cs="Calibri"/>
        </w:rPr>
        <w:t xml:space="preserve">were either destroyed or were </w:t>
      </w:r>
      <w:r w:rsidR="00933FBF">
        <w:rPr>
          <w:rFonts w:ascii="Calibri" w:hAnsi="Calibri" w:cs="Calibri"/>
        </w:rPr>
        <w:t>fully booked</w:t>
      </w:r>
      <w:r w:rsidR="00E37B76">
        <w:rPr>
          <w:rFonts w:ascii="Calibri" w:hAnsi="Calibri" w:cs="Calibri"/>
        </w:rPr>
        <w:t xml:space="preserve">. </w:t>
      </w:r>
      <w:r w:rsidR="00933FBF">
        <w:rPr>
          <w:rFonts w:ascii="Calibri" w:hAnsi="Calibri" w:cs="Calibri"/>
        </w:rPr>
        <w:t xml:space="preserve">The family had to </w:t>
      </w:r>
      <w:r w:rsidR="003E5D23">
        <w:rPr>
          <w:rFonts w:ascii="Calibri" w:hAnsi="Calibri" w:cs="Calibri"/>
        </w:rPr>
        <w:t>make do in their home. Harris and Gabriela cleaned up the home</w:t>
      </w:r>
      <w:r w:rsidR="004F799A">
        <w:rPr>
          <w:rFonts w:ascii="Calibri" w:hAnsi="Calibri" w:cs="Calibri"/>
        </w:rPr>
        <w:t xml:space="preserve"> and created a safe space for them to sleep in. Harris had to cover a massive hole in their roof with a tarp. There were some insects and rodents inside their home that Harris had to either kill or chase off. He sprayed the home down with pesticide and placed traps throughout the property. </w:t>
      </w:r>
      <w:r w:rsidR="00F74E60">
        <w:rPr>
          <w:rFonts w:ascii="Calibri" w:hAnsi="Calibri" w:cs="Calibri"/>
        </w:rPr>
        <w:t xml:space="preserve">They went to the nearest home improvement shop to pick up tools and supplies. Harris </w:t>
      </w:r>
      <w:r w:rsidR="00926B08">
        <w:rPr>
          <w:rFonts w:ascii="Calibri" w:hAnsi="Calibri" w:cs="Calibri"/>
        </w:rPr>
        <w:t xml:space="preserve">wasted no time in making repairs. It would take several months until the home would be completely </w:t>
      </w:r>
      <w:r w:rsidR="00582C11">
        <w:rPr>
          <w:rFonts w:ascii="Calibri" w:hAnsi="Calibri" w:cs="Calibri"/>
        </w:rPr>
        <w:t>restored</w:t>
      </w:r>
      <w:r w:rsidR="00993B6D">
        <w:rPr>
          <w:rFonts w:ascii="Calibri" w:hAnsi="Calibri" w:cs="Calibri"/>
        </w:rPr>
        <w:t xml:space="preserve">. </w:t>
      </w:r>
      <w:r w:rsidR="00687F05">
        <w:rPr>
          <w:rFonts w:ascii="Calibri" w:hAnsi="Calibri" w:cs="Calibri"/>
        </w:rPr>
        <w:t xml:space="preserve">He managed to </w:t>
      </w:r>
      <w:r w:rsidR="00582C11">
        <w:rPr>
          <w:rFonts w:ascii="Calibri" w:hAnsi="Calibri" w:cs="Calibri"/>
        </w:rPr>
        <w:t>get the</w:t>
      </w:r>
      <w:r w:rsidR="00687F05">
        <w:rPr>
          <w:rFonts w:ascii="Calibri" w:hAnsi="Calibri" w:cs="Calibri"/>
        </w:rPr>
        <w:t xml:space="preserve"> electricity </w:t>
      </w:r>
      <w:r w:rsidR="00582C11">
        <w:rPr>
          <w:rFonts w:ascii="Calibri" w:hAnsi="Calibri" w:cs="Calibri"/>
        </w:rPr>
        <w:t xml:space="preserve">back on </w:t>
      </w:r>
      <w:r w:rsidR="00687F05">
        <w:rPr>
          <w:rFonts w:ascii="Calibri" w:hAnsi="Calibri" w:cs="Calibri"/>
        </w:rPr>
        <w:t xml:space="preserve">the following day. </w:t>
      </w:r>
      <w:r w:rsidR="00105663">
        <w:rPr>
          <w:rFonts w:ascii="Calibri" w:hAnsi="Calibri" w:cs="Calibri"/>
        </w:rPr>
        <w:t xml:space="preserve"> </w:t>
      </w:r>
    </w:p>
    <w:p w14:paraId="4B8B79EB" w14:textId="13CA34E5" w:rsidR="00105663" w:rsidRDefault="007B1855" w:rsidP="00827154">
      <w:pPr>
        <w:spacing w:line="480" w:lineRule="auto"/>
        <w:rPr>
          <w:rFonts w:ascii="Calibri" w:hAnsi="Calibri" w:cs="Calibri"/>
        </w:rPr>
      </w:pPr>
      <w:r>
        <w:rPr>
          <w:rFonts w:ascii="Calibri" w:hAnsi="Calibri" w:cs="Calibri"/>
        </w:rPr>
        <w:tab/>
      </w:r>
      <w:r w:rsidR="00B00F17">
        <w:rPr>
          <w:rFonts w:ascii="Calibri" w:hAnsi="Calibri" w:cs="Calibri"/>
        </w:rPr>
        <w:t>They were grateful that their home was still standing when they returned</w:t>
      </w:r>
      <w:r w:rsidR="00954BA0">
        <w:rPr>
          <w:rFonts w:ascii="Calibri" w:hAnsi="Calibri" w:cs="Calibri"/>
        </w:rPr>
        <w:t xml:space="preserve">. Some of their neighbors had to either completely rebuild their homes or move to a different location because it would have been too expensive for them to repair. </w:t>
      </w:r>
      <w:r w:rsidR="00D67005">
        <w:rPr>
          <w:rFonts w:ascii="Calibri" w:hAnsi="Calibri" w:cs="Calibri"/>
        </w:rPr>
        <w:t>Many lives w</w:t>
      </w:r>
      <w:r w:rsidR="00F07C56">
        <w:rPr>
          <w:rFonts w:ascii="Calibri" w:hAnsi="Calibri" w:cs="Calibri"/>
        </w:rPr>
        <w:t>ere lost in their neighborhood, so it was much quieter</w:t>
      </w:r>
      <w:r w:rsidR="00916A96">
        <w:rPr>
          <w:rFonts w:ascii="Calibri" w:hAnsi="Calibri" w:cs="Calibri"/>
        </w:rPr>
        <w:t xml:space="preserve">. It broke their hearts knowing that many of their neighbors would never return. </w:t>
      </w:r>
      <w:r w:rsidR="003C1CF2">
        <w:rPr>
          <w:rFonts w:ascii="Calibri" w:hAnsi="Calibri" w:cs="Calibri"/>
        </w:rPr>
        <w:t>They were simply happy to have a roof over their head</w:t>
      </w:r>
      <w:r w:rsidR="008A1E40">
        <w:rPr>
          <w:rFonts w:ascii="Calibri" w:hAnsi="Calibri" w:cs="Calibri"/>
        </w:rPr>
        <w:t>s</w:t>
      </w:r>
      <w:r w:rsidR="003C1CF2">
        <w:rPr>
          <w:rFonts w:ascii="Calibri" w:hAnsi="Calibri" w:cs="Calibri"/>
        </w:rPr>
        <w:t>, electricity</w:t>
      </w:r>
      <w:r w:rsidR="004E10BA">
        <w:rPr>
          <w:rFonts w:ascii="Calibri" w:hAnsi="Calibri" w:cs="Calibri"/>
        </w:rPr>
        <w:t xml:space="preserve">, and plenty of food and water. </w:t>
      </w:r>
      <w:r w:rsidR="005327B7">
        <w:rPr>
          <w:rFonts w:ascii="Calibri" w:hAnsi="Calibri" w:cs="Calibri"/>
        </w:rPr>
        <w:t>It was a promising start. They could not ask for more.</w:t>
      </w:r>
    </w:p>
    <w:p w14:paraId="6C2EAC0F" w14:textId="0770664A" w:rsidR="00FC6D8E" w:rsidRDefault="00A75F37" w:rsidP="00827154">
      <w:pPr>
        <w:spacing w:line="480" w:lineRule="auto"/>
        <w:rPr>
          <w:rFonts w:ascii="Calibri" w:hAnsi="Calibri" w:cs="Calibri"/>
        </w:rPr>
      </w:pPr>
      <w:r>
        <w:rPr>
          <w:rFonts w:ascii="Calibri" w:hAnsi="Calibri" w:cs="Calibri"/>
        </w:rPr>
        <w:tab/>
        <w:t xml:space="preserve">The Tucson Public Library was once again up and running. It had been </w:t>
      </w:r>
      <w:bookmarkStart w:id="47" w:name="_Int_7XDLvX0L"/>
      <w:r>
        <w:rPr>
          <w:rFonts w:ascii="Calibri" w:hAnsi="Calibri" w:cs="Calibri"/>
        </w:rPr>
        <w:t>closed</w:t>
      </w:r>
      <w:bookmarkEnd w:id="47"/>
      <w:r>
        <w:rPr>
          <w:rFonts w:ascii="Calibri" w:hAnsi="Calibri" w:cs="Calibri"/>
        </w:rPr>
        <w:t xml:space="preserve"> for nine months for repairs and for the safety of the employees. Several books </w:t>
      </w:r>
      <w:r w:rsidR="008A1E40">
        <w:rPr>
          <w:rFonts w:ascii="Calibri" w:hAnsi="Calibri" w:cs="Calibri"/>
        </w:rPr>
        <w:t xml:space="preserve">had </w:t>
      </w:r>
      <w:r>
        <w:rPr>
          <w:rFonts w:ascii="Calibri" w:hAnsi="Calibri" w:cs="Calibri"/>
        </w:rPr>
        <w:t xml:space="preserve">been replaced because many of them were either damaged or stolen during the time that the Death Firms were wreaking havoc on the city. Several bookshelves were destroyed and replaced. The building had undergone many structural repairs too. Harris was extremely happy to return to </w:t>
      </w:r>
      <w:r w:rsidR="00965814">
        <w:rPr>
          <w:rFonts w:ascii="Calibri" w:hAnsi="Calibri" w:cs="Calibri"/>
        </w:rPr>
        <w:t xml:space="preserve">his old job as a librarian. It felt great </w:t>
      </w:r>
      <w:r w:rsidR="00824296">
        <w:rPr>
          <w:rFonts w:ascii="Calibri" w:hAnsi="Calibri" w:cs="Calibri"/>
        </w:rPr>
        <w:t xml:space="preserve">returning to his usual routine of waking up early in the morning, indulging </w:t>
      </w:r>
      <w:r w:rsidR="008A1E40">
        <w:rPr>
          <w:rFonts w:ascii="Calibri" w:hAnsi="Calibri" w:cs="Calibri"/>
        </w:rPr>
        <w:t xml:space="preserve">in </w:t>
      </w:r>
      <w:r w:rsidR="00824296">
        <w:rPr>
          <w:rFonts w:ascii="Calibri" w:hAnsi="Calibri" w:cs="Calibri"/>
        </w:rPr>
        <w:t xml:space="preserve">a bagel with cream cheese, and picking up a </w:t>
      </w:r>
      <w:r w:rsidR="003F6746">
        <w:rPr>
          <w:rFonts w:ascii="Calibri" w:hAnsi="Calibri" w:cs="Calibri"/>
        </w:rPr>
        <w:t>cup of coffee at his favorite coffee house on the way to work.</w:t>
      </w:r>
      <w:r w:rsidR="00933EBF">
        <w:rPr>
          <w:rFonts w:ascii="Calibri" w:hAnsi="Calibri" w:cs="Calibri"/>
        </w:rPr>
        <w:t xml:space="preserve"> </w:t>
      </w:r>
      <w:r w:rsidR="00315505">
        <w:rPr>
          <w:rFonts w:ascii="Calibri" w:hAnsi="Calibri" w:cs="Calibri"/>
        </w:rPr>
        <w:t xml:space="preserve">He was saddened that not </w:t>
      </w:r>
      <w:r w:rsidR="002750FD">
        <w:rPr>
          <w:rFonts w:ascii="Calibri" w:hAnsi="Calibri" w:cs="Calibri"/>
        </w:rPr>
        <w:t>all</w:t>
      </w:r>
      <w:r w:rsidR="00315505">
        <w:rPr>
          <w:rFonts w:ascii="Calibri" w:hAnsi="Calibri" w:cs="Calibri"/>
        </w:rPr>
        <w:t xml:space="preserve"> his old </w:t>
      </w:r>
      <w:r w:rsidR="00836F39">
        <w:rPr>
          <w:rFonts w:ascii="Calibri" w:hAnsi="Calibri" w:cs="Calibri"/>
        </w:rPr>
        <w:t xml:space="preserve">coworkers survived the brutal attacks brought on by the </w:t>
      </w:r>
      <w:r w:rsidR="00CB759B">
        <w:rPr>
          <w:rFonts w:ascii="Calibri" w:hAnsi="Calibri" w:cs="Calibri"/>
        </w:rPr>
        <w:t>Death Firm</w:t>
      </w:r>
      <w:r w:rsidR="00836F39">
        <w:rPr>
          <w:rFonts w:ascii="Calibri" w:hAnsi="Calibri" w:cs="Calibri"/>
        </w:rPr>
        <w:t>s</w:t>
      </w:r>
      <w:r w:rsidR="00301D4E">
        <w:rPr>
          <w:rFonts w:ascii="Calibri" w:hAnsi="Calibri" w:cs="Calibri"/>
        </w:rPr>
        <w:t xml:space="preserve">. </w:t>
      </w:r>
      <w:r w:rsidR="002750FD">
        <w:rPr>
          <w:rFonts w:ascii="Calibri" w:hAnsi="Calibri" w:cs="Calibri"/>
        </w:rPr>
        <w:t>However, it was nice to see some fresh faces.</w:t>
      </w:r>
      <w:r w:rsidR="003F6746">
        <w:rPr>
          <w:rFonts w:ascii="Calibri" w:hAnsi="Calibri" w:cs="Calibri"/>
        </w:rPr>
        <w:t xml:space="preserve"> </w:t>
      </w:r>
      <w:r w:rsidR="00D7656A">
        <w:rPr>
          <w:rFonts w:ascii="Calibri" w:hAnsi="Calibri" w:cs="Calibri"/>
        </w:rPr>
        <w:t>Every morning</w:t>
      </w:r>
      <w:r w:rsidR="007E30F7">
        <w:rPr>
          <w:rFonts w:ascii="Calibri" w:hAnsi="Calibri" w:cs="Calibri"/>
        </w:rPr>
        <w:t xml:space="preserve"> when the newspapers arrived at the library, Harris would read some of the latest</w:t>
      </w:r>
      <w:r w:rsidR="00E12B12">
        <w:rPr>
          <w:rFonts w:ascii="Calibri" w:hAnsi="Calibri" w:cs="Calibri"/>
        </w:rPr>
        <w:t xml:space="preserve"> stories on individuals who were turned into </w:t>
      </w:r>
      <w:r w:rsidR="00CB759B">
        <w:rPr>
          <w:rFonts w:ascii="Calibri" w:hAnsi="Calibri" w:cs="Calibri"/>
        </w:rPr>
        <w:t>Death Firm</w:t>
      </w:r>
      <w:r w:rsidR="00B45028">
        <w:rPr>
          <w:rFonts w:ascii="Calibri" w:hAnsi="Calibri" w:cs="Calibri"/>
        </w:rPr>
        <w:t xml:space="preserve">s. He was overjoyed when he found out many of them had been already returned to humans and were now living normal lives. </w:t>
      </w:r>
      <w:r w:rsidR="00184D2B">
        <w:rPr>
          <w:rFonts w:ascii="Calibri" w:hAnsi="Calibri" w:cs="Calibri"/>
        </w:rPr>
        <w:t xml:space="preserve">The remainder of them could not wait to be completely human again. </w:t>
      </w:r>
      <w:r w:rsidR="0046135D">
        <w:rPr>
          <w:rFonts w:ascii="Calibri" w:hAnsi="Calibri" w:cs="Calibri"/>
        </w:rPr>
        <w:t xml:space="preserve">They were only happy that they </w:t>
      </w:r>
      <w:r w:rsidR="00C93469">
        <w:rPr>
          <w:rFonts w:ascii="Calibri" w:hAnsi="Calibri" w:cs="Calibri"/>
        </w:rPr>
        <w:t xml:space="preserve">were </w:t>
      </w:r>
      <w:r w:rsidR="0046135D">
        <w:rPr>
          <w:rFonts w:ascii="Calibri" w:hAnsi="Calibri" w:cs="Calibri"/>
        </w:rPr>
        <w:t>no longer being controlled by Dr. Fritz Camargo</w:t>
      </w:r>
      <w:r w:rsidR="00C93469">
        <w:rPr>
          <w:rFonts w:ascii="Calibri" w:hAnsi="Calibri" w:cs="Calibri"/>
        </w:rPr>
        <w:t xml:space="preserve"> and that</w:t>
      </w:r>
      <w:r w:rsidR="00D05EE1">
        <w:rPr>
          <w:rFonts w:ascii="Calibri" w:hAnsi="Calibri" w:cs="Calibri"/>
        </w:rPr>
        <w:t xml:space="preserve"> they</w:t>
      </w:r>
      <w:r w:rsidR="00C93469">
        <w:rPr>
          <w:rFonts w:ascii="Calibri" w:hAnsi="Calibri" w:cs="Calibri"/>
        </w:rPr>
        <w:t xml:space="preserve"> were not in</w:t>
      </w:r>
      <w:r w:rsidR="00D05EE1">
        <w:rPr>
          <w:rFonts w:ascii="Calibri" w:hAnsi="Calibri" w:cs="Calibri"/>
        </w:rPr>
        <w:t xml:space="preserve"> the monstrous</w:t>
      </w:r>
      <w:r w:rsidR="00C93469">
        <w:rPr>
          <w:rFonts w:ascii="Calibri" w:hAnsi="Calibri" w:cs="Calibri"/>
        </w:rPr>
        <w:t xml:space="preserve"> </w:t>
      </w:r>
      <w:r w:rsidR="00CB759B">
        <w:rPr>
          <w:rFonts w:ascii="Calibri" w:hAnsi="Calibri" w:cs="Calibri"/>
        </w:rPr>
        <w:t>Death Firm</w:t>
      </w:r>
      <w:r w:rsidR="00C93469">
        <w:rPr>
          <w:rFonts w:ascii="Calibri" w:hAnsi="Calibri" w:cs="Calibri"/>
        </w:rPr>
        <w:t xml:space="preserve"> form. </w:t>
      </w:r>
      <w:r w:rsidR="00C93BBD">
        <w:rPr>
          <w:rFonts w:ascii="Calibri" w:hAnsi="Calibri" w:cs="Calibri"/>
        </w:rPr>
        <w:t xml:space="preserve">They were eagerly waiting for surgery. </w:t>
      </w:r>
      <w:r w:rsidR="004F5C2E">
        <w:rPr>
          <w:rFonts w:ascii="Calibri" w:hAnsi="Calibri" w:cs="Calibri"/>
        </w:rPr>
        <w:t>A few of them still did not feel</w:t>
      </w:r>
      <w:r w:rsidR="00FF3009">
        <w:rPr>
          <w:rFonts w:ascii="Calibri" w:hAnsi="Calibri" w:cs="Calibri"/>
        </w:rPr>
        <w:t xml:space="preserve"> completely</w:t>
      </w:r>
      <w:r w:rsidR="004F5C2E">
        <w:rPr>
          <w:rFonts w:ascii="Calibri" w:hAnsi="Calibri" w:cs="Calibri"/>
        </w:rPr>
        <w:t xml:space="preserve"> like </w:t>
      </w:r>
      <w:r w:rsidR="00893F72">
        <w:rPr>
          <w:rFonts w:ascii="Calibri" w:hAnsi="Calibri" w:cs="Calibri"/>
        </w:rPr>
        <w:t>themselves and</w:t>
      </w:r>
      <w:r w:rsidR="00FF3009">
        <w:rPr>
          <w:rFonts w:ascii="Calibri" w:hAnsi="Calibri" w:cs="Calibri"/>
        </w:rPr>
        <w:t xml:space="preserve"> </w:t>
      </w:r>
      <w:r w:rsidR="00D64B0B">
        <w:rPr>
          <w:rFonts w:ascii="Calibri" w:hAnsi="Calibri" w:cs="Calibri"/>
        </w:rPr>
        <w:t>were discomforted by the robotic</w:t>
      </w:r>
      <w:r w:rsidR="00CA24BD">
        <w:rPr>
          <w:rFonts w:ascii="Calibri" w:hAnsi="Calibri" w:cs="Calibri"/>
        </w:rPr>
        <w:t xml:space="preserve"> and animal</w:t>
      </w:r>
      <w:r w:rsidR="00D64B0B">
        <w:rPr>
          <w:rFonts w:ascii="Calibri" w:hAnsi="Calibri" w:cs="Calibri"/>
        </w:rPr>
        <w:t xml:space="preserve"> parts </w:t>
      </w:r>
      <w:r w:rsidR="00CA24BD">
        <w:rPr>
          <w:rFonts w:ascii="Calibri" w:hAnsi="Calibri" w:cs="Calibri"/>
        </w:rPr>
        <w:t xml:space="preserve">in their bodies. </w:t>
      </w:r>
      <w:r w:rsidR="00893F72">
        <w:rPr>
          <w:rFonts w:ascii="Calibri" w:hAnsi="Calibri" w:cs="Calibri"/>
        </w:rPr>
        <w:t xml:space="preserve">They felt relieved that </w:t>
      </w:r>
      <w:r w:rsidR="00657AA9">
        <w:rPr>
          <w:rFonts w:ascii="Calibri" w:hAnsi="Calibri" w:cs="Calibri"/>
        </w:rPr>
        <w:t>they were still alive.</w:t>
      </w:r>
    </w:p>
    <w:p w14:paraId="685882E6" w14:textId="189748C6" w:rsidR="00657AA9" w:rsidRDefault="00307D7C" w:rsidP="00827154">
      <w:pPr>
        <w:spacing w:line="480" w:lineRule="auto"/>
        <w:rPr>
          <w:rFonts w:ascii="Calibri" w:hAnsi="Calibri" w:cs="Calibri"/>
        </w:rPr>
      </w:pPr>
      <w:r>
        <w:rPr>
          <w:rFonts w:ascii="Calibri" w:hAnsi="Calibri" w:cs="Calibri"/>
        </w:rPr>
        <w:tab/>
        <w:t>Harris put away the newspaper and thought about contacting</w:t>
      </w:r>
      <w:r w:rsidR="005B6106">
        <w:rPr>
          <w:rFonts w:ascii="Calibri" w:hAnsi="Calibri" w:cs="Calibri"/>
        </w:rPr>
        <w:t xml:space="preserve"> </w:t>
      </w:r>
      <w:r w:rsidR="00804E5F">
        <w:rPr>
          <w:rFonts w:ascii="Calibri" w:hAnsi="Calibri" w:cs="Calibri"/>
        </w:rPr>
        <w:t>Lieutenant Colonel</w:t>
      </w:r>
      <w:r w:rsidR="009356B7">
        <w:rPr>
          <w:rFonts w:ascii="Calibri" w:hAnsi="Calibri" w:cs="Calibri"/>
        </w:rPr>
        <w:t xml:space="preserve"> Lee Alderson’s </w:t>
      </w:r>
      <w:r w:rsidR="008D6E41">
        <w:rPr>
          <w:rFonts w:ascii="Calibri" w:hAnsi="Calibri" w:cs="Calibri"/>
        </w:rPr>
        <w:t>family to see how they were coping with his death</w:t>
      </w:r>
      <w:r w:rsidR="00CB759B">
        <w:rPr>
          <w:rFonts w:ascii="Calibri" w:hAnsi="Calibri" w:cs="Calibri"/>
        </w:rPr>
        <w:t xml:space="preserve"> and if there was anything that he could do</w:t>
      </w:r>
      <w:r w:rsidR="008D6E41">
        <w:rPr>
          <w:rFonts w:ascii="Calibri" w:hAnsi="Calibri" w:cs="Calibri"/>
        </w:rPr>
        <w:t xml:space="preserve">. </w:t>
      </w:r>
      <w:r w:rsidR="00CB759B">
        <w:rPr>
          <w:rFonts w:ascii="Calibri" w:hAnsi="Calibri" w:cs="Calibri"/>
        </w:rPr>
        <w:t xml:space="preserve">He owed Alderson a great deal of gratitude. </w:t>
      </w:r>
      <w:r w:rsidR="00851DBE">
        <w:rPr>
          <w:rFonts w:ascii="Calibri" w:hAnsi="Calibri" w:cs="Calibri"/>
        </w:rPr>
        <w:t xml:space="preserve">Losing Alderson was a major loss </w:t>
      </w:r>
      <w:r w:rsidR="001E1DAF">
        <w:rPr>
          <w:rFonts w:ascii="Calibri" w:hAnsi="Calibri" w:cs="Calibri"/>
        </w:rPr>
        <w:t xml:space="preserve">to the world. If it wasn’t for him, Harris would not have helped </w:t>
      </w:r>
      <w:r w:rsidR="005A5611">
        <w:rPr>
          <w:rFonts w:ascii="Calibri" w:hAnsi="Calibri" w:cs="Calibri"/>
        </w:rPr>
        <w:t xml:space="preserve">find a solution </w:t>
      </w:r>
      <w:r w:rsidR="008A1E40">
        <w:rPr>
          <w:rFonts w:ascii="Calibri" w:hAnsi="Calibri" w:cs="Calibri"/>
        </w:rPr>
        <w:t xml:space="preserve">to </w:t>
      </w:r>
      <w:r w:rsidR="005A5611">
        <w:rPr>
          <w:rFonts w:ascii="Calibri" w:hAnsi="Calibri" w:cs="Calibri"/>
        </w:rPr>
        <w:t xml:space="preserve">destroying the </w:t>
      </w:r>
      <w:r w:rsidR="00CB759B">
        <w:rPr>
          <w:rFonts w:ascii="Calibri" w:hAnsi="Calibri" w:cs="Calibri"/>
        </w:rPr>
        <w:t>Death Firm</w:t>
      </w:r>
      <w:r w:rsidR="005A5611">
        <w:rPr>
          <w:rFonts w:ascii="Calibri" w:hAnsi="Calibri" w:cs="Calibri"/>
        </w:rPr>
        <w:t xml:space="preserve">s. </w:t>
      </w:r>
      <w:r w:rsidR="00174837">
        <w:rPr>
          <w:rFonts w:ascii="Calibri" w:hAnsi="Calibri" w:cs="Calibri"/>
        </w:rPr>
        <w:t xml:space="preserve">He was very much surprised that someone as honorable as Alderson would put their full faith in him. </w:t>
      </w:r>
      <w:r w:rsidR="00A042DC">
        <w:rPr>
          <w:rFonts w:ascii="Calibri" w:hAnsi="Calibri" w:cs="Calibri"/>
        </w:rPr>
        <w:t xml:space="preserve">Alderson was like the father he had never had. </w:t>
      </w:r>
      <w:r w:rsidR="00CB759B">
        <w:rPr>
          <w:rFonts w:ascii="Calibri" w:hAnsi="Calibri" w:cs="Calibri"/>
        </w:rPr>
        <w:t xml:space="preserve">He found Alderson’s wife’s phone number online. </w:t>
      </w:r>
      <w:r w:rsidR="00C875A5">
        <w:rPr>
          <w:rFonts w:ascii="Calibri" w:hAnsi="Calibri" w:cs="Calibri"/>
        </w:rPr>
        <w:t xml:space="preserve">Harris dialed the phone number </w:t>
      </w:r>
      <w:r w:rsidR="008A1E40">
        <w:rPr>
          <w:rFonts w:ascii="Calibri" w:hAnsi="Calibri" w:cs="Calibri"/>
        </w:rPr>
        <w:t xml:space="preserve">of </w:t>
      </w:r>
      <w:r w:rsidR="00C875A5">
        <w:rPr>
          <w:rFonts w:ascii="Calibri" w:hAnsi="Calibri" w:cs="Calibri"/>
        </w:rPr>
        <w:t>Holly A</w:t>
      </w:r>
      <w:r w:rsidR="00134925">
        <w:rPr>
          <w:rFonts w:ascii="Calibri" w:hAnsi="Calibri" w:cs="Calibri"/>
        </w:rPr>
        <w:t>l</w:t>
      </w:r>
      <w:r w:rsidR="00C875A5">
        <w:rPr>
          <w:rFonts w:ascii="Calibri" w:hAnsi="Calibri" w:cs="Calibri"/>
        </w:rPr>
        <w:t xml:space="preserve">derson on his </w:t>
      </w:r>
      <w:r w:rsidR="00134925">
        <w:rPr>
          <w:rFonts w:ascii="Calibri" w:hAnsi="Calibri" w:cs="Calibri"/>
        </w:rPr>
        <w:t xml:space="preserve">cell phone. </w:t>
      </w:r>
      <w:r w:rsidR="00F927DF">
        <w:rPr>
          <w:rFonts w:ascii="Calibri" w:hAnsi="Calibri" w:cs="Calibri"/>
        </w:rPr>
        <w:t xml:space="preserve">It rang twice before someone answered. </w:t>
      </w:r>
    </w:p>
    <w:p w14:paraId="661ADAEC" w14:textId="55833819" w:rsidR="00F927DF" w:rsidRDefault="00BE3581" w:rsidP="00827154">
      <w:pPr>
        <w:spacing w:line="480" w:lineRule="auto"/>
        <w:rPr>
          <w:rFonts w:ascii="Calibri" w:hAnsi="Calibri" w:cs="Calibri"/>
        </w:rPr>
      </w:pPr>
      <w:r>
        <w:rPr>
          <w:rFonts w:ascii="Calibri" w:hAnsi="Calibri" w:cs="Calibri"/>
        </w:rPr>
        <w:tab/>
        <w:t xml:space="preserve">“Hello,” </w:t>
      </w:r>
      <w:r w:rsidR="000F4917">
        <w:rPr>
          <w:rFonts w:ascii="Calibri" w:hAnsi="Calibri" w:cs="Calibri"/>
        </w:rPr>
        <w:t xml:space="preserve">a female with a </w:t>
      </w:r>
      <w:r w:rsidR="00F11E2D">
        <w:rPr>
          <w:rFonts w:ascii="Calibri" w:hAnsi="Calibri" w:cs="Calibri"/>
        </w:rPr>
        <w:t>soft-spoken</w:t>
      </w:r>
      <w:r w:rsidR="000F4917">
        <w:rPr>
          <w:rFonts w:ascii="Calibri" w:hAnsi="Calibri" w:cs="Calibri"/>
        </w:rPr>
        <w:t xml:space="preserve"> voice said</w:t>
      </w:r>
      <w:r w:rsidR="00F11E2D">
        <w:rPr>
          <w:rFonts w:ascii="Calibri" w:hAnsi="Calibri" w:cs="Calibri"/>
        </w:rPr>
        <w:t>.</w:t>
      </w:r>
    </w:p>
    <w:p w14:paraId="50B3C566" w14:textId="77777777" w:rsidR="0081443F" w:rsidRDefault="00F11E2D" w:rsidP="00827154">
      <w:pPr>
        <w:spacing w:line="480" w:lineRule="auto"/>
        <w:rPr>
          <w:rFonts w:ascii="Calibri" w:hAnsi="Calibri" w:cs="Calibri"/>
        </w:rPr>
      </w:pPr>
      <w:r>
        <w:rPr>
          <w:rFonts w:ascii="Calibri" w:hAnsi="Calibri" w:cs="Calibri"/>
        </w:rPr>
        <w:tab/>
      </w:r>
      <w:r w:rsidR="005865F5">
        <w:rPr>
          <w:rFonts w:ascii="Calibri" w:hAnsi="Calibri" w:cs="Calibri"/>
        </w:rPr>
        <w:t>“Hi,” Harris responded. “Are you Holly</w:t>
      </w:r>
      <w:r w:rsidR="0081443F">
        <w:rPr>
          <w:rFonts w:ascii="Calibri" w:hAnsi="Calibri" w:cs="Calibri"/>
        </w:rPr>
        <w:t xml:space="preserve"> Alderson?”</w:t>
      </w:r>
    </w:p>
    <w:p w14:paraId="5EB040DD" w14:textId="305CA2FA" w:rsidR="0051102F" w:rsidRDefault="0081443F" w:rsidP="00827154">
      <w:pPr>
        <w:spacing w:line="480" w:lineRule="auto"/>
        <w:rPr>
          <w:rFonts w:ascii="Calibri" w:hAnsi="Calibri" w:cs="Calibri"/>
        </w:rPr>
      </w:pPr>
      <w:r>
        <w:rPr>
          <w:rFonts w:ascii="Calibri" w:hAnsi="Calibri" w:cs="Calibri"/>
        </w:rPr>
        <w:tab/>
        <w:t>“Why, yes</w:t>
      </w:r>
      <w:r w:rsidR="008A1E40">
        <w:rPr>
          <w:rFonts w:ascii="Calibri" w:hAnsi="Calibri" w:cs="Calibri"/>
        </w:rPr>
        <w:t>,</w:t>
      </w:r>
      <w:r>
        <w:rPr>
          <w:rFonts w:ascii="Calibri" w:hAnsi="Calibri" w:cs="Calibri"/>
        </w:rPr>
        <w:t xml:space="preserve"> I am,” she said. </w:t>
      </w:r>
    </w:p>
    <w:p w14:paraId="2E805C4E" w14:textId="145145D6" w:rsidR="00352F28" w:rsidRDefault="0051102F" w:rsidP="00827154">
      <w:pPr>
        <w:spacing w:line="480" w:lineRule="auto"/>
        <w:rPr>
          <w:rFonts w:ascii="Calibri" w:hAnsi="Calibri" w:cs="Calibri"/>
        </w:rPr>
      </w:pPr>
      <w:r>
        <w:rPr>
          <w:rFonts w:ascii="Calibri" w:hAnsi="Calibri" w:cs="Calibri"/>
        </w:rPr>
        <w:tab/>
        <w:t xml:space="preserve">“This is Winter Harris,” he said. “I was a close friend of </w:t>
      </w:r>
      <w:r w:rsidR="00C072FD">
        <w:rPr>
          <w:rFonts w:ascii="Calibri" w:hAnsi="Calibri" w:cs="Calibri"/>
        </w:rPr>
        <w:t>Lieutenant Colonel Lee Alderson.</w:t>
      </w:r>
      <w:r w:rsidR="000D3AC4">
        <w:rPr>
          <w:rFonts w:ascii="Calibri" w:hAnsi="Calibri" w:cs="Calibri"/>
        </w:rPr>
        <w:t xml:space="preserve"> I wanted to call to pay my respects and to see how you and the rest</w:t>
      </w:r>
      <w:r w:rsidR="00191717">
        <w:rPr>
          <w:rFonts w:ascii="Calibri" w:hAnsi="Calibri" w:cs="Calibri"/>
        </w:rPr>
        <w:t xml:space="preserve"> of your family and close friends are doing.</w:t>
      </w:r>
      <w:r w:rsidR="00C072FD">
        <w:rPr>
          <w:rFonts w:ascii="Calibri" w:hAnsi="Calibri" w:cs="Calibri"/>
        </w:rPr>
        <w:t>”</w:t>
      </w:r>
    </w:p>
    <w:p w14:paraId="1D65568A" w14:textId="4479892F" w:rsidR="00FC3C2A" w:rsidRDefault="00352F28" w:rsidP="00352F28">
      <w:pPr>
        <w:spacing w:line="480" w:lineRule="auto"/>
        <w:ind w:firstLine="720"/>
        <w:rPr>
          <w:rFonts w:ascii="Calibri" w:hAnsi="Calibri" w:cs="Calibri"/>
        </w:rPr>
      </w:pPr>
      <w:r w:rsidRPr="68968531">
        <w:rPr>
          <w:rFonts w:ascii="Calibri" w:hAnsi="Calibri" w:cs="Calibri"/>
        </w:rPr>
        <w:t xml:space="preserve">“That is nice of you, Mr. Harris,” she </w:t>
      </w:r>
      <w:r w:rsidR="00663C3E" w:rsidRPr="68968531">
        <w:rPr>
          <w:rFonts w:ascii="Calibri" w:hAnsi="Calibri" w:cs="Calibri"/>
        </w:rPr>
        <w:t xml:space="preserve">responded. “We are all doing fine. My husband </w:t>
      </w:r>
      <w:r w:rsidR="004043A3" w:rsidRPr="68968531">
        <w:rPr>
          <w:rFonts w:ascii="Calibri" w:hAnsi="Calibri" w:cs="Calibri"/>
        </w:rPr>
        <w:t xml:space="preserve">would often bring you up during our conversations over the phone. </w:t>
      </w:r>
      <w:r w:rsidR="00BE7138" w:rsidRPr="68968531">
        <w:rPr>
          <w:rFonts w:ascii="Calibri" w:hAnsi="Calibri" w:cs="Calibri"/>
        </w:rPr>
        <w:t xml:space="preserve">It seems you two grew remarkably close during </w:t>
      </w:r>
      <w:r w:rsidR="009E6683" w:rsidRPr="68968531">
        <w:rPr>
          <w:rFonts w:ascii="Calibri" w:hAnsi="Calibri" w:cs="Calibri"/>
        </w:rPr>
        <w:t xml:space="preserve">the war against the Death Firms. He was enormously proud of you and your </w:t>
      </w:r>
      <w:r w:rsidR="00B0058C" w:rsidRPr="68968531">
        <w:rPr>
          <w:rFonts w:ascii="Calibri" w:hAnsi="Calibri" w:cs="Calibri"/>
        </w:rPr>
        <w:t>service in the U.S. Army.</w:t>
      </w:r>
      <w:r w:rsidR="007474CC" w:rsidRPr="68968531">
        <w:rPr>
          <w:rFonts w:ascii="Calibri" w:hAnsi="Calibri" w:cs="Calibri"/>
        </w:rPr>
        <w:t xml:space="preserve"> I am incredibly grateful that he had a friend like you </w:t>
      </w:r>
      <w:r w:rsidR="00626B6C" w:rsidRPr="68968531">
        <w:rPr>
          <w:rFonts w:ascii="Calibri" w:hAnsi="Calibri" w:cs="Calibri"/>
        </w:rPr>
        <w:t>fighting aside him.</w:t>
      </w:r>
      <w:r w:rsidR="004D4FBA" w:rsidRPr="68968531">
        <w:rPr>
          <w:rFonts w:ascii="Calibri" w:hAnsi="Calibri" w:cs="Calibri"/>
        </w:rPr>
        <w:t>”</w:t>
      </w:r>
    </w:p>
    <w:p w14:paraId="3684B89C" w14:textId="31B6DA5A" w:rsidR="00F11E2D" w:rsidRDefault="00FC3C2A" w:rsidP="00352F28">
      <w:pPr>
        <w:spacing w:line="480" w:lineRule="auto"/>
        <w:ind w:firstLine="720"/>
        <w:rPr>
          <w:rFonts w:ascii="Calibri" w:hAnsi="Calibri" w:cs="Calibri"/>
        </w:rPr>
      </w:pPr>
      <w:r>
        <w:rPr>
          <w:rFonts w:ascii="Calibri" w:hAnsi="Calibri" w:cs="Calibri"/>
        </w:rPr>
        <w:t xml:space="preserve">“Is there anything I can do to bring comfort to you and your family?” Harris asked. </w:t>
      </w:r>
      <w:r w:rsidR="001153CD">
        <w:rPr>
          <w:rFonts w:ascii="Calibri" w:hAnsi="Calibri" w:cs="Calibri"/>
        </w:rPr>
        <w:t>“I feel like I owe him that much</w:t>
      </w:r>
      <w:r w:rsidR="00494A98">
        <w:rPr>
          <w:rFonts w:ascii="Calibri" w:hAnsi="Calibri" w:cs="Calibri"/>
        </w:rPr>
        <w:t xml:space="preserve"> for everything he has done for me.</w:t>
      </w:r>
      <w:r w:rsidR="004E69CE">
        <w:rPr>
          <w:rFonts w:ascii="Calibri" w:hAnsi="Calibri" w:cs="Calibri"/>
        </w:rPr>
        <w:t>”</w:t>
      </w:r>
      <w:r w:rsidR="004043A3">
        <w:rPr>
          <w:rFonts w:ascii="Calibri" w:hAnsi="Calibri" w:cs="Calibri"/>
        </w:rPr>
        <w:t xml:space="preserve"> </w:t>
      </w:r>
      <w:r w:rsidR="005865F5">
        <w:rPr>
          <w:rFonts w:ascii="Calibri" w:hAnsi="Calibri" w:cs="Calibri"/>
        </w:rPr>
        <w:t xml:space="preserve"> </w:t>
      </w:r>
    </w:p>
    <w:p w14:paraId="7D482064" w14:textId="7ECF9B1C" w:rsidR="00893CC2" w:rsidRDefault="00893CC2" w:rsidP="00352F28">
      <w:pPr>
        <w:spacing w:line="480" w:lineRule="auto"/>
        <w:ind w:firstLine="720"/>
        <w:rPr>
          <w:rFonts w:ascii="Calibri" w:hAnsi="Calibri" w:cs="Calibri"/>
        </w:rPr>
      </w:pPr>
      <w:r w:rsidRPr="68968531">
        <w:rPr>
          <w:rFonts w:ascii="Calibri" w:hAnsi="Calibri" w:cs="Calibri"/>
        </w:rPr>
        <w:t>“You have already done a great deal for us and our country through your service,” Mrs. Alderson replied. “We couldn’t ask for anything more</w:t>
      </w:r>
      <w:r w:rsidR="006064DC" w:rsidRPr="68968531">
        <w:rPr>
          <w:rFonts w:ascii="Calibri" w:hAnsi="Calibri" w:cs="Calibri"/>
        </w:rPr>
        <w:t>. Thank you for everything</w:t>
      </w:r>
      <w:r w:rsidR="008A1E40">
        <w:rPr>
          <w:rFonts w:ascii="Calibri" w:hAnsi="Calibri" w:cs="Calibri"/>
        </w:rPr>
        <w:t>,</w:t>
      </w:r>
      <w:r w:rsidR="0030173F" w:rsidRPr="68968531">
        <w:rPr>
          <w:rFonts w:ascii="Calibri" w:hAnsi="Calibri" w:cs="Calibri"/>
        </w:rPr>
        <w:t xml:space="preserve"> and may you and your family be blessed for all </w:t>
      </w:r>
      <w:r w:rsidR="008A1E40">
        <w:rPr>
          <w:rFonts w:ascii="Calibri" w:hAnsi="Calibri" w:cs="Calibri"/>
        </w:rPr>
        <w:t>the</w:t>
      </w:r>
      <w:r w:rsidR="008A1E40" w:rsidRPr="68968531">
        <w:rPr>
          <w:rFonts w:ascii="Calibri" w:hAnsi="Calibri" w:cs="Calibri"/>
        </w:rPr>
        <w:t xml:space="preserve"> </w:t>
      </w:r>
      <w:r w:rsidR="0030173F" w:rsidRPr="68968531">
        <w:rPr>
          <w:rFonts w:ascii="Calibri" w:hAnsi="Calibri" w:cs="Calibri"/>
        </w:rPr>
        <w:t>sacrifices, commitment, and duty</w:t>
      </w:r>
      <w:r w:rsidR="00246434" w:rsidRPr="68968531">
        <w:rPr>
          <w:rFonts w:ascii="Calibri" w:hAnsi="Calibri" w:cs="Calibri"/>
        </w:rPr>
        <w:t xml:space="preserve"> you have provided</w:t>
      </w:r>
      <w:r w:rsidR="006064DC" w:rsidRPr="68968531">
        <w:rPr>
          <w:rFonts w:ascii="Calibri" w:hAnsi="Calibri" w:cs="Calibri"/>
        </w:rPr>
        <w:t>.</w:t>
      </w:r>
      <w:r w:rsidR="00B3331F" w:rsidRPr="68968531">
        <w:rPr>
          <w:rFonts w:ascii="Calibri" w:hAnsi="Calibri" w:cs="Calibri"/>
        </w:rPr>
        <w:t xml:space="preserve"> It is you that we owe.”</w:t>
      </w:r>
    </w:p>
    <w:p w14:paraId="30D783BD" w14:textId="14C8F282" w:rsidR="00B3331F" w:rsidRDefault="00E87CB4" w:rsidP="00352F28">
      <w:pPr>
        <w:spacing w:line="480" w:lineRule="auto"/>
        <w:ind w:firstLine="720"/>
        <w:rPr>
          <w:rFonts w:ascii="Calibri" w:hAnsi="Calibri" w:cs="Calibri"/>
        </w:rPr>
      </w:pPr>
      <w:r>
        <w:rPr>
          <w:rFonts w:ascii="Calibri" w:hAnsi="Calibri" w:cs="Calibri"/>
        </w:rPr>
        <w:t>“</w:t>
      </w:r>
      <w:r w:rsidR="00177F94">
        <w:rPr>
          <w:rFonts w:ascii="Calibri" w:hAnsi="Calibri" w:cs="Calibri"/>
        </w:rPr>
        <w:t xml:space="preserve">Thank you for your kind words,” Harris said. </w:t>
      </w:r>
      <w:r w:rsidR="003C57D4">
        <w:rPr>
          <w:rFonts w:ascii="Calibri" w:hAnsi="Calibri" w:cs="Calibri"/>
        </w:rPr>
        <w:t>“I ask for nothing in return.</w:t>
      </w:r>
      <w:r w:rsidR="00B50DE1">
        <w:rPr>
          <w:rFonts w:ascii="Calibri" w:hAnsi="Calibri" w:cs="Calibri"/>
        </w:rPr>
        <w:t xml:space="preserve"> I just want you, your family, and </w:t>
      </w:r>
      <w:r w:rsidR="008A1E40">
        <w:rPr>
          <w:rFonts w:ascii="Calibri" w:hAnsi="Calibri" w:cs="Calibri"/>
        </w:rPr>
        <w:t xml:space="preserve">your </w:t>
      </w:r>
      <w:r w:rsidR="00B50DE1">
        <w:rPr>
          <w:rFonts w:ascii="Calibri" w:hAnsi="Calibri" w:cs="Calibri"/>
        </w:rPr>
        <w:t>loved ones to be happy, safe, and healthy</w:t>
      </w:r>
      <w:r w:rsidR="004B2EB9">
        <w:rPr>
          <w:rFonts w:ascii="Calibri" w:hAnsi="Calibri" w:cs="Calibri"/>
        </w:rPr>
        <w:t>. That is all I want.</w:t>
      </w:r>
      <w:r w:rsidR="003C57D4">
        <w:rPr>
          <w:rFonts w:ascii="Calibri" w:hAnsi="Calibri" w:cs="Calibri"/>
        </w:rPr>
        <w:t>”</w:t>
      </w:r>
    </w:p>
    <w:p w14:paraId="66F21941" w14:textId="674E0561" w:rsidR="004B2EB9" w:rsidRDefault="004B2EB9" w:rsidP="00352F28">
      <w:pPr>
        <w:spacing w:line="480" w:lineRule="auto"/>
        <w:ind w:firstLine="720"/>
        <w:rPr>
          <w:rFonts w:ascii="Calibri" w:hAnsi="Calibri" w:cs="Calibri"/>
        </w:rPr>
      </w:pPr>
      <w:r w:rsidRPr="68968531">
        <w:rPr>
          <w:rFonts w:ascii="Calibri" w:hAnsi="Calibri" w:cs="Calibri"/>
        </w:rPr>
        <w:t>“Thank you, Winter,” she said.</w:t>
      </w:r>
      <w:r w:rsidR="00400482" w:rsidRPr="68968531">
        <w:rPr>
          <w:rFonts w:ascii="Calibri" w:hAnsi="Calibri" w:cs="Calibri"/>
        </w:rPr>
        <w:t xml:space="preserve"> “It was genuinely nice talking to you, but I have to go now. I am </w:t>
      </w:r>
      <w:r w:rsidR="00753E5B" w:rsidRPr="68968531">
        <w:rPr>
          <w:rFonts w:ascii="Calibri" w:hAnsi="Calibri" w:cs="Calibri"/>
        </w:rPr>
        <w:t xml:space="preserve">baking a cake. Feel free </w:t>
      </w:r>
      <w:r w:rsidR="005625A4" w:rsidRPr="68968531">
        <w:rPr>
          <w:rFonts w:ascii="Calibri" w:hAnsi="Calibri" w:cs="Calibri"/>
        </w:rPr>
        <w:t>to call us anytime. Goodbye!”</w:t>
      </w:r>
    </w:p>
    <w:p w14:paraId="0346DC9A" w14:textId="294EE5A5" w:rsidR="005625A4" w:rsidRDefault="005625A4" w:rsidP="00352F28">
      <w:pPr>
        <w:spacing w:line="480" w:lineRule="auto"/>
        <w:ind w:firstLine="720"/>
        <w:rPr>
          <w:rFonts w:ascii="Calibri" w:hAnsi="Calibri" w:cs="Calibri"/>
        </w:rPr>
      </w:pPr>
      <w:r>
        <w:rPr>
          <w:rFonts w:ascii="Calibri" w:hAnsi="Calibri" w:cs="Calibri"/>
        </w:rPr>
        <w:t>“Goodbye</w:t>
      </w:r>
      <w:r w:rsidR="002A34FE">
        <w:rPr>
          <w:rFonts w:ascii="Calibri" w:hAnsi="Calibri" w:cs="Calibri"/>
        </w:rPr>
        <w:t xml:space="preserve">,” Harris replied. </w:t>
      </w:r>
    </w:p>
    <w:p w14:paraId="5F1E8C72" w14:textId="178903D0" w:rsidR="00B3331F" w:rsidRDefault="00FE6BD0" w:rsidP="00352F28">
      <w:pPr>
        <w:spacing w:line="480" w:lineRule="auto"/>
        <w:ind w:firstLine="720"/>
        <w:rPr>
          <w:rFonts w:ascii="Calibri" w:hAnsi="Calibri" w:cs="Calibri"/>
        </w:rPr>
      </w:pPr>
      <w:r w:rsidRPr="68968531">
        <w:rPr>
          <w:rFonts w:ascii="Calibri" w:hAnsi="Calibri" w:cs="Calibri"/>
        </w:rPr>
        <w:t xml:space="preserve">He felt a great deal of warmth inside after having a friendly conversation with </w:t>
      </w:r>
      <w:r w:rsidR="00624D06" w:rsidRPr="68968531">
        <w:rPr>
          <w:rFonts w:ascii="Calibri" w:hAnsi="Calibri" w:cs="Calibri"/>
        </w:rPr>
        <w:t xml:space="preserve">the wife of his late friend Lee Alderson. </w:t>
      </w:r>
      <w:r w:rsidR="007D26CC" w:rsidRPr="68968531">
        <w:rPr>
          <w:rFonts w:ascii="Calibri" w:hAnsi="Calibri" w:cs="Calibri"/>
        </w:rPr>
        <w:t xml:space="preserve">Harris </w:t>
      </w:r>
      <w:r w:rsidR="0086636C" w:rsidRPr="68968531">
        <w:rPr>
          <w:rFonts w:ascii="Calibri" w:hAnsi="Calibri" w:cs="Calibri"/>
        </w:rPr>
        <w:t>knew</w:t>
      </w:r>
      <w:r w:rsidR="007D26CC" w:rsidRPr="68968531">
        <w:rPr>
          <w:rFonts w:ascii="Calibri" w:hAnsi="Calibri" w:cs="Calibri"/>
        </w:rPr>
        <w:t xml:space="preserve"> the lieutenant colonel would </w:t>
      </w:r>
      <w:r w:rsidR="0086636C" w:rsidRPr="68968531">
        <w:rPr>
          <w:rFonts w:ascii="Calibri" w:hAnsi="Calibri" w:cs="Calibri"/>
        </w:rPr>
        <w:t xml:space="preserve">be much appreciative for reaching out to his family to ensure they were all right. </w:t>
      </w:r>
      <w:r w:rsidR="004A0052" w:rsidRPr="68968531">
        <w:rPr>
          <w:rFonts w:ascii="Calibri" w:hAnsi="Calibri" w:cs="Calibri"/>
        </w:rPr>
        <w:t xml:space="preserve">He would have done the same thing for Harris had something happened to him. </w:t>
      </w:r>
    </w:p>
    <w:p w14:paraId="05A58D77" w14:textId="277EE4A3" w:rsidR="00695794" w:rsidRDefault="00875A2B" w:rsidP="00352F28">
      <w:pPr>
        <w:spacing w:line="480" w:lineRule="auto"/>
        <w:ind w:firstLine="720"/>
        <w:rPr>
          <w:rFonts w:ascii="Calibri" w:hAnsi="Calibri" w:cs="Calibri"/>
        </w:rPr>
      </w:pPr>
      <w:r w:rsidRPr="22D893E5">
        <w:rPr>
          <w:rFonts w:ascii="Calibri" w:hAnsi="Calibri" w:cs="Calibri"/>
        </w:rPr>
        <w:t xml:space="preserve">He smiled. </w:t>
      </w:r>
      <w:r w:rsidR="0092689F" w:rsidRPr="22D893E5">
        <w:rPr>
          <w:rFonts w:ascii="Calibri" w:hAnsi="Calibri" w:cs="Calibri"/>
        </w:rPr>
        <w:t xml:space="preserve">The phone call brightened his spirits as he worked cheerfully throughout the rest of his </w:t>
      </w:r>
      <w:r w:rsidR="004E6751" w:rsidRPr="22D893E5">
        <w:rPr>
          <w:rFonts w:ascii="Calibri" w:hAnsi="Calibri" w:cs="Calibri"/>
        </w:rPr>
        <w:t>workday</w:t>
      </w:r>
      <w:r w:rsidR="0092689F" w:rsidRPr="22D893E5">
        <w:rPr>
          <w:rFonts w:ascii="Calibri" w:hAnsi="Calibri" w:cs="Calibri"/>
        </w:rPr>
        <w:t xml:space="preserve">. </w:t>
      </w:r>
      <w:r w:rsidR="004E6751" w:rsidRPr="22D893E5">
        <w:rPr>
          <w:rFonts w:ascii="Calibri" w:hAnsi="Calibri" w:cs="Calibri"/>
        </w:rPr>
        <w:t xml:space="preserve">After he shelved the last book of the day merrily, he </w:t>
      </w:r>
      <w:r w:rsidR="00D56745" w:rsidRPr="22D893E5">
        <w:rPr>
          <w:rFonts w:ascii="Calibri" w:hAnsi="Calibri" w:cs="Calibri"/>
        </w:rPr>
        <w:t xml:space="preserve">waved goodbye to his colleagues and skipped his way back to his </w:t>
      </w:r>
      <w:r w:rsidR="003359C6" w:rsidRPr="22D893E5">
        <w:rPr>
          <w:rFonts w:ascii="Calibri" w:hAnsi="Calibri" w:cs="Calibri"/>
        </w:rPr>
        <w:t xml:space="preserve">vehicle. </w:t>
      </w:r>
      <w:r w:rsidR="00D11D9D" w:rsidRPr="22D893E5">
        <w:rPr>
          <w:rFonts w:ascii="Calibri" w:hAnsi="Calibri" w:cs="Calibri"/>
        </w:rPr>
        <w:t>He put on his sunglasses, blared a rock song on his radio</w:t>
      </w:r>
      <w:r w:rsidR="008A1E40">
        <w:rPr>
          <w:rFonts w:ascii="Calibri" w:hAnsi="Calibri" w:cs="Calibri"/>
        </w:rPr>
        <w:t>,</w:t>
      </w:r>
      <w:r w:rsidR="00D11D9D" w:rsidRPr="22D893E5">
        <w:rPr>
          <w:rFonts w:ascii="Calibri" w:hAnsi="Calibri" w:cs="Calibri"/>
        </w:rPr>
        <w:t xml:space="preserve"> and</w:t>
      </w:r>
      <w:r w:rsidR="00702AFB" w:rsidRPr="22D893E5">
        <w:rPr>
          <w:rFonts w:ascii="Calibri" w:hAnsi="Calibri" w:cs="Calibri"/>
        </w:rPr>
        <w:t xml:space="preserve"> checked his rearview mirror before carefully backing out of his parking spot. He then slowly drove out of the parking lot. Harris couldn’t wait to get home and relax. It was a busy day at the library. Several patrons came into the library to return or check out books. A few of them asked Harris how to use the electronic databases on the computers or where they could locate certain books in the library.  </w:t>
      </w:r>
    </w:p>
    <w:p w14:paraId="5794CE16" w14:textId="2E10585E" w:rsidR="005051A1" w:rsidRDefault="005051A1" w:rsidP="00352F28">
      <w:pPr>
        <w:spacing w:line="480" w:lineRule="auto"/>
        <w:ind w:firstLine="720"/>
        <w:rPr>
          <w:rFonts w:ascii="Calibri" w:hAnsi="Calibri" w:cs="Calibri"/>
        </w:rPr>
      </w:pPr>
      <w:r w:rsidRPr="22D893E5">
        <w:rPr>
          <w:rFonts w:ascii="Calibri" w:hAnsi="Calibri" w:cs="Calibri"/>
        </w:rPr>
        <w:t xml:space="preserve">While he was driving down the street, there was a honk from a car next to him. Harris turned and noticed it was one of his </w:t>
      </w:r>
      <w:r w:rsidR="00F50D33" w:rsidRPr="22D893E5">
        <w:rPr>
          <w:rFonts w:ascii="Calibri" w:hAnsi="Calibri" w:cs="Calibri"/>
        </w:rPr>
        <w:t>close friends</w:t>
      </w:r>
      <w:r w:rsidR="00D30DCF" w:rsidRPr="22D893E5">
        <w:rPr>
          <w:rFonts w:ascii="Calibri" w:hAnsi="Calibri" w:cs="Calibri"/>
        </w:rPr>
        <w:t xml:space="preserve">. </w:t>
      </w:r>
      <w:r w:rsidR="00446135" w:rsidRPr="22D893E5">
        <w:rPr>
          <w:rFonts w:ascii="Calibri" w:hAnsi="Calibri" w:cs="Calibri"/>
        </w:rPr>
        <w:t>He</w:t>
      </w:r>
      <w:r w:rsidR="00D30DCF" w:rsidRPr="22D893E5">
        <w:rPr>
          <w:rFonts w:ascii="Calibri" w:hAnsi="Calibri" w:cs="Calibri"/>
        </w:rPr>
        <w:t xml:space="preserve"> smiled and waved at him. Harris playfully honked back and waved </w:t>
      </w:r>
      <w:r w:rsidR="00446135" w:rsidRPr="22D893E5">
        <w:rPr>
          <w:rFonts w:ascii="Calibri" w:hAnsi="Calibri" w:cs="Calibri"/>
        </w:rPr>
        <w:t xml:space="preserve">at his </w:t>
      </w:r>
      <w:r w:rsidR="00F50D33" w:rsidRPr="22D893E5">
        <w:rPr>
          <w:rFonts w:ascii="Calibri" w:hAnsi="Calibri" w:cs="Calibri"/>
        </w:rPr>
        <w:t>friend</w:t>
      </w:r>
      <w:r w:rsidR="00446135" w:rsidRPr="22D893E5">
        <w:rPr>
          <w:rFonts w:ascii="Calibri" w:hAnsi="Calibri" w:cs="Calibri"/>
        </w:rPr>
        <w:t>.</w:t>
      </w:r>
      <w:r w:rsidR="00875CA7" w:rsidRPr="22D893E5">
        <w:rPr>
          <w:rFonts w:ascii="Calibri" w:hAnsi="Calibri" w:cs="Calibri"/>
        </w:rPr>
        <w:t xml:space="preserve"> Life couldn’t get much better than this. </w:t>
      </w:r>
      <w:r w:rsidR="00775B8A" w:rsidRPr="22D893E5">
        <w:rPr>
          <w:rFonts w:ascii="Calibri" w:hAnsi="Calibri" w:cs="Calibri"/>
        </w:rPr>
        <w:t>He couldn’t wait to tell his wife</w:t>
      </w:r>
      <w:r w:rsidR="00F50D33" w:rsidRPr="22D893E5">
        <w:rPr>
          <w:rFonts w:ascii="Calibri" w:hAnsi="Calibri" w:cs="Calibri"/>
        </w:rPr>
        <w:t xml:space="preserve"> </w:t>
      </w:r>
      <w:r w:rsidR="00360494" w:rsidRPr="22D893E5">
        <w:rPr>
          <w:rFonts w:ascii="Calibri" w:hAnsi="Calibri" w:cs="Calibri"/>
        </w:rPr>
        <w:t xml:space="preserve">about his conversation with Lee Alderson’s wife. She would be overjoyed by it. </w:t>
      </w:r>
    </w:p>
    <w:p w14:paraId="26FF9A4F" w14:textId="7D7E7070" w:rsidR="000743D7" w:rsidRDefault="00AC5CB2" w:rsidP="00CC1042">
      <w:pPr>
        <w:spacing w:line="480" w:lineRule="auto"/>
        <w:ind w:firstLine="720"/>
        <w:rPr>
          <w:rFonts w:ascii="Calibri" w:hAnsi="Calibri" w:cs="Calibri"/>
        </w:rPr>
      </w:pPr>
      <w:r>
        <w:rPr>
          <w:rFonts w:ascii="Calibri" w:hAnsi="Calibri" w:cs="Calibri"/>
        </w:rPr>
        <w:t xml:space="preserve">Harris drove up into </w:t>
      </w:r>
      <w:r w:rsidR="00B336ED">
        <w:rPr>
          <w:rFonts w:ascii="Calibri" w:hAnsi="Calibri" w:cs="Calibri"/>
        </w:rPr>
        <w:t xml:space="preserve">the driveway. He </w:t>
      </w:r>
      <w:r w:rsidR="00E12EDB">
        <w:rPr>
          <w:rFonts w:ascii="Calibri" w:hAnsi="Calibri" w:cs="Calibri"/>
        </w:rPr>
        <w:t xml:space="preserve">hummed a tune as he stepped out of the vehicle and </w:t>
      </w:r>
      <w:r w:rsidR="00B336ED">
        <w:rPr>
          <w:rFonts w:ascii="Calibri" w:hAnsi="Calibri" w:cs="Calibri"/>
        </w:rPr>
        <w:t xml:space="preserve">briskly walked up to the house. </w:t>
      </w:r>
      <w:r w:rsidR="003755AE">
        <w:rPr>
          <w:rFonts w:ascii="Calibri" w:hAnsi="Calibri" w:cs="Calibri"/>
        </w:rPr>
        <w:t xml:space="preserve">When he stepped into </w:t>
      </w:r>
      <w:r w:rsidR="00463CA8">
        <w:rPr>
          <w:rFonts w:ascii="Calibri" w:hAnsi="Calibri" w:cs="Calibri"/>
        </w:rPr>
        <w:t xml:space="preserve">the house, </w:t>
      </w:r>
      <w:r w:rsidR="00B446F7">
        <w:rPr>
          <w:rFonts w:ascii="Calibri" w:hAnsi="Calibri" w:cs="Calibri"/>
        </w:rPr>
        <w:t xml:space="preserve">there was a </w:t>
      </w:r>
      <w:r w:rsidR="00DD56A5">
        <w:rPr>
          <w:rFonts w:ascii="Calibri" w:hAnsi="Calibri" w:cs="Calibri"/>
        </w:rPr>
        <w:t xml:space="preserve">delightful scent coming from the kitchen. </w:t>
      </w:r>
      <w:r w:rsidR="001216D6" w:rsidRPr="001B79A5">
        <w:rPr>
          <w:rFonts w:ascii="Calibri" w:hAnsi="Calibri" w:cs="Calibri"/>
          <w:i/>
          <w:iCs/>
        </w:rPr>
        <w:t xml:space="preserve">It </w:t>
      </w:r>
      <w:r w:rsidR="008A1E40" w:rsidRPr="001B79A5">
        <w:rPr>
          <w:rFonts w:ascii="Calibri" w:hAnsi="Calibri" w:cs="Calibri"/>
          <w:i/>
          <w:iCs/>
        </w:rPr>
        <w:t xml:space="preserve">has </w:t>
      </w:r>
      <w:r w:rsidR="001216D6" w:rsidRPr="001B79A5">
        <w:rPr>
          <w:rFonts w:ascii="Calibri" w:hAnsi="Calibri" w:cs="Calibri"/>
          <w:i/>
          <w:iCs/>
        </w:rPr>
        <w:t>to be Gabriela cooking dinner,</w:t>
      </w:r>
      <w:r w:rsidR="001216D6">
        <w:rPr>
          <w:rFonts w:ascii="Calibri" w:hAnsi="Calibri" w:cs="Calibri"/>
        </w:rPr>
        <w:t xml:space="preserve"> he thought to himself.</w:t>
      </w:r>
      <w:r w:rsidR="00BD7095">
        <w:rPr>
          <w:rFonts w:ascii="Calibri" w:hAnsi="Calibri" w:cs="Calibri"/>
        </w:rPr>
        <w:t xml:space="preserve"> She stepped into the living room and walked up to Harris to give him a hug and a kiss. </w:t>
      </w:r>
      <w:r w:rsidR="00BB171A">
        <w:rPr>
          <w:rFonts w:ascii="Calibri" w:hAnsi="Calibri" w:cs="Calibri"/>
        </w:rPr>
        <w:t xml:space="preserve">He </w:t>
      </w:r>
      <w:r w:rsidR="003C0151">
        <w:rPr>
          <w:rFonts w:ascii="Calibri" w:hAnsi="Calibri" w:cs="Calibri"/>
        </w:rPr>
        <w:t>gave her a tender kiss back</w:t>
      </w:r>
      <w:r w:rsidR="0038532E">
        <w:rPr>
          <w:rFonts w:ascii="Calibri" w:hAnsi="Calibri" w:cs="Calibri"/>
        </w:rPr>
        <w:t xml:space="preserve"> and embraced </w:t>
      </w:r>
      <w:r w:rsidR="00366A09">
        <w:rPr>
          <w:rFonts w:ascii="Calibri" w:hAnsi="Calibri" w:cs="Calibri"/>
        </w:rPr>
        <w:t>her for a little longer</w:t>
      </w:r>
      <w:r w:rsidR="00CC1042">
        <w:rPr>
          <w:rFonts w:ascii="Calibri" w:hAnsi="Calibri" w:cs="Calibri"/>
        </w:rPr>
        <w:t xml:space="preserve">. They looked up and smiled at each other. </w:t>
      </w:r>
    </w:p>
    <w:p w14:paraId="202DC324" w14:textId="77777777" w:rsidR="0008028B" w:rsidRDefault="00D23EBD" w:rsidP="00CC1042">
      <w:pPr>
        <w:spacing w:line="480" w:lineRule="auto"/>
        <w:ind w:firstLine="720"/>
        <w:rPr>
          <w:rFonts w:ascii="Calibri" w:hAnsi="Calibri" w:cs="Calibri"/>
        </w:rPr>
      </w:pPr>
      <w:r>
        <w:rPr>
          <w:rFonts w:ascii="Calibri" w:hAnsi="Calibri" w:cs="Calibri"/>
        </w:rPr>
        <w:t xml:space="preserve">“How was your day?” she asked. </w:t>
      </w:r>
    </w:p>
    <w:p w14:paraId="36533FEF" w14:textId="5BC140E9" w:rsidR="00360494" w:rsidRDefault="0008028B" w:rsidP="00CC1042">
      <w:pPr>
        <w:spacing w:line="480" w:lineRule="auto"/>
        <w:ind w:firstLine="720"/>
        <w:rPr>
          <w:rFonts w:ascii="Calibri" w:hAnsi="Calibri" w:cs="Calibri"/>
        </w:rPr>
      </w:pPr>
      <w:r>
        <w:rPr>
          <w:rFonts w:ascii="Calibri" w:hAnsi="Calibri" w:cs="Calibri"/>
        </w:rPr>
        <w:t xml:space="preserve">“It was good,” he said. “I have much to </w:t>
      </w:r>
      <w:r w:rsidR="00357E8E">
        <w:rPr>
          <w:rFonts w:ascii="Calibri" w:hAnsi="Calibri" w:cs="Calibri"/>
        </w:rPr>
        <w:t>tell you. Let me change my clothes first</w:t>
      </w:r>
      <w:r w:rsidR="00731671">
        <w:rPr>
          <w:rFonts w:ascii="Calibri" w:hAnsi="Calibri" w:cs="Calibri"/>
        </w:rPr>
        <w:t>, then</w:t>
      </w:r>
      <w:r w:rsidR="00357E8E">
        <w:rPr>
          <w:rFonts w:ascii="Calibri" w:hAnsi="Calibri" w:cs="Calibri"/>
        </w:rPr>
        <w:t xml:space="preserve"> I will tell you all about it.” </w:t>
      </w:r>
      <w:r w:rsidR="0038532E">
        <w:rPr>
          <w:rFonts w:ascii="Calibri" w:hAnsi="Calibri" w:cs="Calibri"/>
        </w:rPr>
        <w:t xml:space="preserve"> </w:t>
      </w:r>
    </w:p>
    <w:p w14:paraId="0B55E629" w14:textId="0FC77E45" w:rsidR="00731671" w:rsidRDefault="00731671" w:rsidP="00CC1042">
      <w:pPr>
        <w:spacing w:line="480" w:lineRule="auto"/>
        <w:ind w:firstLine="720"/>
        <w:rPr>
          <w:rFonts w:ascii="Calibri" w:hAnsi="Calibri" w:cs="Calibri"/>
        </w:rPr>
      </w:pPr>
      <w:r>
        <w:rPr>
          <w:rFonts w:ascii="Calibri" w:hAnsi="Calibri" w:cs="Calibri"/>
        </w:rPr>
        <w:t xml:space="preserve">“Well, don’t take too long,” Gabriela replied. </w:t>
      </w:r>
      <w:r w:rsidR="00837489">
        <w:rPr>
          <w:rFonts w:ascii="Calibri" w:hAnsi="Calibri" w:cs="Calibri"/>
        </w:rPr>
        <w:t xml:space="preserve">“I want to hear all about it.” </w:t>
      </w:r>
    </w:p>
    <w:p w14:paraId="0F5E8B3C" w14:textId="336E3738" w:rsidR="00837489" w:rsidRDefault="00837489" w:rsidP="00CC1042">
      <w:pPr>
        <w:spacing w:line="480" w:lineRule="auto"/>
        <w:ind w:firstLine="720"/>
        <w:rPr>
          <w:rFonts w:ascii="Calibri" w:hAnsi="Calibri" w:cs="Calibri"/>
        </w:rPr>
      </w:pPr>
      <w:r w:rsidRPr="68968531">
        <w:rPr>
          <w:rFonts w:ascii="Calibri" w:hAnsi="Calibri" w:cs="Calibri"/>
        </w:rPr>
        <w:t xml:space="preserve">They kissed one last time before Harris </w:t>
      </w:r>
      <w:r w:rsidR="00594950" w:rsidRPr="68968531">
        <w:rPr>
          <w:rFonts w:ascii="Calibri" w:hAnsi="Calibri" w:cs="Calibri"/>
        </w:rPr>
        <w:t xml:space="preserve">went to their bedroom to put on some more comfortable clothes. </w:t>
      </w:r>
      <w:r w:rsidR="00814EDC" w:rsidRPr="68968531">
        <w:rPr>
          <w:rFonts w:ascii="Calibri" w:hAnsi="Calibri" w:cs="Calibri"/>
        </w:rPr>
        <w:t>Gabriela went back into the kitchen to check on dinner</w:t>
      </w:r>
      <w:r w:rsidR="00342B12" w:rsidRPr="68968531">
        <w:rPr>
          <w:rFonts w:ascii="Calibri" w:hAnsi="Calibri" w:cs="Calibri"/>
        </w:rPr>
        <w:t>. Their daughter</w:t>
      </w:r>
      <w:r w:rsidR="004B47B0" w:rsidRPr="68968531">
        <w:rPr>
          <w:rFonts w:ascii="Calibri" w:hAnsi="Calibri" w:cs="Calibri"/>
        </w:rPr>
        <w:t>, Emilia,</w:t>
      </w:r>
      <w:r w:rsidR="00342B12" w:rsidRPr="68968531">
        <w:rPr>
          <w:rFonts w:ascii="Calibri" w:hAnsi="Calibri" w:cs="Calibri"/>
        </w:rPr>
        <w:t xml:space="preserve"> was asleep in her bedroom. </w:t>
      </w:r>
      <w:r w:rsidR="00354B30" w:rsidRPr="68968531">
        <w:rPr>
          <w:rFonts w:ascii="Calibri" w:hAnsi="Calibri" w:cs="Calibri"/>
        </w:rPr>
        <w:t xml:space="preserve">Harris quietly </w:t>
      </w:r>
      <w:r w:rsidR="00E57608" w:rsidRPr="68968531">
        <w:rPr>
          <w:rFonts w:ascii="Calibri" w:hAnsi="Calibri" w:cs="Calibri"/>
        </w:rPr>
        <w:t>walked past his daughter’s room. He</w:t>
      </w:r>
      <w:r w:rsidR="00E103A6" w:rsidRPr="68968531">
        <w:rPr>
          <w:rFonts w:ascii="Calibri" w:hAnsi="Calibri" w:cs="Calibri"/>
        </w:rPr>
        <w:t xml:space="preserve"> stepped into his bedroom and made his way to </w:t>
      </w:r>
      <w:r w:rsidR="00CC1485" w:rsidRPr="68968531">
        <w:rPr>
          <w:rFonts w:ascii="Calibri" w:hAnsi="Calibri" w:cs="Calibri"/>
        </w:rPr>
        <w:t>the closet to pick out a T-shirt and jeans.</w:t>
      </w:r>
      <w:r w:rsidR="00DB0E01" w:rsidRPr="68968531">
        <w:rPr>
          <w:rFonts w:ascii="Calibri" w:hAnsi="Calibri" w:cs="Calibri"/>
        </w:rPr>
        <w:t xml:space="preserve"> </w:t>
      </w:r>
      <w:r w:rsidR="00350388" w:rsidRPr="68968531">
        <w:rPr>
          <w:rFonts w:ascii="Calibri" w:hAnsi="Calibri" w:cs="Calibri"/>
        </w:rPr>
        <w:t>On the way to the kitchen, he stepped into his daughter’s bedroom, quietly walked up to her as she slept, and kissed her</w:t>
      </w:r>
      <w:r w:rsidR="006B4B8B" w:rsidRPr="68968531">
        <w:rPr>
          <w:rFonts w:ascii="Calibri" w:hAnsi="Calibri" w:cs="Calibri"/>
        </w:rPr>
        <w:t xml:space="preserve"> tiny</w:t>
      </w:r>
      <w:r w:rsidR="00350388" w:rsidRPr="68968531">
        <w:rPr>
          <w:rFonts w:ascii="Calibri" w:hAnsi="Calibri" w:cs="Calibri"/>
        </w:rPr>
        <w:t xml:space="preserve"> forehead.  </w:t>
      </w:r>
    </w:p>
    <w:p w14:paraId="3D50FF7E" w14:textId="0876E811" w:rsidR="006B4B8B" w:rsidRDefault="00A673E8" w:rsidP="00CC1042">
      <w:pPr>
        <w:spacing w:line="480" w:lineRule="auto"/>
        <w:ind w:firstLine="720"/>
        <w:rPr>
          <w:rFonts w:ascii="Calibri" w:hAnsi="Calibri" w:cs="Calibri"/>
        </w:rPr>
      </w:pPr>
      <w:r>
        <w:rPr>
          <w:rFonts w:ascii="Calibri" w:hAnsi="Calibri" w:cs="Calibri"/>
        </w:rPr>
        <w:t xml:space="preserve">In the kitchen, Gabriela was pulling out a </w:t>
      </w:r>
      <w:r w:rsidR="00DC646B">
        <w:rPr>
          <w:rFonts w:ascii="Calibri" w:hAnsi="Calibri" w:cs="Calibri"/>
        </w:rPr>
        <w:t xml:space="preserve">chicken and rice casserole from the oven. </w:t>
      </w:r>
      <w:r w:rsidR="00C31C31">
        <w:rPr>
          <w:rFonts w:ascii="Calibri" w:hAnsi="Calibri" w:cs="Calibri"/>
        </w:rPr>
        <w:t xml:space="preserve">She had already had a fresh batch of dinner rolls set out on the table that she had made from scratch earlier in the day. </w:t>
      </w:r>
      <w:r w:rsidR="00C644D9">
        <w:rPr>
          <w:rFonts w:ascii="Calibri" w:hAnsi="Calibri" w:cs="Calibri"/>
        </w:rPr>
        <w:t xml:space="preserve">The plates and silverware were also </w:t>
      </w:r>
      <w:r w:rsidR="0048474A">
        <w:rPr>
          <w:rFonts w:ascii="Calibri" w:hAnsi="Calibri" w:cs="Calibri"/>
        </w:rPr>
        <w:t xml:space="preserve">already </w:t>
      </w:r>
      <w:r w:rsidR="00C644D9">
        <w:rPr>
          <w:rFonts w:ascii="Calibri" w:hAnsi="Calibri" w:cs="Calibri"/>
        </w:rPr>
        <w:t xml:space="preserve">set up on the table. </w:t>
      </w:r>
    </w:p>
    <w:p w14:paraId="2B35F0BD" w14:textId="06F13A1F" w:rsidR="004B47B0" w:rsidRDefault="004B47B0" w:rsidP="00CC1042">
      <w:pPr>
        <w:spacing w:line="480" w:lineRule="auto"/>
        <w:ind w:firstLine="720"/>
        <w:rPr>
          <w:rFonts w:ascii="Calibri" w:hAnsi="Calibri" w:cs="Calibri"/>
        </w:rPr>
      </w:pPr>
      <w:r>
        <w:rPr>
          <w:rFonts w:ascii="Calibri" w:hAnsi="Calibri" w:cs="Calibri"/>
        </w:rPr>
        <w:t>“How long has Emilia been asleep?” Harris asked</w:t>
      </w:r>
      <w:r w:rsidR="00F1048E">
        <w:rPr>
          <w:rFonts w:ascii="Calibri" w:hAnsi="Calibri" w:cs="Calibri"/>
        </w:rPr>
        <w:t>.</w:t>
      </w:r>
    </w:p>
    <w:p w14:paraId="556DFE71" w14:textId="502565E7" w:rsidR="00F1048E" w:rsidRDefault="00F1048E" w:rsidP="00CC1042">
      <w:pPr>
        <w:spacing w:line="480" w:lineRule="auto"/>
        <w:ind w:firstLine="720"/>
        <w:rPr>
          <w:rFonts w:ascii="Calibri" w:hAnsi="Calibri" w:cs="Calibri"/>
        </w:rPr>
      </w:pPr>
      <w:r w:rsidRPr="22D893E5">
        <w:rPr>
          <w:rFonts w:ascii="Calibri" w:hAnsi="Calibri" w:cs="Calibri"/>
        </w:rPr>
        <w:t>“She has been asleep for about two hours,” Gabriela answered. “</w:t>
      </w:r>
      <w:bookmarkStart w:id="48" w:name="_Int_IatHfrX0"/>
      <w:r w:rsidRPr="22D893E5">
        <w:rPr>
          <w:rFonts w:ascii="Calibri" w:hAnsi="Calibri" w:cs="Calibri"/>
        </w:rPr>
        <w:t>I am</w:t>
      </w:r>
      <w:bookmarkEnd w:id="48"/>
      <w:r w:rsidRPr="22D893E5">
        <w:rPr>
          <w:rFonts w:ascii="Calibri" w:hAnsi="Calibri" w:cs="Calibri"/>
        </w:rPr>
        <w:t xml:space="preserve"> going to wake her up shortly before dinner.</w:t>
      </w:r>
      <w:r w:rsidR="009845E2" w:rsidRPr="22D893E5">
        <w:rPr>
          <w:rFonts w:ascii="Calibri" w:hAnsi="Calibri" w:cs="Calibri"/>
        </w:rPr>
        <w:t xml:space="preserve"> She looks like a little angel when she sleeps</w:t>
      </w:r>
      <w:r w:rsidR="008A1E40">
        <w:rPr>
          <w:rFonts w:ascii="Calibri" w:hAnsi="Calibri" w:cs="Calibri"/>
        </w:rPr>
        <w:t>,</w:t>
      </w:r>
      <w:r w:rsidR="009845E2" w:rsidRPr="22D893E5">
        <w:rPr>
          <w:rFonts w:ascii="Calibri" w:hAnsi="Calibri" w:cs="Calibri"/>
        </w:rPr>
        <w:t xml:space="preserve"> </w:t>
      </w:r>
      <w:r w:rsidR="008A1E40">
        <w:rPr>
          <w:rFonts w:ascii="Calibri" w:hAnsi="Calibri" w:cs="Calibri"/>
        </w:rPr>
        <w:t>d</w:t>
      </w:r>
      <w:r w:rsidR="009845E2" w:rsidRPr="22D893E5">
        <w:rPr>
          <w:rFonts w:ascii="Calibri" w:hAnsi="Calibri" w:cs="Calibri"/>
        </w:rPr>
        <w:t>oesn’t she?”</w:t>
      </w:r>
    </w:p>
    <w:p w14:paraId="0B665464" w14:textId="25FC3ABE" w:rsidR="009845E2" w:rsidRDefault="003E036F" w:rsidP="00CC1042">
      <w:pPr>
        <w:spacing w:line="480" w:lineRule="auto"/>
        <w:ind w:firstLine="720"/>
        <w:rPr>
          <w:rFonts w:ascii="Calibri" w:hAnsi="Calibri" w:cs="Calibri"/>
        </w:rPr>
      </w:pPr>
      <w:r>
        <w:rPr>
          <w:rFonts w:ascii="Calibri" w:hAnsi="Calibri" w:cs="Calibri"/>
        </w:rPr>
        <w:t xml:space="preserve">“She certainly does,” Harris said. </w:t>
      </w:r>
    </w:p>
    <w:p w14:paraId="6ADC4818" w14:textId="2528F803" w:rsidR="003E036F" w:rsidRDefault="003E036F" w:rsidP="00CC1042">
      <w:pPr>
        <w:spacing w:line="480" w:lineRule="auto"/>
        <w:ind w:firstLine="720"/>
        <w:rPr>
          <w:rFonts w:ascii="Calibri" w:hAnsi="Calibri" w:cs="Calibri"/>
        </w:rPr>
      </w:pPr>
      <w:r>
        <w:rPr>
          <w:rFonts w:ascii="Calibri" w:hAnsi="Calibri" w:cs="Calibri"/>
        </w:rPr>
        <w:t>“You said you had something to tell me</w:t>
      </w:r>
      <w:r w:rsidR="00177800">
        <w:rPr>
          <w:rFonts w:ascii="Calibri" w:hAnsi="Calibri" w:cs="Calibri"/>
        </w:rPr>
        <w:t>,” Gabriela said.</w:t>
      </w:r>
    </w:p>
    <w:p w14:paraId="58AA5D02" w14:textId="5C0A3E13" w:rsidR="00177800" w:rsidRDefault="00E166CF" w:rsidP="00CC1042">
      <w:pPr>
        <w:spacing w:line="480" w:lineRule="auto"/>
        <w:ind w:firstLine="720"/>
        <w:rPr>
          <w:rFonts w:ascii="Calibri" w:hAnsi="Calibri" w:cs="Calibri"/>
        </w:rPr>
      </w:pPr>
      <w:r>
        <w:rPr>
          <w:rFonts w:ascii="Calibri" w:hAnsi="Calibri" w:cs="Calibri"/>
        </w:rPr>
        <w:t>“I was going to tell you that I called up Lieutenant Colonel Lee Alderson’s wife today</w:t>
      </w:r>
      <w:r w:rsidR="00B57EF0">
        <w:rPr>
          <w:rFonts w:ascii="Calibri" w:hAnsi="Calibri" w:cs="Calibri"/>
        </w:rPr>
        <w:t xml:space="preserve">,” Harris excitedly told her. </w:t>
      </w:r>
      <w:r w:rsidR="00C54C9E">
        <w:rPr>
          <w:rFonts w:ascii="Calibri" w:hAnsi="Calibri" w:cs="Calibri"/>
        </w:rPr>
        <w:t>“Her name is Holl</w:t>
      </w:r>
      <w:r w:rsidR="00E6690B">
        <w:rPr>
          <w:rFonts w:ascii="Calibri" w:hAnsi="Calibri" w:cs="Calibri"/>
        </w:rPr>
        <w:t>y</w:t>
      </w:r>
      <w:r w:rsidR="00615A29">
        <w:rPr>
          <w:rFonts w:ascii="Calibri" w:hAnsi="Calibri" w:cs="Calibri"/>
        </w:rPr>
        <w:t>, and she is a very sweet lady</w:t>
      </w:r>
      <w:r w:rsidR="00E6690B">
        <w:rPr>
          <w:rFonts w:ascii="Calibri" w:hAnsi="Calibri" w:cs="Calibri"/>
        </w:rPr>
        <w:t>.”</w:t>
      </w:r>
    </w:p>
    <w:p w14:paraId="5BD250ED" w14:textId="3D5329EC" w:rsidR="00A21A37" w:rsidRDefault="00A21A37" w:rsidP="00CC1042">
      <w:pPr>
        <w:spacing w:line="480" w:lineRule="auto"/>
        <w:ind w:firstLine="720"/>
        <w:rPr>
          <w:rFonts w:ascii="Calibri" w:hAnsi="Calibri" w:cs="Calibri"/>
        </w:rPr>
      </w:pPr>
      <w:r>
        <w:rPr>
          <w:rFonts w:ascii="Calibri" w:hAnsi="Calibri" w:cs="Calibri"/>
        </w:rPr>
        <w:t>“So, how has Lee’s family been taking</w:t>
      </w:r>
      <w:r w:rsidR="00D65F77">
        <w:rPr>
          <w:rFonts w:ascii="Calibri" w:hAnsi="Calibri" w:cs="Calibri"/>
        </w:rPr>
        <w:t xml:space="preserve"> the loss?” Gabriela asked. </w:t>
      </w:r>
    </w:p>
    <w:p w14:paraId="272E8700" w14:textId="67418D9A" w:rsidR="001E5286" w:rsidRDefault="001E5286" w:rsidP="00CC1042">
      <w:pPr>
        <w:spacing w:line="480" w:lineRule="auto"/>
        <w:ind w:firstLine="720"/>
        <w:rPr>
          <w:rFonts w:ascii="Calibri" w:hAnsi="Calibri" w:cs="Calibri"/>
        </w:rPr>
      </w:pPr>
      <w:r>
        <w:rPr>
          <w:rFonts w:ascii="Calibri" w:hAnsi="Calibri" w:cs="Calibri"/>
        </w:rPr>
        <w:t>“According to Holly</w:t>
      </w:r>
      <w:r w:rsidR="009E5C56">
        <w:rPr>
          <w:rFonts w:ascii="Calibri" w:hAnsi="Calibri" w:cs="Calibri"/>
        </w:rPr>
        <w:t xml:space="preserve">, they have been handling it well,” Harris said. “She was grateful that Lee had a friend like me </w:t>
      </w:r>
      <w:r w:rsidR="009A29F5">
        <w:rPr>
          <w:rFonts w:ascii="Calibri" w:hAnsi="Calibri" w:cs="Calibri"/>
        </w:rPr>
        <w:t xml:space="preserve">by his side during the war on the Death Firms. </w:t>
      </w:r>
      <w:r w:rsidR="003D302C">
        <w:rPr>
          <w:rFonts w:ascii="Calibri" w:hAnsi="Calibri" w:cs="Calibri"/>
        </w:rPr>
        <w:t xml:space="preserve">She mentioned that he spoke a great deal </w:t>
      </w:r>
      <w:r w:rsidR="00DE4FBE">
        <w:rPr>
          <w:rFonts w:ascii="Calibri" w:hAnsi="Calibri" w:cs="Calibri"/>
        </w:rPr>
        <w:t>of me.</w:t>
      </w:r>
      <w:r w:rsidR="008E3741">
        <w:rPr>
          <w:rFonts w:ascii="Calibri" w:hAnsi="Calibri" w:cs="Calibri"/>
        </w:rPr>
        <w:t xml:space="preserve"> Holly also thanked me for my service</w:t>
      </w:r>
      <w:r w:rsidR="00CB3C99">
        <w:rPr>
          <w:rFonts w:ascii="Calibri" w:hAnsi="Calibri" w:cs="Calibri"/>
        </w:rPr>
        <w:t>.</w:t>
      </w:r>
      <w:r w:rsidR="00B74007">
        <w:rPr>
          <w:rFonts w:ascii="Calibri" w:hAnsi="Calibri" w:cs="Calibri"/>
        </w:rPr>
        <w:t>”</w:t>
      </w:r>
    </w:p>
    <w:p w14:paraId="23368E4F" w14:textId="64FE4561" w:rsidR="00B74007" w:rsidRDefault="008E3741" w:rsidP="00CC1042">
      <w:pPr>
        <w:spacing w:line="480" w:lineRule="auto"/>
        <w:ind w:firstLine="720"/>
        <w:rPr>
          <w:rFonts w:ascii="Calibri" w:hAnsi="Calibri" w:cs="Calibri"/>
        </w:rPr>
      </w:pPr>
      <w:r>
        <w:rPr>
          <w:rFonts w:ascii="Calibri" w:hAnsi="Calibri" w:cs="Calibri"/>
        </w:rPr>
        <w:t>“That is awfully nice of her,” Gabriela said.</w:t>
      </w:r>
      <w:r w:rsidR="00CB3C99">
        <w:rPr>
          <w:rFonts w:ascii="Calibri" w:hAnsi="Calibri" w:cs="Calibri"/>
        </w:rPr>
        <w:t xml:space="preserve"> “We should invite her for dinner sometime.”</w:t>
      </w:r>
    </w:p>
    <w:p w14:paraId="045E1409" w14:textId="6519846A" w:rsidR="00CB3C99" w:rsidRDefault="00CB3C99" w:rsidP="00CC1042">
      <w:pPr>
        <w:spacing w:line="480" w:lineRule="auto"/>
        <w:ind w:firstLine="720"/>
        <w:rPr>
          <w:rFonts w:ascii="Calibri" w:hAnsi="Calibri" w:cs="Calibri"/>
        </w:rPr>
      </w:pPr>
      <w:r>
        <w:rPr>
          <w:rFonts w:ascii="Calibri" w:hAnsi="Calibri" w:cs="Calibri"/>
        </w:rPr>
        <w:t>“</w:t>
      </w:r>
      <w:r w:rsidR="00C73AB8">
        <w:rPr>
          <w:rFonts w:ascii="Calibri" w:hAnsi="Calibri" w:cs="Calibri"/>
        </w:rPr>
        <w:t xml:space="preserve">Yes,” Harris said. “That would be nice, and </w:t>
      </w:r>
      <w:r w:rsidR="00B72B09">
        <w:rPr>
          <w:rFonts w:ascii="Calibri" w:hAnsi="Calibri" w:cs="Calibri"/>
        </w:rPr>
        <w:t>that would give us a chance to get to know her a little better.”</w:t>
      </w:r>
    </w:p>
    <w:p w14:paraId="65EBD6CE" w14:textId="2ED6F590" w:rsidR="00F00F0C" w:rsidRDefault="00F00F0C" w:rsidP="00CC1042">
      <w:pPr>
        <w:spacing w:line="480" w:lineRule="auto"/>
        <w:ind w:firstLine="720"/>
        <w:rPr>
          <w:rFonts w:ascii="Calibri" w:hAnsi="Calibri" w:cs="Calibri"/>
        </w:rPr>
      </w:pPr>
      <w:r>
        <w:rPr>
          <w:rFonts w:ascii="Calibri" w:hAnsi="Calibri" w:cs="Calibri"/>
        </w:rPr>
        <w:t>“So, dinner should be done in about fifteen minutes,” she said. “Do you want to wake up Emilia</w:t>
      </w:r>
      <w:r w:rsidR="008A1E40">
        <w:rPr>
          <w:rFonts w:ascii="Calibri" w:hAnsi="Calibri" w:cs="Calibri"/>
        </w:rPr>
        <w:t>,</w:t>
      </w:r>
      <w:r>
        <w:rPr>
          <w:rFonts w:ascii="Calibri" w:hAnsi="Calibri" w:cs="Calibri"/>
        </w:rPr>
        <w:t xml:space="preserve"> or should I?” </w:t>
      </w:r>
    </w:p>
    <w:p w14:paraId="3EFEF776" w14:textId="6E8F3EE2" w:rsidR="00CD23A7" w:rsidRDefault="00CD23A7" w:rsidP="00CC1042">
      <w:pPr>
        <w:spacing w:line="480" w:lineRule="auto"/>
        <w:ind w:firstLine="720"/>
        <w:rPr>
          <w:rFonts w:ascii="Calibri" w:hAnsi="Calibri" w:cs="Calibri"/>
        </w:rPr>
      </w:pPr>
      <w:r>
        <w:rPr>
          <w:rFonts w:ascii="Calibri" w:hAnsi="Calibri" w:cs="Calibri"/>
        </w:rPr>
        <w:t xml:space="preserve">“Oh, I can wake her up,” </w:t>
      </w:r>
      <w:r w:rsidR="00C07ACD">
        <w:rPr>
          <w:rFonts w:ascii="Calibri" w:hAnsi="Calibri" w:cs="Calibri"/>
        </w:rPr>
        <w:t>he said. “I really don’t mind at all.”</w:t>
      </w:r>
    </w:p>
    <w:p w14:paraId="3E3779C7" w14:textId="60E6D0D8" w:rsidR="00C07ACD" w:rsidRDefault="00B12D8A" w:rsidP="00CC1042">
      <w:pPr>
        <w:spacing w:line="480" w:lineRule="auto"/>
        <w:ind w:firstLine="720"/>
        <w:rPr>
          <w:rFonts w:ascii="Calibri" w:hAnsi="Calibri" w:cs="Calibri"/>
        </w:rPr>
      </w:pPr>
      <w:r>
        <w:rPr>
          <w:rFonts w:ascii="Calibri" w:hAnsi="Calibri" w:cs="Calibri"/>
        </w:rPr>
        <w:t xml:space="preserve">“Thank you,” she said. </w:t>
      </w:r>
    </w:p>
    <w:p w14:paraId="1CFE3FEB" w14:textId="479BA113" w:rsidR="00240438" w:rsidRDefault="00240438" w:rsidP="00CC1042">
      <w:pPr>
        <w:spacing w:line="480" w:lineRule="auto"/>
        <w:ind w:firstLine="720"/>
        <w:rPr>
          <w:rFonts w:ascii="Calibri" w:hAnsi="Calibri" w:cs="Calibri"/>
        </w:rPr>
      </w:pPr>
      <w:r w:rsidRPr="68968531">
        <w:rPr>
          <w:rFonts w:ascii="Calibri" w:hAnsi="Calibri" w:cs="Calibri"/>
        </w:rPr>
        <w:t xml:space="preserve">“Gabriela, can you believe we can finally have a peaceful dinner without any fear?” Harris asked. </w:t>
      </w:r>
    </w:p>
    <w:p w14:paraId="7E3EA21F" w14:textId="6E4106A4" w:rsidR="00C65A01" w:rsidRDefault="00C65A01" w:rsidP="00CC1042">
      <w:pPr>
        <w:spacing w:line="480" w:lineRule="auto"/>
        <w:ind w:firstLine="720"/>
        <w:rPr>
          <w:rFonts w:ascii="Calibri" w:hAnsi="Calibri" w:cs="Calibri"/>
        </w:rPr>
      </w:pPr>
      <w:r w:rsidRPr="68968531">
        <w:rPr>
          <w:rFonts w:ascii="Calibri" w:hAnsi="Calibri" w:cs="Calibri"/>
        </w:rPr>
        <w:t xml:space="preserve">“Honestly, I cannot,” she said. “We have </w:t>
      </w:r>
      <w:r w:rsidR="00430E8C" w:rsidRPr="68968531">
        <w:rPr>
          <w:rFonts w:ascii="Calibri" w:hAnsi="Calibri" w:cs="Calibri"/>
        </w:rPr>
        <w:t>come</w:t>
      </w:r>
      <w:r w:rsidRPr="68968531">
        <w:rPr>
          <w:rFonts w:ascii="Calibri" w:hAnsi="Calibri" w:cs="Calibri"/>
        </w:rPr>
        <w:t xml:space="preserve"> a long </w:t>
      </w:r>
      <w:r w:rsidR="00430E8C" w:rsidRPr="68968531">
        <w:rPr>
          <w:rFonts w:ascii="Calibri" w:hAnsi="Calibri" w:cs="Calibri"/>
        </w:rPr>
        <w:t>way since</w:t>
      </w:r>
      <w:r w:rsidRPr="68968531">
        <w:rPr>
          <w:rFonts w:ascii="Calibri" w:hAnsi="Calibri" w:cs="Calibri"/>
        </w:rPr>
        <w:t xml:space="preserve"> the Death Firms</w:t>
      </w:r>
      <w:r w:rsidR="008A1E40">
        <w:rPr>
          <w:rFonts w:ascii="Calibri" w:hAnsi="Calibri" w:cs="Calibri"/>
        </w:rPr>
        <w:t>,</w:t>
      </w:r>
      <w:r w:rsidR="00430E8C" w:rsidRPr="68968531">
        <w:rPr>
          <w:rFonts w:ascii="Calibri" w:hAnsi="Calibri" w:cs="Calibri"/>
        </w:rPr>
        <w:t xml:space="preserve"> </w:t>
      </w:r>
      <w:r w:rsidR="008A1E40">
        <w:rPr>
          <w:rFonts w:ascii="Calibri" w:hAnsi="Calibri" w:cs="Calibri"/>
        </w:rPr>
        <w:t>h</w:t>
      </w:r>
      <w:r w:rsidR="00430E8C" w:rsidRPr="68968531">
        <w:rPr>
          <w:rFonts w:ascii="Calibri" w:hAnsi="Calibri" w:cs="Calibri"/>
        </w:rPr>
        <w:t>aven’t we?”</w:t>
      </w:r>
    </w:p>
    <w:p w14:paraId="514611B7" w14:textId="29A25738" w:rsidR="00440057" w:rsidRDefault="00440057" w:rsidP="00CC1042">
      <w:pPr>
        <w:spacing w:line="480" w:lineRule="auto"/>
        <w:ind w:firstLine="720"/>
        <w:rPr>
          <w:rFonts w:ascii="Calibri" w:hAnsi="Calibri" w:cs="Calibri"/>
        </w:rPr>
      </w:pPr>
      <w:r>
        <w:rPr>
          <w:rFonts w:ascii="Calibri" w:hAnsi="Calibri" w:cs="Calibri"/>
        </w:rPr>
        <w:t>“We sure have,” he said</w:t>
      </w:r>
      <w:r w:rsidR="0083556F">
        <w:rPr>
          <w:rFonts w:ascii="Calibri" w:hAnsi="Calibri" w:cs="Calibri"/>
        </w:rPr>
        <w:t xml:space="preserve"> with a smile that </w:t>
      </w:r>
      <w:r w:rsidR="00D61405">
        <w:rPr>
          <w:rFonts w:ascii="Calibri" w:hAnsi="Calibri" w:cs="Calibri"/>
        </w:rPr>
        <w:t>practically stretched out from one ear to the other</w:t>
      </w:r>
      <w:r w:rsidR="0083556F">
        <w:rPr>
          <w:rFonts w:ascii="Calibri" w:hAnsi="Calibri" w:cs="Calibri"/>
        </w:rPr>
        <w:t>.</w:t>
      </w:r>
      <w:r w:rsidR="00D61405">
        <w:rPr>
          <w:rFonts w:ascii="Calibri" w:hAnsi="Calibri" w:cs="Calibri"/>
        </w:rPr>
        <w:t xml:space="preserve"> </w:t>
      </w:r>
      <w:r>
        <w:rPr>
          <w:rFonts w:ascii="Calibri" w:hAnsi="Calibri" w:cs="Calibri"/>
        </w:rPr>
        <w:t xml:space="preserve">Harris </w:t>
      </w:r>
      <w:r w:rsidR="00D61405">
        <w:rPr>
          <w:rFonts w:ascii="Calibri" w:hAnsi="Calibri" w:cs="Calibri"/>
        </w:rPr>
        <w:t xml:space="preserve">chuckled softly to himself. </w:t>
      </w:r>
    </w:p>
    <w:p w14:paraId="746C00C6" w14:textId="77777777" w:rsidR="009845E2" w:rsidRDefault="009845E2" w:rsidP="00CC1042">
      <w:pPr>
        <w:spacing w:line="480" w:lineRule="auto"/>
        <w:ind w:firstLine="720"/>
        <w:rPr>
          <w:rFonts w:ascii="Calibri" w:hAnsi="Calibri" w:cs="Calibri"/>
        </w:rPr>
      </w:pPr>
    </w:p>
    <w:p w14:paraId="37E4D7E7" w14:textId="77777777" w:rsidR="0048474A" w:rsidRDefault="0048474A" w:rsidP="00CC1042">
      <w:pPr>
        <w:spacing w:line="480" w:lineRule="auto"/>
        <w:ind w:firstLine="720"/>
        <w:rPr>
          <w:rFonts w:ascii="Calibri" w:hAnsi="Calibri" w:cs="Calibri"/>
        </w:rPr>
      </w:pPr>
    </w:p>
    <w:p w14:paraId="39677984" w14:textId="77777777" w:rsidR="00BB171A" w:rsidRDefault="00BB171A" w:rsidP="00352F28">
      <w:pPr>
        <w:spacing w:line="480" w:lineRule="auto"/>
        <w:ind w:firstLine="720"/>
        <w:rPr>
          <w:rFonts w:ascii="Calibri" w:hAnsi="Calibri" w:cs="Calibri"/>
        </w:rPr>
      </w:pPr>
    </w:p>
    <w:p w14:paraId="16BF6252" w14:textId="77777777" w:rsidR="004A0052" w:rsidRDefault="004A0052" w:rsidP="00352F28">
      <w:pPr>
        <w:spacing w:line="480" w:lineRule="auto"/>
        <w:ind w:firstLine="720"/>
        <w:rPr>
          <w:rFonts w:ascii="Calibri" w:hAnsi="Calibri" w:cs="Calibri"/>
        </w:rPr>
      </w:pPr>
    </w:p>
    <w:p w14:paraId="1D6BFC64" w14:textId="77777777" w:rsidR="00F11E2D" w:rsidRDefault="00F11E2D" w:rsidP="00827154">
      <w:pPr>
        <w:spacing w:line="480" w:lineRule="auto"/>
        <w:rPr>
          <w:rFonts w:ascii="Calibri" w:hAnsi="Calibri" w:cs="Calibri"/>
        </w:rPr>
      </w:pPr>
    </w:p>
    <w:p w14:paraId="0B2098C1" w14:textId="063EA62D" w:rsidR="001453E9" w:rsidRDefault="001453E9" w:rsidP="00914C30">
      <w:pPr>
        <w:spacing w:line="480" w:lineRule="auto"/>
        <w:ind w:firstLine="720"/>
        <w:rPr>
          <w:rFonts w:ascii="Calibri" w:hAnsi="Calibri" w:cs="Calibri"/>
        </w:rPr>
      </w:pPr>
    </w:p>
    <w:sectPr w:rsidR="001453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Angela" w:date="2022-07-03T14:15:00Z" w:initials="AW">
    <w:p w14:paraId="11E63C39" w14:textId="77777777" w:rsidR="00435A97" w:rsidRDefault="00435A97" w:rsidP="00683E70">
      <w:pPr>
        <w:pStyle w:val="CommentText"/>
      </w:pPr>
      <w:r>
        <w:rPr>
          <w:rStyle w:val="CommentReference"/>
        </w:rPr>
        <w:annotationRef/>
      </w:r>
      <w:r>
        <w:t>Song titles are in quotes and names of albums are italicized ☺️</w:t>
      </w:r>
    </w:p>
  </w:comment>
  <w:comment w:id="11" w:author="Angela" w:date="2022-07-03T15:00:00Z" w:initials="AW">
    <w:p w14:paraId="5AA4472A" w14:textId="77777777" w:rsidR="00037D01" w:rsidRDefault="00037D01" w:rsidP="00A962E4">
      <w:pPr>
        <w:pStyle w:val="CommentText"/>
      </w:pPr>
      <w:r>
        <w:rPr>
          <w:rStyle w:val="CommentReference"/>
        </w:rPr>
        <w:annotationRef/>
      </w:r>
      <w:r>
        <w:t xml:space="preserve">You have </w:t>
      </w:r>
      <w:r>
        <w:rPr>
          <w:b/>
          <w:bCs/>
        </w:rPr>
        <w:t xml:space="preserve">jeep </w:t>
      </w:r>
      <w:r>
        <w:t>as both capitalized and lowercased in the book. I'm not sure which one you prefer, but I would recommend one or the other to maintain consistency.</w:t>
      </w:r>
    </w:p>
  </w:comment>
  <w:comment w:id="15" w:author="Angela" w:date="2022-07-03T17:49:00Z" w:initials="AW">
    <w:p w14:paraId="76B626D5" w14:textId="77777777" w:rsidR="000933FD" w:rsidRDefault="000933FD" w:rsidP="00C76783">
      <w:pPr>
        <w:pStyle w:val="CommentText"/>
      </w:pPr>
      <w:r>
        <w:rPr>
          <w:rStyle w:val="CommentReference"/>
        </w:rPr>
        <w:annotationRef/>
      </w:r>
      <w:r>
        <w:t>Per CMOS 9.18, percentages are expressed in numbers with the word "percent" after the number.</w:t>
      </w:r>
    </w:p>
  </w:comment>
  <w:comment w:id="16" w:author="Angela" w:date="2022-07-03T19:06:00Z" w:initials="AW">
    <w:p w14:paraId="5E109949" w14:textId="77777777" w:rsidR="005C6825" w:rsidRDefault="005C6825" w:rsidP="004D63B4">
      <w:pPr>
        <w:pStyle w:val="CommentText"/>
      </w:pPr>
      <w:r>
        <w:rPr>
          <w:rStyle w:val="CommentReference"/>
        </w:rPr>
        <w:annotationRef/>
      </w:r>
      <w:r>
        <w:t xml:space="preserve">I'm not sure if this should be mountain-fresh or Mountain Fresh. I haven't heard the term before but all I could find online was a Mountain Fresh company. </w:t>
      </w:r>
    </w:p>
  </w:comment>
  <w:comment w:id="22" w:author="Angela" w:date="2022-07-03T22:45:00Z" w:initials="AW">
    <w:p w14:paraId="29C4E5A1" w14:textId="77777777" w:rsidR="001D14ED" w:rsidRDefault="001D14ED" w:rsidP="000C4841">
      <w:pPr>
        <w:pStyle w:val="CommentText"/>
      </w:pPr>
      <w:r>
        <w:rPr>
          <w:rStyle w:val="CommentReference"/>
        </w:rPr>
        <w:annotationRef/>
      </w:r>
      <w:r>
        <w:t>Just want to make sure this is right.</w:t>
      </w:r>
    </w:p>
  </w:comment>
  <w:comment w:id="28" w:author="Angela" w:date="2022-07-04T12:26:00Z" w:initials="AW">
    <w:p w14:paraId="5EFAEF48" w14:textId="77777777" w:rsidR="008B3EC8" w:rsidRDefault="008B3EC8" w:rsidP="004D66E5">
      <w:pPr>
        <w:pStyle w:val="CommentText"/>
      </w:pPr>
      <w:r>
        <w:rPr>
          <w:rStyle w:val="CommentReference"/>
        </w:rPr>
        <w:annotationRef/>
      </w:r>
      <w:r>
        <w:t>Trademark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E63C39" w15:done="0"/>
  <w15:commentEx w15:paraId="5AA4472A" w15:done="0"/>
  <w15:commentEx w15:paraId="76B626D5" w15:done="0"/>
  <w15:commentEx w15:paraId="5E109949" w15:done="0"/>
  <w15:commentEx w15:paraId="29C4E5A1" w15:done="0"/>
  <w15:commentEx w15:paraId="5EFAEF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C22F2" w16cex:dateUtc="2022-07-03T18:15:00Z"/>
  <w16cex:commentExtensible w16cex:durableId="266C2D85" w16cex:dateUtc="2022-07-03T19:00:00Z"/>
  <w16cex:commentExtensible w16cex:durableId="266C5535" w16cex:dateUtc="2022-07-03T21:49:00Z"/>
  <w16cex:commentExtensible w16cex:durableId="266C674B" w16cex:dateUtc="2022-07-03T23:06:00Z"/>
  <w16cex:commentExtensible w16cex:durableId="266C9A96" w16cex:dateUtc="2022-07-04T02:45:00Z"/>
  <w16cex:commentExtensible w16cex:durableId="266D5B0A" w16cex:dateUtc="2022-07-04T1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E63C39" w16cid:durableId="266C22F2"/>
  <w16cid:commentId w16cid:paraId="5AA4472A" w16cid:durableId="266C2D85"/>
  <w16cid:commentId w16cid:paraId="76B626D5" w16cid:durableId="266C5535"/>
  <w16cid:commentId w16cid:paraId="5E109949" w16cid:durableId="266C674B"/>
  <w16cid:commentId w16cid:paraId="29C4E5A1" w16cid:durableId="266C9A96"/>
  <w16cid:commentId w16cid:paraId="5EFAEF48" w16cid:durableId="266D5B0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E7A2B5" w14:textId="77777777" w:rsidR="00974DE8" w:rsidRDefault="00974DE8" w:rsidP="00887441">
      <w:pPr>
        <w:spacing w:after="0" w:line="240" w:lineRule="auto"/>
      </w:pPr>
      <w:r>
        <w:separator/>
      </w:r>
    </w:p>
  </w:endnote>
  <w:endnote w:type="continuationSeparator" w:id="0">
    <w:p w14:paraId="05EC78DB" w14:textId="77777777" w:rsidR="00974DE8" w:rsidRDefault="00974DE8" w:rsidP="00887441">
      <w:pPr>
        <w:spacing w:after="0" w:line="240" w:lineRule="auto"/>
      </w:pPr>
      <w:r>
        <w:continuationSeparator/>
      </w:r>
    </w:p>
  </w:endnote>
  <w:endnote w:type="continuationNotice" w:id="1">
    <w:p w14:paraId="7DFCA66E" w14:textId="77777777" w:rsidR="00974DE8" w:rsidRDefault="00974D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3FAAB7" w14:textId="77777777" w:rsidR="00974DE8" w:rsidRDefault="00974DE8" w:rsidP="00887441">
      <w:pPr>
        <w:spacing w:after="0" w:line="240" w:lineRule="auto"/>
      </w:pPr>
      <w:r>
        <w:separator/>
      </w:r>
    </w:p>
  </w:footnote>
  <w:footnote w:type="continuationSeparator" w:id="0">
    <w:p w14:paraId="4DC9A91D" w14:textId="77777777" w:rsidR="00974DE8" w:rsidRDefault="00974DE8" w:rsidP="00887441">
      <w:pPr>
        <w:spacing w:after="0" w:line="240" w:lineRule="auto"/>
      </w:pPr>
      <w:r>
        <w:continuationSeparator/>
      </w:r>
    </w:p>
  </w:footnote>
  <w:footnote w:type="continuationNotice" w:id="1">
    <w:p w14:paraId="0A00AE21" w14:textId="77777777" w:rsidR="00974DE8" w:rsidRDefault="00974DE8">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wpWqUILzLSRSTf" int2:id="wjciKz1P">
      <int2:state int2:value="Rejected" int2:type="AugLoop_Text_Critique"/>
    </int2:textHash>
    <int2:textHash int2:hashCode="tIaFImMG7T/gm8" int2:id="nA7cSZOC">
      <int2:state int2:value="Rejected" int2:type="AugLoop_Text_Critique"/>
    </int2:textHash>
    <int2:textHash int2:hashCode="rbRnO+s+ASR44y" int2:id="JuobpgX4">
      <int2:state int2:value="Rejected" int2:type="AugLoop_Text_Critique"/>
    </int2:textHash>
    <int2:textHash int2:hashCode="X6BySqbXmn1llJ" int2:id="QxZjPHPk">
      <int2:state int2:value="Rejected" int2:type="AugLoop_Text_Critique"/>
    </int2:textHash>
    <int2:textHash int2:hashCode="T5F8u78xYHU1UG" int2:id="eYywoczm">
      <int2:state int2:value="Rejected" int2:type="AugLoop_Text_Critique"/>
    </int2:textHash>
    <int2:textHash int2:hashCode="nfdt6IfCymHLSB" int2:id="0PLH8X01">
      <int2:state int2:value="Rejected" int2:type="AugLoop_Text_Critique"/>
    </int2:textHash>
    <int2:textHash int2:hashCode="gGjVY9pZaSGLMg" int2:id="c2tSCB5u">
      <int2:state int2:value="Rejected" int2:type="AugLoop_Text_Critique"/>
    </int2:textHash>
    <int2:textHash int2:hashCode="motZ+ArKsYcobg" int2:id="OlD8clCq">
      <int2:state int2:value="Rejected" int2:type="AugLoop_Text_Critique"/>
    </int2:textHash>
    <int2:textHash int2:hashCode="kZjiKjUPOMZCIS" int2:id="lOzAkJzS">
      <int2:state int2:value="Rejected" int2:type="AugLoop_Text_Critique"/>
    </int2:textHash>
    <int2:textHash int2:hashCode="BuQxSxCmrkieW1" int2:id="pP1byX7l">
      <int2:state int2:value="Rejected" int2:type="LegacyProofing"/>
    </int2:textHash>
    <int2:textHash int2:hashCode="Eawuh4T2y66nTc" int2:id="Hy1VWTOL">
      <int2:state int2:value="Rejected" int2:type="LegacyProofing"/>
    </int2:textHash>
    <int2:textHash int2:hashCode="1PADUqHcQct2YT" int2:id="axcQQQSU">
      <int2:state int2:value="Rejected" int2:type="AugLoop_Text_Critique"/>
    </int2:textHash>
    <int2:textHash int2:hashCode="RfbbU6UE4a61GC" int2:id="zvVXs76s">
      <int2:state int2:value="Rejected" int2:type="AugLoop_Text_Critique"/>
    </int2:textHash>
    <int2:textHash int2:hashCode="ziKmY0lD6cNKj7" int2:id="ceiVf8Zd">
      <int2:state int2:value="Rejected" int2:type="AugLoop_Text_Critique"/>
    </int2:textHash>
    <int2:textHash int2:hashCode="mRdqnPOk8XAjBM" int2:id="hsqyYMWP">
      <int2:state int2:value="Rejected" int2:type="AugLoop_Text_Critique"/>
    </int2:textHash>
    <int2:textHash int2:hashCode="yEcHJ9976pkHRw" int2:id="FYaq7LB0">
      <int2:state int2:value="Rejected" int2:type="AugLoop_Text_Critique"/>
    </int2:textHash>
    <int2:textHash int2:hashCode="yiTiRn0YDjz0Oh" int2:id="vtwpF6fF">
      <int2:state int2:value="Rejected" int2:type="AugLoop_Text_Critique"/>
    </int2:textHash>
    <int2:textHash int2:hashCode="5aPAkVNdGgdO/C" int2:id="shegCn9R">
      <int2:state int2:value="Rejected" int2:type="AugLoop_Text_Critique"/>
    </int2:textHash>
    <int2:textHash int2:hashCode="RoHRJMxsS3O6q/" int2:id="PHBHbDyR">
      <int2:state int2:value="Rejected" int2:type="AugLoop_Text_Critique"/>
    </int2:textHash>
    <int2:textHash int2:hashCode="2AHc7rEkx9S/RA" int2:id="ZrzTw1EE">
      <int2:state int2:value="Rejected" int2:type="AugLoop_Text_Critique"/>
    </int2:textHash>
    <int2:textHash int2:hashCode="o+mENWI260voyW" int2:id="p1kbitCn">
      <int2:state int2:value="Rejected" int2:type="AugLoop_Text_Critique"/>
    </int2:textHash>
    <int2:textHash int2:hashCode="XD0P6WpqapPbiy" int2:id="kPyEILj1">
      <int2:state int2:value="Rejected" int2:type="AugLoop_Text_Critique"/>
    </int2:textHash>
    <int2:textHash int2:hashCode="4qpa9gYK8oQBTh" int2:id="bxopzbBC">
      <int2:state int2:value="Rejected" int2:type="AugLoop_Text_Critique"/>
    </int2:textHash>
    <int2:textHash int2:hashCode="OAivgVN/XynnBG" int2:id="kkNTvEnO">
      <int2:state int2:value="Rejected" int2:type="AugLoop_Text_Critique"/>
    </int2:textHash>
    <int2:textHash int2:hashCode="+6J+15TDuShvnu" int2:id="l7QbngCu">
      <int2:state int2:value="Rejected" int2:type="AugLoop_Text_Critique"/>
    </int2:textHash>
    <int2:textHash int2:hashCode="nFGzNgEJsBE01l" int2:id="bfNxapBU">
      <int2:state int2:value="Rejected" int2:type="AugLoop_Text_Critique"/>
    </int2:textHash>
    <int2:textHash int2:hashCode="SPW0sFXDTAtd5h" int2:id="A1RexiR5">
      <int2:state int2:value="Rejected" int2:type="AugLoop_Text_Critique"/>
    </int2:textHash>
    <int2:textHash int2:hashCode="9KsYjua5qLjgEI" int2:id="VuXqPcZv">
      <int2:state int2:value="Rejected" int2:type="AugLoop_Text_Critique"/>
    </int2:textHash>
    <int2:textHash int2:hashCode="5cEnj+BQkBZE21" int2:id="z0wxeIMA">
      <int2:state int2:value="Rejected" int2:type="AugLoop_Text_Critique"/>
    </int2:textHash>
    <int2:textHash int2:hashCode="IeRMLGBGPbpvoS" int2:id="i5KSiFQN">
      <int2:state int2:value="Rejected" int2:type="AugLoop_Text_Critique"/>
    </int2:textHash>
    <int2:textHash int2:hashCode="UpZcAwyraQKHZC" int2:id="5TA1y0mP">
      <int2:state int2:value="Rejected" int2:type="AugLoop_Text_Critique"/>
    </int2:textHash>
    <int2:textHash int2:hashCode="RcdQzLHgXUIj9d" int2:id="aaWVqKqm">
      <int2:state int2:value="Rejected" int2:type="AugLoop_Text_Critique"/>
    </int2:textHash>
    <int2:textHash int2:hashCode="9lIBT4OmkhrFTu" int2:id="dNtBV9yb">
      <int2:state int2:value="Rejected" int2:type="AugLoop_Text_Critique"/>
    </int2:textHash>
    <int2:textHash int2:hashCode="sjaxnnPvIemuyN" int2:id="x9E3pSoH">
      <int2:state int2:value="Rejected" int2:type="AugLoop_Text_Critique"/>
    </int2:textHash>
    <int2:bookmark int2:bookmarkName="_Int_uwyDCQYD" int2:invalidationBookmarkName="" int2:hashCode="cxbIsudIcNnX6d" int2:id="gPkNAYjz"/>
    <int2:bookmark int2:bookmarkName="_Int_7qYUUloA" int2:invalidationBookmarkName="" int2:hashCode="FhxCN58vOqq4SL" int2:id="fHA0GBvS"/>
    <int2:bookmark int2:bookmarkName="_Int_nGOmzE6R" int2:invalidationBookmarkName="" int2:hashCode="7TGYnpf3UwYB2o" int2:id="rPCjmkpS"/>
    <int2:bookmark int2:bookmarkName="_Int_8OTGdx2j" int2:invalidationBookmarkName="" int2:hashCode="V0iuhz3nDhX+Ik" int2:id="z9zCLRCA"/>
    <int2:bookmark int2:bookmarkName="_Int_GVcK68KT" int2:invalidationBookmarkName="" int2:hashCode="yJrdZbqn+G8twS" int2:id="jjZ31Vrl"/>
    <int2:bookmark int2:bookmarkName="_Int_g5V7DSpi" int2:invalidationBookmarkName="" int2:hashCode="Nl0uZhFu1kXDWc" int2:id="tDZj4bEO"/>
    <int2:bookmark int2:bookmarkName="_Int_zqv2YwdQ" int2:invalidationBookmarkName="" int2:hashCode="4qpa9gYK8oQBTh" int2:id="PBegPUnu"/>
    <int2:bookmark int2:bookmarkName="_Int_IFvCqZbB" int2:invalidationBookmarkName="" int2:hashCode="VCm+xAeQRBPD6R" int2:id="5X1SSbTv"/>
    <int2:bookmark int2:bookmarkName="_Int_eODEpHtv" int2:invalidationBookmarkName="" int2:hashCode="03bKKZWz0UBVLx" int2:id="dVIAIhC7"/>
    <int2:bookmark int2:bookmarkName="_Int_ewjZkLNp" int2:invalidationBookmarkName="" int2:hashCode="IeRMLGBGPbpvoS" int2:id="SA5HEyxQ"/>
    <int2:bookmark int2:bookmarkName="_Int_IatHfrX0" int2:invalidationBookmarkName="" int2:hashCode="IeRMLGBGPbpvoS" int2:id="Sbasd6Je"/>
    <int2:bookmark int2:bookmarkName="_Int_7XDLvX0L" int2:invalidationBookmarkName="" int2:hashCode="MYGQqlIEPSd16Z" int2:id="mic85Cqz"/>
    <int2:bookmark int2:bookmarkName="_Int_QEPdWtIw" int2:invalidationBookmarkName="" int2:hashCode="nQaXX1jINvDod4" int2:id="vAUG7KPW"/>
    <int2:bookmark int2:bookmarkName="_Int_YM5l0yzj" int2:invalidationBookmarkName="" int2:hashCode="Y2t0HWmx8gUH08" int2:id="HYrgEJqJ">
      <int2:state int2:value="Rejected" int2:type="AugLoop_Text_Critique"/>
    </int2:bookmark>
    <int2:bookmark int2:bookmarkName="_Int_CpmFDbjN" int2:invalidationBookmarkName="" int2:hashCode="Y2t0HWmx8gUH08" int2:id="Ck85rAAa">
      <int2:state int2:value="Rejected" int2:type="AugLoop_Text_Critique"/>
    </int2:bookmark>
    <int2:bookmark int2:bookmarkName="_Int_SEMbMh6R" int2:invalidationBookmarkName="" int2:hashCode="IeRMLGBGPbpvoS" int2:id="0PLscVv0"/>
    <int2:bookmark int2:bookmarkName="_Int_ebthmWdF" int2:invalidationBookmarkName="" int2:hashCode="NiLd3dmUycwEYs" int2:id="lq7DN1kB">
      <int2:state int2:value="Rejected" int2:type="AugLoop_Text_Critique"/>
    </int2:bookmark>
    <int2:bookmark int2:bookmarkName="_Int_asuDVWVl" int2:invalidationBookmarkName="" int2:hashCode="8E1AthcroVP+yy" int2:id="Wi5rt77g"/>
    <int2:bookmark int2:bookmarkName="_Int_4nU1RNXF" int2:invalidationBookmarkName="" int2:hashCode="FtKmvXqsPlW8Nr" int2:id="snzlHJOj">
      <int2:state int2:value="Rejected" int2:type="AugLoop_Text_Critique"/>
    </int2:bookmark>
    <int2:bookmark int2:bookmarkName="_Int_1roB8C0R" int2:invalidationBookmarkName="" int2:hashCode="Gu2I5KflzTBfYT" int2:id="rAPz9eVH">
      <int2:state int2:value="Rejected" int2:type="AugLoop_Text_Critique"/>
    </int2:bookmark>
    <int2:bookmark int2:bookmarkName="_Int_z5xvPUGW" int2:invalidationBookmarkName="" int2:hashCode="0gVrr+25tMAh+n" int2:id="AzCT32ps"/>
    <int2:bookmark int2:bookmarkName="_Int_KRPkeHQ0" int2:invalidationBookmarkName="" int2:hashCode="0gVrr+25tMAh+n" int2:id="HHOf7xap"/>
    <int2:bookmark int2:bookmarkName="_Int_mCPLZ9nu" int2:invalidationBookmarkName="" int2:hashCode="SyDlj8g609TV2I" int2:id="eCAamyfX">
      <int2:state int2:value="Rejected" int2:type="AugLoop_Text_Critique"/>
    </int2:bookmark>
    <int2:bookmark int2:bookmarkName="_Int_X6GGUj6G" int2:invalidationBookmarkName="" int2:hashCode="IoRYZQOSfEAPYD" int2:id="SAp12pbp"/>
    <int2:bookmark int2:bookmarkName="_Int_HdnKKXHM" int2:invalidationBookmarkName="" int2:hashCode="x+x96px0Cuga6d" int2:id="3xmcagL4"/>
    <int2:bookmark int2:bookmarkName="_Int_MjlmmLlX" int2:invalidationBookmarkName="" int2:hashCode="0gVrr+25tMAh+n" int2:id="MeQhePcU"/>
  </int2:observations>
  <int2:intelligenceSettings/>
  <int2:onDemandWorkflows/>
</int2:intelligence>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gela">
    <w15:presenceInfo w15:providerId="None" w15:userId="Angela"/>
  </w15:person>
  <w15:person w15:author="Shapiro, Lisa">
    <w15:presenceInfo w15:providerId="AD" w15:userId="S-1-5-21-71189414-1642862984-1097818727-5355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yszQwMTA2NjS0NLVU0lEKTi0uzszPAykwqQUA7UShASwAAAA="/>
  </w:docVars>
  <w:rsids>
    <w:rsidRoot w:val="000D54C2"/>
    <w:rsid w:val="000006BF"/>
    <w:rsid w:val="000008E6"/>
    <w:rsid w:val="00000EFF"/>
    <w:rsid w:val="00000FC3"/>
    <w:rsid w:val="0000134C"/>
    <w:rsid w:val="000013EB"/>
    <w:rsid w:val="00001645"/>
    <w:rsid w:val="000016FD"/>
    <w:rsid w:val="00001B4A"/>
    <w:rsid w:val="00001C1D"/>
    <w:rsid w:val="00001DC4"/>
    <w:rsid w:val="000021D1"/>
    <w:rsid w:val="000022C4"/>
    <w:rsid w:val="000023FA"/>
    <w:rsid w:val="0000255A"/>
    <w:rsid w:val="000026EC"/>
    <w:rsid w:val="00002A78"/>
    <w:rsid w:val="00002B8C"/>
    <w:rsid w:val="00002E7C"/>
    <w:rsid w:val="00002FB2"/>
    <w:rsid w:val="00003200"/>
    <w:rsid w:val="000033E0"/>
    <w:rsid w:val="000033ED"/>
    <w:rsid w:val="000036C6"/>
    <w:rsid w:val="00003C76"/>
    <w:rsid w:val="00003DA3"/>
    <w:rsid w:val="0000405B"/>
    <w:rsid w:val="0000456F"/>
    <w:rsid w:val="000046D6"/>
    <w:rsid w:val="00004C01"/>
    <w:rsid w:val="00004DF3"/>
    <w:rsid w:val="0000569E"/>
    <w:rsid w:val="00005B26"/>
    <w:rsid w:val="00005F46"/>
    <w:rsid w:val="00006012"/>
    <w:rsid w:val="000062E1"/>
    <w:rsid w:val="00006A0F"/>
    <w:rsid w:val="00006B94"/>
    <w:rsid w:val="00006E21"/>
    <w:rsid w:val="000076C1"/>
    <w:rsid w:val="00007A2A"/>
    <w:rsid w:val="00007CE6"/>
    <w:rsid w:val="00010150"/>
    <w:rsid w:val="00010797"/>
    <w:rsid w:val="0001080B"/>
    <w:rsid w:val="00010C29"/>
    <w:rsid w:val="00010C68"/>
    <w:rsid w:val="00010FFC"/>
    <w:rsid w:val="00011031"/>
    <w:rsid w:val="00011396"/>
    <w:rsid w:val="00011610"/>
    <w:rsid w:val="00011B5B"/>
    <w:rsid w:val="00011BF7"/>
    <w:rsid w:val="00011FE0"/>
    <w:rsid w:val="000121B7"/>
    <w:rsid w:val="000124A6"/>
    <w:rsid w:val="00012584"/>
    <w:rsid w:val="0001277E"/>
    <w:rsid w:val="000132BD"/>
    <w:rsid w:val="0001349D"/>
    <w:rsid w:val="0001364B"/>
    <w:rsid w:val="000137CF"/>
    <w:rsid w:val="00013979"/>
    <w:rsid w:val="00013A66"/>
    <w:rsid w:val="00013B9F"/>
    <w:rsid w:val="00013DE7"/>
    <w:rsid w:val="0001403B"/>
    <w:rsid w:val="00014410"/>
    <w:rsid w:val="00014BD4"/>
    <w:rsid w:val="00015003"/>
    <w:rsid w:val="00015017"/>
    <w:rsid w:val="00015108"/>
    <w:rsid w:val="0001675D"/>
    <w:rsid w:val="000169C0"/>
    <w:rsid w:val="00016CEF"/>
    <w:rsid w:val="00016D65"/>
    <w:rsid w:val="00017130"/>
    <w:rsid w:val="00017B61"/>
    <w:rsid w:val="00017DDF"/>
    <w:rsid w:val="00017E8F"/>
    <w:rsid w:val="00020782"/>
    <w:rsid w:val="00020B45"/>
    <w:rsid w:val="000213C6"/>
    <w:rsid w:val="00021462"/>
    <w:rsid w:val="00021490"/>
    <w:rsid w:val="0002150E"/>
    <w:rsid w:val="00021603"/>
    <w:rsid w:val="00021953"/>
    <w:rsid w:val="00021CBE"/>
    <w:rsid w:val="00021DEF"/>
    <w:rsid w:val="00021E80"/>
    <w:rsid w:val="0002208C"/>
    <w:rsid w:val="0002218B"/>
    <w:rsid w:val="000226B5"/>
    <w:rsid w:val="000228D7"/>
    <w:rsid w:val="00022B06"/>
    <w:rsid w:val="00022CB2"/>
    <w:rsid w:val="00022EFE"/>
    <w:rsid w:val="00023016"/>
    <w:rsid w:val="000230DF"/>
    <w:rsid w:val="00023851"/>
    <w:rsid w:val="00023AC2"/>
    <w:rsid w:val="00023C3B"/>
    <w:rsid w:val="00023C70"/>
    <w:rsid w:val="00023E15"/>
    <w:rsid w:val="00023E36"/>
    <w:rsid w:val="000246A7"/>
    <w:rsid w:val="00024E01"/>
    <w:rsid w:val="00024EF0"/>
    <w:rsid w:val="0002565E"/>
    <w:rsid w:val="00025AF0"/>
    <w:rsid w:val="00025B2F"/>
    <w:rsid w:val="00025CB5"/>
    <w:rsid w:val="00025FE7"/>
    <w:rsid w:val="00026085"/>
    <w:rsid w:val="00026C2B"/>
    <w:rsid w:val="00026D9C"/>
    <w:rsid w:val="00027231"/>
    <w:rsid w:val="00027678"/>
    <w:rsid w:val="00027E7E"/>
    <w:rsid w:val="00027EA8"/>
    <w:rsid w:val="00030143"/>
    <w:rsid w:val="00030AC4"/>
    <w:rsid w:val="00030D6D"/>
    <w:rsid w:val="00030D86"/>
    <w:rsid w:val="00031282"/>
    <w:rsid w:val="00031291"/>
    <w:rsid w:val="00031643"/>
    <w:rsid w:val="0003175F"/>
    <w:rsid w:val="00031825"/>
    <w:rsid w:val="0003191B"/>
    <w:rsid w:val="00031927"/>
    <w:rsid w:val="00031B21"/>
    <w:rsid w:val="00031BE2"/>
    <w:rsid w:val="00031C2A"/>
    <w:rsid w:val="00031D43"/>
    <w:rsid w:val="00031EE8"/>
    <w:rsid w:val="0003203D"/>
    <w:rsid w:val="000320A4"/>
    <w:rsid w:val="000322EC"/>
    <w:rsid w:val="000325E7"/>
    <w:rsid w:val="00032784"/>
    <w:rsid w:val="0003287A"/>
    <w:rsid w:val="000329F6"/>
    <w:rsid w:val="00032C0B"/>
    <w:rsid w:val="00032D9F"/>
    <w:rsid w:val="000331C4"/>
    <w:rsid w:val="000331FA"/>
    <w:rsid w:val="00033469"/>
    <w:rsid w:val="000337AE"/>
    <w:rsid w:val="00033969"/>
    <w:rsid w:val="00033C5A"/>
    <w:rsid w:val="00033FE7"/>
    <w:rsid w:val="000340F3"/>
    <w:rsid w:val="00034120"/>
    <w:rsid w:val="000343CC"/>
    <w:rsid w:val="0003440F"/>
    <w:rsid w:val="000347D9"/>
    <w:rsid w:val="0003489E"/>
    <w:rsid w:val="000348BD"/>
    <w:rsid w:val="00034C6E"/>
    <w:rsid w:val="0003559B"/>
    <w:rsid w:val="000356A7"/>
    <w:rsid w:val="000357E1"/>
    <w:rsid w:val="000359F0"/>
    <w:rsid w:val="00035CC9"/>
    <w:rsid w:val="00035E18"/>
    <w:rsid w:val="000364FD"/>
    <w:rsid w:val="000366C7"/>
    <w:rsid w:val="00036811"/>
    <w:rsid w:val="000371B5"/>
    <w:rsid w:val="00037620"/>
    <w:rsid w:val="000376BF"/>
    <w:rsid w:val="000378DE"/>
    <w:rsid w:val="000379C1"/>
    <w:rsid w:val="000379FD"/>
    <w:rsid w:val="00037D01"/>
    <w:rsid w:val="00037DE3"/>
    <w:rsid w:val="00040189"/>
    <w:rsid w:val="0004099E"/>
    <w:rsid w:val="00040F5D"/>
    <w:rsid w:val="00041FC7"/>
    <w:rsid w:val="00042282"/>
    <w:rsid w:val="000422E9"/>
    <w:rsid w:val="00042C38"/>
    <w:rsid w:val="00042CBF"/>
    <w:rsid w:val="00042EFC"/>
    <w:rsid w:val="00043045"/>
    <w:rsid w:val="00043302"/>
    <w:rsid w:val="0004353B"/>
    <w:rsid w:val="0004381C"/>
    <w:rsid w:val="000439E7"/>
    <w:rsid w:val="00043A40"/>
    <w:rsid w:val="00043B18"/>
    <w:rsid w:val="00043B7F"/>
    <w:rsid w:val="00044061"/>
    <w:rsid w:val="000444E9"/>
    <w:rsid w:val="00044747"/>
    <w:rsid w:val="00044BD5"/>
    <w:rsid w:val="00044F07"/>
    <w:rsid w:val="00044F4E"/>
    <w:rsid w:val="000453F2"/>
    <w:rsid w:val="00045500"/>
    <w:rsid w:val="00045555"/>
    <w:rsid w:val="00045639"/>
    <w:rsid w:val="00045834"/>
    <w:rsid w:val="00045CF9"/>
    <w:rsid w:val="00045E22"/>
    <w:rsid w:val="00045E5C"/>
    <w:rsid w:val="0004602E"/>
    <w:rsid w:val="0004652A"/>
    <w:rsid w:val="000466BD"/>
    <w:rsid w:val="0004682E"/>
    <w:rsid w:val="00046983"/>
    <w:rsid w:val="00046AC5"/>
    <w:rsid w:val="00046C3E"/>
    <w:rsid w:val="00046F3D"/>
    <w:rsid w:val="00047731"/>
    <w:rsid w:val="00047AEC"/>
    <w:rsid w:val="00047F85"/>
    <w:rsid w:val="0005004C"/>
    <w:rsid w:val="00050FFD"/>
    <w:rsid w:val="00051624"/>
    <w:rsid w:val="0005195D"/>
    <w:rsid w:val="00051BAF"/>
    <w:rsid w:val="00052439"/>
    <w:rsid w:val="00052A90"/>
    <w:rsid w:val="0005390A"/>
    <w:rsid w:val="000539F8"/>
    <w:rsid w:val="00053B07"/>
    <w:rsid w:val="00053D0C"/>
    <w:rsid w:val="00053FEE"/>
    <w:rsid w:val="000540B8"/>
    <w:rsid w:val="00054272"/>
    <w:rsid w:val="00054314"/>
    <w:rsid w:val="0005463F"/>
    <w:rsid w:val="00054671"/>
    <w:rsid w:val="00054BE8"/>
    <w:rsid w:val="00054EAB"/>
    <w:rsid w:val="00054FF2"/>
    <w:rsid w:val="0005529C"/>
    <w:rsid w:val="00055C48"/>
    <w:rsid w:val="00055C62"/>
    <w:rsid w:val="00055DAC"/>
    <w:rsid w:val="000562CA"/>
    <w:rsid w:val="0005630C"/>
    <w:rsid w:val="00056360"/>
    <w:rsid w:val="00056BD8"/>
    <w:rsid w:val="00056D1E"/>
    <w:rsid w:val="00056FAB"/>
    <w:rsid w:val="00057007"/>
    <w:rsid w:val="00057050"/>
    <w:rsid w:val="0005731C"/>
    <w:rsid w:val="00057644"/>
    <w:rsid w:val="0005789B"/>
    <w:rsid w:val="0005791C"/>
    <w:rsid w:val="00057B3F"/>
    <w:rsid w:val="00057C45"/>
    <w:rsid w:val="00057E85"/>
    <w:rsid w:val="00060473"/>
    <w:rsid w:val="00060971"/>
    <w:rsid w:val="000611D1"/>
    <w:rsid w:val="00061621"/>
    <w:rsid w:val="000616DD"/>
    <w:rsid w:val="00061A6B"/>
    <w:rsid w:val="00061B0C"/>
    <w:rsid w:val="00061BD0"/>
    <w:rsid w:val="00061BF0"/>
    <w:rsid w:val="00061CCE"/>
    <w:rsid w:val="00062909"/>
    <w:rsid w:val="00062CB5"/>
    <w:rsid w:val="00063772"/>
    <w:rsid w:val="0006381A"/>
    <w:rsid w:val="000639B5"/>
    <w:rsid w:val="00063BC9"/>
    <w:rsid w:val="00063EAC"/>
    <w:rsid w:val="000645C8"/>
    <w:rsid w:val="000646DE"/>
    <w:rsid w:val="00064817"/>
    <w:rsid w:val="00064A02"/>
    <w:rsid w:val="00064CB1"/>
    <w:rsid w:val="00064D11"/>
    <w:rsid w:val="00064DF1"/>
    <w:rsid w:val="00065152"/>
    <w:rsid w:val="00065519"/>
    <w:rsid w:val="0006579F"/>
    <w:rsid w:val="00065B22"/>
    <w:rsid w:val="000664BA"/>
    <w:rsid w:val="000669B4"/>
    <w:rsid w:val="000671DF"/>
    <w:rsid w:val="000675D4"/>
    <w:rsid w:val="000677A9"/>
    <w:rsid w:val="0006783D"/>
    <w:rsid w:val="00067D8D"/>
    <w:rsid w:val="00067E7F"/>
    <w:rsid w:val="00070352"/>
    <w:rsid w:val="00070598"/>
    <w:rsid w:val="00071350"/>
    <w:rsid w:val="0007138B"/>
    <w:rsid w:val="00071702"/>
    <w:rsid w:val="000717B7"/>
    <w:rsid w:val="00071CF5"/>
    <w:rsid w:val="00071EF5"/>
    <w:rsid w:val="000722D9"/>
    <w:rsid w:val="00072540"/>
    <w:rsid w:val="00072610"/>
    <w:rsid w:val="00072ECF"/>
    <w:rsid w:val="00072EE8"/>
    <w:rsid w:val="00073322"/>
    <w:rsid w:val="00073583"/>
    <w:rsid w:val="00073C4F"/>
    <w:rsid w:val="000743D7"/>
    <w:rsid w:val="0007479F"/>
    <w:rsid w:val="00074A68"/>
    <w:rsid w:val="00074CD9"/>
    <w:rsid w:val="00074FA7"/>
    <w:rsid w:val="00074FF9"/>
    <w:rsid w:val="00075013"/>
    <w:rsid w:val="00075138"/>
    <w:rsid w:val="000752BE"/>
    <w:rsid w:val="000756CF"/>
    <w:rsid w:val="00075730"/>
    <w:rsid w:val="00075B02"/>
    <w:rsid w:val="00075C39"/>
    <w:rsid w:val="00075E68"/>
    <w:rsid w:val="00075F57"/>
    <w:rsid w:val="000763B8"/>
    <w:rsid w:val="00076758"/>
    <w:rsid w:val="0007681C"/>
    <w:rsid w:val="00076851"/>
    <w:rsid w:val="00076A1D"/>
    <w:rsid w:val="00076D1D"/>
    <w:rsid w:val="00076E84"/>
    <w:rsid w:val="00077163"/>
    <w:rsid w:val="0007771A"/>
    <w:rsid w:val="00077C73"/>
    <w:rsid w:val="00077DE9"/>
    <w:rsid w:val="0008022D"/>
    <w:rsid w:val="0008028B"/>
    <w:rsid w:val="00080358"/>
    <w:rsid w:val="0008042D"/>
    <w:rsid w:val="0008047E"/>
    <w:rsid w:val="00080B8E"/>
    <w:rsid w:val="00081B0B"/>
    <w:rsid w:val="00081C6C"/>
    <w:rsid w:val="00081F45"/>
    <w:rsid w:val="00082462"/>
    <w:rsid w:val="000824CA"/>
    <w:rsid w:val="000829DB"/>
    <w:rsid w:val="00082DEF"/>
    <w:rsid w:val="00083025"/>
    <w:rsid w:val="000837F3"/>
    <w:rsid w:val="000838B2"/>
    <w:rsid w:val="00083A0A"/>
    <w:rsid w:val="000840F1"/>
    <w:rsid w:val="000847C5"/>
    <w:rsid w:val="000847D5"/>
    <w:rsid w:val="00084822"/>
    <w:rsid w:val="0008486E"/>
    <w:rsid w:val="00084BE7"/>
    <w:rsid w:val="00085229"/>
    <w:rsid w:val="00085748"/>
    <w:rsid w:val="00085954"/>
    <w:rsid w:val="00085E21"/>
    <w:rsid w:val="00085FA9"/>
    <w:rsid w:val="000860F1"/>
    <w:rsid w:val="000862A7"/>
    <w:rsid w:val="00086369"/>
    <w:rsid w:val="00086625"/>
    <w:rsid w:val="00086AA9"/>
    <w:rsid w:val="00086C51"/>
    <w:rsid w:val="00086DDF"/>
    <w:rsid w:val="00086E92"/>
    <w:rsid w:val="00086FFC"/>
    <w:rsid w:val="000871A8"/>
    <w:rsid w:val="00087843"/>
    <w:rsid w:val="00087962"/>
    <w:rsid w:val="00087A43"/>
    <w:rsid w:val="00087BB3"/>
    <w:rsid w:val="00087EC0"/>
    <w:rsid w:val="00090262"/>
    <w:rsid w:val="00090382"/>
    <w:rsid w:val="00090A2D"/>
    <w:rsid w:val="00090B80"/>
    <w:rsid w:val="000912C1"/>
    <w:rsid w:val="00091D62"/>
    <w:rsid w:val="00092CC0"/>
    <w:rsid w:val="00092CE6"/>
    <w:rsid w:val="00092D72"/>
    <w:rsid w:val="00092E68"/>
    <w:rsid w:val="000931C2"/>
    <w:rsid w:val="000933FD"/>
    <w:rsid w:val="00093425"/>
    <w:rsid w:val="00093E2B"/>
    <w:rsid w:val="00094120"/>
    <w:rsid w:val="0009439B"/>
    <w:rsid w:val="0009459E"/>
    <w:rsid w:val="00094833"/>
    <w:rsid w:val="00094F6B"/>
    <w:rsid w:val="00095185"/>
    <w:rsid w:val="00095BDA"/>
    <w:rsid w:val="00095FEA"/>
    <w:rsid w:val="00096685"/>
    <w:rsid w:val="00096914"/>
    <w:rsid w:val="00096A59"/>
    <w:rsid w:val="000A00D8"/>
    <w:rsid w:val="000A06D7"/>
    <w:rsid w:val="000A09DE"/>
    <w:rsid w:val="000A11AE"/>
    <w:rsid w:val="000A11FB"/>
    <w:rsid w:val="000A1653"/>
    <w:rsid w:val="000A1963"/>
    <w:rsid w:val="000A1BDE"/>
    <w:rsid w:val="000A1F93"/>
    <w:rsid w:val="000A25F2"/>
    <w:rsid w:val="000A29FA"/>
    <w:rsid w:val="000A2D63"/>
    <w:rsid w:val="000A2F1E"/>
    <w:rsid w:val="000A33E3"/>
    <w:rsid w:val="000A3552"/>
    <w:rsid w:val="000A3840"/>
    <w:rsid w:val="000A3CB4"/>
    <w:rsid w:val="000A414E"/>
    <w:rsid w:val="000A4169"/>
    <w:rsid w:val="000A4362"/>
    <w:rsid w:val="000A4C75"/>
    <w:rsid w:val="000A4F81"/>
    <w:rsid w:val="000A50A5"/>
    <w:rsid w:val="000A522E"/>
    <w:rsid w:val="000A54B1"/>
    <w:rsid w:val="000A624C"/>
    <w:rsid w:val="000A6A5E"/>
    <w:rsid w:val="000A6F0D"/>
    <w:rsid w:val="000A7681"/>
    <w:rsid w:val="000A791C"/>
    <w:rsid w:val="000A7AD8"/>
    <w:rsid w:val="000A7AF5"/>
    <w:rsid w:val="000A7F25"/>
    <w:rsid w:val="000B067B"/>
    <w:rsid w:val="000B0A2C"/>
    <w:rsid w:val="000B1553"/>
    <w:rsid w:val="000B16DB"/>
    <w:rsid w:val="000B1B1C"/>
    <w:rsid w:val="000B27A0"/>
    <w:rsid w:val="000B2A30"/>
    <w:rsid w:val="000B2B65"/>
    <w:rsid w:val="000B2CA9"/>
    <w:rsid w:val="000B2D5B"/>
    <w:rsid w:val="000B3199"/>
    <w:rsid w:val="000B3204"/>
    <w:rsid w:val="000B3B94"/>
    <w:rsid w:val="000B3BF1"/>
    <w:rsid w:val="000B4060"/>
    <w:rsid w:val="000B4080"/>
    <w:rsid w:val="000B4557"/>
    <w:rsid w:val="000B48EB"/>
    <w:rsid w:val="000B4B62"/>
    <w:rsid w:val="000B4C20"/>
    <w:rsid w:val="000B53FE"/>
    <w:rsid w:val="000B54C8"/>
    <w:rsid w:val="000B5745"/>
    <w:rsid w:val="000B58C5"/>
    <w:rsid w:val="000B5C3D"/>
    <w:rsid w:val="000B5DE0"/>
    <w:rsid w:val="000B5EB7"/>
    <w:rsid w:val="000B5ED6"/>
    <w:rsid w:val="000B62E4"/>
    <w:rsid w:val="000B6616"/>
    <w:rsid w:val="000B6751"/>
    <w:rsid w:val="000B6EA0"/>
    <w:rsid w:val="000B72DA"/>
    <w:rsid w:val="000B7E2C"/>
    <w:rsid w:val="000C0057"/>
    <w:rsid w:val="000C00E4"/>
    <w:rsid w:val="000C0F56"/>
    <w:rsid w:val="000C0FA0"/>
    <w:rsid w:val="000C149C"/>
    <w:rsid w:val="000C14C9"/>
    <w:rsid w:val="000C1C12"/>
    <w:rsid w:val="000C2035"/>
    <w:rsid w:val="000C2162"/>
    <w:rsid w:val="000C2218"/>
    <w:rsid w:val="000C23BA"/>
    <w:rsid w:val="000C250C"/>
    <w:rsid w:val="000C25F4"/>
    <w:rsid w:val="000C2814"/>
    <w:rsid w:val="000C2CA7"/>
    <w:rsid w:val="000C2EE9"/>
    <w:rsid w:val="000C2FA9"/>
    <w:rsid w:val="000C3610"/>
    <w:rsid w:val="000C37A6"/>
    <w:rsid w:val="000C3A7D"/>
    <w:rsid w:val="000C3B9D"/>
    <w:rsid w:val="000C3D91"/>
    <w:rsid w:val="000C4014"/>
    <w:rsid w:val="000C4018"/>
    <w:rsid w:val="000C4023"/>
    <w:rsid w:val="000C4300"/>
    <w:rsid w:val="000C4502"/>
    <w:rsid w:val="000C4F0E"/>
    <w:rsid w:val="000C516C"/>
    <w:rsid w:val="000C5520"/>
    <w:rsid w:val="000C5556"/>
    <w:rsid w:val="000C59D0"/>
    <w:rsid w:val="000C59D4"/>
    <w:rsid w:val="000C5A79"/>
    <w:rsid w:val="000C5D72"/>
    <w:rsid w:val="000C61E0"/>
    <w:rsid w:val="000C6203"/>
    <w:rsid w:val="000C64FF"/>
    <w:rsid w:val="000C653F"/>
    <w:rsid w:val="000C6606"/>
    <w:rsid w:val="000C66AC"/>
    <w:rsid w:val="000C6AAE"/>
    <w:rsid w:val="000C6CCD"/>
    <w:rsid w:val="000C6E14"/>
    <w:rsid w:val="000C72E6"/>
    <w:rsid w:val="000C7391"/>
    <w:rsid w:val="000C765E"/>
    <w:rsid w:val="000C7CBD"/>
    <w:rsid w:val="000D0697"/>
    <w:rsid w:val="000D0D06"/>
    <w:rsid w:val="000D0E77"/>
    <w:rsid w:val="000D100D"/>
    <w:rsid w:val="000D13A1"/>
    <w:rsid w:val="000D1832"/>
    <w:rsid w:val="000D20B0"/>
    <w:rsid w:val="000D2136"/>
    <w:rsid w:val="000D2CC4"/>
    <w:rsid w:val="000D2D93"/>
    <w:rsid w:val="000D3062"/>
    <w:rsid w:val="000D36D9"/>
    <w:rsid w:val="000D3AC4"/>
    <w:rsid w:val="000D3B56"/>
    <w:rsid w:val="000D42BE"/>
    <w:rsid w:val="000D4B4F"/>
    <w:rsid w:val="000D4B77"/>
    <w:rsid w:val="000D4E6D"/>
    <w:rsid w:val="000D4EA0"/>
    <w:rsid w:val="000D4ED8"/>
    <w:rsid w:val="000D52C8"/>
    <w:rsid w:val="000D54C2"/>
    <w:rsid w:val="000D575D"/>
    <w:rsid w:val="000D5BD4"/>
    <w:rsid w:val="000D5EF9"/>
    <w:rsid w:val="000D681F"/>
    <w:rsid w:val="000D6A91"/>
    <w:rsid w:val="000D760E"/>
    <w:rsid w:val="000D76B8"/>
    <w:rsid w:val="000D781F"/>
    <w:rsid w:val="000D7AD2"/>
    <w:rsid w:val="000D7F61"/>
    <w:rsid w:val="000E02BE"/>
    <w:rsid w:val="000E0499"/>
    <w:rsid w:val="000E080C"/>
    <w:rsid w:val="000E09EF"/>
    <w:rsid w:val="000E0A48"/>
    <w:rsid w:val="000E0A7A"/>
    <w:rsid w:val="000E0AC3"/>
    <w:rsid w:val="000E1548"/>
    <w:rsid w:val="000E17D7"/>
    <w:rsid w:val="000E1885"/>
    <w:rsid w:val="000E1982"/>
    <w:rsid w:val="000E1FFB"/>
    <w:rsid w:val="000E2440"/>
    <w:rsid w:val="000E25D1"/>
    <w:rsid w:val="000E2CF2"/>
    <w:rsid w:val="000E33C8"/>
    <w:rsid w:val="000E37CA"/>
    <w:rsid w:val="000E3A59"/>
    <w:rsid w:val="000E3AC8"/>
    <w:rsid w:val="000E3B78"/>
    <w:rsid w:val="000E3B86"/>
    <w:rsid w:val="000E3BBF"/>
    <w:rsid w:val="000E430E"/>
    <w:rsid w:val="000E49E4"/>
    <w:rsid w:val="000E4DD2"/>
    <w:rsid w:val="000E5174"/>
    <w:rsid w:val="000E5A28"/>
    <w:rsid w:val="000E5A85"/>
    <w:rsid w:val="000E5E04"/>
    <w:rsid w:val="000E611D"/>
    <w:rsid w:val="000E67C6"/>
    <w:rsid w:val="000E6CF7"/>
    <w:rsid w:val="000E779F"/>
    <w:rsid w:val="000E77CE"/>
    <w:rsid w:val="000E7AE1"/>
    <w:rsid w:val="000E7C99"/>
    <w:rsid w:val="000F03F8"/>
    <w:rsid w:val="000F052A"/>
    <w:rsid w:val="000F06A6"/>
    <w:rsid w:val="000F09DA"/>
    <w:rsid w:val="000F1289"/>
    <w:rsid w:val="000F1594"/>
    <w:rsid w:val="000F1644"/>
    <w:rsid w:val="000F1826"/>
    <w:rsid w:val="000F1946"/>
    <w:rsid w:val="000F1E23"/>
    <w:rsid w:val="000F1E93"/>
    <w:rsid w:val="000F2074"/>
    <w:rsid w:val="000F2586"/>
    <w:rsid w:val="000F2647"/>
    <w:rsid w:val="000F2F6F"/>
    <w:rsid w:val="000F37D9"/>
    <w:rsid w:val="000F3A70"/>
    <w:rsid w:val="000F3F00"/>
    <w:rsid w:val="000F408D"/>
    <w:rsid w:val="000F41F1"/>
    <w:rsid w:val="000F4917"/>
    <w:rsid w:val="000F4B0E"/>
    <w:rsid w:val="000F4EEA"/>
    <w:rsid w:val="000F5100"/>
    <w:rsid w:val="000F5465"/>
    <w:rsid w:val="000F5640"/>
    <w:rsid w:val="000F574D"/>
    <w:rsid w:val="000F584B"/>
    <w:rsid w:val="000F5B53"/>
    <w:rsid w:val="000F6538"/>
    <w:rsid w:val="000F67CA"/>
    <w:rsid w:val="000F6D4C"/>
    <w:rsid w:val="000F6DFD"/>
    <w:rsid w:val="000F7091"/>
    <w:rsid w:val="000F7421"/>
    <w:rsid w:val="000F75EA"/>
    <w:rsid w:val="000F76B0"/>
    <w:rsid w:val="000F7CD2"/>
    <w:rsid w:val="00100341"/>
    <w:rsid w:val="001006D5"/>
    <w:rsid w:val="00100DB7"/>
    <w:rsid w:val="00101258"/>
    <w:rsid w:val="00101740"/>
    <w:rsid w:val="00101CB4"/>
    <w:rsid w:val="001020FE"/>
    <w:rsid w:val="001021AB"/>
    <w:rsid w:val="001024E2"/>
    <w:rsid w:val="001027A6"/>
    <w:rsid w:val="00103061"/>
    <w:rsid w:val="00103522"/>
    <w:rsid w:val="0010417E"/>
    <w:rsid w:val="00104381"/>
    <w:rsid w:val="00104422"/>
    <w:rsid w:val="00104857"/>
    <w:rsid w:val="00104B59"/>
    <w:rsid w:val="00105663"/>
    <w:rsid w:val="0010567E"/>
    <w:rsid w:val="00105DDD"/>
    <w:rsid w:val="00106299"/>
    <w:rsid w:val="001062A0"/>
    <w:rsid w:val="00106657"/>
    <w:rsid w:val="00106957"/>
    <w:rsid w:val="00106FEB"/>
    <w:rsid w:val="00107053"/>
    <w:rsid w:val="0010709E"/>
    <w:rsid w:val="001070F1"/>
    <w:rsid w:val="0010762D"/>
    <w:rsid w:val="001077C2"/>
    <w:rsid w:val="00107A52"/>
    <w:rsid w:val="00107CE3"/>
    <w:rsid w:val="0011023C"/>
    <w:rsid w:val="001103A0"/>
    <w:rsid w:val="0011078C"/>
    <w:rsid w:val="001108A0"/>
    <w:rsid w:val="001115B8"/>
    <w:rsid w:val="00111941"/>
    <w:rsid w:val="00111C77"/>
    <w:rsid w:val="00112032"/>
    <w:rsid w:val="00112092"/>
    <w:rsid w:val="00112186"/>
    <w:rsid w:val="00112B64"/>
    <w:rsid w:val="00112DF8"/>
    <w:rsid w:val="00112FE8"/>
    <w:rsid w:val="0011357F"/>
    <w:rsid w:val="00113AB3"/>
    <w:rsid w:val="00113C14"/>
    <w:rsid w:val="001141BF"/>
    <w:rsid w:val="001141D4"/>
    <w:rsid w:val="001142ED"/>
    <w:rsid w:val="00114934"/>
    <w:rsid w:val="00114BF9"/>
    <w:rsid w:val="001153CD"/>
    <w:rsid w:val="00115A4B"/>
    <w:rsid w:val="00115EAD"/>
    <w:rsid w:val="00115F83"/>
    <w:rsid w:val="0011640F"/>
    <w:rsid w:val="00116583"/>
    <w:rsid w:val="001166E1"/>
    <w:rsid w:val="00116782"/>
    <w:rsid w:val="001169CF"/>
    <w:rsid w:val="001172BB"/>
    <w:rsid w:val="001174DC"/>
    <w:rsid w:val="00117EBB"/>
    <w:rsid w:val="0012016C"/>
    <w:rsid w:val="001207AF"/>
    <w:rsid w:val="001209AF"/>
    <w:rsid w:val="00120C7B"/>
    <w:rsid w:val="001214D1"/>
    <w:rsid w:val="001216D6"/>
    <w:rsid w:val="001218BB"/>
    <w:rsid w:val="00122C33"/>
    <w:rsid w:val="00122CAB"/>
    <w:rsid w:val="001231B3"/>
    <w:rsid w:val="001231F5"/>
    <w:rsid w:val="00123456"/>
    <w:rsid w:val="00123AB6"/>
    <w:rsid w:val="00123BAB"/>
    <w:rsid w:val="00123C6A"/>
    <w:rsid w:val="00124888"/>
    <w:rsid w:val="00124944"/>
    <w:rsid w:val="00124CD7"/>
    <w:rsid w:val="001250E0"/>
    <w:rsid w:val="001254A0"/>
    <w:rsid w:val="00125526"/>
    <w:rsid w:val="0012553F"/>
    <w:rsid w:val="00125C82"/>
    <w:rsid w:val="00125DB2"/>
    <w:rsid w:val="00126001"/>
    <w:rsid w:val="00126053"/>
    <w:rsid w:val="00126482"/>
    <w:rsid w:val="00126B2D"/>
    <w:rsid w:val="00126C62"/>
    <w:rsid w:val="001276D9"/>
    <w:rsid w:val="00127A21"/>
    <w:rsid w:val="0013096C"/>
    <w:rsid w:val="00130A3C"/>
    <w:rsid w:val="00130DAE"/>
    <w:rsid w:val="00131700"/>
    <w:rsid w:val="00131753"/>
    <w:rsid w:val="00131D67"/>
    <w:rsid w:val="00131E14"/>
    <w:rsid w:val="0013205C"/>
    <w:rsid w:val="00132AB0"/>
    <w:rsid w:val="00132E9B"/>
    <w:rsid w:val="001330D3"/>
    <w:rsid w:val="001330DD"/>
    <w:rsid w:val="00133123"/>
    <w:rsid w:val="001331C4"/>
    <w:rsid w:val="001334D2"/>
    <w:rsid w:val="00133794"/>
    <w:rsid w:val="001337CE"/>
    <w:rsid w:val="0013389A"/>
    <w:rsid w:val="001338F2"/>
    <w:rsid w:val="00134045"/>
    <w:rsid w:val="00134925"/>
    <w:rsid w:val="00134A8E"/>
    <w:rsid w:val="00134D5B"/>
    <w:rsid w:val="00134FC8"/>
    <w:rsid w:val="00135244"/>
    <w:rsid w:val="001352B1"/>
    <w:rsid w:val="00135D86"/>
    <w:rsid w:val="00135E63"/>
    <w:rsid w:val="00135E73"/>
    <w:rsid w:val="00136031"/>
    <w:rsid w:val="0013654E"/>
    <w:rsid w:val="00136909"/>
    <w:rsid w:val="00136C21"/>
    <w:rsid w:val="00137210"/>
    <w:rsid w:val="001378ED"/>
    <w:rsid w:val="00137A72"/>
    <w:rsid w:val="00137D34"/>
    <w:rsid w:val="00137DFC"/>
    <w:rsid w:val="0014033A"/>
    <w:rsid w:val="001406A5"/>
    <w:rsid w:val="00140A17"/>
    <w:rsid w:val="001411E4"/>
    <w:rsid w:val="001412CB"/>
    <w:rsid w:val="001417A9"/>
    <w:rsid w:val="001422CC"/>
    <w:rsid w:val="00142456"/>
    <w:rsid w:val="00142E35"/>
    <w:rsid w:val="00143713"/>
    <w:rsid w:val="001437EA"/>
    <w:rsid w:val="0014398D"/>
    <w:rsid w:val="00143C0D"/>
    <w:rsid w:val="00143F83"/>
    <w:rsid w:val="00144391"/>
    <w:rsid w:val="001443C6"/>
    <w:rsid w:val="00145207"/>
    <w:rsid w:val="00145279"/>
    <w:rsid w:val="00145344"/>
    <w:rsid w:val="001453E9"/>
    <w:rsid w:val="0014540C"/>
    <w:rsid w:val="001454C0"/>
    <w:rsid w:val="0014552D"/>
    <w:rsid w:val="00145B53"/>
    <w:rsid w:val="00145EE1"/>
    <w:rsid w:val="00146141"/>
    <w:rsid w:val="001463D5"/>
    <w:rsid w:val="00146468"/>
    <w:rsid w:val="001467C1"/>
    <w:rsid w:val="001467CC"/>
    <w:rsid w:val="00146D71"/>
    <w:rsid w:val="00146E42"/>
    <w:rsid w:val="00146E65"/>
    <w:rsid w:val="001471C7"/>
    <w:rsid w:val="001476D5"/>
    <w:rsid w:val="00150044"/>
    <w:rsid w:val="00150630"/>
    <w:rsid w:val="0015063F"/>
    <w:rsid w:val="00150F6A"/>
    <w:rsid w:val="00150FBE"/>
    <w:rsid w:val="0015103F"/>
    <w:rsid w:val="00151068"/>
    <w:rsid w:val="0015177F"/>
    <w:rsid w:val="00151B4D"/>
    <w:rsid w:val="00152778"/>
    <w:rsid w:val="00152D7C"/>
    <w:rsid w:val="00152EEE"/>
    <w:rsid w:val="00153516"/>
    <w:rsid w:val="00153612"/>
    <w:rsid w:val="001537FE"/>
    <w:rsid w:val="00153C11"/>
    <w:rsid w:val="00153C4B"/>
    <w:rsid w:val="001540A3"/>
    <w:rsid w:val="00154367"/>
    <w:rsid w:val="001546F5"/>
    <w:rsid w:val="001547D9"/>
    <w:rsid w:val="001547DA"/>
    <w:rsid w:val="001549CA"/>
    <w:rsid w:val="00154AA1"/>
    <w:rsid w:val="00154BA8"/>
    <w:rsid w:val="00154CB9"/>
    <w:rsid w:val="00154D92"/>
    <w:rsid w:val="001555FC"/>
    <w:rsid w:val="0015656A"/>
    <w:rsid w:val="001568DC"/>
    <w:rsid w:val="00156AE6"/>
    <w:rsid w:val="00156EF4"/>
    <w:rsid w:val="0015709A"/>
    <w:rsid w:val="00157127"/>
    <w:rsid w:val="001572B4"/>
    <w:rsid w:val="001577B2"/>
    <w:rsid w:val="00160579"/>
    <w:rsid w:val="00160A7D"/>
    <w:rsid w:val="00160B48"/>
    <w:rsid w:val="00160D06"/>
    <w:rsid w:val="00160D6F"/>
    <w:rsid w:val="001619AF"/>
    <w:rsid w:val="00161A91"/>
    <w:rsid w:val="00161D94"/>
    <w:rsid w:val="00161E29"/>
    <w:rsid w:val="00162118"/>
    <w:rsid w:val="001624AB"/>
    <w:rsid w:val="00162627"/>
    <w:rsid w:val="00162E27"/>
    <w:rsid w:val="0016303E"/>
    <w:rsid w:val="00163781"/>
    <w:rsid w:val="001639B3"/>
    <w:rsid w:val="00163D4B"/>
    <w:rsid w:val="00163E78"/>
    <w:rsid w:val="00164033"/>
    <w:rsid w:val="00164132"/>
    <w:rsid w:val="00164557"/>
    <w:rsid w:val="00164703"/>
    <w:rsid w:val="00164708"/>
    <w:rsid w:val="0016510D"/>
    <w:rsid w:val="001654B6"/>
    <w:rsid w:val="001655E0"/>
    <w:rsid w:val="001656A1"/>
    <w:rsid w:val="00166969"/>
    <w:rsid w:val="00166A38"/>
    <w:rsid w:val="00166DAB"/>
    <w:rsid w:val="00166E44"/>
    <w:rsid w:val="001676F5"/>
    <w:rsid w:val="00167752"/>
    <w:rsid w:val="0016779B"/>
    <w:rsid w:val="0016792F"/>
    <w:rsid w:val="00167AC5"/>
    <w:rsid w:val="00167CC6"/>
    <w:rsid w:val="00167D33"/>
    <w:rsid w:val="00170741"/>
    <w:rsid w:val="0017075D"/>
    <w:rsid w:val="0017086B"/>
    <w:rsid w:val="00170A31"/>
    <w:rsid w:val="00170A45"/>
    <w:rsid w:val="00170BF9"/>
    <w:rsid w:val="00170C5A"/>
    <w:rsid w:val="00170F74"/>
    <w:rsid w:val="00171525"/>
    <w:rsid w:val="001715E4"/>
    <w:rsid w:val="001716A5"/>
    <w:rsid w:val="00171AC0"/>
    <w:rsid w:val="00171B9A"/>
    <w:rsid w:val="00171DDF"/>
    <w:rsid w:val="001723F1"/>
    <w:rsid w:val="00172444"/>
    <w:rsid w:val="00172535"/>
    <w:rsid w:val="001725AC"/>
    <w:rsid w:val="0017268B"/>
    <w:rsid w:val="001726FC"/>
    <w:rsid w:val="001727F0"/>
    <w:rsid w:val="00172AFE"/>
    <w:rsid w:val="00172F36"/>
    <w:rsid w:val="00173407"/>
    <w:rsid w:val="001738E9"/>
    <w:rsid w:val="00173A36"/>
    <w:rsid w:val="00173AC1"/>
    <w:rsid w:val="00173FA8"/>
    <w:rsid w:val="001740AA"/>
    <w:rsid w:val="00174837"/>
    <w:rsid w:val="00174E09"/>
    <w:rsid w:val="00175464"/>
    <w:rsid w:val="001754FC"/>
    <w:rsid w:val="001755B5"/>
    <w:rsid w:val="00175663"/>
    <w:rsid w:val="00175698"/>
    <w:rsid w:val="00175B46"/>
    <w:rsid w:val="00175C05"/>
    <w:rsid w:val="0017624D"/>
    <w:rsid w:val="00176775"/>
    <w:rsid w:val="00176CDF"/>
    <w:rsid w:val="001771DE"/>
    <w:rsid w:val="0017733F"/>
    <w:rsid w:val="0017767C"/>
    <w:rsid w:val="00177800"/>
    <w:rsid w:val="00177909"/>
    <w:rsid w:val="0017794C"/>
    <w:rsid w:val="001779F7"/>
    <w:rsid w:val="00177B62"/>
    <w:rsid w:val="00177C1D"/>
    <w:rsid w:val="00177F94"/>
    <w:rsid w:val="001805B2"/>
    <w:rsid w:val="001806DA"/>
    <w:rsid w:val="00180930"/>
    <w:rsid w:val="00180E14"/>
    <w:rsid w:val="00180F2D"/>
    <w:rsid w:val="001811FA"/>
    <w:rsid w:val="00181343"/>
    <w:rsid w:val="0018161B"/>
    <w:rsid w:val="00181F2E"/>
    <w:rsid w:val="001822A0"/>
    <w:rsid w:val="001822C1"/>
    <w:rsid w:val="00182397"/>
    <w:rsid w:val="001823D7"/>
    <w:rsid w:val="001826D9"/>
    <w:rsid w:val="0018289F"/>
    <w:rsid w:val="00183095"/>
    <w:rsid w:val="0018335E"/>
    <w:rsid w:val="00183474"/>
    <w:rsid w:val="001835F1"/>
    <w:rsid w:val="00183F15"/>
    <w:rsid w:val="00184254"/>
    <w:rsid w:val="001843C4"/>
    <w:rsid w:val="00184784"/>
    <w:rsid w:val="001847B5"/>
    <w:rsid w:val="00184909"/>
    <w:rsid w:val="00184964"/>
    <w:rsid w:val="00184D2B"/>
    <w:rsid w:val="00184D6C"/>
    <w:rsid w:val="001850CE"/>
    <w:rsid w:val="001850FC"/>
    <w:rsid w:val="001854A8"/>
    <w:rsid w:val="001855E4"/>
    <w:rsid w:val="00185701"/>
    <w:rsid w:val="001857E4"/>
    <w:rsid w:val="00185B51"/>
    <w:rsid w:val="00185BBA"/>
    <w:rsid w:val="00185CA4"/>
    <w:rsid w:val="00185EBB"/>
    <w:rsid w:val="00186153"/>
    <w:rsid w:val="0018663C"/>
    <w:rsid w:val="0018690E"/>
    <w:rsid w:val="00186BB6"/>
    <w:rsid w:val="001872D3"/>
    <w:rsid w:val="001874B5"/>
    <w:rsid w:val="00187517"/>
    <w:rsid w:val="00187AB4"/>
    <w:rsid w:val="00187B28"/>
    <w:rsid w:val="00187B8E"/>
    <w:rsid w:val="00187BED"/>
    <w:rsid w:val="00190083"/>
    <w:rsid w:val="0019025C"/>
    <w:rsid w:val="001905B8"/>
    <w:rsid w:val="00190656"/>
    <w:rsid w:val="00190C3A"/>
    <w:rsid w:val="00190D9E"/>
    <w:rsid w:val="00191717"/>
    <w:rsid w:val="0019190E"/>
    <w:rsid w:val="00191B4A"/>
    <w:rsid w:val="00191E4C"/>
    <w:rsid w:val="00191F97"/>
    <w:rsid w:val="00192027"/>
    <w:rsid w:val="001921F4"/>
    <w:rsid w:val="001924F2"/>
    <w:rsid w:val="00192571"/>
    <w:rsid w:val="0019267D"/>
    <w:rsid w:val="00192DDA"/>
    <w:rsid w:val="00192E7E"/>
    <w:rsid w:val="00193363"/>
    <w:rsid w:val="0019355D"/>
    <w:rsid w:val="00193948"/>
    <w:rsid w:val="00193B4B"/>
    <w:rsid w:val="0019425E"/>
    <w:rsid w:val="00194DF0"/>
    <w:rsid w:val="00194E2B"/>
    <w:rsid w:val="001951ED"/>
    <w:rsid w:val="0019558E"/>
    <w:rsid w:val="0019598B"/>
    <w:rsid w:val="00195990"/>
    <w:rsid w:val="00195C6B"/>
    <w:rsid w:val="00195CE7"/>
    <w:rsid w:val="0019629A"/>
    <w:rsid w:val="0019682D"/>
    <w:rsid w:val="00196891"/>
    <w:rsid w:val="0019696D"/>
    <w:rsid w:val="00196ABC"/>
    <w:rsid w:val="00196CFE"/>
    <w:rsid w:val="00196D9B"/>
    <w:rsid w:val="0019761E"/>
    <w:rsid w:val="001A026C"/>
    <w:rsid w:val="001A0519"/>
    <w:rsid w:val="001A08E9"/>
    <w:rsid w:val="001A0ACF"/>
    <w:rsid w:val="001A0D5B"/>
    <w:rsid w:val="001A0F4E"/>
    <w:rsid w:val="001A127E"/>
    <w:rsid w:val="001A1284"/>
    <w:rsid w:val="001A137D"/>
    <w:rsid w:val="001A19D0"/>
    <w:rsid w:val="001A1AF3"/>
    <w:rsid w:val="001A20B1"/>
    <w:rsid w:val="001A23CC"/>
    <w:rsid w:val="001A2442"/>
    <w:rsid w:val="001A2451"/>
    <w:rsid w:val="001A248C"/>
    <w:rsid w:val="001A258D"/>
    <w:rsid w:val="001A2C6A"/>
    <w:rsid w:val="001A2CC8"/>
    <w:rsid w:val="001A3009"/>
    <w:rsid w:val="001A319D"/>
    <w:rsid w:val="001A33AA"/>
    <w:rsid w:val="001A3531"/>
    <w:rsid w:val="001A4422"/>
    <w:rsid w:val="001A470F"/>
    <w:rsid w:val="001A47DE"/>
    <w:rsid w:val="001A4A0E"/>
    <w:rsid w:val="001A4C9B"/>
    <w:rsid w:val="001A4ED1"/>
    <w:rsid w:val="001A50F3"/>
    <w:rsid w:val="001A563B"/>
    <w:rsid w:val="001A58D1"/>
    <w:rsid w:val="001A5AB8"/>
    <w:rsid w:val="001A5B5A"/>
    <w:rsid w:val="001A5B95"/>
    <w:rsid w:val="001A5BF9"/>
    <w:rsid w:val="001A6004"/>
    <w:rsid w:val="001A6030"/>
    <w:rsid w:val="001A6150"/>
    <w:rsid w:val="001A6689"/>
    <w:rsid w:val="001A698D"/>
    <w:rsid w:val="001A69E8"/>
    <w:rsid w:val="001A6AFF"/>
    <w:rsid w:val="001A6CE3"/>
    <w:rsid w:val="001A6DEC"/>
    <w:rsid w:val="001A6F71"/>
    <w:rsid w:val="001A7262"/>
    <w:rsid w:val="001A7AD3"/>
    <w:rsid w:val="001B02F2"/>
    <w:rsid w:val="001B0B89"/>
    <w:rsid w:val="001B0CF9"/>
    <w:rsid w:val="001B0DA0"/>
    <w:rsid w:val="001B11D3"/>
    <w:rsid w:val="001B12D4"/>
    <w:rsid w:val="001B1608"/>
    <w:rsid w:val="001B1A7F"/>
    <w:rsid w:val="001B1AC0"/>
    <w:rsid w:val="001B1DAA"/>
    <w:rsid w:val="001B2B3A"/>
    <w:rsid w:val="001B2E00"/>
    <w:rsid w:val="001B2E88"/>
    <w:rsid w:val="001B3049"/>
    <w:rsid w:val="001B3081"/>
    <w:rsid w:val="001B348A"/>
    <w:rsid w:val="001B3880"/>
    <w:rsid w:val="001B38D7"/>
    <w:rsid w:val="001B3A74"/>
    <w:rsid w:val="001B3B05"/>
    <w:rsid w:val="001B3CF6"/>
    <w:rsid w:val="001B4E0B"/>
    <w:rsid w:val="001B50EE"/>
    <w:rsid w:val="001B5513"/>
    <w:rsid w:val="001B573D"/>
    <w:rsid w:val="001B582F"/>
    <w:rsid w:val="001B5985"/>
    <w:rsid w:val="001B63FF"/>
    <w:rsid w:val="001B68B2"/>
    <w:rsid w:val="001B6941"/>
    <w:rsid w:val="001B695B"/>
    <w:rsid w:val="001B6BF8"/>
    <w:rsid w:val="001B7148"/>
    <w:rsid w:val="001B7277"/>
    <w:rsid w:val="001B7616"/>
    <w:rsid w:val="001B79A5"/>
    <w:rsid w:val="001B7E69"/>
    <w:rsid w:val="001C0102"/>
    <w:rsid w:val="001C085E"/>
    <w:rsid w:val="001C0A4E"/>
    <w:rsid w:val="001C0AB7"/>
    <w:rsid w:val="001C0BB8"/>
    <w:rsid w:val="001C0D95"/>
    <w:rsid w:val="001C0E09"/>
    <w:rsid w:val="001C1116"/>
    <w:rsid w:val="001C124B"/>
    <w:rsid w:val="001C12CA"/>
    <w:rsid w:val="001C131E"/>
    <w:rsid w:val="001C13CB"/>
    <w:rsid w:val="001C204F"/>
    <w:rsid w:val="001C2289"/>
    <w:rsid w:val="001C27EC"/>
    <w:rsid w:val="001C2817"/>
    <w:rsid w:val="001C297E"/>
    <w:rsid w:val="001C2CCC"/>
    <w:rsid w:val="001C2DF5"/>
    <w:rsid w:val="001C2EB2"/>
    <w:rsid w:val="001C2FD0"/>
    <w:rsid w:val="001C3803"/>
    <w:rsid w:val="001C3D5E"/>
    <w:rsid w:val="001C3FBE"/>
    <w:rsid w:val="001C3FEB"/>
    <w:rsid w:val="001C4693"/>
    <w:rsid w:val="001C4DF0"/>
    <w:rsid w:val="001C5048"/>
    <w:rsid w:val="001C583B"/>
    <w:rsid w:val="001C5BC5"/>
    <w:rsid w:val="001C61D4"/>
    <w:rsid w:val="001C67EF"/>
    <w:rsid w:val="001C6833"/>
    <w:rsid w:val="001C6AA5"/>
    <w:rsid w:val="001C704E"/>
    <w:rsid w:val="001C7756"/>
    <w:rsid w:val="001D0265"/>
    <w:rsid w:val="001D0315"/>
    <w:rsid w:val="001D04BF"/>
    <w:rsid w:val="001D05ED"/>
    <w:rsid w:val="001D061D"/>
    <w:rsid w:val="001D0D2C"/>
    <w:rsid w:val="001D0E9B"/>
    <w:rsid w:val="001D1057"/>
    <w:rsid w:val="001D14ED"/>
    <w:rsid w:val="001D19D2"/>
    <w:rsid w:val="001D1CA1"/>
    <w:rsid w:val="001D1D59"/>
    <w:rsid w:val="001D20CF"/>
    <w:rsid w:val="001D2205"/>
    <w:rsid w:val="001D2465"/>
    <w:rsid w:val="001D2BBD"/>
    <w:rsid w:val="001D2D88"/>
    <w:rsid w:val="001D2FBA"/>
    <w:rsid w:val="001D3080"/>
    <w:rsid w:val="001D316F"/>
    <w:rsid w:val="001D3170"/>
    <w:rsid w:val="001D31BA"/>
    <w:rsid w:val="001D3A79"/>
    <w:rsid w:val="001D3B01"/>
    <w:rsid w:val="001D3F69"/>
    <w:rsid w:val="001D4485"/>
    <w:rsid w:val="001D4E60"/>
    <w:rsid w:val="001D51C4"/>
    <w:rsid w:val="001D5458"/>
    <w:rsid w:val="001D56FF"/>
    <w:rsid w:val="001D5CE7"/>
    <w:rsid w:val="001D5D00"/>
    <w:rsid w:val="001D6E01"/>
    <w:rsid w:val="001D7020"/>
    <w:rsid w:val="001D74F3"/>
    <w:rsid w:val="001E00DA"/>
    <w:rsid w:val="001E02B5"/>
    <w:rsid w:val="001E08BD"/>
    <w:rsid w:val="001E155A"/>
    <w:rsid w:val="001E1DAF"/>
    <w:rsid w:val="001E1E18"/>
    <w:rsid w:val="001E1F01"/>
    <w:rsid w:val="001E28B6"/>
    <w:rsid w:val="001E2ACD"/>
    <w:rsid w:val="001E2B2A"/>
    <w:rsid w:val="001E2B2F"/>
    <w:rsid w:val="001E2B4D"/>
    <w:rsid w:val="001E2C96"/>
    <w:rsid w:val="001E2F34"/>
    <w:rsid w:val="001E2FF2"/>
    <w:rsid w:val="001E31A3"/>
    <w:rsid w:val="001E348A"/>
    <w:rsid w:val="001E3574"/>
    <w:rsid w:val="001E3700"/>
    <w:rsid w:val="001E3947"/>
    <w:rsid w:val="001E394F"/>
    <w:rsid w:val="001E3EF5"/>
    <w:rsid w:val="001E4186"/>
    <w:rsid w:val="001E4336"/>
    <w:rsid w:val="001E43E4"/>
    <w:rsid w:val="001E4433"/>
    <w:rsid w:val="001E49B1"/>
    <w:rsid w:val="001E4A75"/>
    <w:rsid w:val="001E4AAE"/>
    <w:rsid w:val="001E4BB6"/>
    <w:rsid w:val="001E5286"/>
    <w:rsid w:val="001E5A90"/>
    <w:rsid w:val="001E5C35"/>
    <w:rsid w:val="001E5CC4"/>
    <w:rsid w:val="001E5CF3"/>
    <w:rsid w:val="001E5E76"/>
    <w:rsid w:val="001E6564"/>
    <w:rsid w:val="001E6776"/>
    <w:rsid w:val="001E6C16"/>
    <w:rsid w:val="001E6D44"/>
    <w:rsid w:val="001E7234"/>
    <w:rsid w:val="001E75F3"/>
    <w:rsid w:val="001E7710"/>
    <w:rsid w:val="001E7A90"/>
    <w:rsid w:val="001E7D7F"/>
    <w:rsid w:val="001E7F4E"/>
    <w:rsid w:val="001F0088"/>
    <w:rsid w:val="001F009F"/>
    <w:rsid w:val="001F0669"/>
    <w:rsid w:val="001F0A7D"/>
    <w:rsid w:val="001F10DD"/>
    <w:rsid w:val="001F166F"/>
    <w:rsid w:val="001F1968"/>
    <w:rsid w:val="001F1B5A"/>
    <w:rsid w:val="001F2260"/>
    <w:rsid w:val="001F2599"/>
    <w:rsid w:val="001F2888"/>
    <w:rsid w:val="001F2BB3"/>
    <w:rsid w:val="001F2CFF"/>
    <w:rsid w:val="001F3993"/>
    <w:rsid w:val="001F39C1"/>
    <w:rsid w:val="001F39EA"/>
    <w:rsid w:val="001F444C"/>
    <w:rsid w:val="001F4560"/>
    <w:rsid w:val="001F4A67"/>
    <w:rsid w:val="001F4D88"/>
    <w:rsid w:val="001F4DF3"/>
    <w:rsid w:val="001F52C0"/>
    <w:rsid w:val="001F53A1"/>
    <w:rsid w:val="001F557F"/>
    <w:rsid w:val="001F5912"/>
    <w:rsid w:val="001F5AEE"/>
    <w:rsid w:val="001F5B60"/>
    <w:rsid w:val="001F5F52"/>
    <w:rsid w:val="001F5F9C"/>
    <w:rsid w:val="001F6014"/>
    <w:rsid w:val="001F620C"/>
    <w:rsid w:val="001F633E"/>
    <w:rsid w:val="001F63D8"/>
    <w:rsid w:val="001F6E85"/>
    <w:rsid w:val="001F6FCC"/>
    <w:rsid w:val="001F7162"/>
    <w:rsid w:val="001F727E"/>
    <w:rsid w:val="001F7564"/>
    <w:rsid w:val="001F78EB"/>
    <w:rsid w:val="00200208"/>
    <w:rsid w:val="0020036B"/>
    <w:rsid w:val="00200445"/>
    <w:rsid w:val="002009C7"/>
    <w:rsid w:val="00200C31"/>
    <w:rsid w:val="00200CC1"/>
    <w:rsid w:val="00201013"/>
    <w:rsid w:val="002011A0"/>
    <w:rsid w:val="00201665"/>
    <w:rsid w:val="00201798"/>
    <w:rsid w:val="00201A0F"/>
    <w:rsid w:val="00201C75"/>
    <w:rsid w:val="00201DB0"/>
    <w:rsid w:val="00201DB7"/>
    <w:rsid w:val="00201FE7"/>
    <w:rsid w:val="002024D6"/>
    <w:rsid w:val="002027F3"/>
    <w:rsid w:val="00202968"/>
    <w:rsid w:val="00202C3B"/>
    <w:rsid w:val="00202EC8"/>
    <w:rsid w:val="00203088"/>
    <w:rsid w:val="002035A8"/>
    <w:rsid w:val="00203858"/>
    <w:rsid w:val="002038AA"/>
    <w:rsid w:val="00203A36"/>
    <w:rsid w:val="00203A4D"/>
    <w:rsid w:val="00203DAD"/>
    <w:rsid w:val="0020433B"/>
    <w:rsid w:val="0020471F"/>
    <w:rsid w:val="00204A29"/>
    <w:rsid w:val="00204C16"/>
    <w:rsid w:val="00205023"/>
    <w:rsid w:val="00205A29"/>
    <w:rsid w:val="0020642B"/>
    <w:rsid w:val="002064C0"/>
    <w:rsid w:val="002065CE"/>
    <w:rsid w:val="00206FD4"/>
    <w:rsid w:val="00207091"/>
    <w:rsid w:val="00207CB4"/>
    <w:rsid w:val="00207E19"/>
    <w:rsid w:val="00207F78"/>
    <w:rsid w:val="002105E5"/>
    <w:rsid w:val="0021113E"/>
    <w:rsid w:val="00211517"/>
    <w:rsid w:val="00211916"/>
    <w:rsid w:val="002119A9"/>
    <w:rsid w:val="00211A94"/>
    <w:rsid w:val="00211D17"/>
    <w:rsid w:val="00211EF0"/>
    <w:rsid w:val="002127C0"/>
    <w:rsid w:val="00212A97"/>
    <w:rsid w:val="00212CE9"/>
    <w:rsid w:val="00212DA4"/>
    <w:rsid w:val="00212F11"/>
    <w:rsid w:val="0021307B"/>
    <w:rsid w:val="0021326D"/>
    <w:rsid w:val="0021359B"/>
    <w:rsid w:val="00213731"/>
    <w:rsid w:val="00213C45"/>
    <w:rsid w:val="00214240"/>
    <w:rsid w:val="00214675"/>
    <w:rsid w:val="0021491F"/>
    <w:rsid w:val="00214986"/>
    <w:rsid w:val="00214FE9"/>
    <w:rsid w:val="00215BE9"/>
    <w:rsid w:val="00215ED0"/>
    <w:rsid w:val="0021637E"/>
    <w:rsid w:val="0021699D"/>
    <w:rsid w:val="00216CED"/>
    <w:rsid w:val="00216D25"/>
    <w:rsid w:val="00216DF7"/>
    <w:rsid w:val="0021729E"/>
    <w:rsid w:val="00217678"/>
    <w:rsid w:val="0021783A"/>
    <w:rsid w:val="00217A8B"/>
    <w:rsid w:val="00220539"/>
    <w:rsid w:val="00220633"/>
    <w:rsid w:val="00220859"/>
    <w:rsid w:val="00220B78"/>
    <w:rsid w:val="00220CBA"/>
    <w:rsid w:val="00221455"/>
    <w:rsid w:val="00221596"/>
    <w:rsid w:val="00221B2E"/>
    <w:rsid w:val="00221BAB"/>
    <w:rsid w:val="00221BCA"/>
    <w:rsid w:val="00222106"/>
    <w:rsid w:val="002222AB"/>
    <w:rsid w:val="002225F9"/>
    <w:rsid w:val="00222724"/>
    <w:rsid w:val="00222887"/>
    <w:rsid w:val="0022350A"/>
    <w:rsid w:val="0022396F"/>
    <w:rsid w:val="00223EB1"/>
    <w:rsid w:val="002243E3"/>
    <w:rsid w:val="00224926"/>
    <w:rsid w:val="00225073"/>
    <w:rsid w:val="00225311"/>
    <w:rsid w:val="00225AB2"/>
    <w:rsid w:val="00225D12"/>
    <w:rsid w:val="00225F92"/>
    <w:rsid w:val="00226569"/>
    <w:rsid w:val="00226924"/>
    <w:rsid w:val="002269BD"/>
    <w:rsid w:val="00227797"/>
    <w:rsid w:val="00227939"/>
    <w:rsid w:val="00227A22"/>
    <w:rsid w:val="00227B6B"/>
    <w:rsid w:val="00227C9A"/>
    <w:rsid w:val="00227D22"/>
    <w:rsid w:val="00227E06"/>
    <w:rsid w:val="002302D2"/>
    <w:rsid w:val="002305E3"/>
    <w:rsid w:val="002311AB"/>
    <w:rsid w:val="00231319"/>
    <w:rsid w:val="002316B5"/>
    <w:rsid w:val="002323AA"/>
    <w:rsid w:val="002324AC"/>
    <w:rsid w:val="002326FA"/>
    <w:rsid w:val="00232851"/>
    <w:rsid w:val="00232A7C"/>
    <w:rsid w:val="00232B58"/>
    <w:rsid w:val="0023344A"/>
    <w:rsid w:val="0023351D"/>
    <w:rsid w:val="00233D63"/>
    <w:rsid w:val="00233E68"/>
    <w:rsid w:val="0023404D"/>
    <w:rsid w:val="0023451E"/>
    <w:rsid w:val="00234CC2"/>
    <w:rsid w:val="00234D30"/>
    <w:rsid w:val="002350DF"/>
    <w:rsid w:val="0023516A"/>
    <w:rsid w:val="002355B3"/>
    <w:rsid w:val="00235AF1"/>
    <w:rsid w:val="00235B10"/>
    <w:rsid w:val="00235E88"/>
    <w:rsid w:val="00236799"/>
    <w:rsid w:val="00236865"/>
    <w:rsid w:val="002370B8"/>
    <w:rsid w:val="00237249"/>
    <w:rsid w:val="002374D5"/>
    <w:rsid w:val="0023750F"/>
    <w:rsid w:val="00237769"/>
    <w:rsid w:val="002379C4"/>
    <w:rsid w:val="00237F5C"/>
    <w:rsid w:val="00240103"/>
    <w:rsid w:val="00240438"/>
    <w:rsid w:val="002404DD"/>
    <w:rsid w:val="00240676"/>
    <w:rsid w:val="00240855"/>
    <w:rsid w:val="00240874"/>
    <w:rsid w:val="00240B6E"/>
    <w:rsid w:val="00240C6B"/>
    <w:rsid w:val="00240F9A"/>
    <w:rsid w:val="002410D7"/>
    <w:rsid w:val="002413D9"/>
    <w:rsid w:val="002414FE"/>
    <w:rsid w:val="002417C4"/>
    <w:rsid w:val="002418FA"/>
    <w:rsid w:val="00241B99"/>
    <w:rsid w:val="00241F54"/>
    <w:rsid w:val="00241F9E"/>
    <w:rsid w:val="0024235B"/>
    <w:rsid w:val="002424A9"/>
    <w:rsid w:val="00243012"/>
    <w:rsid w:val="00243635"/>
    <w:rsid w:val="00243A86"/>
    <w:rsid w:val="00243A9D"/>
    <w:rsid w:val="00243AC0"/>
    <w:rsid w:val="00243D3D"/>
    <w:rsid w:val="00243FB9"/>
    <w:rsid w:val="00243FD0"/>
    <w:rsid w:val="002442B7"/>
    <w:rsid w:val="002447A1"/>
    <w:rsid w:val="00244A28"/>
    <w:rsid w:val="002450CE"/>
    <w:rsid w:val="002452F2"/>
    <w:rsid w:val="002455D8"/>
    <w:rsid w:val="0024597B"/>
    <w:rsid w:val="00245E21"/>
    <w:rsid w:val="00245E91"/>
    <w:rsid w:val="00245EA3"/>
    <w:rsid w:val="00245FCA"/>
    <w:rsid w:val="002462B6"/>
    <w:rsid w:val="00246434"/>
    <w:rsid w:val="002466F9"/>
    <w:rsid w:val="0024671C"/>
    <w:rsid w:val="00246784"/>
    <w:rsid w:val="002468A6"/>
    <w:rsid w:val="00246AB8"/>
    <w:rsid w:val="00246B58"/>
    <w:rsid w:val="00246B59"/>
    <w:rsid w:val="00246CF2"/>
    <w:rsid w:val="00246D2B"/>
    <w:rsid w:val="00246D52"/>
    <w:rsid w:val="00246FF4"/>
    <w:rsid w:val="00247074"/>
    <w:rsid w:val="002473E9"/>
    <w:rsid w:val="002473EB"/>
    <w:rsid w:val="002476D6"/>
    <w:rsid w:val="002478E7"/>
    <w:rsid w:val="00247970"/>
    <w:rsid w:val="00247FEF"/>
    <w:rsid w:val="002502C3"/>
    <w:rsid w:val="00250368"/>
    <w:rsid w:val="0025049B"/>
    <w:rsid w:val="00250618"/>
    <w:rsid w:val="00250A80"/>
    <w:rsid w:val="00250B83"/>
    <w:rsid w:val="00250CA0"/>
    <w:rsid w:val="00251130"/>
    <w:rsid w:val="0025135D"/>
    <w:rsid w:val="0025158F"/>
    <w:rsid w:val="00251C78"/>
    <w:rsid w:val="002520EF"/>
    <w:rsid w:val="00252210"/>
    <w:rsid w:val="002525F2"/>
    <w:rsid w:val="00252843"/>
    <w:rsid w:val="00252D5B"/>
    <w:rsid w:val="0025304C"/>
    <w:rsid w:val="0025390A"/>
    <w:rsid w:val="00253DF6"/>
    <w:rsid w:val="00253F03"/>
    <w:rsid w:val="00254105"/>
    <w:rsid w:val="00254626"/>
    <w:rsid w:val="00254AA5"/>
    <w:rsid w:val="00254AB3"/>
    <w:rsid w:val="00254DCA"/>
    <w:rsid w:val="002551E1"/>
    <w:rsid w:val="00256092"/>
    <w:rsid w:val="00256269"/>
    <w:rsid w:val="00256516"/>
    <w:rsid w:val="002566CF"/>
    <w:rsid w:val="00256884"/>
    <w:rsid w:val="002568DA"/>
    <w:rsid w:val="00256F21"/>
    <w:rsid w:val="002578C9"/>
    <w:rsid w:val="00260003"/>
    <w:rsid w:val="002603C4"/>
    <w:rsid w:val="00260605"/>
    <w:rsid w:val="00260CB2"/>
    <w:rsid w:val="0026106D"/>
    <w:rsid w:val="00261138"/>
    <w:rsid w:val="002612AF"/>
    <w:rsid w:val="00261577"/>
    <w:rsid w:val="00261766"/>
    <w:rsid w:val="00261AB6"/>
    <w:rsid w:val="00261B76"/>
    <w:rsid w:val="00262258"/>
    <w:rsid w:val="0026227B"/>
    <w:rsid w:val="002622C0"/>
    <w:rsid w:val="00262410"/>
    <w:rsid w:val="002625B7"/>
    <w:rsid w:val="002626C9"/>
    <w:rsid w:val="002626E4"/>
    <w:rsid w:val="00262888"/>
    <w:rsid w:val="00262948"/>
    <w:rsid w:val="00262D9D"/>
    <w:rsid w:val="00262DEA"/>
    <w:rsid w:val="0026331C"/>
    <w:rsid w:val="002633AE"/>
    <w:rsid w:val="00263527"/>
    <w:rsid w:val="00263550"/>
    <w:rsid w:val="00263667"/>
    <w:rsid w:val="00263EE7"/>
    <w:rsid w:val="002640AA"/>
    <w:rsid w:val="00264148"/>
    <w:rsid w:val="00264272"/>
    <w:rsid w:val="00264364"/>
    <w:rsid w:val="0026481A"/>
    <w:rsid w:val="00264BD6"/>
    <w:rsid w:val="00265B8E"/>
    <w:rsid w:val="00266021"/>
    <w:rsid w:val="0026619D"/>
    <w:rsid w:val="002663A8"/>
    <w:rsid w:val="0026673A"/>
    <w:rsid w:val="00266809"/>
    <w:rsid w:val="00266B85"/>
    <w:rsid w:val="00266BF9"/>
    <w:rsid w:val="00266D36"/>
    <w:rsid w:val="002675DF"/>
    <w:rsid w:val="00267742"/>
    <w:rsid w:val="0026777B"/>
    <w:rsid w:val="0026787E"/>
    <w:rsid w:val="002679FB"/>
    <w:rsid w:val="00267ADB"/>
    <w:rsid w:val="00267EDB"/>
    <w:rsid w:val="00270035"/>
    <w:rsid w:val="00270757"/>
    <w:rsid w:val="002707B7"/>
    <w:rsid w:val="00270892"/>
    <w:rsid w:val="00270B3E"/>
    <w:rsid w:val="00270F83"/>
    <w:rsid w:val="00271561"/>
    <w:rsid w:val="0027169B"/>
    <w:rsid w:val="00271ACF"/>
    <w:rsid w:val="00271B5A"/>
    <w:rsid w:val="00271BC2"/>
    <w:rsid w:val="00271C30"/>
    <w:rsid w:val="00271CE6"/>
    <w:rsid w:val="00271F01"/>
    <w:rsid w:val="00272201"/>
    <w:rsid w:val="0027220A"/>
    <w:rsid w:val="00272FCF"/>
    <w:rsid w:val="002731BA"/>
    <w:rsid w:val="002736F6"/>
    <w:rsid w:val="00273DDE"/>
    <w:rsid w:val="00273F10"/>
    <w:rsid w:val="0027449A"/>
    <w:rsid w:val="002749CC"/>
    <w:rsid w:val="00274BB8"/>
    <w:rsid w:val="002750A8"/>
    <w:rsid w:val="002750FD"/>
    <w:rsid w:val="0027512B"/>
    <w:rsid w:val="002751B8"/>
    <w:rsid w:val="00275258"/>
    <w:rsid w:val="00275A85"/>
    <w:rsid w:val="00275FAF"/>
    <w:rsid w:val="00276514"/>
    <w:rsid w:val="00276791"/>
    <w:rsid w:val="00276C9C"/>
    <w:rsid w:val="00276FA5"/>
    <w:rsid w:val="002777E4"/>
    <w:rsid w:val="00281494"/>
    <w:rsid w:val="002819E0"/>
    <w:rsid w:val="00281BD2"/>
    <w:rsid w:val="00281EB6"/>
    <w:rsid w:val="002821C2"/>
    <w:rsid w:val="00282356"/>
    <w:rsid w:val="002828C2"/>
    <w:rsid w:val="0028290C"/>
    <w:rsid w:val="002829CD"/>
    <w:rsid w:val="00282BCE"/>
    <w:rsid w:val="00282BF7"/>
    <w:rsid w:val="00282F2C"/>
    <w:rsid w:val="00283180"/>
    <w:rsid w:val="00283624"/>
    <w:rsid w:val="0028363B"/>
    <w:rsid w:val="002836A9"/>
    <w:rsid w:val="00283740"/>
    <w:rsid w:val="00283E9A"/>
    <w:rsid w:val="00283EBB"/>
    <w:rsid w:val="00284339"/>
    <w:rsid w:val="00284415"/>
    <w:rsid w:val="0028448E"/>
    <w:rsid w:val="00284615"/>
    <w:rsid w:val="002848D6"/>
    <w:rsid w:val="00284AF4"/>
    <w:rsid w:val="00284B8B"/>
    <w:rsid w:val="00284C2F"/>
    <w:rsid w:val="00284E53"/>
    <w:rsid w:val="002852B6"/>
    <w:rsid w:val="00285899"/>
    <w:rsid w:val="002858FF"/>
    <w:rsid w:val="00285994"/>
    <w:rsid w:val="00286943"/>
    <w:rsid w:val="00286F22"/>
    <w:rsid w:val="002874ED"/>
    <w:rsid w:val="00287541"/>
    <w:rsid w:val="00287649"/>
    <w:rsid w:val="002877A8"/>
    <w:rsid w:val="00287CE8"/>
    <w:rsid w:val="00287D05"/>
    <w:rsid w:val="00290873"/>
    <w:rsid w:val="002909C1"/>
    <w:rsid w:val="00290E62"/>
    <w:rsid w:val="00290F96"/>
    <w:rsid w:val="00291118"/>
    <w:rsid w:val="0029114A"/>
    <w:rsid w:val="0029140F"/>
    <w:rsid w:val="002914C7"/>
    <w:rsid w:val="00291858"/>
    <w:rsid w:val="00291D89"/>
    <w:rsid w:val="00291DFD"/>
    <w:rsid w:val="0029281F"/>
    <w:rsid w:val="00292B29"/>
    <w:rsid w:val="00292B91"/>
    <w:rsid w:val="002930AD"/>
    <w:rsid w:val="002932F2"/>
    <w:rsid w:val="00293520"/>
    <w:rsid w:val="0029366B"/>
    <w:rsid w:val="00293707"/>
    <w:rsid w:val="00293709"/>
    <w:rsid w:val="00293CB8"/>
    <w:rsid w:val="00293EA8"/>
    <w:rsid w:val="00293EE4"/>
    <w:rsid w:val="002943DD"/>
    <w:rsid w:val="002948CE"/>
    <w:rsid w:val="00294BCA"/>
    <w:rsid w:val="00294DCA"/>
    <w:rsid w:val="0029509C"/>
    <w:rsid w:val="002954A8"/>
    <w:rsid w:val="00295830"/>
    <w:rsid w:val="00295BA6"/>
    <w:rsid w:val="00295D18"/>
    <w:rsid w:val="0029609B"/>
    <w:rsid w:val="00296485"/>
    <w:rsid w:val="00296DCD"/>
    <w:rsid w:val="00297029"/>
    <w:rsid w:val="00297157"/>
    <w:rsid w:val="00297163"/>
    <w:rsid w:val="002971AC"/>
    <w:rsid w:val="00297407"/>
    <w:rsid w:val="002976E9"/>
    <w:rsid w:val="00297E97"/>
    <w:rsid w:val="002A0053"/>
    <w:rsid w:val="002A0135"/>
    <w:rsid w:val="002A02C3"/>
    <w:rsid w:val="002A125A"/>
    <w:rsid w:val="002A1497"/>
    <w:rsid w:val="002A1719"/>
    <w:rsid w:val="002A1933"/>
    <w:rsid w:val="002A1C72"/>
    <w:rsid w:val="002A20B2"/>
    <w:rsid w:val="002A2838"/>
    <w:rsid w:val="002A2ACF"/>
    <w:rsid w:val="002A2D3B"/>
    <w:rsid w:val="002A3420"/>
    <w:rsid w:val="002A34FE"/>
    <w:rsid w:val="002A3BA0"/>
    <w:rsid w:val="002A401C"/>
    <w:rsid w:val="002A462F"/>
    <w:rsid w:val="002A4E5B"/>
    <w:rsid w:val="002A5135"/>
    <w:rsid w:val="002A514C"/>
    <w:rsid w:val="002A51AB"/>
    <w:rsid w:val="002A56E1"/>
    <w:rsid w:val="002A57AB"/>
    <w:rsid w:val="002A57E8"/>
    <w:rsid w:val="002A599D"/>
    <w:rsid w:val="002A5B04"/>
    <w:rsid w:val="002A5C20"/>
    <w:rsid w:val="002A5F3D"/>
    <w:rsid w:val="002A7090"/>
    <w:rsid w:val="002A73E2"/>
    <w:rsid w:val="002A7750"/>
    <w:rsid w:val="002A794F"/>
    <w:rsid w:val="002A7CB9"/>
    <w:rsid w:val="002A7DB4"/>
    <w:rsid w:val="002A7DDA"/>
    <w:rsid w:val="002B002F"/>
    <w:rsid w:val="002B048A"/>
    <w:rsid w:val="002B06E1"/>
    <w:rsid w:val="002B09E0"/>
    <w:rsid w:val="002B0B04"/>
    <w:rsid w:val="002B0B0A"/>
    <w:rsid w:val="002B1AD1"/>
    <w:rsid w:val="002B1BA0"/>
    <w:rsid w:val="002B2190"/>
    <w:rsid w:val="002B2AD9"/>
    <w:rsid w:val="002B2DB1"/>
    <w:rsid w:val="002B2F71"/>
    <w:rsid w:val="002B3199"/>
    <w:rsid w:val="002B31A0"/>
    <w:rsid w:val="002B3323"/>
    <w:rsid w:val="002B33B6"/>
    <w:rsid w:val="002B3785"/>
    <w:rsid w:val="002B3818"/>
    <w:rsid w:val="002B3F3E"/>
    <w:rsid w:val="002B489F"/>
    <w:rsid w:val="002B48AB"/>
    <w:rsid w:val="002B4C4E"/>
    <w:rsid w:val="002B4CBF"/>
    <w:rsid w:val="002B5003"/>
    <w:rsid w:val="002B50AC"/>
    <w:rsid w:val="002B5733"/>
    <w:rsid w:val="002B59D7"/>
    <w:rsid w:val="002B5D03"/>
    <w:rsid w:val="002B5F41"/>
    <w:rsid w:val="002B6135"/>
    <w:rsid w:val="002B649A"/>
    <w:rsid w:val="002B6E7E"/>
    <w:rsid w:val="002B730B"/>
    <w:rsid w:val="002B73CF"/>
    <w:rsid w:val="002B7781"/>
    <w:rsid w:val="002B79D9"/>
    <w:rsid w:val="002C05EF"/>
    <w:rsid w:val="002C0778"/>
    <w:rsid w:val="002C07D8"/>
    <w:rsid w:val="002C09C1"/>
    <w:rsid w:val="002C0A5A"/>
    <w:rsid w:val="002C0AC9"/>
    <w:rsid w:val="002C0F0F"/>
    <w:rsid w:val="002C11BD"/>
    <w:rsid w:val="002C1282"/>
    <w:rsid w:val="002C1339"/>
    <w:rsid w:val="002C1B04"/>
    <w:rsid w:val="002C1E8F"/>
    <w:rsid w:val="002C1EB5"/>
    <w:rsid w:val="002C2068"/>
    <w:rsid w:val="002C28DE"/>
    <w:rsid w:val="002C29A3"/>
    <w:rsid w:val="002C2B94"/>
    <w:rsid w:val="002C303C"/>
    <w:rsid w:val="002C31C5"/>
    <w:rsid w:val="002C32AE"/>
    <w:rsid w:val="002C334A"/>
    <w:rsid w:val="002C3594"/>
    <w:rsid w:val="002C3788"/>
    <w:rsid w:val="002C407A"/>
    <w:rsid w:val="002C4A64"/>
    <w:rsid w:val="002C52DC"/>
    <w:rsid w:val="002C599B"/>
    <w:rsid w:val="002C609F"/>
    <w:rsid w:val="002C622A"/>
    <w:rsid w:val="002C62CF"/>
    <w:rsid w:val="002C676E"/>
    <w:rsid w:val="002C6B7B"/>
    <w:rsid w:val="002C703F"/>
    <w:rsid w:val="002C714A"/>
    <w:rsid w:val="002C7491"/>
    <w:rsid w:val="002C7703"/>
    <w:rsid w:val="002C7830"/>
    <w:rsid w:val="002C7946"/>
    <w:rsid w:val="002C7B8B"/>
    <w:rsid w:val="002C7D03"/>
    <w:rsid w:val="002C7EC1"/>
    <w:rsid w:val="002C7FC7"/>
    <w:rsid w:val="002D010E"/>
    <w:rsid w:val="002D01DD"/>
    <w:rsid w:val="002D04EF"/>
    <w:rsid w:val="002D0E92"/>
    <w:rsid w:val="002D120B"/>
    <w:rsid w:val="002D12DA"/>
    <w:rsid w:val="002D169B"/>
    <w:rsid w:val="002D1731"/>
    <w:rsid w:val="002D17A1"/>
    <w:rsid w:val="002D1C9C"/>
    <w:rsid w:val="002D1E61"/>
    <w:rsid w:val="002D2021"/>
    <w:rsid w:val="002D3265"/>
    <w:rsid w:val="002D32E9"/>
    <w:rsid w:val="002D3369"/>
    <w:rsid w:val="002D35B4"/>
    <w:rsid w:val="002D35FE"/>
    <w:rsid w:val="002D39A0"/>
    <w:rsid w:val="002D3E63"/>
    <w:rsid w:val="002D4064"/>
    <w:rsid w:val="002D44D7"/>
    <w:rsid w:val="002D4799"/>
    <w:rsid w:val="002D47AB"/>
    <w:rsid w:val="002D5236"/>
    <w:rsid w:val="002D54D7"/>
    <w:rsid w:val="002D5A27"/>
    <w:rsid w:val="002D5C04"/>
    <w:rsid w:val="002D5C73"/>
    <w:rsid w:val="002D5E72"/>
    <w:rsid w:val="002D5EFF"/>
    <w:rsid w:val="002D5F2C"/>
    <w:rsid w:val="002D63D4"/>
    <w:rsid w:val="002D6586"/>
    <w:rsid w:val="002D6751"/>
    <w:rsid w:val="002D6C17"/>
    <w:rsid w:val="002D71E1"/>
    <w:rsid w:val="002D739B"/>
    <w:rsid w:val="002D7665"/>
    <w:rsid w:val="002D77E8"/>
    <w:rsid w:val="002D7F00"/>
    <w:rsid w:val="002E039B"/>
    <w:rsid w:val="002E042D"/>
    <w:rsid w:val="002E057A"/>
    <w:rsid w:val="002E066F"/>
    <w:rsid w:val="002E072D"/>
    <w:rsid w:val="002E08F2"/>
    <w:rsid w:val="002E113F"/>
    <w:rsid w:val="002E1174"/>
    <w:rsid w:val="002E1440"/>
    <w:rsid w:val="002E1532"/>
    <w:rsid w:val="002E1B17"/>
    <w:rsid w:val="002E1F30"/>
    <w:rsid w:val="002E22CA"/>
    <w:rsid w:val="002E2A7C"/>
    <w:rsid w:val="002E2CC0"/>
    <w:rsid w:val="002E2EA3"/>
    <w:rsid w:val="002E2FF4"/>
    <w:rsid w:val="002E312D"/>
    <w:rsid w:val="002E314A"/>
    <w:rsid w:val="002E3162"/>
    <w:rsid w:val="002E358C"/>
    <w:rsid w:val="002E3E00"/>
    <w:rsid w:val="002E3F89"/>
    <w:rsid w:val="002E4BCE"/>
    <w:rsid w:val="002E4C79"/>
    <w:rsid w:val="002E4D86"/>
    <w:rsid w:val="002E51D4"/>
    <w:rsid w:val="002E528C"/>
    <w:rsid w:val="002E5678"/>
    <w:rsid w:val="002E5796"/>
    <w:rsid w:val="002E5F2D"/>
    <w:rsid w:val="002E6531"/>
    <w:rsid w:val="002E6744"/>
    <w:rsid w:val="002E714C"/>
    <w:rsid w:val="002E77A3"/>
    <w:rsid w:val="002F02CE"/>
    <w:rsid w:val="002F0418"/>
    <w:rsid w:val="002F06DE"/>
    <w:rsid w:val="002F0727"/>
    <w:rsid w:val="002F0748"/>
    <w:rsid w:val="002F0868"/>
    <w:rsid w:val="002F0967"/>
    <w:rsid w:val="002F0A04"/>
    <w:rsid w:val="002F0BE1"/>
    <w:rsid w:val="002F0D44"/>
    <w:rsid w:val="002F0D52"/>
    <w:rsid w:val="002F109F"/>
    <w:rsid w:val="002F11C8"/>
    <w:rsid w:val="002F126C"/>
    <w:rsid w:val="002F1DF7"/>
    <w:rsid w:val="002F27AC"/>
    <w:rsid w:val="002F29A5"/>
    <w:rsid w:val="002F2CA3"/>
    <w:rsid w:val="002F2F6E"/>
    <w:rsid w:val="002F330D"/>
    <w:rsid w:val="002F33DF"/>
    <w:rsid w:val="002F37F5"/>
    <w:rsid w:val="002F3A0D"/>
    <w:rsid w:val="002F3E53"/>
    <w:rsid w:val="002F409F"/>
    <w:rsid w:val="002F436D"/>
    <w:rsid w:val="002F459C"/>
    <w:rsid w:val="002F4ED0"/>
    <w:rsid w:val="002F549C"/>
    <w:rsid w:val="002F55FD"/>
    <w:rsid w:val="002F5769"/>
    <w:rsid w:val="002F57E9"/>
    <w:rsid w:val="002F5B7C"/>
    <w:rsid w:val="002F5C81"/>
    <w:rsid w:val="002F5CDC"/>
    <w:rsid w:val="002F6809"/>
    <w:rsid w:val="002F69C5"/>
    <w:rsid w:val="002F6D5E"/>
    <w:rsid w:val="002F6E18"/>
    <w:rsid w:val="002F7213"/>
    <w:rsid w:val="002F7682"/>
    <w:rsid w:val="002F794E"/>
    <w:rsid w:val="002F7AAF"/>
    <w:rsid w:val="002F7C6E"/>
    <w:rsid w:val="002F7D04"/>
    <w:rsid w:val="002F7DC8"/>
    <w:rsid w:val="00300374"/>
    <w:rsid w:val="0030041E"/>
    <w:rsid w:val="00300791"/>
    <w:rsid w:val="00300ED0"/>
    <w:rsid w:val="00300EFB"/>
    <w:rsid w:val="00301605"/>
    <w:rsid w:val="0030168D"/>
    <w:rsid w:val="00301724"/>
    <w:rsid w:val="0030173F"/>
    <w:rsid w:val="003018C6"/>
    <w:rsid w:val="00301D4A"/>
    <w:rsid w:val="00301D4E"/>
    <w:rsid w:val="00302087"/>
    <w:rsid w:val="00302271"/>
    <w:rsid w:val="00302415"/>
    <w:rsid w:val="003026B2"/>
    <w:rsid w:val="00302B3A"/>
    <w:rsid w:val="00302B7A"/>
    <w:rsid w:val="00302D0C"/>
    <w:rsid w:val="0030323E"/>
    <w:rsid w:val="00303EA6"/>
    <w:rsid w:val="00304B36"/>
    <w:rsid w:val="00304C53"/>
    <w:rsid w:val="00305155"/>
    <w:rsid w:val="003059C4"/>
    <w:rsid w:val="00305BF9"/>
    <w:rsid w:val="003060B9"/>
    <w:rsid w:val="00306490"/>
    <w:rsid w:val="0030735A"/>
    <w:rsid w:val="00307D7C"/>
    <w:rsid w:val="00307F12"/>
    <w:rsid w:val="0031003D"/>
    <w:rsid w:val="0031026F"/>
    <w:rsid w:val="00310438"/>
    <w:rsid w:val="0031055B"/>
    <w:rsid w:val="00310AC1"/>
    <w:rsid w:val="00310CE6"/>
    <w:rsid w:val="00310FAC"/>
    <w:rsid w:val="003114E1"/>
    <w:rsid w:val="0031185D"/>
    <w:rsid w:val="00311AB5"/>
    <w:rsid w:val="00311BBA"/>
    <w:rsid w:val="00312818"/>
    <w:rsid w:val="00312850"/>
    <w:rsid w:val="0031287E"/>
    <w:rsid w:val="00312C09"/>
    <w:rsid w:val="00312DDD"/>
    <w:rsid w:val="00312F63"/>
    <w:rsid w:val="00313041"/>
    <w:rsid w:val="003130AC"/>
    <w:rsid w:val="0031312B"/>
    <w:rsid w:val="00313594"/>
    <w:rsid w:val="003136CC"/>
    <w:rsid w:val="00313C71"/>
    <w:rsid w:val="0031405A"/>
    <w:rsid w:val="00314087"/>
    <w:rsid w:val="0031421E"/>
    <w:rsid w:val="003142A6"/>
    <w:rsid w:val="0031496A"/>
    <w:rsid w:val="00314B06"/>
    <w:rsid w:val="00314DC6"/>
    <w:rsid w:val="00314EE2"/>
    <w:rsid w:val="00315505"/>
    <w:rsid w:val="0031565C"/>
    <w:rsid w:val="00315E5A"/>
    <w:rsid w:val="00315F9C"/>
    <w:rsid w:val="00316087"/>
    <w:rsid w:val="0031652F"/>
    <w:rsid w:val="003165A3"/>
    <w:rsid w:val="003168E4"/>
    <w:rsid w:val="00317783"/>
    <w:rsid w:val="00320146"/>
    <w:rsid w:val="0032072D"/>
    <w:rsid w:val="003208B2"/>
    <w:rsid w:val="00320EDF"/>
    <w:rsid w:val="00320EFF"/>
    <w:rsid w:val="00321501"/>
    <w:rsid w:val="00321B0E"/>
    <w:rsid w:val="00321D50"/>
    <w:rsid w:val="00321E2D"/>
    <w:rsid w:val="003226B7"/>
    <w:rsid w:val="00322773"/>
    <w:rsid w:val="00322A42"/>
    <w:rsid w:val="003230CE"/>
    <w:rsid w:val="003232C6"/>
    <w:rsid w:val="00323CE4"/>
    <w:rsid w:val="003243B6"/>
    <w:rsid w:val="00324817"/>
    <w:rsid w:val="00324BE6"/>
    <w:rsid w:val="003250B8"/>
    <w:rsid w:val="00325589"/>
    <w:rsid w:val="003257C5"/>
    <w:rsid w:val="00325820"/>
    <w:rsid w:val="003258DC"/>
    <w:rsid w:val="00325C62"/>
    <w:rsid w:val="003263CC"/>
    <w:rsid w:val="00326466"/>
    <w:rsid w:val="00326712"/>
    <w:rsid w:val="003268B7"/>
    <w:rsid w:val="00326C39"/>
    <w:rsid w:val="00326CFF"/>
    <w:rsid w:val="00326FB7"/>
    <w:rsid w:val="00327079"/>
    <w:rsid w:val="003278BD"/>
    <w:rsid w:val="00327AC9"/>
    <w:rsid w:val="00327ACD"/>
    <w:rsid w:val="00327C97"/>
    <w:rsid w:val="00327CA9"/>
    <w:rsid w:val="0033034F"/>
    <w:rsid w:val="00330D47"/>
    <w:rsid w:val="003311EA"/>
    <w:rsid w:val="0033128C"/>
    <w:rsid w:val="003312E5"/>
    <w:rsid w:val="003313E3"/>
    <w:rsid w:val="0033146F"/>
    <w:rsid w:val="00331B19"/>
    <w:rsid w:val="003321BD"/>
    <w:rsid w:val="00332549"/>
    <w:rsid w:val="00332C77"/>
    <w:rsid w:val="00332D4D"/>
    <w:rsid w:val="00332D76"/>
    <w:rsid w:val="0033319F"/>
    <w:rsid w:val="003334BA"/>
    <w:rsid w:val="0033366D"/>
    <w:rsid w:val="00333692"/>
    <w:rsid w:val="0033383C"/>
    <w:rsid w:val="00333B39"/>
    <w:rsid w:val="003341E3"/>
    <w:rsid w:val="003343AF"/>
    <w:rsid w:val="0033485B"/>
    <w:rsid w:val="00334B6B"/>
    <w:rsid w:val="00334C24"/>
    <w:rsid w:val="00334C6C"/>
    <w:rsid w:val="00334DF1"/>
    <w:rsid w:val="00335303"/>
    <w:rsid w:val="003353C9"/>
    <w:rsid w:val="00335604"/>
    <w:rsid w:val="00335644"/>
    <w:rsid w:val="003358DC"/>
    <w:rsid w:val="003359C6"/>
    <w:rsid w:val="00335A38"/>
    <w:rsid w:val="00335C6B"/>
    <w:rsid w:val="003364FA"/>
    <w:rsid w:val="00336A0D"/>
    <w:rsid w:val="00336CBC"/>
    <w:rsid w:val="00336E53"/>
    <w:rsid w:val="00337237"/>
    <w:rsid w:val="00337E4C"/>
    <w:rsid w:val="00337F9D"/>
    <w:rsid w:val="003404A9"/>
    <w:rsid w:val="00340C86"/>
    <w:rsid w:val="003410FB"/>
    <w:rsid w:val="00341691"/>
    <w:rsid w:val="003419D0"/>
    <w:rsid w:val="00341CC5"/>
    <w:rsid w:val="00341D22"/>
    <w:rsid w:val="003421F0"/>
    <w:rsid w:val="00342AE7"/>
    <w:rsid w:val="00342B12"/>
    <w:rsid w:val="00342FE8"/>
    <w:rsid w:val="0034380E"/>
    <w:rsid w:val="00343EE9"/>
    <w:rsid w:val="003440AD"/>
    <w:rsid w:val="003440FC"/>
    <w:rsid w:val="00344749"/>
    <w:rsid w:val="00345029"/>
    <w:rsid w:val="00345084"/>
    <w:rsid w:val="00345E1D"/>
    <w:rsid w:val="003465E9"/>
    <w:rsid w:val="003468C2"/>
    <w:rsid w:val="0034696A"/>
    <w:rsid w:val="00346C02"/>
    <w:rsid w:val="00346F1A"/>
    <w:rsid w:val="00347175"/>
    <w:rsid w:val="003471E8"/>
    <w:rsid w:val="0034736C"/>
    <w:rsid w:val="00347C6C"/>
    <w:rsid w:val="00347DA8"/>
    <w:rsid w:val="003500BA"/>
    <w:rsid w:val="00350184"/>
    <w:rsid w:val="00350388"/>
    <w:rsid w:val="003506CA"/>
    <w:rsid w:val="00350D13"/>
    <w:rsid w:val="003514CB"/>
    <w:rsid w:val="003517BD"/>
    <w:rsid w:val="00351BAB"/>
    <w:rsid w:val="00352110"/>
    <w:rsid w:val="003523B9"/>
    <w:rsid w:val="00352823"/>
    <w:rsid w:val="00352832"/>
    <w:rsid w:val="00352C82"/>
    <w:rsid w:val="00352F28"/>
    <w:rsid w:val="00352F3F"/>
    <w:rsid w:val="0035306E"/>
    <w:rsid w:val="00353160"/>
    <w:rsid w:val="00353AC4"/>
    <w:rsid w:val="00353B5F"/>
    <w:rsid w:val="003541D7"/>
    <w:rsid w:val="00354921"/>
    <w:rsid w:val="00354B30"/>
    <w:rsid w:val="00354C3E"/>
    <w:rsid w:val="0035527B"/>
    <w:rsid w:val="0035576A"/>
    <w:rsid w:val="003557B3"/>
    <w:rsid w:val="00355838"/>
    <w:rsid w:val="00355AD9"/>
    <w:rsid w:val="00355C30"/>
    <w:rsid w:val="003563E8"/>
    <w:rsid w:val="003566B3"/>
    <w:rsid w:val="00356BB5"/>
    <w:rsid w:val="00356DBB"/>
    <w:rsid w:val="00356E5D"/>
    <w:rsid w:val="00356F3E"/>
    <w:rsid w:val="003571B1"/>
    <w:rsid w:val="003575F5"/>
    <w:rsid w:val="00357905"/>
    <w:rsid w:val="00357BA2"/>
    <w:rsid w:val="00357E13"/>
    <w:rsid w:val="00357E8E"/>
    <w:rsid w:val="00360494"/>
    <w:rsid w:val="00360BD4"/>
    <w:rsid w:val="00360F38"/>
    <w:rsid w:val="00360F4A"/>
    <w:rsid w:val="00360F73"/>
    <w:rsid w:val="003611D7"/>
    <w:rsid w:val="003611DF"/>
    <w:rsid w:val="0036124D"/>
    <w:rsid w:val="003612CF"/>
    <w:rsid w:val="00361583"/>
    <w:rsid w:val="003617AD"/>
    <w:rsid w:val="003617D7"/>
    <w:rsid w:val="00361949"/>
    <w:rsid w:val="00361BE5"/>
    <w:rsid w:val="00361E2D"/>
    <w:rsid w:val="003623C8"/>
    <w:rsid w:val="0036299C"/>
    <w:rsid w:val="00363141"/>
    <w:rsid w:val="0036322E"/>
    <w:rsid w:val="0036367D"/>
    <w:rsid w:val="0036403C"/>
    <w:rsid w:val="0036405D"/>
    <w:rsid w:val="00364914"/>
    <w:rsid w:val="00364CA3"/>
    <w:rsid w:val="003652F9"/>
    <w:rsid w:val="00365335"/>
    <w:rsid w:val="0036568A"/>
    <w:rsid w:val="00365F35"/>
    <w:rsid w:val="00366383"/>
    <w:rsid w:val="00366438"/>
    <w:rsid w:val="00366499"/>
    <w:rsid w:val="00366553"/>
    <w:rsid w:val="00366597"/>
    <w:rsid w:val="003668EB"/>
    <w:rsid w:val="00366A09"/>
    <w:rsid w:val="0036748C"/>
    <w:rsid w:val="00367498"/>
    <w:rsid w:val="003703CC"/>
    <w:rsid w:val="00370653"/>
    <w:rsid w:val="00370A98"/>
    <w:rsid w:val="00370BC8"/>
    <w:rsid w:val="00370ED3"/>
    <w:rsid w:val="00371072"/>
    <w:rsid w:val="00371199"/>
    <w:rsid w:val="00371437"/>
    <w:rsid w:val="003717BF"/>
    <w:rsid w:val="00371800"/>
    <w:rsid w:val="003720F7"/>
    <w:rsid w:val="003721DD"/>
    <w:rsid w:val="00372208"/>
    <w:rsid w:val="0037315B"/>
    <w:rsid w:val="003736B9"/>
    <w:rsid w:val="003737BA"/>
    <w:rsid w:val="00373A83"/>
    <w:rsid w:val="00373CB8"/>
    <w:rsid w:val="00373D58"/>
    <w:rsid w:val="00374D2F"/>
    <w:rsid w:val="00374E0C"/>
    <w:rsid w:val="003755AE"/>
    <w:rsid w:val="00375EA4"/>
    <w:rsid w:val="00376302"/>
    <w:rsid w:val="00376512"/>
    <w:rsid w:val="00376540"/>
    <w:rsid w:val="003765C5"/>
    <w:rsid w:val="00376843"/>
    <w:rsid w:val="00376D5B"/>
    <w:rsid w:val="003774BC"/>
    <w:rsid w:val="00377732"/>
    <w:rsid w:val="00377BE8"/>
    <w:rsid w:val="00377F3D"/>
    <w:rsid w:val="0038037D"/>
    <w:rsid w:val="003805A9"/>
    <w:rsid w:val="00380CD8"/>
    <w:rsid w:val="00380DCC"/>
    <w:rsid w:val="00381186"/>
    <w:rsid w:val="00381632"/>
    <w:rsid w:val="00381644"/>
    <w:rsid w:val="00381B16"/>
    <w:rsid w:val="00381D0F"/>
    <w:rsid w:val="00382B7C"/>
    <w:rsid w:val="003836B4"/>
    <w:rsid w:val="00383986"/>
    <w:rsid w:val="00383F61"/>
    <w:rsid w:val="00384563"/>
    <w:rsid w:val="0038477B"/>
    <w:rsid w:val="00384FDE"/>
    <w:rsid w:val="00385030"/>
    <w:rsid w:val="0038532E"/>
    <w:rsid w:val="00385347"/>
    <w:rsid w:val="00385604"/>
    <w:rsid w:val="00385771"/>
    <w:rsid w:val="00385791"/>
    <w:rsid w:val="003858C8"/>
    <w:rsid w:val="003859BA"/>
    <w:rsid w:val="00385C9A"/>
    <w:rsid w:val="00385CA6"/>
    <w:rsid w:val="00386150"/>
    <w:rsid w:val="00386552"/>
    <w:rsid w:val="0038666C"/>
    <w:rsid w:val="00386819"/>
    <w:rsid w:val="003869F4"/>
    <w:rsid w:val="00386C74"/>
    <w:rsid w:val="00386CAD"/>
    <w:rsid w:val="00386D50"/>
    <w:rsid w:val="0038747F"/>
    <w:rsid w:val="00387753"/>
    <w:rsid w:val="003878F0"/>
    <w:rsid w:val="0038792F"/>
    <w:rsid w:val="003879DB"/>
    <w:rsid w:val="00387AC4"/>
    <w:rsid w:val="00387ACF"/>
    <w:rsid w:val="00387FE6"/>
    <w:rsid w:val="00390059"/>
    <w:rsid w:val="003900C0"/>
    <w:rsid w:val="0039080D"/>
    <w:rsid w:val="00390E2E"/>
    <w:rsid w:val="00390E6D"/>
    <w:rsid w:val="0039110A"/>
    <w:rsid w:val="00391129"/>
    <w:rsid w:val="0039113A"/>
    <w:rsid w:val="0039164B"/>
    <w:rsid w:val="00391CDE"/>
    <w:rsid w:val="00391DDE"/>
    <w:rsid w:val="0039210F"/>
    <w:rsid w:val="0039248C"/>
    <w:rsid w:val="0039263A"/>
    <w:rsid w:val="003926DF"/>
    <w:rsid w:val="0039282F"/>
    <w:rsid w:val="00392AC5"/>
    <w:rsid w:val="00392CD3"/>
    <w:rsid w:val="003930E7"/>
    <w:rsid w:val="0039366A"/>
    <w:rsid w:val="00393721"/>
    <w:rsid w:val="00394144"/>
    <w:rsid w:val="00394453"/>
    <w:rsid w:val="00394637"/>
    <w:rsid w:val="0039474E"/>
    <w:rsid w:val="00394988"/>
    <w:rsid w:val="00395407"/>
    <w:rsid w:val="00395437"/>
    <w:rsid w:val="003954FD"/>
    <w:rsid w:val="00395748"/>
    <w:rsid w:val="00395C1A"/>
    <w:rsid w:val="00395E4C"/>
    <w:rsid w:val="00395FB8"/>
    <w:rsid w:val="00396052"/>
    <w:rsid w:val="0039667C"/>
    <w:rsid w:val="003968A8"/>
    <w:rsid w:val="003969A6"/>
    <w:rsid w:val="003971D7"/>
    <w:rsid w:val="00397B4F"/>
    <w:rsid w:val="003A0F38"/>
    <w:rsid w:val="003A123A"/>
    <w:rsid w:val="003A1C44"/>
    <w:rsid w:val="003A1C63"/>
    <w:rsid w:val="003A1DA6"/>
    <w:rsid w:val="003A1E0C"/>
    <w:rsid w:val="003A1E14"/>
    <w:rsid w:val="003A2331"/>
    <w:rsid w:val="003A2335"/>
    <w:rsid w:val="003A2729"/>
    <w:rsid w:val="003A276E"/>
    <w:rsid w:val="003A289F"/>
    <w:rsid w:val="003A2998"/>
    <w:rsid w:val="003A2C16"/>
    <w:rsid w:val="003A2D7B"/>
    <w:rsid w:val="003A2EB4"/>
    <w:rsid w:val="003A2F42"/>
    <w:rsid w:val="003A2F59"/>
    <w:rsid w:val="003A349E"/>
    <w:rsid w:val="003A3811"/>
    <w:rsid w:val="003A3C5F"/>
    <w:rsid w:val="003A3FCB"/>
    <w:rsid w:val="003A4094"/>
    <w:rsid w:val="003A40D9"/>
    <w:rsid w:val="003A4108"/>
    <w:rsid w:val="003A4375"/>
    <w:rsid w:val="003A456F"/>
    <w:rsid w:val="003A45F1"/>
    <w:rsid w:val="003A486E"/>
    <w:rsid w:val="003A543B"/>
    <w:rsid w:val="003A5764"/>
    <w:rsid w:val="003A5993"/>
    <w:rsid w:val="003A6112"/>
    <w:rsid w:val="003A61E6"/>
    <w:rsid w:val="003A624F"/>
    <w:rsid w:val="003A64A9"/>
    <w:rsid w:val="003A6FE9"/>
    <w:rsid w:val="003A7171"/>
    <w:rsid w:val="003A76AF"/>
    <w:rsid w:val="003A7777"/>
    <w:rsid w:val="003A7A58"/>
    <w:rsid w:val="003B032C"/>
    <w:rsid w:val="003B04F5"/>
    <w:rsid w:val="003B0672"/>
    <w:rsid w:val="003B07CD"/>
    <w:rsid w:val="003B08CC"/>
    <w:rsid w:val="003B0B51"/>
    <w:rsid w:val="003B0F72"/>
    <w:rsid w:val="003B0F8C"/>
    <w:rsid w:val="003B149E"/>
    <w:rsid w:val="003B1601"/>
    <w:rsid w:val="003B182B"/>
    <w:rsid w:val="003B1A64"/>
    <w:rsid w:val="003B1EA1"/>
    <w:rsid w:val="003B1EE2"/>
    <w:rsid w:val="003B22DA"/>
    <w:rsid w:val="003B23F1"/>
    <w:rsid w:val="003B26B5"/>
    <w:rsid w:val="003B275D"/>
    <w:rsid w:val="003B27B0"/>
    <w:rsid w:val="003B27DA"/>
    <w:rsid w:val="003B288D"/>
    <w:rsid w:val="003B28C0"/>
    <w:rsid w:val="003B3018"/>
    <w:rsid w:val="003B31C0"/>
    <w:rsid w:val="003B342B"/>
    <w:rsid w:val="003B36E7"/>
    <w:rsid w:val="003B3893"/>
    <w:rsid w:val="003B3B71"/>
    <w:rsid w:val="003B3DD2"/>
    <w:rsid w:val="003B402B"/>
    <w:rsid w:val="003B42A0"/>
    <w:rsid w:val="003B4A76"/>
    <w:rsid w:val="003B4BA0"/>
    <w:rsid w:val="003B4ECE"/>
    <w:rsid w:val="003B5A9E"/>
    <w:rsid w:val="003B5B63"/>
    <w:rsid w:val="003B61BA"/>
    <w:rsid w:val="003B631A"/>
    <w:rsid w:val="003B699E"/>
    <w:rsid w:val="003B6BFB"/>
    <w:rsid w:val="003B702D"/>
    <w:rsid w:val="003B710E"/>
    <w:rsid w:val="003B75D8"/>
    <w:rsid w:val="003B794F"/>
    <w:rsid w:val="003B7CC8"/>
    <w:rsid w:val="003C011E"/>
    <w:rsid w:val="003C0151"/>
    <w:rsid w:val="003C06CC"/>
    <w:rsid w:val="003C071C"/>
    <w:rsid w:val="003C07DA"/>
    <w:rsid w:val="003C0987"/>
    <w:rsid w:val="003C1120"/>
    <w:rsid w:val="003C138B"/>
    <w:rsid w:val="003C1AE5"/>
    <w:rsid w:val="003C1CF2"/>
    <w:rsid w:val="003C1D13"/>
    <w:rsid w:val="003C22EF"/>
    <w:rsid w:val="003C26E8"/>
    <w:rsid w:val="003C29EE"/>
    <w:rsid w:val="003C2AD4"/>
    <w:rsid w:val="003C2B36"/>
    <w:rsid w:val="003C2DA8"/>
    <w:rsid w:val="003C38BD"/>
    <w:rsid w:val="003C3AE6"/>
    <w:rsid w:val="003C3C51"/>
    <w:rsid w:val="003C3D09"/>
    <w:rsid w:val="003C4007"/>
    <w:rsid w:val="003C43BC"/>
    <w:rsid w:val="003C44B8"/>
    <w:rsid w:val="003C4778"/>
    <w:rsid w:val="003C498A"/>
    <w:rsid w:val="003C4B10"/>
    <w:rsid w:val="003C4CCF"/>
    <w:rsid w:val="003C4DD9"/>
    <w:rsid w:val="003C56A9"/>
    <w:rsid w:val="003C57D4"/>
    <w:rsid w:val="003C5910"/>
    <w:rsid w:val="003C59D1"/>
    <w:rsid w:val="003C5BAF"/>
    <w:rsid w:val="003C5BD0"/>
    <w:rsid w:val="003C5FFE"/>
    <w:rsid w:val="003C6447"/>
    <w:rsid w:val="003C6707"/>
    <w:rsid w:val="003C6795"/>
    <w:rsid w:val="003C6AE2"/>
    <w:rsid w:val="003C6C8F"/>
    <w:rsid w:val="003C6CFC"/>
    <w:rsid w:val="003C6D87"/>
    <w:rsid w:val="003C74CB"/>
    <w:rsid w:val="003C7821"/>
    <w:rsid w:val="003C79EA"/>
    <w:rsid w:val="003C7A5E"/>
    <w:rsid w:val="003C7AAC"/>
    <w:rsid w:val="003C7B98"/>
    <w:rsid w:val="003C7DA4"/>
    <w:rsid w:val="003C96FB"/>
    <w:rsid w:val="003D0289"/>
    <w:rsid w:val="003D1136"/>
    <w:rsid w:val="003D12C0"/>
    <w:rsid w:val="003D14A1"/>
    <w:rsid w:val="003D14B7"/>
    <w:rsid w:val="003D1636"/>
    <w:rsid w:val="003D16E9"/>
    <w:rsid w:val="003D1950"/>
    <w:rsid w:val="003D1CC9"/>
    <w:rsid w:val="003D203A"/>
    <w:rsid w:val="003D22D4"/>
    <w:rsid w:val="003D23C4"/>
    <w:rsid w:val="003D26CF"/>
    <w:rsid w:val="003D2FC3"/>
    <w:rsid w:val="003D302C"/>
    <w:rsid w:val="003D3058"/>
    <w:rsid w:val="003D309E"/>
    <w:rsid w:val="003D3294"/>
    <w:rsid w:val="003D35AC"/>
    <w:rsid w:val="003D3B00"/>
    <w:rsid w:val="003D4402"/>
    <w:rsid w:val="003D49D4"/>
    <w:rsid w:val="003D4C88"/>
    <w:rsid w:val="003D58B7"/>
    <w:rsid w:val="003D6022"/>
    <w:rsid w:val="003D631E"/>
    <w:rsid w:val="003D66D2"/>
    <w:rsid w:val="003D689C"/>
    <w:rsid w:val="003D6C44"/>
    <w:rsid w:val="003D6CF9"/>
    <w:rsid w:val="003D6EB5"/>
    <w:rsid w:val="003D702B"/>
    <w:rsid w:val="003D7070"/>
    <w:rsid w:val="003D7A2F"/>
    <w:rsid w:val="003E0099"/>
    <w:rsid w:val="003E00C7"/>
    <w:rsid w:val="003E0105"/>
    <w:rsid w:val="003E036D"/>
    <w:rsid w:val="003E036F"/>
    <w:rsid w:val="003E0653"/>
    <w:rsid w:val="003E0A2F"/>
    <w:rsid w:val="003E16F4"/>
    <w:rsid w:val="003E1940"/>
    <w:rsid w:val="003E1A11"/>
    <w:rsid w:val="003E1B64"/>
    <w:rsid w:val="003E1F13"/>
    <w:rsid w:val="003E2695"/>
    <w:rsid w:val="003E29AA"/>
    <w:rsid w:val="003E3BFB"/>
    <w:rsid w:val="003E3DCF"/>
    <w:rsid w:val="003E3F29"/>
    <w:rsid w:val="003E4100"/>
    <w:rsid w:val="003E43F5"/>
    <w:rsid w:val="003E4696"/>
    <w:rsid w:val="003E4B79"/>
    <w:rsid w:val="003E4F83"/>
    <w:rsid w:val="003E5002"/>
    <w:rsid w:val="003E50EC"/>
    <w:rsid w:val="003E5373"/>
    <w:rsid w:val="003E5A29"/>
    <w:rsid w:val="003E5A55"/>
    <w:rsid w:val="003E5B17"/>
    <w:rsid w:val="003E5CD5"/>
    <w:rsid w:val="003E5D23"/>
    <w:rsid w:val="003E64C2"/>
    <w:rsid w:val="003E695B"/>
    <w:rsid w:val="003E71B2"/>
    <w:rsid w:val="003F035A"/>
    <w:rsid w:val="003F054F"/>
    <w:rsid w:val="003F08FB"/>
    <w:rsid w:val="003F0A80"/>
    <w:rsid w:val="003F1416"/>
    <w:rsid w:val="003F15EB"/>
    <w:rsid w:val="003F1C8C"/>
    <w:rsid w:val="003F1D83"/>
    <w:rsid w:val="003F210D"/>
    <w:rsid w:val="003F23F4"/>
    <w:rsid w:val="003F2678"/>
    <w:rsid w:val="003F26B7"/>
    <w:rsid w:val="003F2F04"/>
    <w:rsid w:val="003F30D1"/>
    <w:rsid w:val="003F30E9"/>
    <w:rsid w:val="003F36E8"/>
    <w:rsid w:val="003F39CE"/>
    <w:rsid w:val="003F4243"/>
    <w:rsid w:val="003F47A8"/>
    <w:rsid w:val="003F483E"/>
    <w:rsid w:val="003F4CE5"/>
    <w:rsid w:val="003F4DE4"/>
    <w:rsid w:val="003F51DB"/>
    <w:rsid w:val="003F5295"/>
    <w:rsid w:val="003F5549"/>
    <w:rsid w:val="003F5A30"/>
    <w:rsid w:val="003F5E37"/>
    <w:rsid w:val="003F6513"/>
    <w:rsid w:val="003F6746"/>
    <w:rsid w:val="003F7580"/>
    <w:rsid w:val="003F7AD7"/>
    <w:rsid w:val="00400462"/>
    <w:rsid w:val="00400482"/>
    <w:rsid w:val="00400653"/>
    <w:rsid w:val="00400705"/>
    <w:rsid w:val="00400914"/>
    <w:rsid w:val="00400A9C"/>
    <w:rsid w:val="00400F19"/>
    <w:rsid w:val="00400F79"/>
    <w:rsid w:val="004010CA"/>
    <w:rsid w:val="004012A0"/>
    <w:rsid w:val="00401810"/>
    <w:rsid w:val="00401A33"/>
    <w:rsid w:val="00402028"/>
    <w:rsid w:val="004023D6"/>
    <w:rsid w:val="00402751"/>
    <w:rsid w:val="00402D81"/>
    <w:rsid w:val="00403396"/>
    <w:rsid w:val="00403807"/>
    <w:rsid w:val="00403B92"/>
    <w:rsid w:val="00403C13"/>
    <w:rsid w:val="00403E0A"/>
    <w:rsid w:val="0040400C"/>
    <w:rsid w:val="004043A3"/>
    <w:rsid w:val="00404422"/>
    <w:rsid w:val="0040491C"/>
    <w:rsid w:val="0040495C"/>
    <w:rsid w:val="00404D4B"/>
    <w:rsid w:val="00404E6E"/>
    <w:rsid w:val="00405002"/>
    <w:rsid w:val="00405108"/>
    <w:rsid w:val="004054B2"/>
    <w:rsid w:val="004055E9"/>
    <w:rsid w:val="004057A5"/>
    <w:rsid w:val="00405A35"/>
    <w:rsid w:val="00405DD3"/>
    <w:rsid w:val="004060CF"/>
    <w:rsid w:val="00406378"/>
    <w:rsid w:val="004063C0"/>
    <w:rsid w:val="004069BD"/>
    <w:rsid w:val="00406B60"/>
    <w:rsid w:val="00406BF2"/>
    <w:rsid w:val="00406EBA"/>
    <w:rsid w:val="004070B1"/>
    <w:rsid w:val="004070BB"/>
    <w:rsid w:val="00407B19"/>
    <w:rsid w:val="00407C95"/>
    <w:rsid w:val="00407CCA"/>
    <w:rsid w:val="00407D33"/>
    <w:rsid w:val="00407E7A"/>
    <w:rsid w:val="0041026F"/>
    <w:rsid w:val="0041033A"/>
    <w:rsid w:val="0041047E"/>
    <w:rsid w:val="004104A8"/>
    <w:rsid w:val="004105C9"/>
    <w:rsid w:val="004107C7"/>
    <w:rsid w:val="00410EC8"/>
    <w:rsid w:val="00411511"/>
    <w:rsid w:val="00411914"/>
    <w:rsid w:val="00411AA3"/>
    <w:rsid w:val="00411AB6"/>
    <w:rsid w:val="00411B6F"/>
    <w:rsid w:val="00411FBC"/>
    <w:rsid w:val="00412155"/>
    <w:rsid w:val="0041269C"/>
    <w:rsid w:val="00412A3E"/>
    <w:rsid w:val="00412AE1"/>
    <w:rsid w:val="004132E1"/>
    <w:rsid w:val="0041356D"/>
    <w:rsid w:val="00413ACE"/>
    <w:rsid w:val="00413DEE"/>
    <w:rsid w:val="004141AD"/>
    <w:rsid w:val="00414BBD"/>
    <w:rsid w:val="00414D97"/>
    <w:rsid w:val="00414DC2"/>
    <w:rsid w:val="00414E5F"/>
    <w:rsid w:val="00414FBE"/>
    <w:rsid w:val="0041503E"/>
    <w:rsid w:val="00415339"/>
    <w:rsid w:val="0041569E"/>
    <w:rsid w:val="00415932"/>
    <w:rsid w:val="004161BA"/>
    <w:rsid w:val="004163DE"/>
    <w:rsid w:val="004163EA"/>
    <w:rsid w:val="0041643E"/>
    <w:rsid w:val="004167C3"/>
    <w:rsid w:val="00416BC7"/>
    <w:rsid w:val="00417088"/>
    <w:rsid w:val="004170A6"/>
    <w:rsid w:val="004173CD"/>
    <w:rsid w:val="004174B8"/>
    <w:rsid w:val="0041768D"/>
    <w:rsid w:val="004177B2"/>
    <w:rsid w:val="004179A3"/>
    <w:rsid w:val="00417D45"/>
    <w:rsid w:val="0042006E"/>
    <w:rsid w:val="0042022A"/>
    <w:rsid w:val="004207C9"/>
    <w:rsid w:val="00420B82"/>
    <w:rsid w:val="00420D96"/>
    <w:rsid w:val="0042103C"/>
    <w:rsid w:val="004211A9"/>
    <w:rsid w:val="004214B5"/>
    <w:rsid w:val="0042187F"/>
    <w:rsid w:val="0042231A"/>
    <w:rsid w:val="0042252B"/>
    <w:rsid w:val="004226E8"/>
    <w:rsid w:val="004228E7"/>
    <w:rsid w:val="00422A1C"/>
    <w:rsid w:val="00422A81"/>
    <w:rsid w:val="004230EF"/>
    <w:rsid w:val="004233FC"/>
    <w:rsid w:val="004236BD"/>
    <w:rsid w:val="0042384F"/>
    <w:rsid w:val="00424548"/>
    <w:rsid w:val="00424698"/>
    <w:rsid w:val="00424A23"/>
    <w:rsid w:val="00424D66"/>
    <w:rsid w:val="00424EBE"/>
    <w:rsid w:val="00424F61"/>
    <w:rsid w:val="00425281"/>
    <w:rsid w:val="004253CF"/>
    <w:rsid w:val="00425499"/>
    <w:rsid w:val="00425595"/>
    <w:rsid w:val="00425641"/>
    <w:rsid w:val="00425741"/>
    <w:rsid w:val="00425FA0"/>
    <w:rsid w:val="004261EC"/>
    <w:rsid w:val="00426454"/>
    <w:rsid w:val="0042649C"/>
    <w:rsid w:val="004266A1"/>
    <w:rsid w:val="00426919"/>
    <w:rsid w:val="004269CF"/>
    <w:rsid w:val="00426B91"/>
    <w:rsid w:val="00426BA8"/>
    <w:rsid w:val="0042704F"/>
    <w:rsid w:val="004277CC"/>
    <w:rsid w:val="0043014D"/>
    <w:rsid w:val="0043033C"/>
    <w:rsid w:val="004305D1"/>
    <w:rsid w:val="00430990"/>
    <w:rsid w:val="00430E8C"/>
    <w:rsid w:val="0043125E"/>
    <w:rsid w:val="00431352"/>
    <w:rsid w:val="00431568"/>
    <w:rsid w:val="00431DD3"/>
    <w:rsid w:val="00432337"/>
    <w:rsid w:val="0043257C"/>
    <w:rsid w:val="00432712"/>
    <w:rsid w:val="004332B5"/>
    <w:rsid w:val="00433A23"/>
    <w:rsid w:val="00433CF8"/>
    <w:rsid w:val="00433FEA"/>
    <w:rsid w:val="00434087"/>
    <w:rsid w:val="00434D99"/>
    <w:rsid w:val="00435719"/>
    <w:rsid w:val="00435774"/>
    <w:rsid w:val="00435A97"/>
    <w:rsid w:val="00435CA4"/>
    <w:rsid w:val="00435E19"/>
    <w:rsid w:val="004363AF"/>
    <w:rsid w:val="00436601"/>
    <w:rsid w:val="0043678B"/>
    <w:rsid w:val="00437541"/>
    <w:rsid w:val="00437564"/>
    <w:rsid w:val="00437624"/>
    <w:rsid w:val="004377BF"/>
    <w:rsid w:val="00440057"/>
    <w:rsid w:val="0044032E"/>
    <w:rsid w:val="004408AA"/>
    <w:rsid w:val="00440B5C"/>
    <w:rsid w:val="00440E4E"/>
    <w:rsid w:val="004410A0"/>
    <w:rsid w:val="00441115"/>
    <w:rsid w:val="004419F8"/>
    <w:rsid w:val="00441AA1"/>
    <w:rsid w:val="00441C29"/>
    <w:rsid w:val="00441C56"/>
    <w:rsid w:val="00442120"/>
    <w:rsid w:val="00442786"/>
    <w:rsid w:val="00442990"/>
    <w:rsid w:val="00442A67"/>
    <w:rsid w:val="00442C78"/>
    <w:rsid w:val="004434AF"/>
    <w:rsid w:val="00443BBA"/>
    <w:rsid w:val="00443F2B"/>
    <w:rsid w:val="00444239"/>
    <w:rsid w:val="00444A65"/>
    <w:rsid w:val="00444A99"/>
    <w:rsid w:val="004454DD"/>
    <w:rsid w:val="00445C3B"/>
    <w:rsid w:val="00445CBA"/>
    <w:rsid w:val="00445DD7"/>
    <w:rsid w:val="00446135"/>
    <w:rsid w:val="00446229"/>
    <w:rsid w:val="00446480"/>
    <w:rsid w:val="004464C6"/>
    <w:rsid w:val="00446549"/>
    <w:rsid w:val="00446E75"/>
    <w:rsid w:val="00446F9D"/>
    <w:rsid w:val="00447161"/>
    <w:rsid w:val="00447586"/>
    <w:rsid w:val="004478A4"/>
    <w:rsid w:val="004479EF"/>
    <w:rsid w:val="00447B7A"/>
    <w:rsid w:val="004506C8"/>
    <w:rsid w:val="00450CBE"/>
    <w:rsid w:val="00451087"/>
    <w:rsid w:val="0045160B"/>
    <w:rsid w:val="00451624"/>
    <w:rsid w:val="00451888"/>
    <w:rsid w:val="00451DA5"/>
    <w:rsid w:val="00451F32"/>
    <w:rsid w:val="00451F5B"/>
    <w:rsid w:val="0045258F"/>
    <w:rsid w:val="00452633"/>
    <w:rsid w:val="00452988"/>
    <w:rsid w:val="00452A2B"/>
    <w:rsid w:val="00452A59"/>
    <w:rsid w:val="00452C39"/>
    <w:rsid w:val="00452C52"/>
    <w:rsid w:val="00452CB6"/>
    <w:rsid w:val="00453258"/>
    <w:rsid w:val="0045336A"/>
    <w:rsid w:val="0045370D"/>
    <w:rsid w:val="00453991"/>
    <w:rsid w:val="00453A87"/>
    <w:rsid w:val="00454641"/>
    <w:rsid w:val="004547F7"/>
    <w:rsid w:val="00455112"/>
    <w:rsid w:val="004554A0"/>
    <w:rsid w:val="00455664"/>
    <w:rsid w:val="0045579B"/>
    <w:rsid w:val="00455870"/>
    <w:rsid w:val="00455938"/>
    <w:rsid w:val="00455A63"/>
    <w:rsid w:val="00456B0A"/>
    <w:rsid w:val="00457661"/>
    <w:rsid w:val="00457739"/>
    <w:rsid w:val="00457846"/>
    <w:rsid w:val="004578B4"/>
    <w:rsid w:val="00457B1F"/>
    <w:rsid w:val="00457B5B"/>
    <w:rsid w:val="00457CAC"/>
    <w:rsid w:val="00460624"/>
    <w:rsid w:val="004606E3"/>
    <w:rsid w:val="00460A8B"/>
    <w:rsid w:val="00461099"/>
    <w:rsid w:val="004612C8"/>
    <w:rsid w:val="0046135D"/>
    <w:rsid w:val="004614C4"/>
    <w:rsid w:val="004614FB"/>
    <w:rsid w:val="00461509"/>
    <w:rsid w:val="00461BCE"/>
    <w:rsid w:val="00461D18"/>
    <w:rsid w:val="0046244A"/>
    <w:rsid w:val="00462953"/>
    <w:rsid w:val="0046296F"/>
    <w:rsid w:val="00462BA5"/>
    <w:rsid w:val="0046313A"/>
    <w:rsid w:val="004635E9"/>
    <w:rsid w:val="00463CA8"/>
    <w:rsid w:val="004641C9"/>
    <w:rsid w:val="00464261"/>
    <w:rsid w:val="00464787"/>
    <w:rsid w:val="004649C4"/>
    <w:rsid w:val="00464B90"/>
    <w:rsid w:val="00464D1A"/>
    <w:rsid w:val="00465282"/>
    <w:rsid w:val="0046540F"/>
    <w:rsid w:val="0046570A"/>
    <w:rsid w:val="00465A18"/>
    <w:rsid w:val="00466050"/>
    <w:rsid w:val="004669EE"/>
    <w:rsid w:val="0046743A"/>
    <w:rsid w:val="00467623"/>
    <w:rsid w:val="004676FB"/>
    <w:rsid w:val="00467C01"/>
    <w:rsid w:val="004700D3"/>
    <w:rsid w:val="00470480"/>
    <w:rsid w:val="00470C35"/>
    <w:rsid w:val="00470DD0"/>
    <w:rsid w:val="00471179"/>
    <w:rsid w:val="0047187B"/>
    <w:rsid w:val="00471987"/>
    <w:rsid w:val="00472182"/>
    <w:rsid w:val="0047246F"/>
    <w:rsid w:val="00472665"/>
    <w:rsid w:val="00472AEE"/>
    <w:rsid w:val="00472D62"/>
    <w:rsid w:val="00473697"/>
    <w:rsid w:val="0047371A"/>
    <w:rsid w:val="00473C30"/>
    <w:rsid w:val="00474157"/>
    <w:rsid w:val="0047438C"/>
    <w:rsid w:val="00474714"/>
    <w:rsid w:val="00474783"/>
    <w:rsid w:val="004748C2"/>
    <w:rsid w:val="00475157"/>
    <w:rsid w:val="004751D1"/>
    <w:rsid w:val="004757A0"/>
    <w:rsid w:val="00475BA4"/>
    <w:rsid w:val="00475CCD"/>
    <w:rsid w:val="00475D70"/>
    <w:rsid w:val="00475D74"/>
    <w:rsid w:val="00475EEC"/>
    <w:rsid w:val="00475F13"/>
    <w:rsid w:val="00476550"/>
    <w:rsid w:val="0047664D"/>
    <w:rsid w:val="00476A1B"/>
    <w:rsid w:val="00476BA0"/>
    <w:rsid w:val="00476CDB"/>
    <w:rsid w:val="00476D35"/>
    <w:rsid w:val="00476DFA"/>
    <w:rsid w:val="00476F76"/>
    <w:rsid w:val="00477153"/>
    <w:rsid w:val="0047763B"/>
    <w:rsid w:val="00477D4D"/>
    <w:rsid w:val="00477F43"/>
    <w:rsid w:val="0048015C"/>
    <w:rsid w:val="00480421"/>
    <w:rsid w:val="00480BD4"/>
    <w:rsid w:val="00480D35"/>
    <w:rsid w:val="00480DFF"/>
    <w:rsid w:val="00481137"/>
    <w:rsid w:val="004815EA"/>
    <w:rsid w:val="0048199B"/>
    <w:rsid w:val="00481D18"/>
    <w:rsid w:val="00482CF0"/>
    <w:rsid w:val="00482E88"/>
    <w:rsid w:val="0048321B"/>
    <w:rsid w:val="00483246"/>
    <w:rsid w:val="004833EB"/>
    <w:rsid w:val="00483573"/>
    <w:rsid w:val="0048362C"/>
    <w:rsid w:val="0048375C"/>
    <w:rsid w:val="00483C42"/>
    <w:rsid w:val="00483EA9"/>
    <w:rsid w:val="0048474A"/>
    <w:rsid w:val="00484C66"/>
    <w:rsid w:val="00484C95"/>
    <w:rsid w:val="00484EE7"/>
    <w:rsid w:val="00484FEC"/>
    <w:rsid w:val="00485503"/>
    <w:rsid w:val="00485AC9"/>
    <w:rsid w:val="00485F84"/>
    <w:rsid w:val="0048634A"/>
    <w:rsid w:val="004864F5"/>
    <w:rsid w:val="00486693"/>
    <w:rsid w:val="00486DEC"/>
    <w:rsid w:val="00487768"/>
    <w:rsid w:val="004903C7"/>
    <w:rsid w:val="00490B21"/>
    <w:rsid w:val="00490DF4"/>
    <w:rsid w:val="00490E0B"/>
    <w:rsid w:val="00491B58"/>
    <w:rsid w:val="00492E2A"/>
    <w:rsid w:val="0049316C"/>
    <w:rsid w:val="00493354"/>
    <w:rsid w:val="004939F3"/>
    <w:rsid w:val="00493B74"/>
    <w:rsid w:val="00493E9A"/>
    <w:rsid w:val="00493F83"/>
    <w:rsid w:val="00494015"/>
    <w:rsid w:val="004940DF"/>
    <w:rsid w:val="0049412F"/>
    <w:rsid w:val="00494A81"/>
    <w:rsid w:val="00494A98"/>
    <w:rsid w:val="00494AB5"/>
    <w:rsid w:val="00494B64"/>
    <w:rsid w:val="00494B7D"/>
    <w:rsid w:val="00495441"/>
    <w:rsid w:val="00495833"/>
    <w:rsid w:val="0049586E"/>
    <w:rsid w:val="00495914"/>
    <w:rsid w:val="00495BB2"/>
    <w:rsid w:val="00495C9B"/>
    <w:rsid w:val="00495DE6"/>
    <w:rsid w:val="004961C8"/>
    <w:rsid w:val="00496225"/>
    <w:rsid w:val="00496490"/>
    <w:rsid w:val="004967B4"/>
    <w:rsid w:val="0049682C"/>
    <w:rsid w:val="00496C20"/>
    <w:rsid w:val="0049781E"/>
    <w:rsid w:val="004979B5"/>
    <w:rsid w:val="00497DA5"/>
    <w:rsid w:val="00497E36"/>
    <w:rsid w:val="00497F60"/>
    <w:rsid w:val="00497FBE"/>
    <w:rsid w:val="004A0052"/>
    <w:rsid w:val="004A019A"/>
    <w:rsid w:val="004A0AB9"/>
    <w:rsid w:val="004A0B44"/>
    <w:rsid w:val="004A0B4D"/>
    <w:rsid w:val="004A1194"/>
    <w:rsid w:val="004A13C1"/>
    <w:rsid w:val="004A1811"/>
    <w:rsid w:val="004A1BA5"/>
    <w:rsid w:val="004A1CD8"/>
    <w:rsid w:val="004A1F24"/>
    <w:rsid w:val="004A23EC"/>
    <w:rsid w:val="004A2446"/>
    <w:rsid w:val="004A2F76"/>
    <w:rsid w:val="004A3310"/>
    <w:rsid w:val="004A3365"/>
    <w:rsid w:val="004A3AE8"/>
    <w:rsid w:val="004A3CD1"/>
    <w:rsid w:val="004A3E70"/>
    <w:rsid w:val="004A4172"/>
    <w:rsid w:val="004A46AF"/>
    <w:rsid w:val="004A47C3"/>
    <w:rsid w:val="004A4C3A"/>
    <w:rsid w:val="004A51BF"/>
    <w:rsid w:val="004A527C"/>
    <w:rsid w:val="004A5A18"/>
    <w:rsid w:val="004A5A7A"/>
    <w:rsid w:val="004A5F34"/>
    <w:rsid w:val="004A6681"/>
    <w:rsid w:val="004A66E9"/>
    <w:rsid w:val="004A6762"/>
    <w:rsid w:val="004A7271"/>
    <w:rsid w:val="004A7308"/>
    <w:rsid w:val="004A746B"/>
    <w:rsid w:val="004A7896"/>
    <w:rsid w:val="004A7AB6"/>
    <w:rsid w:val="004A7E68"/>
    <w:rsid w:val="004A7F2B"/>
    <w:rsid w:val="004B0429"/>
    <w:rsid w:val="004B04E6"/>
    <w:rsid w:val="004B063D"/>
    <w:rsid w:val="004B0CCE"/>
    <w:rsid w:val="004B0D65"/>
    <w:rsid w:val="004B1058"/>
    <w:rsid w:val="004B142B"/>
    <w:rsid w:val="004B15D6"/>
    <w:rsid w:val="004B18D9"/>
    <w:rsid w:val="004B202E"/>
    <w:rsid w:val="004B242B"/>
    <w:rsid w:val="004B2679"/>
    <w:rsid w:val="004B2D4C"/>
    <w:rsid w:val="004B2EB9"/>
    <w:rsid w:val="004B2ED6"/>
    <w:rsid w:val="004B3256"/>
    <w:rsid w:val="004B390C"/>
    <w:rsid w:val="004B4296"/>
    <w:rsid w:val="004B4423"/>
    <w:rsid w:val="004B47B0"/>
    <w:rsid w:val="004B486E"/>
    <w:rsid w:val="004B4BE8"/>
    <w:rsid w:val="004B540C"/>
    <w:rsid w:val="004B5947"/>
    <w:rsid w:val="004B599F"/>
    <w:rsid w:val="004B6426"/>
    <w:rsid w:val="004B6973"/>
    <w:rsid w:val="004B6DF5"/>
    <w:rsid w:val="004B70BC"/>
    <w:rsid w:val="004B711E"/>
    <w:rsid w:val="004B73FC"/>
    <w:rsid w:val="004B7514"/>
    <w:rsid w:val="004B752E"/>
    <w:rsid w:val="004B75D3"/>
    <w:rsid w:val="004B7946"/>
    <w:rsid w:val="004B7AEF"/>
    <w:rsid w:val="004B7C51"/>
    <w:rsid w:val="004B7E74"/>
    <w:rsid w:val="004B7EA6"/>
    <w:rsid w:val="004B7F63"/>
    <w:rsid w:val="004C054C"/>
    <w:rsid w:val="004C08A2"/>
    <w:rsid w:val="004C08F2"/>
    <w:rsid w:val="004C0B36"/>
    <w:rsid w:val="004C0C50"/>
    <w:rsid w:val="004C0F47"/>
    <w:rsid w:val="004C10EB"/>
    <w:rsid w:val="004C151B"/>
    <w:rsid w:val="004C1D91"/>
    <w:rsid w:val="004C1DBE"/>
    <w:rsid w:val="004C20B6"/>
    <w:rsid w:val="004C22FD"/>
    <w:rsid w:val="004C2522"/>
    <w:rsid w:val="004C2B7E"/>
    <w:rsid w:val="004C2B99"/>
    <w:rsid w:val="004C316D"/>
    <w:rsid w:val="004C37FF"/>
    <w:rsid w:val="004C3ADC"/>
    <w:rsid w:val="004C3BC2"/>
    <w:rsid w:val="004C3D22"/>
    <w:rsid w:val="004C3F55"/>
    <w:rsid w:val="004C403A"/>
    <w:rsid w:val="004C40B0"/>
    <w:rsid w:val="004C4265"/>
    <w:rsid w:val="004C4461"/>
    <w:rsid w:val="004C5666"/>
    <w:rsid w:val="004C5C06"/>
    <w:rsid w:val="004C61FF"/>
    <w:rsid w:val="004C62B4"/>
    <w:rsid w:val="004C6732"/>
    <w:rsid w:val="004C6AEA"/>
    <w:rsid w:val="004C6C93"/>
    <w:rsid w:val="004C76ED"/>
    <w:rsid w:val="004C7711"/>
    <w:rsid w:val="004C7B8A"/>
    <w:rsid w:val="004C7C87"/>
    <w:rsid w:val="004C7E0C"/>
    <w:rsid w:val="004D09AE"/>
    <w:rsid w:val="004D0DB7"/>
    <w:rsid w:val="004D0F3A"/>
    <w:rsid w:val="004D1066"/>
    <w:rsid w:val="004D11F5"/>
    <w:rsid w:val="004D1299"/>
    <w:rsid w:val="004D1467"/>
    <w:rsid w:val="004D14F1"/>
    <w:rsid w:val="004D1575"/>
    <w:rsid w:val="004D1764"/>
    <w:rsid w:val="004D2128"/>
    <w:rsid w:val="004D28B5"/>
    <w:rsid w:val="004D2A86"/>
    <w:rsid w:val="004D2DF9"/>
    <w:rsid w:val="004D2E95"/>
    <w:rsid w:val="004D2FF6"/>
    <w:rsid w:val="004D3177"/>
    <w:rsid w:val="004D317C"/>
    <w:rsid w:val="004D31E0"/>
    <w:rsid w:val="004D34AC"/>
    <w:rsid w:val="004D364E"/>
    <w:rsid w:val="004D3863"/>
    <w:rsid w:val="004D3A11"/>
    <w:rsid w:val="004D3B5F"/>
    <w:rsid w:val="004D3E85"/>
    <w:rsid w:val="004D4323"/>
    <w:rsid w:val="004D464D"/>
    <w:rsid w:val="004D4AA4"/>
    <w:rsid w:val="004D4B9C"/>
    <w:rsid w:val="004D4E4C"/>
    <w:rsid w:val="004D4FBA"/>
    <w:rsid w:val="004D56E5"/>
    <w:rsid w:val="004D5D5B"/>
    <w:rsid w:val="004D62D5"/>
    <w:rsid w:val="004D6CF0"/>
    <w:rsid w:val="004D6EFF"/>
    <w:rsid w:val="004D6FC9"/>
    <w:rsid w:val="004D70D6"/>
    <w:rsid w:val="004D7429"/>
    <w:rsid w:val="004D76C9"/>
    <w:rsid w:val="004D7742"/>
    <w:rsid w:val="004D79DA"/>
    <w:rsid w:val="004E03FF"/>
    <w:rsid w:val="004E056F"/>
    <w:rsid w:val="004E0920"/>
    <w:rsid w:val="004E0B3E"/>
    <w:rsid w:val="004E0BB1"/>
    <w:rsid w:val="004E10BA"/>
    <w:rsid w:val="004E10D2"/>
    <w:rsid w:val="004E118F"/>
    <w:rsid w:val="004E1578"/>
    <w:rsid w:val="004E1C0E"/>
    <w:rsid w:val="004E1E85"/>
    <w:rsid w:val="004E201A"/>
    <w:rsid w:val="004E216A"/>
    <w:rsid w:val="004E21A1"/>
    <w:rsid w:val="004E21AB"/>
    <w:rsid w:val="004E23F5"/>
    <w:rsid w:val="004E265F"/>
    <w:rsid w:val="004E2728"/>
    <w:rsid w:val="004E2E1A"/>
    <w:rsid w:val="004E32C5"/>
    <w:rsid w:val="004E32EF"/>
    <w:rsid w:val="004E361E"/>
    <w:rsid w:val="004E3B3F"/>
    <w:rsid w:val="004E3B67"/>
    <w:rsid w:val="004E40D3"/>
    <w:rsid w:val="004E49D2"/>
    <w:rsid w:val="004E4D41"/>
    <w:rsid w:val="004E4DE3"/>
    <w:rsid w:val="004E5631"/>
    <w:rsid w:val="004E58B8"/>
    <w:rsid w:val="004E596A"/>
    <w:rsid w:val="004E59BA"/>
    <w:rsid w:val="004E5B7B"/>
    <w:rsid w:val="004E622E"/>
    <w:rsid w:val="004E62EF"/>
    <w:rsid w:val="004E6384"/>
    <w:rsid w:val="004E6751"/>
    <w:rsid w:val="004E6868"/>
    <w:rsid w:val="004E69CE"/>
    <w:rsid w:val="004E6A39"/>
    <w:rsid w:val="004E6CC1"/>
    <w:rsid w:val="004E736B"/>
    <w:rsid w:val="004E7AA3"/>
    <w:rsid w:val="004E7E90"/>
    <w:rsid w:val="004F0495"/>
    <w:rsid w:val="004F056C"/>
    <w:rsid w:val="004F0AD1"/>
    <w:rsid w:val="004F0CA4"/>
    <w:rsid w:val="004F1382"/>
    <w:rsid w:val="004F1717"/>
    <w:rsid w:val="004F1F20"/>
    <w:rsid w:val="004F2452"/>
    <w:rsid w:val="004F2A34"/>
    <w:rsid w:val="004F2BD0"/>
    <w:rsid w:val="004F2BE0"/>
    <w:rsid w:val="004F3134"/>
    <w:rsid w:val="004F317A"/>
    <w:rsid w:val="004F3341"/>
    <w:rsid w:val="004F377D"/>
    <w:rsid w:val="004F3E92"/>
    <w:rsid w:val="004F40D4"/>
    <w:rsid w:val="004F451F"/>
    <w:rsid w:val="004F45A0"/>
    <w:rsid w:val="004F46B9"/>
    <w:rsid w:val="004F487A"/>
    <w:rsid w:val="004F4B74"/>
    <w:rsid w:val="004F4CE4"/>
    <w:rsid w:val="004F4E7C"/>
    <w:rsid w:val="004F4F01"/>
    <w:rsid w:val="004F50CD"/>
    <w:rsid w:val="004F50E1"/>
    <w:rsid w:val="004F5165"/>
    <w:rsid w:val="004F5272"/>
    <w:rsid w:val="004F55D2"/>
    <w:rsid w:val="004F5803"/>
    <w:rsid w:val="004F5A67"/>
    <w:rsid w:val="004F5B47"/>
    <w:rsid w:val="004F5C2E"/>
    <w:rsid w:val="004F61E1"/>
    <w:rsid w:val="004F6296"/>
    <w:rsid w:val="004F6506"/>
    <w:rsid w:val="004F6586"/>
    <w:rsid w:val="004F6772"/>
    <w:rsid w:val="004F67D7"/>
    <w:rsid w:val="004F6B1A"/>
    <w:rsid w:val="004F6B8C"/>
    <w:rsid w:val="004F75DF"/>
    <w:rsid w:val="004F799A"/>
    <w:rsid w:val="004F7BE7"/>
    <w:rsid w:val="004F7C26"/>
    <w:rsid w:val="00500438"/>
    <w:rsid w:val="00500BDB"/>
    <w:rsid w:val="00500DD7"/>
    <w:rsid w:val="005013BC"/>
    <w:rsid w:val="00501712"/>
    <w:rsid w:val="0050172A"/>
    <w:rsid w:val="00501764"/>
    <w:rsid w:val="00501798"/>
    <w:rsid w:val="00501E93"/>
    <w:rsid w:val="00502836"/>
    <w:rsid w:val="00502A8C"/>
    <w:rsid w:val="00502D60"/>
    <w:rsid w:val="00502E7F"/>
    <w:rsid w:val="005031B8"/>
    <w:rsid w:val="00503229"/>
    <w:rsid w:val="005033DD"/>
    <w:rsid w:val="0050347D"/>
    <w:rsid w:val="00503B17"/>
    <w:rsid w:val="00503BF3"/>
    <w:rsid w:val="00503D7F"/>
    <w:rsid w:val="00504888"/>
    <w:rsid w:val="00504BBB"/>
    <w:rsid w:val="005050B7"/>
    <w:rsid w:val="005051A1"/>
    <w:rsid w:val="00505489"/>
    <w:rsid w:val="00505758"/>
    <w:rsid w:val="0050597F"/>
    <w:rsid w:val="00505D22"/>
    <w:rsid w:val="005060EA"/>
    <w:rsid w:val="005063E3"/>
    <w:rsid w:val="00506A2E"/>
    <w:rsid w:val="00506C04"/>
    <w:rsid w:val="00507245"/>
    <w:rsid w:val="00507867"/>
    <w:rsid w:val="005079FB"/>
    <w:rsid w:val="00507BB1"/>
    <w:rsid w:val="00507C13"/>
    <w:rsid w:val="0051047D"/>
    <w:rsid w:val="005105FB"/>
    <w:rsid w:val="00510751"/>
    <w:rsid w:val="00510A47"/>
    <w:rsid w:val="0051102F"/>
    <w:rsid w:val="005117C3"/>
    <w:rsid w:val="00511D9C"/>
    <w:rsid w:val="00512231"/>
    <w:rsid w:val="0051273C"/>
    <w:rsid w:val="0051274F"/>
    <w:rsid w:val="00512A07"/>
    <w:rsid w:val="00512A15"/>
    <w:rsid w:val="0051302D"/>
    <w:rsid w:val="0051395B"/>
    <w:rsid w:val="00513C2D"/>
    <w:rsid w:val="00513CB4"/>
    <w:rsid w:val="00513D40"/>
    <w:rsid w:val="00513F94"/>
    <w:rsid w:val="00514079"/>
    <w:rsid w:val="00514BCD"/>
    <w:rsid w:val="00514E6B"/>
    <w:rsid w:val="00515557"/>
    <w:rsid w:val="00515FE5"/>
    <w:rsid w:val="00517310"/>
    <w:rsid w:val="00517345"/>
    <w:rsid w:val="00517451"/>
    <w:rsid w:val="0051745A"/>
    <w:rsid w:val="005176CE"/>
    <w:rsid w:val="00517CDA"/>
    <w:rsid w:val="00517F43"/>
    <w:rsid w:val="00520179"/>
    <w:rsid w:val="00520C24"/>
    <w:rsid w:val="00520E2A"/>
    <w:rsid w:val="00521053"/>
    <w:rsid w:val="0052105F"/>
    <w:rsid w:val="005213CC"/>
    <w:rsid w:val="00521825"/>
    <w:rsid w:val="00521A83"/>
    <w:rsid w:val="00521BC2"/>
    <w:rsid w:val="005221FA"/>
    <w:rsid w:val="00522674"/>
    <w:rsid w:val="00522FA8"/>
    <w:rsid w:val="0052305E"/>
    <w:rsid w:val="0052314F"/>
    <w:rsid w:val="00523487"/>
    <w:rsid w:val="00523A4D"/>
    <w:rsid w:val="005243B3"/>
    <w:rsid w:val="0052451B"/>
    <w:rsid w:val="0052460D"/>
    <w:rsid w:val="005246BE"/>
    <w:rsid w:val="005248C0"/>
    <w:rsid w:val="0052495A"/>
    <w:rsid w:val="00524F2A"/>
    <w:rsid w:val="0052520F"/>
    <w:rsid w:val="00525263"/>
    <w:rsid w:val="00525590"/>
    <w:rsid w:val="00525695"/>
    <w:rsid w:val="00525A2A"/>
    <w:rsid w:val="00525BEE"/>
    <w:rsid w:val="00525E17"/>
    <w:rsid w:val="00525E5E"/>
    <w:rsid w:val="00525F51"/>
    <w:rsid w:val="00526270"/>
    <w:rsid w:val="00526671"/>
    <w:rsid w:val="00526A3B"/>
    <w:rsid w:val="00526A67"/>
    <w:rsid w:val="00526D15"/>
    <w:rsid w:val="00526E57"/>
    <w:rsid w:val="00526F32"/>
    <w:rsid w:val="00527063"/>
    <w:rsid w:val="00527701"/>
    <w:rsid w:val="00527E5B"/>
    <w:rsid w:val="005301DA"/>
    <w:rsid w:val="00530B3F"/>
    <w:rsid w:val="00530BC2"/>
    <w:rsid w:val="0053111F"/>
    <w:rsid w:val="00531C64"/>
    <w:rsid w:val="00531C9A"/>
    <w:rsid w:val="005323F4"/>
    <w:rsid w:val="00532458"/>
    <w:rsid w:val="005324BF"/>
    <w:rsid w:val="005324EA"/>
    <w:rsid w:val="005327B7"/>
    <w:rsid w:val="00532851"/>
    <w:rsid w:val="00532AE8"/>
    <w:rsid w:val="00533530"/>
    <w:rsid w:val="005339C6"/>
    <w:rsid w:val="00533B63"/>
    <w:rsid w:val="005342DB"/>
    <w:rsid w:val="00534438"/>
    <w:rsid w:val="005345CD"/>
    <w:rsid w:val="00534C0E"/>
    <w:rsid w:val="005354CE"/>
    <w:rsid w:val="005355F6"/>
    <w:rsid w:val="005358E2"/>
    <w:rsid w:val="00535AEB"/>
    <w:rsid w:val="00535AED"/>
    <w:rsid w:val="00535AF7"/>
    <w:rsid w:val="00535E22"/>
    <w:rsid w:val="005365D3"/>
    <w:rsid w:val="005365DA"/>
    <w:rsid w:val="005369F6"/>
    <w:rsid w:val="00536B29"/>
    <w:rsid w:val="00536BCF"/>
    <w:rsid w:val="00536C03"/>
    <w:rsid w:val="0053713B"/>
    <w:rsid w:val="00537370"/>
    <w:rsid w:val="0053754D"/>
    <w:rsid w:val="005376B7"/>
    <w:rsid w:val="005376E3"/>
    <w:rsid w:val="00537771"/>
    <w:rsid w:val="005378A3"/>
    <w:rsid w:val="0054034F"/>
    <w:rsid w:val="0054040B"/>
    <w:rsid w:val="00540523"/>
    <w:rsid w:val="0054059D"/>
    <w:rsid w:val="00540678"/>
    <w:rsid w:val="00540F48"/>
    <w:rsid w:val="00540F4F"/>
    <w:rsid w:val="00541016"/>
    <w:rsid w:val="005411C4"/>
    <w:rsid w:val="0054138C"/>
    <w:rsid w:val="0054182F"/>
    <w:rsid w:val="00541EF4"/>
    <w:rsid w:val="00541F79"/>
    <w:rsid w:val="00542276"/>
    <w:rsid w:val="00542460"/>
    <w:rsid w:val="00542910"/>
    <w:rsid w:val="0054324E"/>
    <w:rsid w:val="00543389"/>
    <w:rsid w:val="00543D40"/>
    <w:rsid w:val="00543F2C"/>
    <w:rsid w:val="00543F60"/>
    <w:rsid w:val="00544170"/>
    <w:rsid w:val="00544194"/>
    <w:rsid w:val="005448E6"/>
    <w:rsid w:val="00544CFC"/>
    <w:rsid w:val="005450F8"/>
    <w:rsid w:val="005454C3"/>
    <w:rsid w:val="0054591D"/>
    <w:rsid w:val="00545A38"/>
    <w:rsid w:val="00545FC8"/>
    <w:rsid w:val="0054602A"/>
    <w:rsid w:val="00546BE5"/>
    <w:rsid w:val="00546C2E"/>
    <w:rsid w:val="00547403"/>
    <w:rsid w:val="0054768F"/>
    <w:rsid w:val="0055020D"/>
    <w:rsid w:val="005502D1"/>
    <w:rsid w:val="0055059F"/>
    <w:rsid w:val="00550702"/>
    <w:rsid w:val="00550A95"/>
    <w:rsid w:val="00550C70"/>
    <w:rsid w:val="00551303"/>
    <w:rsid w:val="00551655"/>
    <w:rsid w:val="0055192A"/>
    <w:rsid w:val="00551B3F"/>
    <w:rsid w:val="00551EC3"/>
    <w:rsid w:val="00552136"/>
    <w:rsid w:val="00552339"/>
    <w:rsid w:val="00552423"/>
    <w:rsid w:val="0055246A"/>
    <w:rsid w:val="00552478"/>
    <w:rsid w:val="0055257B"/>
    <w:rsid w:val="0055289C"/>
    <w:rsid w:val="00552AA5"/>
    <w:rsid w:val="00553124"/>
    <w:rsid w:val="005531EA"/>
    <w:rsid w:val="005534C0"/>
    <w:rsid w:val="0055350A"/>
    <w:rsid w:val="00553528"/>
    <w:rsid w:val="0055362D"/>
    <w:rsid w:val="00553C33"/>
    <w:rsid w:val="00553FFE"/>
    <w:rsid w:val="005543E1"/>
    <w:rsid w:val="00554BB6"/>
    <w:rsid w:val="00555331"/>
    <w:rsid w:val="005559A7"/>
    <w:rsid w:val="00555AB2"/>
    <w:rsid w:val="00555C07"/>
    <w:rsid w:val="00555DB0"/>
    <w:rsid w:val="00555F07"/>
    <w:rsid w:val="005561A8"/>
    <w:rsid w:val="00556300"/>
    <w:rsid w:val="00556650"/>
    <w:rsid w:val="00556926"/>
    <w:rsid w:val="00556DBD"/>
    <w:rsid w:val="00556FEC"/>
    <w:rsid w:val="005573D8"/>
    <w:rsid w:val="005574C0"/>
    <w:rsid w:val="00560079"/>
    <w:rsid w:val="005603A6"/>
    <w:rsid w:val="00560C16"/>
    <w:rsid w:val="005610AB"/>
    <w:rsid w:val="0056122D"/>
    <w:rsid w:val="00561580"/>
    <w:rsid w:val="005615AA"/>
    <w:rsid w:val="00561B75"/>
    <w:rsid w:val="00561D80"/>
    <w:rsid w:val="00561FFE"/>
    <w:rsid w:val="005625A4"/>
    <w:rsid w:val="00562D15"/>
    <w:rsid w:val="00562E0B"/>
    <w:rsid w:val="005632D6"/>
    <w:rsid w:val="005636B1"/>
    <w:rsid w:val="005636BE"/>
    <w:rsid w:val="00563976"/>
    <w:rsid w:val="00563A1C"/>
    <w:rsid w:val="00563F14"/>
    <w:rsid w:val="0056414D"/>
    <w:rsid w:val="00564185"/>
    <w:rsid w:val="00564750"/>
    <w:rsid w:val="00564788"/>
    <w:rsid w:val="00564B2C"/>
    <w:rsid w:val="0056503E"/>
    <w:rsid w:val="00565806"/>
    <w:rsid w:val="00565A56"/>
    <w:rsid w:val="00565E91"/>
    <w:rsid w:val="00565F1E"/>
    <w:rsid w:val="0056679D"/>
    <w:rsid w:val="00566870"/>
    <w:rsid w:val="005669EC"/>
    <w:rsid w:val="00566F13"/>
    <w:rsid w:val="00567250"/>
    <w:rsid w:val="00567FB6"/>
    <w:rsid w:val="00570566"/>
    <w:rsid w:val="00570DD0"/>
    <w:rsid w:val="0057130A"/>
    <w:rsid w:val="00571B07"/>
    <w:rsid w:val="00571E47"/>
    <w:rsid w:val="00571E56"/>
    <w:rsid w:val="00571EC4"/>
    <w:rsid w:val="00571F61"/>
    <w:rsid w:val="005727EA"/>
    <w:rsid w:val="00572FCD"/>
    <w:rsid w:val="005732A2"/>
    <w:rsid w:val="005735D9"/>
    <w:rsid w:val="0057373C"/>
    <w:rsid w:val="00573843"/>
    <w:rsid w:val="00573C76"/>
    <w:rsid w:val="005743AC"/>
    <w:rsid w:val="00574564"/>
    <w:rsid w:val="005748C3"/>
    <w:rsid w:val="005748DE"/>
    <w:rsid w:val="00575065"/>
    <w:rsid w:val="005756FB"/>
    <w:rsid w:val="0057590B"/>
    <w:rsid w:val="005764D9"/>
    <w:rsid w:val="00576540"/>
    <w:rsid w:val="00576811"/>
    <w:rsid w:val="00576879"/>
    <w:rsid w:val="0057690A"/>
    <w:rsid w:val="00577690"/>
    <w:rsid w:val="00577E02"/>
    <w:rsid w:val="00577E4A"/>
    <w:rsid w:val="005800C0"/>
    <w:rsid w:val="00580119"/>
    <w:rsid w:val="00580254"/>
    <w:rsid w:val="00580D18"/>
    <w:rsid w:val="005814EC"/>
    <w:rsid w:val="00581D0A"/>
    <w:rsid w:val="00581EA2"/>
    <w:rsid w:val="005822C5"/>
    <w:rsid w:val="00582660"/>
    <w:rsid w:val="005826E2"/>
    <w:rsid w:val="00582C11"/>
    <w:rsid w:val="005833EE"/>
    <w:rsid w:val="005836FC"/>
    <w:rsid w:val="005837FD"/>
    <w:rsid w:val="00583866"/>
    <w:rsid w:val="005838C3"/>
    <w:rsid w:val="0058399A"/>
    <w:rsid w:val="00583A6A"/>
    <w:rsid w:val="00583BFD"/>
    <w:rsid w:val="00583CFC"/>
    <w:rsid w:val="00584012"/>
    <w:rsid w:val="00584237"/>
    <w:rsid w:val="00584834"/>
    <w:rsid w:val="00584A95"/>
    <w:rsid w:val="00584B3A"/>
    <w:rsid w:val="00584BEF"/>
    <w:rsid w:val="00584FCF"/>
    <w:rsid w:val="005856C6"/>
    <w:rsid w:val="00585D3A"/>
    <w:rsid w:val="00585F1C"/>
    <w:rsid w:val="00585FBF"/>
    <w:rsid w:val="00586154"/>
    <w:rsid w:val="005863A3"/>
    <w:rsid w:val="0058651B"/>
    <w:rsid w:val="005865F5"/>
    <w:rsid w:val="00586DDC"/>
    <w:rsid w:val="00587198"/>
    <w:rsid w:val="00587249"/>
    <w:rsid w:val="00587289"/>
    <w:rsid w:val="005878C0"/>
    <w:rsid w:val="00587C09"/>
    <w:rsid w:val="00590416"/>
    <w:rsid w:val="00590A92"/>
    <w:rsid w:val="00590CE2"/>
    <w:rsid w:val="00591115"/>
    <w:rsid w:val="005912A5"/>
    <w:rsid w:val="005915C2"/>
    <w:rsid w:val="005916B2"/>
    <w:rsid w:val="00591BCF"/>
    <w:rsid w:val="005922A1"/>
    <w:rsid w:val="00592384"/>
    <w:rsid w:val="00592864"/>
    <w:rsid w:val="00592BC5"/>
    <w:rsid w:val="00592F23"/>
    <w:rsid w:val="00593151"/>
    <w:rsid w:val="0059328C"/>
    <w:rsid w:val="005934A7"/>
    <w:rsid w:val="005936B2"/>
    <w:rsid w:val="005939A6"/>
    <w:rsid w:val="00593ACA"/>
    <w:rsid w:val="00593E9C"/>
    <w:rsid w:val="00593F23"/>
    <w:rsid w:val="00594081"/>
    <w:rsid w:val="00594340"/>
    <w:rsid w:val="00594950"/>
    <w:rsid w:val="00594E16"/>
    <w:rsid w:val="0059503B"/>
    <w:rsid w:val="00595125"/>
    <w:rsid w:val="0059515B"/>
    <w:rsid w:val="005958B1"/>
    <w:rsid w:val="00595A7A"/>
    <w:rsid w:val="00595BA4"/>
    <w:rsid w:val="00597004"/>
    <w:rsid w:val="00597473"/>
    <w:rsid w:val="0059757A"/>
    <w:rsid w:val="005A0133"/>
    <w:rsid w:val="005A0147"/>
    <w:rsid w:val="005A0317"/>
    <w:rsid w:val="005A0545"/>
    <w:rsid w:val="005A072B"/>
    <w:rsid w:val="005A07E4"/>
    <w:rsid w:val="005A09C1"/>
    <w:rsid w:val="005A09EB"/>
    <w:rsid w:val="005A0AA6"/>
    <w:rsid w:val="005A113B"/>
    <w:rsid w:val="005A1782"/>
    <w:rsid w:val="005A17FB"/>
    <w:rsid w:val="005A194F"/>
    <w:rsid w:val="005A2291"/>
    <w:rsid w:val="005A2309"/>
    <w:rsid w:val="005A2F03"/>
    <w:rsid w:val="005A3063"/>
    <w:rsid w:val="005A339D"/>
    <w:rsid w:val="005A3573"/>
    <w:rsid w:val="005A3917"/>
    <w:rsid w:val="005A3AC6"/>
    <w:rsid w:val="005A406F"/>
    <w:rsid w:val="005A4269"/>
    <w:rsid w:val="005A4E90"/>
    <w:rsid w:val="005A5286"/>
    <w:rsid w:val="005A5611"/>
    <w:rsid w:val="005A5A40"/>
    <w:rsid w:val="005A5F5B"/>
    <w:rsid w:val="005A61D5"/>
    <w:rsid w:val="005A643A"/>
    <w:rsid w:val="005A64EE"/>
    <w:rsid w:val="005A693F"/>
    <w:rsid w:val="005A6CD1"/>
    <w:rsid w:val="005A74C8"/>
    <w:rsid w:val="005A7735"/>
    <w:rsid w:val="005A7AB4"/>
    <w:rsid w:val="005A7B4C"/>
    <w:rsid w:val="005B0557"/>
    <w:rsid w:val="005B0825"/>
    <w:rsid w:val="005B0A18"/>
    <w:rsid w:val="005B0B89"/>
    <w:rsid w:val="005B0CAC"/>
    <w:rsid w:val="005B0EA0"/>
    <w:rsid w:val="005B0F56"/>
    <w:rsid w:val="005B0FE8"/>
    <w:rsid w:val="005B1443"/>
    <w:rsid w:val="005B16D1"/>
    <w:rsid w:val="005B1FB4"/>
    <w:rsid w:val="005B2065"/>
    <w:rsid w:val="005B219B"/>
    <w:rsid w:val="005B2276"/>
    <w:rsid w:val="005B23F8"/>
    <w:rsid w:val="005B2863"/>
    <w:rsid w:val="005B29C7"/>
    <w:rsid w:val="005B307C"/>
    <w:rsid w:val="005B30A8"/>
    <w:rsid w:val="005B3273"/>
    <w:rsid w:val="005B3305"/>
    <w:rsid w:val="005B3396"/>
    <w:rsid w:val="005B3600"/>
    <w:rsid w:val="005B3946"/>
    <w:rsid w:val="005B3ABA"/>
    <w:rsid w:val="005B4143"/>
    <w:rsid w:val="005B421C"/>
    <w:rsid w:val="005B43BD"/>
    <w:rsid w:val="005B4B8D"/>
    <w:rsid w:val="005B5109"/>
    <w:rsid w:val="005B541E"/>
    <w:rsid w:val="005B5AA7"/>
    <w:rsid w:val="005B5B66"/>
    <w:rsid w:val="005B5DAE"/>
    <w:rsid w:val="005B5FFF"/>
    <w:rsid w:val="005B6106"/>
    <w:rsid w:val="005B6C6F"/>
    <w:rsid w:val="005B7581"/>
    <w:rsid w:val="005B7F77"/>
    <w:rsid w:val="005B7F7E"/>
    <w:rsid w:val="005C042F"/>
    <w:rsid w:val="005C047C"/>
    <w:rsid w:val="005C0503"/>
    <w:rsid w:val="005C06C0"/>
    <w:rsid w:val="005C0D4F"/>
    <w:rsid w:val="005C0F4B"/>
    <w:rsid w:val="005C0FB9"/>
    <w:rsid w:val="005C1314"/>
    <w:rsid w:val="005C1334"/>
    <w:rsid w:val="005C17AE"/>
    <w:rsid w:val="005C1D66"/>
    <w:rsid w:val="005C1D6D"/>
    <w:rsid w:val="005C1E1B"/>
    <w:rsid w:val="005C1F44"/>
    <w:rsid w:val="005C2511"/>
    <w:rsid w:val="005C2573"/>
    <w:rsid w:val="005C293D"/>
    <w:rsid w:val="005C29A4"/>
    <w:rsid w:val="005C2A14"/>
    <w:rsid w:val="005C2ABC"/>
    <w:rsid w:val="005C2D30"/>
    <w:rsid w:val="005C2DE8"/>
    <w:rsid w:val="005C2E70"/>
    <w:rsid w:val="005C3396"/>
    <w:rsid w:val="005C37B7"/>
    <w:rsid w:val="005C396C"/>
    <w:rsid w:val="005C3E1B"/>
    <w:rsid w:val="005C3F73"/>
    <w:rsid w:val="005C4138"/>
    <w:rsid w:val="005C447C"/>
    <w:rsid w:val="005C4A68"/>
    <w:rsid w:val="005C5227"/>
    <w:rsid w:val="005C5796"/>
    <w:rsid w:val="005C598A"/>
    <w:rsid w:val="005C5E6B"/>
    <w:rsid w:val="005C6825"/>
    <w:rsid w:val="005C690F"/>
    <w:rsid w:val="005C7B43"/>
    <w:rsid w:val="005C7D1F"/>
    <w:rsid w:val="005D043E"/>
    <w:rsid w:val="005D0B12"/>
    <w:rsid w:val="005D0D16"/>
    <w:rsid w:val="005D10C1"/>
    <w:rsid w:val="005D12C4"/>
    <w:rsid w:val="005D13E8"/>
    <w:rsid w:val="005D14AC"/>
    <w:rsid w:val="005D1868"/>
    <w:rsid w:val="005D1CF1"/>
    <w:rsid w:val="005D1FB7"/>
    <w:rsid w:val="005D216D"/>
    <w:rsid w:val="005D21A3"/>
    <w:rsid w:val="005D27A8"/>
    <w:rsid w:val="005D2934"/>
    <w:rsid w:val="005D2A41"/>
    <w:rsid w:val="005D2C72"/>
    <w:rsid w:val="005D2CB8"/>
    <w:rsid w:val="005D2E2F"/>
    <w:rsid w:val="005D340D"/>
    <w:rsid w:val="005D3B8D"/>
    <w:rsid w:val="005D4E47"/>
    <w:rsid w:val="005D55C5"/>
    <w:rsid w:val="005D6357"/>
    <w:rsid w:val="005D6A90"/>
    <w:rsid w:val="005D6F1D"/>
    <w:rsid w:val="005D72E5"/>
    <w:rsid w:val="005D78C3"/>
    <w:rsid w:val="005D7970"/>
    <w:rsid w:val="005D7DE2"/>
    <w:rsid w:val="005D7DED"/>
    <w:rsid w:val="005E033F"/>
    <w:rsid w:val="005E11CB"/>
    <w:rsid w:val="005E1884"/>
    <w:rsid w:val="005E2152"/>
    <w:rsid w:val="005E2563"/>
    <w:rsid w:val="005E27C4"/>
    <w:rsid w:val="005E3010"/>
    <w:rsid w:val="005E3052"/>
    <w:rsid w:val="005E3609"/>
    <w:rsid w:val="005E4195"/>
    <w:rsid w:val="005E4DDE"/>
    <w:rsid w:val="005E4E30"/>
    <w:rsid w:val="005E4E8E"/>
    <w:rsid w:val="005E51B1"/>
    <w:rsid w:val="005E5553"/>
    <w:rsid w:val="005E5756"/>
    <w:rsid w:val="005E5FC5"/>
    <w:rsid w:val="005E67E3"/>
    <w:rsid w:val="005E6988"/>
    <w:rsid w:val="005E7104"/>
    <w:rsid w:val="005E798E"/>
    <w:rsid w:val="005E7EC4"/>
    <w:rsid w:val="005F0010"/>
    <w:rsid w:val="005F05A6"/>
    <w:rsid w:val="005F05C6"/>
    <w:rsid w:val="005F0856"/>
    <w:rsid w:val="005F0FAA"/>
    <w:rsid w:val="005F12B2"/>
    <w:rsid w:val="005F1394"/>
    <w:rsid w:val="005F1A15"/>
    <w:rsid w:val="005F1D7C"/>
    <w:rsid w:val="005F1E64"/>
    <w:rsid w:val="005F1F11"/>
    <w:rsid w:val="005F294B"/>
    <w:rsid w:val="005F29D1"/>
    <w:rsid w:val="005F2E23"/>
    <w:rsid w:val="005F3592"/>
    <w:rsid w:val="005F36C4"/>
    <w:rsid w:val="005F38C4"/>
    <w:rsid w:val="005F39B4"/>
    <w:rsid w:val="005F3C14"/>
    <w:rsid w:val="005F3F34"/>
    <w:rsid w:val="005F410E"/>
    <w:rsid w:val="005F4163"/>
    <w:rsid w:val="005F4250"/>
    <w:rsid w:val="005F428B"/>
    <w:rsid w:val="005F432C"/>
    <w:rsid w:val="005F43AF"/>
    <w:rsid w:val="005F46D4"/>
    <w:rsid w:val="005F4D7A"/>
    <w:rsid w:val="005F4DFD"/>
    <w:rsid w:val="005F535E"/>
    <w:rsid w:val="005F584C"/>
    <w:rsid w:val="005F5B38"/>
    <w:rsid w:val="005F6336"/>
    <w:rsid w:val="005F67B1"/>
    <w:rsid w:val="005F6D4E"/>
    <w:rsid w:val="005F6D6D"/>
    <w:rsid w:val="005F6F92"/>
    <w:rsid w:val="005F70B4"/>
    <w:rsid w:val="005F7128"/>
    <w:rsid w:val="005F72FF"/>
    <w:rsid w:val="005F7345"/>
    <w:rsid w:val="005F7418"/>
    <w:rsid w:val="005F7561"/>
    <w:rsid w:val="005F7715"/>
    <w:rsid w:val="005F7FB9"/>
    <w:rsid w:val="0060032D"/>
    <w:rsid w:val="006007B0"/>
    <w:rsid w:val="006008A5"/>
    <w:rsid w:val="00600917"/>
    <w:rsid w:val="00601882"/>
    <w:rsid w:val="006018C7"/>
    <w:rsid w:val="00602116"/>
    <w:rsid w:val="0060212B"/>
    <w:rsid w:val="0060225F"/>
    <w:rsid w:val="006022F5"/>
    <w:rsid w:val="00602447"/>
    <w:rsid w:val="00602BD3"/>
    <w:rsid w:val="00603389"/>
    <w:rsid w:val="006033E9"/>
    <w:rsid w:val="00603699"/>
    <w:rsid w:val="006037F1"/>
    <w:rsid w:val="00603B07"/>
    <w:rsid w:val="00603C38"/>
    <w:rsid w:val="00604263"/>
    <w:rsid w:val="00604384"/>
    <w:rsid w:val="006043CB"/>
    <w:rsid w:val="00604806"/>
    <w:rsid w:val="00604AAD"/>
    <w:rsid w:val="006055F8"/>
    <w:rsid w:val="00605C8F"/>
    <w:rsid w:val="00605EFE"/>
    <w:rsid w:val="00606186"/>
    <w:rsid w:val="006061D7"/>
    <w:rsid w:val="006061FB"/>
    <w:rsid w:val="006064DC"/>
    <w:rsid w:val="00606B16"/>
    <w:rsid w:val="00606B9D"/>
    <w:rsid w:val="00606F26"/>
    <w:rsid w:val="006072AE"/>
    <w:rsid w:val="00607462"/>
    <w:rsid w:val="006077FF"/>
    <w:rsid w:val="006078D6"/>
    <w:rsid w:val="006079AE"/>
    <w:rsid w:val="00607C75"/>
    <w:rsid w:val="00610D53"/>
    <w:rsid w:val="00610DAF"/>
    <w:rsid w:val="006116C0"/>
    <w:rsid w:val="00611806"/>
    <w:rsid w:val="0061189C"/>
    <w:rsid w:val="00611E97"/>
    <w:rsid w:val="00612373"/>
    <w:rsid w:val="0061276D"/>
    <w:rsid w:val="0061280A"/>
    <w:rsid w:val="00612D97"/>
    <w:rsid w:val="00613295"/>
    <w:rsid w:val="0061374F"/>
    <w:rsid w:val="0061384E"/>
    <w:rsid w:val="00613B95"/>
    <w:rsid w:val="00613D4E"/>
    <w:rsid w:val="006141CE"/>
    <w:rsid w:val="006146CF"/>
    <w:rsid w:val="006149BE"/>
    <w:rsid w:val="00614BD1"/>
    <w:rsid w:val="00614BFD"/>
    <w:rsid w:val="00615293"/>
    <w:rsid w:val="00615554"/>
    <w:rsid w:val="00615835"/>
    <w:rsid w:val="0061596A"/>
    <w:rsid w:val="00615A29"/>
    <w:rsid w:val="00615C1F"/>
    <w:rsid w:val="00615ECE"/>
    <w:rsid w:val="00615F6E"/>
    <w:rsid w:val="006164E2"/>
    <w:rsid w:val="006166FE"/>
    <w:rsid w:val="006167DB"/>
    <w:rsid w:val="006172EC"/>
    <w:rsid w:val="006175E8"/>
    <w:rsid w:val="0061792A"/>
    <w:rsid w:val="0062067E"/>
    <w:rsid w:val="00620B79"/>
    <w:rsid w:val="00620D9E"/>
    <w:rsid w:val="00621400"/>
    <w:rsid w:val="00621417"/>
    <w:rsid w:val="00621A87"/>
    <w:rsid w:val="00621EFF"/>
    <w:rsid w:val="00621FF8"/>
    <w:rsid w:val="00622AA0"/>
    <w:rsid w:val="006233CA"/>
    <w:rsid w:val="00623B42"/>
    <w:rsid w:val="00623E94"/>
    <w:rsid w:val="00623F3F"/>
    <w:rsid w:val="00623FF8"/>
    <w:rsid w:val="0062401F"/>
    <w:rsid w:val="00624378"/>
    <w:rsid w:val="0062469F"/>
    <w:rsid w:val="00624928"/>
    <w:rsid w:val="00624D06"/>
    <w:rsid w:val="00624D15"/>
    <w:rsid w:val="00624D74"/>
    <w:rsid w:val="00624EAE"/>
    <w:rsid w:val="006251CF"/>
    <w:rsid w:val="006251F2"/>
    <w:rsid w:val="00625471"/>
    <w:rsid w:val="006257D3"/>
    <w:rsid w:val="00625940"/>
    <w:rsid w:val="00626270"/>
    <w:rsid w:val="00626576"/>
    <w:rsid w:val="0062665F"/>
    <w:rsid w:val="00626905"/>
    <w:rsid w:val="00626B6C"/>
    <w:rsid w:val="00626DB4"/>
    <w:rsid w:val="006271AC"/>
    <w:rsid w:val="00627317"/>
    <w:rsid w:val="0062779A"/>
    <w:rsid w:val="00627E0D"/>
    <w:rsid w:val="00627F63"/>
    <w:rsid w:val="00630970"/>
    <w:rsid w:val="00630B85"/>
    <w:rsid w:val="00630F37"/>
    <w:rsid w:val="006313DC"/>
    <w:rsid w:val="006314BD"/>
    <w:rsid w:val="006316B0"/>
    <w:rsid w:val="0063170C"/>
    <w:rsid w:val="006318F9"/>
    <w:rsid w:val="00631D04"/>
    <w:rsid w:val="00631D93"/>
    <w:rsid w:val="00631E9F"/>
    <w:rsid w:val="006323BC"/>
    <w:rsid w:val="006324AA"/>
    <w:rsid w:val="006328AB"/>
    <w:rsid w:val="00632C09"/>
    <w:rsid w:val="0063347E"/>
    <w:rsid w:val="006334CA"/>
    <w:rsid w:val="0063388B"/>
    <w:rsid w:val="00633B78"/>
    <w:rsid w:val="00633FDE"/>
    <w:rsid w:val="00634066"/>
    <w:rsid w:val="0063414B"/>
    <w:rsid w:val="0063418C"/>
    <w:rsid w:val="00634279"/>
    <w:rsid w:val="006345CB"/>
    <w:rsid w:val="006347F0"/>
    <w:rsid w:val="00634C43"/>
    <w:rsid w:val="00634DAB"/>
    <w:rsid w:val="006351BE"/>
    <w:rsid w:val="006357C9"/>
    <w:rsid w:val="00635818"/>
    <w:rsid w:val="00635B14"/>
    <w:rsid w:val="00635D80"/>
    <w:rsid w:val="00635D84"/>
    <w:rsid w:val="00635E04"/>
    <w:rsid w:val="006363F7"/>
    <w:rsid w:val="00636993"/>
    <w:rsid w:val="006369D0"/>
    <w:rsid w:val="00636A8D"/>
    <w:rsid w:val="00636D40"/>
    <w:rsid w:val="0063712B"/>
    <w:rsid w:val="00637AFD"/>
    <w:rsid w:val="00637EF9"/>
    <w:rsid w:val="00640563"/>
    <w:rsid w:val="0064062B"/>
    <w:rsid w:val="006415F2"/>
    <w:rsid w:val="00641DF9"/>
    <w:rsid w:val="00641ED1"/>
    <w:rsid w:val="0064207C"/>
    <w:rsid w:val="006423E1"/>
    <w:rsid w:val="006425AB"/>
    <w:rsid w:val="00642BAF"/>
    <w:rsid w:val="00642DDF"/>
    <w:rsid w:val="00642F9C"/>
    <w:rsid w:val="006436BC"/>
    <w:rsid w:val="00643C97"/>
    <w:rsid w:val="00643CB3"/>
    <w:rsid w:val="00643DF7"/>
    <w:rsid w:val="00643EF4"/>
    <w:rsid w:val="0064413D"/>
    <w:rsid w:val="006442F5"/>
    <w:rsid w:val="0064456D"/>
    <w:rsid w:val="00644B6D"/>
    <w:rsid w:val="00644B76"/>
    <w:rsid w:val="00644F01"/>
    <w:rsid w:val="00645365"/>
    <w:rsid w:val="0064576E"/>
    <w:rsid w:val="00645891"/>
    <w:rsid w:val="00645969"/>
    <w:rsid w:val="00645989"/>
    <w:rsid w:val="006459F5"/>
    <w:rsid w:val="00645DE4"/>
    <w:rsid w:val="00645E06"/>
    <w:rsid w:val="006460A8"/>
    <w:rsid w:val="00646117"/>
    <w:rsid w:val="0064703E"/>
    <w:rsid w:val="006470D9"/>
    <w:rsid w:val="006470DB"/>
    <w:rsid w:val="00647191"/>
    <w:rsid w:val="006475E9"/>
    <w:rsid w:val="00647651"/>
    <w:rsid w:val="00650193"/>
    <w:rsid w:val="00650206"/>
    <w:rsid w:val="0065048B"/>
    <w:rsid w:val="006504CA"/>
    <w:rsid w:val="0065063C"/>
    <w:rsid w:val="00650A43"/>
    <w:rsid w:val="00650B51"/>
    <w:rsid w:val="00650BD8"/>
    <w:rsid w:val="00650C10"/>
    <w:rsid w:val="00650E51"/>
    <w:rsid w:val="006511B2"/>
    <w:rsid w:val="006512BF"/>
    <w:rsid w:val="0065143A"/>
    <w:rsid w:val="006514DF"/>
    <w:rsid w:val="006518F2"/>
    <w:rsid w:val="006524E5"/>
    <w:rsid w:val="006524FF"/>
    <w:rsid w:val="00652620"/>
    <w:rsid w:val="00652B26"/>
    <w:rsid w:val="00652D0E"/>
    <w:rsid w:val="00652F0D"/>
    <w:rsid w:val="00652F26"/>
    <w:rsid w:val="00653268"/>
    <w:rsid w:val="0065369D"/>
    <w:rsid w:val="006537C9"/>
    <w:rsid w:val="0065398A"/>
    <w:rsid w:val="006539F6"/>
    <w:rsid w:val="00653C97"/>
    <w:rsid w:val="00653D75"/>
    <w:rsid w:val="00653F1A"/>
    <w:rsid w:val="00653F33"/>
    <w:rsid w:val="00654067"/>
    <w:rsid w:val="00654165"/>
    <w:rsid w:val="0065445A"/>
    <w:rsid w:val="00654942"/>
    <w:rsid w:val="00654A32"/>
    <w:rsid w:val="006550EB"/>
    <w:rsid w:val="0065524B"/>
    <w:rsid w:val="00655BE0"/>
    <w:rsid w:val="00655CDA"/>
    <w:rsid w:val="00655E16"/>
    <w:rsid w:val="00655F44"/>
    <w:rsid w:val="006563AF"/>
    <w:rsid w:val="00656941"/>
    <w:rsid w:val="00656983"/>
    <w:rsid w:val="00656990"/>
    <w:rsid w:val="00656B5D"/>
    <w:rsid w:val="0065705B"/>
    <w:rsid w:val="0065721A"/>
    <w:rsid w:val="006574C9"/>
    <w:rsid w:val="0065798B"/>
    <w:rsid w:val="00657AA9"/>
    <w:rsid w:val="00657B02"/>
    <w:rsid w:val="00657EEE"/>
    <w:rsid w:val="00660456"/>
    <w:rsid w:val="006606AD"/>
    <w:rsid w:val="006606CB"/>
    <w:rsid w:val="00660AD1"/>
    <w:rsid w:val="006615E0"/>
    <w:rsid w:val="00661608"/>
    <w:rsid w:val="00662091"/>
    <w:rsid w:val="00662745"/>
    <w:rsid w:val="006627AE"/>
    <w:rsid w:val="00662992"/>
    <w:rsid w:val="006636AF"/>
    <w:rsid w:val="00663ACC"/>
    <w:rsid w:val="00663C3E"/>
    <w:rsid w:val="00663F89"/>
    <w:rsid w:val="0066427D"/>
    <w:rsid w:val="006643ED"/>
    <w:rsid w:val="006649EE"/>
    <w:rsid w:val="00664AAC"/>
    <w:rsid w:val="00664E4D"/>
    <w:rsid w:val="0066511E"/>
    <w:rsid w:val="006652E9"/>
    <w:rsid w:val="00665855"/>
    <w:rsid w:val="00665D4A"/>
    <w:rsid w:val="00665E25"/>
    <w:rsid w:val="00665E36"/>
    <w:rsid w:val="00666154"/>
    <w:rsid w:val="0066657E"/>
    <w:rsid w:val="00666B13"/>
    <w:rsid w:val="00666E0C"/>
    <w:rsid w:val="00666FCD"/>
    <w:rsid w:val="00667074"/>
    <w:rsid w:val="00667783"/>
    <w:rsid w:val="006709BD"/>
    <w:rsid w:val="00670DED"/>
    <w:rsid w:val="006712BB"/>
    <w:rsid w:val="00671499"/>
    <w:rsid w:val="006717D4"/>
    <w:rsid w:val="006717E3"/>
    <w:rsid w:val="00672117"/>
    <w:rsid w:val="006721FD"/>
    <w:rsid w:val="00672DCF"/>
    <w:rsid w:val="006730A7"/>
    <w:rsid w:val="00673150"/>
    <w:rsid w:val="00673A15"/>
    <w:rsid w:val="00674065"/>
    <w:rsid w:val="00674CBD"/>
    <w:rsid w:val="00674D25"/>
    <w:rsid w:val="00674FB6"/>
    <w:rsid w:val="00675265"/>
    <w:rsid w:val="0067576E"/>
    <w:rsid w:val="00675920"/>
    <w:rsid w:val="0067664B"/>
    <w:rsid w:val="006769F7"/>
    <w:rsid w:val="00676CAB"/>
    <w:rsid w:val="00676EEC"/>
    <w:rsid w:val="00677259"/>
    <w:rsid w:val="00677A37"/>
    <w:rsid w:val="00680371"/>
    <w:rsid w:val="006803B6"/>
    <w:rsid w:val="00680FFE"/>
    <w:rsid w:val="006810E2"/>
    <w:rsid w:val="006813FE"/>
    <w:rsid w:val="006814F7"/>
    <w:rsid w:val="0068150F"/>
    <w:rsid w:val="00681652"/>
    <w:rsid w:val="00681C63"/>
    <w:rsid w:val="00681EB8"/>
    <w:rsid w:val="00681F03"/>
    <w:rsid w:val="00682A39"/>
    <w:rsid w:val="00682D27"/>
    <w:rsid w:val="00682DDB"/>
    <w:rsid w:val="00682DFB"/>
    <w:rsid w:val="0068356E"/>
    <w:rsid w:val="00683783"/>
    <w:rsid w:val="00683B34"/>
    <w:rsid w:val="006840A4"/>
    <w:rsid w:val="00684259"/>
    <w:rsid w:val="00684347"/>
    <w:rsid w:val="006844F3"/>
    <w:rsid w:val="006849B9"/>
    <w:rsid w:val="00684A31"/>
    <w:rsid w:val="00684AA6"/>
    <w:rsid w:val="00684C97"/>
    <w:rsid w:val="00684F9A"/>
    <w:rsid w:val="00685278"/>
    <w:rsid w:val="0068531F"/>
    <w:rsid w:val="0068533B"/>
    <w:rsid w:val="006857BE"/>
    <w:rsid w:val="006858B7"/>
    <w:rsid w:val="00685A01"/>
    <w:rsid w:val="00685C52"/>
    <w:rsid w:val="00685D40"/>
    <w:rsid w:val="006860E6"/>
    <w:rsid w:val="00686636"/>
    <w:rsid w:val="00686730"/>
    <w:rsid w:val="00686AB3"/>
    <w:rsid w:val="006870E0"/>
    <w:rsid w:val="0068779B"/>
    <w:rsid w:val="006877ED"/>
    <w:rsid w:val="00687900"/>
    <w:rsid w:val="00687F05"/>
    <w:rsid w:val="0069070E"/>
    <w:rsid w:val="00690B47"/>
    <w:rsid w:val="00690E67"/>
    <w:rsid w:val="00690FC9"/>
    <w:rsid w:val="006910CB"/>
    <w:rsid w:val="006917F7"/>
    <w:rsid w:val="0069189C"/>
    <w:rsid w:val="00691C4F"/>
    <w:rsid w:val="00692C5B"/>
    <w:rsid w:val="00692CA9"/>
    <w:rsid w:val="0069331A"/>
    <w:rsid w:val="0069365C"/>
    <w:rsid w:val="00693C04"/>
    <w:rsid w:val="006940C2"/>
    <w:rsid w:val="00694125"/>
    <w:rsid w:val="006941EC"/>
    <w:rsid w:val="006941F6"/>
    <w:rsid w:val="0069478A"/>
    <w:rsid w:val="0069515D"/>
    <w:rsid w:val="00695794"/>
    <w:rsid w:val="00695D32"/>
    <w:rsid w:val="00695F70"/>
    <w:rsid w:val="00696165"/>
    <w:rsid w:val="0069621E"/>
    <w:rsid w:val="006962DD"/>
    <w:rsid w:val="00696481"/>
    <w:rsid w:val="00696618"/>
    <w:rsid w:val="006967BC"/>
    <w:rsid w:val="00696B36"/>
    <w:rsid w:val="00696F61"/>
    <w:rsid w:val="00697333"/>
    <w:rsid w:val="006975D7"/>
    <w:rsid w:val="006A012F"/>
    <w:rsid w:val="006A064B"/>
    <w:rsid w:val="006A0712"/>
    <w:rsid w:val="006A0866"/>
    <w:rsid w:val="006A08EB"/>
    <w:rsid w:val="006A0937"/>
    <w:rsid w:val="006A09A7"/>
    <w:rsid w:val="006A0E6B"/>
    <w:rsid w:val="006A15F0"/>
    <w:rsid w:val="006A16FB"/>
    <w:rsid w:val="006A1D51"/>
    <w:rsid w:val="006A1E39"/>
    <w:rsid w:val="006A2624"/>
    <w:rsid w:val="006A2ADE"/>
    <w:rsid w:val="006A2BF4"/>
    <w:rsid w:val="006A2E51"/>
    <w:rsid w:val="006A31EF"/>
    <w:rsid w:val="006A329B"/>
    <w:rsid w:val="006A36D8"/>
    <w:rsid w:val="006A36FE"/>
    <w:rsid w:val="006A3EF6"/>
    <w:rsid w:val="006A4378"/>
    <w:rsid w:val="006A447D"/>
    <w:rsid w:val="006A47DA"/>
    <w:rsid w:val="006A506B"/>
    <w:rsid w:val="006A50A5"/>
    <w:rsid w:val="006A5257"/>
    <w:rsid w:val="006A5865"/>
    <w:rsid w:val="006A5BCB"/>
    <w:rsid w:val="006A5D24"/>
    <w:rsid w:val="006A645D"/>
    <w:rsid w:val="006A65DB"/>
    <w:rsid w:val="006A67FA"/>
    <w:rsid w:val="006A6E2A"/>
    <w:rsid w:val="006A6FC3"/>
    <w:rsid w:val="006A7478"/>
    <w:rsid w:val="006A790A"/>
    <w:rsid w:val="006A7B46"/>
    <w:rsid w:val="006A7D55"/>
    <w:rsid w:val="006A7F29"/>
    <w:rsid w:val="006A7FC3"/>
    <w:rsid w:val="006B02D2"/>
    <w:rsid w:val="006B03F5"/>
    <w:rsid w:val="006B05A3"/>
    <w:rsid w:val="006B06EC"/>
    <w:rsid w:val="006B0854"/>
    <w:rsid w:val="006B0A28"/>
    <w:rsid w:val="006B1088"/>
    <w:rsid w:val="006B147C"/>
    <w:rsid w:val="006B1F98"/>
    <w:rsid w:val="006B270F"/>
    <w:rsid w:val="006B2F7E"/>
    <w:rsid w:val="006B3267"/>
    <w:rsid w:val="006B334D"/>
    <w:rsid w:val="006B3382"/>
    <w:rsid w:val="006B3479"/>
    <w:rsid w:val="006B357C"/>
    <w:rsid w:val="006B35F8"/>
    <w:rsid w:val="006B3AC5"/>
    <w:rsid w:val="006B42B0"/>
    <w:rsid w:val="006B478F"/>
    <w:rsid w:val="006B4835"/>
    <w:rsid w:val="006B497E"/>
    <w:rsid w:val="006B4B8B"/>
    <w:rsid w:val="006B4FB1"/>
    <w:rsid w:val="006B4FF4"/>
    <w:rsid w:val="006B54CB"/>
    <w:rsid w:val="006B5679"/>
    <w:rsid w:val="006B591D"/>
    <w:rsid w:val="006B5B14"/>
    <w:rsid w:val="006B5CC9"/>
    <w:rsid w:val="006B64E9"/>
    <w:rsid w:val="006B6760"/>
    <w:rsid w:val="006B6DD3"/>
    <w:rsid w:val="006B7252"/>
    <w:rsid w:val="006B7285"/>
    <w:rsid w:val="006B761C"/>
    <w:rsid w:val="006B789C"/>
    <w:rsid w:val="006B791D"/>
    <w:rsid w:val="006B79AB"/>
    <w:rsid w:val="006B7AE7"/>
    <w:rsid w:val="006B7B25"/>
    <w:rsid w:val="006B7E4B"/>
    <w:rsid w:val="006C0147"/>
    <w:rsid w:val="006C014C"/>
    <w:rsid w:val="006C0AAB"/>
    <w:rsid w:val="006C0BF9"/>
    <w:rsid w:val="006C0FC8"/>
    <w:rsid w:val="006C149F"/>
    <w:rsid w:val="006C15FD"/>
    <w:rsid w:val="006C1677"/>
    <w:rsid w:val="006C16EE"/>
    <w:rsid w:val="006C192E"/>
    <w:rsid w:val="006C1F6E"/>
    <w:rsid w:val="006C207B"/>
    <w:rsid w:val="006C212F"/>
    <w:rsid w:val="006C22B4"/>
    <w:rsid w:val="006C2415"/>
    <w:rsid w:val="006C25C1"/>
    <w:rsid w:val="006C26F2"/>
    <w:rsid w:val="006C2710"/>
    <w:rsid w:val="006C27A6"/>
    <w:rsid w:val="006C2AF9"/>
    <w:rsid w:val="006C3005"/>
    <w:rsid w:val="006C32F3"/>
    <w:rsid w:val="006C3392"/>
    <w:rsid w:val="006C379D"/>
    <w:rsid w:val="006C3B52"/>
    <w:rsid w:val="006C43DD"/>
    <w:rsid w:val="006C444A"/>
    <w:rsid w:val="006C4641"/>
    <w:rsid w:val="006C4D39"/>
    <w:rsid w:val="006C5051"/>
    <w:rsid w:val="006C5718"/>
    <w:rsid w:val="006C5E8C"/>
    <w:rsid w:val="006C6829"/>
    <w:rsid w:val="006C69FD"/>
    <w:rsid w:val="006C6B1B"/>
    <w:rsid w:val="006C6D21"/>
    <w:rsid w:val="006C73AF"/>
    <w:rsid w:val="006C792C"/>
    <w:rsid w:val="006C7B1D"/>
    <w:rsid w:val="006C7F45"/>
    <w:rsid w:val="006C7F80"/>
    <w:rsid w:val="006D028A"/>
    <w:rsid w:val="006D0352"/>
    <w:rsid w:val="006D035F"/>
    <w:rsid w:val="006D03AE"/>
    <w:rsid w:val="006D07AA"/>
    <w:rsid w:val="006D081A"/>
    <w:rsid w:val="006D11BE"/>
    <w:rsid w:val="006D1693"/>
    <w:rsid w:val="006D18BC"/>
    <w:rsid w:val="006D1F66"/>
    <w:rsid w:val="006D2007"/>
    <w:rsid w:val="006D222C"/>
    <w:rsid w:val="006D247A"/>
    <w:rsid w:val="006D24DA"/>
    <w:rsid w:val="006D3B0F"/>
    <w:rsid w:val="006D40E1"/>
    <w:rsid w:val="006D44B1"/>
    <w:rsid w:val="006D46D6"/>
    <w:rsid w:val="006D48FF"/>
    <w:rsid w:val="006D494F"/>
    <w:rsid w:val="006D4994"/>
    <w:rsid w:val="006D49D3"/>
    <w:rsid w:val="006D5CBE"/>
    <w:rsid w:val="006D5EDD"/>
    <w:rsid w:val="006D637C"/>
    <w:rsid w:val="006D6706"/>
    <w:rsid w:val="006D67A6"/>
    <w:rsid w:val="006D6988"/>
    <w:rsid w:val="006D6ED6"/>
    <w:rsid w:val="006D6EED"/>
    <w:rsid w:val="006D77C0"/>
    <w:rsid w:val="006D79ED"/>
    <w:rsid w:val="006D7B89"/>
    <w:rsid w:val="006D7FE8"/>
    <w:rsid w:val="006E0051"/>
    <w:rsid w:val="006E121A"/>
    <w:rsid w:val="006E139C"/>
    <w:rsid w:val="006E1451"/>
    <w:rsid w:val="006E14E2"/>
    <w:rsid w:val="006E1DFF"/>
    <w:rsid w:val="006E1EB2"/>
    <w:rsid w:val="006E1F48"/>
    <w:rsid w:val="006E2600"/>
    <w:rsid w:val="006E2630"/>
    <w:rsid w:val="006E27D1"/>
    <w:rsid w:val="006E297C"/>
    <w:rsid w:val="006E2C9D"/>
    <w:rsid w:val="006E2EC5"/>
    <w:rsid w:val="006E3181"/>
    <w:rsid w:val="006E32B7"/>
    <w:rsid w:val="006E3373"/>
    <w:rsid w:val="006E3448"/>
    <w:rsid w:val="006E3721"/>
    <w:rsid w:val="006E37E5"/>
    <w:rsid w:val="006E3CE3"/>
    <w:rsid w:val="006E3E1A"/>
    <w:rsid w:val="006E4077"/>
    <w:rsid w:val="006E4452"/>
    <w:rsid w:val="006E4766"/>
    <w:rsid w:val="006E4947"/>
    <w:rsid w:val="006E4A45"/>
    <w:rsid w:val="006E4C2F"/>
    <w:rsid w:val="006E4C73"/>
    <w:rsid w:val="006E5732"/>
    <w:rsid w:val="006E59B3"/>
    <w:rsid w:val="006E5A60"/>
    <w:rsid w:val="006E5FE8"/>
    <w:rsid w:val="006E63FC"/>
    <w:rsid w:val="006E6595"/>
    <w:rsid w:val="006E6902"/>
    <w:rsid w:val="006E69AD"/>
    <w:rsid w:val="006E69C1"/>
    <w:rsid w:val="006E6B9F"/>
    <w:rsid w:val="006E6BC3"/>
    <w:rsid w:val="006E7030"/>
    <w:rsid w:val="006E7155"/>
    <w:rsid w:val="006E717A"/>
    <w:rsid w:val="006E7212"/>
    <w:rsid w:val="006E79A5"/>
    <w:rsid w:val="006E79AB"/>
    <w:rsid w:val="006F007A"/>
    <w:rsid w:val="006F0810"/>
    <w:rsid w:val="006F0968"/>
    <w:rsid w:val="006F0C05"/>
    <w:rsid w:val="006F0E61"/>
    <w:rsid w:val="006F0F91"/>
    <w:rsid w:val="006F1550"/>
    <w:rsid w:val="006F18A7"/>
    <w:rsid w:val="006F1A84"/>
    <w:rsid w:val="006F1C98"/>
    <w:rsid w:val="006F1D09"/>
    <w:rsid w:val="006F241D"/>
    <w:rsid w:val="006F2442"/>
    <w:rsid w:val="006F257F"/>
    <w:rsid w:val="006F25F0"/>
    <w:rsid w:val="006F283F"/>
    <w:rsid w:val="006F289B"/>
    <w:rsid w:val="006F29E4"/>
    <w:rsid w:val="006F2B79"/>
    <w:rsid w:val="006F2F54"/>
    <w:rsid w:val="006F35E4"/>
    <w:rsid w:val="006F376C"/>
    <w:rsid w:val="006F3F73"/>
    <w:rsid w:val="006F4036"/>
    <w:rsid w:val="006F4054"/>
    <w:rsid w:val="006F46E8"/>
    <w:rsid w:val="006F4A74"/>
    <w:rsid w:val="006F5909"/>
    <w:rsid w:val="006F608A"/>
    <w:rsid w:val="006F6482"/>
    <w:rsid w:val="006F6957"/>
    <w:rsid w:val="006F7043"/>
    <w:rsid w:val="006F7339"/>
    <w:rsid w:val="006F749E"/>
    <w:rsid w:val="006F775E"/>
    <w:rsid w:val="00700923"/>
    <w:rsid w:val="00700956"/>
    <w:rsid w:val="00700D49"/>
    <w:rsid w:val="0070102C"/>
    <w:rsid w:val="00701036"/>
    <w:rsid w:val="007012CA"/>
    <w:rsid w:val="00701E03"/>
    <w:rsid w:val="00702306"/>
    <w:rsid w:val="0070250E"/>
    <w:rsid w:val="00702A39"/>
    <w:rsid w:val="00702AFB"/>
    <w:rsid w:val="00703460"/>
    <w:rsid w:val="00703B08"/>
    <w:rsid w:val="00703C6C"/>
    <w:rsid w:val="00703CBB"/>
    <w:rsid w:val="00703D8A"/>
    <w:rsid w:val="00703E19"/>
    <w:rsid w:val="00703FB0"/>
    <w:rsid w:val="007044E1"/>
    <w:rsid w:val="00704788"/>
    <w:rsid w:val="00705652"/>
    <w:rsid w:val="007056BC"/>
    <w:rsid w:val="00705A49"/>
    <w:rsid w:val="00705BA2"/>
    <w:rsid w:val="00705D9D"/>
    <w:rsid w:val="00705F6A"/>
    <w:rsid w:val="0070649D"/>
    <w:rsid w:val="0070673E"/>
    <w:rsid w:val="0070698B"/>
    <w:rsid w:val="00706E42"/>
    <w:rsid w:val="00706F32"/>
    <w:rsid w:val="0070726B"/>
    <w:rsid w:val="007073C0"/>
    <w:rsid w:val="007073C1"/>
    <w:rsid w:val="007077B0"/>
    <w:rsid w:val="007078DA"/>
    <w:rsid w:val="00707EF5"/>
    <w:rsid w:val="0071047E"/>
    <w:rsid w:val="00710DCA"/>
    <w:rsid w:val="007110E2"/>
    <w:rsid w:val="007124A2"/>
    <w:rsid w:val="00712DCA"/>
    <w:rsid w:val="00712E5C"/>
    <w:rsid w:val="007132E5"/>
    <w:rsid w:val="00713771"/>
    <w:rsid w:val="00713A2D"/>
    <w:rsid w:val="00714139"/>
    <w:rsid w:val="00714289"/>
    <w:rsid w:val="007142A3"/>
    <w:rsid w:val="0071463D"/>
    <w:rsid w:val="00714722"/>
    <w:rsid w:val="00714C2F"/>
    <w:rsid w:val="00714FD2"/>
    <w:rsid w:val="007157C7"/>
    <w:rsid w:val="007157EC"/>
    <w:rsid w:val="00716132"/>
    <w:rsid w:val="007162C5"/>
    <w:rsid w:val="00716555"/>
    <w:rsid w:val="00716AF7"/>
    <w:rsid w:val="00716D49"/>
    <w:rsid w:val="007173D7"/>
    <w:rsid w:val="007175BE"/>
    <w:rsid w:val="0071760A"/>
    <w:rsid w:val="007176E8"/>
    <w:rsid w:val="00717701"/>
    <w:rsid w:val="00717E63"/>
    <w:rsid w:val="007202BE"/>
    <w:rsid w:val="00720309"/>
    <w:rsid w:val="00720F69"/>
    <w:rsid w:val="00720F99"/>
    <w:rsid w:val="0072101B"/>
    <w:rsid w:val="0072163D"/>
    <w:rsid w:val="00721917"/>
    <w:rsid w:val="00721A4B"/>
    <w:rsid w:val="0072210B"/>
    <w:rsid w:val="007221C0"/>
    <w:rsid w:val="007226E1"/>
    <w:rsid w:val="00722B42"/>
    <w:rsid w:val="00722C81"/>
    <w:rsid w:val="0072304E"/>
    <w:rsid w:val="0072311F"/>
    <w:rsid w:val="007231E6"/>
    <w:rsid w:val="0072340B"/>
    <w:rsid w:val="0072346C"/>
    <w:rsid w:val="00723493"/>
    <w:rsid w:val="00723718"/>
    <w:rsid w:val="007243D1"/>
    <w:rsid w:val="00724646"/>
    <w:rsid w:val="00724C46"/>
    <w:rsid w:val="00724E47"/>
    <w:rsid w:val="0072504E"/>
    <w:rsid w:val="00725445"/>
    <w:rsid w:val="0072550B"/>
    <w:rsid w:val="00725CD3"/>
    <w:rsid w:val="00725F1D"/>
    <w:rsid w:val="007262A4"/>
    <w:rsid w:val="00726841"/>
    <w:rsid w:val="007268F1"/>
    <w:rsid w:val="00726CBE"/>
    <w:rsid w:val="00726F7A"/>
    <w:rsid w:val="0072755F"/>
    <w:rsid w:val="00727635"/>
    <w:rsid w:val="00727A17"/>
    <w:rsid w:val="00727E9B"/>
    <w:rsid w:val="007305C8"/>
    <w:rsid w:val="00730987"/>
    <w:rsid w:val="00730B9D"/>
    <w:rsid w:val="00730D39"/>
    <w:rsid w:val="00730D65"/>
    <w:rsid w:val="00730E99"/>
    <w:rsid w:val="00731671"/>
    <w:rsid w:val="007316F4"/>
    <w:rsid w:val="00731E6C"/>
    <w:rsid w:val="00731EBF"/>
    <w:rsid w:val="00732619"/>
    <w:rsid w:val="00732B9A"/>
    <w:rsid w:val="0073307C"/>
    <w:rsid w:val="00733371"/>
    <w:rsid w:val="00733BF1"/>
    <w:rsid w:val="00733E9C"/>
    <w:rsid w:val="00734145"/>
    <w:rsid w:val="00734360"/>
    <w:rsid w:val="00734481"/>
    <w:rsid w:val="00734A36"/>
    <w:rsid w:val="00734B0D"/>
    <w:rsid w:val="007352B6"/>
    <w:rsid w:val="0073545F"/>
    <w:rsid w:val="007358D1"/>
    <w:rsid w:val="00735B49"/>
    <w:rsid w:val="00736056"/>
    <w:rsid w:val="00736110"/>
    <w:rsid w:val="00736181"/>
    <w:rsid w:val="00736537"/>
    <w:rsid w:val="00736732"/>
    <w:rsid w:val="00736734"/>
    <w:rsid w:val="00736963"/>
    <w:rsid w:val="00736E51"/>
    <w:rsid w:val="007379E5"/>
    <w:rsid w:val="00740158"/>
    <w:rsid w:val="00740219"/>
    <w:rsid w:val="00740270"/>
    <w:rsid w:val="00740991"/>
    <w:rsid w:val="00740F32"/>
    <w:rsid w:val="007412AF"/>
    <w:rsid w:val="00741696"/>
    <w:rsid w:val="007416F3"/>
    <w:rsid w:val="007418FA"/>
    <w:rsid w:val="00741D30"/>
    <w:rsid w:val="00741F58"/>
    <w:rsid w:val="007422A1"/>
    <w:rsid w:val="00742E87"/>
    <w:rsid w:val="007432E4"/>
    <w:rsid w:val="007434B3"/>
    <w:rsid w:val="007435F7"/>
    <w:rsid w:val="0074372C"/>
    <w:rsid w:val="007437ED"/>
    <w:rsid w:val="00743ADD"/>
    <w:rsid w:val="00743B94"/>
    <w:rsid w:val="00743C74"/>
    <w:rsid w:val="00743EAE"/>
    <w:rsid w:val="007448F3"/>
    <w:rsid w:val="00744F00"/>
    <w:rsid w:val="00745707"/>
    <w:rsid w:val="00745B9B"/>
    <w:rsid w:val="00745C43"/>
    <w:rsid w:val="00745F20"/>
    <w:rsid w:val="00745F92"/>
    <w:rsid w:val="00745FD9"/>
    <w:rsid w:val="007463AC"/>
    <w:rsid w:val="00746423"/>
    <w:rsid w:val="007464B9"/>
    <w:rsid w:val="00746829"/>
    <w:rsid w:val="00746937"/>
    <w:rsid w:val="00747439"/>
    <w:rsid w:val="007474CC"/>
    <w:rsid w:val="007476EE"/>
    <w:rsid w:val="00747757"/>
    <w:rsid w:val="00747878"/>
    <w:rsid w:val="007478F0"/>
    <w:rsid w:val="00747A0A"/>
    <w:rsid w:val="0075025B"/>
    <w:rsid w:val="00750356"/>
    <w:rsid w:val="00750944"/>
    <w:rsid w:val="007509D8"/>
    <w:rsid w:val="00750A5C"/>
    <w:rsid w:val="00750BFF"/>
    <w:rsid w:val="00750F36"/>
    <w:rsid w:val="00751087"/>
    <w:rsid w:val="00751159"/>
    <w:rsid w:val="0075131E"/>
    <w:rsid w:val="00751420"/>
    <w:rsid w:val="0075145D"/>
    <w:rsid w:val="007515F3"/>
    <w:rsid w:val="007516E4"/>
    <w:rsid w:val="00751872"/>
    <w:rsid w:val="00751AD7"/>
    <w:rsid w:val="0075233D"/>
    <w:rsid w:val="00752E60"/>
    <w:rsid w:val="00753850"/>
    <w:rsid w:val="00753D91"/>
    <w:rsid w:val="00753E5B"/>
    <w:rsid w:val="007551D2"/>
    <w:rsid w:val="007552B1"/>
    <w:rsid w:val="00755662"/>
    <w:rsid w:val="007557BC"/>
    <w:rsid w:val="00755AE3"/>
    <w:rsid w:val="00755B9E"/>
    <w:rsid w:val="00755D52"/>
    <w:rsid w:val="00755F92"/>
    <w:rsid w:val="007563CB"/>
    <w:rsid w:val="00756950"/>
    <w:rsid w:val="00756C51"/>
    <w:rsid w:val="00757802"/>
    <w:rsid w:val="00757843"/>
    <w:rsid w:val="00757C62"/>
    <w:rsid w:val="00757E3A"/>
    <w:rsid w:val="0076040F"/>
    <w:rsid w:val="00760E4F"/>
    <w:rsid w:val="00760FBC"/>
    <w:rsid w:val="007614D8"/>
    <w:rsid w:val="007619ED"/>
    <w:rsid w:val="00761B1F"/>
    <w:rsid w:val="00761CA2"/>
    <w:rsid w:val="00762092"/>
    <w:rsid w:val="007623B4"/>
    <w:rsid w:val="007625DB"/>
    <w:rsid w:val="00762CAD"/>
    <w:rsid w:val="00762F41"/>
    <w:rsid w:val="00763D9D"/>
    <w:rsid w:val="00763FAE"/>
    <w:rsid w:val="00764330"/>
    <w:rsid w:val="00764996"/>
    <w:rsid w:val="00764F93"/>
    <w:rsid w:val="00765204"/>
    <w:rsid w:val="007652BD"/>
    <w:rsid w:val="007657B4"/>
    <w:rsid w:val="00765A41"/>
    <w:rsid w:val="00765BF9"/>
    <w:rsid w:val="00765CF0"/>
    <w:rsid w:val="00765DFE"/>
    <w:rsid w:val="00766177"/>
    <w:rsid w:val="007662CD"/>
    <w:rsid w:val="00766FFD"/>
    <w:rsid w:val="00767043"/>
    <w:rsid w:val="0076735D"/>
    <w:rsid w:val="0076741B"/>
    <w:rsid w:val="007675E3"/>
    <w:rsid w:val="007677FA"/>
    <w:rsid w:val="00767D28"/>
    <w:rsid w:val="00767F77"/>
    <w:rsid w:val="007707A1"/>
    <w:rsid w:val="00770D5D"/>
    <w:rsid w:val="00770EA3"/>
    <w:rsid w:val="00770FB8"/>
    <w:rsid w:val="00771250"/>
    <w:rsid w:val="007718CC"/>
    <w:rsid w:val="00771996"/>
    <w:rsid w:val="00772466"/>
    <w:rsid w:val="0077246D"/>
    <w:rsid w:val="007725AC"/>
    <w:rsid w:val="00772667"/>
    <w:rsid w:val="00772A80"/>
    <w:rsid w:val="00772ABE"/>
    <w:rsid w:val="00772E4D"/>
    <w:rsid w:val="0077358F"/>
    <w:rsid w:val="00773C9F"/>
    <w:rsid w:val="007747D3"/>
    <w:rsid w:val="00774AF7"/>
    <w:rsid w:val="00774C15"/>
    <w:rsid w:val="007750D3"/>
    <w:rsid w:val="00775B8A"/>
    <w:rsid w:val="00775BCB"/>
    <w:rsid w:val="00775F7A"/>
    <w:rsid w:val="00776134"/>
    <w:rsid w:val="00776322"/>
    <w:rsid w:val="007768D5"/>
    <w:rsid w:val="00776B74"/>
    <w:rsid w:val="00776CFB"/>
    <w:rsid w:val="00776DC2"/>
    <w:rsid w:val="00777133"/>
    <w:rsid w:val="00777B22"/>
    <w:rsid w:val="00777EFC"/>
    <w:rsid w:val="00777FC5"/>
    <w:rsid w:val="00780032"/>
    <w:rsid w:val="0078022E"/>
    <w:rsid w:val="007806C2"/>
    <w:rsid w:val="007807F5"/>
    <w:rsid w:val="00780896"/>
    <w:rsid w:val="00780B30"/>
    <w:rsid w:val="00780BDD"/>
    <w:rsid w:val="00780C11"/>
    <w:rsid w:val="00780DEE"/>
    <w:rsid w:val="007811B5"/>
    <w:rsid w:val="00781383"/>
    <w:rsid w:val="0078142B"/>
    <w:rsid w:val="00781580"/>
    <w:rsid w:val="00781A84"/>
    <w:rsid w:val="00781ED8"/>
    <w:rsid w:val="00781F0B"/>
    <w:rsid w:val="00782B25"/>
    <w:rsid w:val="00782ED4"/>
    <w:rsid w:val="007834A3"/>
    <w:rsid w:val="00783777"/>
    <w:rsid w:val="00783E97"/>
    <w:rsid w:val="00784009"/>
    <w:rsid w:val="0078401C"/>
    <w:rsid w:val="0078421A"/>
    <w:rsid w:val="00784422"/>
    <w:rsid w:val="007844EC"/>
    <w:rsid w:val="00784AAC"/>
    <w:rsid w:val="00784CFA"/>
    <w:rsid w:val="007858BB"/>
    <w:rsid w:val="00785B06"/>
    <w:rsid w:val="00786648"/>
    <w:rsid w:val="0078670F"/>
    <w:rsid w:val="00786800"/>
    <w:rsid w:val="00786890"/>
    <w:rsid w:val="0078690E"/>
    <w:rsid w:val="00786BCC"/>
    <w:rsid w:val="00786CFE"/>
    <w:rsid w:val="00786F38"/>
    <w:rsid w:val="00787209"/>
    <w:rsid w:val="00787F1B"/>
    <w:rsid w:val="00790D18"/>
    <w:rsid w:val="00790D74"/>
    <w:rsid w:val="00790DE4"/>
    <w:rsid w:val="00790E09"/>
    <w:rsid w:val="0079109B"/>
    <w:rsid w:val="00791824"/>
    <w:rsid w:val="00791CC8"/>
    <w:rsid w:val="00791D7E"/>
    <w:rsid w:val="00791E8A"/>
    <w:rsid w:val="0079200A"/>
    <w:rsid w:val="00792794"/>
    <w:rsid w:val="00792C17"/>
    <w:rsid w:val="007932F5"/>
    <w:rsid w:val="0079333F"/>
    <w:rsid w:val="00793615"/>
    <w:rsid w:val="00793964"/>
    <w:rsid w:val="00793A48"/>
    <w:rsid w:val="00793C24"/>
    <w:rsid w:val="007946DD"/>
    <w:rsid w:val="00794B6D"/>
    <w:rsid w:val="00794F15"/>
    <w:rsid w:val="007952F3"/>
    <w:rsid w:val="00795380"/>
    <w:rsid w:val="00795726"/>
    <w:rsid w:val="0079577C"/>
    <w:rsid w:val="0079578C"/>
    <w:rsid w:val="00795EAD"/>
    <w:rsid w:val="00796506"/>
    <w:rsid w:val="0079675E"/>
    <w:rsid w:val="0079686F"/>
    <w:rsid w:val="00796949"/>
    <w:rsid w:val="007970FA"/>
    <w:rsid w:val="007971F7"/>
    <w:rsid w:val="007972E0"/>
    <w:rsid w:val="007977BC"/>
    <w:rsid w:val="00797A6A"/>
    <w:rsid w:val="00797DE2"/>
    <w:rsid w:val="007A010D"/>
    <w:rsid w:val="007A0294"/>
    <w:rsid w:val="007A0359"/>
    <w:rsid w:val="007A04A5"/>
    <w:rsid w:val="007A0645"/>
    <w:rsid w:val="007A0982"/>
    <w:rsid w:val="007A0BAC"/>
    <w:rsid w:val="007A0DEA"/>
    <w:rsid w:val="007A1557"/>
    <w:rsid w:val="007A1BCE"/>
    <w:rsid w:val="007A1D9B"/>
    <w:rsid w:val="007A1E9B"/>
    <w:rsid w:val="007A22F1"/>
    <w:rsid w:val="007A2464"/>
    <w:rsid w:val="007A2552"/>
    <w:rsid w:val="007A36C2"/>
    <w:rsid w:val="007A3B41"/>
    <w:rsid w:val="007A3C8D"/>
    <w:rsid w:val="007A3D33"/>
    <w:rsid w:val="007A4866"/>
    <w:rsid w:val="007A4876"/>
    <w:rsid w:val="007A497D"/>
    <w:rsid w:val="007A4ACF"/>
    <w:rsid w:val="007A4F5C"/>
    <w:rsid w:val="007A4F99"/>
    <w:rsid w:val="007A5146"/>
    <w:rsid w:val="007A53DF"/>
    <w:rsid w:val="007A56C1"/>
    <w:rsid w:val="007A5820"/>
    <w:rsid w:val="007A58F3"/>
    <w:rsid w:val="007A5B54"/>
    <w:rsid w:val="007A5D89"/>
    <w:rsid w:val="007A5DA2"/>
    <w:rsid w:val="007A6328"/>
    <w:rsid w:val="007A63A6"/>
    <w:rsid w:val="007A6547"/>
    <w:rsid w:val="007A662A"/>
    <w:rsid w:val="007A6711"/>
    <w:rsid w:val="007A6851"/>
    <w:rsid w:val="007A6A34"/>
    <w:rsid w:val="007A6B60"/>
    <w:rsid w:val="007A76AA"/>
    <w:rsid w:val="007A7796"/>
    <w:rsid w:val="007A7EB0"/>
    <w:rsid w:val="007B0099"/>
    <w:rsid w:val="007B0489"/>
    <w:rsid w:val="007B0547"/>
    <w:rsid w:val="007B0974"/>
    <w:rsid w:val="007B0CF3"/>
    <w:rsid w:val="007B11AF"/>
    <w:rsid w:val="007B1855"/>
    <w:rsid w:val="007B2920"/>
    <w:rsid w:val="007B2D38"/>
    <w:rsid w:val="007B3202"/>
    <w:rsid w:val="007B3411"/>
    <w:rsid w:val="007B448A"/>
    <w:rsid w:val="007B44AB"/>
    <w:rsid w:val="007B45B7"/>
    <w:rsid w:val="007B467E"/>
    <w:rsid w:val="007B4CB1"/>
    <w:rsid w:val="007B51A5"/>
    <w:rsid w:val="007B5AE9"/>
    <w:rsid w:val="007B5C17"/>
    <w:rsid w:val="007B614C"/>
    <w:rsid w:val="007B68C8"/>
    <w:rsid w:val="007B6FF7"/>
    <w:rsid w:val="007B720B"/>
    <w:rsid w:val="007B7477"/>
    <w:rsid w:val="007B77D1"/>
    <w:rsid w:val="007B7A75"/>
    <w:rsid w:val="007B7E24"/>
    <w:rsid w:val="007C0E2E"/>
    <w:rsid w:val="007C173B"/>
    <w:rsid w:val="007C1B24"/>
    <w:rsid w:val="007C1E70"/>
    <w:rsid w:val="007C23F4"/>
    <w:rsid w:val="007C28CF"/>
    <w:rsid w:val="007C2A6A"/>
    <w:rsid w:val="007C2D4A"/>
    <w:rsid w:val="007C330F"/>
    <w:rsid w:val="007C3FFA"/>
    <w:rsid w:val="007C4174"/>
    <w:rsid w:val="007C4884"/>
    <w:rsid w:val="007C4A81"/>
    <w:rsid w:val="007C4A9F"/>
    <w:rsid w:val="007C4B3B"/>
    <w:rsid w:val="007C4B68"/>
    <w:rsid w:val="007C4C2F"/>
    <w:rsid w:val="007C4F0C"/>
    <w:rsid w:val="007C4F6C"/>
    <w:rsid w:val="007C5726"/>
    <w:rsid w:val="007C58A5"/>
    <w:rsid w:val="007C5A2A"/>
    <w:rsid w:val="007C5CE4"/>
    <w:rsid w:val="007C607F"/>
    <w:rsid w:val="007C6386"/>
    <w:rsid w:val="007C64AF"/>
    <w:rsid w:val="007C6715"/>
    <w:rsid w:val="007C6937"/>
    <w:rsid w:val="007C6BCA"/>
    <w:rsid w:val="007C6C24"/>
    <w:rsid w:val="007C6D80"/>
    <w:rsid w:val="007C6F67"/>
    <w:rsid w:val="007C7353"/>
    <w:rsid w:val="007C78B1"/>
    <w:rsid w:val="007C7FA4"/>
    <w:rsid w:val="007D09B2"/>
    <w:rsid w:val="007D0A34"/>
    <w:rsid w:val="007D0D5D"/>
    <w:rsid w:val="007D0F04"/>
    <w:rsid w:val="007D1513"/>
    <w:rsid w:val="007D175A"/>
    <w:rsid w:val="007D19B3"/>
    <w:rsid w:val="007D19F9"/>
    <w:rsid w:val="007D22B3"/>
    <w:rsid w:val="007D26CC"/>
    <w:rsid w:val="007D29C9"/>
    <w:rsid w:val="007D38CA"/>
    <w:rsid w:val="007D3956"/>
    <w:rsid w:val="007D3B23"/>
    <w:rsid w:val="007D3CCC"/>
    <w:rsid w:val="007D3F00"/>
    <w:rsid w:val="007D3F10"/>
    <w:rsid w:val="007D45F3"/>
    <w:rsid w:val="007D48CE"/>
    <w:rsid w:val="007D4A3D"/>
    <w:rsid w:val="007D4AE6"/>
    <w:rsid w:val="007D4DC2"/>
    <w:rsid w:val="007D4ECF"/>
    <w:rsid w:val="007D55CF"/>
    <w:rsid w:val="007D5A16"/>
    <w:rsid w:val="007D5F5D"/>
    <w:rsid w:val="007D6246"/>
    <w:rsid w:val="007D643E"/>
    <w:rsid w:val="007D646B"/>
    <w:rsid w:val="007D65D4"/>
    <w:rsid w:val="007D740B"/>
    <w:rsid w:val="007D74EC"/>
    <w:rsid w:val="007E047B"/>
    <w:rsid w:val="007E066D"/>
    <w:rsid w:val="007E089A"/>
    <w:rsid w:val="007E0BF4"/>
    <w:rsid w:val="007E0C94"/>
    <w:rsid w:val="007E0F42"/>
    <w:rsid w:val="007E0F92"/>
    <w:rsid w:val="007E1042"/>
    <w:rsid w:val="007E111B"/>
    <w:rsid w:val="007E143C"/>
    <w:rsid w:val="007E1CD1"/>
    <w:rsid w:val="007E1E4C"/>
    <w:rsid w:val="007E2471"/>
    <w:rsid w:val="007E2F89"/>
    <w:rsid w:val="007E30F7"/>
    <w:rsid w:val="007E3143"/>
    <w:rsid w:val="007E336A"/>
    <w:rsid w:val="007E3744"/>
    <w:rsid w:val="007E3C8B"/>
    <w:rsid w:val="007E47E6"/>
    <w:rsid w:val="007E48A0"/>
    <w:rsid w:val="007E4935"/>
    <w:rsid w:val="007E497B"/>
    <w:rsid w:val="007E49A8"/>
    <w:rsid w:val="007E4A36"/>
    <w:rsid w:val="007E50E8"/>
    <w:rsid w:val="007E5616"/>
    <w:rsid w:val="007E5D9E"/>
    <w:rsid w:val="007E6146"/>
    <w:rsid w:val="007E66C4"/>
    <w:rsid w:val="007E6701"/>
    <w:rsid w:val="007E68FB"/>
    <w:rsid w:val="007E6EBB"/>
    <w:rsid w:val="007E6FD3"/>
    <w:rsid w:val="007E7558"/>
    <w:rsid w:val="007E7943"/>
    <w:rsid w:val="007E7F9B"/>
    <w:rsid w:val="007F001B"/>
    <w:rsid w:val="007F02BD"/>
    <w:rsid w:val="007F0642"/>
    <w:rsid w:val="007F13D8"/>
    <w:rsid w:val="007F1F86"/>
    <w:rsid w:val="007F1FD3"/>
    <w:rsid w:val="007F217C"/>
    <w:rsid w:val="007F2802"/>
    <w:rsid w:val="007F31C5"/>
    <w:rsid w:val="007F3419"/>
    <w:rsid w:val="007F3E76"/>
    <w:rsid w:val="007F43D1"/>
    <w:rsid w:val="007F4A33"/>
    <w:rsid w:val="007F4B4B"/>
    <w:rsid w:val="007F514E"/>
    <w:rsid w:val="007F51E5"/>
    <w:rsid w:val="007F56F2"/>
    <w:rsid w:val="007F5948"/>
    <w:rsid w:val="007F5EE8"/>
    <w:rsid w:val="007F5FF1"/>
    <w:rsid w:val="007F6232"/>
    <w:rsid w:val="007F6738"/>
    <w:rsid w:val="007F6A7E"/>
    <w:rsid w:val="007F6FC6"/>
    <w:rsid w:val="007F7794"/>
    <w:rsid w:val="007F796F"/>
    <w:rsid w:val="0080001B"/>
    <w:rsid w:val="00800148"/>
    <w:rsid w:val="00800982"/>
    <w:rsid w:val="00800BEB"/>
    <w:rsid w:val="00800C09"/>
    <w:rsid w:val="00800F49"/>
    <w:rsid w:val="00801044"/>
    <w:rsid w:val="008018E0"/>
    <w:rsid w:val="008018E6"/>
    <w:rsid w:val="00802322"/>
    <w:rsid w:val="008023CA"/>
    <w:rsid w:val="00802951"/>
    <w:rsid w:val="0080297E"/>
    <w:rsid w:val="008029BA"/>
    <w:rsid w:val="00802CAD"/>
    <w:rsid w:val="0080392F"/>
    <w:rsid w:val="00803AF0"/>
    <w:rsid w:val="0080443A"/>
    <w:rsid w:val="00804892"/>
    <w:rsid w:val="00804A5A"/>
    <w:rsid w:val="00804B59"/>
    <w:rsid w:val="00804C23"/>
    <w:rsid w:val="00804D51"/>
    <w:rsid w:val="00804E5F"/>
    <w:rsid w:val="0080539C"/>
    <w:rsid w:val="00805831"/>
    <w:rsid w:val="00805937"/>
    <w:rsid w:val="00805D24"/>
    <w:rsid w:val="00806151"/>
    <w:rsid w:val="008061B6"/>
    <w:rsid w:val="008065FC"/>
    <w:rsid w:val="0080673B"/>
    <w:rsid w:val="00807573"/>
    <w:rsid w:val="00807A45"/>
    <w:rsid w:val="00807E2A"/>
    <w:rsid w:val="00810265"/>
    <w:rsid w:val="0081031C"/>
    <w:rsid w:val="00810844"/>
    <w:rsid w:val="00810D17"/>
    <w:rsid w:val="00810FB7"/>
    <w:rsid w:val="00811397"/>
    <w:rsid w:val="0081143D"/>
    <w:rsid w:val="00811481"/>
    <w:rsid w:val="008119E3"/>
    <w:rsid w:val="00811CE0"/>
    <w:rsid w:val="00812338"/>
    <w:rsid w:val="00812415"/>
    <w:rsid w:val="008125BB"/>
    <w:rsid w:val="0081263B"/>
    <w:rsid w:val="00812708"/>
    <w:rsid w:val="008130CC"/>
    <w:rsid w:val="00813779"/>
    <w:rsid w:val="00813C0B"/>
    <w:rsid w:val="00813D68"/>
    <w:rsid w:val="008140D4"/>
    <w:rsid w:val="00814187"/>
    <w:rsid w:val="0081443F"/>
    <w:rsid w:val="008149B0"/>
    <w:rsid w:val="00814D74"/>
    <w:rsid w:val="00814DA8"/>
    <w:rsid w:val="00814E8F"/>
    <w:rsid w:val="00814EDC"/>
    <w:rsid w:val="00814FB9"/>
    <w:rsid w:val="00815466"/>
    <w:rsid w:val="008156BA"/>
    <w:rsid w:val="00815827"/>
    <w:rsid w:val="00815CE0"/>
    <w:rsid w:val="00815E30"/>
    <w:rsid w:val="00815EBA"/>
    <w:rsid w:val="0081602C"/>
    <w:rsid w:val="0081636B"/>
    <w:rsid w:val="00816549"/>
    <w:rsid w:val="0081691B"/>
    <w:rsid w:val="00816A1C"/>
    <w:rsid w:val="00816DC1"/>
    <w:rsid w:val="00816E98"/>
    <w:rsid w:val="00816F84"/>
    <w:rsid w:val="0081719F"/>
    <w:rsid w:val="00817229"/>
    <w:rsid w:val="008174F3"/>
    <w:rsid w:val="00817A0A"/>
    <w:rsid w:val="00817A7D"/>
    <w:rsid w:val="008203EA"/>
    <w:rsid w:val="008207CB"/>
    <w:rsid w:val="00820906"/>
    <w:rsid w:val="00820C47"/>
    <w:rsid w:val="0082119E"/>
    <w:rsid w:val="008213D8"/>
    <w:rsid w:val="00821CD4"/>
    <w:rsid w:val="00821D60"/>
    <w:rsid w:val="0082265C"/>
    <w:rsid w:val="008227B8"/>
    <w:rsid w:val="008227CA"/>
    <w:rsid w:val="00822AFB"/>
    <w:rsid w:val="00823238"/>
    <w:rsid w:val="00823932"/>
    <w:rsid w:val="00823A40"/>
    <w:rsid w:val="00823C11"/>
    <w:rsid w:val="00824296"/>
    <w:rsid w:val="008248D4"/>
    <w:rsid w:val="00824A10"/>
    <w:rsid w:val="00824DB0"/>
    <w:rsid w:val="00825053"/>
    <w:rsid w:val="008250F9"/>
    <w:rsid w:val="0082510E"/>
    <w:rsid w:val="00825382"/>
    <w:rsid w:val="008254C2"/>
    <w:rsid w:val="008254F6"/>
    <w:rsid w:val="00825501"/>
    <w:rsid w:val="00825A54"/>
    <w:rsid w:val="00825A93"/>
    <w:rsid w:val="00825CA9"/>
    <w:rsid w:val="00826203"/>
    <w:rsid w:val="008262C5"/>
    <w:rsid w:val="008262C8"/>
    <w:rsid w:val="0082632C"/>
    <w:rsid w:val="0082650C"/>
    <w:rsid w:val="00826886"/>
    <w:rsid w:val="008269D9"/>
    <w:rsid w:val="00826CFF"/>
    <w:rsid w:val="00826F94"/>
    <w:rsid w:val="00826FD5"/>
    <w:rsid w:val="00827154"/>
    <w:rsid w:val="00827324"/>
    <w:rsid w:val="0082737D"/>
    <w:rsid w:val="0082784B"/>
    <w:rsid w:val="008279CC"/>
    <w:rsid w:val="00827BC5"/>
    <w:rsid w:val="00827F52"/>
    <w:rsid w:val="0083078B"/>
    <w:rsid w:val="00830CB5"/>
    <w:rsid w:val="00830D2E"/>
    <w:rsid w:val="00830D64"/>
    <w:rsid w:val="00830FEA"/>
    <w:rsid w:val="00831860"/>
    <w:rsid w:val="00831B96"/>
    <w:rsid w:val="00831D73"/>
    <w:rsid w:val="00832220"/>
    <w:rsid w:val="008324B7"/>
    <w:rsid w:val="008327FA"/>
    <w:rsid w:val="008328CF"/>
    <w:rsid w:val="00832C13"/>
    <w:rsid w:val="00833149"/>
    <w:rsid w:val="00833377"/>
    <w:rsid w:val="008333A9"/>
    <w:rsid w:val="008337C3"/>
    <w:rsid w:val="008338D3"/>
    <w:rsid w:val="00833AFB"/>
    <w:rsid w:val="00833FE7"/>
    <w:rsid w:val="0083416E"/>
    <w:rsid w:val="008341F3"/>
    <w:rsid w:val="008344EF"/>
    <w:rsid w:val="00834603"/>
    <w:rsid w:val="00834651"/>
    <w:rsid w:val="00834896"/>
    <w:rsid w:val="00834A09"/>
    <w:rsid w:val="00834F12"/>
    <w:rsid w:val="00835002"/>
    <w:rsid w:val="008353CE"/>
    <w:rsid w:val="0083556F"/>
    <w:rsid w:val="00835751"/>
    <w:rsid w:val="00835871"/>
    <w:rsid w:val="00835C9F"/>
    <w:rsid w:val="00835D00"/>
    <w:rsid w:val="00835E13"/>
    <w:rsid w:val="00836854"/>
    <w:rsid w:val="00836AEE"/>
    <w:rsid w:val="00836F39"/>
    <w:rsid w:val="00837489"/>
    <w:rsid w:val="0084009C"/>
    <w:rsid w:val="008404E4"/>
    <w:rsid w:val="0084076A"/>
    <w:rsid w:val="00840963"/>
    <w:rsid w:val="00840A13"/>
    <w:rsid w:val="00840B99"/>
    <w:rsid w:val="00840CA3"/>
    <w:rsid w:val="008414B6"/>
    <w:rsid w:val="0084154E"/>
    <w:rsid w:val="00841696"/>
    <w:rsid w:val="00841DDA"/>
    <w:rsid w:val="00842574"/>
    <w:rsid w:val="00842755"/>
    <w:rsid w:val="00842826"/>
    <w:rsid w:val="00842B46"/>
    <w:rsid w:val="00842E08"/>
    <w:rsid w:val="0084316B"/>
    <w:rsid w:val="00843214"/>
    <w:rsid w:val="00843F7D"/>
    <w:rsid w:val="008440B0"/>
    <w:rsid w:val="0084466D"/>
    <w:rsid w:val="00844C22"/>
    <w:rsid w:val="00844EF3"/>
    <w:rsid w:val="008453E5"/>
    <w:rsid w:val="00845640"/>
    <w:rsid w:val="008459D9"/>
    <w:rsid w:val="00845A96"/>
    <w:rsid w:val="00845B21"/>
    <w:rsid w:val="00845C00"/>
    <w:rsid w:val="008463EB"/>
    <w:rsid w:val="0084657F"/>
    <w:rsid w:val="00846BD8"/>
    <w:rsid w:val="00846F6E"/>
    <w:rsid w:val="00846F8B"/>
    <w:rsid w:val="00847019"/>
    <w:rsid w:val="00847089"/>
    <w:rsid w:val="0084732D"/>
    <w:rsid w:val="0084796E"/>
    <w:rsid w:val="00847F0A"/>
    <w:rsid w:val="00850096"/>
    <w:rsid w:val="0085094A"/>
    <w:rsid w:val="008509BF"/>
    <w:rsid w:val="00850C38"/>
    <w:rsid w:val="00850FC2"/>
    <w:rsid w:val="00850FC7"/>
    <w:rsid w:val="008510AC"/>
    <w:rsid w:val="0085143A"/>
    <w:rsid w:val="00851552"/>
    <w:rsid w:val="008516DE"/>
    <w:rsid w:val="00851BC6"/>
    <w:rsid w:val="00851D12"/>
    <w:rsid w:val="00851DBE"/>
    <w:rsid w:val="008523F6"/>
    <w:rsid w:val="008525F0"/>
    <w:rsid w:val="00852B9D"/>
    <w:rsid w:val="00852BF7"/>
    <w:rsid w:val="00852F9E"/>
    <w:rsid w:val="00853071"/>
    <w:rsid w:val="00853215"/>
    <w:rsid w:val="00853220"/>
    <w:rsid w:val="008532AF"/>
    <w:rsid w:val="0085367D"/>
    <w:rsid w:val="00853937"/>
    <w:rsid w:val="00853A47"/>
    <w:rsid w:val="00853C25"/>
    <w:rsid w:val="00853FCF"/>
    <w:rsid w:val="008542D5"/>
    <w:rsid w:val="00854520"/>
    <w:rsid w:val="008548EB"/>
    <w:rsid w:val="00854B6F"/>
    <w:rsid w:val="00854BF2"/>
    <w:rsid w:val="00854E95"/>
    <w:rsid w:val="00855397"/>
    <w:rsid w:val="00855D3C"/>
    <w:rsid w:val="00856516"/>
    <w:rsid w:val="0085673F"/>
    <w:rsid w:val="008567EC"/>
    <w:rsid w:val="00856B7D"/>
    <w:rsid w:val="00856CFB"/>
    <w:rsid w:val="00856D51"/>
    <w:rsid w:val="00857792"/>
    <w:rsid w:val="008578EB"/>
    <w:rsid w:val="00857D0B"/>
    <w:rsid w:val="00860889"/>
    <w:rsid w:val="00860A43"/>
    <w:rsid w:val="00861997"/>
    <w:rsid w:val="00861E42"/>
    <w:rsid w:val="008624BF"/>
    <w:rsid w:val="00862C07"/>
    <w:rsid w:val="00862E87"/>
    <w:rsid w:val="00862F34"/>
    <w:rsid w:val="0086353D"/>
    <w:rsid w:val="00863FE6"/>
    <w:rsid w:val="00864A04"/>
    <w:rsid w:val="00864A92"/>
    <w:rsid w:val="00864D61"/>
    <w:rsid w:val="008655B1"/>
    <w:rsid w:val="008655BD"/>
    <w:rsid w:val="008655BF"/>
    <w:rsid w:val="00865807"/>
    <w:rsid w:val="00865A0C"/>
    <w:rsid w:val="00865F0D"/>
    <w:rsid w:val="008660F1"/>
    <w:rsid w:val="00866327"/>
    <w:rsid w:val="0086636C"/>
    <w:rsid w:val="0086646E"/>
    <w:rsid w:val="0086683D"/>
    <w:rsid w:val="00866997"/>
    <w:rsid w:val="00866B46"/>
    <w:rsid w:val="00867291"/>
    <w:rsid w:val="008672E1"/>
    <w:rsid w:val="008675BB"/>
    <w:rsid w:val="0086762D"/>
    <w:rsid w:val="008678ED"/>
    <w:rsid w:val="00867C92"/>
    <w:rsid w:val="00867DD3"/>
    <w:rsid w:val="00870167"/>
    <w:rsid w:val="00870671"/>
    <w:rsid w:val="0087089A"/>
    <w:rsid w:val="00870CA4"/>
    <w:rsid w:val="00871168"/>
    <w:rsid w:val="0087128E"/>
    <w:rsid w:val="00871C80"/>
    <w:rsid w:val="00871C98"/>
    <w:rsid w:val="00871F91"/>
    <w:rsid w:val="00872074"/>
    <w:rsid w:val="008723B9"/>
    <w:rsid w:val="008728C7"/>
    <w:rsid w:val="00872E0D"/>
    <w:rsid w:val="00873022"/>
    <w:rsid w:val="00873064"/>
    <w:rsid w:val="00873401"/>
    <w:rsid w:val="00873475"/>
    <w:rsid w:val="008734C0"/>
    <w:rsid w:val="0087376A"/>
    <w:rsid w:val="008737CB"/>
    <w:rsid w:val="00873967"/>
    <w:rsid w:val="0087468A"/>
    <w:rsid w:val="0087498E"/>
    <w:rsid w:val="00874B76"/>
    <w:rsid w:val="00874F97"/>
    <w:rsid w:val="00874FC5"/>
    <w:rsid w:val="00875004"/>
    <w:rsid w:val="0087506E"/>
    <w:rsid w:val="00875276"/>
    <w:rsid w:val="00875A2B"/>
    <w:rsid w:val="00875CA7"/>
    <w:rsid w:val="00876470"/>
    <w:rsid w:val="00876DD4"/>
    <w:rsid w:val="00876DF8"/>
    <w:rsid w:val="00876E39"/>
    <w:rsid w:val="00877008"/>
    <w:rsid w:val="008771BC"/>
    <w:rsid w:val="00877513"/>
    <w:rsid w:val="008777AD"/>
    <w:rsid w:val="00877A36"/>
    <w:rsid w:val="008809C0"/>
    <w:rsid w:val="00880A74"/>
    <w:rsid w:val="00880B0D"/>
    <w:rsid w:val="00880CF8"/>
    <w:rsid w:val="00881201"/>
    <w:rsid w:val="0088127C"/>
    <w:rsid w:val="0088175D"/>
    <w:rsid w:val="00881D19"/>
    <w:rsid w:val="00881DB3"/>
    <w:rsid w:val="00881DFB"/>
    <w:rsid w:val="008822C0"/>
    <w:rsid w:val="0088230E"/>
    <w:rsid w:val="00882759"/>
    <w:rsid w:val="008827D4"/>
    <w:rsid w:val="00882D86"/>
    <w:rsid w:val="00883145"/>
    <w:rsid w:val="00883900"/>
    <w:rsid w:val="008840D1"/>
    <w:rsid w:val="008843F4"/>
    <w:rsid w:val="00884446"/>
    <w:rsid w:val="00884599"/>
    <w:rsid w:val="00884C11"/>
    <w:rsid w:val="00884FB1"/>
    <w:rsid w:val="0088515F"/>
    <w:rsid w:val="008851CE"/>
    <w:rsid w:val="00885503"/>
    <w:rsid w:val="00885861"/>
    <w:rsid w:val="00885C9A"/>
    <w:rsid w:val="00886641"/>
    <w:rsid w:val="0088673A"/>
    <w:rsid w:val="0088684A"/>
    <w:rsid w:val="008869C3"/>
    <w:rsid w:val="00887005"/>
    <w:rsid w:val="00887441"/>
    <w:rsid w:val="00887725"/>
    <w:rsid w:val="00887735"/>
    <w:rsid w:val="0088795F"/>
    <w:rsid w:val="00887E1B"/>
    <w:rsid w:val="00887E5F"/>
    <w:rsid w:val="00887FAA"/>
    <w:rsid w:val="008904AE"/>
    <w:rsid w:val="008905B4"/>
    <w:rsid w:val="00890775"/>
    <w:rsid w:val="008908F2"/>
    <w:rsid w:val="00890A4D"/>
    <w:rsid w:val="00890AE6"/>
    <w:rsid w:val="00890C4E"/>
    <w:rsid w:val="00890E99"/>
    <w:rsid w:val="00891568"/>
    <w:rsid w:val="00891779"/>
    <w:rsid w:val="00891946"/>
    <w:rsid w:val="00891B97"/>
    <w:rsid w:val="00891D23"/>
    <w:rsid w:val="008920F3"/>
    <w:rsid w:val="0089235C"/>
    <w:rsid w:val="0089247A"/>
    <w:rsid w:val="008924E8"/>
    <w:rsid w:val="00892CBA"/>
    <w:rsid w:val="00892D23"/>
    <w:rsid w:val="00892DF7"/>
    <w:rsid w:val="00893653"/>
    <w:rsid w:val="00893AC6"/>
    <w:rsid w:val="00893CC2"/>
    <w:rsid w:val="00893DA8"/>
    <w:rsid w:val="00893F72"/>
    <w:rsid w:val="008946FE"/>
    <w:rsid w:val="008947BA"/>
    <w:rsid w:val="00894A17"/>
    <w:rsid w:val="00894F7D"/>
    <w:rsid w:val="008951C2"/>
    <w:rsid w:val="008952D9"/>
    <w:rsid w:val="0089543B"/>
    <w:rsid w:val="008955B2"/>
    <w:rsid w:val="0089655C"/>
    <w:rsid w:val="008966CD"/>
    <w:rsid w:val="00896745"/>
    <w:rsid w:val="0089678F"/>
    <w:rsid w:val="008969CA"/>
    <w:rsid w:val="00896CCA"/>
    <w:rsid w:val="00897789"/>
    <w:rsid w:val="00897952"/>
    <w:rsid w:val="008979D8"/>
    <w:rsid w:val="00897ACB"/>
    <w:rsid w:val="00897B1F"/>
    <w:rsid w:val="00897ECE"/>
    <w:rsid w:val="008A021D"/>
    <w:rsid w:val="008A08D3"/>
    <w:rsid w:val="008A0B03"/>
    <w:rsid w:val="008A1198"/>
    <w:rsid w:val="008A1589"/>
    <w:rsid w:val="008A17E7"/>
    <w:rsid w:val="008A19C4"/>
    <w:rsid w:val="008A1A29"/>
    <w:rsid w:val="008A1C32"/>
    <w:rsid w:val="008A1CB2"/>
    <w:rsid w:val="008A1D11"/>
    <w:rsid w:val="008A1E40"/>
    <w:rsid w:val="008A225D"/>
    <w:rsid w:val="008A287B"/>
    <w:rsid w:val="008A2C05"/>
    <w:rsid w:val="008A2D63"/>
    <w:rsid w:val="008A3A8D"/>
    <w:rsid w:val="008A3DCD"/>
    <w:rsid w:val="008A3F62"/>
    <w:rsid w:val="008A4426"/>
    <w:rsid w:val="008A4542"/>
    <w:rsid w:val="008A4863"/>
    <w:rsid w:val="008A4916"/>
    <w:rsid w:val="008A5210"/>
    <w:rsid w:val="008A5233"/>
    <w:rsid w:val="008A54E3"/>
    <w:rsid w:val="008A55FA"/>
    <w:rsid w:val="008A5EF3"/>
    <w:rsid w:val="008A5F95"/>
    <w:rsid w:val="008A5FA3"/>
    <w:rsid w:val="008A62DF"/>
    <w:rsid w:val="008A63D4"/>
    <w:rsid w:val="008A6483"/>
    <w:rsid w:val="008A6993"/>
    <w:rsid w:val="008A6AD2"/>
    <w:rsid w:val="008A6C9C"/>
    <w:rsid w:val="008A6E9F"/>
    <w:rsid w:val="008A71BC"/>
    <w:rsid w:val="008A7568"/>
    <w:rsid w:val="008A759E"/>
    <w:rsid w:val="008A762F"/>
    <w:rsid w:val="008A78C8"/>
    <w:rsid w:val="008B0353"/>
    <w:rsid w:val="008B05E4"/>
    <w:rsid w:val="008B0C04"/>
    <w:rsid w:val="008B0C0C"/>
    <w:rsid w:val="008B0C66"/>
    <w:rsid w:val="008B13F4"/>
    <w:rsid w:val="008B1AFF"/>
    <w:rsid w:val="008B1DA9"/>
    <w:rsid w:val="008B2BE1"/>
    <w:rsid w:val="008B3701"/>
    <w:rsid w:val="008B39F7"/>
    <w:rsid w:val="008B3A46"/>
    <w:rsid w:val="008B3B1E"/>
    <w:rsid w:val="008B3EC8"/>
    <w:rsid w:val="008B3FE9"/>
    <w:rsid w:val="008B418C"/>
    <w:rsid w:val="008B4BCB"/>
    <w:rsid w:val="008B4D7E"/>
    <w:rsid w:val="008B54A7"/>
    <w:rsid w:val="008B5809"/>
    <w:rsid w:val="008B6237"/>
    <w:rsid w:val="008B64C4"/>
    <w:rsid w:val="008B65BD"/>
    <w:rsid w:val="008B699C"/>
    <w:rsid w:val="008B6AF6"/>
    <w:rsid w:val="008B6C45"/>
    <w:rsid w:val="008B6C69"/>
    <w:rsid w:val="008C03F5"/>
    <w:rsid w:val="008C070B"/>
    <w:rsid w:val="008C084F"/>
    <w:rsid w:val="008C08A9"/>
    <w:rsid w:val="008C1869"/>
    <w:rsid w:val="008C1A5E"/>
    <w:rsid w:val="008C1E76"/>
    <w:rsid w:val="008C1FC3"/>
    <w:rsid w:val="008C28BD"/>
    <w:rsid w:val="008C2BEC"/>
    <w:rsid w:val="008C2CE4"/>
    <w:rsid w:val="008C332D"/>
    <w:rsid w:val="008C3715"/>
    <w:rsid w:val="008C3E62"/>
    <w:rsid w:val="008C4040"/>
    <w:rsid w:val="008C4301"/>
    <w:rsid w:val="008C454E"/>
    <w:rsid w:val="008C4AE7"/>
    <w:rsid w:val="008C5C09"/>
    <w:rsid w:val="008C6124"/>
    <w:rsid w:val="008C63C4"/>
    <w:rsid w:val="008C64DD"/>
    <w:rsid w:val="008C6769"/>
    <w:rsid w:val="008C6780"/>
    <w:rsid w:val="008C755A"/>
    <w:rsid w:val="008C7ECD"/>
    <w:rsid w:val="008D0256"/>
    <w:rsid w:val="008D06AC"/>
    <w:rsid w:val="008D06E0"/>
    <w:rsid w:val="008D0EF7"/>
    <w:rsid w:val="008D10E0"/>
    <w:rsid w:val="008D132E"/>
    <w:rsid w:val="008D166D"/>
    <w:rsid w:val="008D1DE6"/>
    <w:rsid w:val="008D21FE"/>
    <w:rsid w:val="008D22DD"/>
    <w:rsid w:val="008D2A60"/>
    <w:rsid w:val="008D2A8F"/>
    <w:rsid w:val="008D2ACB"/>
    <w:rsid w:val="008D324B"/>
    <w:rsid w:val="008D3A17"/>
    <w:rsid w:val="008D3C6A"/>
    <w:rsid w:val="008D3CFB"/>
    <w:rsid w:val="008D3CFC"/>
    <w:rsid w:val="008D4062"/>
    <w:rsid w:val="008D4111"/>
    <w:rsid w:val="008D4139"/>
    <w:rsid w:val="008D4372"/>
    <w:rsid w:val="008D4AC0"/>
    <w:rsid w:val="008D4DCB"/>
    <w:rsid w:val="008D5108"/>
    <w:rsid w:val="008D514B"/>
    <w:rsid w:val="008D56CB"/>
    <w:rsid w:val="008D591B"/>
    <w:rsid w:val="008D5ADC"/>
    <w:rsid w:val="008D5F43"/>
    <w:rsid w:val="008D60AC"/>
    <w:rsid w:val="008D6402"/>
    <w:rsid w:val="008D66CE"/>
    <w:rsid w:val="008D6BA4"/>
    <w:rsid w:val="008D6DFE"/>
    <w:rsid w:val="008D6E41"/>
    <w:rsid w:val="008D6F90"/>
    <w:rsid w:val="008D7259"/>
    <w:rsid w:val="008D7482"/>
    <w:rsid w:val="008D74B3"/>
    <w:rsid w:val="008D796E"/>
    <w:rsid w:val="008D7A26"/>
    <w:rsid w:val="008D7D54"/>
    <w:rsid w:val="008D7FB8"/>
    <w:rsid w:val="008E0034"/>
    <w:rsid w:val="008E0C12"/>
    <w:rsid w:val="008E0F87"/>
    <w:rsid w:val="008E1166"/>
    <w:rsid w:val="008E1E8C"/>
    <w:rsid w:val="008E22EB"/>
    <w:rsid w:val="008E234E"/>
    <w:rsid w:val="008E29AC"/>
    <w:rsid w:val="008E29E4"/>
    <w:rsid w:val="008E2C7A"/>
    <w:rsid w:val="008E2DD6"/>
    <w:rsid w:val="008E2FE7"/>
    <w:rsid w:val="008E3741"/>
    <w:rsid w:val="008E3A18"/>
    <w:rsid w:val="008E410D"/>
    <w:rsid w:val="008E485F"/>
    <w:rsid w:val="008E4A08"/>
    <w:rsid w:val="008E4D31"/>
    <w:rsid w:val="008E50A1"/>
    <w:rsid w:val="008E5616"/>
    <w:rsid w:val="008E58F1"/>
    <w:rsid w:val="008E59DF"/>
    <w:rsid w:val="008E5A32"/>
    <w:rsid w:val="008E5B89"/>
    <w:rsid w:val="008E66C5"/>
    <w:rsid w:val="008E67BC"/>
    <w:rsid w:val="008E6ABE"/>
    <w:rsid w:val="008E6C76"/>
    <w:rsid w:val="008E71E0"/>
    <w:rsid w:val="008E76EB"/>
    <w:rsid w:val="008E785F"/>
    <w:rsid w:val="008E7E77"/>
    <w:rsid w:val="008F024A"/>
    <w:rsid w:val="008F0287"/>
    <w:rsid w:val="008F02FA"/>
    <w:rsid w:val="008F0721"/>
    <w:rsid w:val="008F0EE6"/>
    <w:rsid w:val="008F16F0"/>
    <w:rsid w:val="008F1B3A"/>
    <w:rsid w:val="008F1D76"/>
    <w:rsid w:val="008F2106"/>
    <w:rsid w:val="008F23E7"/>
    <w:rsid w:val="008F270A"/>
    <w:rsid w:val="008F2D72"/>
    <w:rsid w:val="008F2DE5"/>
    <w:rsid w:val="008F3289"/>
    <w:rsid w:val="008F3ED6"/>
    <w:rsid w:val="008F42FA"/>
    <w:rsid w:val="008F43B9"/>
    <w:rsid w:val="008F46CF"/>
    <w:rsid w:val="008F4C71"/>
    <w:rsid w:val="008F4E6C"/>
    <w:rsid w:val="008F52DC"/>
    <w:rsid w:val="008F578B"/>
    <w:rsid w:val="008F59AC"/>
    <w:rsid w:val="008F5A72"/>
    <w:rsid w:val="008F6199"/>
    <w:rsid w:val="008F6392"/>
    <w:rsid w:val="008F6A17"/>
    <w:rsid w:val="008F6A1D"/>
    <w:rsid w:val="008F6BB4"/>
    <w:rsid w:val="008F6EE3"/>
    <w:rsid w:val="008F6F24"/>
    <w:rsid w:val="008F6FE4"/>
    <w:rsid w:val="008F7195"/>
    <w:rsid w:val="008F72F5"/>
    <w:rsid w:val="008F73E7"/>
    <w:rsid w:val="008F7745"/>
    <w:rsid w:val="008F7C41"/>
    <w:rsid w:val="008F7C63"/>
    <w:rsid w:val="008F7ED9"/>
    <w:rsid w:val="008F7EDC"/>
    <w:rsid w:val="008F7FA1"/>
    <w:rsid w:val="00900007"/>
    <w:rsid w:val="009003D9"/>
    <w:rsid w:val="009006D6"/>
    <w:rsid w:val="00900744"/>
    <w:rsid w:val="00900857"/>
    <w:rsid w:val="00900FDE"/>
    <w:rsid w:val="00901487"/>
    <w:rsid w:val="00901598"/>
    <w:rsid w:val="00901688"/>
    <w:rsid w:val="0090177B"/>
    <w:rsid w:val="00901D3A"/>
    <w:rsid w:val="00901E06"/>
    <w:rsid w:val="009021C0"/>
    <w:rsid w:val="009026A6"/>
    <w:rsid w:val="009026E1"/>
    <w:rsid w:val="0090284E"/>
    <w:rsid w:val="00902EDA"/>
    <w:rsid w:val="00903068"/>
    <w:rsid w:val="00903B1F"/>
    <w:rsid w:val="0090437C"/>
    <w:rsid w:val="00904753"/>
    <w:rsid w:val="00904D1D"/>
    <w:rsid w:val="00904DE1"/>
    <w:rsid w:val="00904E49"/>
    <w:rsid w:val="00904F1F"/>
    <w:rsid w:val="00904FB3"/>
    <w:rsid w:val="00904FF0"/>
    <w:rsid w:val="00905014"/>
    <w:rsid w:val="009053AA"/>
    <w:rsid w:val="009056F8"/>
    <w:rsid w:val="00905D54"/>
    <w:rsid w:val="00906104"/>
    <w:rsid w:val="00906268"/>
    <w:rsid w:val="009062CC"/>
    <w:rsid w:val="00906B7D"/>
    <w:rsid w:val="00906D93"/>
    <w:rsid w:val="009075E5"/>
    <w:rsid w:val="009075FA"/>
    <w:rsid w:val="00907816"/>
    <w:rsid w:val="00907897"/>
    <w:rsid w:val="00907955"/>
    <w:rsid w:val="00907A24"/>
    <w:rsid w:val="00910389"/>
    <w:rsid w:val="00910650"/>
    <w:rsid w:val="00910663"/>
    <w:rsid w:val="0091094B"/>
    <w:rsid w:val="00911590"/>
    <w:rsid w:val="009116D0"/>
    <w:rsid w:val="00911A7E"/>
    <w:rsid w:val="00911A9F"/>
    <w:rsid w:val="00911E04"/>
    <w:rsid w:val="0091210D"/>
    <w:rsid w:val="00912898"/>
    <w:rsid w:val="00912BC1"/>
    <w:rsid w:val="00912E95"/>
    <w:rsid w:val="0091326B"/>
    <w:rsid w:val="0091327C"/>
    <w:rsid w:val="009133FC"/>
    <w:rsid w:val="00913543"/>
    <w:rsid w:val="0091394D"/>
    <w:rsid w:val="00913B4C"/>
    <w:rsid w:val="00913BD2"/>
    <w:rsid w:val="009140CA"/>
    <w:rsid w:val="009143DE"/>
    <w:rsid w:val="00914C30"/>
    <w:rsid w:val="00914D97"/>
    <w:rsid w:val="0091510F"/>
    <w:rsid w:val="00915156"/>
    <w:rsid w:val="0091565C"/>
    <w:rsid w:val="0091579B"/>
    <w:rsid w:val="00915D8A"/>
    <w:rsid w:val="009161CF"/>
    <w:rsid w:val="00916280"/>
    <w:rsid w:val="00916A96"/>
    <w:rsid w:val="009170F6"/>
    <w:rsid w:val="00917197"/>
    <w:rsid w:val="009171F3"/>
    <w:rsid w:val="0091736A"/>
    <w:rsid w:val="009176AF"/>
    <w:rsid w:val="00917A3F"/>
    <w:rsid w:val="00917D79"/>
    <w:rsid w:val="00920584"/>
    <w:rsid w:val="009205FA"/>
    <w:rsid w:val="00920885"/>
    <w:rsid w:val="00920E3B"/>
    <w:rsid w:val="0092187D"/>
    <w:rsid w:val="0092199C"/>
    <w:rsid w:val="00921A39"/>
    <w:rsid w:val="00921B68"/>
    <w:rsid w:val="00921ED1"/>
    <w:rsid w:val="00921F4C"/>
    <w:rsid w:val="00922043"/>
    <w:rsid w:val="00922A28"/>
    <w:rsid w:val="00922D8F"/>
    <w:rsid w:val="00922DBE"/>
    <w:rsid w:val="00922FA2"/>
    <w:rsid w:val="00922FC4"/>
    <w:rsid w:val="00923208"/>
    <w:rsid w:val="009238EC"/>
    <w:rsid w:val="0092391B"/>
    <w:rsid w:val="00923B81"/>
    <w:rsid w:val="00923B87"/>
    <w:rsid w:val="00923D2E"/>
    <w:rsid w:val="00923DD5"/>
    <w:rsid w:val="00923F33"/>
    <w:rsid w:val="0092417D"/>
    <w:rsid w:val="0092441A"/>
    <w:rsid w:val="009249BC"/>
    <w:rsid w:val="00925397"/>
    <w:rsid w:val="00925789"/>
    <w:rsid w:val="009257B9"/>
    <w:rsid w:val="00925850"/>
    <w:rsid w:val="00925EBD"/>
    <w:rsid w:val="009260D8"/>
    <w:rsid w:val="0092686B"/>
    <w:rsid w:val="0092689F"/>
    <w:rsid w:val="00926A19"/>
    <w:rsid w:val="00926B08"/>
    <w:rsid w:val="00926F64"/>
    <w:rsid w:val="00927052"/>
    <w:rsid w:val="0092742E"/>
    <w:rsid w:val="00927AE1"/>
    <w:rsid w:val="00927BD3"/>
    <w:rsid w:val="00927C8B"/>
    <w:rsid w:val="00927D6C"/>
    <w:rsid w:val="00927FFB"/>
    <w:rsid w:val="009300B6"/>
    <w:rsid w:val="0093034F"/>
    <w:rsid w:val="009307E0"/>
    <w:rsid w:val="00930FF6"/>
    <w:rsid w:val="009310CE"/>
    <w:rsid w:val="0093113A"/>
    <w:rsid w:val="00931574"/>
    <w:rsid w:val="009319F5"/>
    <w:rsid w:val="00931D75"/>
    <w:rsid w:val="00931F5D"/>
    <w:rsid w:val="00932226"/>
    <w:rsid w:val="00932351"/>
    <w:rsid w:val="00932481"/>
    <w:rsid w:val="0093270C"/>
    <w:rsid w:val="00932814"/>
    <w:rsid w:val="00932AA9"/>
    <w:rsid w:val="00932AB9"/>
    <w:rsid w:val="00933CE1"/>
    <w:rsid w:val="00933E47"/>
    <w:rsid w:val="00933EBF"/>
    <w:rsid w:val="00933FBF"/>
    <w:rsid w:val="00934000"/>
    <w:rsid w:val="00934972"/>
    <w:rsid w:val="009351EC"/>
    <w:rsid w:val="009352DF"/>
    <w:rsid w:val="00935330"/>
    <w:rsid w:val="009356B7"/>
    <w:rsid w:val="009358F5"/>
    <w:rsid w:val="00935908"/>
    <w:rsid w:val="00935943"/>
    <w:rsid w:val="00935EB5"/>
    <w:rsid w:val="009360B1"/>
    <w:rsid w:val="009362C3"/>
    <w:rsid w:val="0093680F"/>
    <w:rsid w:val="00936CF9"/>
    <w:rsid w:val="00936E5B"/>
    <w:rsid w:val="00937088"/>
    <w:rsid w:val="009373B0"/>
    <w:rsid w:val="00937B0A"/>
    <w:rsid w:val="0094041B"/>
    <w:rsid w:val="00940B84"/>
    <w:rsid w:val="00940E72"/>
    <w:rsid w:val="00940F56"/>
    <w:rsid w:val="009410E0"/>
    <w:rsid w:val="00941782"/>
    <w:rsid w:val="00941C33"/>
    <w:rsid w:val="00941CB1"/>
    <w:rsid w:val="00941E9D"/>
    <w:rsid w:val="00942375"/>
    <w:rsid w:val="009428D3"/>
    <w:rsid w:val="009428DB"/>
    <w:rsid w:val="00942D9F"/>
    <w:rsid w:val="00942E28"/>
    <w:rsid w:val="00942EB6"/>
    <w:rsid w:val="009433B1"/>
    <w:rsid w:val="00943414"/>
    <w:rsid w:val="00943991"/>
    <w:rsid w:val="00943E54"/>
    <w:rsid w:val="00944285"/>
    <w:rsid w:val="009443EB"/>
    <w:rsid w:val="009443F8"/>
    <w:rsid w:val="00944447"/>
    <w:rsid w:val="0094459B"/>
    <w:rsid w:val="009447FB"/>
    <w:rsid w:val="0094483A"/>
    <w:rsid w:val="00944A11"/>
    <w:rsid w:val="00944A46"/>
    <w:rsid w:val="00944AA8"/>
    <w:rsid w:val="0094530B"/>
    <w:rsid w:val="009453F4"/>
    <w:rsid w:val="00945599"/>
    <w:rsid w:val="009456B2"/>
    <w:rsid w:val="0094640E"/>
    <w:rsid w:val="00946652"/>
    <w:rsid w:val="00947132"/>
    <w:rsid w:val="00947404"/>
    <w:rsid w:val="009475F8"/>
    <w:rsid w:val="00947849"/>
    <w:rsid w:val="00947A77"/>
    <w:rsid w:val="00947B1A"/>
    <w:rsid w:val="00947F30"/>
    <w:rsid w:val="00947FB2"/>
    <w:rsid w:val="0095037A"/>
    <w:rsid w:val="009504EC"/>
    <w:rsid w:val="009508FE"/>
    <w:rsid w:val="00950F73"/>
    <w:rsid w:val="0095101D"/>
    <w:rsid w:val="009514F5"/>
    <w:rsid w:val="00951532"/>
    <w:rsid w:val="009516C3"/>
    <w:rsid w:val="00951F4F"/>
    <w:rsid w:val="00952089"/>
    <w:rsid w:val="00952835"/>
    <w:rsid w:val="009529A9"/>
    <w:rsid w:val="009529E6"/>
    <w:rsid w:val="00952AA3"/>
    <w:rsid w:val="00953117"/>
    <w:rsid w:val="00953320"/>
    <w:rsid w:val="009537E6"/>
    <w:rsid w:val="00953AC4"/>
    <w:rsid w:val="00953B96"/>
    <w:rsid w:val="00953EB2"/>
    <w:rsid w:val="00953EEB"/>
    <w:rsid w:val="00953FE4"/>
    <w:rsid w:val="00954359"/>
    <w:rsid w:val="0095462F"/>
    <w:rsid w:val="00954943"/>
    <w:rsid w:val="00954BA0"/>
    <w:rsid w:val="00954F1C"/>
    <w:rsid w:val="00954F39"/>
    <w:rsid w:val="00955AFC"/>
    <w:rsid w:val="00956005"/>
    <w:rsid w:val="00956277"/>
    <w:rsid w:val="00956971"/>
    <w:rsid w:val="00956C10"/>
    <w:rsid w:val="00956D26"/>
    <w:rsid w:val="009575DF"/>
    <w:rsid w:val="0095763D"/>
    <w:rsid w:val="00957690"/>
    <w:rsid w:val="00957929"/>
    <w:rsid w:val="00957A8A"/>
    <w:rsid w:val="00957A90"/>
    <w:rsid w:val="00957B12"/>
    <w:rsid w:val="00957B9F"/>
    <w:rsid w:val="00957C2C"/>
    <w:rsid w:val="00957DC6"/>
    <w:rsid w:val="00957DFA"/>
    <w:rsid w:val="009600D0"/>
    <w:rsid w:val="0096018A"/>
    <w:rsid w:val="00960A7B"/>
    <w:rsid w:val="00960B9B"/>
    <w:rsid w:val="009613A9"/>
    <w:rsid w:val="00961490"/>
    <w:rsid w:val="009615EC"/>
    <w:rsid w:val="00961C04"/>
    <w:rsid w:val="00961C82"/>
    <w:rsid w:val="00961E93"/>
    <w:rsid w:val="00962370"/>
    <w:rsid w:val="00962561"/>
    <w:rsid w:val="00962EE1"/>
    <w:rsid w:val="0096304B"/>
    <w:rsid w:val="00963A2B"/>
    <w:rsid w:val="00963AA8"/>
    <w:rsid w:val="00963F0A"/>
    <w:rsid w:val="009649B3"/>
    <w:rsid w:val="009649D4"/>
    <w:rsid w:val="00964DE7"/>
    <w:rsid w:val="00964EA7"/>
    <w:rsid w:val="009657D3"/>
    <w:rsid w:val="00965814"/>
    <w:rsid w:val="00965B62"/>
    <w:rsid w:val="00965BB3"/>
    <w:rsid w:val="00965E05"/>
    <w:rsid w:val="00965EA9"/>
    <w:rsid w:val="00965EDF"/>
    <w:rsid w:val="00966ACE"/>
    <w:rsid w:val="00966CD1"/>
    <w:rsid w:val="00966D36"/>
    <w:rsid w:val="00966F92"/>
    <w:rsid w:val="009671EB"/>
    <w:rsid w:val="0096787B"/>
    <w:rsid w:val="009678D6"/>
    <w:rsid w:val="009679C3"/>
    <w:rsid w:val="00967B47"/>
    <w:rsid w:val="00967F27"/>
    <w:rsid w:val="009706D8"/>
    <w:rsid w:val="00970734"/>
    <w:rsid w:val="00970DBB"/>
    <w:rsid w:val="00970FDC"/>
    <w:rsid w:val="00971629"/>
    <w:rsid w:val="00971696"/>
    <w:rsid w:val="00971BCC"/>
    <w:rsid w:val="0097215F"/>
    <w:rsid w:val="009724CC"/>
    <w:rsid w:val="0097250B"/>
    <w:rsid w:val="00972542"/>
    <w:rsid w:val="00972C01"/>
    <w:rsid w:val="00972C80"/>
    <w:rsid w:val="00972E49"/>
    <w:rsid w:val="009737BF"/>
    <w:rsid w:val="00973FCB"/>
    <w:rsid w:val="009740D3"/>
    <w:rsid w:val="00974313"/>
    <w:rsid w:val="00974DE8"/>
    <w:rsid w:val="00974FDF"/>
    <w:rsid w:val="00975103"/>
    <w:rsid w:val="0097527C"/>
    <w:rsid w:val="009753C6"/>
    <w:rsid w:val="009754F6"/>
    <w:rsid w:val="00975744"/>
    <w:rsid w:val="00975B35"/>
    <w:rsid w:val="00976035"/>
    <w:rsid w:val="0097614E"/>
    <w:rsid w:val="009763A2"/>
    <w:rsid w:val="00976DAF"/>
    <w:rsid w:val="00976EA2"/>
    <w:rsid w:val="00976FC5"/>
    <w:rsid w:val="009773F2"/>
    <w:rsid w:val="009775BF"/>
    <w:rsid w:val="009778B8"/>
    <w:rsid w:val="00977BA2"/>
    <w:rsid w:val="00977CA3"/>
    <w:rsid w:val="00980036"/>
    <w:rsid w:val="0098034E"/>
    <w:rsid w:val="00980350"/>
    <w:rsid w:val="0098057A"/>
    <w:rsid w:val="0098075F"/>
    <w:rsid w:val="0098080B"/>
    <w:rsid w:val="009809BE"/>
    <w:rsid w:val="009811BF"/>
    <w:rsid w:val="00981292"/>
    <w:rsid w:val="00981FAC"/>
    <w:rsid w:val="00982146"/>
    <w:rsid w:val="00982272"/>
    <w:rsid w:val="00982362"/>
    <w:rsid w:val="009824BD"/>
    <w:rsid w:val="00982834"/>
    <w:rsid w:val="00982AA9"/>
    <w:rsid w:val="00982FF9"/>
    <w:rsid w:val="00983307"/>
    <w:rsid w:val="00983BC2"/>
    <w:rsid w:val="009843A5"/>
    <w:rsid w:val="009845E2"/>
    <w:rsid w:val="0098492D"/>
    <w:rsid w:val="00984CCF"/>
    <w:rsid w:val="00985229"/>
    <w:rsid w:val="00985243"/>
    <w:rsid w:val="0098571D"/>
    <w:rsid w:val="0098582B"/>
    <w:rsid w:val="009859C0"/>
    <w:rsid w:val="00985D39"/>
    <w:rsid w:val="009861F0"/>
    <w:rsid w:val="0098682F"/>
    <w:rsid w:val="00986C39"/>
    <w:rsid w:val="009870CA"/>
    <w:rsid w:val="009874D8"/>
    <w:rsid w:val="00987DA8"/>
    <w:rsid w:val="00987E7F"/>
    <w:rsid w:val="00987FCE"/>
    <w:rsid w:val="0099005F"/>
    <w:rsid w:val="009902DB"/>
    <w:rsid w:val="0099051E"/>
    <w:rsid w:val="00990CF8"/>
    <w:rsid w:val="009911F7"/>
    <w:rsid w:val="00991DDC"/>
    <w:rsid w:val="0099213F"/>
    <w:rsid w:val="009923A9"/>
    <w:rsid w:val="0099266E"/>
    <w:rsid w:val="00992895"/>
    <w:rsid w:val="009928AE"/>
    <w:rsid w:val="00992E88"/>
    <w:rsid w:val="0099306D"/>
    <w:rsid w:val="00993929"/>
    <w:rsid w:val="00993B6D"/>
    <w:rsid w:val="00993EF1"/>
    <w:rsid w:val="0099418A"/>
    <w:rsid w:val="00994B1C"/>
    <w:rsid w:val="00994DFD"/>
    <w:rsid w:val="00994EF8"/>
    <w:rsid w:val="00995734"/>
    <w:rsid w:val="00995745"/>
    <w:rsid w:val="00995761"/>
    <w:rsid w:val="009957B0"/>
    <w:rsid w:val="00996579"/>
    <w:rsid w:val="00996884"/>
    <w:rsid w:val="00996AB4"/>
    <w:rsid w:val="0099765A"/>
    <w:rsid w:val="009976DD"/>
    <w:rsid w:val="009978A3"/>
    <w:rsid w:val="00997F3B"/>
    <w:rsid w:val="009A00C2"/>
    <w:rsid w:val="009A08EC"/>
    <w:rsid w:val="009A0D62"/>
    <w:rsid w:val="009A1659"/>
    <w:rsid w:val="009A172B"/>
    <w:rsid w:val="009A1856"/>
    <w:rsid w:val="009A1935"/>
    <w:rsid w:val="009A1A17"/>
    <w:rsid w:val="009A2499"/>
    <w:rsid w:val="009A29F5"/>
    <w:rsid w:val="009A2B42"/>
    <w:rsid w:val="009A2E95"/>
    <w:rsid w:val="009A331E"/>
    <w:rsid w:val="009A353F"/>
    <w:rsid w:val="009A3A05"/>
    <w:rsid w:val="009A4DDD"/>
    <w:rsid w:val="009A4EA4"/>
    <w:rsid w:val="009A5187"/>
    <w:rsid w:val="009A5387"/>
    <w:rsid w:val="009A5CFE"/>
    <w:rsid w:val="009A638A"/>
    <w:rsid w:val="009A66B2"/>
    <w:rsid w:val="009A6703"/>
    <w:rsid w:val="009A67AF"/>
    <w:rsid w:val="009A6D8C"/>
    <w:rsid w:val="009A7665"/>
    <w:rsid w:val="009A7813"/>
    <w:rsid w:val="009A7A19"/>
    <w:rsid w:val="009A7CAF"/>
    <w:rsid w:val="009B0003"/>
    <w:rsid w:val="009B0621"/>
    <w:rsid w:val="009B08F8"/>
    <w:rsid w:val="009B0C95"/>
    <w:rsid w:val="009B0F2C"/>
    <w:rsid w:val="009B10C0"/>
    <w:rsid w:val="009B1139"/>
    <w:rsid w:val="009B1239"/>
    <w:rsid w:val="009B128A"/>
    <w:rsid w:val="009B17BF"/>
    <w:rsid w:val="009B1E58"/>
    <w:rsid w:val="009B20CD"/>
    <w:rsid w:val="009B2201"/>
    <w:rsid w:val="009B27EA"/>
    <w:rsid w:val="009B2C85"/>
    <w:rsid w:val="009B2EBA"/>
    <w:rsid w:val="009B301D"/>
    <w:rsid w:val="009B3787"/>
    <w:rsid w:val="009B39A0"/>
    <w:rsid w:val="009B3D66"/>
    <w:rsid w:val="009B4132"/>
    <w:rsid w:val="009B4504"/>
    <w:rsid w:val="009B45C7"/>
    <w:rsid w:val="009B46A1"/>
    <w:rsid w:val="009B47CA"/>
    <w:rsid w:val="009B4DBB"/>
    <w:rsid w:val="009B4E6E"/>
    <w:rsid w:val="009B4FC8"/>
    <w:rsid w:val="009B57DC"/>
    <w:rsid w:val="009B5B2A"/>
    <w:rsid w:val="009B6254"/>
    <w:rsid w:val="009B632B"/>
    <w:rsid w:val="009B640F"/>
    <w:rsid w:val="009B6443"/>
    <w:rsid w:val="009B6571"/>
    <w:rsid w:val="009B6921"/>
    <w:rsid w:val="009B705A"/>
    <w:rsid w:val="009B70FB"/>
    <w:rsid w:val="009B711A"/>
    <w:rsid w:val="009B71D4"/>
    <w:rsid w:val="009B7664"/>
    <w:rsid w:val="009B792A"/>
    <w:rsid w:val="009C01A0"/>
    <w:rsid w:val="009C0A69"/>
    <w:rsid w:val="009C126F"/>
    <w:rsid w:val="009C167C"/>
    <w:rsid w:val="009C16A2"/>
    <w:rsid w:val="009C1708"/>
    <w:rsid w:val="009C17F9"/>
    <w:rsid w:val="009C1E5B"/>
    <w:rsid w:val="009C2530"/>
    <w:rsid w:val="009C2EF1"/>
    <w:rsid w:val="009C2FAD"/>
    <w:rsid w:val="009C33D1"/>
    <w:rsid w:val="009C3AA6"/>
    <w:rsid w:val="009C3ADE"/>
    <w:rsid w:val="009C3E9C"/>
    <w:rsid w:val="009C3EDB"/>
    <w:rsid w:val="009C4328"/>
    <w:rsid w:val="009C438B"/>
    <w:rsid w:val="009C45C9"/>
    <w:rsid w:val="009C4811"/>
    <w:rsid w:val="009C4985"/>
    <w:rsid w:val="009C4D4A"/>
    <w:rsid w:val="009C5300"/>
    <w:rsid w:val="009C5498"/>
    <w:rsid w:val="009C5AE4"/>
    <w:rsid w:val="009C69EE"/>
    <w:rsid w:val="009C6A76"/>
    <w:rsid w:val="009C6DE3"/>
    <w:rsid w:val="009C71B7"/>
    <w:rsid w:val="009C726F"/>
    <w:rsid w:val="009C7488"/>
    <w:rsid w:val="009D0066"/>
    <w:rsid w:val="009D00F9"/>
    <w:rsid w:val="009D0380"/>
    <w:rsid w:val="009D0769"/>
    <w:rsid w:val="009D1043"/>
    <w:rsid w:val="009D111E"/>
    <w:rsid w:val="009D1172"/>
    <w:rsid w:val="009D13E4"/>
    <w:rsid w:val="009D1A71"/>
    <w:rsid w:val="009D1C60"/>
    <w:rsid w:val="009D1E34"/>
    <w:rsid w:val="009D2218"/>
    <w:rsid w:val="009D26FD"/>
    <w:rsid w:val="009D319F"/>
    <w:rsid w:val="009D3283"/>
    <w:rsid w:val="009D372A"/>
    <w:rsid w:val="009D395F"/>
    <w:rsid w:val="009D409E"/>
    <w:rsid w:val="009D40DB"/>
    <w:rsid w:val="009D4487"/>
    <w:rsid w:val="009D47A8"/>
    <w:rsid w:val="009D4BFF"/>
    <w:rsid w:val="009D4C9C"/>
    <w:rsid w:val="009D4D1A"/>
    <w:rsid w:val="009D505F"/>
    <w:rsid w:val="009D540F"/>
    <w:rsid w:val="009D5B91"/>
    <w:rsid w:val="009D5EA9"/>
    <w:rsid w:val="009D5F3F"/>
    <w:rsid w:val="009D6FFE"/>
    <w:rsid w:val="009D756C"/>
    <w:rsid w:val="009D7616"/>
    <w:rsid w:val="009D7838"/>
    <w:rsid w:val="009D7988"/>
    <w:rsid w:val="009E0830"/>
    <w:rsid w:val="009E10D4"/>
    <w:rsid w:val="009E1201"/>
    <w:rsid w:val="009E1276"/>
    <w:rsid w:val="009E15E8"/>
    <w:rsid w:val="009E18ED"/>
    <w:rsid w:val="009E1E37"/>
    <w:rsid w:val="009E1E91"/>
    <w:rsid w:val="009E1F09"/>
    <w:rsid w:val="009E2117"/>
    <w:rsid w:val="009E2194"/>
    <w:rsid w:val="009E2389"/>
    <w:rsid w:val="009E2939"/>
    <w:rsid w:val="009E2A66"/>
    <w:rsid w:val="009E2B28"/>
    <w:rsid w:val="009E2B5E"/>
    <w:rsid w:val="009E2C2A"/>
    <w:rsid w:val="009E2E68"/>
    <w:rsid w:val="009E32E1"/>
    <w:rsid w:val="009E3492"/>
    <w:rsid w:val="009E35B8"/>
    <w:rsid w:val="009E373C"/>
    <w:rsid w:val="009E3B41"/>
    <w:rsid w:val="009E3D32"/>
    <w:rsid w:val="009E3E32"/>
    <w:rsid w:val="009E3E4F"/>
    <w:rsid w:val="009E3F46"/>
    <w:rsid w:val="009E49E7"/>
    <w:rsid w:val="009E52FE"/>
    <w:rsid w:val="009E53BF"/>
    <w:rsid w:val="009E552A"/>
    <w:rsid w:val="009E576E"/>
    <w:rsid w:val="009E57C1"/>
    <w:rsid w:val="009E59DF"/>
    <w:rsid w:val="009E5C56"/>
    <w:rsid w:val="009E5C69"/>
    <w:rsid w:val="009E5C6B"/>
    <w:rsid w:val="009E5C81"/>
    <w:rsid w:val="009E5CEE"/>
    <w:rsid w:val="009E625C"/>
    <w:rsid w:val="009E631D"/>
    <w:rsid w:val="009E6468"/>
    <w:rsid w:val="009E649F"/>
    <w:rsid w:val="009E6642"/>
    <w:rsid w:val="009E6645"/>
    <w:rsid w:val="009E665F"/>
    <w:rsid w:val="009E6683"/>
    <w:rsid w:val="009E6BCE"/>
    <w:rsid w:val="009E6DE2"/>
    <w:rsid w:val="009E7518"/>
    <w:rsid w:val="009E75F4"/>
    <w:rsid w:val="009E774A"/>
    <w:rsid w:val="009E7ACA"/>
    <w:rsid w:val="009E7DEE"/>
    <w:rsid w:val="009E7E96"/>
    <w:rsid w:val="009F0D94"/>
    <w:rsid w:val="009F1467"/>
    <w:rsid w:val="009F1633"/>
    <w:rsid w:val="009F16FA"/>
    <w:rsid w:val="009F1809"/>
    <w:rsid w:val="009F19B6"/>
    <w:rsid w:val="009F1EDC"/>
    <w:rsid w:val="009F27EF"/>
    <w:rsid w:val="009F2871"/>
    <w:rsid w:val="009F3419"/>
    <w:rsid w:val="009F3B5D"/>
    <w:rsid w:val="009F3FC8"/>
    <w:rsid w:val="009F4144"/>
    <w:rsid w:val="009F41D2"/>
    <w:rsid w:val="009F4316"/>
    <w:rsid w:val="009F4620"/>
    <w:rsid w:val="009F4625"/>
    <w:rsid w:val="009F47AE"/>
    <w:rsid w:val="009F4876"/>
    <w:rsid w:val="009F4DD0"/>
    <w:rsid w:val="009F4E6A"/>
    <w:rsid w:val="009F4FA8"/>
    <w:rsid w:val="009F515A"/>
    <w:rsid w:val="009F53F1"/>
    <w:rsid w:val="009F5869"/>
    <w:rsid w:val="009F5D56"/>
    <w:rsid w:val="009F5E84"/>
    <w:rsid w:val="009F6047"/>
    <w:rsid w:val="009F60E9"/>
    <w:rsid w:val="009F67B4"/>
    <w:rsid w:val="009F6D3F"/>
    <w:rsid w:val="009F7862"/>
    <w:rsid w:val="009F7EE3"/>
    <w:rsid w:val="00A0007C"/>
    <w:rsid w:val="00A001C8"/>
    <w:rsid w:val="00A00467"/>
    <w:rsid w:val="00A00482"/>
    <w:rsid w:val="00A00C11"/>
    <w:rsid w:val="00A00C9A"/>
    <w:rsid w:val="00A013F1"/>
    <w:rsid w:val="00A01641"/>
    <w:rsid w:val="00A01990"/>
    <w:rsid w:val="00A01AF8"/>
    <w:rsid w:val="00A0252C"/>
    <w:rsid w:val="00A035B7"/>
    <w:rsid w:val="00A038FE"/>
    <w:rsid w:val="00A040B9"/>
    <w:rsid w:val="00A0421B"/>
    <w:rsid w:val="00A042DC"/>
    <w:rsid w:val="00A045D1"/>
    <w:rsid w:val="00A04DE5"/>
    <w:rsid w:val="00A04FCC"/>
    <w:rsid w:val="00A05140"/>
    <w:rsid w:val="00A053B2"/>
    <w:rsid w:val="00A05B7D"/>
    <w:rsid w:val="00A061EC"/>
    <w:rsid w:val="00A065A2"/>
    <w:rsid w:val="00A065A4"/>
    <w:rsid w:val="00A07139"/>
    <w:rsid w:val="00A07403"/>
    <w:rsid w:val="00A1068B"/>
    <w:rsid w:val="00A1083F"/>
    <w:rsid w:val="00A10CF0"/>
    <w:rsid w:val="00A10FBD"/>
    <w:rsid w:val="00A1120A"/>
    <w:rsid w:val="00A11318"/>
    <w:rsid w:val="00A114C2"/>
    <w:rsid w:val="00A11859"/>
    <w:rsid w:val="00A11E0B"/>
    <w:rsid w:val="00A1220F"/>
    <w:rsid w:val="00A1244E"/>
    <w:rsid w:val="00A12889"/>
    <w:rsid w:val="00A12895"/>
    <w:rsid w:val="00A12B2A"/>
    <w:rsid w:val="00A12C17"/>
    <w:rsid w:val="00A134A6"/>
    <w:rsid w:val="00A13830"/>
    <w:rsid w:val="00A1397A"/>
    <w:rsid w:val="00A13C93"/>
    <w:rsid w:val="00A13DC7"/>
    <w:rsid w:val="00A13FA8"/>
    <w:rsid w:val="00A1427D"/>
    <w:rsid w:val="00A1427E"/>
    <w:rsid w:val="00A142A1"/>
    <w:rsid w:val="00A147CD"/>
    <w:rsid w:val="00A148A2"/>
    <w:rsid w:val="00A149F0"/>
    <w:rsid w:val="00A14E92"/>
    <w:rsid w:val="00A14F0C"/>
    <w:rsid w:val="00A15264"/>
    <w:rsid w:val="00A153BD"/>
    <w:rsid w:val="00A15BE9"/>
    <w:rsid w:val="00A15EB1"/>
    <w:rsid w:val="00A15F14"/>
    <w:rsid w:val="00A16316"/>
    <w:rsid w:val="00A16489"/>
    <w:rsid w:val="00A16BCE"/>
    <w:rsid w:val="00A16C78"/>
    <w:rsid w:val="00A171ED"/>
    <w:rsid w:val="00A172A5"/>
    <w:rsid w:val="00A1735C"/>
    <w:rsid w:val="00A17B7D"/>
    <w:rsid w:val="00A2112D"/>
    <w:rsid w:val="00A212C0"/>
    <w:rsid w:val="00A21625"/>
    <w:rsid w:val="00A21A37"/>
    <w:rsid w:val="00A21E9C"/>
    <w:rsid w:val="00A21F36"/>
    <w:rsid w:val="00A21F54"/>
    <w:rsid w:val="00A22EC0"/>
    <w:rsid w:val="00A2363E"/>
    <w:rsid w:val="00A23818"/>
    <w:rsid w:val="00A23B37"/>
    <w:rsid w:val="00A23FAD"/>
    <w:rsid w:val="00A245F1"/>
    <w:rsid w:val="00A24857"/>
    <w:rsid w:val="00A24FF9"/>
    <w:rsid w:val="00A24FFF"/>
    <w:rsid w:val="00A254CD"/>
    <w:rsid w:val="00A25564"/>
    <w:rsid w:val="00A258C7"/>
    <w:rsid w:val="00A25E59"/>
    <w:rsid w:val="00A263BF"/>
    <w:rsid w:val="00A26826"/>
    <w:rsid w:val="00A26AE5"/>
    <w:rsid w:val="00A26E09"/>
    <w:rsid w:val="00A275B7"/>
    <w:rsid w:val="00A27B66"/>
    <w:rsid w:val="00A27C29"/>
    <w:rsid w:val="00A308F7"/>
    <w:rsid w:val="00A30E83"/>
    <w:rsid w:val="00A30EB3"/>
    <w:rsid w:val="00A30F28"/>
    <w:rsid w:val="00A3157D"/>
    <w:rsid w:val="00A31BF5"/>
    <w:rsid w:val="00A31CA1"/>
    <w:rsid w:val="00A31FB8"/>
    <w:rsid w:val="00A3207E"/>
    <w:rsid w:val="00A321BE"/>
    <w:rsid w:val="00A32995"/>
    <w:rsid w:val="00A32D64"/>
    <w:rsid w:val="00A32F55"/>
    <w:rsid w:val="00A32F77"/>
    <w:rsid w:val="00A33154"/>
    <w:rsid w:val="00A338EB"/>
    <w:rsid w:val="00A33D36"/>
    <w:rsid w:val="00A34741"/>
    <w:rsid w:val="00A351B9"/>
    <w:rsid w:val="00A35720"/>
    <w:rsid w:val="00A35B72"/>
    <w:rsid w:val="00A366F0"/>
    <w:rsid w:val="00A36E83"/>
    <w:rsid w:val="00A372E3"/>
    <w:rsid w:val="00A37403"/>
    <w:rsid w:val="00A37BA3"/>
    <w:rsid w:val="00A3D5CC"/>
    <w:rsid w:val="00A40368"/>
    <w:rsid w:val="00A40780"/>
    <w:rsid w:val="00A4078F"/>
    <w:rsid w:val="00A40BB5"/>
    <w:rsid w:val="00A40DD8"/>
    <w:rsid w:val="00A40E71"/>
    <w:rsid w:val="00A411C3"/>
    <w:rsid w:val="00A4175B"/>
    <w:rsid w:val="00A4191F"/>
    <w:rsid w:val="00A41A24"/>
    <w:rsid w:val="00A41B9B"/>
    <w:rsid w:val="00A41F4A"/>
    <w:rsid w:val="00A421D8"/>
    <w:rsid w:val="00A4230F"/>
    <w:rsid w:val="00A4269A"/>
    <w:rsid w:val="00A42806"/>
    <w:rsid w:val="00A42838"/>
    <w:rsid w:val="00A42E07"/>
    <w:rsid w:val="00A42E35"/>
    <w:rsid w:val="00A42E7A"/>
    <w:rsid w:val="00A42F4F"/>
    <w:rsid w:val="00A42FAF"/>
    <w:rsid w:val="00A42FBD"/>
    <w:rsid w:val="00A43171"/>
    <w:rsid w:val="00A433D2"/>
    <w:rsid w:val="00A436E4"/>
    <w:rsid w:val="00A437E2"/>
    <w:rsid w:val="00A43D21"/>
    <w:rsid w:val="00A44111"/>
    <w:rsid w:val="00A4416D"/>
    <w:rsid w:val="00A44D29"/>
    <w:rsid w:val="00A44F1E"/>
    <w:rsid w:val="00A450E4"/>
    <w:rsid w:val="00A450E9"/>
    <w:rsid w:val="00A45412"/>
    <w:rsid w:val="00A4549A"/>
    <w:rsid w:val="00A457BD"/>
    <w:rsid w:val="00A45967"/>
    <w:rsid w:val="00A45A04"/>
    <w:rsid w:val="00A45A79"/>
    <w:rsid w:val="00A45AAD"/>
    <w:rsid w:val="00A45D50"/>
    <w:rsid w:val="00A45F95"/>
    <w:rsid w:val="00A46AB3"/>
    <w:rsid w:val="00A46B85"/>
    <w:rsid w:val="00A46BFB"/>
    <w:rsid w:val="00A471B6"/>
    <w:rsid w:val="00A47222"/>
    <w:rsid w:val="00A47360"/>
    <w:rsid w:val="00A4736A"/>
    <w:rsid w:val="00A47589"/>
    <w:rsid w:val="00A475D4"/>
    <w:rsid w:val="00A47602"/>
    <w:rsid w:val="00A4770D"/>
    <w:rsid w:val="00A47736"/>
    <w:rsid w:val="00A4789B"/>
    <w:rsid w:val="00A4796F"/>
    <w:rsid w:val="00A47E65"/>
    <w:rsid w:val="00A47FF3"/>
    <w:rsid w:val="00A5003E"/>
    <w:rsid w:val="00A501E7"/>
    <w:rsid w:val="00A5027E"/>
    <w:rsid w:val="00A50456"/>
    <w:rsid w:val="00A5166B"/>
    <w:rsid w:val="00A51834"/>
    <w:rsid w:val="00A51870"/>
    <w:rsid w:val="00A522BC"/>
    <w:rsid w:val="00A5245D"/>
    <w:rsid w:val="00A5247F"/>
    <w:rsid w:val="00A52C5F"/>
    <w:rsid w:val="00A52CD6"/>
    <w:rsid w:val="00A52D27"/>
    <w:rsid w:val="00A52D28"/>
    <w:rsid w:val="00A52ED4"/>
    <w:rsid w:val="00A5326D"/>
    <w:rsid w:val="00A5350D"/>
    <w:rsid w:val="00A535FB"/>
    <w:rsid w:val="00A539CB"/>
    <w:rsid w:val="00A545B0"/>
    <w:rsid w:val="00A5465E"/>
    <w:rsid w:val="00A54660"/>
    <w:rsid w:val="00A54912"/>
    <w:rsid w:val="00A54DB1"/>
    <w:rsid w:val="00A54E6F"/>
    <w:rsid w:val="00A5509D"/>
    <w:rsid w:val="00A5541F"/>
    <w:rsid w:val="00A55910"/>
    <w:rsid w:val="00A55961"/>
    <w:rsid w:val="00A55A15"/>
    <w:rsid w:val="00A55F58"/>
    <w:rsid w:val="00A567BD"/>
    <w:rsid w:val="00A567CD"/>
    <w:rsid w:val="00A56A25"/>
    <w:rsid w:val="00A571E1"/>
    <w:rsid w:val="00A57749"/>
    <w:rsid w:val="00A5782F"/>
    <w:rsid w:val="00A579F8"/>
    <w:rsid w:val="00A57F1C"/>
    <w:rsid w:val="00A6002E"/>
    <w:rsid w:val="00A600AB"/>
    <w:rsid w:val="00A600BE"/>
    <w:rsid w:val="00A605AF"/>
    <w:rsid w:val="00A60895"/>
    <w:rsid w:val="00A60DBF"/>
    <w:rsid w:val="00A60E4C"/>
    <w:rsid w:val="00A61254"/>
    <w:rsid w:val="00A613C3"/>
    <w:rsid w:val="00A61729"/>
    <w:rsid w:val="00A619A0"/>
    <w:rsid w:val="00A61CEA"/>
    <w:rsid w:val="00A62168"/>
    <w:rsid w:val="00A631F9"/>
    <w:rsid w:val="00A63261"/>
    <w:rsid w:val="00A63405"/>
    <w:rsid w:val="00A6355C"/>
    <w:rsid w:val="00A63700"/>
    <w:rsid w:val="00A63AA3"/>
    <w:rsid w:val="00A63B70"/>
    <w:rsid w:val="00A64164"/>
    <w:rsid w:val="00A64DBE"/>
    <w:rsid w:val="00A65201"/>
    <w:rsid w:val="00A65BBF"/>
    <w:rsid w:val="00A65E28"/>
    <w:rsid w:val="00A664CC"/>
    <w:rsid w:val="00A66617"/>
    <w:rsid w:val="00A66910"/>
    <w:rsid w:val="00A669C5"/>
    <w:rsid w:val="00A66B76"/>
    <w:rsid w:val="00A672E3"/>
    <w:rsid w:val="00A6734A"/>
    <w:rsid w:val="00A673E8"/>
    <w:rsid w:val="00A677E7"/>
    <w:rsid w:val="00A67E3B"/>
    <w:rsid w:val="00A7048B"/>
    <w:rsid w:val="00A704A2"/>
    <w:rsid w:val="00A7063D"/>
    <w:rsid w:val="00A70962"/>
    <w:rsid w:val="00A70F98"/>
    <w:rsid w:val="00A71147"/>
    <w:rsid w:val="00A7123E"/>
    <w:rsid w:val="00A71311"/>
    <w:rsid w:val="00A71335"/>
    <w:rsid w:val="00A7151B"/>
    <w:rsid w:val="00A71B38"/>
    <w:rsid w:val="00A71DA5"/>
    <w:rsid w:val="00A71E0F"/>
    <w:rsid w:val="00A71F3C"/>
    <w:rsid w:val="00A721EC"/>
    <w:rsid w:val="00A72270"/>
    <w:rsid w:val="00A72A91"/>
    <w:rsid w:val="00A72CC4"/>
    <w:rsid w:val="00A72E2E"/>
    <w:rsid w:val="00A72F68"/>
    <w:rsid w:val="00A7315E"/>
    <w:rsid w:val="00A7324D"/>
    <w:rsid w:val="00A734EF"/>
    <w:rsid w:val="00A7365C"/>
    <w:rsid w:val="00A737D5"/>
    <w:rsid w:val="00A73968"/>
    <w:rsid w:val="00A73A11"/>
    <w:rsid w:val="00A7410C"/>
    <w:rsid w:val="00A74252"/>
    <w:rsid w:val="00A74346"/>
    <w:rsid w:val="00A74976"/>
    <w:rsid w:val="00A75212"/>
    <w:rsid w:val="00A75C48"/>
    <w:rsid w:val="00A75DED"/>
    <w:rsid w:val="00A75F37"/>
    <w:rsid w:val="00A769A1"/>
    <w:rsid w:val="00A76C0A"/>
    <w:rsid w:val="00A77026"/>
    <w:rsid w:val="00A770A8"/>
    <w:rsid w:val="00A7731A"/>
    <w:rsid w:val="00A7791D"/>
    <w:rsid w:val="00A77FD9"/>
    <w:rsid w:val="00A8012E"/>
    <w:rsid w:val="00A801CF"/>
    <w:rsid w:val="00A802AC"/>
    <w:rsid w:val="00A8056C"/>
    <w:rsid w:val="00A80DF2"/>
    <w:rsid w:val="00A80E79"/>
    <w:rsid w:val="00A81255"/>
    <w:rsid w:val="00A813F4"/>
    <w:rsid w:val="00A81531"/>
    <w:rsid w:val="00A81864"/>
    <w:rsid w:val="00A81953"/>
    <w:rsid w:val="00A81C72"/>
    <w:rsid w:val="00A81EEB"/>
    <w:rsid w:val="00A8202C"/>
    <w:rsid w:val="00A826BC"/>
    <w:rsid w:val="00A82D52"/>
    <w:rsid w:val="00A82E15"/>
    <w:rsid w:val="00A82F14"/>
    <w:rsid w:val="00A83592"/>
    <w:rsid w:val="00A8361C"/>
    <w:rsid w:val="00A83731"/>
    <w:rsid w:val="00A83818"/>
    <w:rsid w:val="00A83C0F"/>
    <w:rsid w:val="00A83CE7"/>
    <w:rsid w:val="00A84362"/>
    <w:rsid w:val="00A8486A"/>
    <w:rsid w:val="00A84A8D"/>
    <w:rsid w:val="00A84EA8"/>
    <w:rsid w:val="00A85211"/>
    <w:rsid w:val="00A85856"/>
    <w:rsid w:val="00A8598B"/>
    <w:rsid w:val="00A85C4E"/>
    <w:rsid w:val="00A862D7"/>
    <w:rsid w:val="00A869A7"/>
    <w:rsid w:val="00A86A01"/>
    <w:rsid w:val="00A86B63"/>
    <w:rsid w:val="00A86EB0"/>
    <w:rsid w:val="00A872BB"/>
    <w:rsid w:val="00A873FA"/>
    <w:rsid w:val="00A87AC3"/>
    <w:rsid w:val="00A87CED"/>
    <w:rsid w:val="00A901C9"/>
    <w:rsid w:val="00A9075D"/>
    <w:rsid w:val="00A90CD3"/>
    <w:rsid w:val="00A910C7"/>
    <w:rsid w:val="00A91520"/>
    <w:rsid w:val="00A9190F"/>
    <w:rsid w:val="00A91983"/>
    <w:rsid w:val="00A91DC4"/>
    <w:rsid w:val="00A92504"/>
    <w:rsid w:val="00A928B7"/>
    <w:rsid w:val="00A9290E"/>
    <w:rsid w:val="00A929CB"/>
    <w:rsid w:val="00A93181"/>
    <w:rsid w:val="00A933C6"/>
    <w:rsid w:val="00A93573"/>
    <w:rsid w:val="00A936BB"/>
    <w:rsid w:val="00A93919"/>
    <w:rsid w:val="00A93D71"/>
    <w:rsid w:val="00A946C2"/>
    <w:rsid w:val="00A94C11"/>
    <w:rsid w:val="00A94C41"/>
    <w:rsid w:val="00A951FD"/>
    <w:rsid w:val="00A95412"/>
    <w:rsid w:val="00A954B9"/>
    <w:rsid w:val="00A95BE6"/>
    <w:rsid w:val="00A95D18"/>
    <w:rsid w:val="00A96254"/>
    <w:rsid w:val="00A96A6C"/>
    <w:rsid w:val="00A96DB9"/>
    <w:rsid w:val="00A97210"/>
    <w:rsid w:val="00A975AB"/>
    <w:rsid w:val="00A97AAA"/>
    <w:rsid w:val="00A97DE6"/>
    <w:rsid w:val="00AA0302"/>
    <w:rsid w:val="00AA0390"/>
    <w:rsid w:val="00AA0768"/>
    <w:rsid w:val="00AA076C"/>
    <w:rsid w:val="00AA088C"/>
    <w:rsid w:val="00AA090D"/>
    <w:rsid w:val="00AA0AAF"/>
    <w:rsid w:val="00AA0E1A"/>
    <w:rsid w:val="00AA0F2D"/>
    <w:rsid w:val="00AA0FC3"/>
    <w:rsid w:val="00AA14A3"/>
    <w:rsid w:val="00AA1D60"/>
    <w:rsid w:val="00AA21FE"/>
    <w:rsid w:val="00AA25FF"/>
    <w:rsid w:val="00AA26DD"/>
    <w:rsid w:val="00AA2931"/>
    <w:rsid w:val="00AA2A2F"/>
    <w:rsid w:val="00AA2AE2"/>
    <w:rsid w:val="00AA2AFE"/>
    <w:rsid w:val="00AA2F97"/>
    <w:rsid w:val="00AA35D7"/>
    <w:rsid w:val="00AA3CD8"/>
    <w:rsid w:val="00AA3CE9"/>
    <w:rsid w:val="00AA3ECB"/>
    <w:rsid w:val="00AA3FF1"/>
    <w:rsid w:val="00AA46E4"/>
    <w:rsid w:val="00AA4705"/>
    <w:rsid w:val="00AA483C"/>
    <w:rsid w:val="00AA4CB2"/>
    <w:rsid w:val="00AA4E8C"/>
    <w:rsid w:val="00AA5588"/>
    <w:rsid w:val="00AA5AA1"/>
    <w:rsid w:val="00AA5AC1"/>
    <w:rsid w:val="00AA5E0B"/>
    <w:rsid w:val="00AA609D"/>
    <w:rsid w:val="00AA6157"/>
    <w:rsid w:val="00AA6235"/>
    <w:rsid w:val="00AA6268"/>
    <w:rsid w:val="00AA6611"/>
    <w:rsid w:val="00AA6A93"/>
    <w:rsid w:val="00AA6BFB"/>
    <w:rsid w:val="00AA6F15"/>
    <w:rsid w:val="00AA7789"/>
    <w:rsid w:val="00AA7795"/>
    <w:rsid w:val="00AA7E16"/>
    <w:rsid w:val="00AB06B9"/>
    <w:rsid w:val="00AB0BCE"/>
    <w:rsid w:val="00AB0D68"/>
    <w:rsid w:val="00AB1033"/>
    <w:rsid w:val="00AB105D"/>
    <w:rsid w:val="00AB13B0"/>
    <w:rsid w:val="00AB1C8C"/>
    <w:rsid w:val="00AB20C9"/>
    <w:rsid w:val="00AB23D1"/>
    <w:rsid w:val="00AB289C"/>
    <w:rsid w:val="00AB2947"/>
    <w:rsid w:val="00AB2A95"/>
    <w:rsid w:val="00AB2BD8"/>
    <w:rsid w:val="00AB2FC7"/>
    <w:rsid w:val="00AB33EC"/>
    <w:rsid w:val="00AB384D"/>
    <w:rsid w:val="00AB38C7"/>
    <w:rsid w:val="00AB40AA"/>
    <w:rsid w:val="00AB45C6"/>
    <w:rsid w:val="00AB4805"/>
    <w:rsid w:val="00AB4873"/>
    <w:rsid w:val="00AB4E04"/>
    <w:rsid w:val="00AB521A"/>
    <w:rsid w:val="00AB52A6"/>
    <w:rsid w:val="00AB5D20"/>
    <w:rsid w:val="00AB5DBD"/>
    <w:rsid w:val="00AB5E28"/>
    <w:rsid w:val="00AB5EF5"/>
    <w:rsid w:val="00AB641A"/>
    <w:rsid w:val="00AB6441"/>
    <w:rsid w:val="00AB6B77"/>
    <w:rsid w:val="00AB6DCB"/>
    <w:rsid w:val="00AB74D3"/>
    <w:rsid w:val="00AB78E9"/>
    <w:rsid w:val="00AB7C41"/>
    <w:rsid w:val="00AB7F3D"/>
    <w:rsid w:val="00AC0546"/>
    <w:rsid w:val="00AC060C"/>
    <w:rsid w:val="00AC0735"/>
    <w:rsid w:val="00AC0D30"/>
    <w:rsid w:val="00AC0FB6"/>
    <w:rsid w:val="00AC1166"/>
    <w:rsid w:val="00AC14DA"/>
    <w:rsid w:val="00AC1726"/>
    <w:rsid w:val="00AC1C22"/>
    <w:rsid w:val="00AC2DF4"/>
    <w:rsid w:val="00AC36D4"/>
    <w:rsid w:val="00AC37EE"/>
    <w:rsid w:val="00AC38EF"/>
    <w:rsid w:val="00AC3F33"/>
    <w:rsid w:val="00AC4017"/>
    <w:rsid w:val="00AC44E0"/>
    <w:rsid w:val="00AC45F3"/>
    <w:rsid w:val="00AC4B34"/>
    <w:rsid w:val="00AC4D5E"/>
    <w:rsid w:val="00AC53EC"/>
    <w:rsid w:val="00AC574E"/>
    <w:rsid w:val="00AC57F1"/>
    <w:rsid w:val="00AC5CB2"/>
    <w:rsid w:val="00AC711D"/>
    <w:rsid w:val="00AC7430"/>
    <w:rsid w:val="00AC775A"/>
    <w:rsid w:val="00AD004B"/>
    <w:rsid w:val="00AD00D5"/>
    <w:rsid w:val="00AD040F"/>
    <w:rsid w:val="00AD05B0"/>
    <w:rsid w:val="00AD09A5"/>
    <w:rsid w:val="00AD0A43"/>
    <w:rsid w:val="00AD0B20"/>
    <w:rsid w:val="00AD0D00"/>
    <w:rsid w:val="00AD0E8D"/>
    <w:rsid w:val="00AD1358"/>
    <w:rsid w:val="00AD18C9"/>
    <w:rsid w:val="00AD1A10"/>
    <w:rsid w:val="00AD1B97"/>
    <w:rsid w:val="00AD1CE2"/>
    <w:rsid w:val="00AD1D90"/>
    <w:rsid w:val="00AD20D3"/>
    <w:rsid w:val="00AD2807"/>
    <w:rsid w:val="00AD2A38"/>
    <w:rsid w:val="00AD2C11"/>
    <w:rsid w:val="00AD2CD8"/>
    <w:rsid w:val="00AD326F"/>
    <w:rsid w:val="00AD3995"/>
    <w:rsid w:val="00AD3EB6"/>
    <w:rsid w:val="00AD3F6E"/>
    <w:rsid w:val="00AD415A"/>
    <w:rsid w:val="00AD43BB"/>
    <w:rsid w:val="00AD476A"/>
    <w:rsid w:val="00AD49A4"/>
    <w:rsid w:val="00AD4A61"/>
    <w:rsid w:val="00AD4A9B"/>
    <w:rsid w:val="00AD4C7D"/>
    <w:rsid w:val="00AD533F"/>
    <w:rsid w:val="00AD5466"/>
    <w:rsid w:val="00AD55D2"/>
    <w:rsid w:val="00AD5BCC"/>
    <w:rsid w:val="00AD5F69"/>
    <w:rsid w:val="00AD6382"/>
    <w:rsid w:val="00AD64EB"/>
    <w:rsid w:val="00AD6F06"/>
    <w:rsid w:val="00AD7073"/>
    <w:rsid w:val="00AD72C1"/>
    <w:rsid w:val="00AD761B"/>
    <w:rsid w:val="00AD7765"/>
    <w:rsid w:val="00AD7805"/>
    <w:rsid w:val="00AD7A9E"/>
    <w:rsid w:val="00AD7C62"/>
    <w:rsid w:val="00AD7C9E"/>
    <w:rsid w:val="00AD7D15"/>
    <w:rsid w:val="00AD7DFD"/>
    <w:rsid w:val="00AE0498"/>
    <w:rsid w:val="00AE0739"/>
    <w:rsid w:val="00AE082C"/>
    <w:rsid w:val="00AE096C"/>
    <w:rsid w:val="00AE0BFD"/>
    <w:rsid w:val="00AE10AB"/>
    <w:rsid w:val="00AE13E1"/>
    <w:rsid w:val="00AE1434"/>
    <w:rsid w:val="00AE15C4"/>
    <w:rsid w:val="00AE1865"/>
    <w:rsid w:val="00AE18AA"/>
    <w:rsid w:val="00AE1DCE"/>
    <w:rsid w:val="00AE1E46"/>
    <w:rsid w:val="00AE20F4"/>
    <w:rsid w:val="00AE2537"/>
    <w:rsid w:val="00AE2F52"/>
    <w:rsid w:val="00AE33D9"/>
    <w:rsid w:val="00AE36E7"/>
    <w:rsid w:val="00AE386D"/>
    <w:rsid w:val="00AE3CFF"/>
    <w:rsid w:val="00AE424C"/>
    <w:rsid w:val="00AE4489"/>
    <w:rsid w:val="00AE45FC"/>
    <w:rsid w:val="00AE4893"/>
    <w:rsid w:val="00AE4A4B"/>
    <w:rsid w:val="00AE4D83"/>
    <w:rsid w:val="00AE652C"/>
    <w:rsid w:val="00AE65D3"/>
    <w:rsid w:val="00AE683F"/>
    <w:rsid w:val="00AE6BE0"/>
    <w:rsid w:val="00AE6F9A"/>
    <w:rsid w:val="00AE78D0"/>
    <w:rsid w:val="00AE7DDB"/>
    <w:rsid w:val="00AE7E9C"/>
    <w:rsid w:val="00AE7ECC"/>
    <w:rsid w:val="00AF06E7"/>
    <w:rsid w:val="00AF09D0"/>
    <w:rsid w:val="00AF0B9A"/>
    <w:rsid w:val="00AF0CEB"/>
    <w:rsid w:val="00AF0D75"/>
    <w:rsid w:val="00AF0D8D"/>
    <w:rsid w:val="00AF1877"/>
    <w:rsid w:val="00AF1A44"/>
    <w:rsid w:val="00AF203D"/>
    <w:rsid w:val="00AF21C1"/>
    <w:rsid w:val="00AF2209"/>
    <w:rsid w:val="00AF23E5"/>
    <w:rsid w:val="00AF26F1"/>
    <w:rsid w:val="00AF272B"/>
    <w:rsid w:val="00AF29BA"/>
    <w:rsid w:val="00AF2D25"/>
    <w:rsid w:val="00AF2DB2"/>
    <w:rsid w:val="00AF32DB"/>
    <w:rsid w:val="00AF343E"/>
    <w:rsid w:val="00AF39BC"/>
    <w:rsid w:val="00AF3E5E"/>
    <w:rsid w:val="00AF4840"/>
    <w:rsid w:val="00AF48C1"/>
    <w:rsid w:val="00AF48CF"/>
    <w:rsid w:val="00AF4A77"/>
    <w:rsid w:val="00AF4C97"/>
    <w:rsid w:val="00AF5238"/>
    <w:rsid w:val="00AF559F"/>
    <w:rsid w:val="00AF57AB"/>
    <w:rsid w:val="00AF5AEE"/>
    <w:rsid w:val="00AF5BF1"/>
    <w:rsid w:val="00AF5F2D"/>
    <w:rsid w:val="00AF615D"/>
    <w:rsid w:val="00AF62BD"/>
    <w:rsid w:val="00AF63CB"/>
    <w:rsid w:val="00AF640C"/>
    <w:rsid w:val="00AF6B0F"/>
    <w:rsid w:val="00AF6B87"/>
    <w:rsid w:val="00AF6DDD"/>
    <w:rsid w:val="00AF70C9"/>
    <w:rsid w:val="00AF7295"/>
    <w:rsid w:val="00AF73A3"/>
    <w:rsid w:val="00AF7B35"/>
    <w:rsid w:val="00AF7ED3"/>
    <w:rsid w:val="00B0009A"/>
    <w:rsid w:val="00B00312"/>
    <w:rsid w:val="00B0058C"/>
    <w:rsid w:val="00B00781"/>
    <w:rsid w:val="00B00972"/>
    <w:rsid w:val="00B00F17"/>
    <w:rsid w:val="00B0124B"/>
    <w:rsid w:val="00B012A4"/>
    <w:rsid w:val="00B015B1"/>
    <w:rsid w:val="00B01B56"/>
    <w:rsid w:val="00B01B60"/>
    <w:rsid w:val="00B01FEE"/>
    <w:rsid w:val="00B0200B"/>
    <w:rsid w:val="00B02317"/>
    <w:rsid w:val="00B02340"/>
    <w:rsid w:val="00B0244E"/>
    <w:rsid w:val="00B02578"/>
    <w:rsid w:val="00B027E2"/>
    <w:rsid w:val="00B0297A"/>
    <w:rsid w:val="00B029CC"/>
    <w:rsid w:val="00B02BF1"/>
    <w:rsid w:val="00B02C40"/>
    <w:rsid w:val="00B035B7"/>
    <w:rsid w:val="00B037EC"/>
    <w:rsid w:val="00B0394E"/>
    <w:rsid w:val="00B0398C"/>
    <w:rsid w:val="00B03A97"/>
    <w:rsid w:val="00B03DBD"/>
    <w:rsid w:val="00B03EF2"/>
    <w:rsid w:val="00B03F24"/>
    <w:rsid w:val="00B04113"/>
    <w:rsid w:val="00B04578"/>
    <w:rsid w:val="00B04582"/>
    <w:rsid w:val="00B04616"/>
    <w:rsid w:val="00B04760"/>
    <w:rsid w:val="00B04822"/>
    <w:rsid w:val="00B04C66"/>
    <w:rsid w:val="00B04FA7"/>
    <w:rsid w:val="00B05283"/>
    <w:rsid w:val="00B05771"/>
    <w:rsid w:val="00B05C61"/>
    <w:rsid w:val="00B05F22"/>
    <w:rsid w:val="00B05F89"/>
    <w:rsid w:val="00B0618B"/>
    <w:rsid w:val="00B061B7"/>
    <w:rsid w:val="00B063E0"/>
    <w:rsid w:val="00B064B0"/>
    <w:rsid w:val="00B06A38"/>
    <w:rsid w:val="00B06B12"/>
    <w:rsid w:val="00B06B13"/>
    <w:rsid w:val="00B06C6D"/>
    <w:rsid w:val="00B06E9E"/>
    <w:rsid w:val="00B0793F"/>
    <w:rsid w:val="00B07A30"/>
    <w:rsid w:val="00B07CAE"/>
    <w:rsid w:val="00B07D38"/>
    <w:rsid w:val="00B102C3"/>
    <w:rsid w:val="00B104C1"/>
    <w:rsid w:val="00B10593"/>
    <w:rsid w:val="00B105A2"/>
    <w:rsid w:val="00B10F15"/>
    <w:rsid w:val="00B10FD6"/>
    <w:rsid w:val="00B11193"/>
    <w:rsid w:val="00B11460"/>
    <w:rsid w:val="00B11B3E"/>
    <w:rsid w:val="00B11E1F"/>
    <w:rsid w:val="00B120F6"/>
    <w:rsid w:val="00B12149"/>
    <w:rsid w:val="00B121B2"/>
    <w:rsid w:val="00B1228E"/>
    <w:rsid w:val="00B1246E"/>
    <w:rsid w:val="00B1288A"/>
    <w:rsid w:val="00B129D9"/>
    <w:rsid w:val="00B12BE3"/>
    <w:rsid w:val="00B12D8A"/>
    <w:rsid w:val="00B13124"/>
    <w:rsid w:val="00B140C5"/>
    <w:rsid w:val="00B142A3"/>
    <w:rsid w:val="00B142D8"/>
    <w:rsid w:val="00B146AF"/>
    <w:rsid w:val="00B149F6"/>
    <w:rsid w:val="00B14A9D"/>
    <w:rsid w:val="00B14C4F"/>
    <w:rsid w:val="00B15576"/>
    <w:rsid w:val="00B1573C"/>
    <w:rsid w:val="00B15B5A"/>
    <w:rsid w:val="00B15FEE"/>
    <w:rsid w:val="00B1697C"/>
    <w:rsid w:val="00B16B61"/>
    <w:rsid w:val="00B16E0B"/>
    <w:rsid w:val="00B16F8E"/>
    <w:rsid w:val="00B17200"/>
    <w:rsid w:val="00B172D5"/>
    <w:rsid w:val="00B174C7"/>
    <w:rsid w:val="00B176C5"/>
    <w:rsid w:val="00B177A0"/>
    <w:rsid w:val="00B17A33"/>
    <w:rsid w:val="00B17A41"/>
    <w:rsid w:val="00B17A51"/>
    <w:rsid w:val="00B201C3"/>
    <w:rsid w:val="00B20265"/>
    <w:rsid w:val="00B207B2"/>
    <w:rsid w:val="00B2097B"/>
    <w:rsid w:val="00B209A2"/>
    <w:rsid w:val="00B20B5C"/>
    <w:rsid w:val="00B20BDB"/>
    <w:rsid w:val="00B211D1"/>
    <w:rsid w:val="00B2143D"/>
    <w:rsid w:val="00B2143E"/>
    <w:rsid w:val="00B214C3"/>
    <w:rsid w:val="00B2168C"/>
    <w:rsid w:val="00B21A37"/>
    <w:rsid w:val="00B21A90"/>
    <w:rsid w:val="00B2234B"/>
    <w:rsid w:val="00B22353"/>
    <w:rsid w:val="00B2241B"/>
    <w:rsid w:val="00B2275D"/>
    <w:rsid w:val="00B229AA"/>
    <w:rsid w:val="00B229C7"/>
    <w:rsid w:val="00B22EF0"/>
    <w:rsid w:val="00B2343C"/>
    <w:rsid w:val="00B23864"/>
    <w:rsid w:val="00B23AE8"/>
    <w:rsid w:val="00B23B8B"/>
    <w:rsid w:val="00B23D5C"/>
    <w:rsid w:val="00B24197"/>
    <w:rsid w:val="00B24551"/>
    <w:rsid w:val="00B24AA3"/>
    <w:rsid w:val="00B24E89"/>
    <w:rsid w:val="00B255F4"/>
    <w:rsid w:val="00B25865"/>
    <w:rsid w:val="00B25A4F"/>
    <w:rsid w:val="00B260B1"/>
    <w:rsid w:val="00B261D9"/>
    <w:rsid w:val="00B26374"/>
    <w:rsid w:val="00B2678F"/>
    <w:rsid w:val="00B26A4B"/>
    <w:rsid w:val="00B26A81"/>
    <w:rsid w:val="00B26C1A"/>
    <w:rsid w:val="00B26C54"/>
    <w:rsid w:val="00B26D48"/>
    <w:rsid w:val="00B26DFE"/>
    <w:rsid w:val="00B2765E"/>
    <w:rsid w:val="00B279E1"/>
    <w:rsid w:val="00B27D12"/>
    <w:rsid w:val="00B30043"/>
    <w:rsid w:val="00B301BB"/>
    <w:rsid w:val="00B3077E"/>
    <w:rsid w:val="00B30869"/>
    <w:rsid w:val="00B30DB5"/>
    <w:rsid w:val="00B3106B"/>
    <w:rsid w:val="00B3116D"/>
    <w:rsid w:val="00B314C6"/>
    <w:rsid w:val="00B315B2"/>
    <w:rsid w:val="00B31C35"/>
    <w:rsid w:val="00B31CD3"/>
    <w:rsid w:val="00B31F50"/>
    <w:rsid w:val="00B32592"/>
    <w:rsid w:val="00B32605"/>
    <w:rsid w:val="00B32CDE"/>
    <w:rsid w:val="00B32ECE"/>
    <w:rsid w:val="00B32F91"/>
    <w:rsid w:val="00B3331F"/>
    <w:rsid w:val="00B333C1"/>
    <w:rsid w:val="00B336ED"/>
    <w:rsid w:val="00B33EBD"/>
    <w:rsid w:val="00B33F1A"/>
    <w:rsid w:val="00B343E2"/>
    <w:rsid w:val="00B34416"/>
    <w:rsid w:val="00B34500"/>
    <w:rsid w:val="00B352A6"/>
    <w:rsid w:val="00B352B8"/>
    <w:rsid w:val="00B3531D"/>
    <w:rsid w:val="00B35456"/>
    <w:rsid w:val="00B356A5"/>
    <w:rsid w:val="00B35764"/>
    <w:rsid w:val="00B357F6"/>
    <w:rsid w:val="00B35991"/>
    <w:rsid w:val="00B35AE6"/>
    <w:rsid w:val="00B3615C"/>
    <w:rsid w:val="00B36431"/>
    <w:rsid w:val="00B366E5"/>
    <w:rsid w:val="00B36901"/>
    <w:rsid w:val="00B3695D"/>
    <w:rsid w:val="00B372E2"/>
    <w:rsid w:val="00B3775E"/>
    <w:rsid w:val="00B37A4C"/>
    <w:rsid w:val="00B37EC4"/>
    <w:rsid w:val="00B40522"/>
    <w:rsid w:val="00B40655"/>
    <w:rsid w:val="00B4128D"/>
    <w:rsid w:val="00B41306"/>
    <w:rsid w:val="00B416DB"/>
    <w:rsid w:val="00B418AD"/>
    <w:rsid w:val="00B41A25"/>
    <w:rsid w:val="00B41B92"/>
    <w:rsid w:val="00B41D82"/>
    <w:rsid w:val="00B423D0"/>
    <w:rsid w:val="00B424D5"/>
    <w:rsid w:val="00B428A7"/>
    <w:rsid w:val="00B42D59"/>
    <w:rsid w:val="00B42E9B"/>
    <w:rsid w:val="00B43221"/>
    <w:rsid w:val="00B436D4"/>
    <w:rsid w:val="00B443AC"/>
    <w:rsid w:val="00B446F7"/>
    <w:rsid w:val="00B44BB1"/>
    <w:rsid w:val="00B44D57"/>
    <w:rsid w:val="00B45028"/>
    <w:rsid w:val="00B45A34"/>
    <w:rsid w:val="00B45C56"/>
    <w:rsid w:val="00B45E79"/>
    <w:rsid w:val="00B46692"/>
    <w:rsid w:val="00B469BD"/>
    <w:rsid w:val="00B47BA6"/>
    <w:rsid w:val="00B47CA7"/>
    <w:rsid w:val="00B50255"/>
    <w:rsid w:val="00B50552"/>
    <w:rsid w:val="00B5055F"/>
    <w:rsid w:val="00B50780"/>
    <w:rsid w:val="00B50B45"/>
    <w:rsid w:val="00B50BD5"/>
    <w:rsid w:val="00B50DD3"/>
    <w:rsid w:val="00B50DE1"/>
    <w:rsid w:val="00B5149F"/>
    <w:rsid w:val="00B51513"/>
    <w:rsid w:val="00B51923"/>
    <w:rsid w:val="00B519BB"/>
    <w:rsid w:val="00B52868"/>
    <w:rsid w:val="00B52CDA"/>
    <w:rsid w:val="00B53843"/>
    <w:rsid w:val="00B53A8F"/>
    <w:rsid w:val="00B53F67"/>
    <w:rsid w:val="00B53FB5"/>
    <w:rsid w:val="00B54201"/>
    <w:rsid w:val="00B546DB"/>
    <w:rsid w:val="00B54BFB"/>
    <w:rsid w:val="00B54FAD"/>
    <w:rsid w:val="00B55653"/>
    <w:rsid w:val="00B5572B"/>
    <w:rsid w:val="00B55A00"/>
    <w:rsid w:val="00B55B83"/>
    <w:rsid w:val="00B56A2D"/>
    <w:rsid w:val="00B56B5C"/>
    <w:rsid w:val="00B56DC5"/>
    <w:rsid w:val="00B57707"/>
    <w:rsid w:val="00B5784B"/>
    <w:rsid w:val="00B57EF0"/>
    <w:rsid w:val="00B6022E"/>
    <w:rsid w:val="00B60323"/>
    <w:rsid w:val="00B6063E"/>
    <w:rsid w:val="00B60BFA"/>
    <w:rsid w:val="00B60E95"/>
    <w:rsid w:val="00B614D9"/>
    <w:rsid w:val="00B61700"/>
    <w:rsid w:val="00B61E84"/>
    <w:rsid w:val="00B6216E"/>
    <w:rsid w:val="00B62192"/>
    <w:rsid w:val="00B62233"/>
    <w:rsid w:val="00B62407"/>
    <w:rsid w:val="00B62847"/>
    <w:rsid w:val="00B62B98"/>
    <w:rsid w:val="00B62D11"/>
    <w:rsid w:val="00B631D3"/>
    <w:rsid w:val="00B63264"/>
    <w:rsid w:val="00B634D5"/>
    <w:rsid w:val="00B63584"/>
    <w:rsid w:val="00B63835"/>
    <w:rsid w:val="00B63C9C"/>
    <w:rsid w:val="00B63F50"/>
    <w:rsid w:val="00B641EC"/>
    <w:rsid w:val="00B643AD"/>
    <w:rsid w:val="00B6474B"/>
    <w:rsid w:val="00B64ADF"/>
    <w:rsid w:val="00B64DDF"/>
    <w:rsid w:val="00B654CC"/>
    <w:rsid w:val="00B65554"/>
    <w:rsid w:val="00B6582C"/>
    <w:rsid w:val="00B658C8"/>
    <w:rsid w:val="00B658D7"/>
    <w:rsid w:val="00B65BEB"/>
    <w:rsid w:val="00B65D54"/>
    <w:rsid w:val="00B65E7B"/>
    <w:rsid w:val="00B65EBA"/>
    <w:rsid w:val="00B660A8"/>
    <w:rsid w:val="00B665CC"/>
    <w:rsid w:val="00B668AB"/>
    <w:rsid w:val="00B6697D"/>
    <w:rsid w:val="00B66C42"/>
    <w:rsid w:val="00B66D40"/>
    <w:rsid w:val="00B66E46"/>
    <w:rsid w:val="00B67398"/>
    <w:rsid w:val="00B67489"/>
    <w:rsid w:val="00B67856"/>
    <w:rsid w:val="00B679B7"/>
    <w:rsid w:val="00B7003D"/>
    <w:rsid w:val="00B70457"/>
    <w:rsid w:val="00B70531"/>
    <w:rsid w:val="00B7058F"/>
    <w:rsid w:val="00B70ABD"/>
    <w:rsid w:val="00B70AFB"/>
    <w:rsid w:val="00B7193A"/>
    <w:rsid w:val="00B719DA"/>
    <w:rsid w:val="00B71B56"/>
    <w:rsid w:val="00B71EAA"/>
    <w:rsid w:val="00B72219"/>
    <w:rsid w:val="00B724FE"/>
    <w:rsid w:val="00B7253F"/>
    <w:rsid w:val="00B72621"/>
    <w:rsid w:val="00B7297B"/>
    <w:rsid w:val="00B72A41"/>
    <w:rsid w:val="00B72B09"/>
    <w:rsid w:val="00B7302C"/>
    <w:rsid w:val="00B730D7"/>
    <w:rsid w:val="00B737E1"/>
    <w:rsid w:val="00B7385E"/>
    <w:rsid w:val="00B73BC2"/>
    <w:rsid w:val="00B73CD8"/>
    <w:rsid w:val="00B74007"/>
    <w:rsid w:val="00B74578"/>
    <w:rsid w:val="00B74611"/>
    <w:rsid w:val="00B74B38"/>
    <w:rsid w:val="00B75020"/>
    <w:rsid w:val="00B75D41"/>
    <w:rsid w:val="00B75E1D"/>
    <w:rsid w:val="00B760D5"/>
    <w:rsid w:val="00B7671E"/>
    <w:rsid w:val="00B769E0"/>
    <w:rsid w:val="00B76D09"/>
    <w:rsid w:val="00B77471"/>
    <w:rsid w:val="00B774B7"/>
    <w:rsid w:val="00B77815"/>
    <w:rsid w:val="00B77A32"/>
    <w:rsid w:val="00B77DA6"/>
    <w:rsid w:val="00B8004C"/>
    <w:rsid w:val="00B80228"/>
    <w:rsid w:val="00B802E1"/>
    <w:rsid w:val="00B805E0"/>
    <w:rsid w:val="00B80777"/>
    <w:rsid w:val="00B80DB5"/>
    <w:rsid w:val="00B81108"/>
    <w:rsid w:val="00B811A6"/>
    <w:rsid w:val="00B813C9"/>
    <w:rsid w:val="00B81CCE"/>
    <w:rsid w:val="00B82ACB"/>
    <w:rsid w:val="00B82BC9"/>
    <w:rsid w:val="00B82C50"/>
    <w:rsid w:val="00B82EC5"/>
    <w:rsid w:val="00B830F3"/>
    <w:rsid w:val="00B8329D"/>
    <w:rsid w:val="00B83683"/>
    <w:rsid w:val="00B83A0F"/>
    <w:rsid w:val="00B83C9D"/>
    <w:rsid w:val="00B84684"/>
    <w:rsid w:val="00B84702"/>
    <w:rsid w:val="00B8476C"/>
    <w:rsid w:val="00B84913"/>
    <w:rsid w:val="00B84A14"/>
    <w:rsid w:val="00B84A67"/>
    <w:rsid w:val="00B84DBF"/>
    <w:rsid w:val="00B84E55"/>
    <w:rsid w:val="00B84ED9"/>
    <w:rsid w:val="00B850E6"/>
    <w:rsid w:val="00B8520B"/>
    <w:rsid w:val="00B85257"/>
    <w:rsid w:val="00B858E3"/>
    <w:rsid w:val="00B85B22"/>
    <w:rsid w:val="00B85B69"/>
    <w:rsid w:val="00B85C34"/>
    <w:rsid w:val="00B85E6C"/>
    <w:rsid w:val="00B86906"/>
    <w:rsid w:val="00B87C93"/>
    <w:rsid w:val="00B90047"/>
    <w:rsid w:val="00B9033B"/>
    <w:rsid w:val="00B90AEB"/>
    <w:rsid w:val="00B90BB2"/>
    <w:rsid w:val="00B90C82"/>
    <w:rsid w:val="00B90D7B"/>
    <w:rsid w:val="00B90E42"/>
    <w:rsid w:val="00B91159"/>
    <w:rsid w:val="00B915C5"/>
    <w:rsid w:val="00B91A8D"/>
    <w:rsid w:val="00B91F12"/>
    <w:rsid w:val="00B92187"/>
    <w:rsid w:val="00B924AD"/>
    <w:rsid w:val="00B928F3"/>
    <w:rsid w:val="00B92A33"/>
    <w:rsid w:val="00B92DE7"/>
    <w:rsid w:val="00B9314E"/>
    <w:rsid w:val="00B93549"/>
    <w:rsid w:val="00B935E6"/>
    <w:rsid w:val="00B93788"/>
    <w:rsid w:val="00B93C57"/>
    <w:rsid w:val="00B941C6"/>
    <w:rsid w:val="00B94214"/>
    <w:rsid w:val="00B94BD5"/>
    <w:rsid w:val="00B954C5"/>
    <w:rsid w:val="00B955A8"/>
    <w:rsid w:val="00B956D2"/>
    <w:rsid w:val="00B9574E"/>
    <w:rsid w:val="00B9587C"/>
    <w:rsid w:val="00B95A58"/>
    <w:rsid w:val="00B96005"/>
    <w:rsid w:val="00B96246"/>
    <w:rsid w:val="00B96435"/>
    <w:rsid w:val="00B965CD"/>
    <w:rsid w:val="00B966ED"/>
    <w:rsid w:val="00B9681F"/>
    <w:rsid w:val="00B96B12"/>
    <w:rsid w:val="00B96D07"/>
    <w:rsid w:val="00B9714E"/>
    <w:rsid w:val="00B97D83"/>
    <w:rsid w:val="00B97FB9"/>
    <w:rsid w:val="00B97FCF"/>
    <w:rsid w:val="00BA00CF"/>
    <w:rsid w:val="00BA0188"/>
    <w:rsid w:val="00BA0238"/>
    <w:rsid w:val="00BA0442"/>
    <w:rsid w:val="00BA0530"/>
    <w:rsid w:val="00BA0DF8"/>
    <w:rsid w:val="00BA1552"/>
    <w:rsid w:val="00BA1988"/>
    <w:rsid w:val="00BA1A3F"/>
    <w:rsid w:val="00BA1C0D"/>
    <w:rsid w:val="00BA1D96"/>
    <w:rsid w:val="00BA1F15"/>
    <w:rsid w:val="00BA2A07"/>
    <w:rsid w:val="00BA2F1F"/>
    <w:rsid w:val="00BA327F"/>
    <w:rsid w:val="00BA340F"/>
    <w:rsid w:val="00BA346E"/>
    <w:rsid w:val="00BA3ABF"/>
    <w:rsid w:val="00BA4062"/>
    <w:rsid w:val="00BA41A1"/>
    <w:rsid w:val="00BA41EF"/>
    <w:rsid w:val="00BA46DF"/>
    <w:rsid w:val="00BA4CAA"/>
    <w:rsid w:val="00BA5938"/>
    <w:rsid w:val="00BA5B0F"/>
    <w:rsid w:val="00BA5DE5"/>
    <w:rsid w:val="00BA6AF8"/>
    <w:rsid w:val="00BA6E3F"/>
    <w:rsid w:val="00BA6F02"/>
    <w:rsid w:val="00BA7867"/>
    <w:rsid w:val="00BA79E3"/>
    <w:rsid w:val="00BA7B3D"/>
    <w:rsid w:val="00BA7EEE"/>
    <w:rsid w:val="00BA7EF6"/>
    <w:rsid w:val="00BA7F68"/>
    <w:rsid w:val="00BB01CA"/>
    <w:rsid w:val="00BB02F4"/>
    <w:rsid w:val="00BB03CB"/>
    <w:rsid w:val="00BB04EE"/>
    <w:rsid w:val="00BB0F5B"/>
    <w:rsid w:val="00BB0FCF"/>
    <w:rsid w:val="00BB171A"/>
    <w:rsid w:val="00BB1796"/>
    <w:rsid w:val="00BB191B"/>
    <w:rsid w:val="00BB1D88"/>
    <w:rsid w:val="00BB20F3"/>
    <w:rsid w:val="00BB22C7"/>
    <w:rsid w:val="00BB292D"/>
    <w:rsid w:val="00BB2B80"/>
    <w:rsid w:val="00BB2DB0"/>
    <w:rsid w:val="00BB3018"/>
    <w:rsid w:val="00BB32BB"/>
    <w:rsid w:val="00BB3941"/>
    <w:rsid w:val="00BB3D20"/>
    <w:rsid w:val="00BB40B0"/>
    <w:rsid w:val="00BB417E"/>
    <w:rsid w:val="00BB4C0D"/>
    <w:rsid w:val="00BB5261"/>
    <w:rsid w:val="00BB5641"/>
    <w:rsid w:val="00BB5869"/>
    <w:rsid w:val="00BB6C5D"/>
    <w:rsid w:val="00BB71FA"/>
    <w:rsid w:val="00BB7960"/>
    <w:rsid w:val="00BB7C2D"/>
    <w:rsid w:val="00BB7EBC"/>
    <w:rsid w:val="00BB7FF7"/>
    <w:rsid w:val="00BC012B"/>
    <w:rsid w:val="00BC02BD"/>
    <w:rsid w:val="00BC0369"/>
    <w:rsid w:val="00BC03C8"/>
    <w:rsid w:val="00BC0899"/>
    <w:rsid w:val="00BC089E"/>
    <w:rsid w:val="00BC091C"/>
    <w:rsid w:val="00BC0A34"/>
    <w:rsid w:val="00BC11F2"/>
    <w:rsid w:val="00BC1442"/>
    <w:rsid w:val="00BC1631"/>
    <w:rsid w:val="00BC171E"/>
    <w:rsid w:val="00BC201F"/>
    <w:rsid w:val="00BC226E"/>
    <w:rsid w:val="00BC2272"/>
    <w:rsid w:val="00BC22A7"/>
    <w:rsid w:val="00BC22B7"/>
    <w:rsid w:val="00BC291F"/>
    <w:rsid w:val="00BC2C42"/>
    <w:rsid w:val="00BC3875"/>
    <w:rsid w:val="00BC38DD"/>
    <w:rsid w:val="00BC3E2F"/>
    <w:rsid w:val="00BC3EBA"/>
    <w:rsid w:val="00BC3F8F"/>
    <w:rsid w:val="00BC409C"/>
    <w:rsid w:val="00BC4BFE"/>
    <w:rsid w:val="00BC4C0C"/>
    <w:rsid w:val="00BC4CB0"/>
    <w:rsid w:val="00BC4D18"/>
    <w:rsid w:val="00BC5068"/>
    <w:rsid w:val="00BC559C"/>
    <w:rsid w:val="00BC68F7"/>
    <w:rsid w:val="00BC6C5E"/>
    <w:rsid w:val="00BC6F70"/>
    <w:rsid w:val="00BC7178"/>
    <w:rsid w:val="00BC7225"/>
    <w:rsid w:val="00BC75DC"/>
    <w:rsid w:val="00BC78E1"/>
    <w:rsid w:val="00BC7F64"/>
    <w:rsid w:val="00BD00C6"/>
    <w:rsid w:val="00BD0464"/>
    <w:rsid w:val="00BD0644"/>
    <w:rsid w:val="00BD0D0D"/>
    <w:rsid w:val="00BD123E"/>
    <w:rsid w:val="00BD1956"/>
    <w:rsid w:val="00BD1A54"/>
    <w:rsid w:val="00BD1BD4"/>
    <w:rsid w:val="00BD223F"/>
    <w:rsid w:val="00BD24EF"/>
    <w:rsid w:val="00BD281D"/>
    <w:rsid w:val="00BD294E"/>
    <w:rsid w:val="00BD2A9C"/>
    <w:rsid w:val="00BD2B61"/>
    <w:rsid w:val="00BD2E55"/>
    <w:rsid w:val="00BD332E"/>
    <w:rsid w:val="00BD3741"/>
    <w:rsid w:val="00BD38DF"/>
    <w:rsid w:val="00BD4109"/>
    <w:rsid w:val="00BD424C"/>
    <w:rsid w:val="00BD4528"/>
    <w:rsid w:val="00BD4731"/>
    <w:rsid w:val="00BD495A"/>
    <w:rsid w:val="00BD4A00"/>
    <w:rsid w:val="00BD4A2B"/>
    <w:rsid w:val="00BD4FB1"/>
    <w:rsid w:val="00BD5250"/>
    <w:rsid w:val="00BD559D"/>
    <w:rsid w:val="00BD5622"/>
    <w:rsid w:val="00BD6021"/>
    <w:rsid w:val="00BD6036"/>
    <w:rsid w:val="00BD6483"/>
    <w:rsid w:val="00BD6536"/>
    <w:rsid w:val="00BD6C41"/>
    <w:rsid w:val="00BD6D5D"/>
    <w:rsid w:val="00BD6FE9"/>
    <w:rsid w:val="00BD7095"/>
    <w:rsid w:val="00BD7200"/>
    <w:rsid w:val="00BD7314"/>
    <w:rsid w:val="00BD7474"/>
    <w:rsid w:val="00BD7569"/>
    <w:rsid w:val="00BE002B"/>
    <w:rsid w:val="00BE07DC"/>
    <w:rsid w:val="00BE0829"/>
    <w:rsid w:val="00BE0EDB"/>
    <w:rsid w:val="00BE1287"/>
    <w:rsid w:val="00BE14D0"/>
    <w:rsid w:val="00BE15F8"/>
    <w:rsid w:val="00BE16B2"/>
    <w:rsid w:val="00BE1806"/>
    <w:rsid w:val="00BE1903"/>
    <w:rsid w:val="00BE1949"/>
    <w:rsid w:val="00BE1A6B"/>
    <w:rsid w:val="00BE1A7C"/>
    <w:rsid w:val="00BE1B0A"/>
    <w:rsid w:val="00BE1D59"/>
    <w:rsid w:val="00BE1F1C"/>
    <w:rsid w:val="00BE1FD3"/>
    <w:rsid w:val="00BE204F"/>
    <w:rsid w:val="00BE210A"/>
    <w:rsid w:val="00BE2610"/>
    <w:rsid w:val="00BE294A"/>
    <w:rsid w:val="00BE2CB0"/>
    <w:rsid w:val="00BE3160"/>
    <w:rsid w:val="00BE32E2"/>
    <w:rsid w:val="00BE3309"/>
    <w:rsid w:val="00BE3477"/>
    <w:rsid w:val="00BE3581"/>
    <w:rsid w:val="00BE3B07"/>
    <w:rsid w:val="00BE3B45"/>
    <w:rsid w:val="00BE406D"/>
    <w:rsid w:val="00BE433C"/>
    <w:rsid w:val="00BE4791"/>
    <w:rsid w:val="00BE4F65"/>
    <w:rsid w:val="00BE508C"/>
    <w:rsid w:val="00BE581D"/>
    <w:rsid w:val="00BE5EB2"/>
    <w:rsid w:val="00BE671D"/>
    <w:rsid w:val="00BE6875"/>
    <w:rsid w:val="00BE6955"/>
    <w:rsid w:val="00BE6B9F"/>
    <w:rsid w:val="00BE6DDC"/>
    <w:rsid w:val="00BE6E1E"/>
    <w:rsid w:val="00BE6F21"/>
    <w:rsid w:val="00BE7138"/>
    <w:rsid w:val="00BE71FE"/>
    <w:rsid w:val="00BE724D"/>
    <w:rsid w:val="00BE744B"/>
    <w:rsid w:val="00BE7518"/>
    <w:rsid w:val="00BE7520"/>
    <w:rsid w:val="00BE7B3F"/>
    <w:rsid w:val="00BE7C69"/>
    <w:rsid w:val="00BE7CF9"/>
    <w:rsid w:val="00BF0115"/>
    <w:rsid w:val="00BF01E5"/>
    <w:rsid w:val="00BF047F"/>
    <w:rsid w:val="00BF0A36"/>
    <w:rsid w:val="00BF0B1F"/>
    <w:rsid w:val="00BF0CBA"/>
    <w:rsid w:val="00BF197B"/>
    <w:rsid w:val="00BF19A8"/>
    <w:rsid w:val="00BF19F5"/>
    <w:rsid w:val="00BF2078"/>
    <w:rsid w:val="00BF21E0"/>
    <w:rsid w:val="00BF255D"/>
    <w:rsid w:val="00BF25CD"/>
    <w:rsid w:val="00BF26CF"/>
    <w:rsid w:val="00BF2761"/>
    <w:rsid w:val="00BF2884"/>
    <w:rsid w:val="00BF295D"/>
    <w:rsid w:val="00BF2A14"/>
    <w:rsid w:val="00BF2C07"/>
    <w:rsid w:val="00BF2CCA"/>
    <w:rsid w:val="00BF3129"/>
    <w:rsid w:val="00BF32BB"/>
    <w:rsid w:val="00BF32CB"/>
    <w:rsid w:val="00BF35DE"/>
    <w:rsid w:val="00BF3A57"/>
    <w:rsid w:val="00BF402D"/>
    <w:rsid w:val="00BF41E8"/>
    <w:rsid w:val="00BF455E"/>
    <w:rsid w:val="00BF4790"/>
    <w:rsid w:val="00BF4837"/>
    <w:rsid w:val="00BF491C"/>
    <w:rsid w:val="00BF4BB0"/>
    <w:rsid w:val="00BF5184"/>
    <w:rsid w:val="00BF5199"/>
    <w:rsid w:val="00BF5551"/>
    <w:rsid w:val="00BF5792"/>
    <w:rsid w:val="00BF5A32"/>
    <w:rsid w:val="00BF5EBC"/>
    <w:rsid w:val="00BF611A"/>
    <w:rsid w:val="00BF6543"/>
    <w:rsid w:val="00BF6675"/>
    <w:rsid w:val="00BF6B6F"/>
    <w:rsid w:val="00BF6E26"/>
    <w:rsid w:val="00BF75B9"/>
    <w:rsid w:val="00BF767A"/>
    <w:rsid w:val="00BF77AC"/>
    <w:rsid w:val="00BF79E5"/>
    <w:rsid w:val="00C003FA"/>
    <w:rsid w:val="00C0059E"/>
    <w:rsid w:val="00C0077E"/>
    <w:rsid w:val="00C007C4"/>
    <w:rsid w:val="00C0085A"/>
    <w:rsid w:val="00C00893"/>
    <w:rsid w:val="00C008B5"/>
    <w:rsid w:val="00C0096A"/>
    <w:rsid w:val="00C00F9A"/>
    <w:rsid w:val="00C0105C"/>
    <w:rsid w:val="00C01424"/>
    <w:rsid w:val="00C01530"/>
    <w:rsid w:val="00C01E7D"/>
    <w:rsid w:val="00C02625"/>
    <w:rsid w:val="00C026D3"/>
    <w:rsid w:val="00C027E7"/>
    <w:rsid w:val="00C02836"/>
    <w:rsid w:val="00C02878"/>
    <w:rsid w:val="00C02955"/>
    <w:rsid w:val="00C02A12"/>
    <w:rsid w:val="00C02AC9"/>
    <w:rsid w:val="00C02CF5"/>
    <w:rsid w:val="00C02F27"/>
    <w:rsid w:val="00C03001"/>
    <w:rsid w:val="00C0337A"/>
    <w:rsid w:val="00C0352A"/>
    <w:rsid w:val="00C03638"/>
    <w:rsid w:val="00C037A3"/>
    <w:rsid w:val="00C03CC7"/>
    <w:rsid w:val="00C03DBD"/>
    <w:rsid w:val="00C03E48"/>
    <w:rsid w:val="00C0476B"/>
    <w:rsid w:val="00C0490A"/>
    <w:rsid w:val="00C04A3C"/>
    <w:rsid w:val="00C04C71"/>
    <w:rsid w:val="00C059A9"/>
    <w:rsid w:val="00C06771"/>
    <w:rsid w:val="00C0693C"/>
    <w:rsid w:val="00C06ABF"/>
    <w:rsid w:val="00C070B5"/>
    <w:rsid w:val="00C070C9"/>
    <w:rsid w:val="00C071AC"/>
    <w:rsid w:val="00C072FD"/>
    <w:rsid w:val="00C0774B"/>
    <w:rsid w:val="00C07A37"/>
    <w:rsid w:val="00C07ACD"/>
    <w:rsid w:val="00C07BFC"/>
    <w:rsid w:val="00C07CC6"/>
    <w:rsid w:val="00C07D51"/>
    <w:rsid w:val="00C101D9"/>
    <w:rsid w:val="00C103BB"/>
    <w:rsid w:val="00C104C4"/>
    <w:rsid w:val="00C11227"/>
    <w:rsid w:val="00C112A7"/>
    <w:rsid w:val="00C1131B"/>
    <w:rsid w:val="00C113C9"/>
    <w:rsid w:val="00C11473"/>
    <w:rsid w:val="00C11766"/>
    <w:rsid w:val="00C11817"/>
    <w:rsid w:val="00C11A6E"/>
    <w:rsid w:val="00C11B87"/>
    <w:rsid w:val="00C11CF7"/>
    <w:rsid w:val="00C11D12"/>
    <w:rsid w:val="00C1220F"/>
    <w:rsid w:val="00C1226A"/>
    <w:rsid w:val="00C1287F"/>
    <w:rsid w:val="00C128A9"/>
    <w:rsid w:val="00C12E83"/>
    <w:rsid w:val="00C13742"/>
    <w:rsid w:val="00C1374D"/>
    <w:rsid w:val="00C13867"/>
    <w:rsid w:val="00C139EC"/>
    <w:rsid w:val="00C13AC7"/>
    <w:rsid w:val="00C13C37"/>
    <w:rsid w:val="00C13F85"/>
    <w:rsid w:val="00C14141"/>
    <w:rsid w:val="00C14291"/>
    <w:rsid w:val="00C14C47"/>
    <w:rsid w:val="00C14CEE"/>
    <w:rsid w:val="00C14E4B"/>
    <w:rsid w:val="00C150B4"/>
    <w:rsid w:val="00C151B4"/>
    <w:rsid w:val="00C154DD"/>
    <w:rsid w:val="00C155FB"/>
    <w:rsid w:val="00C1561A"/>
    <w:rsid w:val="00C15B34"/>
    <w:rsid w:val="00C15D3E"/>
    <w:rsid w:val="00C16023"/>
    <w:rsid w:val="00C16180"/>
    <w:rsid w:val="00C16188"/>
    <w:rsid w:val="00C163D1"/>
    <w:rsid w:val="00C16401"/>
    <w:rsid w:val="00C165FB"/>
    <w:rsid w:val="00C168D6"/>
    <w:rsid w:val="00C1696F"/>
    <w:rsid w:val="00C16C32"/>
    <w:rsid w:val="00C16C6A"/>
    <w:rsid w:val="00C1703E"/>
    <w:rsid w:val="00C171E8"/>
    <w:rsid w:val="00C1796A"/>
    <w:rsid w:val="00C20163"/>
    <w:rsid w:val="00C202F8"/>
    <w:rsid w:val="00C20930"/>
    <w:rsid w:val="00C20F2A"/>
    <w:rsid w:val="00C211FD"/>
    <w:rsid w:val="00C21301"/>
    <w:rsid w:val="00C213A6"/>
    <w:rsid w:val="00C214FC"/>
    <w:rsid w:val="00C223A6"/>
    <w:rsid w:val="00C22938"/>
    <w:rsid w:val="00C22971"/>
    <w:rsid w:val="00C22A0A"/>
    <w:rsid w:val="00C22B5B"/>
    <w:rsid w:val="00C22C12"/>
    <w:rsid w:val="00C22DAD"/>
    <w:rsid w:val="00C23283"/>
    <w:rsid w:val="00C234FE"/>
    <w:rsid w:val="00C239C7"/>
    <w:rsid w:val="00C23AB4"/>
    <w:rsid w:val="00C23BEB"/>
    <w:rsid w:val="00C24737"/>
    <w:rsid w:val="00C24A71"/>
    <w:rsid w:val="00C24AA2"/>
    <w:rsid w:val="00C24ABE"/>
    <w:rsid w:val="00C24DE9"/>
    <w:rsid w:val="00C24EF5"/>
    <w:rsid w:val="00C24FDF"/>
    <w:rsid w:val="00C2500F"/>
    <w:rsid w:val="00C255D5"/>
    <w:rsid w:val="00C25A1E"/>
    <w:rsid w:val="00C25B73"/>
    <w:rsid w:val="00C25DEF"/>
    <w:rsid w:val="00C25E35"/>
    <w:rsid w:val="00C25F5F"/>
    <w:rsid w:val="00C26526"/>
    <w:rsid w:val="00C2655A"/>
    <w:rsid w:val="00C26A4A"/>
    <w:rsid w:val="00C26A6C"/>
    <w:rsid w:val="00C26DDB"/>
    <w:rsid w:val="00C26EC7"/>
    <w:rsid w:val="00C27971"/>
    <w:rsid w:val="00C279E2"/>
    <w:rsid w:val="00C27AF9"/>
    <w:rsid w:val="00C27D6F"/>
    <w:rsid w:val="00C27DB9"/>
    <w:rsid w:val="00C302B3"/>
    <w:rsid w:val="00C3107D"/>
    <w:rsid w:val="00C3123E"/>
    <w:rsid w:val="00C312A0"/>
    <w:rsid w:val="00C316C0"/>
    <w:rsid w:val="00C31C31"/>
    <w:rsid w:val="00C32024"/>
    <w:rsid w:val="00C32184"/>
    <w:rsid w:val="00C32276"/>
    <w:rsid w:val="00C3238E"/>
    <w:rsid w:val="00C323C0"/>
    <w:rsid w:val="00C324EB"/>
    <w:rsid w:val="00C32641"/>
    <w:rsid w:val="00C32986"/>
    <w:rsid w:val="00C329F9"/>
    <w:rsid w:val="00C33595"/>
    <w:rsid w:val="00C34196"/>
    <w:rsid w:val="00C346DC"/>
    <w:rsid w:val="00C34D20"/>
    <w:rsid w:val="00C34D27"/>
    <w:rsid w:val="00C34E4A"/>
    <w:rsid w:val="00C34EB9"/>
    <w:rsid w:val="00C34EFC"/>
    <w:rsid w:val="00C3569C"/>
    <w:rsid w:val="00C3589C"/>
    <w:rsid w:val="00C361DD"/>
    <w:rsid w:val="00C3628B"/>
    <w:rsid w:val="00C36531"/>
    <w:rsid w:val="00C36952"/>
    <w:rsid w:val="00C36DFC"/>
    <w:rsid w:val="00C36F58"/>
    <w:rsid w:val="00C36FF0"/>
    <w:rsid w:val="00C370B6"/>
    <w:rsid w:val="00C37578"/>
    <w:rsid w:val="00C37FAD"/>
    <w:rsid w:val="00C40674"/>
    <w:rsid w:val="00C406AE"/>
    <w:rsid w:val="00C406EA"/>
    <w:rsid w:val="00C40B70"/>
    <w:rsid w:val="00C40C66"/>
    <w:rsid w:val="00C40FAC"/>
    <w:rsid w:val="00C413CB"/>
    <w:rsid w:val="00C415BD"/>
    <w:rsid w:val="00C4172B"/>
    <w:rsid w:val="00C41B7D"/>
    <w:rsid w:val="00C42726"/>
    <w:rsid w:val="00C42CA8"/>
    <w:rsid w:val="00C4300E"/>
    <w:rsid w:val="00C43138"/>
    <w:rsid w:val="00C4387C"/>
    <w:rsid w:val="00C43DA0"/>
    <w:rsid w:val="00C44580"/>
    <w:rsid w:val="00C44602"/>
    <w:rsid w:val="00C44A95"/>
    <w:rsid w:val="00C44C97"/>
    <w:rsid w:val="00C45B45"/>
    <w:rsid w:val="00C45B9D"/>
    <w:rsid w:val="00C45EB6"/>
    <w:rsid w:val="00C4611A"/>
    <w:rsid w:val="00C463F2"/>
    <w:rsid w:val="00C4646D"/>
    <w:rsid w:val="00C46602"/>
    <w:rsid w:val="00C4673E"/>
    <w:rsid w:val="00C46992"/>
    <w:rsid w:val="00C46C95"/>
    <w:rsid w:val="00C47BC8"/>
    <w:rsid w:val="00C47E06"/>
    <w:rsid w:val="00C50315"/>
    <w:rsid w:val="00C503A2"/>
    <w:rsid w:val="00C508BC"/>
    <w:rsid w:val="00C50AF8"/>
    <w:rsid w:val="00C51365"/>
    <w:rsid w:val="00C515D5"/>
    <w:rsid w:val="00C51AD6"/>
    <w:rsid w:val="00C520D0"/>
    <w:rsid w:val="00C52546"/>
    <w:rsid w:val="00C52BFB"/>
    <w:rsid w:val="00C53433"/>
    <w:rsid w:val="00C534F1"/>
    <w:rsid w:val="00C53580"/>
    <w:rsid w:val="00C53D66"/>
    <w:rsid w:val="00C54B72"/>
    <w:rsid w:val="00C54C9E"/>
    <w:rsid w:val="00C54E02"/>
    <w:rsid w:val="00C55009"/>
    <w:rsid w:val="00C551B8"/>
    <w:rsid w:val="00C554EE"/>
    <w:rsid w:val="00C55532"/>
    <w:rsid w:val="00C55640"/>
    <w:rsid w:val="00C55939"/>
    <w:rsid w:val="00C55C46"/>
    <w:rsid w:val="00C561B3"/>
    <w:rsid w:val="00C561E4"/>
    <w:rsid w:val="00C562FB"/>
    <w:rsid w:val="00C56312"/>
    <w:rsid w:val="00C5692F"/>
    <w:rsid w:val="00C56A49"/>
    <w:rsid w:val="00C5733B"/>
    <w:rsid w:val="00C57469"/>
    <w:rsid w:val="00C5793B"/>
    <w:rsid w:val="00C57A27"/>
    <w:rsid w:val="00C57DE3"/>
    <w:rsid w:val="00C6019D"/>
    <w:rsid w:val="00C60380"/>
    <w:rsid w:val="00C604CD"/>
    <w:rsid w:val="00C60A26"/>
    <w:rsid w:val="00C60A43"/>
    <w:rsid w:val="00C60C4C"/>
    <w:rsid w:val="00C610F8"/>
    <w:rsid w:val="00C611B7"/>
    <w:rsid w:val="00C61414"/>
    <w:rsid w:val="00C61632"/>
    <w:rsid w:val="00C6165C"/>
    <w:rsid w:val="00C616C5"/>
    <w:rsid w:val="00C616D8"/>
    <w:rsid w:val="00C61893"/>
    <w:rsid w:val="00C61AC4"/>
    <w:rsid w:val="00C61CF5"/>
    <w:rsid w:val="00C621C3"/>
    <w:rsid w:val="00C6260B"/>
    <w:rsid w:val="00C62B4F"/>
    <w:rsid w:val="00C62E94"/>
    <w:rsid w:val="00C630F8"/>
    <w:rsid w:val="00C6311D"/>
    <w:rsid w:val="00C631CD"/>
    <w:rsid w:val="00C632A9"/>
    <w:rsid w:val="00C632F6"/>
    <w:rsid w:val="00C633BA"/>
    <w:rsid w:val="00C633E4"/>
    <w:rsid w:val="00C6344D"/>
    <w:rsid w:val="00C6367B"/>
    <w:rsid w:val="00C644D9"/>
    <w:rsid w:val="00C648F5"/>
    <w:rsid w:val="00C64CDF"/>
    <w:rsid w:val="00C64ECE"/>
    <w:rsid w:val="00C64F49"/>
    <w:rsid w:val="00C64FAA"/>
    <w:rsid w:val="00C6515D"/>
    <w:rsid w:val="00C6518E"/>
    <w:rsid w:val="00C6593A"/>
    <w:rsid w:val="00C65A01"/>
    <w:rsid w:val="00C6632C"/>
    <w:rsid w:val="00C6676E"/>
    <w:rsid w:val="00C667DD"/>
    <w:rsid w:val="00C66E19"/>
    <w:rsid w:val="00C67074"/>
    <w:rsid w:val="00C671DE"/>
    <w:rsid w:val="00C67501"/>
    <w:rsid w:val="00C67CB0"/>
    <w:rsid w:val="00C67DC8"/>
    <w:rsid w:val="00C67EDA"/>
    <w:rsid w:val="00C70128"/>
    <w:rsid w:val="00C71041"/>
    <w:rsid w:val="00C71116"/>
    <w:rsid w:val="00C71ABA"/>
    <w:rsid w:val="00C71D93"/>
    <w:rsid w:val="00C71E44"/>
    <w:rsid w:val="00C72003"/>
    <w:rsid w:val="00C721F2"/>
    <w:rsid w:val="00C721F5"/>
    <w:rsid w:val="00C72232"/>
    <w:rsid w:val="00C7277E"/>
    <w:rsid w:val="00C72835"/>
    <w:rsid w:val="00C72879"/>
    <w:rsid w:val="00C72D2D"/>
    <w:rsid w:val="00C72D63"/>
    <w:rsid w:val="00C72E07"/>
    <w:rsid w:val="00C732D2"/>
    <w:rsid w:val="00C73324"/>
    <w:rsid w:val="00C73AB8"/>
    <w:rsid w:val="00C73B19"/>
    <w:rsid w:val="00C73B55"/>
    <w:rsid w:val="00C74301"/>
    <w:rsid w:val="00C74656"/>
    <w:rsid w:val="00C74A20"/>
    <w:rsid w:val="00C74D2F"/>
    <w:rsid w:val="00C750D0"/>
    <w:rsid w:val="00C75203"/>
    <w:rsid w:val="00C75409"/>
    <w:rsid w:val="00C7541A"/>
    <w:rsid w:val="00C75681"/>
    <w:rsid w:val="00C75994"/>
    <w:rsid w:val="00C765BE"/>
    <w:rsid w:val="00C76BF0"/>
    <w:rsid w:val="00C76F0B"/>
    <w:rsid w:val="00C77008"/>
    <w:rsid w:val="00C7713A"/>
    <w:rsid w:val="00C775D0"/>
    <w:rsid w:val="00C77673"/>
    <w:rsid w:val="00C77783"/>
    <w:rsid w:val="00C77D84"/>
    <w:rsid w:val="00C8000F"/>
    <w:rsid w:val="00C80158"/>
    <w:rsid w:val="00C8017B"/>
    <w:rsid w:val="00C8035F"/>
    <w:rsid w:val="00C8050A"/>
    <w:rsid w:val="00C805D0"/>
    <w:rsid w:val="00C8068A"/>
    <w:rsid w:val="00C80C2B"/>
    <w:rsid w:val="00C812E7"/>
    <w:rsid w:val="00C81770"/>
    <w:rsid w:val="00C8194E"/>
    <w:rsid w:val="00C81D2B"/>
    <w:rsid w:val="00C821E0"/>
    <w:rsid w:val="00C8227B"/>
    <w:rsid w:val="00C82308"/>
    <w:rsid w:val="00C82560"/>
    <w:rsid w:val="00C82951"/>
    <w:rsid w:val="00C82AD6"/>
    <w:rsid w:val="00C82BDF"/>
    <w:rsid w:val="00C83084"/>
    <w:rsid w:val="00C831B3"/>
    <w:rsid w:val="00C83342"/>
    <w:rsid w:val="00C838B8"/>
    <w:rsid w:val="00C83960"/>
    <w:rsid w:val="00C83A35"/>
    <w:rsid w:val="00C83AD1"/>
    <w:rsid w:val="00C83E9C"/>
    <w:rsid w:val="00C84675"/>
    <w:rsid w:val="00C84EA0"/>
    <w:rsid w:val="00C851A5"/>
    <w:rsid w:val="00C853F4"/>
    <w:rsid w:val="00C8554B"/>
    <w:rsid w:val="00C859AA"/>
    <w:rsid w:val="00C85C6B"/>
    <w:rsid w:val="00C8673F"/>
    <w:rsid w:val="00C8695F"/>
    <w:rsid w:val="00C86BAB"/>
    <w:rsid w:val="00C86BDC"/>
    <w:rsid w:val="00C87070"/>
    <w:rsid w:val="00C875A5"/>
    <w:rsid w:val="00C877F3"/>
    <w:rsid w:val="00C87802"/>
    <w:rsid w:val="00C87A32"/>
    <w:rsid w:val="00C909DA"/>
    <w:rsid w:val="00C90FD2"/>
    <w:rsid w:val="00C9127B"/>
    <w:rsid w:val="00C917C4"/>
    <w:rsid w:val="00C919B6"/>
    <w:rsid w:val="00C91EA3"/>
    <w:rsid w:val="00C91F89"/>
    <w:rsid w:val="00C922B2"/>
    <w:rsid w:val="00C9250D"/>
    <w:rsid w:val="00C9290D"/>
    <w:rsid w:val="00C929E1"/>
    <w:rsid w:val="00C93328"/>
    <w:rsid w:val="00C933D5"/>
    <w:rsid w:val="00C93469"/>
    <w:rsid w:val="00C935C1"/>
    <w:rsid w:val="00C93BBD"/>
    <w:rsid w:val="00C93BD1"/>
    <w:rsid w:val="00C94186"/>
    <w:rsid w:val="00C944D4"/>
    <w:rsid w:val="00C94571"/>
    <w:rsid w:val="00C94B3B"/>
    <w:rsid w:val="00C951B1"/>
    <w:rsid w:val="00C95A14"/>
    <w:rsid w:val="00C95A4E"/>
    <w:rsid w:val="00C95C03"/>
    <w:rsid w:val="00C95EF1"/>
    <w:rsid w:val="00C960B4"/>
    <w:rsid w:val="00C9612B"/>
    <w:rsid w:val="00C96204"/>
    <w:rsid w:val="00C96205"/>
    <w:rsid w:val="00C963F7"/>
    <w:rsid w:val="00C9698D"/>
    <w:rsid w:val="00C96D65"/>
    <w:rsid w:val="00C972D5"/>
    <w:rsid w:val="00C972F3"/>
    <w:rsid w:val="00C977A0"/>
    <w:rsid w:val="00C97C1F"/>
    <w:rsid w:val="00C97E17"/>
    <w:rsid w:val="00C97ECF"/>
    <w:rsid w:val="00CA059F"/>
    <w:rsid w:val="00CA1027"/>
    <w:rsid w:val="00CA107B"/>
    <w:rsid w:val="00CA1AEA"/>
    <w:rsid w:val="00CA2041"/>
    <w:rsid w:val="00CA2146"/>
    <w:rsid w:val="00CA24BD"/>
    <w:rsid w:val="00CA27DC"/>
    <w:rsid w:val="00CA2CC2"/>
    <w:rsid w:val="00CA2DCC"/>
    <w:rsid w:val="00CA2E4A"/>
    <w:rsid w:val="00CA2E5B"/>
    <w:rsid w:val="00CA2E78"/>
    <w:rsid w:val="00CA325E"/>
    <w:rsid w:val="00CA33BD"/>
    <w:rsid w:val="00CA3400"/>
    <w:rsid w:val="00CA4536"/>
    <w:rsid w:val="00CA4CB2"/>
    <w:rsid w:val="00CA4E92"/>
    <w:rsid w:val="00CA4FFD"/>
    <w:rsid w:val="00CA51EF"/>
    <w:rsid w:val="00CA56CF"/>
    <w:rsid w:val="00CA56DC"/>
    <w:rsid w:val="00CA5831"/>
    <w:rsid w:val="00CA5C5D"/>
    <w:rsid w:val="00CA61DA"/>
    <w:rsid w:val="00CA66BC"/>
    <w:rsid w:val="00CA6862"/>
    <w:rsid w:val="00CA68D3"/>
    <w:rsid w:val="00CA752B"/>
    <w:rsid w:val="00CA76C1"/>
    <w:rsid w:val="00CA7925"/>
    <w:rsid w:val="00CA7942"/>
    <w:rsid w:val="00CA79FB"/>
    <w:rsid w:val="00CA7A5A"/>
    <w:rsid w:val="00CA7BA0"/>
    <w:rsid w:val="00CA7E92"/>
    <w:rsid w:val="00CB03CA"/>
    <w:rsid w:val="00CB07D6"/>
    <w:rsid w:val="00CB0DCE"/>
    <w:rsid w:val="00CB0F75"/>
    <w:rsid w:val="00CB1B6A"/>
    <w:rsid w:val="00CB1DDA"/>
    <w:rsid w:val="00CB216E"/>
    <w:rsid w:val="00CB220B"/>
    <w:rsid w:val="00CB2325"/>
    <w:rsid w:val="00CB23AE"/>
    <w:rsid w:val="00CB2528"/>
    <w:rsid w:val="00CB2665"/>
    <w:rsid w:val="00CB2C60"/>
    <w:rsid w:val="00CB2C6E"/>
    <w:rsid w:val="00CB382D"/>
    <w:rsid w:val="00CB3C57"/>
    <w:rsid w:val="00CB3C99"/>
    <w:rsid w:val="00CB3F28"/>
    <w:rsid w:val="00CB3F9C"/>
    <w:rsid w:val="00CB41E0"/>
    <w:rsid w:val="00CB43A2"/>
    <w:rsid w:val="00CB43F8"/>
    <w:rsid w:val="00CB497D"/>
    <w:rsid w:val="00CB4BF9"/>
    <w:rsid w:val="00CB52AF"/>
    <w:rsid w:val="00CB5607"/>
    <w:rsid w:val="00CB572A"/>
    <w:rsid w:val="00CB5C43"/>
    <w:rsid w:val="00CB5DF7"/>
    <w:rsid w:val="00CB66FC"/>
    <w:rsid w:val="00CB6BF9"/>
    <w:rsid w:val="00CB7515"/>
    <w:rsid w:val="00CB759B"/>
    <w:rsid w:val="00CB77F4"/>
    <w:rsid w:val="00CB79F5"/>
    <w:rsid w:val="00CB7C74"/>
    <w:rsid w:val="00CC00C6"/>
    <w:rsid w:val="00CC0C71"/>
    <w:rsid w:val="00CC0E19"/>
    <w:rsid w:val="00CC1042"/>
    <w:rsid w:val="00CC1485"/>
    <w:rsid w:val="00CC14FB"/>
    <w:rsid w:val="00CC1B1B"/>
    <w:rsid w:val="00CC25A0"/>
    <w:rsid w:val="00CC27AB"/>
    <w:rsid w:val="00CC2BE3"/>
    <w:rsid w:val="00CC2BFF"/>
    <w:rsid w:val="00CC2E6F"/>
    <w:rsid w:val="00CC300C"/>
    <w:rsid w:val="00CC30D5"/>
    <w:rsid w:val="00CC3ADC"/>
    <w:rsid w:val="00CC3C35"/>
    <w:rsid w:val="00CC4297"/>
    <w:rsid w:val="00CC4DB3"/>
    <w:rsid w:val="00CC5149"/>
    <w:rsid w:val="00CC520E"/>
    <w:rsid w:val="00CC5225"/>
    <w:rsid w:val="00CC529E"/>
    <w:rsid w:val="00CC54A8"/>
    <w:rsid w:val="00CC568C"/>
    <w:rsid w:val="00CC5CEE"/>
    <w:rsid w:val="00CC5CEF"/>
    <w:rsid w:val="00CC5D14"/>
    <w:rsid w:val="00CC6021"/>
    <w:rsid w:val="00CC66EB"/>
    <w:rsid w:val="00CC6C10"/>
    <w:rsid w:val="00CC6F98"/>
    <w:rsid w:val="00CC7059"/>
    <w:rsid w:val="00CC713F"/>
    <w:rsid w:val="00CC76B1"/>
    <w:rsid w:val="00CC76BE"/>
    <w:rsid w:val="00CC77D3"/>
    <w:rsid w:val="00CC7D95"/>
    <w:rsid w:val="00CC7F17"/>
    <w:rsid w:val="00CC7F82"/>
    <w:rsid w:val="00CC7FD1"/>
    <w:rsid w:val="00CD06C1"/>
    <w:rsid w:val="00CD086C"/>
    <w:rsid w:val="00CD08CE"/>
    <w:rsid w:val="00CD09E4"/>
    <w:rsid w:val="00CD0EB9"/>
    <w:rsid w:val="00CD114C"/>
    <w:rsid w:val="00CD17B7"/>
    <w:rsid w:val="00CD19EE"/>
    <w:rsid w:val="00CD1EAF"/>
    <w:rsid w:val="00CD1FCC"/>
    <w:rsid w:val="00CD2291"/>
    <w:rsid w:val="00CD23A7"/>
    <w:rsid w:val="00CD2564"/>
    <w:rsid w:val="00CD26E0"/>
    <w:rsid w:val="00CD2915"/>
    <w:rsid w:val="00CD29EF"/>
    <w:rsid w:val="00CD2ABA"/>
    <w:rsid w:val="00CD3178"/>
    <w:rsid w:val="00CD33E4"/>
    <w:rsid w:val="00CD3410"/>
    <w:rsid w:val="00CD349B"/>
    <w:rsid w:val="00CD351C"/>
    <w:rsid w:val="00CD3EC8"/>
    <w:rsid w:val="00CD414C"/>
    <w:rsid w:val="00CD48DD"/>
    <w:rsid w:val="00CD4C2D"/>
    <w:rsid w:val="00CD4DB7"/>
    <w:rsid w:val="00CD4EF6"/>
    <w:rsid w:val="00CD5B60"/>
    <w:rsid w:val="00CD5D2D"/>
    <w:rsid w:val="00CD5D5A"/>
    <w:rsid w:val="00CD5F52"/>
    <w:rsid w:val="00CD64AF"/>
    <w:rsid w:val="00CD6D2B"/>
    <w:rsid w:val="00CD6E2E"/>
    <w:rsid w:val="00CD717F"/>
    <w:rsid w:val="00CD71A2"/>
    <w:rsid w:val="00CD74F6"/>
    <w:rsid w:val="00CD79B1"/>
    <w:rsid w:val="00CD7EFF"/>
    <w:rsid w:val="00CE0262"/>
    <w:rsid w:val="00CE03BC"/>
    <w:rsid w:val="00CE06D3"/>
    <w:rsid w:val="00CE07FD"/>
    <w:rsid w:val="00CE0E4D"/>
    <w:rsid w:val="00CE11EE"/>
    <w:rsid w:val="00CE14F7"/>
    <w:rsid w:val="00CE187C"/>
    <w:rsid w:val="00CE1AA9"/>
    <w:rsid w:val="00CE1CDA"/>
    <w:rsid w:val="00CE20A1"/>
    <w:rsid w:val="00CE23DB"/>
    <w:rsid w:val="00CE281E"/>
    <w:rsid w:val="00CE2B7B"/>
    <w:rsid w:val="00CE2EB9"/>
    <w:rsid w:val="00CE32C6"/>
    <w:rsid w:val="00CE3895"/>
    <w:rsid w:val="00CE3BBD"/>
    <w:rsid w:val="00CE3DC7"/>
    <w:rsid w:val="00CE4577"/>
    <w:rsid w:val="00CE46C1"/>
    <w:rsid w:val="00CE486C"/>
    <w:rsid w:val="00CE4A17"/>
    <w:rsid w:val="00CE52D4"/>
    <w:rsid w:val="00CE54C1"/>
    <w:rsid w:val="00CE5562"/>
    <w:rsid w:val="00CE5D18"/>
    <w:rsid w:val="00CE5EDC"/>
    <w:rsid w:val="00CE6D34"/>
    <w:rsid w:val="00CE6F06"/>
    <w:rsid w:val="00CE73A9"/>
    <w:rsid w:val="00CE74C0"/>
    <w:rsid w:val="00CE75AE"/>
    <w:rsid w:val="00CE793F"/>
    <w:rsid w:val="00CE798C"/>
    <w:rsid w:val="00CE7BCA"/>
    <w:rsid w:val="00CE7F2D"/>
    <w:rsid w:val="00CF0174"/>
    <w:rsid w:val="00CF0821"/>
    <w:rsid w:val="00CF098D"/>
    <w:rsid w:val="00CF0D35"/>
    <w:rsid w:val="00CF0D6B"/>
    <w:rsid w:val="00CF0F2C"/>
    <w:rsid w:val="00CF1943"/>
    <w:rsid w:val="00CF1AA4"/>
    <w:rsid w:val="00CF1ADA"/>
    <w:rsid w:val="00CF1DAA"/>
    <w:rsid w:val="00CF1F55"/>
    <w:rsid w:val="00CF2422"/>
    <w:rsid w:val="00CF2CB9"/>
    <w:rsid w:val="00CF2E1C"/>
    <w:rsid w:val="00CF3353"/>
    <w:rsid w:val="00CF35EA"/>
    <w:rsid w:val="00CF496E"/>
    <w:rsid w:val="00CF4CA5"/>
    <w:rsid w:val="00CF501C"/>
    <w:rsid w:val="00CF59DC"/>
    <w:rsid w:val="00CF59EB"/>
    <w:rsid w:val="00CF5A98"/>
    <w:rsid w:val="00CF645A"/>
    <w:rsid w:val="00CF6B82"/>
    <w:rsid w:val="00CF6EAE"/>
    <w:rsid w:val="00CF73D5"/>
    <w:rsid w:val="00CF76E9"/>
    <w:rsid w:val="00CF7C24"/>
    <w:rsid w:val="00D001C9"/>
    <w:rsid w:val="00D002B7"/>
    <w:rsid w:val="00D0099B"/>
    <w:rsid w:val="00D013F2"/>
    <w:rsid w:val="00D0181D"/>
    <w:rsid w:val="00D018FE"/>
    <w:rsid w:val="00D01952"/>
    <w:rsid w:val="00D022AE"/>
    <w:rsid w:val="00D023C2"/>
    <w:rsid w:val="00D025F5"/>
    <w:rsid w:val="00D027B1"/>
    <w:rsid w:val="00D0294C"/>
    <w:rsid w:val="00D02BF2"/>
    <w:rsid w:val="00D02F98"/>
    <w:rsid w:val="00D031AA"/>
    <w:rsid w:val="00D03A2E"/>
    <w:rsid w:val="00D03B24"/>
    <w:rsid w:val="00D03D60"/>
    <w:rsid w:val="00D04007"/>
    <w:rsid w:val="00D04068"/>
    <w:rsid w:val="00D04076"/>
    <w:rsid w:val="00D0432B"/>
    <w:rsid w:val="00D04594"/>
    <w:rsid w:val="00D04DF6"/>
    <w:rsid w:val="00D04EA4"/>
    <w:rsid w:val="00D05212"/>
    <w:rsid w:val="00D05364"/>
    <w:rsid w:val="00D05986"/>
    <w:rsid w:val="00D05A87"/>
    <w:rsid w:val="00D05EE1"/>
    <w:rsid w:val="00D06962"/>
    <w:rsid w:val="00D071E3"/>
    <w:rsid w:val="00D07272"/>
    <w:rsid w:val="00D0744B"/>
    <w:rsid w:val="00D07512"/>
    <w:rsid w:val="00D0755B"/>
    <w:rsid w:val="00D075DD"/>
    <w:rsid w:val="00D0786C"/>
    <w:rsid w:val="00D07897"/>
    <w:rsid w:val="00D0790A"/>
    <w:rsid w:val="00D0798D"/>
    <w:rsid w:val="00D100FC"/>
    <w:rsid w:val="00D105E2"/>
    <w:rsid w:val="00D10DE6"/>
    <w:rsid w:val="00D11051"/>
    <w:rsid w:val="00D11134"/>
    <w:rsid w:val="00D11278"/>
    <w:rsid w:val="00D112BD"/>
    <w:rsid w:val="00D11BBF"/>
    <w:rsid w:val="00D11D2D"/>
    <w:rsid w:val="00D11D9D"/>
    <w:rsid w:val="00D120D6"/>
    <w:rsid w:val="00D123C8"/>
    <w:rsid w:val="00D12BAD"/>
    <w:rsid w:val="00D12E2F"/>
    <w:rsid w:val="00D12FEA"/>
    <w:rsid w:val="00D13181"/>
    <w:rsid w:val="00D1346F"/>
    <w:rsid w:val="00D135D6"/>
    <w:rsid w:val="00D138BE"/>
    <w:rsid w:val="00D139F5"/>
    <w:rsid w:val="00D13C58"/>
    <w:rsid w:val="00D13DD4"/>
    <w:rsid w:val="00D140DC"/>
    <w:rsid w:val="00D147A5"/>
    <w:rsid w:val="00D14A80"/>
    <w:rsid w:val="00D14D20"/>
    <w:rsid w:val="00D14DD6"/>
    <w:rsid w:val="00D14F12"/>
    <w:rsid w:val="00D15381"/>
    <w:rsid w:val="00D15425"/>
    <w:rsid w:val="00D16050"/>
    <w:rsid w:val="00D164D4"/>
    <w:rsid w:val="00D16570"/>
    <w:rsid w:val="00D16D0C"/>
    <w:rsid w:val="00D17262"/>
    <w:rsid w:val="00D172DF"/>
    <w:rsid w:val="00D173AC"/>
    <w:rsid w:val="00D17475"/>
    <w:rsid w:val="00D1748F"/>
    <w:rsid w:val="00D176E2"/>
    <w:rsid w:val="00D177C9"/>
    <w:rsid w:val="00D200F1"/>
    <w:rsid w:val="00D20357"/>
    <w:rsid w:val="00D205A9"/>
    <w:rsid w:val="00D206C0"/>
    <w:rsid w:val="00D208AF"/>
    <w:rsid w:val="00D20989"/>
    <w:rsid w:val="00D20A73"/>
    <w:rsid w:val="00D20BD8"/>
    <w:rsid w:val="00D20C23"/>
    <w:rsid w:val="00D20CB5"/>
    <w:rsid w:val="00D213E7"/>
    <w:rsid w:val="00D2141E"/>
    <w:rsid w:val="00D21530"/>
    <w:rsid w:val="00D21D24"/>
    <w:rsid w:val="00D21F1A"/>
    <w:rsid w:val="00D21F56"/>
    <w:rsid w:val="00D225DE"/>
    <w:rsid w:val="00D226AD"/>
    <w:rsid w:val="00D226FB"/>
    <w:rsid w:val="00D22F81"/>
    <w:rsid w:val="00D22FC4"/>
    <w:rsid w:val="00D23366"/>
    <w:rsid w:val="00D2337F"/>
    <w:rsid w:val="00D23897"/>
    <w:rsid w:val="00D23DC4"/>
    <w:rsid w:val="00D23EBD"/>
    <w:rsid w:val="00D23FC1"/>
    <w:rsid w:val="00D24447"/>
    <w:rsid w:val="00D244DF"/>
    <w:rsid w:val="00D246CF"/>
    <w:rsid w:val="00D24A9C"/>
    <w:rsid w:val="00D24ABA"/>
    <w:rsid w:val="00D24AF4"/>
    <w:rsid w:val="00D24F13"/>
    <w:rsid w:val="00D25107"/>
    <w:rsid w:val="00D254F7"/>
    <w:rsid w:val="00D25526"/>
    <w:rsid w:val="00D25CC1"/>
    <w:rsid w:val="00D25DC7"/>
    <w:rsid w:val="00D25DD4"/>
    <w:rsid w:val="00D26A22"/>
    <w:rsid w:val="00D26AF5"/>
    <w:rsid w:val="00D26D8F"/>
    <w:rsid w:val="00D26DF6"/>
    <w:rsid w:val="00D26FB0"/>
    <w:rsid w:val="00D27112"/>
    <w:rsid w:val="00D271B7"/>
    <w:rsid w:val="00D273C3"/>
    <w:rsid w:val="00D30501"/>
    <w:rsid w:val="00D30787"/>
    <w:rsid w:val="00D30986"/>
    <w:rsid w:val="00D30A4F"/>
    <w:rsid w:val="00D30DCF"/>
    <w:rsid w:val="00D311ED"/>
    <w:rsid w:val="00D31911"/>
    <w:rsid w:val="00D31BA7"/>
    <w:rsid w:val="00D31DE4"/>
    <w:rsid w:val="00D3214F"/>
    <w:rsid w:val="00D32630"/>
    <w:rsid w:val="00D32D4C"/>
    <w:rsid w:val="00D33540"/>
    <w:rsid w:val="00D33630"/>
    <w:rsid w:val="00D33A31"/>
    <w:rsid w:val="00D3411E"/>
    <w:rsid w:val="00D3449C"/>
    <w:rsid w:val="00D349A3"/>
    <w:rsid w:val="00D34A4A"/>
    <w:rsid w:val="00D34ABB"/>
    <w:rsid w:val="00D3528D"/>
    <w:rsid w:val="00D35A1C"/>
    <w:rsid w:val="00D35B00"/>
    <w:rsid w:val="00D3659A"/>
    <w:rsid w:val="00D3693E"/>
    <w:rsid w:val="00D36C89"/>
    <w:rsid w:val="00D36F31"/>
    <w:rsid w:val="00D3700D"/>
    <w:rsid w:val="00D3742F"/>
    <w:rsid w:val="00D3761F"/>
    <w:rsid w:val="00D37C26"/>
    <w:rsid w:val="00D403C2"/>
    <w:rsid w:val="00D40471"/>
    <w:rsid w:val="00D404F9"/>
    <w:rsid w:val="00D4059C"/>
    <w:rsid w:val="00D40A99"/>
    <w:rsid w:val="00D40B20"/>
    <w:rsid w:val="00D40E07"/>
    <w:rsid w:val="00D4110D"/>
    <w:rsid w:val="00D415DB"/>
    <w:rsid w:val="00D42124"/>
    <w:rsid w:val="00D4231F"/>
    <w:rsid w:val="00D42625"/>
    <w:rsid w:val="00D42908"/>
    <w:rsid w:val="00D429A4"/>
    <w:rsid w:val="00D42C9A"/>
    <w:rsid w:val="00D432CF"/>
    <w:rsid w:val="00D4352A"/>
    <w:rsid w:val="00D43CB6"/>
    <w:rsid w:val="00D43CD8"/>
    <w:rsid w:val="00D44219"/>
    <w:rsid w:val="00D442AD"/>
    <w:rsid w:val="00D44333"/>
    <w:rsid w:val="00D443AE"/>
    <w:rsid w:val="00D4443E"/>
    <w:rsid w:val="00D445B9"/>
    <w:rsid w:val="00D44CB8"/>
    <w:rsid w:val="00D44D92"/>
    <w:rsid w:val="00D44F67"/>
    <w:rsid w:val="00D4526E"/>
    <w:rsid w:val="00D45D92"/>
    <w:rsid w:val="00D46616"/>
    <w:rsid w:val="00D46EF2"/>
    <w:rsid w:val="00D470A4"/>
    <w:rsid w:val="00D4710E"/>
    <w:rsid w:val="00D474CB"/>
    <w:rsid w:val="00D47961"/>
    <w:rsid w:val="00D47A58"/>
    <w:rsid w:val="00D47EF2"/>
    <w:rsid w:val="00D47FBE"/>
    <w:rsid w:val="00D5010D"/>
    <w:rsid w:val="00D50290"/>
    <w:rsid w:val="00D5035A"/>
    <w:rsid w:val="00D50BAC"/>
    <w:rsid w:val="00D510A5"/>
    <w:rsid w:val="00D515DF"/>
    <w:rsid w:val="00D51626"/>
    <w:rsid w:val="00D51811"/>
    <w:rsid w:val="00D51B85"/>
    <w:rsid w:val="00D5207C"/>
    <w:rsid w:val="00D52168"/>
    <w:rsid w:val="00D528F0"/>
    <w:rsid w:val="00D52EF7"/>
    <w:rsid w:val="00D534FD"/>
    <w:rsid w:val="00D537B5"/>
    <w:rsid w:val="00D53B2F"/>
    <w:rsid w:val="00D5427A"/>
    <w:rsid w:val="00D54370"/>
    <w:rsid w:val="00D543FF"/>
    <w:rsid w:val="00D5451B"/>
    <w:rsid w:val="00D54DC4"/>
    <w:rsid w:val="00D55231"/>
    <w:rsid w:val="00D55404"/>
    <w:rsid w:val="00D55996"/>
    <w:rsid w:val="00D55AC7"/>
    <w:rsid w:val="00D55B08"/>
    <w:rsid w:val="00D560E4"/>
    <w:rsid w:val="00D564E7"/>
    <w:rsid w:val="00D56745"/>
    <w:rsid w:val="00D56A01"/>
    <w:rsid w:val="00D56E52"/>
    <w:rsid w:val="00D57091"/>
    <w:rsid w:val="00D572B8"/>
    <w:rsid w:val="00D574C2"/>
    <w:rsid w:val="00D5785E"/>
    <w:rsid w:val="00D57936"/>
    <w:rsid w:val="00D57CC4"/>
    <w:rsid w:val="00D57DA2"/>
    <w:rsid w:val="00D57F59"/>
    <w:rsid w:val="00D601D8"/>
    <w:rsid w:val="00D602F5"/>
    <w:rsid w:val="00D60A66"/>
    <w:rsid w:val="00D61074"/>
    <w:rsid w:val="00D61405"/>
    <w:rsid w:val="00D6165D"/>
    <w:rsid w:val="00D616BF"/>
    <w:rsid w:val="00D61DE8"/>
    <w:rsid w:val="00D61FA7"/>
    <w:rsid w:val="00D6252C"/>
    <w:rsid w:val="00D62959"/>
    <w:rsid w:val="00D62F16"/>
    <w:rsid w:val="00D631DF"/>
    <w:rsid w:val="00D6371F"/>
    <w:rsid w:val="00D6378D"/>
    <w:rsid w:val="00D640B8"/>
    <w:rsid w:val="00D64537"/>
    <w:rsid w:val="00D64560"/>
    <w:rsid w:val="00D648FB"/>
    <w:rsid w:val="00D6490A"/>
    <w:rsid w:val="00D64923"/>
    <w:rsid w:val="00D64B0B"/>
    <w:rsid w:val="00D64D08"/>
    <w:rsid w:val="00D64FBF"/>
    <w:rsid w:val="00D65223"/>
    <w:rsid w:val="00D65797"/>
    <w:rsid w:val="00D65811"/>
    <w:rsid w:val="00D65B2B"/>
    <w:rsid w:val="00D65F77"/>
    <w:rsid w:val="00D6614E"/>
    <w:rsid w:val="00D66260"/>
    <w:rsid w:val="00D6629B"/>
    <w:rsid w:val="00D664E3"/>
    <w:rsid w:val="00D6684C"/>
    <w:rsid w:val="00D66A29"/>
    <w:rsid w:val="00D67005"/>
    <w:rsid w:val="00D67531"/>
    <w:rsid w:val="00D67627"/>
    <w:rsid w:val="00D677B8"/>
    <w:rsid w:val="00D67DD9"/>
    <w:rsid w:val="00D67FFB"/>
    <w:rsid w:val="00D70000"/>
    <w:rsid w:val="00D70C88"/>
    <w:rsid w:val="00D70D46"/>
    <w:rsid w:val="00D70F04"/>
    <w:rsid w:val="00D70F0F"/>
    <w:rsid w:val="00D7114F"/>
    <w:rsid w:val="00D71153"/>
    <w:rsid w:val="00D7135F"/>
    <w:rsid w:val="00D7182E"/>
    <w:rsid w:val="00D719D7"/>
    <w:rsid w:val="00D71E8C"/>
    <w:rsid w:val="00D71F46"/>
    <w:rsid w:val="00D71F75"/>
    <w:rsid w:val="00D7211E"/>
    <w:rsid w:val="00D725BA"/>
    <w:rsid w:val="00D72D0C"/>
    <w:rsid w:val="00D73373"/>
    <w:rsid w:val="00D7357D"/>
    <w:rsid w:val="00D73A49"/>
    <w:rsid w:val="00D73D2B"/>
    <w:rsid w:val="00D740EB"/>
    <w:rsid w:val="00D74223"/>
    <w:rsid w:val="00D746F2"/>
    <w:rsid w:val="00D74874"/>
    <w:rsid w:val="00D74907"/>
    <w:rsid w:val="00D74A4F"/>
    <w:rsid w:val="00D74AC6"/>
    <w:rsid w:val="00D74CBC"/>
    <w:rsid w:val="00D75234"/>
    <w:rsid w:val="00D754D4"/>
    <w:rsid w:val="00D754F3"/>
    <w:rsid w:val="00D759E5"/>
    <w:rsid w:val="00D761EE"/>
    <w:rsid w:val="00D762F1"/>
    <w:rsid w:val="00D76373"/>
    <w:rsid w:val="00D76439"/>
    <w:rsid w:val="00D7656A"/>
    <w:rsid w:val="00D76DE4"/>
    <w:rsid w:val="00D77019"/>
    <w:rsid w:val="00D77089"/>
    <w:rsid w:val="00D77124"/>
    <w:rsid w:val="00D771F9"/>
    <w:rsid w:val="00D77552"/>
    <w:rsid w:val="00D776D1"/>
    <w:rsid w:val="00D77973"/>
    <w:rsid w:val="00D77EC7"/>
    <w:rsid w:val="00D77F59"/>
    <w:rsid w:val="00D80703"/>
    <w:rsid w:val="00D8095A"/>
    <w:rsid w:val="00D8097A"/>
    <w:rsid w:val="00D80C89"/>
    <w:rsid w:val="00D80CB8"/>
    <w:rsid w:val="00D80D46"/>
    <w:rsid w:val="00D8110B"/>
    <w:rsid w:val="00D81147"/>
    <w:rsid w:val="00D81A01"/>
    <w:rsid w:val="00D81B1C"/>
    <w:rsid w:val="00D81D47"/>
    <w:rsid w:val="00D82432"/>
    <w:rsid w:val="00D828DA"/>
    <w:rsid w:val="00D82BFE"/>
    <w:rsid w:val="00D82CE9"/>
    <w:rsid w:val="00D833CE"/>
    <w:rsid w:val="00D83506"/>
    <w:rsid w:val="00D83514"/>
    <w:rsid w:val="00D83670"/>
    <w:rsid w:val="00D836D4"/>
    <w:rsid w:val="00D837EA"/>
    <w:rsid w:val="00D83D6F"/>
    <w:rsid w:val="00D83E28"/>
    <w:rsid w:val="00D84047"/>
    <w:rsid w:val="00D8419D"/>
    <w:rsid w:val="00D84279"/>
    <w:rsid w:val="00D844A6"/>
    <w:rsid w:val="00D845F9"/>
    <w:rsid w:val="00D84CA9"/>
    <w:rsid w:val="00D84F30"/>
    <w:rsid w:val="00D84FAC"/>
    <w:rsid w:val="00D85A4B"/>
    <w:rsid w:val="00D85EAC"/>
    <w:rsid w:val="00D85F9B"/>
    <w:rsid w:val="00D86158"/>
    <w:rsid w:val="00D86199"/>
    <w:rsid w:val="00D86245"/>
    <w:rsid w:val="00D8661F"/>
    <w:rsid w:val="00D867E4"/>
    <w:rsid w:val="00D87626"/>
    <w:rsid w:val="00D87AD1"/>
    <w:rsid w:val="00D87F0F"/>
    <w:rsid w:val="00D87FB6"/>
    <w:rsid w:val="00D90086"/>
    <w:rsid w:val="00D903CA"/>
    <w:rsid w:val="00D903E9"/>
    <w:rsid w:val="00D90426"/>
    <w:rsid w:val="00D908F6"/>
    <w:rsid w:val="00D90A0F"/>
    <w:rsid w:val="00D90D2D"/>
    <w:rsid w:val="00D90D7E"/>
    <w:rsid w:val="00D90F8A"/>
    <w:rsid w:val="00D9180A"/>
    <w:rsid w:val="00D91DE4"/>
    <w:rsid w:val="00D91FEF"/>
    <w:rsid w:val="00D92025"/>
    <w:rsid w:val="00D9206F"/>
    <w:rsid w:val="00D9242D"/>
    <w:rsid w:val="00D924FF"/>
    <w:rsid w:val="00D926D0"/>
    <w:rsid w:val="00D92854"/>
    <w:rsid w:val="00D92D36"/>
    <w:rsid w:val="00D92E30"/>
    <w:rsid w:val="00D92F1E"/>
    <w:rsid w:val="00D9312B"/>
    <w:rsid w:val="00D9317E"/>
    <w:rsid w:val="00D93827"/>
    <w:rsid w:val="00D93B55"/>
    <w:rsid w:val="00D93C0B"/>
    <w:rsid w:val="00D93F17"/>
    <w:rsid w:val="00D94C82"/>
    <w:rsid w:val="00D94D57"/>
    <w:rsid w:val="00D94DE8"/>
    <w:rsid w:val="00D94F49"/>
    <w:rsid w:val="00D94FDA"/>
    <w:rsid w:val="00D950DE"/>
    <w:rsid w:val="00D951D2"/>
    <w:rsid w:val="00D95404"/>
    <w:rsid w:val="00D95D6F"/>
    <w:rsid w:val="00D9641C"/>
    <w:rsid w:val="00D965A9"/>
    <w:rsid w:val="00D96A66"/>
    <w:rsid w:val="00D96B92"/>
    <w:rsid w:val="00D96BED"/>
    <w:rsid w:val="00D96C0F"/>
    <w:rsid w:val="00D96F21"/>
    <w:rsid w:val="00D96F58"/>
    <w:rsid w:val="00D972B0"/>
    <w:rsid w:val="00D9743B"/>
    <w:rsid w:val="00D97472"/>
    <w:rsid w:val="00D97501"/>
    <w:rsid w:val="00DA064B"/>
    <w:rsid w:val="00DA0C50"/>
    <w:rsid w:val="00DA0FF3"/>
    <w:rsid w:val="00DA1732"/>
    <w:rsid w:val="00DA1786"/>
    <w:rsid w:val="00DA1CB6"/>
    <w:rsid w:val="00DA20CE"/>
    <w:rsid w:val="00DA27E6"/>
    <w:rsid w:val="00DA2999"/>
    <w:rsid w:val="00DA2A28"/>
    <w:rsid w:val="00DA2C91"/>
    <w:rsid w:val="00DA2D8D"/>
    <w:rsid w:val="00DA2E14"/>
    <w:rsid w:val="00DA319A"/>
    <w:rsid w:val="00DA329A"/>
    <w:rsid w:val="00DA3304"/>
    <w:rsid w:val="00DA3488"/>
    <w:rsid w:val="00DA372A"/>
    <w:rsid w:val="00DA3BCA"/>
    <w:rsid w:val="00DA3D79"/>
    <w:rsid w:val="00DA4084"/>
    <w:rsid w:val="00DA41B8"/>
    <w:rsid w:val="00DA450F"/>
    <w:rsid w:val="00DA46A7"/>
    <w:rsid w:val="00DA48FC"/>
    <w:rsid w:val="00DA4BEB"/>
    <w:rsid w:val="00DA4D68"/>
    <w:rsid w:val="00DA4F93"/>
    <w:rsid w:val="00DA5731"/>
    <w:rsid w:val="00DA57ED"/>
    <w:rsid w:val="00DA59C7"/>
    <w:rsid w:val="00DA5CFA"/>
    <w:rsid w:val="00DA5D12"/>
    <w:rsid w:val="00DA5D1F"/>
    <w:rsid w:val="00DA5FE2"/>
    <w:rsid w:val="00DA60F8"/>
    <w:rsid w:val="00DA62F4"/>
    <w:rsid w:val="00DA6325"/>
    <w:rsid w:val="00DA6F87"/>
    <w:rsid w:val="00DA72FA"/>
    <w:rsid w:val="00DA751E"/>
    <w:rsid w:val="00DA7618"/>
    <w:rsid w:val="00DA7839"/>
    <w:rsid w:val="00DA7B17"/>
    <w:rsid w:val="00DA7E7D"/>
    <w:rsid w:val="00DA7EE3"/>
    <w:rsid w:val="00DB02FF"/>
    <w:rsid w:val="00DB0659"/>
    <w:rsid w:val="00DB074E"/>
    <w:rsid w:val="00DB0E01"/>
    <w:rsid w:val="00DB0F33"/>
    <w:rsid w:val="00DB1A22"/>
    <w:rsid w:val="00DB1BA8"/>
    <w:rsid w:val="00DB1C8E"/>
    <w:rsid w:val="00DB1CE1"/>
    <w:rsid w:val="00DB1DDB"/>
    <w:rsid w:val="00DB21D5"/>
    <w:rsid w:val="00DB2946"/>
    <w:rsid w:val="00DB2A79"/>
    <w:rsid w:val="00DB2BEF"/>
    <w:rsid w:val="00DB320B"/>
    <w:rsid w:val="00DB3477"/>
    <w:rsid w:val="00DB3FD3"/>
    <w:rsid w:val="00DB4516"/>
    <w:rsid w:val="00DB5138"/>
    <w:rsid w:val="00DB536D"/>
    <w:rsid w:val="00DB5390"/>
    <w:rsid w:val="00DB5422"/>
    <w:rsid w:val="00DB574B"/>
    <w:rsid w:val="00DB57C6"/>
    <w:rsid w:val="00DB5ACE"/>
    <w:rsid w:val="00DB5C1E"/>
    <w:rsid w:val="00DB5E01"/>
    <w:rsid w:val="00DB632C"/>
    <w:rsid w:val="00DB6374"/>
    <w:rsid w:val="00DB6695"/>
    <w:rsid w:val="00DB69D8"/>
    <w:rsid w:val="00DB6A26"/>
    <w:rsid w:val="00DB6E05"/>
    <w:rsid w:val="00DB718C"/>
    <w:rsid w:val="00DB737B"/>
    <w:rsid w:val="00DB74A7"/>
    <w:rsid w:val="00DB75BE"/>
    <w:rsid w:val="00DB7B52"/>
    <w:rsid w:val="00DC042F"/>
    <w:rsid w:val="00DC0B2D"/>
    <w:rsid w:val="00DC0C9E"/>
    <w:rsid w:val="00DC0D66"/>
    <w:rsid w:val="00DC10A7"/>
    <w:rsid w:val="00DC14AD"/>
    <w:rsid w:val="00DC19C2"/>
    <w:rsid w:val="00DC1D23"/>
    <w:rsid w:val="00DC1F4D"/>
    <w:rsid w:val="00DC1F74"/>
    <w:rsid w:val="00DC1FDF"/>
    <w:rsid w:val="00DC28F5"/>
    <w:rsid w:val="00DC29F8"/>
    <w:rsid w:val="00DC2C97"/>
    <w:rsid w:val="00DC305A"/>
    <w:rsid w:val="00DC3324"/>
    <w:rsid w:val="00DC37F0"/>
    <w:rsid w:val="00DC3A60"/>
    <w:rsid w:val="00DC3E76"/>
    <w:rsid w:val="00DC42FE"/>
    <w:rsid w:val="00DC43B1"/>
    <w:rsid w:val="00DC457F"/>
    <w:rsid w:val="00DC4B58"/>
    <w:rsid w:val="00DC5115"/>
    <w:rsid w:val="00DC5E88"/>
    <w:rsid w:val="00DC5EAB"/>
    <w:rsid w:val="00DC5F71"/>
    <w:rsid w:val="00DC60B5"/>
    <w:rsid w:val="00DC646B"/>
    <w:rsid w:val="00DC74F3"/>
    <w:rsid w:val="00DC7BAD"/>
    <w:rsid w:val="00DC7DBB"/>
    <w:rsid w:val="00DD03CF"/>
    <w:rsid w:val="00DD05B8"/>
    <w:rsid w:val="00DD08D7"/>
    <w:rsid w:val="00DD09BA"/>
    <w:rsid w:val="00DD0D79"/>
    <w:rsid w:val="00DD0FEB"/>
    <w:rsid w:val="00DD11E5"/>
    <w:rsid w:val="00DD13AB"/>
    <w:rsid w:val="00DD1742"/>
    <w:rsid w:val="00DD1A26"/>
    <w:rsid w:val="00DD1AF3"/>
    <w:rsid w:val="00DD1DD9"/>
    <w:rsid w:val="00DD205A"/>
    <w:rsid w:val="00DD2537"/>
    <w:rsid w:val="00DD26BD"/>
    <w:rsid w:val="00DD2778"/>
    <w:rsid w:val="00DD2DCC"/>
    <w:rsid w:val="00DD3957"/>
    <w:rsid w:val="00DD3E07"/>
    <w:rsid w:val="00DD4304"/>
    <w:rsid w:val="00DD46FB"/>
    <w:rsid w:val="00DD49C7"/>
    <w:rsid w:val="00DD5037"/>
    <w:rsid w:val="00DD5308"/>
    <w:rsid w:val="00DD56A5"/>
    <w:rsid w:val="00DD571F"/>
    <w:rsid w:val="00DD5C26"/>
    <w:rsid w:val="00DD5CCF"/>
    <w:rsid w:val="00DD5E5E"/>
    <w:rsid w:val="00DD6623"/>
    <w:rsid w:val="00DD6E0C"/>
    <w:rsid w:val="00DD6E5C"/>
    <w:rsid w:val="00DD704F"/>
    <w:rsid w:val="00DD7953"/>
    <w:rsid w:val="00DD79AF"/>
    <w:rsid w:val="00DD7AA7"/>
    <w:rsid w:val="00DD7B6F"/>
    <w:rsid w:val="00DE0869"/>
    <w:rsid w:val="00DE0CA8"/>
    <w:rsid w:val="00DE126B"/>
    <w:rsid w:val="00DE14F0"/>
    <w:rsid w:val="00DE1C91"/>
    <w:rsid w:val="00DE2473"/>
    <w:rsid w:val="00DE261E"/>
    <w:rsid w:val="00DE2B2F"/>
    <w:rsid w:val="00DE35B9"/>
    <w:rsid w:val="00DE3F0B"/>
    <w:rsid w:val="00DE42E0"/>
    <w:rsid w:val="00DE45A3"/>
    <w:rsid w:val="00DE48A7"/>
    <w:rsid w:val="00DE4FBE"/>
    <w:rsid w:val="00DE544D"/>
    <w:rsid w:val="00DE548B"/>
    <w:rsid w:val="00DE5654"/>
    <w:rsid w:val="00DE5714"/>
    <w:rsid w:val="00DE5CFE"/>
    <w:rsid w:val="00DE658D"/>
    <w:rsid w:val="00DE6742"/>
    <w:rsid w:val="00DE6B21"/>
    <w:rsid w:val="00DE74ED"/>
    <w:rsid w:val="00DE7A8A"/>
    <w:rsid w:val="00DE7D55"/>
    <w:rsid w:val="00DF06D5"/>
    <w:rsid w:val="00DF0A53"/>
    <w:rsid w:val="00DF0A64"/>
    <w:rsid w:val="00DF0CEB"/>
    <w:rsid w:val="00DF0DF1"/>
    <w:rsid w:val="00DF15A8"/>
    <w:rsid w:val="00DF185D"/>
    <w:rsid w:val="00DF1868"/>
    <w:rsid w:val="00DF1904"/>
    <w:rsid w:val="00DF197F"/>
    <w:rsid w:val="00DF292E"/>
    <w:rsid w:val="00DF2D89"/>
    <w:rsid w:val="00DF3934"/>
    <w:rsid w:val="00DF399D"/>
    <w:rsid w:val="00DF3C32"/>
    <w:rsid w:val="00DF3DCF"/>
    <w:rsid w:val="00DF3F82"/>
    <w:rsid w:val="00DF467F"/>
    <w:rsid w:val="00DF4C5A"/>
    <w:rsid w:val="00DF50AC"/>
    <w:rsid w:val="00DF5C0F"/>
    <w:rsid w:val="00DF5C22"/>
    <w:rsid w:val="00DF5CD0"/>
    <w:rsid w:val="00DF604F"/>
    <w:rsid w:val="00DF6195"/>
    <w:rsid w:val="00DF6730"/>
    <w:rsid w:val="00DF6D39"/>
    <w:rsid w:val="00DF6E27"/>
    <w:rsid w:val="00DF7173"/>
    <w:rsid w:val="00DF7219"/>
    <w:rsid w:val="00DF7D0A"/>
    <w:rsid w:val="00DF7EDA"/>
    <w:rsid w:val="00E002E8"/>
    <w:rsid w:val="00E003D5"/>
    <w:rsid w:val="00E008C5"/>
    <w:rsid w:val="00E00B70"/>
    <w:rsid w:val="00E00D1E"/>
    <w:rsid w:val="00E00F57"/>
    <w:rsid w:val="00E01188"/>
    <w:rsid w:val="00E0135B"/>
    <w:rsid w:val="00E0135C"/>
    <w:rsid w:val="00E015D0"/>
    <w:rsid w:val="00E01B8B"/>
    <w:rsid w:val="00E022A2"/>
    <w:rsid w:val="00E02C5E"/>
    <w:rsid w:val="00E02DD5"/>
    <w:rsid w:val="00E02E72"/>
    <w:rsid w:val="00E03484"/>
    <w:rsid w:val="00E03607"/>
    <w:rsid w:val="00E037CE"/>
    <w:rsid w:val="00E037F4"/>
    <w:rsid w:val="00E038D7"/>
    <w:rsid w:val="00E03938"/>
    <w:rsid w:val="00E03991"/>
    <w:rsid w:val="00E04106"/>
    <w:rsid w:val="00E04120"/>
    <w:rsid w:val="00E04297"/>
    <w:rsid w:val="00E0444E"/>
    <w:rsid w:val="00E0457B"/>
    <w:rsid w:val="00E048F9"/>
    <w:rsid w:val="00E04C39"/>
    <w:rsid w:val="00E04E65"/>
    <w:rsid w:val="00E04FE0"/>
    <w:rsid w:val="00E0574C"/>
    <w:rsid w:val="00E05833"/>
    <w:rsid w:val="00E059D7"/>
    <w:rsid w:val="00E05F2D"/>
    <w:rsid w:val="00E060D6"/>
    <w:rsid w:val="00E06312"/>
    <w:rsid w:val="00E0634D"/>
    <w:rsid w:val="00E06644"/>
    <w:rsid w:val="00E0690C"/>
    <w:rsid w:val="00E06CF3"/>
    <w:rsid w:val="00E06E32"/>
    <w:rsid w:val="00E06E63"/>
    <w:rsid w:val="00E0740A"/>
    <w:rsid w:val="00E075BE"/>
    <w:rsid w:val="00E07630"/>
    <w:rsid w:val="00E07827"/>
    <w:rsid w:val="00E07B0D"/>
    <w:rsid w:val="00E103A6"/>
    <w:rsid w:val="00E10502"/>
    <w:rsid w:val="00E105EC"/>
    <w:rsid w:val="00E10777"/>
    <w:rsid w:val="00E109C9"/>
    <w:rsid w:val="00E10D65"/>
    <w:rsid w:val="00E1198B"/>
    <w:rsid w:val="00E11AC3"/>
    <w:rsid w:val="00E11B85"/>
    <w:rsid w:val="00E11EED"/>
    <w:rsid w:val="00E1256C"/>
    <w:rsid w:val="00E12585"/>
    <w:rsid w:val="00E1291E"/>
    <w:rsid w:val="00E12AD6"/>
    <w:rsid w:val="00E12B12"/>
    <w:rsid w:val="00E12CA7"/>
    <w:rsid w:val="00E12EDB"/>
    <w:rsid w:val="00E1308D"/>
    <w:rsid w:val="00E1338E"/>
    <w:rsid w:val="00E13706"/>
    <w:rsid w:val="00E13806"/>
    <w:rsid w:val="00E13A51"/>
    <w:rsid w:val="00E13A82"/>
    <w:rsid w:val="00E148D4"/>
    <w:rsid w:val="00E149AE"/>
    <w:rsid w:val="00E14E94"/>
    <w:rsid w:val="00E14E9C"/>
    <w:rsid w:val="00E1539C"/>
    <w:rsid w:val="00E155AF"/>
    <w:rsid w:val="00E1595A"/>
    <w:rsid w:val="00E16061"/>
    <w:rsid w:val="00E161C2"/>
    <w:rsid w:val="00E161DF"/>
    <w:rsid w:val="00E16542"/>
    <w:rsid w:val="00E166CF"/>
    <w:rsid w:val="00E16703"/>
    <w:rsid w:val="00E1682F"/>
    <w:rsid w:val="00E1687D"/>
    <w:rsid w:val="00E16BFE"/>
    <w:rsid w:val="00E16DAD"/>
    <w:rsid w:val="00E16F0E"/>
    <w:rsid w:val="00E171E1"/>
    <w:rsid w:val="00E1752F"/>
    <w:rsid w:val="00E17B7A"/>
    <w:rsid w:val="00E208CE"/>
    <w:rsid w:val="00E209AD"/>
    <w:rsid w:val="00E20C6C"/>
    <w:rsid w:val="00E21215"/>
    <w:rsid w:val="00E214BD"/>
    <w:rsid w:val="00E215E8"/>
    <w:rsid w:val="00E21837"/>
    <w:rsid w:val="00E21DC4"/>
    <w:rsid w:val="00E22483"/>
    <w:rsid w:val="00E2263C"/>
    <w:rsid w:val="00E2297E"/>
    <w:rsid w:val="00E22A32"/>
    <w:rsid w:val="00E22B0B"/>
    <w:rsid w:val="00E22DCF"/>
    <w:rsid w:val="00E2324E"/>
    <w:rsid w:val="00E23773"/>
    <w:rsid w:val="00E23880"/>
    <w:rsid w:val="00E23BAC"/>
    <w:rsid w:val="00E23F85"/>
    <w:rsid w:val="00E24636"/>
    <w:rsid w:val="00E2467B"/>
    <w:rsid w:val="00E24840"/>
    <w:rsid w:val="00E24EDE"/>
    <w:rsid w:val="00E251E7"/>
    <w:rsid w:val="00E25220"/>
    <w:rsid w:val="00E2543A"/>
    <w:rsid w:val="00E25532"/>
    <w:rsid w:val="00E256F3"/>
    <w:rsid w:val="00E25C42"/>
    <w:rsid w:val="00E25E86"/>
    <w:rsid w:val="00E25ED7"/>
    <w:rsid w:val="00E26098"/>
    <w:rsid w:val="00E26206"/>
    <w:rsid w:val="00E26D2D"/>
    <w:rsid w:val="00E26DA4"/>
    <w:rsid w:val="00E2761E"/>
    <w:rsid w:val="00E2775F"/>
    <w:rsid w:val="00E277E8"/>
    <w:rsid w:val="00E27C35"/>
    <w:rsid w:val="00E3006C"/>
    <w:rsid w:val="00E3034C"/>
    <w:rsid w:val="00E30550"/>
    <w:rsid w:val="00E305EB"/>
    <w:rsid w:val="00E30855"/>
    <w:rsid w:val="00E30912"/>
    <w:rsid w:val="00E30A55"/>
    <w:rsid w:val="00E30DF2"/>
    <w:rsid w:val="00E30EB0"/>
    <w:rsid w:val="00E31068"/>
    <w:rsid w:val="00E31143"/>
    <w:rsid w:val="00E3126F"/>
    <w:rsid w:val="00E312B7"/>
    <w:rsid w:val="00E313F4"/>
    <w:rsid w:val="00E316BA"/>
    <w:rsid w:val="00E317EE"/>
    <w:rsid w:val="00E3182F"/>
    <w:rsid w:val="00E31B8A"/>
    <w:rsid w:val="00E31E0C"/>
    <w:rsid w:val="00E31E8F"/>
    <w:rsid w:val="00E32196"/>
    <w:rsid w:val="00E3266A"/>
    <w:rsid w:val="00E32D37"/>
    <w:rsid w:val="00E32D8F"/>
    <w:rsid w:val="00E32DB4"/>
    <w:rsid w:val="00E32ECC"/>
    <w:rsid w:val="00E3347A"/>
    <w:rsid w:val="00E338A7"/>
    <w:rsid w:val="00E33EF4"/>
    <w:rsid w:val="00E34336"/>
    <w:rsid w:val="00E3453F"/>
    <w:rsid w:val="00E345E5"/>
    <w:rsid w:val="00E347E8"/>
    <w:rsid w:val="00E34B38"/>
    <w:rsid w:val="00E34D7F"/>
    <w:rsid w:val="00E353DD"/>
    <w:rsid w:val="00E3560B"/>
    <w:rsid w:val="00E35818"/>
    <w:rsid w:val="00E35BDA"/>
    <w:rsid w:val="00E35CFE"/>
    <w:rsid w:val="00E35DEF"/>
    <w:rsid w:val="00E365DD"/>
    <w:rsid w:val="00E36D2B"/>
    <w:rsid w:val="00E36F98"/>
    <w:rsid w:val="00E371C1"/>
    <w:rsid w:val="00E372B7"/>
    <w:rsid w:val="00E37354"/>
    <w:rsid w:val="00E3745F"/>
    <w:rsid w:val="00E376C4"/>
    <w:rsid w:val="00E377BE"/>
    <w:rsid w:val="00E37B76"/>
    <w:rsid w:val="00E4045C"/>
    <w:rsid w:val="00E4077C"/>
    <w:rsid w:val="00E40A7C"/>
    <w:rsid w:val="00E40BE5"/>
    <w:rsid w:val="00E41256"/>
    <w:rsid w:val="00E419D5"/>
    <w:rsid w:val="00E41B27"/>
    <w:rsid w:val="00E41DAE"/>
    <w:rsid w:val="00E426BF"/>
    <w:rsid w:val="00E4299C"/>
    <w:rsid w:val="00E42B03"/>
    <w:rsid w:val="00E42E6E"/>
    <w:rsid w:val="00E42FA8"/>
    <w:rsid w:val="00E430A0"/>
    <w:rsid w:val="00E4321E"/>
    <w:rsid w:val="00E432C4"/>
    <w:rsid w:val="00E43717"/>
    <w:rsid w:val="00E439E1"/>
    <w:rsid w:val="00E43CDA"/>
    <w:rsid w:val="00E43EAD"/>
    <w:rsid w:val="00E44748"/>
    <w:rsid w:val="00E44817"/>
    <w:rsid w:val="00E44C45"/>
    <w:rsid w:val="00E44C6F"/>
    <w:rsid w:val="00E452CD"/>
    <w:rsid w:val="00E45387"/>
    <w:rsid w:val="00E453BA"/>
    <w:rsid w:val="00E4575F"/>
    <w:rsid w:val="00E45801"/>
    <w:rsid w:val="00E45A7A"/>
    <w:rsid w:val="00E45CC1"/>
    <w:rsid w:val="00E45E12"/>
    <w:rsid w:val="00E4665E"/>
    <w:rsid w:val="00E46E8C"/>
    <w:rsid w:val="00E471A7"/>
    <w:rsid w:val="00E474A1"/>
    <w:rsid w:val="00E475B7"/>
    <w:rsid w:val="00E47740"/>
    <w:rsid w:val="00E477C5"/>
    <w:rsid w:val="00E47C1B"/>
    <w:rsid w:val="00E47D5F"/>
    <w:rsid w:val="00E500F5"/>
    <w:rsid w:val="00E501CC"/>
    <w:rsid w:val="00E506D9"/>
    <w:rsid w:val="00E50905"/>
    <w:rsid w:val="00E50A97"/>
    <w:rsid w:val="00E50BB0"/>
    <w:rsid w:val="00E50EA0"/>
    <w:rsid w:val="00E5190A"/>
    <w:rsid w:val="00E51A70"/>
    <w:rsid w:val="00E51FD2"/>
    <w:rsid w:val="00E520C6"/>
    <w:rsid w:val="00E521D8"/>
    <w:rsid w:val="00E52792"/>
    <w:rsid w:val="00E52CCB"/>
    <w:rsid w:val="00E52D3E"/>
    <w:rsid w:val="00E52E28"/>
    <w:rsid w:val="00E5312A"/>
    <w:rsid w:val="00E5351F"/>
    <w:rsid w:val="00E53597"/>
    <w:rsid w:val="00E53971"/>
    <w:rsid w:val="00E54022"/>
    <w:rsid w:val="00E5419C"/>
    <w:rsid w:val="00E5474D"/>
    <w:rsid w:val="00E54ABA"/>
    <w:rsid w:val="00E54BF3"/>
    <w:rsid w:val="00E54F95"/>
    <w:rsid w:val="00E5585E"/>
    <w:rsid w:val="00E55A46"/>
    <w:rsid w:val="00E55BE9"/>
    <w:rsid w:val="00E55D18"/>
    <w:rsid w:val="00E55EAC"/>
    <w:rsid w:val="00E55F60"/>
    <w:rsid w:val="00E562F0"/>
    <w:rsid w:val="00E56E75"/>
    <w:rsid w:val="00E56E79"/>
    <w:rsid w:val="00E5747A"/>
    <w:rsid w:val="00E57608"/>
    <w:rsid w:val="00E57611"/>
    <w:rsid w:val="00E57742"/>
    <w:rsid w:val="00E577D3"/>
    <w:rsid w:val="00E57833"/>
    <w:rsid w:val="00E578CD"/>
    <w:rsid w:val="00E57A1D"/>
    <w:rsid w:val="00E57A72"/>
    <w:rsid w:val="00E57B4D"/>
    <w:rsid w:val="00E57CDC"/>
    <w:rsid w:val="00E60098"/>
    <w:rsid w:val="00E601E9"/>
    <w:rsid w:val="00E6058F"/>
    <w:rsid w:val="00E605B3"/>
    <w:rsid w:val="00E605C4"/>
    <w:rsid w:val="00E60B76"/>
    <w:rsid w:val="00E60E3D"/>
    <w:rsid w:val="00E60F6E"/>
    <w:rsid w:val="00E6124B"/>
    <w:rsid w:val="00E61380"/>
    <w:rsid w:val="00E616FA"/>
    <w:rsid w:val="00E619A4"/>
    <w:rsid w:val="00E623F3"/>
    <w:rsid w:val="00E62467"/>
    <w:rsid w:val="00E62F16"/>
    <w:rsid w:val="00E630A5"/>
    <w:rsid w:val="00E636DB"/>
    <w:rsid w:val="00E64058"/>
    <w:rsid w:val="00E64117"/>
    <w:rsid w:val="00E64133"/>
    <w:rsid w:val="00E64B75"/>
    <w:rsid w:val="00E65071"/>
    <w:rsid w:val="00E652A3"/>
    <w:rsid w:val="00E6531D"/>
    <w:rsid w:val="00E65380"/>
    <w:rsid w:val="00E658B5"/>
    <w:rsid w:val="00E658C4"/>
    <w:rsid w:val="00E6591E"/>
    <w:rsid w:val="00E65EDE"/>
    <w:rsid w:val="00E66227"/>
    <w:rsid w:val="00E66763"/>
    <w:rsid w:val="00E668A9"/>
    <w:rsid w:val="00E6690B"/>
    <w:rsid w:val="00E66F3D"/>
    <w:rsid w:val="00E67584"/>
    <w:rsid w:val="00E678AD"/>
    <w:rsid w:val="00E6797A"/>
    <w:rsid w:val="00E679E6"/>
    <w:rsid w:val="00E67A0E"/>
    <w:rsid w:val="00E67A9A"/>
    <w:rsid w:val="00E67C0B"/>
    <w:rsid w:val="00E67C39"/>
    <w:rsid w:val="00E67CEE"/>
    <w:rsid w:val="00E67E15"/>
    <w:rsid w:val="00E7042E"/>
    <w:rsid w:val="00E705EF"/>
    <w:rsid w:val="00E7077A"/>
    <w:rsid w:val="00E7088D"/>
    <w:rsid w:val="00E70FB2"/>
    <w:rsid w:val="00E70FF1"/>
    <w:rsid w:val="00E71125"/>
    <w:rsid w:val="00E71802"/>
    <w:rsid w:val="00E72284"/>
    <w:rsid w:val="00E72299"/>
    <w:rsid w:val="00E72306"/>
    <w:rsid w:val="00E72362"/>
    <w:rsid w:val="00E72993"/>
    <w:rsid w:val="00E72E0A"/>
    <w:rsid w:val="00E73046"/>
    <w:rsid w:val="00E73260"/>
    <w:rsid w:val="00E732BF"/>
    <w:rsid w:val="00E732CE"/>
    <w:rsid w:val="00E73323"/>
    <w:rsid w:val="00E733D7"/>
    <w:rsid w:val="00E737ED"/>
    <w:rsid w:val="00E73951"/>
    <w:rsid w:val="00E73FD6"/>
    <w:rsid w:val="00E74287"/>
    <w:rsid w:val="00E743C8"/>
    <w:rsid w:val="00E75007"/>
    <w:rsid w:val="00E7514A"/>
    <w:rsid w:val="00E75216"/>
    <w:rsid w:val="00E75229"/>
    <w:rsid w:val="00E752A6"/>
    <w:rsid w:val="00E752D1"/>
    <w:rsid w:val="00E756F0"/>
    <w:rsid w:val="00E75A4B"/>
    <w:rsid w:val="00E75D14"/>
    <w:rsid w:val="00E75D17"/>
    <w:rsid w:val="00E7638C"/>
    <w:rsid w:val="00E763AB"/>
    <w:rsid w:val="00E7652F"/>
    <w:rsid w:val="00E766F6"/>
    <w:rsid w:val="00E7677C"/>
    <w:rsid w:val="00E769F6"/>
    <w:rsid w:val="00E76E5E"/>
    <w:rsid w:val="00E77DAC"/>
    <w:rsid w:val="00E8018D"/>
    <w:rsid w:val="00E806A4"/>
    <w:rsid w:val="00E808E9"/>
    <w:rsid w:val="00E80A9E"/>
    <w:rsid w:val="00E80C37"/>
    <w:rsid w:val="00E81089"/>
    <w:rsid w:val="00E814A8"/>
    <w:rsid w:val="00E81B72"/>
    <w:rsid w:val="00E81C4A"/>
    <w:rsid w:val="00E81D81"/>
    <w:rsid w:val="00E81E54"/>
    <w:rsid w:val="00E81F57"/>
    <w:rsid w:val="00E820AD"/>
    <w:rsid w:val="00E8254C"/>
    <w:rsid w:val="00E83190"/>
    <w:rsid w:val="00E83437"/>
    <w:rsid w:val="00E836E0"/>
    <w:rsid w:val="00E840BA"/>
    <w:rsid w:val="00E84216"/>
    <w:rsid w:val="00E8442C"/>
    <w:rsid w:val="00E84B30"/>
    <w:rsid w:val="00E84BC6"/>
    <w:rsid w:val="00E84C60"/>
    <w:rsid w:val="00E84C7D"/>
    <w:rsid w:val="00E84C88"/>
    <w:rsid w:val="00E85101"/>
    <w:rsid w:val="00E854A5"/>
    <w:rsid w:val="00E856AD"/>
    <w:rsid w:val="00E856EE"/>
    <w:rsid w:val="00E85727"/>
    <w:rsid w:val="00E85990"/>
    <w:rsid w:val="00E859B1"/>
    <w:rsid w:val="00E85D14"/>
    <w:rsid w:val="00E86340"/>
    <w:rsid w:val="00E86B6F"/>
    <w:rsid w:val="00E86C1A"/>
    <w:rsid w:val="00E873F5"/>
    <w:rsid w:val="00E87521"/>
    <w:rsid w:val="00E87CB4"/>
    <w:rsid w:val="00E87CED"/>
    <w:rsid w:val="00E9013F"/>
    <w:rsid w:val="00E90150"/>
    <w:rsid w:val="00E903EF"/>
    <w:rsid w:val="00E90A4E"/>
    <w:rsid w:val="00E90C06"/>
    <w:rsid w:val="00E90FA4"/>
    <w:rsid w:val="00E911D8"/>
    <w:rsid w:val="00E915AA"/>
    <w:rsid w:val="00E91727"/>
    <w:rsid w:val="00E9184D"/>
    <w:rsid w:val="00E91993"/>
    <w:rsid w:val="00E923C5"/>
    <w:rsid w:val="00E925DA"/>
    <w:rsid w:val="00E93704"/>
    <w:rsid w:val="00E93AC3"/>
    <w:rsid w:val="00E93B4E"/>
    <w:rsid w:val="00E93C26"/>
    <w:rsid w:val="00E93DF5"/>
    <w:rsid w:val="00E947A2"/>
    <w:rsid w:val="00E949A9"/>
    <w:rsid w:val="00E94E4E"/>
    <w:rsid w:val="00E9548B"/>
    <w:rsid w:val="00E95897"/>
    <w:rsid w:val="00E95A01"/>
    <w:rsid w:val="00E960BC"/>
    <w:rsid w:val="00E966C6"/>
    <w:rsid w:val="00E9675B"/>
    <w:rsid w:val="00E968F9"/>
    <w:rsid w:val="00E969DA"/>
    <w:rsid w:val="00E96A6B"/>
    <w:rsid w:val="00E96BC3"/>
    <w:rsid w:val="00E97234"/>
    <w:rsid w:val="00E975B5"/>
    <w:rsid w:val="00E975BF"/>
    <w:rsid w:val="00E97DF4"/>
    <w:rsid w:val="00E97E95"/>
    <w:rsid w:val="00E97EC2"/>
    <w:rsid w:val="00E97F33"/>
    <w:rsid w:val="00EA012C"/>
    <w:rsid w:val="00EA043D"/>
    <w:rsid w:val="00EA0728"/>
    <w:rsid w:val="00EA17D1"/>
    <w:rsid w:val="00EA18D5"/>
    <w:rsid w:val="00EA1A7E"/>
    <w:rsid w:val="00EA1F60"/>
    <w:rsid w:val="00EA25CF"/>
    <w:rsid w:val="00EA2E16"/>
    <w:rsid w:val="00EA3722"/>
    <w:rsid w:val="00EA3E18"/>
    <w:rsid w:val="00EA40DA"/>
    <w:rsid w:val="00EA41BD"/>
    <w:rsid w:val="00EA43EC"/>
    <w:rsid w:val="00EA4419"/>
    <w:rsid w:val="00EA4472"/>
    <w:rsid w:val="00EA4877"/>
    <w:rsid w:val="00EA50A8"/>
    <w:rsid w:val="00EA5249"/>
    <w:rsid w:val="00EA5D72"/>
    <w:rsid w:val="00EA5F89"/>
    <w:rsid w:val="00EA6328"/>
    <w:rsid w:val="00EA69FE"/>
    <w:rsid w:val="00EA6D7B"/>
    <w:rsid w:val="00EA6F7E"/>
    <w:rsid w:val="00EA72D5"/>
    <w:rsid w:val="00EA72FB"/>
    <w:rsid w:val="00EA74C6"/>
    <w:rsid w:val="00EA7744"/>
    <w:rsid w:val="00EA7ED5"/>
    <w:rsid w:val="00EB0A93"/>
    <w:rsid w:val="00EB1071"/>
    <w:rsid w:val="00EB12AA"/>
    <w:rsid w:val="00EB130A"/>
    <w:rsid w:val="00EB15CE"/>
    <w:rsid w:val="00EB1635"/>
    <w:rsid w:val="00EB1ABD"/>
    <w:rsid w:val="00EB1B38"/>
    <w:rsid w:val="00EB1D52"/>
    <w:rsid w:val="00EB2133"/>
    <w:rsid w:val="00EB2296"/>
    <w:rsid w:val="00EB23FD"/>
    <w:rsid w:val="00EB253B"/>
    <w:rsid w:val="00EB270C"/>
    <w:rsid w:val="00EB2978"/>
    <w:rsid w:val="00EB3223"/>
    <w:rsid w:val="00EB3458"/>
    <w:rsid w:val="00EB36EC"/>
    <w:rsid w:val="00EB3804"/>
    <w:rsid w:val="00EB405A"/>
    <w:rsid w:val="00EB409C"/>
    <w:rsid w:val="00EB4111"/>
    <w:rsid w:val="00EB4876"/>
    <w:rsid w:val="00EB487F"/>
    <w:rsid w:val="00EB4999"/>
    <w:rsid w:val="00EB4EA4"/>
    <w:rsid w:val="00EB4ED6"/>
    <w:rsid w:val="00EB5213"/>
    <w:rsid w:val="00EB5549"/>
    <w:rsid w:val="00EB5FA2"/>
    <w:rsid w:val="00EB6389"/>
    <w:rsid w:val="00EB6D51"/>
    <w:rsid w:val="00EB6F6F"/>
    <w:rsid w:val="00EB789B"/>
    <w:rsid w:val="00EB793C"/>
    <w:rsid w:val="00EB7B62"/>
    <w:rsid w:val="00EB7D56"/>
    <w:rsid w:val="00EB7DF2"/>
    <w:rsid w:val="00EB7EE8"/>
    <w:rsid w:val="00EC0622"/>
    <w:rsid w:val="00EC06E0"/>
    <w:rsid w:val="00EC071F"/>
    <w:rsid w:val="00EC0817"/>
    <w:rsid w:val="00EC0DD7"/>
    <w:rsid w:val="00EC0F87"/>
    <w:rsid w:val="00EC1895"/>
    <w:rsid w:val="00EC19B0"/>
    <w:rsid w:val="00EC1ABD"/>
    <w:rsid w:val="00EC1D21"/>
    <w:rsid w:val="00EC1FE0"/>
    <w:rsid w:val="00EC2130"/>
    <w:rsid w:val="00EC2338"/>
    <w:rsid w:val="00EC2EE8"/>
    <w:rsid w:val="00EC328F"/>
    <w:rsid w:val="00EC34B1"/>
    <w:rsid w:val="00EC367C"/>
    <w:rsid w:val="00EC38EE"/>
    <w:rsid w:val="00EC3B8B"/>
    <w:rsid w:val="00EC3F78"/>
    <w:rsid w:val="00EC43DE"/>
    <w:rsid w:val="00EC46CB"/>
    <w:rsid w:val="00EC47BD"/>
    <w:rsid w:val="00EC5201"/>
    <w:rsid w:val="00EC5978"/>
    <w:rsid w:val="00EC5CBF"/>
    <w:rsid w:val="00EC636B"/>
    <w:rsid w:val="00EC6717"/>
    <w:rsid w:val="00EC6C23"/>
    <w:rsid w:val="00EC71A5"/>
    <w:rsid w:val="00EC72CA"/>
    <w:rsid w:val="00EC7341"/>
    <w:rsid w:val="00EC74FC"/>
    <w:rsid w:val="00EC769F"/>
    <w:rsid w:val="00EC780F"/>
    <w:rsid w:val="00EC7E96"/>
    <w:rsid w:val="00ED0114"/>
    <w:rsid w:val="00ED07AB"/>
    <w:rsid w:val="00ED0907"/>
    <w:rsid w:val="00ED0AE3"/>
    <w:rsid w:val="00ED0B04"/>
    <w:rsid w:val="00ED0DE0"/>
    <w:rsid w:val="00ED0EC7"/>
    <w:rsid w:val="00ED0EF6"/>
    <w:rsid w:val="00ED0FF9"/>
    <w:rsid w:val="00ED11C1"/>
    <w:rsid w:val="00ED1331"/>
    <w:rsid w:val="00ED13A2"/>
    <w:rsid w:val="00ED184F"/>
    <w:rsid w:val="00ED188D"/>
    <w:rsid w:val="00ED1F0B"/>
    <w:rsid w:val="00ED20F7"/>
    <w:rsid w:val="00ED23F1"/>
    <w:rsid w:val="00ED2CDD"/>
    <w:rsid w:val="00ED2E60"/>
    <w:rsid w:val="00ED2F0F"/>
    <w:rsid w:val="00ED32AE"/>
    <w:rsid w:val="00ED33DB"/>
    <w:rsid w:val="00ED379F"/>
    <w:rsid w:val="00ED3989"/>
    <w:rsid w:val="00ED3AFF"/>
    <w:rsid w:val="00ED3C69"/>
    <w:rsid w:val="00ED3D33"/>
    <w:rsid w:val="00ED4195"/>
    <w:rsid w:val="00ED4379"/>
    <w:rsid w:val="00ED45E1"/>
    <w:rsid w:val="00ED5193"/>
    <w:rsid w:val="00ED537C"/>
    <w:rsid w:val="00ED5402"/>
    <w:rsid w:val="00ED663A"/>
    <w:rsid w:val="00ED6724"/>
    <w:rsid w:val="00ED6999"/>
    <w:rsid w:val="00ED71BE"/>
    <w:rsid w:val="00ED743E"/>
    <w:rsid w:val="00ED7511"/>
    <w:rsid w:val="00ED7AE1"/>
    <w:rsid w:val="00ED7EF2"/>
    <w:rsid w:val="00EE06F4"/>
    <w:rsid w:val="00EE0F97"/>
    <w:rsid w:val="00EE1019"/>
    <w:rsid w:val="00EE10D5"/>
    <w:rsid w:val="00EE1178"/>
    <w:rsid w:val="00EE1299"/>
    <w:rsid w:val="00EE1722"/>
    <w:rsid w:val="00EE17BE"/>
    <w:rsid w:val="00EE1954"/>
    <w:rsid w:val="00EE1FF4"/>
    <w:rsid w:val="00EE2026"/>
    <w:rsid w:val="00EE2533"/>
    <w:rsid w:val="00EE2D21"/>
    <w:rsid w:val="00EE2FCD"/>
    <w:rsid w:val="00EE3039"/>
    <w:rsid w:val="00EE31F3"/>
    <w:rsid w:val="00EE3471"/>
    <w:rsid w:val="00EE3816"/>
    <w:rsid w:val="00EE382B"/>
    <w:rsid w:val="00EE3C5C"/>
    <w:rsid w:val="00EE3D32"/>
    <w:rsid w:val="00EE3D9E"/>
    <w:rsid w:val="00EE3E37"/>
    <w:rsid w:val="00EE436C"/>
    <w:rsid w:val="00EE4B9F"/>
    <w:rsid w:val="00EE4BDA"/>
    <w:rsid w:val="00EE4E6E"/>
    <w:rsid w:val="00EE4F6B"/>
    <w:rsid w:val="00EE5615"/>
    <w:rsid w:val="00EE5645"/>
    <w:rsid w:val="00EE5664"/>
    <w:rsid w:val="00EE56E8"/>
    <w:rsid w:val="00EE5930"/>
    <w:rsid w:val="00EE59EE"/>
    <w:rsid w:val="00EE5AA7"/>
    <w:rsid w:val="00EE5DA1"/>
    <w:rsid w:val="00EE6079"/>
    <w:rsid w:val="00EE60BD"/>
    <w:rsid w:val="00EE63DF"/>
    <w:rsid w:val="00EE6553"/>
    <w:rsid w:val="00EE65A0"/>
    <w:rsid w:val="00EE6DB6"/>
    <w:rsid w:val="00EE7466"/>
    <w:rsid w:val="00EE7661"/>
    <w:rsid w:val="00EE7B20"/>
    <w:rsid w:val="00EE7FE7"/>
    <w:rsid w:val="00EF0539"/>
    <w:rsid w:val="00EF0954"/>
    <w:rsid w:val="00EF0A02"/>
    <w:rsid w:val="00EF0C31"/>
    <w:rsid w:val="00EF0D43"/>
    <w:rsid w:val="00EF0D5B"/>
    <w:rsid w:val="00EF1256"/>
    <w:rsid w:val="00EF147F"/>
    <w:rsid w:val="00EF151C"/>
    <w:rsid w:val="00EF1D05"/>
    <w:rsid w:val="00EF1F10"/>
    <w:rsid w:val="00EF25C6"/>
    <w:rsid w:val="00EF276D"/>
    <w:rsid w:val="00EF2CAB"/>
    <w:rsid w:val="00EF310E"/>
    <w:rsid w:val="00EF3663"/>
    <w:rsid w:val="00EF3B30"/>
    <w:rsid w:val="00EF3E76"/>
    <w:rsid w:val="00EF41B8"/>
    <w:rsid w:val="00EF4746"/>
    <w:rsid w:val="00EF4AD7"/>
    <w:rsid w:val="00EF54DB"/>
    <w:rsid w:val="00EF58C4"/>
    <w:rsid w:val="00EF60D6"/>
    <w:rsid w:val="00EF6250"/>
    <w:rsid w:val="00EF647B"/>
    <w:rsid w:val="00EF6556"/>
    <w:rsid w:val="00EF68FC"/>
    <w:rsid w:val="00EF6995"/>
    <w:rsid w:val="00EF6BA8"/>
    <w:rsid w:val="00EF6BF9"/>
    <w:rsid w:val="00EF6FF5"/>
    <w:rsid w:val="00EF7085"/>
    <w:rsid w:val="00EF72D8"/>
    <w:rsid w:val="00EF7364"/>
    <w:rsid w:val="00EF77C0"/>
    <w:rsid w:val="00EF7C43"/>
    <w:rsid w:val="00EF7CBF"/>
    <w:rsid w:val="00F00168"/>
    <w:rsid w:val="00F001D4"/>
    <w:rsid w:val="00F002AE"/>
    <w:rsid w:val="00F0042D"/>
    <w:rsid w:val="00F00623"/>
    <w:rsid w:val="00F0064F"/>
    <w:rsid w:val="00F0082C"/>
    <w:rsid w:val="00F0089D"/>
    <w:rsid w:val="00F00E63"/>
    <w:rsid w:val="00F00F0C"/>
    <w:rsid w:val="00F013B4"/>
    <w:rsid w:val="00F0141D"/>
    <w:rsid w:val="00F01444"/>
    <w:rsid w:val="00F01A36"/>
    <w:rsid w:val="00F01C1F"/>
    <w:rsid w:val="00F01E67"/>
    <w:rsid w:val="00F01E93"/>
    <w:rsid w:val="00F022F3"/>
    <w:rsid w:val="00F026DA"/>
    <w:rsid w:val="00F02C7C"/>
    <w:rsid w:val="00F02FE8"/>
    <w:rsid w:val="00F0336A"/>
    <w:rsid w:val="00F033E1"/>
    <w:rsid w:val="00F035BC"/>
    <w:rsid w:val="00F03706"/>
    <w:rsid w:val="00F038B5"/>
    <w:rsid w:val="00F0407A"/>
    <w:rsid w:val="00F04193"/>
    <w:rsid w:val="00F041E7"/>
    <w:rsid w:val="00F05212"/>
    <w:rsid w:val="00F05615"/>
    <w:rsid w:val="00F05873"/>
    <w:rsid w:val="00F05CDB"/>
    <w:rsid w:val="00F05DDC"/>
    <w:rsid w:val="00F0614E"/>
    <w:rsid w:val="00F061E6"/>
    <w:rsid w:val="00F06871"/>
    <w:rsid w:val="00F06BB6"/>
    <w:rsid w:val="00F076C5"/>
    <w:rsid w:val="00F076F0"/>
    <w:rsid w:val="00F07743"/>
    <w:rsid w:val="00F07C56"/>
    <w:rsid w:val="00F1004B"/>
    <w:rsid w:val="00F101C0"/>
    <w:rsid w:val="00F1048E"/>
    <w:rsid w:val="00F107CB"/>
    <w:rsid w:val="00F1098C"/>
    <w:rsid w:val="00F10BB8"/>
    <w:rsid w:val="00F10DBE"/>
    <w:rsid w:val="00F114B2"/>
    <w:rsid w:val="00F118D5"/>
    <w:rsid w:val="00F11D9D"/>
    <w:rsid w:val="00F11E2D"/>
    <w:rsid w:val="00F12338"/>
    <w:rsid w:val="00F12864"/>
    <w:rsid w:val="00F12C1F"/>
    <w:rsid w:val="00F12E71"/>
    <w:rsid w:val="00F13554"/>
    <w:rsid w:val="00F1383C"/>
    <w:rsid w:val="00F13BAE"/>
    <w:rsid w:val="00F147DB"/>
    <w:rsid w:val="00F14A20"/>
    <w:rsid w:val="00F14E5D"/>
    <w:rsid w:val="00F14E79"/>
    <w:rsid w:val="00F14FC9"/>
    <w:rsid w:val="00F15255"/>
    <w:rsid w:val="00F15296"/>
    <w:rsid w:val="00F152FB"/>
    <w:rsid w:val="00F153C6"/>
    <w:rsid w:val="00F15477"/>
    <w:rsid w:val="00F1555A"/>
    <w:rsid w:val="00F155F4"/>
    <w:rsid w:val="00F156CA"/>
    <w:rsid w:val="00F15C12"/>
    <w:rsid w:val="00F15DE4"/>
    <w:rsid w:val="00F15E38"/>
    <w:rsid w:val="00F15F1F"/>
    <w:rsid w:val="00F16696"/>
    <w:rsid w:val="00F16AE0"/>
    <w:rsid w:val="00F16EA1"/>
    <w:rsid w:val="00F179DA"/>
    <w:rsid w:val="00F17FDD"/>
    <w:rsid w:val="00F200A5"/>
    <w:rsid w:val="00F20FDF"/>
    <w:rsid w:val="00F21203"/>
    <w:rsid w:val="00F2157A"/>
    <w:rsid w:val="00F21714"/>
    <w:rsid w:val="00F21788"/>
    <w:rsid w:val="00F21AC9"/>
    <w:rsid w:val="00F21BBF"/>
    <w:rsid w:val="00F21FCB"/>
    <w:rsid w:val="00F22067"/>
    <w:rsid w:val="00F22738"/>
    <w:rsid w:val="00F22744"/>
    <w:rsid w:val="00F22B9B"/>
    <w:rsid w:val="00F22D12"/>
    <w:rsid w:val="00F23242"/>
    <w:rsid w:val="00F23C86"/>
    <w:rsid w:val="00F24595"/>
    <w:rsid w:val="00F24BE4"/>
    <w:rsid w:val="00F24E6B"/>
    <w:rsid w:val="00F252ED"/>
    <w:rsid w:val="00F25A7D"/>
    <w:rsid w:val="00F25D5A"/>
    <w:rsid w:val="00F26155"/>
    <w:rsid w:val="00F2656A"/>
    <w:rsid w:val="00F265A2"/>
    <w:rsid w:val="00F27242"/>
    <w:rsid w:val="00F277A3"/>
    <w:rsid w:val="00F278FC"/>
    <w:rsid w:val="00F27C50"/>
    <w:rsid w:val="00F27CF1"/>
    <w:rsid w:val="00F27E1C"/>
    <w:rsid w:val="00F301E1"/>
    <w:rsid w:val="00F301FB"/>
    <w:rsid w:val="00F302EB"/>
    <w:rsid w:val="00F3032D"/>
    <w:rsid w:val="00F30866"/>
    <w:rsid w:val="00F30929"/>
    <w:rsid w:val="00F30B43"/>
    <w:rsid w:val="00F30DD6"/>
    <w:rsid w:val="00F31666"/>
    <w:rsid w:val="00F318C3"/>
    <w:rsid w:val="00F31D21"/>
    <w:rsid w:val="00F31F43"/>
    <w:rsid w:val="00F32122"/>
    <w:rsid w:val="00F3215A"/>
    <w:rsid w:val="00F324B0"/>
    <w:rsid w:val="00F32E32"/>
    <w:rsid w:val="00F33B0B"/>
    <w:rsid w:val="00F33F93"/>
    <w:rsid w:val="00F342B7"/>
    <w:rsid w:val="00F34816"/>
    <w:rsid w:val="00F34BD8"/>
    <w:rsid w:val="00F34E84"/>
    <w:rsid w:val="00F3561F"/>
    <w:rsid w:val="00F35647"/>
    <w:rsid w:val="00F3592A"/>
    <w:rsid w:val="00F35A40"/>
    <w:rsid w:val="00F35CD6"/>
    <w:rsid w:val="00F35CED"/>
    <w:rsid w:val="00F35F45"/>
    <w:rsid w:val="00F36346"/>
    <w:rsid w:val="00F36A65"/>
    <w:rsid w:val="00F36CF2"/>
    <w:rsid w:val="00F37191"/>
    <w:rsid w:val="00F373C8"/>
    <w:rsid w:val="00F374E0"/>
    <w:rsid w:val="00F3795C"/>
    <w:rsid w:val="00F37C2D"/>
    <w:rsid w:val="00F37C47"/>
    <w:rsid w:val="00F37D20"/>
    <w:rsid w:val="00F4103D"/>
    <w:rsid w:val="00F4130F"/>
    <w:rsid w:val="00F41365"/>
    <w:rsid w:val="00F41655"/>
    <w:rsid w:val="00F417F8"/>
    <w:rsid w:val="00F419E1"/>
    <w:rsid w:val="00F41DA1"/>
    <w:rsid w:val="00F4264C"/>
    <w:rsid w:val="00F426F2"/>
    <w:rsid w:val="00F42711"/>
    <w:rsid w:val="00F4278F"/>
    <w:rsid w:val="00F42BF4"/>
    <w:rsid w:val="00F42C02"/>
    <w:rsid w:val="00F43410"/>
    <w:rsid w:val="00F43416"/>
    <w:rsid w:val="00F438CB"/>
    <w:rsid w:val="00F44009"/>
    <w:rsid w:val="00F4410D"/>
    <w:rsid w:val="00F4423E"/>
    <w:rsid w:val="00F4429E"/>
    <w:rsid w:val="00F444B5"/>
    <w:rsid w:val="00F44DC3"/>
    <w:rsid w:val="00F44F8A"/>
    <w:rsid w:val="00F44FB3"/>
    <w:rsid w:val="00F4507E"/>
    <w:rsid w:val="00F45BA9"/>
    <w:rsid w:val="00F45EB6"/>
    <w:rsid w:val="00F45F3C"/>
    <w:rsid w:val="00F46148"/>
    <w:rsid w:val="00F46273"/>
    <w:rsid w:val="00F464AA"/>
    <w:rsid w:val="00F466C5"/>
    <w:rsid w:val="00F466F7"/>
    <w:rsid w:val="00F4679A"/>
    <w:rsid w:val="00F469CD"/>
    <w:rsid w:val="00F46C5D"/>
    <w:rsid w:val="00F4752E"/>
    <w:rsid w:val="00F478B2"/>
    <w:rsid w:val="00F47A5A"/>
    <w:rsid w:val="00F47A6C"/>
    <w:rsid w:val="00F47CA9"/>
    <w:rsid w:val="00F47E7D"/>
    <w:rsid w:val="00F47EDB"/>
    <w:rsid w:val="00F47F59"/>
    <w:rsid w:val="00F5002A"/>
    <w:rsid w:val="00F503BF"/>
    <w:rsid w:val="00F5073B"/>
    <w:rsid w:val="00F507F0"/>
    <w:rsid w:val="00F50AF3"/>
    <w:rsid w:val="00F50D33"/>
    <w:rsid w:val="00F51012"/>
    <w:rsid w:val="00F510DE"/>
    <w:rsid w:val="00F5118A"/>
    <w:rsid w:val="00F51397"/>
    <w:rsid w:val="00F51688"/>
    <w:rsid w:val="00F51E09"/>
    <w:rsid w:val="00F52764"/>
    <w:rsid w:val="00F528B9"/>
    <w:rsid w:val="00F52953"/>
    <w:rsid w:val="00F52A89"/>
    <w:rsid w:val="00F52E86"/>
    <w:rsid w:val="00F5325D"/>
    <w:rsid w:val="00F53AE2"/>
    <w:rsid w:val="00F53DF6"/>
    <w:rsid w:val="00F5401C"/>
    <w:rsid w:val="00F54302"/>
    <w:rsid w:val="00F54739"/>
    <w:rsid w:val="00F54B20"/>
    <w:rsid w:val="00F54B73"/>
    <w:rsid w:val="00F55643"/>
    <w:rsid w:val="00F55832"/>
    <w:rsid w:val="00F55F83"/>
    <w:rsid w:val="00F56249"/>
    <w:rsid w:val="00F5653B"/>
    <w:rsid w:val="00F56C3D"/>
    <w:rsid w:val="00F56D49"/>
    <w:rsid w:val="00F56EB4"/>
    <w:rsid w:val="00F57100"/>
    <w:rsid w:val="00F57968"/>
    <w:rsid w:val="00F60039"/>
    <w:rsid w:val="00F6050E"/>
    <w:rsid w:val="00F60829"/>
    <w:rsid w:val="00F60E36"/>
    <w:rsid w:val="00F614B5"/>
    <w:rsid w:val="00F61533"/>
    <w:rsid w:val="00F61564"/>
    <w:rsid w:val="00F61C3A"/>
    <w:rsid w:val="00F62479"/>
    <w:rsid w:val="00F62968"/>
    <w:rsid w:val="00F62DBF"/>
    <w:rsid w:val="00F62DEE"/>
    <w:rsid w:val="00F62E26"/>
    <w:rsid w:val="00F6337F"/>
    <w:rsid w:val="00F6353A"/>
    <w:rsid w:val="00F63A03"/>
    <w:rsid w:val="00F63C1E"/>
    <w:rsid w:val="00F63CE4"/>
    <w:rsid w:val="00F644A2"/>
    <w:rsid w:val="00F6485D"/>
    <w:rsid w:val="00F649BA"/>
    <w:rsid w:val="00F64CF3"/>
    <w:rsid w:val="00F657F0"/>
    <w:rsid w:val="00F661AC"/>
    <w:rsid w:val="00F66644"/>
    <w:rsid w:val="00F667C6"/>
    <w:rsid w:val="00F67278"/>
    <w:rsid w:val="00F675BA"/>
    <w:rsid w:val="00F6771A"/>
    <w:rsid w:val="00F6782B"/>
    <w:rsid w:val="00F7012A"/>
    <w:rsid w:val="00F7032E"/>
    <w:rsid w:val="00F7040A"/>
    <w:rsid w:val="00F70A96"/>
    <w:rsid w:val="00F70B2A"/>
    <w:rsid w:val="00F70BA8"/>
    <w:rsid w:val="00F70E7F"/>
    <w:rsid w:val="00F70FB8"/>
    <w:rsid w:val="00F7163D"/>
    <w:rsid w:val="00F717DA"/>
    <w:rsid w:val="00F719DC"/>
    <w:rsid w:val="00F71B9F"/>
    <w:rsid w:val="00F71CEA"/>
    <w:rsid w:val="00F71D8B"/>
    <w:rsid w:val="00F722BA"/>
    <w:rsid w:val="00F727D4"/>
    <w:rsid w:val="00F72C82"/>
    <w:rsid w:val="00F7303D"/>
    <w:rsid w:val="00F73183"/>
    <w:rsid w:val="00F73229"/>
    <w:rsid w:val="00F73482"/>
    <w:rsid w:val="00F736B6"/>
    <w:rsid w:val="00F73719"/>
    <w:rsid w:val="00F73A4B"/>
    <w:rsid w:val="00F73AC9"/>
    <w:rsid w:val="00F74143"/>
    <w:rsid w:val="00F747C9"/>
    <w:rsid w:val="00F74C43"/>
    <w:rsid w:val="00F74E60"/>
    <w:rsid w:val="00F7509A"/>
    <w:rsid w:val="00F754F7"/>
    <w:rsid w:val="00F7565F"/>
    <w:rsid w:val="00F75869"/>
    <w:rsid w:val="00F75C3C"/>
    <w:rsid w:val="00F75E36"/>
    <w:rsid w:val="00F75FFE"/>
    <w:rsid w:val="00F762EB"/>
    <w:rsid w:val="00F763D2"/>
    <w:rsid w:val="00F763E6"/>
    <w:rsid w:val="00F76572"/>
    <w:rsid w:val="00F76A0A"/>
    <w:rsid w:val="00F76E7C"/>
    <w:rsid w:val="00F76F55"/>
    <w:rsid w:val="00F773F7"/>
    <w:rsid w:val="00F774DE"/>
    <w:rsid w:val="00F77D72"/>
    <w:rsid w:val="00F77F96"/>
    <w:rsid w:val="00F8035C"/>
    <w:rsid w:val="00F803F2"/>
    <w:rsid w:val="00F8113C"/>
    <w:rsid w:val="00F81534"/>
    <w:rsid w:val="00F81805"/>
    <w:rsid w:val="00F81921"/>
    <w:rsid w:val="00F81A65"/>
    <w:rsid w:val="00F823C1"/>
    <w:rsid w:val="00F826E8"/>
    <w:rsid w:val="00F8272B"/>
    <w:rsid w:val="00F82AE9"/>
    <w:rsid w:val="00F82BCC"/>
    <w:rsid w:val="00F82FEF"/>
    <w:rsid w:val="00F83004"/>
    <w:rsid w:val="00F831C0"/>
    <w:rsid w:val="00F832E5"/>
    <w:rsid w:val="00F839AF"/>
    <w:rsid w:val="00F839DD"/>
    <w:rsid w:val="00F84489"/>
    <w:rsid w:val="00F84722"/>
    <w:rsid w:val="00F84BFE"/>
    <w:rsid w:val="00F84E58"/>
    <w:rsid w:val="00F852E2"/>
    <w:rsid w:val="00F85521"/>
    <w:rsid w:val="00F85EDA"/>
    <w:rsid w:val="00F860D7"/>
    <w:rsid w:val="00F86283"/>
    <w:rsid w:val="00F867CC"/>
    <w:rsid w:val="00F86AFA"/>
    <w:rsid w:val="00F86C4C"/>
    <w:rsid w:val="00F86C5B"/>
    <w:rsid w:val="00F872F9"/>
    <w:rsid w:val="00F87538"/>
    <w:rsid w:val="00F8768F"/>
    <w:rsid w:val="00F87867"/>
    <w:rsid w:val="00F87909"/>
    <w:rsid w:val="00F8799A"/>
    <w:rsid w:val="00F87A95"/>
    <w:rsid w:val="00F87AA1"/>
    <w:rsid w:val="00F87BEA"/>
    <w:rsid w:val="00F87BF7"/>
    <w:rsid w:val="00F90613"/>
    <w:rsid w:val="00F908E7"/>
    <w:rsid w:val="00F91240"/>
    <w:rsid w:val="00F917AE"/>
    <w:rsid w:val="00F91E59"/>
    <w:rsid w:val="00F9216E"/>
    <w:rsid w:val="00F9235E"/>
    <w:rsid w:val="00F923A4"/>
    <w:rsid w:val="00F927DF"/>
    <w:rsid w:val="00F92A18"/>
    <w:rsid w:val="00F92A22"/>
    <w:rsid w:val="00F92C1E"/>
    <w:rsid w:val="00F92D42"/>
    <w:rsid w:val="00F92D9A"/>
    <w:rsid w:val="00F93669"/>
    <w:rsid w:val="00F937F3"/>
    <w:rsid w:val="00F93B3E"/>
    <w:rsid w:val="00F93E7A"/>
    <w:rsid w:val="00F93EB7"/>
    <w:rsid w:val="00F9422B"/>
    <w:rsid w:val="00F946C6"/>
    <w:rsid w:val="00F948D2"/>
    <w:rsid w:val="00F94928"/>
    <w:rsid w:val="00F94EF3"/>
    <w:rsid w:val="00F94FE9"/>
    <w:rsid w:val="00F9564B"/>
    <w:rsid w:val="00F95ABF"/>
    <w:rsid w:val="00F9605F"/>
    <w:rsid w:val="00F963BB"/>
    <w:rsid w:val="00F9663B"/>
    <w:rsid w:val="00F966BA"/>
    <w:rsid w:val="00F96789"/>
    <w:rsid w:val="00F96838"/>
    <w:rsid w:val="00F969E7"/>
    <w:rsid w:val="00F96C9F"/>
    <w:rsid w:val="00F97932"/>
    <w:rsid w:val="00F97AD6"/>
    <w:rsid w:val="00F97B64"/>
    <w:rsid w:val="00F97CBA"/>
    <w:rsid w:val="00FA0B59"/>
    <w:rsid w:val="00FA0EC7"/>
    <w:rsid w:val="00FA0F5C"/>
    <w:rsid w:val="00FA1139"/>
    <w:rsid w:val="00FA1307"/>
    <w:rsid w:val="00FA1333"/>
    <w:rsid w:val="00FA16B0"/>
    <w:rsid w:val="00FA19F5"/>
    <w:rsid w:val="00FA1D47"/>
    <w:rsid w:val="00FA21A0"/>
    <w:rsid w:val="00FA2318"/>
    <w:rsid w:val="00FA2474"/>
    <w:rsid w:val="00FA266F"/>
    <w:rsid w:val="00FA2F6B"/>
    <w:rsid w:val="00FA306A"/>
    <w:rsid w:val="00FA311E"/>
    <w:rsid w:val="00FA386A"/>
    <w:rsid w:val="00FA43D8"/>
    <w:rsid w:val="00FA4450"/>
    <w:rsid w:val="00FA485E"/>
    <w:rsid w:val="00FA4AB9"/>
    <w:rsid w:val="00FA510C"/>
    <w:rsid w:val="00FA52C5"/>
    <w:rsid w:val="00FA6148"/>
    <w:rsid w:val="00FA64BB"/>
    <w:rsid w:val="00FA6677"/>
    <w:rsid w:val="00FA69AB"/>
    <w:rsid w:val="00FA709A"/>
    <w:rsid w:val="00FA71FF"/>
    <w:rsid w:val="00FA729B"/>
    <w:rsid w:val="00FA768A"/>
    <w:rsid w:val="00FB0052"/>
    <w:rsid w:val="00FB057E"/>
    <w:rsid w:val="00FB099C"/>
    <w:rsid w:val="00FB09C9"/>
    <w:rsid w:val="00FB0E1D"/>
    <w:rsid w:val="00FB14BE"/>
    <w:rsid w:val="00FB17AB"/>
    <w:rsid w:val="00FB1C2A"/>
    <w:rsid w:val="00FB1DA6"/>
    <w:rsid w:val="00FB1DC1"/>
    <w:rsid w:val="00FB1EB5"/>
    <w:rsid w:val="00FB2413"/>
    <w:rsid w:val="00FB277F"/>
    <w:rsid w:val="00FB29D2"/>
    <w:rsid w:val="00FB2ECB"/>
    <w:rsid w:val="00FB3456"/>
    <w:rsid w:val="00FB349D"/>
    <w:rsid w:val="00FB3870"/>
    <w:rsid w:val="00FB3A4C"/>
    <w:rsid w:val="00FB3D9B"/>
    <w:rsid w:val="00FB44D3"/>
    <w:rsid w:val="00FB4B6C"/>
    <w:rsid w:val="00FB4CCF"/>
    <w:rsid w:val="00FB4DB8"/>
    <w:rsid w:val="00FB4DBE"/>
    <w:rsid w:val="00FB5043"/>
    <w:rsid w:val="00FB5598"/>
    <w:rsid w:val="00FB59F3"/>
    <w:rsid w:val="00FB61F0"/>
    <w:rsid w:val="00FB6D88"/>
    <w:rsid w:val="00FB702F"/>
    <w:rsid w:val="00FB7244"/>
    <w:rsid w:val="00FB7333"/>
    <w:rsid w:val="00FB782A"/>
    <w:rsid w:val="00FB7AAF"/>
    <w:rsid w:val="00FB7E1F"/>
    <w:rsid w:val="00FC0EED"/>
    <w:rsid w:val="00FC15E3"/>
    <w:rsid w:val="00FC167C"/>
    <w:rsid w:val="00FC1A8D"/>
    <w:rsid w:val="00FC1DDB"/>
    <w:rsid w:val="00FC2228"/>
    <w:rsid w:val="00FC28F6"/>
    <w:rsid w:val="00FC29EE"/>
    <w:rsid w:val="00FC2AA3"/>
    <w:rsid w:val="00FC2CD7"/>
    <w:rsid w:val="00FC2D5A"/>
    <w:rsid w:val="00FC2EDF"/>
    <w:rsid w:val="00FC3029"/>
    <w:rsid w:val="00FC34DF"/>
    <w:rsid w:val="00FC3819"/>
    <w:rsid w:val="00FC386E"/>
    <w:rsid w:val="00FC38A9"/>
    <w:rsid w:val="00FC3C2A"/>
    <w:rsid w:val="00FC461D"/>
    <w:rsid w:val="00FC468A"/>
    <w:rsid w:val="00FC4861"/>
    <w:rsid w:val="00FC48BF"/>
    <w:rsid w:val="00FC4919"/>
    <w:rsid w:val="00FC4ACD"/>
    <w:rsid w:val="00FC4E4C"/>
    <w:rsid w:val="00FC4F29"/>
    <w:rsid w:val="00FC5137"/>
    <w:rsid w:val="00FC5206"/>
    <w:rsid w:val="00FC5745"/>
    <w:rsid w:val="00FC5834"/>
    <w:rsid w:val="00FC5A72"/>
    <w:rsid w:val="00FC63EA"/>
    <w:rsid w:val="00FC64F3"/>
    <w:rsid w:val="00FC6844"/>
    <w:rsid w:val="00FC687D"/>
    <w:rsid w:val="00FC6AB4"/>
    <w:rsid w:val="00FC6CBF"/>
    <w:rsid w:val="00FC6D8E"/>
    <w:rsid w:val="00FC7080"/>
    <w:rsid w:val="00FC73FC"/>
    <w:rsid w:val="00FC7556"/>
    <w:rsid w:val="00FC7752"/>
    <w:rsid w:val="00FC77AC"/>
    <w:rsid w:val="00FC78E6"/>
    <w:rsid w:val="00FC7BAA"/>
    <w:rsid w:val="00FC7CA2"/>
    <w:rsid w:val="00FD004A"/>
    <w:rsid w:val="00FD00BB"/>
    <w:rsid w:val="00FD0122"/>
    <w:rsid w:val="00FD04A5"/>
    <w:rsid w:val="00FD0640"/>
    <w:rsid w:val="00FD0799"/>
    <w:rsid w:val="00FD0876"/>
    <w:rsid w:val="00FD0BCA"/>
    <w:rsid w:val="00FD15BA"/>
    <w:rsid w:val="00FD16E0"/>
    <w:rsid w:val="00FD18BD"/>
    <w:rsid w:val="00FD1EAA"/>
    <w:rsid w:val="00FD1EAE"/>
    <w:rsid w:val="00FD1F5F"/>
    <w:rsid w:val="00FD1FE4"/>
    <w:rsid w:val="00FD2090"/>
    <w:rsid w:val="00FD21A5"/>
    <w:rsid w:val="00FD25CC"/>
    <w:rsid w:val="00FD2672"/>
    <w:rsid w:val="00FD26BD"/>
    <w:rsid w:val="00FD299D"/>
    <w:rsid w:val="00FD2A36"/>
    <w:rsid w:val="00FD2EEE"/>
    <w:rsid w:val="00FD2F3D"/>
    <w:rsid w:val="00FD33C0"/>
    <w:rsid w:val="00FD3C1C"/>
    <w:rsid w:val="00FD400A"/>
    <w:rsid w:val="00FD41C3"/>
    <w:rsid w:val="00FD46A3"/>
    <w:rsid w:val="00FD4D81"/>
    <w:rsid w:val="00FD5089"/>
    <w:rsid w:val="00FD50AA"/>
    <w:rsid w:val="00FD5373"/>
    <w:rsid w:val="00FD5AF5"/>
    <w:rsid w:val="00FD5FE8"/>
    <w:rsid w:val="00FD5FE9"/>
    <w:rsid w:val="00FD6720"/>
    <w:rsid w:val="00FD6AD8"/>
    <w:rsid w:val="00FD6C9E"/>
    <w:rsid w:val="00FD6DBD"/>
    <w:rsid w:val="00FD6EF7"/>
    <w:rsid w:val="00FD6F86"/>
    <w:rsid w:val="00FD7153"/>
    <w:rsid w:val="00FD7353"/>
    <w:rsid w:val="00FD7E5D"/>
    <w:rsid w:val="00FD7F0E"/>
    <w:rsid w:val="00FE000D"/>
    <w:rsid w:val="00FE00E8"/>
    <w:rsid w:val="00FE0280"/>
    <w:rsid w:val="00FE02D0"/>
    <w:rsid w:val="00FE0514"/>
    <w:rsid w:val="00FE06F5"/>
    <w:rsid w:val="00FE0A52"/>
    <w:rsid w:val="00FE1942"/>
    <w:rsid w:val="00FE2496"/>
    <w:rsid w:val="00FE25C4"/>
    <w:rsid w:val="00FE262A"/>
    <w:rsid w:val="00FE2715"/>
    <w:rsid w:val="00FE2D43"/>
    <w:rsid w:val="00FE2FC7"/>
    <w:rsid w:val="00FE3061"/>
    <w:rsid w:val="00FE36E2"/>
    <w:rsid w:val="00FE3A1F"/>
    <w:rsid w:val="00FE3CEE"/>
    <w:rsid w:val="00FE4054"/>
    <w:rsid w:val="00FE44EA"/>
    <w:rsid w:val="00FE474D"/>
    <w:rsid w:val="00FE4D60"/>
    <w:rsid w:val="00FE4F74"/>
    <w:rsid w:val="00FE5597"/>
    <w:rsid w:val="00FE55DB"/>
    <w:rsid w:val="00FE568C"/>
    <w:rsid w:val="00FE57CF"/>
    <w:rsid w:val="00FE5A19"/>
    <w:rsid w:val="00FE6581"/>
    <w:rsid w:val="00FE6843"/>
    <w:rsid w:val="00FE6BD0"/>
    <w:rsid w:val="00FE70C8"/>
    <w:rsid w:val="00FE74C2"/>
    <w:rsid w:val="00FE76B0"/>
    <w:rsid w:val="00FE7860"/>
    <w:rsid w:val="00FE796C"/>
    <w:rsid w:val="00FF021C"/>
    <w:rsid w:val="00FF0800"/>
    <w:rsid w:val="00FF0814"/>
    <w:rsid w:val="00FF11BA"/>
    <w:rsid w:val="00FF1372"/>
    <w:rsid w:val="00FF1825"/>
    <w:rsid w:val="00FF1E61"/>
    <w:rsid w:val="00FF1EFD"/>
    <w:rsid w:val="00FF2254"/>
    <w:rsid w:val="00FF23C1"/>
    <w:rsid w:val="00FF265E"/>
    <w:rsid w:val="00FF27E1"/>
    <w:rsid w:val="00FF2AE0"/>
    <w:rsid w:val="00FF2D33"/>
    <w:rsid w:val="00FF2DB6"/>
    <w:rsid w:val="00FF3009"/>
    <w:rsid w:val="00FF3243"/>
    <w:rsid w:val="00FF3677"/>
    <w:rsid w:val="00FF3BAF"/>
    <w:rsid w:val="00FF3DDE"/>
    <w:rsid w:val="00FF3E39"/>
    <w:rsid w:val="00FF3E6A"/>
    <w:rsid w:val="00FF3FA5"/>
    <w:rsid w:val="00FF49DB"/>
    <w:rsid w:val="00FF49E9"/>
    <w:rsid w:val="00FF4C9F"/>
    <w:rsid w:val="00FF5233"/>
    <w:rsid w:val="00FF5447"/>
    <w:rsid w:val="00FF5957"/>
    <w:rsid w:val="00FF5A6B"/>
    <w:rsid w:val="00FF5C36"/>
    <w:rsid w:val="00FF64DD"/>
    <w:rsid w:val="00FF6888"/>
    <w:rsid w:val="00FF6E0B"/>
    <w:rsid w:val="00FF6E36"/>
    <w:rsid w:val="00FF6E5A"/>
    <w:rsid w:val="00FF703C"/>
    <w:rsid w:val="00FF713E"/>
    <w:rsid w:val="00FF73F3"/>
    <w:rsid w:val="00FF743E"/>
    <w:rsid w:val="00FF7731"/>
    <w:rsid w:val="00FF77C9"/>
    <w:rsid w:val="00FF7A59"/>
    <w:rsid w:val="00FF7DFF"/>
    <w:rsid w:val="00FF7F04"/>
    <w:rsid w:val="0155871C"/>
    <w:rsid w:val="015AD0C3"/>
    <w:rsid w:val="016799FB"/>
    <w:rsid w:val="01743E24"/>
    <w:rsid w:val="01D907DD"/>
    <w:rsid w:val="01DC1480"/>
    <w:rsid w:val="026EB3ED"/>
    <w:rsid w:val="0273A541"/>
    <w:rsid w:val="02906506"/>
    <w:rsid w:val="0299AB2C"/>
    <w:rsid w:val="02BCC062"/>
    <w:rsid w:val="02C4DD4A"/>
    <w:rsid w:val="02CA5BC1"/>
    <w:rsid w:val="02DADE79"/>
    <w:rsid w:val="033AF253"/>
    <w:rsid w:val="033E6790"/>
    <w:rsid w:val="03563D80"/>
    <w:rsid w:val="03713B3A"/>
    <w:rsid w:val="039EAE92"/>
    <w:rsid w:val="03B0FD72"/>
    <w:rsid w:val="03D74711"/>
    <w:rsid w:val="03E27691"/>
    <w:rsid w:val="03F4BA93"/>
    <w:rsid w:val="04357B8D"/>
    <w:rsid w:val="04662C22"/>
    <w:rsid w:val="046EC950"/>
    <w:rsid w:val="04ED25A3"/>
    <w:rsid w:val="04F2248F"/>
    <w:rsid w:val="05C2759C"/>
    <w:rsid w:val="05F956DE"/>
    <w:rsid w:val="06127F3B"/>
    <w:rsid w:val="061BE902"/>
    <w:rsid w:val="06ABD87F"/>
    <w:rsid w:val="06B4920B"/>
    <w:rsid w:val="06B596EF"/>
    <w:rsid w:val="06CF4F51"/>
    <w:rsid w:val="06FE54A8"/>
    <w:rsid w:val="07051A3F"/>
    <w:rsid w:val="07579311"/>
    <w:rsid w:val="076482D1"/>
    <w:rsid w:val="078233D5"/>
    <w:rsid w:val="07A3CCC4"/>
    <w:rsid w:val="07B0E9EA"/>
    <w:rsid w:val="07C49E22"/>
    <w:rsid w:val="07E29F79"/>
    <w:rsid w:val="07F2179B"/>
    <w:rsid w:val="0811B037"/>
    <w:rsid w:val="081F2900"/>
    <w:rsid w:val="08404A42"/>
    <w:rsid w:val="085448EF"/>
    <w:rsid w:val="0862034F"/>
    <w:rsid w:val="087BEF1E"/>
    <w:rsid w:val="08AC1940"/>
    <w:rsid w:val="08E2E6C5"/>
    <w:rsid w:val="08EF35D0"/>
    <w:rsid w:val="094A1FFD"/>
    <w:rsid w:val="097A1652"/>
    <w:rsid w:val="0997F68D"/>
    <w:rsid w:val="0998F900"/>
    <w:rsid w:val="0999AAD1"/>
    <w:rsid w:val="09C75461"/>
    <w:rsid w:val="09C9E45D"/>
    <w:rsid w:val="0A1CB132"/>
    <w:rsid w:val="0A494108"/>
    <w:rsid w:val="0AAEBF65"/>
    <w:rsid w:val="0AE5F05E"/>
    <w:rsid w:val="0AE88AAC"/>
    <w:rsid w:val="0AF350B2"/>
    <w:rsid w:val="0B765E44"/>
    <w:rsid w:val="0B7E6974"/>
    <w:rsid w:val="0B913206"/>
    <w:rsid w:val="0B9FBA8F"/>
    <w:rsid w:val="0BA9C077"/>
    <w:rsid w:val="0BD84ED8"/>
    <w:rsid w:val="0BFE2DD9"/>
    <w:rsid w:val="0C209ECE"/>
    <w:rsid w:val="0C277CD5"/>
    <w:rsid w:val="0C2B0434"/>
    <w:rsid w:val="0C45D042"/>
    <w:rsid w:val="0C5BB522"/>
    <w:rsid w:val="0C63A2A8"/>
    <w:rsid w:val="0C7D0773"/>
    <w:rsid w:val="0C81C0BF"/>
    <w:rsid w:val="0C962FD0"/>
    <w:rsid w:val="0CAAFBE8"/>
    <w:rsid w:val="0CB6109C"/>
    <w:rsid w:val="0D01851F"/>
    <w:rsid w:val="0D2B7E3A"/>
    <w:rsid w:val="0D37FF1B"/>
    <w:rsid w:val="0DCA34C9"/>
    <w:rsid w:val="0DD46248"/>
    <w:rsid w:val="0E0F305E"/>
    <w:rsid w:val="0E6ABA99"/>
    <w:rsid w:val="0E9E04E2"/>
    <w:rsid w:val="0ED3CF7C"/>
    <w:rsid w:val="0EE18A06"/>
    <w:rsid w:val="0EF6B654"/>
    <w:rsid w:val="0F062FDB"/>
    <w:rsid w:val="0F123A1D"/>
    <w:rsid w:val="0F398739"/>
    <w:rsid w:val="0F4E1063"/>
    <w:rsid w:val="0FA7B0D4"/>
    <w:rsid w:val="0FB4FBCC"/>
    <w:rsid w:val="0FBF7661"/>
    <w:rsid w:val="0FC636A3"/>
    <w:rsid w:val="0FCBBF8B"/>
    <w:rsid w:val="1024AF9F"/>
    <w:rsid w:val="1051B154"/>
    <w:rsid w:val="10924992"/>
    <w:rsid w:val="10B0DD33"/>
    <w:rsid w:val="10B8769F"/>
    <w:rsid w:val="10DC731E"/>
    <w:rsid w:val="112D555B"/>
    <w:rsid w:val="117E6D0B"/>
    <w:rsid w:val="118B2A1C"/>
    <w:rsid w:val="11A4BCB6"/>
    <w:rsid w:val="11A804AA"/>
    <w:rsid w:val="11D4F642"/>
    <w:rsid w:val="12448F20"/>
    <w:rsid w:val="12EB07A5"/>
    <w:rsid w:val="13401C6D"/>
    <w:rsid w:val="136847CC"/>
    <w:rsid w:val="13850F9B"/>
    <w:rsid w:val="13AA6B1B"/>
    <w:rsid w:val="13D1D01E"/>
    <w:rsid w:val="141D68FD"/>
    <w:rsid w:val="1434500A"/>
    <w:rsid w:val="1450464F"/>
    <w:rsid w:val="147B21F7"/>
    <w:rsid w:val="14C2CADE"/>
    <w:rsid w:val="14D3BE21"/>
    <w:rsid w:val="14F820C5"/>
    <w:rsid w:val="150A0708"/>
    <w:rsid w:val="151ECA36"/>
    <w:rsid w:val="15494F23"/>
    <w:rsid w:val="155CEA62"/>
    <w:rsid w:val="157173EB"/>
    <w:rsid w:val="15807B09"/>
    <w:rsid w:val="15A32CD1"/>
    <w:rsid w:val="15DFE2FF"/>
    <w:rsid w:val="15FB5C9D"/>
    <w:rsid w:val="16243D50"/>
    <w:rsid w:val="1627ECE5"/>
    <w:rsid w:val="162BD73F"/>
    <w:rsid w:val="165342A7"/>
    <w:rsid w:val="16757024"/>
    <w:rsid w:val="16801B5F"/>
    <w:rsid w:val="16944583"/>
    <w:rsid w:val="16F65A5B"/>
    <w:rsid w:val="17635175"/>
    <w:rsid w:val="1772A35F"/>
    <w:rsid w:val="17C70DB4"/>
    <w:rsid w:val="17D52E7F"/>
    <w:rsid w:val="17DD625B"/>
    <w:rsid w:val="181677DB"/>
    <w:rsid w:val="182BCA5B"/>
    <w:rsid w:val="182CEB30"/>
    <w:rsid w:val="182FC187"/>
    <w:rsid w:val="1834B7C4"/>
    <w:rsid w:val="18485171"/>
    <w:rsid w:val="184BE2A1"/>
    <w:rsid w:val="18503EF7"/>
    <w:rsid w:val="18561C20"/>
    <w:rsid w:val="18B89D18"/>
    <w:rsid w:val="18C1A020"/>
    <w:rsid w:val="18DD30C9"/>
    <w:rsid w:val="190CBE2D"/>
    <w:rsid w:val="191783C1"/>
    <w:rsid w:val="1933F62A"/>
    <w:rsid w:val="197D13A4"/>
    <w:rsid w:val="198B1AB0"/>
    <w:rsid w:val="19C79ABC"/>
    <w:rsid w:val="19CBE645"/>
    <w:rsid w:val="19CEB3D1"/>
    <w:rsid w:val="19E421D2"/>
    <w:rsid w:val="19EC0F58"/>
    <w:rsid w:val="19FB8420"/>
    <w:rsid w:val="1A5D2731"/>
    <w:rsid w:val="1A6BD913"/>
    <w:rsid w:val="1A6DB13E"/>
    <w:rsid w:val="1A78F1EC"/>
    <w:rsid w:val="1A7A9544"/>
    <w:rsid w:val="1AA545EB"/>
    <w:rsid w:val="1ABA34E3"/>
    <w:rsid w:val="1B4E189D"/>
    <w:rsid w:val="1B5589C2"/>
    <w:rsid w:val="1B6EDF09"/>
    <w:rsid w:val="1B7CE590"/>
    <w:rsid w:val="1B813612"/>
    <w:rsid w:val="1B83C60E"/>
    <w:rsid w:val="1B87DFB9"/>
    <w:rsid w:val="1B8CE1F3"/>
    <w:rsid w:val="1B8E0ECE"/>
    <w:rsid w:val="1BAC2B4A"/>
    <w:rsid w:val="1BACDCE0"/>
    <w:rsid w:val="1BCC2BE6"/>
    <w:rsid w:val="1BCCE576"/>
    <w:rsid w:val="1BD794C8"/>
    <w:rsid w:val="1BFEE1E4"/>
    <w:rsid w:val="1C1665A5"/>
    <w:rsid w:val="1C3F61EF"/>
    <w:rsid w:val="1C412E33"/>
    <w:rsid w:val="1C6F9B7B"/>
    <w:rsid w:val="1CA6CF2B"/>
    <w:rsid w:val="1CE5B22A"/>
    <w:rsid w:val="1D0828E7"/>
    <w:rsid w:val="1D0A5184"/>
    <w:rsid w:val="1D1D06B9"/>
    <w:rsid w:val="1D23B01A"/>
    <w:rsid w:val="1D41E4DF"/>
    <w:rsid w:val="1D726491"/>
    <w:rsid w:val="1D93DE23"/>
    <w:rsid w:val="1D9EF7BA"/>
    <w:rsid w:val="1DF7B25F"/>
    <w:rsid w:val="1E0C78E4"/>
    <w:rsid w:val="1E2033ED"/>
    <w:rsid w:val="1E2F4F35"/>
    <w:rsid w:val="1EA621E5"/>
    <w:rsid w:val="1F1DF7E5"/>
    <w:rsid w:val="1F3514FB"/>
    <w:rsid w:val="1F3682A6"/>
    <w:rsid w:val="1F37CCEA"/>
    <w:rsid w:val="1F5FA793"/>
    <w:rsid w:val="1F8FEFA7"/>
    <w:rsid w:val="1FD0627C"/>
    <w:rsid w:val="1FD4C378"/>
    <w:rsid w:val="2026FDA5"/>
    <w:rsid w:val="20825EF4"/>
    <w:rsid w:val="208B2684"/>
    <w:rsid w:val="208C01CA"/>
    <w:rsid w:val="20CF04DE"/>
    <w:rsid w:val="20F94078"/>
    <w:rsid w:val="21407CA2"/>
    <w:rsid w:val="2155E2EC"/>
    <w:rsid w:val="2158422F"/>
    <w:rsid w:val="21D9F494"/>
    <w:rsid w:val="21DBBAFC"/>
    <w:rsid w:val="21DDC2A7"/>
    <w:rsid w:val="21E3D609"/>
    <w:rsid w:val="2227D22B"/>
    <w:rsid w:val="222C0BB9"/>
    <w:rsid w:val="224C33AA"/>
    <w:rsid w:val="224F5582"/>
    <w:rsid w:val="227A401F"/>
    <w:rsid w:val="227D82BA"/>
    <w:rsid w:val="2282A795"/>
    <w:rsid w:val="22A33EAE"/>
    <w:rsid w:val="22CF5CFD"/>
    <w:rsid w:val="22D893E5"/>
    <w:rsid w:val="22E687DA"/>
    <w:rsid w:val="2302C058"/>
    <w:rsid w:val="230A5A47"/>
    <w:rsid w:val="232950BA"/>
    <w:rsid w:val="23384EBC"/>
    <w:rsid w:val="235E2DBD"/>
    <w:rsid w:val="236A4928"/>
    <w:rsid w:val="2373AD2A"/>
    <w:rsid w:val="2386591C"/>
    <w:rsid w:val="2389A2C6"/>
    <w:rsid w:val="238B0418"/>
    <w:rsid w:val="239446D3"/>
    <w:rsid w:val="23BDB8ED"/>
    <w:rsid w:val="23F992FC"/>
    <w:rsid w:val="240B3E0D"/>
    <w:rsid w:val="241447A9"/>
    <w:rsid w:val="2419F059"/>
    <w:rsid w:val="242E8DC2"/>
    <w:rsid w:val="2441B1F8"/>
    <w:rsid w:val="246B2D5E"/>
    <w:rsid w:val="248917F1"/>
    <w:rsid w:val="24D11DE1"/>
    <w:rsid w:val="24D8F57F"/>
    <w:rsid w:val="250EF041"/>
    <w:rsid w:val="25135BBE"/>
    <w:rsid w:val="252AA854"/>
    <w:rsid w:val="254FA413"/>
    <w:rsid w:val="255F2848"/>
    <w:rsid w:val="256FFA48"/>
    <w:rsid w:val="25CC6A07"/>
    <w:rsid w:val="26178AC9"/>
    <w:rsid w:val="263A611A"/>
    <w:rsid w:val="2641FB09"/>
    <w:rsid w:val="265D824D"/>
    <w:rsid w:val="268E51A3"/>
    <w:rsid w:val="268FAD59"/>
    <w:rsid w:val="269D7DBA"/>
    <w:rsid w:val="26C01954"/>
    <w:rsid w:val="26C6360A"/>
    <w:rsid w:val="26DBBB85"/>
    <w:rsid w:val="26F4FBC9"/>
    <w:rsid w:val="271FA4CD"/>
    <w:rsid w:val="272E240D"/>
    <w:rsid w:val="273133BE"/>
    <w:rsid w:val="274D670D"/>
    <w:rsid w:val="27662E84"/>
    <w:rsid w:val="2769A6BE"/>
    <w:rsid w:val="2776AFD1"/>
    <w:rsid w:val="27AB5C0B"/>
    <w:rsid w:val="27C31EE0"/>
    <w:rsid w:val="27D6317B"/>
    <w:rsid w:val="27FC5AD8"/>
    <w:rsid w:val="2802A180"/>
    <w:rsid w:val="2852C914"/>
    <w:rsid w:val="285A525D"/>
    <w:rsid w:val="285E7C6B"/>
    <w:rsid w:val="2877A3CD"/>
    <w:rsid w:val="28A113BB"/>
    <w:rsid w:val="28AA2BE2"/>
    <w:rsid w:val="28B531C6"/>
    <w:rsid w:val="28C9F46E"/>
    <w:rsid w:val="290922F1"/>
    <w:rsid w:val="291DE4F7"/>
    <w:rsid w:val="294DA59F"/>
    <w:rsid w:val="295601DB"/>
    <w:rsid w:val="2960F4D1"/>
    <w:rsid w:val="29973598"/>
    <w:rsid w:val="29A8DA2B"/>
    <w:rsid w:val="29BCC9DE"/>
    <w:rsid w:val="29CD6F41"/>
    <w:rsid w:val="29CDDFEB"/>
    <w:rsid w:val="29D07AD8"/>
    <w:rsid w:val="29D51E7C"/>
    <w:rsid w:val="29F1B675"/>
    <w:rsid w:val="29F425F4"/>
    <w:rsid w:val="2A2E6C39"/>
    <w:rsid w:val="2A576D29"/>
    <w:rsid w:val="2A65C4CF"/>
    <w:rsid w:val="2A97EDA4"/>
    <w:rsid w:val="2AE2FCCD"/>
    <w:rsid w:val="2B156C2C"/>
    <w:rsid w:val="2B1BF2C5"/>
    <w:rsid w:val="2B2C82C7"/>
    <w:rsid w:val="2B3305F9"/>
    <w:rsid w:val="2B69B04C"/>
    <w:rsid w:val="2B6C29ED"/>
    <w:rsid w:val="2B72CBC7"/>
    <w:rsid w:val="2BBB7A2C"/>
    <w:rsid w:val="2BF2E768"/>
    <w:rsid w:val="2C43E625"/>
    <w:rsid w:val="2C548984"/>
    <w:rsid w:val="2C969003"/>
    <w:rsid w:val="2CC23E1B"/>
    <w:rsid w:val="2CCED65A"/>
    <w:rsid w:val="2CEC5850"/>
    <w:rsid w:val="2D2465E3"/>
    <w:rsid w:val="2D6A84D2"/>
    <w:rsid w:val="2D802DF4"/>
    <w:rsid w:val="2DBCF2C6"/>
    <w:rsid w:val="2DCD15BA"/>
    <w:rsid w:val="2DD7965B"/>
    <w:rsid w:val="2E06631E"/>
    <w:rsid w:val="2E0DC4D3"/>
    <w:rsid w:val="2E1A9D8F"/>
    <w:rsid w:val="2E396BA1"/>
    <w:rsid w:val="2E4572FF"/>
    <w:rsid w:val="2E495D86"/>
    <w:rsid w:val="2E66AF68"/>
    <w:rsid w:val="2E7C65DC"/>
    <w:rsid w:val="2E9A4CFF"/>
    <w:rsid w:val="2EA5E346"/>
    <w:rsid w:val="2EC20A98"/>
    <w:rsid w:val="2ED116F3"/>
    <w:rsid w:val="2EF59544"/>
    <w:rsid w:val="2EFA7747"/>
    <w:rsid w:val="2F065533"/>
    <w:rsid w:val="2F0C54FD"/>
    <w:rsid w:val="2F14B02D"/>
    <w:rsid w:val="2F21EA95"/>
    <w:rsid w:val="2F25410E"/>
    <w:rsid w:val="2F4ABA32"/>
    <w:rsid w:val="2F5A23F0"/>
    <w:rsid w:val="2F5FC654"/>
    <w:rsid w:val="2F8B6948"/>
    <w:rsid w:val="2FA4D695"/>
    <w:rsid w:val="2FAE963E"/>
    <w:rsid w:val="2FD53C02"/>
    <w:rsid w:val="300A6678"/>
    <w:rsid w:val="300FEC79"/>
    <w:rsid w:val="30181BAF"/>
    <w:rsid w:val="30463CEA"/>
    <w:rsid w:val="3051A44D"/>
    <w:rsid w:val="3092FD43"/>
    <w:rsid w:val="30DEAA35"/>
    <w:rsid w:val="313B28A6"/>
    <w:rsid w:val="313E03E0"/>
    <w:rsid w:val="3140A6F6"/>
    <w:rsid w:val="31523E51"/>
    <w:rsid w:val="317CC02A"/>
    <w:rsid w:val="31B1EEE9"/>
    <w:rsid w:val="31C756DC"/>
    <w:rsid w:val="31DB8CBD"/>
    <w:rsid w:val="320ECF66"/>
    <w:rsid w:val="323DF5F5"/>
    <w:rsid w:val="3261BB6C"/>
    <w:rsid w:val="32669BE0"/>
    <w:rsid w:val="3291C4B2"/>
    <w:rsid w:val="32CE8107"/>
    <w:rsid w:val="32E38347"/>
    <w:rsid w:val="32F57B55"/>
    <w:rsid w:val="33369414"/>
    <w:rsid w:val="334DBF4A"/>
    <w:rsid w:val="337DDDAC"/>
    <w:rsid w:val="3399E1DD"/>
    <w:rsid w:val="33AD256B"/>
    <w:rsid w:val="33B556FF"/>
    <w:rsid w:val="33C2466C"/>
    <w:rsid w:val="33D9C656"/>
    <w:rsid w:val="33EF4F3B"/>
    <w:rsid w:val="33FB6C3E"/>
    <w:rsid w:val="33FFB765"/>
    <w:rsid w:val="344399F2"/>
    <w:rsid w:val="3446BD70"/>
    <w:rsid w:val="3463328E"/>
    <w:rsid w:val="346B2011"/>
    <w:rsid w:val="347F53A8"/>
    <w:rsid w:val="34BC4E72"/>
    <w:rsid w:val="34BDBA6F"/>
    <w:rsid w:val="34CD8949"/>
    <w:rsid w:val="35164F6B"/>
    <w:rsid w:val="35467028"/>
    <w:rsid w:val="35666E66"/>
    <w:rsid w:val="356C78C8"/>
    <w:rsid w:val="357596B7"/>
    <w:rsid w:val="3585A125"/>
    <w:rsid w:val="3596E908"/>
    <w:rsid w:val="359C0913"/>
    <w:rsid w:val="35ABB053"/>
    <w:rsid w:val="35C96574"/>
    <w:rsid w:val="35CBA734"/>
    <w:rsid w:val="35EABC7E"/>
    <w:rsid w:val="36095259"/>
    <w:rsid w:val="361B2409"/>
    <w:rsid w:val="36359C19"/>
    <w:rsid w:val="36387AEA"/>
    <w:rsid w:val="36C5632D"/>
    <w:rsid w:val="36DF54D8"/>
    <w:rsid w:val="36E0B62A"/>
    <w:rsid w:val="3707A8A8"/>
    <w:rsid w:val="370B56EE"/>
    <w:rsid w:val="3722F3D8"/>
    <w:rsid w:val="3744D309"/>
    <w:rsid w:val="3776D4FF"/>
    <w:rsid w:val="37B7E677"/>
    <w:rsid w:val="37C96D5B"/>
    <w:rsid w:val="37D82B37"/>
    <w:rsid w:val="380B05CF"/>
    <w:rsid w:val="381C9DB5"/>
    <w:rsid w:val="38295D02"/>
    <w:rsid w:val="386C09DE"/>
    <w:rsid w:val="387A5BBF"/>
    <w:rsid w:val="3880968E"/>
    <w:rsid w:val="38A4198A"/>
    <w:rsid w:val="38B05171"/>
    <w:rsid w:val="38B5B504"/>
    <w:rsid w:val="38B5E2D0"/>
    <w:rsid w:val="38CE89CA"/>
    <w:rsid w:val="38D3B96F"/>
    <w:rsid w:val="38D9867E"/>
    <w:rsid w:val="390154A1"/>
    <w:rsid w:val="392119A6"/>
    <w:rsid w:val="39225D40"/>
    <w:rsid w:val="392B476B"/>
    <w:rsid w:val="3950777A"/>
    <w:rsid w:val="39572121"/>
    <w:rsid w:val="398FBF95"/>
    <w:rsid w:val="39F74839"/>
    <w:rsid w:val="3A0FAFAF"/>
    <w:rsid w:val="3A113E44"/>
    <w:rsid w:val="3A1BB720"/>
    <w:rsid w:val="3A48853E"/>
    <w:rsid w:val="3A518565"/>
    <w:rsid w:val="3A785144"/>
    <w:rsid w:val="3A7C73CB"/>
    <w:rsid w:val="3A862D92"/>
    <w:rsid w:val="3A94DB28"/>
    <w:rsid w:val="3AD4CB1B"/>
    <w:rsid w:val="3AE8FDFC"/>
    <w:rsid w:val="3AF446B7"/>
    <w:rsid w:val="3B114426"/>
    <w:rsid w:val="3B166AC5"/>
    <w:rsid w:val="3B2B8FF6"/>
    <w:rsid w:val="3B5992E0"/>
    <w:rsid w:val="3B7202FF"/>
    <w:rsid w:val="3BE917D5"/>
    <w:rsid w:val="3C13AB20"/>
    <w:rsid w:val="3C3E291F"/>
    <w:rsid w:val="3C557073"/>
    <w:rsid w:val="3C8E9411"/>
    <w:rsid w:val="3CBF282C"/>
    <w:rsid w:val="3CD92B33"/>
    <w:rsid w:val="3D027C1A"/>
    <w:rsid w:val="3D1A483B"/>
    <w:rsid w:val="3D8284D6"/>
    <w:rsid w:val="3DA404E0"/>
    <w:rsid w:val="3DDB626C"/>
    <w:rsid w:val="3DDC64DF"/>
    <w:rsid w:val="3E1DF9C2"/>
    <w:rsid w:val="3E23E89D"/>
    <w:rsid w:val="3E2727FB"/>
    <w:rsid w:val="3E33852F"/>
    <w:rsid w:val="3E43BAA1"/>
    <w:rsid w:val="3E6330B8"/>
    <w:rsid w:val="3E8A14B1"/>
    <w:rsid w:val="3EA2DEB3"/>
    <w:rsid w:val="3F3B3AB3"/>
    <w:rsid w:val="3F6D09AE"/>
    <w:rsid w:val="3FF29BBC"/>
    <w:rsid w:val="3FFF0119"/>
    <w:rsid w:val="401D1F30"/>
    <w:rsid w:val="40583732"/>
    <w:rsid w:val="40807FC8"/>
    <w:rsid w:val="40A6C3E2"/>
    <w:rsid w:val="40B67874"/>
    <w:rsid w:val="40C0F4B5"/>
    <w:rsid w:val="40CD9659"/>
    <w:rsid w:val="410C181B"/>
    <w:rsid w:val="4113032E"/>
    <w:rsid w:val="41400E2F"/>
    <w:rsid w:val="4149A319"/>
    <w:rsid w:val="4165C436"/>
    <w:rsid w:val="41704FA1"/>
    <w:rsid w:val="4172E16C"/>
    <w:rsid w:val="417527B9"/>
    <w:rsid w:val="4176A4CE"/>
    <w:rsid w:val="417DF525"/>
    <w:rsid w:val="41CCC4B6"/>
    <w:rsid w:val="41F009A9"/>
    <w:rsid w:val="420FF7C7"/>
    <w:rsid w:val="423E0B5A"/>
    <w:rsid w:val="42622AE0"/>
    <w:rsid w:val="4263974D"/>
    <w:rsid w:val="426D8A33"/>
    <w:rsid w:val="42756C10"/>
    <w:rsid w:val="4275BFA7"/>
    <w:rsid w:val="42A36085"/>
    <w:rsid w:val="42D773C8"/>
    <w:rsid w:val="42E2E7CB"/>
    <w:rsid w:val="42FDD595"/>
    <w:rsid w:val="431D797E"/>
    <w:rsid w:val="432EB455"/>
    <w:rsid w:val="43775216"/>
    <w:rsid w:val="4392981A"/>
    <w:rsid w:val="43F31B8F"/>
    <w:rsid w:val="43F89577"/>
    <w:rsid w:val="4409A282"/>
    <w:rsid w:val="4440AB5A"/>
    <w:rsid w:val="445E7C82"/>
    <w:rsid w:val="447EB82C"/>
    <w:rsid w:val="448465C7"/>
    <w:rsid w:val="44A7F063"/>
    <w:rsid w:val="44AAFCED"/>
    <w:rsid w:val="44E02DD8"/>
    <w:rsid w:val="44FA9704"/>
    <w:rsid w:val="450D8DFF"/>
    <w:rsid w:val="451D08EE"/>
    <w:rsid w:val="45279FD3"/>
    <w:rsid w:val="4549A0EA"/>
    <w:rsid w:val="456D194B"/>
    <w:rsid w:val="45B45224"/>
    <w:rsid w:val="45E67451"/>
    <w:rsid w:val="460A6C6D"/>
    <w:rsid w:val="46191183"/>
    <w:rsid w:val="464B2D67"/>
    <w:rsid w:val="46903C83"/>
    <w:rsid w:val="46D34C31"/>
    <w:rsid w:val="46DBEB88"/>
    <w:rsid w:val="46E30F64"/>
    <w:rsid w:val="470E9622"/>
    <w:rsid w:val="472ABC51"/>
    <w:rsid w:val="4730086D"/>
    <w:rsid w:val="47502285"/>
    <w:rsid w:val="477D2FDE"/>
    <w:rsid w:val="478244B2"/>
    <w:rsid w:val="47A4AA1C"/>
    <w:rsid w:val="47A63CCE"/>
    <w:rsid w:val="47D82776"/>
    <w:rsid w:val="47ED36A9"/>
    <w:rsid w:val="480A12FE"/>
    <w:rsid w:val="4817CE9A"/>
    <w:rsid w:val="48350637"/>
    <w:rsid w:val="486F1C92"/>
    <w:rsid w:val="488B91B0"/>
    <w:rsid w:val="48A56579"/>
    <w:rsid w:val="48A861FC"/>
    <w:rsid w:val="48CB8537"/>
    <w:rsid w:val="48D2D8D1"/>
    <w:rsid w:val="49024761"/>
    <w:rsid w:val="49172A00"/>
    <w:rsid w:val="491E1513"/>
    <w:rsid w:val="4959AB3E"/>
    <w:rsid w:val="49623615"/>
    <w:rsid w:val="4973F7D7"/>
    <w:rsid w:val="498634C5"/>
    <w:rsid w:val="49B98B3B"/>
    <w:rsid w:val="4A2734B1"/>
    <w:rsid w:val="4A3F9253"/>
    <w:rsid w:val="4A3FA901"/>
    <w:rsid w:val="4A6CDCA8"/>
    <w:rsid w:val="4A6FE518"/>
    <w:rsid w:val="4A73E666"/>
    <w:rsid w:val="4AA05EC1"/>
    <w:rsid w:val="4AB00E2A"/>
    <w:rsid w:val="4AE3546D"/>
    <w:rsid w:val="4AF8989F"/>
    <w:rsid w:val="4AFE0676"/>
    <w:rsid w:val="4B354E63"/>
    <w:rsid w:val="4B41B3C0"/>
    <w:rsid w:val="4B6C14A7"/>
    <w:rsid w:val="4B9501E3"/>
    <w:rsid w:val="4B98759E"/>
    <w:rsid w:val="4BB129EA"/>
    <w:rsid w:val="4BCB1FF5"/>
    <w:rsid w:val="4BD3C2FC"/>
    <w:rsid w:val="4BDD063B"/>
    <w:rsid w:val="4BEC0331"/>
    <w:rsid w:val="4BF81DA1"/>
    <w:rsid w:val="4C56D2B7"/>
    <w:rsid w:val="4C5EA8AA"/>
    <w:rsid w:val="4CDD8421"/>
    <w:rsid w:val="4CEE1C03"/>
    <w:rsid w:val="4D46D373"/>
    <w:rsid w:val="4D7BD31F"/>
    <w:rsid w:val="4DA9C486"/>
    <w:rsid w:val="4DF0F2DB"/>
    <w:rsid w:val="4DFAC7E3"/>
    <w:rsid w:val="4DFE91C0"/>
    <w:rsid w:val="4E4875C2"/>
    <w:rsid w:val="4E66F638"/>
    <w:rsid w:val="4E7E4A3C"/>
    <w:rsid w:val="4EAA2EC9"/>
    <w:rsid w:val="4EB33544"/>
    <w:rsid w:val="4EC3EB34"/>
    <w:rsid w:val="4F14A6FD"/>
    <w:rsid w:val="4F1736F9"/>
    <w:rsid w:val="4F1912C0"/>
    <w:rsid w:val="4F555B15"/>
    <w:rsid w:val="4F6529EF"/>
    <w:rsid w:val="4FA83338"/>
    <w:rsid w:val="4FBA6502"/>
    <w:rsid w:val="4FC4A237"/>
    <w:rsid w:val="5022C042"/>
    <w:rsid w:val="5028C022"/>
    <w:rsid w:val="503CA9B3"/>
    <w:rsid w:val="504E38A4"/>
    <w:rsid w:val="504EF75D"/>
    <w:rsid w:val="5084822B"/>
    <w:rsid w:val="50DE84A2"/>
    <w:rsid w:val="50E16548"/>
    <w:rsid w:val="512A296B"/>
    <w:rsid w:val="513268A5"/>
    <w:rsid w:val="515B14C8"/>
    <w:rsid w:val="51C947DB"/>
    <w:rsid w:val="51EAC7BE"/>
    <w:rsid w:val="520CF334"/>
    <w:rsid w:val="523273F6"/>
    <w:rsid w:val="524E9510"/>
    <w:rsid w:val="5250B382"/>
    <w:rsid w:val="5265701C"/>
    <w:rsid w:val="52750CAE"/>
    <w:rsid w:val="5290ECC5"/>
    <w:rsid w:val="52F0996E"/>
    <w:rsid w:val="5301D445"/>
    <w:rsid w:val="53212E55"/>
    <w:rsid w:val="53AEABE2"/>
    <w:rsid w:val="53B7B0DB"/>
    <w:rsid w:val="53C28556"/>
    <w:rsid w:val="53EA6571"/>
    <w:rsid w:val="53F7B4B2"/>
    <w:rsid w:val="540E37DE"/>
    <w:rsid w:val="54500EBC"/>
    <w:rsid w:val="54670E36"/>
    <w:rsid w:val="548DD625"/>
    <w:rsid w:val="5498135A"/>
    <w:rsid w:val="54A011F0"/>
    <w:rsid w:val="54A45144"/>
    <w:rsid w:val="54AE6A30"/>
    <w:rsid w:val="54F61B80"/>
    <w:rsid w:val="54FC3145"/>
    <w:rsid w:val="5557F34E"/>
    <w:rsid w:val="556F674E"/>
    <w:rsid w:val="55713392"/>
    <w:rsid w:val="5571E0EF"/>
    <w:rsid w:val="5586E504"/>
    <w:rsid w:val="559F03F0"/>
    <w:rsid w:val="55C3309C"/>
    <w:rsid w:val="567ED949"/>
    <w:rsid w:val="56852438"/>
    <w:rsid w:val="56963143"/>
    <w:rsid w:val="56ABC24B"/>
    <w:rsid w:val="56D6D45B"/>
    <w:rsid w:val="572424A5"/>
    <w:rsid w:val="5745D8A0"/>
    <w:rsid w:val="57597C8E"/>
    <w:rsid w:val="575F5494"/>
    <w:rsid w:val="5765B96C"/>
    <w:rsid w:val="579F4C91"/>
    <w:rsid w:val="57B42E94"/>
    <w:rsid w:val="58449847"/>
    <w:rsid w:val="586E53E0"/>
    <w:rsid w:val="58730312"/>
    <w:rsid w:val="58CB25D5"/>
    <w:rsid w:val="58F44B21"/>
    <w:rsid w:val="59113936"/>
    <w:rsid w:val="59525C20"/>
    <w:rsid w:val="59BC24F2"/>
    <w:rsid w:val="59BC972E"/>
    <w:rsid w:val="59D1900E"/>
    <w:rsid w:val="5A29B014"/>
    <w:rsid w:val="5A3773AC"/>
    <w:rsid w:val="5A42E7AF"/>
    <w:rsid w:val="5A96A1BF"/>
    <w:rsid w:val="5A96F556"/>
    <w:rsid w:val="5AB5A5E0"/>
    <w:rsid w:val="5B58678F"/>
    <w:rsid w:val="5B6365FF"/>
    <w:rsid w:val="5B96E468"/>
    <w:rsid w:val="5BDE6D6B"/>
    <w:rsid w:val="5BF57756"/>
    <w:rsid w:val="5BF9D3AC"/>
    <w:rsid w:val="5C02C697"/>
    <w:rsid w:val="5CDA7F8E"/>
    <w:rsid w:val="5D0C7F82"/>
    <w:rsid w:val="5D2CED82"/>
    <w:rsid w:val="5D60E02C"/>
    <w:rsid w:val="5D92976A"/>
    <w:rsid w:val="5D954465"/>
    <w:rsid w:val="5DE0EFA6"/>
    <w:rsid w:val="5E6C917F"/>
    <w:rsid w:val="5E8ABC35"/>
    <w:rsid w:val="5E8F784C"/>
    <w:rsid w:val="5E9ED52D"/>
    <w:rsid w:val="5EC6F50C"/>
    <w:rsid w:val="5EF0085E"/>
    <w:rsid w:val="5F38275A"/>
    <w:rsid w:val="5F5DAD85"/>
    <w:rsid w:val="5F891703"/>
    <w:rsid w:val="5F8E64CA"/>
    <w:rsid w:val="5FF2B06E"/>
    <w:rsid w:val="5FFA1AF9"/>
    <w:rsid w:val="5FFEA7C2"/>
    <w:rsid w:val="603E31EC"/>
    <w:rsid w:val="60401379"/>
    <w:rsid w:val="6071EEB1"/>
    <w:rsid w:val="60A791B1"/>
    <w:rsid w:val="60B1DE8E"/>
    <w:rsid w:val="60C44BBF"/>
    <w:rsid w:val="60E1673C"/>
    <w:rsid w:val="615079F5"/>
    <w:rsid w:val="6178B271"/>
    <w:rsid w:val="61792618"/>
    <w:rsid w:val="6197F27F"/>
    <w:rsid w:val="61BD5A9E"/>
    <w:rsid w:val="61D25230"/>
    <w:rsid w:val="61DBE3DA"/>
    <w:rsid w:val="6253F22A"/>
    <w:rsid w:val="628536E9"/>
    <w:rsid w:val="62DB1938"/>
    <w:rsid w:val="62F93E66"/>
    <w:rsid w:val="630700C5"/>
    <w:rsid w:val="63637974"/>
    <w:rsid w:val="63BE2518"/>
    <w:rsid w:val="63EF7790"/>
    <w:rsid w:val="63EFC28B"/>
    <w:rsid w:val="63F01930"/>
    <w:rsid w:val="63FBEC81"/>
    <w:rsid w:val="6408AF3E"/>
    <w:rsid w:val="6421074A"/>
    <w:rsid w:val="64950EC7"/>
    <w:rsid w:val="64AD2A30"/>
    <w:rsid w:val="64E1199C"/>
    <w:rsid w:val="64EA6B52"/>
    <w:rsid w:val="64EF917F"/>
    <w:rsid w:val="6506C51F"/>
    <w:rsid w:val="650C831A"/>
    <w:rsid w:val="651F7235"/>
    <w:rsid w:val="65200C21"/>
    <w:rsid w:val="656EFDAB"/>
    <w:rsid w:val="659DA94F"/>
    <w:rsid w:val="659FE180"/>
    <w:rsid w:val="65A0B5F2"/>
    <w:rsid w:val="65A4F654"/>
    <w:rsid w:val="65A549BC"/>
    <w:rsid w:val="65FC6C3A"/>
    <w:rsid w:val="661C5DAF"/>
    <w:rsid w:val="66464B80"/>
    <w:rsid w:val="669CEA99"/>
    <w:rsid w:val="66BB4296"/>
    <w:rsid w:val="670675E9"/>
    <w:rsid w:val="6716D335"/>
    <w:rsid w:val="6733053B"/>
    <w:rsid w:val="6763E9F0"/>
    <w:rsid w:val="6791A38A"/>
    <w:rsid w:val="67D122B7"/>
    <w:rsid w:val="67DC049A"/>
    <w:rsid w:val="68968531"/>
    <w:rsid w:val="68AB8059"/>
    <w:rsid w:val="6915EAE2"/>
    <w:rsid w:val="693874B9"/>
    <w:rsid w:val="6939ACA9"/>
    <w:rsid w:val="694680D5"/>
    <w:rsid w:val="696CF318"/>
    <w:rsid w:val="69D2BAF8"/>
    <w:rsid w:val="69DAD64A"/>
    <w:rsid w:val="69E8DD70"/>
    <w:rsid w:val="6A5B972B"/>
    <w:rsid w:val="6A77B845"/>
    <w:rsid w:val="6A850786"/>
    <w:rsid w:val="6AD4451A"/>
    <w:rsid w:val="6AE25136"/>
    <w:rsid w:val="6AFEE948"/>
    <w:rsid w:val="6B3BBD04"/>
    <w:rsid w:val="6B7905EE"/>
    <w:rsid w:val="6BF7678C"/>
    <w:rsid w:val="6BF9BE95"/>
    <w:rsid w:val="6C1388A6"/>
    <w:rsid w:val="6C309093"/>
    <w:rsid w:val="6C3297B8"/>
    <w:rsid w:val="6C371C58"/>
    <w:rsid w:val="6C714D6B"/>
    <w:rsid w:val="6C8D148F"/>
    <w:rsid w:val="6C8F3B25"/>
    <w:rsid w:val="6CD2021F"/>
    <w:rsid w:val="6CD35D4F"/>
    <w:rsid w:val="6CEEEE08"/>
    <w:rsid w:val="6D1E8A97"/>
    <w:rsid w:val="6D3271A0"/>
    <w:rsid w:val="6D380DF9"/>
    <w:rsid w:val="6D5000B9"/>
    <w:rsid w:val="6D7A63ED"/>
    <w:rsid w:val="6DB3B55D"/>
    <w:rsid w:val="6E0D1DCC"/>
    <w:rsid w:val="6E996CF4"/>
    <w:rsid w:val="6EC6EE67"/>
    <w:rsid w:val="6F020A2A"/>
    <w:rsid w:val="6F134501"/>
    <w:rsid w:val="6F1EFBAF"/>
    <w:rsid w:val="6F4B2968"/>
    <w:rsid w:val="6F4F85BE"/>
    <w:rsid w:val="6F6EFBD5"/>
    <w:rsid w:val="6F7BBED5"/>
    <w:rsid w:val="6F861270"/>
    <w:rsid w:val="6FA8EE2D"/>
    <w:rsid w:val="6FB13FA7"/>
    <w:rsid w:val="6FBA0926"/>
    <w:rsid w:val="6FE03C3E"/>
    <w:rsid w:val="70268ECA"/>
    <w:rsid w:val="7057B97E"/>
    <w:rsid w:val="70D22DC2"/>
    <w:rsid w:val="7108CCC8"/>
    <w:rsid w:val="711679EF"/>
    <w:rsid w:val="715F1056"/>
    <w:rsid w:val="71A1DC20"/>
    <w:rsid w:val="72310B95"/>
    <w:rsid w:val="724BD9D2"/>
    <w:rsid w:val="72556E36"/>
    <w:rsid w:val="7269E478"/>
    <w:rsid w:val="726A93DA"/>
    <w:rsid w:val="727C1ABE"/>
    <w:rsid w:val="72830CD5"/>
    <w:rsid w:val="72872680"/>
    <w:rsid w:val="729148B2"/>
    <w:rsid w:val="72C63268"/>
    <w:rsid w:val="72D6C349"/>
    <w:rsid w:val="72F45FA0"/>
    <w:rsid w:val="7319F4CB"/>
    <w:rsid w:val="7362FED4"/>
    <w:rsid w:val="736B63A3"/>
    <w:rsid w:val="737B6DA1"/>
    <w:rsid w:val="73818AC4"/>
    <w:rsid w:val="738C33E1"/>
    <w:rsid w:val="73CCDBF6"/>
    <w:rsid w:val="73D8FF12"/>
    <w:rsid w:val="73E1260E"/>
    <w:rsid w:val="73E79F9B"/>
    <w:rsid w:val="73E95114"/>
    <w:rsid w:val="741E698F"/>
    <w:rsid w:val="743A34CD"/>
    <w:rsid w:val="746930B4"/>
    <w:rsid w:val="74CBCE0C"/>
    <w:rsid w:val="74F18A46"/>
    <w:rsid w:val="74F9E453"/>
    <w:rsid w:val="74FB32A1"/>
    <w:rsid w:val="7527D5BA"/>
    <w:rsid w:val="753D8385"/>
    <w:rsid w:val="756FA195"/>
    <w:rsid w:val="757C386F"/>
    <w:rsid w:val="7585CD27"/>
    <w:rsid w:val="75A59EE5"/>
    <w:rsid w:val="75B3B86C"/>
    <w:rsid w:val="75BE4A7C"/>
    <w:rsid w:val="75C051A1"/>
    <w:rsid w:val="75E9EB12"/>
    <w:rsid w:val="768B567C"/>
    <w:rsid w:val="76950582"/>
    <w:rsid w:val="76B25C63"/>
    <w:rsid w:val="76C1676F"/>
    <w:rsid w:val="7701BFF9"/>
    <w:rsid w:val="770D1C0F"/>
    <w:rsid w:val="771808D0"/>
    <w:rsid w:val="77416F46"/>
    <w:rsid w:val="77758594"/>
    <w:rsid w:val="7780DAEF"/>
    <w:rsid w:val="7799A38B"/>
    <w:rsid w:val="77AB33F5"/>
    <w:rsid w:val="77C93714"/>
    <w:rsid w:val="78060545"/>
    <w:rsid w:val="781E1FE5"/>
    <w:rsid w:val="7836876E"/>
    <w:rsid w:val="783C0156"/>
    <w:rsid w:val="785366FE"/>
    <w:rsid w:val="786DD0AD"/>
    <w:rsid w:val="78A87BC6"/>
    <w:rsid w:val="78DD11D5"/>
    <w:rsid w:val="78E0F1C1"/>
    <w:rsid w:val="78F35B61"/>
    <w:rsid w:val="7917F0A1"/>
    <w:rsid w:val="79550031"/>
    <w:rsid w:val="7955F222"/>
    <w:rsid w:val="79605E89"/>
    <w:rsid w:val="7994100C"/>
    <w:rsid w:val="7995E64B"/>
    <w:rsid w:val="799CAF63"/>
    <w:rsid w:val="79F90831"/>
    <w:rsid w:val="79FB7565"/>
    <w:rsid w:val="7A0BFFF5"/>
    <w:rsid w:val="7A87298F"/>
    <w:rsid w:val="7A9DE30A"/>
    <w:rsid w:val="7AD33E7C"/>
    <w:rsid w:val="7AE43BA4"/>
    <w:rsid w:val="7AE71C4A"/>
    <w:rsid w:val="7AEB8F3E"/>
    <w:rsid w:val="7B098F57"/>
    <w:rsid w:val="7B16B810"/>
    <w:rsid w:val="7B18F9D0"/>
    <w:rsid w:val="7B22619B"/>
    <w:rsid w:val="7B3F3257"/>
    <w:rsid w:val="7B43BDB8"/>
    <w:rsid w:val="7B537465"/>
    <w:rsid w:val="7B719C88"/>
    <w:rsid w:val="7B939CAC"/>
    <w:rsid w:val="7BD74994"/>
    <w:rsid w:val="7BD764AB"/>
    <w:rsid w:val="7BF9B58F"/>
    <w:rsid w:val="7C0847E7"/>
    <w:rsid w:val="7C39B36B"/>
    <w:rsid w:val="7C6C82FE"/>
    <w:rsid w:val="7CA95066"/>
    <w:rsid w:val="7CBB27C8"/>
    <w:rsid w:val="7D08758A"/>
    <w:rsid w:val="7D48956A"/>
    <w:rsid w:val="7D4DC090"/>
    <w:rsid w:val="7D7FA587"/>
    <w:rsid w:val="7D9122C6"/>
    <w:rsid w:val="7DE161B8"/>
    <w:rsid w:val="7DE94F3E"/>
    <w:rsid w:val="7DFCEA7D"/>
    <w:rsid w:val="7E171CFE"/>
    <w:rsid w:val="7E4D608A"/>
    <w:rsid w:val="7E58C568"/>
    <w:rsid w:val="7E6675CD"/>
    <w:rsid w:val="7EA445EB"/>
    <w:rsid w:val="7EF37A09"/>
    <w:rsid w:val="7EF3A981"/>
    <w:rsid w:val="7F201B7A"/>
    <w:rsid w:val="7FA0F790"/>
    <w:rsid w:val="7FC6FF7D"/>
    <w:rsid w:val="7FD86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44137"/>
  <w15:docId w15:val="{680C8495-46D4-4073-95EB-70544920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441"/>
  </w:style>
  <w:style w:type="paragraph" w:styleId="Footer">
    <w:name w:val="footer"/>
    <w:basedOn w:val="Normal"/>
    <w:link w:val="FooterChar"/>
    <w:uiPriority w:val="99"/>
    <w:unhideWhenUsed/>
    <w:rsid w:val="00887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441"/>
  </w:style>
  <w:style w:type="character" w:customStyle="1" w:styleId="o-assettitlea-headlinetext">
    <w:name w:val="o-assettitle__a-headlinetext"/>
    <w:basedOn w:val="DefaultParagraphFont"/>
    <w:rsid w:val="006F0C05"/>
  </w:style>
  <w:style w:type="paragraph" w:styleId="Revision">
    <w:name w:val="Revision"/>
    <w:hidden/>
    <w:uiPriority w:val="99"/>
    <w:semiHidden/>
    <w:rsid w:val="00891D23"/>
    <w:pPr>
      <w:spacing w:after="0" w:line="240" w:lineRule="auto"/>
    </w:pPr>
  </w:style>
  <w:style w:type="character" w:styleId="CommentReference">
    <w:name w:val="annotation reference"/>
    <w:basedOn w:val="DefaultParagraphFont"/>
    <w:uiPriority w:val="99"/>
    <w:semiHidden/>
    <w:unhideWhenUsed/>
    <w:rsid w:val="00435A97"/>
    <w:rPr>
      <w:sz w:val="16"/>
      <w:szCs w:val="16"/>
    </w:rPr>
  </w:style>
  <w:style w:type="paragraph" w:styleId="CommentText">
    <w:name w:val="annotation text"/>
    <w:basedOn w:val="Normal"/>
    <w:link w:val="CommentTextChar"/>
    <w:uiPriority w:val="99"/>
    <w:unhideWhenUsed/>
    <w:rsid w:val="00435A97"/>
    <w:pPr>
      <w:spacing w:line="240" w:lineRule="auto"/>
    </w:pPr>
    <w:rPr>
      <w:sz w:val="20"/>
      <w:szCs w:val="20"/>
    </w:rPr>
  </w:style>
  <w:style w:type="character" w:customStyle="1" w:styleId="CommentTextChar">
    <w:name w:val="Comment Text Char"/>
    <w:basedOn w:val="DefaultParagraphFont"/>
    <w:link w:val="CommentText"/>
    <w:uiPriority w:val="99"/>
    <w:rsid w:val="00435A97"/>
    <w:rPr>
      <w:sz w:val="20"/>
      <w:szCs w:val="20"/>
    </w:rPr>
  </w:style>
  <w:style w:type="paragraph" w:styleId="CommentSubject">
    <w:name w:val="annotation subject"/>
    <w:basedOn w:val="CommentText"/>
    <w:next w:val="CommentText"/>
    <w:link w:val="CommentSubjectChar"/>
    <w:uiPriority w:val="99"/>
    <w:semiHidden/>
    <w:unhideWhenUsed/>
    <w:rsid w:val="00435A97"/>
    <w:rPr>
      <w:b/>
      <w:bCs/>
    </w:rPr>
  </w:style>
  <w:style w:type="character" w:customStyle="1" w:styleId="CommentSubjectChar">
    <w:name w:val="Comment Subject Char"/>
    <w:basedOn w:val="CommentTextChar"/>
    <w:link w:val="CommentSubject"/>
    <w:uiPriority w:val="99"/>
    <w:semiHidden/>
    <w:rsid w:val="00435A97"/>
    <w:rPr>
      <w:b/>
      <w:bCs/>
      <w:sz w:val="20"/>
      <w:szCs w:val="20"/>
    </w:rPr>
  </w:style>
  <w:style w:type="paragraph" w:styleId="BalloonText">
    <w:name w:val="Balloon Text"/>
    <w:basedOn w:val="Normal"/>
    <w:link w:val="BalloonTextChar"/>
    <w:uiPriority w:val="99"/>
    <w:semiHidden/>
    <w:unhideWhenUsed/>
    <w:rsid w:val="00F644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4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856759">
      <w:bodyDiv w:val="1"/>
      <w:marLeft w:val="0"/>
      <w:marRight w:val="0"/>
      <w:marTop w:val="0"/>
      <w:marBottom w:val="0"/>
      <w:divBdr>
        <w:top w:val="none" w:sz="0" w:space="0" w:color="auto"/>
        <w:left w:val="none" w:sz="0" w:space="0" w:color="auto"/>
        <w:bottom w:val="none" w:sz="0" w:space="0" w:color="auto"/>
        <w:right w:val="none" w:sz="0" w:space="0" w:color="auto"/>
      </w:divBdr>
    </w:div>
    <w:div w:id="796411148">
      <w:bodyDiv w:val="1"/>
      <w:marLeft w:val="0"/>
      <w:marRight w:val="0"/>
      <w:marTop w:val="0"/>
      <w:marBottom w:val="0"/>
      <w:divBdr>
        <w:top w:val="none" w:sz="0" w:space="0" w:color="auto"/>
        <w:left w:val="none" w:sz="0" w:space="0" w:color="auto"/>
        <w:bottom w:val="none" w:sz="0" w:space="0" w:color="auto"/>
        <w:right w:val="none" w:sz="0" w:space="0" w:color="auto"/>
      </w:divBdr>
    </w:div>
    <w:div w:id="823744835">
      <w:bodyDiv w:val="1"/>
      <w:marLeft w:val="0"/>
      <w:marRight w:val="0"/>
      <w:marTop w:val="0"/>
      <w:marBottom w:val="0"/>
      <w:divBdr>
        <w:top w:val="none" w:sz="0" w:space="0" w:color="auto"/>
        <w:left w:val="none" w:sz="0" w:space="0" w:color="auto"/>
        <w:bottom w:val="none" w:sz="0" w:space="0" w:color="auto"/>
        <w:right w:val="none" w:sz="0" w:space="0" w:color="auto"/>
      </w:divBdr>
    </w:div>
    <w:div w:id="1146899875">
      <w:bodyDiv w:val="1"/>
      <w:marLeft w:val="0"/>
      <w:marRight w:val="0"/>
      <w:marTop w:val="0"/>
      <w:marBottom w:val="0"/>
      <w:divBdr>
        <w:top w:val="none" w:sz="0" w:space="0" w:color="auto"/>
        <w:left w:val="none" w:sz="0" w:space="0" w:color="auto"/>
        <w:bottom w:val="none" w:sz="0" w:space="0" w:color="auto"/>
        <w:right w:val="none" w:sz="0" w:space="0" w:color="auto"/>
      </w:divBdr>
    </w:div>
    <w:div w:id="1213419992">
      <w:bodyDiv w:val="1"/>
      <w:marLeft w:val="0"/>
      <w:marRight w:val="0"/>
      <w:marTop w:val="0"/>
      <w:marBottom w:val="0"/>
      <w:divBdr>
        <w:top w:val="none" w:sz="0" w:space="0" w:color="auto"/>
        <w:left w:val="none" w:sz="0" w:space="0" w:color="auto"/>
        <w:bottom w:val="none" w:sz="0" w:space="0" w:color="auto"/>
        <w:right w:val="none" w:sz="0" w:space="0" w:color="auto"/>
      </w:divBdr>
    </w:div>
    <w:div w:id="1683048259">
      <w:bodyDiv w:val="1"/>
      <w:marLeft w:val="0"/>
      <w:marRight w:val="0"/>
      <w:marTop w:val="0"/>
      <w:marBottom w:val="0"/>
      <w:divBdr>
        <w:top w:val="none" w:sz="0" w:space="0" w:color="auto"/>
        <w:left w:val="none" w:sz="0" w:space="0" w:color="auto"/>
        <w:bottom w:val="none" w:sz="0" w:space="0" w:color="auto"/>
        <w:right w:val="none" w:sz="0" w:space="0" w:color="auto"/>
      </w:divBdr>
    </w:div>
    <w:div w:id="1898662902">
      <w:bodyDiv w:val="1"/>
      <w:marLeft w:val="0"/>
      <w:marRight w:val="0"/>
      <w:marTop w:val="0"/>
      <w:marBottom w:val="0"/>
      <w:divBdr>
        <w:top w:val="none" w:sz="0" w:space="0" w:color="auto"/>
        <w:left w:val="none" w:sz="0" w:space="0" w:color="auto"/>
        <w:bottom w:val="none" w:sz="0" w:space="0" w:color="auto"/>
        <w:right w:val="none" w:sz="0" w:space="0" w:color="auto"/>
      </w:divBdr>
    </w:div>
    <w:div w:id="2000570959">
      <w:bodyDiv w:val="1"/>
      <w:marLeft w:val="0"/>
      <w:marRight w:val="0"/>
      <w:marTop w:val="0"/>
      <w:marBottom w:val="0"/>
      <w:divBdr>
        <w:top w:val="none" w:sz="0" w:space="0" w:color="auto"/>
        <w:left w:val="none" w:sz="0" w:space="0" w:color="auto"/>
        <w:bottom w:val="none" w:sz="0" w:space="0" w:color="auto"/>
        <w:right w:val="none" w:sz="0" w:space="0" w:color="auto"/>
      </w:divBdr>
    </w:div>
    <w:div w:id="2103599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11/relationships/people" Target="people.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C2B7A1CEE85D418069A161BB0B11A8" ma:contentTypeVersion="12" ma:contentTypeDescription="Create a new document." ma:contentTypeScope="" ma:versionID="5547d3248e13d2c10c1a80cfbe4ce6c6">
  <xsd:schema xmlns:xsd="http://www.w3.org/2001/XMLSchema" xmlns:xs="http://www.w3.org/2001/XMLSchema" xmlns:p="http://schemas.microsoft.com/office/2006/metadata/properties" xmlns:ns3="5f498cd9-6842-4b87-b023-71f30ad1a0f7" xmlns:ns4="cf1b1603-f398-42aa-8f22-6e0ebf91f673" targetNamespace="http://schemas.microsoft.com/office/2006/metadata/properties" ma:root="true" ma:fieldsID="d73b012235eaadd70a758f6d1f9c8de2" ns3:_="" ns4:_="">
    <xsd:import namespace="5f498cd9-6842-4b87-b023-71f30ad1a0f7"/>
    <xsd:import namespace="cf1b1603-f398-42aa-8f22-6e0ebf91f67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498cd9-6842-4b87-b023-71f30ad1a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1b1603-f398-42aa-8f22-6e0ebf91f67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3D029B-6742-4091-B8AB-755B7D2B5DC7}">
  <ds:schemaRefs>
    <ds:schemaRef ds:uri="http://purl.org/dc/terms/"/>
    <ds:schemaRef ds:uri="cf1b1603-f398-42aa-8f22-6e0ebf91f673"/>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5f498cd9-6842-4b87-b023-71f30ad1a0f7"/>
    <ds:schemaRef ds:uri="http://www.w3.org/XML/1998/namespace"/>
    <ds:schemaRef ds:uri="http://purl.org/dc/dcmitype/"/>
  </ds:schemaRefs>
</ds:datastoreItem>
</file>

<file path=customXml/itemProps2.xml><?xml version="1.0" encoding="utf-8"?>
<ds:datastoreItem xmlns:ds="http://schemas.openxmlformats.org/officeDocument/2006/customXml" ds:itemID="{C80A2398-5B20-4882-A25E-CE2CB39C6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498cd9-6842-4b87-b023-71f30ad1a0f7"/>
    <ds:schemaRef ds:uri="cf1b1603-f398-42aa-8f22-6e0ebf91f6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B0E350-19C9-4F34-AF28-70B157C352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185</Pages>
  <Words>50065</Words>
  <Characters>285375</Characters>
  <Application>Microsoft Office Word</Application>
  <DocSecurity>0</DocSecurity>
  <Lines>2378</Lines>
  <Paragraphs>669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Shapiro</dc:creator>
  <cp:keywords/>
  <dc:description/>
  <cp:lastModifiedBy>Shapiro, Lisa</cp:lastModifiedBy>
  <cp:revision>3</cp:revision>
  <dcterms:created xsi:type="dcterms:W3CDTF">2022-07-08T23:37:00Z</dcterms:created>
  <dcterms:modified xsi:type="dcterms:W3CDTF">2022-07-08T23:45:00Z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0x010100ECC2B7A1CEE85D418069A161BB0B11A8</vt:lpwstr>
  </property>
</Properties>
</file>